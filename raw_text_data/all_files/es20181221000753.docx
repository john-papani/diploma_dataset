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08E2F" w14:textId="77777777" w:rsidR="005B20CE" w:rsidRPr="005B20CE" w:rsidRDefault="005B20CE" w:rsidP="005B20CE">
      <w:pPr>
        <w:spacing w:after="0" w:line="360" w:lineRule="auto"/>
        <w:rPr>
          <w:ins w:id="0" w:author="Φλούδα Χριστίνα" w:date="2019-01-28T10:48:00Z"/>
          <w:rFonts w:eastAsia="Times New Roman"/>
          <w:szCs w:val="24"/>
          <w:lang w:eastAsia="en-US"/>
        </w:rPr>
      </w:pPr>
      <w:ins w:id="1" w:author="Φλούδα Χριστίνα" w:date="2019-01-28T10:48:00Z">
        <w:r w:rsidRPr="005B20C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FB7585" w14:textId="77777777" w:rsidR="005B20CE" w:rsidRPr="005B20CE" w:rsidRDefault="005B20CE" w:rsidP="005B20CE">
      <w:pPr>
        <w:spacing w:after="0" w:line="360" w:lineRule="auto"/>
        <w:rPr>
          <w:ins w:id="2" w:author="Φλούδα Χριστίνα" w:date="2019-01-28T10:48:00Z"/>
          <w:rFonts w:eastAsia="Times New Roman"/>
          <w:szCs w:val="24"/>
          <w:lang w:eastAsia="en-US"/>
        </w:rPr>
      </w:pPr>
    </w:p>
    <w:p w14:paraId="5AD83DFD" w14:textId="77777777" w:rsidR="005B20CE" w:rsidRPr="005B20CE" w:rsidRDefault="005B20CE" w:rsidP="005B20CE">
      <w:pPr>
        <w:spacing w:after="0" w:line="360" w:lineRule="auto"/>
        <w:rPr>
          <w:ins w:id="3" w:author="Φλούδα Χριστίνα" w:date="2019-01-28T10:48:00Z"/>
          <w:rFonts w:eastAsia="Times New Roman"/>
          <w:szCs w:val="24"/>
          <w:lang w:eastAsia="en-US"/>
        </w:rPr>
      </w:pPr>
      <w:ins w:id="4" w:author="Φλούδα Χριστίνα" w:date="2019-01-28T10:48:00Z">
        <w:r w:rsidRPr="005B20CE">
          <w:rPr>
            <w:rFonts w:eastAsia="Times New Roman"/>
            <w:szCs w:val="24"/>
            <w:lang w:eastAsia="en-US"/>
          </w:rPr>
          <w:t>ΠΙΝΑΚΑΣ ΠΕΡΙΕΧΟΜΕΝΩΝ</w:t>
        </w:r>
      </w:ins>
    </w:p>
    <w:p w14:paraId="34CF0879" w14:textId="77777777" w:rsidR="005B20CE" w:rsidRPr="005B20CE" w:rsidRDefault="005B20CE" w:rsidP="005B20CE">
      <w:pPr>
        <w:spacing w:after="0" w:line="360" w:lineRule="auto"/>
        <w:rPr>
          <w:ins w:id="5" w:author="Φλούδα Χριστίνα" w:date="2019-01-28T10:48:00Z"/>
          <w:rFonts w:eastAsia="Times New Roman"/>
          <w:szCs w:val="24"/>
          <w:lang w:eastAsia="en-US"/>
        </w:rPr>
      </w:pPr>
      <w:ins w:id="6" w:author="Φλούδα Χριστίνα" w:date="2019-01-28T10:48:00Z">
        <w:r w:rsidRPr="005B20CE">
          <w:rPr>
            <w:rFonts w:eastAsia="Times New Roman"/>
            <w:szCs w:val="24"/>
            <w:lang w:eastAsia="en-US"/>
          </w:rPr>
          <w:t xml:space="preserve">ΙΖ΄ ΠΕΡΙΟΔΟΣ </w:t>
        </w:r>
      </w:ins>
    </w:p>
    <w:p w14:paraId="0584E393" w14:textId="77777777" w:rsidR="005B20CE" w:rsidRPr="005B20CE" w:rsidRDefault="005B20CE" w:rsidP="005B20CE">
      <w:pPr>
        <w:spacing w:after="0" w:line="360" w:lineRule="auto"/>
        <w:rPr>
          <w:ins w:id="7" w:author="Φλούδα Χριστίνα" w:date="2019-01-28T10:48:00Z"/>
          <w:rFonts w:eastAsia="Times New Roman"/>
          <w:szCs w:val="24"/>
          <w:lang w:eastAsia="en-US"/>
        </w:rPr>
      </w:pPr>
      <w:ins w:id="8" w:author="Φλούδα Χριστίνα" w:date="2019-01-28T10:48:00Z">
        <w:r w:rsidRPr="005B20CE">
          <w:rPr>
            <w:rFonts w:eastAsia="Times New Roman"/>
            <w:szCs w:val="24"/>
            <w:lang w:eastAsia="en-US"/>
          </w:rPr>
          <w:t>ΠΡΟΕΔΡΕΥΟΜΕΝΗΣ ΚΟΙΝΟΒΟΥΛΕΥΤΙΚΗΣ ΔΗΜΟΚΡΑΤΙΑΣ</w:t>
        </w:r>
      </w:ins>
    </w:p>
    <w:p w14:paraId="561B3B2B" w14:textId="77777777" w:rsidR="005B20CE" w:rsidRPr="005B20CE" w:rsidRDefault="005B20CE" w:rsidP="005B20CE">
      <w:pPr>
        <w:spacing w:after="0" w:line="360" w:lineRule="auto"/>
        <w:rPr>
          <w:ins w:id="9" w:author="Φλούδα Χριστίνα" w:date="2019-01-28T10:48:00Z"/>
          <w:rFonts w:eastAsia="Times New Roman"/>
          <w:szCs w:val="24"/>
          <w:lang w:eastAsia="en-US"/>
        </w:rPr>
      </w:pPr>
      <w:ins w:id="10" w:author="Φλούδα Χριστίνα" w:date="2019-01-28T10:48:00Z">
        <w:r w:rsidRPr="005B20CE">
          <w:rPr>
            <w:rFonts w:eastAsia="Times New Roman"/>
            <w:szCs w:val="24"/>
            <w:lang w:eastAsia="en-US"/>
          </w:rPr>
          <w:t>ΣΥΝΟΔΟΣ Δ΄</w:t>
        </w:r>
      </w:ins>
    </w:p>
    <w:p w14:paraId="6DB9C65F" w14:textId="77777777" w:rsidR="005B20CE" w:rsidRPr="005B20CE" w:rsidRDefault="005B20CE" w:rsidP="005B20CE">
      <w:pPr>
        <w:spacing w:after="0" w:line="360" w:lineRule="auto"/>
        <w:rPr>
          <w:ins w:id="11" w:author="Φλούδα Χριστίνα" w:date="2019-01-28T10:48:00Z"/>
          <w:rFonts w:eastAsia="Times New Roman"/>
          <w:szCs w:val="24"/>
          <w:lang w:eastAsia="en-US"/>
        </w:rPr>
      </w:pPr>
    </w:p>
    <w:p w14:paraId="0AFC1DFB" w14:textId="77777777" w:rsidR="005B20CE" w:rsidRPr="005B20CE" w:rsidRDefault="005B20CE" w:rsidP="005B20CE">
      <w:pPr>
        <w:spacing w:after="0" w:line="360" w:lineRule="auto"/>
        <w:rPr>
          <w:ins w:id="12" w:author="Φλούδα Χριστίνα" w:date="2019-01-28T10:48:00Z"/>
          <w:rFonts w:eastAsia="Times New Roman"/>
          <w:szCs w:val="24"/>
          <w:lang w:eastAsia="en-US"/>
        </w:rPr>
      </w:pPr>
      <w:ins w:id="13" w:author="Φλούδα Χριστίνα" w:date="2019-01-28T10:48:00Z">
        <w:r w:rsidRPr="005B20CE">
          <w:rPr>
            <w:rFonts w:eastAsia="Times New Roman"/>
            <w:szCs w:val="24"/>
            <w:lang w:eastAsia="en-US"/>
          </w:rPr>
          <w:t>ΣΥΝΕΔΡΙΑΣΗ ΜΘ΄</w:t>
        </w:r>
      </w:ins>
    </w:p>
    <w:p w14:paraId="0516D637" w14:textId="77777777" w:rsidR="005B20CE" w:rsidRPr="005B20CE" w:rsidRDefault="005B20CE" w:rsidP="005B20CE">
      <w:pPr>
        <w:spacing w:after="0" w:line="360" w:lineRule="auto"/>
        <w:rPr>
          <w:ins w:id="14" w:author="Φλούδα Χριστίνα" w:date="2019-01-28T10:48:00Z"/>
          <w:rFonts w:eastAsia="Times New Roman"/>
          <w:szCs w:val="24"/>
          <w:lang w:eastAsia="en-US"/>
        </w:rPr>
      </w:pPr>
      <w:ins w:id="15" w:author="Φλούδα Χριστίνα" w:date="2019-01-28T10:48:00Z">
        <w:r w:rsidRPr="005B20CE">
          <w:rPr>
            <w:rFonts w:eastAsia="Times New Roman"/>
            <w:szCs w:val="24"/>
            <w:lang w:eastAsia="en-US"/>
          </w:rPr>
          <w:t>Παρασκευή  21 Δεκεμβρίου 2018</w:t>
        </w:r>
      </w:ins>
    </w:p>
    <w:p w14:paraId="5824C004" w14:textId="77777777" w:rsidR="005B20CE" w:rsidRPr="005B20CE" w:rsidRDefault="005B20CE" w:rsidP="005B20CE">
      <w:pPr>
        <w:spacing w:after="0" w:line="360" w:lineRule="auto"/>
        <w:rPr>
          <w:ins w:id="16" w:author="Φλούδα Χριστίνα" w:date="2019-01-28T10:48:00Z"/>
          <w:rFonts w:eastAsia="Times New Roman"/>
          <w:szCs w:val="24"/>
          <w:lang w:eastAsia="en-US"/>
        </w:rPr>
      </w:pPr>
    </w:p>
    <w:p w14:paraId="14E73099" w14:textId="77777777" w:rsidR="005B20CE" w:rsidRPr="005B20CE" w:rsidRDefault="005B20CE" w:rsidP="005B20CE">
      <w:pPr>
        <w:spacing w:after="0" w:line="360" w:lineRule="auto"/>
        <w:rPr>
          <w:ins w:id="17" w:author="Φλούδα Χριστίνα" w:date="2019-01-28T10:48:00Z"/>
          <w:rFonts w:eastAsia="Times New Roman"/>
          <w:szCs w:val="24"/>
          <w:lang w:eastAsia="en-US"/>
        </w:rPr>
      </w:pPr>
      <w:ins w:id="18" w:author="Φλούδα Χριστίνα" w:date="2019-01-28T10:48:00Z">
        <w:r w:rsidRPr="005B20CE">
          <w:rPr>
            <w:rFonts w:eastAsia="Times New Roman"/>
            <w:szCs w:val="24"/>
            <w:lang w:eastAsia="en-US"/>
          </w:rPr>
          <w:t>ΘΕΜΑΤΑ</w:t>
        </w:r>
      </w:ins>
    </w:p>
    <w:p w14:paraId="04401A94" w14:textId="77777777" w:rsidR="005B20CE" w:rsidRPr="005B20CE" w:rsidRDefault="005B20CE" w:rsidP="005B20CE">
      <w:pPr>
        <w:spacing w:after="0" w:line="360" w:lineRule="auto"/>
        <w:rPr>
          <w:ins w:id="19" w:author="Φλούδα Χριστίνα" w:date="2019-01-28T10:48:00Z"/>
          <w:rFonts w:eastAsia="Times New Roman"/>
          <w:szCs w:val="24"/>
          <w:lang w:eastAsia="en-US"/>
        </w:rPr>
      </w:pPr>
      <w:ins w:id="20" w:author="Φλούδα Χριστίνα" w:date="2019-01-28T10:48:00Z">
        <w:r w:rsidRPr="005B20CE">
          <w:rPr>
            <w:rFonts w:eastAsia="Times New Roman"/>
            <w:szCs w:val="24"/>
            <w:lang w:eastAsia="en-US"/>
          </w:rPr>
          <w:t xml:space="preserve"> </w:t>
        </w:r>
        <w:r w:rsidRPr="005B20CE">
          <w:rPr>
            <w:rFonts w:eastAsia="Times New Roman"/>
            <w:szCs w:val="24"/>
            <w:lang w:eastAsia="en-US"/>
          </w:rPr>
          <w:br/>
          <w:t xml:space="preserve">Α. ΕΙΔΙΚΑ ΘΕΜΑΤΑ </w:t>
        </w:r>
        <w:r w:rsidRPr="005B20CE">
          <w:rPr>
            <w:rFonts w:eastAsia="Times New Roman"/>
            <w:szCs w:val="24"/>
            <w:lang w:eastAsia="en-US"/>
          </w:rPr>
          <w:br/>
          <w:t xml:space="preserve">1. Επικύρωση Πρακτικών, σελ. </w:t>
        </w:r>
        <w:r w:rsidRPr="005B20CE">
          <w:rPr>
            <w:rFonts w:eastAsia="Times New Roman"/>
            <w:szCs w:val="24"/>
            <w:lang w:eastAsia="en-US"/>
          </w:rPr>
          <w:br/>
          <w:t xml:space="preserve">2.  Άδεια απουσίας του Βουλευτή κ. Θ. </w:t>
        </w:r>
        <w:proofErr w:type="spellStart"/>
        <w:r w:rsidRPr="005B20CE">
          <w:rPr>
            <w:rFonts w:eastAsia="Times New Roman"/>
            <w:szCs w:val="24"/>
            <w:lang w:eastAsia="en-US"/>
          </w:rPr>
          <w:t>Φορτσάκη</w:t>
        </w:r>
        <w:proofErr w:type="spellEnd"/>
        <w:r w:rsidRPr="005B20CE">
          <w:rPr>
            <w:rFonts w:eastAsia="Times New Roman"/>
            <w:szCs w:val="24"/>
            <w:lang w:eastAsia="en-US"/>
          </w:rPr>
          <w:t xml:space="preserve">, σελ. </w:t>
        </w:r>
        <w:r w:rsidRPr="005B20CE">
          <w:rPr>
            <w:rFonts w:eastAsia="Times New Roman"/>
            <w:szCs w:val="24"/>
            <w:lang w:eastAsia="en-US"/>
          </w:rPr>
          <w:br/>
          <w:t xml:space="preserve">3. Ανακοινώνεται ότι τη συνεδρίαση παρακολουθούν μαθητές από το 6ο Δημοτικό Σχολείο Αγίας Παρασκευής, το 17ο Δημοτικό Σχολείο Περιστερίου, το 4ο Γυμνάσιο Τρίπολης, ασυνόδευτα προσφυγόπουλα που φιλοξενούνται σε δομές της Αττικής, μαθητές από το 3ο Γυμνάσιο Αργυρούπολης, το Γυμνάσιο Σκάλας Λακωνίας, το 1ο Πειραματικό Γυμνάσιο Αθηνών και το 1ο Γυμνάσιο Καλαμπάκας, σελ. </w:t>
        </w:r>
        <w:r w:rsidRPr="005B20CE">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την 21-12-2018:Ποινική δικογραφία που αφορά στον πρώην Υπουργό Παιδείας και Θρησκευμάτων Ανδρέα Λοβέρδο, σελ. </w:t>
        </w:r>
        <w:r w:rsidRPr="005B20CE">
          <w:rPr>
            <w:rFonts w:eastAsia="Times New Roman"/>
            <w:szCs w:val="24"/>
            <w:lang w:eastAsia="en-US"/>
          </w:rPr>
          <w:br/>
          <w:t xml:space="preserve">5. Επί διαδικαστικού θέματος, σελ. </w:t>
        </w:r>
        <w:r w:rsidRPr="005B20CE">
          <w:rPr>
            <w:rFonts w:eastAsia="Times New Roman"/>
            <w:szCs w:val="24"/>
            <w:lang w:eastAsia="en-US"/>
          </w:rPr>
          <w:br/>
          <w:t xml:space="preserve">6. Επί προσωπικού θέματος, σελ. </w:t>
        </w:r>
        <w:r w:rsidRPr="005B20CE">
          <w:rPr>
            <w:rFonts w:eastAsia="Times New Roman"/>
            <w:szCs w:val="24"/>
            <w:lang w:eastAsia="en-US"/>
          </w:rPr>
          <w:br/>
          <w:t xml:space="preserve"> </w:t>
        </w:r>
        <w:r w:rsidRPr="005B20CE">
          <w:rPr>
            <w:rFonts w:eastAsia="Times New Roman"/>
            <w:szCs w:val="24"/>
            <w:lang w:eastAsia="en-US"/>
          </w:rPr>
          <w:br/>
          <w:t xml:space="preserve">Β. ΚΟΙΝΟΒΟΥΛΕΥΤΙΚΟΣ ΕΛΕΓΧΟΣ </w:t>
        </w:r>
        <w:r w:rsidRPr="005B20CE">
          <w:rPr>
            <w:rFonts w:eastAsia="Times New Roman"/>
            <w:szCs w:val="24"/>
            <w:lang w:eastAsia="en-US"/>
          </w:rPr>
          <w:br/>
          <w:t xml:space="preserve">1. Ανακοίνωση αναφορών, σελ. </w:t>
        </w:r>
        <w:r w:rsidRPr="005B20CE">
          <w:rPr>
            <w:rFonts w:eastAsia="Times New Roman"/>
            <w:szCs w:val="24"/>
            <w:lang w:eastAsia="en-US"/>
          </w:rPr>
          <w:br/>
          <w:t>2. Συζήτηση επικαίρων ερωτήσεων:</w:t>
        </w:r>
        <w:r w:rsidRPr="005B20CE">
          <w:rPr>
            <w:rFonts w:eastAsia="Times New Roman"/>
            <w:szCs w:val="24"/>
            <w:lang w:eastAsia="en-US"/>
          </w:rPr>
          <w:br/>
          <w:t xml:space="preserve">    α) Προς τον Υπουργό Περιβάλλοντος και Ενέργειας:</w:t>
        </w:r>
        <w:r w:rsidRPr="005B20CE">
          <w:rPr>
            <w:rFonts w:eastAsia="Times New Roman"/>
            <w:szCs w:val="24"/>
            <w:lang w:eastAsia="en-US"/>
          </w:rPr>
          <w:br/>
          <w:t xml:space="preserve">        i. σχετικά με την «περιοχή  Άγιος Ανδρέας στη Νέα Μάκρη Αττικής και τις παράνομες διεκδικήσεις της Εκκλησίας», σελ. </w:t>
        </w:r>
        <w:r w:rsidRPr="005B20CE">
          <w:rPr>
            <w:rFonts w:eastAsia="Times New Roman"/>
            <w:szCs w:val="24"/>
            <w:lang w:eastAsia="en-US"/>
          </w:rPr>
          <w:br/>
          <w:t xml:space="preserve">       </w:t>
        </w:r>
        <w:proofErr w:type="spellStart"/>
        <w:r w:rsidRPr="005B20CE">
          <w:rPr>
            <w:rFonts w:eastAsia="Times New Roman"/>
            <w:szCs w:val="24"/>
            <w:lang w:eastAsia="en-US"/>
          </w:rPr>
          <w:t>ii</w:t>
        </w:r>
        <w:proofErr w:type="spellEnd"/>
        <w:r w:rsidRPr="005B20CE">
          <w:rPr>
            <w:rFonts w:eastAsia="Times New Roman"/>
            <w:szCs w:val="24"/>
            <w:lang w:eastAsia="en-US"/>
          </w:rPr>
          <w:t xml:space="preserve">. με θέμα: «Προβλήματα στην κάλυψη ατομικών αναγκών σε καυσόξυλα των κατοίκων του Δήμου </w:t>
        </w:r>
        <w:proofErr w:type="spellStart"/>
        <w:r w:rsidRPr="005B20CE">
          <w:rPr>
            <w:rFonts w:eastAsia="Times New Roman"/>
            <w:szCs w:val="24"/>
            <w:lang w:eastAsia="en-US"/>
          </w:rPr>
          <w:t>Μύκης</w:t>
        </w:r>
        <w:proofErr w:type="spellEnd"/>
        <w:r w:rsidRPr="005B20CE">
          <w:rPr>
            <w:rFonts w:eastAsia="Times New Roman"/>
            <w:szCs w:val="24"/>
            <w:lang w:eastAsia="en-US"/>
          </w:rPr>
          <w:t xml:space="preserve"> στην Περιφερειακή Ενότητα Ξάνθης», σελ. </w:t>
        </w:r>
        <w:r w:rsidRPr="005B20CE">
          <w:rPr>
            <w:rFonts w:eastAsia="Times New Roman"/>
            <w:szCs w:val="24"/>
            <w:lang w:eastAsia="en-US"/>
          </w:rPr>
          <w:br/>
          <w:t xml:space="preserve">       </w:t>
        </w:r>
        <w:proofErr w:type="spellStart"/>
        <w:r w:rsidRPr="005B20CE">
          <w:rPr>
            <w:rFonts w:eastAsia="Times New Roman"/>
            <w:szCs w:val="24"/>
            <w:lang w:eastAsia="en-US"/>
          </w:rPr>
          <w:t>iii</w:t>
        </w:r>
        <w:proofErr w:type="spellEnd"/>
        <w:r w:rsidRPr="005B20CE">
          <w:rPr>
            <w:rFonts w:eastAsia="Times New Roman"/>
            <w:szCs w:val="24"/>
            <w:lang w:eastAsia="en-US"/>
          </w:rPr>
          <w:t xml:space="preserve">. με θέμα: «Απαράδεκτη καθυστέρηση στην κατανομή στους δικαιούχους του Ανταποδοτικού Τέλους Αιολικών Πάρκων για τα έτη 2015-2017», σελ. </w:t>
        </w:r>
        <w:r w:rsidRPr="005B20CE">
          <w:rPr>
            <w:rFonts w:eastAsia="Times New Roman"/>
            <w:szCs w:val="24"/>
            <w:lang w:eastAsia="en-US"/>
          </w:rPr>
          <w:br/>
          <w:t xml:space="preserve">3. Συζήτηση της υπ’ αριθμόν 8/7/19-11-2018 επίκαιρης επερώτησης τριάντα επτά Βουλευτών της Νέας Δημοκρατίας  προς τους Υπουργούς Οικονομίας και Ανάπτυξης, Επικρατείας, Περιβάλλοντος και Ενέργειας, Δικαιοσύνης, Διαφάνειας και Ανθρωπίνων Δικαιωμάτων, Οικονομικών, σχετικά με τις «Αποκαλύψεις αναφορικά με τη δράση του πρώην διευθύνοντος συμβούλου της Δημόσιας Επιχείρησης Αερίου (ΔΕΠΑ) κ. Θεόδωρου </w:t>
        </w:r>
        <w:proofErr w:type="spellStart"/>
        <w:r w:rsidRPr="005B20CE">
          <w:rPr>
            <w:rFonts w:eastAsia="Times New Roman"/>
            <w:szCs w:val="24"/>
            <w:lang w:eastAsia="en-US"/>
          </w:rPr>
          <w:t>Κιτσάκου</w:t>
        </w:r>
        <w:proofErr w:type="spellEnd"/>
        <w:r w:rsidRPr="005B20CE">
          <w:rPr>
            <w:rFonts w:eastAsia="Times New Roman"/>
            <w:szCs w:val="24"/>
            <w:lang w:eastAsia="en-US"/>
          </w:rPr>
          <w:t xml:space="preserve"> και το «αόρατο χέρι» που προκάλεσε ζημιές δεκάδων εκατομμυρίων στη ΔΕΠΑ», σελ. </w:t>
        </w:r>
        <w:r w:rsidRPr="005B20CE">
          <w:rPr>
            <w:rFonts w:eastAsia="Times New Roman"/>
            <w:szCs w:val="24"/>
            <w:lang w:eastAsia="en-US"/>
          </w:rPr>
          <w:br/>
          <w:t xml:space="preserve"> </w:t>
        </w:r>
        <w:r w:rsidRPr="005B20CE">
          <w:rPr>
            <w:rFonts w:eastAsia="Times New Roman"/>
            <w:szCs w:val="24"/>
            <w:lang w:eastAsia="en-US"/>
          </w:rPr>
          <w:br/>
          <w:t xml:space="preserve">Γ. ΝΟΜΟΘΕΤΙΚΗ ΕΡΓΑΣΙΑ </w:t>
        </w:r>
        <w:r w:rsidRPr="005B20CE">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Μεταναστευτικής Πολιτικής: «Επείγουσες ρυθμίσεις αρμοδιότητας Υπουργείου Μεταναστευτικής Πολιτικής και άλλες διατάξεις», σελ. </w:t>
        </w:r>
        <w:r w:rsidRPr="005B20CE">
          <w:rPr>
            <w:rFonts w:eastAsia="Times New Roman"/>
            <w:szCs w:val="24"/>
            <w:lang w:eastAsia="en-US"/>
          </w:rPr>
          <w:br/>
          <w:t xml:space="preserve"> </w:t>
        </w:r>
        <w:r w:rsidRPr="005B20CE">
          <w:rPr>
            <w:rFonts w:eastAsia="Times New Roman"/>
            <w:szCs w:val="24"/>
            <w:lang w:eastAsia="en-US"/>
          </w:rPr>
          <w:br/>
          <w:t>ΠΡΟΕΔΡΕΥΟΝΤΕΣ</w:t>
        </w:r>
      </w:ins>
    </w:p>
    <w:p w14:paraId="2A484DB3" w14:textId="77777777" w:rsidR="005B20CE" w:rsidRPr="005B20CE" w:rsidRDefault="005B20CE" w:rsidP="005B20CE">
      <w:pPr>
        <w:spacing w:after="0" w:line="360" w:lineRule="auto"/>
        <w:rPr>
          <w:ins w:id="21" w:author="Φλούδα Χριστίνα" w:date="2019-01-28T10:48:00Z"/>
          <w:rFonts w:eastAsia="Times New Roman"/>
          <w:szCs w:val="24"/>
          <w:lang w:eastAsia="en-US"/>
        </w:rPr>
      </w:pPr>
      <w:ins w:id="22" w:author="Φλούδα Χριστίνα" w:date="2019-01-28T10:48:00Z">
        <w:r w:rsidRPr="005B20CE">
          <w:rPr>
            <w:rFonts w:eastAsia="Times New Roman"/>
            <w:szCs w:val="24"/>
            <w:lang w:eastAsia="en-US"/>
          </w:rPr>
          <w:t>ΒΑΡΕΜΕΝΟΣ Γ. , σελ.</w:t>
        </w:r>
        <w:r w:rsidRPr="005B20CE">
          <w:rPr>
            <w:rFonts w:eastAsia="Times New Roman"/>
            <w:szCs w:val="24"/>
            <w:lang w:eastAsia="en-US"/>
          </w:rPr>
          <w:br/>
          <w:t>ΓΕΩΡΓΙΑΔΗΣ Μ. , σελ.</w:t>
        </w:r>
        <w:r w:rsidRPr="005B20CE">
          <w:rPr>
            <w:rFonts w:eastAsia="Times New Roman"/>
            <w:szCs w:val="24"/>
            <w:lang w:eastAsia="en-US"/>
          </w:rPr>
          <w:br/>
          <w:t>ΛΥΚΟΥΔΗΣ Σ. , σελ.</w:t>
        </w:r>
        <w:r w:rsidRPr="005B20CE">
          <w:rPr>
            <w:rFonts w:eastAsia="Times New Roman"/>
            <w:szCs w:val="24"/>
            <w:lang w:eastAsia="en-US"/>
          </w:rPr>
          <w:br/>
        </w:r>
      </w:ins>
    </w:p>
    <w:p w14:paraId="32D98CC4" w14:textId="77777777" w:rsidR="005B20CE" w:rsidRPr="005B20CE" w:rsidRDefault="005B20CE" w:rsidP="005B20CE">
      <w:pPr>
        <w:spacing w:after="0" w:line="360" w:lineRule="auto"/>
        <w:rPr>
          <w:ins w:id="23" w:author="Φλούδα Χριστίνα" w:date="2019-01-28T10:48:00Z"/>
          <w:rFonts w:eastAsia="Times New Roman"/>
          <w:szCs w:val="24"/>
          <w:lang w:eastAsia="en-US"/>
        </w:rPr>
      </w:pPr>
    </w:p>
    <w:p w14:paraId="5EFA12A5" w14:textId="77777777" w:rsidR="005B20CE" w:rsidRPr="005B20CE" w:rsidRDefault="005B20CE" w:rsidP="005B20CE">
      <w:pPr>
        <w:spacing w:after="0" w:line="360" w:lineRule="auto"/>
        <w:rPr>
          <w:ins w:id="24" w:author="Φλούδα Χριστίνα" w:date="2019-01-28T10:48:00Z"/>
          <w:rFonts w:eastAsia="Times New Roman"/>
          <w:szCs w:val="24"/>
          <w:lang w:eastAsia="en-US"/>
        </w:rPr>
      </w:pPr>
      <w:ins w:id="25" w:author="Φλούδα Χριστίνα" w:date="2019-01-28T10:48:00Z">
        <w:r w:rsidRPr="005B20CE">
          <w:rPr>
            <w:rFonts w:eastAsia="Times New Roman"/>
            <w:szCs w:val="24"/>
            <w:lang w:eastAsia="en-US"/>
          </w:rPr>
          <w:t>ΟΜΙΛΗΤΕΣ</w:t>
        </w:r>
      </w:ins>
    </w:p>
    <w:p w14:paraId="56F362C2" w14:textId="3AAA1CCF" w:rsidR="005B20CE" w:rsidRDefault="005B20CE" w:rsidP="005B20CE">
      <w:pPr>
        <w:spacing w:line="600" w:lineRule="auto"/>
        <w:ind w:firstLine="720"/>
        <w:jc w:val="center"/>
        <w:rPr>
          <w:ins w:id="26" w:author="Φλούδα Χριστίνα" w:date="2019-01-28T10:48:00Z"/>
          <w:rFonts w:eastAsia="Times New Roman"/>
          <w:szCs w:val="24"/>
        </w:rPr>
      </w:pPr>
      <w:ins w:id="27" w:author="Φλούδα Χριστίνα" w:date="2019-01-28T10:48:00Z">
        <w:r w:rsidRPr="005B20CE">
          <w:rPr>
            <w:rFonts w:eastAsia="Times New Roman"/>
            <w:szCs w:val="24"/>
            <w:lang w:eastAsia="en-US"/>
          </w:rPr>
          <w:br/>
          <w:t>Α. Επί διαδικαστικού θέματος:</w:t>
        </w:r>
        <w:r w:rsidRPr="005B20CE">
          <w:rPr>
            <w:rFonts w:eastAsia="Times New Roman"/>
            <w:szCs w:val="24"/>
            <w:lang w:eastAsia="en-US"/>
          </w:rPr>
          <w:br/>
          <w:t>ΒΑΡΒΙΤΣΙΩΤΗΣ Μ. , σελ.</w:t>
        </w:r>
        <w:r w:rsidRPr="005B20CE">
          <w:rPr>
            <w:rFonts w:eastAsia="Times New Roman"/>
            <w:szCs w:val="24"/>
            <w:lang w:eastAsia="en-US"/>
          </w:rPr>
          <w:br/>
          <w:t>ΒΑΡΕΜΕΝΟΣ Γ. , σελ.</w:t>
        </w:r>
        <w:r w:rsidRPr="005B20CE">
          <w:rPr>
            <w:rFonts w:eastAsia="Times New Roman"/>
            <w:szCs w:val="24"/>
            <w:lang w:eastAsia="en-US"/>
          </w:rPr>
          <w:br/>
          <w:t>ΒΙΤΣΑΣ Δ. , σελ.</w:t>
        </w:r>
        <w:r w:rsidRPr="005B20CE">
          <w:rPr>
            <w:rFonts w:eastAsia="Times New Roman"/>
            <w:szCs w:val="24"/>
            <w:lang w:eastAsia="en-US"/>
          </w:rPr>
          <w:br/>
          <w:t>ΒΟΡΙΔΗΣ Μ. , σελ.</w:t>
        </w:r>
        <w:r w:rsidRPr="005B20CE">
          <w:rPr>
            <w:rFonts w:eastAsia="Times New Roman"/>
            <w:szCs w:val="24"/>
            <w:lang w:eastAsia="en-US"/>
          </w:rPr>
          <w:br/>
          <w:t>ΓΕΩΡΓΙΑΔΗΣ Μ. , σελ.</w:t>
        </w:r>
        <w:r w:rsidRPr="005B20CE">
          <w:rPr>
            <w:rFonts w:eastAsia="Times New Roman"/>
            <w:szCs w:val="24"/>
            <w:lang w:eastAsia="en-US"/>
          </w:rPr>
          <w:br/>
          <w:t>ΓΕΩΡΓΙΑΔΗΣ Σ. , σελ.</w:t>
        </w:r>
        <w:r w:rsidRPr="005B20CE">
          <w:rPr>
            <w:rFonts w:eastAsia="Times New Roman"/>
            <w:szCs w:val="24"/>
            <w:lang w:eastAsia="en-US"/>
          </w:rPr>
          <w:br/>
          <w:t>ΓΚΙΟΚΑΣ Ι. , σελ.</w:t>
        </w:r>
        <w:r w:rsidRPr="005B20CE">
          <w:rPr>
            <w:rFonts w:eastAsia="Times New Roman"/>
            <w:szCs w:val="24"/>
            <w:lang w:eastAsia="en-US"/>
          </w:rPr>
          <w:br/>
          <w:t>ΔΡΑΓΑΣΑΚΗΣ Ι. , σελ.</w:t>
        </w:r>
        <w:r w:rsidRPr="005B20CE">
          <w:rPr>
            <w:rFonts w:eastAsia="Times New Roman"/>
            <w:szCs w:val="24"/>
            <w:lang w:eastAsia="en-US"/>
          </w:rPr>
          <w:br/>
          <w:t>ΚΑΒΒΑΔΙΑ Ι. , σελ.</w:t>
        </w:r>
        <w:r w:rsidRPr="005B20CE">
          <w:rPr>
            <w:rFonts w:eastAsia="Times New Roman"/>
            <w:szCs w:val="24"/>
            <w:lang w:eastAsia="en-US"/>
          </w:rPr>
          <w:br/>
          <w:t>ΚΑΡΑΓΚΟΥΝΗΣ Κ. , σελ.</w:t>
        </w:r>
        <w:r w:rsidRPr="005B20CE">
          <w:rPr>
            <w:rFonts w:eastAsia="Times New Roman"/>
            <w:szCs w:val="24"/>
            <w:lang w:eastAsia="en-US"/>
          </w:rPr>
          <w:br/>
          <w:t>ΚΟΥΤΣΟΥΚΟΣ Γ. , σελ.</w:t>
        </w:r>
        <w:r w:rsidRPr="005B20CE">
          <w:rPr>
            <w:rFonts w:eastAsia="Times New Roman"/>
            <w:szCs w:val="24"/>
            <w:lang w:eastAsia="en-US"/>
          </w:rPr>
          <w:br/>
          <w:t>ΛΥΚΟΥΔΗΣ Σ. , σελ.</w:t>
        </w:r>
        <w:r w:rsidRPr="005B20CE">
          <w:rPr>
            <w:rFonts w:eastAsia="Times New Roman"/>
            <w:szCs w:val="24"/>
            <w:lang w:eastAsia="en-US"/>
          </w:rPr>
          <w:br/>
          <w:t>ΜΗΤΑΡΑΚΗΣ Π. , σελ.</w:t>
        </w:r>
        <w:r w:rsidRPr="005B20CE">
          <w:rPr>
            <w:rFonts w:eastAsia="Times New Roman"/>
            <w:szCs w:val="24"/>
            <w:lang w:eastAsia="en-US"/>
          </w:rPr>
          <w:br/>
          <w:t>ΠΑΛΛΗΣ Γ. , σελ.</w:t>
        </w:r>
        <w:r w:rsidRPr="005B20CE">
          <w:rPr>
            <w:rFonts w:eastAsia="Times New Roman"/>
            <w:szCs w:val="24"/>
            <w:lang w:eastAsia="en-US"/>
          </w:rPr>
          <w:br/>
          <w:t>ΠΑΝΑΓΙΩΤΑΡΟΣ Η. , σελ.</w:t>
        </w:r>
        <w:r w:rsidRPr="005B20CE">
          <w:rPr>
            <w:rFonts w:eastAsia="Times New Roman"/>
            <w:szCs w:val="24"/>
            <w:lang w:eastAsia="en-US"/>
          </w:rPr>
          <w:br/>
          <w:t>ΠΑΠΑΘΕΟΔΩΡΟΥ Θ. , σελ.</w:t>
        </w:r>
        <w:r w:rsidRPr="005B20CE">
          <w:rPr>
            <w:rFonts w:eastAsia="Times New Roman"/>
            <w:szCs w:val="24"/>
            <w:lang w:eastAsia="en-US"/>
          </w:rPr>
          <w:br/>
          <w:t>ΣΚΡΕΚΑΣ Κ. , σελ.</w:t>
        </w:r>
        <w:r w:rsidRPr="005B20CE">
          <w:rPr>
            <w:rFonts w:eastAsia="Times New Roman"/>
            <w:szCs w:val="24"/>
            <w:lang w:eastAsia="en-US"/>
          </w:rPr>
          <w:br/>
          <w:t>ΨΥΧΟΓΙΟΣ Γ. , σελ.</w:t>
        </w:r>
        <w:r w:rsidRPr="005B20CE">
          <w:rPr>
            <w:rFonts w:eastAsia="Times New Roman"/>
            <w:szCs w:val="24"/>
            <w:lang w:eastAsia="en-US"/>
          </w:rPr>
          <w:br/>
        </w:r>
        <w:r w:rsidRPr="005B20CE">
          <w:rPr>
            <w:rFonts w:eastAsia="Times New Roman"/>
            <w:szCs w:val="24"/>
            <w:lang w:eastAsia="en-US"/>
          </w:rPr>
          <w:br/>
          <w:t>Β. Επί προσωπικού θέματος:</w:t>
        </w:r>
        <w:r w:rsidRPr="005B20CE">
          <w:rPr>
            <w:rFonts w:eastAsia="Times New Roman"/>
            <w:szCs w:val="24"/>
            <w:lang w:eastAsia="en-US"/>
          </w:rPr>
          <w:br/>
          <w:t>ΒΑΡΒΙΤΣΙΩΤΗΣ Μ. , σελ.</w:t>
        </w:r>
        <w:r w:rsidRPr="005B20CE">
          <w:rPr>
            <w:rFonts w:eastAsia="Times New Roman"/>
            <w:szCs w:val="24"/>
            <w:lang w:eastAsia="en-US"/>
          </w:rPr>
          <w:br/>
          <w:t>ΒΙΤΣΑΣ Δ. , σελ.</w:t>
        </w:r>
        <w:r w:rsidRPr="005B20CE">
          <w:rPr>
            <w:rFonts w:eastAsia="Times New Roman"/>
            <w:szCs w:val="24"/>
            <w:lang w:eastAsia="en-US"/>
          </w:rPr>
          <w:br/>
          <w:t>ΓΕΩΡΓΙΑΔΗΣ Σ. , σελ.</w:t>
        </w:r>
        <w:r w:rsidRPr="005B20CE">
          <w:rPr>
            <w:rFonts w:eastAsia="Times New Roman"/>
            <w:szCs w:val="24"/>
            <w:lang w:eastAsia="en-US"/>
          </w:rPr>
          <w:br/>
        </w:r>
        <w:r w:rsidRPr="005B20CE">
          <w:rPr>
            <w:rFonts w:eastAsia="Times New Roman"/>
            <w:szCs w:val="24"/>
            <w:lang w:eastAsia="en-US"/>
          </w:rPr>
          <w:br/>
          <w:t>Γ. Επί των επικαίρων ερωτήσεων:</w:t>
        </w:r>
        <w:r w:rsidRPr="005B20CE">
          <w:rPr>
            <w:rFonts w:eastAsia="Times New Roman"/>
            <w:szCs w:val="24"/>
            <w:lang w:eastAsia="en-US"/>
          </w:rPr>
          <w:br/>
          <w:t>ΓΚΙΟΚΑΣ Ι. , σελ.</w:t>
        </w:r>
        <w:r w:rsidRPr="005B20CE">
          <w:rPr>
            <w:rFonts w:eastAsia="Times New Roman"/>
            <w:szCs w:val="24"/>
            <w:lang w:eastAsia="en-US"/>
          </w:rPr>
          <w:br/>
          <w:t>ΔΕΛΗΣ Ι. , σελ.</w:t>
        </w:r>
        <w:r w:rsidRPr="005B20CE">
          <w:rPr>
            <w:rFonts w:eastAsia="Times New Roman"/>
            <w:szCs w:val="24"/>
            <w:lang w:eastAsia="en-US"/>
          </w:rPr>
          <w:br/>
          <w:t>ΜΑΝΙΑΤΗΣ Ι. , σελ.</w:t>
        </w:r>
        <w:r w:rsidRPr="005B20CE">
          <w:rPr>
            <w:rFonts w:eastAsia="Times New Roman"/>
            <w:szCs w:val="24"/>
            <w:lang w:eastAsia="en-US"/>
          </w:rPr>
          <w:br/>
          <w:t>ΣΤΑΘΑΚΗΣ Γ. , σελ.</w:t>
        </w:r>
        <w:r w:rsidRPr="005B20CE">
          <w:rPr>
            <w:rFonts w:eastAsia="Times New Roman"/>
            <w:szCs w:val="24"/>
            <w:lang w:eastAsia="en-US"/>
          </w:rPr>
          <w:br/>
          <w:t>ΦΑΜΕΛΛΟΣ Σ. , σελ.</w:t>
        </w:r>
        <w:r w:rsidRPr="005B20CE">
          <w:rPr>
            <w:rFonts w:eastAsia="Times New Roman"/>
            <w:szCs w:val="24"/>
            <w:lang w:eastAsia="en-US"/>
          </w:rPr>
          <w:br/>
        </w:r>
        <w:r w:rsidRPr="005B20CE">
          <w:rPr>
            <w:rFonts w:eastAsia="Times New Roman"/>
            <w:szCs w:val="24"/>
            <w:lang w:eastAsia="en-US"/>
          </w:rPr>
          <w:br/>
          <w:t>Δ. Επί της επίκαιρης επερώτησης:</w:t>
        </w:r>
        <w:r w:rsidRPr="005B20CE">
          <w:rPr>
            <w:rFonts w:eastAsia="Times New Roman"/>
            <w:szCs w:val="24"/>
            <w:lang w:eastAsia="en-US"/>
          </w:rPr>
          <w:br/>
          <w:t>ΒΟΡΙΔΗΣ Μ. , σελ.</w:t>
        </w:r>
        <w:r w:rsidRPr="005B20CE">
          <w:rPr>
            <w:rFonts w:eastAsia="Times New Roman"/>
            <w:szCs w:val="24"/>
            <w:lang w:eastAsia="en-US"/>
          </w:rPr>
          <w:br/>
          <w:t>ΒΟΥΛΤΕΨΗ Σ. , σελ.</w:t>
        </w:r>
        <w:r w:rsidRPr="005B20CE">
          <w:rPr>
            <w:rFonts w:eastAsia="Times New Roman"/>
            <w:szCs w:val="24"/>
            <w:lang w:eastAsia="en-US"/>
          </w:rPr>
          <w:br/>
          <w:t>ΓΕΩΡΓΑΝΤΑΣ Γ. , σελ.</w:t>
        </w:r>
        <w:r w:rsidRPr="005B20CE">
          <w:rPr>
            <w:rFonts w:eastAsia="Times New Roman"/>
            <w:szCs w:val="24"/>
            <w:lang w:eastAsia="en-US"/>
          </w:rPr>
          <w:br/>
          <w:t>ΓΕΩΡΓΙΑΔΗΣ Μ. , σελ.</w:t>
        </w:r>
        <w:r w:rsidRPr="005B20CE">
          <w:rPr>
            <w:rFonts w:eastAsia="Times New Roman"/>
            <w:szCs w:val="24"/>
            <w:lang w:eastAsia="en-US"/>
          </w:rPr>
          <w:br/>
          <w:t>ΓΕΩΡΓΙΑΔΗΣ Σ. , σελ.</w:t>
        </w:r>
        <w:r w:rsidRPr="005B20CE">
          <w:rPr>
            <w:rFonts w:eastAsia="Times New Roman"/>
            <w:szCs w:val="24"/>
            <w:lang w:eastAsia="en-US"/>
          </w:rPr>
          <w:br/>
          <w:t>ΔΕΝΔΙΑΣ Ν. , σελ.</w:t>
        </w:r>
        <w:r w:rsidRPr="005B20CE">
          <w:rPr>
            <w:rFonts w:eastAsia="Times New Roman"/>
            <w:szCs w:val="24"/>
            <w:lang w:eastAsia="en-US"/>
          </w:rPr>
          <w:br/>
          <w:t>ΔΡΑΓΑΣΑΚΗΣ Ι. , σελ.</w:t>
        </w:r>
        <w:r w:rsidRPr="005B20CE">
          <w:rPr>
            <w:rFonts w:eastAsia="Times New Roman"/>
            <w:szCs w:val="24"/>
            <w:lang w:eastAsia="en-US"/>
          </w:rPr>
          <w:br/>
          <w:t>ΚΑΛΟΓΗΡΟΥ Μ. , σελ.</w:t>
        </w:r>
        <w:r w:rsidRPr="005B20CE">
          <w:rPr>
            <w:rFonts w:eastAsia="Times New Roman"/>
            <w:szCs w:val="24"/>
            <w:lang w:eastAsia="en-US"/>
          </w:rPr>
          <w:br/>
          <w:t>ΚΑΡΑΓΚΟΥΝΗΣ Κ. , σελ.</w:t>
        </w:r>
        <w:r w:rsidRPr="005B20CE">
          <w:rPr>
            <w:rFonts w:eastAsia="Times New Roman"/>
            <w:szCs w:val="24"/>
            <w:lang w:eastAsia="en-US"/>
          </w:rPr>
          <w:br/>
          <w:t>ΜΑΝΙΑΤΗΣ Ι. , σελ.</w:t>
        </w:r>
        <w:r w:rsidRPr="005B20CE">
          <w:rPr>
            <w:rFonts w:eastAsia="Times New Roman"/>
            <w:szCs w:val="24"/>
            <w:lang w:eastAsia="en-US"/>
          </w:rPr>
          <w:br/>
          <w:t>ΜΑΥΡΩΤΑΣ Γ. , σελ.</w:t>
        </w:r>
        <w:r w:rsidRPr="005B20CE">
          <w:rPr>
            <w:rFonts w:eastAsia="Times New Roman"/>
            <w:szCs w:val="24"/>
            <w:lang w:eastAsia="en-US"/>
          </w:rPr>
          <w:br/>
          <w:t>ΜΟΡΦΙΔΗΣ Κ. , σελ.</w:t>
        </w:r>
        <w:r w:rsidRPr="005B20CE">
          <w:rPr>
            <w:rFonts w:eastAsia="Times New Roman"/>
            <w:szCs w:val="24"/>
            <w:lang w:eastAsia="en-US"/>
          </w:rPr>
          <w:br/>
          <w:t>ΠΑΠΑΧΡΙΣΤΟΠΟΥΛΟΣ Α. , σελ.</w:t>
        </w:r>
        <w:r w:rsidRPr="005B20CE">
          <w:rPr>
            <w:rFonts w:eastAsia="Times New Roman"/>
            <w:szCs w:val="24"/>
            <w:lang w:eastAsia="en-US"/>
          </w:rPr>
          <w:br/>
          <w:t>ΣΚΡΕΚΑΣ Κ. , σελ.</w:t>
        </w:r>
        <w:r w:rsidRPr="005B20CE">
          <w:rPr>
            <w:rFonts w:eastAsia="Times New Roman"/>
            <w:szCs w:val="24"/>
            <w:lang w:eastAsia="en-US"/>
          </w:rPr>
          <w:br/>
          <w:t>ΣΤΑΘΑΚΗΣ Γ. , σελ.</w:t>
        </w:r>
        <w:r w:rsidRPr="005B20CE">
          <w:rPr>
            <w:rFonts w:eastAsia="Times New Roman"/>
            <w:szCs w:val="24"/>
            <w:lang w:eastAsia="en-US"/>
          </w:rPr>
          <w:br/>
          <w:t>ΦΛΑΜΠΟΥΡΑΡΗΣ Α. , σελ.</w:t>
        </w:r>
        <w:r w:rsidRPr="005B20CE">
          <w:rPr>
            <w:rFonts w:eastAsia="Times New Roman"/>
            <w:szCs w:val="24"/>
            <w:lang w:eastAsia="en-US"/>
          </w:rPr>
          <w:br/>
          <w:t>ΧΑΤΖΗΔΑΚΗΣ Κ. , σελ.</w:t>
        </w:r>
        <w:r w:rsidRPr="005B20CE">
          <w:rPr>
            <w:rFonts w:eastAsia="Times New Roman"/>
            <w:szCs w:val="24"/>
            <w:lang w:eastAsia="en-US"/>
          </w:rPr>
          <w:br/>
          <w:t>ΧΑΤΖΗΣΑΒΒΑΣ Χ. , σελ.</w:t>
        </w:r>
        <w:r w:rsidRPr="005B20CE">
          <w:rPr>
            <w:rFonts w:eastAsia="Times New Roman"/>
            <w:szCs w:val="24"/>
            <w:lang w:eastAsia="en-US"/>
          </w:rPr>
          <w:br/>
        </w:r>
        <w:r w:rsidRPr="005B20CE">
          <w:rPr>
            <w:rFonts w:eastAsia="Times New Roman"/>
            <w:szCs w:val="24"/>
            <w:lang w:eastAsia="en-US"/>
          </w:rPr>
          <w:br/>
          <w:t>Ε. Επί του σχεδίου νόμου του Υπουργείου Μεταναστευτικής Πολιτικής:</w:t>
        </w:r>
        <w:r w:rsidRPr="005B20CE">
          <w:rPr>
            <w:rFonts w:eastAsia="Times New Roman"/>
            <w:szCs w:val="24"/>
            <w:lang w:eastAsia="en-US"/>
          </w:rPr>
          <w:br/>
          <w:t>ΒΑΡΒΙΤΣΙΩΤΗΣ Μ. , σελ.</w:t>
        </w:r>
        <w:r w:rsidRPr="005B20CE">
          <w:rPr>
            <w:rFonts w:eastAsia="Times New Roman"/>
            <w:szCs w:val="24"/>
            <w:lang w:eastAsia="en-US"/>
          </w:rPr>
          <w:br/>
          <w:t>ΒΙΤΣΑΣ Δ. , σελ.</w:t>
        </w:r>
        <w:r w:rsidRPr="005B20CE">
          <w:rPr>
            <w:rFonts w:eastAsia="Times New Roman"/>
            <w:szCs w:val="24"/>
            <w:lang w:eastAsia="en-US"/>
          </w:rPr>
          <w:br/>
          <w:t>ΒΟΡΙΔΗΣ Μ. , σελ.</w:t>
        </w:r>
        <w:r w:rsidRPr="005B20CE">
          <w:rPr>
            <w:rFonts w:eastAsia="Times New Roman"/>
            <w:szCs w:val="24"/>
            <w:lang w:eastAsia="en-US"/>
          </w:rPr>
          <w:br/>
          <w:t>ΓΕΩΡΓΙΑΔΗΣ Σ. , σελ.</w:t>
        </w:r>
        <w:r w:rsidRPr="005B20CE">
          <w:rPr>
            <w:rFonts w:eastAsia="Times New Roman"/>
            <w:szCs w:val="24"/>
            <w:lang w:eastAsia="en-US"/>
          </w:rPr>
          <w:br/>
          <w:t>ΘΕΟΧΑΡΟΠΟΥΛΟΣ Α. , σελ.</w:t>
        </w:r>
        <w:r w:rsidRPr="005B20CE">
          <w:rPr>
            <w:rFonts w:eastAsia="Times New Roman"/>
            <w:szCs w:val="24"/>
            <w:lang w:eastAsia="en-US"/>
          </w:rPr>
          <w:br/>
          <w:t>ΚΑΒΒΑΔΙΑ Ι. , σελ.</w:t>
        </w:r>
        <w:r w:rsidRPr="005B20CE">
          <w:rPr>
            <w:rFonts w:eastAsia="Times New Roman"/>
            <w:szCs w:val="24"/>
            <w:lang w:eastAsia="en-US"/>
          </w:rPr>
          <w:br/>
          <w:t>ΚΑΡΡΑΣ Γ. , σελ.</w:t>
        </w:r>
        <w:r w:rsidRPr="005B20CE">
          <w:rPr>
            <w:rFonts w:eastAsia="Times New Roman"/>
            <w:szCs w:val="24"/>
            <w:lang w:eastAsia="en-US"/>
          </w:rPr>
          <w:br/>
          <w:t>ΚΟΥΤΣΟΥΚΟΣ Γ. , σελ.</w:t>
        </w:r>
        <w:r w:rsidRPr="005B20CE">
          <w:rPr>
            <w:rFonts w:eastAsia="Times New Roman"/>
            <w:szCs w:val="24"/>
            <w:lang w:eastAsia="en-US"/>
          </w:rPr>
          <w:br/>
          <w:t>ΜΗΤΑΡΑΚΗΣ Π. , σελ.</w:t>
        </w:r>
        <w:r w:rsidRPr="005B20CE">
          <w:rPr>
            <w:rFonts w:eastAsia="Times New Roman"/>
            <w:szCs w:val="24"/>
            <w:lang w:eastAsia="en-US"/>
          </w:rPr>
          <w:br/>
          <w:t>ΞΕΝΟΓΙΑΝΝΑΚΟΠΟΥΛΟΥ Μ. , σελ.</w:t>
        </w:r>
        <w:r w:rsidRPr="005B20CE">
          <w:rPr>
            <w:rFonts w:eastAsia="Times New Roman"/>
            <w:szCs w:val="24"/>
            <w:lang w:eastAsia="en-US"/>
          </w:rPr>
          <w:br/>
          <w:t>ΠΑΛΛΗΣ Γ. , σελ.</w:t>
        </w:r>
        <w:r w:rsidRPr="005B20CE">
          <w:rPr>
            <w:rFonts w:eastAsia="Times New Roman"/>
            <w:szCs w:val="24"/>
            <w:lang w:eastAsia="en-US"/>
          </w:rPr>
          <w:br/>
          <w:t>ΠΑΝΑΓΙΩΤΑΡΟΣ Η. , σελ.</w:t>
        </w:r>
        <w:r w:rsidRPr="005B20CE">
          <w:rPr>
            <w:rFonts w:eastAsia="Times New Roman"/>
            <w:szCs w:val="24"/>
            <w:lang w:eastAsia="en-US"/>
          </w:rPr>
          <w:br/>
          <w:t>ΠΑΠΑΘΕΟΔΩΡΟΥ Θ. , σελ.</w:t>
        </w:r>
        <w:r w:rsidRPr="005B20CE">
          <w:rPr>
            <w:rFonts w:eastAsia="Times New Roman"/>
            <w:szCs w:val="24"/>
            <w:lang w:eastAsia="en-US"/>
          </w:rPr>
          <w:br/>
          <w:t>ΠΑΠΑΧΡΙΣΤΟΠΟΥΛΟΣ Α. , σελ.</w:t>
        </w:r>
        <w:r w:rsidRPr="005B20CE">
          <w:rPr>
            <w:rFonts w:eastAsia="Times New Roman"/>
            <w:szCs w:val="24"/>
            <w:lang w:eastAsia="en-US"/>
          </w:rPr>
          <w:br/>
          <w:t>ΣΤΑΜΑΤΗΣ Δ. , σελ.</w:t>
        </w:r>
        <w:r w:rsidRPr="005B20CE">
          <w:rPr>
            <w:rFonts w:eastAsia="Times New Roman"/>
            <w:szCs w:val="24"/>
            <w:lang w:eastAsia="en-US"/>
          </w:rPr>
          <w:br/>
          <w:t>ΣΤΡΑΤΗΣ Κ. , σελ.</w:t>
        </w:r>
        <w:r w:rsidRPr="005B20CE">
          <w:rPr>
            <w:rFonts w:eastAsia="Times New Roman"/>
            <w:szCs w:val="24"/>
            <w:lang w:eastAsia="en-US"/>
          </w:rPr>
          <w:br/>
          <w:t>ΤΣΑΚΑΛΩΤΟΣ Ε. , σελ.</w:t>
        </w:r>
        <w:r w:rsidRPr="005B20CE">
          <w:rPr>
            <w:rFonts w:eastAsia="Times New Roman"/>
            <w:szCs w:val="24"/>
            <w:lang w:eastAsia="en-US"/>
          </w:rPr>
          <w:br/>
          <w:t>ΨΥΧΟΓΙΟΣ Γ. , σελ.</w:t>
        </w:r>
        <w:r w:rsidRPr="005B20CE">
          <w:rPr>
            <w:rFonts w:eastAsia="Times New Roman"/>
            <w:szCs w:val="24"/>
            <w:lang w:eastAsia="en-US"/>
          </w:rPr>
          <w:br/>
        </w:r>
        <w:r w:rsidRPr="005B20CE">
          <w:rPr>
            <w:rFonts w:eastAsia="Times New Roman"/>
            <w:szCs w:val="24"/>
            <w:lang w:eastAsia="en-US"/>
          </w:rPr>
          <w:br/>
          <w:t>ΠΑΡΕΜΒΑΣΕΙΣ:</w:t>
        </w:r>
        <w:r w:rsidRPr="005B20CE">
          <w:rPr>
            <w:rFonts w:eastAsia="Times New Roman"/>
            <w:szCs w:val="24"/>
            <w:lang w:eastAsia="en-US"/>
          </w:rPr>
          <w:br/>
          <w:t>ΒΕΣΥΡΟΠΟΥΛΟΣ Α. , σελ.</w:t>
        </w:r>
        <w:r w:rsidRPr="005B20CE">
          <w:rPr>
            <w:rFonts w:eastAsia="Times New Roman"/>
            <w:szCs w:val="24"/>
            <w:lang w:eastAsia="en-US"/>
          </w:rPr>
          <w:br/>
          <w:t>ΒΛΑΧΟΣ Γ. , σελ.</w:t>
        </w:r>
        <w:r w:rsidRPr="005B20CE">
          <w:rPr>
            <w:rFonts w:eastAsia="Times New Roman"/>
            <w:szCs w:val="24"/>
            <w:lang w:eastAsia="en-US"/>
          </w:rPr>
          <w:br/>
          <w:t>ΓΚΑΡΑ Α. , σελ.</w:t>
        </w:r>
        <w:r w:rsidRPr="005B20CE">
          <w:rPr>
            <w:rFonts w:eastAsia="Times New Roman"/>
            <w:szCs w:val="24"/>
            <w:lang w:eastAsia="en-US"/>
          </w:rPr>
          <w:br/>
          <w:t>ΚΟΖΟΜΠΟΛΗ - ΑΜΑΝΑΤΙΔΗ Π. , σελ.</w:t>
        </w:r>
        <w:r w:rsidRPr="005B20CE">
          <w:rPr>
            <w:rFonts w:eastAsia="Times New Roman"/>
            <w:szCs w:val="24"/>
            <w:lang w:eastAsia="en-US"/>
          </w:rPr>
          <w:br/>
        </w:r>
        <w:bookmarkStart w:id="28" w:name="_GoBack"/>
        <w:bookmarkEnd w:id="28"/>
      </w:ins>
    </w:p>
    <w:p w14:paraId="382440A8" w14:textId="446E4FAC" w:rsidR="00D035B1" w:rsidRDefault="005B20CE">
      <w:pPr>
        <w:spacing w:line="600" w:lineRule="auto"/>
        <w:ind w:firstLine="720"/>
        <w:jc w:val="center"/>
        <w:rPr>
          <w:rFonts w:eastAsia="Times New Roman"/>
          <w:szCs w:val="24"/>
        </w:rPr>
      </w:pPr>
      <w:r>
        <w:rPr>
          <w:rFonts w:eastAsia="Times New Roman"/>
          <w:szCs w:val="24"/>
        </w:rPr>
        <w:t>ΠΡΑΚΤΙΚΑ ΒΟΥΛΗΣ</w:t>
      </w:r>
    </w:p>
    <w:p w14:paraId="382440A9" w14:textId="77777777" w:rsidR="00D035B1" w:rsidRDefault="005B20CE">
      <w:pPr>
        <w:spacing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382440AA" w14:textId="77777777" w:rsidR="00D035B1" w:rsidRDefault="005B20C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82440AB" w14:textId="77777777" w:rsidR="00D035B1" w:rsidRDefault="005B20CE">
      <w:pPr>
        <w:spacing w:line="600" w:lineRule="auto"/>
        <w:ind w:firstLine="720"/>
        <w:jc w:val="center"/>
        <w:rPr>
          <w:rFonts w:eastAsia="Times New Roman"/>
          <w:szCs w:val="24"/>
        </w:rPr>
      </w:pPr>
      <w:r>
        <w:rPr>
          <w:rFonts w:eastAsia="Times New Roman"/>
          <w:szCs w:val="24"/>
        </w:rPr>
        <w:t>ΣΥΝΟΔΟΣ Δ΄</w:t>
      </w:r>
    </w:p>
    <w:p w14:paraId="382440AC" w14:textId="77777777" w:rsidR="00D035B1" w:rsidRDefault="005B20CE">
      <w:pPr>
        <w:spacing w:line="600" w:lineRule="auto"/>
        <w:ind w:firstLine="720"/>
        <w:jc w:val="center"/>
        <w:rPr>
          <w:rFonts w:eastAsia="Times New Roman"/>
          <w:szCs w:val="24"/>
        </w:rPr>
      </w:pPr>
      <w:r>
        <w:rPr>
          <w:rFonts w:eastAsia="Times New Roman"/>
          <w:szCs w:val="24"/>
        </w:rPr>
        <w:t>ΣΥΝΕΔΡΙΑΣΗ ΜΘ΄</w:t>
      </w:r>
    </w:p>
    <w:p w14:paraId="382440AD" w14:textId="77777777" w:rsidR="00D035B1" w:rsidRDefault="005B20CE">
      <w:pPr>
        <w:spacing w:line="600" w:lineRule="auto"/>
        <w:ind w:firstLine="720"/>
        <w:jc w:val="center"/>
        <w:rPr>
          <w:rFonts w:eastAsia="Times New Roman"/>
          <w:szCs w:val="24"/>
        </w:rPr>
      </w:pPr>
      <w:r>
        <w:rPr>
          <w:rFonts w:eastAsia="Times New Roman"/>
          <w:szCs w:val="24"/>
        </w:rPr>
        <w:t>Παρασκευή 21 Δεκεμβρίου 2018</w:t>
      </w:r>
    </w:p>
    <w:p w14:paraId="382440AE" w14:textId="77777777" w:rsidR="00D035B1" w:rsidRDefault="005B20CE">
      <w:pPr>
        <w:spacing w:line="600" w:lineRule="auto"/>
        <w:ind w:firstLine="720"/>
        <w:jc w:val="both"/>
        <w:rPr>
          <w:rFonts w:eastAsia="Times New Roman"/>
          <w:szCs w:val="24"/>
        </w:rPr>
      </w:pPr>
      <w:r>
        <w:rPr>
          <w:rFonts w:eastAsia="Times New Roman"/>
          <w:szCs w:val="24"/>
        </w:rPr>
        <w:t>Αθήνα, σήμερα στις 21 Δεκεμβρίου 2018, ημέρα Παρασκευή και ώρα 10.07΄</w:t>
      </w:r>
      <w:r w:rsidRPr="001C6BBD">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DF1531">
        <w:rPr>
          <w:rFonts w:eastAsia="Times New Roman"/>
          <w:b/>
          <w:szCs w:val="24"/>
        </w:rPr>
        <w:t>ΓΕΩΡΓΙΟΥ ΒΑΡΕΜΕΝΟΥ</w:t>
      </w:r>
      <w:r>
        <w:rPr>
          <w:rFonts w:eastAsia="Times New Roman"/>
          <w:szCs w:val="24"/>
        </w:rPr>
        <w:t>.</w:t>
      </w:r>
    </w:p>
    <w:p w14:paraId="382440AF"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382440B0" w14:textId="77777777" w:rsidR="00D035B1" w:rsidRDefault="005B20CE">
      <w:pPr>
        <w:spacing w:line="600" w:lineRule="auto"/>
        <w:ind w:firstLine="720"/>
        <w:jc w:val="both"/>
        <w:rPr>
          <w:rFonts w:eastAsia="Times New Roman" w:cs="Times New Roman"/>
          <w:szCs w:val="24"/>
        </w:rPr>
      </w:pPr>
      <w:r>
        <w:rPr>
          <w:rFonts w:eastAsia="Times New Roman"/>
          <w:szCs w:val="24"/>
        </w:rPr>
        <w:t>(ΕΠΙΚΥΡΩΣ</w:t>
      </w:r>
      <w:r>
        <w:rPr>
          <w:rFonts w:eastAsia="Times New Roman"/>
          <w:szCs w:val="24"/>
        </w:rPr>
        <w:t>Η ΠΡΑΚΤΙΚΩΝ: Σύμφωνα με την από 20</w:t>
      </w:r>
      <w:r w:rsidRPr="009D450C">
        <w:rPr>
          <w:rFonts w:eastAsia="Times New Roman"/>
          <w:szCs w:val="24"/>
        </w:rPr>
        <w:t>-</w:t>
      </w:r>
      <w:r>
        <w:rPr>
          <w:rFonts w:eastAsia="Times New Roman"/>
          <w:szCs w:val="24"/>
        </w:rPr>
        <w:t>12</w:t>
      </w:r>
      <w:r w:rsidRPr="009D450C">
        <w:rPr>
          <w:rFonts w:eastAsia="Times New Roman"/>
          <w:szCs w:val="24"/>
        </w:rPr>
        <w:t>-</w:t>
      </w:r>
      <w:r>
        <w:rPr>
          <w:rFonts w:eastAsia="Times New Roman"/>
          <w:szCs w:val="24"/>
        </w:rPr>
        <w:t xml:space="preserve">2018 εξουσιοδότηση του Σώματος επικυρώθηκαν με ευθύνη του </w:t>
      </w:r>
      <w:r>
        <w:rPr>
          <w:rFonts w:eastAsia="Times New Roman"/>
          <w:szCs w:val="24"/>
        </w:rPr>
        <w:lastRenderedPageBreak/>
        <w:t xml:space="preserve">Προεδρείου τα Πρακτικά της ΜΗ΄ συνεδριάσεώς του, της Πέμπτης 20 Δεκεμβρίου 2018, σε ό,τι αφορά την ψήφιση στο σύνολο του σχεδίου νόμου: </w:t>
      </w:r>
      <w:r>
        <w:rPr>
          <w:rFonts w:eastAsia="Times New Roman" w:cs="Times New Roman"/>
          <w:szCs w:val="24"/>
        </w:rPr>
        <w:t>«Κύρωση της από 11-12-20</w:t>
      </w:r>
      <w:r>
        <w:rPr>
          <w:rFonts w:eastAsia="Times New Roman" w:cs="Times New Roman"/>
          <w:szCs w:val="24"/>
        </w:rPr>
        <w:t xml:space="preserve">18 Συμφωνίας Τροποποίησης Διατάξεων της από 31 Μαΐου 2007 Σύμβασης Παραχώρησης για το Έργο «Μελέτη, Κατασκευή, Χρηματοδότηση, Λειτουργία, Συντήρηση και Εκμετάλλευση του Αυτοκινητοδρόμου Κεντρικής </w:t>
      </w:r>
      <w:proofErr w:type="spellStart"/>
      <w:r>
        <w:rPr>
          <w:rFonts w:eastAsia="Times New Roman" w:cs="Times New Roman"/>
          <w:szCs w:val="24"/>
        </w:rPr>
        <w:t>Ελλάδ</w:t>
      </w:r>
      <w:proofErr w:type="spellEnd"/>
      <w:r>
        <w:rPr>
          <w:rFonts w:eastAsia="Times New Roman" w:cs="Times New Roman"/>
          <w:szCs w:val="24"/>
          <w:lang w:val="en-US"/>
        </w:rPr>
        <w:t>o</w:t>
      </w:r>
      <w:r>
        <w:rPr>
          <w:rFonts w:eastAsia="Times New Roman" w:cs="Times New Roman"/>
          <w:szCs w:val="24"/>
        </w:rPr>
        <w:t xml:space="preserve">ς </w:t>
      </w:r>
      <w:r>
        <w:rPr>
          <w:rFonts w:eastAsia="Times New Roman" w:cs="Times New Roman"/>
          <w:szCs w:val="24"/>
        </w:rPr>
        <w:t>(Ε65)», που κυρώθηκε με τον ν.3597/2007 (</w:t>
      </w:r>
      <w:r>
        <w:rPr>
          <w:rFonts w:eastAsia="Times New Roman" w:cs="Times New Roman"/>
          <w:szCs w:val="24"/>
        </w:rPr>
        <w:t>Α΄</w:t>
      </w:r>
      <w:r>
        <w:rPr>
          <w:rFonts w:eastAsia="Times New Roman" w:cs="Times New Roman"/>
          <w:szCs w:val="24"/>
        </w:rPr>
        <w:t>168), όπω</w:t>
      </w:r>
      <w:r>
        <w:rPr>
          <w:rFonts w:eastAsia="Times New Roman" w:cs="Times New Roman"/>
          <w:szCs w:val="24"/>
        </w:rPr>
        <w:t>ς αυτή τροποποιήθηκε</w:t>
      </w:r>
      <w:r w:rsidRPr="00555B83">
        <w:rPr>
          <w:rFonts w:eastAsia="Times New Roman" w:cs="Times New Roman"/>
          <w:szCs w:val="24"/>
        </w:rPr>
        <w:t xml:space="preserve">: </w:t>
      </w:r>
      <w:r w:rsidRPr="00AC3B04">
        <w:rPr>
          <w:rFonts w:eastAsia="Times New Roman" w:cs="Times New Roman"/>
          <w:szCs w:val="24"/>
        </w:rPr>
        <w:t>α</w:t>
      </w:r>
      <w:r w:rsidRPr="00555B83">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την από 28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2013 «Συμφωνία Τροποποίησης Διατάξεων της Σύμβασης Παραχώρησης» που κυρώθηκε με το άρθρο δεύτερο του ν.4219/2013 «Κύρωση των Συμφωνιών Τροποποίησης των συμβάσεων παραχώρησης των μεγάλων οδικών έργων και ρύθμιση συν</w:t>
      </w:r>
      <w:r>
        <w:rPr>
          <w:rFonts w:eastAsia="Times New Roman" w:cs="Times New Roman"/>
          <w:szCs w:val="24"/>
        </w:rPr>
        <w:t>αφών θεμάτων» (</w:t>
      </w:r>
      <w:r>
        <w:rPr>
          <w:rFonts w:eastAsia="Times New Roman" w:cs="Times New Roman"/>
          <w:szCs w:val="24"/>
        </w:rPr>
        <w:t xml:space="preserve">Α΄ </w:t>
      </w:r>
      <w:r>
        <w:rPr>
          <w:rFonts w:eastAsia="Times New Roman" w:cs="Times New Roman"/>
          <w:szCs w:val="24"/>
        </w:rPr>
        <w:t xml:space="preserve">269) και β) </w:t>
      </w:r>
      <w:r>
        <w:rPr>
          <w:rFonts w:eastAsia="Times New Roman" w:cs="Times New Roman"/>
          <w:szCs w:val="24"/>
        </w:rPr>
        <w:t xml:space="preserve">με </w:t>
      </w:r>
      <w:r>
        <w:rPr>
          <w:rFonts w:eastAsia="Times New Roman" w:cs="Times New Roman"/>
          <w:szCs w:val="24"/>
        </w:rPr>
        <w:t>την από 19</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«Συμφωνία Τροποποίησης Διατάξεων της από 28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2013 Συμφωνίας Τροποποίησης Διατάξεων </w:t>
      </w:r>
      <w:r>
        <w:rPr>
          <w:rFonts w:eastAsia="Times New Roman" w:cs="Times New Roman"/>
          <w:szCs w:val="24"/>
        </w:rPr>
        <w:t xml:space="preserve">Σύμβασης </w:t>
      </w:r>
      <w:r>
        <w:rPr>
          <w:rFonts w:eastAsia="Times New Roman" w:cs="Times New Roman"/>
          <w:szCs w:val="24"/>
        </w:rPr>
        <w:t>Παραχώρησης» που κυρώθηκε με το άρθρο 44 του ν.</w:t>
      </w:r>
      <w:r>
        <w:rPr>
          <w:rFonts w:eastAsia="Times New Roman" w:cs="Times New Roman"/>
          <w:szCs w:val="24"/>
        </w:rPr>
        <w:t xml:space="preserve">4357/2015 «Διαχείριση των μη εξυπηρετούμενων δανείων, μισθολογικές ρυθμίσεις και άλλες επείγουσες διατάξεις εφαρμογής της </w:t>
      </w:r>
      <w:r>
        <w:rPr>
          <w:rFonts w:eastAsia="Times New Roman" w:cs="Times New Roman"/>
          <w:szCs w:val="24"/>
        </w:rPr>
        <w:t xml:space="preserve">συμφωνίας δημοσιονομικών στόχων </w:t>
      </w:r>
      <w:r>
        <w:rPr>
          <w:rFonts w:eastAsia="Times New Roman" w:cs="Times New Roman"/>
          <w:szCs w:val="24"/>
        </w:rPr>
        <w:t xml:space="preserve">και </w:t>
      </w:r>
      <w:r>
        <w:rPr>
          <w:rFonts w:eastAsia="Times New Roman" w:cs="Times New Roman"/>
          <w:szCs w:val="24"/>
        </w:rPr>
        <w:t>διαρθρωτικών μεταρρυθμίσεων</w:t>
      </w:r>
      <w:r>
        <w:rPr>
          <w:rFonts w:eastAsia="Times New Roman" w:cs="Times New Roman"/>
          <w:szCs w:val="24"/>
        </w:rPr>
        <w:t>» (</w:t>
      </w:r>
      <w:r>
        <w:rPr>
          <w:rFonts w:eastAsia="Times New Roman" w:cs="Times New Roman"/>
          <w:szCs w:val="24"/>
        </w:rPr>
        <w:t xml:space="preserve">Α΄ </w:t>
      </w:r>
      <w:r>
        <w:rPr>
          <w:rFonts w:eastAsia="Times New Roman" w:cs="Times New Roman"/>
          <w:szCs w:val="24"/>
        </w:rPr>
        <w:t>176)»).</w:t>
      </w:r>
    </w:p>
    <w:p w14:paraId="382440B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Παρακαλείται η κυρία Γραμματέας να ανακοινώσει τις αναφορ</w:t>
      </w:r>
      <w:r>
        <w:rPr>
          <w:rFonts w:eastAsia="Times New Roman" w:cs="Times New Roman"/>
          <w:szCs w:val="24"/>
        </w:rPr>
        <w:t xml:space="preserve">ές προς το Σώμα. </w:t>
      </w:r>
    </w:p>
    <w:p w14:paraId="382440B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τη Γραμματέα της Βουλής </w:t>
      </w:r>
      <w:r>
        <w:rPr>
          <w:rFonts w:eastAsia="Times New Roman" w:cs="Times New Roman"/>
          <w:szCs w:val="24"/>
        </w:rPr>
        <w:t xml:space="preserve">κ. </w:t>
      </w:r>
      <w:r>
        <w:rPr>
          <w:rFonts w:eastAsia="Times New Roman" w:cs="Times New Roman"/>
          <w:szCs w:val="24"/>
        </w:rPr>
        <w:t xml:space="preserve">Χαρούλα (Χαρά) </w:t>
      </w:r>
      <w:proofErr w:type="spellStart"/>
      <w:r>
        <w:rPr>
          <w:rFonts w:eastAsia="Times New Roman" w:cs="Times New Roman"/>
          <w:szCs w:val="24"/>
        </w:rPr>
        <w:t>Κεφαλίδου</w:t>
      </w:r>
      <w:proofErr w:type="spellEnd"/>
      <w:r>
        <w:rPr>
          <w:rFonts w:eastAsia="Times New Roman" w:cs="Times New Roman"/>
          <w:szCs w:val="24"/>
        </w:rPr>
        <w:t>, Βουλευτή Δράμας, τα ακόλουθα</w:t>
      </w:r>
      <w:r w:rsidRPr="00555B83">
        <w:rPr>
          <w:rFonts w:eastAsia="Times New Roman" w:cs="Times New Roman"/>
          <w:szCs w:val="24"/>
        </w:rPr>
        <w:t xml:space="preserve">: </w:t>
      </w:r>
    </w:p>
    <w:p w14:paraId="382440B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382440B4" w14:textId="77777777" w:rsidR="00D035B1" w:rsidRDefault="005B20CE">
      <w:pPr>
        <w:spacing w:line="600" w:lineRule="auto"/>
        <w:ind w:firstLine="720"/>
        <w:jc w:val="center"/>
        <w:rPr>
          <w:rFonts w:eastAsia="Times New Roman" w:cs="Times New Roman"/>
          <w:color w:val="FF0000"/>
          <w:szCs w:val="24"/>
        </w:rPr>
      </w:pPr>
      <w:r w:rsidRPr="0054720A">
        <w:rPr>
          <w:rFonts w:eastAsia="Times New Roman" w:cs="Times New Roman"/>
          <w:color w:val="FF0000"/>
          <w:szCs w:val="24"/>
        </w:rPr>
        <w:t>(Να μπει η σελ. 2α)</w:t>
      </w:r>
    </w:p>
    <w:p w14:paraId="382440B5"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2B7C17">
        <w:rPr>
          <w:rFonts w:eastAsia="Times New Roman" w:cs="Times New Roman"/>
          <w:szCs w:val="24"/>
        </w:rPr>
        <w:t>Β. ΑΠΑΝΤΗΣΕΙΣ ΥΠΟΥΡΓΩΝ ΣΕ ΕΡΩΤΗΣΕΙΣ ΒΟΥΛΕΥΤΩΝ</w:t>
      </w:r>
    </w:p>
    <w:p w14:paraId="382440B6" w14:textId="77777777" w:rsidR="00D035B1" w:rsidRDefault="005B20CE">
      <w:pPr>
        <w:spacing w:line="600" w:lineRule="auto"/>
        <w:ind w:firstLine="720"/>
        <w:jc w:val="center"/>
        <w:rPr>
          <w:rFonts w:eastAsia="Times New Roman" w:cs="Times New Roman"/>
          <w:color w:val="FF0000"/>
          <w:szCs w:val="24"/>
        </w:rPr>
      </w:pPr>
      <w:r w:rsidRPr="002B7C17">
        <w:rPr>
          <w:rFonts w:eastAsia="Times New Roman" w:cs="Times New Roman"/>
          <w:color w:val="FF0000"/>
          <w:szCs w:val="24"/>
        </w:rPr>
        <w:t>(Να μπει η σελ. 2β)</w:t>
      </w:r>
    </w:p>
    <w:p w14:paraId="382440B7" w14:textId="77777777" w:rsidR="00D035B1" w:rsidRDefault="005B20CE">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w:t>
      </w:r>
      <w:r>
        <w:rPr>
          <w:rFonts w:eastAsia="Times New Roman" w:cs="Times New Roman"/>
          <w:color w:val="FF0000"/>
          <w:szCs w:val="24"/>
        </w:rPr>
        <w:t>Σ)</w:t>
      </w:r>
    </w:p>
    <w:p w14:paraId="382440B8"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w:t>
      </w:r>
      <w:r>
        <w:rPr>
          <w:rFonts w:eastAsia="Times New Roman" w:cs="Times New Roman"/>
          <w:szCs w:val="24"/>
        </w:rPr>
        <w:t xml:space="preserve">εισερχόμαστε </w:t>
      </w:r>
      <w:r>
        <w:rPr>
          <w:rFonts w:eastAsia="Times New Roman" w:cs="Times New Roman"/>
          <w:szCs w:val="24"/>
        </w:rPr>
        <w:t xml:space="preserve">στη συζήτηση των </w:t>
      </w:r>
    </w:p>
    <w:p w14:paraId="382440B9" w14:textId="77777777" w:rsidR="00D035B1" w:rsidRDefault="005B20CE">
      <w:pPr>
        <w:tabs>
          <w:tab w:val="left" w:pos="3642"/>
          <w:tab w:val="center" w:pos="4753"/>
          <w:tab w:val="left" w:pos="6214"/>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82440BA"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Αρχίζουμε με τη συζήτηση της </w:t>
      </w:r>
      <w:r>
        <w:rPr>
          <w:rFonts w:eastAsia="Times New Roman" w:cs="Times New Roman"/>
          <w:szCs w:val="24"/>
        </w:rPr>
        <w:t>τρίτη</w:t>
      </w:r>
      <w:r>
        <w:rPr>
          <w:rFonts w:eastAsia="Times New Roman" w:cs="Times New Roman"/>
          <w:szCs w:val="24"/>
        </w:rPr>
        <w:t>ς</w:t>
      </w:r>
      <w:r>
        <w:rPr>
          <w:rFonts w:eastAsia="Times New Roman" w:cs="Times New Roman"/>
          <w:szCs w:val="24"/>
        </w:rPr>
        <w:t xml:space="preserve"> με αριθμό 233/18-12-2018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κύκλου του Βουλευτή Αττικής του Κομμουνιστικού Κόμμα</w:t>
      </w:r>
      <w:r>
        <w:rPr>
          <w:rFonts w:eastAsia="Times New Roman" w:cs="Times New Roman"/>
          <w:szCs w:val="24"/>
        </w:rPr>
        <w:t xml:space="preserve">τος Ελλάδας κ. Ιωάννη Γκιόκα </w:t>
      </w:r>
      <w:r w:rsidRPr="006D6875">
        <w:rPr>
          <w:rFonts w:eastAsia="Times New Roman" w:cs="Times New Roman"/>
          <w:szCs w:val="24"/>
        </w:rPr>
        <w:lastRenderedPageBreak/>
        <w:t xml:space="preserve">προς τον Υπουργό </w:t>
      </w:r>
      <w:r w:rsidRPr="006D6875">
        <w:rPr>
          <w:rFonts w:eastAsia="Times New Roman" w:cs="Times New Roman"/>
          <w:bCs/>
          <w:szCs w:val="24"/>
        </w:rPr>
        <w:t>Περιβάλλοντος και Ενέργειας,</w:t>
      </w:r>
      <w:r w:rsidRPr="006D6875">
        <w:rPr>
          <w:rFonts w:eastAsia="Times New Roman" w:cs="Times New Roman"/>
          <w:b/>
          <w:bCs/>
          <w:szCs w:val="24"/>
        </w:rPr>
        <w:t xml:space="preserve"> </w:t>
      </w:r>
      <w:r w:rsidRPr="006D6875">
        <w:rPr>
          <w:rFonts w:eastAsia="Times New Roman" w:cs="Times New Roman"/>
          <w:szCs w:val="24"/>
        </w:rPr>
        <w:t>σχετικ</w:t>
      </w:r>
      <w:r>
        <w:rPr>
          <w:rFonts w:eastAsia="Times New Roman" w:cs="Times New Roman"/>
          <w:szCs w:val="24"/>
        </w:rPr>
        <w:t>ά με την «περιοχή Άγιος Ανδρέας</w:t>
      </w:r>
      <w:r w:rsidRPr="006D6875">
        <w:rPr>
          <w:rFonts w:eastAsia="Times New Roman" w:cs="Times New Roman"/>
          <w:szCs w:val="24"/>
        </w:rPr>
        <w:t xml:space="preserve"> στη Νέα Μάκρη Αττικής και τις παράνομες διεκδικήσεις της Εκκλησίας».</w:t>
      </w:r>
    </w:p>
    <w:p w14:paraId="382440BB"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Γκιόκα, έχετε τον λόγο για δύο λεπτά.</w:t>
      </w:r>
    </w:p>
    <w:p w14:paraId="382440BC"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κύριε Πρόεδρε.</w:t>
      </w:r>
    </w:p>
    <w:p w14:paraId="382440BD"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επίκαιρη ερώτηση αφορά αυτό που αναγράφεται και στον τίτλο. Αφορά μια σοβαρή εκκρεμότητα που έχει να κάνει με παράνομες διεκδικήσεις της Εκκλησίας σε βάρος μιας περιοχής, όπου εδώ και έναν αιώνα κοντά ζουν οικογένειες που γεννή</w:t>
      </w:r>
      <w:r>
        <w:rPr>
          <w:rFonts w:eastAsia="Times New Roman" w:cs="Times New Roman"/>
          <w:szCs w:val="24"/>
        </w:rPr>
        <w:t xml:space="preserve">θηκαν εκεί, γεννήθηκαν οι γονείς τους εκεί. Αποτέλεσμα είναι η συγκεκριμένη περιοχή να έχει εξελιχθεί στον σημερινό οικισμό </w:t>
      </w:r>
      <w:proofErr w:type="spellStart"/>
      <w:r>
        <w:rPr>
          <w:rFonts w:eastAsia="Times New Roman" w:cs="Times New Roman"/>
          <w:szCs w:val="24"/>
        </w:rPr>
        <w:t>Γεροτσακούλι</w:t>
      </w:r>
      <w:proofErr w:type="spellEnd"/>
      <w:r>
        <w:rPr>
          <w:rFonts w:eastAsia="Times New Roman" w:cs="Times New Roman"/>
          <w:szCs w:val="24"/>
        </w:rPr>
        <w:t xml:space="preserve"> στην περιοχή της Νέας Μάκρης Αττικής.</w:t>
      </w:r>
    </w:p>
    <w:p w14:paraId="382440BE"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Τη συγκεκριμένη περιοχή τη διεκδικεί η Εκκλησία. Και ήρθε να τη διεκδικήσει η Εκκλησία μετά την τουριστική ανάπτυξη των τελευταίων δεκαετιών, επικαλούμενη τους γνωστούς τίτλους από την εποχή της Τουρκοκρατίας στα ιδιωτικά της αρχεία, μεγάλους κώδικες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με συνέπεια οι άνθρωποι που ζουν εκεί, οι οικογένειες -και ξαναλέω ότι γεννήθηκαν εκεί, γεννήθηκαν οι </w:t>
      </w:r>
      <w:r>
        <w:rPr>
          <w:rFonts w:eastAsia="Times New Roman" w:cs="Times New Roman"/>
          <w:szCs w:val="24"/>
        </w:rPr>
        <w:lastRenderedPageBreak/>
        <w:t>γονείς τους εκεί- να ταλαιπωρούνται χωρίς να έχουν την παραμικρή ευθύνη. Και αυτή η ιστορία δεν είναι σημερινή. Σέρνεται εδώ και δεκαετίες, με αποτέλεσ</w:t>
      </w:r>
      <w:r>
        <w:rPr>
          <w:rFonts w:eastAsia="Times New Roman" w:cs="Times New Roman"/>
          <w:szCs w:val="24"/>
        </w:rPr>
        <w:t>μα την ταλαιπωρία αυτών των ανθρώπων.</w:t>
      </w:r>
    </w:p>
    <w:p w14:paraId="382440BF"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Ωστόσο, με πρόσφατες δικαστικές αποφάσεις, και μάλιστα επανειλημμένες, οι οποίες έχουν </w:t>
      </w:r>
      <w:proofErr w:type="spellStart"/>
      <w:r>
        <w:rPr>
          <w:rFonts w:eastAsia="Times New Roman" w:cs="Times New Roman"/>
          <w:szCs w:val="24"/>
        </w:rPr>
        <w:t>τελεσιδικήσει</w:t>
      </w:r>
      <w:proofErr w:type="spellEnd"/>
      <w:r>
        <w:rPr>
          <w:rFonts w:eastAsia="Times New Roman" w:cs="Times New Roman"/>
          <w:szCs w:val="24"/>
        </w:rPr>
        <w:t xml:space="preserve">, αναγνωρίστηκε η ύπαρξη τεκμηρίου του ελληνικού </w:t>
      </w:r>
      <w:r>
        <w:rPr>
          <w:rFonts w:eastAsia="Times New Roman" w:cs="Times New Roman"/>
          <w:szCs w:val="24"/>
        </w:rPr>
        <w:t xml:space="preserve">δημοσίου </w:t>
      </w:r>
      <w:r>
        <w:rPr>
          <w:rFonts w:eastAsia="Times New Roman" w:cs="Times New Roman"/>
          <w:szCs w:val="24"/>
        </w:rPr>
        <w:t>και κατ’ επέκταση η ανυπαρξία δικαιωμάτων κυριότητας της Εκκ</w:t>
      </w:r>
      <w:r>
        <w:rPr>
          <w:rFonts w:eastAsia="Times New Roman" w:cs="Times New Roman"/>
          <w:szCs w:val="24"/>
        </w:rPr>
        <w:t xml:space="preserve">λησίας και συγκεκριμένα της Ιεράς Μονής Πεντέλης. </w:t>
      </w:r>
    </w:p>
    <w:p w14:paraId="382440C0"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Παρά το γεγονός, όμως, ότι υπάρχουν αυτές οι δικαστικές αποφάσεις, παρά το γεγονός ότι η Εκκλησία αγνοεί αυτές τις αποφάσεις και εγγράφει δικαιώματα στο Κτηματολόγιο, το μεγάλο ερώτημα είναι η στάση του ελ</w:t>
      </w:r>
      <w:r>
        <w:rPr>
          <w:rFonts w:eastAsia="Times New Roman" w:cs="Times New Roman"/>
          <w:szCs w:val="24"/>
        </w:rPr>
        <w:t xml:space="preserve">ληνικού </w:t>
      </w:r>
      <w:r>
        <w:rPr>
          <w:rFonts w:eastAsia="Times New Roman" w:cs="Times New Roman"/>
          <w:szCs w:val="24"/>
        </w:rPr>
        <w:t>δημοσίου</w:t>
      </w:r>
      <w:r>
        <w:rPr>
          <w:rFonts w:eastAsia="Times New Roman" w:cs="Times New Roman"/>
          <w:szCs w:val="24"/>
        </w:rPr>
        <w:t xml:space="preserve">, το οποίο </w:t>
      </w:r>
      <w:r>
        <w:rPr>
          <w:rFonts w:eastAsia="Times New Roman" w:cs="Times New Roman"/>
          <w:szCs w:val="24"/>
        </w:rPr>
        <w:t xml:space="preserve">δημόσιο </w:t>
      </w:r>
      <w:r>
        <w:rPr>
          <w:rFonts w:eastAsia="Times New Roman" w:cs="Times New Roman"/>
          <w:szCs w:val="24"/>
        </w:rPr>
        <w:t>αμελεί, αδρανεί. Είναι η ηπιότερη έκφραση που μπορούμε να χρησιμοποιήσουμε. Σε κάθε περίπτωση, όμως, ουσιαστικά ανέχεται αυτή την κατάσταση, τις διεκδικήσεις της Εκκλησίας και αφήνει χώρο προκειμένου να εγγράφει η Εκκλησί</w:t>
      </w:r>
      <w:r>
        <w:rPr>
          <w:rFonts w:eastAsia="Times New Roman" w:cs="Times New Roman"/>
          <w:szCs w:val="24"/>
        </w:rPr>
        <w:t>α δικαιώματα για τη συγκεκριμένη περιοχή σε βάρος των κατοίκων της.</w:t>
      </w:r>
    </w:p>
    <w:p w14:paraId="382440C1"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Το ερώτημα που τίθεται είναι το εξής: Τι μέτρα θα πάρει η Κυβέρνηση -και με νομοθετική ρύθμιση, αν και εφόσον χρειάζεται- προκειμένου να δοθεί τέλος στην ιστορική αυτή εκκρεμότητα και να α</w:t>
      </w:r>
      <w:r>
        <w:rPr>
          <w:rFonts w:eastAsia="Times New Roman" w:cs="Times New Roman"/>
          <w:szCs w:val="24"/>
        </w:rPr>
        <w:t xml:space="preserve">ναγνωριστεί ότι η συγκεκριμένη περιοχή ανήκει στο </w:t>
      </w:r>
      <w:r>
        <w:rPr>
          <w:rFonts w:eastAsia="Times New Roman" w:cs="Times New Roman"/>
          <w:szCs w:val="24"/>
        </w:rPr>
        <w:t>δημόσιο</w:t>
      </w:r>
      <w:r>
        <w:rPr>
          <w:rFonts w:eastAsia="Times New Roman" w:cs="Times New Roman"/>
          <w:szCs w:val="24"/>
        </w:rPr>
        <w:t>, ότι η Εκκλησία δεν έχει κανένα δικαίωμα στη συγκεκριμένη έκταση και μετά από δεκαετίες, επιτέλους, να δοθεί τέλος στην ομηρία των κατοίκων;</w:t>
      </w:r>
    </w:p>
    <w:p w14:paraId="382440C2"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82440C3"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Κύριε Υπουργέ</w:t>
      </w:r>
      <w:r>
        <w:rPr>
          <w:rFonts w:eastAsia="Times New Roman" w:cs="Times New Roman"/>
          <w:szCs w:val="24"/>
        </w:rPr>
        <w:t>, έχετε τον λόγο.</w:t>
      </w:r>
    </w:p>
    <w:p w14:paraId="382440C4"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3E7147">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Ευχαριστώ, κύριε Πρόεδρε.</w:t>
      </w:r>
    </w:p>
    <w:p w14:paraId="382440C5"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Γκιόκα, με έναν τίτλο θα σας απαντήσω ξεκινώντας. Ουδεμία σχέση έχει η στάση της </w:t>
      </w:r>
      <w:r>
        <w:rPr>
          <w:rFonts w:eastAsia="Times New Roman" w:cs="Times New Roman"/>
          <w:szCs w:val="24"/>
        </w:rPr>
        <w:t xml:space="preserve">πολιτείας </w:t>
      </w:r>
      <w:r>
        <w:rPr>
          <w:rFonts w:eastAsia="Times New Roman" w:cs="Times New Roman"/>
          <w:szCs w:val="24"/>
        </w:rPr>
        <w:t>και της Κυβέρνησης με αυτό που περιγράψατε. Α</w:t>
      </w:r>
      <w:r>
        <w:rPr>
          <w:rFonts w:eastAsia="Times New Roman" w:cs="Times New Roman"/>
          <w:szCs w:val="24"/>
        </w:rPr>
        <w:t xml:space="preserve">κριβώς το αντίθετο συμβαίνει: Και προστασία της περιοχής και διεκδίκηση του δημόσιου χαρακτήρα και κατοχύρωση της δασικής χρήσης. Και προφανώς η </w:t>
      </w:r>
      <w:r>
        <w:rPr>
          <w:rFonts w:eastAsia="Times New Roman" w:cs="Times New Roman"/>
          <w:szCs w:val="24"/>
        </w:rPr>
        <w:lastRenderedPageBreak/>
        <w:t xml:space="preserve">πολιτεία </w:t>
      </w:r>
      <w:r>
        <w:rPr>
          <w:rFonts w:eastAsia="Times New Roman" w:cs="Times New Roman"/>
          <w:szCs w:val="24"/>
        </w:rPr>
        <w:t xml:space="preserve">δεν είναι απούσα. Και θεσμικά δεν είναι απούσα η </w:t>
      </w:r>
      <w:r>
        <w:rPr>
          <w:rFonts w:eastAsia="Times New Roman" w:cs="Times New Roman"/>
          <w:szCs w:val="24"/>
        </w:rPr>
        <w:t>πολιτεία</w:t>
      </w:r>
      <w:r>
        <w:rPr>
          <w:rFonts w:eastAsia="Times New Roman" w:cs="Times New Roman"/>
          <w:szCs w:val="24"/>
        </w:rPr>
        <w:t>.</w:t>
      </w:r>
    </w:p>
    <w:p w14:paraId="382440C6"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κύριε Γκιόκα, θα μου επιτρέψετε να σα</w:t>
      </w:r>
      <w:r>
        <w:rPr>
          <w:rFonts w:eastAsia="Times New Roman" w:cs="Times New Roman"/>
          <w:szCs w:val="24"/>
        </w:rPr>
        <w:t xml:space="preserve">ς πω ότι αυτή η υπόθεση αποτελεί ένα τυπικό παράδειγμα του παραλόγου του νεοελληνικού κράτους, το οποίο επέτρεψε τον εγκλωβισμό και πολιτών, αλλά και των ίδιων των συμφερόντων του </w:t>
      </w:r>
      <w:r>
        <w:rPr>
          <w:rFonts w:eastAsia="Times New Roman" w:cs="Times New Roman"/>
          <w:szCs w:val="24"/>
        </w:rPr>
        <w:t xml:space="preserve">δημοσίου </w:t>
      </w:r>
      <w:r>
        <w:rPr>
          <w:rFonts w:eastAsia="Times New Roman" w:cs="Times New Roman"/>
          <w:szCs w:val="24"/>
        </w:rPr>
        <w:t>και του δάσους γιατί πολύ απλά κάποιοι δεν φρόντισαν να υπάρχουν ερ</w:t>
      </w:r>
      <w:r>
        <w:rPr>
          <w:rFonts w:eastAsia="Times New Roman" w:cs="Times New Roman"/>
          <w:szCs w:val="24"/>
        </w:rPr>
        <w:t xml:space="preserve">γαλεία, τα οποία να προστατεύσουν και τους πολίτες, αλλά και το κράτος. Η δυσκολία και η περιπλοκότητα του προβλήματος που παρουσιάζετε οφείλεται σαφώς στο ότι η </w:t>
      </w:r>
      <w:r>
        <w:rPr>
          <w:rFonts w:eastAsia="Times New Roman" w:cs="Times New Roman"/>
          <w:szCs w:val="24"/>
        </w:rPr>
        <w:t xml:space="preserve">πολιτεία </w:t>
      </w:r>
      <w:r>
        <w:rPr>
          <w:rFonts w:eastAsia="Times New Roman" w:cs="Times New Roman"/>
          <w:szCs w:val="24"/>
        </w:rPr>
        <w:t>δεν έπραξε αυτά που ακόμα και το Σύνταγμα επιβάλλει τα τελευταία σαράντα χρόνια. Αλλά</w:t>
      </w:r>
      <w:r>
        <w:rPr>
          <w:rFonts w:eastAsia="Times New Roman" w:cs="Times New Roman"/>
          <w:szCs w:val="24"/>
        </w:rPr>
        <w:t xml:space="preserve"> και πρέπει να σας πω ότι δεν είναι το μοναδικό παράδειγμα σε όλη την Ελλάδα, όπου υπάρχουν τέτοια αδιέξοδα και τέτοια τεράστια προβλήματα. Και αυτό γιατί η ελληνική πολιτεία και τα κόμματα που κυβέρνησαν το ελληνικό κράτος -και κύρια αναφέρομαι μόνο στη Ν</w:t>
      </w:r>
      <w:r>
        <w:rPr>
          <w:rFonts w:eastAsia="Times New Roman" w:cs="Times New Roman"/>
          <w:szCs w:val="24"/>
        </w:rPr>
        <w:t xml:space="preserve">έα Δημοκρατία και το ΠΑΣΟΚ, για να τα ξεκαθαρίζουμε- δεν επένδυσαν σε εργαλεία, όπως είναι οι δασικοί χάρτες και το Κτηματολόγιο, που </w:t>
      </w:r>
      <w:r>
        <w:rPr>
          <w:rFonts w:eastAsia="Times New Roman" w:cs="Times New Roman"/>
          <w:szCs w:val="24"/>
        </w:rPr>
        <w:lastRenderedPageBreak/>
        <w:t xml:space="preserve">θα ρύθμιζαν τις χρήσεις γης, θα κατοχύρωναν θέματα δικαιωμάτων και του </w:t>
      </w:r>
      <w:r>
        <w:rPr>
          <w:rFonts w:eastAsia="Times New Roman" w:cs="Times New Roman"/>
          <w:szCs w:val="24"/>
        </w:rPr>
        <w:t xml:space="preserve">δημοσίου </w:t>
      </w:r>
      <w:r>
        <w:rPr>
          <w:rFonts w:eastAsia="Times New Roman" w:cs="Times New Roman"/>
          <w:szCs w:val="24"/>
        </w:rPr>
        <w:t>και των πολιτών. Και αυτό το έκαναν για πά</w:t>
      </w:r>
      <w:r>
        <w:rPr>
          <w:rFonts w:eastAsia="Times New Roman" w:cs="Times New Roman"/>
          <w:szCs w:val="24"/>
        </w:rPr>
        <w:t>ρα πολλές δεκαετίες.</w:t>
      </w:r>
    </w:p>
    <w:p w14:paraId="382440C7"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χώρα όμως, κύριε Γκιόκα, έχει κάνει πάρα πολλά βήματα μπροστά. Και αυτά τα βήματα έγιναν μέσα σε δύσκολες συνθήκες: </w:t>
      </w:r>
      <w:proofErr w:type="spellStart"/>
      <w:r>
        <w:rPr>
          <w:rFonts w:eastAsia="Times New Roman" w:cs="Times New Roman"/>
          <w:szCs w:val="24"/>
        </w:rPr>
        <w:t>μνημονιακές</w:t>
      </w:r>
      <w:proofErr w:type="spellEnd"/>
      <w:r>
        <w:rPr>
          <w:rFonts w:eastAsia="Times New Roman" w:cs="Times New Roman"/>
          <w:szCs w:val="24"/>
        </w:rPr>
        <w:t xml:space="preserve">, χρεοκοπίας, δανεισμού και ασφυξίας. Αλλά καταφέραμε όχι μόνο να βγούμε από τα μνημόνια, αλλά καταφέραμε </w:t>
      </w:r>
      <w:r>
        <w:rPr>
          <w:rFonts w:eastAsia="Times New Roman" w:cs="Times New Roman"/>
          <w:szCs w:val="24"/>
        </w:rPr>
        <w:t xml:space="preserve">να ξεκινήσουμε την υπόθεση των δασικών χαρτών, η οποία για σαράντα χρόνια ήταν στα συρτάρια των πολιτικών ηγεσιών των Υπουργείων γιατί πολύ απλά ήθελαν να χτυπάνε στην πλάτη τον πολίτη, να του λένε «θα σου λύσω το πρόβλημα κάποτε» και ας διεκδικούνταν </w:t>
      </w:r>
      <w:r>
        <w:rPr>
          <w:rFonts w:eastAsia="Times New Roman" w:cs="Times New Roman"/>
          <w:szCs w:val="24"/>
        </w:rPr>
        <w:t xml:space="preserve">η </w:t>
      </w:r>
      <w:r>
        <w:rPr>
          <w:rFonts w:eastAsia="Times New Roman" w:cs="Times New Roman"/>
          <w:szCs w:val="24"/>
        </w:rPr>
        <w:t>έκ</w:t>
      </w:r>
      <w:r>
        <w:rPr>
          <w:rFonts w:eastAsia="Times New Roman" w:cs="Times New Roman"/>
          <w:szCs w:val="24"/>
        </w:rPr>
        <w:t xml:space="preserve">ταση, στην οποία γεννήθηκαν τα παιδιά του και ας αμφισβητούνταν ο δημόσιος χαρακτήρας του δάσους. Όλα αυτά ήταν ψιλά γράμματα για την ελληνική </w:t>
      </w:r>
      <w:r>
        <w:rPr>
          <w:rFonts w:eastAsia="Times New Roman" w:cs="Times New Roman"/>
          <w:szCs w:val="24"/>
        </w:rPr>
        <w:t xml:space="preserve">πολιτεία </w:t>
      </w:r>
      <w:r>
        <w:rPr>
          <w:rFonts w:eastAsia="Times New Roman" w:cs="Times New Roman"/>
          <w:szCs w:val="24"/>
        </w:rPr>
        <w:t>μέχρι τώρα. Και πρέπει να σας πω ότι όλα αυτά δεν λύνονταν σκόπιμα για να παραμένουν όλοι ευχαριστημένοι</w:t>
      </w:r>
      <w:r>
        <w:rPr>
          <w:rFonts w:eastAsia="Times New Roman" w:cs="Times New Roman"/>
          <w:szCs w:val="24"/>
        </w:rPr>
        <w:t xml:space="preserve"> μέσα στα αδιέξοδα, τα οποία συντηρούνταν.</w:t>
      </w:r>
    </w:p>
    <w:p w14:paraId="382440C8"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Πρέπει, λοιπόν, να σας κάνω μια αναφορά τυπική στην απάντησή μου, η οποία, όμως -να το ξεκαθαρίσω- αφορά μόνο </w:t>
      </w:r>
      <w:r>
        <w:rPr>
          <w:rFonts w:eastAsia="Times New Roman" w:cs="Times New Roman"/>
          <w:szCs w:val="24"/>
        </w:rPr>
        <w:lastRenderedPageBreak/>
        <w:t>στον τομέα της αρμοδιότητας του Υπουργείου, μιας και εσείς απευθύνετε την ερώτηση και στο Υπουργείο Περιβάλλοντος και Ενέργειας. Άρα, αφορά μόνο τ</w:t>
      </w:r>
      <w:r>
        <w:rPr>
          <w:rFonts w:eastAsia="Times New Roman" w:cs="Times New Roman"/>
          <w:szCs w:val="24"/>
        </w:rPr>
        <w:t xml:space="preserve">η δασική νομοθεσία και τα δικαιώματα που αφορούν τη διαχείριση των δασικών εκτάσεων. Με αυτή την αρμοδιότητα με ρωτήσατε. Υπάρχουν πάρα πολλά στοιχεία και ενέργειες της </w:t>
      </w:r>
      <w:r>
        <w:rPr>
          <w:rFonts w:eastAsia="Times New Roman" w:cs="Times New Roman"/>
          <w:szCs w:val="24"/>
        </w:rPr>
        <w:t xml:space="preserve">πολιτείας </w:t>
      </w:r>
      <w:r>
        <w:rPr>
          <w:rFonts w:eastAsia="Times New Roman" w:cs="Times New Roman"/>
          <w:szCs w:val="24"/>
        </w:rPr>
        <w:t xml:space="preserve">σε αντίθεση με την περιγραφή που δώσατε ότι δεν έχουμε κάνει κάτι. Αν, όμως, </w:t>
      </w:r>
      <w:r>
        <w:rPr>
          <w:rFonts w:eastAsia="Times New Roman" w:cs="Times New Roman"/>
          <w:szCs w:val="24"/>
        </w:rPr>
        <w:t>έχετε οποιοδήποτε έγγραφο περαιτέρω από αυτά που θα πω τώρα, ευχαρίστως να το εξετάσουμε και να συνεχίσω στη δευτερολογία μου.</w:t>
      </w:r>
    </w:p>
    <w:p w14:paraId="382440C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έκταση, λοιπόν, την οποία περιγράφετε είναι δασική. Και σε αυτό στηρίχθηκαν οι αποφάσεις των δικαστηρίων. Είναι μια δασική έκτα</w:t>
      </w:r>
      <w:r>
        <w:rPr>
          <w:rFonts w:eastAsia="Times New Roman" w:cs="Times New Roman"/>
          <w:szCs w:val="24"/>
        </w:rPr>
        <w:t xml:space="preserve">ση πράγματι στην περιοχή Άγιος Ανδρέας στη Νέα Μάκρη, για την οποία ιδιώτες άσκησαν μια αγωγή κατά του ελληνικού </w:t>
      </w:r>
      <w:r>
        <w:rPr>
          <w:rFonts w:eastAsia="Times New Roman" w:cs="Times New Roman"/>
          <w:szCs w:val="24"/>
        </w:rPr>
        <w:t>δημοσίου</w:t>
      </w:r>
      <w:r>
        <w:rPr>
          <w:rFonts w:eastAsia="Times New Roman" w:cs="Times New Roman"/>
          <w:szCs w:val="24"/>
        </w:rPr>
        <w:t xml:space="preserve">. </w:t>
      </w:r>
      <w:proofErr w:type="spellStart"/>
      <w:r>
        <w:rPr>
          <w:rFonts w:eastAsia="Times New Roman" w:cs="Times New Roman"/>
          <w:szCs w:val="24"/>
        </w:rPr>
        <w:t>Παρενέβη</w:t>
      </w:r>
      <w:proofErr w:type="spellEnd"/>
      <w:r>
        <w:rPr>
          <w:rFonts w:eastAsia="Times New Roman" w:cs="Times New Roman"/>
          <w:szCs w:val="24"/>
        </w:rPr>
        <w:t xml:space="preserve"> στην ιστορία αυτή και η Ιερά Μονή Πεντέλης. Μετά την άσκηση έφεσης, όμως, από το ελληνικό </w:t>
      </w:r>
      <w:r>
        <w:rPr>
          <w:rFonts w:eastAsia="Times New Roman" w:cs="Times New Roman"/>
          <w:szCs w:val="24"/>
        </w:rPr>
        <w:t>δημόσιο</w:t>
      </w:r>
      <w:r>
        <w:rPr>
          <w:rFonts w:eastAsia="Times New Roman" w:cs="Times New Roman"/>
          <w:szCs w:val="24"/>
        </w:rPr>
        <w:t>, όπως είπατε, το 2006 η απ</w:t>
      </w:r>
      <w:r>
        <w:rPr>
          <w:rFonts w:eastAsia="Times New Roman" w:cs="Times New Roman"/>
          <w:szCs w:val="24"/>
        </w:rPr>
        <w:t xml:space="preserve">όφαση αυτή απορρίφθηκε. Και η απόφαση του </w:t>
      </w:r>
      <w:r>
        <w:rPr>
          <w:rFonts w:eastAsia="Times New Roman" w:cs="Times New Roman"/>
          <w:szCs w:val="24"/>
        </w:rPr>
        <w:t xml:space="preserve">εφετείου </w:t>
      </w:r>
      <w:r>
        <w:rPr>
          <w:rFonts w:eastAsia="Times New Roman" w:cs="Times New Roman"/>
          <w:szCs w:val="24"/>
        </w:rPr>
        <w:t xml:space="preserve">έχει καταστεί αμετάκλητη γιατί η επίδικη έκταση αποτελούσε ανέκαθεν δασική έκταση, η οποία </w:t>
      </w:r>
      <w:r>
        <w:rPr>
          <w:rFonts w:eastAsia="Times New Roman" w:cs="Times New Roman"/>
          <w:szCs w:val="24"/>
        </w:rPr>
        <w:lastRenderedPageBreak/>
        <w:t xml:space="preserve">ανήκε και εξακολουθεί να ανήκει στην κυριότητα του ελληνικού </w:t>
      </w:r>
      <w:r>
        <w:rPr>
          <w:rFonts w:eastAsia="Times New Roman" w:cs="Times New Roman"/>
          <w:szCs w:val="24"/>
        </w:rPr>
        <w:t>δημοσίου</w:t>
      </w:r>
      <w:r>
        <w:rPr>
          <w:rFonts w:eastAsia="Times New Roman" w:cs="Times New Roman"/>
          <w:szCs w:val="24"/>
        </w:rPr>
        <w:t xml:space="preserve">. Δηλαδή, με βάση τη δασική νομοθεσία είναι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w:t>
      </w:r>
    </w:p>
    <w:p w14:paraId="382440C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Υπουργού) </w:t>
      </w:r>
    </w:p>
    <w:p w14:paraId="382440CB"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Πρόεδρε, θα ολοκληρώσω πολύ γρήγορα.</w:t>
      </w:r>
    </w:p>
    <w:p w14:paraId="382440CC"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να μην υπάρχει παρανόηση, σας καταθέτω -και είναι στη διάθεσή σας- έγγραφο του Δασαρχείου Πεντέλης, το οποίο αναφέρ</w:t>
      </w:r>
      <w:r>
        <w:rPr>
          <w:rFonts w:eastAsia="Times New Roman" w:cs="Times New Roman"/>
          <w:szCs w:val="24"/>
        </w:rPr>
        <w:t xml:space="preserve">ει ρητά με ημερομηνία 29-11-2018 ότι η έκταση αυτή διαχειρίζεται από την </w:t>
      </w:r>
      <w:r>
        <w:rPr>
          <w:rFonts w:eastAsia="Times New Roman" w:cs="Times New Roman"/>
          <w:szCs w:val="24"/>
        </w:rPr>
        <w:t xml:space="preserve">υπηρεσία </w:t>
      </w:r>
      <w:r>
        <w:rPr>
          <w:rFonts w:eastAsia="Times New Roman" w:cs="Times New Roman"/>
          <w:szCs w:val="24"/>
        </w:rPr>
        <w:t>ως δημόσια, προστατεύεται ως τέτοια και περιλαμβάνεται στη δήλωση Κτηματολογίου που έχει κάνει η Διεύθυνση Δασών Ανατολικής Αττικής και έχει υποβληθεί στον ΟΤΑ Νέας Μάκρης, ν</w:t>
      </w:r>
      <w:r>
        <w:rPr>
          <w:rFonts w:eastAsia="Times New Roman" w:cs="Times New Roman"/>
          <w:szCs w:val="24"/>
        </w:rPr>
        <w:t>υν Δημοτική Ενότητα Νέας Μάκρης Δήμου Μαραθώνα.</w:t>
      </w:r>
    </w:p>
    <w:p w14:paraId="382440CD"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w:t>
      </w:r>
      <w:r w:rsidRPr="006F35D1">
        <w:rPr>
          <w:rFonts w:eastAsia="Times New Roman" w:cs="Times New Roman"/>
          <w:szCs w:val="24"/>
        </w:rPr>
        <w:t xml:space="preserve">Υπουργός </w:t>
      </w:r>
      <w:r>
        <w:rPr>
          <w:rFonts w:eastAsia="Times New Roman" w:cs="Times New Roman"/>
          <w:szCs w:val="24"/>
        </w:rPr>
        <w:t xml:space="preserve">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w:t>
      </w:r>
      <w:r>
        <w:rPr>
          <w:rFonts w:eastAsia="Times New Roman" w:cs="Times New Roman"/>
          <w:szCs w:val="24"/>
        </w:rPr>
        <w:t xml:space="preserve"> της Βουλής)</w:t>
      </w:r>
    </w:p>
    <w:p w14:paraId="382440CE"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Εκ τούτου, λοιπόν, προκύπτει ότι όχι απλά το </w:t>
      </w:r>
      <w:r>
        <w:rPr>
          <w:rFonts w:eastAsia="Times New Roman" w:cs="Times New Roman"/>
          <w:szCs w:val="24"/>
        </w:rPr>
        <w:t xml:space="preserve">δημόσιο </w:t>
      </w:r>
      <w:r>
        <w:rPr>
          <w:rFonts w:eastAsia="Times New Roman" w:cs="Times New Roman"/>
          <w:szCs w:val="24"/>
        </w:rPr>
        <w:t xml:space="preserve">έχει κατοχυρώσει τον χαρακτήρα –θα σας το δώσω και μετά, αν θέλετε, το έχω επισημάνει με χρωματισμό- αλλά υπάρχει και δήλωση στο Κτηματολόγιο σχετικά με την κατοχύρωση των δικαιωμάτων. </w:t>
      </w:r>
    </w:p>
    <w:p w14:paraId="382440CF"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Υπάρ</w:t>
      </w:r>
      <w:r>
        <w:rPr>
          <w:rFonts w:eastAsia="Times New Roman" w:cs="Times New Roman"/>
          <w:szCs w:val="24"/>
        </w:rPr>
        <w:t xml:space="preserve">χει, όμως, ένα ερώτημα: Αμφισβητείται από το Κομμουνιστικό Κόμμα Ελλάδας ο δημόσιος χαρακτήρας της έκτασης; Διότι αυτή τη στιγμή το </w:t>
      </w:r>
      <w:r>
        <w:rPr>
          <w:rFonts w:eastAsia="Times New Roman" w:cs="Times New Roman"/>
          <w:szCs w:val="24"/>
        </w:rPr>
        <w:t xml:space="preserve">δημόσιο </w:t>
      </w:r>
      <w:r>
        <w:rPr>
          <w:rFonts w:eastAsia="Times New Roman" w:cs="Times New Roman"/>
          <w:szCs w:val="24"/>
        </w:rPr>
        <w:t xml:space="preserve">έχει κάνει ενέργειες. Κι έχει καταλήξει η συζήτηση αυτή και έχει </w:t>
      </w:r>
      <w:proofErr w:type="spellStart"/>
      <w:r>
        <w:rPr>
          <w:rFonts w:eastAsia="Times New Roman" w:cs="Times New Roman"/>
          <w:szCs w:val="24"/>
        </w:rPr>
        <w:t>τελεσιδικήσει</w:t>
      </w:r>
      <w:proofErr w:type="spellEnd"/>
      <w:r>
        <w:rPr>
          <w:rFonts w:eastAsia="Times New Roman" w:cs="Times New Roman"/>
          <w:szCs w:val="24"/>
        </w:rPr>
        <w:t xml:space="preserve"> δικαστικώς ότι είναι αυτή τη στιγμή δ</w:t>
      </w:r>
      <w:r>
        <w:rPr>
          <w:rFonts w:eastAsia="Times New Roman" w:cs="Times New Roman"/>
          <w:szCs w:val="24"/>
        </w:rPr>
        <w:t xml:space="preserve">ημόσιος ο χαρακτήρας της έκτασης και κατοχυρωμένος και δικαστικά και με βάση τις ενέργειες των υπηρεσιών. Ποιος είναι ο λόγος και ο σκοπός της ερώτησης; Το ότι το </w:t>
      </w:r>
      <w:r>
        <w:rPr>
          <w:rFonts w:eastAsia="Times New Roman" w:cs="Times New Roman"/>
          <w:szCs w:val="24"/>
        </w:rPr>
        <w:t xml:space="preserve">δημόσιο </w:t>
      </w:r>
      <w:r>
        <w:rPr>
          <w:rFonts w:eastAsia="Times New Roman" w:cs="Times New Roman"/>
          <w:szCs w:val="24"/>
        </w:rPr>
        <w:t>δεν έχει κατοχυρώσει δικαιώματα που έχει και δικαστικά και ως προς τη δήλωση του Κτημ</w:t>
      </w:r>
      <w:r>
        <w:rPr>
          <w:rFonts w:eastAsia="Times New Roman" w:cs="Times New Roman"/>
          <w:szCs w:val="24"/>
        </w:rPr>
        <w:t>ατολογίου; Ή οποιοσδήποτε άλλος που αμφισβητεί τον δημόσιο χαρακτήρα της έκτασης; Θα ήθελα να καταλάβω λίγο περισσότερο, αν θέλετε, τον σκοπό της ερώτησής σας, διότι ως προς τα επίδικα με θεσμικά έγγραφα αποδεικνύεται ότι όλα είναι αντίθετα.</w:t>
      </w:r>
    </w:p>
    <w:p w14:paraId="382440D0"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82440D1"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lastRenderedPageBreak/>
        <w:t>ΠΡΟ</w:t>
      </w:r>
      <w:r w:rsidRPr="00E601FE">
        <w:rPr>
          <w:rFonts w:eastAsia="Times New Roman" w:cs="Times New Roman"/>
          <w:b/>
          <w:szCs w:val="24"/>
        </w:rPr>
        <w:t>ΕΔΡΕΥΩΝ (Γεώργιος Βαρεμένος):</w:t>
      </w:r>
      <w:r>
        <w:rPr>
          <w:rFonts w:eastAsia="Times New Roman" w:cs="Times New Roman"/>
          <w:szCs w:val="24"/>
        </w:rPr>
        <w:t xml:space="preserve"> Κύριε Γκιόκα, έχετε τον λόγο.</w:t>
      </w:r>
    </w:p>
    <w:p w14:paraId="382440D2"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Υπουργέ, φαντάζομαι ότι το ερώτημα είναι ρητορικό να ρωτάτε, δηλαδή, αν εμείς αμφισβητούμε τον δημόσιο χαρακτήρα της έκτασης.</w:t>
      </w:r>
    </w:p>
    <w:p w14:paraId="382440D3" w14:textId="77777777" w:rsidR="00D035B1" w:rsidRDefault="005B20CE">
      <w:pPr>
        <w:spacing w:line="600" w:lineRule="auto"/>
        <w:ind w:firstLine="720"/>
        <w:jc w:val="both"/>
        <w:rPr>
          <w:rFonts w:eastAsia="Times New Roman"/>
          <w:szCs w:val="24"/>
        </w:rPr>
      </w:pPr>
      <w:r>
        <w:rPr>
          <w:rFonts w:eastAsia="Times New Roman"/>
          <w:szCs w:val="24"/>
        </w:rPr>
        <w:t xml:space="preserve">Εμείς λέμε ότι το ίδιο το </w:t>
      </w:r>
      <w:r>
        <w:rPr>
          <w:rFonts w:eastAsia="Times New Roman"/>
          <w:szCs w:val="24"/>
        </w:rPr>
        <w:t>δημόσιο</w:t>
      </w:r>
      <w:r>
        <w:rPr>
          <w:rFonts w:eastAsia="Times New Roman"/>
          <w:szCs w:val="24"/>
        </w:rPr>
        <w:t>, παρά το γεγο</w:t>
      </w:r>
      <w:r>
        <w:rPr>
          <w:rFonts w:eastAsia="Times New Roman"/>
          <w:szCs w:val="24"/>
        </w:rPr>
        <w:t xml:space="preserve">νός ότι υπάρχουν συγκεκριμένες δικαστικές αποφάσεις, με την αδράνειά του, δείχνει να απεμπολεί αυτόν τον χαρακτήρα. </w:t>
      </w:r>
    </w:p>
    <w:p w14:paraId="382440D4" w14:textId="77777777" w:rsidR="00D035B1" w:rsidRDefault="005B20CE">
      <w:pPr>
        <w:spacing w:line="600" w:lineRule="auto"/>
        <w:ind w:firstLine="720"/>
        <w:jc w:val="both"/>
        <w:rPr>
          <w:rFonts w:eastAsia="Times New Roman"/>
          <w:szCs w:val="24"/>
        </w:rPr>
      </w:pPr>
      <w:r>
        <w:rPr>
          <w:rFonts w:eastAsia="Times New Roman"/>
          <w:szCs w:val="24"/>
        </w:rPr>
        <w:t xml:space="preserve">Επειδή επικαλεστήκατε ορισμένες ενέργειες του </w:t>
      </w:r>
      <w:r>
        <w:rPr>
          <w:rFonts w:eastAsia="Times New Roman"/>
          <w:szCs w:val="24"/>
        </w:rPr>
        <w:t>δημοσίου</w:t>
      </w:r>
      <w:r>
        <w:rPr>
          <w:rFonts w:eastAsia="Times New Roman"/>
          <w:szCs w:val="24"/>
        </w:rPr>
        <w:t xml:space="preserve">, να σας πω εγώ τι θα έπρεπε να γίνει και τι δεν έχει γίνει. Αυτή τη στιγμή Εκκλησία </w:t>
      </w:r>
      <w:r>
        <w:rPr>
          <w:rFonts w:eastAsia="Times New Roman"/>
          <w:szCs w:val="24"/>
        </w:rPr>
        <w:t xml:space="preserve">-ρωτάμε συγκεκριμένα- εγγράφει στο Κτηματολόγιο δικαιώματα για τη συγκεκριμένη έκταση; </w:t>
      </w:r>
    </w:p>
    <w:p w14:paraId="382440D5" w14:textId="77777777" w:rsidR="00D035B1" w:rsidRDefault="005B20CE">
      <w:pPr>
        <w:spacing w:line="600" w:lineRule="auto"/>
        <w:ind w:firstLine="720"/>
        <w:jc w:val="both"/>
        <w:rPr>
          <w:rFonts w:eastAsia="Times New Roman"/>
          <w:szCs w:val="24"/>
        </w:rPr>
      </w:pPr>
      <w:r>
        <w:rPr>
          <w:rFonts w:eastAsia="Times New Roman"/>
          <w:szCs w:val="24"/>
        </w:rPr>
        <w:t xml:space="preserve">Άρα, το ερώτημα που έρχεται δεύτερο είναι το εξής: Το </w:t>
      </w:r>
      <w:r>
        <w:rPr>
          <w:rFonts w:eastAsia="Times New Roman"/>
          <w:szCs w:val="24"/>
        </w:rPr>
        <w:t xml:space="preserve">δημόσιο </w:t>
      </w:r>
      <w:r>
        <w:rPr>
          <w:rFonts w:eastAsia="Times New Roman"/>
          <w:szCs w:val="24"/>
        </w:rPr>
        <w:t xml:space="preserve">εναντίον αυτών των εγγραφών τι ενέργειες έχει κάνει; Πριν λίγες μέρες, από τις δικές σας υπηρεσίες, κύριε </w:t>
      </w:r>
      <w:proofErr w:type="spellStart"/>
      <w:r>
        <w:rPr>
          <w:rFonts w:eastAsia="Times New Roman"/>
          <w:szCs w:val="24"/>
        </w:rPr>
        <w:t>Φάμελλε</w:t>
      </w:r>
      <w:proofErr w:type="spellEnd"/>
      <w:r>
        <w:rPr>
          <w:rFonts w:eastAsia="Times New Roman"/>
          <w:szCs w:val="24"/>
        </w:rPr>
        <w:t>, ενημερώθηκαν οι κάτοικοι της περιοχής και συγκεκριμένα ο Σύλλογος των Ιδιοκτητών Ακινήτων της περιοχής, ότι επίκειται προ</w:t>
      </w:r>
      <w:r>
        <w:rPr>
          <w:rFonts w:eastAsia="Times New Roman"/>
          <w:szCs w:val="24"/>
        </w:rPr>
        <w:lastRenderedPageBreak/>
        <w:t xml:space="preserve">σφυγή του Νομικού Συμβουλίου του Κράτους εναντίον του Κτηματολογίου και των συγκεκριμένων εγγραφών που έχει κάνει η Εκκλησία. </w:t>
      </w:r>
      <w:r>
        <w:rPr>
          <w:rFonts w:eastAsia="Times New Roman"/>
          <w:szCs w:val="24"/>
        </w:rPr>
        <w:t xml:space="preserve">Μέχρι σήμερα, με βάση την ενημέρωση που έχουν, δεν έχει γίνει τίποτα. </w:t>
      </w:r>
    </w:p>
    <w:p w14:paraId="382440D6" w14:textId="77777777" w:rsidR="00D035B1" w:rsidRDefault="005B20CE">
      <w:pPr>
        <w:spacing w:line="600" w:lineRule="auto"/>
        <w:ind w:firstLine="720"/>
        <w:jc w:val="both"/>
        <w:rPr>
          <w:rFonts w:eastAsia="Times New Roman"/>
          <w:szCs w:val="24"/>
        </w:rPr>
      </w:pPr>
      <w:r>
        <w:rPr>
          <w:rFonts w:eastAsia="Times New Roman"/>
          <w:szCs w:val="24"/>
        </w:rPr>
        <w:t xml:space="preserve">Άρα, τι λέτε, «Έχουμε κάνει ενέργειες όπου έχουμε κατοχυρώσει…» κ.λπ.; Η βασική ενέργεια που έπρεπε να έχει γίνει από τη μεριά του </w:t>
      </w:r>
      <w:r>
        <w:rPr>
          <w:rFonts w:eastAsia="Times New Roman"/>
          <w:szCs w:val="24"/>
        </w:rPr>
        <w:t xml:space="preserve">δημοσίου </w:t>
      </w:r>
      <w:r>
        <w:rPr>
          <w:rFonts w:eastAsia="Times New Roman"/>
          <w:szCs w:val="24"/>
        </w:rPr>
        <w:t>κι από τη μεριά του Νομικού Συμβουλίου του Κρ</w:t>
      </w:r>
      <w:r>
        <w:rPr>
          <w:rFonts w:eastAsia="Times New Roman"/>
          <w:szCs w:val="24"/>
        </w:rPr>
        <w:t xml:space="preserve">άτους σε βάρος, εναντίον των εγγραφών της Εκκλησίας, ακόμα δεν έχει γίνει. Εκτός αν ξέρετε κάτι άλλο, οπότε είναι η ευκαιρία να ενημερώσετε εδώ και τη Βουλή. </w:t>
      </w:r>
    </w:p>
    <w:p w14:paraId="382440D7" w14:textId="77777777" w:rsidR="00D035B1" w:rsidRDefault="005B20CE">
      <w:pPr>
        <w:spacing w:line="600" w:lineRule="auto"/>
        <w:ind w:firstLine="720"/>
        <w:jc w:val="both"/>
        <w:rPr>
          <w:rFonts w:eastAsia="Times New Roman"/>
          <w:szCs w:val="24"/>
        </w:rPr>
      </w:pPr>
      <w:r>
        <w:rPr>
          <w:rFonts w:eastAsia="Times New Roman"/>
          <w:szCs w:val="24"/>
        </w:rPr>
        <w:t xml:space="preserve">Αυτό είναι το βασικό ερώτημα. Η ερώτησή μας δεν αφορά αν είναι ή δεν είναι δασική έκταση. Η ερώτησή μας αφορά το αν το </w:t>
      </w:r>
      <w:r>
        <w:rPr>
          <w:rFonts w:eastAsia="Times New Roman"/>
          <w:szCs w:val="24"/>
        </w:rPr>
        <w:t xml:space="preserve">δημόσιο </w:t>
      </w:r>
      <w:r>
        <w:rPr>
          <w:rFonts w:eastAsia="Times New Roman"/>
          <w:szCs w:val="24"/>
        </w:rPr>
        <w:t>έχει προβεί σε όλες τις απαραίτητες και αναγκαίες ενέργειες, προκειμένου να αποκρουστούν οι παράνομες διεκδικήσεις της Εκκλησίας.</w:t>
      </w:r>
      <w:r>
        <w:rPr>
          <w:rFonts w:eastAsia="Times New Roman"/>
          <w:szCs w:val="24"/>
        </w:rPr>
        <w:t xml:space="preserve"> </w:t>
      </w:r>
    </w:p>
    <w:p w14:paraId="382440D8" w14:textId="77777777" w:rsidR="00D035B1" w:rsidRDefault="005B20CE">
      <w:pPr>
        <w:spacing w:line="600" w:lineRule="auto"/>
        <w:ind w:firstLine="720"/>
        <w:jc w:val="both"/>
        <w:rPr>
          <w:rFonts w:eastAsia="Times New Roman"/>
          <w:szCs w:val="24"/>
        </w:rPr>
      </w:pPr>
      <w:r>
        <w:rPr>
          <w:rFonts w:eastAsia="Times New Roman"/>
          <w:szCs w:val="24"/>
        </w:rPr>
        <w:t xml:space="preserve">Επιτρέψτε μου να σας πω, επειδή το γενικεύσατε, ότι δεν είστε και τόσο αθώοι -και ως συγκεκριμένη Κυβέρνηση- σε σχέση με το συγκεκριμένο θέμα, γιατί πριν λίγες εβδομάδες ήταν </w:t>
      </w:r>
      <w:r>
        <w:rPr>
          <w:rFonts w:eastAsia="Times New Roman"/>
          <w:szCs w:val="24"/>
        </w:rPr>
        <w:lastRenderedPageBreak/>
        <w:t>που ανακοινώθηκε η συμφωνία της Κυβέρνησης με την ηγεσία της Εκκλησίας. Και ανεξά</w:t>
      </w:r>
      <w:r>
        <w:rPr>
          <w:rFonts w:eastAsia="Times New Roman"/>
          <w:szCs w:val="24"/>
        </w:rPr>
        <w:t xml:space="preserve">ρτητα ποια θα είναι η τύχη της, μένω στη συμφωνία. Εκεί συμφωνήσατε να υπάρχει ένα ταμείο αξιοποίησης της εκκλησιαστικής περιουσίας, μέσα το οποίο θα ενταχθούν και αμφισβητούμενες εκτάσεις από τη μεριά της Εκκλησίας. </w:t>
      </w:r>
    </w:p>
    <w:p w14:paraId="382440D9" w14:textId="77777777" w:rsidR="00D035B1" w:rsidRDefault="005B20CE">
      <w:pPr>
        <w:spacing w:line="600" w:lineRule="auto"/>
        <w:ind w:firstLine="720"/>
        <w:jc w:val="both"/>
        <w:rPr>
          <w:rFonts w:eastAsia="Times New Roman"/>
          <w:szCs w:val="24"/>
        </w:rPr>
      </w:pPr>
      <w:r>
        <w:rPr>
          <w:rFonts w:eastAsia="Times New Roman"/>
          <w:szCs w:val="24"/>
        </w:rPr>
        <w:t>Ποιος λοιπόν, απεμπολεί δικαιώματα και</w:t>
      </w:r>
      <w:r>
        <w:rPr>
          <w:rFonts w:eastAsia="Times New Roman"/>
          <w:szCs w:val="24"/>
        </w:rPr>
        <w:t xml:space="preserve"> ποιος τα υπερασπίζεται; Αυτό το ταμείο αξιοποίησης εκκλησιαστικής περιουσίας είναι η επιτομή από τη μεριά του </w:t>
      </w:r>
      <w:r>
        <w:rPr>
          <w:rFonts w:eastAsia="Times New Roman"/>
          <w:szCs w:val="24"/>
        </w:rPr>
        <w:t xml:space="preserve">δημοσίου </w:t>
      </w:r>
      <w:r>
        <w:rPr>
          <w:rFonts w:eastAsia="Times New Roman"/>
          <w:szCs w:val="24"/>
        </w:rPr>
        <w:t>αναγνώρισης των παράνομων διεκδικήσεων της Εκκλησίας, αφού εντάσσονται εκεί αμφισβητούμενες εκτάσεις. Και, δυστυχώς, η συγκεκριμένη περι</w:t>
      </w:r>
      <w:r>
        <w:rPr>
          <w:rFonts w:eastAsia="Times New Roman"/>
          <w:szCs w:val="24"/>
        </w:rPr>
        <w:t xml:space="preserve">οχή θα μπορούσε να ενταχθεί σ’ αυτές γιατί αμφισβητείται. </w:t>
      </w:r>
    </w:p>
    <w:p w14:paraId="382440DA" w14:textId="77777777" w:rsidR="00D035B1" w:rsidRDefault="005B20CE">
      <w:pPr>
        <w:spacing w:line="600" w:lineRule="auto"/>
        <w:ind w:firstLine="720"/>
        <w:jc w:val="both"/>
        <w:rPr>
          <w:rFonts w:eastAsia="Times New Roman"/>
          <w:szCs w:val="24"/>
        </w:rPr>
      </w:pPr>
      <w:r>
        <w:rPr>
          <w:rFonts w:eastAsia="Times New Roman"/>
          <w:szCs w:val="24"/>
        </w:rPr>
        <w:t xml:space="preserve">Συγκεκριμένα πράγματα, λοιπόν, θέλουμε από εσάς, γιατί ακούν και οι άνθρωποι που ζουν στην περιοχή: Τι θα κάνει το Νομικό Συμβούλιο του Κράτους και οι υπηρεσίες σας, προκειμένου να αποκρουστούν οι </w:t>
      </w:r>
      <w:r>
        <w:rPr>
          <w:rFonts w:eastAsia="Times New Roman"/>
          <w:szCs w:val="24"/>
        </w:rPr>
        <w:t>διεκδικήσεις της Εκκλησίας και να μπει τέλος στην ομηρία αυτών των κατοίκων;</w:t>
      </w:r>
    </w:p>
    <w:p w14:paraId="382440DB" w14:textId="77777777" w:rsidR="00D035B1" w:rsidRDefault="005B20CE">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Ωραία, κύριε Γκιόκα. </w:t>
      </w:r>
    </w:p>
    <w:p w14:paraId="382440DC" w14:textId="77777777" w:rsidR="00D035B1" w:rsidRDefault="005B20CE">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382440DD" w14:textId="77777777" w:rsidR="00D035B1" w:rsidRDefault="005B20CE">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Κύριε Γκιόκα, θα μου ε</w:t>
      </w:r>
      <w:r>
        <w:rPr>
          <w:rFonts w:eastAsia="Times New Roman"/>
          <w:szCs w:val="24"/>
        </w:rPr>
        <w:t xml:space="preserve">πιτρέψετε να ξαναγυρίσω σ’ αυτά που είπα στην αρχή. </w:t>
      </w:r>
    </w:p>
    <w:p w14:paraId="382440DE" w14:textId="77777777" w:rsidR="00D035B1" w:rsidRDefault="005B20CE">
      <w:pPr>
        <w:spacing w:line="600" w:lineRule="auto"/>
        <w:ind w:firstLine="720"/>
        <w:jc w:val="both"/>
        <w:rPr>
          <w:rFonts w:eastAsia="Times New Roman"/>
          <w:szCs w:val="24"/>
        </w:rPr>
      </w:pPr>
      <w:r>
        <w:rPr>
          <w:rFonts w:eastAsia="Times New Roman"/>
          <w:szCs w:val="24"/>
        </w:rPr>
        <w:t>Αυτό που κάνει η πολιτεία, που κάνει η δική μας Κυβέρνηση και δεν τόλμησαν να κάνουν οι προηγούμενες κυβερνήσεις, είναι να ολοκληρώσει επιτέλους το Κτηματολόγιο και τους δασικούς χάρτες. Στην ευρύτερη πε</w:t>
      </w:r>
      <w:r>
        <w:rPr>
          <w:rFonts w:eastAsia="Times New Roman"/>
          <w:szCs w:val="24"/>
        </w:rPr>
        <w:t xml:space="preserve">ριοχή της Ανατολικής Αττικής τώρα, για πρώτη φορά, είναι αναρτημένοι οι δασικοί χάρτες. Μάλιστα, έχουμε πετύχει στους δασικούς χάρτες, που έχουμε αναρτήσει, να συμπεριλαμβάνεται και με κηρυγμένο αναδασωτέο χαρακτήρα η περιοχή που κάηκε. Κι αυτό έγινε μέσα </w:t>
      </w:r>
      <w:r>
        <w:rPr>
          <w:rFonts w:eastAsia="Times New Roman"/>
          <w:szCs w:val="24"/>
        </w:rPr>
        <w:t xml:space="preserve">σε ένα πολύ μικρό χρονικό διάστημα, με τις προσπάθειες των υπηρεσιών για την προάσπιση και του δημόσιου χαρακτήρα του δάσους, αλλά και του δασικού χαρακτήρα των εκτάσεων. </w:t>
      </w:r>
    </w:p>
    <w:p w14:paraId="382440DF" w14:textId="77777777" w:rsidR="00D035B1" w:rsidRDefault="005B20CE">
      <w:pPr>
        <w:spacing w:line="600" w:lineRule="auto"/>
        <w:ind w:firstLine="720"/>
        <w:jc w:val="both"/>
        <w:rPr>
          <w:rFonts w:eastAsia="Times New Roman"/>
          <w:szCs w:val="24"/>
        </w:rPr>
      </w:pPr>
      <w:r>
        <w:rPr>
          <w:rFonts w:eastAsia="Times New Roman"/>
          <w:szCs w:val="24"/>
        </w:rPr>
        <w:lastRenderedPageBreak/>
        <w:t>Η αποκατάσταση αυτού του ελλείμματος, η εκπόνηση των δασικών χαρτών και ταυτόχρονα η</w:t>
      </w:r>
      <w:r>
        <w:rPr>
          <w:rFonts w:eastAsia="Times New Roman"/>
          <w:szCs w:val="24"/>
        </w:rPr>
        <w:t xml:space="preserve"> εφαρμογή της νομοθεσίας που λέει ότι δάση και δασικές εκτάσεις οι οποίες δεν έχουν αναγνωριστεί ως ιδιωτικές με τελεσίδικες αποφάσεις ή παραχωρηθεί κατά κυριότητα ή δεν περιήλθαν σε τρίτους είναι εκτάσεις για τις οποίες ισχύει το τεκμήριο κυριότητας του </w:t>
      </w:r>
      <w:r>
        <w:rPr>
          <w:rFonts w:eastAsia="Times New Roman"/>
          <w:szCs w:val="24"/>
        </w:rPr>
        <w:t>δ</w:t>
      </w:r>
      <w:r>
        <w:rPr>
          <w:rFonts w:eastAsia="Times New Roman"/>
          <w:szCs w:val="24"/>
        </w:rPr>
        <w:t>ημοσίου</w:t>
      </w:r>
      <w:r>
        <w:rPr>
          <w:rFonts w:eastAsia="Times New Roman"/>
          <w:szCs w:val="24"/>
        </w:rPr>
        <w:t>, είναι, αν θέλετε, ο πυλώνας πάνω στον οποίον στηρίζεται και η διαχείριση των δασικών εκτάσεων και η εξυπηρέτηση των συμφερόντων της πολιτείας.</w:t>
      </w:r>
    </w:p>
    <w:p w14:paraId="382440E0" w14:textId="77777777" w:rsidR="00D035B1" w:rsidRDefault="005B20CE">
      <w:pPr>
        <w:spacing w:line="600" w:lineRule="auto"/>
        <w:ind w:firstLine="720"/>
        <w:jc w:val="both"/>
        <w:rPr>
          <w:rFonts w:eastAsia="Times New Roman"/>
          <w:szCs w:val="24"/>
        </w:rPr>
      </w:pPr>
      <w:r>
        <w:rPr>
          <w:rFonts w:eastAsia="Times New Roman"/>
          <w:szCs w:val="24"/>
        </w:rPr>
        <w:t xml:space="preserve">Βέβαια, πρέπει να πω ότι το </w:t>
      </w:r>
      <w:r>
        <w:rPr>
          <w:rFonts w:eastAsia="Times New Roman"/>
          <w:szCs w:val="24"/>
        </w:rPr>
        <w:t xml:space="preserve">τεκμήριο κυριότητας </w:t>
      </w:r>
      <w:r>
        <w:rPr>
          <w:rFonts w:eastAsia="Times New Roman"/>
          <w:szCs w:val="24"/>
        </w:rPr>
        <w:t xml:space="preserve">του </w:t>
      </w:r>
      <w:r>
        <w:rPr>
          <w:rFonts w:eastAsia="Times New Roman"/>
          <w:szCs w:val="24"/>
        </w:rPr>
        <w:t xml:space="preserve">δημοσίου </w:t>
      </w:r>
      <w:r>
        <w:rPr>
          <w:rFonts w:eastAsia="Times New Roman"/>
          <w:szCs w:val="24"/>
        </w:rPr>
        <w:t xml:space="preserve">το αμφισβήτησε τις προηγούμενες μέρες ο κ. </w:t>
      </w:r>
      <w:r>
        <w:rPr>
          <w:rFonts w:eastAsia="Times New Roman"/>
          <w:szCs w:val="24"/>
        </w:rPr>
        <w:t>Μητσοτάκης, αποδεικνύοντας πόσο -αν θέλετε- συνεπής με τη δημόσια περιουσία και το δημόσιο όφελος είναι που κινείται απολύτως σ’ αυτή</w:t>
      </w:r>
      <w:r>
        <w:rPr>
          <w:rFonts w:eastAsia="Times New Roman"/>
          <w:szCs w:val="24"/>
        </w:rPr>
        <w:t>ν</w:t>
      </w:r>
      <w:r>
        <w:rPr>
          <w:rFonts w:eastAsia="Times New Roman"/>
          <w:szCs w:val="24"/>
        </w:rPr>
        <w:t xml:space="preserve"> την κατεύθυνση. Όμως, εμείς δεν έχουμε τέτοια άποψη. Το ελληνικό κράτος έχει ασκήσει κάθε νόμιμο δικαίωμα και ως προς τις</w:t>
      </w:r>
      <w:r>
        <w:rPr>
          <w:rFonts w:eastAsia="Times New Roman"/>
          <w:szCs w:val="24"/>
        </w:rPr>
        <w:t xml:space="preserve"> δικαστικές αποφάσεις και όσον αφορά την καταγραφή στο Κτηματολόγιο. </w:t>
      </w:r>
    </w:p>
    <w:p w14:paraId="382440E1" w14:textId="77777777" w:rsidR="00D035B1" w:rsidRDefault="005B20CE">
      <w:pPr>
        <w:spacing w:line="600" w:lineRule="auto"/>
        <w:ind w:firstLine="720"/>
        <w:jc w:val="both"/>
        <w:rPr>
          <w:rFonts w:eastAsia="Times New Roman"/>
          <w:szCs w:val="24"/>
        </w:rPr>
      </w:pPr>
      <w:r>
        <w:rPr>
          <w:rFonts w:eastAsia="Times New Roman"/>
          <w:szCs w:val="24"/>
        </w:rPr>
        <w:t xml:space="preserve">Όμως, τι σημαίνει ουσιαστικά «δασικοί χάρτες»; Με την ολοκλήρωση των δασικών χαρτών, στην περιοχή πρώτα απ’ </w:t>
      </w:r>
      <w:r>
        <w:rPr>
          <w:rFonts w:eastAsia="Times New Roman"/>
          <w:szCs w:val="24"/>
        </w:rPr>
        <w:lastRenderedPageBreak/>
        <w:t xml:space="preserve">όλα θα κατοχυρωθεί ο δασικός χαρακτήρας. Και σας ρώτησα ποια είναι η δική σας </w:t>
      </w:r>
      <w:r>
        <w:rPr>
          <w:rFonts w:eastAsia="Times New Roman"/>
          <w:szCs w:val="24"/>
        </w:rPr>
        <w:t>άποψη, διότι κυριολεκτικά εγώ δεν έχω καταλάβει αν η ερώτηση του Κομμουνιστικού Κόμματος Ελλάδας οδηγείται υπέρ της υπεράσπισης του δασικού και του δημόσιου χαρακτήρα ή υπέρ της ικανοποίησης των αναγκών των πολιτών που βρίσκονται στην περιοχή. Διότι πατάτε</w:t>
      </w:r>
      <w:r>
        <w:rPr>
          <w:rFonts w:eastAsia="Times New Roman"/>
          <w:szCs w:val="24"/>
        </w:rPr>
        <w:t xml:space="preserve"> σε δυο βάρκες και δεν έχετε ξεκαθαρίσει ποια είναι η άποψή σας. </w:t>
      </w:r>
    </w:p>
    <w:p w14:paraId="382440E2" w14:textId="77777777" w:rsidR="00D035B1" w:rsidRDefault="005B20CE">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Καθόλου.</w:t>
      </w:r>
    </w:p>
    <w:p w14:paraId="382440E3" w14:textId="77777777" w:rsidR="00D035B1" w:rsidRDefault="005B20CE">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Δεν το απαντήσατε, όμως. Και ενώ μας λέτε ότι μας ακούν οι πολίτες οι οποίοι ενδιαφέρονται, εγ</w:t>
      </w:r>
      <w:r>
        <w:rPr>
          <w:rFonts w:eastAsia="Times New Roman"/>
          <w:szCs w:val="24"/>
        </w:rPr>
        <w:t xml:space="preserve">ώ δεν άκουσα από τη μεριά του κόμματός σας αν εσείς παρεμβαίνετε υπέρ του δημόσιου χαρακτήρα και του δασικού χαρακτήρα, υπέρ των δικαιωμάτων των πολιτών. </w:t>
      </w:r>
    </w:p>
    <w:p w14:paraId="382440E4" w14:textId="77777777" w:rsidR="00D035B1" w:rsidRDefault="005B20CE">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Εκατό χρόνια μένουν…</w:t>
      </w:r>
    </w:p>
    <w:p w14:paraId="382440E5" w14:textId="77777777" w:rsidR="00D035B1" w:rsidRDefault="005B20CE">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w:t>
      </w:r>
      <w:r>
        <w:rPr>
          <w:rFonts w:eastAsia="Times New Roman"/>
          <w:b/>
          <w:szCs w:val="24"/>
        </w:rPr>
        <w:t>ειας):</w:t>
      </w:r>
      <w:r>
        <w:rPr>
          <w:rFonts w:eastAsia="Times New Roman"/>
          <w:szCs w:val="24"/>
        </w:rPr>
        <w:t xml:space="preserve"> Έτσι κι αλλιώς, όμως, ξέρω ότι πασαλείβοντας πολλές φορές,</w:t>
      </w:r>
      <w:r>
        <w:rPr>
          <w:rFonts w:eastAsia="Times New Roman"/>
          <w:szCs w:val="24"/>
        </w:rPr>
        <w:t xml:space="preserve"> </w:t>
      </w:r>
      <w:r>
        <w:rPr>
          <w:rFonts w:eastAsia="Times New Roman"/>
          <w:szCs w:val="24"/>
        </w:rPr>
        <w:t xml:space="preserve">κρύβουμε την αλήθεια. </w:t>
      </w:r>
    </w:p>
    <w:p w14:paraId="382440E6" w14:textId="77777777" w:rsidR="00D035B1" w:rsidRDefault="005B20CE">
      <w:pPr>
        <w:spacing w:line="600" w:lineRule="auto"/>
        <w:ind w:firstLine="720"/>
        <w:jc w:val="both"/>
        <w:rPr>
          <w:rFonts w:eastAsia="Times New Roman"/>
          <w:szCs w:val="24"/>
        </w:rPr>
      </w:pPr>
      <w:r>
        <w:rPr>
          <w:rFonts w:eastAsia="Times New Roman"/>
          <w:szCs w:val="24"/>
        </w:rPr>
        <w:lastRenderedPageBreak/>
        <w:t>Η αλήθεια, λοιπόν, είναι η εξής</w:t>
      </w:r>
      <w:r>
        <w:rPr>
          <w:rFonts w:eastAsia="Times New Roman"/>
          <w:szCs w:val="24"/>
        </w:rPr>
        <w:t xml:space="preserve">: </w:t>
      </w:r>
    </w:p>
    <w:p w14:paraId="382440E7" w14:textId="77777777" w:rsidR="00D035B1" w:rsidRDefault="005B20CE">
      <w:pPr>
        <w:spacing w:line="600" w:lineRule="auto"/>
        <w:ind w:firstLine="720"/>
        <w:jc w:val="both"/>
        <w:rPr>
          <w:rFonts w:eastAsia="Times New Roman"/>
          <w:szCs w:val="24"/>
        </w:rPr>
      </w:pPr>
      <w:r>
        <w:rPr>
          <w:rFonts w:eastAsia="Times New Roman"/>
          <w:szCs w:val="24"/>
        </w:rPr>
        <w:t>Πρώτον, οι δασικοί χάρτες ολοκληρώνονται και γι’ αυτόν τον λόγο αξίζει να ανακοινώσω στη Βουλή, ότι χθες τοποθετήθηκαν εκατό νέοι επι</w:t>
      </w:r>
      <w:r>
        <w:rPr>
          <w:rFonts w:eastAsia="Times New Roman"/>
          <w:szCs w:val="24"/>
        </w:rPr>
        <w:t xml:space="preserve">στήμονες στις δασικές υπηρεσίες της χώρας -δική μας επιλογή και μπράβο στο Κτηματολόγιο που τελείωσε τη δουλειά πολύ γρήγορα- και έχουμε εκατό νέους δασικούς επιστήμονες για να γίνουν οι δασικοί χάρτες. </w:t>
      </w:r>
    </w:p>
    <w:p w14:paraId="382440E8" w14:textId="77777777" w:rsidR="00D035B1" w:rsidRDefault="005B20CE">
      <w:pPr>
        <w:spacing w:line="600" w:lineRule="auto"/>
        <w:ind w:firstLine="720"/>
        <w:jc w:val="both"/>
        <w:rPr>
          <w:rFonts w:eastAsia="Times New Roman"/>
          <w:szCs w:val="24"/>
        </w:rPr>
      </w:pPr>
      <w:r>
        <w:rPr>
          <w:rFonts w:eastAsia="Times New Roman"/>
          <w:szCs w:val="24"/>
        </w:rPr>
        <w:t xml:space="preserve">Ταυτόχρονα, έχουμε εξασφαλίσει ότι όλες οι πράξεις </w:t>
      </w:r>
      <w:r>
        <w:rPr>
          <w:rFonts w:eastAsia="Times New Roman"/>
          <w:szCs w:val="24"/>
        </w:rPr>
        <w:t>δ</w:t>
      </w:r>
      <w:r>
        <w:rPr>
          <w:rFonts w:eastAsia="Times New Roman"/>
          <w:szCs w:val="24"/>
        </w:rPr>
        <w:t xml:space="preserve">ημοσίου </w:t>
      </w:r>
      <w:r>
        <w:rPr>
          <w:rFonts w:eastAsia="Times New Roman"/>
          <w:szCs w:val="24"/>
        </w:rPr>
        <w:t xml:space="preserve">εμπεριέχονται αυτομάτως στους δασικούς χάρτες. Άρα, η περιοχή κατοχυρώνεται και στον δασικό χάρτη και ως προς τον χαρακτήρα και ως προς τα χαρακτηριστικά της δασικής έκτασης. </w:t>
      </w:r>
    </w:p>
    <w:p w14:paraId="382440E9" w14:textId="77777777" w:rsidR="00D035B1" w:rsidRDefault="005B20CE">
      <w:pPr>
        <w:spacing w:line="600" w:lineRule="auto"/>
        <w:ind w:firstLine="720"/>
        <w:jc w:val="both"/>
        <w:rPr>
          <w:rFonts w:eastAsia="Times New Roman"/>
          <w:szCs w:val="24"/>
        </w:rPr>
      </w:pPr>
      <w:r>
        <w:rPr>
          <w:rFonts w:eastAsia="Times New Roman"/>
          <w:szCs w:val="24"/>
        </w:rPr>
        <w:t>Επίσης, έχουμε ήδη καταθέσει –εμείς!- πρόταση νόμου για τις οικιστικές π</w:t>
      </w:r>
      <w:r>
        <w:rPr>
          <w:rFonts w:eastAsia="Times New Roman"/>
          <w:szCs w:val="24"/>
        </w:rPr>
        <w:t>υκνώσεις, διότι η περιοχή έχει πυκνότητα δόμησης και είναι σε δασικό υπόβαθρο, όπου επιλύεται το πρόβλημα των κατοικιών και των πολιτών με έναν τρόπο ο οποίος σέβεται τη «</w:t>
      </w:r>
      <w:r>
        <w:rPr>
          <w:rFonts w:eastAsia="Times New Roman"/>
          <w:szCs w:val="24"/>
          <w:lang w:val="en-US"/>
        </w:rPr>
        <w:t>NATURA</w:t>
      </w:r>
      <w:r>
        <w:rPr>
          <w:rFonts w:eastAsia="Times New Roman"/>
          <w:szCs w:val="24"/>
        </w:rPr>
        <w:t xml:space="preserve">», το δάσος, το </w:t>
      </w:r>
      <w:proofErr w:type="spellStart"/>
      <w:r>
        <w:rPr>
          <w:rFonts w:eastAsia="Times New Roman"/>
          <w:szCs w:val="24"/>
        </w:rPr>
        <w:t>περιαστικό</w:t>
      </w:r>
      <w:proofErr w:type="spellEnd"/>
      <w:r>
        <w:rPr>
          <w:rFonts w:eastAsia="Times New Roman"/>
          <w:szCs w:val="24"/>
        </w:rPr>
        <w:t xml:space="preserve"> δάσος, τον </w:t>
      </w:r>
      <w:r>
        <w:rPr>
          <w:rFonts w:eastAsia="Times New Roman"/>
          <w:szCs w:val="24"/>
        </w:rPr>
        <w:lastRenderedPageBreak/>
        <w:t>δρυμό, το ρέμα, την παραλία και δεν τα κα</w:t>
      </w:r>
      <w:r>
        <w:rPr>
          <w:rFonts w:eastAsia="Times New Roman"/>
          <w:szCs w:val="24"/>
        </w:rPr>
        <w:t>ταπατά, αλλά λύνει και θέματα των πολιτών.</w:t>
      </w:r>
    </w:p>
    <w:p w14:paraId="382440EA" w14:textId="77777777" w:rsidR="00D035B1" w:rsidRDefault="005B20CE">
      <w:pPr>
        <w:spacing w:line="600" w:lineRule="auto"/>
        <w:ind w:firstLine="720"/>
        <w:jc w:val="both"/>
        <w:rPr>
          <w:rFonts w:eastAsia="Times New Roman"/>
          <w:szCs w:val="24"/>
        </w:rPr>
      </w:pPr>
      <w:r>
        <w:rPr>
          <w:rFonts w:eastAsia="Times New Roman"/>
          <w:szCs w:val="24"/>
        </w:rPr>
        <w:t xml:space="preserve">Όμως, κύριε Γκιόκα να σας πω ότι δικός σας Βουλευτής, στη συζήτηση για τον </w:t>
      </w:r>
      <w:r>
        <w:rPr>
          <w:rFonts w:eastAsia="Times New Roman"/>
          <w:szCs w:val="24"/>
        </w:rPr>
        <w:t>προϋπολογισμό</w:t>
      </w:r>
      <w:r>
        <w:rPr>
          <w:rFonts w:eastAsia="Times New Roman"/>
          <w:szCs w:val="24"/>
        </w:rPr>
        <w:t>, μπροστά σε μένα -το άκουσα ο ίδιος- τοποθετήθηκε κατά της εξυπηρέτησης των αναγκών των πολιτών και κατά της επίλυσης του θέ</w:t>
      </w:r>
      <w:r>
        <w:rPr>
          <w:rFonts w:eastAsia="Times New Roman"/>
          <w:szCs w:val="24"/>
        </w:rPr>
        <w:t xml:space="preserve">ματος των οικιστικών πυκνώσεων. Γι’ αυτό ρωτάω τελικά: Ποιο ακριβώς συμφέρον εξυπηρετείτε; </w:t>
      </w:r>
    </w:p>
    <w:p w14:paraId="382440EB" w14:textId="77777777" w:rsidR="00D035B1" w:rsidRDefault="005B20CE">
      <w:pPr>
        <w:spacing w:line="600" w:lineRule="auto"/>
        <w:ind w:firstLine="720"/>
        <w:jc w:val="both"/>
        <w:rPr>
          <w:rFonts w:eastAsia="Times New Roman"/>
          <w:szCs w:val="24"/>
        </w:rPr>
      </w:pPr>
      <w:r>
        <w:rPr>
          <w:rFonts w:eastAsia="Times New Roman"/>
          <w:szCs w:val="24"/>
        </w:rPr>
        <w:t xml:space="preserve">Εγώ συμφωνώ ότι πρέπει και ο δημόσιος χαρακτήρας να εξυπηρετηθεί και τα δικαιώματα των πολιτών. </w:t>
      </w:r>
    </w:p>
    <w:p w14:paraId="382440EC" w14:textId="77777777" w:rsidR="00D035B1" w:rsidRDefault="005B20CE">
      <w:pPr>
        <w:spacing w:line="600" w:lineRule="auto"/>
        <w:ind w:firstLine="720"/>
        <w:jc w:val="both"/>
        <w:rPr>
          <w:rFonts w:eastAsia="Times New Roman"/>
          <w:szCs w:val="24"/>
        </w:rPr>
      </w:pPr>
      <w:r>
        <w:rPr>
          <w:rFonts w:eastAsia="Times New Roman"/>
          <w:szCs w:val="24"/>
        </w:rPr>
        <w:t xml:space="preserve">Αν λοιπόν, είστε με αυτή τη μεριά, όπου εξυπηρετείται ταυτόχρονα ο </w:t>
      </w:r>
      <w:r>
        <w:rPr>
          <w:rFonts w:eastAsia="Times New Roman"/>
          <w:szCs w:val="24"/>
        </w:rPr>
        <w:t>δημόσιος χαρακτήρας του δάσους και ο δασικός χαρακτήρας της έκτασης, αλλά και οι πολίτες που είναι σε περιοχές πυκνώσεων και εξαπατήθηκαν δεκαετίες από την ελληνική πολιτεία, να έρθετε στη Βουλή όταν συζητήσουμε τον νόμο των οικιστικών πυκνώσεων και να μας</w:t>
      </w:r>
      <w:r>
        <w:rPr>
          <w:rFonts w:eastAsia="Times New Roman"/>
          <w:szCs w:val="24"/>
        </w:rPr>
        <w:t xml:space="preserve"> πείτε, τελικά, αν θα κάνετε </w:t>
      </w:r>
      <w:r>
        <w:rPr>
          <w:rFonts w:eastAsia="Times New Roman"/>
          <w:szCs w:val="24"/>
        </w:rPr>
        <w:lastRenderedPageBreak/>
        <w:t xml:space="preserve">στείρα αντιπολίτευση ή θα λύσουμε προβλήματα και των πολιτών και του περιβάλλοντος. Αυτή είναι η συνεπής επιλογή της πολιτείας. Έτσι απαντάνε. </w:t>
      </w:r>
    </w:p>
    <w:p w14:paraId="382440ED" w14:textId="77777777" w:rsidR="00D035B1" w:rsidRDefault="005B20CE">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Δεν είναι όλες οι περιοχές ίδιες. </w:t>
      </w:r>
    </w:p>
    <w:p w14:paraId="382440EE" w14:textId="77777777" w:rsidR="00D035B1" w:rsidRDefault="005B20CE">
      <w:pPr>
        <w:spacing w:line="600" w:lineRule="auto"/>
        <w:ind w:firstLine="720"/>
        <w:jc w:val="both"/>
        <w:rPr>
          <w:rFonts w:eastAsia="Times New Roman"/>
          <w:szCs w:val="24"/>
        </w:rPr>
      </w:pPr>
      <w:r>
        <w:rPr>
          <w:rFonts w:eastAsia="Times New Roman"/>
          <w:b/>
          <w:szCs w:val="24"/>
        </w:rPr>
        <w:t xml:space="preserve">ΣΩΚΡΑΤΗΣ ΦΑΜΕΛΛΟΣ (Αναπληρωτής </w:t>
      </w:r>
      <w:r>
        <w:rPr>
          <w:rFonts w:eastAsia="Times New Roman"/>
          <w:b/>
          <w:szCs w:val="24"/>
        </w:rPr>
        <w:t>Υπουργός Περιβάλλοντος και Ενέργειας):</w:t>
      </w:r>
      <w:r>
        <w:rPr>
          <w:rFonts w:eastAsia="Times New Roman"/>
          <w:szCs w:val="24"/>
        </w:rPr>
        <w:t xml:space="preserve"> Και επειδή επόμενος είναι ο κ. Δελής, να τοποθετηθεί το ΚΚΕ στο εξής: Θα υποστηρίξει τον νόμο των οικιστικών πυκνώσεων που λύνει θέματα κατοικιών όπως αυτές στην περιοχή της Νέας Μάκρης, ναι ή όχι; </w:t>
      </w:r>
    </w:p>
    <w:p w14:paraId="382440EF" w14:textId="77777777" w:rsidR="00D035B1" w:rsidRDefault="005B20CE">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Δ</w:t>
      </w:r>
      <w:r>
        <w:rPr>
          <w:rFonts w:eastAsia="Times New Roman"/>
          <w:szCs w:val="24"/>
        </w:rPr>
        <w:t xml:space="preserve">εν είναι όλες οι περιοχές ίδιες. Αυτή είναι η απάντηση. </w:t>
      </w:r>
    </w:p>
    <w:p w14:paraId="382440F0" w14:textId="77777777" w:rsidR="00D035B1" w:rsidRDefault="005B20CE">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θα κάνουμε τώρα; Ποια διαδικασία θα εφαρμόσουμε, κύριε Γκιόκα; </w:t>
      </w:r>
    </w:p>
    <w:p w14:paraId="382440F1" w14:textId="77777777" w:rsidR="00D035B1" w:rsidRDefault="005B20CE">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 xml:space="preserve">Να μην ρωτάει ο κύριος Υπουργός, για να μην απαντάω. </w:t>
      </w:r>
    </w:p>
    <w:p w14:paraId="382440F2"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w:t>
      </w:r>
      <w:r w:rsidRPr="008C6B9F">
        <w:rPr>
          <w:rFonts w:eastAsia="Times New Roman"/>
          <w:szCs w:val="24"/>
        </w:rPr>
        <w:t xml:space="preserve">Η </w:t>
      </w:r>
      <w:r>
        <w:rPr>
          <w:rFonts w:eastAsia="Times New Roman"/>
          <w:szCs w:val="24"/>
        </w:rPr>
        <w:t xml:space="preserve">πρώτη </w:t>
      </w:r>
      <w:r w:rsidRPr="008C6B9F">
        <w:rPr>
          <w:rFonts w:eastAsia="Times New Roman"/>
          <w:szCs w:val="24"/>
        </w:rPr>
        <w:t xml:space="preserve">με αριθμό 230/17-12-2018 </w:t>
      </w:r>
      <w:r>
        <w:rPr>
          <w:rFonts w:eastAsia="Times New Roman"/>
          <w:szCs w:val="24"/>
        </w:rPr>
        <w:t>ε</w:t>
      </w:r>
      <w:r w:rsidRPr="008C6B9F">
        <w:rPr>
          <w:rFonts w:eastAsia="Times New Roman"/>
          <w:szCs w:val="24"/>
        </w:rPr>
        <w:t xml:space="preserve">πίκαιρη </w:t>
      </w:r>
      <w:r>
        <w:rPr>
          <w:rFonts w:eastAsia="Times New Roman"/>
          <w:szCs w:val="24"/>
        </w:rPr>
        <w:t>ε</w:t>
      </w:r>
      <w:r w:rsidRPr="008C6B9F">
        <w:rPr>
          <w:rFonts w:eastAsia="Times New Roman"/>
          <w:szCs w:val="24"/>
        </w:rPr>
        <w:t xml:space="preserve">ρώτηση </w:t>
      </w:r>
      <w:r>
        <w:rPr>
          <w:rFonts w:eastAsia="Times New Roman"/>
          <w:szCs w:val="24"/>
        </w:rPr>
        <w:t xml:space="preserve">πρώτου κύκλου </w:t>
      </w:r>
      <w:r w:rsidRPr="008C6B9F">
        <w:rPr>
          <w:rFonts w:eastAsia="Times New Roman"/>
          <w:szCs w:val="24"/>
        </w:rPr>
        <w:t>του Βουλευτή Κο</w:t>
      </w:r>
      <w:r>
        <w:rPr>
          <w:rFonts w:eastAsia="Times New Roman"/>
          <w:szCs w:val="24"/>
        </w:rPr>
        <w:t xml:space="preserve">ρινθίας της Νέας Δημοκρατίας κ. </w:t>
      </w:r>
      <w:r w:rsidRPr="008C6B9F">
        <w:rPr>
          <w:rFonts w:eastAsia="Times New Roman"/>
          <w:bCs/>
          <w:szCs w:val="24"/>
        </w:rPr>
        <w:t>Χρίστου Δήμα</w:t>
      </w:r>
      <w:r>
        <w:rPr>
          <w:rFonts w:eastAsia="Times New Roman"/>
          <w:szCs w:val="24"/>
        </w:rPr>
        <w:t xml:space="preserve"> </w:t>
      </w:r>
      <w:r w:rsidRPr="008C6B9F">
        <w:rPr>
          <w:rFonts w:eastAsia="Times New Roman"/>
          <w:szCs w:val="24"/>
        </w:rPr>
        <w:lastRenderedPageBreak/>
        <w:t>προς τον Υπουργό</w:t>
      </w:r>
      <w:r>
        <w:rPr>
          <w:rFonts w:eastAsia="Times New Roman"/>
          <w:szCs w:val="24"/>
        </w:rPr>
        <w:t xml:space="preserve"> </w:t>
      </w:r>
      <w:r w:rsidRPr="008C6B9F">
        <w:rPr>
          <w:rFonts w:eastAsia="Times New Roman"/>
          <w:bCs/>
          <w:szCs w:val="24"/>
        </w:rPr>
        <w:t>Οικονομίας και Ανάπτυξης,</w:t>
      </w:r>
      <w:r>
        <w:rPr>
          <w:rFonts w:eastAsia="Times New Roman"/>
          <w:bCs/>
          <w:szCs w:val="24"/>
        </w:rPr>
        <w:t xml:space="preserve"> </w:t>
      </w:r>
      <w:r>
        <w:rPr>
          <w:rFonts w:eastAsia="Times New Roman"/>
          <w:szCs w:val="24"/>
        </w:rPr>
        <w:t>με θέμα</w:t>
      </w:r>
      <w:r w:rsidRPr="008C6B9F">
        <w:rPr>
          <w:rFonts w:eastAsia="Times New Roman"/>
          <w:szCs w:val="24"/>
        </w:rPr>
        <w:t xml:space="preserve"> «Απορρόφηση πόρων ΕΣΠΑ 2014-2020»</w:t>
      </w:r>
      <w:r>
        <w:rPr>
          <w:rFonts w:eastAsia="Times New Roman"/>
          <w:szCs w:val="24"/>
        </w:rPr>
        <w:t>,</w:t>
      </w:r>
      <w:r>
        <w:rPr>
          <w:rFonts w:eastAsia="Times New Roman"/>
          <w:szCs w:val="24"/>
        </w:rPr>
        <w:t xml:space="preserve"> δεν θα συζητηθεί λόγω απουσίας του</w:t>
      </w:r>
      <w:r>
        <w:rPr>
          <w:rFonts w:eastAsia="Times New Roman"/>
          <w:szCs w:val="24"/>
        </w:rPr>
        <w:t xml:space="preserve"> κυρίου Υφυπουργού Ανάπτυξης στο εξωτερικό. </w:t>
      </w:r>
    </w:p>
    <w:p w14:paraId="382440F3" w14:textId="77777777" w:rsidR="00D035B1" w:rsidRDefault="005B20CE">
      <w:pPr>
        <w:spacing w:line="600" w:lineRule="auto"/>
        <w:ind w:firstLine="720"/>
        <w:jc w:val="both"/>
        <w:rPr>
          <w:rFonts w:eastAsia="Times New Roman"/>
          <w:szCs w:val="24"/>
        </w:rPr>
      </w:pPr>
      <w:r w:rsidRPr="008C6B9F">
        <w:rPr>
          <w:rFonts w:eastAsia="Times New Roman"/>
          <w:szCs w:val="24"/>
        </w:rPr>
        <w:t xml:space="preserve">Η </w:t>
      </w:r>
      <w:r>
        <w:rPr>
          <w:rFonts w:eastAsia="Times New Roman"/>
          <w:szCs w:val="24"/>
        </w:rPr>
        <w:t xml:space="preserve">τέταρτη </w:t>
      </w:r>
      <w:r w:rsidRPr="008C6B9F">
        <w:rPr>
          <w:rFonts w:eastAsia="Times New Roman"/>
          <w:szCs w:val="24"/>
        </w:rPr>
        <w:t xml:space="preserve">με αριθμό 224/14-12-2018 </w:t>
      </w:r>
      <w:r>
        <w:rPr>
          <w:rFonts w:eastAsia="Times New Roman"/>
          <w:szCs w:val="24"/>
        </w:rPr>
        <w:t>ε</w:t>
      </w:r>
      <w:r w:rsidRPr="008C6B9F">
        <w:rPr>
          <w:rFonts w:eastAsia="Times New Roman"/>
          <w:szCs w:val="24"/>
        </w:rPr>
        <w:t xml:space="preserve">πίκαιρη </w:t>
      </w:r>
      <w:r>
        <w:rPr>
          <w:rFonts w:eastAsia="Times New Roman"/>
          <w:szCs w:val="24"/>
        </w:rPr>
        <w:t>ε</w:t>
      </w:r>
      <w:r w:rsidRPr="008C6B9F">
        <w:rPr>
          <w:rFonts w:eastAsia="Times New Roman"/>
          <w:szCs w:val="24"/>
        </w:rPr>
        <w:t xml:space="preserve">ρώτηση </w:t>
      </w:r>
      <w:r>
        <w:rPr>
          <w:rFonts w:eastAsia="Times New Roman"/>
          <w:szCs w:val="24"/>
        </w:rPr>
        <w:t xml:space="preserve">πρώτου κύκλου </w:t>
      </w:r>
      <w:r w:rsidRPr="008C6B9F">
        <w:rPr>
          <w:rFonts w:eastAsia="Times New Roman"/>
          <w:szCs w:val="24"/>
        </w:rPr>
        <w:t>του Ζ΄ Αντιπροέδρου της Βουλής και Βουλευτή Α΄ Αθηνών του Ποταμιού κ.</w:t>
      </w:r>
      <w:r>
        <w:rPr>
          <w:rFonts w:eastAsia="Times New Roman"/>
          <w:szCs w:val="24"/>
        </w:rPr>
        <w:t xml:space="preserve"> </w:t>
      </w:r>
      <w:r>
        <w:rPr>
          <w:rFonts w:eastAsia="Times New Roman"/>
          <w:bCs/>
          <w:szCs w:val="24"/>
        </w:rPr>
        <w:t xml:space="preserve">Σπυρίδωνος Λυκούδη </w:t>
      </w:r>
      <w:r>
        <w:rPr>
          <w:rFonts w:eastAsia="Times New Roman"/>
          <w:szCs w:val="24"/>
        </w:rPr>
        <w:t xml:space="preserve">προς τον Υπουργό </w:t>
      </w:r>
      <w:r>
        <w:rPr>
          <w:rFonts w:eastAsia="Times New Roman"/>
          <w:bCs/>
          <w:szCs w:val="24"/>
        </w:rPr>
        <w:t xml:space="preserve">Οικονομίας και Ανάπτυξης, </w:t>
      </w:r>
      <w:r>
        <w:rPr>
          <w:rFonts w:eastAsia="Times New Roman"/>
          <w:szCs w:val="24"/>
        </w:rPr>
        <w:t>με θέμα</w:t>
      </w:r>
      <w:r w:rsidRPr="008C6B9F">
        <w:rPr>
          <w:rFonts w:eastAsia="Times New Roman"/>
          <w:szCs w:val="24"/>
        </w:rPr>
        <w:t xml:space="preserve"> «Κλεί</w:t>
      </w:r>
      <w:r w:rsidRPr="008C6B9F">
        <w:rPr>
          <w:rFonts w:eastAsia="Times New Roman"/>
          <w:szCs w:val="24"/>
        </w:rPr>
        <w:t>νουν 11 ξενώνες για ασυνόδευτα παιδιά;»</w:t>
      </w:r>
      <w:r>
        <w:rPr>
          <w:rFonts w:eastAsia="Times New Roman"/>
          <w:szCs w:val="24"/>
        </w:rPr>
        <w:t>, δεν θα συζητηθεί λόγω απουσίας του κυρίου Υφυπουργού Ανάπτυξης στο εξωτερικό.</w:t>
      </w:r>
    </w:p>
    <w:p w14:paraId="382440F4" w14:textId="77777777" w:rsidR="00D035B1" w:rsidRDefault="005B20CE">
      <w:pPr>
        <w:spacing w:line="600" w:lineRule="auto"/>
        <w:ind w:firstLine="720"/>
        <w:jc w:val="both"/>
        <w:rPr>
          <w:rFonts w:eastAsia="Times New Roman"/>
          <w:szCs w:val="24"/>
        </w:rPr>
      </w:pPr>
      <w:r>
        <w:rPr>
          <w:rFonts w:eastAsia="Times New Roman"/>
          <w:szCs w:val="24"/>
        </w:rPr>
        <w:t xml:space="preserve">Η πέμπτη </w:t>
      </w:r>
      <w:r w:rsidRPr="008C6B9F">
        <w:rPr>
          <w:rFonts w:eastAsia="Times New Roman"/>
          <w:szCs w:val="24"/>
        </w:rPr>
        <w:t xml:space="preserve">με αριθμό 205/4-12-2018 </w:t>
      </w:r>
      <w:r>
        <w:rPr>
          <w:rFonts w:eastAsia="Times New Roman"/>
          <w:szCs w:val="24"/>
        </w:rPr>
        <w:t>ε</w:t>
      </w:r>
      <w:r w:rsidRPr="008C6B9F">
        <w:rPr>
          <w:rFonts w:eastAsia="Times New Roman"/>
          <w:szCs w:val="24"/>
        </w:rPr>
        <w:t xml:space="preserve">πίκαιρη </w:t>
      </w:r>
      <w:r>
        <w:rPr>
          <w:rFonts w:eastAsia="Times New Roman"/>
          <w:szCs w:val="24"/>
        </w:rPr>
        <w:t>ε</w:t>
      </w:r>
      <w:r w:rsidRPr="008C6B9F">
        <w:rPr>
          <w:rFonts w:eastAsia="Times New Roman"/>
          <w:szCs w:val="24"/>
        </w:rPr>
        <w:t xml:space="preserve">ρώτηση </w:t>
      </w:r>
      <w:r>
        <w:rPr>
          <w:rFonts w:eastAsia="Times New Roman"/>
          <w:szCs w:val="24"/>
        </w:rPr>
        <w:t xml:space="preserve">δεύτερου κύκλου </w:t>
      </w:r>
      <w:r w:rsidRPr="008C6B9F">
        <w:rPr>
          <w:rFonts w:eastAsia="Times New Roman"/>
          <w:szCs w:val="24"/>
        </w:rPr>
        <w:t>του Βουλευτή Ηρακλείου τ</w:t>
      </w:r>
      <w:r>
        <w:rPr>
          <w:rFonts w:eastAsia="Times New Roman"/>
          <w:szCs w:val="24"/>
        </w:rPr>
        <w:t>ης Δημοκρατικής Συμπαράταξης ΠΑ</w:t>
      </w:r>
      <w:r w:rsidRPr="008C6B9F">
        <w:rPr>
          <w:rFonts w:eastAsia="Times New Roman"/>
          <w:szCs w:val="24"/>
        </w:rPr>
        <w:t>ΣΟΚ</w:t>
      </w:r>
      <w:r>
        <w:rPr>
          <w:rFonts w:eastAsia="Times New Roman"/>
          <w:szCs w:val="24"/>
        </w:rPr>
        <w:t xml:space="preserve"> </w:t>
      </w:r>
      <w:r>
        <w:rPr>
          <w:rFonts w:eastAsia="Times New Roman"/>
          <w:szCs w:val="24"/>
        </w:rPr>
        <w:t>-</w:t>
      </w:r>
      <w:r>
        <w:rPr>
          <w:rFonts w:eastAsia="Times New Roman"/>
          <w:szCs w:val="24"/>
        </w:rPr>
        <w:t xml:space="preserve"> </w:t>
      </w:r>
      <w:r w:rsidRPr="008C6B9F">
        <w:rPr>
          <w:rFonts w:eastAsia="Times New Roman"/>
          <w:szCs w:val="24"/>
        </w:rPr>
        <w:t>ΔΗΜΑΡ κ.</w:t>
      </w:r>
      <w:r>
        <w:rPr>
          <w:rFonts w:eastAsia="Times New Roman"/>
          <w:szCs w:val="24"/>
        </w:rPr>
        <w:t xml:space="preserve"> </w:t>
      </w:r>
      <w:r w:rsidRPr="008C6B9F">
        <w:rPr>
          <w:rFonts w:eastAsia="Times New Roman"/>
          <w:bCs/>
          <w:szCs w:val="24"/>
        </w:rPr>
        <w:t xml:space="preserve">Βασιλείου </w:t>
      </w:r>
      <w:proofErr w:type="spellStart"/>
      <w:r w:rsidRPr="008C6B9F">
        <w:rPr>
          <w:rFonts w:eastAsia="Times New Roman"/>
          <w:bCs/>
          <w:szCs w:val="24"/>
        </w:rPr>
        <w:t>Κεγκέρογλου</w:t>
      </w:r>
      <w:proofErr w:type="spellEnd"/>
      <w:r>
        <w:rPr>
          <w:rFonts w:eastAsia="Times New Roman"/>
          <w:bCs/>
          <w:szCs w:val="24"/>
        </w:rPr>
        <w:t xml:space="preserve"> </w:t>
      </w:r>
      <w:r w:rsidRPr="008C6B9F">
        <w:rPr>
          <w:rFonts w:eastAsia="Times New Roman"/>
          <w:szCs w:val="24"/>
        </w:rPr>
        <w:t>προς τον Υπουργό</w:t>
      </w:r>
      <w:r>
        <w:rPr>
          <w:rFonts w:eastAsia="Times New Roman"/>
          <w:szCs w:val="24"/>
        </w:rPr>
        <w:t xml:space="preserve"> </w:t>
      </w:r>
      <w:r>
        <w:rPr>
          <w:rFonts w:eastAsia="Times New Roman"/>
          <w:bCs/>
          <w:szCs w:val="24"/>
        </w:rPr>
        <w:t xml:space="preserve">Οικονομίας και Ανάπτυξης, </w:t>
      </w:r>
      <w:r>
        <w:rPr>
          <w:rFonts w:eastAsia="Times New Roman"/>
          <w:szCs w:val="24"/>
        </w:rPr>
        <w:t>με θέμα</w:t>
      </w:r>
      <w:r>
        <w:rPr>
          <w:rFonts w:eastAsia="Times New Roman"/>
          <w:szCs w:val="24"/>
        </w:rPr>
        <w:t>:</w:t>
      </w:r>
      <w:r w:rsidRPr="008C6B9F">
        <w:rPr>
          <w:rFonts w:eastAsia="Times New Roman"/>
          <w:szCs w:val="24"/>
        </w:rPr>
        <w:t xml:space="preserve"> «Να παραταθεί ο νόμος 3869/10 για την προστασία της α΄ κατοικίας των υπερχρεωμένων νοικοκυριών»</w:t>
      </w:r>
      <w:r>
        <w:rPr>
          <w:rFonts w:eastAsia="Times New Roman"/>
          <w:szCs w:val="24"/>
        </w:rPr>
        <w:t xml:space="preserve">, δεν θα συζητηθεί λόγω απουσίας του Αναπληρωτή Υπουργού Οικονομίας και Ανάπτυξης κ. </w:t>
      </w:r>
      <w:proofErr w:type="spellStart"/>
      <w:r>
        <w:rPr>
          <w:rFonts w:eastAsia="Times New Roman"/>
          <w:szCs w:val="24"/>
        </w:rPr>
        <w:t>Πι</w:t>
      </w:r>
      <w:r>
        <w:rPr>
          <w:rFonts w:eastAsia="Times New Roman"/>
          <w:szCs w:val="24"/>
        </w:rPr>
        <w:t>τσιόρλα</w:t>
      </w:r>
      <w:proofErr w:type="spellEnd"/>
      <w:r>
        <w:rPr>
          <w:rFonts w:eastAsia="Times New Roman"/>
          <w:szCs w:val="24"/>
        </w:rPr>
        <w:t xml:space="preserve"> στο εξωτερικό. </w:t>
      </w:r>
    </w:p>
    <w:p w14:paraId="382440F5" w14:textId="77777777" w:rsidR="00D035B1" w:rsidRDefault="005B20CE">
      <w:pPr>
        <w:spacing w:line="600" w:lineRule="auto"/>
        <w:ind w:firstLine="720"/>
        <w:jc w:val="both"/>
        <w:rPr>
          <w:rFonts w:eastAsia="Times New Roman"/>
          <w:szCs w:val="24"/>
        </w:rPr>
      </w:pPr>
      <w:r w:rsidRPr="008C6B9F">
        <w:rPr>
          <w:rFonts w:eastAsia="Times New Roman"/>
          <w:szCs w:val="24"/>
        </w:rPr>
        <w:lastRenderedPageBreak/>
        <w:t xml:space="preserve">Η </w:t>
      </w:r>
      <w:r>
        <w:rPr>
          <w:rFonts w:eastAsia="Times New Roman"/>
          <w:szCs w:val="24"/>
        </w:rPr>
        <w:t xml:space="preserve">πρώτη </w:t>
      </w:r>
      <w:r w:rsidRPr="008C6B9F">
        <w:rPr>
          <w:rFonts w:eastAsia="Times New Roman"/>
          <w:szCs w:val="24"/>
        </w:rPr>
        <w:t xml:space="preserve">με αριθμό 231/17-12-2018 </w:t>
      </w:r>
      <w:r>
        <w:rPr>
          <w:rFonts w:eastAsia="Times New Roman"/>
          <w:szCs w:val="24"/>
        </w:rPr>
        <w:t>ε</w:t>
      </w:r>
      <w:r w:rsidRPr="008C6B9F">
        <w:rPr>
          <w:rFonts w:eastAsia="Times New Roman"/>
          <w:szCs w:val="24"/>
        </w:rPr>
        <w:t xml:space="preserve">πίκαιρη </w:t>
      </w:r>
      <w:r>
        <w:rPr>
          <w:rFonts w:eastAsia="Times New Roman"/>
          <w:szCs w:val="24"/>
        </w:rPr>
        <w:t>ε</w:t>
      </w:r>
      <w:r w:rsidRPr="008C6B9F">
        <w:rPr>
          <w:rFonts w:eastAsia="Times New Roman"/>
          <w:szCs w:val="24"/>
        </w:rPr>
        <w:t xml:space="preserve">ρώτηση </w:t>
      </w:r>
      <w:r>
        <w:rPr>
          <w:rFonts w:eastAsia="Times New Roman"/>
          <w:szCs w:val="24"/>
        </w:rPr>
        <w:t xml:space="preserve">δεύτερου κύκλου </w:t>
      </w:r>
      <w:r w:rsidRPr="008C6B9F">
        <w:rPr>
          <w:rFonts w:eastAsia="Times New Roman"/>
          <w:szCs w:val="24"/>
        </w:rPr>
        <w:t>του Βουλευτή Λέσβου της Νέας Δημοκρατίας κ.</w:t>
      </w:r>
      <w:r>
        <w:rPr>
          <w:rFonts w:eastAsia="Times New Roman"/>
          <w:bCs/>
          <w:szCs w:val="24"/>
        </w:rPr>
        <w:t xml:space="preserve"> Χαράλαμπου Αθανασίου </w:t>
      </w:r>
      <w:r w:rsidRPr="008C6B9F">
        <w:rPr>
          <w:rFonts w:eastAsia="Times New Roman"/>
          <w:szCs w:val="24"/>
        </w:rPr>
        <w:t>προς τον Υπουργό</w:t>
      </w:r>
      <w:r>
        <w:rPr>
          <w:rFonts w:eastAsia="Times New Roman"/>
          <w:bCs/>
          <w:szCs w:val="24"/>
        </w:rPr>
        <w:t xml:space="preserve"> </w:t>
      </w:r>
      <w:r w:rsidRPr="008C6B9F">
        <w:rPr>
          <w:rFonts w:eastAsia="Times New Roman"/>
          <w:bCs/>
          <w:szCs w:val="24"/>
        </w:rPr>
        <w:t>Εσωτερικών,</w:t>
      </w:r>
      <w:r>
        <w:rPr>
          <w:rFonts w:eastAsia="Times New Roman"/>
          <w:szCs w:val="24"/>
        </w:rPr>
        <w:t xml:space="preserve"> </w:t>
      </w:r>
      <w:r w:rsidRPr="008C6B9F">
        <w:rPr>
          <w:rFonts w:eastAsia="Times New Roman"/>
          <w:szCs w:val="24"/>
        </w:rPr>
        <w:t>με θέ</w:t>
      </w:r>
      <w:r>
        <w:rPr>
          <w:rFonts w:eastAsia="Times New Roman"/>
          <w:szCs w:val="24"/>
        </w:rPr>
        <w:t>μα: «Διάσπαση του Δήμου Λέσβου»</w:t>
      </w:r>
      <w:r>
        <w:rPr>
          <w:rFonts w:eastAsia="Times New Roman"/>
          <w:szCs w:val="24"/>
        </w:rPr>
        <w:t>,</w:t>
      </w:r>
      <w:r>
        <w:rPr>
          <w:rFonts w:eastAsia="Times New Roman"/>
          <w:szCs w:val="24"/>
        </w:rPr>
        <w:t xml:space="preserve"> δεν θα συζητηθεί λόγω κωλύματος του Υπουργού Εσωτερικών.</w:t>
      </w:r>
    </w:p>
    <w:p w14:paraId="382440F6" w14:textId="77777777" w:rsidR="00D035B1" w:rsidRDefault="005B20CE">
      <w:pPr>
        <w:spacing w:line="600" w:lineRule="auto"/>
        <w:ind w:firstLine="720"/>
        <w:jc w:val="both"/>
        <w:rPr>
          <w:rFonts w:eastAsia="Times New Roman"/>
          <w:szCs w:val="24"/>
        </w:rPr>
      </w:pPr>
      <w:r w:rsidRPr="0091757B">
        <w:rPr>
          <w:rFonts w:eastAsia="Times New Roman"/>
          <w:szCs w:val="24"/>
        </w:rPr>
        <w:t xml:space="preserve">Θα συζητηθεί τώρα </w:t>
      </w:r>
      <w:r>
        <w:rPr>
          <w:rFonts w:eastAsia="Times New Roman"/>
          <w:szCs w:val="24"/>
        </w:rPr>
        <w:t>η τρίτη</w:t>
      </w:r>
      <w:r w:rsidRPr="0091757B">
        <w:rPr>
          <w:rFonts w:eastAsia="Times New Roman"/>
          <w:szCs w:val="24"/>
        </w:rPr>
        <w:t xml:space="preserve"> με αριθμό 236/18-12-2018 </w:t>
      </w:r>
      <w:r>
        <w:rPr>
          <w:rFonts w:eastAsia="Times New Roman"/>
          <w:szCs w:val="24"/>
        </w:rPr>
        <w:t xml:space="preserve">επίκαιρη </w:t>
      </w:r>
      <w:r w:rsidRPr="0091757B">
        <w:rPr>
          <w:rFonts w:eastAsia="Times New Roman"/>
          <w:szCs w:val="24"/>
        </w:rPr>
        <w:t xml:space="preserve">ερώτηση </w:t>
      </w:r>
      <w:r>
        <w:rPr>
          <w:rFonts w:eastAsia="Times New Roman"/>
          <w:szCs w:val="24"/>
        </w:rPr>
        <w:t xml:space="preserve">δεύτερου κύκλου </w:t>
      </w:r>
      <w:r w:rsidRPr="0091757B">
        <w:rPr>
          <w:rFonts w:eastAsia="Times New Roman"/>
          <w:szCs w:val="24"/>
        </w:rPr>
        <w:t xml:space="preserve">του Βουλευτή Α΄ Θεσσαλονίκης του Κομμουνιστικού Κόμματος </w:t>
      </w:r>
      <w:r w:rsidRPr="0091757B">
        <w:rPr>
          <w:rFonts w:eastAsia="Times New Roman"/>
          <w:szCs w:val="24"/>
        </w:rPr>
        <w:t>Ελλάδ</w:t>
      </w:r>
      <w:r>
        <w:rPr>
          <w:rFonts w:eastAsia="Times New Roman"/>
          <w:szCs w:val="24"/>
        </w:rPr>
        <w:t>α</w:t>
      </w:r>
      <w:r w:rsidRPr="0091757B">
        <w:rPr>
          <w:rFonts w:eastAsia="Times New Roman"/>
          <w:szCs w:val="24"/>
        </w:rPr>
        <w:t xml:space="preserve">ς </w:t>
      </w:r>
      <w:r w:rsidRPr="0091757B">
        <w:rPr>
          <w:rFonts w:eastAsia="Times New Roman"/>
          <w:szCs w:val="24"/>
        </w:rPr>
        <w:t>κ.</w:t>
      </w:r>
      <w:r>
        <w:rPr>
          <w:rFonts w:eastAsia="Times New Roman"/>
          <w:szCs w:val="24"/>
        </w:rPr>
        <w:t xml:space="preserve"> </w:t>
      </w:r>
      <w:r w:rsidRPr="0091757B">
        <w:rPr>
          <w:rFonts w:eastAsia="Times New Roman"/>
          <w:bCs/>
          <w:szCs w:val="24"/>
        </w:rPr>
        <w:t>Γιάννη Δελή</w:t>
      </w:r>
      <w:r>
        <w:rPr>
          <w:rFonts w:eastAsia="Times New Roman"/>
          <w:bCs/>
          <w:szCs w:val="24"/>
        </w:rPr>
        <w:t xml:space="preserve"> </w:t>
      </w:r>
      <w:r w:rsidRPr="0091757B">
        <w:rPr>
          <w:rFonts w:eastAsia="Times New Roman"/>
          <w:szCs w:val="24"/>
        </w:rPr>
        <w:t>προς τον Υπουργό</w:t>
      </w:r>
      <w:r>
        <w:rPr>
          <w:rFonts w:eastAsia="Times New Roman"/>
          <w:szCs w:val="24"/>
        </w:rPr>
        <w:t xml:space="preserve"> </w:t>
      </w:r>
      <w:r>
        <w:rPr>
          <w:rFonts w:eastAsia="Times New Roman"/>
          <w:bCs/>
          <w:szCs w:val="24"/>
        </w:rPr>
        <w:t>Περιβάλλοντος και</w:t>
      </w:r>
      <w:r>
        <w:rPr>
          <w:rFonts w:eastAsia="Times New Roman"/>
          <w:bCs/>
          <w:szCs w:val="24"/>
        </w:rPr>
        <w:t xml:space="preserve"> Ενέργειας, </w:t>
      </w:r>
      <w:r w:rsidRPr="0091757B">
        <w:rPr>
          <w:rFonts w:eastAsia="Times New Roman"/>
          <w:szCs w:val="24"/>
        </w:rPr>
        <w:t xml:space="preserve">με θέμα: «Προβλήματα στην κάλυψη ατομικών αναγκών σε καυσόξυλα των κατοίκων του Δήμου </w:t>
      </w:r>
      <w:proofErr w:type="spellStart"/>
      <w:r w:rsidRPr="0091757B">
        <w:rPr>
          <w:rFonts w:eastAsia="Times New Roman"/>
          <w:szCs w:val="24"/>
        </w:rPr>
        <w:t>Μύκης</w:t>
      </w:r>
      <w:proofErr w:type="spellEnd"/>
      <w:r w:rsidRPr="0091757B">
        <w:rPr>
          <w:rFonts w:eastAsia="Times New Roman"/>
          <w:szCs w:val="24"/>
        </w:rPr>
        <w:t xml:space="preserve"> στην Περιφερειακή Ενότητα Ξάνθης».</w:t>
      </w:r>
    </w:p>
    <w:p w14:paraId="382440F7" w14:textId="77777777" w:rsidR="00D035B1" w:rsidRDefault="005B20CE">
      <w:pPr>
        <w:spacing w:line="600" w:lineRule="auto"/>
        <w:ind w:firstLine="720"/>
        <w:jc w:val="both"/>
        <w:rPr>
          <w:rFonts w:eastAsia="Times New Roman"/>
          <w:szCs w:val="24"/>
        </w:rPr>
      </w:pPr>
      <w:r>
        <w:rPr>
          <w:rFonts w:eastAsia="Times New Roman"/>
          <w:szCs w:val="24"/>
        </w:rPr>
        <w:t xml:space="preserve">Κύριε Δελή, έχετε τον λόγο για δυο λεπτά. </w:t>
      </w:r>
    </w:p>
    <w:p w14:paraId="382440F8" w14:textId="77777777" w:rsidR="00D035B1" w:rsidRDefault="005B20CE">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 </w:t>
      </w:r>
    </w:p>
    <w:p w14:paraId="382440F9" w14:textId="77777777" w:rsidR="00D035B1" w:rsidRDefault="005B20CE">
      <w:pPr>
        <w:spacing w:line="600" w:lineRule="auto"/>
        <w:ind w:firstLine="720"/>
        <w:jc w:val="both"/>
        <w:rPr>
          <w:rFonts w:eastAsia="Times New Roman"/>
          <w:szCs w:val="24"/>
        </w:rPr>
      </w:pPr>
      <w:r>
        <w:rPr>
          <w:rFonts w:eastAsia="Times New Roman"/>
          <w:szCs w:val="24"/>
        </w:rPr>
        <w:t>Συνεχίζοντας την προηγουμένη ερώ</w:t>
      </w:r>
      <w:r>
        <w:rPr>
          <w:rFonts w:eastAsia="Times New Roman"/>
          <w:szCs w:val="24"/>
        </w:rPr>
        <w:t xml:space="preserve">τηση, καθώς είναι ο ίδιος Υπουργός, να του πούμε ότι και ο ίδιος και η Κυβέρνησή του κάνουν ένα τσουβάλιασμα περιοχών με το σχέδιο νόμου για τις οικιστικές πυκνώσεις. Και ξέρετε, αυτό δεν είναι προς όφελος </w:t>
      </w:r>
      <w:r>
        <w:rPr>
          <w:rFonts w:eastAsia="Times New Roman"/>
          <w:szCs w:val="24"/>
        </w:rPr>
        <w:lastRenderedPageBreak/>
        <w:t>κυρίως των λαϊκών αναγκών, γιατί υπάρχουν οικιστικ</w:t>
      </w:r>
      <w:r>
        <w:rPr>
          <w:rFonts w:eastAsia="Times New Roman"/>
          <w:szCs w:val="24"/>
        </w:rPr>
        <w:t xml:space="preserve">ές πυκνώσεις και οικιστικές πυκνώσεις. Υπάρχουν περιοχές, κύριε </w:t>
      </w:r>
      <w:proofErr w:type="spellStart"/>
      <w:r>
        <w:rPr>
          <w:rFonts w:eastAsia="Times New Roman"/>
          <w:szCs w:val="24"/>
        </w:rPr>
        <w:t>Φάμελλε</w:t>
      </w:r>
      <w:proofErr w:type="spellEnd"/>
      <w:r>
        <w:rPr>
          <w:rFonts w:eastAsia="Times New Roman"/>
          <w:szCs w:val="24"/>
        </w:rPr>
        <w:t xml:space="preserve">, οι οποίες κατοικούνται εδώ και πάνω από έναν αιώνα. Συνεπώς, δεν μπορούμε να τα βάζουμε όλα στο ίδιο τσουβάλι. </w:t>
      </w:r>
    </w:p>
    <w:p w14:paraId="382440FA" w14:textId="77777777" w:rsidR="00D035B1" w:rsidRDefault="005B20CE">
      <w:pPr>
        <w:spacing w:line="600" w:lineRule="auto"/>
        <w:ind w:firstLine="720"/>
        <w:jc w:val="both"/>
        <w:rPr>
          <w:rFonts w:eastAsia="Times New Roman"/>
          <w:szCs w:val="24"/>
        </w:rPr>
      </w:pPr>
      <w:r>
        <w:rPr>
          <w:rFonts w:eastAsia="Times New Roman"/>
          <w:szCs w:val="24"/>
        </w:rPr>
        <w:t>Ας έρθω τώρα στη δική μου ερώτηση, ας πάμε αρκετά πιο βόρεια. Ας πάμε σ</w:t>
      </w:r>
      <w:r>
        <w:rPr>
          <w:rFonts w:eastAsia="Times New Roman"/>
          <w:szCs w:val="24"/>
        </w:rPr>
        <w:t xml:space="preserve">την Ξάνθη, στην περιοχή του Δήμου </w:t>
      </w:r>
      <w:proofErr w:type="spellStart"/>
      <w:r>
        <w:rPr>
          <w:rFonts w:eastAsia="Times New Roman"/>
          <w:szCs w:val="24"/>
        </w:rPr>
        <w:t>Μύκης</w:t>
      </w:r>
      <w:proofErr w:type="spellEnd"/>
      <w:r>
        <w:rPr>
          <w:rFonts w:eastAsia="Times New Roman"/>
          <w:szCs w:val="24"/>
        </w:rPr>
        <w:t>, στην οροσειρά της Ροδόπης, όπου εκεί, όπως είναι γνωστό, υπάρχει πάρα πολύ κρύο και οι άνθρωποι έχουν πολύ μεγάλη ανάγκη τη θέρμανση. Σε αυτή την περιοχή, λοιπόν, δεν καλύπτονται οι ανάγκες των κατοίκων σε καυσόξυλα</w:t>
      </w:r>
      <w:r>
        <w:rPr>
          <w:rFonts w:eastAsia="Times New Roman"/>
          <w:szCs w:val="24"/>
        </w:rPr>
        <w:t xml:space="preserve">, τα οποία θα μπορούσαν να τα πάρουν -και δικαιούνται να τα πάρουν- με μειωμένο τίμημα. Και όχι μόνο δεν παίρνουν αυτή την ποσότητα καυσόξυλων που δικαιούνται όλοι οι αιτούντες, αλλά και όσοι αιτούντες καταφέρνουν να πάρουν μια ποσότητα, αυτή τελικά είναι </w:t>
      </w:r>
      <w:r>
        <w:rPr>
          <w:rFonts w:eastAsia="Times New Roman"/>
          <w:szCs w:val="24"/>
        </w:rPr>
        <w:t xml:space="preserve">πάρα πολύ μικρή και δεν φτάνει για τις ανάγκες τους. </w:t>
      </w:r>
    </w:p>
    <w:p w14:paraId="382440FB" w14:textId="77777777" w:rsidR="00D035B1" w:rsidRDefault="005B20CE">
      <w:pPr>
        <w:spacing w:line="600" w:lineRule="auto"/>
        <w:ind w:firstLine="720"/>
        <w:jc w:val="both"/>
        <w:rPr>
          <w:rFonts w:eastAsia="Times New Roman"/>
          <w:szCs w:val="24"/>
        </w:rPr>
      </w:pPr>
      <w:r>
        <w:rPr>
          <w:rFonts w:eastAsia="Times New Roman"/>
          <w:szCs w:val="24"/>
        </w:rPr>
        <w:t>Χ</w:t>
      </w:r>
      <w:r w:rsidRPr="000E7C5E">
        <w:rPr>
          <w:rFonts w:eastAsia="Times New Roman"/>
          <w:szCs w:val="24"/>
        </w:rPr>
        <w:t>αρακτηριστικά</w:t>
      </w:r>
      <w:r>
        <w:rPr>
          <w:rFonts w:eastAsia="Times New Roman"/>
          <w:szCs w:val="24"/>
        </w:rPr>
        <w:t xml:space="preserve"> είναι</w:t>
      </w:r>
      <w:r w:rsidRPr="000E7C5E">
        <w:rPr>
          <w:rFonts w:eastAsia="Times New Roman"/>
          <w:szCs w:val="24"/>
        </w:rPr>
        <w:t xml:space="preserve"> </w:t>
      </w:r>
      <w:r>
        <w:rPr>
          <w:rFonts w:eastAsia="Times New Roman"/>
          <w:szCs w:val="24"/>
        </w:rPr>
        <w:t>τα δ</w:t>
      </w:r>
      <w:r w:rsidRPr="000E7C5E">
        <w:rPr>
          <w:rFonts w:eastAsia="Times New Roman"/>
          <w:szCs w:val="24"/>
        </w:rPr>
        <w:t>ύο παραδείγματα</w:t>
      </w:r>
      <w:r>
        <w:rPr>
          <w:rFonts w:eastAsia="Times New Roman"/>
          <w:szCs w:val="24"/>
        </w:rPr>
        <w:t>:</w:t>
      </w:r>
      <w:r w:rsidRPr="000E7C5E">
        <w:rPr>
          <w:rFonts w:eastAsia="Times New Roman"/>
          <w:szCs w:val="24"/>
        </w:rPr>
        <w:t xml:space="preserve"> </w:t>
      </w:r>
      <w:r>
        <w:rPr>
          <w:rFonts w:eastAsia="Times New Roman"/>
          <w:szCs w:val="24"/>
        </w:rPr>
        <w:t>Σ</w:t>
      </w:r>
      <w:r w:rsidRPr="000E7C5E">
        <w:rPr>
          <w:rFonts w:eastAsia="Times New Roman"/>
          <w:szCs w:val="24"/>
        </w:rPr>
        <w:t>το χωριό Γλαύκη</w:t>
      </w:r>
      <w:r>
        <w:rPr>
          <w:rFonts w:eastAsia="Times New Roman"/>
          <w:szCs w:val="24"/>
        </w:rPr>
        <w:t>,</w:t>
      </w:r>
      <w:r w:rsidRPr="000E7C5E">
        <w:rPr>
          <w:rFonts w:eastAsia="Times New Roman"/>
          <w:szCs w:val="24"/>
        </w:rPr>
        <w:t xml:space="preserve"> από τους </w:t>
      </w:r>
      <w:proofErr w:type="spellStart"/>
      <w:r>
        <w:rPr>
          <w:rFonts w:eastAsia="Times New Roman"/>
          <w:szCs w:val="24"/>
        </w:rPr>
        <w:t>εκατόν</w:t>
      </w:r>
      <w:proofErr w:type="spellEnd"/>
      <w:r>
        <w:rPr>
          <w:rFonts w:eastAsia="Times New Roman"/>
          <w:szCs w:val="24"/>
        </w:rPr>
        <w:t xml:space="preserve"> ογδόντα </w:t>
      </w:r>
      <w:r w:rsidRPr="000E7C5E">
        <w:rPr>
          <w:rFonts w:eastAsia="Times New Roman"/>
          <w:szCs w:val="24"/>
        </w:rPr>
        <w:t>αιτούντες</w:t>
      </w:r>
      <w:r>
        <w:rPr>
          <w:rFonts w:eastAsia="Times New Roman"/>
          <w:szCs w:val="24"/>
        </w:rPr>
        <w:t>,</w:t>
      </w:r>
      <w:r w:rsidRPr="000E7C5E">
        <w:rPr>
          <w:rFonts w:eastAsia="Times New Roman"/>
          <w:szCs w:val="24"/>
        </w:rPr>
        <w:t xml:space="preserve"> μονάχα </w:t>
      </w:r>
      <w:r>
        <w:rPr>
          <w:rFonts w:eastAsia="Times New Roman"/>
          <w:szCs w:val="24"/>
        </w:rPr>
        <w:t>οι ενενήντα</w:t>
      </w:r>
      <w:r w:rsidRPr="000E7C5E">
        <w:rPr>
          <w:rFonts w:eastAsia="Times New Roman"/>
          <w:szCs w:val="24"/>
        </w:rPr>
        <w:t xml:space="preserve"> πήραν φέτος καυσόξυλα</w:t>
      </w:r>
      <w:r>
        <w:rPr>
          <w:rFonts w:eastAsia="Times New Roman"/>
          <w:szCs w:val="24"/>
        </w:rPr>
        <w:t>,</w:t>
      </w:r>
      <w:r w:rsidRPr="000E7C5E">
        <w:rPr>
          <w:rFonts w:eastAsia="Times New Roman"/>
          <w:szCs w:val="24"/>
        </w:rPr>
        <w:t xml:space="preserve"> ενώ μία οικογένεια για τα καυσόξυλα </w:t>
      </w:r>
      <w:r w:rsidRPr="000E7C5E">
        <w:rPr>
          <w:rFonts w:eastAsia="Times New Roman"/>
          <w:szCs w:val="24"/>
        </w:rPr>
        <w:lastRenderedPageBreak/>
        <w:t>το</w:t>
      </w:r>
      <w:r>
        <w:rPr>
          <w:rFonts w:eastAsia="Times New Roman"/>
          <w:szCs w:val="24"/>
        </w:rPr>
        <w:t>υ</w:t>
      </w:r>
      <w:r w:rsidRPr="000E7C5E">
        <w:rPr>
          <w:rFonts w:eastAsia="Times New Roman"/>
          <w:szCs w:val="24"/>
        </w:rPr>
        <w:t xml:space="preserve"> χειμώνα στην περιοχή αυτή</w:t>
      </w:r>
      <w:r w:rsidRPr="000E7C5E">
        <w:rPr>
          <w:rFonts w:eastAsia="Times New Roman"/>
          <w:szCs w:val="24"/>
        </w:rPr>
        <w:t xml:space="preserve"> του Δήμου </w:t>
      </w:r>
      <w:proofErr w:type="spellStart"/>
      <w:r w:rsidRPr="000E7C5E">
        <w:rPr>
          <w:rFonts w:eastAsia="Times New Roman"/>
          <w:szCs w:val="24"/>
        </w:rPr>
        <w:t>Μύκης</w:t>
      </w:r>
      <w:proofErr w:type="spellEnd"/>
      <w:r>
        <w:rPr>
          <w:rFonts w:eastAsia="Times New Roman"/>
          <w:szCs w:val="24"/>
        </w:rPr>
        <w:t xml:space="preserve"> παίρνει περίπου τέσσερα χωρικά. Μ</w:t>
      </w:r>
      <w:r w:rsidRPr="000E7C5E">
        <w:rPr>
          <w:rFonts w:eastAsia="Times New Roman"/>
          <w:szCs w:val="24"/>
        </w:rPr>
        <w:t xml:space="preserve">ε </w:t>
      </w:r>
      <w:r>
        <w:rPr>
          <w:rFonts w:eastAsia="Times New Roman"/>
          <w:szCs w:val="24"/>
        </w:rPr>
        <w:t xml:space="preserve">τέσσερα </w:t>
      </w:r>
      <w:r w:rsidRPr="000E7C5E">
        <w:rPr>
          <w:rFonts w:eastAsia="Times New Roman"/>
          <w:szCs w:val="24"/>
        </w:rPr>
        <w:t>χωρικά σε αυτή</w:t>
      </w:r>
      <w:r>
        <w:rPr>
          <w:rFonts w:eastAsia="Times New Roman"/>
          <w:szCs w:val="24"/>
        </w:rPr>
        <w:t>ν</w:t>
      </w:r>
      <w:r w:rsidRPr="000E7C5E">
        <w:rPr>
          <w:rFonts w:eastAsia="Times New Roman"/>
          <w:szCs w:val="24"/>
        </w:rPr>
        <w:t xml:space="preserve"> την περιοχή βγάζεις δεν βγάζεις τον ένα μήνα</w:t>
      </w:r>
      <w:r>
        <w:rPr>
          <w:rFonts w:eastAsia="Times New Roman"/>
          <w:szCs w:val="24"/>
        </w:rPr>
        <w:t>.</w:t>
      </w:r>
    </w:p>
    <w:p w14:paraId="382440FC" w14:textId="77777777" w:rsidR="00D035B1" w:rsidRDefault="005B20CE">
      <w:pPr>
        <w:spacing w:line="600" w:lineRule="auto"/>
        <w:ind w:firstLine="720"/>
        <w:jc w:val="both"/>
        <w:rPr>
          <w:rFonts w:eastAsia="Times New Roman"/>
          <w:szCs w:val="24"/>
        </w:rPr>
      </w:pPr>
      <w:r>
        <w:rPr>
          <w:rFonts w:eastAsia="Times New Roman"/>
          <w:szCs w:val="24"/>
        </w:rPr>
        <w:t>Η</w:t>
      </w:r>
      <w:r w:rsidRPr="000E7C5E">
        <w:rPr>
          <w:rFonts w:eastAsia="Times New Roman"/>
          <w:szCs w:val="24"/>
        </w:rPr>
        <w:t xml:space="preserve"> αιτία</w:t>
      </w:r>
      <w:r>
        <w:rPr>
          <w:rFonts w:eastAsia="Times New Roman"/>
          <w:szCs w:val="24"/>
        </w:rPr>
        <w:t>, τώρα,</w:t>
      </w:r>
      <w:r w:rsidRPr="000E7C5E">
        <w:rPr>
          <w:rFonts w:eastAsia="Times New Roman"/>
          <w:szCs w:val="24"/>
        </w:rPr>
        <w:t xml:space="preserve"> είναι μία και την ξέρει το Υπουργείο</w:t>
      </w:r>
      <w:r>
        <w:rPr>
          <w:rFonts w:eastAsia="Times New Roman"/>
          <w:szCs w:val="24"/>
        </w:rPr>
        <w:t>. Ε</w:t>
      </w:r>
      <w:r w:rsidRPr="000E7C5E">
        <w:rPr>
          <w:rFonts w:eastAsia="Times New Roman"/>
          <w:szCs w:val="24"/>
        </w:rPr>
        <w:t>ίναι</w:t>
      </w:r>
      <w:r>
        <w:rPr>
          <w:rFonts w:eastAsia="Times New Roman"/>
          <w:szCs w:val="24"/>
        </w:rPr>
        <w:t>, φυσικά,</w:t>
      </w:r>
      <w:r w:rsidRPr="000E7C5E">
        <w:rPr>
          <w:rFonts w:eastAsia="Times New Roman"/>
          <w:szCs w:val="24"/>
        </w:rPr>
        <w:t xml:space="preserve"> οι μεγάλες περικοπές που έχουν γίνει στη χρηματοδότηση του Δασαρχείου της Ξάνθης</w:t>
      </w:r>
      <w:r>
        <w:rPr>
          <w:rFonts w:eastAsia="Times New Roman"/>
          <w:szCs w:val="24"/>
        </w:rPr>
        <w:t>, που οδηγεί, β</w:t>
      </w:r>
      <w:r w:rsidRPr="000E7C5E">
        <w:rPr>
          <w:rFonts w:eastAsia="Times New Roman"/>
          <w:szCs w:val="24"/>
        </w:rPr>
        <w:t>εβαίως</w:t>
      </w:r>
      <w:r>
        <w:rPr>
          <w:rFonts w:eastAsia="Times New Roman"/>
          <w:szCs w:val="24"/>
        </w:rPr>
        <w:t>,</w:t>
      </w:r>
      <w:r w:rsidRPr="000E7C5E">
        <w:rPr>
          <w:rFonts w:eastAsia="Times New Roman"/>
          <w:szCs w:val="24"/>
        </w:rPr>
        <w:t xml:space="preserve"> σε μικρή</w:t>
      </w:r>
      <w:r>
        <w:rPr>
          <w:rFonts w:eastAsia="Times New Roman"/>
          <w:szCs w:val="24"/>
        </w:rPr>
        <w:t>,</w:t>
      </w:r>
      <w:r w:rsidRPr="000E7C5E">
        <w:rPr>
          <w:rFonts w:eastAsia="Times New Roman"/>
          <w:szCs w:val="24"/>
        </w:rPr>
        <w:t xml:space="preserve"> σε περιορισμένη υλοτόμηση ξύλων</w:t>
      </w:r>
      <w:r>
        <w:rPr>
          <w:rFonts w:eastAsia="Times New Roman"/>
          <w:szCs w:val="24"/>
        </w:rPr>
        <w:t>,</w:t>
      </w:r>
      <w:r w:rsidRPr="000E7C5E">
        <w:rPr>
          <w:rFonts w:eastAsia="Times New Roman"/>
          <w:szCs w:val="24"/>
        </w:rPr>
        <w:t xml:space="preserve"> τα οποία θα πάρουν μετά οι κάτοικοι της περιοχής</w:t>
      </w:r>
      <w:r>
        <w:rPr>
          <w:rFonts w:eastAsia="Times New Roman"/>
          <w:szCs w:val="24"/>
        </w:rPr>
        <w:t>.</w:t>
      </w:r>
    </w:p>
    <w:p w14:paraId="382440FD" w14:textId="77777777" w:rsidR="00D035B1" w:rsidRDefault="005B20CE">
      <w:pPr>
        <w:spacing w:line="600" w:lineRule="auto"/>
        <w:ind w:firstLine="720"/>
        <w:jc w:val="both"/>
        <w:rPr>
          <w:rFonts w:eastAsia="Times New Roman"/>
          <w:szCs w:val="24"/>
        </w:rPr>
      </w:pPr>
      <w:r>
        <w:rPr>
          <w:rFonts w:eastAsia="Times New Roman"/>
          <w:szCs w:val="24"/>
        </w:rPr>
        <w:t>Α</w:t>
      </w:r>
      <w:r w:rsidRPr="000E7C5E">
        <w:rPr>
          <w:rFonts w:eastAsia="Times New Roman"/>
          <w:szCs w:val="24"/>
        </w:rPr>
        <w:t>υτό που θέλουμε να ρωτήσουμε είναι τι θα κάνει το Υπουργεί</w:t>
      </w:r>
      <w:r w:rsidRPr="000E7C5E">
        <w:rPr>
          <w:rFonts w:eastAsia="Times New Roman"/>
          <w:szCs w:val="24"/>
        </w:rPr>
        <w:t xml:space="preserve">ο </w:t>
      </w:r>
      <w:r>
        <w:rPr>
          <w:rFonts w:eastAsia="Times New Roman"/>
          <w:szCs w:val="24"/>
        </w:rPr>
        <w:t>σας,</w:t>
      </w:r>
      <w:r w:rsidRPr="000E7C5E">
        <w:rPr>
          <w:rFonts w:eastAsia="Times New Roman"/>
          <w:szCs w:val="24"/>
        </w:rPr>
        <w:t xml:space="preserve"> έτσι ώστε να αυξηθούν αυτές οι πιστώσεις</w:t>
      </w:r>
      <w:r>
        <w:rPr>
          <w:rFonts w:eastAsia="Times New Roman"/>
          <w:szCs w:val="24"/>
        </w:rPr>
        <w:t>, για</w:t>
      </w:r>
      <w:r w:rsidRPr="000E7C5E">
        <w:rPr>
          <w:rFonts w:eastAsia="Times New Roman"/>
          <w:szCs w:val="24"/>
        </w:rPr>
        <w:t xml:space="preserve"> να μπορέσει το Δασαρχείο της Ξάνθης να διαθέσει εκείνη την ποσότητα καυσόξυλων που πραγματικά έχουν ανάγκη οι κάτοικοι της περιοχής</w:t>
      </w:r>
      <w:r>
        <w:rPr>
          <w:rFonts w:eastAsia="Times New Roman"/>
          <w:szCs w:val="24"/>
        </w:rPr>
        <w:t xml:space="preserve">, η οποία, όπως ξέρετε, είναι αυξημένη. </w:t>
      </w:r>
    </w:p>
    <w:p w14:paraId="382440FE" w14:textId="77777777" w:rsidR="00D035B1" w:rsidRDefault="005B20CE">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szCs w:val="24"/>
        </w:rPr>
        <w:t>Ο κύριος Υπουργός έχει τον λόγο.</w:t>
      </w:r>
    </w:p>
    <w:p w14:paraId="382440FF" w14:textId="77777777" w:rsidR="00D035B1" w:rsidRDefault="005B20CE">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Ευχαριστώ, κύριε Πρόεδρε.</w:t>
      </w:r>
    </w:p>
    <w:p w14:paraId="38244100"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Κύριε Δελή, για </w:t>
      </w:r>
      <w:r w:rsidRPr="000E7C5E">
        <w:rPr>
          <w:rFonts w:eastAsia="Times New Roman"/>
          <w:szCs w:val="24"/>
        </w:rPr>
        <w:t>να μην υπάρχει κα</w:t>
      </w:r>
      <w:r>
        <w:rPr>
          <w:rFonts w:eastAsia="Times New Roman"/>
          <w:szCs w:val="24"/>
        </w:rPr>
        <w:t>μ</w:t>
      </w:r>
      <w:r w:rsidRPr="000E7C5E">
        <w:rPr>
          <w:rFonts w:eastAsia="Times New Roman"/>
          <w:szCs w:val="24"/>
        </w:rPr>
        <w:t xml:space="preserve">μία αμφισβήτηση </w:t>
      </w:r>
      <w:r>
        <w:rPr>
          <w:rFonts w:eastAsia="Times New Roman"/>
          <w:szCs w:val="24"/>
        </w:rPr>
        <w:t>-</w:t>
      </w:r>
      <w:r w:rsidRPr="000E7C5E">
        <w:rPr>
          <w:rFonts w:eastAsia="Times New Roman"/>
          <w:szCs w:val="24"/>
        </w:rPr>
        <w:t>και αφορά και τον κ</w:t>
      </w:r>
      <w:r>
        <w:rPr>
          <w:rFonts w:eastAsia="Times New Roman"/>
          <w:szCs w:val="24"/>
        </w:rPr>
        <w:t>. Γκιόκα</w:t>
      </w:r>
      <w:r w:rsidRPr="000E7C5E">
        <w:rPr>
          <w:rFonts w:eastAsia="Times New Roman"/>
          <w:szCs w:val="24"/>
        </w:rPr>
        <w:t xml:space="preserve"> </w:t>
      </w:r>
      <w:r>
        <w:rPr>
          <w:rFonts w:eastAsia="Times New Roman"/>
          <w:szCs w:val="24"/>
        </w:rPr>
        <w:t>αυτό-, δ</w:t>
      </w:r>
      <w:r w:rsidRPr="000E7C5E">
        <w:rPr>
          <w:rFonts w:eastAsia="Times New Roman"/>
          <w:szCs w:val="24"/>
        </w:rPr>
        <w:t xml:space="preserve">εν υπάρχει περίπτωση </w:t>
      </w:r>
      <w:r>
        <w:rPr>
          <w:rFonts w:eastAsia="Times New Roman"/>
          <w:szCs w:val="24"/>
        </w:rPr>
        <w:t>στις οικιστικές π</w:t>
      </w:r>
      <w:r>
        <w:rPr>
          <w:rFonts w:eastAsia="Times New Roman"/>
          <w:szCs w:val="24"/>
        </w:rPr>
        <w:t>υκνώσεις</w:t>
      </w:r>
      <w:r w:rsidRPr="000E7C5E">
        <w:rPr>
          <w:rFonts w:eastAsia="Times New Roman"/>
          <w:szCs w:val="24"/>
        </w:rPr>
        <w:t xml:space="preserve"> να περιληφθούν καταπατήσεις που </w:t>
      </w:r>
      <w:r>
        <w:rPr>
          <w:rFonts w:eastAsia="Times New Roman"/>
          <w:szCs w:val="24"/>
        </w:rPr>
        <w:t>έγι</w:t>
      </w:r>
      <w:r w:rsidRPr="000E7C5E">
        <w:rPr>
          <w:rFonts w:eastAsia="Times New Roman"/>
          <w:szCs w:val="24"/>
        </w:rPr>
        <w:t>ναν προς εκμετάλλευση του δάσους</w:t>
      </w:r>
      <w:r>
        <w:rPr>
          <w:rFonts w:eastAsia="Times New Roman"/>
          <w:szCs w:val="24"/>
        </w:rPr>
        <w:t>,</w:t>
      </w:r>
      <w:r w:rsidRPr="000E7C5E">
        <w:rPr>
          <w:rFonts w:eastAsia="Times New Roman"/>
          <w:szCs w:val="24"/>
        </w:rPr>
        <w:t xml:space="preserve"> εμπορικ</w:t>
      </w:r>
      <w:r>
        <w:rPr>
          <w:rFonts w:eastAsia="Times New Roman"/>
          <w:szCs w:val="24"/>
        </w:rPr>
        <w:t>ή ή</w:t>
      </w:r>
      <w:r w:rsidRPr="000E7C5E">
        <w:rPr>
          <w:rFonts w:eastAsia="Times New Roman"/>
          <w:szCs w:val="24"/>
        </w:rPr>
        <w:t xml:space="preserve"> οικονομικ</w:t>
      </w:r>
      <w:r>
        <w:rPr>
          <w:rFonts w:eastAsia="Times New Roman"/>
          <w:szCs w:val="24"/>
        </w:rPr>
        <w:t>ή,</w:t>
      </w:r>
      <w:r w:rsidRPr="000E7C5E">
        <w:rPr>
          <w:rFonts w:eastAsia="Times New Roman"/>
          <w:szCs w:val="24"/>
        </w:rPr>
        <w:t xml:space="preserve"> για την κατασκευή </w:t>
      </w:r>
      <w:r>
        <w:rPr>
          <w:rFonts w:eastAsia="Times New Roman"/>
          <w:szCs w:val="24"/>
        </w:rPr>
        <w:t>βίλας,</w:t>
      </w:r>
      <w:r w:rsidRPr="000E7C5E">
        <w:rPr>
          <w:rFonts w:eastAsia="Times New Roman"/>
          <w:szCs w:val="24"/>
        </w:rPr>
        <w:t xml:space="preserve"> πισίνας ή τίποτα άλλο</w:t>
      </w:r>
      <w:r>
        <w:rPr>
          <w:rFonts w:eastAsia="Times New Roman"/>
          <w:szCs w:val="24"/>
        </w:rPr>
        <w:t>.</w:t>
      </w:r>
      <w:r w:rsidRPr="000E7C5E">
        <w:rPr>
          <w:rFonts w:eastAsia="Times New Roman"/>
          <w:szCs w:val="24"/>
        </w:rPr>
        <w:t xml:space="preserve"> </w:t>
      </w:r>
      <w:r>
        <w:rPr>
          <w:rFonts w:eastAsia="Times New Roman"/>
          <w:szCs w:val="24"/>
        </w:rPr>
        <w:t>Μ</w:t>
      </w:r>
      <w:r w:rsidRPr="000E7C5E">
        <w:rPr>
          <w:rFonts w:eastAsia="Times New Roman"/>
          <w:szCs w:val="24"/>
        </w:rPr>
        <w:t>ιλάμε για την ικανοποίηση αναγκών</w:t>
      </w:r>
      <w:r>
        <w:rPr>
          <w:rFonts w:eastAsia="Times New Roman"/>
          <w:szCs w:val="24"/>
        </w:rPr>
        <w:t>,</w:t>
      </w:r>
      <w:r w:rsidRPr="000E7C5E">
        <w:rPr>
          <w:rFonts w:eastAsia="Times New Roman"/>
          <w:szCs w:val="24"/>
        </w:rPr>
        <w:t xml:space="preserve"> </w:t>
      </w:r>
      <w:r>
        <w:rPr>
          <w:rFonts w:eastAsia="Times New Roman"/>
          <w:szCs w:val="24"/>
        </w:rPr>
        <w:t xml:space="preserve">που </w:t>
      </w:r>
      <w:r w:rsidRPr="000E7C5E">
        <w:rPr>
          <w:rFonts w:eastAsia="Times New Roman"/>
          <w:szCs w:val="24"/>
        </w:rPr>
        <w:t xml:space="preserve">πολλές φορές </w:t>
      </w:r>
      <w:r>
        <w:rPr>
          <w:rFonts w:eastAsia="Times New Roman"/>
          <w:szCs w:val="24"/>
        </w:rPr>
        <w:t>ε</w:t>
      </w:r>
      <w:r w:rsidRPr="000E7C5E">
        <w:rPr>
          <w:rFonts w:eastAsia="Times New Roman"/>
          <w:szCs w:val="24"/>
        </w:rPr>
        <w:t>ίναι και η στέγαση λαϊκών στρωμάτων</w:t>
      </w:r>
      <w:r>
        <w:rPr>
          <w:rFonts w:eastAsia="Times New Roman"/>
          <w:szCs w:val="24"/>
        </w:rPr>
        <w:t>, που</w:t>
      </w:r>
      <w:r w:rsidRPr="000E7C5E">
        <w:rPr>
          <w:rFonts w:eastAsia="Times New Roman"/>
          <w:szCs w:val="24"/>
        </w:rPr>
        <w:t xml:space="preserve"> πρέπει </w:t>
      </w:r>
      <w:r>
        <w:rPr>
          <w:rFonts w:eastAsia="Times New Roman"/>
          <w:szCs w:val="24"/>
        </w:rPr>
        <w:t>να τη</w:t>
      </w:r>
      <w:r>
        <w:rPr>
          <w:rFonts w:eastAsia="Times New Roman"/>
          <w:szCs w:val="24"/>
        </w:rPr>
        <w:t xml:space="preserve"> δούμε, </w:t>
      </w:r>
      <w:r w:rsidRPr="000E7C5E">
        <w:rPr>
          <w:rFonts w:eastAsia="Times New Roman"/>
          <w:szCs w:val="24"/>
        </w:rPr>
        <w:t>εξασφαλίζοντας</w:t>
      </w:r>
      <w:r>
        <w:rPr>
          <w:rFonts w:eastAsia="Times New Roman"/>
          <w:szCs w:val="24"/>
        </w:rPr>
        <w:t>, όμως,</w:t>
      </w:r>
      <w:r w:rsidRPr="000E7C5E">
        <w:rPr>
          <w:rFonts w:eastAsia="Times New Roman"/>
          <w:szCs w:val="24"/>
        </w:rPr>
        <w:t xml:space="preserve"> </w:t>
      </w:r>
      <w:r>
        <w:rPr>
          <w:rFonts w:eastAsia="Times New Roman"/>
          <w:szCs w:val="24"/>
        </w:rPr>
        <w:t xml:space="preserve">την </w:t>
      </w:r>
      <w:r w:rsidRPr="000E7C5E">
        <w:rPr>
          <w:rFonts w:eastAsia="Times New Roman"/>
          <w:szCs w:val="24"/>
        </w:rPr>
        <w:t xml:space="preserve">προστασία </w:t>
      </w:r>
      <w:r>
        <w:rPr>
          <w:rFonts w:eastAsia="Times New Roman"/>
          <w:szCs w:val="24"/>
        </w:rPr>
        <w:t>του</w:t>
      </w:r>
      <w:r w:rsidRPr="000E7C5E">
        <w:rPr>
          <w:rFonts w:eastAsia="Times New Roman"/>
          <w:szCs w:val="24"/>
        </w:rPr>
        <w:t xml:space="preserve"> φυσικού περιβάλλοντος</w:t>
      </w:r>
      <w:r>
        <w:rPr>
          <w:rFonts w:eastAsia="Times New Roman"/>
          <w:szCs w:val="24"/>
        </w:rPr>
        <w:t>.</w:t>
      </w:r>
    </w:p>
    <w:p w14:paraId="38244101" w14:textId="77777777" w:rsidR="00D035B1" w:rsidRDefault="005B20CE">
      <w:pPr>
        <w:spacing w:line="600" w:lineRule="auto"/>
        <w:ind w:firstLine="720"/>
        <w:jc w:val="both"/>
        <w:rPr>
          <w:rFonts w:eastAsia="Times New Roman"/>
          <w:szCs w:val="24"/>
        </w:rPr>
      </w:pPr>
      <w:r>
        <w:rPr>
          <w:rFonts w:eastAsia="Times New Roman"/>
          <w:szCs w:val="24"/>
        </w:rPr>
        <w:t>Ε</w:t>
      </w:r>
      <w:r w:rsidRPr="000E7C5E">
        <w:rPr>
          <w:rFonts w:eastAsia="Times New Roman"/>
          <w:szCs w:val="24"/>
        </w:rPr>
        <w:t>γώ</w:t>
      </w:r>
      <w:r>
        <w:rPr>
          <w:rFonts w:eastAsia="Times New Roman"/>
          <w:szCs w:val="24"/>
        </w:rPr>
        <w:t>,</w:t>
      </w:r>
      <w:r w:rsidRPr="000E7C5E">
        <w:rPr>
          <w:rFonts w:eastAsia="Times New Roman"/>
          <w:szCs w:val="24"/>
        </w:rPr>
        <w:t xml:space="preserve"> </w:t>
      </w:r>
      <w:r>
        <w:rPr>
          <w:rFonts w:eastAsia="Times New Roman"/>
          <w:szCs w:val="24"/>
        </w:rPr>
        <w:t>ε</w:t>
      </w:r>
      <w:r w:rsidRPr="000E7C5E">
        <w:rPr>
          <w:rFonts w:eastAsia="Times New Roman"/>
          <w:szCs w:val="24"/>
        </w:rPr>
        <w:t>ιλικρινά</w:t>
      </w:r>
      <w:r>
        <w:rPr>
          <w:rFonts w:eastAsia="Times New Roman"/>
          <w:szCs w:val="24"/>
        </w:rPr>
        <w:t>,</w:t>
      </w:r>
      <w:r w:rsidRPr="000E7C5E">
        <w:rPr>
          <w:rFonts w:eastAsia="Times New Roman"/>
          <w:szCs w:val="24"/>
        </w:rPr>
        <w:t xml:space="preserve"> περιμένω το </w:t>
      </w:r>
      <w:r>
        <w:rPr>
          <w:rFonts w:eastAsia="Times New Roman"/>
          <w:szCs w:val="24"/>
        </w:rPr>
        <w:t>Κομμουνιστικό Κόμμα</w:t>
      </w:r>
      <w:r w:rsidRPr="000E7C5E">
        <w:rPr>
          <w:rFonts w:eastAsia="Times New Roman"/>
          <w:szCs w:val="24"/>
        </w:rPr>
        <w:t xml:space="preserve"> να </w:t>
      </w:r>
      <w:r>
        <w:rPr>
          <w:rFonts w:eastAsia="Times New Roman"/>
          <w:szCs w:val="24"/>
        </w:rPr>
        <w:t xml:space="preserve">έρθει να </w:t>
      </w:r>
      <w:r w:rsidRPr="000E7C5E">
        <w:rPr>
          <w:rFonts w:eastAsia="Times New Roman"/>
          <w:szCs w:val="24"/>
        </w:rPr>
        <w:t xml:space="preserve">συζητήσουμε και να έχουμε κοινή τοποθέτηση </w:t>
      </w:r>
      <w:r>
        <w:rPr>
          <w:rFonts w:eastAsia="Times New Roman"/>
          <w:szCs w:val="24"/>
        </w:rPr>
        <w:t>για τις οικιστικές</w:t>
      </w:r>
      <w:r w:rsidRPr="000E7C5E">
        <w:rPr>
          <w:rFonts w:eastAsia="Times New Roman"/>
          <w:szCs w:val="24"/>
        </w:rPr>
        <w:t xml:space="preserve"> π</w:t>
      </w:r>
      <w:r>
        <w:rPr>
          <w:rFonts w:eastAsia="Times New Roman"/>
          <w:szCs w:val="24"/>
        </w:rPr>
        <w:t>υκνώσεις,</w:t>
      </w:r>
      <w:r w:rsidRPr="000E7C5E">
        <w:rPr>
          <w:rFonts w:eastAsia="Times New Roman"/>
          <w:szCs w:val="24"/>
        </w:rPr>
        <w:t xml:space="preserve"> χωρίς </w:t>
      </w:r>
      <w:r>
        <w:rPr>
          <w:rFonts w:eastAsia="Times New Roman"/>
          <w:szCs w:val="24"/>
        </w:rPr>
        <w:t xml:space="preserve">αντιπολιτευτική διάθεση, </w:t>
      </w:r>
      <w:r w:rsidRPr="000E7C5E">
        <w:rPr>
          <w:rFonts w:eastAsia="Times New Roman"/>
          <w:szCs w:val="24"/>
        </w:rPr>
        <w:t>αν θέλετε</w:t>
      </w:r>
      <w:r>
        <w:rPr>
          <w:rFonts w:eastAsia="Times New Roman"/>
          <w:szCs w:val="24"/>
        </w:rPr>
        <w:t>,</w:t>
      </w:r>
      <w:r w:rsidRPr="000E7C5E">
        <w:rPr>
          <w:rFonts w:eastAsia="Times New Roman"/>
          <w:szCs w:val="24"/>
        </w:rPr>
        <w:t xml:space="preserve"> επί του κεντρικού άξονα της πολιτικής</w:t>
      </w:r>
      <w:r>
        <w:rPr>
          <w:rFonts w:eastAsia="Times New Roman"/>
          <w:szCs w:val="24"/>
        </w:rPr>
        <w:t>.</w:t>
      </w:r>
    </w:p>
    <w:p w14:paraId="38244102" w14:textId="77777777" w:rsidR="00D035B1" w:rsidRDefault="005B20CE">
      <w:pPr>
        <w:spacing w:line="600" w:lineRule="auto"/>
        <w:ind w:firstLine="720"/>
        <w:jc w:val="both"/>
        <w:rPr>
          <w:rFonts w:eastAsia="Times New Roman"/>
          <w:szCs w:val="24"/>
        </w:rPr>
      </w:pPr>
      <w:r>
        <w:rPr>
          <w:rFonts w:eastAsia="Times New Roman"/>
          <w:szCs w:val="24"/>
        </w:rPr>
        <w:t>Επίσης,</w:t>
      </w:r>
      <w:r w:rsidRPr="000E7C5E">
        <w:rPr>
          <w:rFonts w:eastAsia="Times New Roman"/>
          <w:szCs w:val="24"/>
        </w:rPr>
        <w:t xml:space="preserve"> ήθελα να πω ότι μία απόδειξη </w:t>
      </w:r>
      <w:r>
        <w:rPr>
          <w:rFonts w:eastAsia="Times New Roman"/>
          <w:szCs w:val="24"/>
        </w:rPr>
        <w:t>του ότι προχωράμε στους δασικούς</w:t>
      </w:r>
      <w:r w:rsidRPr="000E7C5E">
        <w:rPr>
          <w:rFonts w:eastAsia="Times New Roman"/>
          <w:szCs w:val="24"/>
        </w:rPr>
        <w:t xml:space="preserve"> χάρτες για </w:t>
      </w:r>
      <w:r>
        <w:rPr>
          <w:rFonts w:eastAsia="Times New Roman"/>
          <w:szCs w:val="24"/>
        </w:rPr>
        <w:t xml:space="preserve">να </w:t>
      </w:r>
      <w:r w:rsidRPr="000E7C5E">
        <w:rPr>
          <w:rFonts w:eastAsia="Times New Roman"/>
          <w:szCs w:val="24"/>
        </w:rPr>
        <w:t>λύσουμε προβλήματα της περιοχής</w:t>
      </w:r>
      <w:r>
        <w:rPr>
          <w:rFonts w:eastAsia="Times New Roman"/>
          <w:szCs w:val="24"/>
        </w:rPr>
        <w:t>,</w:t>
      </w:r>
      <w:r w:rsidRPr="000E7C5E">
        <w:rPr>
          <w:rFonts w:eastAsia="Times New Roman"/>
          <w:szCs w:val="24"/>
        </w:rPr>
        <w:t xml:space="preserve"> είναι ότι σήμερα αναρτώνται οι χάρτες στο Χαλάνδρι</w:t>
      </w:r>
      <w:r>
        <w:rPr>
          <w:rFonts w:eastAsia="Times New Roman"/>
          <w:szCs w:val="24"/>
        </w:rPr>
        <w:t>,</w:t>
      </w:r>
      <w:r w:rsidRPr="000E7C5E">
        <w:rPr>
          <w:rFonts w:eastAsia="Times New Roman"/>
          <w:szCs w:val="24"/>
        </w:rPr>
        <w:t xml:space="preserve"> στο</w:t>
      </w:r>
      <w:r>
        <w:rPr>
          <w:rFonts w:eastAsia="Times New Roman"/>
          <w:szCs w:val="24"/>
        </w:rPr>
        <w:t xml:space="preserve">ν Χολαργό, </w:t>
      </w:r>
      <w:r w:rsidRPr="000E7C5E">
        <w:rPr>
          <w:rFonts w:eastAsia="Times New Roman"/>
          <w:szCs w:val="24"/>
        </w:rPr>
        <w:t>στην Παιανία</w:t>
      </w:r>
      <w:r>
        <w:rPr>
          <w:rFonts w:eastAsia="Times New Roman"/>
          <w:szCs w:val="24"/>
        </w:rPr>
        <w:t>,</w:t>
      </w:r>
      <w:r w:rsidRPr="000E7C5E">
        <w:rPr>
          <w:rFonts w:eastAsia="Times New Roman"/>
          <w:szCs w:val="24"/>
        </w:rPr>
        <w:t xml:space="preserve"> στα Σπάτα</w:t>
      </w:r>
      <w:r>
        <w:rPr>
          <w:rFonts w:eastAsia="Times New Roman"/>
          <w:szCs w:val="24"/>
        </w:rPr>
        <w:t>,</w:t>
      </w:r>
      <w:r w:rsidRPr="000E7C5E">
        <w:rPr>
          <w:rFonts w:eastAsia="Times New Roman"/>
          <w:szCs w:val="24"/>
        </w:rPr>
        <w:t xml:space="preserve"> στα Γλυκ</w:t>
      </w:r>
      <w:r w:rsidRPr="000E7C5E">
        <w:rPr>
          <w:rFonts w:eastAsia="Times New Roman"/>
          <w:szCs w:val="24"/>
        </w:rPr>
        <w:t>ά Νερά</w:t>
      </w:r>
      <w:r>
        <w:rPr>
          <w:rFonts w:eastAsia="Times New Roman"/>
          <w:szCs w:val="24"/>
        </w:rPr>
        <w:t>.</w:t>
      </w:r>
      <w:r w:rsidRPr="000E7C5E">
        <w:rPr>
          <w:rFonts w:eastAsia="Times New Roman"/>
          <w:szCs w:val="24"/>
        </w:rPr>
        <w:t xml:space="preserve"> </w:t>
      </w:r>
      <w:r>
        <w:rPr>
          <w:rFonts w:eastAsia="Times New Roman"/>
          <w:szCs w:val="24"/>
        </w:rPr>
        <w:t>Κ</w:t>
      </w:r>
      <w:r w:rsidRPr="000E7C5E">
        <w:rPr>
          <w:rFonts w:eastAsia="Times New Roman"/>
          <w:szCs w:val="24"/>
        </w:rPr>
        <w:t xml:space="preserve">αι </w:t>
      </w:r>
      <w:r>
        <w:rPr>
          <w:rFonts w:eastAsia="Times New Roman"/>
          <w:szCs w:val="24"/>
        </w:rPr>
        <w:t>στη</w:t>
      </w:r>
      <w:r w:rsidRPr="000E7C5E">
        <w:rPr>
          <w:rFonts w:eastAsia="Times New Roman"/>
          <w:szCs w:val="24"/>
        </w:rPr>
        <w:t xml:space="preserve"> Θεσσαλονίκη</w:t>
      </w:r>
      <w:r>
        <w:rPr>
          <w:rFonts w:eastAsia="Times New Roman"/>
          <w:szCs w:val="24"/>
        </w:rPr>
        <w:t xml:space="preserve"> αναρτάται σήμερα </w:t>
      </w:r>
      <w:r w:rsidRPr="000E7C5E">
        <w:rPr>
          <w:rFonts w:eastAsia="Times New Roman"/>
          <w:szCs w:val="24"/>
        </w:rPr>
        <w:t>κάποιο μικρό κομμάτι</w:t>
      </w:r>
      <w:r>
        <w:rPr>
          <w:rFonts w:eastAsia="Times New Roman"/>
          <w:szCs w:val="24"/>
        </w:rPr>
        <w:t>, κύριε Δελή -</w:t>
      </w:r>
      <w:r w:rsidRPr="000E7C5E">
        <w:rPr>
          <w:rFonts w:eastAsia="Times New Roman"/>
          <w:szCs w:val="24"/>
        </w:rPr>
        <w:t xml:space="preserve">που μας αφορά </w:t>
      </w:r>
      <w:r>
        <w:rPr>
          <w:rFonts w:eastAsia="Times New Roman"/>
          <w:szCs w:val="24"/>
        </w:rPr>
        <w:t xml:space="preserve">και τους δύο- </w:t>
      </w:r>
      <w:r w:rsidRPr="000E7C5E">
        <w:rPr>
          <w:rFonts w:eastAsia="Times New Roman"/>
          <w:szCs w:val="24"/>
        </w:rPr>
        <w:t xml:space="preserve">και τελειώνει έτσι </w:t>
      </w:r>
      <w:r>
        <w:rPr>
          <w:rFonts w:eastAsia="Times New Roman"/>
          <w:szCs w:val="24"/>
        </w:rPr>
        <w:t>η Κ</w:t>
      </w:r>
      <w:r w:rsidRPr="000E7C5E">
        <w:rPr>
          <w:rFonts w:eastAsia="Times New Roman"/>
          <w:szCs w:val="24"/>
        </w:rPr>
        <w:t xml:space="preserve">εντρική </w:t>
      </w:r>
      <w:r w:rsidRPr="000E7C5E">
        <w:rPr>
          <w:rFonts w:eastAsia="Times New Roman"/>
          <w:szCs w:val="24"/>
        </w:rPr>
        <w:lastRenderedPageBreak/>
        <w:t>Μακεδονία συνολικά</w:t>
      </w:r>
      <w:r>
        <w:rPr>
          <w:rFonts w:eastAsia="Times New Roman"/>
          <w:szCs w:val="24"/>
        </w:rPr>
        <w:t xml:space="preserve">. Είναι </w:t>
      </w:r>
      <w:r w:rsidRPr="000E7C5E">
        <w:rPr>
          <w:rFonts w:eastAsia="Times New Roman"/>
          <w:szCs w:val="24"/>
        </w:rPr>
        <w:t xml:space="preserve">η πρώτη </w:t>
      </w:r>
      <w:r>
        <w:rPr>
          <w:rFonts w:eastAsia="Times New Roman"/>
          <w:szCs w:val="24"/>
        </w:rPr>
        <w:t>π</w:t>
      </w:r>
      <w:r w:rsidRPr="000E7C5E">
        <w:rPr>
          <w:rFonts w:eastAsia="Times New Roman"/>
          <w:szCs w:val="24"/>
        </w:rPr>
        <w:t xml:space="preserve">εριφέρεια </w:t>
      </w:r>
      <w:r w:rsidRPr="000E7C5E">
        <w:rPr>
          <w:rFonts w:eastAsia="Times New Roman"/>
          <w:szCs w:val="24"/>
        </w:rPr>
        <w:t xml:space="preserve">που ολοκληρώνει την υποχρέωση </w:t>
      </w:r>
      <w:r>
        <w:rPr>
          <w:rFonts w:eastAsia="Times New Roman"/>
          <w:szCs w:val="24"/>
        </w:rPr>
        <w:t xml:space="preserve">των </w:t>
      </w:r>
      <w:r w:rsidRPr="000E7C5E">
        <w:rPr>
          <w:rFonts w:eastAsia="Times New Roman"/>
          <w:szCs w:val="24"/>
        </w:rPr>
        <w:t>δασικών χαρτών</w:t>
      </w:r>
      <w:r>
        <w:rPr>
          <w:rFonts w:eastAsia="Times New Roman"/>
          <w:szCs w:val="24"/>
        </w:rPr>
        <w:t>.</w:t>
      </w:r>
    </w:p>
    <w:p w14:paraId="38244103" w14:textId="77777777" w:rsidR="00D035B1" w:rsidRDefault="005B20CE">
      <w:pPr>
        <w:spacing w:line="600" w:lineRule="auto"/>
        <w:ind w:firstLine="720"/>
        <w:jc w:val="both"/>
        <w:rPr>
          <w:rFonts w:eastAsia="Times New Roman"/>
          <w:szCs w:val="24"/>
        </w:rPr>
      </w:pPr>
      <w:r w:rsidRPr="000E7C5E">
        <w:rPr>
          <w:rFonts w:eastAsia="Times New Roman"/>
          <w:szCs w:val="24"/>
        </w:rPr>
        <w:t>Όσον αφορά τώρα τα ενεργ</w:t>
      </w:r>
      <w:r w:rsidRPr="000E7C5E">
        <w:rPr>
          <w:rFonts w:eastAsia="Times New Roman"/>
          <w:szCs w:val="24"/>
        </w:rPr>
        <w:t>ειακά και τις ανάγκες θέρμανσης</w:t>
      </w:r>
      <w:r>
        <w:rPr>
          <w:rFonts w:eastAsia="Times New Roman"/>
          <w:szCs w:val="24"/>
        </w:rPr>
        <w:t xml:space="preserve"> -α</w:t>
      </w:r>
      <w:r w:rsidRPr="000E7C5E">
        <w:rPr>
          <w:rFonts w:eastAsia="Times New Roman"/>
          <w:szCs w:val="24"/>
        </w:rPr>
        <w:t>υτό είναι το σημαντικό</w:t>
      </w:r>
      <w:r>
        <w:rPr>
          <w:rFonts w:eastAsia="Times New Roman"/>
          <w:szCs w:val="24"/>
        </w:rPr>
        <w:t>-</w:t>
      </w:r>
      <w:r w:rsidRPr="000E7C5E">
        <w:rPr>
          <w:rFonts w:eastAsia="Times New Roman"/>
          <w:szCs w:val="24"/>
        </w:rPr>
        <w:t xml:space="preserve"> για τις </w:t>
      </w:r>
      <w:r>
        <w:rPr>
          <w:rFonts w:eastAsia="Times New Roman"/>
          <w:szCs w:val="24"/>
        </w:rPr>
        <w:t>β</w:t>
      </w:r>
      <w:r w:rsidRPr="000E7C5E">
        <w:rPr>
          <w:rFonts w:eastAsia="Times New Roman"/>
          <w:szCs w:val="24"/>
        </w:rPr>
        <w:t xml:space="preserve">όρειες </w:t>
      </w:r>
      <w:r>
        <w:rPr>
          <w:rFonts w:eastAsia="Times New Roman"/>
          <w:szCs w:val="24"/>
        </w:rPr>
        <w:t xml:space="preserve">και </w:t>
      </w:r>
      <w:r w:rsidRPr="000E7C5E">
        <w:rPr>
          <w:rFonts w:eastAsia="Times New Roman"/>
          <w:szCs w:val="24"/>
        </w:rPr>
        <w:t>ορεινές περιοχές της χώρας</w:t>
      </w:r>
      <w:r>
        <w:rPr>
          <w:rFonts w:eastAsia="Times New Roman"/>
          <w:szCs w:val="24"/>
        </w:rPr>
        <w:t>,</w:t>
      </w:r>
      <w:r w:rsidRPr="000E7C5E">
        <w:rPr>
          <w:rFonts w:eastAsia="Times New Roman"/>
          <w:szCs w:val="24"/>
        </w:rPr>
        <w:t xml:space="preserve"> προφανώς είναι αυξημένες και καταλαβαίνουμε </w:t>
      </w:r>
      <w:r>
        <w:rPr>
          <w:rFonts w:eastAsia="Times New Roman"/>
          <w:szCs w:val="24"/>
        </w:rPr>
        <w:t xml:space="preserve">ότι </w:t>
      </w:r>
      <w:r w:rsidRPr="000E7C5E">
        <w:rPr>
          <w:rFonts w:eastAsia="Times New Roman"/>
          <w:szCs w:val="24"/>
        </w:rPr>
        <w:t>τα δασικά οικοσυστήματα αποτελούν ένα</w:t>
      </w:r>
      <w:r>
        <w:rPr>
          <w:rFonts w:eastAsia="Times New Roman"/>
          <w:szCs w:val="24"/>
        </w:rPr>
        <w:t>ν</w:t>
      </w:r>
      <w:r w:rsidRPr="000E7C5E">
        <w:rPr>
          <w:rFonts w:eastAsia="Times New Roman"/>
          <w:szCs w:val="24"/>
        </w:rPr>
        <w:t xml:space="preserve"> αξιόλογο </w:t>
      </w:r>
      <w:r>
        <w:rPr>
          <w:rFonts w:eastAsia="Times New Roman"/>
          <w:szCs w:val="24"/>
        </w:rPr>
        <w:t>πόρο γι’</w:t>
      </w:r>
      <w:r w:rsidRPr="000E7C5E">
        <w:rPr>
          <w:rFonts w:eastAsia="Times New Roman"/>
          <w:szCs w:val="24"/>
        </w:rPr>
        <w:t xml:space="preserve"> αυτό</w:t>
      </w:r>
      <w:r>
        <w:rPr>
          <w:rFonts w:eastAsia="Times New Roman"/>
          <w:szCs w:val="24"/>
        </w:rPr>
        <w:t>ν</w:t>
      </w:r>
      <w:r w:rsidRPr="000E7C5E">
        <w:rPr>
          <w:rFonts w:eastAsia="Times New Roman"/>
          <w:szCs w:val="24"/>
        </w:rPr>
        <w:t xml:space="preserve"> το</w:t>
      </w:r>
      <w:r>
        <w:rPr>
          <w:rFonts w:eastAsia="Times New Roman"/>
          <w:szCs w:val="24"/>
        </w:rPr>
        <w:t>ν</w:t>
      </w:r>
      <w:r w:rsidRPr="000E7C5E">
        <w:rPr>
          <w:rFonts w:eastAsia="Times New Roman"/>
          <w:szCs w:val="24"/>
        </w:rPr>
        <w:t xml:space="preserve"> σκοπό</w:t>
      </w:r>
      <w:r>
        <w:rPr>
          <w:rFonts w:eastAsia="Times New Roman"/>
          <w:szCs w:val="24"/>
        </w:rPr>
        <w:t>.</w:t>
      </w:r>
      <w:r w:rsidRPr="000E7C5E">
        <w:rPr>
          <w:rFonts w:eastAsia="Times New Roman"/>
          <w:szCs w:val="24"/>
        </w:rPr>
        <w:t xml:space="preserve"> </w:t>
      </w:r>
    </w:p>
    <w:p w14:paraId="38244104" w14:textId="77777777" w:rsidR="00D035B1" w:rsidRDefault="005B20CE">
      <w:pPr>
        <w:spacing w:line="600" w:lineRule="auto"/>
        <w:ind w:firstLine="720"/>
        <w:jc w:val="both"/>
        <w:rPr>
          <w:rFonts w:eastAsia="Times New Roman"/>
          <w:szCs w:val="24"/>
        </w:rPr>
      </w:pPr>
      <w:r>
        <w:rPr>
          <w:rFonts w:eastAsia="Times New Roman"/>
          <w:szCs w:val="24"/>
        </w:rPr>
        <w:t>Θ</w:t>
      </w:r>
      <w:r w:rsidRPr="000E7C5E">
        <w:rPr>
          <w:rFonts w:eastAsia="Times New Roman"/>
          <w:szCs w:val="24"/>
        </w:rPr>
        <w:t xml:space="preserve">έλω να επισημάνω </w:t>
      </w:r>
      <w:r>
        <w:rPr>
          <w:rFonts w:eastAsia="Times New Roman"/>
          <w:szCs w:val="24"/>
        </w:rPr>
        <w:t xml:space="preserve">εδώ ότι </w:t>
      </w:r>
      <w:r w:rsidRPr="000E7C5E">
        <w:rPr>
          <w:rFonts w:eastAsia="Times New Roman"/>
          <w:szCs w:val="24"/>
        </w:rPr>
        <w:t>τ</w:t>
      </w:r>
      <w:r w:rsidRPr="000E7C5E">
        <w:rPr>
          <w:rFonts w:eastAsia="Times New Roman"/>
          <w:szCs w:val="24"/>
        </w:rPr>
        <w:t xml:space="preserve">ο Υπουργείο μας έχει επιλέξει να προχωρήσει η επέκταση του φυσικού αερίου σε όλη τη </w:t>
      </w:r>
      <w:r>
        <w:rPr>
          <w:rFonts w:eastAsia="Times New Roman"/>
          <w:szCs w:val="24"/>
        </w:rPr>
        <w:t>β</w:t>
      </w:r>
      <w:r w:rsidRPr="000E7C5E">
        <w:rPr>
          <w:rFonts w:eastAsia="Times New Roman"/>
          <w:szCs w:val="24"/>
        </w:rPr>
        <w:t xml:space="preserve">όρεια </w:t>
      </w:r>
      <w:r w:rsidRPr="000E7C5E">
        <w:rPr>
          <w:rFonts w:eastAsia="Times New Roman"/>
          <w:szCs w:val="24"/>
        </w:rPr>
        <w:t>Ελλάδα</w:t>
      </w:r>
      <w:r>
        <w:rPr>
          <w:rFonts w:eastAsia="Times New Roman"/>
          <w:szCs w:val="24"/>
        </w:rPr>
        <w:t xml:space="preserve"> -</w:t>
      </w:r>
      <w:r w:rsidRPr="000E7C5E">
        <w:rPr>
          <w:rFonts w:eastAsia="Times New Roman"/>
          <w:szCs w:val="24"/>
        </w:rPr>
        <w:t xml:space="preserve">αν δεν </w:t>
      </w:r>
      <w:r>
        <w:rPr>
          <w:rFonts w:eastAsia="Times New Roman"/>
          <w:szCs w:val="24"/>
        </w:rPr>
        <w:t>κάνω λάθος</w:t>
      </w:r>
      <w:r w:rsidRPr="000E7C5E">
        <w:rPr>
          <w:rFonts w:eastAsia="Times New Roman"/>
          <w:szCs w:val="24"/>
        </w:rPr>
        <w:t xml:space="preserve"> </w:t>
      </w:r>
      <w:r>
        <w:rPr>
          <w:rFonts w:eastAsia="Times New Roman"/>
          <w:szCs w:val="24"/>
        </w:rPr>
        <w:t>από την</w:t>
      </w:r>
      <w:r w:rsidRPr="000E7C5E">
        <w:rPr>
          <w:rFonts w:eastAsia="Times New Roman"/>
          <w:szCs w:val="24"/>
        </w:rPr>
        <w:t xml:space="preserve"> Ορεστιάδα μέχρι την Καστοριά</w:t>
      </w:r>
      <w:r>
        <w:rPr>
          <w:rFonts w:eastAsia="Times New Roman"/>
          <w:szCs w:val="24"/>
        </w:rPr>
        <w:t>-</w:t>
      </w:r>
      <w:r w:rsidRPr="000E7C5E">
        <w:rPr>
          <w:rFonts w:eastAsia="Times New Roman"/>
          <w:szCs w:val="24"/>
        </w:rPr>
        <w:t xml:space="preserve"> με πάρα πολύ γρήγορους ρυθμούς</w:t>
      </w:r>
      <w:r>
        <w:rPr>
          <w:rFonts w:eastAsia="Times New Roman"/>
          <w:szCs w:val="24"/>
        </w:rPr>
        <w:t>.</w:t>
      </w:r>
      <w:r w:rsidRPr="000E7C5E">
        <w:rPr>
          <w:rFonts w:eastAsia="Times New Roman"/>
          <w:szCs w:val="24"/>
        </w:rPr>
        <w:t xml:space="preserve"> </w:t>
      </w:r>
      <w:r>
        <w:rPr>
          <w:rFonts w:eastAsia="Times New Roman"/>
          <w:szCs w:val="24"/>
        </w:rPr>
        <w:t>Δ</w:t>
      </w:r>
      <w:r w:rsidRPr="000E7C5E">
        <w:rPr>
          <w:rFonts w:eastAsia="Times New Roman"/>
          <w:szCs w:val="24"/>
        </w:rPr>
        <w:t>εν αφορά τα μικρά χωριά</w:t>
      </w:r>
      <w:r>
        <w:rPr>
          <w:rFonts w:eastAsia="Times New Roman"/>
          <w:szCs w:val="24"/>
        </w:rPr>
        <w:t xml:space="preserve">. Όμως, </w:t>
      </w:r>
      <w:r w:rsidRPr="000E7C5E">
        <w:rPr>
          <w:rFonts w:eastAsia="Times New Roman"/>
          <w:szCs w:val="24"/>
        </w:rPr>
        <w:t xml:space="preserve">ένα μεγάλο ποσοστό των κατοίκων της </w:t>
      </w:r>
      <w:r>
        <w:rPr>
          <w:rFonts w:eastAsia="Times New Roman"/>
          <w:szCs w:val="24"/>
        </w:rPr>
        <w:t>β</w:t>
      </w:r>
      <w:r w:rsidRPr="000E7C5E">
        <w:rPr>
          <w:rFonts w:eastAsia="Times New Roman"/>
          <w:szCs w:val="24"/>
        </w:rPr>
        <w:t xml:space="preserve">ορείου </w:t>
      </w:r>
      <w:r w:rsidRPr="000E7C5E">
        <w:rPr>
          <w:rFonts w:eastAsia="Times New Roman"/>
          <w:szCs w:val="24"/>
        </w:rPr>
        <w:t xml:space="preserve">Ελλάδος </w:t>
      </w:r>
      <w:r>
        <w:rPr>
          <w:rFonts w:eastAsia="Times New Roman"/>
          <w:szCs w:val="24"/>
        </w:rPr>
        <w:t>-</w:t>
      </w:r>
      <w:r w:rsidRPr="000E7C5E">
        <w:rPr>
          <w:rFonts w:eastAsia="Times New Roman"/>
          <w:szCs w:val="24"/>
        </w:rPr>
        <w:t xml:space="preserve">και ξέρετε ότι </w:t>
      </w:r>
      <w:r>
        <w:rPr>
          <w:rFonts w:eastAsia="Times New Roman"/>
          <w:szCs w:val="24"/>
        </w:rPr>
        <w:t xml:space="preserve">στη </w:t>
      </w:r>
      <w:r w:rsidRPr="000E7C5E">
        <w:rPr>
          <w:rFonts w:eastAsia="Times New Roman"/>
          <w:szCs w:val="24"/>
        </w:rPr>
        <w:t xml:space="preserve">Θεσσαλονίκη </w:t>
      </w:r>
      <w:r>
        <w:rPr>
          <w:rFonts w:eastAsia="Times New Roman"/>
          <w:szCs w:val="24"/>
        </w:rPr>
        <w:t xml:space="preserve">έχουμε πάνω από δέκα κωμοπόλεις που </w:t>
      </w:r>
      <w:r w:rsidRPr="000E7C5E">
        <w:rPr>
          <w:rFonts w:eastAsia="Times New Roman"/>
          <w:szCs w:val="24"/>
        </w:rPr>
        <w:t>πήραν φέτος φυσικό αέριο και πιστεύω ότι γι</w:t>
      </w:r>
      <w:r>
        <w:rPr>
          <w:rFonts w:eastAsia="Times New Roman"/>
          <w:szCs w:val="24"/>
        </w:rPr>
        <w:t>’</w:t>
      </w:r>
      <w:r w:rsidRPr="000E7C5E">
        <w:rPr>
          <w:rFonts w:eastAsia="Times New Roman"/>
          <w:szCs w:val="24"/>
        </w:rPr>
        <w:t xml:space="preserve"> αυτό </w:t>
      </w:r>
      <w:r>
        <w:rPr>
          <w:rFonts w:eastAsia="Times New Roman"/>
          <w:szCs w:val="24"/>
        </w:rPr>
        <w:t>θα τοποθετηθεί θετικά</w:t>
      </w:r>
      <w:r w:rsidRPr="000E7C5E">
        <w:rPr>
          <w:rFonts w:eastAsia="Times New Roman"/>
          <w:szCs w:val="24"/>
        </w:rPr>
        <w:t xml:space="preserve"> το </w:t>
      </w:r>
      <w:r>
        <w:rPr>
          <w:rFonts w:eastAsia="Times New Roman"/>
          <w:szCs w:val="24"/>
        </w:rPr>
        <w:t>Κομμουνιστικό</w:t>
      </w:r>
      <w:r w:rsidRPr="000E7C5E">
        <w:rPr>
          <w:rFonts w:eastAsia="Times New Roman"/>
          <w:szCs w:val="24"/>
        </w:rPr>
        <w:t xml:space="preserve"> Κόμμα Ελλάδ</w:t>
      </w:r>
      <w:r>
        <w:rPr>
          <w:rFonts w:eastAsia="Times New Roman"/>
          <w:szCs w:val="24"/>
        </w:rPr>
        <w:t>α</w:t>
      </w:r>
      <w:r w:rsidRPr="000E7C5E">
        <w:rPr>
          <w:rFonts w:eastAsia="Times New Roman"/>
          <w:szCs w:val="24"/>
        </w:rPr>
        <w:t>ς</w:t>
      </w:r>
      <w:r>
        <w:rPr>
          <w:rFonts w:eastAsia="Times New Roman"/>
          <w:szCs w:val="24"/>
        </w:rPr>
        <w:t>,</w:t>
      </w:r>
      <w:r w:rsidRPr="000E7C5E">
        <w:rPr>
          <w:rFonts w:eastAsia="Times New Roman"/>
          <w:szCs w:val="24"/>
        </w:rPr>
        <w:t xml:space="preserve"> </w:t>
      </w:r>
      <w:r>
        <w:rPr>
          <w:rFonts w:eastAsia="Times New Roman"/>
          <w:szCs w:val="24"/>
        </w:rPr>
        <w:t>ε</w:t>
      </w:r>
      <w:r w:rsidRPr="000E7C5E">
        <w:rPr>
          <w:rFonts w:eastAsia="Times New Roman"/>
          <w:szCs w:val="24"/>
        </w:rPr>
        <w:t xml:space="preserve">ίναι η </w:t>
      </w:r>
      <w:r>
        <w:rPr>
          <w:rFonts w:eastAsia="Times New Roman"/>
          <w:szCs w:val="24"/>
        </w:rPr>
        <w:t>π</w:t>
      </w:r>
      <w:r w:rsidRPr="000E7C5E">
        <w:rPr>
          <w:rFonts w:eastAsia="Times New Roman"/>
          <w:szCs w:val="24"/>
        </w:rPr>
        <w:t xml:space="preserve">εριφέρεια </w:t>
      </w:r>
      <w:r w:rsidRPr="000E7C5E">
        <w:rPr>
          <w:rFonts w:eastAsia="Times New Roman"/>
          <w:szCs w:val="24"/>
        </w:rPr>
        <w:t>στην οποία είμαι εγώ</w:t>
      </w:r>
      <w:r>
        <w:rPr>
          <w:rFonts w:eastAsia="Times New Roman"/>
          <w:szCs w:val="24"/>
        </w:rPr>
        <w:t>, εσείς είστε στην Α’ Θεσσαλον</w:t>
      </w:r>
      <w:r>
        <w:rPr>
          <w:rFonts w:eastAsia="Times New Roman"/>
          <w:szCs w:val="24"/>
        </w:rPr>
        <w:t>ίκης-</w:t>
      </w:r>
      <w:r w:rsidRPr="000E7C5E">
        <w:rPr>
          <w:rFonts w:eastAsia="Times New Roman"/>
          <w:szCs w:val="24"/>
        </w:rPr>
        <w:t xml:space="preserve"> </w:t>
      </w:r>
      <w:r>
        <w:rPr>
          <w:rFonts w:eastAsia="Times New Roman"/>
          <w:szCs w:val="24"/>
        </w:rPr>
        <w:t xml:space="preserve">έχουν </w:t>
      </w:r>
      <w:r w:rsidRPr="000E7C5E">
        <w:rPr>
          <w:rFonts w:eastAsia="Times New Roman"/>
          <w:szCs w:val="24"/>
        </w:rPr>
        <w:t>πλέον φυσικό αέριο</w:t>
      </w:r>
      <w:r>
        <w:rPr>
          <w:rFonts w:eastAsia="Times New Roman"/>
          <w:szCs w:val="24"/>
        </w:rPr>
        <w:t>.</w:t>
      </w:r>
    </w:p>
    <w:p w14:paraId="38244105" w14:textId="77777777" w:rsidR="00D035B1" w:rsidRDefault="005B20CE">
      <w:pPr>
        <w:spacing w:line="600" w:lineRule="auto"/>
        <w:ind w:firstLine="720"/>
        <w:jc w:val="both"/>
        <w:rPr>
          <w:rFonts w:eastAsia="Times New Roman"/>
          <w:szCs w:val="24"/>
        </w:rPr>
      </w:pPr>
      <w:r>
        <w:rPr>
          <w:rFonts w:eastAsia="Times New Roman"/>
          <w:szCs w:val="24"/>
        </w:rPr>
        <w:lastRenderedPageBreak/>
        <w:t>Τ</w:t>
      </w:r>
      <w:r w:rsidRPr="000E7C5E">
        <w:rPr>
          <w:rFonts w:eastAsia="Times New Roman"/>
          <w:szCs w:val="24"/>
        </w:rPr>
        <w:t>ο καυσόξυλο</w:t>
      </w:r>
      <w:r>
        <w:rPr>
          <w:rFonts w:eastAsia="Times New Roman"/>
          <w:szCs w:val="24"/>
        </w:rPr>
        <w:t>, όμως,</w:t>
      </w:r>
      <w:r w:rsidRPr="000E7C5E">
        <w:rPr>
          <w:rFonts w:eastAsia="Times New Roman"/>
          <w:szCs w:val="24"/>
        </w:rPr>
        <w:t xml:space="preserve"> είναι κ</w:t>
      </w:r>
      <w:r>
        <w:rPr>
          <w:rFonts w:eastAsia="Times New Roman"/>
          <w:szCs w:val="24"/>
        </w:rPr>
        <w:t xml:space="preserve">ι </w:t>
      </w:r>
      <w:r w:rsidRPr="000E7C5E">
        <w:rPr>
          <w:rFonts w:eastAsia="Times New Roman"/>
          <w:szCs w:val="24"/>
        </w:rPr>
        <w:t>αυτό ένα</w:t>
      </w:r>
      <w:r>
        <w:rPr>
          <w:rFonts w:eastAsia="Times New Roman"/>
          <w:szCs w:val="24"/>
        </w:rPr>
        <w:t xml:space="preserve">ς σημαντικό </w:t>
      </w:r>
      <w:r w:rsidRPr="000E7C5E">
        <w:rPr>
          <w:rFonts w:eastAsia="Times New Roman"/>
          <w:szCs w:val="24"/>
        </w:rPr>
        <w:t>πόρος</w:t>
      </w:r>
      <w:r>
        <w:rPr>
          <w:rFonts w:eastAsia="Times New Roman"/>
          <w:szCs w:val="24"/>
        </w:rPr>
        <w:t xml:space="preserve"> και π</w:t>
      </w:r>
      <w:r w:rsidRPr="000E7C5E">
        <w:rPr>
          <w:rFonts w:eastAsia="Times New Roman"/>
          <w:szCs w:val="24"/>
        </w:rPr>
        <w:t xml:space="preserve">ρέπει να </w:t>
      </w:r>
      <w:r>
        <w:rPr>
          <w:rFonts w:eastAsia="Times New Roman"/>
          <w:szCs w:val="24"/>
        </w:rPr>
        <w:t xml:space="preserve">το </w:t>
      </w:r>
      <w:r w:rsidRPr="000E7C5E">
        <w:rPr>
          <w:rFonts w:eastAsia="Times New Roman"/>
          <w:szCs w:val="24"/>
        </w:rPr>
        <w:t>εξασφαλίσουμε</w:t>
      </w:r>
      <w:r>
        <w:rPr>
          <w:rFonts w:eastAsia="Times New Roman"/>
          <w:szCs w:val="24"/>
        </w:rPr>
        <w:t>. Ν</w:t>
      </w:r>
      <w:r w:rsidRPr="000E7C5E">
        <w:rPr>
          <w:rFonts w:eastAsia="Times New Roman"/>
          <w:szCs w:val="24"/>
        </w:rPr>
        <w:t xml:space="preserve">α σας πω </w:t>
      </w:r>
      <w:r>
        <w:rPr>
          <w:rFonts w:eastAsia="Times New Roman"/>
          <w:szCs w:val="24"/>
        </w:rPr>
        <w:t xml:space="preserve">πολύ απλά, </w:t>
      </w:r>
      <w:r w:rsidRPr="000E7C5E">
        <w:rPr>
          <w:rFonts w:eastAsia="Times New Roman"/>
          <w:szCs w:val="24"/>
        </w:rPr>
        <w:t xml:space="preserve">ότι </w:t>
      </w:r>
      <w:r>
        <w:rPr>
          <w:rFonts w:eastAsia="Times New Roman"/>
          <w:szCs w:val="24"/>
        </w:rPr>
        <w:t xml:space="preserve">για να το λύσουμε, </w:t>
      </w:r>
      <w:r w:rsidRPr="000E7C5E">
        <w:rPr>
          <w:rFonts w:eastAsia="Times New Roman"/>
          <w:szCs w:val="24"/>
        </w:rPr>
        <w:t xml:space="preserve">θα συμβάλλουν </w:t>
      </w:r>
      <w:r>
        <w:rPr>
          <w:rFonts w:eastAsia="Times New Roman"/>
          <w:szCs w:val="24"/>
        </w:rPr>
        <w:t xml:space="preserve">οι </w:t>
      </w:r>
      <w:r w:rsidRPr="000E7C5E">
        <w:rPr>
          <w:rFonts w:eastAsia="Times New Roman"/>
          <w:szCs w:val="24"/>
        </w:rPr>
        <w:t>δασικοί χάρτες</w:t>
      </w:r>
      <w:r>
        <w:rPr>
          <w:rFonts w:eastAsia="Times New Roman"/>
          <w:szCs w:val="24"/>
        </w:rPr>
        <w:t>,</w:t>
      </w:r>
      <w:r w:rsidRPr="000E7C5E">
        <w:rPr>
          <w:rFonts w:eastAsia="Times New Roman"/>
          <w:szCs w:val="24"/>
        </w:rPr>
        <w:t xml:space="preserve"> γιατί θα ξέρουμε </w:t>
      </w:r>
      <w:r>
        <w:rPr>
          <w:rFonts w:eastAsia="Times New Roman"/>
          <w:szCs w:val="24"/>
        </w:rPr>
        <w:t>α</w:t>
      </w:r>
      <w:r w:rsidRPr="000E7C5E">
        <w:rPr>
          <w:rFonts w:eastAsia="Times New Roman"/>
          <w:szCs w:val="24"/>
        </w:rPr>
        <w:t>πό πο</w:t>
      </w:r>
      <w:r>
        <w:rPr>
          <w:rFonts w:eastAsia="Times New Roman"/>
          <w:szCs w:val="24"/>
        </w:rPr>
        <w:t>ύ</w:t>
      </w:r>
      <w:r w:rsidRPr="000E7C5E">
        <w:rPr>
          <w:rFonts w:eastAsia="Times New Roman"/>
          <w:szCs w:val="24"/>
        </w:rPr>
        <w:t xml:space="preserve"> κόβουμε ξύλα</w:t>
      </w:r>
      <w:r>
        <w:rPr>
          <w:rFonts w:eastAsia="Times New Roman"/>
          <w:szCs w:val="24"/>
        </w:rPr>
        <w:t>, για να</w:t>
      </w:r>
      <w:r w:rsidRPr="000E7C5E">
        <w:rPr>
          <w:rFonts w:eastAsia="Times New Roman"/>
          <w:szCs w:val="24"/>
        </w:rPr>
        <w:t xml:space="preserve"> το πω απλά</w:t>
      </w:r>
      <w:r>
        <w:rPr>
          <w:rFonts w:eastAsia="Times New Roman"/>
          <w:szCs w:val="24"/>
        </w:rPr>
        <w:t>.</w:t>
      </w:r>
      <w:r w:rsidRPr="000E7C5E">
        <w:rPr>
          <w:rFonts w:eastAsia="Times New Roman"/>
          <w:szCs w:val="24"/>
        </w:rPr>
        <w:t xml:space="preserve"> Έχ</w:t>
      </w:r>
      <w:r w:rsidRPr="000E7C5E">
        <w:rPr>
          <w:rFonts w:eastAsia="Times New Roman"/>
          <w:szCs w:val="24"/>
        </w:rPr>
        <w:t xml:space="preserve">ουμε νέες προδιαγραφές διαχειριστικών </w:t>
      </w:r>
      <w:r>
        <w:rPr>
          <w:rFonts w:eastAsia="Times New Roman"/>
          <w:szCs w:val="24"/>
        </w:rPr>
        <w:t>μελών</w:t>
      </w:r>
      <w:r w:rsidRPr="000E7C5E">
        <w:rPr>
          <w:rFonts w:eastAsia="Times New Roman"/>
          <w:szCs w:val="24"/>
        </w:rPr>
        <w:t xml:space="preserve"> για να είναι οργανωμένη </w:t>
      </w:r>
      <w:r>
        <w:rPr>
          <w:rFonts w:eastAsia="Times New Roman"/>
          <w:szCs w:val="24"/>
        </w:rPr>
        <w:t xml:space="preserve">η </w:t>
      </w:r>
      <w:r w:rsidRPr="000E7C5E">
        <w:rPr>
          <w:rFonts w:eastAsia="Times New Roman"/>
          <w:szCs w:val="24"/>
        </w:rPr>
        <w:t>ξύλευση</w:t>
      </w:r>
      <w:r>
        <w:rPr>
          <w:rFonts w:eastAsia="Times New Roman"/>
          <w:szCs w:val="24"/>
        </w:rPr>
        <w:t>,</w:t>
      </w:r>
      <w:r w:rsidRPr="000E7C5E">
        <w:rPr>
          <w:rFonts w:eastAsia="Times New Roman"/>
          <w:szCs w:val="24"/>
        </w:rPr>
        <w:t xml:space="preserve"> να μην έχουμε μείωση του δασικού πλούτου</w:t>
      </w:r>
      <w:r>
        <w:rPr>
          <w:rFonts w:eastAsia="Times New Roman"/>
          <w:szCs w:val="24"/>
        </w:rPr>
        <w:t>.</w:t>
      </w:r>
      <w:r w:rsidRPr="000E7C5E">
        <w:rPr>
          <w:rFonts w:eastAsia="Times New Roman"/>
          <w:szCs w:val="24"/>
        </w:rPr>
        <w:t xml:space="preserve"> </w:t>
      </w:r>
      <w:r>
        <w:rPr>
          <w:rFonts w:eastAsia="Times New Roman"/>
          <w:szCs w:val="24"/>
        </w:rPr>
        <w:t>Υ</w:t>
      </w:r>
      <w:r w:rsidRPr="000E7C5E">
        <w:rPr>
          <w:rFonts w:eastAsia="Times New Roman"/>
          <w:szCs w:val="24"/>
        </w:rPr>
        <w:t xml:space="preserve">πάρχει πλέον </w:t>
      </w:r>
      <w:r>
        <w:rPr>
          <w:rFonts w:eastAsia="Times New Roman"/>
          <w:szCs w:val="24"/>
        </w:rPr>
        <w:t>ε</w:t>
      </w:r>
      <w:r w:rsidRPr="000E7C5E">
        <w:rPr>
          <w:rFonts w:eastAsia="Times New Roman"/>
          <w:szCs w:val="24"/>
        </w:rPr>
        <w:t>θνική στρατηγική για τα δάση</w:t>
      </w:r>
      <w:r>
        <w:rPr>
          <w:rFonts w:eastAsia="Times New Roman"/>
          <w:szCs w:val="24"/>
        </w:rPr>
        <w:t>,</w:t>
      </w:r>
      <w:r w:rsidRPr="000E7C5E">
        <w:rPr>
          <w:rFonts w:eastAsia="Times New Roman"/>
          <w:szCs w:val="24"/>
        </w:rPr>
        <w:t xml:space="preserve"> που δεν είχε η Ελλάδα </w:t>
      </w:r>
      <w:r>
        <w:rPr>
          <w:rFonts w:eastAsia="Times New Roman"/>
          <w:szCs w:val="24"/>
        </w:rPr>
        <w:t xml:space="preserve">ποτέ </w:t>
      </w:r>
      <w:r w:rsidRPr="000E7C5E">
        <w:rPr>
          <w:rFonts w:eastAsia="Times New Roman"/>
          <w:szCs w:val="24"/>
        </w:rPr>
        <w:t>και είναι οργανωμένη</w:t>
      </w:r>
      <w:r>
        <w:rPr>
          <w:rFonts w:eastAsia="Times New Roman"/>
          <w:szCs w:val="24"/>
        </w:rPr>
        <w:t>,</w:t>
      </w:r>
      <w:r w:rsidRPr="000E7C5E">
        <w:rPr>
          <w:rFonts w:eastAsia="Times New Roman"/>
          <w:szCs w:val="24"/>
        </w:rPr>
        <w:t xml:space="preserve"> αν θέλετε</w:t>
      </w:r>
      <w:r>
        <w:rPr>
          <w:rFonts w:eastAsia="Times New Roman"/>
          <w:szCs w:val="24"/>
        </w:rPr>
        <w:t>,</w:t>
      </w:r>
      <w:r w:rsidRPr="000E7C5E">
        <w:rPr>
          <w:rFonts w:eastAsia="Times New Roman"/>
          <w:szCs w:val="24"/>
        </w:rPr>
        <w:t xml:space="preserve"> η παραγωγή αυτή της </w:t>
      </w:r>
      <w:proofErr w:type="spellStart"/>
      <w:r w:rsidRPr="000E7C5E">
        <w:rPr>
          <w:rFonts w:eastAsia="Times New Roman"/>
          <w:szCs w:val="24"/>
        </w:rPr>
        <w:t>αειφορικής</w:t>
      </w:r>
      <w:proofErr w:type="spellEnd"/>
      <w:r w:rsidRPr="000E7C5E">
        <w:rPr>
          <w:rFonts w:eastAsia="Times New Roman"/>
          <w:szCs w:val="24"/>
        </w:rPr>
        <w:t xml:space="preserve"> κάρπωσης</w:t>
      </w:r>
      <w:r>
        <w:rPr>
          <w:rFonts w:eastAsia="Times New Roman"/>
          <w:szCs w:val="24"/>
        </w:rPr>
        <w:t>.</w:t>
      </w:r>
    </w:p>
    <w:p w14:paraId="38244106" w14:textId="77777777" w:rsidR="00D035B1" w:rsidRDefault="005B20CE">
      <w:pPr>
        <w:spacing w:line="600" w:lineRule="auto"/>
        <w:ind w:firstLine="720"/>
        <w:jc w:val="both"/>
        <w:rPr>
          <w:rFonts w:eastAsia="Times New Roman"/>
          <w:szCs w:val="24"/>
        </w:rPr>
      </w:pPr>
      <w:r>
        <w:rPr>
          <w:rFonts w:eastAsia="Times New Roman"/>
          <w:szCs w:val="24"/>
        </w:rPr>
        <w:t>Επίσης, έχουμε πάρει</w:t>
      </w:r>
      <w:r w:rsidRPr="000E7C5E">
        <w:rPr>
          <w:rFonts w:eastAsia="Times New Roman"/>
          <w:szCs w:val="24"/>
        </w:rPr>
        <w:t xml:space="preserve"> δύο αποφάσεις</w:t>
      </w:r>
      <w:r>
        <w:rPr>
          <w:rFonts w:eastAsia="Times New Roman"/>
          <w:szCs w:val="24"/>
        </w:rPr>
        <w:t>. Η μία είναι</w:t>
      </w:r>
      <w:r w:rsidRPr="000E7C5E">
        <w:rPr>
          <w:rFonts w:eastAsia="Times New Roman"/>
          <w:szCs w:val="24"/>
        </w:rPr>
        <w:t xml:space="preserve"> για τη διάθεση τεχνική</w:t>
      </w:r>
      <w:r>
        <w:rPr>
          <w:rFonts w:eastAsia="Times New Roman"/>
          <w:szCs w:val="24"/>
        </w:rPr>
        <w:t>ς</w:t>
      </w:r>
      <w:r w:rsidRPr="000E7C5E">
        <w:rPr>
          <w:rFonts w:eastAsia="Times New Roman"/>
          <w:szCs w:val="24"/>
        </w:rPr>
        <w:t xml:space="preserve"> </w:t>
      </w:r>
      <w:r>
        <w:rPr>
          <w:rFonts w:eastAsia="Times New Roman"/>
          <w:szCs w:val="24"/>
        </w:rPr>
        <w:t>ξυλείας</w:t>
      </w:r>
      <w:r w:rsidRPr="000E7C5E">
        <w:rPr>
          <w:rFonts w:eastAsia="Times New Roman"/>
          <w:szCs w:val="24"/>
        </w:rPr>
        <w:t xml:space="preserve"> για τις ατομικές ανάγκες των κατοίκων</w:t>
      </w:r>
      <w:r>
        <w:rPr>
          <w:rFonts w:eastAsia="Times New Roman"/>
          <w:szCs w:val="24"/>
        </w:rPr>
        <w:t>.</w:t>
      </w:r>
      <w:r w:rsidRPr="000E7C5E">
        <w:rPr>
          <w:rFonts w:eastAsia="Times New Roman"/>
          <w:szCs w:val="24"/>
        </w:rPr>
        <w:t xml:space="preserve"> </w:t>
      </w:r>
      <w:r>
        <w:rPr>
          <w:rFonts w:eastAsia="Times New Roman"/>
          <w:szCs w:val="24"/>
        </w:rPr>
        <w:t>Η δεύτερη -</w:t>
      </w:r>
      <w:r w:rsidRPr="000E7C5E">
        <w:rPr>
          <w:rFonts w:eastAsia="Times New Roman"/>
          <w:szCs w:val="24"/>
        </w:rPr>
        <w:t>που αφορά την περιοχή της Ξάνθης</w:t>
      </w:r>
      <w:r>
        <w:rPr>
          <w:rFonts w:eastAsia="Times New Roman"/>
          <w:szCs w:val="24"/>
        </w:rPr>
        <w:t>- είναι ότι</w:t>
      </w:r>
      <w:r w:rsidRPr="000E7C5E">
        <w:rPr>
          <w:rFonts w:eastAsia="Times New Roman"/>
          <w:szCs w:val="24"/>
        </w:rPr>
        <w:t xml:space="preserve"> η </w:t>
      </w:r>
      <w:r>
        <w:rPr>
          <w:rFonts w:eastAsia="Times New Roman"/>
          <w:szCs w:val="24"/>
        </w:rPr>
        <w:t>Κ</w:t>
      </w:r>
      <w:r w:rsidRPr="000E7C5E">
        <w:rPr>
          <w:rFonts w:eastAsia="Times New Roman"/>
          <w:szCs w:val="24"/>
        </w:rPr>
        <w:t>υβέρνησή μας επέλεξε για πρώτη φορά να υπάρχει ειδική μέριμνα για τι</w:t>
      </w:r>
      <w:r w:rsidRPr="000E7C5E">
        <w:rPr>
          <w:rFonts w:eastAsia="Times New Roman"/>
          <w:szCs w:val="24"/>
        </w:rPr>
        <w:t>ς κοινωνικά ευπαθείς ομάδες και να αυξηθεί κατά 50% η διάθεση καυσόξυλων και με 40% μικρότερη τιμή για όλους τους κατοίκους των ορεινών περιοχών</w:t>
      </w:r>
      <w:r>
        <w:rPr>
          <w:rFonts w:eastAsia="Times New Roman"/>
          <w:szCs w:val="24"/>
        </w:rPr>
        <w:t>.</w:t>
      </w:r>
      <w:r w:rsidRPr="000E7C5E">
        <w:rPr>
          <w:rFonts w:eastAsia="Times New Roman"/>
          <w:szCs w:val="24"/>
        </w:rPr>
        <w:t xml:space="preserve"> </w:t>
      </w:r>
      <w:r>
        <w:rPr>
          <w:rFonts w:eastAsia="Times New Roman"/>
          <w:szCs w:val="24"/>
        </w:rPr>
        <w:t>Μ</w:t>
      </w:r>
      <w:r w:rsidRPr="000E7C5E">
        <w:rPr>
          <w:rFonts w:eastAsia="Times New Roman"/>
          <w:szCs w:val="24"/>
        </w:rPr>
        <w:t xml:space="preserve">έχρι τώρα μόνο για μία περιοχή της Δράμας </w:t>
      </w:r>
      <w:r>
        <w:rPr>
          <w:rFonts w:eastAsia="Times New Roman"/>
          <w:szCs w:val="24"/>
        </w:rPr>
        <w:t>ίσχυε</w:t>
      </w:r>
      <w:r w:rsidRPr="000E7C5E">
        <w:rPr>
          <w:rFonts w:eastAsia="Times New Roman"/>
          <w:szCs w:val="24"/>
        </w:rPr>
        <w:t xml:space="preserve"> αυτό και τώρα ισχύει από τη Φλώρινα μέχρι τον Έβρο</w:t>
      </w:r>
      <w:r>
        <w:rPr>
          <w:rFonts w:eastAsia="Times New Roman"/>
          <w:szCs w:val="24"/>
        </w:rPr>
        <w:t xml:space="preserve">, αλλά </w:t>
      </w:r>
      <w:r w:rsidRPr="000E7C5E">
        <w:rPr>
          <w:rFonts w:eastAsia="Times New Roman"/>
          <w:szCs w:val="24"/>
        </w:rPr>
        <w:t xml:space="preserve">και </w:t>
      </w:r>
      <w:r>
        <w:rPr>
          <w:rFonts w:eastAsia="Times New Roman"/>
          <w:szCs w:val="24"/>
        </w:rPr>
        <w:t xml:space="preserve">για </w:t>
      </w:r>
      <w:r w:rsidRPr="000E7C5E">
        <w:rPr>
          <w:rFonts w:eastAsia="Times New Roman"/>
          <w:szCs w:val="24"/>
        </w:rPr>
        <w:t>οπουδήποτε αλλού στη χώρα μας έχουμε ολικό παγετό περισσότερες από τρεις ημέρες το</w:t>
      </w:r>
      <w:r>
        <w:rPr>
          <w:rFonts w:eastAsia="Times New Roman"/>
          <w:szCs w:val="24"/>
        </w:rPr>
        <w:t>ν</w:t>
      </w:r>
      <w:r w:rsidRPr="000E7C5E">
        <w:rPr>
          <w:rFonts w:eastAsia="Times New Roman"/>
          <w:szCs w:val="24"/>
        </w:rPr>
        <w:t xml:space="preserve"> χρόνο</w:t>
      </w:r>
      <w:r>
        <w:rPr>
          <w:rFonts w:eastAsia="Times New Roman"/>
          <w:szCs w:val="24"/>
        </w:rPr>
        <w:t>.</w:t>
      </w:r>
    </w:p>
    <w:p w14:paraId="38244107" w14:textId="77777777" w:rsidR="00D035B1" w:rsidRDefault="005B20CE">
      <w:pPr>
        <w:spacing w:line="600" w:lineRule="auto"/>
        <w:ind w:firstLine="720"/>
        <w:jc w:val="both"/>
        <w:rPr>
          <w:rFonts w:eastAsia="Times New Roman"/>
          <w:szCs w:val="24"/>
        </w:rPr>
      </w:pPr>
      <w:r>
        <w:rPr>
          <w:rFonts w:eastAsia="Times New Roman"/>
          <w:szCs w:val="24"/>
        </w:rPr>
        <w:lastRenderedPageBreak/>
        <w:t>Τα</w:t>
      </w:r>
      <w:r w:rsidRPr="000E7C5E">
        <w:rPr>
          <w:rFonts w:eastAsia="Times New Roman"/>
          <w:szCs w:val="24"/>
        </w:rPr>
        <w:t xml:space="preserve"> παραπάνω</w:t>
      </w:r>
      <w:r>
        <w:rPr>
          <w:rFonts w:eastAsia="Times New Roman"/>
          <w:szCs w:val="24"/>
        </w:rPr>
        <w:t>, όμως,</w:t>
      </w:r>
      <w:r w:rsidRPr="000E7C5E">
        <w:rPr>
          <w:rFonts w:eastAsia="Times New Roman"/>
          <w:szCs w:val="24"/>
        </w:rPr>
        <w:t xml:space="preserve"> θα συνδυαστούν και με νέες πολιτικές</w:t>
      </w:r>
      <w:r>
        <w:rPr>
          <w:rFonts w:eastAsia="Times New Roman"/>
          <w:szCs w:val="24"/>
        </w:rPr>
        <w:t>,</w:t>
      </w:r>
      <w:r w:rsidRPr="000E7C5E">
        <w:rPr>
          <w:rFonts w:eastAsia="Times New Roman"/>
          <w:szCs w:val="24"/>
        </w:rPr>
        <w:t xml:space="preserve"> </w:t>
      </w:r>
      <w:r>
        <w:rPr>
          <w:rFonts w:eastAsia="Times New Roman"/>
          <w:szCs w:val="24"/>
        </w:rPr>
        <w:t>π</w:t>
      </w:r>
      <w:r w:rsidRPr="000E7C5E">
        <w:rPr>
          <w:rFonts w:eastAsia="Times New Roman"/>
          <w:szCs w:val="24"/>
        </w:rPr>
        <w:t>ου ετοιμάζου</w:t>
      </w:r>
      <w:r>
        <w:rPr>
          <w:rFonts w:eastAsia="Times New Roman"/>
          <w:szCs w:val="24"/>
        </w:rPr>
        <w:t>με την</w:t>
      </w:r>
      <w:r w:rsidRPr="000E7C5E">
        <w:rPr>
          <w:rFonts w:eastAsia="Times New Roman"/>
          <w:szCs w:val="24"/>
        </w:rPr>
        <w:t xml:space="preserve"> επόμενη χρονιά</w:t>
      </w:r>
      <w:r>
        <w:rPr>
          <w:rFonts w:eastAsia="Times New Roman"/>
          <w:szCs w:val="24"/>
        </w:rPr>
        <w:t>,</w:t>
      </w:r>
      <w:r w:rsidRPr="000E7C5E">
        <w:rPr>
          <w:rFonts w:eastAsia="Times New Roman"/>
          <w:szCs w:val="24"/>
        </w:rPr>
        <w:t xml:space="preserve"> για την αύξηση της διαθέσιμης βιομάζας</w:t>
      </w:r>
      <w:r>
        <w:rPr>
          <w:rFonts w:eastAsia="Times New Roman"/>
          <w:szCs w:val="24"/>
        </w:rPr>
        <w:t>.</w:t>
      </w:r>
      <w:r w:rsidRPr="000E7C5E">
        <w:rPr>
          <w:rFonts w:eastAsia="Times New Roman"/>
          <w:szCs w:val="24"/>
        </w:rPr>
        <w:t xml:space="preserve"> </w:t>
      </w:r>
    </w:p>
    <w:p w14:paraId="38244108" w14:textId="77777777" w:rsidR="00D035B1" w:rsidRDefault="005B20CE">
      <w:pPr>
        <w:spacing w:line="600" w:lineRule="auto"/>
        <w:ind w:firstLine="720"/>
        <w:jc w:val="both"/>
        <w:rPr>
          <w:rFonts w:eastAsia="Times New Roman"/>
          <w:szCs w:val="24"/>
        </w:rPr>
      </w:pPr>
      <w:r>
        <w:rPr>
          <w:rFonts w:eastAsia="Times New Roman"/>
          <w:szCs w:val="24"/>
        </w:rPr>
        <w:t>Κι</w:t>
      </w:r>
      <w:r w:rsidRPr="000E7C5E">
        <w:rPr>
          <w:rFonts w:eastAsia="Times New Roman"/>
          <w:szCs w:val="24"/>
        </w:rPr>
        <w:t xml:space="preserve"> εδώ θέλω να σας πω ότι υ</w:t>
      </w:r>
      <w:r w:rsidRPr="000E7C5E">
        <w:rPr>
          <w:rFonts w:eastAsia="Times New Roman"/>
          <w:szCs w:val="24"/>
        </w:rPr>
        <w:t>πάρχουν δύο παράμετροι</w:t>
      </w:r>
      <w:r>
        <w:rPr>
          <w:rFonts w:eastAsia="Times New Roman"/>
          <w:szCs w:val="24"/>
        </w:rPr>
        <w:t>,</w:t>
      </w:r>
      <w:r w:rsidRPr="000E7C5E">
        <w:rPr>
          <w:rFonts w:eastAsia="Times New Roman"/>
          <w:szCs w:val="24"/>
        </w:rPr>
        <w:t xml:space="preserve"> </w:t>
      </w:r>
      <w:r>
        <w:rPr>
          <w:rFonts w:eastAsia="Times New Roman"/>
          <w:szCs w:val="24"/>
        </w:rPr>
        <w:t>ό</w:t>
      </w:r>
      <w:r w:rsidRPr="000E7C5E">
        <w:rPr>
          <w:rFonts w:eastAsia="Times New Roman"/>
          <w:szCs w:val="24"/>
        </w:rPr>
        <w:t xml:space="preserve">σον αφορά τη διάθεση καυσόξυλων στην περιοχή της Ξάνθης και του Δήμου </w:t>
      </w:r>
      <w:proofErr w:type="spellStart"/>
      <w:r w:rsidRPr="000E7C5E">
        <w:rPr>
          <w:rFonts w:eastAsia="Times New Roman"/>
          <w:szCs w:val="24"/>
        </w:rPr>
        <w:t>Μύκης</w:t>
      </w:r>
      <w:proofErr w:type="spellEnd"/>
      <w:r>
        <w:rPr>
          <w:rFonts w:eastAsia="Times New Roman"/>
          <w:szCs w:val="24"/>
        </w:rPr>
        <w:t>.</w:t>
      </w:r>
      <w:r w:rsidRPr="000E7C5E">
        <w:rPr>
          <w:rFonts w:eastAsia="Times New Roman"/>
          <w:szCs w:val="24"/>
        </w:rPr>
        <w:t xml:space="preserve"> </w:t>
      </w:r>
      <w:r>
        <w:rPr>
          <w:rFonts w:eastAsia="Times New Roman"/>
          <w:szCs w:val="24"/>
        </w:rPr>
        <w:t>Υ</w:t>
      </w:r>
      <w:r w:rsidRPr="000E7C5E">
        <w:rPr>
          <w:rFonts w:eastAsia="Times New Roman"/>
          <w:szCs w:val="24"/>
        </w:rPr>
        <w:t xml:space="preserve">πάρχει το ποσό που στέλνει το Υπουργείο Περιβάλλοντος και </w:t>
      </w:r>
      <w:r>
        <w:rPr>
          <w:rFonts w:eastAsia="Times New Roman"/>
          <w:szCs w:val="24"/>
        </w:rPr>
        <w:t>Ε</w:t>
      </w:r>
      <w:r w:rsidRPr="000E7C5E">
        <w:rPr>
          <w:rFonts w:eastAsia="Times New Roman"/>
          <w:szCs w:val="24"/>
        </w:rPr>
        <w:t xml:space="preserve">νέργειας και υπάρχει και ο </w:t>
      </w:r>
      <w:r>
        <w:rPr>
          <w:rFonts w:eastAsia="Times New Roman"/>
          <w:szCs w:val="24"/>
        </w:rPr>
        <w:t>π</w:t>
      </w:r>
      <w:r w:rsidRPr="000E7C5E">
        <w:rPr>
          <w:rFonts w:eastAsia="Times New Roman"/>
          <w:szCs w:val="24"/>
        </w:rPr>
        <w:t xml:space="preserve">ροϋπολογισμός </w:t>
      </w:r>
      <w:r w:rsidRPr="000E7C5E">
        <w:rPr>
          <w:rFonts w:eastAsia="Times New Roman"/>
          <w:szCs w:val="24"/>
        </w:rPr>
        <w:t xml:space="preserve">των </w:t>
      </w:r>
      <w:r>
        <w:rPr>
          <w:rFonts w:eastAsia="Times New Roman"/>
          <w:szCs w:val="24"/>
        </w:rPr>
        <w:t>α</w:t>
      </w:r>
      <w:r w:rsidRPr="000E7C5E">
        <w:rPr>
          <w:rFonts w:eastAsia="Times New Roman"/>
          <w:szCs w:val="24"/>
        </w:rPr>
        <w:t xml:space="preserve">ποκεντρωμένων </w:t>
      </w:r>
      <w:r>
        <w:rPr>
          <w:rFonts w:eastAsia="Times New Roman"/>
          <w:szCs w:val="24"/>
        </w:rPr>
        <w:t>δ</w:t>
      </w:r>
      <w:r w:rsidRPr="000E7C5E">
        <w:rPr>
          <w:rFonts w:eastAsia="Times New Roman"/>
          <w:szCs w:val="24"/>
        </w:rPr>
        <w:t>ιοικήσεων</w:t>
      </w:r>
      <w:r>
        <w:rPr>
          <w:rFonts w:eastAsia="Times New Roman"/>
          <w:szCs w:val="24"/>
        </w:rPr>
        <w:t xml:space="preserve">. </w:t>
      </w:r>
    </w:p>
    <w:p w14:paraId="38244109" w14:textId="77777777" w:rsidR="00D035B1" w:rsidRDefault="005B20CE">
      <w:pPr>
        <w:spacing w:line="600" w:lineRule="auto"/>
        <w:ind w:firstLine="720"/>
        <w:jc w:val="both"/>
        <w:rPr>
          <w:rFonts w:eastAsia="Times New Roman"/>
          <w:szCs w:val="24"/>
        </w:rPr>
      </w:pPr>
      <w:r>
        <w:rPr>
          <w:rFonts w:eastAsia="Times New Roman"/>
          <w:szCs w:val="24"/>
        </w:rPr>
        <w:t>Θ</w:t>
      </w:r>
      <w:r w:rsidRPr="000E7C5E">
        <w:rPr>
          <w:rFonts w:eastAsia="Times New Roman"/>
          <w:szCs w:val="24"/>
        </w:rPr>
        <w:t>έλω εδώ να σας πω</w:t>
      </w:r>
      <w:r>
        <w:rPr>
          <w:rFonts w:eastAsia="Times New Roman"/>
          <w:szCs w:val="24"/>
        </w:rPr>
        <w:t>,</w:t>
      </w:r>
      <w:r w:rsidRPr="000E7C5E">
        <w:rPr>
          <w:rFonts w:eastAsia="Times New Roman"/>
          <w:szCs w:val="24"/>
        </w:rPr>
        <w:t xml:space="preserve"> </w:t>
      </w:r>
      <w:r w:rsidRPr="000E7C5E">
        <w:rPr>
          <w:rFonts w:eastAsia="Times New Roman"/>
          <w:szCs w:val="24"/>
        </w:rPr>
        <w:t>λοιπόν</w:t>
      </w:r>
      <w:r>
        <w:rPr>
          <w:rFonts w:eastAsia="Times New Roman"/>
          <w:szCs w:val="24"/>
        </w:rPr>
        <w:t>,</w:t>
      </w:r>
      <w:r w:rsidRPr="000E7C5E">
        <w:rPr>
          <w:rFonts w:eastAsia="Times New Roman"/>
          <w:szCs w:val="24"/>
        </w:rPr>
        <w:t xml:space="preserve"> ότι το σύνολο του ποσού</w:t>
      </w:r>
      <w:r>
        <w:rPr>
          <w:rFonts w:eastAsia="Times New Roman"/>
          <w:szCs w:val="24"/>
        </w:rPr>
        <w:t>,</w:t>
      </w:r>
      <w:r w:rsidRPr="000E7C5E">
        <w:rPr>
          <w:rFonts w:eastAsia="Times New Roman"/>
          <w:szCs w:val="24"/>
        </w:rPr>
        <w:t xml:space="preserve"> το οποίο έχει διατεθεί</w:t>
      </w:r>
      <w:r>
        <w:rPr>
          <w:rFonts w:eastAsia="Times New Roman"/>
          <w:szCs w:val="24"/>
        </w:rPr>
        <w:t>,</w:t>
      </w:r>
      <w:r w:rsidRPr="000E7C5E">
        <w:rPr>
          <w:rFonts w:eastAsia="Times New Roman"/>
          <w:szCs w:val="24"/>
        </w:rPr>
        <w:t xml:space="preserve"> είναι περισσότερο από το ποσό που αναφέρατε</w:t>
      </w:r>
      <w:r>
        <w:rPr>
          <w:rFonts w:eastAsia="Times New Roman"/>
          <w:szCs w:val="24"/>
        </w:rPr>
        <w:t>.</w:t>
      </w:r>
      <w:r w:rsidRPr="000E7C5E">
        <w:rPr>
          <w:rFonts w:eastAsia="Times New Roman"/>
          <w:szCs w:val="24"/>
        </w:rPr>
        <w:t xml:space="preserve"> </w:t>
      </w:r>
      <w:r>
        <w:rPr>
          <w:rFonts w:eastAsia="Times New Roman"/>
          <w:szCs w:val="24"/>
        </w:rPr>
        <w:t>Ε</w:t>
      </w:r>
      <w:r w:rsidRPr="000E7C5E">
        <w:rPr>
          <w:rFonts w:eastAsia="Times New Roman"/>
          <w:szCs w:val="24"/>
        </w:rPr>
        <w:t>μείς διαθέσαμε</w:t>
      </w:r>
      <w:r>
        <w:rPr>
          <w:rFonts w:eastAsia="Times New Roman"/>
          <w:szCs w:val="24"/>
        </w:rPr>
        <w:t>,</w:t>
      </w:r>
      <w:r w:rsidRPr="000E7C5E">
        <w:rPr>
          <w:rFonts w:eastAsia="Times New Roman"/>
          <w:szCs w:val="24"/>
        </w:rPr>
        <w:t xml:space="preserve"> </w:t>
      </w:r>
      <w:r>
        <w:rPr>
          <w:rFonts w:eastAsia="Times New Roman"/>
          <w:szCs w:val="24"/>
        </w:rPr>
        <w:t>μ</w:t>
      </w:r>
      <w:r w:rsidRPr="000E7C5E">
        <w:rPr>
          <w:rFonts w:eastAsia="Times New Roman"/>
          <w:szCs w:val="24"/>
        </w:rPr>
        <w:t>άλιστα</w:t>
      </w:r>
      <w:r>
        <w:rPr>
          <w:rFonts w:eastAsia="Times New Roman"/>
          <w:szCs w:val="24"/>
        </w:rPr>
        <w:t>,</w:t>
      </w:r>
      <w:r w:rsidRPr="000E7C5E">
        <w:rPr>
          <w:rFonts w:eastAsia="Times New Roman"/>
          <w:szCs w:val="24"/>
        </w:rPr>
        <w:t xml:space="preserve"> αυξημένα κονδύλια φέτος </w:t>
      </w:r>
      <w:r>
        <w:rPr>
          <w:rFonts w:eastAsia="Times New Roman"/>
          <w:szCs w:val="24"/>
        </w:rPr>
        <w:t>-</w:t>
      </w:r>
      <w:r w:rsidRPr="000E7C5E">
        <w:rPr>
          <w:rFonts w:eastAsia="Times New Roman"/>
          <w:szCs w:val="24"/>
        </w:rPr>
        <w:t xml:space="preserve">και </w:t>
      </w:r>
      <w:r>
        <w:rPr>
          <w:rFonts w:eastAsia="Times New Roman"/>
          <w:szCs w:val="24"/>
        </w:rPr>
        <w:t>δόθηκαν</w:t>
      </w:r>
      <w:r w:rsidRPr="000E7C5E">
        <w:rPr>
          <w:rFonts w:eastAsia="Times New Roman"/>
          <w:szCs w:val="24"/>
        </w:rPr>
        <w:t xml:space="preserve"> και πολύ νωρίς</w:t>
      </w:r>
      <w:r>
        <w:rPr>
          <w:rFonts w:eastAsia="Times New Roman"/>
          <w:szCs w:val="24"/>
        </w:rPr>
        <w:t>-</w:t>
      </w:r>
      <w:r w:rsidRPr="000E7C5E">
        <w:rPr>
          <w:rFonts w:eastAsia="Times New Roman"/>
          <w:szCs w:val="24"/>
        </w:rPr>
        <w:t xml:space="preserve"> της τάξης των </w:t>
      </w:r>
      <w:r>
        <w:rPr>
          <w:rFonts w:eastAsia="Times New Roman"/>
          <w:szCs w:val="24"/>
        </w:rPr>
        <w:t xml:space="preserve">250.000 </w:t>
      </w:r>
      <w:r w:rsidRPr="000E7C5E">
        <w:rPr>
          <w:rFonts w:eastAsia="Times New Roman"/>
          <w:szCs w:val="24"/>
        </w:rPr>
        <w:t>ευρώ</w:t>
      </w:r>
      <w:r>
        <w:rPr>
          <w:rFonts w:eastAsia="Times New Roman"/>
          <w:szCs w:val="24"/>
        </w:rPr>
        <w:t>.</w:t>
      </w:r>
      <w:r w:rsidRPr="000E7C5E">
        <w:rPr>
          <w:rFonts w:eastAsia="Times New Roman"/>
          <w:szCs w:val="24"/>
        </w:rPr>
        <w:t xml:space="preserve"> </w:t>
      </w:r>
    </w:p>
    <w:p w14:paraId="3824410A" w14:textId="77777777" w:rsidR="00D035B1" w:rsidRDefault="005B20CE">
      <w:pPr>
        <w:spacing w:line="600" w:lineRule="auto"/>
        <w:ind w:firstLine="720"/>
        <w:jc w:val="both"/>
        <w:rPr>
          <w:rFonts w:eastAsia="Times New Roman"/>
          <w:szCs w:val="24"/>
        </w:rPr>
      </w:pPr>
      <w:r>
        <w:rPr>
          <w:rFonts w:eastAsia="Times New Roman"/>
          <w:szCs w:val="24"/>
        </w:rPr>
        <w:t>Η</w:t>
      </w:r>
      <w:r w:rsidRPr="000E7C5E">
        <w:rPr>
          <w:rFonts w:eastAsia="Times New Roman"/>
          <w:szCs w:val="24"/>
        </w:rPr>
        <w:t xml:space="preserve"> πληροφόρηση που έχ</w:t>
      </w:r>
      <w:r>
        <w:rPr>
          <w:rFonts w:eastAsia="Times New Roman"/>
          <w:szCs w:val="24"/>
        </w:rPr>
        <w:t>ω</w:t>
      </w:r>
      <w:r w:rsidRPr="000E7C5E">
        <w:rPr>
          <w:rFonts w:eastAsia="Times New Roman"/>
          <w:szCs w:val="24"/>
        </w:rPr>
        <w:t xml:space="preserve"> </w:t>
      </w:r>
      <w:r>
        <w:rPr>
          <w:rFonts w:eastAsia="Times New Roman"/>
          <w:szCs w:val="24"/>
        </w:rPr>
        <w:t>-</w:t>
      </w:r>
      <w:r w:rsidRPr="000E7C5E">
        <w:rPr>
          <w:rFonts w:eastAsia="Times New Roman"/>
          <w:szCs w:val="24"/>
        </w:rPr>
        <w:t xml:space="preserve">και θα επανέλθω </w:t>
      </w:r>
      <w:r>
        <w:rPr>
          <w:rFonts w:eastAsia="Times New Roman"/>
          <w:szCs w:val="24"/>
        </w:rPr>
        <w:t>σ</w:t>
      </w:r>
      <w:r w:rsidRPr="000E7C5E">
        <w:rPr>
          <w:rFonts w:eastAsia="Times New Roman"/>
          <w:szCs w:val="24"/>
        </w:rPr>
        <w:t xml:space="preserve">τη </w:t>
      </w:r>
      <w:r w:rsidRPr="000E7C5E">
        <w:rPr>
          <w:rFonts w:eastAsia="Times New Roman"/>
          <w:szCs w:val="24"/>
        </w:rPr>
        <w:t>δεύτερη απάντησ</w:t>
      </w:r>
      <w:r>
        <w:rPr>
          <w:rFonts w:eastAsia="Times New Roman"/>
          <w:szCs w:val="24"/>
        </w:rPr>
        <w:t>ή</w:t>
      </w:r>
      <w:r w:rsidRPr="000E7C5E">
        <w:rPr>
          <w:rFonts w:eastAsia="Times New Roman"/>
          <w:szCs w:val="24"/>
        </w:rPr>
        <w:t xml:space="preserve"> μου</w:t>
      </w:r>
      <w:r>
        <w:rPr>
          <w:rFonts w:eastAsia="Times New Roman"/>
          <w:szCs w:val="24"/>
        </w:rPr>
        <w:t>-</w:t>
      </w:r>
      <w:r w:rsidRPr="000E7C5E">
        <w:rPr>
          <w:rFonts w:eastAsia="Times New Roman"/>
          <w:szCs w:val="24"/>
        </w:rPr>
        <w:t xml:space="preserve"> είναι ότι ούτε αυτός είναι ο αριθμός των δικαιούχων </w:t>
      </w:r>
      <w:r>
        <w:rPr>
          <w:rFonts w:eastAsia="Times New Roman"/>
          <w:szCs w:val="24"/>
        </w:rPr>
        <w:t xml:space="preserve">που </w:t>
      </w:r>
      <w:r w:rsidRPr="000E7C5E">
        <w:rPr>
          <w:rFonts w:eastAsia="Times New Roman"/>
          <w:szCs w:val="24"/>
        </w:rPr>
        <w:t xml:space="preserve">περιγράψατε και </w:t>
      </w:r>
      <w:r>
        <w:rPr>
          <w:rFonts w:eastAsia="Times New Roman"/>
          <w:szCs w:val="24"/>
        </w:rPr>
        <w:t xml:space="preserve">πως </w:t>
      </w:r>
      <w:r w:rsidRPr="000E7C5E">
        <w:rPr>
          <w:rFonts w:eastAsia="Times New Roman"/>
          <w:szCs w:val="24"/>
        </w:rPr>
        <w:t>αυτή τη στιγμή</w:t>
      </w:r>
      <w:r>
        <w:rPr>
          <w:rFonts w:eastAsia="Times New Roman"/>
          <w:szCs w:val="24"/>
        </w:rPr>
        <w:t xml:space="preserve"> -σύμφωνα </w:t>
      </w:r>
      <w:r w:rsidRPr="000E7C5E">
        <w:rPr>
          <w:rFonts w:eastAsia="Times New Roman"/>
          <w:szCs w:val="24"/>
        </w:rPr>
        <w:t xml:space="preserve">με πληροφόρηση που είχαμε προχθές </w:t>
      </w:r>
      <w:r>
        <w:rPr>
          <w:rFonts w:eastAsia="Times New Roman"/>
          <w:szCs w:val="24"/>
        </w:rPr>
        <w:t>από το</w:t>
      </w:r>
      <w:r w:rsidRPr="000E7C5E">
        <w:rPr>
          <w:rFonts w:eastAsia="Times New Roman"/>
          <w:szCs w:val="24"/>
        </w:rPr>
        <w:t xml:space="preserve"> </w:t>
      </w:r>
      <w:r>
        <w:rPr>
          <w:rFonts w:eastAsia="Times New Roman"/>
          <w:szCs w:val="24"/>
        </w:rPr>
        <w:t>δ</w:t>
      </w:r>
      <w:r w:rsidRPr="000E7C5E">
        <w:rPr>
          <w:rFonts w:eastAsia="Times New Roman"/>
          <w:szCs w:val="24"/>
        </w:rPr>
        <w:t>ασαρχείο</w:t>
      </w:r>
      <w:r>
        <w:rPr>
          <w:rFonts w:eastAsia="Times New Roman"/>
          <w:szCs w:val="24"/>
        </w:rPr>
        <w:t>-</w:t>
      </w:r>
      <w:r w:rsidRPr="000E7C5E">
        <w:rPr>
          <w:rFonts w:eastAsia="Times New Roman"/>
          <w:szCs w:val="24"/>
        </w:rPr>
        <w:t xml:space="preserve"> </w:t>
      </w:r>
      <w:r>
        <w:rPr>
          <w:rFonts w:eastAsia="Times New Roman"/>
          <w:szCs w:val="24"/>
        </w:rPr>
        <w:t>δ</w:t>
      </w:r>
      <w:r w:rsidRPr="000E7C5E">
        <w:rPr>
          <w:rFonts w:eastAsia="Times New Roman"/>
          <w:szCs w:val="24"/>
        </w:rPr>
        <w:t>εν υπάρχει κα</w:t>
      </w:r>
      <w:r>
        <w:rPr>
          <w:rFonts w:eastAsia="Times New Roman"/>
          <w:szCs w:val="24"/>
        </w:rPr>
        <w:t>μ</w:t>
      </w:r>
      <w:r w:rsidRPr="000E7C5E">
        <w:rPr>
          <w:rFonts w:eastAsia="Times New Roman"/>
          <w:szCs w:val="24"/>
        </w:rPr>
        <w:t>μία εκκρεμότ</w:t>
      </w:r>
      <w:r>
        <w:rPr>
          <w:rFonts w:eastAsia="Times New Roman"/>
          <w:szCs w:val="24"/>
        </w:rPr>
        <w:t>ητα ως</w:t>
      </w:r>
      <w:r w:rsidRPr="000E7C5E">
        <w:rPr>
          <w:rFonts w:eastAsia="Times New Roman"/>
          <w:szCs w:val="24"/>
        </w:rPr>
        <w:t xml:space="preserve"> προς τη διάθεση καυσόξυλων στο</w:t>
      </w:r>
      <w:r>
        <w:rPr>
          <w:rFonts w:eastAsia="Times New Roman"/>
          <w:szCs w:val="24"/>
        </w:rPr>
        <w:t>ν</w:t>
      </w:r>
      <w:r w:rsidRPr="000E7C5E">
        <w:rPr>
          <w:rFonts w:eastAsia="Times New Roman"/>
          <w:szCs w:val="24"/>
        </w:rPr>
        <w:t xml:space="preserve"> συγκεκριμένο οικ</w:t>
      </w:r>
      <w:r w:rsidRPr="000E7C5E">
        <w:rPr>
          <w:rFonts w:eastAsia="Times New Roman"/>
          <w:szCs w:val="24"/>
        </w:rPr>
        <w:t>ισμό που αναφέρ</w:t>
      </w:r>
      <w:r>
        <w:rPr>
          <w:rFonts w:eastAsia="Times New Roman"/>
          <w:szCs w:val="24"/>
        </w:rPr>
        <w:t>ατε.</w:t>
      </w:r>
    </w:p>
    <w:p w14:paraId="3824410B" w14:textId="77777777" w:rsidR="00D035B1" w:rsidRDefault="005B20CE">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Τον λόγο έχει ο κ. Δελής για τη δευτερολογία του. </w:t>
      </w:r>
    </w:p>
    <w:p w14:paraId="3824410C" w14:textId="77777777" w:rsidR="00D035B1" w:rsidRDefault="005B20CE">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Η απάντηση του κυρίου Υπουργού </w:t>
      </w:r>
      <w:r w:rsidRPr="000E7C5E">
        <w:rPr>
          <w:rFonts w:eastAsia="Times New Roman"/>
          <w:szCs w:val="24"/>
        </w:rPr>
        <w:t xml:space="preserve">είναι ανησυχητική για τους κατοίκους της περιοχής και για τις ανάγκες </w:t>
      </w:r>
      <w:r>
        <w:rPr>
          <w:rFonts w:eastAsia="Times New Roman"/>
          <w:szCs w:val="24"/>
        </w:rPr>
        <w:t>τους.</w:t>
      </w:r>
    </w:p>
    <w:p w14:paraId="3824410D" w14:textId="77777777" w:rsidR="00D035B1" w:rsidRDefault="005B20CE">
      <w:pPr>
        <w:spacing w:line="600" w:lineRule="auto"/>
        <w:ind w:firstLine="720"/>
        <w:jc w:val="both"/>
        <w:rPr>
          <w:rFonts w:eastAsia="Times New Roman"/>
          <w:szCs w:val="24"/>
        </w:rPr>
      </w:pPr>
      <w:r w:rsidRPr="000E7C5E">
        <w:rPr>
          <w:rFonts w:eastAsia="Times New Roman"/>
          <w:szCs w:val="24"/>
        </w:rPr>
        <w:t>Εμείς μιλήσαμε για τις ανάγκες</w:t>
      </w:r>
      <w:r w:rsidRPr="000E7C5E">
        <w:rPr>
          <w:rFonts w:eastAsia="Times New Roman"/>
          <w:szCs w:val="24"/>
        </w:rPr>
        <w:t xml:space="preserve"> των κατοίκων εκεί στα </w:t>
      </w:r>
      <w:proofErr w:type="spellStart"/>
      <w:r>
        <w:rPr>
          <w:rFonts w:eastAsia="Times New Roman"/>
          <w:szCs w:val="24"/>
        </w:rPr>
        <w:t>Π</w:t>
      </w:r>
      <w:r w:rsidRPr="000E7C5E">
        <w:rPr>
          <w:rFonts w:eastAsia="Times New Roman"/>
          <w:szCs w:val="24"/>
        </w:rPr>
        <w:t>ομακοχώρια</w:t>
      </w:r>
      <w:proofErr w:type="spellEnd"/>
      <w:r w:rsidRPr="000E7C5E">
        <w:rPr>
          <w:rFonts w:eastAsia="Times New Roman"/>
          <w:szCs w:val="24"/>
        </w:rPr>
        <w:t xml:space="preserve"> </w:t>
      </w:r>
      <w:r>
        <w:rPr>
          <w:rFonts w:eastAsia="Times New Roman"/>
          <w:szCs w:val="24"/>
        </w:rPr>
        <w:t>–</w:t>
      </w:r>
      <w:r w:rsidRPr="000E7C5E">
        <w:rPr>
          <w:rFonts w:eastAsia="Times New Roman"/>
          <w:szCs w:val="24"/>
        </w:rPr>
        <w:t>γι</w:t>
      </w:r>
      <w:r>
        <w:rPr>
          <w:rFonts w:eastAsia="Times New Roman"/>
          <w:szCs w:val="24"/>
        </w:rPr>
        <w:t>’</w:t>
      </w:r>
      <w:r w:rsidRPr="000E7C5E">
        <w:rPr>
          <w:rFonts w:eastAsia="Times New Roman"/>
          <w:szCs w:val="24"/>
        </w:rPr>
        <w:t xml:space="preserve"> αυτά </w:t>
      </w:r>
      <w:r>
        <w:rPr>
          <w:rFonts w:eastAsia="Times New Roman"/>
          <w:szCs w:val="24"/>
        </w:rPr>
        <w:t>μ</w:t>
      </w:r>
      <w:r w:rsidRPr="000E7C5E">
        <w:rPr>
          <w:rFonts w:eastAsia="Times New Roman"/>
          <w:szCs w:val="24"/>
        </w:rPr>
        <w:t>ιλάμε τώρα</w:t>
      </w:r>
      <w:r>
        <w:rPr>
          <w:rFonts w:eastAsia="Times New Roman"/>
          <w:szCs w:val="24"/>
        </w:rPr>
        <w:t>,</w:t>
      </w:r>
      <w:r w:rsidRPr="000E7C5E">
        <w:rPr>
          <w:rFonts w:eastAsia="Times New Roman"/>
          <w:szCs w:val="24"/>
        </w:rPr>
        <w:t xml:space="preserve"> για τον Κένταυρο</w:t>
      </w:r>
      <w:r>
        <w:rPr>
          <w:rFonts w:eastAsia="Times New Roman"/>
          <w:szCs w:val="24"/>
        </w:rPr>
        <w:t>,</w:t>
      </w:r>
      <w:r w:rsidRPr="000E7C5E">
        <w:rPr>
          <w:rFonts w:eastAsia="Times New Roman"/>
          <w:szCs w:val="24"/>
        </w:rPr>
        <w:t xml:space="preserve"> για τον </w:t>
      </w:r>
      <w:r>
        <w:rPr>
          <w:rFonts w:eastAsia="Times New Roman"/>
          <w:szCs w:val="24"/>
        </w:rPr>
        <w:t>Εχίνο, για τη Γλαύκη,</w:t>
      </w:r>
      <w:r w:rsidRPr="000E7C5E">
        <w:rPr>
          <w:rFonts w:eastAsia="Times New Roman"/>
          <w:szCs w:val="24"/>
        </w:rPr>
        <w:t xml:space="preserve"> για τη </w:t>
      </w:r>
      <w:proofErr w:type="spellStart"/>
      <w:r>
        <w:rPr>
          <w:rFonts w:eastAsia="Times New Roman"/>
          <w:szCs w:val="24"/>
        </w:rPr>
        <w:t>Σ</w:t>
      </w:r>
      <w:r w:rsidRPr="000E7C5E">
        <w:rPr>
          <w:rFonts w:eastAsia="Times New Roman"/>
          <w:szCs w:val="24"/>
        </w:rPr>
        <w:t>μίνθη</w:t>
      </w:r>
      <w:proofErr w:type="spellEnd"/>
      <w:r>
        <w:rPr>
          <w:rFonts w:eastAsia="Times New Roman"/>
          <w:szCs w:val="24"/>
        </w:rPr>
        <w:t>-,</w:t>
      </w:r>
      <w:r w:rsidRPr="000E7C5E">
        <w:rPr>
          <w:rFonts w:eastAsia="Times New Roman"/>
          <w:szCs w:val="24"/>
        </w:rPr>
        <w:t xml:space="preserve"> όπου</w:t>
      </w:r>
      <w:r>
        <w:rPr>
          <w:rFonts w:eastAsia="Times New Roman"/>
          <w:szCs w:val="24"/>
        </w:rPr>
        <w:t>,</w:t>
      </w:r>
      <w:r w:rsidRPr="000E7C5E">
        <w:rPr>
          <w:rFonts w:eastAsia="Times New Roman"/>
          <w:szCs w:val="24"/>
        </w:rPr>
        <w:t xml:space="preserve"> </w:t>
      </w:r>
      <w:r>
        <w:rPr>
          <w:rFonts w:eastAsia="Times New Roman"/>
          <w:szCs w:val="24"/>
        </w:rPr>
        <w:t>ό</w:t>
      </w:r>
      <w:r w:rsidRPr="000E7C5E">
        <w:rPr>
          <w:rFonts w:eastAsia="Times New Roman"/>
          <w:szCs w:val="24"/>
        </w:rPr>
        <w:t>πως είναι γνωστό κ</w:t>
      </w:r>
      <w:r>
        <w:rPr>
          <w:rFonts w:eastAsia="Times New Roman"/>
          <w:szCs w:val="24"/>
        </w:rPr>
        <w:t>ι όπως και εσείς παραδεχθήκατ</w:t>
      </w:r>
      <w:r w:rsidRPr="000E7C5E">
        <w:rPr>
          <w:rFonts w:eastAsia="Times New Roman"/>
          <w:szCs w:val="24"/>
        </w:rPr>
        <w:t>ε</w:t>
      </w:r>
      <w:r>
        <w:rPr>
          <w:rFonts w:eastAsia="Times New Roman"/>
          <w:szCs w:val="24"/>
        </w:rPr>
        <w:t>,</w:t>
      </w:r>
      <w:r w:rsidRPr="000E7C5E">
        <w:rPr>
          <w:rFonts w:eastAsia="Times New Roman"/>
          <w:szCs w:val="24"/>
        </w:rPr>
        <w:t xml:space="preserve"> δεν προβλέπεται να περάσει</w:t>
      </w:r>
      <w:r>
        <w:rPr>
          <w:rFonts w:eastAsia="Times New Roman"/>
          <w:szCs w:val="24"/>
        </w:rPr>
        <w:t>,</w:t>
      </w:r>
      <w:r w:rsidRPr="000E7C5E">
        <w:rPr>
          <w:rFonts w:eastAsia="Times New Roman"/>
          <w:szCs w:val="24"/>
        </w:rPr>
        <w:t xml:space="preserve"> να επεκταθεί</w:t>
      </w:r>
      <w:r>
        <w:rPr>
          <w:rFonts w:eastAsia="Times New Roman"/>
          <w:szCs w:val="24"/>
        </w:rPr>
        <w:t>,</w:t>
      </w:r>
      <w:r w:rsidRPr="000E7C5E">
        <w:rPr>
          <w:rFonts w:eastAsia="Times New Roman"/>
          <w:szCs w:val="24"/>
        </w:rPr>
        <w:t xml:space="preserve"> το φυσικό αέριο</w:t>
      </w:r>
      <w:r>
        <w:rPr>
          <w:rFonts w:eastAsia="Times New Roman"/>
          <w:szCs w:val="24"/>
        </w:rPr>
        <w:t>.</w:t>
      </w:r>
      <w:r w:rsidRPr="000E7C5E">
        <w:rPr>
          <w:rFonts w:eastAsia="Times New Roman"/>
          <w:szCs w:val="24"/>
        </w:rPr>
        <w:t xml:space="preserve"> </w:t>
      </w:r>
      <w:r>
        <w:rPr>
          <w:rFonts w:eastAsia="Times New Roman"/>
          <w:szCs w:val="24"/>
        </w:rPr>
        <w:t>Δ</w:t>
      </w:r>
      <w:r w:rsidRPr="000E7C5E">
        <w:rPr>
          <w:rFonts w:eastAsia="Times New Roman"/>
          <w:szCs w:val="24"/>
        </w:rPr>
        <w:t xml:space="preserve">εν ξέρουμε για </w:t>
      </w:r>
      <w:r w:rsidRPr="000E7C5E">
        <w:rPr>
          <w:rFonts w:eastAsia="Times New Roman"/>
          <w:szCs w:val="24"/>
        </w:rPr>
        <w:t>την υπόλοιπη Ανατολική Μακεδονία και Θράκη πότε θα γίνει αυτή η επέκταση</w:t>
      </w:r>
      <w:r>
        <w:rPr>
          <w:rFonts w:eastAsia="Times New Roman"/>
          <w:szCs w:val="24"/>
        </w:rPr>
        <w:t>,</w:t>
      </w:r>
      <w:r w:rsidRPr="000E7C5E">
        <w:rPr>
          <w:rFonts w:eastAsia="Times New Roman"/>
          <w:szCs w:val="24"/>
        </w:rPr>
        <w:t xml:space="preserve"> αλλά δεν ήταν αυτή </w:t>
      </w:r>
      <w:r>
        <w:rPr>
          <w:rFonts w:eastAsia="Times New Roman"/>
          <w:szCs w:val="24"/>
        </w:rPr>
        <w:t>η</w:t>
      </w:r>
      <w:r w:rsidRPr="000E7C5E">
        <w:rPr>
          <w:rFonts w:eastAsia="Times New Roman"/>
          <w:szCs w:val="24"/>
        </w:rPr>
        <w:t xml:space="preserve"> ερώτησή </w:t>
      </w:r>
      <w:r>
        <w:rPr>
          <w:rFonts w:eastAsia="Times New Roman"/>
          <w:szCs w:val="24"/>
        </w:rPr>
        <w:t>μας.</w:t>
      </w:r>
    </w:p>
    <w:p w14:paraId="3824410E" w14:textId="77777777" w:rsidR="00D035B1" w:rsidRDefault="005B20CE">
      <w:pPr>
        <w:spacing w:line="600" w:lineRule="auto"/>
        <w:ind w:firstLine="720"/>
        <w:jc w:val="both"/>
        <w:rPr>
          <w:rFonts w:eastAsia="Times New Roman"/>
          <w:szCs w:val="24"/>
        </w:rPr>
      </w:pPr>
      <w:r>
        <w:rPr>
          <w:rFonts w:eastAsia="Times New Roman"/>
          <w:szCs w:val="24"/>
        </w:rPr>
        <w:t>Μ</w:t>
      </w:r>
      <w:r w:rsidRPr="000E7C5E">
        <w:rPr>
          <w:rFonts w:eastAsia="Times New Roman"/>
          <w:szCs w:val="24"/>
        </w:rPr>
        <w:t xml:space="preserve">ιλήσατε για τους δασικούς χάρτες </w:t>
      </w:r>
      <w:r>
        <w:rPr>
          <w:rFonts w:eastAsia="Times New Roman"/>
          <w:szCs w:val="24"/>
        </w:rPr>
        <w:t>ως απάντηση σε αυτό το πρόβλημα -δεν νομίζω ότι δίνουν απάντηση αυτοί-</w:t>
      </w:r>
      <w:r w:rsidRPr="000E7C5E">
        <w:rPr>
          <w:rFonts w:eastAsia="Times New Roman"/>
          <w:szCs w:val="24"/>
        </w:rPr>
        <w:t xml:space="preserve"> και μιλήσατε </w:t>
      </w:r>
      <w:r>
        <w:rPr>
          <w:rFonts w:eastAsia="Times New Roman"/>
          <w:szCs w:val="24"/>
        </w:rPr>
        <w:t xml:space="preserve">και </w:t>
      </w:r>
      <w:r w:rsidRPr="000E7C5E">
        <w:rPr>
          <w:rFonts w:eastAsia="Times New Roman"/>
          <w:szCs w:val="24"/>
        </w:rPr>
        <w:t>για την αύξηση της ποσότητ</w:t>
      </w:r>
      <w:r w:rsidRPr="000E7C5E">
        <w:rPr>
          <w:rFonts w:eastAsia="Times New Roman"/>
          <w:szCs w:val="24"/>
        </w:rPr>
        <w:t>ας που δικαιούνται να πάρουν</w:t>
      </w:r>
      <w:r>
        <w:rPr>
          <w:rFonts w:eastAsia="Times New Roman"/>
          <w:szCs w:val="24"/>
        </w:rPr>
        <w:t>.</w:t>
      </w:r>
      <w:r w:rsidRPr="000E7C5E">
        <w:rPr>
          <w:rFonts w:eastAsia="Times New Roman"/>
          <w:szCs w:val="24"/>
        </w:rPr>
        <w:t xml:space="preserve"> </w:t>
      </w:r>
      <w:r>
        <w:rPr>
          <w:rFonts w:eastAsia="Times New Roman"/>
          <w:szCs w:val="24"/>
        </w:rPr>
        <w:t xml:space="preserve">Αυτή τη στιγμή, όπως σας είπαμε, κύριε Υπουργέ, δικαιούνται να πάρουν τέσσερα </w:t>
      </w:r>
      <w:r w:rsidRPr="000E7C5E">
        <w:rPr>
          <w:rFonts w:eastAsia="Times New Roman"/>
          <w:szCs w:val="24"/>
        </w:rPr>
        <w:t>χωρικά</w:t>
      </w:r>
      <w:r>
        <w:rPr>
          <w:rFonts w:eastAsia="Times New Roman"/>
          <w:szCs w:val="24"/>
        </w:rPr>
        <w:t>.</w:t>
      </w:r>
      <w:r w:rsidRPr="000E7C5E">
        <w:rPr>
          <w:rFonts w:eastAsia="Times New Roman"/>
          <w:szCs w:val="24"/>
        </w:rPr>
        <w:t xml:space="preserve"> </w:t>
      </w:r>
      <w:r>
        <w:rPr>
          <w:rFonts w:eastAsia="Times New Roman"/>
          <w:szCs w:val="24"/>
        </w:rPr>
        <w:t>Με τέσσερα</w:t>
      </w:r>
      <w:r w:rsidRPr="000E7C5E">
        <w:rPr>
          <w:rFonts w:eastAsia="Times New Roman"/>
          <w:szCs w:val="24"/>
        </w:rPr>
        <w:t xml:space="preserve"> χωρικά βγάζουν </w:t>
      </w:r>
      <w:r>
        <w:rPr>
          <w:rFonts w:eastAsia="Times New Roman"/>
          <w:szCs w:val="24"/>
        </w:rPr>
        <w:lastRenderedPageBreak/>
        <w:t xml:space="preserve">δεν </w:t>
      </w:r>
      <w:r w:rsidRPr="000E7C5E">
        <w:rPr>
          <w:rFonts w:eastAsia="Times New Roman"/>
          <w:szCs w:val="24"/>
        </w:rPr>
        <w:t>βγάζουν το μήνα</w:t>
      </w:r>
      <w:r>
        <w:rPr>
          <w:rFonts w:eastAsia="Times New Roman"/>
          <w:szCs w:val="24"/>
        </w:rPr>
        <w:t>.</w:t>
      </w:r>
      <w:r w:rsidRPr="000E7C5E">
        <w:rPr>
          <w:rFonts w:eastAsia="Times New Roman"/>
          <w:szCs w:val="24"/>
        </w:rPr>
        <w:t xml:space="preserve"> </w:t>
      </w:r>
      <w:r>
        <w:rPr>
          <w:rFonts w:eastAsia="Times New Roman"/>
          <w:szCs w:val="24"/>
        </w:rPr>
        <w:t>Ε</w:t>
      </w:r>
      <w:r w:rsidRPr="000E7C5E">
        <w:rPr>
          <w:rFonts w:eastAsia="Times New Roman"/>
          <w:szCs w:val="24"/>
        </w:rPr>
        <w:t>ίπατε ότι θα υπάρξει 50% αύξηση</w:t>
      </w:r>
      <w:r>
        <w:rPr>
          <w:rFonts w:eastAsia="Times New Roman"/>
          <w:szCs w:val="24"/>
        </w:rPr>
        <w:t>,</w:t>
      </w:r>
      <w:r w:rsidRPr="000E7C5E">
        <w:rPr>
          <w:rFonts w:eastAsia="Times New Roman"/>
          <w:szCs w:val="24"/>
        </w:rPr>
        <w:t xml:space="preserve"> δηλαδή</w:t>
      </w:r>
      <w:r>
        <w:rPr>
          <w:rFonts w:eastAsia="Times New Roman"/>
          <w:szCs w:val="24"/>
        </w:rPr>
        <w:t>,</w:t>
      </w:r>
      <w:r w:rsidRPr="000E7C5E">
        <w:rPr>
          <w:rFonts w:eastAsia="Times New Roman"/>
          <w:szCs w:val="24"/>
        </w:rPr>
        <w:t xml:space="preserve"> θα πάμε στα </w:t>
      </w:r>
      <w:r>
        <w:rPr>
          <w:rFonts w:eastAsia="Times New Roman"/>
          <w:szCs w:val="24"/>
        </w:rPr>
        <w:t>έξι</w:t>
      </w:r>
      <w:r w:rsidRPr="000E7C5E">
        <w:rPr>
          <w:rFonts w:eastAsia="Times New Roman"/>
          <w:szCs w:val="24"/>
        </w:rPr>
        <w:t xml:space="preserve"> χωρικά</w:t>
      </w:r>
      <w:r>
        <w:rPr>
          <w:rFonts w:eastAsia="Times New Roman"/>
          <w:szCs w:val="24"/>
        </w:rPr>
        <w:t>,</w:t>
      </w:r>
      <w:r w:rsidRPr="000E7C5E">
        <w:rPr>
          <w:rFonts w:eastAsia="Times New Roman"/>
          <w:szCs w:val="24"/>
        </w:rPr>
        <w:t xml:space="preserve"> τη στιγμή που πριν από την </w:t>
      </w:r>
      <w:r w:rsidRPr="000E7C5E">
        <w:rPr>
          <w:rFonts w:eastAsia="Times New Roman"/>
          <w:szCs w:val="24"/>
        </w:rPr>
        <w:t>κρίση</w:t>
      </w:r>
      <w:r>
        <w:rPr>
          <w:rFonts w:eastAsia="Times New Roman"/>
          <w:szCs w:val="24"/>
        </w:rPr>
        <w:t>,</w:t>
      </w:r>
      <w:r w:rsidRPr="000E7C5E">
        <w:rPr>
          <w:rFonts w:eastAsia="Times New Roman"/>
          <w:szCs w:val="24"/>
        </w:rPr>
        <w:t xml:space="preserve"> πριν από το 2010</w:t>
      </w:r>
      <w:r>
        <w:rPr>
          <w:rFonts w:eastAsia="Times New Roman"/>
          <w:szCs w:val="24"/>
        </w:rPr>
        <w:t>,</w:t>
      </w:r>
      <w:r w:rsidRPr="000E7C5E">
        <w:rPr>
          <w:rFonts w:eastAsia="Times New Roman"/>
          <w:szCs w:val="24"/>
        </w:rPr>
        <w:t xml:space="preserve"> τα χ</w:t>
      </w:r>
      <w:r>
        <w:rPr>
          <w:rFonts w:eastAsia="Times New Roman"/>
          <w:szCs w:val="24"/>
        </w:rPr>
        <w:t>ω</w:t>
      </w:r>
      <w:r w:rsidRPr="000E7C5E">
        <w:rPr>
          <w:rFonts w:eastAsia="Times New Roman"/>
          <w:szCs w:val="24"/>
        </w:rPr>
        <w:t>ρικά που έπαιρνε κάθε δικαιούχος</w:t>
      </w:r>
      <w:r>
        <w:rPr>
          <w:rFonts w:eastAsia="Times New Roman"/>
          <w:szCs w:val="24"/>
        </w:rPr>
        <w:t>,</w:t>
      </w:r>
      <w:r w:rsidRPr="000E7C5E">
        <w:rPr>
          <w:rFonts w:eastAsia="Times New Roman"/>
          <w:szCs w:val="24"/>
        </w:rPr>
        <w:t xml:space="preserve"> ήταν </w:t>
      </w:r>
      <w:r>
        <w:rPr>
          <w:rFonts w:eastAsia="Times New Roman"/>
          <w:szCs w:val="24"/>
        </w:rPr>
        <w:t>περίπου</w:t>
      </w:r>
      <w:r w:rsidRPr="000E7C5E">
        <w:rPr>
          <w:rFonts w:eastAsia="Times New Roman"/>
          <w:szCs w:val="24"/>
        </w:rPr>
        <w:t xml:space="preserve"> </w:t>
      </w:r>
      <w:r>
        <w:rPr>
          <w:rFonts w:eastAsia="Times New Roman"/>
          <w:szCs w:val="24"/>
        </w:rPr>
        <w:t>δεκαπέντε -γ</w:t>
      </w:r>
      <w:r w:rsidRPr="000E7C5E">
        <w:rPr>
          <w:rFonts w:eastAsia="Times New Roman"/>
          <w:szCs w:val="24"/>
        </w:rPr>
        <w:t>ια τέτοια διαφορά μιλάμε</w:t>
      </w:r>
      <w:r>
        <w:rPr>
          <w:rFonts w:eastAsia="Times New Roman"/>
          <w:szCs w:val="24"/>
        </w:rPr>
        <w:t>-</w:t>
      </w:r>
      <w:r w:rsidRPr="000E7C5E">
        <w:rPr>
          <w:rFonts w:eastAsia="Times New Roman"/>
          <w:szCs w:val="24"/>
        </w:rPr>
        <w:t xml:space="preserve"> που και τότε οι άνθρωποι κάλυπταν τις ανάγκες </w:t>
      </w:r>
      <w:r>
        <w:rPr>
          <w:rFonts w:eastAsia="Times New Roman"/>
          <w:szCs w:val="24"/>
        </w:rPr>
        <w:t>τους</w:t>
      </w:r>
      <w:r w:rsidRPr="000E7C5E">
        <w:rPr>
          <w:rFonts w:eastAsia="Times New Roman"/>
          <w:szCs w:val="24"/>
        </w:rPr>
        <w:t xml:space="preserve"> οριακά</w:t>
      </w:r>
      <w:r>
        <w:rPr>
          <w:rFonts w:eastAsia="Times New Roman"/>
          <w:szCs w:val="24"/>
        </w:rPr>
        <w:t>.</w:t>
      </w:r>
      <w:r w:rsidRPr="000E7C5E">
        <w:rPr>
          <w:rFonts w:eastAsia="Times New Roman"/>
          <w:szCs w:val="24"/>
        </w:rPr>
        <w:t xml:space="preserve"> </w:t>
      </w:r>
      <w:r>
        <w:rPr>
          <w:rFonts w:eastAsia="Times New Roman"/>
          <w:szCs w:val="24"/>
        </w:rPr>
        <w:t>Τ</w:t>
      </w:r>
      <w:r w:rsidRPr="000E7C5E">
        <w:rPr>
          <w:rFonts w:eastAsia="Times New Roman"/>
          <w:szCs w:val="24"/>
        </w:rPr>
        <w:t>ώρα</w:t>
      </w:r>
      <w:r>
        <w:rPr>
          <w:rFonts w:eastAsia="Times New Roman"/>
          <w:szCs w:val="24"/>
        </w:rPr>
        <w:t>,</w:t>
      </w:r>
      <w:r w:rsidRPr="000E7C5E">
        <w:rPr>
          <w:rFonts w:eastAsia="Times New Roman"/>
          <w:szCs w:val="24"/>
        </w:rPr>
        <w:t xml:space="preserve"> πολύ απλά</w:t>
      </w:r>
      <w:r>
        <w:rPr>
          <w:rFonts w:eastAsia="Times New Roman"/>
          <w:szCs w:val="24"/>
        </w:rPr>
        <w:t>,</w:t>
      </w:r>
      <w:r w:rsidRPr="000E7C5E">
        <w:rPr>
          <w:rFonts w:eastAsia="Times New Roman"/>
          <w:szCs w:val="24"/>
        </w:rPr>
        <w:t xml:space="preserve"> δεν μπορούν να τις καλύψουν</w:t>
      </w:r>
      <w:r>
        <w:rPr>
          <w:rFonts w:eastAsia="Times New Roman"/>
          <w:szCs w:val="24"/>
        </w:rPr>
        <w:t>.</w:t>
      </w:r>
    </w:p>
    <w:p w14:paraId="3824410F" w14:textId="77777777" w:rsidR="00D035B1" w:rsidRDefault="005B20CE">
      <w:pPr>
        <w:spacing w:line="600" w:lineRule="auto"/>
        <w:ind w:firstLine="720"/>
        <w:jc w:val="both"/>
        <w:rPr>
          <w:rFonts w:eastAsia="Times New Roman"/>
          <w:szCs w:val="24"/>
        </w:rPr>
      </w:pPr>
      <w:r>
        <w:rPr>
          <w:rFonts w:eastAsia="Times New Roman"/>
          <w:szCs w:val="24"/>
        </w:rPr>
        <w:t>Α</w:t>
      </w:r>
      <w:r w:rsidRPr="000E7C5E">
        <w:rPr>
          <w:rFonts w:eastAsia="Times New Roman"/>
          <w:szCs w:val="24"/>
        </w:rPr>
        <w:t>ναφερθήκατε σε ένα ποσό των 250.000</w:t>
      </w:r>
      <w:r>
        <w:rPr>
          <w:rFonts w:eastAsia="Times New Roman"/>
          <w:szCs w:val="24"/>
        </w:rPr>
        <w:t xml:space="preserve">. Εδώ, όμως, έχω μία απάντηση της </w:t>
      </w:r>
      <w:r w:rsidRPr="000E7C5E">
        <w:rPr>
          <w:rFonts w:eastAsia="Times New Roman"/>
          <w:szCs w:val="24"/>
        </w:rPr>
        <w:t xml:space="preserve">Αποκεντρωμένης Διοίκησης Μακεδονίας </w:t>
      </w:r>
      <w:r>
        <w:rPr>
          <w:rFonts w:eastAsia="Times New Roman"/>
          <w:szCs w:val="24"/>
        </w:rPr>
        <w:t>Θ</w:t>
      </w:r>
      <w:r w:rsidRPr="000E7C5E">
        <w:rPr>
          <w:rFonts w:eastAsia="Times New Roman"/>
          <w:szCs w:val="24"/>
        </w:rPr>
        <w:t>ράκης</w:t>
      </w:r>
      <w:r>
        <w:rPr>
          <w:rFonts w:eastAsia="Times New Roman"/>
          <w:szCs w:val="24"/>
        </w:rPr>
        <w:t>,</w:t>
      </w:r>
      <w:r w:rsidRPr="000E7C5E">
        <w:rPr>
          <w:rFonts w:eastAsia="Times New Roman"/>
          <w:szCs w:val="24"/>
        </w:rPr>
        <w:t xml:space="preserve"> με ημερομηνία </w:t>
      </w:r>
      <w:r>
        <w:rPr>
          <w:rFonts w:eastAsia="Times New Roman"/>
          <w:szCs w:val="24"/>
        </w:rPr>
        <w:t>4-12-2018,</w:t>
      </w:r>
      <w:r w:rsidRPr="000E7C5E">
        <w:rPr>
          <w:rFonts w:eastAsia="Times New Roman"/>
          <w:szCs w:val="24"/>
        </w:rPr>
        <w:t xml:space="preserve"> που λέει ότι η χρηματοδότηση του Δασαρχείου Ξάνθης ανήλθε στο ποσό των </w:t>
      </w:r>
      <w:r>
        <w:rPr>
          <w:rFonts w:eastAsia="Times New Roman"/>
          <w:szCs w:val="24"/>
        </w:rPr>
        <w:t>109.000</w:t>
      </w:r>
      <w:r w:rsidRPr="000E7C5E">
        <w:rPr>
          <w:rFonts w:eastAsia="Times New Roman"/>
          <w:szCs w:val="24"/>
        </w:rPr>
        <w:t xml:space="preserve"> ευρώ και με μία πρόσθετη ακόμα χρηματοδότηση των 35.000</w:t>
      </w:r>
      <w:r>
        <w:rPr>
          <w:rFonts w:eastAsia="Times New Roman"/>
          <w:szCs w:val="24"/>
        </w:rPr>
        <w:t>,</w:t>
      </w:r>
      <w:r w:rsidRPr="000E7C5E">
        <w:rPr>
          <w:rFonts w:eastAsia="Times New Roman"/>
          <w:szCs w:val="24"/>
        </w:rPr>
        <w:t xml:space="preserve"> έφτασε τελικά στο ύψος των </w:t>
      </w:r>
      <w:r>
        <w:rPr>
          <w:rFonts w:eastAsia="Times New Roman"/>
          <w:szCs w:val="24"/>
        </w:rPr>
        <w:t>144.000</w:t>
      </w:r>
      <w:r w:rsidRPr="000E7C5E">
        <w:rPr>
          <w:rFonts w:eastAsia="Times New Roman"/>
          <w:szCs w:val="24"/>
        </w:rPr>
        <w:t xml:space="preserve"> ευρώ</w:t>
      </w:r>
      <w:r>
        <w:rPr>
          <w:rFonts w:eastAsia="Times New Roman"/>
          <w:szCs w:val="24"/>
        </w:rPr>
        <w:t>. Θ</w:t>
      </w:r>
      <w:r w:rsidRPr="000E7C5E">
        <w:rPr>
          <w:rFonts w:eastAsia="Times New Roman"/>
          <w:szCs w:val="24"/>
        </w:rPr>
        <w:t>έλετε να σας πω</w:t>
      </w:r>
      <w:r>
        <w:rPr>
          <w:rFonts w:eastAsia="Times New Roman"/>
          <w:szCs w:val="24"/>
        </w:rPr>
        <w:t>,</w:t>
      </w:r>
      <w:r w:rsidRPr="000E7C5E">
        <w:rPr>
          <w:rFonts w:eastAsia="Times New Roman"/>
          <w:szCs w:val="24"/>
        </w:rPr>
        <w:t xml:space="preserve"> από μία παλαιότερη απάντηση του </w:t>
      </w:r>
      <w:r>
        <w:rPr>
          <w:rFonts w:eastAsia="Times New Roman"/>
          <w:szCs w:val="24"/>
        </w:rPr>
        <w:t>Υ</w:t>
      </w:r>
      <w:r w:rsidRPr="000E7C5E">
        <w:rPr>
          <w:rFonts w:eastAsia="Times New Roman"/>
          <w:szCs w:val="24"/>
        </w:rPr>
        <w:t xml:space="preserve">πουργείου </w:t>
      </w:r>
      <w:r>
        <w:rPr>
          <w:rFonts w:eastAsia="Times New Roman"/>
          <w:szCs w:val="24"/>
        </w:rPr>
        <w:t>σας, σε</w:t>
      </w:r>
      <w:r w:rsidRPr="000E7C5E">
        <w:rPr>
          <w:rFonts w:eastAsia="Times New Roman"/>
          <w:szCs w:val="24"/>
        </w:rPr>
        <w:t xml:space="preserve"> ένα αντίστοιχο Δασαρχείο στο Κιλκίς</w:t>
      </w:r>
      <w:r>
        <w:rPr>
          <w:rFonts w:eastAsia="Times New Roman"/>
          <w:szCs w:val="24"/>
        </w:rPr>
        <w:t>,</w:t>
      </w:r>
      <w:r w:rsidRPr="000E7C5E">
        <w:rPr>
          <w:rFonts w:eastAsia="Times New Roman"/>
          <w:szCs w:val="24"/>
        </w:rPr>
        <w:t xml:space="preserve"> πριν από την κρίση</w:t>
      </w:r>
      <w:r>
        <w:rPr>
          <w:rFonts w:eastAsia="Times New Roman"/>
          <w:szCs w:val="24"/>
        </w:rPr>
        <w:t>, το</w:t>
      </w:r>
      <w:r w:rsidRPr="000E7C5E">
        <w:rPr>
          <w:rFonts w:eastAsia="Times New Roman"/>
          <w:szCs w:val="24"/>
        </w:rPr>
        <w:t xml:space="preserve"> 2010</w:t>
      </w:r>
      <w:r>
        <w:rPr>
          <w:rFonts w:eastAsia="Times New Roman"/>
          <w:szCs w:val="24"/>
        </w:rPr>
        <w:t>,</w:t>
      </w:r>
      <w:r w:rsidRPr="000E7C5E">
        <w:rPr>
          <w:rFonts w:eastAsia="Times New Roman"/>
          <w:szCs w:val="24"/>
        </w:rPr>
        <w:t xml:space="preserve"> </w:t>
      </w:r>
      <w:r>
        <w:rPr>
          <w:rFonts w:eastAsia="Times New Roman"/>
          <w:szCs w:val="24"/>
        </w:rPr>
        <w:t>πόση</w:t>
      </w:r>
      <w:r w:rsidRPr="000E7C5E">
        <w:rPr>
          <w:rFonts w:eastAsia="Times New Roman"/>
          <w:szCs w:val="24"/>
        </w:rPr>
        <w:t xml:space="preserve"> ήταν η χρηματοδότηση</w:t>
      </w:r>
      <w:r>
        <w:rPr>
          <w:rFonts w:eastAsia="Times New Roman"/>
          <w:szCs w:val="24"/>
        </w:rPr>
        <w:t>;</w:t>
      </w:r>
      <w:r w:rsidRPr="000E7C5E">
        <w:rPr>
          <w:rFonts w:eastAsia="Times New Roman"/>
          <w:szCs w:val="24"/>
        </w:rPr>
        <w:t xml:space="preserve"> </w:t>
      </w:r>
      <w:r>
        <w:rPr>
          <w:rFonts w:eastAsia="Times New Roman"/>
          <w:szCs w:val="24"/>
        </w:rPr>
        <w:t>Ή</w:t>
      </w:r>
      <w:r w:rsidRPr="000E7C5E">
        <w:rPr>
          <w:rFonts w:eastAsia="Times New Roman"/>
          <w:szCs w:val="24"/>
        </w:rPr>
        <w:t>ταν πάνω από 700.000 ευρώ</w:t>
      </w:r>
      <w:r>
        <w:rPr>
          <w:rFonts w:eastAsia="Times New Roman"/>
          <w:szCs w:val="24"/>
        </w:rPr>
        <w:t>.</w:t>
      </w:r>
      <w:r w:rsidRPr="000E7C5E">
        <w:rPr>
          <w:rFonts w:eastAsia="Times New Roman"/>
          <w:szCs w:val="24"/>
        </w:rPr>
        <w:t xml:space="preserve"> </w:t>
      </w:r>
    </w:p>
    <w:p w14:paraId="38244110" w14:textId="77777777" w:rsidR="00D035B1" w:rsidRDefault="005B20CE">
      <w:pPr>
        <w:spacing w:line="600" w:lineRule="auto"/>
        <w:ind w:firstLine="720"/>
        <w:jc w:val="both"/>
        <w:rPr>
          <w:rFonts w:eastAsia="Times New Roman"/>
          <w:szCs w:val="24"/>
        </w:rPr>
      </w:pPr>
      <w:r>
        <w:rPr>
          <w:rFonts w:eastAsia="Times New Roman"/>
          <w:szCs w:val="24"/>
        </w:rPr>
        <w:t xml:space="preserve">Με αυτή τη χρηματοδότηση, </w:t>
      </w:r>
      <w:r w:rsidRPr="000E7C5E">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w:t>
      </w:r>
      <w:r w:rsidRPr="000E7C5E">
        <w:rPr>
          <w:rFonts w:eastAsia="Times New Roman"/>
          <w:szCs w:val="24"/>
        </w:rPr>
        <w:t xml:space="preserve"> δεν μπορεί να γίνει η αναγκαία εκείνη υλοτόμηση για να καλυφθούν οι ανάγκες των ανθρώπων</w:t>
      </w:r>
      <w:r>
        <w:rPr>
          <w:rFonts w:eastAsia="Times New Roman"/>
          <w:szCs w:val="24"/>
        </w:rPr>
        <w:t>.</w:t>
      </w:r>
    </w:p>
    <w:p w14:paraId="38244111" w14:textId="77777777" w:rsidR="00D035B1" w:rsidRDefault="005B20CE">
      <w:pPr>
        <w:spacing w:line="600" w:lineRule="auto"/>
        <w:ind w:firstLine="720"/>
        <w:jc w:val="both"/>
        <w:rPr>
          <w:rFonts w:eastAsia="Times New Roman"/>
          <w:szCs w:val="24"/>
        </w:rPr>
      </w:pPr>
      <w:r>
        <w:rPr>
          <w:rFonts w:eastAsia="Times New Roman"/>
          <w:szCs w:val="24"/>
        </w:rPr>
        <w:lastRenderedPageBreak/>
        <w:t>Δυστυχώς, με όσα είπατε, δ</w:t>
      </w:r>
      <w:r w:rsidRPr="000E7C5E">
        <w:rPr>
          <w:rFonts w:eastAsia="Times New Roman"/>
          <w:szCs w:val="24"/>
        </w:rPr>
        <w:t>εν απαντάτε σε αυτό το πρόβλημα</w:t>
      </w:r>
      <w:r>
        <w:rPr>
          <w:rFonts w:eastAsia="Times New Roman"/>
          <w:szCs w:val="24"/>
        </w:rPr>
        <w:t>. Θ</w:t>
      </w:r>
      <w:r w:rsidRPr="000E7C5E">
        <w:rPr>
          <w:rFonts w:eastAsia="Times New Roman"/>
          <w:szCs w:val="24"/>
        </w:rPr>
        <w:t>α περιμένουμε να ακούσουμε αν έχετε κάτι καινούργιο</w:t>
      </w:r>
      <w:r>
        <w:rPr>
          <w:rFonts w:eastAsia="Times New Roman"/>
          <w:szCs w:val="24"/>
        </w:rPr>
        <w:t>,</w:t>
      </w:r>
      <w:r w:rsidRPr="000E7C5E">
        <w:rPr>
          <w:rFonts w:eastAsia="Times New Roman"/>
          <w:szCs w:val="24"/>
        </w:rPr>
        <w:t xml:space="preserve"> κάτι επιπλέο</w:t>
      </w:r>
      <w:r w:rsidRPr="000E7C5E">
        <w:rPr>
          <w:rFonts w:eastAsia="Times New Roman"/>
          <w:szCs w:val="24"/>
        </w:rPr>
        <w:t>ν να πείτε</w:t>
      </w:r>
      <w:r>
        <w:rPr>
          <w:rFonts w:eastAsia="Times New Roman"/>
          <w:szCs w:val="24"/>
        </w:rPr>
        <w:t>.</w:t>
      </w:r>
      <w:r w:rsidRPr="000E7C5E">
        <w:rPr>
          <w:rFonts w:eastAsia="Times New Roman"/>
          <w:szCs w:val="24"/>
        </w:rPr>
        <w:t xml:space="preserve"> </w:t>
      </w:r>
    </w:p>
    <w:p w14:paraId="38244112"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sidRPr="000E7C5E">
        <w:rPr>
          <w:rFonts w:eastAsia="Times New Roman"/>
          <w:szCs w:val="24"/>
        </w:rPr>
        <w:t>Ευχαριστούμε</w:t>
      </w:r>
      <w:r>
        <w:rPr>
          <w:rFonts w:eastAsia="Times New Roman"/>
          <w:szCs w:val="24"/>
        </w:rPr>
        <w:t>,</w:t>
      </w:r>
      <w:r w:rsidRPr="000E7C5E">
        <w:rPr>
          <w:rFonts w:eastAsia="Times New Roman"/>
          <w:szCs w:val="24"/>
        </w:rPr>
        <w:t xml:space="preserve"> κύριε </w:t>
      </w:r>
      <w:r>
        <w:rPr>
          <w:rFonts w:eastAsia="Times New Roman"/>
          <w:szCs w:val="24"/>
        </w:rPr>
        <w:t>Δελή.</w:t>
      </w:r>
    </w:p>
    <w:p w14:paraId="38244113" w14:textId="77777777" w:rsidR="00D035B1" w:rsidRDefault="005B20CE">
      <w:pPr>
        <w:spacing w:line="600" w:lineRule="auto"/>
        <w:ind w:firstLine="720"/>
        <w:jc w:val="both"/>
        <w:rPr>
          <w:rFonts w:eastAsia="Times New Roman"/>
          <w:szCs w:val="24"/>
        </w:rPr>
      </w:pPr>
      <w:r>
        <w:rPr>
          <w:rFonts w:eastAsia="Times New Roman"/>
          <w:szCs w:val="24"/>
        </w:rPr>
        <w:t xml:space="preserve">Παρακαλώ, κύριε Υπουργέ, έχετε τον λόγο για τη δευτερολογία σας. </w:t>
      </w:r>
    </w:p>
    <w:p w14:paraId="38244114" w14:textId="77777777" w:rsidR="00D035B1" w:rsidRDefault="005B20CE">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Κύριε Πρόεδρε,</w:t>
      </w:r>
      <w:r w:rsidRPr="000E7C5E">
        <w:rPr>
          <w:rFonts w:eastAsia="Times New Roman"/>
          <w:szCs w:val="24"/>
        </w:rPr>
        <w:t xml:space="preserve"> </w:t>
      </w:r>
      <w:r>
        <w:rPr>
          <w:rFonts w:eastAsia="Times New Roman"/>
          <w:szCs w:val="24"/>
        </w:rPr>
        <w:t>έτσι κι</w:t>
      </w:r>
      <w:r w:rsidRPr="000E7C5E">
        <w:rPr>
          <w:rFonts w:eastAsia="Times New Roman"/>
          <w:szCs w:val="24"/>
        </w:rPr>
        <w:t xml:space="preserve"> αλλιώς</w:t>
      </w:r>
      <w:r>
        <w:rPr>
          <w:rFonts w:eastAsia="Times New Roman"/>
          <w:szCs w:val="24"/>
        </w:rPr>
        <w:t>,</w:t>
      </w:r>
      <w:r w:rsidRPr="000E7C5E">
        <w:rPr>
          <w:rFonts w:eastAsia="Times New Roman"/>
          <w:szCs w:val="24"/>
        </w:rPr>
        <w:t xml:space="preserve"> είχα πει ότι θα ο</w:t>
      </w:r>
      <w:r w:rsidRPr="000E7C5E">
        <w:rPr>
          <w:rFonts w:eastAsia="Times New Roman"/>
          <w:szCs w:val="24"/>
        </w:rPr>
        <w:t xml:space="preserve">λοκληρώσω τις πληροφορίες </w:t>
      </w:r>
      <w:r>
        <w:rPr>
          <w:rFonts w:eastAsia="Times New Roman"/>
          <w:szCs w:val="24"/>
        </w:rPr>
        <w:t xml:space="preserve">στη δεύτερη απάντησή μου. </w:t>
      </w:r>
    </w:p>
    <w:p w14:paraId="38244115" w14:textId="77777777" w:rsidR="00D035B1" w:rsidRDefault="005B20CE">
      <w:pPr>
        <w:spacing w:line="600" w:lineRule="auto"/>
        <w:ind w:firstLine="720"/>
        <w:jc w:val="both"/>
        <w:rPr>
          <w:rFonts w:eastAsia="Times New Roman"/>
          <w:szCs w:val="24"/>
        </w:rPr>
      </w:pPr>
      <w:r>
        <w:rPr>
          <w:rFonts w:eastAsia="Times New Roman"/>
          <w:szCs w:val="24"/>
        </w:rPr>
        <w:t>Ν</w:t>
      </w:r>
      <w:r w:rsidRPr="000E7C5E">
        <w:rPr>
          <w:rFonts w:eastAsia="Times New Roman"/>
          <w:szCs w:val="24"/>
        </w:rPr>
        <w:t>α πάρουμε</w:t>
      </w:r>
      <w:r>
        <w:rPr>
          <w:rFonts w:eastAsia="Times New Roman"/>
          <w:szCs w:val="24"/>
        </w:rPr>
        <w:t>,</w:t>
      </w:r>
      <w:r w:rsidRPr="000E7C5E">
        <w:rPr>
          <w:rFonts w:eastAsia="Times New Roman"/>
          <w:szCs w:val="24"/>
        </w:rPr>
        <w:t xml:space="preserve"> </w:t>
      </w:r>
      <w:r>
        <w:rPr>
          <w:rFonts w:eastAsia="Times New Roman"/>
          <w:szCs w:val="24"/>
        </w:rPr>
        <w:t>λ</w:t>
      </w:r>
      <w:r w:rsidRPr="000E7C5E">
        <w:rPr>
          <w:rFonts w:eastAsia="Times New Roman"/>
          <w:szCs w:val="24"/>
        </w:rPr>
        <w:t>οιπόν</w:t>
      </w:r>
      <w:r>
        <w:rPr>
          <w:rFonts w:eastAsia="Times New Roman"/>
          <w:szCs w:val="24"/>
        </w:rPr>
        <w:t>,</w:t>
      </w:r>
      <w:r w:rsidRPr="000E7C5E">
        <w:rPr>
          <w:rFonts w:eastAsia="Times New Roman"/>
          <w:szCs w:val="24"/>
        </w:rPr>
        <w:t xml:space="preserve"> με τη σειρά τα θέματα των κονδυλίων</w:t>
      </w:r>
      <w:r>
        <w:rPr>
          <w:rFonts w:eastAsia="Times New Roman"/>
          <w:szCs w:val="24"/>
        </w:rPr>
        <w:t>,</w:t>
      </w:r>
      <w:r w:rsidRPr="000E7C5E">
        <w:rPr>
          <w:rFonts w:eastAsia="Times New Roman"/>
          <w:szCs w:val="24"/>
        </w:rPr>
        <w:t xml:space="preserve"> για να μην υπάρχουν παρερμηνείες</w:t>
      </w:r>
      <w:r>
        <w:rPr>
          <w:rFonts w:eastAsia="Times New Roman"/>
          <w:szCs w:val="24"/>
        </w:rPr>
        <w:t>.</w:t>
      </w:r>
      <w:r w:rsidRPr="000E7C5E">
        <w:rPr>
          <w:rFonts w:eastAsia="Times New Roman"/>
          <w:szCs w:val="24"/>
        </w:rPr>
        <w:t xml:space="preserve"> Όσον αφορά τα θέματα εκτέλεσης υλοτομικών εργασιών και καυσόξυλων</w:t>
      </w:r>
      <w:r>
        <w:rPr>
          <w:rFonts w:eastAsia="Times New Roman"/>
          <w:szCs w:val="24"/>
        </w:rPr>
        <w:t>,</w:t>
      </w:r>
      <w:r w:rsidRPr="000E7C5E">
        <w:rPr>
          <w:rFonts w:eastAsia="Times New Roman"/>
          <w:szCs w:val="24"/>
        </w:rPr>
        <w:t xml:space="preserve"> η Αποκεντρωμένη Διοίκηση επιμ</w:t>
      </w:r>
      <w:r>
        <w:rPr>
          <w:rFonts w:eastAsia="Times New Roman"/>
          <w:szCs w:val="24"/>
        </w:rPr>
        <w:t>έρισε</w:t>
      </w:r>
      <w:r w:rsidRPr="000E7C5E">
        <w:rPr>
          <w:rFonts w:eastAsia="Times New Roman"/>
          <w:szCs w:val="24"/>
        </w:rPr>
        <w:t xml:space="preserve"> το ποσό τω</w:t>
      </w:r>
      <w:r w:rsidRPr="000E7C5E">
        <w:rPr>
          <w:rFonts w:eastAsia="Times New Roman"/>
          <w:szCs w:val="24"/>
        </w:rPr>
        <w:t xml:space="preserve">ν </w:t>
      </w:r>
      <w:r>
        <w:rPr>
          <w:rFonts w:eastAsia="Times New Roman"/>
          <w:szCs w:val="24"/>
        </w:rPr>
        <w:t>2.241.000</w:t>
      </w:r>
      <w:r w:rsidRPr="000E7C5E">
        <w:rPr>
          <w:rFonts w:eastAsia="Times New Roman"/>
          <w:szCs w:val="24"/>
        </w:rPr>
        <w:t xml:space="preserve"> για τις ανάγκες </w:t>
      </w:r>
      <w:r>
        <w:rPr>
          <w:rFonts w:eastAsia="Times New Roman"/>
          <w:szCs w:val="24"/>
        </w:rPr>
        <w:t>της.</w:t>
      </w:r>
      <w:r w:rsidRPr="000E7C5E">
        <w:rPr>
          <w:rFonts w:eastAsia="Times New Roman"/>
          <w:szCs w:val="24"/>
        </w:rPr>
        <w:t xml:space="preserve"> </w:t>
      </w:r>
    </w:p>
    <w:p w14:paraId="38244116" w14:textId="77777777" w:rsidR="00D035B1" w:rsidRDefault="005B20CE">
      <w:pPr>
        <w:spacing w:line="600" w:lineRule="auto"/>
        <w:ind w:firstLine="720"/>
        <w:jc w:val="both"/>
        <w:rPr>
          <w:rFonts w:eastAsia="Times New Roman"/>
          <w:szCs w:val="24"/>
        </w:rPr>
      </w:pPr>
      <w:r>
        <w:rPr>
          <w:rFonts w:eastAsia="Times New Roman"/>
          <w:szCs w:val="24"/>
        </w:rPr>
        <w:t>Τ</w:t>
      </w:r>
      <w:r w:rsidRPr="000E7C5E">
        <w:rPr>
          <w:rFonts w:eastAsia="Times New Roman"/>
          <w:szCs w:val="24"/>
        </w:rPr>
        <w:t>ο κονδύλι που απέστειλε το Υπουργείο Περιβάλλοντος</w:t>
      </w:r>
      <w:r>
        <w:rPr>
          <w:rFonts w:eastAsia="Times New Roman"/>
          <w:szCs w:val="24"/>
        </w:rPr>
        <w:t>,</w:t>
      </w:r>
      <w:r w:rsidRPr="000E7C5E">
        <w:rPr>
          <w:rFonts w:eastAsia="Times New Roman"/>
          <w:szCs w:val="24"/>
        </w:rPr>
        <w:t xml:space="preserve"> επιπροσθέτως</w:t>
      </w:r>
      <w:r>
        <w:rPr>
          <w:rFonts w:eastAsia="Times New Roman"/>
          <w:szCs w:val="24"/>
        </w:rPr>
        <w:t>,</w:t>
      </w:r>
      <w:r w:rsidRPr="000E7C5E">
        <w:rPr>
          <w:rFonts w:eastAsia="Times New Roman"/>
          <w:szCs w:val="24"/>
        </w:rPr>
        <w:t xml:space="preserve"> ήταν όχι μόνο αυξημένο σε σχέση με το </w:t>
      </w:r>
      <w:r>
        <w:rPr>
          <w:rFonts w:eastAsia="Times New Roman"/>
          <w:szCs w:val="24"/>
        </w:rPr>
        <w:t>20</w:t>
      </w:r>
      <w:r w:rsidRPr="000E7C5E">
        <w:rPr>
          <w:rFonts w:eastAsia="Times New Roman"/>
          <w:szCs w:val="24"/>
        </w:rPr>
        <w:t>17</w:t>
      </w:r>
      <w:r>
        <w:rPr>
          <w:rFonts w:eastAsia="Times New Roman"/>
          <w:szCs w:val="24"/>
        </w:rPr>
        <w:t>,</w:t>
      </w:r>
      <w:r w:rsidRPr="000E7C5E">
        <w:rPr>
          <w:rFonts w:eastAsia="Times New Roman"/>
          <w:szCs w:val="24"/>
        </w:rPr>
        <w:t xml:space="preserve"> </w:t>
      </w:r>
      <w:r w:rsidRPr="000E7C5E">
        <w:rPr>
          <w:rFonts w:eastAsia="Times New Roman"/>
          <w:szCs w:val="24"/>
        </w:rPr>
        <w:lastRenderedPageBreak/>
        <w:t>αλλά δόθηκε και πολύ νωρίς</w:t>
      </w:r>
      <w:r>
        <w:rPr>
          <w:rFonts w:eastAsia="Times New Roman"/>
          <w:szCs w:val="24"/>
        </w:rPr>
        <w:t>.</w:t>
      </w:r>
      <w:r w:rsidRPr="000E7C5E">
        <w:rPr>
          <w:rFonts w:eastAsia="Times New Roman"/>
          <w:szCs w:val="24"/>
        </w:rPr>
        <w:t xml:space="preserve"> </w:t>
      </w:r>
      <w:r>
        <w:rPr>
          <w:rFonts w:eastAsia="Times New Roman"/>
          <w:szCs w:val="24"/>
        </w:rPr>
        <w:t>Α</w:t>
      </w:r>
      <w:r w:rsidRPr="000E7C5E">
        <w:rPr>
          <w:rFonts w:eastAsia="Times New Roman"/>
          <w:szCs w:val="24"/>
        </w:rPr>
        <w:t>πό τις 4 Σεπτεμβρίου ζητήσαμε τη μεταφορά πιστώσεων και από τι</w:t>
      </w:r>
      <w:r>
        <w:rPr>
          <w:rFonts w:eastAsia="Times New Roman"/>
          <w:szCs w:val="24"/>
        </w:rPr>
        <w:t xml:space="preserve">ς 5 Οκτωβρίου </w:t>
      </w:r>
      <w:r w:rsidRPr="000E7C5E">
        <w:rPr>
          <w:rFonts w:eastAsia="Times New Roman"/>
          <w:szCs w:val="24"/>
        </w:rPr>
        <w:t xml:space="preserve">η Αποκεντρωμένη Διοίκηση </w:t>
      </w:r>
      <w:r>
        <w:rPr>
          <w:rFonts w:eastAsia="Times New Roman"/>
          <w:szCs w:val="24"/>
        </w:rPr>
        <w:t xml:space="preserve">είχε στη διάθεσή της επιπλέον ποσό 250.000 </w:t>
      </w:r>
      <w:r w:rsidRPr="000E7C5E">
        <w:rPr>
          <w:rFonts w:eastAsia="Times New Roman"/>
          <w:szCs w:val="24"/>
        </w:rPr>
        <w:t>ευρώ</w:t>
      </w:r>
      <w:r>
        <w:rPr>
          <w:rFonts w:eastAsia="Times New Roman"/>
          <w:szCs w:val="24"/>
        </w:rPr>
        <w:t>.</w:t>
      </w:r>
      <w:r w:rsidRPr="000E7C5E">
        <w:rPr>
          <w:rFonts w:eastAsia="Times New Roman"/>
          <w:szCs w:val="24"/>
        </w:rPr>
        <w:t xml:space="preserve"> </w:t>
      </w:r>
      <w:r>
        <w:rPr>
          <w:rFonts w:eastAsia="Times New Roman"/>
          <w:szCs w:val="24"/>
        </w:rPr>
        <w:t>Τ</w:t>
      </w:r>
      <w:r w:rsidRPr="000E7C5E">
        <w:rPr>
          <w:rFonts w:eastAsia="Times New Roman"/>
          <w:szCs w:val="24"/>
        </w:rPr>
        <w:t>ο</w:t>
      </w:r>
      <w:r>
        <w:rPr>
          <w:rFonts w:eastAsia="Times New Roman"/>
          <w:szCs w:val="24"/>
        </w:rPr>
        <w:t>ν</w:t>
      </w:r>
      <w:r w:rsidRPr="000E7C5E">
        <w:rPr>
          <w:rFonts w:eastAsia="Times New Roman"/>
          <w:szCs w:val="24"/>
        </w:rPr>
        <w:t xml:space="preserve"> Νοέμβριο κάναμε νέα συνεννόηση</w:t>
      </w:r>
      <w:r>
        <w:rPr>
          <w:rFonts w:eastAsia="Times New Roman"/>
          <w:szCs w:val="24"/>
        </w:rPr>
        <w:t xml:space="preserve"> με</w:t>
      </w:r>
      <w:r w:rsidRPr="000E7C5E">
        <w:rPr>
          <w:rFonts w:eastAsia="Times New Roman"/>
          <w:szCs w:val="24"/>
        </w:rPr>
        <w:t xml:space="preserve"> το</w:t>
      </w:r>
      <w:r>
        <w:rPr>
          <w:rFonts w:eastAsia="Times New Roman"/>
          <w:szCs w:val="24"/>
        </w:rPr>
        <w:t xml:space="preserve"> Υπουργείο</w:t>
      </w:r>
      <w:r w:rsidRPr="000E7C5E">
        <w:rPr>
          <w:rFonts w:eastAsia="Times New Roman"/>
          <w:szCs w:val="24"/>
        </w:rPr>
        <w:t xml:space="preserve"> Οικονομικών και εξασφαλίσαμε επιπλέον χρηματοδότηση για </w:t>
      </w:r>
      <w:r>
        <w:rPr>
          <w:rFonts w:eastAsia="Times New Roman"/>
          <w:szCs w:val="24"/>
        </w:rPr>
        <w:t xml:space="preserve">τη </w:t>
      </w:r>
      <w:r w:rsidRPr="000E7C5E">
        <w:rPr>
          <w:rFonts w:eastAsia="Times New Roman"/>
          <w:szCs w:val="24"/>
        </w:rPr>
        <w:t>διάθεση των καυσ</w:t>
      </w:r>
      <w:r>
        <w:rPr>
          <w:rFonts w:eastAsia="Times New Roman"/>
          <w:szCs w:val="24"/>
        </w:rPr>
        <w:t>ό</w:t>
      </w:r>
      <w:r w:rsidRPr="000E7C5E">
        <w:rPr>
          <w:rFonts w:eastAsia="Times New Roman"/>
          <w:szCs w:val="24"/>
        </w:rPr>
        <w:t>ξ</w:t>
      </w:r>
      <w:r>
        <w:rPr>
          <w:rFonts w:eastAsia="Times New Roman"/>
          <w:szCs w:val="24"/>
        </w:rPr>
        <w:t>υ</w:t>
      </w:r>
      <w:r w:rsidRPr="000E7C5E">
        <w:rPr>
          <w:rFonts w:eastAsia="Times New Roman"/>
          <w:szCs w:val="24"/>
        </w:rPr>
        <w:t>λων</w:t>
      </w:r>
      <w:r>
        <w:rPr>
          <w:rFonts w:eastAsia="Times New Roman"/>
          <w:szCs w:val="24"/>
        </w:rPr>
        <w:t>,</w:t>
      </w:r>
      <w:r w:rsidRPr="000E7C5E">
        <w:rPr>
          <w:rFonts w:eastAsia="Times New Roman"/>
          <w:szCs w:val="24"/>
        </w:rPr>
        <w:t xml:space="preserve"> τα οποία και </w:t>
      </w:r>
      <w:r>
        <w:rPr>
          <w:rFonts w:eastAsia="Times New Roman"/>
          <w:szCs w:val="24"/>
        </w:rPr>
        <w:t>πήρε, επίσης,</w:t>
      </w:r>
      <w:r w:rsidRPr="000E7C5E">
        <w:rPr>
          <w:rFonts w:eastAsia="Times New Roman"/>
          <w:szCs w:val="24"/>
        </w:rPr>
        <w:t xml:space="preserve"> η Αποκεντρωμένη Διοίκ</w:t>
      </w:r>
      <w:r w:rsidRPr="000E7C5E">
        <w:rPr>
          <w:rFonts w:eastAsia="Times New Roman"/>
          <w:szCs w:val="24"/>
        </w:rPr>
        <w:t>ηση</w:t>
      </w:r>
      <w:r>
        <w:rPr>
          <w:rFonts w:eastAsia="Times New Roman"/>
          <w:szCs w:val="24"/>
        </w:rPr>
        <w:t>.</w:t>
      </w:r>
    </w:p>
    <w:p w14:paraId="38244117" w14:textId="77777777" w:rsidR="00D035B1" w:rsidRDefault="005B20CE">
      <w:pPr>
        <w:spacing w:line="600" w:lineRule="auto"/>
        <w:ind w:firstLine="720"/>
        <w:jc w:val="both"/>
        <w:rPr>
          <w:rFonts w:eastAsia="Times New Roman"/>
          <w:szCs w:val="24"/>
        </w:rPr>
      </w:pPr>
      <w:r>
        <w:rPr>
          <w:rFonts w:eastAsia="Times New Roman"/>
          <w:szCs w:val="24"/>
        </w:rPr>
        <w:t>Σ</w:t>
      </w:r>
      <w:r w:rsidRPr="000E7C5E">
        <w:rPr>
          <w:rFonts w:eastAsia="Times New Roman"/>
          <w:szCs w:val="24"/>
        </w:rPr>
        <w:t xml:space="preserve">την </w:t>
      </w:r>
      <w:r>
        <w:rPr>
          <w:rFonts w:eastAsia="Times New Roman"/>
          <w:szCs w:val="24"/>
        </w:rPr>
        <w:t>π</w:t>
      </w:r>
      <w:r w:rsidRPr="000E7C5E">
        <w:rPr>
          <w:rFonts w:eastAsia="Times New Roman"/>
          <w:szCs w:val="24"/>
        </w:rPr>
        <w:t xml:space="preserve">εριφερειακή </w:t>
      </w:r>
      <w:r>
        <w:rPr>
          <w:rFonts w:eastAsia="Times New Roman"/>
          <w:szCs w:val="24"/>
        </w:rPr>
        <w:t>ε</w:t>
      </w:r>
      <w:r w:rsidRPr="000E7C5E">
        <w:rPr>
          <w:rFonts w:eastAsia="Times New Roman"/>
          <w:szCs w:val="24"/>
        </w:rPr>
        <w:t xml:space="preserve">νότητα </w:t>
      </w:r>
      <w:r w:rsidRPr="000E7C5E">
        <w:rPr>
          <w:rFonts w:eastAsia="Times New Roman"/>
          <w:szCs w:val="24"/>
        </w:rPr>
        <w:t xml:space="preserve">Ξάνθης και ιδιαίτερα στο Δήμο </w:t>
      </w:r>
      <w:proofErr w:type="spellStart"/>
      <w:r w:rsidRPr="000E7C5E">
        <w:rPr>
          <w:rFonts w:eastAsia="Times New Roman"/>
          <w:szCs w:val="24"/>
        </w:rPr>
        <w:t>Μύκης</w:t>
      </w:r>
      <w:proofErr w:type="spellEnd"/>
      <w:r>
        <w:rPr>
          <w:rFonts w:eastAsia="Times New Roman"/>
          <w:szCs w:val="24"/>
        </w:rPr>
        <w:t>,</w:t>
      </w:r>
      <w:r w:rsidRPr="000E7C5E">
        <w:rPr>
          <w:rFonts w:eastAsia="Times New Roman"/>
          <w:szCs w:val="24"/>
        </w:rPr>
        <w:t xml:space="preserve"> υπήρχε συνάντηση των </w:t>
      </w:r>
      <w:r>
        <w:rPr>
          <w:rFonts w:eastAsia="Times New Roman"/>
          <w:szCs w:val="24"/>
        </w:rPr>
        <w:t>Βουλευτών μας και με την Υφ</w:t>
      </w:r>
      <w:r w:rsidRPr="000E7C5E">
        <w:rPr>
          <w:rFonts w:eastAsia="Times New Roman"/>
          <w:szCs w:val="24"/>
        </w:rPr>
        <w:t>υπουργό Μακεδονίας Θράκης</w:t>
      </w:r>
      <w:r>
        <w:rPr>
          <w:rFonts w:eastAsia="Times New Roman"/>
          <w:szCs w:val="24"/>
        </w:rPr>
        <w:t>,</w:t>
      </w:r>
      <w:r w:rsidRPr="000E7C5E">
        <w:rPr>
          <w:rFonts w:eastAsia="Times New Roman"/>
          <w:szCs w:val="24"/>
        </w:rPr>
        <w:t xml:space="preserve"> την </w:t>
      </w:r>
      <w:r w:rsidRPr="000E7C5E">
        <w:rPr>
          <w:rFonts w:eastAsia="Times New Roman"/>
          <w:szCs w:val="24"/>
        </w:rPr>
        <w:t>κ</w:t>
      </w:r>
      <w:r>
        <w:rPr>
          <w:rFonts w:eastAsia="Times New Roman"/>
          <w:szCs w:val="24"/>
        </w:rPr>
        <w:t xml:space="preserve">. </w:t>
      </w:r>
      <w:proofErr w:type="spellStart"/>
      <w:r>
        <w:rPr>
          <w:rFonts w:eastAsia="Times New Roman"/>
          <w:szCs w:val="24"/>
        </w:rPr>
        <w:t>Ν</w:t>
      </w:r>
      <w:r w:rsidRPr="000E7C5E">
        <w:rPr>
          <w:rFonts w:eastAsia="Times New Roman"/>
          <w:szCs w:val="24"/>
        </w:rPr>
        <w:t>οτοπούλου</w:t>
      </w:r>
      <w:proofErr w:type="spellEnd"/>
      <w:r>
        <w:rPr>
          <w:rFonts w:eastAsia="Times New Roman"/>
          <w:szCs w:val="24"/>
        </w:rPr>
        <w:t>, και</w:t>
      </w:r>
      <w:r w:rsidRPr="000E7C5E">
        <w:rPr>
          <w:rFonts w:eastAsia="Times New Roman"/>
          <w:szCs w:val="24"/>
        </w:rPr>
        <w:t xml:space="preserve"> με το</w:t>
      </w:r>
      <w:r>
        <w:rPr>
          <w:rFonts w:eastAsia="Times New Roman"/>
          <w:szCs w:val="24"/>
        </w:rPr>
        <w:t>ν</w:t>
      </w:r>
      <w:r w:rsidRPr="000E7C5E">
        <w:rPr>
          <w:rFonts w:eastAsia="Times New Roman"/>
          <w:szCs w:val="24"/>
        </w:rPr>
        <w:t xml:space="preserve"> Δήμαρχο</w:t>
      </w:r>
      <w:r>
        <w:rPr>
          <w:rFonts w:eastAsia="Times New Roman"/>
          <w:szCs w:val="24"/>
        </w:rPr>
        <w:t>.</w:t>
      </w:r>
      <w:r w:rsidRPr="000E7C5E">
        <w:rPr>
          <w:rFonts w:eastAsia="Times New Roman"/>
          <w:szCs w:val="24"/>
        </w:rPr>
        <w:t xml:space="preserve"> </w:t>
      </w:r>
      <w:r>
        <w:rPr>
          <w:rFonts w:eastAsia="Times New Roman"/>
          <w:szCs w:val="24"/>
        </w:rPr>
        <w:t>Ε</w:t>
      </w:r>
      <w:r w:rsidRPr="000E7C5E">
        <w:rPr>
          <w:rFonts w:eastAsia="Times New Roman"/>
          <w:szCs w:val="24"/>
        </w:rPr>
        <w:t>πικοιν</w:t>
      </w:r>
      <w:r>
        <w:rPr>
          <w:rFonts w:eastAsia="Times New Roman"/>
          <w:szCs w:val="24"/>
        </w:rPr>
        <w:t>ώνησαν</w:t>
      </w:r>
      <w:r w:rsidRPr="000E7C5E">
        <w:rPr>
          <w:rFonts w:eastAsia="Times New Roman"/>
          <w:szCs w:val="24"/>
        </w:rPr>
        <w:t xml:space="preserve"> απευθείας μαζί μου</w:t>
      </w:r>
      <w:r>
        <w:rPr>
          <w:rFonts w:eastAsia="Times New Roman"/>
          <w:szCs w:val="24"/>
        </w:rPr>
        <w:t>,</w:t>
      </w:r>
      <w:r w:rsidRPr="000E7C5E">
        <w:rPr>
          <w:rFonts w:eastAsia="Times New Roman"/>
          <w:szCs w:val="24"/>
        </w:rPr>
        <w:t xml:space="preserve"> στείλαμε επιπλέον χρήματα και ενημερωθήκ</w:t>
      </w:r>
      <w:r w:rsidRPr="000E7C5E">
        <w:rPr>
          <w:rFonts w:eastAsia="Times New Roman"/>
          <w:szCs w:val="24"/>
        </w:rPr>
        <w:t xml:space="preserve">αμε ότι </w:t>
      </w:r>
      <w:r>
        <w:rPr>
          <w:rFonts w:eastAsia="Times New Roman"/>
          <w:szCs w:val="24"/>
        </w:rPr>
        <w:t>καλύφθηκαν</w:t>
      </w:r>
      <w:r w:rsidRPr="000E7C5E">
        <w:rPr>
          <w:rFonts w:eastAsia="Times New Roman"/>
          <w:szCs w:val="24"/>
        </w:rPr>
        <w:t xml:space="preserve"> οι ανάγκες ως εξής</w:t>
      </w:r>
      <w:r>
        <w:rPr>
          <w:rFonts w:eastAsia="Times New Roman"/>
          <w:szCs w:val="24"/>
        </w:rPr>
        <w:t>:</w:t>
      </w:r>
      <w:r w:rsidRPr="000E7C5E">
        <w:rPr>
          <w:rFonts w:eastAsia="Times New Roman"/>
          <w:szCs w:val="24"/>
        </w:rPr>
        <w:t xml:space="preserve"> </w:t>
      </w:r>
      <w:r>
        <w:rPr>
          <w:rFonts w:eastAsia="Times New Roman"/>
          <w:szCs w:val="24"/>
        </w:rPr>
        <w:t>Σ</w:t>
      </w:r>
      <w:r w:rsidRPr="000E7C5E">
        <w:rPr>
          <w:rFonts w:eastAsia="Times New Roman"/>
          <w:szCs w:val="24"/>
        </w:rPr>
        <w:t>το Δασαρχείο Ξάνθης</w:t>
      </w:r>
      <w:r>
        <w:rPr>
          <w:rFonts w:eastAsia="Times New Roman"/>
          <w:szCs w:val="24"/>
        </w:rPr>
        <w:t>,</w:t>
      </w:r>
      <w:r w:rsidRPr="000E7C5E">
        <w:rPr>
          <w:rFonts w:eastAsia="Times New Roman"/>
          <w:szCs w:val="24"/>
        </w:rPr>
        <w:t xml:space="preserve"> </w:t>
      </w:r>
      <w:r>
        <w:rPr>
          <w:rFonts w:eastAsia="Times New Roman"/>
          <w:szCs w:val="24"/>
        </w:rPr>
        <w:t>π</w:t>
      </w:r>
      <w:r w:rsidRPr="000E7C5E">
        <w:rPr>
          <w:rFonts w:eastAsia="Times New Roman"/>
          <w:szCs w:val="24"/>
        </w:rPr>
        <w:t>ράγματι</w:t>
      </w:r>
      <w:r>
        <w:rPr>
          <w:rFonts w:eastAsia="Times New Roman"/>
          <w:szCs w:val="24"/>
        </w:rPr>
        <w:t>,</w:t>
      </w:r>
      <w:r w:rsidRPr="000E7C5E">
        <w:rPr>
          <w:rFonts w:eastAsia="Times New Roman"/>
          <w:szCs w:val="24"/>
        </w:rPr>
        <w:t xml:space="preserve"> κατανεμήθηκαν 145.000 ευρώ</w:t>
      </w:r>
      <w:r>
        <w:rPr>
          <w:rFonts w:eastAsia="Times New Roman"/>
          <w:szCs w:val="24"/>
        </w:rPr>
        <w:t>.</w:t>
      </w:r>
      <w:r w:rsidRPr="000E7C5E">
        <w:rPr>
          <w:rFonts w:eastAsia="Times New Roman"/>
          <w:szCs w:val="24"/>
        </w:rPr>
        <w:t xml:space="preserve"> </w:t>
      </w:r>
      <w:r>
        <w:rPr>
          <w:rFonts w:eastAsia="Times New Roman"/>
          <w:szCs w:val="24"/>
        </w:rPr>
        <w:t>Π</w:t>
      </w:r>
      <w:r w:rsidRPr="000E7C5E">
        <w:rPr>
          <w:rFonts w:eastAsia="Times New Roman"/>
          <w:szCs w:val="24"/>
        </w:rPr>
        <w:t>ρέπει να επισημάνω</w:t>
      </w:r>
      <w:r>
        <w:rPr>
          <w:rFonts w:eastAsia="Times New Roman"/>
          <w:szCs w:val="24"/>
        </w:rPr>
        <w:t>,</w:t>
      </w:r>
      <w:r w:rsidRPr="000E7C5E">
        <w:rPr>
          <w:rFonts w:eastAsia="Times New Roman"/>
          <w:szCs w:val="24"/>
        </w:rPr>
        <w:t xml:space="preserve"> </w:t>
      </w:r>
      <w:r>
        <w:rPr>
          <w:rFonts w:eastAsia="Times New Roman"/>
          <w:szCs w:val="24"/>
        </w:rPr>
        <w:t>όμως,</w:t>
      </w:r>
      <w:r w:rsidRPr="000E7C5E">
        <w:rPr>
          <w:rFonts w:eastAsia="Times New Roman"/>
          <w:szCs w:val="24"/>
        </w:rPr>
        <w:t xml:space="preserve"> ότι στην ερώτησή σας σημειώνετ</w:t>
      </w:r>
      <w:r>
        <w:rPr>
          <w:rFonts w:eastAsia="Times New Roman"/>
          <w:szCs w:val="24"/>
        </w:rPr>
        <w:t>ε</w:t>
      </w:r>
      <w:r w:rsidRPr="000E7C5E">
        <w:rPr>
          <w:rFonts w:eastAsia="Times New Roman"/>
          <w:szCs w:val="24"/>
        </w:rPr>
        <w:t xml:space="preserve"> ότι δόθηκαν 45.000 ευρώ</w:t>
      </w:r>
      <w:r>
        <w:rPr>
          <w:rFonts w:eastAsia="Times New Roman"/>
          <w:szCs w:val="24"/>
        </w:rPr>
        <w:t>.</w:t>
      </w:r>
      <w:r w:rsidRPr="000E7C5E">
        <w:rPr>
          <w:rFonts w:eastAsia="Times New Roman"/>
          <w:szCs w:val="24"/>
        </w:rPr>
        <w:t xml:space="preserve"> </w:t>
      </w:r>
      <w:r>
        <w:rPr>
          <w:rFonts w:eastAsia="Times New Roman"/>
          <w:szCs w:val="24"/>
        </w:rPr>
        <w:t>Ν</w:t>
      </w:r>
      <w:r w:rsidRPr="000E7C5E">
        <w:rPr>
          <w:rFonts w:eastAsia="Times New Roman"/>
          <w:szCs w:val="24"/>
        </w:rPr>
        <w:t>α ξεκαθαρίσουμε τελικά ποια είναι η αλήθεια</w:t>
      </w:r>
      <w:r>
        <w:rPr>
          <w:rFonts w:eastAsia="Times New Roman"/>
          <w:szCs w:val="24"/>
        </w:rPr>
        <w:t>.</w:t>
      </w:r>
      <w:r w:rsidRPr="000E7C5E">
        <w:rPr>
          <w:rFonts w:eastAsia="Times New Roman"/>
          <w:szCs w:val="24"/>
        </w:rPr>
        <w:t xml:space="preserve"> </w:t>
      </w:r>
    </w:p>
    <w:p w14:paraId="38244118" w14:textId="77777777" w:rsidR="00D035B1" w:rsidRDefault="005B20CE">
      <w:pPr>
        <w:spacing w:line="600" w:lineRule="auto"/>
        <w:ind w:firstLine="720"/>
        <w:jc w:val="both"/>
        <w:rPr>
          <w:rFonts w:eastAsia="Times New Roman"/>
          <w:szCs w:val="24"/>
        </w:rPr>
      </w:pPr>
      <w:r>
        <w:rPr>
          <w:rFonts w:eastAsia="Times New Roman"/>
          <w:szCs w:val="24"/>
        </w:rPr>
        <w:t>Ε</w:t>
      </w:r>
      <w:r w:rsidRPr="000E7C5E">
        <w:rPr>
          <w:rFonts w:eastAsia="Times New Roman"/>
          <w:szCs w:val="24"/>
        </w:rPr>
        <w:t>μείς</w:t>
      </w:r>
      <w:r>
        <w:rPr>
          <w:rFonts w:eastAsia="Times New Roman"/>
          <w:szCs w:val="24"/>
        </w:rPr>
        <w:t>,</w:t>
      </w:r>
      <w:r w:rsidRPr="000E7C5E">
        <w:rPr>
          <w:rFonts w:eastAsia="Times New Roman"/>
          <w:szCs w:val="24"/>
        </w:rPr>
        <w:t xml:space="preserve"> </w:t>
      </w:r>
      <w:r>
        <w:rPr>
          <w:rFonts w:eastAsia="Times New Roman"/>
          <w:szCs w:val="24"/>
        </w:rPr>
        <w:t>λ</w:t>
      </w:r>
      <w:r w:rsidRPr="000E7C5E">
        <w:rPr>
          <w:rFonts w:eastAsia="Times New Roman"/>
          <w:szCs w:val="24"/>
        </w:rPr>
        <w:t>οιπόν</w:t>
      </w:r>
      <w:r>
        <w:rPr>
          <w:rFonts w:eastAsia="Times New Roman"/>
          <w:szCs w:val="24"/>
        </w:rPr>
        <w:t>,</w:t>
      </w:r>
      <w:r w:rsidRPr="000E7C5E">
        <w:rPr>
          <w:rFonts w:eastAsia="Times New Roman"/>
          <w:szCs w:val="24"/>
        </w:rPr>
        <w:t xml:space="preserve"> συμφωνούμε με αυτό που είπατε τώρα</w:t>
      </w:r>
      <w:r>
        <w:rPr>
          <w:rFonts w:eastAsia="Times New Roman"/>
          <w:szCs w:val="24"/>
        </w:rPr>
        <w:t>,</w:t>
      </w:r>
      <w:r w:rsidRPr="000E7C5E">
        <w:rPr>
          <w:rFonts w:eastAsia="Times New Roman"/>
          <w:szCs w:val="24"/>
        </w:rPr>
        <w:t xml:space="preserve"> ότι </w:t>
      </w:r>
      <w:r>
        <w:rPr>
          <w:rFonts w:eastAsia="Times New Roman"/>
          <w:szCs w:val="24"/>
        </w:rPr>
        <w:t>μοιράστηκαν όχι 45.000 που</w:t>
      </w:r>
      <w:r w:rsidRPr="000E7C5E">
        <w:rPr>
          <w:rFonts w:eastAsia="Times New Roman"/>
          <w:szCs w:val="24"/>
        </w:rPr>
        <w:t xml:space="preserve"> γράφετ</w:t>
      </w:r>
      <w:r>
        <w:rPr>
          <w:rFonts w:eastAsia="Times New Roman"/>
          <w:szCs w:val="24"/>
        </w:rPr>
        <w:t>ε</w:t>
      </w:r>
      <w:r w:rsidRPr="000E7C5E">
        <w:rPr>
          <w:rFonts w:eastAsia="Times New Roman"/>
          <w:szCs w:val="24"/>
        </w:rPr>
        <w:t xml:space="preserve"> στην ερώτηση</w:t>
      </w:r>
      <w:r>
        <w:rPr>
          <w:rFonts w:eastAsia="Times New Roman"/>
          <w:szCs w:val="24"/>
        </w:rPr>
        <w:t>,</w:t>
      </w:r>
      <w:r w:rsidRPr="000E7C5E">
        <w:rPr>
          <w:rFonts w:eastAsia="Times New Roman"/>
          <w:szCs w:val="24"/>
        </w:rPr>
        <w:t xml:space="preserve"> αλλά 145.000 ευρώ στη συγκεκριμένη περιοχή</w:t>
      </w:r>
      <w:r>
        <w:rPr>
          <w:rFonts w:eastAsia="Times New Roman"/>
          <w:szCs w:val="24"/>
        </w:rPr>
        <w:t>.</w:t>
      </w:r>
      <w:r w:rsidRPr="000E7C5E">
        <w:rPr>
          <w:rFonts w:eastAsia="Times New Roman"/>
          <w:szCs w:val="24"/>
        </w:rPr>
        <w:t xml:space="preserve"> </w:t>
      </w:r>
      <w:r>
        <w:rPr>
          <w:rFonts w:eastAsia="Times New Roman"/>
          <w:szCs w:val="24"/>
        </w:rPr>
        <w:t>Κ</w:t>
      </w:r>
      <w:r w:rsidRPr="000E7C5E">
        <w:rPr>
          <w:rFonts w:eastAsia="Times New Roman"/>
          <w:szCs w:val="24"/>
        </w:rPr>
        <w:t>αι προφανώς</w:t>
      </w:r>
      <w:r>
        <w:rPr>
          <w:rFonts w:eastAsia="Times New Roman"/>
          <w:szCs w:val="24"/>
        </w:rPr>
        <w:t>,</w:t>
      </w:r>
      <w:r w:rsidRPr="000E7C5E">
        <w:rPr>
          <w:rFonts w:eastAsia="Times New Roman"/>
          <w:szCs w:val="24"/>
        </w:rPr>
        <w:t xml:space="preserve"> μην </w:t>
      </w:r>
      <w:r w:rsidRPr="000E7C5E">
        <w:rPr>
          <w:rFonts w:eastAsia="Times New Roman"/>
          <w:szCs w:val="24"/>
        </w:rPr>
        <w:lastRenderedPageBreak/>
        <w:t xml:space="preserve">το συγκρίνετε με άλλο </w:t>
      </w:r>
      <w:r>
        <w:rPr>
          <w:rFonts w:eastAsia="Times New Roman"/>
          <w:szCs w:val="24"/>
        </w:rPr>
        <w:t>δ</w:t>
      </w:r>
      <w:r w:rsidRPr="000E7C5E">
        <w:rPr>
          <w:rFonts w:eastAsia="Times New Roman"/>
          <w:szCs w:val="24"/>
        </w:rPr>
        <w:t>ασαρχείο</w:t>
      </w:r>
      <w:r>
        <w:rPr>
          <w:rFonts w:eastAsia="Times New Roman"/>
          <w:szCs w:val="24"/>
        </w:rPr>
        <w:t>.</w:t>
      </w:r>
      <w:r w:rsidRPr="000E7C5E">
        <w:rPr>
          <w:rFonts w:eastAsia="Times New Roman"/>
          <w:szCs w:val="24"/>
        </w:rPr>
        <w:t xml:space="preserve"> </w:t>
      </w:r>
      <w:r>
        <w:rPr>
          <w:rFonts w:eastAsia="Times New Roman"/>
          <w:szCs w:val="24"/>
        </w:rPr>
        <w:t>Ε</w:t>
      </w:r>
      <w:r w:rsidRPr="000E7C5E">
        <w:rPr>
          <w:rFonts w:eastAsia="Times New Roman"/>
          <w:szCs w:val="24"/>
        </w:rPr>
        <w:t xml:space="preserve">ίναι άλλα τα γεωγραφικά όρια και άλλοι </w:t>
      </w:r>
      <w:r>
        <w:rPr>
          <w:rFonts w:eastAsia="Times New Roman"/>
          <w:szCs w:val="24"/>
        </w:rPr>
        <w:t xml:space="preserve">οι </w:t>
      </w:r>
      <w:r w:rsidRPr="000E7C5E">
        <w:rPr>
          <w:rFonts w:eastAsia="Times New Roman"/>
          <w:szCs w:val="24"/>
        </w:rPr>
        <w:t>εξυπηρετούμενοι</w:t>
      </w:r>
      <w:r>
        <w:rPr>
          <w:rFonts w:eastAsia="Times New Roman"/>
          <w:szCs w:val="24"/>
        </w:rPr>
        <w:t>.</w:t>
      </w:r>
      <w:r w:rsidRPr="000E7C5E">
        <w:rPr>
          <w:rFonts w:eastAsia="Times New Roman"/>
          <w:szCs w:val="24"/>
        </w:rPr>
        <w:t xml:space="preserve"> </w:t>
      </w:r>
    </w:p>
    <w:p w14:paraId="38244119" w14:textId="77777777" w:rsidR="00D035B1" w:rsidRDefault="005B20CE">
      <w:pPr>
        <w:spacing w:line="600" w:lineRule="auto"/>
        <w:ind w:firstLine="720"/>
        <w:jc w:val="both"/>
        <w:rPr>
          <w:rFonts w:eastAsia="Times New Roman"/>
          <w:szCs w:val="24"/>
        </w:rPr>
      </w:pPr>
      <w:r w:rsidRPr="000E7C5E">
        <w:rPr>
          <w:rFonts w:eastAsia="Times New Roman"/>
          <w:szCs w:val="24"/>
        </w:rPr>
        <w:t>Όσον αφορά</w:t>
      </w:r>
      <w:r w:rsidRPr="000E7C5E">
        <w:rPr>
          <w:rFonts w:eastAsia="Times New Roman"/>
          <w:szCs w:val="24"/>
        </w:rPr>
        <w:t xml:space="preserve"> το συγκεκριμένο χωριό Γλαύκη</w:t>
      </w:r>
      <w:r>
        <w:rPr>
          <w:rFonts w:eastAsia="Times New Roman"/>
          <w:szCs w:val="24"/>
        </w:rPr>
        <w:t>,</w:t>
      </w:r>
      <w:r w:rsidRPr="000E7C5E">
        <w:rPr>
          <w:rFonts w:eastAsia="Times New Roman"/>
          <w:szCs w:val="24"/>
        </w:rPr>
        <w:t xml:space="preserve"> είπατε για κάποια νούμερα τα οποία δεν ισχύουν</w:t>
      </w:r>
      <w:r>
        <w:rPr>
          <w:rFonts w:eastAsia="Times New Roman"/>
          <w:szCs w:val="24"/>
        </w:rPr>
        <w:t>.</w:t>
      </w:r>
      <w:r w:rsidRPr="000E7C5E">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σαράντα</w:t>
      </w:r>
      <w:r w:rsidRPr="000E7C5E">
        <w:rPr>
          <w:rFonts w:eastAsia="Times New Roman"/>
          <w:szCs w:val="24"/>
        </w:rPr>
        <w:t xml:space="preserve"> </w:t>
      </w:r>
      <w:r>
        <w:rPr>
          <w:rFonts w:eastAsia="Times New Roman"/>
          <w:szCs w:val="24"/>
        </w:rPr>
        <w:t>αιτήσεις υποβλήθηκαν.</w:t>
      </w:r>
      <w:r w:rsidRPr="000E7C5E">
        <w:rPr>
          <w:rFonts w:eastAsia="Times New Roman"/>
          <w:szCs w:val="24"/>
        </w:rPr>
        <w:t xml:space="preserve"> </w:t>
      </w:r>
      <w:r>
        <w:rPr>
          <w:rFonts w:eastAsia="Times New Roman"/>
          <w:szCs w:val="24"/>
        </w:rPr>
        <w:t xml:space="preserve">Οι δώδεκα δεν ήταν νομότυπες. Οι </w:t>
      </w:r>
      <w:proofErr w:type="spellStart"/>
      <w:r>
        <w:rPr>
          <w:rFonts w:eastAsia="Times New Roman"/>
          <w:szCs w:val="24"/>
        </w:rPr>
        <w:t>εκατόν</w:t>
      </w:r>
      <w:proofErr w:type="spellEnd"/>
      <w:r>
        <w:rPr>
          <w:rFonts w:eastAsia="Times New Roman"/>
          <w:szCs w:val="24"/>
        </w:rPr>
        <w:t xml:space="preserve"> είκοσι οκτώ </w:t>
      </w:r>
      <w:r w:rsidRPr="000E7C5E">
        <w:rPr>
          <w:rFonts w:eastAsia="Times New Roman"/>
          <w:szCs w:val="24"/>
        </w:rPr>
        <w:t>ικανοποιήθηκαν όλες με δήλωσή προχθεσινή</w:t>
      </w:r>
      <w:r>
        <w:rPr>
          <w:rFonts w:eastAsia="Times New Roman"/>
          <w:szCs w:val="24"/>
        </w:rPr>
        <w:t>.</w:t>
      </w:r>
      <w:r w:rsidRPr="000E7C5E">
        <w:rPr>
          <w:rFonts w:eastAsia="Times New Roman"/>
          <w:szCs w:val="24"/>
        </w:rPr>
        <w:t xml:space="preserve"> </w:t>
      </w:r>
    </w:p>
    <w:p w14:paraId="3824411A" w14:textId="77777777" w:rsidR="00D035B1" w:rsidRDefault="005B20CE">
      <w:pPr>
        <w:spacing w:line="600" w:lineRule="auto"/>
        <w:ind w:firstLine="720"/>
        <w:jc w:val="both"/>
        <w:rPr>
          <w:rFonts w:eastAsia="Times New Roman"/>
          <w:szCs w:val="24"/>
        </w:rPr>
      </w:pPr>
      <w:r>
        <w:rPr>
          <w:rFonts w:eastAsia="Times New Roman"/>
          <w:szCs w:val="24"/>
        </w:rPr>
        <w:t>Ε</w:t>
      </w:r>
      <w:r w:rsidRPr="000E7C5E">
        <w:rPr>
          <w:rFonts w:eastAsia="Times New Roman"/>
          <w:szCs w:val="24"/>
        </w:rPr>
        <w:t>πιπλέον</w:t>
      </w:r>
      <w:r>
        <w:rPr>
          <w:rFonts w:eastAsia="Times New Roman"/>
          <w:szCs w:val="24"/>
        </w:rPr>
        <w:t>,</w:t>
      </w:r>
      <w:r w:rsidRPr="000E7C5E">
        <w:rPr>
          <w:rFonts w:eastAsia="Times New Roman"/>
          <w:szCs w:val="24"/>
        </w:rPr>
        <w:t xml:space="preserve"> να σας πω το εξής</w:t>
      </w:r>
      <w:r>
        <w:rPr>
          <w:rFonts w:eastAsia="Times New Roman"/>
          <w:szCs w:val="24"/>
        </w:rPr>
        <w:t>,</w:t>
      </w:r>
      <w:r w:rsidRPr="000E7C5E">
        <w:rPr>
          <w:rFonts w:eastAsia="Times New Roman"/>
          <w:szCs w:val="24"/>
        </w:rPr>
        <w:t xml:space="preserve"> </w:t>
      </w:r>
      <w:r>
        <w:rPr>
          <w:rFonts w:eastAsia="Times New Roman"/>
          <w:szCs w:val="24"/>
        </w:rPr>
        <w:t>τ</w:t>
      </w:r>
      <w:r w:rsidRPr="000E7C5E">
        <w:rPr>
          <w:rFonts w:eastAsia="Times New Roman"/>
          <w:szCs w:val="24"/>
        </w:rPr>
        <w:t>ο οποίο</w:t>
      </w:r>
      <w:r>
        <w:rPr>
          <w:rFonts w:eastAsia="Times New Roman"/>
          <w:szCs w:val="24"/>
        </w:rPr>
        <w:t xml:space="preserve"> σαφέστα</w:t>
      </w:r>
      <w:r>
        <w:rPr>
          <w:rFonts w:eastAsia="Times New Roman"/>
          <w:szCs w:val="24"/>
        </w:rPr>
        <w:t xml:space="preserve">τα και να σε ενδιαφέρει. Κατόπιν επικοινωνίας μας με </w:t>
      </w:r>
      <w:r w:rsidRPr="000E7C5E">
        <w:rPr>
          <w:rFonts w:eastAsia="Times New Roman"/>
          <w:szCs w:val="24"/>
        </w:rPr>
        <w:t>τη Δασική Υπηρεσία της Ξάνθης</w:t>
      </w:r>
      <w:r>
        <w:rPr>
          <w:rFonts w:eastAsia="Times New Roman"/>
          <w:szCs w:val="24"/>
        </w:rPr>
        <w:t>,</w:t>
      </w:r>
      <w:r w:rsidRPr="000E7C5E">
        <w:rPr>
          <w:rFonts w:eastAsia="Times New Roman"/>
          <w:szCs w:val="24"/>
        </w:rPr>
        <w:t xml:space="preserve"> εφαρμό</w:t>
      </w:r>
      <w:r>
        <w:rPr>
          <w:rFonts w:eastAsia="Times New Roman"/>
          <w:szCs w:val="24"/>
        </w:rPr>
        <w:t>ζουμε</w:t>
      </w:r>
      <w:r w:rsidRPr="000E7C5E">
        <w:rPr>
          <w:rFonts w:eastAsia="Times New Roman"/>
          <w:szCs w:val="24"/>
        </w:rPr>
        <w:t xml:space="preserve"> δασική </w:t>
      </w:r>
      <w:r>
        <w:rPr>
          <w:rFonts w:eastAsia="Times New Roman"/>
          <w:szCs w:val="24"/>
        </w:rPr>
        <w:t>α</w:t>
      </w:r>
      <w:r w:rsidRPr="000E7C5E">
        <w:rPr>
          <w:rFonts w:eastAsia="Times New Roman"/>
          <w:szCs w:val="24"/>
        </w:rPr>
        <w:t xml:space="preserve">στυνομική διάταξη η οποία επιτρέπει </w:t>
      </w:r>
      <w:r>
        <w:rPr>
          <w:rFonts w:eastAsia="Times New Roman"/>
          <w:szCs w:val="24"/>
        </w:rPr>
        <w:t>σ</w:t>
      </w:r>
      <w:r w:rsidRPr="000E7C5E">
        <w:rPr>
          <w:rFonts w:eastAsia="Times New Roman"/>
          <w:szCs w:val="24"/>
        </w:rPr>
        <w:t>τους κατοίκους</w:t>
      </w:r>
      <w:r>
        <w:rPr>
          <w:rFonts w:eastAsia="Times New Roman"/>
          <w:szCs w:val="24"/>
        </w:rPr>
        <w:t>,</w:t>
      </w:r>
      <w:r w:rsidRPr="000E7C5E">
        <w:rPr>
          <w:rFonts w:eastAsia="Times New Roman"/>
          <w:szCs w:val="24"/>
        </w:rPr>
        <w:t xml:space="preserve"> πλέον των χωρικών κυβικών μέτρων που αναφέρατε</w:t>
      </w:r>
      <w:r>
        <w:rPr>
          <w:rFonts w:eastAsia="Times New Roman"/>
          <w:szCs w:val="24"/>
        </w:rPr>
        <w:t>,</w:t>
      </w:r>
      <w:r w:rsidRPr="000E7C5E">
        <w:rPr>
          <w:rFonts w:eastAsia="Times New Roman"/>
          <w:szCs w:val="24"/>
        </w:rPr>
        <w:t xml:space="preserve"> να συλλέγουν τα υπολείμματα των υλοτομιών </w:t>
      </w:r>
      <w:r>
        <w:rPr>
          <w:rFonts w:eastAsia="Times New Roman"/>
          <w:szCs w:val="24"/>
        </w:rPr>
        <w:t>-ενημερωθ</w:t>
      </w:r>
      <w:r>
        <w:rPr>
          <w:rFonts w:eastAsia="Times New Roman"/>
          <w:szCs w:val="24"/>
        </w:rPr>
        <w:t xml:space="preserve">ήκαμε από το </w:t>
      </w:r>
      <w:r>
        <w:rPr>
          <w:rFonts w:eastAsia="Times New Roman"/>
          <w:szCs w:val="24"/>
        </w:rPr>
        <w:t xml:space="preserve">δασαρχείο </w:t>
      </w:r>
      <w:r>
        <w:rPr>
          <w:rFonts w:eastAsia="Times New Roman"/>
          <w:szCs w:val="24"/>
        </w:rPr>
        <w:t xml:space="preserve">ότι </w:t>
      </w:r>
      <w:r w:rsidRPr="000E7C5E">
        <w:rPr>
          <w:rFonts w:eastAsia="Times New Roman"/>
          <w:szCs w:val="24"/>
        </w:rPr>
        <w:t>είναι διαθέσιμα και είναι πολλά</w:t>
      </w:r>
      <w:r>
        <w:rPr>
          <w:rFonts w:eastAsia="Times New Roman"/>
          <w:szCs w:val="24"/>
        </w:rPr>
        <w:t>-,</w:t>
      </w:r>
      <w:r w:rsidRPr="000E7C5E">
        <w:rPr>
          <w:rFonts w:eastAsia="Times New Roman"/>
          <w:szCs w:val="24"/>
        </w:rPr>
        <w:t xml:space="preserve"> αλλά κ</w:t>
      </w:r>
      <w:r>
        <w:rPr>
          <w:rFonts w:eastAsia="Times New Roman"/>
          <w:szCs w:val="24"/>
        </w:rPr>
        <w:t>ι</w:t>
      </w:r>
      <w:r w:rsidRPr="000E7C5E">
        <w:rPr>
          <w:rFonts w:eastAsia="Times New Roman"/>
          <w:szCs w:val="24"/>
        </w:rPr>
        <w:t xml:space="preserve"> άλλα </w:t>
      </w:r>
      <w:proofErr w:type="spellStart"/>
      <w:r>
        <w:rPr>
          <w:rFonts w:eastAsia="Times New Roman"/>
          <w:szCs w:val="24"/>
        </w:rPr>
        <w:t>κατα</w:t>
      </w:r>
      <w:r w:rsidRPr="000E7C5E">
        <w:rPr>
          <w:rFonts w:eastAsia="Times New Roman"/>
          <w:szCs w:val="24"/>
        </w:rPr>
        <w:t>κείμενα</w:t>
      </w:r>
      <w:proofErr w:type="spellEnd"/>
      <w:r>
        <w:rPr>
          <w:rFonts w:eastAsia="Times New Roman"/>
          <w:szCs w:val="24"/>
        </w:rPr>
        <w:t>,</w:t>
      </w:r>
      <w:r w:rsidRPr="000E7C5E">
        <w:rPr>
          <w:rFonts w:eastAsia="Times New Roman"/>
          <w:szCs w:val="24"/>
        </w:rPr>
        <w:t xml:space="preserve"> ιστάμενα και στρεβλά τμήματα</w:t>
      </w:r>
      <w:r>
        <w:rPr>
          <w:rFonts w:eastAsia="Times New Roman"/>
          <w:szCs w:val="24"/>
        </w:rPr>
        <w:t>,</w:t>
      </w:r>
      <w:r w:rsidRPr="000E7C5E">
        <w:rPr>
          <w:rFonts w:eastAsia="Times New Roman"/>
          <w:szCs w:val="24"/>
        </w:rPr>
        <w:t xml:space="preserve"> τα οποία δεν πήραν οι δασικοί συνεταιρισμοί</w:t>
      </w:r>
      <w:r>
        <w:rPr>
          <w:rFonts w:eastAsia="Times New Roman"/>
          <w:szCs w:val="24"/>
        </w:rPr>
        <w:t>,</w:t>
      </w:r>
      <w:r w:rsidRPr="000E7C5E">
        <w:rPr>
          <w:rFonts w:eastAsia="Times New Roman"/>
          <w:szCs w:val="24"/>
        </w:rPr>
        <w:t xml:space="preserve"> δηλαδή οι εργαζόμενοι του δάσους</w:t>
      </w:r>
      <w:r>
        <w:rPr>
          <w:rFonts w:eastAsia="Times New Roman"/>
          <w:szCs w:val="24"/>
        </w:rPr>
        <w:t>,</w:t>
      </w:r>
      <w:r w:rsidRPr="000E7C5E">
        <w:rPr>
          <w:rFonts w:eastAsia="Times New Roman"/>
          <w:szCs w:val="24"/>
        </w:rPr>
        <w:t xml:space="preserve"> έτσι ώστε να καλύψουν τις ανάγκες στη θέρμανση επιπλέον των χωρικών κυβικών και μέχρι 31 Μαρτίου </w:t>
      </w:r>
      <w:r>
        <w:rPr>
          <w:rFonts w:eastAsia="Times New Roman"/>
          <w:szCs w:val="24"/>
        </w:rPr>
        <w:t>20</w:t>
      </w:r>
      <w:r w:rsidRPr="000E7C5E">
        <w:rPr>
          <w:rFonts w:eastAsia="Times New Roman"/>
          <w:szCs w:val="24"/>
        </w:rPr>
        <w:t>19</w:t>
      </w:r>
      <w:r>
        <w:rPr>
          <w:rFonts w:eastAsia="Times New Roman"/>
          <w:szCs w:val="24"/>
        </w:rPr>
        <w:t>,</w:t>
      </w:r>
      <w:r w:rsidRPr="000E7C5E">
        <w:rPr>
          <w:rFonts w:eastAsia="Times New Roman"/>
          <w:szCs w:val="24"/>
        </w:rPr>
        <w:t xml:space="preserve"> έτσι ώστε να λυθεί οποιοδήποτε πρόβλημα</w:t>
      </w:r>
      <w:r>
        <w:rPr>
          <w:rFonts w:eastAsia="Times New Roman"/>
          <w:szCs w:val="24"/>
        </w:rPr>
        <w:t>, παρ</w:t>
      </w:r>
      <w:r>
        <w:rPr>
          <w:rFonts w:eastAsia="Times New Roman"/>
          <w:szCs w:val="24"/>
        </w:rPr>
        <w:t xml:space="preserve">’ </w:t>
      </w:r>
      <w:r>
        <w:rPr>
          <w:rFonts w:eastAsia="Times New Roman"/>
          <w:szCs w:val="24"/>
        </w:rPr>
        <w:t xml:space="preserve">ότι </w:t>
      </w:r>
      <w:r w:rsidRPr="000E7C5E">
        <w:rPr>
          <w:rFonts w:eastAsia="Times New Roman"/>
          <w:szCs w:val="24"/>
        </w:rPr>
        <w:t>αυξήθηκε η χρηματοδότηση</w:t>
      </w:r>
      <w:r>
        <w:rPr>
          <w:rFonts w:eastAsia="Times New Roman"/>
          <w:szCs w:val="24"/>
        </w:rPr>
        <w:t>, η οποία α</w:t>
      </w:r>
      <w:r w:rsidRPr="000E7C5E">
        <w:rPr>
          <w:rFonts w:eastAsia="Times New Roman"/>
          <w:szCs w:val="24"/>
        </w:rPr>
        <w:t xml:space="preserve">πό </w:t>
      </w:r>
      <w:r>
        <w:rPr>
          <w:rFonts w:eastAsia="Times New Roman"/>
          <w:szCs w:val="24"/>
        </w:rPr>
        <w:t>ε</w:t>
      </w:r>
      <w:r w:rsidRPr="000E7C5E">
        <w:rPr>
          <w:rFonts w:eastAsia="Times New Roman"/>
          <w:szCs w:val="24"/>
        </w:rPr>
        <w:t>μάς</w:t>
      </w:r>
      <w:r>
        <w:rPr>
          <w:rFonts w:eastAsia="Times New Roman"/>
          <w:szCs w:val="24"/>
        </w:rPr>
        <w:t xml:space="preserve"> δόθηκε συντομότατα.</w:t>
      </w:r>
    </w:p>
    <w:p w14:paraId="3824411B"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Καταλαβαίνω </w:t>
      </w:r>
      <w:r w:rsidRPr="000E7C5E">
        <w:rPr>
          <w:rFonts w:eastAsia="Times New Roman"/>
          <w:szCs w:val="24"/>
        </w:rPr>
        <w:t xml:space="preserve">ότι σε </w:t>
      </w:r>
      <w:r>
        <w:rPr>
          <w:rFonts w:eastAsia="Times New Roman"/>
          <w:szCs w:val="24"/>
        </w:rPr>
        <w:t>μία ανάγκη</w:t>
      </w:r>
      <w:r w:rsidRPr="000E7C5E">
        <w:rPr>
          <w:rFonts w:eastAsia="Times New Roman"/>
          <w:szCs w:val="24"/>
        </w:rPr>
        <w:t xml:space="preserve"> των πολιτ</w:t>
      </w:r>
      <w:r w:rsidRPr="000E7C5E">
        <w:rPr>
          <w:rFonts w:eastAsia="Times New Roman"/>
          <w:szCs w:val="24"/>
        </w:rPr>
        <w:t xml:space="preserve">ών </w:t>
      </w:r>
      <w:r>
        <w:rPr>
          <w:rFonts w:eastAsia="Times New Roman"/>
          <w:szCs w:val="24"/>
        </w:rPr>
        <w:t xml:space="preserve">εμείς </w:t>
      </w:r>
      <w:r w:rsidRPr="000E7C5E">
        <w:rPr>
          <w:rFonts w:eastAsia="Times New Roman"/>
          <w:szCs w:val="24"/>
        </w:rPr>
        <w:t>πρέπει να απαντήσουμε</w:t>
      </w:r>
      <w:r>
        <w:rPr>
          <w:rFonts w:eastAsia="Times New Roman"/>
          <w:szCs w:val="24"/>
        </w:rPr>
        <w:t>.</w:t>
      </w:r>
      <w:r w:rsidRPr="000E7C5E">
        <w:rPr>
          <w:rFonts w:eastAsia="Times New Roman"/>
          <w:szCs w:val="24"/>
        </w:rPr>
        <w:t xml:space="preserve"> Έχ</w:t>
      </w:r>
      <w:r>
        <w:rPr>
          <w:rFonts w:eastAsia="Times New Roman"/>
          <w:szCs w:val="24"/>
        </w:rPr>
        <w:t>ουμε</w:t>
      </w:r>
      <w:r w:rsidRPr="000E7C5E">
        <w:rPr>
          <w:rFonts w:eastAsia="Times New Roman"/>
          <w:szCs w:val="24"/>
        </w:rPr>
        <w:t xml:space="preserve"> επικοινωνήσει</w:t>
      </w:r>
      <w:r>
        <w:rPr>
          <w:rFonts w:eastAsia="Times New Roman"/>
          <w:szCs w:val="24"/>
        </w:rPr>
        <w:t>,</w:t>
      </w:r>
      <w:r w:rsidRPr="000E7C5E">
        <w:rPr>
          <w:rFonts w:eastAsia="Times New Roman"/>
          <w:szCs w:val="24"/>
        </w:rPr>
        <w:t xml:space="preserve"> λοιπόν</w:t>
      </w:r>
      <w:r>
        <w:rPr>
          <w:rFonts w:eastAsia="Times New Roman"/>
          <w:szCs w:val="24"/>
        </w:rPr>
        <w:t>,</w:t>
      </w:r>
      <w:r w:rsidRPr="000E7C5E">
        <w:rPr>
          <w:rFonts w:eastAsia="Times New Roman"/>
          <w:szCs w:val="24"/>
        </w:rPr>
        <w:t xml:space="preserve"> και με το</w:t>
      </w:r>
      <w:r>
        <w:rPr>
          <w:rFonts w:eastAsia="Times New Roman"/>
          <w:szCs w:val="24"/>
        </w:rPr>
        <w:t xml:space="preserve">ν </w:t>
      </w:r>
      <w:r>
        <w:rPr>
          <w:rFonts w:eastAsia="Times New Roman"/>
          <w:szCs w:val="24"/>
        </w:rPr>
        <w:t xml:space="preserve">δήμαρχο </w:t>
      </w:r>
      <w:r>
        <w:rPr>
          <w:rFonts w:eastAsia="Times New Roman"/>
          <w:szCs w:val="24"/>
        </w:rPr>
        <w:t xml:space="preserve">-ο οποίος, επίσης, μας βεβαίωσε </w:t>
      </w:r>
      <w:r w:rsidRPr="000E7C5E">
        <w:rPr>
          <w:rFonts w:eastAsia="Times New Roman"/>
          <w:szCs w:val="24"/>
        </w:rPr>
        <w:t xml:space="preserve">για την επίλυση </w:t>
      </w:r>
      <w:r>
        <w:rPr>
          <w:rFonts w:eastAsia="Times New Roman"/>
          <w:szCs w:val="24"/>
        </w:rPr>
        <w:t xml:space="preserve">αυτού </w:t>
      </w:r>
      <w:r w:rsidRPr="000E7C5E">
        <w:rPr>
          <w:rFonts w:eastAsia="Times New Roman"/>
          <w:szCs w:val="24"/>
        </w:rPr>
        <w:t>του θέματος</w:t>
      </w:r>
      <w:r>
        <w:rPr>
          <w:rFonts w:eastAsia="Times New Roman"/>
          <w:szCs w:val="24"/>
        </w:rPr>
        <w:t>-</w:t>
      </w:r>
      <w:r w:rsidRPr="000E7C5E">
        <w:rPr>
          <w:rFonts w:eastAsia="Times New Roman"/>
          <w:szCs w:val="24"/>
        </w:rPr>
        <w:t xml:space="preserve"> αλλά και </w:t>
      </w:r>
      <w:r>
        <w:rPr>
          <w:rFonts w:eastAsia="Times New Roman"/>
          <w:szCs w:val="24"/>
        </w:rPr>
        <w:t xml:space="preserve">με </w:t>
      </w:r>
      <w:r w:rsidRPr="000E7C5E">
        <w:rPr>
          <w:rFonts w:eastAsia="Times New Roman"/>
          <w:szCs w:val="24"/>
        </w:rPr>
        <w:t xml:space="preserve">το </w:t>
      </w:r>
      <w:r>
        <w:rPr>
          <w:rFonts w:eastAsia="Times New Roman"/>
          <w:szCs w:val="24"/>
        </w:rPr>
        <w:t>δ</w:t>
      </w:r>
      <w:r w:rsidRPr="000E7C5E">
        <w:rPr>
          <w:rFonts w:eastAsia="Times New Roman"/>
          <w:szCs w:val="24"/>
        </w:rPr>
        <w:t xml:space="preserve">ασαρχείο </w:t>
      </w:r>
      <w:r w:rsidRPr="000E7C5E">
        <w:rPr>
          <w:rFonts w:eastAsia="Times New Roman"/>
          <w:szCs w:val="24"/>
        </w:rPr>
        <w:t>και ζητ</w:t>
      </w:r>
      <w:r>
        <w:rPr>
          <w:rFonts w:eastAsia="Times New Roman"/>
          <w:szCs w:val="24"/>
        </w:rPr>
        <w:t>ούμε</w:t>
      </w:r>
      <w:r w:rsidRPr="000E7C5E">
        <w:rPr>
          <w:rFonts w:eastAsia="Times New Roman"/>
          <w:szCs w:val="24"/>
        </w:rPr>
        <w:t xml:space="preserve"> άμεσα</w:t>
      </w:r>
      <w:r>
        <w:rPr>
          <w:rFonts w:eastAsia="Times New Roman"/>
          <w:szCs w:val="24"/>
        </w:rPr>
        <w:t xml:space="preserve"> την εφαρμογή της νέας διάταξης, που σας είπα, για</w:t>
      </w:r>
      <w:r w:rsidRPr="000E7C5E">
        <w:rPr>
          <w:rFonts w:eastAsia="Times New Roman"/>
          <w:szCs w:val="24"/>
        </w:rPr>
        <w:t xml:space="preserve"> επιπλέον χωρικά</w:t>
      </w:r>
      <w:r w:rsidRPr="000E7C5E">
        <w:rPr>
          <w:rFonts w:eastAsia="Times New Roman"/>
          <w:szCs w:val="24"/>
        </w:rPr>
        <w:t xml:space="preserve"> κυβικά μέτρα</w:t>
      </w:r>
      <w:r>
        <w:rPr>
          <w:rFonts w:eastAsia="Times New Roman"/>
          <w:szCs w:val="24"/>
        </w:rPr>
        <w:t>.</w:t>
      </w:r>
    </w:p>
    <w:p w14:paraId="3824411C" w14:textId="77777777" w:rsidR="00D035B1" w:rsidRDefault="005B20CE">
      <w:pPr>
        <w:spacing w:line="600" w:lineRule="auto"/>
        <w:ind w:firstLine="720"/>
        <w:jc w:val="both"/>
        <w:rPr>
          <w:rFonts w:eastAsia="Times New Roman"/>
          <w:szCs w:val="24"/>
        </w:rPr>
      </w:pPr>
      <w:r>
        <w:rPr>
          <w:rFonts w:eastAsia="Times New Roman"/>
          <w:szCs w:val="24"/>
        </w:rPr>
        <w:t>Ε</w:t>
      </w:r>
      <w:r w:rsidRPr="000E7C5E">
        <w:rPr>
          <w:rFonts w:eastAsia="Times New Roman"/>
          <w:szCs w:val="24"/>
        </w:rPr>
        <w:t>υχαριστώ πολύ</w:t>
      </w:r>
      <w:r>
        <w:rPr>
          <w:rFonts w:eastAsia="Times New Roman"/>
          <w:szCs w:val="24"/>
        </w:rPr>
        <w:t>.</w:t>
      </w:r>
    </w:p>
    <w:p w14:paraId="3824411D"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w:t>
      </w:r>
      <w:r w:rsidRPr="000E7C5E">
        <w:rPr>
          <w:rFonts w:eastAsia="Times New Roman"/>
          <w:szCs w:val="24"/>
        </w:rPr>
        <w:t xml:space="preserve"> εμείς ευχαριστούμε</w:t>
      </w:r>
      <w:r>
        <w:rPr>
          <w:rFonts w:eastAsia="Times New Roman"/>
          <w:szCs w:val="24"/>
        </w:rPr>
        <w:t>.</w:t>
      </w:r>
    </w:p>
    <w:p w14:paraId="3824411E" w14:textId="77777777" w:rsidR="00D035B1" w:rsidRDefault="005B20CE">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 αφού προηγουμένως συμμετείχαν στο εκπαιδ</w:t>
      </w:r>
      <w:r w:rsidRPr="00404E28">
        <w:rPr>
          <w:rFonts w:eastAsia="Times New Roman"/>
          <w:szCs w:val="24"/>
        </w:rPr>
        <w:t xml:space="preserve">ευτικό πρόγραμμα «Εργαστήρι Δημοκρατίας» που οργανώνει το Ίδρυμα της Βουλής, </w:t>
      </w:r>
      <w:r>
        <w:rPr>
          <w:rFonts w:eastAsia="Times New Roman"/>
          <w:szCs w:val="24"/>
        </w:rPr>
        <w:t>είκοσι ένας</w:t>
      </w:r>
      <w:r w:rsidRPr="00404E28">
        <w:rPr>
          <w:rFonts w:eastAsia="Times New Roman"/>
          <w:szCs w:val="24"/>
        </w:rPr>
        <w:t xml:space="preserve"> μαθητές και μαθήτριες και </w:t>
      </w:r>
      <w:r>
        <w:rPr>
          <w:rFonts w:eastAsia="Times New Roman"/>
          <w:szCs w:val="24"/>
        </w:rPr>
        <w:t>ένας</w:t>
      </w:r>
      <w:r w:rsidRPr="00404E28">
        <w:rPr>
          <w:rFonts w:eastAsia="Times New Roman"/>
          <w:szCs w:val="24"/>
        </w:rPr>
        <w:t xml:space="preserve"> εκπαιδευτικ</w:t>
      </w:r>
      <w:r>
        <w:rPr>
          <w:rFonts w:eastAsia="Times New Roman"/>
          <w:szCs w:val="24"/>
        </w:rPr>
        <w:t>ός</w:t>
      </w:r>
      <w:r w:rsidRPr="00404E28">
        <w:rPr>
          <w:rFonts w:eastAsia="Times New Roman"/>
          <w:szCs w:val="24"/>
        </w:rPr>
        <w:t xml:space="preserve"> συνοδ</w:t>
      </w:r>
      <w:r>
        <w:rPr>
          <w:rFonts w:eastAsia="Times New Roman"/>
          <w:szCs w:val="24"/>
        </w:rPr>
        <w:t>ός</w:t>
      </w:r>
      <w:r w:rsidRPr="00404E28">
        <w:rPr>
          <w:rFonts w:eastAsia="Times New Roman"/>
          <w:szCs w:val="24"/>
        </w:rPr>
        <w:t xml:space="preserve"> από το </w:t>
      </w:r>
      <w:r>
        <w:rPr>
          <w:rFonts w:eastAsia="Times New Roman"/>
          <w:szCs w:val="24"/>
        </w:rPr>
        <w:t>6</w:t>
      </w:r>
      <w:r w:rsidRPr="00F4661E">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Αγίας Παρασκευής</w:t>
      </w:r>
      <w:r w:rsidRPr="00404E28">
        <w:rPr>
          <w:rFonts w:eastAsia="Times New Roman"/>
          <w:szCs w:val="24"/>
        </w:rPr>
        <w:t>.</w:t>
      </w:r>
    </w:p>
    <w:p w14:paraId="3824411F" w14:textId="77777777" w:rsidR="00D035B1" w:rsidRDefault="005B20CE">
      <w:pPr>
        <w:spacing w:line="600" w:lineRule="auto"/>
        <w:ind w:firstLine="720"/>
        <w:jc w:val="both"/>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38244120" w14:textId="77777777" w:rsidR="00D035B1" w:rsidRDefault="005B20CE">
      <w:pPr>
        <w:spacing w:line="600" w:lineRule="auto"/>
        <w:ind w:firstLine="720"/>
        <w:jc w:val="center"/>
        <w:rPr>
          <w:rFonts w:eastAsia="Times New Roman"/>
          <w:szCs w:val="24"/>
        </w:rPr>
      </w:pPr>
      <w:r w:rsidRPr="00404E28">
        <w:rPr>
          <w:rFonts w:eastAsia="Times New Roman"/>
          <w:szCs w:val="24"/>
        </w:rPr>
        <w:t xml:space="preserve">(Χειροκροτήματα απ’ όλες τις πτέρυγες της </w:t>
      </w:r>
      <w:r w:rsidRPr="00404E28">
        <w:rPr>
          <w:rFonts w:eastAsia="Times New Roman"/>
          <w:szCs w:val="24"/>
        </w:rPr>
        <w:t>Βουλής)</w:t>
      </w:r>
    </w:p>
    <w:p w14:paraId="38244121"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Δεν θα συζητηθεί η τέταρτη </w:t>
      </w:r>
      <w:r w:rsidRPr="000E60A1">
        <w:rPr>
          <w:rFonts w:eastAsia="Times New Roman"/>
          <w:szCs w:val="24"/>
        </w:rPr>
        <w:t xml:space="preserve">με αριθμό 198/3-12-2018 </w:t>
      </w:r>
      <w:r>
        <w:rPr>
          <w:rFonts w:eastAsia="Times New Roman"/>
          <w:szCs w:val="24"/>
        </w:rPr>
        <w:t>ε</w:t>
      </w:r>
      <w:r w:rsidRPr="000E60A1">
        <w:rPr>
          <w:rFonts w:eastAsia="Times New Roman"/>
          <w:szCs w:val="24"/>
        </w:rPr>
        <w:t xml:space="preserve">πίκαιρη </w:t>
      </w:r>
      <w:r>
        <w:rPr>
          <w:rFonts w:eastAsia="Times New Roman"/>
          <w:szCs w:val="24"/>
        </w:rPr>
        <w:t>ε</w:t>
      </w:r>
      <w:r w:rsidRPr="000E60A1">
        <w:rPr>
          <w:rFonts w:eastAsia="Times New Roman"/>
          <w:szCs w:val="24"/>
        </w:rPr>
        <w:t xml:space="preserve">ρώτηση </w:t>
      </w:r>
      <w:r>
        <w:rPr>
          <w:rFonts w:eastAsia="Times New Roman"/>
          <w:szCs w:val="24"/>
        </w:rPr>
        <w:t xml:space="preserve">δευτέρου κύκλου </w:t>
      </w:r>
      <w:r w:rsidRPr="000E60A1">
        <w:rPr>
          <w:rFonts w:eastAsia="Times New Roman"/>
          <w:szCs w:val="24"/>
        </w:rPr>
        <w:t>του Βουλευτή Έβρου της Νέας Δημοκρατίας κ.</w:t>
      </w:r>
      <w:r>
        <w:rPr>
          <w:rFonts w:eastAsia="Times New Roman"/>
          <w:b/>
          <w:bCs/>
          <w:szCs w:val="24"/>
        </w:rPr>
        <w:t xml:space="preserve"> </w:t>
      </w:r>
      <w:r w:rsidRPr="000E60A1">
        <w:rPr>
          <w:rFonts w:eastAsia="Times New Roman"/>
          <w:bCs/>
          <w:szCs w:val="24"/>
        </w:rPr>
        <w:t xml:space="preserve">Αναστασίου </w:t>
      </w:r>
      <w:proofErr w:type="spellStart"/>
      <w:r w:rsidRPr="000E60A1">
        <w:rPr>
          <w:rFonts w:eastAsia="Times New Roman"/>
          <w:bCs/>
          <w:szCs w:val="24"/>
        </w:rPr>
        <w:t>Δημοσχάκη</w:t>
      </w:r>
      <w:proofErr w:type="spellEnd"/>
      <w:r>
        <w:rPr>
          <w:rFonts w:eastAsia="Times New Roman"/>
          <w:bCs/>
          <w:szCs w:val="24"/>
        </w:rPr>
        <w:t xml:space="preserve"> </w:t>
      </w:r>
      <w:r w:rsidRPr="000E60A1">
        <w:rPr>
          <w:rFonts w:eastAsia="Times New Roman"/>
          <w:szCs w:val="24"/>
        </w:rPr>
        <w:t>προς τον Υπουργό</w:t>
      </w:r>
      <w:r>
        <w:rPr>
          <w:rFonts w:eastAsia="Times New Roman"/>
          <w:b/>
          <w:bCs/>
          <w:szCs w:val="24"/>
        </w:rPr>
        <w:t xml:space="preserve"> </w:t>
      </w:r>
      <w:r w:rsidRPr="000E60A1">
        <w:rPr>
          <w:rFonts w:eastAsia="Times New Roman"/>
          <w:bCs/>
          <w:szCs w:val="24"/>
        </w:rPr>
        <w:t>Παιδείας, Έρευνας και Θρησκευμάτων,</w:t>
      </w:r>
      <w:r w:rsidRPr="000E60A1">
        <w:rPr>
          <w:rFonts w:eastAsia="Times New Roman"/>
          <w:szCs w:val="24"/>
        </w:rPr>
        <w:t xml:space="preserve"> με θέμα: «Μεταφορά θέσης μέλους ΔΕΠ από την Ιατ</w:t>
      </w:r>
      <w:r w:rsidRPr="000E60A1">
        <w:rPr>
          <w:rFonts w:eastAsia="Times New Roman"/>
          <w:szCs w:val="24"/>
        </w:rPr>
        <w:t>ρική Σχολή του Δημοκριτείου Πανεπιστημίου Θράκης στο νεοσύστατ</w:t>
      </w:r>
      <w:r>
        <w:rPr>
          <w:rFonts w:eastAsia="Times New Roman"/>
          <w:szCs w:val="24"/>
        </w:rPr>
        <w:t>ο Πανεπιστήμιο Δυτικής Αττικής», λόγω κωλύματος του Υπουργού Παιδείας.</w:t>
      </w:r>
    </w:p>
    <w:p w14:paraId="38244122" w14:textId="77777777" w:rsidR="00D035B1" w:rsidRDefault="005B20CE">
      <w:pPr>
        <w:spacing w:line="600" w:lineRule="auto"/>
        <w:ind w:firstLine="720"/>
        <w:jc w:val="both"/>
        <w:rPr>
          <w:rFonts w:eastAsia="Times New Roman"/>
          <w:szCs w:val="24"/>
        </w:rPr>
      </w:pPr>
      <w:r>
        <w:rPr>
          <w:rFonts w:eastAsia="Times New Roman"/>
          <w:szCs w:val="24"/>
        </w:rPr>
        <w:t xml:space="preserve">Επίσης, δεν θα συζητηθεί η πρώτη με αριθμό 2854/29-10-2018 ερώτηση του κύκλου </w:t>
      </w:r>
      <w:r>
        <w:rPr>
          <w:rFonts w:eastAsia="Times New Roman"/>
          <w:szCs w:val="24"/>
        </w:rPr>
        <w:t>αναφορών</w:t>
      </w:r>
      <w:r>
        <w:rPr>
          <w:rFonts w:eastAsia="Times New Roman"/>
          <w:szCs w:val="24"/>
        </w:rPr>
        <w:t xml:space="preserve"> και </w:t>
      </w:r>
      <w:r>
        <w:rPr>
          <w:rFonts w:eastAsia="Times New Roman"/>
          <w:szCs w:val="24"/>
        </w:rPr>
        <w:t>ερωτήσεων</w:t>
      </w:r>
      <w:r>
        <w:rPr>
          <w:rFonts w:eastAsia="Times New Roman"/>
          <w:szCs w:val="24"/>
        </w:rPr>
        <w:t xml:space="preserve"> </w:t>
      </w:r>
      <w:r>
        <w:rPr>
          <w:rFonts w:eastAsia="Times New Roman"/>
          <w:szCs w:val="24"/>
        </w:rPr>
        <w:t>του Βουλευτή Δράμας τη</w:t>
      </w:r>
      <w:r>
        <w:rPr>
          <w:rFonts w:eastAsia="Times New Roman"/>
          <w:szCs w:val="24"/>
        </w:rPr>
        <w:t>ς Νέας Δημοκρατίας κ. Δημητρίου Κυριαζίδη προς τον Υπουργό Παιδείας, Έρευνας και Θρησκευμάτων, σχετικά με την μεταφορά μιας θέσης μέλους ΔΕΠ από την Ιατρική Σχολή του Δημοκριτείου Πανεπιστημίου Θράκης στο νεοσύστατο Πανεπιστήμιο Δυτικής Αττικής, λόγω κωλύμ</w:t>
      </w:r>
      <w:r>
        <w:rPr>
          <w:rFonts w:eastAsia="Times New Roman"/>
          <w:szCs w:val="24"/>
        </w:rPr>
        <w:t>ατος του Υπουργού Παιδείας.</w:t>
      </w:r>
    </w:p>
    <w:p w14:paraId="38244123" w14:textId="77777777" w:rsidR="00D035B1" w:rsidRDefault="005B20CE">
      <w:pPr>
        <w:spacing w:line="600" w:lineRule="auto"/>
        <w:ind w:firstLine="720"/>
        <w:jc w:val="both"/>
        <w:rPr>
          <w:rFonts w:eastAsia="Times New Roman"/>
          <w:szCs w:val="24"/>
        </w:rPr>
      </w:pPr>
      <w:r>
        <w:rPr>
          <w:rFonts w:eastAsia="Times New Roman"/>
          <w:szCs w:val="24"/>
        </w:rPr>
        <w:t xml:space="preserve">Τέλος, δεν θα συζητηθεί η δεύτερη με αριθμό 235/18-12-2018 επίκαιρη ερώτηση δευτέρου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Εσωτερικών, με θέμα: «Διορθώσεις </w:t>
      </w:r>
      <w:r>
        <w:rPr>
          <w:rFonts w:eastAsia="Times New Roman"/>
          <w:szCs w:val="24"/>
        </w:rPr>
        <w:lastRenderedPageBreak/>
        <w:t>λαθών στ</w:t>
      </w:r>
      <w:r>
        <w:rPr>
          <w:rFonts w:eastAsia="Times New Roman"/>
          <w:szCs w:val="24"/>
        </w:rPr>
        <w:t>ον κωδικό ασφάλισης και στην ειδικότητα με την οποία έχουν προσληφθεί διάφοροι δασεργάτες», λόγω αναρμοδιότητας.</w:t>
      </w:r>
    </w:p>
    <w:p w14:paraId="38244124" w14:textId="77777777" w:rsidR="00D035B1" w:rsidRDefault="005B20CE">
      <w:pPr>
        <w:spacing w:line="600" w:lineRule="auto"/>
        <w:ind w:firstLine="720"/>
        <w:jc w:val="both"/>
        <w:rPr>
          <w:rFonts w:eastAsia="Times New Roman"/>
          <w:szCs w:val="24"/>
        </w:rPr>
      </w:pPr>
      <w:r>
        <w:rPr>
          <w:rFonts w:eastAsia="Times New Roman"/>
          <w:szCs w:val="24"/>
        </w:rPr>
        <w:t xml:space="preserve">Τώρα θα συζητηθεί η δεύτερη </w:t>
      </w:r>
      <w:r w:rsidRPr="000E60A1">
        <w:rPr>
          <w:rFonts w:eastAsia="Times New Roman"/>
          <w:szCs w:val="24"/>
        </w:rPr>
        <w:t xml:space="preserve">με αριθμό 219/12-12-2018 </w:t>
      </w:r>
      <w:r>
        <w:rPr>
          <w:rFonts w:eastAsia="Times New Roman"/>
          <w:szCs w:val="24"/>
        </w:rPr>
        <w:t>ε</w:t>
      </w:r>
      <w:r w:rsidRPr="000E60A1">
        <w:rPr>
          <w:rFonts w:eastAsia="Times New Roman"/>
          <w:szCs w:val="24"/>
        </w:rPr>
        <w:t xml:space="preserve">πίκαιρη </w:t>
      </w:r>
      <w:r>
        <w:rPr>
          <w:rFonts w:eastAsia="Times New Roman"/>
          <w:szCs w:val="24"/>
        </w:rPr>
        <w:t>ε</w:t>
      </w:r>
      <w:r w:rsidRPr="000E60A1">
        <w:rPr>
          <w:rFonts w:eastAsia="Times New Roman"/>
          <w:szCs w:val="24"/>
        </w:rPr>
        <w:t>ρώτηση</w:t>
      </w:r>
      <w:r>
        <w:rPr>
          <w:rFonts w:eastAsia="Times New Roman"/>
          <w:szCs w:val="24"/>
        </w:rPr>
        <w:t xml:space="preserve"> πρώτου κύκλου</w:t>
      </w:r>
      <w:r w:rsidRPr="000E60A1">
        <w:rPr>
          <w:rFonts w:eastAsia="Times New Roman"/>
          <w:szCs w:val="24"/>
        </w:rPr>
        <w:t xml:space="preserve"> του Βουλευτή Αργολίδας της Δημοκρατικής Συμπαράταξης ΠΑΣΟΚ </w:t>
      </w:r>
      <w:r w:rsidRPr="000E60A1">
        <w:rPr>
          <w:rFonts w:eastAsia="Times New Roman"/>
          <w:szCs w:val="24"/>
        </w:rPr>
        <w:t>– ΔΗΜΑΡ κ. Γιάννη Μανιάτη προς τον Υπουργό Περιβάλλοντος και Ενέργειας, με θέμα: «Απαράδεκτη καθυστέρηση στην κατανομή στους δικαιούχους του Ανταποδοτικού Τέλους Αιολικών Πάρκων για τα έτη 2015-2017».</w:t>
      </w:r>
    </w:p>
    <w:p w14:paraId="38244125" w14:textId="77777777" w:rsidR="00D035B1" w:rsidRDefault="005B20CE">
      <w:pPr>
        <w:spacing w:line="600" w:lineRule="auto"/>
        <w:ind w:firstLine="720"/>
        <w:jc w:val="both"/>
        <w:rPr>
          <w:rFonts w:eastAsia="Times New Roman"/>
          <w:szCs w:val="24"/>
        </w:rPr>
      </w:pPr>
      <w:r>
        <w:rPr>
          <w:rFonts w:eastAsia="Times New Roman"/>
          <w:szCs w:val="24"/>
        </w:rPr>
        <w:t>Κύριε Μανιάτη έχετε τον λόγο για δύο λεπτά.</w:t>
      </w:r>
    </w:p>
    <w:p w14:paraId="38244126" w14:textId="77777777" w:rsidR="00D035B1" w:rsidRDefault="005B20CE">
      <w:pPr>
        <w:spacing w:line="600" w:lineRule="auto"/>
        <w:ind w:firstLine="720"/>
        <w:jc w:val="both"/>
        <w:rPr>
          <w:rFonts w:eastAsia="Times New Roman"/>
          <w:szCs w:val="24"/>
        </w:rPr>
      </w:pPr>
      <w:r>
        <w:rPr>
          <w:rFonts w:eastAsia="Times New Roman"/>
          <w:b/>
          <w:szCs w:val="24"/>
        </w:rPr>
        <w:t>ΙΩΑΝΝΗΣ ΜΑΝ</w:t>
      </w:r>
      <w:r>
        <w:rPr>
          <w:rFonts w:eastAsia="Times New Roman"/>
          <w:b/>
          <w:szCs w:val="24"/>
        </w:rPr>
        <w:t xml:space="preserve">ΙΑΤΗΣ: </w:t>
      </w:r>
      <w:r>
        <w:rPr>
          <w:rFonts w:eastAsia="Times New Roman"/>
          <w:szCs w:val="24"/>
        </w:rPr>
        <w:t>Ευχαριστώ</w:t>
      </w:r>
      <w:r w:rsidRPr="005244F6">
        <w:rPr>
          <w:rFonts w:eastAsia="Times New Roman"/>
          <w:szCs w:val="24"/>
        </w:rPr>
        <w:t xml:space="preserve"> πολύ</w:t>
      </w:r>
      <w:r>
        <w:rPr>
          <w:rFonts w:eastAsia="Times New Roman"/>
          <w:szCs w:val="24"/>
        </w:rPr>
        <w:t>, κύριε Πρόεδρε.</w:t>
      </w:r>
    </w:p>
    <w:p w14:paraId="38244127" w14:textId="77777777" w:rsidR="00D035B1" w:rsidRDefault="005B20CE">
      <w:pPr>
        <w:spacing w:line="600" w:lineRule="auto"/>
        <w:ind w:firstLine="720"/>
        <w:jc w:val="both"/>
        <w:rPr>
          <w:rFonts w:eastAsia="Times New Roman"/>
          <w:szCs w:val="24"/>
        </w:rPr>
      </w:pPr>
      <w:r>
        <w:rPr>
          <w:rFonts w:eastAsia="Times New Roman"/>
          <w:szCs w:val="24"/>
        </w:rPr>
        <w:t>Κύριε Υπουργέ, ε</w:t>
      </w:r>
      <w:r w:rsidRPr="005244F6">
        <w:rPr>
          <w:rFonts w:eastAsia="Times New Roman"/>
          <w:szCs w:val="24"/>
        </w:rPr>
        <w:t>ίμαστε τυχεροί</w:t>
      </w:r>
      <w:r>
        <w:rPr>
          <w:rFonts w:eastAsia="Times New Roman"/>
          <w:szCs w:val="24"/>
        </w:rPr>
        <w:t>,</w:t>
      </w:r>
      <w:r w:rsidRPr="005244F6">
        <w:rPr>
          <w:rFonts w:eastAsia="Times New Roman"/>
          <w:szCs w:val="24"/>
        </w:rPr>
        <w:t xml:space="preserve"> διότι με αφορμή τη συζήτηση της επερώτησης για τη ΔΕΠΑ</w:t>
      </w:r>
      <w:r>
        <w:rPr>
          <w:rFonts w:eastAsia="Times New Roman"/>
          <w:szCs w:val="24"/>
        </w:rPr>
        <w:t>,</w:t>
      </w:r>
      <w:r w:rsidRPr="005244F6">
        <w:rPr>
          <w:rFonts w:eastAsia="Times New Roman"/>
          <w:szCs w:val="24"/>
        </w:rPr>
        <w:t xml:space="preserve"> όπου θα </w:t>
      </w:r>
      <w:r w:rsidRPr="005244F6">
        <w:rPr>
          <w:rFonts w:eastAsia="Times New Roman"/>
          <w:szCs w:val="24"/>
        </w:rPr>
        <w:t>έχου</w:t>
      </w:r>
      <w:r>
        <w:rPr>
          <w:rFonts w:eastAsia="Times New Roman"/>
          <w:szCs w:val="24"/>
        </w:rPr>
        <w:t>με</w:t>
      </w:r>
      <w:r w:rsidRPr="005244F6">
        <w:rPr>
          <w:rFonts w:eastAsia="Times New Roman"/>
          <w:szCs w:val="24"/>
        </w:rPr>
        <w:t xml:space="preserve"> </w:t>
      </w:r>
      <w:r w:rsidRPr="005244F6">
        <w:rPr>
          <w:rFonts w:eastAsia="Times New Roman"/>
          <w:szCs w:val="24"/>
        </w:rPr>
        <w:t>την ευκαιρία να τα πούμε και για το σκάνδαλο της ΔΕΠΑ</w:t>
      </w:r>
      <w:r>
        <w:rPr>
          <w:rFonts w:eastAsia="Times New Roman"/>
          <w:szCs w:val="24"/>
        </w:rPr>
        <w:t>,</w:t>
      </w:r>
      <w:r w:rsidRPr="005244F6">
        <w:rPr>
          <w:rFonts w:eastAsia="Times New Roman"/>
          <w:szCs w:val="24"/>
        </w:rPr>
        <w:t xml:space="preserve"> μας δίνεται η ευκαιρία να συζητήσουμε για ένα άλλο σοβαρό θέμα</w:t>
      </w:r>
      <w:r>
        <w:rPr>
          <w:rFonts w:eastAsia="Times New Roman"/>
          <w:szCs w:val="24"/>
        </w:rPr>
        <w:t>,</w:t>
      </w:r>
      <w:r w:rsidRPr="005244F6">
        <w:rPr>
          <w:rFonts w:eastAsia="Times New Roman"/>
          <w:szCs w:val="24"/>
        </w:rPr>
        <w:t xml:space="preserve"> το θέμα της κατανομής του 1% επί της τιμής πώλησης των </w:t>
      </w:r>
      <w:r>
        <w:rPr>
          <w:rFonts w:eastAsia="Times New Roman"/>
          <w:szCs w:val="24"/>
        </w:rPr>
        <w:t>α</w:t>
      </w:r>
      <w:r w:rsidRPr="005244F6">
        <w:rPr>
          <w:rFonts w:eastAsia="Times New Roman"/>
          <w:szCs w:val="24"/>
        </w:rPr>
        <w:t xml:space="preserve">νανεώσιμων </w:t>
      </w:r>
      <w:r>
        <w:rPr>
          <w:rFonts w:eastAsia="Times New Roman"/>
          <w:szCs w:val="24"/>
        </w:rPr>
        <w:t>π</w:t>
      </w:r>
      <w:r w:rsidRPr="005244F6">
        <w:rPr>
          <w:rFonts w:eastAsia="Times New Roman"/>
          <w:szCs w:val="24"/>
        </w:rPr>
        <w:t xml:space="preserve">ηγών </w:t>
      </w:r>
      <w:r>
        <w:rPr>
          <w:rFonts w:eastAsia="Times New Roman"/>
          <w:szCs w:val="24"/>
        </w:rPr>
        <w:t>ε</w:t>
      </w:r>
      <w:r w:rsidRPr="005244F6">
        <w:rPr>
          <w:rFonts w:eastAsia="Times New Roman"/>
          <w:szCs w:val="24"/>
        </w:rPr>
        <w:t xml:space="preserve">νέργειας </w:t>
      </w:r>
      <w:r w:rsidRPr="005244F6">
        <w:rPr>
          <w:rFonts w:eastAsia="Times New Roman"/>
          <w:szCs w:val="24"/>
        </w:rPr>
        <w:t xml:space="preserve">για τα </w:t>
      </w:r>
      <w:r>
        <w:rPr>
          <w:rFonts w:eastAsia="Times New Roman"/>
          <w:szCs w:val="24"/>
        </w:rPr>
        <w:t>διακόσια εβδομήντα δύο</w:t>
      </w:r>
      <w:r w:rsidRPr="005244F6">
        <w:rPr>
          <w:rFonts w:eastAsia="Times New Roman"/>
          <w:szCs w:val="24"/>
        </w:rPr>
        <w:t xml:space="preserve"> ορεινά χωριά της </w:t>
      </w:r>
      <w:r w:rsidRPr="005244F6">
        <w:rPr>
          <w:rFonts w:eastAsia="Times New Roman"/>
          <w:szCs w:val="24"/>
        </w:rPr>
        <w:lastRenderedPageBreak/>
        <w:t>χώρας</w:t>
      </w:r>
      <w:r>
        <w:rPr>
          <w:rFonts w:eastAsia="Times New Roman"/>
          <w:szCs w:val="24"/>
        </w:rPr>
        <w:t>,</w:t>
      </w:r>
      <w:r w:rsidRPr="005244F6">
        <w:rPr>
          <w:rFonts w:eastAsia="Times New Roman"/>
          <w:szCs w:val="24"/>
        </w:rPr>
        <w:t xml:space="preserve"> περίπου </w:t>
      </w:r>
      <w:r>
        <w:rPr>
          <w:rFonts w:eastAsia="Times New Roman"/>
          <w:szCs w:val="24"/>
        </w:rPr>
        <w:t xml:space="preserve">τριακόσιες </w:t>
      </w:r>
      <w:r w:rsidRPr="005244F6">
        <w:rPr>
          <w:rFonts w:eastAsia="Times New Roman"/>
          <w:szCs w:val="24"/>
        </w:rPr>
        <w:t>χιλιάδες πολίτες</w:t>
      </w:r>
      <w:r>
        <w:rPr>
          <w:rFonts w:eastAsia="Times New Roman"/>
          <w:szCs w:val="24"/>
        </w:rPr>
        <w:t>,</w:t>
      </w:r>
      <w:r w:rsidRPr="005244F6">
        <w:rPr>
          <w:rFonts w:eastAsia="Times New Roman"/>
          <w:szCs w:val="24"/>
        </w:rPr>
        <w:t xml:space="preserve"> που</w:t>
      </w:r>
      <w:r>
        <w:rPr>
          <w:rFonts w:eastAsia="Times New Roman"/>
          <w:szCs w:val="24"/>
        </w:rPr>
        <w:t>,</w:t>
      </w:r>
      <w:r w:rsidRPr="005244F6">
        <w:rPr>
          <w:rFonts w:eastAsia="Times New Roman"/>
          <w:szCs w:val="24"/>
        </w:rPr>
        <w:t xml:space="preserve"> με βάση δική</w:t>
      </w:r>
      <w:r w:rsidRPr="005244F6">
        <w:rPr>
          <w:rFonts w:eastAsia="Times New Roman"/>
          <w:szCs w:val="24"/>
        </w:rPr>
        <w:t xml:space="preserve"> μας νομοθεσία το 2011 και </w:t>
      </w:r>
      <w:r>
        <w:rPr>
          <w:rFonts w:eastAsia="Times New Roman"/>
          <w:szCs w:val="24"/>
        </w:rPr>
        <w:t>20</w:t>
      </w:r>
      <w:r w:rsidRPr="005244F6">
        <w:rPr>
          <w:rFonts w:eastAsia="Times New Roman"/>
          <w:szCs w:val="24"/>
        </w:rPr>
        <w:t>12</w:t>
      </w:r>
      <w:r>
        <w:rPr>
          <w:rFonts w:eastAsia="Times New Roman"/>
          <w:szCs w:val="24"/>
        </w:rPr>
        <w:t>,</w:t>
      </w:r>
      <w:r w:rsidRPr="005244F6">
        <w:rPr>
          <w:rFonts w:eastAsia="Times New Roman"/>
          <w:szCs w:val="24"/>
        </w:rPr>
        <w:t xml:space="preserve"> κατανέμεται στους κατοίκους των ορεινών χωριών</w:t>
      </w:r>
      <w:r>
        <w:rPr>
          <w:rFonts w:eastAsia="Times New Roman"/>
          <w:szCs w:val="24"/>
        </w:rPr>
        <w:t>. Κ</w:t>
      </w:r>
      <w:r w:rsidRPr="005244F6">
        <w:rPr>
          <w:rFonts w:eastAsia="Times New Roman"/>
          <w:szCs w:val="24"/>
        </w:rPr>
        <w:t xml:space="preserve">αι για να ξεκαθαρίσουμε </w:t>
      </w:r>
      <w:r>
        <w:rPr>
          <w:rFonts w:eastAsia="Times New Roman"/>
          <w:szCs w:val="24"/>
        </w:rPr>
        <w:t>πού</w:t>
      </w:r>
      <w:r w:rsidRPr="005244F6">
        <w:rPr>
          <w:rFonts w:eastAsia="Times New Roman"/>
          <w:szCs w:val="24"/>
        </w:rPr>
        <w:t xml:space="preserve"> βρισκόμαστε</w:t>
      </w:r>
      <w:r>
        <w:rPr>
          <w:rFonts w:eastAsia="Times New Roman"/>
          <w:szCs w:val="24"/>
        </w:rPr>
        <w:t>,</w:t>
      </w:r>
      <w:r w:rsidRPr="005244F6">
        <w:rPr>
          <w:rFonts w:eastAsia="Times New Roman"/>
          <w:szCs w:val="24"/>
        </w:rPr>
        <w:t xml:space="preserve"> το </w:t>
      </w:r>
      <w:r>
        <w:rPr>
          <w:rFonts w:eastAsia="Times New Roman"/>
          <w:szCs w:val="24"/>
        </w:rPr>
        <w:t xml:space="preserve">1% </w:t>
      </w:r>
      <w:r w:rsidRPr="005244F6">
        <w:rPr>
          <w:rFonts w:eastAsia="Times New Roman"/>
          <w:szCs w:val="24"/>
        </w:rPr>
        <w:t>κατανέμεται απευθείας στους λογαριασμούς της ΔΕΗ των κατοίκων των ορεινών χωριών και το υπόλοιπο 2% πηγαίνει στους δήμους</w:t>
      </w:r>
      <w:r>
        <w:rPr>
          <w:rFonts w:eastAsia="Times New Roman"/>
          <w:szCs w:val="24"/>
        </w:rPr>
        <w:t>,</w:t>
      </w:r>
      <w:r w:rsidRPr="005244F6">
        <w:rPr>
          <w:rFonts w:eastAsia="Times New Roman"/>
          <w:szCs w:val="24"/>
        </w:rPr>
        <w:t xml:space="preserve"> προκ</w:t>
      </w:r>
      <w:r w:rsidRPr="005244F6">
        <w:rPr>
          <w:rFonts w:eastAsia="Times New Roman"/>
          <w:szCs w:val="24"/>
        </w:rPr>
        <w:t>ειμένου να κάνουν έργα υποδομής γ</w:t>
      </w:r>
      <w:r>
        <w:rPr>
          <w:rFonts w:eastAsia="Times New Roman"/>
          <w:szCs w:val="24"/>
        </w:rPr>
        <w:t>ια τα συγκεκριμένα ορεινά χωριά.</w:t>
      </w:r>
    </w:p>
    <w:p w14:paraId="38244128" w14:textId="77777777" w:rsidR="00D035B1" w:rsidRDefault="005B20CE">
      <w:pPr>
        <w:spacing w:line="600" w:lineRule="auto"/>
        <w:ind w:firstLine="720"/>
        <w:jc w:val="both"/>
        <w:rPr>
          <w:rFonts w:eastAsia="Times New Roman"/>
          <w:szCs w:val="24"/>
        </w:rPr>
      </w:pPr>
      <w:r>
        <w:rPr>
          <w:rFonts w:eastAsia="Times New Roman"/>
          <w:szCs w:val="24"/>
        </w:rPr>
        <w:t>Έρχομαι,</w:t>
      </w:r>
      <w:r w:rsidRPr="005244F6">
        <w:rPr>
          <w:rFonts w:eastAsia="Times New Roman"/>
          <w:szCs w:val="24"/>
        </w:rPr>
        <w:t xml:space="preserve"> λοιπόν</w:t>
      </w:r>
      <w:r>
        <w:rPr>
          <w:rFonts w:eastAsia="Times New Roman"/>
          <w:szCs w:val="24"/>
        </w:rPr>
        <w:t>,</w:t>
      </w:r>
      <w:r w:rsidRPr="005244F6">
        <w:rPr>
          <w:rFonts w:eastAsia="Times New Roman"/>
          <w:szCs w:val="24"/>
        </w:rPr>
        <w:t xml:space="preserve"> στην ερώτηση την οποία κατέθεσ</w:t>
      </w:r>
      <w:r>
        <w:rPr>
          <w:rFonts w:eastAsia="Times New Roman"/>
          <w:szCs w:val="24"/>
        </w:rPr>
        <w:t>α</w:t>
      </w:r>
      <w:r w:rsidRPr="005244F6">
        <w:rPr>
          <w:rFonts w:eastAsia="Times New Roman"/>
          <w:szCs w:val="24"/>
        </w:rPr>
        <w:t xml:space="preserve"> ως </w:t>
      </w:r>
      <w:r>
        <w:rPr>
          <w:rFonts w:eastAsia="Times New Roman"/>
          <w:szCs w:val="24"/>
        </w:rPr>
        <w:t>Β</w:t>
      </w:r>
      <w:r w:rsidRPr="005244F6">
        <w:rPr>
          <w:rFonts w:eastAsia="Times New Roman"/>
          <w:szCs w:val="24"/>
        </w:rPr>
        <w:t>ουλευτής Αργολίδας</w:t>
      </w:r>
      <w:r>
        <w:rPr>
          <w:rFonts w:eastAsia="Times New Roman"/>
          <w:szCs w:val="24"/>
        </w:rPr>
        <w:t xml:space="preserve">. Όμως, </w:t>
      </w:r>
      <w:r w:rsidRPr="005244F6">
        <w:rPr>
          <w:rFonts w:eastAsia="Times New Roman"/>
          <w:szCs w:val="24"/>
        </w:rPr>
        <w:t>σας έχουμε καταθέσει</w:t>
      </w:r>
      <w:r>
        <w:rPr>
          <w:rFonts w:eastAsia="Times New Roman"/>
          <w:szCs w:val="24"/>
        </w:rPr>
        <w:t xml:space="preserve"> ερώτηση</w:t>
      </w:r>
      <w:r w:rsidRPr="005244F6">
        <w:rPr>
          <w:rFonts w:eastAsia="Times New Roman"/>
          <w:szCs w:val="24"/>
        </w:rPr>
        <w:t xml:space="preserve"> και ολόκληρη </w:t>
      </w:r>
      <w:r>
        <w:rPr>
          <w:rFonts w:eastAsia="Times New Roman"/>
          <w:szCs w:val="24"/>
        </w:rPr>
        <w:t>η Κ</w:t>
      </w:r>
      <w:r w:rsidRPr="005244F6">
        <w:rPr>
          <w:rFonts w:eastAsia="Times New Roman"/>
          <w:szCs w:val="24"/>
        </w:rPr>
        <w:t xml:space="preserve">οινοβουλευτική </w:t>
      </w:r>
      <w:r>
        <w:rPr>
          <w:rFonts w:eastAsia="Times New Roman"/>
          <w:szCs w:val="24"/>
        </w:rPr>
        <w:t>Ο</w:t>
      </w:r>
      <w:r w:rsidRPr="005244F6">
        <w:rPr>
          <w:rFonts w:eastAsia="Times New Roman"/>
          <w:szCs w:val="24"/>
        </w:rPr>
        <w:t xml:space="preserve">μάδα της </w:t>
      </w:r>
      <w:r>
        <w:rPr>
          <w:rFonts w:eastAsia="Times New Roman"/>
          <w:szCs w:val="24"/>
        </w:rPr>
        <w:t>Δ</w:t>
      </w:r>
      <w:r w:rsidRPr="005244F6">
        <w:rPr>
          <w:rFonts w:eastAsia="Times New Roman"/>
          <w:szCs w:val="24"/>
        </w:rPr>
        <w:t xml:space="preserve">ημοκρατικής </w:t>
      </w:r>
      <w:r>
        <w:rPr>
          <w:rFonts w:eastAsia="Times New Roman"/>
          <w:szCs w:val="24"/>
        </w:rPr>
        <w:t>Σ</w:t>
      </w:r>
      <w:r w:rsidRPr="005244F6">
        <w:rPr>
          <w:rFonts w:eastAsia="Times New Roman"/>
          <w:szCs w:val="24"/>
        </w:rPr>
        <w:t xml:space="preserve">υμπαράταξης και αναφέρεται </w:t>
      </w:r>
      <w:r w:rsidRPr="005244F6">
        <w:rPr>
          <w:rFonts w:eastAsia="Times New Roman"/>
          <w:szCs w:val="24"/>
        </w:rPr>
        <w:t>σε όλη τη χώρα</w:t>
      </w:r>
      <w:r>
        <w:rPr>
          <w:rFonts w:eastAsia="Times New Roman"/>
          <w:szCs w:val="24"/>
        </w:rPr>
        <w:t>. Ε</w:t>
      </w:r>
      <w:r w:rsidRPr="005244F6">
        <w:rPr>
          <w:rFonts w:eastAsia="Times New Roman"/>
          <w:szCs w:val="24"/>
        </w:rPr>
        <w:t xml:space="preserve">ιδικά για την Αργολίδα αφορά στα χωριά </w:t>
      </w:r>
      <w:proofErr w:type="spellStart"/>
      <w:r>
        <w:rPr>
          <w:rFonts w:eastAsia="Times New Roman"/>
          <w:szCs w:val="24"/>
        </w:rPr>
        <w:t>Α</w:t>
      </w:r>
      <w:r w:rsidRPr="005244F6">
        <w:rPr>
          <w:rFonts w:eastAsia="Times New Roman"/>
          <w:szCs w:val="24"/>
        </w:rPr>
        <w:t>χλαδόκαμπο</w:t>
      </w:r>
      <w:proofErr w:type="spellEnd"/>
      <w:r>
        <w:rPr>
          <w:rFonts w:eastAsia="Times New Roman"/>
          <w:szCs w:val="24"/>
        </w:rPr>
        <w:t>,</w:t>
      </w:r>
      <w:r w:rsidRPr="005244F6">
        <w:rPr>
          <w:rFonts w:eastAsia="Times New Roman"/>
          <w:szCs w:val="24"/>
        </w:rPr>
        <w:t xml:space="preserve"> </w:t>
      </w:r>
      <w:r>
        <w:rPr>
          <w:rFonts w:eastAsia="Times New Roman"/>
          <w:szCs w:val="24"/>
        </w:rPr>
        <w:t>Δ</w:t>
      </w:r>
      <w:r w:rsidRPr="005244F6">
        <w:rPr>
          <w:rFonts w:eastAsia="Times New Roman"/>
          <w:szCs w:val="24"/>
        </w:rPr>
        <w:t>ίδυμα</w:t>
      </w:r>
      <w:r>
        <w:rPr>
          <w:rFonts w:eastAsia="Times New Roman"/>
          <w:szCs w:val="24"/>
        </w:rPr>
        <w:t>,</w:t>
      </w:r>
      <w:r w:rsidRPr="005244F6">
        <w:rPr>
          <w:rFonts w:eastAsia="Times New Roman"/>
          <w:szCs w:val="24"/>
        </w:rPr>
        <w:t xml:space="preserve"> </w:t>
      </w:r>
      <w:r>
        <w:rPr>
          <w:rFonts w:eastAsia="Times New Roman"/>
          <w:szCs w:val="24"/>
        </w:rPr>
        <w:t>Α</w:t>
      </w:r>
      <w:r w:rsidRPr="005244F6">
        <w:rPr>
          <w:rFonts w:eastAsia="Times New Roman"/>
          <w:szCs w:val="24"/>
        </w:rPr>
        <w:t>ραχναίο</w:t>
      </w:r>
      <w:r>
        <w:rPr>
          <w:rFonts w:eastAsia="Times New Roman"/>
          <w:szCs w:val="24"/>
        </w:rPr>
        <w:t xml:space="preserve">, </w:t>
      </w:r>
      <w:proofErr w:type="spellStart"/>
      <w:r>
        <w:rPr>
          <w:rFonts w:eastAsia="Times New Roman"/>
          <w:szCs w:val="24"/>
        </w:rPr>
        <w:t>Θ</w:t>
      </w:r>
      <w:r w:rsidRPr="005244F6">
        <w:rPr>
          <w:rFonts w:eastAsia="Times New Roman"/>
          <w:szCs w:val="24"/>
        </w:rPr>
        <w:t>ερμησία</w:t>
      </w:r>
      <w:proofErr w:type="spellEnd"/>
      <w:r>
        <w:rPr>
          <w:rFonts w:eastAsia="Times New Roman"/>
          <w:szCs w:val="24"/>
        </w:rPr>
        <w:t>,</w:t>
      </w:r>
      <w:r w:rsidRPr="005244F6">
        <w:rPr>
          <w:rFonts w:eastAsia="Times New Roman"/>
          <w:szCs w:val="24"/>
        </w:rPr>
        <w:t xml:space="preserve"> </w:t>
      </w:r>
      <w:proofErr w:type="spellStart"/>
      <w:r>
        <w:rPr>
          <w:rFonts w:eastAsia="Times New Roman"/>
          <w:szCs w:val="24"/>
        </w:rPr>
        <w:t>Η</w:t>
      </w:r>
      <w:r w:rsidRPr="005244F6">
        <w:rPr>
          <w:rFonts w:eastAsia="Times New Roman"/>
          <w:szCs w:val="24"/>
        </w:rPr>
        <w:t>λιόκαστρο</w:t>
      </w:r>
      <w:proofErr w:type="spellEnd"/>
      <w:r w:rsidRPr="005244F6">
        <w:rPr>
          <w:rFonts w:eastAsia="Times New Roman"/>
          <w:szCs w:val="24"/>
        </w:rPr>
        <w:t xml:space="preserve"> και Άγιο Νικόλαο</w:t>
      </w:r>
      <w:r>
        <w:rPr>
          <w:rFonts w:eastAsia="Times New Roman"/>
          <w:szCs w:val="24"/>
        </w:rPr>
        <w:t>.</w:t>
      </w:r>
    </w:p>
    <w:p w14:paraId="38244129" w14:textId="77777777" w:rsidR="00D035B1" w:rsidRDefault="005B20CE">
      <w:pPr>
        <w:spacing w:line="600" w:lineRule="auto"/>
        <w:ind w:firstLine="720"/>
        <w:jc w:val="both"/>
        <w:rPr>
          <w:rFonts w:eastAsia="Times New Roman"/>
          <w:szCs w:val="24"/>
        </w:rPr>
      </w:pPr>
      <w:r>
        <w:rPr>
          <w:rFonts w:eastAsia="Times New Roman"/>
          <w:szCs w:val="24"/>
        </w:rPr>
        <w:t>Τ</w:t>
      </w:r>
      <w:r w:rsidRPr="005244F6">
        <w:rPr>
          <w:rFonts w:eastAsia="Times New Roman"/>
          <w:szCs w:val="24"/>
        </w:rPr>
        <w:t>ι παραλάβα</w:t>
      </w:r>
      <w:r>
        <w:rPr>
          <w:rFonts w:eastAsia="Times New Roman"/>
          <w:szCs w:val="24"/>
        </w:rPr>
        <w:t>τ</w:t>
      </w:r>
      <w:r w:rsidRPr="005244F6">
        <w:rPr>
          <w:rFonts w:eastAsia="Times New Roman"/>
          <w:szCs w:val="24"/>
        </w:rPr>
        <w:t>ε το 2015</w:t>
      </w:r>
      <w:r>
        <w:rPr>
          <w:rFonts w:eastAsia="Times New Roman"/>
          <w:szCs w:val="24"/>
        </w:rPr>
        <w:t>; Πρώτον, π</w:t>
      </w:r>
      <w:r w:rsidRPr="005244F6">
        <w:rPr>
          <w:rFonts w:eastAsia="Times New Roman"/>
          <w:szCs w:val="24"/>
        </w:rPr>
        <w:t>αραλάβετε τα χρήματα που είχαν εισπραχθεί τα προηγούμενα τρία χρόνια</w:t>
      </w:r>
      <w:r>
        <w:rPr>
          <w:rFonts w:eastAsia="Times New Roman"/>
          <w:szCs w:val="24"/>
        </w:rPr>
        <w:t xml:space="preserve">. Τα είχατε στο συρτάρι. Δεύτερον, </w:t>
      </w:r>
      <w:r w:rsidRPr="005244F6">
        <w:rPr>
          <w:rFonts w:eastAsia="Times New Roman"/>
          <w:szCs w:val="24"/>
        </w:rPr>
        <w:t xml:space="preserve">παραλάβατε έτοιμη υπογεγραμμένη και δημοσιευμένη στην </w:t>
      </w:r>
      <w:r>
        <w:rPr>
          <w:rFonts w:eastAsia="Times New Roman"/>
          <w:szCs w:val="24"/>
        </w:rPr>
        <w:t>Ε</w:t>
      </w:r>
      <w:r w:rsidRPr="005244F6">
        <w:rPr>
          <w:rFonts w:eastAsia="Times New Roman"/>
          <w:szCs w:val="24"/>
        </w:rPr>
        <w:t xml:space="preserve">φημερίδα της </w:t>
      </w:r>
      <w:r>
        <w:rPr>
          <w:rFonts w:eastAsia="Times New Roman"/>
          <w:szCs w:val="24"/>
        </w:rPr>
        <w:t>Κ</w:t>
      </w:r>
      <w:r w:rsidRPr="005244F6">
        <w:rPr>
          <w:rFonts w:eastAsia="Times New Roman"/>
          <w:szCs w:val="24"/>
        </w:rPr>
        <w:t>υβερνήσεως την υπουργική απόφαση κατανομής του συγκεκριμένου τέλους</w:t>
      </w:r>
      <w:r>
        <w:rPr>
          <w:rFonts w:eastAsia="Times New Roman"/>
          <w:szCs w:val="24"/>
        </w:rPr>
        <w:t>,</w:t>
      </w:r>
      <w:r w:rsidRPr="005244F6">
        <w:rPr>
          <w:rFonts w:eastAsia="Times New Roman"/>
          <w:szCs w:val="24"/>
        </w:rPr>
        <w:t xml:space="preserve"> την οποία και δεν αλλάξετε καθόλου</w:t>
      </w:r>
      <w:r>
        <w:rPr>
          <w:rFonts w:eastAsia="Times New Roman"/>
          <w:szCs w:val="24"/>
        </w:rPr>
        <w:t>, ά</w:t>
      </w:r>
      <w:r w:rsidRPr="005244F6">
        <w:rPr>
          <w:rFonts w:eastAsia="Times New Roman"/>
          <w:szCs w:val="24"/>
        </w:rPr>
        <w:t xml:space="preserve">ρα ήταν μία ορθή υπουργική απόφαση </w:t>
      </w:r>
      <w:r w:rsidRPr="005244F6">
        <w:rPr>
          <w:rFonts w:eastAsia="Times New Roman"/>
          <w:szCs w:val="24"/>
        </w:rPr>
        <w:lastRenderedPageBreak/>
        <w:t xml:space="preserve">και κάνατε </w:t>
      </w:r>
      <w:r>
        <w:rPr>
          <w:rFonts w:eastAsia="Times New Roman"/>
          <w:szCs w:val="24"/>
        </w:rPr>
        <w:t xml:space="preserve">δυόμισι </w:t>
      </w:r>
      <w:r w:rsidRPr="005244F6">
        <w:rPr>
          <w:rFonts w:eastAsia="Times New Roman"/>
          <w:szCs w:val="24"/>
        </w:rPr>
        <w:t>χρόνια</w:t>
      </w:r>
      <w:r>
        <w:rPr>
          <w:rFonts w:eastAsia="Times New Roman"/>
          <w:szCs w:val="24"/>
        </w:rPr>
        <w:t>,</w:t>
      </w:r>
      <w:r w:rsidRPr="005244F6">
        <w:rPr>
          <w:rFonts w:eastAsia="Times New Roman"/>
          <w:szCs w:val="24"/>
        </w:rPr>
        <w:t xml:space="preserve"> τον Αύγουστο του 2017</w:t>
      </w:r>
      <w:r>
        <w:rPr>
          <w:rFonts w:eastAsia="Times New Roman"/>
          <w:szCs w:val="24"/>
        </w:rPr>
        <w:t>,</w:t>
      </w:r>
      <w:r w:rsidRPr="005244F6">
        <w:rPr>
          <w:rFonts w:eastAsia="Times New Roman"/>
          <w:szCs w:val="24"/>
        </w:rPr>
        <w:t xml:space="preserve"> να δώσετε τα πρώτα χρήματα</w:t>
      </w:r>
      <w:r>
        <w:rPr>
          <w:rFonts w:eastAsia="Times New Roman"/>
          <w:szCs w:val="24"/>
        </w:rPr>
        <w:t>. Τ</w:t>
      </w:r>
      <w:r w:rsidRPr="005244F6">
        <w:rPr>
          <w:rFonts w:eastAsia="Times New Roman"/>
          <w:szCs w:val="24"/>
        </w:rPr>
        <w:t>α χρήματα αυτά για πολλά νοικοκυριά είναι μία ολόκληρη σύνταξη</w:t>
      </w:r>
      <w:r>
        <w:rPr>
          <w:rFonts w:eastAsia="Times New Roman"/>
          <w:szCs w:val="24"/>
        </w:rPr>
        <w:t>.</w:t>
      </w:r>
    </w:p>
    <w:p w14:paraId="3824412A" w14:textId="77777777" w:rsidR="00D035B1" w:rsidRDefault="005B20CE">
      <w:pPr>
        <w:spacing w:line="600" w:lineRule="auto"/>
        <w:ind w:firstLine="720"/>
        <w:jc w:val="both"/>
        <w:rPr>
          <w:rFonts w:eastAsia="Times New Roman"/>
          <w:szCs w:val="24"/>
        </w:rPr>
      </w:pPr>
      <w:r>
        <w:rPr>
          <w:rFonts w:eastAsia="Times New Roman"/>
          <w:szCs w:val="24"/>
        </w:rPr>
        <w:t>Ε</w:t>
      </w:r>
      <w:r w:rsidRPr="005244F6">
        <w:rPr>
          <w:rFonts w:eastAsia="Times New Roman"/>
          <w:szCs w:val="24"/>
        </w:rPr>
        <w:t>ρχόμαστε</w:t>
      </w:r>
      <w:r>
        <w:rPr>
          <w:rFonts w:eastAsia="Times New Roman"/>
          <w:szCs w:val="24"/>
        </w:rPr>
        <w:t>, λ</w:t>
      </w:r>
      <w:r w:rsidRPr="005244F6">
        <w:rPr>
          <w:rFonts w:eastAsia="Times New Roman"/>
          <w:szCs w:val="24"/>
        </w:rPr>
        <w:t>οιπόν</w:t>
      </w:r>
      <w:r>
        <w:rPr>
          <w:rFonts w:eastAsia="Times New Roman"/>
          <w:szCs w:val="24"/>
        </w:rPr>
        <w:t>,</w:t>
      </w:r>
      <w:r w:rsidRPr="005244F6">
        <w:rPr>
          <w:rFonts w:eastAsia="Times New Roman"/>
          <w:szCs w:val="24"/>
        </w:rPr>
        <w:t xml:space="preserve"> σήμερα και </w:t>
      </w:r>
      <w:r>
        <w:rPr>
          <w:rFonts w:eastAsia="Times New Roman"/>
          <w:szCs w:val="24"/>
        </w:rPr>
        <w:t>πού</w:t>
      </w:r>
      <w:r w:rsidRPr="005244F6">
        <w:rPr>
          <w:rFonts w:eastAsia="Times New Roman"/>
          <w:szCs w:val="24"/>
        </w:rPr>
        <w:t xml:space="preserve"> βρισκόμαστε</w:t>
      </w:r>
      <w:r>
        <w:rPr>
          <w:rFonts w:eastAsia="Times New Roman"/>
          <w:szCs w:val="24"/>
        </w:rPr>
        <w:t>; Κατά τα έτη</w:t>
      </w:r>
      <w:r w:rsidRPr="005244F6">
        <w:rPr>
          <w:rFonts w:eastAsia="Times New Roman"/>
          <w:szCs w:val="24"/>
        </w:rPr>
        <w:t xml:space="preserve"> 2015</w:t>
      </w:r>
      <w:r>
        <w:rPr>
          <w:rFonts w:eastAsia="Times New Roman"/>
          <w:szCs w:val="24"/>
        </w:rPr>
        <w:t>,</w:t>
      </w:r>
      <w:r w:rsidRPr="005244F6">
        <w:rPr>
          <w:rFonts w:eastAsia="Times New Roman"/>
          <w:szCs w:val="24"/>
        </w:rPr>
        <w:t xml:space="preserve"> 2016 και 2017 </w:t>
      </w:r>
      <w:r>
        <w:rPr>
          <w:rFonts w:eastAsia="Times New Roman"/>
          <w:szCs w:val="24"/>
        </w:rPr>
        <w:t>με σκέτη Κυβέρνηση</w:t>
      </w:r>
      <w:r w:rsidRPr="005244F6">
        <w:rPr>
          <w:rFonts w:eastAsia="Times New Roman"/>
          <w:szCs w:val="24"/>
        </w:rPr>
        <w:t xml:space="preserve"> ΣΥΡΙΖΑ</w:t>
      </w:r>
      <w:r>
        <w:rPr>
          <w:rFonts w:eastAsia="Times New Roman"/>
          <w:szCs w:val="24"/>
        </w:rPr>
        <w:t>,</w:t>
      </w:r>
      <w:r w:rsidRPr="005244F6">
        <w:rPr>
          <w:rFonts w:eastAsia="Times New Roman"/>
          <w:szCs w:val="24"/>
        </w:rPr>
        <w:t xml:space="preserve"> ενώ έχετε ήδη όλους τους μηχανισμούς κατανομής των συγκεκριμένων κονδυλίων</w:t>
      </w:r>
      <w:r>
        <w:rPr>
          <w:rFonts w:eastAsia="Times New Roman"/>
          <w:szCs w:val="24"/>
        </w:rPr>
        <w:t>,</w:t>
      </w:r>
      <w:r w:rsidRPr="005244F6">
        <w:rPr>
          <w:rFonts w:eastAsia="Times New Roman"/>
          <w:szCs w:val="24"/>
        </w:rPr>
        <w:t xml:space="preserve"> εδώ και </w:t>
      </w:r>
      <w:r>
        <w:rPr>
          <w:rFonts w:eastAsia="Times New Roman"/>
          <w:szCs w:val="24"/>
        </w:rPr>
        <w:t>τέσσερα</w:t>
      </w:r>
      <w:r w:rsidRPr="005244F6">
        <w:rPr>
          <w:rFonts w:eastAsia="Times New Roman"/>
          <w:szCs w:val="24"/>
        </w:rPr>
        <w:t xml:space="preserve"> χρόνια σχεδόν δεν έχετε κατανείμει τα χρήματα της επόμενης περιόδου</w:t>
      </w:r>
      <w:r>
        <w:rPr>
          <w:rFonts w:eastAsia="Times New Roman"/>
          <w:szCs w:val="24"/>
        </w:rPr>
        <w:t>.</w:t>
      </w:r>
    </w:p>
    <w:p w14:paraId="3824412B" w14:textId="77777777" w:rsidR="00D035B1" w:rsidRDefault="005B20CE">
      <w:pPr>
        <w:spacing w:line="600" w:lineRule="auto"/>
        <w:ind w:firstLine="720"/>
        <w:jc w:val="both"/>
        <w:rPr>
          <w:rFonts w:eastAsia="Times New Roman"/>
          <w:szCs w:val="24"/>
        </w:rPr>
      </w:pPr>
      <w:r>
        <w:rPr>
          <w:rFonts w:eastAsia="Times New Roman"/>
          <w:szCs w:val="24"/>
        </w:rPr>
        <w:t>Α</w:t>
      </w:r>
      <w:r w:rsidRPr="005244F6">
        <w:rPr>
          <w:rFonts w:eastAsia="Times New Roman"/>
          <w:szCs w:val="24"/>
        </w:rPr>
        <w:t xml:space="preserve">υτό που ζητούμε είναι και τα χρήματα αυτής της </w:t>
      </w:r>
      <w:r>
        <w:rPr>
          <w:rFonts w:eastAsia="Times New Roman"/>
          <w:szCs w:val="24"/>
        </w:rPr>
        <w:t>τρι</w:t>
      </w:r>
      <w:r w:rsidRPr="005244F6">
        <w:rPr>
          <w:rFonts w:eastAsia="Times New Roman"/>
          <w:szCs w:val="24"/>
        </w:rPr>
        <w:t xml:space="preserve">ετίας </w:t>
      </w:r>
      <w:r>
        <w:rPr>
          <w:rFonts w:eastAsia="Times New Roman"/>
          <w:szCs w:val="24"/>
        </w:rPr>
        <w:t>-</w:t>
      </w:r>
      <w:r w:rsidRPr="005244F6">
        <w:rPr>
          <w:rFonts w:eastAsia="Times New Roman"/>
          <w:szCs w:val="24"/>
        </w:rPr>
        <w:t>σχεδόν κλείνουμε τώρα τετραετία με Σ</w:t>
      </w:r>
      <w:r w:rsidRPr="005244F6">
        <w:rPr>
          <w:rFonts w:eastAsia="Times New Roman"/>
          <w:szCs w:val="24"/>
        </w:rPr>
        <w:t>ΥΡΙΖΑ</w:t>
      </w:r>
      <w:r>
        <w:rPr>
          <w:rFonts w:eastAsia="Times New Roman"/>
          <w:szCs w:val="24"/>
        </w:rPr>
        <w:t>-</w:t>
      </w:r>
      <w:r w:rsidRPr="005244F6">
        <w:rPr>
          <w:rFonts w:eastAsia="Times New Roman"/>
          <w:szCs w:val="24"/>
        </w:rPr>
        <w:t xml:space="preserve"> να τα κατανείμετε άμεσα</w:t>
      </w:r>
      <w:r>
        <w:rPr>
          <w:rFonts w:eastAsia="Times New Roman"/>
          <w:szCs w:val="24"/>
        </w:rPr>
        <w:t>,</w:t>
      </w:r>
      <w:r w:rsidRPr="005244F6">
        <w:rPr>
          <w:rFonts w:eastAsia="Times New Roman"/>
          <w:szCs w:val="24"/>
        </w:rPr>
        <w:t xml:space="preserve"> διότι είναι χρήματα τα οποία τα έχουν ανάγκη οι κάτοικοι των διακοσίων </w:t>
      </w:r>
      <w:r>
        <w:rPr>
          <w:rFonts w:eastAsia="Times New Roman"/>
          <w:szCs w:val="24"/>
        </w:rPr>
        <w:t>εβδομήντα δύο</w:t>
      </w:r>
      <w:r w:rsidRPr="005244F6">
        <w:rPr>
          <w:rFonts w:eastAsia="Times New Roman"/>
          <w:szCs w:val="24"/>
        </w:rPr>
        <w:t xml:space="preserve"> ορεινών χωριών της χώρας</w:t>
      </w:r>
      <w:r>
        <w:rPr>
          <w:rFonts w:eastAsia="Times New Roman"/>
          <w:szCs w:val="24"/>
        </w:rPr>
        <w:t>.</w:t>
      </w:r>
    </w:p>
    <w:p w14:paraId="3824412C" w14:textId="77777777" w:rsidR="00D035B1" w:rsidRDefault="005B20CE">
      <w:pPr>
        <w:spacing w:line="600" w:lineRule="auto"/>
        <w:ind w:firstLine="720"/>
        <w:jc w:val="both"/>
        <w:rPr>
          <w:rFonts w:eastAsia="Times New Roman"/>
          <w:szCs w:val="24"/>
        </w:rPr>
      </w:pPr>
      <w:r>
        <w:rPr>
          <w:rFonts w:eastAsia="Times New Roman"/>
          <w:szCs w:val="24"/>
        </w:rPr>
        <w:t>Ε</w:t>
      </w:r>
      <w:r w:rsidRPr="005244F6">
        <w:rPr>
          <w:rFonts w:eastAsia="Times New Roman"/>
          <w:szCs w:val="24"/>
        </w:rPr>
        <w:t>υχαριστώ πολύ</w:t>
      </w:r>
      <w:r>
        <w:rPr>
          <w:rFonts w:eastAsia="Times New Roman"/>
          <w:szCs w:val="24"/>
        </w:rPr>
        <w:t>, κύριε Πρόεδρε.</w:t>
      </w:r>
    </w:p>
    <w:p w14:paraId="3824412D" w14:textId="77777777" w:rsidR="00D035B1" w:rsidRDefault="005B20CE">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Υπουργέ, έχετε τον λόγο.</w:t>
      </w:r>
    </w:p>
    <w:p w14:paraId="3824412E" w14:textId="77777777" w:rsidR="00D035B1" w:rsidRDefault="005B20CE">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ΣΤΑΘΑΚΗΣ (Υπουργός Περιβάλλοντος και Ενέργειας):</w:t>
      </w:r>
      <w:r>
        <w:rPr>
          <w:rFonts w:eastAsia="Times New Roman"/>
          <w:szCs w:val="24"/>
        </w:rPr>
        <w:t xml:space="preserve"> Ε</w:t>
      </w:r>
      <w:r w:rsidRPr="005244F6">
        <w:rPr>
          <w:rFonts w:eastAsia="Times New Roman"/>
          <w:szCs w:val="24"/>
        </w:rPr>
        <w:t>κπλήσσομαι</w:t>
      </w:r>
      <w:r>
        <w:rPr>
          <w:rFonts w:eastAsia="Times New Roman"/>
          <w:szCs w:val="24"/>
        </w:rPr>
        <w:t>,</w:t>
      </w:r>
      <w:r w:rsidRPr="005244F6">
        <w:rPr>
          <w:rFonts w:eastAsia="Times New Roman"/>
          <w:szCs w:val="24"/>
        </w:rPr>
        <w:t xml:space="preserve"> πραγματικά</w:t>
      </w:r>
      <w:r>
        <w:rPr>
          <w:rFonts w:eastAsia="Times New Roman"/>
          <w:szCs w:val="24"/>
        </w:rPr>
        <w:t>,</w:t>
      </w:r>
      <w:r w:rsidRPr="005244F6">
        <w:rPr>
          <w:rFonts w:eastAsia="Times New Roman"/>
          <w:szCs w:val="24"/>
        </w:rPr>
        <w:t xml:space="preserve"> με τον κ</w:t>
      </w:r>
      <w:r>
        <w:rPr>
          <w:rFonts w:eastAsia="Times New Roman"/>
          <w:szCs w:val="24"/>
        </w:rPr>
        <w:t>.</w:t>
      </w:r>
      <w:r w:rsidRPr="005244F6">
        <w:rPr>
          <w:rFonts w:eastAsia="Times New Roman"/>
          <w:szCs w:val="24"/>
        </w:rPr>
        <w:t xml:space="preserve"> Μανιάτη</w:t>
      </w:r>
      <w:r>
        <w:rPr>
          <w:rFonts w:eastAsia="Times New Roman"/>
          <w:szCs w:val="24"/>
        </w:rPr>
        <w:t>,</w:t>
      </w:r>
      <w:r w:rsidRPr="005244F6">
        <w:rPr>
          <w:rFonts w:eastAsia="Times New Roman"/>
          <w:szCs w:val="24"/>
        </w:rPr>
        <w:t xml:space="preserve"> </w:t>
      </w:r>
      <w:r w:rsidRPr="005244F6">
        <w:rPr>
          <w:rFonts w:eastAsia="Times New Roman"/>
          <w:szCs w:val="24"/>
        </w:rPr>
        <w:lastRenderedPageBreak/>
        <w:t xml:space="preserve">διότι όντως λίγο πριν από τις εκλογές και αφού δεν είχε γίνει τίποτα </w:t>
      </w:r>
      <w:r>
        <w:rPr>
          <w:rFonts w:eastAsia="Times New Roman"/>
          <w:szCs w:val="24"/>
        </w:rPr>
        <w:t>την περίοδο 20</w:t>
      </w:r>
      <w:r w:rsidRPr="005244F6">
        <w:rPr>
          <w:rFonts w:eastAsia="Times New Roman"/>
          <w:szCs w:val="24"/>
        </w:rPr>
        <w:t>10</w:t>
      </w:r>
      <w:r>
        <w:rPr>
          <w:rFonts w:eastAsia="Times New Roman"/>
          <w:szCs w:val="24"/>
        </w:rPr>
        <w:t xml:space="preserve"> </w:t>
      </w:r>
      <w:r w:rsidRPr="005244F6">
        <w:rPr>
          <w:rFonts w:eastAsia="Times New Roman"/>
          <w:szCs w:val="24"/>
        </w:rPr>
        <w:t>-</w:t>
      </w:r>
      <w:r>
        <w:rPr>
          <w:rFonts w:eastAsia="Times New Roman"/>
          <w:szCs w:val="24"/>
        </w:rPr>
        <w:t xml:space="preserve"> </w:t>
      </w:r>
      <w:r>
        <w:rPr>
          <w:rFonts w:eastAsia="Times New Roman"/>
          <w:szCs w:val="24"/>
        </w:rPr>
        <w:t>20</w:t>
      </w:r>
      <w:r w:rsidRPr="005244F6">
        <w:rPr>
          <w:rFonts w:eastAsia="Times New Roman"/>
          <w:szCs w:val="24"/>
        </w:rPr>
        <w:t>14</w:t>
      </w:r>
      <w:r>
        <w:rPr>
          <w:rFonts w:eastAsia="Times New Roman"/>
          <w:szCs w:val="24"/>
        </w:rPr>
        <w:t>,</w:t>
      </w:r>
      <w:r w:rsidRPr="005244F6">
        <w:rPr>
          <w:rFonts w:eastAsia="Times New Roman"/>
          <w:szCs w:val="24"/>
        </w:rPr>
        <w:t xml:space="preserve"> έβγαλε μία </w:t>
      </w:r>
      <w:r>
        <w:rPr>
          <w:rFonts w:eastAsia="Times New Roman"/>
          <w:szCs w:val="24"/>
        </w:rPr>
        <w:t>ΚΥΑ,</w:t>
      </w:r>
      <w:r w:rsidRPr="005244F6">
        <w:rPr>
          <w:rFonts w:eastAsia="Times New Roman"/>
          <w:szCs w:val="24"/>
        </w:rPr>
        <w:t xml:space="preserve"> η οποία όριζε τα διοικητικά όρια με υπουργική απόφασ</w:t>
      </w:r>
      <w:r w:rsidRPr="005244F6">
        <w:rPr>
          <w:rFonts w:eastAsia="Times New Roman"/>
          <w:szCs w:val="24"/>
        </w:rPr>
        <w:t>η</w:t>
      </w:r>
      <w:r>
        <w:rPr>
          <w:rFonts w:eastAsia="Times New Roman"/>
          <w:szCs w:val="24"/>
        </w:rPr>
        <w:t>. Τ</w:t>
      </w:r>
      <w:r w:rsidRPr="005244F6">
        <w:rPr>
          <w:rFonts w:eastAsia="Times New Roman"/>
          <w:szCs w:val="24"/>
        </w:rPr>
        <w:t>ο 2017 παρέλαβα</w:t>
      </w:r>
      <w:r>
        <w:rPr>
          <w:rFonts w:eastAsia="Times New Roman"/>
          <w:szCs w:val="24"/>
        </w:rPr>
        <w:t>,</w:t>
      </w:r>
      <w:r w:rsidRPr="005244F6">
        <w:rPr>
          <w:rFonts w:eastAsia="Times New Roman"/>
          <w:szCs w:val="24"/>
        </w:rPr>
        <w:t xml:space="preserve"> μετά από αίτημά μου από το </w:t>
      </w:r>
      <w:r>
        <w:rPr>
          <w:rFonts w:eastAsia="Times New Roman"/>
          <w:szCs w:val="24"/>
        </w:rPr>
        <w:t>Ν</w:t>
      </w:r>
      <w:r w:rsidRPr="005244F6">
        <w:rPr>
          <w:rFonts w:eastAsia="Times New Roman"/>
          <w:szCs w:val="24"/>
        </w:rPr>
        <w:t xml:space="preserve">ομικό </w:t>
      </w:r>
      <w:r>
        <w:rPr>
          <w:rFonts w:eastAsia="Times New Roman"/>
          <w:szCs w:val="24"/>
        </w:rPr>
        <w:t>Σ</w:t>
      </w:r>
      <w:r w:rsidRPr="005244F6">
        <w:rPr>
          <w:rFonts w:eastAsia="Times New Roman"/>
          <w:szCs w:val="24"/>
        </w:rPr>
        <w:t>υμβούλιο του Κράτους</w:t>
      </w:r>
      <w:r>
        <w:rPr>
          <w:rFonts w:eastAsia="Times New Roman"/>
          <w:szCs w:val="24"/>
        </w:rPr>
        <w:t xml:space="preserve"> μια γνωμάτευση,</w:t>
      </w:r>
      <w:r w:rsidRPr="005244F6">
        <w:rPr>
          <w:rFonts w:eastAsia="Times New Roman"/>
          <w:szCs w:val="24"/>
        </w:rPr>
        <w:t xml:space="preserve"> η οποία κρίνει ότι η συγκεκριμένη </w:t>
      </w:r>
      <w:r>
        <w:rPr>
          <w:rFonts w:eastAsia="Times New Roman"/>
          <w:szCs w:val="24"/>
        </w:rPr>
        <w:t>ΚΥΑ</w:t>
      </w:r>
      <w:r w:rsidRPr="005244F6">
        <w:rPr>
          <w:rFonts w:eastAsia="Times New Roman"/>
          <w:szCs w:val="24"/>
        </w:rPr>
        <w:t xml:space="preserve"> είναι παράνομη και ότι πρέπει να φέρω νόμο στη Βουλή να ορίζονται τα διοικητικά όρια</w:t>
      </w:r>
      <w:r>
        <w:rPr>
          <w:rFonts w:eastAsia="Times New Roman"/>
          <w:szCs w:val="24"/>
        </w:rPr>
        <w:t>,</w:t>
      </w:r>
      <w:r w:rsidRPr="005244F6">
        <w:rPr>
          <w:rFonts w:eastAsia="Times New Roman"/>
          <w:szCs w:val="24"/>
        </w:rPr>
        <w:t xml:space="preserve"> το οποίο και κάναμε στο νομοσχέδιο που μόλις ψηφίσαμε με μεγάλη πλειοψηφία πριν μερικές μέρες</w:t>
      </w:r>
      <w:r>
        <w:rPr>
          <w:rFonts w:eastAsia="Times New Roman"/>
          <w:szCs w:val="24"/>
        </w:rPr>
        <w:t>. Άρα,</w:t>
      </w:r>
      <w:r w:rsidRPr="005244F6">
        <w:rPr>
          <w:rFonts w:eastAsia="Times New Roman"/>
          <w:szCs w:val="24"/>
        </w:rPr>
        <w:t xml:space="preserve"> το ότι είχαμε κάτι έτοιμο</w:t>
      </w:r>
      <w:r>
        <w:rPr>
          <w:rFonts w:eastAsia="Times New Roman"/>
          <w:szCs w:val="24"/>
        </w:rPr>
        <w:t>,</w:t>
      </w:r>
      <w:r w:rsidRPr="005244F6">
        <w:rPr>
          <w:rFonts w:eastAsia="Times New Roman"/>
          <w:szCs w:val="24"/>
        </w:rPr>
        <w:t xml:space="preserve"> το οποίο το </w:t>
      </w:r>
      <w:r>
        <w:rPr>
          <w:rFonts w:eastAsia="Times New Roman"/>
          <w:szCs w:val="24"/>
        </w:rPr>
        <w:t>κ</w:t>
      </w:r>
      <w:r w:rsidRPr="005244F6">
        <w:rPr>
          <w:rFonts w:eastAsia="Times New Roman"/>
          <w:szCs w:val="24"/>
        </w:rPr>
        <w:t>αθυστερήσαμε</w:t>
      </w:r>
      <w:r>
        <w:rPr>
          <w:rFonts w:eastAsia="Times New Roman"/>
          <w:szCs w:val="24"/>
        </w:rPr>
        <w:t>,</w:t>
      </w:r>
      <w:r w:rsidRPr="005244F6">
        <w:rPr>
          <w:rFonts w:eastAsia="Times New Roman"/>
          <w:szCs w:val="24"/>
        </w:rPr>
        <w:t xml:space="preserve"> δεν ισχύει</w:t>
      </w:r>
      <w:r>
        <w:rPr>
          <w:rFonts w:eastAsia="Times New Roman"/>
          <w:szCs w:val="24"/>
        </w:rPr>
        <w:t>.</w:t>
      </w:r>
    </w:p>
    <w:p w14:paraId="3824412F" w14:textId="77777777" w:rsidR="00D035B1" w:rsidRDefault="005B20CE">
      <w:pPr>
        <w:spacing w:line="600" w:lineRule="auto"/>
        <w:ind w:firstLine="720"/>
        <w:jc w:val="both"/>
        <w:rPr>
          <w:rFonts w:eastAsia="Times New Roman"/>
          <w:szCs w:val="24"/>
        </w:rPr>
      </w:pPr>
      <w:r>
        <w:rPr>
          <w:rFonts w:eastAsia="Times New Roman"/>
          <w:szCs w:val="24"/>
        </w:rPr>
        <w:t>Τ</w:t>
      </w:r>
      <w:r w:rsidRPr="005244F6">
        <w:rPr>
          <w:rFonts w:eastAsia="Times New Roman"/>
          <w:szCs w:val="24"/>
        </w:rPr>
        <w:t>ι κάναμε</w:t>
      </w:r>
      <w:r>
        <w:rPr>
          <w:rFonts w:eastAsia="Times New Roman"/>
          <w:szCs w:val="24"/>
        </w:rPr>
        <w:t>,</w:t>
      </w:r>
      <w:r w:rsidRPr="005244F6">
        <w:rPr>
          <w:rFonts w:eastAsia="Times New Roman"/>
          <w:szCs w:val="24"/>
        </w:rPr>
        <w:t xml:space="preserve"> </w:t>
      </w:r>
      <w:r>
        <w:rPr>
          <w:rFonts w:eastAsia="Times New Roman"/>
          <w:szCs w:val="24"/>
        </w:rPr>
        <w:t>όμως, ε</w:t>
      </w:r>
      <w:r w:rsidRPr="005244F6">
        <w:rPr>
          <w:rFonts w:eastAsia="Times New Roman"/>
          <w:szCs w:val="24"/>
        </w:rPr>
        <w:t xml:space="preserve">πειδή δεν είχε δοθεί όντως την περίοδο </w:t>
      </w:r>
      <w:r>
        <w:rPr>
          <w:rFonts w:eastAsia="Times New Roman"/>
          <w:szCs w:val="24"/>
        </w:rPr>
        <w:t>20</w:t>
      </w:r>
      <w:r w:rsidRPr="005244F6">
        <w:rPr>
          <w:rFonts w:eastAsia="Times New Roman"/>
          <w:szCs w:val="24"/>
        </w:rPr>
        <w:t>10</w:t>
      </w:r>
      <w:r>
        <w:rPr>
          <w:rFonts w:eastAsia="Times New Roman"/>
          <w:szCs w:val="24"/>
        </w:rPr>
        <w:t xml:space="preserve"> </w:t>
      </w:r>
      <w:r w:rsidRPr="005244F6">
        <w:rPr>
          <w:rFonts w:eastAsia="Times New Roman"/>
          <w:szCs w:val="24"/>
        </w:rPr>
        <w:t>-</w:t>
      </w:r>
      <w:r>
        <w:rPr>
          <w:rFonts w:eastAsia="Times New Roman"/>
          <w:szCs w:val="24"/>
        </w:rPr>
        <w:t xml:space="preserve"> </w:t>
      </w:r>
      <w:r>
        <w:rPr>
          <w:rFonts w:eastAsia="Times New Roman"/>
          <w:szCs w:val="24"/>
        </w:rPr>
        <w:t>20</w:t>
      </w:r>
      <w:r w:rsidRPr="005244F6">
        <w:rPr>
          <w:rFonts w:eastAsia="Times New Roman"/>
          <w:szCs w:val="24"/>
        </w:rPr>
        <w:t>14</w:t>
      </w:r>
      <w:r>
        <w:rPr>
          <w:rFonts w:eastAsia="Times New Roman"/>
          <w:szCs w:val="24"/>
        </w:rPr>
        <w:t xml:space="preserve">; </w:t>
      </w:r>
      <w:r w:rsidRPr="005244F6">
        <w:rPr>
          <w:rFonts w:eastAsia="Times New Roman"/>
          <w:szCs w:val="24"/>
        </w:rPr>
        <w:t xml:space="preserve">Και </w:t>
      </w:r>
      <w:r>
        <w:rPr>
          <w:rFonts w:eastAsia="Times New Roman"/>
          <w:szCs w:val="24"/>
        </w:rPr>
        <w:t>α</w:t>
      </w:r>
      <w:r w:rsidRPr="005244F6">
        <w:rPr>
          <w:rFonts w:eastAsia="Times New Roman"/>
          <w:szCs w:val="24"/>
        </w:rPr>
        <w:t>πορώ</w:t>
      </w:r>
      <w:r>
        <w:rPr>
          <w:rFonts w:eastAsia="Times New Roman"/>
          <w:szCs w:val="24"/>
        </w:rPr>
        <w:t>, αφού</w:t>
      </w:r>
      <w:r w:rsidRPr="005244F6">
        <w:rPr>
          <w:rFonts w:eastAsia="Times New Roman"/>
          <w:szCs w:val="24"/>
        </w:rPr>
        <w:t xml:space="preserve"> ήτα</w:t>
      </w:r>
      <w:r w:rsidRPr="005244F6">
        <w:rPr>
          <w:rFonts w:eastAsia="Times New Roman"/>
          <w:szCs w:val="24"/>
        </w:rPr>
        <w:t>ν τόσο απλό το θέμα</w:t>
      </w:r>
      <w:r>
        <w:rPr>
          <w:rFonts w:eastAsia="Times New Roman"/>
          <w:szCs w:val="24"/>
        </w:rPr>
        <w:t>,</w:t>
      </w:r>
      <w:r w:rsidRPr="005244F6">
        <w:rPr>
          <w:rFonts w:eastAsia="Times New Roman"/>
          <w:szCs w:val="24"/>
        </w:rPr>
        <w:t xml:space="preserve"> γιατί δεν είχατε πληρώσει τίποτα επί τέσσερα χρόνια</w:t>
      </w:r>
      <w:r>
        <w:rPr>
          <w:rFonts w:eastAsia="Times New Roman"/>
          <w:szCs w:val="24"/>
        </w:rPr>
        <w:t>. Α</w:t>
      </w:r>
      <w:r w:rsidRPr="005244F6">
        <w:rPr>
          <w:rFonts w:eastAsia="Times New Roman"/>
          <w:szCs w:val="24"/>
        </w:rPr>
        <w:t xml:space="preserve">υτό που κάναμε είναι ότι το </w:t>
      </w:r>
      <w:r>
        <w:rPr>
          <w:rFonts w:eastAsia="Times New Roman"/>
          <w:szCs w:val="24"/>
        </w:rPr>
        <w:t>20</w:t>
      </w:r>
      <w:r w:rsidRPr="005244F6">
        <w:rPr>
          <w:rFonts w:eastAsia="Times New Roman"/>
          <w:szCs w:val="24"/>
        </w:rPr>
        <w:t xml:space="preserve">15 συστάθηκε μία </w:t>
      </w:r>
      <w:r>
        <w:rPr>
          <w:rFonts w:eastAsia="Times New Roman"/>
          <w:szCs w:val="24"/>
        </w:rPr>
        <w:t xml:space="preserve">ομάδα εργασίας </w:t>
      </w:r>
      <w:r w:rsidRPr="005244F6">
        <w:rPr>
          <w:rFonts w:eastAsia="Times New Roman"/>
          <w:szCs w:val="24"/>
        </w:rPr>
        <w:t>για την κατάρτιση του πίνακα επιμερισμού των ποσών</w:t>
      </w:r>
      <w:r>
        <w:rPr>
          <w:rFonts w:eastAsia="Times New Roman"/>
          <w:szCs w:val="24"/>
        </w:rPr>
        <w:t>. Τον</w:t>
      </w:r>
      <w:r w:rsidRPr="005244F6">
        <w:rPr>
          <w:rFonts w:eastAsia="Times New Roman"/>
          <w:szCs w:val="24"/>
        </w:rPr>
        <w:t xml:space="preserve"> Φλεβάρη του </w:t>
      </w:r>
      <w:r>
        <w:rPr>
          <w:rFonts w:eastAsia="Times New Roman"/>
          <w:szCs w:val="24"/>
        </w:rPr>
        <w:t>2016 εκδόθηκε υπουργική απόφαση, ό</w:t>
      </w:r>
      <w:r w:rsidRPr="005244F6">
        <w:rPr>
          <w:rFonts w:eastAsia="Times New Roman"/>
          <w:szCs w:val="24"/>
        </w:rPr>
        <w:t xml:space="preserve">που αναρτήθηκε ο </w:t>
      </w:r>
      <w:r w:rsidRPr="005244F6">
        <w:rPr>
          <w:rFonts w:eastAsia="Times New Roman"/>
          <w:szCs w:val="24"/>
        </w:rPr>
        <w:t>πίνακας με τον επιμερισμό των ποσών και δόθηκε</w:t>
      </w:r>
      <w:r>
        <w:rPr>
          <w:rFonts w:eastAsia="Times New Roman"/>
          <w:szCs w:val="24"/>
        </w:rPr>
        <w:t>,</w:t>
      </w:r>
      <w:r w:rsidRPr="005244F6">
        <w:rPr>
          <w:rFonts w:eastAsia="Times New Roman"/>
          <w:szCs w:val="24"/>
        </w:rPr>
        <w:t xml:space="preserve"> φυσικά</w:t>
      </w:r>
      <w:r>
        <w:rPr>
          <w:rFonts w:eastAsia="Times New Roman"/>
          <w:szCs w:val="24"/>
        </w:rPr>
        <w:t>,</w:t>
      </w:r>
      <w:r w:rsidRPr="005244F6">
        <w:rPr>
          <w:rFonts w:eastAsia="Times New Roman"/>
          <w:szCs w:val="24"/>
        </w:rPr>
        <w:t xml:space="preserve"> χρόνος</w:t>
      </w:r>
      <w:r>
        <w:rPr>
          <w:rFonts w:eastAsia="Times New Roman"/>
          <w:szCs w:val="24"/>
        </w:rPr>
        <w:t>,</w:t>
      </w:r>
      <w:r w:rsidRPr="005244F6">
        <w:rPr>
          <w:rFonts w:eastAsia="Times New Roman"/>
          <w:szCs w:val="24"/>
        </w:rPr>
        <w:t xml:space="preserve"> προθεσμία ενός μήνα</w:t>
      </w:r>
      <w:r>
        <w:rPr>
          <w:rFonts w:eastAsia="Times New Roman"/>
          <w:szCs w:val="24"/>
        </w:rPr>
        <w:t>,</w:t>
      </w:r>
      <w:r w:rsidRPr="005244F6">
        <w:rPr>
          <w:rFonts w:eastAsia="Times New Roman"/>
          <w:szCs w:val="24"/>
        </w:rPr>
        <w:t xml:space="preserve"> για την υποβολή ενστάσεων</w:t>
      </w:r>
      <w:r>
        <w:rPr>
          <w:rFonts w:eastAsia="Times New Roman"/>
          <w:szCs w:val="24"/>
        </w:rPr>
        <w:t>. Τον Αύγουστο του 20</w:t>
      </w:r>
      <w:r w:rsidRPr="005244F6">
        <w:rPr>
          <w:rFonts w:eastAsia="Times New Roman"/>
          <w:szCs w:val="24"/>
        </w:rPr>
        <w:t>16</w:t>
      </w:r>
      <w:r>
        <w:rPr>
          <w:rFonts w:eastAsia="Times New Roman"/>
          <w:szCs w:val="24"/>
        </w:rPr>
        <w:t>,</w:t>
      </w:r>
      <w:r w:rsidRPr="005244F6">
        <w:rPr>
          <w:rFonts w:eastAsia="Times New Roman"/>
          <w:szCs w:val="24"/>
        </w:rPr>
        <w:t xml:space="preserve"> μετά την εξέταση των ενστάσεων</w:t>
      </w:r>
      <w:r>
        <w:rPr>
          <w:rFonts w:eastAsia="Times New Roman"/>
          <w:szCs w:val="24"/>
        </w:rPr>
        <w:t>,</w:t>
      </w:r>
      <w:r w:rsidRPr="005244F6">
        <w:rPr>
          <w:rFonts w:eastAsia="Times New Roman"/>
          <w:szCs w:val="24"/>
        </w:rPr>
        <w:t xml:space="preserve"> αναρτήθηκε </w:t>
      </w:r>
      <w:r w:rsidRPr="005244F6">
        <w:rPr>
          <w:rFonts w:eastAsia="Times New Roman"/>
          <w:szCs w:val="24"/>
        </w:rPr>
        <w:lastRenderedPageBreak/>
        <w:t xml:space="preserve">ο οριστικός πίνακας που αφορούσε </w:t>
      </w:r>
      <w:r>
        <w:rPr>
          <w:rFonts w:eastAsia="Times New Roman"/>
          <w:szCs w:val="24"/>
        </w:rPr>
        <w:t>διακόσια εβδομήντα δύο</w:t>
      </w:r>
      <w:r w:rsidRPr="005244F6">
        <w:rPr>
          <w:rFonts w:eastAsia="Times New Roman"/>
          <w:szCs w:val="24"/>
        </w:rPr>
        <w:t xml:space="preserve"> περιπτώσεις που δεν υπ</w:t>
      </w:r>
      <w:r w:rsidRPr="005244F6">
        <w:rPr>
          <w:rFonts w:eastAsia="Times New Roman"/>
          <w:szCs w:val="24"/>
        </w:rPr>
        <w:t>οβλήθηκαν</w:t>
      </w:r>
      <w:r>
        <w:rPr>
          <w:rFonts w:eastAsia="Times New Roman"/>
          <w:szCs w:val="24"/>
        </w:rPr>
        <w:t xml:space="preserve"> ενστάσεις</w:t>
      </w:r>
      <w:r w:rsidRPr="005244F6">
        <w:rPr>
          <w:rFonts w:eastAsia="Times New Roman"/>
          <w:szCs w:val="24"/>
        </w:rPr>
        <w:t xml:space="preserve"> και </w:t>
      </w:r>
      <w:r>
        <w:rPr>
          <w:rFonts w:eastAsia="Times New Roman"/>
          <w:szCs w:val="24"/>
        </w:rPr>
        <w:t>είκοσι</w:t>
      </w:r>
      <w:r w:rsidRPr="005244F6">
        <w:rPr>
          <w:rFonts w:eastAsia="Times New Roman"/>
          <w:szCs w:val="24"/>
        </w:rPr>
        <w:t xml:space="preserve"> περιπτώσεις που υποβλήθηκαν </w:t>
      </w:r>
      <w:r>
        <w:rPr>
          <w:rFonts w:eastAsia="Times New Roman"/>
          <w:szCs w:val="24"/>
        </w:rPr>
        <w:t>εν</w:t>
      </w:r>
      <w:r w:rsidRPr="005244F6">
        <w:rPr>
          <w:rFonts w:eastAsia="Times New Roman"/>
          <w:szCs w:val="24"/>
        </w:rPr>
        <w:t xml:space="preserve">στάσεις </w:t>
      </w:r>
      <w:r>
        <w:rPr>
          <w:rFonts w:eastAsia="Times New Roman"/>
          <w:szCs w:val="24"/>
        </w:rPr>
        <w:t>-</w:t>
      </w:r>
      <w:r w:rsidRPr="005244F6">
        <w:rPr>
          <w:rFonts w:eastAsia="Times New Roman"/>
          <w:szCs w:val="24"/>
        </w:rPr>
        <w:t xml:space="preserve">επαναλαμβάνω </w:t>
      </w:r>
      <w:r>
        <w:rPr>
          <w:rFonts w:eastAsia="Times New Roman"/>
          <w:szCs w:val="24"/>
        </w:rPr>
        <w:t>διακόσια εβδομήντα δύο</w:t>
      </w:r>
      <w:r w:rsidRPr="005244F6">
        <w:rPr>
          <w:rFonts w:eastAsia="Times New Roman"/>
          <w:szCs w:val="24"/>
        </w:rPr>
        <w:t xml:space="preserve"> και </w:t>
      </w:r>
      <w:r>
        <w:rPr>
          <w:rFonts w:eastAsia="Times New Roman"/>
          <w:szCs w:val="24"/>
        </w:rPr>
        <w:t>είκοσι. Τον</w:t>
      </w:r>
      <w:r w:rsidRPr="005244F6">
        <w:rPr>
          <w:rFonts w:eastAsia="Times New Roman"/>
          <w:szCs w:val="24"/>
        </w:rPr>
        <w:t xml:space="preserve"> Δεκέμβρη του </w:t>
      </w:r>
      <w:r>
        <w:rPr>
          <w:rFonts w:eastAsia="Times New Roman"/>
          <w:szCs w:val="24"/>
        </w:rPr>
        <w:t>20</w:t>
      </w:r>
      <w:r w:rsidRPr="005244F6">
        <w:rPr>
          <w:rFonts w:eastAsia="Times New Roman"/>
          <w:szCs w:val="24"/>
        </w:rPr>
        <w:t>16</w:t>
      </w:r>
      <w:r>
        <w:rPr>
          <w:rFonts w:eastAsia="Times New Roman"/>
          <w:szCs w:val="24"/>
        </w:rPr>
        <w:t xml:space="preserve"> ε</w:t>
      </w:r>
      <w:r w:rsidRPr="005244F6">
        <w:rPr>
          <w:rFonts w:eastAsia="Times New Roman"/>
          <w:szCs w:val="24"/>
        </w:rPr>
        <w:t>κδόθηκε η εγκύκλιος που καλούσε το</w:t>
      </w:r>
      <w:r>
        <w:rPr>
          <w:rFonts w:eastAsia="Times New Roman"/>
          <w:szCs w:val="24"/>
        </w:rPr>
        <w:t>ν</w:t>
      </w:r>
      <w:r w:rsidRPr="005244F6">
        <w:rPr>
          <w:rFonts w:eastAsia="Times New Roman"/>
          <w:szCs w:val="24"/>
        </w:rPr>
        <w:t xml:space="preserve"> ΔΕΔΔΗΕ να αναρτήσει τους αριθμούς παροχής των δικαιούχων οικιακών </w:t>
      </w:r>
      <w:r>
        <w:rPr>
          <w:rFonts w:eastAsia="Times New Roman"/>
          <w:szCs w:val="24"/>
        </w:rPr>
        <w:t>κ</w:t>
      </w:r>
      <w:r w:rsidRPr="005244F6">
        <w:rPr>
          <w:rFonts w:eastAsia="Times New Roman"/>
          <w:szCs w:val="24"/>
        </w:rPr>
        <w:t>αταναλωτών α</w:t>
      </w:r>
      <w:r w:rsidRPr="005244F6">
        <w:rPr>
          <w:rFonts w:eastAsia="Times New Roman"/>
          <w:szCs w:val="24"/>
        </w:rPr>
        <w:t>νά τοπική κοινότητα</w:t>
      </w:r>
      <w:r>
        <w:rPr>
          <w:rFonts w:eastAsia="Times New Roman"/>
          <w:szCs w:val="24"/>
        </w:rPr>
        <w:t>. Δ</w:t>
      </w:r>
      <w:r w:rsidRPr="005244F6">
        <w:rPr>
          <w:rFonts w:eastAsia="Times New Roman"/>
          <w:szCs w:val="24"/>
        </w:rPr>
        <w:t xml:space="preserve">ιαμορφώθηκε έτσι </w:t>
      </w:r>
      <w:r>
        <w:rPr>
          <w:rFonts w:eastAsia="Times New Roman"/>
          <w:szCs w:val="24"/>
        </w:rPr>
        <w:t xml:space="preserve">ο </w:t>
      </w:r>
      <w:r w:rsidRPr="005244F6">
        <w:rPr>
          <w:rFonts w:eastAsia="Times New Roman"/>
          <w:szCs w:val="24"/>
        </w:rPr>
        <w:t xml:space="preserve">οριστικός πίνακας και με τον τρόπο αυτό πληρώσαμε τον Ιούνιο του </w:t>
      </w:r>
      <w:r>
        <w:rPr>
          <w:rFonts w:eastAsia="Times New Roman"/>
          <w:szCs w:val="24"/>
        </w:rPr>
        <w:t>20</w:t>
      </w:r>
      <w:r w:rsidRPr="005244F6">
        <w:rPr>
          <w:rFonts w:eastAsia="Times New Roman"/>
          <w:szCs w:val="24"/>
        </w:rPr>
        <w:t>17 το σύνολο των διακοσίων εβδομήντα δύο περιπτώσεων</w:t>
      </w:r>
      <w:r>
        <w:rPr>
          <w:rFonts w:eastAsia="Times New Roman"/>
          <w:szCs w:val="24"/>
        </w:rPr>
        <w:t xml:space="preserve"> που δεν υπήρχαν ενστάσει</w:t>
      </w:r>
      <w:r w:rsidRPr="005244F6">
        <w:rPr>
          <w:rFonts w:eastAsia="Times New Roman"/>
          <w:szCs w:val="24"/>
        </w:rPr>
        <w:t>ς</w:t>
      </w:r>
      <w:r>
        <w:rPr>
          <w:rFonts w:eastAsia="Times New Roman"/>
          <w:szCs w:val="24"/>
        </w:rPr>
        <w:t>,</w:t>
      </w:r>
      <w:r w:rsidRPr="005244F6">
        <w:rPr>
          <w:rFonts w:eastAsia="Times New Roman"/>
          <w:szCs w:val="24"/>
        </w:rPr>
        <w:t xml:space="preserve"> καλύψαμε </w:t>
      </w:r>
      <w:r>
        <w:rPr>
          <w:rFonts w:eastAsia="Times New Roman"/>
          <w:szCs w:val="24"/>
        </w:rPr>
        <w:t>τριακόσιες εβδομήντα έξι</w:t>
      </w:r>
      <w:r w:rsidRPr="005244F6">
        <w:rPr>
          <w:rFonts w:eastAsia="Times New Roman"/>
          <w:szCs w:val="24"/>
        </w:rPr>
        <w:t xml:space="preserve"> χιλιάδες καταναλωτές με το ποσό των 17,6 εκατομμυρίων ευρώ</w:t>
      </w:r>
      <w:r>
        <w:rPr>
          <w:rFonts w:eastAsia="Times New Roman"/>
          <w:szCs w:val="24"/>
        </w:rPr>
        <w:t>.</w:t>
      </w:r>
    </w:p>
    <w:p w14:paraId="38244130" w14:textId="77777777" w:rsidR="00D035B1" w:rsidRDefault="005B20CE">
      <w:pPr>
        <w:spacing w:line="600" w:lineRule="auto"/>
        <w:ind w:firstLine="720"/>
        <w:jc w:val="both"/>
        <w:rPr>
          <w:rFonts w:eastAsia="Times New Roman"/>
          <w:szCs w:val="24"/>
        </w:rPr>
      </w:pPr>
      <w:r>
        <w:rPr>
          <w:rFonts w:eastAsia="Times New Roman"/>
          <w:szCs w:val="24"/>
        </w:rPr>
        <w:t>Το μοναδικό ζήτημα, λ</w:t>
      </w:r>
      <w:r w:rsidRPr="005244F6">
        <w:rPr>
          <w:rFonts w:eastAsia="Times New Roman"/>
          <w:szCs w:val="24"/>
        </w:rPr>
        <w:t>οιπόν</w:t>
      </w:r>
      <w:r>
        <w:rPr>
          <w:rFonts w:eastAsia="Times New Roman"/>
          <w:szCs w:val="24"/>
        </w:rPr>
        <w:t>,</w:t>
      </w:r>
      <w:r w:rsidRPr="005244F6">
        <w:rPr>
          <w:rFonts w:eastAsia="Times New Roman"/>
          <w:szCs w:val="24"/>
        </w:rPr>
        <w:t xml:space="preserve"> που παρέμεινε άλυτο ήταν </w:t>
      </w:r>
      <w:r>
        <w:rPr>
          <w:rFonts w:eastAsia="Times New Roman"/>
          <w:szCs w:val="24"/>
        </w:rPr>
        <w:t>οι αμφισβητήσεις</w:t>
      </w:r>
      <w:r w:rsidRPr="005244F6">
        <w:rPr>
          <w:rFonts w:eastAsia="Times New Roman"/>
          <w:szCs w:val="24"/>
        </w:rPr>
        <w:t xml:space="preserve"> των διοικητικών ορίων που αφορούν τις </w:t>
      </w:r>
      <w:r>
        <w:rPr>
          <w:rFonts w:eastAsia="Times New Roman"/>
          <w:szCs w:val="24"/>
        </w:rPr>
        <w:t>είκοσι περιπτώσεις που σ</w:t>
      </w:r>
      <w:r w:rsidRPr="005244F6">
        <w:rPr>
          <w:rFonts w:eastAsia="Times New Roman"/>
          <w:szCs w:val="24"/>
        </w:rPr>
        <w:t>ας είπα</w:t>
      </w:r>
      <w:r>
        <w:rPr>
          <w:rFonts w:eastAsia="Times New Roman"/>
          <w:szCs w:val="24"/>
        </w:rPr>
        <w:t>,</w:t>
      </w:r>
      <w:r w:rsidRPr="005244F6">
        <w:rPr>
          <w:rFonts w:eastAsia="Times New Roman"/>
          <w:szCs w:val="24"/>
        </w:rPr>
        <w:t xml:space="preserve"> το οποίο και τελικά λύσαμε με τη νομοθετική ρύθμιση πο</w:t>
      </w:r>
      <w:r w:rsidRPr="005244F6">
        <w:rPr>
          <w:rFonts w:eastAsia="Times New Roman"/>
          <w:szCs w:val="24"/>
        </w:rPr>
        <w:t>υ συμπεριλάμβανε το άρθρο 3 στο δικό μας σχέδιο νόμου και μόλις ψηφίστηκε στη Βουλή</w:t>
      </w:r>
      <w:r>
        <w:rPr>
          <w:rFonts w:eastAsia="Times New Roman"/>
          <w:szCs w:val="24"/>
        </w:rPr>
        <w:t>.</w:t>
      </w:r>
    </w:p>
    <w:p w14:paraId="38244131" w14:textId="77777777" w:rsidR="00D035B1" w:rsidRDefault="005B20CE">
      <w:pPr>
        <w:spacing w:line="600" w:lineRule="auto"/>
        <w:ind w:firstLine="720"/>
        <w:jc w:val="both"/>
        <w:rPr>
          <w:rFonts w:eastAsia="Times New Roman"/>
          <w:szCs w:val="24"/>
        </w:rPr>
      </w:pPr>
      <w:r>
        <w:rPr>
          <w:rFonts w:eastAsia="Times New Roman"/>
          <w:szCs w:val="24"/>
        </w:rPr>
        <w:t>Α</w:t>
      </w:r>
      <w:r w:rsidRPr="005244F6">
        <w:rPr>
          <w:rFonts w:eastAsia="Times New Roman"/>
          <w:szCs w:val="24"/>
        </w:rPr>
        <w:t>νακεφαλαιώνω</w:t>
      </w:r>
      <w:r>
        <w:rPr>
          <w:rFonts w:eastAsia="Times New Roman"/>
          <w:szCs w:val="24"/>
        </w:rPr>
        <w:t>: Π</w:t>
      </w:r>
      <w:r w:rsidRPr="005244F6">
        <w:rPr>
          <w:rFonts w:eastAsia="Times New Roman"/>
          <w:szCs w:val="24"/>
        </w:rPr>
        <w:t xml:space="preserve">αραλάβαμε </w:t>
      </w:r>
      <w:r>
        <w:rPr>
          <w:rFonts w:eastAsia="Times New Roman"/>
          <w:szCs w:val="24"/>
        </w:rPr>
        <w:t>τέσσερα</w:t>
      </w:r>
      <w:r w:rsidRPr="005244F6">
        <w:rPr>
          <w:rFonts w:eastAsia="Times New Roman"/>
          <w:szCs w:val="24"/>
        </w:rPr>
        <w:t xml:space="preserve"> χρόνια που δεν είχε πληρωθεί </w:t>
      </w:r>
      <w:r>
        <w:rPr>
          <w:rFonts w:eastAsia="Times New Roman"/>
          <w:szCs w:val="24"/>
        </w:rPr>
        <w:t>τ</w:t>
      </w:r>
      <w:r w:rsidRPr="005244F6">
        <w:rPr>
          <w:rFonts w:eastAsia="Times New Roman"/>
          <w:szCs w:val="24"/>
        </w:rPr>
        <w:t>ίποτα</w:t>
      </w:r>
      <w:r>
        <w:rPr>
          <w:rFonts w:eastAsia="Times New Roman"/>
          <w:szCs w:val="24"/>
        </w:rPr>
        <w:t>,</w:t>
      </w:r>
      <w:r w:rsidRPr="005244F6">
        <w:rPr>
          <w:rFonts w:eastAsia="Times New Roman"/>
          <w:szCs w:val="24"/>
        </w:rPr>
        <w:t xml:space="preserve"> μία υπουργική απόφαση που το </w:t>
      </w:r>
      <w:r>
        <w:rPr>
          <w:rFonts w:eastAsia="Times New Roman"/>
          <w:szCs w:val="24"/>
        </w:rPr>
        <w:t>Ν</w:t>
      </w:r>
      <w:r w:rsidRPr="005244F6">
        <w:rPr>
          <w:rFonts w:eastAsia="Times New Roman"/>
          <w:szCs w:val="24"/>
        </w:rPr>
        <w:t xml:space="preserve">ομικό </w:t>
      </w:r>
      <w:r>
        <w:rPr>
          <w:rFonts w:eastAsia="Times New Roman"/>
          <w:szCs w:val="24"/>
        </w:rPr>
        <w:t>Σ</w:t>
      </w:r>
      <w:r w:rsidRPr="005244F6">
        <w:rPr>
          <w:rFonts w:eastAsia="Times New Roman"/>
          <w:szCs w:val="24"/>
        </w:rPr>
        <w:t>υμβούλιο του Κράτους την έριξε</w:t>
      </w:r>
      <w:r>
        <w:rPr>
          <w:rFonts w:eastAsia="Times New Roman"/>
          <w:szCs w:val="24"/>
        </w:rPr>
        <w:t xml:space="preserve"> και βήμα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βήμα κάναμε όλες </w:t>
      </w:r>
      <w:r>
        <w:rPr>
          <w:rFonts w:eastAsia="Times New Roman"/>
          <w:szCs w:val="24"/>
        </w:rPr>
        <w:lastRenderedPageBreak/>
        <w:t>τις</w:t>
      </w:r>
      <w:r w:rsidRPr="005244F6">
        <w:rPr>
          <w:rFonts w:eastAsia="Times New Roman"/>
          <w:szCs w:val="24"/>
        </w:rPr>
        <w:t xml:space="preserve"> </w:t>
      </w:r>
      <w:r w:rsidRPr="005244F6">
        <w:rPr>
          <w:rFonts w:eastAsia="Times New Roman"/>
          <w:szCs w:val="24"/>
        </w:rPr>
        <w:t>αναγκαί</w:t>
      </w:r>
      <w:r>
        <w:rPr>
          <w:rFonts w:eastAsia="Times New Roman"/>
          <w:szCs w:val="24"/>
        </w:rPr>
        <w:t>ες</w:t>
      </w:r>
      <w:r w:rsidRPr="005244F6">
        <w:rPr>
          <w:rFonts w:eastAsia="Times New Roman"/>
          <w:szCs w:val="24"/>
        </w:rPr>
        <w:t xml:space="preserve"> </w:t>
      </w:r>
      <w:r>
        <w:rPr>
          <w:rFonts w:eastAsia="Times New Roman"/>
          <w:szCs w:val="24"/>
        </w:rPr>
        <w:t>κινήσεις:</w:t>
      </w:r>
      <w:r w:rsidRPr="005244F6">
        <w:rPr>
          <w:rFonts w:eastAsia="Times New Roman"/>
          <w:szCs w:val="24"/>
        </w:rPr>
        <w:t xml:space="preserve"> τακτοποιήσαμε</w:t>
      </w:r>
      <w:r>
        <w:rPr>
          <w:rFonts w:eastAsia="Times New Roman"/>
          <w:szCs w:val="24"/>
        </w:rPr>
        <w:t>,</w:t>
      </w:r>
      <w:r w:rsidRPr="005244F6">
        <w:rPr>
          <w:rFonts w:eastAsia="Times New Roman"/>
          <w:szCs w:val="24"/>
        </w:rPr>
        <w:t xml:space="preserve"> προκηρύξα</w:t>
      </w:r>
      <w:r>
        <w:rPr>
          <w:rFonts w:eastAsia="Times New Roman"/>
          <w:szCs w:val="24"/>
        </w:rPr>
        <w:t>με,</w:t>
      </w:r>
      <w:r w:rsidRPr="005244F6">
        <w:rPr>
          <w:rFonts w:eastAsia="Times New Roman"/>
          <w:szCs w:val="24"/>
        </w:rPr>
        <w:t xml:space="preserve"> αναρτήσαμε</w:t>
      </w:r>
      <w:r>
        <w:rPr>
          <w:rFonts w:eastAsia="Times New Roman"/>
          <w:szCs w:val="24"/>
        </w:rPr>
        <w:t>,</w:t>
      </w:r>
      <w:r w:rsidRPr="005244F6">
        <w:rPr>
          <w:rFonts w:eastAsia="Times New Roman"/>
          <w:szCs w:val="24"/>
        </w:rPr>
        <w:t xml:space="preserve"> καλύψαμε το 90% των περιπτώσεων και τις </w:t>
      </w:r>
      <w:r>
        <w:rPr>
          <w:rFonts w:eastAsia="Times New Roman"/>
          <w:szCs w:val="24"/>
        </w:rPr>
        <w:t xml:space="preserve">δέκα </w:t>
      </w:r>
      <w:r w:rsidRPr="005244F6">
        <w:rPr>
          <w:rFonts w:eastAsia="Times New Roman"/>
          <w:szCs w:val="24"/>
        </w:rPr>
        <w:t xml:space="preserve">αμφισβητούμενες </w:t>
      </w:r>
      <w:r>
        <w:rPr>
          <w:rFonts w:eastAsia="Times New Roman"/>
          <w:szCs w:val="24"/>
        </w:rPr>
        <w:t>τις επιλύσαμε</w:t>
      </w:r>
      <w:r w:rsidRPr="005244F6">
        <w:rPr>
          <w:rFonts w:eastAsia="Times New Roman"/>
          <w:szCs w:val="24"/>
        </w:rPr>
        <w:t xml:space="preserve"> με νόμιμο τρόπο και ταυτόχρονα νομοθετή</w:t>
      </w:r>
      <w:r>
        <w:rPr>
          <w:rFonts w:eastAsia="Times New Roman"/>
          <w:szCs w:val="24"/>
        </w:rPr>
        <w:t>σ</w:t>
      </w:r>
      <w:r w:rsidRPr="005244F6">
        <w:rPr>
          <w:rFonts w:eastAsia="Times New Roman"/>
          <w:szCs w:val="24"/>
        </w:rPr>
        <w:t>αμε πλέον και τον οριστικό τρόπο διευθέτηση</w:t>
      </w:r>
      <w:r>
        <w:rPr>
          <w:rFonts w:eastAsia="Times New Roman"/>
          <w:szCs w:val="24"/>
        </w:rPr>
        <w:t>ς</w:t>
      </w:r>
      <w:r w:rsidRPr="005244F6">
        <w:rPr>
          <w:rFonts w:eastAsia="Times New Roman"/>
          <w:szCs w:val="24"/>
        </w:rPr>
        <w:t xml:space="preserve"> αυτού του θέματος</w:t>
      </w:r>
      <w:r>
        <w:rPr>
          <w:rFonts w:eastAsia="Times New Roman"/>
          <w:szCs w:val="24"/>
        </w:rPr>
        <w:t>.</w:t>
      </w:r>
    </w:p>
    <w:p w14:paraId="38244132" w14:textId="77777777" w:rsidR="00D035B1" w:rsidRDefault="005B20CE">
      <w:pPr>
        <w:spacing w:line="600" w:lineRule="auto"/>
        <w:ind w:firstLine="720"/>
        <w:jc w:val="both"/>
        <w:rPr>
          <w:rFonts w:eastAsia="Times New Roman"/>
          <w:szCs w:val="24"/>
        </w:rPr>
      </w:pPr>
      <w:r>
        <w:rPr>
          <w:rFonts w:eastAsia="Times New Roman"/>
          <w:szCs w:val="24"/>
        </w:rPr>
        <w:t>Σ</w:t>
      </w:r>
      <w:r w:rsidRPr="005244F6">
        <w:rPr>
          <w:rFonts w:eastAsia="Times New Roman"/>
          <w:szCs w:val="24"/>
        </w:rPr>
        <w:t xml:space="preserve">την κυριολεξία </w:t>
      </w:r>
      <w:r>
        <w:rPr>
          <w:rFonts w:eastAsia="Times New Roman"/>
          <w:szCs w:val="24"/>
        </w:rPr>
        <w:t>α</w:t>
      </w:r>
      <w:r>
        <w:rPr>
          <w:rFonts w:eastAsia="Times New Roman"/>
          <w:szCs w:val="24"/>
        </w:rPr>
        <w:t>πορώ.</w:t>
      </w:r>
    </w:p>
    <w:p w14:paraId="38244133" w14:textId="77777777" w:rsidR="00D035B1" w:rsidRDefault="005B20CE">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Μανιάτη, έχετε τον λόγο.</w:t>
      </w:r>
    </w:p>
    <w:p w14:paraId="38244134" w14:textId="77777777" w:rsidR="00D035B1" w:rsidRDefault="005B20CE">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Δεν ξέρω ποιος πρέπει να απορεί, κύριε Υπουργέ. Αυτό που κρατάω -</w:t>
      </w:r>
      <w:r w:rsidRPr="005244F6">
        <w:rPr>
          <w:rFonts w:eastAsia="Times New Roman"/>
          <w:szCs w:val="24"/>
        </w:rPr>
        <w:t>και θα τ</w:t>
      </w:r>
      <w:r>
        <w:rPr>
          <w:rFonts w:eastAsia="Times New Roman"/>
          <w:szCs w:val="24"/>
        </w:rPr>
        <w:t>ο</w:t>
      </w:r>
      <w:r w:rsidRPr="005244F6">
        <w:rPr>
          <w:rFonts w:eastAsia="Times New Roman"/>
          <w:szCs w:val="24"/>
        </w:rPr>
        <w:t xml:space="preserve"> καταθέσω για </w:t>
      </w:r>
      <w:r>
        <w:rPr>
          <w:rFonts w:eastAsia="Times New Roman"/>
          <w:szCs w:val="24"/>
        </w:rPr>
        <w:t>τ</w:t>
      </w:r>
      <w:r w:rsidRPr="005244F6">
        <w:rPr>
          <w:rFonts w:eastAsia="Times New Roman"/>
          <w:szCs w:val="24"/>
        </w:rPr>
        <w:t xml:space="preserve">α </w:t>
      </w:r>
      <w:r>
        <w:rPr>
          <w:rFonts w:eastAsia="Times New Roman"/>
          <w:szCs w:val="24"/>
        </w:rPr>
        <w:t>Π</w:t>
      </w:r>
      <w:r w:rsidRPr="005244F6">
        <w:rPr>
          <w:rFonts w:eastAsia="Times New Roman"/>
          <w:szCs w:val="24"/>
        </w:rPr>
        <w:t>ρακτικά</w:t>
      </w:r>
      <w:r>
        <w:rPr>
          <w:rFonts w:eastAsia="Times New Roman"/>
          <w:szCs w:val="24"/>
        </w:rPr>
        <w:t>-</w:t>
      </w:r>
      <w:r w:rsidRPr="005244F6">
        <w:rPr>
          <w:rFonts w:eastAsia="Times New Roman"/>
          <w:szCs w:val="24"/>
        </w:rPr>
        <w:t xml:space="preserve"> είναι η υπουργική απόφαση που υπέγραψ</w:t>
      </w:r>
      <w:r>
        <w:rPr>
          <w:rFonts w:eastAsia="Times New Roman"/>
          <w:szCs w:val="24"/>
        </w:rPr>
        <w:t>α</w:t>
      </w:r>
      <w:r w:rsidRPr="005244F6">
        <w:rPr>
          <w:rFonts w:eastAsia="Times New Roman"/>
          <w:szCs w:val="24"/>
        </w:rPr>
        <w:t xml:space="preserve"> για την κατανομή του τέλους </w:t>
      </w:r>
      <w:r w:rsidRPr="005244F6">
        <w:rPr>
          <w:rFonts w:eastAsia="Times New Roman"/>
          <w:szCs w:val="24"/>
        </w:rPr>
        <w:t>των ΑΠΕ</w:t>
      </w:r>
      <w:r>
        <w:rPr>
          <w:rFonts w:eastAsia="Times New Roman"/>
          <w:szCs w:val="24"/>
        </w:rPr>
        <w:t>, με τίτλο «Ε</w:t>
      </w:r>
      <w:r w:rsidRPr="005244F6">
        <w:rPr>
          <w:rFonts w:eastAsia="Times New Roman"/>
          <w:szCs w:val="24"/>
        </w:rPr>
        <w:t>πιμερισμός ειδικού τέλους στους οικιακούς καταναλωτές σε περιοχές όπου λειτουργούν σταθμοί ΑΠΕ</w:t>
      </w:r>
      <w:r>
        <w:rPr>
          <w:rFonts w:eastAsia="Times New Roman"/>
          <w:szCs w:val="24"/>
        </w:rPr>
        <w:t xml:space="preserve">». </w:t>
      </w:r>
    </w:p>
    <w:p w14:paraId="38244135" w14:textId="77777777" w:rsidR="00D035B1" w:rsidRDefault="005B20CE">
      <w:pPr>
        <w:spacing w:line="600" w:lineRule="auto"/>
        <w:ind w:firstLine="720"/>
        <w:jc w:val="both"/>
        <w:rPr>
          <w:rFonts w:eastAsia="Times New Roman"/>
          <w:szCs w:val="24"/>
        </w:rPr>
      </w:pPr>
      <w:r>
        <w:rPr>
          <w:rFonts w:eastAsia="Times New Roman"/>
          <w:szCs w:val="24"/>
        </w:rPr>
        <w:t>Κύριε Υπουργέ,</w:t>
      </w:r>
      <w:r w:rsidRPr="005244F6">
        <w:rPr>
          <w:rFonts w:eastAsia="Times New Roman"/>
          <w:szCs w:val="24"/>
        </w:rPr>
        <w:t xml:space="preserve"> στις τρεις σελίδες αυτής της υπουργικής απόφασης </w:t>
      </w:r>
      <w:r>
        <w:rPr>
          <w:rFonts w:eastAsia="Times New Roman"/>
          <w:szCs w:val="24"/>
        </w:rPr>
        <w:t>δ</w:t>
      </w:r>
      <w:r w:rsidRPr="005244F6">
        <w:rPr>
          <w:rFonts w:eastAsia="Times New Roman"/>
          <w:szCs w:val="24"/>
        </w:rPr>
        <w:t xml:space="preserve">εν υπάρχει απολύτως τίποτε για τα διοικητικά όρια </w:t>
      </w:r>
      <w:r w:rsidRPr="005244F6">
        <w:rPr>
          <w:rFonts w:eastAsia="Times New Roman"/>
          <w:szCs w:val="24"/>
        </w:rPr>
        <w:lastRenderedPageBreak/>
        <w:t xml:space="preserve">των δήμων που εσείς λέτε ότι ήταν παράνομα και που τα ακύρωσε το </w:t>
      </w:r>
      <w:r>
        <w:rPr>
          <w:rFonts w:eastAsia="Times New Roman"/>
          <w:szCs w:val="24"/>
        </w:rPr>
        <w:t>Ν</w:t>
      </w:r>
      <w:r w:rsidRPr="005244F6">
        <w:rPr>
          <w:rFonts w:eastAsia="Times New Roman"/>
          <w:szCs w:val="24"/>
        </w:rPr>
        <w:t xml:space="preserve">ομικό </w:t>
      </w:r>
      <w:r>
        <w:rPr>
          <w:rFonts w:eastAsia="Times New Roman"/>
          <w:szCs w:val="24"/>
        </w:rPr>
        <w:t>Σ</w:t>
      </w:r>
      <w:r w:rsidRPr="005244F6">
        <w:rPr>
          <w:rFonts w:eastAsia="Times New Roman"/>
          <w:szCs w:val="24"/>
        </w:rPr>
        <w:t>υμβούλιο του Κράτους</w:t>
      </w:r>
      <w:r>
        <w:rPr>
          <w:rFonts w:eastAsia="Times New Roman"/>
          <w:szCs w:val="24"/>
        </w:rPr>
        <w:t>.</w:t>
      </w:r>
      <w:r w:rsidRPr="005244F6">
        <w:rPr>
          <w:rFonts w:eastAsia="Times New Roman"/>
          <w:szCs w:val="24"/>
        </w:rPr>
        <w:t xml:space="preserve"> Προφανώς </w:t>
      </w:r>
      <w:r>
        <w:rPr>
          <w:rFonts w:eastAsia="Times New Roman"/>
          <w:szCs w:val="24"/>
        </w:rPr>
        <w:t>σ</w:t>
      </w:r>
      <w:r w:rsidRPr="005244F6">
        <w:rPr>
          <w:rFonts w:eastAsia="Times New Roman"/>
          <w:szCs w:val="24"/>
        </w:rPr>
        <w:t>ας έχουν μπερδέψει</w:t>
      </w:r>
      <w:r>
        <w:rPr>
          <w:rFonts w:eastAsia="Times New Roman"/>
          <w:szCs w:val="24"/>
        </w:rPr>
        <w:t>. Προφανώς μιλάτε για άλλα πράγματα.</w:t>
      </w:r>
    </w:p>
    <w:p w14:paraId="38244136" w14:textId="77777777" w:rsidR="00D035B1" w:rsidRDefault="005B20CE">
      <w:pPr>
        <w:spacing w:line="600" w:lineRule="auto"/>
        <w:ind w:firstLine="720"/>
        <w:jc w:val="both"/>
        <w:rPr>
          <w:rFonts w:eastAsia="Times New Roman"/>
          <w:szCs w:val="24"/>
        </w:rPr>
      </w:pPr>
      <w:r>
        <w:rPr>
          <w:rFonts w:eastAsia="Times New Roman"/>
          <w:szCs w:val="24"/>
        </w:rPr>
        <w:t>Πολύ π</w:t>
      </w:r>
      <w:r w:rsidRPr="005244F6">
        <w:rPr>
          <w:rFonts w:eastAsia="Times New Roman"/>
          <w:szCs w:val="24"/>
        </w:rPr>
        <w:t>ερισσότερο μιλάτε για άλλα πράγματα</w:t>
      </w:r>
      <w:r>
        <w:rPr>
          <w:rFonts w:eastAsia="Times New Roman"/>
          <w:szCs w:val="24"/>
        </w:rPr>
        <w:t>,</w:t>
      </w:r>
      <w:r w:rsidRPr="005244F6">
        <w:rPr>
          <w:rFonts w:eastAsia="Times New Roman"/>
          <w:szCs w:val="24"/>
        </w:rPr>
        <w:t xml:space="preserve"> διό</w:t>
      </w:r>
      <w:r w:rsidRPr="005244F6">
        <w:rPr>
          <w:rFonts w:eastAsia="Times New Roman"/>
          <w:szCs w:val="24"/>
        </w:rPr>
        <w:t xml:space="preserve">τι εσείς ο ίδιος τώρα μας είπατε ότι </w:t>
      </w:r>
      <w:r>
        <w:rPr>
          <w:rFonts w:eastAsia="Times New Roman"/>
          <w:szCs w:val="24"/>
        </w:rPr>
        <w:t xml:space="preserve">υπουργική </w:t>
      </w:r>
      <w:r w:rsidRPr="005244F6">
        <w:rPr>
          <w:rFonts w:eastAsia="Times New Roman"/>
          <w:szCs w:val="24"/>
        </w:rPr>
        <w:t>απόφαση</w:t>
      </w:r>
      <w:r>
        <w:rPr>
          <w:rFonts w:eastAsia="Times New Roman"/>
          <w:szCs w:val="24"/>
        </w:rPr>
        <w:t>,</w:t>
      </w:r>
      <w:r w:rsidRPr="005244F6">
        <w:rPr>
          <w:rFonts w:eastAsia="Times New Roman"/>
          <w:szCs w:val="24"/>
        </w:rPr>
        <w:t xml:space="preserve"> πριν </w:t>
      </w:r>
      <w:r>
        <w:rPr>
          <w:rFonts w:eastAsia="Times New Roman"/>
          <w:szCs w:val="24"/>
        </w:rPr>
        <w:t>από τη</w:t>
      </w:r>
      <w:r w:rsidRPr="005244F6">
        <w:rPr>
          <w:rFonts w:eastAsia="Times New Roman"/>
          <w:szCs w:val="24"/>
        </w:rPr>
        <w:t xml:space="preserve"> διόρθωση των </w:t>
      </w:r>
      <w:r>
        <w:rPr>
          <w:rFonts w:eastAsia="Times New Roman"/>
          <w:szCs w:val="24"/>
        </w:rPr>
        <w:t>είκοσι</w:t>
      </w:r>
      <w:r w:rsidRPr="005244F6">
        <w:rPr>
          <w:rFonts w:eastAsia="Times New Roman"/>
          <w:szCs w:val="24"/>
        </w:rPr>
        <w:t xml:space="preserve"> μόλις περιπτώσεων ενστάσεων</w:t>
      </w:r>
      <w:r>
        <w:rPr>
          <w:rFonts w:eastAsia="Times New Roman"/>
          <w:szCs w:val="24"/>
        </w:rPr>
        <w:t>,</w:t>
      </w:r>
      <w:r w:rsidRPr="005244F6">
        <w:rPr>
          <w:rFonts w:eastAsia="Times New Roman"/>
          <w:szCs w:val="24"/>
        </w:rPr>
        <w:t xml:space="preserve"> την κάνατε εκ των υστέρων</w:t>
      </w:r>
      <w:r>
        <w:rPr>
          <w:rFonts w:eastAsia="Times New Roman"/>
          <w:szCs w:val="24"/>
        </w:rPr>
        <w:t>,</w:t>
      </w:r>
      <w:r w:rsidRPr="005244F6">
        <w:rPr>
          <w:rFonts w:eastAsia="Times New Roman"/>
          <w:szCs w:val="24"/>
        </w:rPr>
        <w:t xml:space="preserve"> τώρα</w:t>
      </w:r>
      <w:r>
        <w:rPr>
          <w:rFonts w:eastAsia="Times New Roman"/>
          <w:szCs w:val="24"/>
        </w:rPr>
        <w:t>,</w:t>
      </w:r>
      <w:r w:rsidRPr="005244F6">
        <w:rPr>
          <w:rFonts w:eastAsia="Times New Roman"/>
          <w:szCs w:val="24"/>
        </w:rPr>
        <w:t xml:space="preserve"> και αφού εσείς οι ίδιοι τον </w:t>
      </w:r>
      <w:r>
        <w:rPr>
          <w:rFonts w:eastAsia="Times New Roman"/>
          <w:szCs w:val="24"/>
        </w:rPr>
        <w:t>Α</w:t>
      </w:r>
      <w:r w:rsidRPr="005244F6">
        <w:rPr>
          <w:rFonts w:eastAsia="Times New Roman"/>
          <w:szCs w:val="24"/>
        </w:rPr>
        <w:t>ύγουστο του 2017 πληρώσατε τα χρήματα τα οποία σας είχαμε παρ</w:t>
      </w:r>
      <w:r>
        <w:rPr>
          <w:rFonts w:eastAsia="Times New Roman"/>
          <w:szCs w:val="24"/>
        </w:rPr>
        <w:t>αδώσει.</w:t>
      </w:r>
    </w:p>
    <w:p w14:paraId="38244137" w14:textId="77777777" w:rsidR="00D035B1" w:rsidRDefault="005B20CE">
      <w:pPr>
        <w:spacing w:line="600" w:lineRule="auto"/>
        <w:ind w:firstLine="720"/>
        <w:jc w:val="both"/>
        <w:rPr>
          <w:rFonts w:eastAsia="Times New Roman"/>
          <w:szCs w:val="24"/>
        </w:rPr>
      </w:pPr>
      <w:r>
        <w:rPr>
          <w:rFonts w:eastAsia="Times New Roman"/>
          <w:szCs w:val="24"/>
        </w:rPr>
        <w:t>Ε</w:t>
      </w:r>
      <w:r w:rsidRPr="005244F6">
        <w:rPr>
          <w:rFonts w:eastAsia="Times New Roman"/>
          <w:szCs w:val="24"/>
        </w:rPr>
        <w:t>ρώτηση</w:t>
      </w:r>
      <w:r>
        <w:rPr>
          <w:rFonts w:eastAsia="Times New Roman"/>
          <w:szCs w:val="24"/>
        </w:rPr>
        <w:t>,</w:t>
      </w:r>
      <w:r>
        <w:rPr>
          <w:rFonts w:eastAsia="Times New Roman"/>
          <w:szCs w:val="24"/>
        </w:rPr>
        <w:t xml:space="preserve"> λοιπόν: Πού βρίσκεται σε</w:t>
      </w:r>
      <w:r w:rsidRPr="005244F6">
        <w:rPr>
          <w:rFonts w:eastAsia="Times New Roman"/>
          <w:szCs w:val="24"/>
        </w:rPr>
        <w:t xml:space="preserve"> αυτή</w:t>
      </w:r>
      <w:r>
        <w:rPr>
          <w:rFonts w:eastAsia="Times New Roman"/>
          <w:szCs w:val="24"/>
        </w:rPr>
        <w:t>ν</w:t>
      </w:r>
      <w:r w:rsidRPr="005244F6">
        <w:rPr>
          <w:rFonts w:eastAsia="Times New Roman"/>
          <w:szCs w:val="24"/>
        </w:rPr>
        <w:t xml:space="preserve"> την υπουργική απόφαση η παρ</w:t>
      </w:r>
      <w:r>
        <w:rPr>
          <w:rFonts w:eastAsia="Times New Roman"/>
          <w:szCs w:val="24"/>
        </w:rPr>
        <w:t>ανομία; Γ</w:t>
      </w:r>
      <w:r w:rsidRPr="005244F6">
        <w:rPr>
          <w:rFonts w:eastAsia="Times New Roman"/>
          <w:szCs w:val="24"/>
        </w:rPr>
        <w:t xml:space="preserve">ιατί είναι δυνατόν </w:t>
      </w:r>
      <w:r>
        <w:rPr>
          <w:rFonts w:eastAsia="Times New Roman"/>
          <w:szCs w:val="24"/>
        </w:rPr>
        <w:t>Υ</w:t>
      </w:r>
      <w:r w:rsidRPr="005244F6">
        <w:rPr>
          <w:rFonts w:eastAsia="Times New Roman"/>
          <w:szCs w:val="24"/>
        </w:rPr>
        <w:t xml:space="preserve">πουργός να προσδιορίζει διοικητικά όρια </w:t>
      </w:r>
      <w:r>
        <w:rPr>
          <w:rFonts w:eastAsia="Times New Roman"/>
          <w:szCs w:val="24"/>
        </w:rPr>
        <w:t>δήμων; Α</w:t>
      </w:r>
      <w:r w:rsidRPr="005244F6">
        <w:rPr>
          <w:rFonts w:eastAsia="Times New Roman"/>
          <w:szCs w:val="24"/>
        </w:rPr>
        <w:t>υτό το κάνει</w:t>
      </w:r>
      <w:r>
        <w:rPr>
          <w:rFonts w:eastAsia="Times New Roman"/>
          <w:szCs w:val="24"/>
        </w:rPr>
        <w:t>,</w:t>
      </w:r>
      <w:r w:rsidRPr="005244F6">
        <w:rPr>
          <w:rFonts w:eastAsia="Times New Roman"/>
          <w:szCs w:val="24"/>
        </w:rPr>
        <w:t xml:space="preserve"> </w:t>
      </w:r>
      <w:r>
        <w:rPr>
          <w:rFonts w:eastAsia="Times New Roman"/>
          <w:szCs w:val="24"/>
        </w:rPr>
        <w:t>κατ’ αρχάς,</w:t>
      </w:r>
      <w:r w:rsidRPr="005244F6">
        <w:rPr>
          <w:rFonts w:eastAsia="Times New Roman"/>
          <w:szCs w:val="24"/>
        </w:rPr>
        <w:t xml:space="preserve"> το Υπουργείο Εσωτερικών</w:t>
      </w:r>
      <w:r>
        <w:rPr>
          <w:rFonts w:eastAsia="Times New Roman"/>
          <w:szCs w:val="24"/>
        </w:rPr>
        <w:t>,</w:t>
      </w:r>
      <w:r w:rsidRPr="005244F6">
        <w:rPr>
          <w:rFonts w:eastAsia="Times New Roman"/>
          <w:szCs w:val="24"/>
        </w:rPr>
        <w:t xml:space="preserve"> δεν το κάνει </w:t>
      </w:r>
      <w:r>
        <w:rPr>
          <w:rFonts w:eastAsia="Times New Roman"/>
          <w:szCs w:val="24"/>
        </w:rPr>
        <w:t>Υ</w:t>
      </w:r>
      <w:r w:rsidRPr="005244F6">
        <w:rPr>
          <w:rFonts w:eastAsia="Times New Roman"/>
          <w:szCs w:val="24"/>
        </w:rPr>
        <w:t xml:space="preserve">πουργός </w:t>
      </w:r>
      <w:r>
        <w:rPr>
          <w:rFonts w:eastAsia="Times New Roman"/>
          <w:szCs w:val="24"/>
        </w:rPr>
        <w:t>Ε</w:t>
      </w:r>
      <w:r w:rsidRPr="005244F6">
        <w:rPr>
          <w:rFonts w:eastAsia="Times New Roman"/>
          <w:szCs w:val="24"/>
        </w:rPr>
        <w:t>νέργειας</w:t>
      </w:r>
      <w:r>
        <w:rPr>
          <w:rFonts w:eastAsia="Times New Roman"/>
          <w:szCs w:val="24"/>
        </w:rPr>
        <w:t>.</w:t>
      </w:r>
    </w:p>
    <w:p w14:paraId="38244138" w14:textId="77777777" w:rsidR="00D035B1" w:rsidRDefault="005B20CE">
      <w:pPr>
        <w:spacing w:line="600" w:lineRule="auto"/>
        <w:ind w:firstLine="720"/>
        <w:jc w:val="both"/>
        <w:rPr>
          <w:rFonts w:eastAsia="Times New Roman"/>
          <w:szCs w:val="24"/>
        </w:rPr>
      </w:pPr>
      <w:r>
        <w:rPr>
          <w:rFonts w:eastAsia="Times New Roman"/>
          <w:szCs w:val="24"/>
        </w:rPr>
        <w:t>Δ</w:t>
      </w:r>
      <w:r w:rsidRPr="005244F6">
        <w:rPr>
          <w:rFonts w:eastAsia="Times New Roman"/>
          <w:szCs w:val="24"/>
        </w:rPr>
        <w:t>εύτερον</w:t>
      </w:r>
      <w:r>
        <w:rPr>
          <w:rFonts w:eastAsia="Times New Roman"/>
          <w:szCs w:val="24"/>
        </w:rPr>
        <w:t>, αφού</w:t>
      </w:r>
      <w:r w:rsidRPr="005244F6">
        <w:rPr>
          <w:rFonts w:eastAsia="Times New Roman"/>
          <w:szCs w:val="24"/>
        </w:rPr>
        <w:t xml:space="preserve"> ήταν παράνομη υπουργι</w:t>
      </w:r>
      <w:r w:rsidRPr="005244F6">
        <w:rPr>
          <w:rFonts w:eastAsia="Times New Roman"/>
          <w:szCs w:val="24"/>
        </w:rPr>
        <w:t>κή απόφαση</w:t>
      </w:r>
      <w:r>
        <w:rPr>
          <w:rFonts w:eastAsia="Times New Roman"/>
          <w:szCs w:val="24"/>
        </w:rPr>
        <w:t>,</w:t>
      </w:r>
      <w:r w:rsidRPr="005244F6">
        <w:rPr>
          <w:rFonts w:eastAsia="Times New Roman"/>
          <w:szCs w:val="24"/>
        </w:rPr>
        <w:t xml:space="preserve"> όπως λέτε</w:t>
      </w:r>
      <w:r>
        <w:rPr>
          <w:rFonts w:eastAsia="Times New Roman"/>
          <w:szCs w:val="24"/>
        </w:rPr>
        <w:t>,</w:t>
      </w:r>
      <w:r w:rsidRPr="005244F6">
        <w:rPr>
          <w:rFonts w:eastAsia="Times New Roman"/>
          <w:szCs w:val="24"/>
        </w:rPr>
        <w:t xml:space="preserve"> που είναι ψευδές ότι ήταν παράνομη απόφαση</w:t>
      </w:r>
      <w:r>
        <w:rPr>
          <w:rFonts w:eastAsia="Times New Roman"/>
          <w:szCs w:val="24"/>
        </w:rPr>
        <w:t>, ε</w:t>
      </w:r>
      <w:r w:rsidRPr="005244F6">
        <w:rPr>
          <w:rFonts w:eastAsia="Times New Roman"/>
          <w:szCs w:val="24"/>
        </w:rPr>
        <w:t>σείς πώς καταν</w:t>
      </w:r>
      <w:r>
        <w:rPr>
          <w:rFonts w:eastAsia="Times New Roman"/>
          <w:szCs w:val="24"/>
        </w:rPr>
        <w:t xml:space="preserve">είματε </w:t>
      </w:r>
      <w:r w:rsidRPr="005244F6">
        <w:rPr>
          <w:rFonts w:eastAsia="Times New Roman"/>
          <w:szCs w:val="24"/>
        </w:rPr>
        <w:t>τα λεφτά τον Αύγουστο του 2017</w:t>
      </w:r>
      <w:r>
        <w:rPr>
          <w:rFonts w:eastAsia="Times New Roman"/>
          <w:szCs w:val="24"/>
        </w:rPr>
        <w:t>; Τι χρήματα δώσατε; Άρα, επειδή τα δώσατε</w:t>
      </w:r>
      <w:r w:rsidRPr="005244F6">
        <w:rPr>
          <w:rFonts w:eastAsia="Times New Roman"/>
          <w:szCs w:val="24"/>
        </w:rPr>
        <w:t xml:space="preserve"> νόμιμα</w:t>
      </w:r>
      <w:r>
        <w:rPr>
          <w:rFonts w:eastAsia="Times New Roman"/>
          <w:szCs w:val="24"/>
        </w:rPr>
        <w:t>, η</w:t>
      </w:r>
      <w:r w:rsidRPr="005244F6">
        <w:rPr>
          <w:rFonts w:eastAsia="Times New Roman"/>
          <w:szCs w:val="24"/>
        </w:rPr>
        <w:t xml:space="preserve"> απόφαση είναι νόμιμη</w:t>
      </w:r>
      <w:r>
        <w:rPr>
          <w:rFonts w:eastAsia="Times New Roman"/>
          <w:szCs w:val="24"/>
        </w:rPr>
        <w:t>.</w:t>
      </w:r>
    </w:p>
    <w:p w14:paraId="38244139" w14:textId="77777777" w:rsidR="00D035B1" w:rsidRDefault="005B20CE">
      <w:pPr>
        <w:spacing w:line="600" w:lineRule="auto"/>
        <w:ind w:firstLine="720"/>
        <w:jc w:val="both"/>
        <w:rPr>
          <w:rFonts w:eastAsia="Times New Roman"/>
          <w:szCs w:val="24"/>
        </w:rPr>
      </w:pPr>
      <w:r>
        <w:rPr>
          <w:rFonts w:eastAsia="Times New Roman"/>
          <w:szCs w:val="24"/>
        </w:rPr>
        <w:lastRenderedPageBreak/>
        <w:t>Και</w:t>
      </w:r>
      <w:r w:rsidRPr="005244F6">
        <w:rPr>
          <w:rFonts w:eastAsia="Times New Roman"/>
          <w:szCs w:val="24"/>
        </w:rPr>
        <w:t xml:space="preserve"> ερώτηση</w:t>
      </w:r>
      <w:r>
        <w:rPr>
          <w:rFonts w:eastAsia="Times New Roman"/>
          <w:szCs w:val="24"/>
        </w:rPr>
        <w:t>:</w:t>
      </w:r>
      <w:r w:rsidRPr="005244F6">
        <w:rPr>
          <w:rFonts w:eastAsia="Times New Roman"/>
          <w:szCs w:val="24"/>
        </w:rPr>
        <w:t xml:space="preserve"> Η συγκεκριμένη υπουργική απόφαση</w:t>
      </w:r>
      <w:r>
        <w:rPr>
          <w:rFonts w:eastAsia="Times New Roman"/>
          <w:szCs w:val="24"/>
        </w:rPr>
        <w:t>, κ</w:t>
      </w:r>
      <w:r w:rsidRPr="005244F6">
        <w:rPr>
          <w:rFonts w:eastAsia="Times New Roman"/>
          <w:szCs w:val="24"/>
        </w:rPr>
        <w:t>ύριε Υπουργέ</w:t>
      </w:r>
      <w:r>
        <w:rPr>
          <w:rFonts w:eastAsia="Times New Roman"/>
          <w:szCs w:val="24"/>
        </w:rPr>
        <w:t xml:space="preserve">, </w:t>
      </w:r>
      <w:r>
        <w:rPr>
          <w:rFonts w:eastAsia="Times New Roman"/>
          <w:szCs w:val="24"/>
        </w:rPr>
        <w:t>έχει</w:t>
      </w:r>
      <w:r w:rsidRPr="005244F6">
        <w:rPr>
          <w:rFonts w:eastAsia="Times New Roman"/>
          <w:szCs w:val="24"/>
        </w:rPr>
        <w:t xml:space="preserve"> </w:t>
      </w:r>
      <w:r>
        <w:rPr>
          <w:rFonts w:eastAsia="Times New Roman"/>
          <w:szCs w:val="24"/>
        </w:rPr>
        <w:t>αλλάξει από εσάς; Έ</w:t>
      </w:r>
      <w:r w:rsidRPr="005244F6">
        <w:rPr>
          <w:rFonts w:eastAsia="Times New Roman"/>
          <w:szCs w:val="24"/>
        </w:rPr>
        <w:t>χετε υπογράψει καινούργια υπουργική απόφαση που την διορθώνει</w:t>
      </w:r>
      <w:r>
        <w:rPr>
          <w:rFonts w:eastAsia="Times New Roman"/>
          <w:szCs w:val="24"/>
        </w:rPr>
        <w:t>; Δ</w:t>
      </w:r>
      <w:r w:rsidRPr="005244F6">
        <w:rPr>
          <w:rFonts w:eastAsia="Times New Roman"/>
          <w:szCs w:val="24"/>
        </w:rPr>
        <w:t>ιότι αν δεν έχετε υπογράψει άλλη υπουργική απόφαση</w:t>
      </w:r>
      <w:r>
        <w:rPr>
          <w:rFonts w:eastAsia="Times New Roman"/>
          <w:szCs w:val="24"/>
        </w:rPr>
        <w:t>,</w:t>
      </w:r>
      <w:r w:rsidRPr="005244F6">
        <w:rPr>
          <w:rFonts w:eastAsia="Times New Roman"/>
          <w:szCs w:val="24"/>
        </w:rPr>
        <w:t xml:space="preserve"> σημαίνει είτε ότι η απόφαση </w:t>
      </w:r>
      <w:r>
        <w:rPr>
          <w:rFonts w:eastAsia="Times New Roman"/>
          <w:szCs w:val="24"/>
        </w:rPr>
        <w:t>α</w:t>
      </w:r>
      <w:r w:rsidRPr="005244F6">
        <w:rPr>
          <w:rFonts w:eastAsia="Times New Roman"/>
          <w:szCs w:val="24"/>
        </w:rPr>
        <w:t xml:space="preserve">υτή είναι νόμιμη </w:t>
      </w:r>
      <w:r>
        <w:rPr>
          <w:rFonts w:eastAsia="Times New Roman"/>
          <w:szCs w:val="24"/>
        </w:rPr>
        <w:t>-</w:t>
      </w:r>
      <w:r w:rsidRPr="005244F6">
        <w:rPr>
          <w:rFonts w:eastAsia="Times New Roman"/>
          <w:szCs w:val="24"/>
        </w:rPr>
        <w:t>και</w:t>
      </w:r>
      <w:r>
        <w:rPr>
          <w:rFonts w:eastAsia="Times New Roman"/>
          <w:szCs w:val="24"/>
        </w:rPr>
        <w:t>,</w:t>
      </w:r>
      <w:r w:rsidRPr="005244F6">
        <w:rPr>
          <w:rFonts w:eastAsia="Times New Roman"/>
          <w:szCs w:val="24"/>
        </w:rPr>
        <w:t xml:space="preserve"> </w:t>
      </w:r>
      <w:r>
        <w:rPr>
          <w:rFonts w:eastAsia="Times New Roman"/>
          <w:szCs w:val="24"/>
        </w:rPr>
        <w:t>ά</w:t>
      </w:r>
      <w:r w:rsidRPr="005244F6">
        <w:rPr>
          <w:rFonts w:eastAsia="Times New Roman"/>
          <w:szCs w:val="24"/>
        </w:rPr>
        <w:t>ρα</w:t>
      </w:r>
      <w:r>
        <w:rPr>
          <w:rFonts w:eastAsia="Times New Roman"/>
          <w:szCs w:val="24"/>
        </w:rPr>
        <w:t>,</w:t>
      </w:r>
      <w:r w:rsidRPr="005244F6">
        <w:rPr>
          <w:rFonts w:eastAsia="Times New Roman"/>
          <w:szCs w:val="24"/>
        </w:rPr>
        <w:t xml:space="preserve"> δεν μας είπατε αλήθεια νωρίτερα</w:t>
      </w:r>
      <w:r>
        <w:rPr>
          <w:rFonts w:eastAsia="Times New Roman"/>
          <w:szCs w:val="24"/>
        </w:rPr>
        <w:t>- είτε</w:t>
      </w:r>
      <w:r w:rsidRPr="005244F6">
        <w:rPr>
          <w:rFonts w:eastAsia="Times New Roman"/>
          <w:szCs w:val="24"/>
        </w:rPr>
        <w:t xml:space="preserve"> </w:t>
      </w:r>
      <w:r>
        <w:rPr>
          <w:rFonts w:eastAsia="Times New Roman"/>
          <w:szCs w:val="24"/>
        </w:rPr>
        <w:t xml:space="preserve">ότι </w:t>
      </w:r>
      <w:r w:rsidRPr="005244F6">
        <w:rPr>
          <w:rFonts w:eastAsia="Times New Roman"/>
          <w:szCs w:val="24"/>
        </w:rPr>
        <w:t xml:space="preserve">αυτό που κάνετε </w:t>
      </w:r>
      <w:r w:rsidRPr="005244F6">
        <w:rPr>
          <w:rFonts w:eastAsia="Times New Roman"/>
          <w:szCs w:val="24"/>
        </w:rPr>
        <w:t>εσείς είναι παράνομο</w:t>
      </w:r>
      <w:r>
        <w:rPr>
          <w:rFonts w:eastAsia="Times New Roman"/>
          <w:szCs w:val="24"/>
        </w:rPr>
        <w:t>. Δ</w:t>
      </w:r>
      <w:r w:rsidRPr="005244F6">
        <w:rPr>
          <w:rFonts w:eastAsia="Times New Roman"/>
          <w:szCs w:val="24"/>
        </w:rPr>
        <w:t xml:space="preserve">ιαλέξτε </w:t>
      </w:r>
      <w:r>
        <w:rPr>
          <w:rFonts w:eastAsia="Times New Roman"/>
          <w:szCs w:val="24"/>
        </w:rPr>
        <w:t>τ</w:t>
      </w:r>
      <w:r w:rsidRPr="005244F6">
        <w:rPr>
          <w:rFonts w:eastAsia="Times New Roman"/>
          <w:szCs w:val="24"/>
        </w:rPr>
        <w:t>ι από όλα συμβαίνει</w:t>
      </w:r>
      <w:r>
        <w:rPr>
          <w:rFonts w:eastAsia="Times New Roman"/>
          <w:szCs w:val="24"/>
        </w:rPr>
        <w:t>.</w:t>
      </w:r>
    </w:p>
    <w:p w14:paraId="3824413A" w14:textId="77777777" w:rsidR="00D035B1" w:rsidRDefault="005B20CE">
      <w:pPr>
        <w:spacing w:line="600" w:lineRule="auto"/>
        <w:ind w:firstLine="720"/>
        <w:jc w:val="both"/>
        <w:rPr>
          <w:rFonts w:eastAsia="Times New Roman"/>
          <w:szCs w:val="24"/>
        </w:rPr>
      </w:pPr>
      <w:r>
        <w:rPr>
          <w:rFonts w:eastAsia="Times New Roman"/>
          <w:szCs w:val="24"/>
        </w:rPr>
        <w:t>Όμως,</w:t>
      </w:r>
      <w:r w:rsidRPr="005244F6">
        <w:rPr>
          <w:rFonts w:eastAsia="Times New Roman"/>
          <w:szCs w:val="24"/>
        </w:rPr>
        <w:t xml:space="preserve"> το ερώτημα είναι ένα</w:t>
      </w:r>
      <w:r>
        <w:rPr>
          <w:rFonts w:eastAsia="Times New Roman"/>
          <w:szCs w:val="24"/>
        </w:rPr>
        <w:t>: Έχετε</w:t>
      </w:r>
      <w:r w:rsidRPr="005244F6">
        <w:rPr>
          <w:rFonts w:eastAsia="Times New Roman"/>
          <w:szCs w:val="24"/>
        </w:rPr>
        <w:t xml:space="preserve"> σχεδόν τέσσερα χρόνια που μα</w:t>
      </w:r>
      <w:r>
        <w:rPr>
          <w:rFonts w:eastAsia="Times New Roman"/>
          <w:szCs w:val="24"/>
        </w:rPr>
        <w:t>ζεύετε τα</w:t>
      </w:r>
      <w:r w:rsidRPr="005244F6">
        <w:rPr>
          <w:rFonts w:eastAsia="Times New Roman"/>
          <w:szCs w:val="24"/>
        </w:rPr>
        <w:t xml:space="preserve"> χρήματα από νομοθεσία που εμείς περάσαμε με νόμο που εσείς </w:t>
      </w:r>
      <w:r>
        <w:rPr>
          <w:rFonts w:eastAsia="Times New Roman"/>
          <w:szCs w:val="24"/>
        </w:rPr>
        <w:t>καταψηφίσατε. Τα χρήματα αυτά είναι</w:t>
      </w:r>
      <w:r w:rsidRPr="005244F6">
        <w:rPr>
          <w:rFonts w:eastAsia="Times New Roman"/>
          <w:szCs w:val="24"/>
        </w:rPr>
        <w:t xml:space="preserve"> μία ακόμη σύνταξη για τους </w:t>
      </w:r>
      <w:r>
        <w:rPr>
          <w:rFonts w:eastAsia="Times New Roman"/>
          <w:szCs w:val="24"/>
        </w:rPr>
        <w:t>τριακόσιο</w:t>
      </w:r>
      <w:r>
        <w:rPr>
          <w:rFonts w:eastAsia="Times New Roman"/>
          <w:szCs w:val="24"/>
        </w:rPr>
        <w:t xml:space="preserve">υς </w:t>
      </w:r>
      <w:r w:rsidRPr="005244F6">
        <w:rPr>
          <w:rFonts w:eastAsia="Times New Roman"/>
          <w:szCs w:val="24"/>
        </w:rPr>
        <w:t>χιλιάδες πολίτες των ορεινών χωριών</w:t>
      </w:r>
      <w:r>
        <w:rPr>
          <w:rFonts w:eastAsia="Times New Roman"/>
          <w:szCs w:val="24"/>
        </w:rPr>
        <w:t>.</w:t>
      </w:r>
    </w:p>
    <w:p w14:paraId="3824413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Δεν έχετε κανένα δικαίωμα να τα παρακρατείτε τα λεφτά αυτά στα δικά σας συρτάρια. Έχετε χρέος να τα κατανείμετε τώρα όχι ως ελεημοσύνη, όπως κάνετε συνήθως με τα διάφορα επιδόματα. Είναι δικά τους λεφτά, είναι των πο</w:t>
      </w:r>
      <w:r>
        <w:rPr>
          <w:rFonts w:eastAsia="Times New Roman" w:cs="Times New Roman"/>
          <w:szCs w:val="24"/>
        </w:rPr>
        <w:t>λιτών τα λεφτά, με νομοθεσία δική μας, που εσείς καταψηφίσατε.</w:t>
      </w:r>
    </w:p>
    <w:p w14:paraId="3824413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Το ηθικό σας, λοιπόν, χρέος είναι εδώ και τώρα να κατανείμετε τα χρήματα αυτά, έτσι όπως ακριβώς το επιβάλλει η υφιστάμενη νομοθεσία.</w:t>
      </w:r>
    </w:p>
    <w:p w14:paraId="3824413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824413E" w14:textId="77777777" w:rsidR="00D035B1" w:rsidRDefault="005B20CE">
      <w:pPr>
        <w:spacing w:line="600" w:lineRule="auto"/>
        <w:ind w:firstLine="720"/>
        <w:jc w:val="both"/>
        <w:rPr>
          <w:rFonts w:eastAsia="Times New Roman" w:cs="Times New Roman"/>
          <w:szCs w:val="24"/>
        </w:rPr>
      </w:pPr>
      <w:r w:rsidRPr="000D63A8">
        <w:rPr>
          <w:rFonts w:eastAsia="Times New Roman" w:cs="Times New Roman"/>
          <w:szCs w:val="24"/>
        </w:rPr>
        <w:t>(Στο σημείο αυτό ο Βουλευτής</w:t>
      </w:r>
      <w:r w:rsidRPr="000D63A8">
        <w:rPr>
          <w:rFonts w:eastAsia="Times New Roman" w:cs="Times New Roman"/>
          <w:szCs w:val="24"/>
        </w:rPr>
        <w:t xml:space="preserve"> κ. </w:t>
      </w:r>
      <w:r>
        <w:rPr>
          <w:rFonts w:eastAsia="Times New Roman" w:cs="Times New Roman"/>
          <w:szCs w:val="24"/>
        </w:rPr>
        <w:t>Ιωάννης Μανιάτης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13F"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για τη δευτε</w:t>
      </w:r>
      <w:r>
        <w:rPr>
          <w:rFonts w:eastAsia="Times New Roman" w:cs="Times New Roman"/>
          <w:szCs w:val="24"/>
        </w:rPr>
        <w:t>ρολογία σας.</w:t>
      </w:r>
    </w:p>
    <w:p w14:paraId="38244140"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Ευχαριστώ.</w:t>
      </w:r>
    </w:p>
    <w:p w14:paraId="3824414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Η απόφαση η οποία </w:t>
      </w:r>
      <w:proofErr w:type="spellStart"/>
      <w:r>
        <w:rPr>
          <w:rFonts w:eastAsia="Times New Roman" w:cs="Times New Roman"/>
          <w:szCs w:val="24"/>
        </w:rPr>
        <w:t>απερρίφθη</w:t>
      </w:r>
      <w:proofErr w:type="spellEnd"/>
      <w:r>
        <w:rPr>
          <w:rFonts w:eastAsia="Times New Roman" w:cs="Times New Roman"/>
          <w:szCs w:val="24"/>
        </w:rPr>
        <w:t xml:space="preserve">, η ΚΥΑ δηλαδή που </w:t>
      </w:r>
      <w:proofErr w:type="spellStart"/>
      <w:r>
        <w:rPr>
          <w:rFonts w:eastAsia="Times New Roman" w:cs="Times New Roman"/>
          <w:szCs w:val="24"/>
        </w:rPr>
        <w:t>απερρίφθη</w:t>
      </w:r>
      <w:proofErr w:type="spellEnd"/>
      <w:r>
        <w:rPr>
          <w:rFonts w:eastAsia="Times New Roman" w:cs="Times New Roman"/>
          <w:szCs w:val="24"/>
        </w:rPr>
        <w:t xml:space="preserve"> και όριζε τα διοικητικά όρια, έχει ημερομηνία 23 Δεκεμβρίου 2014. Η δική σας απόφαση είναι στις 29 Δεκεμβρίου 2014. Τι</w:t>
      </w:r>
      <w:r>
        <w:rPr>
          <w:rFonts w:eastAsia="Times New Roman" w:cs="Times New Roman"/>
          <w:szCs w:val="24"/>
        </w:rPr>
        <w:t xml:space="preserve"> δεν καταλάβατε; Η μια υπουργική απόφαση ορίζει τα διοικητικά όρια και η άλλη υπουργική απόφαση, με βάση αυτή, πάει και λέει πώς θα διανεμηθούν τα λεφτά.</w:t>
      </w:r>
    </w:p>
    <w:p w14:paraId="38244142"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lastRenderedPageBreak/>
        <w:t>ΙΩΑΝΝΗΣ ΜΑΝΙΑΤΗΣ:</w:t>
      </w:r>
      <w:r>
        <w:rPr>
          <w:rFonts w:eastAsia="Times New Roman" w:cs="Times New Roman"/>
          <w:szCs w:val="24"/>
        </w:rPr>
        <w:t xml:space="preserve"> Δεν υπάρχει καμμία αναφορά. </w:t>
      </w:r>
    </w:p>
    <w:p w14:paraId="38244143"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t>ΓΕΩΡΓΙΟΣ ΣΤΑΘΑΚΗΣ (Υπουργός Περιβάλλοντος και Ενέργειας</w:t>
      </w:r>
      <w:r w:rsidRPr="002C5B8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Μα, σας παρακαλώ, κύριε Μανιάτη! </w:t>
      </w:r>
    </w:p>
    <w:p w14:paraId="3824414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Βγάζετε μια απόφαση, η οποία παραπέμπει σε μια υπουργική απόφαση που ορίζει τα διοικητικά…</w:t>
      </w:r>
    </w:p>
    <w:p w14:paraId="38244145"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t>ΙΩΑΝΝΗΣ ΜΑΝΙΑΤΗΣ:</w:t>
      </w:r>
      <w:r w:rsidRPr="002C5B87">
        <w:rPr>
          <w:rFonts w:eastAsia="Times New Roman" w:cs="Times New Roman"/>
          <w:szCs w:val="24"/>
        </w:rPr>
        <w:t xml:space="preserve"> </w:t>
      </w:r>
      <w:r>
        <w:rPr>
          <w:rFonts w:eastAsia="Times New Roman" w:cs="Times New Roman"/>
          <w:szCs w:val="24"/>
        </w:rPr>
        <w:t>Δεν παραπέμπει.</w:t>
      </w:r>
    </w:p>
    <w:p w14:paraId="38244146"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Αν δεν παραπέμπει δεν έχει κανένα </w:t>
      </w:r>
      <w:r>
        <w:rPr>
          <w:rFonts w:eastAsia="Times New Roman" w:cs="Times New Roman"/>
          <w:szCs w:val="24"/>
        </w:rPr>
        <w:t>νόημα!</w:t>
      </w:r>
    </w:p>
    <w:p w14:paraId="3824414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Αμφισβητείτε, λοιπόν, το Νομικό Συμβούλιο του κράτους. Τα κάνατε προεκλογικά όπως τα κάνατε, δεν πληρώσατε φράγκο. Εμείς πληρώσαμε τριακόσιους εβδομήντα έξι χιλιάδες καταναλωτές με 17,6 εκατομμύρια και για τις είκοσι κοινότητες από τις τριακόσιες, ό</w:t>
      </w:r>
      <w:r>
        <w:rPr>
          <w:rFonts w:eastAsia="Times New Roman" w:cs="Times New Roman"/>
          <w:szCs w:val="24"/>
        </w:rPr>
        <w:t>που υπήρχαν ενστάσεις και υπάρχει διαμάχη για τα διοικητικά όρια, το επιλύσαμε νομοθετικά, οριστικά, αμετάκλητα και σύννομα. Δεν μπορούμε να σας ακολουθήσουμε στα προεκλογικά μαγειρέματα που κάνατε. Άχρηστα ήταν, δεν πληρώθηκε ποτέ κανείς. Απορώ με την εμμ</w:t>
      </w:r>
      <w:r>
        <w:rPr>
          <w:rFonts w:eastAsia="Times New Roman" w:cs="Times New Roman"/>
          <w:szCs w:val="24"/>
        </w:rPr>
        <w:t>ονή σας να έρχεστε να μας ζητάτε και τα ρέστα. Έλεος!</w:t>
      </w:r>
    </w:p>
    <w:p w14:paraId="38244148"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lastRenderedPageBreak/>
        <w:t>ΙΩΑΝΝΗΣ ΜΑΝΙΑΤΗΣ:</w:t>
      </w:r>
      <w:r w:rsidRPr="002C5B87">
        <w:rPr>
          <w:rFonts w:eastAsia="Times New Roman" w:cs="Times New Roman"/>
          <w:szCs w:val="24"/>
        </w:rPr>
        <w:t xml:space="preserve"> </w:t>
      </w:r>
      <w:r>
        <w:rPr>
          <w:rFonts w:eastAsia="Times New Roman" w:cs="Times New Roman"/>
          <w:szCs w:val="24"/>
        </w:rPr>
        <w:t>Πότε θα δώσετε τα λεφτά;</w:t>
      </w:r>
    </w:p>
    <w:p w14:paraId="38244149" w14:textId="77777777" w:rsidR="00D035B1" w:rsidRDefault="005B20CE">
      <w:pPr>
        <w:spacing w:line="600" w:lineRule="auto"/>
        <w:ind w:firstLine="720"/>
        <w:jc w:val="both"/>
        <w:rPr>
          <w:rFonts w:eastAsia="Times New Roman" w:cs="Times New Roman"/>
          <w:szCs w:val="24"/>
        </w:rPr>
      </w:pPr>
      <w:r w:rsidRPr="002C5B87">
        <w:rPr>
          <w:rFonts w:eastAsia="Times New Roman" w:cs="Times New Roman"/>
          <w:b/>
          <w:szCs w:val="24"/>
        </w:rPr>
        <w:t>ΠΡΟΕΔΡΕΥΩΝ (Γεώργιος Βαρεμένος):</w:t>
      </w:r>
      <w:r>
        <w:rPr>
          <w:rFonts w:eastAsia="Times New Roman" w:cs="Times New Roman"/>
          <w:szCs w:val="24"/>
        </w:rPr>
        <w:t xml:space="preserve"> Η έκτη με αριθμό 121/1-11-2018 επίκαιρη ερώτηση δεύτερου κύκλου του Βουλευτή Α΄ Πειραιώς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513BC">
        <w:rPr>
          <w:rFonts w:eastAsia="Times New Roman" w:cs="Times New Roman"/>
          <w:bCs/>
          <w:szCs w:val="24"/>
        </w:rPr>
        <w:t xml:space="preserve">Νικολάου </w:t>
      </w:r>
      <w:proofErr w:type="spellStart"/>
      <w:r w:rsidRPr="003513BC">
        <w:rPr>
          <w:rFonts w:eastAsia="Times New Roman" w:cs="Times New Roman"/>
          <w:bCs/>
          <w:szCs w:val="24"/>
        </w:rPr>
        <w:t>Κούζηλου</w:t>
      </w:r>
      <w:proofErr w:type="spellEnd"/>
      <w:r w:rsidRPr="003513BC">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sidRPr="003513BC">
        <w:rPr>
          <w:rFonts w:eastAsia="Times New Roman" w:cs="Times New Roman"/>
          <w:bCs/>
          <w:szCs w:val="24"/>
        </w:rPr>
        <w:t>Παιδείας, Έρευνας και Θρησκευμάτων,</w:t>
      </w:r>
      <w:r>
        <w:rPr>
          <w:rFonts w:eastAsia="Times New Roman" w:cs="Times New Roman"/>
          <w:szCs w:val="24"/>
        </w:rPr>
        <w:t xml:space="preserve"> με θέμα: «Μεικτή διεπιστημονική επιτροπή εμπειρογνωμόνων», δεν </w:t>
      </w:r>
      <w:r>
        <w:rPr>
          <w:rFonts w:eastAsia="Times New Roman" w:cs="Times New Roman"/>
          <w:szCs w:val="24"/>
        </w:rPr>
        <w:t>θα συζητηθεί</w:t>
      </w:r>
      <w:r>
        <w:rPr>
          <w:rFonts w:eastAsia="Times New Roman" w:cs="Times New Roman"/>
          <w:szCs w:val="24"/>
        </w:rPr>
        <w:t>.</w:t>
      </w:r>
    </w:p>
    <w:p w14:paraId="3824414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έβδομη με αριθμό 74/16-10-2018 επίκαιρη ερώτηση δεύτερου κύκλου του Βουλευτή Α΄ Πειραιώς του Λαϊκού Συνδέσ</w:t>
      </w:r>
      <w:r>
        <w:rPr>
          <w:rFonts w:eastAsia="Times New Roman" w:cs="Times New Roman"/>
          <w:szCs w:val="24"/>
        </w:rPr>
        <w:t>μου</w:t>
      </w:r>
      <w:r>
        <w:rPr>
          <w:rFonts w:eastAsia="Times New Roman" w:cs="Times New Roman"/>
          <w:szCs w:val="24"/>
        </w:rPr>
        <w:t xml:space="preserve"> - </w:t>
      </w:r>
      <w:r>
        <w:rPr>
          <w:rFonts w:eastAsia="Times New Roman" w:cs="Times New Roman"/>
          <w:szCs w:val="24"/>
        </w:rPr>
        <w:t xml:space="preserve">Χρυσή Αυγή κ. </w:t>
      </w:r>
      <w:r w:rsidRPr="003513BC">
        <w:rPr>
          <w:rFonts w:eastAsia="Times New Roman" w:cs="Times New Roman"/>
          <w:bCs/>
          <w:szCs w:val="24"/>
        </w:rPr>
        <w:t xml:space="preserve">Νικολάου </w:t>
      </w:r>
      <w:proofErr w:type="spellStart"/>
      <w:r w:rsidRPr="003513BC">
        <w:rPr>
          <w:rFonts w:eastAsia="Times New Roman" w:cs="Times New Roman"/>
          <w:bCs/>
          <w:szCs w:val="24"/>
        </w:rPr>
        <w:t>Κούζηλου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sidRPr="003513BC">
        <w:rPr>
          <w:rFonts w:eastAsia="Times New Roman" w:cs="Times New Roman"/>
          <w:bCs/>
          <w:szCs w:val="24"/>
        </w:rPr>
        <w:t>Ναυτιλίας και Νησιωτικής Πολιτικής,</w:t>
      </w:r>
      <w:r>
        <w:rPr>
          <w:rFonts w:eastAsia="Times New Roman" w:cs="Times New Roman"/>
          <w:szCs w:val="24"/>
        </w:rPr>
        <w:t xml:space="preserve"> με θέμα: «Ο σχεδιασμός για την ναυτική εκπαίδευση», δεν </w:t>
      </w:r>
      <w:r>
        <w:rPr>
          <w:rFonts w:eastAsia="Times New Roman" w:cs="Times New Roman"/>
          <w:szCs w:val="24"/>
        </w:rPr>
        <w:t>θα συζητηθεί</w:t>
      </w:r>
      <w:r>
        <w:rPr>
          <w:rFonts w:eastAsia="Times New Roman" w:cs="Times New Roman"/>
          <w:szCs w:val="24"/>
        </w:rPr>
        <w:t>.</w:t>
      </w:r>
    </w:p>
    <w:p w14:paraId="3824414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όγδοη με αριθμό 53/11-10-2018 επίκαιρη ερώτηση δεύτερου κύκλου του Βουλευτή Α΄ Πειραιώς του Λ</w:t>
      </w:r>
      <w:r>
        <w:rPr>
          <w:rFonts w:eastAsia="Times New Roman" w:cs="Times New Roman"/>
          <w:szCs w:val="24"/>
        </w:rPr>
        <w:t>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513BC">
        <w:rPr>
          <w:rFonts w:eastAsia="Times New Roman" w:cs="Times New Roman"/>
          <w:bCs/>
          <w:szCs w:val="24"/>
        </w:rPr>
        <w:t xml:space="preserve">Νικολάου </w:t>
      </w:r>
      <w:proofErr w:type="spellStart"/>
      <w:r w:rsidRPr="003513BC">
        <w:rPr>
          <w:rFonts w:eastAsia="Times New Roman" w:cs="Times New Roman"/>
          <w:bCs/>
          <w:szCs w:val="24"/>
        </w:rPr>
        <w:t>Κούζηλου</w:t>
      </w:r>
      <w:proofErr w:type="spellEnd"/>
      <w:r>
        <w:rPr>
          <w:rFonts w:eastAsia="Times New Roman" w:cs="Times New Roman"/>
          <w:szCs w:val="24"/>
        </w:rPr>
        <w:t xml:space="preserve"> προς τον Υπουργό </w:t>
      </w:r>
      <w:r w:rsidRPr="003513BC">
        <w:rPr>
          <w:rFonts w:eastAsia="Times New Roman" w:cs="Times New Roman"/>
          <w:bCs/>
          <w:szCs w:val="24"/>
        </w:rPr>
        <w:t>Ναυτιλίας και Νησιωτικής Πολιτικής,</w:t>
      </w:r>
      <w:r>
        <w:rPr>
          <w:rFonts w:eastAsia="Times New Roman" w:cs="Times New Roman"/>
          <w:szCs w:val="24"/>
        </w:rPr>
        <w:t xml:space="preserve"> με θέμα: «Ενίσχυση του Λιμενικού Σώματος εν όψει θέσπισης ΑΟΖ και εξόρυξης υδρογονανθράκων και φυσικού αερίου», δεν </w:t>
      </w:r>
      <w:r>
        <w:rPr>
          <w:rFonts w:eastAsia="Times New Roman" w:cs="Times New Roman"/>
          <w:szCs w:val="24"/>
        </w:rPr>
        <w:t>θα συζητηθεί</w:t>
      </w:r>
      <w:r>
        <w:rPr>
          <w:rFonts w:eastAsia="Times New Roman" w:cs="Times New Roman"/>
          <w:szCs w:val="24"/>
        </w:rPr>
        <w:t>.</w:t>
      </w:r>
    </w:p>
    <w:p w14:paraId="3824414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Η ένατη με αριθμό 20/3-</w:t>
      </w:r>
      <w:r>
        <w:rPr>
          <w:rFonts w:eastAsia="Times New Roman" w:cs="Times New Roman"/>
          <w:szCs w:val="24"/>
        </w:rPr>
        <w:t>10-2018  επίκαιρη ερώτηση του Βουλευτή Α΄ Πειραιώς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513BC">
        <w:rPr>
          <w:rFonts w:eastAsia="Times New Roman" w:cs="Times New Roman"/>
          <w:bCs/>
          <w:szCs w:val="24"/>
        </w:rPr>
        <w:t xml:space="preserve">Νικολάου </w:t>
      </w:r>
      <w:proofErr w:type="spellStart"/>
      <w:r w:rsidRPr="003513BC">
        <w:rPr>
          <w:rFonts w:eastAsia="Times New Roman" w:cs="Times New Roman"/>
          <w:bCs/>
          <w:szCs w:val="24"/>
        </w:rPr>
        <w:t>Κούζηλου</w:t>
      </w:r>
      <w:proofErr w:type="spellEnd"/>
      <w:r>
        <w:rPr>
          <w:rFonts w:eastAsia="Times New Roman" w:cs="Times New Roman"/>
          <w:szCs w:val="24"/>
        </w:rPr>
        <w:t xml:space="preserve"> προς τον Υπουργό </w:t>
      </w:r>
      <w:r w:rsidRPr="003513BC">
        <w:rPr>
          <w:rFonts w:eastAsia="Times New Roman" w:cs="Times New Roman"/>
          <w:bCs/>
          <w:szCs w:val="24"/>
        </w:rPr>
        <w:t>Ναυτιλίας και Νησιωτικής Πολιτικής,</w:t>
      </w:r>
      <w:r w:rsidRPr="003513BC">
        <w:rPr>
          <w:rFonts w:eastAsia="Times New Roman" w:cs="Times New Roman"/>
          <w:b/>
          <w:szCs w:val="24"/>
        </w:rPr>
        <w:t xml:space="preserve"> </w:t>
      </w:r>
      <w:r>
        <w:rPr>
          <w:rFonts w:eastAsia="Times New Roman" w:cs="Times New Roman"/>
          <w:szCs w:val="24"/>
        </w:rPr>
        <w:t xml:space="preserve">με θέμα: «Συνεχίζεται η τουρκική προκλητικότητα στο Αιγαίο», δεν </w:t>
      </w:r>
      <w:r>
        <w:rPr>
          <w:rFonts w:eastAsia="Times New Roman" w:cs="Times New Roman"/>
          <w:szCs w:val="24"/>
        </w:rPr>
        <w:t>θα συζητηθεί</w:t>
      </w:r>
      <w:r>
        <w:rPr>
          <w:rFonts w:eastAsia="Times New Roman" w:cs="Times New Roman"/>
          <w:szCs w:val="24"/>
        </w:rPr>
        <w:t>.</w:t>
      </w:r>
    </w:p>
    <w:p w14:paraId="3824414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ολοκληρώθηκε η συζήτηση των επικαίρων ερωτήσεων. </w:t>
      </w:r>
    </w:p>
    <w:p w14:paraId="3824414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Θα διακόψουμε για δύο λεπτά και στη συνέχεια θα εισέλθουμε στη συζήτηση της επίκαιρης επερώτησης.</w:t>
      </w:r>
    </w:p>
    <w:p w14:paraId="3824414F"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(ΔΙΑΚΟΠΗ)</w:t>
      </w:r>
    </w:p>
    <w:p w14:paraId="38244150" w14:textId="77777777" w:rsidR="00D035B1" w:rsidRDefault="005B20CE">
      <w:pPr>
        <w:spacing w:line="600" w:lineRule="auto"/>
        <w:ind w:firstLine="720"/>
        <w:jc w:val="center"/>
        <w:rPr>
          <w:rFonts w:eastAsia="Times New Roman" w:cs="Times New Roman"/>
          <w:color w:val="C00000"/>
          <w:szCs w:val="24"/>
        </w:rPr>
      </w:pPr>
      <w:r w:rsidRPr="000C2326">
        <w:rPr>
          <w:rFonts w:eastAsia="Times New Roman" w:cs="Times New Roman"/>
          <w:color w:val="C00000"/>
          <w:szCs w:val="24"/>
        </w:rPr>
        <w:t>(ΑΛΛΑΓΗ ΣΕΛ</w:t>
      </w:r>
      <w:r w:rsidRPr="002D55B9">
        <w:rPr>
          <w:rFonts w:eastAsia="Times New Roman" w:cs="Times New Roman"/>
          <w:color w:val="C00000"/>
          <w:szCs w:val="24"/>
        </w:rPr>
        <w:t>ΙΔΑΣ ΛΟΓΩ ΑΛΛΑΓΗΣ ΘΕΜΑΤΟΣ)</w:t>
      </w:r>
    </w:p>
    <w:p w14:paraId="38244151"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38244152" w14:textId="77777777" w:rsidR="00D035B1" w:rsidRDefault="005B20CE">
      <w:pPr>
        <w:spacing w:line="600" w:lineRule="auto"/>
        <w:ind w:firstLine="720"/>
        <w:jc w:val="both"/>
        <w:rPr>
          <w:rFonts w:eastAsia="Times New Roman" w:cs="Times New Roman"/>
          <w:szCs w:val="24"/>
        </w:rPr>
      </w:pPr>
      <w:r w:rsidRPr="003513BC">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εισερχόμαστε στην ημερήσια διάταξη των </w:t>
      </w:r>
    </w:p>
    <w:p w14:paraId="38244153" w14:textId="77777777" w:rsidR="00D035B1" w:rsidRDefault="005B20CE">
      <w:pPr>
        <w:spacing w:line="600" w:lineRule="auto"/>
        <w:ind w:firstLine="720"/>
        <w:jc w:val="center"/>
        <w:rPr>
          <w:rFonts w:eastAsia="Times New Roman" w:cs="Times New Roman"/>
          <w:b/>
          <w:szCs w:val="24"/>
        </w:rPr>
      </w:pPr>
      <w:r w:rsidRPr="00AB2C23">
        <w:rPr>
          <w:rFonts w:eastAsia="Times New Roman" w:cs="Times New Roman"/>
          <w:b/>
          <w:szCs w:val="24"/>
        </w:rPr>
        <w:t>ΕΠΕΡΩΤΗΣΕΩΝ</w:t>
      </w:r>
    </w:p>
    <w:p w14:paraId="3824415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υπ’ αριθμόν 8/7/19-11-2018 επίκαιρη επερώτηση των Βουλευτών της Νέας Δημοκρατίας κ.κ. Κωνσταντίνου Σκρέκα, Κωνσταντίνου Καραγκ</w:t>
      </w:r>
      <w:r>
        <w:rPr>
          <w:rFonts w:eastAsia="Times New Roman" w:cs="Times New Roman"/>
          <w:szCs w:val="24"/>
        </w:rPr>
        <w:t xml:space="preserve">ούνη, Χρήστου </w:t>
      </w:r>
      <w:proofErr w:type="spellStart"/>
      <w:r>
        <w:rPr>
          <w:rFonts w:eastAsia="Times New Roman" w:cs="Times New Roman"/>
          <w:szCs w:val="24"/>
        </w:rPr>
        <w:t>Σταϊκούρα</w:t>
      </w:r>
      <w:proofErr w:type="spellEnd"/>
      <w:r>
        <w:rPr>
          <w:rFonts w:eastAsia="Times New Roman" w:cs="Times New Roman"/>
          <w:szCs w:val="24"/>
        </w:rPr>
        <w:t xml:space="preserve">, Κωνσταντίνου Χατζηδάκη, Σπυρίδωνος – </w:t>
      </w:r>
      <w:proofErr w:type="spellStart"/>
      <w:r>
        <w:rPr>
          <w:rFonts w:eastAsia="Times New Roman" w:cs="Times New Roman"/>
          <w:szCs w:val="24"/>
        </w:rPr>
        <w:t>Αδώνιδος</w:t>
      </w:r>
      <w:proofErr w:type="spellEnd"/>
      <w:r>
        <w:rPr>
          <w:rFonts w:eastAsia="Times New Roman" w:cs="Times New Roman"/>
          <w:szCs w:val="24"/>
        </w:rPr>
        <w:t xml:space="preserve"> </w:t>
      </w:r>
      <w:r>
        <w:rPr>
          <w:rFonts w:eastAsia="Times New Roman" w:cs="Times New Roman"/>
          <w:szCs w:val="24"/>
        </w:rPr>
        <w:t xml:space="preserve">Γεωργιάδη, Χαράλαμπου Αθανασίου, Ιωάννη Αντωνιάδη, Φωτεινής Αραμπατζή, Άννας-Μισέλ Ασημακοπούλου, Ελευθέριου </w:t>
      </w:r>
      <w:proofErr w:type="spellStart"/>
      <w:r>
        <w:rPr>
          <w:rFonts w:eastAsia="Times New Roman" w:cs="Times New Roman"/>
          <w:szCs w:val="24"/>
        </w:rPr>
        <w:t>Αυγενάκη</w:t>
      </w:r>
      <w:proofErr w:type="spellEnd"/>
      <w:r>
        <w:rPr>
          <w:rFonts w:eastAsia="Times New Roman" w:cs="Times New Roman"/>
          <w:szCs w:val="24"/>
        </w:rPr>
        <w:t xml:space="preserve">, Μιλτιάδη Βαρβιτσιώτη, Απόστολου </w:t>
      </w:r>
      <w:proofErr w:type="spellStart"/>
      <w:r>
        <w:rPr>
          <w:rFonts w:eastAsia="Times New Roman" w:cs="Times New Roman"/>
          <w:szCs w:val="24"/>
        </w:rPr>
        <w:t>Βεσυρόπουλου</w:t>
      </w:r>
      <w:proofErr w:type="spellEnd"/>
      <w:r>
        <w:rPr>
          <w:rFonts w:eastAsia="Times New Roman" w:cs="Times New Roman"/>
          <w:szCs w:val="24"/>
        </w:rPr>
        <w:t>, Γεώργιου Βλάχου, Μαυ</w:t>
      </w:r>
      <w:r>
        <w:rPr>
          <w:rFonts w:eastAsia="Times New Roman" w:cs="Times New Roman"/>
          <w:szCs w:val="24"/>
        </w:rPr>
        <w:t xml:space="preserve">ρουδή Βορίδη, Σοφίας </w:t>
      </w:r>
      <w:proofErr w:type="spellStart"/>
      <w:r>
        <w:rPr>
          <w:rFonts w:eastAsia="Times New Roman" w:cs="Times New Roman"/>
          <w:szCs w:val="24"/>
        </w:rPr>
        <w:t>Βούλτεψη</w:t>
      </w:r>
      <w:proofErr w:type="spellEnd"/>
      <w:r>
        <w:rPr>
          <w:rFonts w:eastAsia="Times New Roman" w:cs="Times New Roman"/>
          <w:szCs w:val="24"/>
        </w:rPr>
        <w:t>, Γεώργιου Γεωργαντά, Κωνσταντίνου Γκιουλέκα, Αθανάσιου Δαβάκη, Νικόλαου</w:t>
      </w:r>
      <w:r>
        <w:rPr>
          <w:rFonts w:eastAsia="Times New Roman" w:cs="Times New Roman"/>
          <w:szCs w:val="24"/>
        </w:rPr>
        <w:t xml:space="preserve"> - </w:t>
      </w:r>
      <w:r>
        <w:rPr>
          <w:rFonts w:eastAsia="Times New Roman" w:cs="Times New Roman"/>
          <w:szCs w:val="24"/>
        </w:rPr>
        <w:t xml:space="preserve">Γεώργιου </w:t>
      </w:r>
      <w:proofErr w:type="spellStart"/>
      <w:r>
        <w:rPr>
          <w:rFonts w:eastAsia="Times New Roman" w:cs="Times New Roman"/>
          <w:szCs w:val="24"/>
        </w:rPr>
        <w:t>Δένδια</w:t>
      </w:r>
      <w:proofErr w:type="spellEnd"/>
      <w:r>
        <w:rPr>
          <w:rFonts w:eastAsia="Times New Roman" w:cs="Times New Roman"/>
          <w:szCs w:val="24"/>
        </w:rPr>
        <w:t xml:space="preserve">, Χρίστου Δήμα, Κωνσταντίνου Αχ. Καραμανλή, Θεόδωρου Καράογλου, Γεώργιου </w:t>
      </w:r>
      <w:proofErr w:type="spellStart"/>
      <w:r>
        <w:rPr>
          <w:rFonts w:eastAsia="Times New Roman" w:cs="Times New Roman"/>
          <w:szCs w:val="24"/>
        </w:rPr>
        <w:t>Καρασμάνη</w:t>
      </w:r>
      <w:proofErr w:type="spellEnd"/>
      <w:r>
        <w:rPr>
          <w:rFonts w:eastAsia="Times New Roman" w:cs="Times New Roman"/>
          <w:szCs w:val="24"/>
        </w:rPr>
        <w:t xml:space="preserve">, Ανδρέα </w:t>
      </w:r>
      <w:proofErr w:type="spellStart"/>
      <w:r>
        <w:rPr>
          <w:rFonts w:eastAsia="Times New Roman" w:cs="Times New Roman"/>
          <w:szCs w:val="24"/>
        </w:rPr>
        <w:t>Κατσανιώτη</w:t>
      </w:r>
      <w:proofErr w:type="spellEnd"/>
      <w:r>
        <w:rPr>
          <w:rFonts w:eastAsia="Times New Roman" w:cs="Times New Roman"/>
          <w:szCs w:val="24"/>
        </w:rPr>
        <w:t>, Κωνσταντίνου Κατσαφάδου, Εμμανουήλ</w:t>
      </w:r>
      <w:r>
        <w:rPr>
          <w:rFonts w:eastAsia="Times New Roman" w:cs="Times New Roman"/>
          <w:szCs w:val="24"/>
        </w:rPr>
        <w:t xml:space="preserve"> </w:t>
      </w:r>
      <w:proofErr w:type="spellStart"/>
      <w:r>
        <w:rPr>
          <w:rFonts w:eastAsia="Times New Roman" w:cs="Times New Roman"/>
          <w:szCs w:val="24"/>
        </w:rPr>
        <w:t>Κόνσολα</w:t>
      </w:r>
      <w:proofErr w:type="spellEnd"/>
      <w:r>
        <w:rPr>
          <w:rFonts w:eastAsia="Times New Roman" w:cs="Times New Roman"/>
          <w:szCs w:val="24"/>
        </w:rPr>
        <w:t xml:space="preserve">, Δημήτριου Κυριαζίδη, Θεοδώρας Μπακογιάννη, Χρήστου </w:t>
      </w:r>
      <w:proofErr w:type="spellStart"/>
      <w:r>
        <w:rPr>
          <w:rFonts w:eastAsia="Times New Roman" w:cs="Times New Roman"/>
          <w:szCs w:val="24"/>
        </w:rPr>
        <w:t>Μπουκώρου</w:t>
      </w:r>
      <w:proofErr w:type="spellEnd"/>
      <w:r>
        <w:rPr>
          <w:rFonts w:eastAsia="Times New Roman" w:cs="Times New Roman"/>
          <w:szCs w:val="24"/>
        </w:rPr>
        <w:t xml:space="preserve">, Αθανάσιου Μπούρα, Δημήτριου Σταμάτη, Γεώργιου </w:t>
      </w:r>
      <w:proofErr w:type="spellStart"/>
      <w:r>
        <w:rPr>
          <w:rFonts w:eastAsia="Times New Roman" w:cs="Times New Roman"/>
          <w:szCs w:val="24"/>
        </w:rPr>
        <w:t>Στύλιου</w:t>
      </w:r>
      <w:proofErr w:type="spellEnd"/>
      <w:r>
        <w:rPr>
          <w:rFonts w:eastAsia="Times New Roman" w:cs="Times New Roman"/>
          <w:szCs w:val="24"/>
        </w:rPr>
        <w:t xml:space="preserve">, Κωνσταντίνου Τασούλα, 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xml:space="preserve">, Κωνσταντίνου Τσιάρα, Μάξιμου </w:t>
      </w:r>
      <w:proofErr w:type="spellStart"/>
      <w:r>
        <w:rPr>
          <w:rFonts w:eastAsia="Times New Roman" w:cs="Times New Roman"/>
          <w:szCs w:val="24"/>
        </w:rPr>
        <w:t>Χαρακόπουλου</w:t>
      </w:r>
      <w:proofErr w:type="spellEnd"/>
      <w:r>
        <w:rPr>
          <w:rFonts w:eastAsia="Times New Roman" w:cs="Times New Roman"/>
          <w:szCs w:val="24"/>
        </w:rPr>
        <w:t>, προς τους Υπουργούς Οικονο</w:t>
      </w:r>
      <w:r>
        <w:rPr>
          <w:rFonts w:eastAsia="Times New Roman" w:cs="Times New Roman"/>
          <w:szCs w:val="24"/>
        </w:rPr>
        <w:t xml:space="preserve">μίας και Ανάπτυξης, Επικρατείας, Περιβάλλοντος και Ενέργειας, Δικαιοσύνης, Διαφάνειας </w:t>
      </w:r>
      <w:r>
        <w:rPr>
          <w:rFonts w:eastAsia="Times New Roman" w:cs="Times New Roman"/>
          <w:szCs w:val="24"/>
        </w:rPr>
        <w:lastRenderedPageBreak/>
        <w:t>και Ανθρωπίνων Δικαιωμάτων, Οικονομικών, σχετικά με τις «Αποκαλύψεις αναφορικά με τη δράση του πρώην διευθύνοντος συμβούλου της Δημόσιας Επιχείρησης Αερίου (ΔΕΠΑ) κ. Θεόδ</w:t>
      </w:r>
      <w:r>
        <w:rPr>
          <w:rFonts w:eastAsia="Times New Roman" w:cs="Times New Roman"/>
          <w:szCs w:val="24"/>
        </w:rPr>
        <w:t xml:space="preserve">ωρου </w:t>
      </w:r>
      <w:proofErr w:type="spellStart"/>
      <w:r>
        <w:rPr>
          <w:rFonts w:eastAsia="Times New Roman" w:cs="Times New Roman"/>
          <w:szCs w:val="24"/>
        </w:rPr>
        <w:t>Κιτσάκου</w:t>
      </w:r>
      <w:proofErr w:type="spellEnd"/>
      <w:r>
        <w:rPr>
          <w:rFonts w:eastAsia="Times New Roman" w:cs="Times New Roman"/>
          <w:szCs w:val="24"/>
        </w:rPr>
        <w:t xml:space="preserve"> και το «αόρατο χέρι» που προκάλεσε ζημιές δεκάδων εκατομμυρίων στη ΔΕΠΑ».</w:t>
      </w:r>
    </w:p>
    <w:p w14:paraId="3824415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Τον λόγο έχει ο πρώτος επερωτών της Νέας Δημοκρατίας κ. Κωνσταντίνος Χατζηδάκης για δέκα λεπτά.</w:t>
      </w:r>
    </w:p>
    <w:p w14:paraId="3824415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Ας κάνουμε μια προσπάθεια να κρατάμε τους χρόνους, γιατί μετά την επερώτ</w:t>
      </w:r>
      <w:r>
        <w:rPr>
          <w:rFonts w:eastAsia="Times New Roman" w:cs="Times New Roman"/>
          <w:szCs w:val="24"/>
        </w:rPr>
        <w:t>ηση έχει και νομοθετικό έργο.</w:t>
      </w:r>
    </w:p>
    <w:p w14:paraId="38244157" w14:textId="77777777" w:rsidR="00D035B1" w:rsidRDefault="005B20CE">
      <w:pPr>
        <w:spacing w:after="0" w:line="600" w:lineRule="auto"/>
        <w:ind w:firstLine="720"/>
        <w:jc w:val="both"/>
        <w:rPr>
          <w:rFonts w:eastAsia="Times New Roman"/>
          <w:color w:val="222222"/>
          <w:szCs w:val="24"/>
          <w:shd w:val="clear" w:color="auto" w:fill="FFFFFF"/>
        </w:rPr>
      </w:pPr>
      <w:r w:rsidRPr="00F349D9">
        <w:rPr>
          <w:rFonts w:eastAsia="Times New Roman" w:cs="Times New Roman"/>
          <w:b/>
          <w:szCs w:val="24"/>
        </w:rPr>
        <w:t>ΚΩΝΣΤΑΝΤΙΝΟΣ ΧΑΤΖΗΔΑΚΗΣ:</w:t>
      </w:r>
      <w:r>
        <w:rPr>
          <w:rFonts w:eastAsia="Times New Roman" w:cs="Times New Roman"/>
          <w:szCs w:val="24"/>
        </w:rPr>
        <w:t xml:space="preserve"> Κύριε Πρόεδρε, κυρίες και κύριοι συνάδελφοι, το σκάνδαλο ΔΕΠΑ-Λαυρεντιάδη δεν είναι ένα εικαζόμενο, αλλά ένα καραμπινάτο, αποδεδειγμένο σκάνδαλο για το οποίο έχουν ήδη ασκηθεί ποινικές διώξεις.</w:t>
      </w:r>
      <w:r>
        <w:rPr>
          <w:rFonts w:eastAsia="Times New Roman" w:cs="Times New Roman"/>
          <w:szCs w:val="24"/>
        </w:rPr>
        <w:t xml:space="preserve"> </w:t>
      </w:r>
      <w:r>
        <w:rPr>
          <w:rFonts w:eastAsia="Times New Roman" w:cs="Times New Roman"/>
          <w:szCs w:val="24"/>
        </w:rPr>
        <w:t>Η Κυβέρ</w:t>
      </w:r>
      <w:r>
        <w:rPr>
          <w:rFonts w:eastAsia="Times New Roman" w:cs="Times New Roman"/>
          <w:szCs w:val="24"/>
        </w:rPr>
        <w:t xml:space="preserve">νηση, λοιπόν, καλείται σήμερα να απολογηθεί </w:t>
      </w:r>
      <w:r>
        <w:rPr>
          <w:rFonts w:eastAsia="Times New Roman"/>
          <w:color w:val="222222"/>
          <w:szCs w:val="24"/>
          <w:shd w:val="clear" w:color="auto" w:fill="FFFFFF"/>
        </w:rPr>
        <w:t xml:space="preserve">και οι Υπουργοί να αναλάβουν τις ευθύνες τους. </w:t>
      </w:r>
    </w:p>
    <w:p w14:paraId="38244158"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η ουσία του σκανδάλου ΔΕΠΑ-</w:t>
      </w:r>
      <w:proofErr w:type="spellStart"/>
      <w:r>
        <w:rPr>
          <w:rFonts w:eastAsia="Times New Roman"/>
          <w:color w:val="222222"/>
          <w:szCs w:val="24"/>
          <w:shd w:val="clear" w:color="auto" w:fill="FFFFFF"/>
        </w:rPr>
        <w:t>Λαυρεντίαδη</w:t>
      </w:r>
      <w:proofErr w:type="spellEnd"/>
      <w:r>
        <w:rPr>
          <w:rFonts w:eastAsia="Times New Roman"/>
          <w:color w:val="222222"/>
          <w:szCs w:val="24"/>
          <w:shd w:val="clear" w:color="auto" w:fill="FFFFFF"/>
        </w:rPr>
        <w:t xml:space="preserve">; Ότι η Κυβέρνηση με τους μηχανισμούς της και τις επιλογές της </w:t>
      </w:r>
      <w:r>
        <w:rPr>
          <w:rFonts w:eastAsia="Times New Roman"/>
          <w:color w:val="222222"/>
          <w:szCs w:val="24"/>
          <w:shd w:val="clear" w:color="auto" w:fill="FFFFFF"/>
        </w:rPr>
        <w:lastRenderedPageBreak/>
        <w:t>επεδίωξε να χαρίσει 80 εκατομμύρια ευρώ σε έναν κατα</w:t>
      </w:r>
      <w:r>
        <w:rPr>
          <w:rFonts w:eastAsia="Times New Roman"/>
          <w:color w:val="222222"/>
          <w:szCs w:val="24"/>
          <w:shd w:val="clear" w:color="auto" w:fill="FFFFFF"/>
        </w:rPr>
        <w:t>δικασμένο επιχειρηματία, ενώ η ίδια παρουσιάζεται ως δήθεν εκφραστής του νέου και κήρυκας εναντίον της διαπλοκής.</w:t>
      </w:r>
    </w:p>
    <w:p w14:paraId="38244159"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λοιπόν, εδώ, κυρίες και κύριοι της Κυβέρνησης, σας κατηγορούμε, πρώτον, ότι ορίσατε </w:t>
      </w:r>
      <w:r>
        <w:rPr>
          <w:rFonts w:eastAsia="Times New Roman"/>
          <w:color w:val="222222"/>
          <w:szCs w:val="24"/>
          <w:shd w:val="clear" w:color="auto" w:fill="FFFFFF"/>
        </w:rPr>
        <w:t xml:space="preserve">γενικό διευθυντή </w:t>
      </w:r>
      <w:r>
        <w:rPr>
          <w:rFonts w:eastAsia="Times New Roman"/>
          <w:color w:val="222222"/>
          <w:szCs w:val="24"/>
          <w:shd w:val="clear" w:color="auto" w:fill="FFFFFF"/>
        </w:rPr>
        <w:t xml:space="preserve">στη ΔΕΠΑ πρώην υπάλληλο του </w:t>
      </w:r>
      <w:proofErr w:type="spellStart"/>
      <w:r>
        <w:rPr>
          <w:rFonts w:eastAsia="Times New Roman"/>
          <w:color w:val="222222"/>
          <w:szCs w:val="24"/>
          <w:shd w:val="clear" w:color="auto" w:fill="FFFFFF"/>
        </w:rPr>
        <w:t>Λαυρεντίαδη</w:t>
      </w:r>
      <w:proofErr w:type="spellEnd"/>
      <w:r>
        <w:rPr>
          <w:rFonts w:eastAsia="Times New Roman"/>
          <w:color w:val="222222"/>
          <w:szCs w:val="24"/>
          <w:shd w:val="clear" w:color="auto" w:fill="FFFFFF"/>
        </w:rPr>
        <w:t xml:space="preserve"> και συγκεκριμένα τον πρώην </w:t>
      </w:r>
      <w:r>
        <w:rPr>
          <w:rFonts w:eastAsia="Times New Roman"/>
          <w:color w:val="222222"/>
          <w:szCs w:val="24"/>
          <w:shd w:val="clear" w:color="auto" w:fill="FFFFFF"/>
        </w:rPr>
        <w:t xml:space="preserve">γενικό διευθυντή </w:t>
      </w:r>
      <w:r>
        <w:rPr>
          <w:rFonts w:eastAsia="Times New Roman"/>
          <w:color w:val="222222"/>
          <w:szCs w:val="24"/>
          <w:shd w:val="clear" w:color="auto" w:fill="FFFFFF"/>
        </w:rPr>
        <w:t>της Εταιρείας «</w:t>
      </w:r>
      <w:r>
        <w:rPr>
          <w:rFonts w:eastAsia="Times New Roman"/>
          <w:color w:val="222222"/>
          <w:szCs w:val="24"/>
          <w:shd w:val="clear" w:color="auto" w:fill="FFFFFF"/>
        </w:rPr>
        <w:t>ΕΛΛΗΝΙΚΑ ΧΗΜΙΚΑ ΛΙΠΑΣΜΑΤΑ</w:t>
      </w:r>
      <w:r>
        <w:rPr>
          <w:rFonts w:eastAsia="Times New Roman"/>
          <w:color w:val="222222"/>
          <w:szCs w:val="24"/>
          <w:shd w:val="clear" w:color="auto" w:fill="FFFFFF"/>
        </w:rPr>
        <w:t xml:space="preserve">, </w:t>
      </w:r>
      <w:r>
        <w:rPr>
          <w:rFonts w:eastAsia="Times New Roman"/>
          <w:color w:val="222222"/>
          <w:szCs w:val="24"/>
          <w:shd w:val="clear" w:color="auto" w:fill="FFFFFF"/>
          <w:lang w:val="en-US"/>
        </w:rPr>
        <w:t>ELFE</w:t>
      </w:r>
      <w:r>
        <w:rPr>
          <w:rFonts w:eastAsia="Times New Roman"/>
          <w:color w:val="222222"/>
          <w:szCs w:val="24"/>
          <w:shd w:val="clear" w:color="auto" w:fill="FFFFFF"/>
        </w:rPr>
        <w:t xml:space="preserve">», η οποία έχει και το 80% των χρεών που έχει συνολικά η ΔΕΠΑ, τον κ. </w:t>
      </w:r>
      <w:proofErr w:type="spellStart"/>
      <w:r>
        <w:rPr>
          <w:rFonts w:eastAsia="Times New Roman"/>
          <w:color w:val="222222"/>
          <w:szCs w:val="24"/>
          <w:shd w:val="clear" w:color="auto" w:fill="FFFFFF"/>
        </w:rPr>
        <w:t>Κιτσάκο</w:t>
      </w:r>
      <w:proofErr w:type="spellEnd"/>
      <w:r>
        <w:rPr>
          <w:rFonts w:eastAsia="Times New Roman"/>
          <w:color w:val="222222"/>
          <w:szCs w:val="24"/>
          <w:shd w:val="clear" w:color="auto" w:fill="FFFFFF"/>
        </w:rPr>
        <w:t xml:space="preserve">, ο οποίος σήμερα διώκεται από τη </w:t>
      </w:r>
      <w:r>
        <w:rPr>
          <w:rFonts w:eastAsia="Times New Roman"/>
          <w:color w:val="222222"/>
          <w:szCs w:val="24"/>
          <w:shd w:val="clear" w:color="auto" w:fill="FFFFFF"/>
        </w:rPr>
        <w:t>δικαιοσύνη</w:t>
      </w:r>
      <w:r>
        <w:rPr>
          <w:rFonts w:eastAsia="Times New Roman"/>
          <w:color w:val="222222"/>
          <w:szCs w:val="24"/>
          <w:shd w:val="clear" w:color="auto" w:fill="FFFFFF"/>
        </w:rPr>
        <w:t>, επί ημερών ΣΥΡΙΖΑ, για κακουργη</w:t>
      </w:r>
      <w:r>
        <w:rPr>
          <w:rFonts w:eastAsia="Times New Roman"/>
          <w:color w:val="222222"/>
          <w:szCs w:val="24"/>
          <w:shd w:val="clear" w:color="auto" w:fill="FFFFFF"/>
        </w:rPr>
        <w:t>ματική απιστία, για τις μεθοδεύσεις του στο συγκεκριμένο θέμα.</w:t>
      </w:r>
    </w:p>
    <w:p w14:paraId="3824415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κατηγορούμε ότι επιχειρήθηκε παράνομη ανταλλαγή ακινήτων που ήταν δεσμευμένα από το 2014 για ξέπλυμα χρήματος.</w:t>
      </w:r>
    </w:p>
    <w:p w14:paraId="3824415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κατηγορούμε ότι τα ακίνητα αυτά επιχειρήθηκε να κοστολογηθούν 10 φορές πάν</w:t>
      </w:r>
      <w:r>
        <w:rPr>
          <w:rFonts w:eastAsia="Times New Roman"/>
          <w:color w:val="222222"/>
          <w:szCs w:val="24"/>
          <w:shd w:val="clear" w:color="auto" w:fill="FFFFFF"/>
        </w:rPr>
        <w:t>ω από την αξία τους, από 9 εκατομμύρια ευρώ στα 90 εκατομμύρια ευρώ, με προφανή οφέλη για την πλευρά Λαυρεντιάδη.</w:t>
      </w:r>
    </w:p>
    <w:p w14:paraId="3824415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δεν σας κατηγορούμε πλέον εμείς, αλλά σας κατηγορεί ο ίδιος ο </w:t>
      </w:r>
      <w:proofErr w:type="spellStart"/>
      <w:r>
        <w:rPr>
          <w:rFonts w:eastAsia="Times New Roman"/>
          <w:color w:val="222222"/>
          <w:szCs w:val="24"/>
          <w:shd w:val="clear" w:color="auto" w:fill="FFFFFF"/>
        </w:rPr>
        <w:t>Κιτσάκος</w:t>
      </w:r>
      <w:proofErr w:type="spellEnd"/>
      <w:r>
        <w:rPr>
          <w:rFonts w:eastAsia="Times New Roman"/>
          <w:color w:val="222222"/>
          <w:szCs w:val="24"/>
          <w:shd w:val="clear" w:color="auto" w:fill="FFFFFF"/>
        </w:rPr>
        <w:t xml:space="preserve"> και, μάλιστα, σε συνέντευξή τύπου ότι όλα αυτά που έκανε, δεν τα έκ</w:t>
      </w:r>
      <w:r>
        <w:rPr>
          <w:rFonts w:eastAsia="Times New Roman"/>
          <w:color w:val="222222"/>
          <w:szCs w:val="24"/>
          <w:shd w:val="clear" w:color="auto" w:fill="FFFFFF"/>
        </w:rPr>
        <w:t xml:space="preserve">ανε μόνος του, αλλά με εντολές έξι Υπουργών. Μάλιστα, αυτά που λέει φαίνεται ότι τα έλεγε και όταν ήταν ήδη </w:t>
      </w:r>
      <w:r>
        <w:rPr>
          <w:rFonts w:eastAsia="Times New Roman"/>
          <w:color w:val="222222"/>
          <w:szCs w:val="24"/>
          <w:shd w:val="clear" w:color="auto" w:fill="FFFFFF"/>
        </w:rPr>
        <w:t xml:space="preserve">διευθύνων σύμβουλος </w:t>
      </w:r>
      <w:r>
        <w:rPr>
          <w:rFonts w:eastAsia="Times New Roman"/>
          <w:color w:val="222222"/>
          <w:szCs w:val="24"/>
          <w:shd w:val="clear" w:color="auto" w:fill="FFFFFF"/>
        </w:rPr>
        <w:t xml:space="preserve">στις συνεδριάσεις της ΔΕΠΑ. Προκύπτει από τα πρακτικά που έχουν δημοσιευθεί ότι ο κ. </w:t>
      </w:r>
      <w:proofErr w:type="spellStart"/>
      <w:r>
        <w:rPr>
          <w:rFonts w:eastAsia="Times New Roman"/>
          <w:color w:val="222222"/>
          <w:szCs w:val="24"/>
          <w:shd w:val="clear" w:color="auto" w:fill="FFFFFF"/>
        </w:rPr>
        <w:t>Κιτσάκος</w:t>
      </w:r>
      <w:proofErr w:type="spellEnd"/>
      <w:r>
        <w:rPr>
          <w:rFonts w:eastAsia="Times New Roman"/>
          <w:color w:val="222222"/>
          <w:szCs w:val="24"/>
          <w:shd w:val="clear" w:color="auto" w:fill="FFFFFF"/>
        </w:rPr>
        <w:t xml:space="preserve"> έλεγε ότι «όλα όσα σας εισηγούμαι </w:t>
      </w:r>
      <w:r>
        <w:rPr>
          <w:rFonts w:eastAsia="Times New Roman"/>
          <w:color w:val="222222"/>
          <w:szCs w:val="24"/>
          <w:shd w:val="clear" w:color="auto" w:fill="FFFFFF"/>
        </w:rPr>
        <w:t>για την ανταλλαγή των οικοπέδων και για την αποτίμηση στο δεκαπλάσιο ύψος, τα γνωρίζουν οι Υπουργοί της Κυβέρνησης ΣΥΡΙΖΑ». Έχουν δημοσιευθεί τα πρακτικά στον Τύπο.</w:t>
      </w:r>
    </w:p>
    <w:p w14:paraId="3824415D"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γίνω αναλυτικότερος:</w:t>
      </w:r>
    </w:p>
    <w:p w14:paraId="3824415E"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Πρώτη εικόνα: Τι εστί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 xml:space="preserve"> - ΕΛΛΗΝΙΚΑ ΧΗΜΙΚΑ ΛΙΠΑΣΜΑΤΑ</w:t>
      </w:r>
      <w:r>
        <w:rPr>
          <w:rFonts w:eastAsia="Times New Roman"/>
          <w:color w:val="222222"/>
          <w:szCs w:val="24"/>
          <w:shd w:val="clear" w:color="auto" w:fill="FFFFFF"/>
        </w:rPr>
        <w:t>»; Πρόκειται</w:t>
      </w:r>
      <w:r>
        <w:rPr>
          <w:rFonts w:eastAsia="Times New Roman"/>
          <w:color w:val="222222"/>
          <w:szCs w:val="24"/>
          <w:shd w:val="clear" w:color="auto" w:fill="FFFFFF"/>
        </w:rPr>
        <w:t xml:space="preserve"> για μια εταιρεία συμφερόντων ουσιαστικά του Λαυρέντη Λαυρεντιάδη, η οποία έχει μεγάλες οφειλές στη ΔΕΠΑ, τη Δημόσια Επιχείρηση Αερίου. Οι οφειλές αυτές ήταν –προσέξτε- σταθεροποιημένες στην περίοδο 2012-2014.</w:t>
      </w:r>
    </w:p>
    <w:p w14:paraId="3824415F"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εδώ τον σχετικό πίνακα. Ήταν 69 εκατομμύρια ευρώ, κύριε συνάδελφε, το 2012, 75 εκατομμύρια το 2013 και 74 </w:t>
      </w:r>
      <w:r>
        <w:rPr>
          <w:rFonts w:eastAsia="Times New Roman"/>
          <w:color w:val="222222"/>
          <w:szCs w:val="24"/>
          <w:shd w:val="clear" w:color="auto" w:fill="FFFFFF"/>
        </w:rPr>
        <w:lastRenderedPageBreak/>
        <w:t>εκατομμύρια το 2014. Αν δεν σας αρκεί αυτό, να σας προσθέσω ότι από τα 74 εκατομμύρια πήγαμε στα 83</w:t>
      </w:r>
      <w:r w:rsidRPr="005F4E67">
        <w:rPr>
          <w:rFonts w:eastAsia="Times New Roman"/>
          <w:color w:val="222222"/>
          <w:szCs w:val="24"/>
          <w:shd w:val="clear" w:color="auto" w:fill="FFFFFF"/>
        </w:rPr>
        <w:t xml:space="preserve"> </w:t>
      </w:r>
      <w:r>
        <w:rPr>
          <w:rFonts w:eastAsia="Times New Roman"/>
          <w:color w:val="222222"/>
          <w:szCs w:val="24"/>
          <w:shd w:val="clear" w:color="auto" w:fill="FFFFFF"/>
        </w:rPr>
        <w:t>εκατομμύρια το 2015, στα 91 εκατομμύρια το 201</w:t>
      </w:r>
      <w:r>
        <w:rPr>
          <w:rFonts w:eastAsia="Times New Roman"/>
          <w:color w:val="222222"/>
          <w:szCs w:val="24"/>
          <w:shd w:val="clear" w:color="auto" w:fill="FFFFFF"/>
        </w:rPr>
        <w:t>6, στα 115 εκατομμύρια το 2017 και στα 122 εκατομμύρια το 2018. Και αντί χρέους επιχειρήθηκε να υπάρξει αυτή η παράνομη ανταλλαγή οικοπέδων. Αυτός είναι ο βίος και πολιτεία σας.</w:t>
      </w:r>
    </w:p>
    <w:p w14:paraId="38244160"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τον πίνακα στα Πρακτικά.</w:t>
      </w:r>
    </w:p>
    <w:p w14:paraId="38244161" w14:textId="77777777" w:rsidR="00D035B1" w:rsidRDefault="005B20CE">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αυτό ο Βουλευτής κ. </w:t>
      </w:r>
      <w:r>
        <w:rPr>
          <w:rFonts w:eastAsia="Times New Roman" w:cs="Times New Roman"/>
          <w:szCs w:val="24"/>
        </w:rPr>
        <w:t>Κωνσταντίνος</w:t>
      </w:r>
      <w:r>
        <w:rPr>
          <w:rFonts w:eastAsia="Times New Roman" w:cs="Times New Roman"/>
          <w:szCs w:val="24"/>
        </w:rPr>
        <w:t xml:space="preserve"> Χατζηδάκης καταθέτει για τα Πρακτικά τον προαναφερθέντα πίνακα, ο οποίος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162"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κυρίες και κύριοι συνάδελφοι, θέλω να καταθέσω και άλλο ένα έγγραφο.</w:t>
      </w:r>
      <w:r>
        <w:rPr>
          <w:rFonts w:eastAsia="Times New Roman"/>
          <w:color w:val="222222"/>
          <w:szCs w:val="24"/>
          <w:shd w:val="clear" w:color="auto" w:fill="FFFFFF"/>
        </w:rPr>
        <w:t xml:space="preserve"> Είναι τα πρακτικά της γενικής συνέλευσης του Ιούνιου του 2014, επί Νέας Δημοκρατίας, οπότε είχε αποφασιστεί, τότε με την κυβέρνηση Σαμαρά, στην γενική συνέλευση ότι για να συνεχίσει ο εφοδιασμός των </w:t>
      </w:r>
      <w:r>
        <w:rPr>
          <w:rFonts w:eastAsia="Times New Roman"/>
          <w:color w:val="222222"/>
          <w:szCs w:val="24"/>
          <w:shd w:val="clear" w:color="auto" w:fill="FFFFFF"/>
          <w:lang w:val="en-US"/>
        </w:rPr>
        <w:t>ELFE</w:t>
      </w:r>
      <w:r w:rsidRPr="00055538">
        <w:rPr>
          <w:rFonts w:eastAsia="Times New Roman"/>
          <w:color w:val="222222"/>
          <w:szCs w:val="24"/>
          <w:shd w:val="clear" w:color="auto" w:fill="FFFFFF"/>
        </w:rPr>
        <w:t xml:space="preserve"> </w:t>
      </w:r>
      <w:r>
        <w:rPr>
          <w:rFonts w:eastAsia="Times New Roman"/>
          <w:color w:val="222222"/>
          <w:szCs w:val="24"/>
          <w:shd w:val="clear" w:color="auto" w:fill="FFFFFF"/>
        </w:rPr>
        <w:t>με αέριο, θα πρέπει να υπάρχει προπληρωμή του αερίο</w:t>
      </w:r>
      <w:r>
        <w:rPr>
          <w:rFonts w:eastAsia="Times New Roman"/>
          <w:color w:val="222222"/>
          <w:szCs w:val="24"/>
          <w:shd w:val="clear" w:color="auto" w:fill="FFFFFF"/>
        </w:rPr>
        <w:t xml:space="preserve">υ μετρητοίς, </w:t>
      </w:r>
      <w:r>
        <w:rPr>
          <w:rFonts w:eastAsia="Times New Roman"/>
          <w:color w:val="222222"/>
          <w:szCs w:val="24"/>
          <w:shd w:val="clear" w:color="auto" w:fill="FFFFFF"/>
        </w:rPr>
        <w:lastRenderedPageBreak/>
        <w:t xml:space="preserve">μη επαύξηση της </w:t>
      </w:r>
      <w:r w:rsidRPr="00505D71">
        <w:rPr>
          <w:rFonts w:eastAsia="Times New Roman"/>
          <w:color w:val="222222"/>
          <w:szCs w:val="24"/>
          <w:shd w:val="clear" w:color="auto" w:fill="FFFFFF"/>
        </w:rPr>
        <w:t>έκτασης</w:t>
      </w:r>
      <w:r>
        <w:rPr>
          <w:rFonts w:eastAsia="Times New Roman"/>
          <w:color w:val="222222"/>
          <w:szCs w:val="24"/>
          <w:shd w:val="clear" w:color="auto" w:fill="FFFFFF"/>
        </w:rPr>
        <w:t xml:space="preserve"> των δανείων και ρύθμιση του χρέους κατόπιν ελέγχου από ελεγκτική εταιρεία.</w:t>
      </w:r>
    </w:p>
    <w:p w14:paraId="38244163"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στα Πρακτικά την απόφαση του 2014.</w:t>
      </w:r>
    </w:p>
    <w:p w14:paraId="38244164" w14:textId="77777777" w:rsidR="00D035B1" w:rsidRDefault="005B20CE">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αυτό ο Βουλευτής κ. </w:t>
      </w:r>
      <w:r>
        <w:rPr>
          <w:rFonts w:eastAsia="Times New Roman" w:cs="Times New Roman"/>
          <w:szCs w:val="24"/>
        </w:rPr>
        <w:t>Κωνσταντίνος Χατζηδάκης καταθέτει για τα Πρακτικά την προαναφερθείσα</w:t>
      </w:r>
      <w:r>
        <w:rPr>
          <w:rFonts w:eastAsia="Times New Roman" w:cs="Times New Roman"/>
          <w:szCs w:val="24"/>
        </w:rPr>
        <w:t xml:space="preserve"> απόφαση,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165"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 γι’ αυτό, επί ΣΥΡΙΖΑ είχαμε επαύξηση του δανείου, κα</w:t>
      </w:r>
      <w:r>
        <w:rPr>
          <w:rFonts w:eastAsia="Times New Roman"/>
          <w:color w:val="222222"/>
          <w:szCs w:val="24"/>
          <w:shd w:val="clear" w:color="auto" w:fill="FFFFFF"/>
        </w:rPr>
        <w:t>μ</w:t>
      </w:r>
      <w:r>
        <w:rPr>
          <w:rFonts w:eastAsia="Times New Roman"/>
          <w:color w:val="222222"/>
          <w:szCs w:val="24"/>
          <w:shd w:val="clear" w:color="auto" w:fill="FFFFFF"/>
        </w:rPr>
        <w:t>μιά ρύθμιση και αποδοχή μεταχρονολογημένων επιταγών. Αν δεν είναι έτσι, σας προκ</w:t>
      </w:r>
      <w:r>
        <w:rPr>
          <w:rFonts w:eastAsia="Times New Roman"/>
          <w:color w:val="222222"/>
          <w:szCs w:val="24"/>
          <w:shd w:val="clear" w:color="auto" w:fill="FFFFFF"/>
        </w:rPr>
        <w:t>αλώ να το διαψεύσετε.</w:t>
      </w:r>
    </w:p>
    <w:p w14:paraId="38244166"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Εικόνα δεύτερη: Ο πρώην Διευθύνων Σύμβουλος της ΔΕΠΑ Σπύρος </w:t>
      </w:r>
      <w:proofErr w:type="spellStart"/>
      <w:r>
        <w:rPr>
          <w:rFonts w:eastAsia="Times New Roman"/>
          <w:color w:val="222222"/>
          <w:szCs w:val="24"/>
          <w:shd w:val="clear" w:color="auto" w:fill="FFFFFF"/>
        </w:rPr>
        <w:t>Παλαιογιάννης</w:t>
      </w:r>
      <w:proofErr w:type="spellEnd"/>
      <w:r>
        <w:rPr>
          <w:rFonts w:eastAsia="Times New Roman"/>
          <w:color w:val="222222"/>
          <w:szCs w:val="24"/>
          <w:shd w:val="clear" w:color="auto" w:fill="FFFFFF"/>
        </w:rPr>
        <w:t xml:space="preserve">, ο οποίος έστειλε εξώδικο στην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055538">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την οποία ζητούσε τη διακοπή παροχής αερίου στην εταιρεία, λόγω μη τήρησης των υποχρεώσεών της, ο κύριος </w:t>
      </w:r>
      <w:proofErr w:type="spellStart"/>
      <w:r>
        <w:rPr>
          <w:rFonts w:eastAsia="Times New Roman"/>
          <w:color w:val="222222"/>
          <w:szCs w:val="24"/>
          <w:shd w:val="clear" w:color="auto" w:fill="FFFFFF"/>
        </w:rPr>
        <w:t>Παλαιογιάννης</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λοιπόν, μόλις έκανε αυτό, εκδιώχθηκε από τον προκάτοχο του κ. Σταθάκη. Εκδιώχθηκε σχεδόν αμέσως. Είναι περίεργη σύμπτωση.</w:t>
      </w:r>
    </w:p>
    <w:p w14:paraId="38244167"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Ακόμα πιο περίεργη σύμπτωση είναι η τρίτη εικόνα: Στη θέση του κ. </w:t>
      </w:r>
      <w:proofErr w:type="spellStart"/>
      <w:r>
        <w:rPr>
          <w:rFonts w:eastAsia="Times New Roman"/>
          <w:color w:val="222222"/>
          <w:szCs w:val="24"/>
          <w:shd w:val="clear" w:color="auto" w:fill="FFFFFF"/>
        </w:rPr>
        <w:t>Παλαιογιάννη</w:t>
      </w:r>
      <w:proofErr w:type="spellEnd"/>
      <w:r>
        <w:rPr>
          <w:rFonts w:eastAsia="Times New Roman"/>
          <w:color w:val="222222"/>
          <w:szCs w:val="24"/>
          <w:shd w:val="clear" w:color="auto" w:fill="FFFFFF"/>
        </w:rPr>
        <w:t xml:space="preserve"> τοποθετείται ο κ. </w:t>
      </w:r>
      <w:proofErr w:type="spellStart"/>
      <w:r>
        <w:rPr>
          <w:rFonts w:eastAsia="Times New Roman"/>
          <w:color w:val="222222"/>
          <w:szCs w:val="24"/>
          <w:shd w:val="clear" w:color="auto" w:fill="FFFFFF"/>
        </w:rPr>
        <w:t>Κιτσάκος</w:t>
      </w:r>
      <w:proofErr w:type="spellEnd"/>
      <w:r>
        <w:rPr>
          <w:rFonts w:eastAsia="Times New Roman"/>
          <w:color w:val="222222"/>
          <w:szCs w:val="24"/>
          <w:shd w:val="clear" w:color="auto" w:fill="FFFFFF"/>
        </w:rPr>
        <w:t xml:space="preserve">. Ποιος είναι ο κ. </w:t>
      </w:r>
      <w:proofErr w:type="spellStart"/>
      <w:r>
        <w:rPr>
          <w:rFonts w:eastAsia="Times New Roman"/>
          <w:color w:val="222222"/>
          <w:szCs w:val="24"/>
          <w:shd w:val="clear" w:color="auto" w:fill="FFFFFF"/>
        </w:rPr>
        <w:t>Κιτσάκος</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Κιτσάκος</w:t>
      </w:r>
      <w:proofErr w:type="spellEnd"/>
      <w:r>
        <w:rPr>
          <w:rFonts w:eastAsia="Times New Roman"/>
          <w:color w:val="222222"/>
          <w:szCs w:val="24"/>
          <w:shd w:val="clear" w:color="auto" w:fill="FFFFFF"/>
        </w:rPr>
        <w:t xml:space="preserve">, που τοποθετείται από τον κ. Σκουρλέτη, είναι κομματικό στέλεχος του ΣΥΡΙΖΑ, αλλά ταυτοχρόνως είναι πρώην </w:t>
      </w:r>
      <w:r>
        <w:rPr>
          <w:rFonts w:eastAsia="Times New Roman"/>
          <w:color w:val="222222"/>
          <w:szCs w:val="24"/>
          <w:shd w:val="clear" w:color="auto" w:fill="FFFFFF"/>
        </w:rPr>
        <w:t xml:space="preserve">γενικός διευθυντής </w:t>
      </w:r>
      <w:r>
        <w:rPr>
          <w:rFonts w:eastAsia="Times New Roman"/>
          <w:color w:val="222222"/>
          <w:szCs w:val="24"/>
          <w:shd w:val="clear" w:color="auto" w:fill="FFFFFF"/>
        </w:rPr>
        <w:t>των «</w:t>
      </w:r>
      <w:r>
        <w:rPr>
          <w:rFonts w:eastAsia="Times New Roman"/>
          <w:color w:val="222222"/>
          <w:szCs w:val="24"/>
          <w:shd w:val="clear" w:color="auto" w:fill="FFFFFF"/>
        </w:rPr>
        <w:t>ΕΛΛΗΝΙΚΩΝ ΛΙΠΑΣΜΑΤΩΝ</w:t>
      </w:r>
      <w:r>
        <w:rPr>
          <w:rFonts w:eastAsia="Times New Roman"/>
          <w:color w:val="222222"/>
          <w:szCs w:val="24"/>
          <w:shd w:val="clear" w:color="auto" w:fill="FFFFFF"/>
        </w:rPr>
        <w:t xml:space="preserve">», της εταιρείας του κ. Λαυρεντιάδη. Τοποθετήσατε δηλαδή </w:t>
      </w:r>
      <w:r>
        <w:rPr>
          <w:rFonts w:eastAsia="Times New Roman"/>
          <w:color w:val="222222"/>
          <w:szCs w:val="24"/>
          <w:shd w:val="clear" w:color="auto" w:fill="FFFFFF"/>
        </w:rPr>
        <w:t xml:space="preserve">διευθύνοντα σύμβουλο </w:t>
      </w:r>
      <w:r>
        <w:rPr>
          <w:rFonts w:eastAsia="Times New Roman"/>
          <w:color w:val="222222"/>
          <w:szCs w:val="24"/>
          <w:shd w:val="clear" w:color="auto" w:fill="FFFFFF"/>
        </w:rPr>
        <w:t xml:space="preserve">της ΔΕΠΑ τον </w:t>
      </w:r>
      <w:r>
        <w:rPr>
          <w:rFonts w:eastAsia="Times New Roman"/>
          <w:color w:val="222222"/>
          <w:szCs w:val="24"/>
          <w:shd w:val="clear" w:color="auto" w:fill="FFFFFF"/>
        </w:rPr>
        <w:t xml:space="preserve">γενικό διευθυντή </w:t>
      </w:r>
      <w:r>
        <w:rPr>
          <w:rFonts w:eastAsia="Times New Roman"/>
          <w:color w:val="222222"/>
          <w:szCs w:val="24"/>
          <w:shd w:val="clear" w:color="auto" w:fill="FFFFFF"/>
        </w:rPr>
        <w:t>της εταιρείας που είχε τις μεγαλύτερες οφειλές στη ΔΕΠΑ. Βάλατε, σε απλά ελληνικά, «τον λύκο να φυλάει τα πρόβατα»!</w:t>
      </w:r>
    </w:p>
    <w:p w14:paraId="38244168"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Τέταρτη εικόνα: Ο κ. </w:t>
      </w:r>
      <w:proofErr w:type="spellStart"/>
      <w:r>
        <w:rPr>
          <w:rFonts w:eastAsia="Times New Roman"/>
          <w:color w:val="222222"/>
          <w:szCs w:val="24"/>
          <w:shd w:val="clear" w:color="auto" w:fill="FFFFFF"/>
        </w:rPr>
        <w:t>Κιτσάκος</w:t>
      </w:r>
      <w:proofErr w:type="spellEnd"/>
      <w:r>
        <w:rPr>
          <w:rFonts w:eastAsia="Times New Roman"/>
          <w:color w:val="222222"/>
          <w:szCs w:val="24"/>
          <w:shd w:val="clear" w:color="auto" w:fill="FFFFFF"/>
        </w:rPr>
        <w:t xml:space="preserve"> με το που αναλαμβάνει καθήκοντα προβαίνει σε μια σειρά από περίεργες ενέργειες με πιο αξιοσημ</w:t>
      </w:r>
      <w:r>
        <w:rPr>
          <w:rFonts w:eastAsia="Times New Roman"/>
          <w:color w:val="222222"/>
          <w:szCs w:val="24"/>
          <w:shd w:val="clear" w:color="auto" w:fill="FFFFFF"/>
        </w:rPr>
        <w:t>είωτη την εξής: προσπαθεί να προχωρήσει παράνομη ανταλλαγή ακινήτων για συμψηφισμό χρεών μεταξύ της ΔΕΠΑ και της επιχειρήσεως του κ. Λαυρεντιάδη, χρησιμοποιώντας ακίνητα τα οποία ήταν πολλαπλώς υποθηκευμένα σε τράπεζες, αλλά είχαν δεσμευτεί για ξέπλυμα χρή</w:t>
      </w:r>
      <w:r>
        <w:rPr>
          <w:rFonts w:eastAsia="Times New Roman"/>
          <w:color w:val="222222"/>
          <w:szCs w:val="24"/>
          <w:shd w:val="clear" w:color="auto" w:fill="FFFFFF"/>
        </w:rPr>
        <w:t>ματος από το 2014.</w:t>
      </w:r>
    </w:p>
    <w:p w14:paraId="38244169"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λέω εγώ; Το λέει αυτό το έγγραφο. Είναι το έγγραφο του </w:t>
      </w:r>
      <w:r>
        <w:rPr>
          <w:rFonts w:eastAsia="Times New Roman"/>
          <w:color w:val="222222"/>
          <w:szCs w:val="24"/>
          <w:shd w:val="clear" w:color="auto" w:fill="FFFFFF"/>
        </w:rPr>
        <w:t xml:space="preserve">κ. </w:t>
      </w:r>
      <w:r>
        <w:rPr>
          <w:rFonts w:eastAsia="Times New Roman"/>
          <w:color w:val="222222"/>
          <w:szCs w:val="24"/>
          <w:shd w:val="clear" w:color="auto" w:fill="FFFFFF"/>
        </w:rPr>
        <w:t xml:space="preserve">Νικολούδη, τότε αρμόδιος για το ξέπλυμα χρήματος, στη </w:t>
      </w:r>
      <w:r>
        <w:rPr>
          <w:rFonts w:eastAsia="Times New Roman"/>
          <w:color w:val="222222"/>
          <w:szCs w:val="24"/>
          <w:shd w:val="clear" w:color="auto" w:fill="FFFFFF"/>
        </w:rPr>
        <w:lastRenderedPageBreak/>
        <w:t>συνέχεια στο πρώτο εξάμηνο τον τοποθετήσατε στην Κυβέρνησή σας, τον κάνατε Υπουργό, ο οποίος είχε δεσμεύσει όλα τα ακίνητα</w:t>
      </w:r>
      <w:r>
        <w:rPr>
          <w:rFonts w:eastAsia="Times New Roman"/>
          <w:color w:val="222222"/>
          <w:szCs w:val="24"/>
          <w:shd w:val="clear" w:color="auto" w:fill="FFFFFF"/>
        </w:rPr>
        <w:t xml:space="preserve"> τα οποία στη συνέχεια επιχειρήθηκε να </w:t>
      </w:r>
      <w:proofErr w:type="spellStart"/>
      <w:r>
        <w:rPr>
          <w:rFonts w:eastAsia="Times New Roman"/>
          <w:color w:val="222222"/>
          <w:szCs w:val="24"/>
          <w:shd w:val="clear" w:color="auto" w:fill="FFFFFF"/>
        </w:rPr>
        <w:t>ανταλλαγούν</w:t>
      </w:r>
      <w:proofErr w:type="spellEnd"/>
      <w:r>
        <w:rPr>
          <w:rFonts w:eastAsia="Times New Roman"/>
          <w:color w:val="222222"/>
          <w:szCs w:val="24"/>
          <w:shd w:val="clear" w:color="auto" w:fill="FFFFFF"/>
        </w:rPr>
        <w:t xml:space="preserve"> έναντι του χρέους.</w:t>
      </w:r>
    </w:p>
    <w:p w14:paraId="3824416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στα Πρακτικά τη δέσμευση από τον κ. Νικολούδη.</w:t>
      </w:r>
    </w:p>
    <w:p w14:paraId="3824416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(Στο σημείο αυτό ο Βουλευτής κ. Κωνσταντίνος Χατζηδάκης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3824416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ενώ η πιάτσα βοά, αποφασίζει να παρέμβει ο καινούργιος, ο διάδοχος του κ. Νικολούδη, ο οποίος τοποθετήθηκε επί ΣΥΡΙΖΑ, ο κ. Παντελής, στην Αρχή για το ξέπλυ</w:t>
      </w:r>
      <w:r>
        <w:rPr>
          <w:rFonts w:eastAsia="Times New Roman"/>
          <w:color w:val="222222"/>
          <w:szCs w:val="24"/>
          <w:shd w:val="clear" w:color="auto" w:fill="FFFFFF"/>
        </w:rPr>
        <w:t>μα του χρήματος, ο όποιος στέλνει σχετικό έγγραφο στη ΔΕΠΑ με ημερομηνία 2</w:t>
      </w:r>
      <w:r>
        <w:rPr>
          <w:rFonts w:eastAsia="Times New Roman"/>
          <w:color w:val="222222"/>
          <w:szCs w:val="24"/>
          <w:shd w:val="clear" w:color="auto" w:fill="FFFFFF"/>
        </w:rPr>
        <w:t>-</w:t>
      </w:r>
      <w:r>
        <w:rPr>
          <w:rFonts w:eastAsia="Times New Roman"/>
          <w:color w:val="222222"/>
          <w:szCs w:val="24"/>
          <w:shd w:val="clear" w:color="auto" w:fill="FFFFFF"/>
        </w:rPr>
        <w:t>5</w:t>
      </w:r>
      <w:r>
        <w:rPr>
          <w:rFonts w:eastAsia="Times New Roman"/>
          <w:color w:val="222222"/>
          <w:szCs w:val="24"/>
          <w:shd w:val="clear" w:color="auto" w:fill="FFFFFF"/>
        </w:rPr>
        <w:t>-</w:t>
      </w:r>
      <w:r>
        <w:rPr>
          <w:rFonts w:eastAsia="Times New Roman"/>
          <w:color w:val="222222"/>
          <w:szCs w:val="24"/>
          <w:shd w:val="clear" w:color="auto" w:fill="FFFFFF"/>
        </w:rPr>
        <w:t>2017 και λέει στη ΔΕΠΑ: «Τι γίνεται με αυτά τα ακίνητα;»</w:t>
      </w:r>
    </w:p>
    <w:p w14:paraId="3824416D"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και αυτό το έγγραφο, κυρίες και κύριοι συνάδελφοι.</w:t>
      </w:r>
    </w:p>
    <w:p w14:paraId="3824416E"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(Στο σημείο αυτό ο Βουλευτής κ. Κωνσταντίνος Χατζηδάκης καταθέ</w:t>
      </w:r>
      <w:r>
        <w:rPr>
          <w:rFonts w:eastAsia="Times New Roman" w:cs="Times New Roman"/>
          <w:szCs w:val="24"/>
        </w:rPr>
        <w:t>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824416F"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συμβαίνει στη συνέχεια; Την ίδια ημέρα που στέλνει το έγγραφο στη ΔΕΠΑ συνεδριάζει το Ανώτατο Δικαστικό Συμβούλιο, υπό την Προεδρία της τότε Προέδρου του Αρείου Πάγου κ. Θάνου, μετέπειτα συμβούλου του Πρωθυπουργού -το λέω σε περίπτωση που το έχετε ξεχάσ</w:t>
      </w:r>
      <w:r>
        <w:rPr>
          <w:rFonts w:eastAsia="Times New Roman"/>
          <w:color w:val="222222"/>
          <w:szCs w:val="24"/>
          <w:shd w:val="clear" w:color="auto" w:fill="FFFFFF"/>
        </w:rPr>
        <w:t xml:space="preserve">ει- και </w:t>
      </w:r>
      <w:proofErr w:type="spellStart"/>
      <w:r>
        <w:rPr>
          <w:rFonts w:eastAsia="Times New Roman"/>
          <w:color w:val="222222"/>
          <w:szCs w:val="24"/>
          <w:shd w:val="clear" w:color="auto" w:fill="FFFFFF"/>
        </w:rPr>
        <w:t>προταθείσης</w:t>
      </w:r>
      <w:proofErr w:type="spellEnd"/>
      <w:r>
        <w:rPr>
          <w:rFonts w:eastAsia="Times New Roman"/>
          <w:color w:val="222222"/>
          <w:szCs w:val="24"/>
          <w:shd w:val="clear" w:color="auto" w:fill="FFFFFF"/>
        </w:rPr>
        <w:t xml:space="preserve"> από την Κυβέρνηση για την Προεδρία της Αρχής Ανταγωνισμού.</w:t>
      </w:r>
    </w:p>
    <w:p w14:paraId="38244170"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Pr>
          <w:rFonts w:eastAsia="Times New Roman"/>
          <w:color w:val="222222"/>
          <w:szCs w:val="24"/>
          <w:shd w:val="clear" w:color="auto" w:fill="FFFFFF"/>
        </w:rPr>
        <w:t>δικαστικό συμβούλιο</w:t>
      </w:r>
      <w:r>
        <w:rPr>
          <w:rFonts w:eastAsia="Times New Roman"/>
          <w:color w:val="222222"/>
          <w:szCs w:val="24"/>
          <w:shd w:val="clear" w:color="auto" w:fill="FFFFFF"/>
        </w:rPr>
        <w:t>, λοιπόν, την ημέρα που στέλνει ο κ. Παντελής αυτό το έγγραφο με επτά ψήφους έναντι έξι, αποφασίζει την αποπομπή του κ. Παντελή και την τοποθέτηση στη θέση</w:t>
      </w:r>
      <w:r>
        <w:rPr>
          <w:rFonts w:eastAsia="Times New Roman"/>
          <w:color w:val="222222"/>
          <w:szCs w:val="24"/>
          <w:shd w:val="clear" w:color="auto" w:fill="FFFFFF"/>
        </w:rPr>
        <w:t xml:space="preserve"> του της </w:t>
      </w:r>
      <w:r>
        <w:rPr>
          <w:rFonts w:eastAsia="Times New Roman"/>
          <w:color w:val="222222"/>
          <w:szCs w:val="24"/>
          <w:shd w:val="clear" w:color="auto" w:fill="FFFFFF"/>
        </w:rPr>
        <w:t xml:space="preserve">κ. </w:t>
      </w:r>
      <w:proofErr w:type="spellStart"/>
      <w:r>
        <w:rPr>
          <w:rFonts w:eastAsia="Times New Roman"/>
          <w:color w:val="222222"/>
          <w:szCs w:val="24"/>
          <w:shd w:val="clear" w:color="auto" w:fill="FFFFFF"/>
        </w:rPr>
        <w:t>Ζαΐρη</w:t>
      </w:r>
      <w:proofErr w:type="spellEnd"/>
      <w:r>
        <w:rPr>
          <w:rFonts w:eastAsia="Times New Roman"/>
          <w:color w:val="222222"/>
          <w:szCs w:val="24"/>
          <w:shd w:val="clear" w:color="auto" w:fill="FFFFFF"/>
        </w:rPr>
        <w:t>. Έκτοτε αγνοείται το θέμα από την Αρχή για το ξέπλυμα του χρήματος.</w:t>
      </w:r>
    </w:p>
    <w:p w14:paraId="38244171"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Εικόνα πέμπτη, τα ακίνητα στο </w:t>
      </w:r>
      <w:r>
        <w:rPr>
          <w:rFonts w:eastAsia="Times New Roman"/>
          <w:color w:val="222222"/>
          <w:szCs w:val="24"/>
          <w:shd w:val="clear" w:color="auto" w:fill="FFFFFF"/>
          <w:lang w:val="en-US"/>
        </w:rPr>
        <w:t>deal</w:t>
      </w:r>
      <w:r>
        <w:rPr>
          <w:rFonts w:eastAsia="Times New Roman"/>
          <w:color w:val="222222"/>
          <w:szCs w:val="24"/>
          <w:shd w:val="clear" w:color="auto" w:fill="FFFFFF"/>
        </w:rPr>
        <w:t xml:space="preserve"> που προαναφέρθηκε αποτιμήθηκαν από τη ΔΕΠΑ στα 90 εκατομμύρια ευρώ, ενώ η προηγούμενη επίσημη αποτίμηση ήταν 9 εκατομμύρια ευρώ, </w:t>
      </w:r>
      <w:r>
        <w:rPr>
          <w:rFonts w:eastAsia="Times New Roman"/>
          <w:color w:val="222222"/>
          <w:szCs w:val="24"/>
          <w:shd w:val="clear" w:color="auto" w:fill="FFFFFF"/>
        </w:rPr>
        <w:lastRenderedPageBreak/>
        <w:t>διαφορ</w:t>
      </w:r>
      <w:r>
        <w:rPr>
          <w:rFonts w:eastAsia="Times New Roman"/>
          <w:color w:val="222222"/>
          <w:szCs w:val="24"/>
          <w:shd w:val="clear" w:color="auto" w:fill="FFFFFF"/>
        </w:rPr>
        <w:t>ά 81 εκατομμύρια ευρώ. Τα λέω εγώ; Όχι. Τα λένε δύο εκθέσεις: μία προηγούμενη έκθεση του «</w:t>
      </w:r>
      <w:r>
        <w:rPr>
          <w:rFonts w:eastAsia="Times New Roman"/>
          <w:color w:val="222222"/>
          <w:szCs w:val="24"/>
          <w:shd w:val="clear" w:color="auto" w:fill="FFFFFF"/>
          <w:lang w:val="en-US"/>
        </w:rPr>
        <w:t>American</w:t>
      </w:r>
      <w:r w:rsidRPr="008C21AD">
        <w:rPr>
          <w:rFonts w:eastAsia="Times New Roman"/>
          <w:color w:val="222222"/>
          <w:szCs w:val="24"/>
          <w:shd w:val="clear" w:color="auto" w:fill="FFFFFF"/>
        </w:rPr>
        <w:t xml:space="preserve"> </w:t>
      </w:r>
      <w:r>
        <w:rPr>
          <w:rFonts w:eastAsia="Times New Roman"/>
          <w:color w:val="222222"/>
          <w:szCs w:val="24"/>
          <w:shd w:val="clear" w:color="auto" w:fill="FFFFFF"/>
          <w:lang w:val="en-US"/>
        </w:rPr>
        <w:t>Appraisal</w:t>
      </w:r>
      <w:r>
        <w:rPr>
          <w:rFonts w:eastAsia="Times New Roman"/>
          <w:color w:val="222222"/>
          <w:szCs w:val="24"/>
          <w:shd w:val="clear" w:color="auto" w:fill="FFFFFF"/>
        </w:rPr>
        <w:t>», η οποία τα αποτιμούσε σε 9 εκατομμύρια ευρώ και στη συνέχεια έχουμε άλλη μια αποτίμηση που από τα 9 εκατομμύρια το ανεβάζει στα 90 εκατομμύρια, μ</w:t>
      </w:r>
      <w:r>
        <w:rPr>
          <w:rFonts w:eastAsia="Times New Roman"/>
          <w:color w:val="222222"/>
          <w:szCs w:val="24"/>
          <w:shd w:val="clear" w:color="auto" w:fill="FFFFFF"/>
        </w:rPr>
        <w:t xml:space="preserve">όνο που η αποτίμηση αυτή έγινε για λογαριασμό των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Pr>
          <w:rFonts w:eastAsia="Times New Roman"/>
          <w:color w:val="222222"/>
          <w:szCs w:val="24"/>
          <w:shd w:val="clear" w:color="auto" w:fill="FFFFFF"/>
        </w:rPr>
        <w:t xml:space="preserve"> και υιοθετήθηκε από τον κ. </w:t>
      </w:r>
      <w:proofErr w:type="spellStart"/>
      <w:r>
        <w:rPr>
          <w:rFonts w:eastAsia="Times New Roman"/>
          <w:color w:val="222222"/>
          <w:szCs w:val="24"/>
          <w:shd w:val="clear" w:color="auto" w:fill="FFFFFF"/>
        </w:rPr>
        <w:t>Κιτσάκο</w:t>
      </w:r>
      <w:proofErr w:type="spellEnd"/>
      <w:r>
        <w:rPr>
          <w:rFonts w:eastAsia="Times New Roman"/>
          <w:color w:val="222222"/>
          <w:szCs w:val="24"/>
          <w:shd w:val="clear" w:color="auto" w:fill="FFFFFF"/>
        </w:rPr>
        <w:t xml:space="preserve"> και τη ΔΕΠΑ.</w:t>
      </w:r>
    </w:p>
    <w:p w14:paraId="38244172"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Φτάνουμε, λοιπόν, σε αυτού του είδους το </w:t>
      </w:r>
      <w:r>
        <w:rPr>
          <w:rFonts w:eastAsia="Times New Roman"/>
          <w:color w:val="212121"/>
          <w:szCs w:val="24"/>
          <w:lang w:val="en-US"/>
        </w:rPr>
        <w:t>deal</w:t>
      </w:r>
      <w:r>
        <w:rPr>
          <w:rFonts w:eastAsia="Times New Roman"/>
          <w:color w:val="212121"/>
          <w:szCs w:val="24"/>
        </w:rPr>
        <w:t>, που εσείς –δεν ξέρω- χαρακτηρίστε το τίμιο και ηθικό και νόμιμο, αλλά πάντως από τα 9 εκατομμύρια ευρώ α</w:t>
      </w:r>
      <w:r>
        <w:rPr>
          <w:rFonts w:eastAsia="Times New Roman"/>
          <w:color w:val="212121"/>
          <w:szCs w:val="24"/>
        </w:rPr>
        <w:t xml:space="preserve">νεβαίνουμε στα 90 εκατομμύρια ευρώ. </w:t>
      </w:r>
    </w:p>
    <w:p w14:paraId="38244173"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C137C">
        <w:rPr>
          <w:rFonts w:eastAsia="Times New Roman"/>
          <w:color w:val="212121"/>
          <w:szCs w:val="24"/>
        </w:rPr>
        <w:t xml:space="preserve">αταθέτω </w:t>
      </w:r>
      <w:r>
        <w:rPr>
          <w:rFonts w:eastAsia="Times New Roman"/>
          <w:color w:val="212121"/>
          <w:szCs w:val="24"/>
        </w:rPr>
        <w:t>ε</w:t>
      </w:r>
      <w:r w:rsidRPr="009C137C">
        <w:rPr>
          <w:rFonts w:eastAsia="Times New Roman"/>
          <w:color w:val="212121"/>
          <w:szCs w:val="24"/>
        </w:rPr>
        <w:t xml:space="preserve">δώ το σχετικό δημοσίευμα της </w:t>
      </w:r>
      <w:r>
        <w:rPr>
          <w:rFonts w:eastAsia="Times New Roman"/>
          <w:color w:val="212121"/>
          <w:szCs w:val="24"/>
        </w:rPr>
        <w:t>«</w:t>
      </w:r>
      <w:r w:rsidRPr="009C137C">
        <w:rPr>
          <w:rFonts w:eastAsia="Times New Roman"/>
          <w:color w:val="212121"/>
          <w:szCs w:val="24"/>
        </w:rPr>
        <w:t>Κ</w:t>
      </w:r>
      <w:r>
        <w:rPr>
          <w:rFonts w:eastAsia="Times New Roman"/>
          <w:color w:val="212121"/>
          <w:szCs w:val="24"/>
        </w:rPr>
        <w:t>ΑΘΗΜΕΡΙΝΗΣ</w:t>
      </w:r>
      <w:r>
        <w:rPr>
          <w:rFonts w:eastAsia="Times New Roman"/>
          <w:color w:val="212121"/>
          <w:szCs w:val="24"/>
        </w:rPr>
        <w:t>»</w:t>
      </w:r>
      <w:r>
        <w:rPr>
          <w:rFonts w:eastAsia="Times New Roman"/>
          <w:color w:val="212121"/>
          <w:szCs w:val="24"/>
        </w:rPr>
        <w:t>, το οποίο έχει φωτοτυπημένες</w:t>
      </w:r>
      <w:r w:rsidRPr="009C137C">
        <w:rPr>
          <w:rFonts w:eastAsia="Times New Roman"/>
          <w:color w:val="212121"/>
          <w:szCs w:val="24"/>
        </w:rPr>
        <w:t xml:space="preserve"> τις δύο εκθέσεις</w:t>
      </w:r>
      <w:r>
        <w:rPr>
          <w:rFonts w:eastAsia="Times New Roman"/>
          <w:color w:val="212121"/>
          <w:szCs w:val="24"/>
        </w:rPr>
        <w:t>.</w:t>
      </w:r>
    </w:p>
    <w:p w14:paraId="38244174" w14:textId="77777777" w:rsidR="00D035B1" w:rsidRDefault="005B20CE">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Κωνσταντίνος Χατζηδάκης </w:t>
      </w:r>
      <w:r w:rsidRPr="004B2E64">
        <w:rPr>
          <w:rFonts w:eastAsia="Times New Roman" w:cs="Times New Roman"/>
          <w:szCs w:val="24"/>
        </w:rPr>
        <w:t xml:space="preserve">καταθέτει για τα Πρακτικά </w:t>
      </w:r>
      <w:r>
        <w:rPr>
          <w:rFonts w:eastAsia="Times New Roman" w:cs="Times New Roman"/>
          <w:szCs w:val="24"/>
        </w:rPr>
        <w:t xml:space="preserve">το προαναφερθέν δημοσίευμα, το οποίο </w:t>
      </w:r>
      <w:r>
        <w:rPr>
          <w:rFonts w:eastAsia="Times New Roman" w:cs="Times New Roman"/>
          <w:szCs w:val="24"/>
        </w:rPr>
        <w:t>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38244175" w14:textId="77777777" w:rsidR="00D035B1" w:rsidRDefault="005B20CE">
      <w:pPr>
        <w:spacing w:line="600" w:lineRule="auto"/>
        <w:ind w:firstLine="720"/>
        <w:jc w:val="both"/>
        <w:rPr>
          <w:rFonts w:eastAsia="Times New Roman"/>
          <w:color w:val="212121"/>
          <w:szCs w:val="24"/>
        </w:rPr>
      </w:pPr>
      <w:r>
        <w:rPr>
          <w:rFonts w:eastAsia="Times New Roman" w:cs="Times New Roman"/>
          <w:szCs w:val="24"/>
        </w:rPr>
        <w:lastRenderedPageBreak/>
        <w:t xml:space="preserve">Ο κ. </w:t>
      </w:r>
      <w:proofErr w:type="spellStart"/>
      <w:r>
        <w:rPr>
          <w:rFonts w:eastAsia="Times New Roman" w:cs="Times New Roman"/>
          <w:szCs w:val="24"/>
        </w:rPr>
        <w:t>Κιτσάκος</w:t>
      </w:r>
      <w:proofErr w:type="spellEnd"/>
      <w:r>
        <w:rPr>
          <w:rFonts w:eastAsia="Times New Roman" w:cs="Times New Roman"/>
          <w:szCs w:val="24"/>
        </w:rPr>
        <w:t xml:space="preserve">, ενώ </w:t>
      </w:r>
      <w:r>
        <w:rPr>
          <w:rFonts w:eastAsia="Times New Roman"/>
          <w:color w:val="212121"/>
          <w:szCs w:val="24"/>
        </w:rPr>
        <w:t xml:space="preserve">συμβαίνουν όλα αυτά, λέει στο </w:t>
      </w:r>
      <w:r>
        <w:rPr>
          <w:rFonts w:eastAsia="Times New Roman"/>
          <w:color w:val="212121"/>
          <w:szCs w:val="24"/>
        </w:rPr>
        <w:t>διοικητικό σ</w:t>
      </w:r>
      <w:r w:rsidRPr="009C137C">
        <w:rPr>
          <w:rFonts w:eastAsia="Times New Roman"/>
          <w:color w:val="212121"/>
          <w:szCs w:val="24"/>
        </w:rPr>
        <w:t xml:space="preserve">υμβούλιο </w:t>
      </w:r>
      <w:r>
        <w:rPr>
          <w:rFonts w:eastAsia="Times New Roman"/>
          <w:color w:val="212121"/>
          <w:szCs w:val="24"/>
        </w:rPr>
        <w:t>της ΔΕΠΑ τα εξής: «Ε</w:t>
      </w:r>
      <w:r w:rsidRPr="009C137C">
        <w:rPr>
          <w:rFonts w:eastAsia="Times New Roman"/>
          <w:color w:val="212121"/>
          <w:szCs w:val="24"/>
        </w:rPr>
        <w:t xml:space="preserve">γώ αυτή την πρωτοβουλία για την ανταλλαγή των οικοπέδων δεν </w:t>
      </w:r>
      <w:r>
        <w:rPr>
          <w:rFonts w:eastAsia="Times New Roman"/>
          <w:color w:val="212121"/>
          <w:szCs w:val="24"/>
        </w:rPr>
        <w:t>την πα</w:t>
      </w:r>
      <w:r>
        <w:rPr>
          <w:rFonts w:eastAsia="Times New Roman"/>
          <w:color w:val="212121"/>
          <w:szCs w:val="24"/>
        </w:rPr>
        <w:t xml:space="preserve">ίρνω </w:t>
      </w:r>
      <w:r w:rsidRPr="009C137C">
        <w:rPr>
          <w:rFonts w:eastAsia="Times New Roman"/>
          <w:color w:val="212121"/>
          <w:szCs w:val="24"/>
        </w:rPr>
        <w:t>μόνος μου</w:t>
      </w:r>
      <w:r>
        <w:rPr>
          <w:rFonts w:eastAsia="Times New Roman"/>
          <w:color w:val="212121"/>
          <w:szCs w:val="24"/>
        </w:rPr>
        <w:t>. Μου το έχουν πει έξι Υπουργοί και κατονομάζει τους Υ</w:t>
      </w:r>
      <w:r w:rsidRPr="009C137C">
        <w:rPr>
          <w:rFonts w:eastAsia="Times New Roman"/>
          <w:color w:val="212121"/>
          <w:szCs w:val="24"/>
        </w:rPr>
        <w:t>πουργούς</w:t>
      </w:r>
      <w:r>
        <w:rPr>
          <w:rFonts w:eastAsia="Times New Roman"/>
          <w:color w:val="212121"/>
          <w:szCs w:val="24"/>
        </w:rPr>
        <w:t>». Π</w:t>
      </w:r>
      <w:r w:rsidRPr="009C137C">
        <w:rPr>
          <w:rFonts w:eastAsia="Times New Roman"/>
          <w:color w:val="212121"/>
          <w:szCs w:val="24"/>
        </w:rPr>
        <w:t>εριμένω στ</w:t>
      </w:r>
      <w:r>
        <w:rPr>
          <w:rFonts w:eastAsia="Times New Roman"/>
          <w:color w:val="212121"/>
          <w:szCs w:val="24"/>
        </w:rPr>
        <w:t xml:space="preserve">η συνέχεια τις απαντήσεις τους. </w:t>
      </w:r>
    </w:p>
    <w:p w14:paraId="38244176"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Ε</w:t>
      </w:r>
      <w:r w:rsidRPr="009C137C">
        <w:rPr>
          <w:rFonts w:eastAsia="Times New Roman"/>
          <w:color w:val="212121"/>
          <w:szCs w:val="24"/>
        </w:rPr>
        <w:t xml:space="preserve">ικόνα </w:t>
      </w:r>
      <w:r>
        <w:rPr>
          <w:rFonts w:eastAsia="Times New Roman"/>
          <w:color w:val="212121"/>
          <w:szCs w:val="24"/>
        </w:rPr>
        <w:t>έκτη: Τ</w:t>
      </w:r>
      <w:r w:rsidRPr="009C137C">
        <w:rPr>
          <w:rFonts w:eastAsia="Times New Roman"/>
          <w:color w:val="212121"/>
          <w:szCs w:val="24"/>
        </w:rPr>
        <w:t xml:space="preserve">ο γκρίζο τοπίο συμπληρώνεται και από </w:t>
      </w:r>
      <w:r>
        <w:rPr>
          <w:rFonts w:eastAsia="Times New Roman"/>
          <w:color w:val="212121"/>
          <w:szCs w:val="24"/>
        </w:rPr>
        <w:t xml:space="preserve">τη </w:t>
      </w:r>
      <w:r w:rsidRPr="009C137C">
        <w:rPr>
          <w:rFonts w:eastAsia="Times New Roman"/>
          <w:color w:val="212121"/>
          <w:szCs w:val="24"/>
        </w:rPr>
        <w:t xml:space="preserve">μηνυτήρια αναφορά της </w:t>
      </w:r>
      <w:r w:rsidRPr="009C137C">
        <w:rPr>
          <w:rFonts w:eastAsia="Times New Roman"/>
          <w:color w:val="212121"/>
          <w:szCs w:val="24"/>
          <w:lang w:val="en"/>
        </w:rPr>
        <w:t>A</w:t>
      </w:r>
      <w:proofErr w:type="spellStart"/>
      <w:r>
        <w:rPr>
          <w:rFonts w:eastAsia="Times New Roman"/>
          <w:color w:val="212121"/>
          <w:szCs w:val="24"/>
          <w:lang w:val="en-US"/>
        </w:rPr>
        <w:t>lpha</w:t>
      </w:r>
      <w:proofErr w:type="spellEnd"/>
      <w:r w:rsidRPr="007866AE">
        <w:rPr>
          <w:rFonts w:eastAsia="Times New Roman"/>
          <w:color w:val="212121"/>
          <w:szCs w:val="24"/>
        </w:rPr>
        <w:t xml:space="preserve"> </w:t>
      </w:r>
      <w:r>
        <w:rPr>
          <w:rFonts w:eastAsia="Times New Roman"/>
          <w:color w:val="212121"/>
          <w:szCs w:val="24"/>
          <w:lang w:val="en-US"/>
        </w:rPr>
        <w:t>B</w:t>
      </w:r>
      <w:r>
        <w:rPr>
          <w:rFonts w:eastAsia="Times New Roman"/>
          <w:color w:val="212121"/>
          <w:szCs w:val="24"/>
          <w:lang w:val="en-US"/>
        </w:rPr>
        <w:t>ank</w:t>
      </w:r>
      <w:r>
        <w:rPr>
          <w:rFonts w:eastAsia="Times New Roman"/>
          <w:color w:val="212121"/>
          <w:szCs w:val="24"/>
        </w:rPr>
        <w:t xml:space="preserve"> στις 29 Δεκεμβρίου 20</w:t>
      </w:r>
      <w:r w:rsidRPr="009C137C">
        <w:rPr>
          <w:rFonts w:eastAsia="Times New Roman"/>
          <w:color w:val="212121"/>
          <w:szCs w:val="24"/>
        </w:rPr>
        <w:t>16</w:t>
      </w:r>
      <w:r>
        <w:rPr>
          <w:rFonts w:eastAsia="Times New Roman"/>
          <w:color w:val="212121"/>
          <w:szCs w:val="24"/>
        </w:rPr>
        <w:t xml:space="preserve">. </w:t>
      </w:r>
      <w:r w:rsidRPr="009C137C">
        <w:rPr>
          <w:rFonts w:eastAsia="Times New Roman"/>
          <w:color w:val="212121"/>
          <w:szCs w:val="24"/>
        </w:rPr>
        <w:t xml:space="preserve">Τι λέει </w:t>
      </w:r>
      <w:r>
        <w:rPr>
          <w:rFonts w:eastAsia="Times New Roman"/>
          <w:color w:val="212121"/>
          <w:szCs w:val="24"/>
        </w:rPr>
        <w:t xml:space="preserve">η </w:t>
      </w:r>
      <w:r w:rsidRPr="009C137C">
        <w:rPr>
          <w:rFonts w:eastAsia="Times New Roman"/>
          <w:color w:val="212121"/>
          <w:szCs w:val="24"/>
          <w:lang w:val="en"/>
        </w:rPr>
        <w:t>A</w:t>
      </w:r>
      <w:proofErr w:type="spellStart"/>
      <w:r>
        <w:rPr>
          <w:rFonts w:eastAsia="Times New Roman"/>
          <w:color w:val="212121"/>
          <w:szCs w:val="24"/>
          <w:lang w:val="en-US"/>
        </w:rPr>
        <w:t>lpha</w:t>
      </w:r>
      <w:proofErr w:type="spellEnd"/>
      <w:r w:rsidRPr="007866AE">
        <w:rPr>
          <w:rFonts w:eastAsia="Times New Roman"/>
          <w:color w:val="212121"/>
          <w:szCs w:val="24"/>
        </w:rPr>
        <w:t xml:space="preserve"> </w:t>
      </w:r>
      <w:r>
        <w:rPr>
          <w:rFonts w:eastAsia="Times New Roman"/>
          <w:color w:val="212121"/>
          <w:szCs w:val="24"/>
          <w:lang w:val="en-US"/>
        </w:rPr>
        <w:t>B</w:t>
      </w:r>
      <w:r>
        <w:rPr>
          <w:rFonts w:eastAsia="Times New Roman"/>
          <w:color w:val="212121"/>
          <w:szCs w:val="24"/>
          <w:lang w:val="en-US"/>
        </w:rPr>
        <w:t>ank</w:t>
      </w:r>
      <w:r>
        <w:rPr>
          <w:rFonts w:eastAsia="Times New Roman"/>
          <w:color w:val="212121"/>
          <w:szCs w:val="24"/>
        </w:rPr>
        <w:t>;</w:t>
      </w:r>
      <w:r>
        <w:rPr>
          <w:rFonts w:eastAsia="Times New Roman"/>
          <w:color w:val="212121"/>
          <w:szCs w:val="24"/>
        </w:rPr>
        <w:t xml:space="preserve"> Στην </w:t>
      </w:r>
      <w:r w:rsidRPr="009C137C">
        <w:rPr>
          <w:rFonts w:eastAsia="Times New Roman"/>
          <w:color w:val="212121"/>
          <w:szCs w:val="24"/>
          <w:lang w:val="en"/>
        </w:rPr>
        <w:t>A</w:t>
      </w:r>
      <w:proofErr w:type="spellStart"/>
      <w:r>
        <w:rPr>
          <w:rFonts w:eastAsia="Times New Roman"/>
          <w:color w:val="212121"/>
          <w:szCs w:val="24"/>
          <w:lang w:val="en-US"/>
        </w:rPr>
        <w:t>lpha</w:t>
      </w:r>
      <w:proofErr w:type="spellEnd"/>
      <w:r w:rsidRPr="007866AE">
        <w:rPr>
          <w:rFonts w:eastAsia="Times New Roman"/>
          <w:color w:val="212121"/>
          <w:szCs w:val="24"/>
        </w:rPr>
        <w:t xml:space="preserve"> </w:t>
      </w:r>
      <w:r>
        <w:rPr>
          <w:rFonts w:eastAsia="Times New Roman"/>
          <w:color w:val="212121"/>
          <w:szCs w:val="24"/>
          <w:lang w:val="en-US"/>
        </w:rPr>
        <w:t>B</w:t>
      </w:r>
      <w:r>
        <w:rPr>
          <w:rFonts w:eastAsia="Times New Roman"/>
          <w:color w:val="212121"/>
          <w:szCs w:val="24"/>
          <w:lang w:val="en-US"/>
        </w:rPr>
        <w:t>ank</w:t>
      </w:r>
      <w:r>
        <w:rPr>
          <w:rFonts w:eastAsia="Times New Roman"/>
          <w:color w:val="212121"/>
          <w:szCs w:val="24"/>
        </w:rPr>
        <w:t xml:space="preserve">, επειδή είναι </w:t>
      </w:r>
      <w:r w:rsidRPr="009C137C">
        <w:rPr>
          <w:rFonts w:eastAsia="Times New Roman"/>
          <w:color w:val="212121"/>
          <w:szCs w:val="24"/>
        </w:rPr>
        <w:t xml:space="preserve">διάδοχος </w:t>
      </w:r>
      <w:r>
        <w:rPr>
          <w:rFonts w:eastAsia="Times New Roman"/>
          <w:color w:val="212121"/>
          <w:szCs w:val="24"/>
        </w:rPr>
        <w:t xml:space="preserve">της ΕΜΠΟΡΙΚΗΣ, χρωστούσε η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sidRPr="007866AE">
        <w:rPr>
          <w:rFonts w:eastAsia="Times New Roman"/>
          <w:color w:val="212121"/>
          <w:szCs w:val="24"/>
        </w:rPr>
        <w:t xml:space="preserve">. </w:t>
      </w:r>
      <w:r>
        <w:rPr>
          <w:rFonts w:eastAsia="Times New Roman"/>
          <w:color w:val="212121"/>
          <w:szCs w:val="24"/>
        </w:rPr>
        <w:t>Ε</w:t>
      </w:r>
      <w:r w:rsidRPr="009C137C">
        <w:rPr>
          <w:rFonts w:eastAsia="Times New Roman"/>
          <w:color w:val="212121"/>
          <w:szCs w:val="24"/>
        </w:rPr>
        <w:t xml:space="preserve">πειδή </w:t>
      </w:r>
      <w:r>
        <w:rPr>
          <w:rFonts w:eastAsia="Times New Roman"/>
          <w:color w:val="212121"/>
          <w:szCs w:val="24"/>
        </w:rPr>
        <w:t xml:space="preserve">η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Pr>
          <w:rFonts w:eastAsia="Times New Roman"/>
          <w:color w:val="212121"/>
          <w:szCs w:val="24"/>
        </w:rPr>
        <w:t>, λοιπόν, κάνει</w:t>
      </w:r>
      <w:r w:rsidRPr="009C137C">
        <w:rPr>
          <w:rFonts w:eastAsia="Times New Roman"/>
          <w:color w:val="212121"/>
          <w:szCs w:val="24"/>
        </w:rPr>
        <w:t xml:space="preserve"> διάφορα περίεργα πράγματα</w:t>
      </w:r>
      <w:r>
        <w:rPr>
          <w:rFonts w:eastAsia="Times New Roman"/>
          <w:color w:val="212121"/>
          <w:szCs w:val="24"/>
        </w:rPr>
        <w:t>, δημιουργεί</w:t>
      </w:r>
      <w:r w:rsidRPr="009C137C">
        <w:rPr>
          <w:rFonts w:eastAsia="Times New Roman"/>
          <w:color w:val="212121"/>
          <w:szCs w:val="24"/>
        </w:rPr>
        <w:t xml:space="preserve"> καινούργιες εταιρείες</w:t>
      </w:r>
      <w:r>
        <w:rPr>
          <w:rFonts w:eastAsia="Times New Roman"/>
          <w:color w:val="212121"/>
          <w:szCs w:val="24"/>
        </w:rPr>
        <w:t>, προκειμένου να γλιτώσει</w:t>
      </w:r>
      <w:r w:rsidRPr="009C137C">
        <w:rPr>
          <w:rFonts w:eastAsia="Times New Roman"/>
          <w:color w:val="212121"/>
          <w:szCs w:val="24"/>
        </w:rPr>
        <w:t xml:space="preserve"> από τα χρέη</w:t>
      </w:r>
      <w:r>
        <w:rPr>
          <w:rFonts w:eastAsia="Times New Roman"/>
          <w:color w:val="212121"/>
          <w:szCs w:val="24"/>
        </w:rPr>
        <w:t xml:space="preserve">, </w:t>
      </w:r>
      <w:r w:rsidRPr="009C137C">
        <w:rPr>
          <w:rFonts w:eastAsia="Times New Roman"/>
          <w:color w:val="212121"/>
          <w:szCs w:val="24"/>
        </w:rPr>
        <w:t xml:space="preserve">λέει η </w:t>
      </w:r>
      <w:r w:rsidRPr="009C137C">
        <w:rPr>
          <w:rFonts w:eastAsia="Times New Roman"/>
          <w:color w:val="212121"/>
          <w:szCs w:val="24"/>
          <w:lang w:val="en"/>
        </w:rPr>
        <w:t>A</w:t>
      </w:r>
      <w:proofErr w:type="spellStart"/>
      <w:r>
        <w:rPr>
          <w:rFonts w:eastAsia="Times New Roman"/>
          <w:color w:val="212121"/>
          <w:szCs w:val="24"/>
          <w:lang w:val="en-US"/>
        </w:rPr>
        <w:t>lpha</w:t>
      </w:r>
      <w:proofErr w:type="spellEnd"/>
      <w:r w:rsidRPr="007866AE">
        <w:rPr>
          <w:rFonts w:eastAsia="Times New Roman"/>
          <w:color w:val="212121"/>
          <w:szCs w:val="24"/>
        </w:rPr>
        <w:t xml:space="preserve"> </w:t>
      </w:r>
      <w:r>
        <w:rPr>
          <w:rFonts w:eastAsia="Times New Roman"/>
          <w:color w:val="212121"/>
          <w:szCs w:val="24"/>
          <w:lang w:val="en-US"/>
        </w:rPr>
        <w:t>B</w:t>
      </w:r>
      <w:r>
        <w:rPr>
          <w:rFonts w:eastAsia="Times New Roman"/>
          <w:color w:val="212121"/>
          <w:szCs w:val="24"/>
          <w:lang w:val="en-US"/>
        </w:rPr>
        <w:t>ank</w:t>
      </w:r>
      <w:r w:rsidRPr="007866AE">
        <w:rPr>
          <w:rFonts w:eastAsia="Times New Roman"/>
          <w:color w:val="212121"/>
          <w:szCs w:val="24"/>
        </w:rPr>
        <w:t xml:space="preserve"> </w:t>
      </w:r>
      <w:r w:rsidRPr="009C137C">
        <w:rPr>
          <w:rFonts w:eastAsia="Times New Roman"/>
          <w:color w:val="212121"/>
          <w:szCs w:val="24"/>
        </w:rPr>
        <w:t>στη μηνυτήρια αναφορά ότι εδώ</w:t>
      </w:r>
      <w:r>
        <w:rPr>
          <w:rFonts w:eastAsia="Times New Roman"/>
          <w:color w:val="212121"/>
          <w:szCs w:val="24"/>
        </w:rPr>
        <w:t xml:space="preserve"> πρόκειται για παράνομη και </w:t>
      </w:r>
      <w:proofErr w:type="spellStart"/>
      <w:r>
        <w:rPr>
          <w:rFonts w:eastAsia="Times New Roman"/>
          <w:color w:val="212121"/>
          <w:szCs w:val="24"/>
        </w:rPr>
        <w:t>συμπαι</w:t>
      </w:r>
      <w:r w:rsidRPr="009C137C">
        <w:rPr>
          <w:rFonts w:eastAsia="Times New Roman"/>
          <w:color w:val="212121"/>
          <w:szCs w:val="24"/>
        </w:rPr>
        <w:t>κτική</w:t>
      </w:r>
      <w:proofErr w:type="spellEnd"/>
      <w:r w:rsidRPr="009C137C">
        <w:rPr>
          <w:rFonts w:eastAsia="Times New Roman"/>
          <w:color w:val="212121"/>
          <w:szCs w:val="24"/>
        </w:rPr>
        <w:t xml:space="preserve"> μεθόδευση</w:t>
      </w:r>
      <w:r>
        <w:rPr>
          <w:rFonts w:eastAsia="Times New Roman"/>
          <w:color w:val="212121"/>
          <w:szCs w:val="24"/>
        </w:rPr>
        <w:t>,</w:t>
      </w:r>
      <w:r w:rsidRPr="009C137C">
        <w:rPr>
          <w:rFonts w:eastAsia="Times New Roman"/>
          <w:color w:val="212121"/>
          <w:szCs w:val="24"/>
        </w:rPr>
        <w:t xml:space="preserve"> με </w:t>
      </w:r>
      <w:r>
        <w:rPr>
          <w:rFonts w:eastAsia="Times New Roman"/>
          <w:color w:val="212121"/>
          <w:szCs w:val="24"/>
        </w:rPr>
        <w:t>δημιουργία εικονικών εταιρειών κ</w:t>
      </w:r>
      <w:r w:rsidRPr="009C137C">
        <w:rPr>
          <w:rFonts w:eastAsia="Times New Roman"/>
          <w:color w:val="212121"/>
          <w:szCs w:val="24"/>
        </w:rPr>
        <w:t>αι ούτω καθεξής</w:t>
      </w:r>
      <w:r>
        <w:rPr>
          <w:rFonts w:eastAsia="Times New Roman"/>
          <w:color w:val="212121"/>
          <w:szCs w:val="24"/>
        </w:rPr>
        <w:t xml:space="preserve">. </w:t>
      </w:r>
    </w:p>
    <w:p w14:paraId="38244177"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Ε</w:t>
      </w:r>
      <w:r w:rsidRPr="009C137C">
        <w:rPr>
          <w:rFonts w:eastAsia="Times New Roman"/>
          <w:color w:val="212121"/>
          <w:szCs w:val="24"/>
        </w:rPr>
        <w:t xml:space="preserve">νώ όλα αυτά είναι γνωστά </w:t>
      </w:r>
      <w:r>
        <w:rPr>
          <w:rFonts w:eastAsia="Times New Roman"/>
          <w:color w:val="212121"/>
          <w:szCs w:val="24"/>
        </w:rPr>
        <w:t>-</w:t>
      </w:r>
      <w:r w:rsidRPr="009C137C">
        <w:rPr>
          <w:rFonts w:eastAsia="Times New Roman"/>
          <w:color w:val="212121"/>
          <w:szCs w:val="24"/>
        </w:rPr>
        <w:t xml:space="preserve">και καταθέτω ολόκληρη τη μηνυτήρια αναφορά της </w:t>
      </w:r>
      <w:r w:rsidRPr="009C137C">
        <w:rPr>
          <w:rFonts w:eastAsia="Times New Roman"/>
          <w:color w:val="212121"/>
          <w:szCs w:val="24"/>
          <w:lang w:val="en"/>
        </w:rPr>
        <w:t>A</w:t>
      </w:r>
      <w:proofErr w:type="spellStart"/>
      <w:r>
        <w:rPr>
          <w:rFonts w:eastAsia="Times New Roman"/>
          <w:color w:val="212121"/>
          <w:szCs w:val="24"/>
          <w:lang w:val="en-US"/>
        </w:rPr>
        <w:t>lpha</w:t>
      </w:r>
      <w:proofErr w:type="spellEnd"/>
      <w:r w:rsidRPr="007866AE">
        <w:rPr>
          <w:rFonts w:eastAsia="Times New Roman"/>
          <w:color w:val="212121"/>
          <w:szCs w:val="24"/>
        </w:rPr>
        <w:t xml:space="preserve"> </w:t>
      </w:r>
      <w:r>
        <w:rPr>
          <w:rFonts w:eastAsia="Times New Roman"/>
          <w:color w:val="212121"/>
          <w:szCs w:val="24"/>
          <w:lang w:val="en-US"/>
        </w:rPr>
        <w:t>B</w:t>
      </w:r>
      <w:r>
        <w:rPr>
          <w:rFonts w:eastAsia="Times New Roman"/>
          <w:color w:val="212121"/>
          <w:szCs w:val="24"/>
          <w:lang w:val="en-US"/>
        </w:rPr>
        <w:t>ank</w:t>
      </w:r>
      <w:r w:rsidRPr="007866AE">
        <w:rPr>
          <w:rFonts w:eastAsia="Times New Roman"/>
          <w:color w:val="212121"/>
          <w:szCs w:val="24"/>
        </w:rPr>
        <w:t xml:space="preserve"> </w:t>
      </w:r>
      <w:r>
        <w:rPr>
          <w:rFonts w:eastAsia="Times New Roman"/>
          <w:color w:val="212121"/>
          <w:szCs w:val="24"/>
        </w:rPr>
        <w:t>στα Π</w:t>
      </w:r>
      <w:r w:rsidRPr="009C137C">
        <w:rPr>
          <w:rFonts w:eastAsia="Times New Roman"/>
          <w:color w:val="212121"/>
          <w:szCs w:val="24"/>
        </w:rPr>
        <w:t>ρακτικά</w:t>
      </w:r>
      <w:r>
        <w:rPr>
          <w:rFonts w:eastAsia="Times New Roman"/>
          <w:color w:val="212121"/>
          <w:szCs w:val="24"/>
        </w:rPr>
        <w:t>- η Κ</w:t>
      </w:r>
      <w:r w:rsidRPr="009C137C">
        <w:rPr>
          <w:rFonts w:eastAsia="Times New Roman"/>
          <w:color w:val="212121"/>
          <w:szCs w:val="24"/>
        </w:rPr>
        <w:t xml:space="preserve">υβέρνηση </w:t>
      </w:r>
      <w:r>
        <w:rPr>
          <w:rFonts w:eastAsia="Times New Roman"/>
          <w:color w:val="212121"/>
          <w:szCs w:val="24"/>
        </w:rPr>
        <w:t xml:space="preserve">αγρόν </w:t>
      </w:r>
      <w:proofErr w:type="spellStart"/>
      <w:r>
        <w:rPr>
          <w:rFonts w:eastAsia="Times New Roman"/>
          <w:color w:val="212121"/>
          <w:szCs w:val="24"/>
        </w:rPr>
        <w:t>ηγόρασε</w:t>
      </w:r>
      <w:proofErr w:type="spellEnd"/>
      <w:r>
        <w:rPr>
          <w:rFonts w:eastAsia="Times New Roman"/>
          <w:color w:val="212121"/>
          <w:szCs w:val="24"/>
        </w:rPr>
        <w:t>, «πέρα β</w:t>
      </w:r>
      <w:r w:rsidRPr="009C137C">
        <w:rPr>
          <w:rFonts w:eastAsia="Times New Roman"/>
          <w:color w:val="212121"/>
          <w:szCs w:val="24"/>
        </w:rPr>
        <w:t>ρέχει</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για την Κυβέ</w:t>
      </w:r>
      <w:r>
        <w:rPr>
          <w:rFonts w:eastAsia="Times New Roman"/>
          <w:color w:val="212121"/>
          <w:szCs w:val="24"/>
        </w:rPr>
        <w:t xml:space="preserve">ρνηση. Συνεχίζει </w:t>
      </w:r>
      <w:r w:rsidRPr="009C137C">
        <w:rPr>
          <w:rFonts w:eastAsia="Times New Roman"/>
          <w:color w:val="212121"/>
          <w:szCs w:val="24"/>
        </w:rPr>
        <w:t xml:space="preserve">να καλύπτει τον </w:t>
      </w:r>
      <w:r>
        <w:rPr>
          <w:rFonts w:eastAsia="Times New Roman"/>
          <w:color w:val="212121"/>
          <w:szCs w:val="24"/>
        </w:rPr>
        <w:t xml:space="preserve">κ. </w:t>
      </w:r>
      <w:proofErr w:type="spellStart"/>
      <w:r>
        <w:rPr>
          <w:rFonts w:eastAsia="Times New Roman"/>
          <w:color w:val="212121"/>
          <w:szCs w:val="24"/>
        </w:rPr>
        <w:t>Κιτσάκο</w:t>
      </w:r>
      <w:proofErr w:type="spellEnd"/>
      <w:r w:rsidRPr="009C137C">
        <w:rPr>
          <w:rFonts w:eastAsia="Times New Roman"/>
          <w:color w:val="212121"/>
          <w:szCs w:val="24"/>
        </w:rPr>
        <w:t xml:space="preserve"> και συνεχίζει όλο αυτό το γαϊτανάκι των μεθοδεύσεων</w:t>
      </w:r>
      <w:r>
        <w:rPr>
          <w:rFonts w:eastAsia="Times New Roman"/>
          <w:color w:val="212121"/>
          <w:szCs w:val="24"/>
        </w:rPr>
        <w:t xml:space="preserve">. </w:t>
      </w:r>
    </w:p>
    <w:p w14:paraId="38244178" w14:textId="77777777" w:rsidR="00D035B1" w:rsidRDefault="005B20CE">
      <w:pPr>
        <w:spacing w:line="600" w:lineRule="auto"/>
        <w:ind w:firstLine="720"/>
        <w:jc w:val="both"/>
        <w:rPr>
          <w:rFonts w:eastAsia="Times New Roman" w:cs="Times New Roman"/>
          <w:szCs w:val="24"/>
        </w:rPr>
      </w:pPr>
      <w:r w:rsidRPr="004B2E64">
        <w:rPr>
          <w:rFonts w:eastAsia="Times New Roman" w:cs="Times New Roman"/>
          <w:szCs w:val="24"/>
        </w:rPr>
        <w:lastRenderedPageBreak/>
        <w:t>(Στο σημείο</w:t>
      </w:r>
      <w:r>
        <w:rPr>
          <w:rFonts w:eastAsia="Times New Roman" w:cs="Times New Roman"/>
          <w:szCs w:val="24"/>
        </w:rPr>
        <w:t xml:space="preserve"> αυτό ο Βουλευτής κ. Κωνσταντίνος Χατζηδάκης </w:t>
      </w:r>
      <w:r w:rsidRPr="004B2E64">
        <w:rPr>
          <w:rFonts w:eastAsia="Times New Roman" w:cs="Times New Roman"/>
          <w:szCs w:val="24"/>
        </w:rPr>
        <w:t xml:space="preserve">καταθέτει για τα Πρακτικά </w:t>
      </w:r>
      <w:r>
        <w:rPr>
          <w:rFonts w:eastAsia="Times New Roman" w:cs="Times New Roman"/>
          <w:szCs w:val="24"/>
        </w:rPr>
        <w:t>την προαναφερθείσα μηνυτήρια αναφορά, η οποία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 xml:space="preserve">ρχείο του </w:t>
      </w:r>
      <w:r w:rsidRPr="004B2E64">
        <w:rPr>
          <w:rFonts w:eastAsia="Times New Roman" w:cs="Times New Roman"/>
          <w:szCs w:val="24"/>
        </w:rPr>
        <w:t>Τμήματος Γραμματείας της Διεύθυνσης Στενογραφίας και Πρακτικών της Βουλής)</w:t>
      </w:r>
    </w:p>
    <w:p w14:paraId="38244179"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Κ</w:t>
      </w:r>
      <w:r w:rsidRPr="009C137C">
        <w:rPr>
          <w:rFonts w:eastAsia="Times New Roman"/>
          <w:color w:val="212121"/>
          <w:szCs w:val="24"/>
        </w:rPr>
        <w:t xml:space="preserve">αι ως κερασάκι στην τούρτα προκύπτει η ιστορία </w:t>
      </w:r>
      <w:proofErr w:type="spellStart"/>
      <w:r>
        <w:rPr>
          <w:rFonts w:eastAsia="Times New Roman"/>
          <w:color w:val="212121"/>
          <w:szCs w:val="24"/>
        </w:rPr>
        <w:t>Πετσίτη</w:t>
      </w:r>
      <w:proofErr w:type="spellEnd"/>
      <w:r>
        <w:rPr>
          <w:rFonts w:eastAsia="Times New Roman"/>
          <w:color w:val="212121"/>
          <w:szCs w:val="24"/>
        </w:rPr>
        <w:t>. Είναι έ</w:t>
      </w:r>
      <w:r w:rsidRPr="009C137C">
        <w:rPr>
          <w:rFonts w:eastAsia="Times New Roman"/>
          <w:color w:val="212121"/>
          <w:szCs w:val="24"/>
        </w:rPr>
        <w:t>να</w:t>
      </w:r>
      <w:r>
        <w:rPr>
          <w:rFonts w:eastAsia="Times New Roman"/>
          <w:color w:val="212121"/>
          <w:szCs w:val="24"/>
        </w:rPr>
        <w:t>ς πρώην συμμαθητής και συνεργάτη</w:t>
      </w:r>
      <w:r w:rsidRPr="009C137C">
        <w:rPr>
          <w:rFonts w:eastAsia="Times New Roman"/>
          <w:color w:val="212121"/>
          <w:szCs w:val="24"/>
        </w:rPr>
        <w:t>ς το</w:t>
      </w:r>
      <w:r>
        <w:rPr>
          <w:rFonts w:eastAsia="Times New Roman"/>
          <w:color w:val="212121"/>
          <w:szCs w:val="24"/>
        </w:rPr>
        <w:t>υ Νίκου Παππά και πρωταγωνιστής σε</w:t>
      </w:r>
      <w:r w:rsidRPr="009C137C">
        <w:rPr>
          <w:rFonts w:eastAsia="Times New Roman"/>
          <w:color w:val="212121"/>
          <w:szCs w:val="24"/>
        </w:rPr>
        <w:t xml:space="preserve"> φωτογραφίες δίπλα στον Αλέξη Τσίπρα και σε άλλα κυβερνητικά στελέχη</w:t>
      </w:r>
      <w:r>
        <w:rPr>
          <w:rFonts w:eastAsia="Times New Roman"/>
          <w:color w:val="212121"/>
          <w:szCs w:val="24"/>
        </w:rPr>
        <w:t>. Σ</w:t>
      </w:r>
      <w:r w:rsidRPr="009C137C">
        <w:rPr>
          <w:rFonts w:eastAsia="Times New Roman"/>
          <w:color w:val="212121"/>
          <w:szCs w:val="24"/>
        </w:rPr>
        <w:t>ύμφωνα με δηλώσεις του κ</w:t>
      </w:r>
      <w:r>
        <w:rPr>
          <w:rFonts w:eastAsia="Times New Roman"/>
          <w:color w:val="212121"/>
          <w:szCs w:val="24"/>
        </w:rPr>
        <w:t xml:space="preserve">. </w:t>
      </w:r>
      <w:proofErr w:type="spellStart"/>
      <w:r>
        <w:rPr>
          <w:rFonts w:eastAsia="Times New Roman"/>
          <w:color w:val="212121"/>
          <w:szCs w:val="24"/>
        </w:rPr>
        <w:t>Κιτσάκου</w:t>
      </w:r>
      <w:proofErr w:type="spellEnd"/>
      <w:r>
        <w:rPr>
          <w:rFonts w:eastAsia="Times New Roman"/>
          <w:color w:val="212121"/>
          <w:szCs w:val="24"/>
        </w:rPr>
        <w:t xml:space="preserve"> τώρα </w:t>
      </w:r>
      <w:r w:rsidRPr="009C137C">
        <w:rPr>
          <w:rFonts w:eastAsia="Times New Roman"/>
          <w:color w:val="212121"/>
          <w:szCs w:val="24"/>
        </w:rPr>
        <w:t>καθ</w:t>
      </w:r>
      <w:r>
        <w:rPr>
          <w:rFonts w:eastAsia="Times New Roman"/>
          <w:color w:val="212121"/>
          <w:szCs w:val="24"/>
        </w:rPr>
        <w:t xml:space="preserve">’ </w:t>
      </w:r>
      <w:r w:rsidRPr="009C137C">
        <w:rPr>
          <w:rFonts w:eastAsia="Times New Roman"/>
          <w:color w:val="212121"/>
          <w:szCs w:val="24"/>
        </w:rPr>
        <w:t>όλη τη διετία 2016-2017</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ό</w:t>
      </w:r>
      <w:r w:rsidRPr="009C137C">
        <w:rPr>
          <w:rFonts w:eastAsia="Times New Roman"/>
          <w:color w:val="212121"/>
          <w:szCs w:val="24"/>
        </w:rPr>
        <w:t>που γίνονταν αυτές οι διαπραγματεύσεις και οι μεθοδεύσεις</w:t>
      </w:r>
      <w:r>
        <w:rPr>
          <w:rFonts w:eastAsia="Times New Roman"/>
          <w:color w:val="212121"/>
          <w:szCs w:val="24"/>
        </w:rPr>
        <w:t xml:space="preserve">, </w:t>
      </w:r>
      <w:r w:rsidRPr="009C137C">
        <w:rPr>
          <w:rFonts w:eastAsia="Times New Roman"/>
          <w:color w:val="212121"/>
          <w:szCs w:val="24"/>
        </w:rPr>
        <w:t>ο κ</w:t>
      </w:r>
      <w:r>
        <w:rPr>
          <w:rFonts w:eastAsia="Times New Roman"/>
          <w:color w:val="212121"/>
          <w:szCs w:val="24"/>
        </w:rPr>
        <w:t xml:space="preserve">. </w:t>
      </w:r>
      <w:r w:rsidRPr="009C137C">
        <w:rPr>
          <w:rFonts w:eastAsia="Times New Roman"/>
          <w:color w:val="212121"/>
          <w:szCs w:val="24"/>
        </w:rPr>
        <w:t xml:space="preserve">Μανώλης </w:t>
      </w:r>
      <w:proofErr w:type="spellStart"/>
      <w:r>
        <w:rPr>
          <w:rFonts w:eastAsia="Times New Roman"/>
          <w:color w:val="212121"/>
          <w:szCs w:val="24"/>
        </w:rPr>
        <w:t>Πετσίτης</w:t>
      </w:r>
      <w:proofErr w:type="spellEnd"/>
      <w:r w:rsidRPr="009C137C">
        <w:rPr>
          <w:rFonts w:eastAsia="Times New Roman"/>
          <w:color w:val="212121"/>
          <w:szCs w:val="24"/>
        </w:rPr>
        <w:t xml:space="preserve"> επισκέπτεται επανειλημμένως τη ΔΕ</w:t>
      </w:r>
      <w:r w:rsidRPr="009C137C">
        <w:rPr>
          <w:rFonts w:eastAsia="Times New Roman"/>
          <w:color w:val="212121"/>
          <w:szCs w:val="24"/>
        </w:rPr>
        <w:t xml:space="preserve">ΠΑ και </w:t>
      </w:r>
      <w:r>
        <w:rPr>
          <w:rFonts w:eastAsia="Times New Roman"/>
          <w:color w:val="212121"/>
          <w:szCs w:val="24"/>
        </w:rPr>
        <w:t xml:space="preserve">τον ίδιο τον κ. </w:t>
      </w:r>
      <w:proofErr w:type="spellStart"/>
      <w:r>
        <w:rPr>
          <w:rFonts w:eastAsia="Times New Roman"/>
          <w:color w:val="212121"/>
          <w:szCs w:val="24"/>
        </w:rPr>
        <w:t>Κιτσάκο</w:t>
      </w:r>
      <w:proofErr w:type="spellEnd"/>
      <w:r>
        <w:rPr>
          <w:rFonts w:eastAsia="Times New Roman"/>
          <w:color w:val="212121"/>
          <w:szCs w:val="24"/>
        </w:rPr>
        <w:t xml:space="preserve"> και λέει ο κ. </w:t>
      </w:r>
      <w:proofErr w:type="spellStart"/>
      <w:r>
        <w:rPr>
          <w:rFonts w:eastAsia="Times New Roman"/>
          <w:color w:val="212121"/>
          <w:szCs w:val="24"/>
        </w:rPr>
        <w:t>Κιτσάκο</w:t>
      </w:r>
      <w:r w:rsidRPr="009C137C">
        <w:rPr>
          <w:rFonts w:eastAsia="Times New Roman"/>
          <w:color w:val="212121"/>
          <w:szCs w:val="24"/>
        </w:rPr>
        <w:t>ς</w:t>
      </w:r>
      <w:proofErr w:type="spellEnd"/>
      <w:r w:rsidRPr="009C137C">
        <w:rPr>
          <w:rFonts w:eastAsia="Times New Roman"/>
          <w:color w:val="212121"/>
          <w:szCs w:val="24"/>
        </w:rPr>
        <w:t xml:space="preserve"> </w:t>
      </w:r>
      <w:r>
        <w:rPr>
          <w:rFonts w:eastAsia="Times New Roman"/>
          <w:color w:val="212121"/>
          <w:szCs w:val="24"/>
        </w:rPr>
        <w:t xml:space="preserve">ότι τον επισκεπτόταν </w:t>
      </w:r>
      <w:r w:rsidRPr="009C137C">
        <w:rPr>
          <w:rFonts w:eastAsia="Times New Roman"/>
          <w:color w:val="212121"/>
          <w:szCs w:val="24"/>
        </w:rPr>
        <w:t xml:space="preserve">ως εκπρόσωπος των </w:t>
      </w:r>
      <w:r>
        <w:rPr>
          <w:rFonts w:eastAsia="Times New Roman"/>
          <w:color w:val="212121"/>
          <w:szCs w:val="24"/>
        </w:rPr>
        <w:t>υ</w:t>
      </w:r>
      <w:r w:rsidRPr="009C137C">
        <w:rPr>
          <w:rFonts w:eastAsia="Times New Roman"/>
          <w:color w:val="212121"/>
          <w:szCs w:val="24"/>
        </w:rPr>
        <w:t xml:space="preserve">πηρεσιών </w:t>
      </w:r>
      <w:r w:rsidRPr="009C137C">
        <w:rPr>
          <w:rFonts w:eastAsia="Times New Roman"/>
          <w:color w:val="212121"/>
          <w:szCs w:val="24"/>
        </w:rPr>
        <w:t>του Μεγάρου Μαξίμου</w:t>
      </w:r>
      <w:r>
        <w:rPr>
          <w:rFonts w:eastAsia="Times New Roman"/>
          <w:color w:val="212121"/>
          <w:szCs w:val="24"/>
        </w:rPr>
        <w:t>.</w:t>
      </w:r>
    </w:p>
    <w:p w14:paraId="3824417A"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Τ</w:t>
      </w:r>
      <w:r w:rsidRPr="009C137C">
        <w:rPr>
          <w:rFonts w:eastAsia="Times New Roman"/>
          <w:color w:val="212121"/>
          <w:szCs w:val="24"/>
        </w:rPr>
        <w:t>ο αξιοσημείωτο</w:t>
      </w:r>
      <w:r>
        <w:rPr>
          <w:rFonts w:eastAsia="Times New Roman"/>
          <w:color w:val="212121"/>
          <w:szCs w:val="24"/>
        </w:rPr>
        <w:t xml:space="preserve">, </w:t>
      </w:r>
      <w:r w:rsidRPr="009C137C">
        <w:rPr>
          <w:rFonts w:eastAsia="Times New Roman"/>
          <w:color w:val="212121"/>
          <w:szCs w:val="24"/>
        </w:rPr>
        <w:t>μάλιστα</w:t>
      </w:r>
      <w:r>
        <w:rPr>
          <w:rFonts w:eastAsia="Times New Roman"/>
          <w:color w:val="212121"/>
          <w:szCs w:val="24"/>
        </w:rPr>
        <w:t>,</w:t>
      </w:r>
      <w:r w:rsidRPr="009C137C">
        <w:rPr>
          <w:rFonts w:eastAsia="Times New Roman"/>
          <w:color w:val="212121"/>
          <w:szCs w:val="24"/>
        </w:rPr>
        <w:t xml:space="preserve"> είναι ότι αυτή την περίοδο ο κ</w:t>
      </w:r>
      <w:r>
        <w:rPr>
          <w:rFonts w:eastAsia="Times New Roman"/>
          <w:color w:val="212121"/>
          <w:szCs w:val="24"/>
        </w:rPr>
        <w:t xml:space="preserve">. </w:t>
      </w:r>
      <w:proofErr w:type="spellStart"/>
      <w:r>
        <w:rPr>
          <w:rFonts w:eastAsia="Times New Roman"/>
          <w:color w:val="212121"/>
          <w:szCs w:val="24"/>
        </w:rPr>
        <w:t>Πετσίτης</w:t>
      </w:r>
      <w:proofErr w:type="spellEnd"/>
      <w:r w:rsidRPr="009C137C">
        <w:rPr>
          <w:rFonts w:eastAsia="Times New Roman"/>
          <w:color w:val="212121"/>
          <w:szCs w:val="24"/>
        </w:rPr>
        <w:t xml:space="preserve"> αποδεικνύ</w:t>
      </w:r>
      <w:r>
        <w:rPr>
          <w:rFonts w:eastAsia="Times New Roman"/>
          <w:color w:val="212121"/>
          <w:szCs w:val="24"/>
        </w:rPr>
        <w:t>εται ότι αμείβεται μόνο από τα «</w:t>
      </w:r>
      <w:r>
        <w:rPr>
          <w:rFonts w:eastAsia="Times New Roman"/>
          <w:color w:val="212121"/>
          <w:szCs w:val="24"/>
        </w:rPr>
        <w:t>ΕΛΛΗΝΙΚΑ ΛΙ</w:t>
      </w:r>
      <w:r w:rsidRPr="009C137C">
        <w:rPr>
          <w:rFonts w:eastAsia="Times New Roman"/>
          <w:color w:val="212121"/>
          <w:szCs w:val="24"/>
        </w:rPr>
        <w:t>ΠΑΣΜΑΤΑ</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w:t>
      </w:r>
      <w:r w:rsidRPr="009C137C">
        <w:rPr>
          <w:rFonts w:eastAsia="Times New Roman"/>
          <w:color w:val="212121"/>
          <w:szCs w:val="24"/>
        </w:rPr>
        <w:t>αμε</w:t>
      </w:r>
      <w:r w:rsidRPr="009C137C">
        <w:rPr>
          <w:rFonts w:eastAsia="Times New Roman"/>
          <w:color w:val="212121"/>
          <w:szCs w:val="24"/>
        </w:rPr>
        <w:t xml:space="preserve">ίβεται </w:t>
      </w:r>
      <w:r>
        <w:rPr>
          <w:rFonts w:eastAsia="Times New Roman"/>
          <w:color w:val="212121"/>
          <w:szCs w:val="24"/>
        </w:rPr>
        <w:t>και από αλλού- με ποσά που φτάνουν τα</w:t>
      </w:r>
      <w:r w:rsidRPr="009C137C">
        <w:rPr>
          <w:rFonts w:eastAsia="Times New Roman"/>
          <w:color w:val="212121"/>
          <w:szCs w:val="24"/>
        </w:rPr>
        <w:t xml:space="preserve"> 200.000 ευρώ</w:t>
      </w:r>
      <w:r>
        <w:rPr>
          <w:rFonts w:eastAsia="Times New Roman"/>
          <w:color w:val="212121"/>
          <w:szCs w:val="24"/>
        </w:rPr>
        <w:t>. Ε</w:t>
      </w:r>
      <w:r w:rsidRPr="009C137C">
        <w:rPr>
          <w:rFonts w:eastAsia="Times New Roman"/>
          <w:color w:val="212121"/>
          <w:szCs w:val="24"/>
        </w:rPr>
        <w:t xml:space="preserve">ίναι φοβερή </w:t>
      </w:r>
      <w:r>
        <w:rPr>
          <w:rFonts w:eastAsia="Times New Roman"/>
          <w:color w:val="212121"/>
          <w:szCs w:val="24"/>
        </w:rPr>
        <w:t xml:space="preserve">η ανέλιξη του κ. </w:t>
      </w:r>
      <w:proofErr w:type="spellStart"/>
      <w:r>
        <w:rPr>
          <w:rFonts w:eastAsia="Times New Roman"/>
          <w:color w:val="212121"/>
          <w:szCs w:val="24"/>
        </w:rPr>
        <w:t>Πετσίτη</w:t>
      </w:r>
      <w:proofErr w:type="spellEnd"/>
      <w:r>
        <w:rPr>
          <w:rFonts w:eastAsia="Times New Roman"/>
          <w:color w:val="212121"/>
          <w:szCs w:val="24"/>
        </w:rPr>
        <w:t xml:space="preserve">, είναι </w:t>
      </w:r>
      <w:r w:rsidRPr="009C137C">
        <w:rPr>
          <w:rFonts w:eastAsia="Times New Roman"/>
          <w:color w:val="212121"/>
          <w:szCs w:val="24"/>
        </w:rPr>
        <w:t xml:space="preserve">πραγματικά ένα </w:t>
      </w:r>
      <w:r w:rsidRPr="009C137C">
        <w:rPr>
          <w:rFonts w:eastAsia="Times New Roman"/>
          <w:color w:val="212121"/>
          <w:szCs w:val="24"/>
          <w:lang w:val="en"/>
        </w:rPr>
        <w:t>success</w:t>
      </w:r>
      <w:r w:rsidRPr="009C137C">
        <w:rPr>
          <w:rFonts w:eastAsia="Times New Roman"/>
          <w:color w:val="212121"/>
          <w:szCs w:val="24"/>
        </w:rPr>
        <w:t xml:space="preserve"> </w:t>
      </w:r>
      <w:r>
        <w:rPr>
          <w:rFonts w:eastAsia="Times New Roman"/>
          <w:color w:val="212121"/>
          <w:szCs w:val="24"/>
          <w:lang w:val="en"/>
        </w:rPr>
        <w:t>s</w:t>
      </w:r>
      <w:r w:rsidRPr="009C137C">
        <w:rPr>
          <w:rFonts w:eastAsia="Times New Roman"/>
          <w:color w:val="212121"/>
          <w:szCs w:val="24"/>
          <w:lang w:val="en"/>
        </w:rPr>
        <w:t>tory</w:t>
      </w:r>
      <w:r w:rsidRPr="009C137C">
        <w:rPr>
          <w:rFonts w:eastAsia="Times New Roman"/>
          <w:color w:val="212121"/>
          <w:szCs w:val="24"/>
        </w:rPr>
        <w:t xml:space="preserve"> του ιδίου</w:t>
      </w:r>
      <w:r>
        <w:rPr>
          <w:rFonts w:eastAsia="Times New Roman"/>
          <w:color w:val="212121"/>
          <w:szCs w:val="24"/>
        </w:rPr>
        <w:t xml:space="preserve"> και της Κ</w:t>
      </w:r>
      <w:r w:rsidRPr="009C137C">
        <w:rPr>
          <w:rFonts w:eastAsia="Times New Roman"/>
          <w:color w:val="212121"/>
          <w:szCs w:val="24"/>
        </w:rPr>
        <w:t>υβέρνησης Τσίπρα</w:t>
      </w:r>
      <w:r>
        <w:rPr>
          <w:rFonts w:eastAsia="Times New Roman"/>
          <w:color w:val="212121"/>
          <w:szCs w:val="24"/>
        </w:rPr>
        <w:t>,</w:t>
      </w:r>
      <w:r w:rsidRPr="009C137C">
        <w:rPr>
          <w:rFonts w:eastAsia="Times New Roman"/>
          <w:color w:val="212121"/>
          <w:szCs w:val="24"/>
        </w:rPr>
        <w:t xml:space="preserve"> πόσο γρήγορα ένας άνθρωπος μπορεί να αναπτυχθεί σε </w:t>
      </w:r>
      <w:r w:rsidRPr="009C137C">
        <w:rPr>
          <w:rFonts w:eastAsia="Times New Roman"/>
          <w:color w:val="212121"/>
          <w:szCs w:val="24"/>
        </w:rPr>
        <w:lastRenderedPageBreak/>
        <w:t>μία περίοδο κρίσεως</w:t>
      </w:r>
      <w:r>
        <w:rPr>
          <w:rFonts w:eastAsia="Times New Roman"/>
          <w:color w:val="212121"/>
          <w:szCs w:val="24"/>
        </w:rPr>
        <w:t xml:space="preserve"> μ</w:t>
      </w:r>
      <w:r w:rsidRPr="009C137C">
        <w:rPr>
          <w:rFonts w:eastAsia="Times New Roman"/>
          <w:color w:val="212121"/>
          <w:szCs w:val="24"/>
        </w:rPr>
        <w:t>άλιστα</w:t>
      </w:r>
      <w:r>
        <w:rPr>
          <w:rFonts w:eastAsia="Times New Roman"/>
          <w:color w:val="212121"/>
          <w:szCs w:val="24"/>
        </w:rPr>
        <w:t xml:space="preserve">, καθώς </w:t>
      </w:r>
      <w:r>
        <w:rPr>
          <w:rFonts w:eastAsia="Times New Roman"/>
          <w:color w:val="212121"/>
          <w:szCs w:val="24"/>
        </w:rPr>
        <w:t>το προηγούμενο επάγγελμά</w:t>
      </w:r>
      <w:r w:rsidRPr="009C137C">
        <w:rPr>
          <w:rFonts w:eastAsia="Times New Roman"/>
          <w:color w:val="212121"/>
          <w:szCs w:val="24"/>
        </w:rPr>
        <w:t xml:space="preserve"> του </w:t>
      </w:r>
      <w:r>
        <w:rPr>
          <w:rFonts w:eastAsia="Times New Roman"/>
          <w:color w:val="212121"/>
          <w:szCs w:val="24"/>
        </w:rPr>
        <w:t>–σερβιτόρος ήταν ο άνθρωπος, μια χαρά-</w:t>
      </w:r>
      <w:r w:rsidRPr="009C137C">
        <w:rPr>
          <w:rFonts w:eastAsia="Times New Roman"/>
          <w:color w:val="212121"/>
          <w:szCs w:val="24"/>
        </w:rPr>
        <w:t xml:space="preserve"> του απέφερε 5.000 ευρώ το</w:t>
      </w:r>
      <w:r>
        <w:rPr>
          <w:rFonts w:eastAsia="Times New Roman"/>
          <w:color w:val="212121"/>
          <w:szCs w:val="24"/>
        </w:rPr>
        <w:t>ν</w:t>
      </w:r>
      <w:r w:rsidRPr="009C137C">
        <w:rPr>
          <w:rFonts w:eastAsia="Times New Roman"/>
          <w:color w:val="212121"/>
          <w:szCs w:val="24"/>
        </w:rPr>
        <w:t xml:space="preserve"> χρόνο</w:t>
      </w:r>
      <w:r>
        <w:rPr>
          <w:rFonts w:eastAsia="Times New Roman"/>
          <w:color w:val="212121"/>
          <w:szCs w:val="24"/>
        </w:rPr>
        <w:t>. Α</w:t>
      </w:r>
      <w:r w:rsidRPr="009C137C">
        <w:rPr>
          <w:rFonts w:eastAsia="Times New Roman"/>
          <w:color w:val="212121"/>
          <w:szCs w:val="24"/>
        </w:rPr>
        <w:t xml:space="preserve">πό σερβιτόρος γίνεται </w:t>
      </w:r>
      <w:r>
        <w:rPr>
          <w:rFonts w:eastAsia="Times New Roman"/>
          <w:color w:val="212121"/>
          <w:szCs w:val="24"/>
          <w:lang w:val="en-US"/>
        </w:rPr>
        <w:t>consultant</w:t>
      </w:r>
      <w:r w:rsidRPr="009C137C">
        <w:rPr>
          <w:rFonts w:eastAsia="Times New Roman"/>
          <w:color w:val="212121"/>
          <w:szCs w:val="24"/>
        </w:rPr>
        <w:t xml:space="preserve"> και </w:t>
      </w:r>
      <w:r>
        <w:rPr>
          <w:rFonts w:eastAsia="Times New Roman"/>
          <w:color w:val="212121"/>
          <w:szCs w:val="24"/>
        </w:rPr>
        <w:t>πάει πια</w:t>
      </w:r>
      <w:r w:rsidRPr="009C137C">
        <w:rPr>
          <w:rFonts w:eastAsia="Times New Roman"/>
          <w:color w:val="212121"/>
          <w:szCs w:val="24"/>
        </w:rPr>
        <w:t xml:space="preserve"> </w:t>
      </w:r>
      <w:r>
        <w:rPr>
          <w:rFonts w:eastAsia="Times New Roman"/>
          <w:color w:val="212121"/>
          <w:szCs w:val="24"/>
        </w:rPr>
        <w:t xml:space="preserve">στα 200.000 ευρώ μέσα στη </w:t>
      </w:r>
      <w:r w:rsidRPr="009C137C">
        <w:rPr>
          <w:rFonts w:eastAsia="Times New Roman"/>
          <w:color w:val="212121"/>
          <w:szCs w:val="24"/>
        </w:rPr>
        <w:t>διετία</w:t>
      </w:r>
      <w:r>
        <w:rPr>
          <w:rFonts w:eastAsia="Times New Roman"/>
          <w:color w:val="212121"/>
          <w:szCs w:val="24"/>
        </w:rPr>
        <w:t>.</w:t>
      </w:r>
    </w:p>
    <w:p w14:paraId="3824417B"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Τ</w:t>
      </w:r>
      <w:r w:rsidRPr="009C137C">
        <w:rPr>
          <w:rFonts w:eastAsia="Times New Roman"/>
          <w:color w:val="212121"/>
          <w:szCs w:val="24"/>
        </w:rPr>
        <w:t>ι άλλο</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όμως,</w:t>
      </w:r>
      <w:r w:rsidRPr="009C137C">
        <w:rPr>
          <w:rFonts w:eastAsia="Times New Roman"/>
          <w:color w:val="212121"/>
          <w:szCs w:val="24"/>
        </w:rPr>
        <w:t xml:space="preserve"> είναι ο κ</w:t>
      </w:r>
      <w:r>
        <w:rPr>
          <w:rFonts w:eastAsia="Times New Roman"/>
          <w:color w:val="212121"/>
          <w:szCs w:val="24"/>
        </w:rPr>
        <w:t xml:space="preserve">. </w:t>
      </w:r>
      <w:proofErr w:type="spellStart"/>
      <w:r>
        <w:rPr>
          <w:rFonts w:eastAsia="Times New Roman"/>
          <w:color w:val="212121"/>
          <w:szCs w:val="24"/>
        </w:rPr>
        <w:t>Πετσίτης</w:t>
      </w:r>
      <w:proofErr w:type="spellEnd"/>
      <w:r>
        <w:rPr>
          <w:rFonts w:eastAsia="Times New Roman"/>
          <w:color w:val="212121"/>
          <w:szCs w:val="24"/>
        </w:rPr>
        <w:t>, εκτός από φίλος του κ. Τσίπρα και του</w:t>
      </w:r>
      <w:r>
        <w:rPr>
          <w:rFonts w:eastAsia="Times New Roman"/>
          <w:color w:val="212121"/>
          <w:szCs w:val="24"/>
        </w:rPr>
        <w:t xml:space="preserve"> κ.</w:t>
      </w:r>
      <w:r w:rsidRPr="009C137C">
        <w:rPr>
          <w:rFonts w:eastAsia="Times New Roman"/>
          <w:color w:val="212121"/>
          <w:szCs w:val="24"/>
        </w:rPr>
        <w:t xml:space="preserve"> Παππά</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Δ</w:t>
      </w:r>
      <w:r w:rsidRPr="009C137C">
        <w:rPr>
          <w:rFonts w:eastAsia="Times New Roman"/>
          <w:color w:val="212121"/>
          <w:szCs w:val="24"/>
        </w:rPr>
        <w:t xml:space="preserve">ιαβάζω </w:t>
      </w:r>
      <w:r>
        <w:rPr>
          <w:rFonts w:eastAsia="Times New Roman"/>
          <w:color w:val="212121"/>
          <w:szCs w:val="24"/>
        </w:rPr>
        <w:t>-</w:t>
      </w:r>
      <w:r w:rsidRPr="009C137C">
        <w:rPr>
          <w:rFonts w:eastAsia="Times New Roman"/>
          <w:color w:val="212121"/>
          <w:szCs w:val="24"/>
        </w:rPr>
        <w:t>και δεν διαψεύδεται</w:t>
      </w:r>
      <w:r>
        <w:rPr>
          <w:rFonts w:eastAsia="Times New Roman"/>
          <w:color w:val="212121"/>
          <w:szCs w:val="24"/>
        </w:rPr>
        <w:t>-</w:t>
      </w:r>
      <w:r w:rsidRPr="009C137C">
        <w:rPr>
          <w:rFonts w:eastAsia="Times New Roman"/>
          <w:color w:val="212121"/>
          <w:szCs w:val="24"/>
        </w:rPr>
        <w:t xml:space="preserve"> ότι είναι φορολογικός</w:t>
      </w:r>
      <w:r>
        <w:rPr>
          <w:rFonts w:eastAsia="Times New Roman"/>
          <w:color w:val="212121"/>
          <w:szCs w:val="24"/>
        </w:rPr>
        <w:t xml:space="preserve"> αντιπρόσωπος στην Ελλάδα ενός Κ</w:t>
      </w:r>
      <w:r w:rsidRPr="009C137C">
        <w:rPr>
          <w:rFonts w:eastAsia="Times New Roman"/>
          <w:color w:val="212121"/>
          <w:szCs w:val="24"/>
        </w:rPr>
        <w:t>ύπριου δικηγόρου</w:t>
      </w:r>
      <w:r>
        <w:rPr>
          <w:rFonts w:eastAsia="Times New Roman"/>
          <w:color w:val="212121"/>
          <w:szCs w:val="24"/>
        </w:rPr>
        <w:t>,</w:t>
      </w:r>
      <w:r w:rsidRPr="009C137C">
        <w:rPr>
          <w:rFonts w:eastAsia="Times New Roman"/>
          <w:color w:val="212121"/>
          <w:szCs w:val="24"/>
        </w:rPr>
        <w:t xml:space="preserve"> του </w:t>
      </w:r>
      <w:proofErr w:type="spellStart"/>
      <w:r w:rsidRPr="009C137C">
        <w:rPr>
          <w:rFonts w:eastAsia="Times New Roman"/>
          <w:color w:val="212121"/>
          <w:szCs w:val="24"/>
        </w:rPr>
        <w:t>Σωτηράκη</w:t>
      </w:r>
      <w:proofErr w:type="spellEnd"/>
      <w:r w:rsidRPr="009C137C">
        <w:rPr>
          <w:rFonts w:eastAsia="Times New Roman"/>
          <w:color w:val="212121"/>
          <w:szCs w:val="24"/>
        </w:rPr>
        <w:t xml:space="preserve"> Παναγιώτου</w:t>
      </w:r>
      <w:r>
        <w:rPr>
          <w:rFonts w:eastAsia="Times New Roman"/>
          <w:color w:val="212121"/>
          <w:szCs w:val="24"/>
        </w:rPr>
        <w:t xml:space="preserve">, </w:t>
      </w:r>
      <w:r w:rsidRPr="009C137C">
        <w:rPr>
          <w:rFonts w:eastAsia="Times New Roman"/>
          <w:color w:val="212121"/>
          <w:szCs w:val="24"/>
        </w:rPr>
        <w:t>ο οποίος</w:t>
      </w:r>
      <w:r>
        <w:rPr>
          <w:rFonts w:eastAsia="Times New Roman"/>
          <w:color w:val="212121"/>
          <w:szCs w:val="24"/>
        </w:rPr>
        <w:t xml:space="preserve"> </w:t>
      </w:r>
      <w:proofErr w:type="spellStart"/>
      <w:r>
        <w:rPr>
          <w:rFonts w:eastAsia="Times New Roman"/>
          <w:color w:val="212121"/>
          <w:szCs w:val="24"/>
        </w:rPr>
        <w:t>Σωτηράκης</w:t>
      </w:r>
      <w:proofErr w:type="spellEnd"/>
      <w:r>
        <w:rPr>
          <w:rFonts w:eastAsia="Times New Roman"/>
          <w:color w:val="212121"/>
          <w:szCs w:val="24"/>
        </w:rPr>
        <w:t xml:space="preserve"> Παναγιώτου είναι κατά σύμπτωση -π</w:t>
      </w:r>
      <w:r w:rsidRPr="009C137C">
        <w:rPr>
          <w:rFonts w:eastAsia="Times New Roman"/>
          <w:color w:val="212121"/>
          <w:szCs w:val="24"/>
        </w:rPr>
        <w:t>ροφανώς και αυτό</w:t>
      </w:r>
      <w:r>
        <w:rPr>
          <w:rFonts w:eastAsia="Times New Roman"/>
          <w:color w:val="212121"/>
          <w:szCs w:val="24"/>
        </w:rPr>
        <w:t xml:space="preserve">- </w:t>
      </w:r>
      <w:r w:rsidRPr="009C137C">
        <w:rPr>
          <w:rFonts w:eastAsia="Times New Roman"/>
          <w:color w:val="212121"/>
          <w:szCs w:val="24"/>
        </w:rPr>
        <w:t xml:space="preserve">διαχειριστής </w:t>
      </w:r>
      <w:r>
        <w:rPr>
          <w:rFonts w:eastAsia="Times New Roman"/>
          <w:color w:val="212121"/>
          <w:szCs w:val="24"/>
        </w:rPr>
        <w:t xml:space="preserve">δύο </w:t>
      </w:r>
      <w:r>
        <w:rPr>
          <w:rFonts w:eastAsia="Times New Roman"/>
          <w:color w:val="212121"/>
          <w:szCs w:val="24"/>
          <w:lang w:val="en-US"/>
        </w:rPr>
        <w:t>offshore</w:t>
      </w:r>
      <w:r>
        <w:rPr>
          <w:rFonts w:eastAsia="Times New Roman"/>
          <w:color w:val="212121"/>
          <w:szCs w:val="24"/>
        </w:rPr>
        <w:t xml:space="preserve"> –τίνος λέτε;- του κ. Λ</w:t>
      </w:r>
      <w:r w:rsidRPr="009C137C">
        <w:rPr>
          <w:rFonts w:eastAsia="Times New Roman"/>
          <w:color w:val="212121"/>
          <w:szCs w:val="24"/>
        </w:rPr>
        <w:t>α</w:t>
      </w:r>
      <w:r w:rsidRPr="009C137C">
        <w:rPr>
          <w:rFonts w:eastAsia="Times New Roman"/>
          <w:color w:val="212121"/>
          <w:szCs w:val="24"/>
        </w:rPr>
        <w:t>υρεντιάδη</w:t>
      </w:r>
      <w:r>
        <w:rPr>
          <w:rFonts w:eastAsia="Times New Roman"/>
          <w:color w:val="212121"/>
          <w:szCs w:val="24"/>
        </w:rPr>
        <w:t>. Και τι άλλο είναι ο κ.</w:t>
      </w:r>
      <w:r w:rsidRPr="009C137C">
        <w:rPr>
          <w:rFonts w:eastAsia="Times New Roman"/>
          <w:color w:val="212121"/>
          <w:szCs w:val="24"/>
        </w:rPr>
        <w:t xml:space="preserve"> </w:t>
      </w:r>
      <w:proofErr w:type="spellStart"/>
      <w:r w:rsidRPr="009C137C">
        <w:rPr>
          <w:rFonts w:eastAsia="Times New Roman"/>
          <w:color w:val="212121"/>
          <w:szCs w:val="24"/>
        </w:rPr>
        <w:t>Σωτηράκης</w:t>
      </w:r>
      <w:proofErr w:type="spellEnd"/>
      <w:r w:rsidRPr="009C137C">
        <w:rPr>
          <w:rFonts w:eastAsia="Times New Roman"/>
          <w:color w:val="212121"/>
          <w:szCs w:val="24"/>
        </w:rPr>
        <w:t xml:space="preserve"> Παναγιώτου</w:t>
      </w:r>
      <w:r>
        <w:rPr>
          <w:rFonts w:eastAsia="Times New Roman"/>
          <w:color w:val="212121"/>
          <w:szCs w:val="24"/>
        </w:rPr>
        <w:t>; Σ</w:t>
      </w:r>
      <w:r w:rsidRPr="009C137C">
        <w:rPr>
          <w:rFonts w:eastAsia="Times New Roman"/>
          <w:color w:val="212121"/>
          <w:szCs w:val="24"/>
        </w:rPr>
        <w:t>υνε</w:t>
      </w:r>
      <w:r>
        <w:rPr>
          <w:rFonts w:eastAsia="Times New Roman"/>
          <w:color w:val="212121"/>
          <w:szCs w:val="24"/>
        </w:rPr>
        <w:t>ργάτης και συνέταιρος του κ.</w:t>
      </w:r>
      <w:r w:rsidRPr="009C137C">
        <w:rPr>
          <w:rFonts w:eastAsia="Times New Roman"/>
          <w:color w:val="212121"/>
          <w:szCs w:val="24"/>
        </w:rPr>
        <w:t xml:space="preserve"> Αρτεμίου</w:t>
      </w:r>
      <w:r>
        <w:rPr>
          <w:rFonts w:eastAsia="Times New Roman"/>
          <w:color w:val="212121"/>
          <w:szCs w:val="24"/>
        </w:rPr>
        <w:t>,</w:t>
      </w:r>
      <w:r w:rsidRPr="009C137C">
        <w:rPr>
          <w:rFonts w:eastAsia="Times New Roman"/>
          <w:color w:val="212121"/>
          <w:szCs w:val="24"/>
        </w:rPr>
        <w:t xml:space="preserve"> του γνωστού δικηγόρου με τον οποίον </w:t>
      </w:r>
      <w:proofErr w:type="spellStart"/>
      <w:r>
        <w:rPr>
          <w:rFonts w:eastAsia="Times New Roman"/>
          <w:color w:val="212121"/>
          <w:szCs w:val="24"/>
        </w:rPr>
        <w:t>συνταξίδεξε</w:t>
      </w:r>
      <w:proofErr w:type="spellEnd"/>
      <w:r>
        <w:rPr>
          <w:rFonts w:eastAsia="Times New Roman"/>
          <w:color w:val="212121"/>
          <w:szCs w:val="24"/>
        </w:rPr>
        <w:t xml:space="preserve"> ο κ.</w:t>
      </w:r>
      <w:r w:rsidRPr="009C137C">
        <w:rPr>
          <w:rFonts w:eastAsia="Times New Roman"/>
          <w:color w:val="212121"/>
          <w:szCs w:val="24"/>
        </w:rPr>
        <w:t xml:space="preserve"> Παππάς στη Βενεζουέλα και </w:t>
      </w:r>
      <w:r>
        <w:rPr>
          <w:rFonts w:eastAsia="Times New Roman"/>
          <w:color w:val="212121"/>
          <w:szCs w:val="24"/>
        </w:rPr>
        <w:t xml:space="preserve">ο </w:t>
      </w:r>
      <w:r w:rsidRPr="009C137C">
        <w:rPr>
          <w:rFonts w:eastAsia="Times New Roman"/>
          <w:color w:val="212121"/>
          <w:szCs w:val="24"/>
        </w:rPr>
        <w:t>όποιος φωτογραφήθηκε να μπαινοβγαίνει στο Μαξίμου</w:t>
      </w:r>
      <w:r>
        <w:rPr>
          <w:rFonts w:eastAsia="Times New Roman"/>
          <w:color w:val="212121"/>
          <w:szCs w:val="24"/>
        </w:rPr>
        <w:t xml:space="preserve">. </w:t>
      </w:r>
    </w:p>
    <w:p w14:paraId="3824417C"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Ποιο είναι το συμπέρασμά</w:t>
      </w:r>
      <w:r>
        <w:rPr>
          <w:rFonts w:eastAsia="Times New Roman"/>
          <w:color w:val="212121"/>
          <w:szCs w:val="24"/>
        </w:rPr>
        <w:t xml:space="preserve"> μου, κυρίες και κύριοι συνάδελφοι; Γ</w:t>
      </w:r>
      <w:r w:rsidRPr="009C137C">
        <w:rPr>
          <w:rFonts w:eastAsia="Times New Roman"/>
          <w:color w:val="212121"/>
          <w:szCs w:val="24"/>
        </w:rPr>
        <w:t>ύρω γύρω όλοι</w:t>
      </w:r>
      <w:r>
        <w:rPr>
          <w:rFonts w:eastAsia="Times New Roman"/>
          <w:color w:val="212121"/>
          <w:szCs w:val="24"/>
        </w:rPr>
        <w:t xml:space="preserve">, </w:t>
      </w:r>
      <w:r w:rsidRPr="009C137C">
        <w:rPr>
          <w:rFonts w:eastAsia="Times New Roman"/>
          <w:color w:val="212121"/>
          <w:szCs w:val="24"/>
        </w:rPr>
        <w:t>Λαυρεντιάδης</w:t>
      </w:r>
      <w:r>
        <w:rPr>
          <w:rFonts w:eastAsia="Times New Roman"/>
          <w:color w:val="212121"/>
          <w:szCs w:val="24"/>
        </w:rPr>
        <w:t>,</w:t>
      </w:r>
      <w:r w:rsidRPr="009C137C">
        <w:rPr>
          <w:rFonts w:eastAsia="Times New Roman"/>
          <w:color w:val="212121"/>
          <w:szCs w:val="24"/>
        </w:rPr>
        <w:t xml:space="preserve"> Αρτεμίου</w:t>
      </w:r>
      <w:r>
        <w:rPr>
          <w:rFonts w:eastAsia="Times New Roman"/>
          <w:color w:val="212121"/>
          <w:szCs w:val="24"/>
        </w:rPr>
        <w:t xml:space="preserve">, Παππάς και </w:t>
      </w:r>
      <w:r w:rsidRPr="009C137C">
        <w:rPr>
          <w:rFonts w:eastAsia="Times New Roman"/>
          <w:color w:val="212121"/>
          <w:szCs w:val="24"/>
        </w:rPr>
        <w:t>στη μέση ο Μανώλης</w:t>
      </w:r>
      <w:r>
        <w:rPr>
          <w:rFonts w:eastAsia="Times New Roman"/>
          <w:color w:val="212121"/>
          <w:szCs w:val="24"/>
        </w:rPr>
        <w:t>!</w:t>
      </w:r>
    </w:p>
    <w:p w14:paraId="3824417D"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Αντιπρόεδρε, πληροφοριακά, έχετε και τη δευτερολογία. </w:t>
      </w:r>
    </w:p>
    <w:p w14:paraId="3824417E" w14:textId="77777777" w:rsidR="00D035B1" w:rsidRDefault="005B20CE">
      <w:pPr>
        <w:spacing w:line="600" w:lineRule="auto"/>
        <w:ind w:firstLine="720"/>
        <w:jc w:val="both"/>
        <w:rPr>
          <w:rFonts w:eastAsia="Times New Roman"/>
          <w:color w:val="212121"/>
          <w:szCs w:val="24"/>
        </w:rPr>
      </w:pPr>
      <w:r>
        <w:rPr>
          <w:rFonts w:eastAsia="Times New Roman"/>
          <w:b/>
          <w:color w:val="212121"/>
          <w:szCs w:val="24"/>
        </w:rPr>
        <w:t xml:space="preserve">ΚΩΝΣΤΑΝΤΙΝΟΣ ΧΑΤΖΗΔΑΚΗΣ: </w:t>
      </w:r>
      <w:r>
        <w:rPr>
          <w:rFonts w:eastAsia="Times New Roman"/>
          <w:color w:val="212121"/>
          <w:szCs w:val="24"/>
        </w:rPr>
        <w:t xml:space="preserve">Αυτή είναι, δυστυχώς, η κωμικοτραγική εικόνα. </w:t>
      </w:r>
    </w:p>
    <w:p w14:paraId="3824417F"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Γ</w:t>
      </w:r>
      <w:r w:rsidRPr="009C137C">
        <w:rPr>
          <w:rFonts w:eastAsia="Times New Roman"/>
          <w:color w:val="212121"/>
          <w:szCs w:val="24"/>
        </w:rPr>
        <w:t>ια να συνοψίσουμε</w:t>
      </w:r>
      <w:r>
        <w:rPr>
          <w:rFonts w:eastAsia="Times New Roman"/>
          <w:color w:val="212121"/>
          <w:szCs w:val="24"/>
        </w:rPr>
        <w:t>, λοιπόν, η Κ</w:t>
      </w:r>
      <w:r w:rsidRPr="009C137C">
        <w:rPr>
          <w:rFonts w:eastAsia="Times New Roman"/>
          <w:color w:val="212121"/>
          <w:szCs w:val="24"/>
        </w:rPr>
        <w:t xml:space="preserve">υβέρνηση </w:t>
      </w:r>
      <w:r>
        <w:rPr>
          <w:rFonts w:eastAsia="Times New Roman"/>
          <w:color w:val="212121"/>
          <w:szCs w:val="24"/>
        </w:rPr>
        <w:t>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ΑΝΕΛ, πρώτον, αφήνει να αυξηθούν τα χρέη των «</w:t>
      </w:r>
      <w:r>
        <w:rPr>
          <w:rFonts w:eastAsia="Times New Roman"/>
          <w:color w:val="212121"/>
          <w:szCs w:val="24"/>
        </w:rPr>
        <w:t>ΕΛΛΗΝΙΚΩΝ Λ</w:t>
      </w:r>
      <w:r w:rsidRPr="009C137C">
        <w:rPr>
          <w:rFonts w:eastAsia="Times New Roman"/>
          <w:color w:val="212121"/>
          <w:szCs w:val="24"/>
        </w:rPr>
        <w:t>ΙΠΑΣΜΑΤΩΝ</w:t>
      </w:r>
      <w:r>
        <w:rPr>
          <w:rFonts w:eastAsia="Times New Roman"/>
          <w:color w:val="212121"/>
          <w:szCs w:val="24"/>
        </w:rPr>
        <w:t>»,</w:t>
      </w:r>
      <w:r w:rsidRPr="009C137C">
        <w:rPr>
          <w:rFonts w:eastAsia="Times New Roman"/>
          <w:color w:val="212121"/>
          <w:szCs w:val="24"/>
        </w:rPr>
        <w:t xml:space="preserve"> χωρίς να κάνει τίποτα</w:t>
      </w:r>
      <w:r>
        <w:rPr>
          <w:rFonts w:eastAsia="Times New Roman"/>
          <w:color w:val="212121"/>
          <w:szCs w:val="24"/>
        </w:rPr>
        <w:t xml:space="preserve">. </w:t>
      </w:r>
    </w:p>
    <w:p w14:paraId="38244180"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 xml:space="preserve">Δεύτερον, </w:t>
      </w:r>
      <w:r w:rsidRPr="009C137C">
        <w:rPr>
          <w:rFonts w:eastAsia="Times New Roman"/>
          <w:color w:val="212121"/>
          <w:szCs w:val="24"/>
        </w:rPr>
        <w:t xml:space="preserve">απομακρύνει τον </w:t>
      </w:r>
      <w:r>
        <w:rPr>
          <w:rFonts w:eastAsia="Times New Roman"/>
          <w:color w:val="212121"/>
          <w:szCs w:val="24"/>
        </w:rPr>
        <w:t xml:space="preserve">κ. </w:t>
      </w:r>
      <w:proofErr w:type="spellStart"/>
      <w:r>
        <w:rPr>
          <w:rFonts w:eastAsia="Times New Roman"/>
          <w:color w:val="212121"/>
          <w:szCs w:val="24"/>
        </w:rPr>
        <w:t>Π</w:t>
      </w:r>
      <w:r w:rsidRPr="009C137C">
        <w:rPr>
          <w:rFonts w:eastAsia="Times New Roman"/>
          <w:color w:val="212121"/>
          <w:szCs w:val="24"/>
        </w:rPr>
        <w:t>αλαιογιάννη</w:t>
      </w:r>
      <w:proofErr w:type="spellEnd"/>
      <w:r>
        <w:rPr>
          <w:rFonts w:eastAsia="Times New Roman"/>
          <w:color w:val="212121"/>
          <w:szCs w:val="24"/>
        </w:rPr>
        <w:t>,</w:t>
      </w:r>
      <w:r w:rsidRPr="009C137C">
        <w:rPr>
          <w:rFonts w:eastAsia="Times New Roman"/>
          <w:color w:val="212121"/>
          <w:szCs w:val="24"/>
        </w:rPr>
        <w:t xml:space="preserve"> όταν μίλησε για τα χρέη</w:t>
      </w:r>
      <w:r>
        <w:rPr>
          <w:rFonts w:eastAsia="Times New Roman"/>
          <w:color w:val="212121"/>
          <w:szCs w:val="24"/>
        </w:rPr>
        <w:t>.</w:t>
      </w:r>
      <w:r>
        <w:rPr>
          <w:rFonts w:eastAsia="Times New Roman"/>
          <w:color w:val="212121"/>
          <w:szCs w:val="24"/>
        </w:rPr>
        <w:t xml:space="preserve"> </w:t>
      </w:r>
    </w:p>
    <w:p w14:paraId="38244181"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Τρίτον, διορίζ</w:t>
      </w:r>
      <w:r w:rsidRPr="009C137C">
        <w:rPr>
          <w:rFonts w:eastAsia="Times New Roman"/>
          <w:color w:val="212121"/>
          <w:szCs w:val="24"/>
        </w:rPr>
        <w:t>ει στη ΔΕΠΑ το</w:t>
      </w:r>
      <w:r>
        <w:rPr>
          <w:rFonts w:eastAsia="Times New Roman"/>
          <w:color w:val="212121"/>
          <w:szCs w:val="24"/>
        </w:rPr>
        <w:t>ν Γενικό Δ</w:t>
      </w:r>
      <w:r w:rsidRPr="009C137C">
        <w:rPr>
          <w:rFonts w:eastAsia="Times New Roman"/>
          <w:color w:val="212121"/>
          <w:szCs w:val="24"/>
        </w:rPr>
        <w:t xml:space="preserve">ιευθυντή των </w:t>
      </w:r>
      <w:r>
        <w:rPr>
          <w:rFonts w:eastAsia="Times New Roman"/>
          <w:color w:val="212121"/>
          <w:szCs w:val="24"/>
        </w:rPr>
        <w:t>«</w:t>
      </w:r>
      <w:r>
        <w:rPr>
          <w:rFonts w:eastAsia="Times New Roman"/>
          <w:color w:val="212121"/>
          <w:szCs w:val="24"/>
        </w:rPr>
        <w:t xml:space="preserve"> ΕΛΛΗΝΙΚΩΝ Λ</w:t>
      </w:r>
      <w:r w:rsidRPr="009C137C">
        <w:rPr>
          <w:rFonts w:eastAsia="Times New Roman"/>
          <w:color w:val="212121"/>
          <w:szCs w:val="24"/>
        </w:rPr>
        <w:t>ΙΠΑΣΜΑΤΩΝ</w:t>
      </w:r>
      <w:r>
        <w:rPr>
          <w:rFonts w:eastAsia="Times New Roman"/>
          <w:color w:val="212121"/>
          <w:szCs w:val="24"/>
        </w:rPr>
        <w:t xml:space="preserve">» του κ. Λαυρεντιάδη. </w:t>
      </w:r>
    </w:p>
    <w:p w14:paraId="38244182"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 xml:space="preserve">Τέταρτον, </w:t>
      </w:r>
      <w:r w:rsidRPr="009C137C">
        <w:rPr>
          <w:rFonts w:eastAsia="Times New Roman"/>
          <w:color w:val="212121"/>
          <w:szCs w:val="24"/>
        </w:rPr>
        <w:t xml:space="preserve">παρακολουθεί </w:t>
      </w:r>
      <w:r>
        <w:rPr>
          <w:rFonts w:eastAsia="Times New Roman"/>
          <w:color w:val="212121"/>
          <w:szCs w:val="24"/>
        </w:rPr>
        <w:t>απαθώς</w:t>
      </w:r>
      <w:r w:rsidRPr="009C137C">
        <w:rPr>
          <w:rFonts w:eastAsia="Times New Roman"/>
          <w:color w:val="212121"/>
          <w:szCs w:val="24"/>
        </w:rPr>
        <w:t xml:space="preserve"> την επιχείρηση ανταλλαγής οικοπέδων</w:t>
      </w:r>
      <w:r>
        <w:rPr>
          <w:rFonts w:eastAsia="Times New Roman"/>
          <w:color w:val="212121"/>
          <w:szCs w:val="24"/>
        </w:rPr>
        <w:t>,</w:t>
      </w:r>
      <w:r w:rsidRPr="009C137C">
        <w:rPr>
          <w:rFonts w:eastAsia="Times New Roman"/>
          <w:color w:val="212121"/>
          <w:szCs w:val="24"/>
        </w:rPr>
        <w:t xml:space="preserve"> που ήταν δεσμευμένα για ξέπλυμα χρήματος</w:t>
      </w:r>
      <w:r>
        <w:rPr>
          <w:rFonts w:eastAsia="Times New Roman"/>
          <w:color w:val="212121"/>
          <w:szCs w:val="24"/>
        </w:rPr>
        <w:t xml:space="preserve">. </w:t>
      </w:r>
    </w:p>
    <w:p w14:paraId="38244183" w14:textId="77777777" w:rsidR="00D035B1" w:rsidRDefault="005B20CE">
      <w:pPr>
        <w:spacing w:line="600" w:lineRule="auto"/>
        <w:ind w:firstLine="720"/>
        <w:jc w:val="both"/>
        <w:rPr>
          <w:rFonts w:eastAsia="Times New Roman"/>
          <w:color w:val="212121"/>
          <w:szCs w:val="24"/>
        </w:rPr>
      </w:pPr>
      <w:proofErr w:type="spellStart"/>
      <w:r>
        <w:rPr>
          <w:rFonts w:eastAsia="Times New Roman"/>
          <w:color w:val="212121"/>
          <w:szCs w:val="24"/>
        </w:rPr>
        <w:t>Πέμπτον</w:t>
      </w:r>
      <w:proofErr w:type="spellEnd"/>
      <w:r>
        <w:rPr>
          <w:rFonts w:eastAsia="Times New Roman"/>
          <w:color w:val="212121"/>
          <w:szCs w:val="24"/>
        </w:rPr>
        <w:t>, π</w:t>
      </w:r>
      <w:r w:rsidRPr="009C137C">
        <w:rPr>
          <w:rFonts w:eastAsia="Times New Roman"/>
          <w:color w:val="212121"/>
          <w:szCs w:val="24"/>
        </w:rPr>
        <w:t>αρακολουθεί εξίσου απαθώς αυτά τα ακίν</w:t>
      </w:r>
      <w:r w:rsidRPr="009C137C">
        <w:rPr>
          <w:rFonts w:eastAsia="Times New Roman"/>
          <w:color w:val="212121"/>
          <w:szCs w:val="24"/>
        </w:rPr>
        <w:t xml:space="preserve">ητα </w:t>
      </w:r>
      <w:r>
        <w:rPr>
          <w:rFonts w:eastAsia="Times New Roman"/>
          <w:color w:val="212121"/>
          <w:szCs w:val="24"/>
        </w:rPr>
        <w:t>να αποτιμώνται δέκα φορές πάνω</w:t>
      </w:r>
      <w:r w:rsidRPr="009C137C">
        <w:rPr>
          <w:rFonts w:eastAsia="Times New Roman"/>
          <w:color w:val="212121"/>
          <w:szCs w:val="24"/>
        </w:rPr>
        <w:t xml:space="preserve"> από την αξία </w:t>
      </w:r>
      <w:r>
        <w:rPr>
          <w:rFonts w:eastAsia="Times New Roman"/>
          <w:color w:val="212121"/>
          <w:szCs w:val="24"/>
        </w:rPr>
        <w:t>τους, προκειμένου να γίνουν αντικείμενο ανταλλαγής</w:t>
      </w:r>
      <w:r w:rsidRPr="009C137C">
        <w:rPr>
          <w:rFonts w:eastAsia="Times New Roman"/>
          <w:color w:val="212121"/>
          <w:szCs w:val="24"/>
        </w:rPr>
        <w:t xml:space="preserve"> με </w:t>
      </w:r>
      <w:r>
        <w:rPr>
          <w:rFonts w:eastAsia="Times New Roman"/>
          <w:color w:val="212121"/>
          <w:szCs w:val="24"/>
        </w:rPr>
        <w:t>χρέος και να ελαφρυνθεί ο κ.</w:t>
      </w:r>
      <w:r w:rsidRPr="009C137C">
        <w:rPr>
          <w:rFonts w:eastAsia="Times New Roman"/>
          <w:color w:val="212121"/>
          <w:szCs w:val="24"/>
        </w:rPr>
        <w:t xml:space="preserve"> Λαυρεντιάδης</w:t>
      </w:r>
      <w:r>
        <w:rPr>
          <w:rFonts w:eastAsia="Times New Roman"/>
          <w:color w:val="212121"/>
          <w:szCs w:val="24"/>
        </w:rPr>
        <w:t>.</w:t>
      </w:r>
    </w:p>
    <w:p w14:paraId="38244184" w14:textId="77777777" w:rsidR="00D035B1" w:rsidRDefault="005B20CE">
      <w:pPr>
        <w:spacing w:line="600" w:lineRule="auto"/>
        <w:ind w:firstLine="720"/>
        <w:jc w:val="both"/>
        <w:rPr>
          <w:rFonts w:eastAsia="Times New Roman"/>
          <w:color w:val="212121"/>
          <w:szCs w:val="24"/>
        </w:rPr>
      </w:pPr>
      <w:proofErr w:type="spellStart"/>
      <w:r>
        <w:rPr>
          <w:rFonts w:eastAsia="Times New Roman"/>
          <w:color w:val="212121"/>
          <w:szCs w:val="24"/>
        </w:rPr>
        <w:lastRenderedPageBreak/>
        <w:t>Έκτον</w:t>
      </w:r>
      <w:proofErr w:type="spellEnd"/>
      <w:r>
        <w:rPr>
          <w:rFonts w:eastAsia="Times New Roman"/>
          <w:color w:val="212121"/>
          <w:szCs w:val="24"/>
        </w:rPr>
        <w:t xml:space="preserve">, ανέχεται την </w:t>
      </w:r>
      <w:r>
        <w:rPr>
          <w:rFonts w:eastAsia="Times New Roman"/>
          <w:color w:val="212121"/>
          <w:szCs w:val="24"/>
        </w:rPr>
        <w:t xml:space="preserve">κ. </w:t>
      </w:r>
      <w:r>
        <w:rPr>
          <w:rFonts w:eastAsia="Times New Roman"/>
          <w:color w:val="212121"/>
          <w:szCs w:val="24"/>
        </w:rPr>
        <w:t>Θάνου</w:t>
      </w:r>
      <w:r w:rsidRPr="009C137C">
        <w:rPr>
          <w:rFonts w:eastAsia="Times New Roman"/>
          <w:color w:val="212121"/>
          <w:szCs w:val="24"/>
        </w:rPr>
        <w:t xml:space="preserve"> να πρωταγωνιστεί στην </w:t>
      </w:r>
      <w:r>
        <w:rPr>
          <w:rFonts w:eastAsia="Times New Roman"/>
          <w:color w:val="212121"/>
          <w:szCs w:val="24"/>
        </w:rPr>
        <w:t xml:space="preserve">αυθημερόν </w:t>
      </w:r>
      <w:r w:rsidRPr="009C137C">
        <w:rPr>
          <w:rFonts w:eastAsia="Times New Roman"/>
          <w:color w:val="212121"/>
          <w:szCs w:val="24"/>
        </w:rPr>
        <w:t>αντικατάσταση του αντεισαγγε</w:t>
      </w:r>
      <w:r>
        <w:rPr>
          <w:rFonts w:eastAsia="Times New Roman"/>
          <w:color w:val="212121"/>
          <w:szCs w:val="24"/>
        </w:rPr>
        <w:t xml:space="preserve">λέα που ανακίνησε το </w:t>
      </w:r>
      <w:r>
        <w:rPr>
          <w:rFonts w:eastAsia="Times New Roman"/>
          <w:color w:val="212121"/>
          <w:szCs w:val="24"/>
        </w:rPr>
        <w:t>θέμα στην Αρχή Ξεπλύματος Χ</w:t>
      </w:r>
      <w:r w:rsidRPr="009C137C">
        <w:rPr>
          <w:rFonts w:eastAsia="Times New Roman"/>
          <w:color w:val="212121"/>
          <w:szCs w:val="24"/>
        </w:rPr>
        <w:t>ρήματος</w:t>
      </w:r>
      <w:r>
        <w:rPr>
          <w:rFonts w:eastAsia="Times New Roman"/>
          <w:color w:val="212121"/>
          <w:szCs w:val="24"/>
        </w:rPr>
        <w:t>.</w:t>
      </w:r>
      <w:r w:rsidRPr="009C137C">
        <w:rPr>
          <w:rFonts w:eastAsia="Times New Roman"/>
          <w:color w:val="212121"/>
          <w:szCs w:val="24"/>
        </w:rPr>
        <w:t xml:space="preserve"> </w:t>
      </w:r>
    </w:p>
    <w:p w14:paraId="38244185" w14:textId="77777777" w:rsidR="00D035B1" w:rsidRDefault="005B20CE">
      <w:pPr>
        <w:spacing w:line="600" w:lineRule="auto"/>
        <w:ind w:firstLine="720"/>
        <w:jc w:val="both"/>
        <w:rPr>
          <w:rFonts w:eastAsia="Times New Roman"/>
          <w:color w:val="212121"/>
          <w:szCs w:val="24"/>
        </w:rPr>
      </w:pPr>
      <w:proofErr w:type="spellStart"/>
      <w:r>
        <w:rPr>
          <w:rFonts w:eastAsia="Times New Roman"/>
          <w:color w:val="212121"/>
          <w:szCs w:val="24"/>
        </w:rPr>
        <w:t>Έβδομον</w:t>
      </w:r>
      <w:proofErr w:type="spellEnd"/>
      <w:r>
        <w:rPr>
          <w:rFonts w:eastAsia="Times New Roman"/>
          <w:color w:val="212121"/>
          <w:szCs w:val="24"/>
        </w:rPr>
        <w:t xml:space="preserve">, </w:t>
      </w:r>
      <w:r w:rsidRPr="009C137C">
        <w:rPr>
          <w:rFonts w:eastAsia="Times New Roman"/>
          <w:color w:val="212121"/>
          <w:szCs w:val="24"/>
        </w:rPr>
        <w:t xml:space="preserve">αδιαφορεί για τη μηνυτήρια αναφορά της </w:t>
      </w:r>
      <w:r>
        <w:rPr>
          <w:rFonts w:eastAsia="Times New Roman"/>
          <w:color w:val="212121"/>
          <w:szCs w:val="24"/>
          <w:lang w:val="en-US"/>
        </w:rPr>
        <w:t>A</w:t>
      </w:r>
      <w:r>
        <w:rPr>
          <w:rFonts w:eastAsia="Times New Roman"/>
          <w:color w:val="212121"/>
          <w:szCs w:val="24"/>
          <w:lang w:val="en-US"/>
        </w:rPr>
        <w:t>lpha</w:t>
      </w:r>
      <w:r w:rsidRPr="00853FAD">
        <w:rPr>
          <w:rFonts w:eastAsia="Times New Roman"/>
          <w:color w:val="212121"/>
          <w:szCs w:val="24"/>
        </w:rPr>
        <w:t xml:space="preserve"> </w:t>
      </w:r>
      <w:r>
        <w:rPr>
          <w:rFonts w:eastAsia="Times New Roman"/>
          <w:color w:val="212121"/>
          <w:szCs w:val="24"/>
          <w:lang w:val="en-US"/>
        </w:rPr>
        <w:t>B</w:t>
      </w:r>
      <w:r>
        <w:rPr>
          <w:rFonts w:eastAsia="Times New Roman"/>
          <w:color w:val="212121"/>
          <w:szCs w:val="24"/>
          <w:lang w:val="en-US"/>
        </w:rPr>
        <w:t>ank</w:t>
      </w:r>
      <w:r w:rsidRPr="00853FAD">
        <w:rPr>
          <w:rFonts w:eastAsia="Times New Roman"/>
          <w:color w:val="212121"/>
          <w:szCs w:val="24"/>
        </w:rPr>
        <w:t xml:space="preserve"> </w:t>
      </w:r>
      <w:r>
        <w:rPr>
          <w:rFonts w:eastAsia="Times New Roman"/>
          <w:color w:val="212121"/>
          <w:szCs w:val="24"/>
        </w:rPr>
        <w:t xml:space="preserve">για τα χρέη της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sidRPr="009C137C">
        <w:rPr>
          <w:rFonts w:eastAsia="Times New Roman"/>
          <w:color w:val="212121"/>
          <w:szCs w:val="24"/>
        </w:rPr>
        <w:t xml:space="preserve"> και συνεχίζει να καλύπτει τον </w:t>
      </w:r>
      <w:r>
        <w:rPr>
          <w:rFonts w:eastAsia="Times New Roman"/>
          <w:color w:val="212121"/>
          <w:szCs w:val="24"/>
        </w:rPr>
        <w:t xml:space="preserve">κ. </w:t>
      </w:r>
      <w:proofErr w:type="spellStart"/>
      <w:r>
        <w:rPr>
          <w:rFonts w:eastAsia="Times New Roman"/>
          <w:color w:val="212121"/>
          <w:szCs w:val="24"/>
        </w:rPr>
        <w:t>Κιτσάκο</w:t>
      </w:r>
      <w:proofErr w:type="spellEnd"/>
      <w:r>
        <w:rPr>
          <w:rFonts w:eastAsia="Times New Roman"/>
          <w:color w:val="212121"/>
          <w:szCs w:val="24"/>
        </w:rPr>
        <w:t xml:space="preserve">. </w:t>
      </w:r>
    </w:p>
    <w:p w14:paraId="38244186" w14:textId="77777777" w:rsidR="00D035B1" w:rsidRDefault="005B20CE">
      <w:pPr>
        <w:spacing w:line="600" w:lineRule="auto"/>
        <w:ind w:firstLine="720"/>
        <w:jc w:val="both"/>
        <w:rPr>
          <w:rFonts w:eastAsia="Times New Roman"/>
          <w:color w:val="212121"/>
          <w:szCs w:val="24"/>
        </w:rPr>
      </w:pPr>
      <w:proofErr w:type="spellStart"/>
      <w:r>
        <w:rPr>
          <w:rFonts w:eastAsia="Times New Roman"/>
          <w:color w:val="212121"/>
          <w:szCs w:val="24"/>
        </w:rPr>
        <w:t>Όγδοον</w:t>
      </w:r>
      <w:proofErr w:type="spellEnd"/>
      <w:r>
        <w:rPr>
          <w:rFonts w:eastAsia="Times New Roman"/>
          <w:color w:val="212121"/>
          <w:szCs w:val="24"/>
        </w:rPr>
        <w:t>, δεν απαντά</w:t>
      </w:r>
      <w:r w:rsidRPr="009C137C">
        <w:rPr>
          <w:rFonts w:eastAsia="Times New Roman"/>
          <w:color w:val="212121"/>
          <w:szCs w:val="24"/>
        </w:rPr>
        <w:t xml:space="preserve"> τίποτα ουσιαστικά </w:t>
      </w:r>
      <w:r>
        <w:rPr>
          <w:rFonts w:eastAsia="Times New Roman"/>
          <w:color w:val="212121"/>
          <w:szCs w:val="24"/>
        </w:rPr>
        <w:t>σ</w:t>
      </w:r>
      <w:r w:rsidRPr="009C137C">
        <w:rPr>
          <w:rFonts w:eastAsia="Times New Roman"/>
          <w:color w:val="212121"/>
          <w:szCs w:val="24"/>
        </w:rPr>
        <w:t xml:space="preserve">τις καταγγελίες </w:t>
      </w:r>
      <w:proofErr w:type="spellStart"/>
      <w:r>
        <w:rPr>
          <w:rFonts w:eastAsia="Times New Roman"/>
          <w:color w:val="212121"/>
          <w:szCs w:val="24"/>
        </w:rPr>
        <w:t>Κιτσάκου</w:t>
      </w:r>
      <w:proofErr w:type="spellEnd"/>
      <w:r>
        <w:rPr>
          <w:rFonts w:eastAsia="Times New Roman"/>
          <w:color w:val="212121"/>
          <w:szCs w:val="24"/>
        </w:rPr>
        <w:t xml:space="preserve">, </w:t>
      </w:r>
      <w:r w:rsidRPr="009C137C">
        <w:rPr>
          <w:rFonts w:eastAsia="Times New Roman"/>
          <w:color w:val="212121"/>
          <w:szCs w:val="24"/>
        </w:rPr>
        <w:t>που αποτυπώνονται στα πρακτικά</w:t>
      </w:r>
      <w:r w:rsidRPr="009C137C">
        <w:rPr>
          <w:rFonts w:eastAsia="Times New Roman"/>
          <w:color w:val="212121"/>
          <w:szCs w:val="24"/>
        </w:rPr>
        <w:t xml:space="preserve"> της </w:t>
      </w:r>
      <w:r>
        <w:rPr>
          <w:rFonts w:eastAsia="Times New Roman"/>
          <w:color w:val="212121"/>
          <w:szCs w:val="24"/>
        </w:rPr>
        <w:t xml:space="preserve">ΔΕΠΑ, ότι </w:t>
      </w:r>
      <w:r w:rsidRPr="009C137C">
        <w:rPr>
          <w:rFonts w:eastAsia="Times New Roman"/>
          <w:color w:val="212121"/>
          <w:szCs w:val="24"/>
        </w:rPr>
        <w:t>όλες οι παραπάνω μεθοδεύσεις έγιν</w:t>
      </w:r>
      <w:r>
        <w:rPr>
          <w:rFonts w:eastAsia="Times New Roman"/>
          <w:color w:val="212121"/>
          <w:szCs w:val="24"/>
        </w:rPr>
        <w:t>αν με τους Υ</w:t>
      </w:r>
      <w:r w:rsidRPr="009C137C">
        <w:rPr>
          <w:rFonts w:eastAsia="Times New Roman"/>
          <w:color w:val="212121"/>
          <w:szCs w:val="24"/>
        </w:rPr>
        <w:t>πουργούς να το γνωρίζουν</w:t>
      </w:r>
      <w:r>
        <w:rPr>
          <w:rFonts w:eastAsia="Times New Roman"/>
          <w:color w:val="212121"/>
          <w:szCs w:val="24"/>
        </w:rPr>
        <w:t>.</w:t>
      </w:r>
    </w:p>
    <w:p w14:paraId="38244187"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 xml:space="preserve">Και </w:t>
      </w:r>
      <w:proofErr w:type="spellStart"/>
      <w:r>
        <w:rPr>
          <w:rFonts w:eastAsia="Times New Roman"/>
          <w:color w:val="212121"/>
          <w:szCs w:val="24"/>
        </w:rPr>
        <w:t>ένατον</w:t>
      </w:r>
      <w:proofErr w:type="spellEnd"/>
      <w:r>
        <w:rPr>
          <w:rFonts w:eastAsia="Times New Roman"/>
          <w:color w:val="212121"/>
          <w:szCs w:val="24"/>
        </w:rPr>
        <w:t xml:space="preserve">, </w:t>
      </w:r>
      <w:r w:rsidRPr="009C137C">
        <w:rPr>
          <w:rFonts w:eastAsia="Times New Roman"/>
          <w:color w:val="212121"/>
          <w:szCs w:val="24"/>
        </w:rPr>
        <w:t>μέσα σε όλα αυτά</w:t>
      </w:r>
      <w:r>
        <w:rPr>
          <w:rFonts w:eastAsia="Times New Roman"/>
          <w:color w:val="212121"/>
          <w:szCs w:val="24"/>
        </w:rPr>
        <w:t>,</w:t>
      </w:r>
      <w:r w:rsidRPr="009C137C">
        <w:rPr>
          <w:rFonts w:eastAsia="Times New Roman"/>
          <w:color w:val="212121"/>
          <w:szCs w:val="24"/>
        </w:rPr>
        <w:t xml:space="preserve"> ένας κολλητός Υπουργού που αμείβεται με 200.000 ευρώ από την </w:t>
      </w:r>
      <w:r>
        <w:rPr>
          <w:rFonts w:eastAsia="Times New Roman"/>
          <w:color w:val="212121"/>
          <w:szCs w:val="24"/>
        </w:rPr>
        <w:t>«</w:t>
      </w:r>
      <w:r>
        <w:rPr>
          <w:rFonts w:eastAsia="Times New Roman"/>
          <w:color w:val="212121"/>
          <w:szCs w:val="24"/>
          <w:lang w:val="en"/>
        </w:rPr>
        <w:t>ELFE</w:t>
      </w:r>
      <w:r>
        <w:rPr>
          <w:rFonts w:eastAsia="Times New Roman"/>
          <w:color w:val="212121"/>
          <w:szCs w:val="24"/>
        </w:rPr>
        <w:t>»</w:t>
      </w:r>
      <w:r w:rsidRPr="009C137C">
        <w:rPr>
          <w:rFonts w:eastAsia="Times New Roman"/>
          <w:color w:val="212121"/>
          <w:szCs w:val="24"/>
        </w:rPr>
        <w:t xml:space="preserve"> συνδέεται με </w:t>
      </w:r>
      <w:r>
        <w:rPr>
          <w:rFonts w:eastAsia="Times New Roman"/>
          <w:color w:val="212121"/>
          <w:szCs w:val="24"/>
        </w:rPr>
        <w:t xml:space="preserve">Λαυρεντιάδη και με Αρτεμίου. </w:t>
      </w:r>
    </w:p>
    <w:p w14:paraId="38244188" w14:textId="77777777" w:rsidR="00D035B1" w:rsidRDefault="005B20CE">
      <w:pPr>
        <w:spacing w:line="600" w:lineRule="auto"/>
        <w:ind w:firstLine="720"/>
        <w:jc w:val="both"/>
        <w:rPr>
          <w:rFonts w:eastAsia="Times New Roman"/>
          <w:color w:val="212121"/>
          <w:szCs w:val="24"/>
        </w:rPr>
      </w:pPr>
      <w:r w:rsidRPr="009C137C">
        <w:rPr>
          <w:rFonts w:eastAsia="Times New Roman"/>
          <w:color w:val="212121"/>
          <w:szCs w:val="24"/>
        </w:rPr>
        <w:t>Όποιος θέλει</w:t>
      </w:r>
      <w:r>
        <w:rPr>
          <w:rFonts w:eastAsia="Times New Roman"/>
          <w:color w:val="212121"/>
          <w:szCs w:val="24"/>
        </w:rPr>
        <w:t>,</w:t>
      </w:r>
      <w:r w:rsidRPr="009C137C">
        <w:rPr>
          <w:rFonts w:eastAsia="Times New Roman"/>
          <w:color w:val="212121"/>
          <w:szCs w:val="24"/>
        </w:rPr>
        <w:t xml:space="preserve"> φίλες και φίλοι</w:t>
      </w:r>
      <w:r>
        <w:rPr>
          <w:rFonts w:eastAsia="Times New Roman"/>
          <w:color w:val="212121"/>
          <w:szCs w:val="24"/>
        </w:rPr>
        <w:t xml:space="preserve">, </w:t>
      </w:r>
      <w:r w:rsidRPr="009C137C">
        <w:rPr>
          <w:rFonts w:eastAsia="Times New Roman"/>
          <w:color w:val="212121"/>
          <w:szCs w:val="24"/>
        </w:rPr>
        <w:t>κυρίες και κύριοι</w:t>
      </w:r>
      <w:r>
        <w:rPr>
          <w:rFonts w:eastAsia="Times New Roman"/>
          <w:color w:val="212121"/>
          <w:szCs w:val="24"/>
        </w:rPr>
        <w:t>,</w:t>
      </w:r>
      <w:r w:rsidRPr="009C137C">
        <w:rPr>
          <w:rFonts w:eastAsia="Times New Roman"/>
          <w:color w:val="212121"/>
          <w:szCs w:val="24"/>
        </w:rPr>
        <w:t xml:space="preserve"> να κ</w:t>
      </w:r>
      <w:r>
        <w:rPr>
          <w:rFonts w:eastAsia="Times New Roman"/>
          <w:color w:val="212121"/>
          <w:szCs w:val="24"/>
        </w:rPr>
        <w:t xml:space="preserve">ρύβεται πίσω από το δάχτυλό του, </w:t>
      </w:r>
      <w:r w:rsidRPr="009C137C">
        <w:rPr>
          <w:rFonts w:eastAsia="Times New Roman"/>
          <w:color w:val="212121"/>
          <w:szCs w:val="24"/>
        </w:rPr>
        <w:t>μπορεί να το κάνει</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 xml:space="preserve">Όμως, </w:t>
      </w:r>
      <w:r w:rsidRPr="009C137C">
        <w:rPr>
          <w:rFonts w:eastAsia="Times New Roman"/>
          <w:color w:val="212121"/>
          <w:szCs w:val="24"/>
        </w:rPr>
        <w:t xml:space="preserve">το σκάνδαλο </w:t>
      </w:r>
      <w:r>
        <w:rPr>
          <w:rFonts w:eastAsia="Times New Roman"/>
          <w:color w:val="212121"/>
          <w:szCs w:val="24"/>
        </w:rPr>
        <w:t xml:space="preserve">ΔΕΠΑ-Λαυρεντιάδη είναι ένα </w:t>
      </w:r>
      <w:r w:rsidRPr="009C137C">
        <w:rPr>
          <w:rFonts w:eastAsia="Times New Roman"/>
          <w:color w:val="212121"/>
          <w:szCs w:val="24"/>
        </w:rPr>
        <w:t>αποδεδειγμένο καραμπινάτο σκάνδαλο</w:t>
      </w:r>
      <w:r>
        <w:rPr>
          <w:rFonts w:eastAsia="Times New Roman"/>
          <w:color w:val="212121"/>
          <w:szCs w:val="24"/>
        </w:rPr>
        <w:t>. Και είναι -λυπάμαι</w:t>
      </w:r>
      <w:r w:rsidRPr="009C137C">
        <w:rPr>
          <w:rFonts w:eastAsia="Times New Roman"/>
          <w:color w:val="212121"/>
          <w:szCs w:val="24"/>
        </w:rPr>
        <w:t xml:space="preserve"> να το πω</w:t>
      </w:r>
      <w:r>
        <w:rPr>
          <w:rFonts w:eastAsia="Times New Roman"/>
          <w:color w:val="212121"/>
          <w:szCs w:val="24"/>
        </w:rPr>
        <w:t>-</w:t>
      </w:r>
      <w:r w:rsidRPr="009C137C">
        <w:rPr>
          <w:rFonts w:eastAsia="Times New Roman"/>
          <w:color w:val="212121"/>
          <w:szCs w:val="24"/>
        </w:rPr>
        <w:t xml:space="preserve"> η κορυφή του </w:t>
      </w:r>
      <w:r w:rsidRPr="009C137C">
        <w:rPr>
          <w:rFonts w:eastAsia="Times New Roman"/>
          <w:color w:val="212121"/>
          <w:szCs w:val="24"/>
        </w:rPr>
        <w:lastRenderedPageBreak/>
        <w:t>παγόβουνου της διαπλοκής του ΣΥΡΙΖΑ</w:t>
      </w:r>
      <w:r>
        <w:rPr>
          <w:rFonts w:eastAsia="Times New Roman"/>
          <w:color w:val="212121"/>
          <w:szCs w:val="24"/>
        </w:rPr>
        <w:t xml:space="preserve">, </w:t>
      </w:r>
      <w:r w:rsidRPr="009C137C">
        <w:rPr>
          <w:rFonts w:eastAsia="Times New Roman"/>
          <w:color w:val="212121"/>
          <w:szCs w:val="24"/>
        </w:rPr>
        <w:t xml:space="preserve">ένας ακόμα κρίκος </w:t>
      </w:r>
      <w:r w:rsidRPr="009C137C">
        <w:rPr>
          <w:rFonts w:eastAsia="Times New Roman"/>
          <w:color w:val="212121"/>
          <w:szCs w:val="24"/>
        </w:rPr>
        <w:t>στην αλυσίδα των σκανδάλων τ</w:t>
      </w:r>
      <w:r>
        <w:rPr>
          <w:rFonts w:eastAsia="Times New Roman"/>
          <w:color w:val="212121"/>
          <w:szCs w:val="24"/>
        </w:rPr>
        <w:t>ου τελευταίου δ</w:t>
      </w:r>
      <w:r w:rsidRPr="009C137C">
        <w:rPr>
          <w:rFonts w:eastAsia="Times New Roman"/>
          <w:color w:val="212121"/>
          <w:szCs w:val="24"/>
        </w:rPr>
        <w:t>ιαστήματος</w:t>
      </w:r>
      <w:r>
        <w:rPr>
          <w:rFonts w:eastAsia="Times New Roman"/>
          <w:color w:val="212121"/>
          <w:szCs w:val="24"/>
        </w:rPr>
        <w:t xml:space="preserve">. </w:t>
      </w:r>
    </w:p>
    <w:p w14:paraId="38244189"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 xml:space="preserve">Θυμηθείτε το σκάνδαλο με το μεταναστευτικό και τον έλεγχο της </w:t>
      </w:r>
      <w:r>
        <w:rPr>
          <w:rFonts w:eastAsia="Times New Roman"/>
          <w:color w:val="212121"/>
          <w:szCs w:val="24"/>
          <w:lang w:val="en-US"/>
        </w:rPr>
        <w:t>OLAF</w:t>
      </w:r>
      <w:r>
        <w:rPr>
          <w:rFonts w:eastAsia="Times New Roman"/>
          <w:color w:val="212121"/>
          <w:szCs w:val="24"/>
        </w:rPr>
        <w:t xml:space="preserve">, τη </w:t>
      </w:r>
      <w:r>
        <w:rPr>
          <w:rFonts w:eastAsia="Times New Roman"/>
          <w:color w:val="212121"/>
          <w:szCs w:val="24"/>
        </w:rPr>
        <w:t>σ</w:t>
      </w:r>
      <w:r>
        <w:rPr>
          <w:rFonts w:eastAsia="Times New Roman"/>
          <w:color w:val="212121"/>
          <w:szCs w:val="24"/>
        </w:rPr>
        <w:t>ύμβαση</w:t>
      </w:r>
      <w:r w:rsidRPr="009C137C">
        <w:rPr>
          <w:rFonts w:eastAsia="Times New Roman"/>
          <w:color w:val="212121"/>
          <w:szCs w:val="24"/>
        </w:rPr>
        <w:t xml:space="preserve"> </w:t>
      </w:r>
      <w:r>
        <w:rPr>
          <w:rFonts w:eastAsia="Times New Roman"/>
          <w:color w:val="212121"/>
          <w:szCs w:val="24"/>
        </w:rPr>
        <w:t>σ</w:t>
      </w:r>
      <w:r w:rsidRPr="009C137C">
        <w:rPr>
          <w:rFonts w:eastAsia="Times New Roman"/>
          <w:color w:val="212121"/>
          <w:szCs w:val="24"/>
        </w:rPr>
        <w:t xml:space="preserve">το </w:t>
      </w:r>
      <w:r>
        <w:rPr>
          <w:rFonts w:eastAsia="Times New Roman"/>
          <w:color w:val="212121"/>
          <w:szCs w:val="24"/>
        </w:rPr>
        <w:t>«</w:t>
      </w:r>
      <w:proofErr w:type="spellStart"/>
      <w:r w:rsidRPr="009C137C">
        <w:rPr>
          <w:rFonts w:eastAsia="Times New Roman"/>
          <w:color w:val="212121"/>
          <w:szCs w:val="24"/>
        </w:rPr>
        <w:t>Θριάσιο</w:t>
      </w:r>
      <w:proofErr w:type="spellEnd"/>
      <w:r>
        <w:rPr>
          <w:rFonts w:eastAsia="Times New Roman"/>
          <w:color w:val="212121"/>
          <w:szCs w:val="24"/>
        </w:rPr>
        <w:t xml:space="preserve">», </w:t>
      </w:r>
      <w:r w:rsidRPr="009C137C">
        <w:rPr>
          <w:rFonts w:eastAsia="Times New Roman"/>
          <w:color w:val="212121"/>
          <w:szCs w:val="24"/>
        </w:rPr>
        <w:t xml:space="preserve">το αεροδρόμιο </w:t>
      </w:r>
      <w:r>
        <w:rPr>
          <w:rFonts w:eastAsia="Times New Roman"/>
          <w:color w:val="212121"/>
          <w:szCs w:val="24"/>
        </w:rPr>
        <w:t>«</w:t>
      </w:r>
      <w:r w:rsidRPr="009C137C">
        <w:rPr>
          <w:rFonts w:eastAsia="Times New Roman"/>
          <w:color w:val="212121"/>
          <w:szCs w:val="24"/>
        </w:rPr>
        <w:t>Ελευθέριος Βενιζέλος</w:t>
      </w:r>
      <w:r>
        <w:rPr>
          <w:rFonts w:eastAsia="Times New Roman"/>
          <w:color w:val="212121"/>
          <w:szCs w:val="24"/>
        </w:rPr>
        <w:t>», τις καταγγελίες που κάνει ο ένας Υ</w:t>
      </w:r>
      <w:r w:rsidRPr="009C137C">
        <w:rPr>
          <w:rFonts w:eastAsia="Times New Roman"/>
          <w:color w:val="212121"/>
          <w:szCs w:val="24"/>
        </w:rPr>
        <w:t>πουργός εναντίον του άλλου για τον</w:t>
      </w:r>
      <w:r w:rsidRPr="009C137C">
        <w:rPr>
          <w:rFonts w:eastAsia="Times New Roman"/>
          <w:color w:val="212121"/>
          <w:szCs w:val="24"/>
        </w:rPr>
        <w:t xml:space="preserve"> </w:t>
      </w:r>
      <w:proofErr w:type="spellStart"/>
      <w:r w:rsidRPr="009C137C">
        <w:rPr>
          <w:rFonts w:eastAsia="Times New Roman"/>
          <w:color w:val="212121"/>
          <w:szCs w:val="24"/>
        </w:rPr>
        <w:t>Σόρος</w:t>
      </w:r>
      <w:proofErr w:type="spellEnd"/>
      <w:r w:rsidRPr="009C137C">
        <w:rPr>
          <w:rFonts w:eastAsia="Times New Roman"/>
          <w:color w:val="212121"/>
          <w:szCs w:val="24"/>
        </w:rPr>
        <w:t xml:space="preserve"> και τα μυστικά κονδύλια</w:t>
      </w:r>
      <w:r>
        <w:rPr>
          <w:rFonts w:eastAsia="Times New Roman"/>
          <w:color w:val="212121"/>
          <w:szCs w:val="24"/>
        </w:rPr>
        <w:t>.</w:t>
      </w:r>
    </w:p>
    <w:p w14:paraId="3824418A"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Όλα αυτά, λ</w:t>
      </w:r>
      <w:r w:rsidRPr="009C137C">
        <w:rPr>
          <w:rFonts w:eastAsia="Times New Roman"/>
          <w:color w:val="212121"/>
          <w:szCs w:val="24"/>
        </w:rPr>
        <w:t>οιπόν</w:t>
      </w:r>
      <w:r>
        <w:rPr>
          <w:rFonts w:eastAsia="Times New Roman"/>
          <w:color w:val="212121"/>
          <w:szCs w:val="24"/>
        </w:rPr>
        <w:t xml:space="preserve">, </w:t>
      </w:r>
      <w:r w:rsidRPr="009C137C">
        <w:rPr>
          <w:rFonts w:eastAsia="Times New Roman"/>
          <w:color w:val="212121"/>
          <w:szCs w:val="24"/>
        </w:rPr>
        <w:t xml:space="preserve">συμβαίνουν σήμερα και συμβαίνουν </w:t>
      </w:r>
      <w:r>
        <w:rPr>
          <w:rFonts w:eastAsia="Times New Roman"/>
          <w:color w:val="212121"/>
          <w:szCs w:val="24"/>
        </w:rPr>
        <w:t>με μία Κ</w:t>
      </w:r>
      <w:r w:rsidRPr="009C137C">
        <w:rPr>
          <w:rFonts w:eastAsia="Times New Roman"/>
          <w:color w:val="212121"/>
          <w:szCs w:val="24"/>
        </w:rPr>
        <w:t xml:space="preserve">υβέρνηση που παριστάνει τον αρχάγγελο της </w:t>
      </w:r>
      <w:r>
        <w:rPr>
          <w:rFonts w:eastAsia="Times New Roman"/>
          <w:color w:val="212121"/>
          <w:szCs w:val="24"/>
        </w:rPr>
        <w:t xml:space="preserve">κάθαρσης. </w:t>
      </w:r>
    </w:p>
    <w:p w14:paraId="3824418B"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Φ</w:t>
      </w:r>
      <w:r w:rsidRPr="009C137C">
        <w:rPr>
          <w:rFonts w:eastAsia="Times New Roman"/>
          <w:color w:val="212121"/>
          <w:szCs w:val="24"/>
        </w:rPr>
        <w:t>ίλες και φίλοι</w:t>
      </w:r>
      <w:r>
        <w:rPr>
          <w:rFonts w:eastAsia="Times New Roman"/>
          <w:color w:val="212121"/>
          <w:szCs w:val="24"/>
        </w:rPr>
        <w:t>,</w:t>
      </w:r>
      <w:r w:rsidRPr="009C137C">
        <w:rPr>
          <w:rFonts w:eastAsia="Times New Roman"/>
          <w:color w:val="212121"/>
          <w:szCs w:val="24"/>
        </w:rPr>
        <w:t xml:space="preserve"> κυρίες και κύριοι του ΣΥΡΙΖΑ</w:t>
      </w:r>
      <w:r>
        <w:rPr>
          <w:rFonts w:eastAsia="Times New Roman"/>
          <w:color w:val="212121"/>
          <w:szCs w:val="24"/>
        </w:rPr>
        <w:t xml:space="preserve">, σας γνωρίζω </w:t>
      </w:r>
      <w:r w:rsidRPr="009C137C">
        <w:rPr>
          <w:rFonts w:eastAsia="Times New Roman"/>
          <w:color w:val="212121"/>
          <w:szCs w:val="24"/>
        </w:rPr>
        <w:t>ακόμα από τότε που ήμασταν στα πανεπιστήμια</w:t>
      </w:r>
      <w:r>
        <w:rPr>
          <w:rFonts w:eastAsia="Times New Roman"/>
          <w:color w:val="212121"/>
          <w:szCs w:val="24"/>
        </w:rPr>
        <w:t>. Προφανώς</w:t>
      </w:r>
      <w:r>
        <w:rPr>
          <w:rFonts w:eastAsia="Times New Roman"/>
          <w:color w:val="212121"/>
          <w:szCs w:val="24"/>
        </w:rPr>
        <w:t>, καθένας δικαιούται να έχει την ι</w:t>
      </w:r>
      <w:r w:rsidRPr="009C137C">
        <w:rPr>
          <w:rFonts w:eastAsia="Times New Roman"/>
          <w:color w:val="212121"/>
          <w:szCs w:val="24"/>
        </w:rPr>
        <w:t>δεολογία του</w:t>
      </w:r>
      <w:r>
        <w:rPr>
          <w:rFonts w:eastAsia="Times New Roman"/>
          <w:color w:val="212121"/>
          <w:szCs w:val="24"/>
        </w:rPr>
        <w:t xml:space="preserve">, την </w:t>
      </w:r>
      <w:r w:rsidRPr="009C137C">
        <w:rPr>
          <w:rFonts w:eastAsia="Times New Roman"/>
          <w:color w:val="212121"/>
          <w:szCs w:val="24"/>
        </w:rPr>
        <w:t>πολιτική του</w:t>
      </w:r>
      <w:r>
        <w:rPr>
          <w:rFonts w:eastAsia="Times New Roman"/>
          <w:color w:val="212121"/>
          <w:szCs w:val="24"/>
        </w:rPr>
        <w:t>,</w:t>
      </w:r>
      <w:r w:rsidRPr="009C137C">
        <w:rPr>
          <w:rFonts w:eastAsia="Times New Roman"/>
          <w:color w:val="212121"/>
          <w:szCs w:val="24"/>
        </w:rPr>
        <w:t xml:space="preserve"> τη στάση </w:t>
      </w:r>
      <w:r>
        <w:rPr>
          <w:rFonts w:eastAsia="Times New Roman"/>
          <w:color w:val="212121"/>
          <w:szCs w:val="24"/>
        </w:rPr>
        <w:t xml:space="preserve">του. Όμως, δεν μπορείτε να καλύπτετε με τη σιωπή και </w:t>
      </w:r>
      <w:r w:rsidRPr="009C137C">
        <w:rPr>
          <w:rFonts w:eastAsia="Times New Roman"/>
          <w:color w:val="212121"/>
          <w:szCs w:val="24"/>
        </w:rPr>
        <w:t xml:space="preserve">τη συναίνεσή σας πρακτικές που </w:t>
      </w:r>
      <w:r>
        <w:rPr>
          <w:rFonts w:eastAsia="Times New Roman"/>
          <w:color w:val="212121"/>
          <w:szCs w:val="24"/>
        </w:rPr>
        <w:t xml:space="preserve">εκθέτουν </w:t>
      </w:r>
      <w:r w:rsidRPr="009C137C">
        <w:rPr>
          <w:rFonts w:eastAsia="Times New Roman"/>
          <w:color w:val="212121"/>
          <w:szCs w:val="24"/>
        </w:rPr>
        <w:t xml:space="preserve">τη διαδρομή σας και το </w:t>
      </w:r>
      <w:r>
        <w:rPr>
          <w:rFonts w:eastAsia="Times New Roman"/>
          <w:color w:val="212121"/>
          <w:szCs w:val="24"/>
        </w:rPr>
        <w:t>κόμμα</w:t>
      </w:r>
      <w:r w:rsidRPr="009C137C">
        <w:rPr>
          <w:rFonts w:eastAsia="Times New Roman"/>
          <w:color w:val="212121"/>
          <w:szCs w:val="24"/>
        </w:rPr>
        <w:t xml:space="preserve"> </w:t>
      </w:r>
      <w:r>
        <w:rPr>
          <w:rFonts w:eastAsia="Times New Roman"/>
          <w:color w:val="212121"/>
          <w:szCs w:val="24"/>
        </w:rPr>
        <w:t>σας!</w:t>
      </w:r>
    </w:p>
    <w:p w14:paraId="3824418C"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Ωραία, τελειώστε, κύρ</w:t>
      </w:r>
      <w:r>
        <w:rPr>
          <w:rFonts w:eastAsia="Times New Roman" w:cs="Times New Roman"/>
          <w:szCs w:val="24"/>
        </w:rPr>
        <w:t xml:space="preserve">ιε Χατζηδάκη. </w:t>
      </w:r>
    </w:p>
    <w:p w14:paraId="3824418D" w14:textId="77777777" w:rsidR="00D035B1" w:rsidRDefault="005B20CE">
      <w:pPr>
        <w:spacing w:line="600" w:lineRule="auto"/>
        <w:ind w:firstLine="720"/>
        <w:jc w:val="both"/>
        <w:rPr>
          <w:rFonts w:eastAsia="Times New Roman"/>
          <w:color w:val="212121"/>
          <w:szCs w:val="24"/>
        </w:rPr>
      </w:pPr>
      <w:r>
        <w:rPr>
          <w:rFonts w:eastAsia="Times New Roman"/>
          <w:b/>
          <w:color w:val="212121"/>
          <w:szCs w:val="24"/>
        </w:rPr>
        <w:lastRenderedPageBreak/>
        <w:t xml:space="preserve">ΚΩΝΣΤΑΝΤΙΝΟΣ ΧΑΤΖΗΔΑΚΗΣ: </w:t>
      </w:r>
      <w:r>
        <w:rPr>
          <w:rFonts w:eastAsia="Times New Roman"/>
          <w:color w:val="212121"/>
          <w:szCs w:val="24"/>
        </w:rPr>
        <w:t>Δεν μπορείτε να συνεχίζετε</w:t>
      </w:r>
      <w:r w:rsidRPr="009C137C">
        <w:rPr>
          <w:rFonts w:eastAsia="Times New Roman"/>
          <w:color w:val="212121"/>
          <w:szCs w:val="24"/>
        </w:rPr>
        <w:t xml:space="preserve"> όλη αυτή την πρακτική</w:t>
      </w:r>
      <w:r>
        <w:rPr>
          <w:rFonts w:eastAsia="Times New Roman"/>
          <w:color w:val="212121"/>
          <w:szCs w:val="24"/>
        </w:rPr>
        <w:t>,</w:t>
      </w:r>
      <w:r w:rsidRPr="009C137C">
        <w:rPr>
          <w:rFonts w:eastAsia="Times New Roman"/>
          <w:color w:val="212121"/>
          <w:szCs w:val="24"/>
        </w:rPr>
        <w:t xml:space="preserve"> η οποία είναι αντίθετη στη ρητορική σας και η οποία</w:t>
      </w:r>
      <w:r>
        <w:rPr>
          <w:rFonts w:eastAsia="Times New Roman"/>
          <w:color w:val="212121"/>
          <w:szCs w:val="24"/>
        </w:rPr>
        <w:t>,</w:t>
      </w:r>
      <w:r w:rsidRPr="009C137C">
        <w:rPr>
          <w:rFonts w:eastAsia="Times New Roman"/>
          <w:color w:val="212121"/>
          <w:szCs w:val="24"/>
        </w:rPr>
        <w:t xml:space="preserve"> πάντως</w:t>
      </w:r>
      <w:r>
        <w:rPr>
          <w:rFonts w:eastAsia="Times New Roman"/>
          <w:color w:val="212121"/>
          <w:szCs w:val="24"/>
        </w:rPr>
        <w:t>,</w:t>
      </w:r>
      <w:r w:rsidRPr="009C137C">
        <w:rPr>
          <w:rFonts w:eastAsia="Times New Roman"/>
          <w:color w:val="212121"/>
          <w:szCs w:val="24"/>
        </w:rPr>
        <w:t xml:space="preserve"> δεν εκφράζει το νέο</w:t>
      </w:r>
      <w:r>
        <w:rPr>
          <w:rFonts w:eastAsia="Times New Roman"/>
          <w:color w:val="212121"/>
          <w:szCs w:val="24"/>
        </w:rPr>
        <w:t>,</w:t>
      </w:r>
      <w:r w:rsidRPr="009C137C">
        <w:rPr>
          <w:rFonts w:eastAsia="Times New Roman"/>
          <w:color w:val="212121"/>
          <w:szCs w:val="24"/>
        </w:rPr>
        <w:t xml:space="preserve"> δεν εκφράζει το καινούργιο ξεκίνημα για τον τόπο</w:t>
      </w:r>
      <w:r>
        <w:rPr>
          <w:rFonts w:eastAsia="Times New Roman"/>
          <w:color w:val="212121"/>
          <w:szCs w:val="24"/>
        </w:rPr>
        <w:t>. Βουλιάζετε</w:t>
      </w:r>
      <w:r w:rsidRPr="009C137C">
        <w:rPr>
          <w:rFonts w:eastAsia="Times New Roman"/>
          <w:color w:val="212121"/>
          <w:szCs w:val="24"/>
        </w:rPr>
        <w:t xml:space="preserve"> κάθε μέρα στη διαπλοκή και στα </w:t>
      </w:r>
      <w:r>
        <w:rPr>
          <w:rFonts w:eastAsia="Times New Roman"/>
          <w:color w:val="212121"/>
          <w:szCs w:val="24"/>
        </w:rPr>
        <w:t>σκάνδαλα. Π</w:t>
      </w:r>
      <w:r w:rsidRPr="009C137C">
        <w:rPr>
          <w:rFonts w:eastAsia="Times New Roman"/>
          <w:color w:val="212121"/>
          <w:szCs w:val="24"/>
        </w:rPr>
        <w:t>ρέ</w:t>
      </w:r>
      <w:r>
        <w:rPr>
          <w:rFonts w:eastAsia="Times New Roman"/>
          <w:color w:val="212121"/>
          <w:szCs w:val="24"/>
        </w:rPr>
        <w:t>πει να απολογηθείτε σήμερα στη Β</w:t>
      </w:r>
      <w:r w:rsidRPr="009C137C">
        <w:rPr>
          <w:rFonts w:eastAsia="Times New Roman"/>
          <w:color w:val="212121"/>
          <w:szCs w:val="24"/>
        </w:rPr>
        <w:t>ουλή και αύριο στον ελληνικό λαό</w:t>
      </w:r>
      <w:r>
        <w:rPr>
          <w:rFonts w:eastAsia="Times New Roman"/>
          <w:color w:val="212121"/>
          <w:szCs w:val="24"/>
        </w:rPr>
        <w:t>!</w:t>
      </w:r>
      <w:r w:rsidRPr="009C137C">
        <w:rPr>
          <w:rFonts w:eastAsia="Times New Roman"/>
          <w:color w:val="212121"/>
          <w:szCs w:val="24"/>
        </w:rPr>
        <w:t xml:space="preserve"> </w:t>
      </w:r>
      <w:r>
        <w:rPr>
          <w:rFonts w:eastAsia="Times New Roman"/>
          <w:color w:val="212121"/>
          <w:szCs w:val="24"/>
        </w:rPr>
        <w:t xml:space="preserve">Τα πράγματα είναι </w:t>
      </w:r>
      <w:r w:rsidRPr="009C137C">
        <w:rPr>
          <w:rFonts w:eastAsia="Times New Roman"/>
          <w:color w:val="212121"/>
          <w:szCs w:val="24"/>
        </w:rPr>
        <w:t>πολύ ξεκάθαρα</w:t>
      </w:r>
      <w:r>
        <w:rPr>
          <w:rFonts w:eastAsia="Times New Roman"/>
          <w:color w:val="212121"/>
          <w:szCs w:val="24"/>
        </w:rPr>
        <w:t xml:space="preserve">, δεν μπορείτε άλλο να καλύπτεστε, </w:t>
      </w:r>
      <w:r w:rsidRPr="009C137C">
        <w:rPr>
          <w:rFonts w:eastAsia="Times New Roman"/>
          <w:color w:val="212121"/>
          <w:szCs w:val="24"/>
        </w:rPr>
        <w:t xml:space="preserve">να </w:t>
      </w:r>
      <w:r>
        <w:rPr>
          <w:rFonts w:eastAsia="Times New Roman"/>
          <w:color w:val="212121"/>
          <w:szCs w:val="24"/>
        </w:rPr>
        <w:t>κρύβεστε πίσω από το δάχτυλό σας!</w:t>
      </w:r>
    </w:p>
    <w:p w14:paraId="3824418E" w14:textId="77777777" w:rsidR="00D035B1" w:rsidRDefault="005B20CE">
      <w:pPr>
        <w:spacing w:line="600" w:lineRule="auto"/>
        <w:ind w:firstLine="720"/>
        <w:jc w:val="both"/>
        <w:rPr>
          <w:rFonts w:eastAsia="Times New Roman"/>
          <w:color w:val="212121"/>
          <w:szCs w:val="24"/>
        </w:rPr>
      </w:pPr>
      <w:r>
        <w:rPr>
          <w:rFonts w:eastAsia="Times New Roman"/>
          <w:color w:val="212121"/>
          <w:szCs w:val="24"/>
        </w:rPr>
        <w:t xml:space="preserve">Σας ευχαριστώ πολύ. </w:t>
      </w:r>
    </w:p>
    <w:p w14:paraId="3824418F" w14:textId="77777777" w:rsidR="00D035B1" w:rsidRDefault="005B20CE">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w:t>
      </w:r>
      <w:r w:rsidRPr="00635622">
        <w:rPr>
          <w:rFonts w:eastAsia="Times New Roman" w:cs="Times New Roman"/>
          <w:szCs w:val="24"/>
        </w:rPr>
        <w:t>ην πτέρυγα της Νέας Δημοκρατίας)</w:t>
      </w:r>
    </w:p>
    <w:p w14:paraId="38244190"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w:t>
      </w:r>
      <w:r w:rsidRPr="009C137C">
        <w:rPr>
          <w:rFonts w:eastAsia="Times New Roman"/>
          <w:color w:val="212121"/>
          <w:szCs w:val="24"/>
        </w:rPr>
        <w:t xml:space="preserve">αφού </w:t>
      </w:r>
      <w:r>
        <w:rPr>
          <w:rFonts w:eastAsia="Times New Roman"/>
          <w:color w:val="212121"/>
          <w:szCs w:val="24"/>
        </w:rPr>
        <w:t xml:space="preserve">προηγουμένως </w:t>
      </w:r>
      <w:r w:rsidRPr="009C137C">
        <w:rPr>
          <w:rFonts w:eastAsia="Times New Roman"/>
          <w:color w:val="212121"/>
          <w:szCs w:val="24"/>
        </w:rPr>
        <w:t>ενημ</w:t>
      </w:r>
      <w:r>
        <w:rPr>
          <w:rFonts w:eastAsia="Times New Roman"/>
          <w:color w:val="212121"/>
          <w:szCs w:val="24"/>
        </w:rPr>
        <w:t>ερώθηκαν για την ιστορία του κτη</w:t>
      </w:r>
      <w:r w:rsidRPr="009C137C">
        <w:rPr>
          <w:rFonts w:eastAsia="Times New Roman"/>
          <w:color w:val="212121"/>
          <w:szCs w:val="24"/>
        </w:rPr>
        <w:t>ρίου και τον τρόπο</w:t>
      </w:r>
      <w:r>
        <w:rPr>
          <w:rFonts w:eastAsia="Times New Roman"/>
          <w:color w:val="212121"/>
          <w:szCs w:val="24"/>
        </w:rPr>
        <w:t xml:space="preserve"> </w:t>
      </w:r>
      <w:r>
        <w:rPr>
          <w:rFonts w:eastAsia="Times New Roman"/>
          <w:color w:val="212121"/>
          <w:szCs w:val="24"/>
        </w:rPr>
        <w:t>οργάνωσης και λειτουργίας της Β</w:t>
      </w:r>
      <w:r w:rsidRPr="009C137C">
        <w:rPr>
          <w:rFonts w:eastAsia="Times New Roman"/>
          <w:color w:val="212121"/>
          <w:szCs w:val="24"/>
        </w:rPr>
        <w:t xml:space="preserve">ουλής και ξεναγήθηκαν </w:t>
      </w:r>
      <w:r w:rsidRPr="009C137C">
        <w:rPr>
          <w:rFonts w:eastAsia="Times New Roman"/>
          <w:color w:val="212121"/>
          <w:szCs w:val="24"/>
        </w:rPr>
        <w:lastRenderedPageBreak/>
        <w:t xml:space="preserve">στην έκθεση της </w:t>
      </w:r>
      <w:r>
        <w:rPr>
          <w:rFonts w:eastAsia="Times New Roman"/>
          <w:color w:val="212121"/>
          <w:szCs w:val="24"/>
        </w:rPr>
        <w:t>αίθουσας</w:t>
      </w:r>
      <w:r w:rsidRPr="009C137C">
        <w:rPr>
          <w:rFonts w:eastAsia="Times New Roman"/>
          <w:color w:val="212121"/>
          <w:szCs w:val="24"/>
        </w:rPr>
        <w:t xml:space="preserve"> </w:t>
      </w:r>
      <w:r>
        <w:rPr>
          <w:rFonts w:eastAsia="Times New Roman"/>
          <w:color w:val="212121"/>
          <w:szCs w:val="24"/>
        </w:rPr>
        <w:t xml:space="preserve">«ΕΛΕΥΘΕΡΙΟΣ ΒΕΝΙΖΕΛΟΣ», σαράντα πέντε </w:t>
      </w:r>
      <w:r w:rsidRPr="009C137C">
        <w:rPr>
          <w:rFonts w:eastAsia="Times New Roman"/>
          <w:color w:val="212121"/>
          <w:szCs w:val="24"/>
        </w:rPr>
        <w:t xml:space="preserve">μαθήτριες και μαθητές και </w:t>
      </w:r>
      <w:r>
        <w:rPr>
          <w:rFonts w:eastAsia="Times New Roman"/>
          <w:color w:val="212121"/>
          <w:szCs w:val="24"/>
        </w:rPr>
        <w:t>τρεις</w:t>
      </w:r>
      <w:r w:rsidRPr="009C137C">
        <w:rPr>
          <w:rFonts w:eastAsia="Times New Roman"/>
          <w:color w:val="212121"/>
          <w:szCs w:val="24"/>
        </w:rPr>
        <w:t xml:space="preserve"> συνοδοί εκπαιδευτικοί </w:t>
      </w:r>
      <w:r>
        <w:rPr>
          <w:rFonts w:eastAsia="Times New Roman"/>
          <w:color w:val="212121"/>
          <w:szCs w:val="24"/>
        </w:rPr>
        <w:t>από το 17</w:t>
      </w:r>
      <w:r w:rsidRPr="003A6FE5">
        <w:rPr>
          <w:rFonts w:eastAsia="Times New Roman"/>
          <w:color w:val="212121"/>
          <w:szCs w:val="24"/>
          <w:vertAlign w:val="superscript"/>
        </w:rPr>
        <w:t>ο</w:t>
      </w:r>
      <w:r>
        <w:rPr>
          <w:rFonts w:eastAsia="Times New Roman"/>
          <w:color w:val="212121"/>
          <w:szCs w:val="24"/>
        </w:rPr>
        <w:t xml:space="preserve"> Δημοτικό Σχολείο Περιστερί</w:t>
      </w:r>
      <w:r w:rsidRPr="009C137C">
        <w:rPr>
          <w:rFonts w:eastAsia="Times New Roman"/>
          <w:color w:val="212121"/>
          <w:szCs w:val="24"/>
        </w:rPr>
        <w:t>ου</w:t>
      </w:r>
      <w:r>
        <w:rPr>
          <w:rFonts w:eastAsia="Times New Roman"/>
          <w:color w:val="212121"/>
          <w:szCs w:val="24"/>
        </w:rPr>
        <w:t>.</w:t>
      </w:r>
    </w:p>
    <w:p w14:paraId="38244191"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Pr>
          <w:rFonts w:eastAsia="Times New Roman"/>
          <w:color w:val="212121"/>
          <w:szCs w:val="24"/>
        </w:rPr>
        <w:t>ά</w:t>
      </w:r>
      <w:r w:rsidRPr="009C137C">
        <w:rPr>
          <w:rFonts w:eastAsia="Times New Roman"/>
          <w:color w:val="212121"/>
          <w:szCs w:val="24"/>
        </w:rPr>
        <w:t>ς καλωσορίζουμε στη Βουλή</w:t>
      </w:r>
      <w:r>
        <w:rPr>
          <w:rFonts w:eastAsia="Times New Roman"/>
          <w:color w:val="212121"/>
          <w:szCs w:val="24"/>
        </w:rPr>
        <w:t>!</w:t>
      </w:r>
    </w:p>
    <w:p w14:paraId="38244192" w14:textId="77777777" w:rsidR="00D035B1" w:rsidRDefault="005B20CE">
      <w:pPr>
        <w:spacing w:line="600" w:lineRule="auto"/>
        <w:ind w:firstLine="709"/>
        <w:jc w:val="center"/>
        <w:rPr>
          <w:rFonts w:eastAsia="Times New Roman" w:cs="Times New Roman"/>
          <w:szCs w:val="24"/>
        </w:rPr>
      </w:pPr>
      <w:r w:rsidRPr="00B819E1">
        <w:rPr>
          <w:rFonts w:eastAsia="Times New Roman" w:cs="Times New Roman"/>
          <w:szCs w:val="24"/>
        </w:rPr>
        <w:t xml:space="preserve">(Χειροκροτήματα </w:t>
      </w:r>
      <w:r w:rsidRPr="00B819E1">
        <w:rPr>
          <w:rFonts w:eastAsia="Times New Roman" w:cs="Times New Roman"/>
          <w:szCs w:val="24"/>
        </w:rPr>
        <w:t>απ</w:t>
      </w:r>
      <w:r>
        <w:rPr>
          <w:rFonts w:eastAsia="Times New Roman" w:cs="Times New Roman"/>
          <w:szCs w:val="24"/>
        </w:rPr>
        <w:t>’</w:t>
      </w:r>
      <w:r w:rsidRPr="00B819E1">
        <w:rPr>
          <w:rFonts w:eastAsia="Times New Roman" w:cs="Times New Roman"/>
          <w:szCs w:val="24"/>
        </w:rPr>
        <w:t xml:space="preserve"> </w:t>
      </w:r>
      <w:r>
        <w:rPr>
          <w:rFonts w:eastAsia="Times New Roman" w:cs="Times New Roman"/>
          <w:szCs w:val="24"/>
        </w:rPr>
        <w:t>όλες τις πτέρυγες της Βουλής</w:t>
      </w:r>
      <w:r w:rsidRPr="00B819E1">
        <w:rPr>
          <w:rFonts w:eastAsia="Times New Roman" w:cs="Times New Roman"/>
          <w:szCs w:val="24"/>
        </w:rPr>
        <w:t>)</w:t>
      </w:r>
    </w:p>
    <w:p w14:paraId="38244193"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Ο</w:t>
      </w:r>
      <w:r w:rsidRPr="009C137C">
        <w:rPr>
          <w:rFonts w:eastAsia="Times New Roman"/>
          <w:color w:val="212121"/>
          <w:szCs w:val="24"/>
        </w:rPr>
        <w:t xml:space="preserve"> κ</w:t>
      </w:r>
      <w:r>
        <w:rPr>
          <w:rFonts w:eastAsia="Times New Roman"/>
          <w:color w:val="212121"/>
          <w:szCs w:val="24"/>
        </w:rPr>
        <w:t>. Κωνσταντίνος Σ</w:t>
      </w:r>
      <w:r w:rsidRPr="009C137C">
        <w:rPr>
          <w:rFonts w:eastAsia="Times New Roman"/>
          <w:color w:val="212121"/>
          <w:szCs w:val="24"/>
        </w:rPr>
        <w:t>κρέκας έχει το</w:t>
      </w:r>
      <w:r>
        <w:rPr>
          <w:rFonts w:eastAsia="Times New Roman"/>
          <w:color w:val="212121"/>
          <w:szCs w:val="24"/>
        </w:rPr>
        <w:t>ν</w:t>
      </w:r>
      <w:r w:rsidRPr="009C137C">
        <w:rPr>
          <w:rFonts w:eastAsia="Times New Roman"/>
          <w:color w:val="212121"/>
          <w:szCs w:val="24"/>
        </w:rPr>
        <w:t xml:space="preserve"> λόγο </w:t>
      </w:r>
      <w:r>
        <w:rPr>
          <w:rFonts w:eastAsia="Times New Roman"/>
          <w:color w:val="212121"/>
          <w:szCs w:val="24"/>
        </w:rPr>
        <w:t>για πέντε</w:t>
      </w:r>
      <w:r w:rsidRPr="009C137C">
        <w:rPr>
          <w:rFonts w:eastAsia="Times New Roman"/>
          <w:color w:val="212121"/>
          <w:szCs w:val="24"/>
        </w:rPr>
        <w:t xml:space="preserve"> λεπτά</w:t>
      </w:r>
      <w:r>
        <w:rPr>
          <w:rFonts w:eastAsia="Times New Roman"/>
          <w:color w:val="212121"/>
          <w:szCs w:val="24"/>
        </w:rPr>
        <w:t>.</w:t>
      </w:r>
    </w:p>
    <w:p w14:paraId="38244194"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ΚΩΝΣΤΑΝΤΙΝΟΣ ΣΚΡΕΚΑΣ: </w:t>
      </w:r>
      <w:r>
        <w:rPr>
          <w:rFonts w:eastAsia="Times New Roman"/>
          <w:color w:val="212121"/>
          <w:szCs w:val="24"/>
        </w:rPr>
        <w:t xml:space="preserve">Ευχαριστώ, κύριε Πρόεδρε. </w:t>
      </w:r>
    </w:p>
    <w:p w14:paraId="38244195"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Κυρίες και κύριοι Β</w:t>
      </w:r>
      <w:r w:rsidRPr="009C137C">
        <w:rPr>
          <w:rFonts w:eastAsia="Times New Roman"/>
          <w:color w:val="212121"/>
          <w:szCs w:val="24"/>
        </w:rPr>
        <w:t>ουλευτές</w:t>
      </w:r>
      <w:r>
        <w:rPr>
          <w:rFonts w:eastAsia="Times New Roman"/>
          <w:color w:val="212121"/>
          <w:szCs w:val="24"/>
        </w:rPr>
        <w:t xml:space="preserve">, επιτρέψτε μου </w:t>
      </w:r>
      <w:r w:rsidRPr="009C137C">
        <w:rPr>
          <w:rFonts w:eastAsia="Times New Roman"/>
          <w:color w:val="212121"/>
          <w:szCs w:val="24"/>
        </w:rPr>
        <w:t xml:space="preserve">να σας εξηγήσω </w:t>
      </w:r>
      <w:r>
        <w:rPr>
          <w:rFonts w:eastAsia="Times New Roman"/>
          <w:color w:val="212121"/>
          <w:szCs w:val="24"/>
        </w:rPr>
        <w:t>ποια είναι η</w:t>
      </w:r>
      <w:r w:rsidRPr="009C137C">
        <w:rPr>
          <w:rFonts w:eastAsia="Times New Roman"/>
          <w:color w:val="212121"/>
          <w:szCs w:val="24"/>
        </w:rPr>
        <w:t xml:space="preserve"> υπόθεση και θα αποφασίσετε εσείς </w:t>
      </w:r>
      <w:r>
        <w:rPr>
          <w:rFonts w:eastAsia="Times New Roman"/>
          <w:color w:val="212121"/>
          <w:szCs w:val="24"/>
        </w:rPr>
        <w:t>στο τέλος α</w:t>
      </w:r>
      <w:r w:rsidRPr="009C137C">
        <w:rPr>
          <w:rFonts w:eastAsia="Times New Roman"/>
          <w:color w:val="212121"/>
          <w:szCs w:val="24"/>
        </w:rPr>
        <w:t xml:space="preserve">ν έχει οσμή </w:t>
      </w:r>
      <w:r>
        <w:rPr>
          <w:rFonts w:eastAsia="Times New Roman"/>
          <w:color w:val="212121"/>
          <w:szCs w:val="24"/>
        </w:rPr>
        <w:t>σ</w:t>
      </w:r>
      <w:r w:rsidRPr="009C137C">
        <w:rPr>
          <w:rFonts w:eastAsia="Times New Roman"/>
          <w:color w:val="212121"/>
          <w:szCs w:val="24"/>
        </w:rPr>
        <w:t xml:space="preserve">κανδάλου </w:t>
      </w:r>
      <w:r>
        <w:rPr>
          <w:rFonts w:eastAsia="Times New Roman"/>
          <w:color w:val="212121"/>
          <w:szCs w:val="24"/>
        </w:rPr>
        <w:t xml:space="preserve">ή είναι σκάνδαλο. </w:t>
      </w:r>
    </w:p>
    <w:p w14:paraId="38244196"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Επιτρέψτε μου, πριν να </w:t>
      </w:r>
      <w:r w:rsidRPr="009C137C">
        <w:rPr>
          <w:rFonts w:eastAsia="Times New Roman"/>
          <w:color w:val="212121"/>
          <w:szCs w:val="24"/>
        </w:rPr>
        <w:t>ξεκινήσω</w:t>
      </w:r>
      <w:r>
        <w:rPr>
          <w:rFonts w:eastAsia="Times New Roman"/>
          <w:color w:val="212121"/>
          <w:szCs w:val="24"/>
        </w:rPr>
        <w:t>,</w:t>
      </w:r>
      <w:r w:rsidRPr="009C137C">
        <w:rPr>
          <w:rFonts w:eastAsia="Times New Roman"/>
          <w:color w:val="212121"/>
          <w:szCs w:val="24"/>
        </w:rPr>
        <w:t xml:space="preserve"> να σας πω ότι εμείς ενδιαφερόμαστε και θα προσπαθήσουμε με κάθε τρόπο να προασπίσουμε </w:t>
      </w:r>
      <w:r>
        <w:rPr>
          <w:rFonts w:eastAsia="Times New Roman"/>
          <w:color w:val="212121"/>
          <w:szCs w:val="24"/>
        </w:rPr>
        <w:t>τις δουλειές</w:t>
      </w:r>
      <w:r w:rsidRPr="009C137C">
        <w:rPr>
          <w:rFonts w:eastAsia="Times New Roman"/>
          <w:color w:val="212121"/>
          <w:szCs w:val="24"/>
        </w:rPr>
        <w:t xml:space="preserve"> αυτών των ανθρώπων που σήμερα εργάζοντ</w:t>
      </w:r>
      <w:r w:rsidRPr="009C137C">
        <w:rPr>
          <w:rFonts w:eastAsia="Times New Roman"/>
          <w:color w:val="212121"/>
          <w:szCs w:val="24"/>
        </w:rPr>
        <w:t xml:space="preserve">αι στην </w:t>
      </w:r>
      <w:r>
        <w:rPr>
          <w:rFonts w:eastAsia="Times New Roman"/>
          <w:color w:val="212121"/>
          <w:szCs w:val="24"/>
        </w:rPr>
        <w:t xml:space="preserve">εν </w:t>
      </w:r>
      <w:r w:rsidRPr="009C137C">
        <w:rPr>
          <w:rFonts w:eastAsia="Times New Roman"/>
          <w:color w:val="212121"/>
          <w:szCs w:val="24"/>
        </w:rPr>
        <w:t>λόγω επιχειρηματική δραστηριότητα</w:t>
      </w:r>
      <w:r>
        <w:rPr>
          <w:rFonts w:eastAsia="Times New Roman"/>
          <w:color w:val="212121"/>
          <w:szCs w:val="24"/>
        </w:rPr>
        <w:t>.</w:t>
      </w:r>
    </w:p>
    <w:p w14:paraId="38244197"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Όμως, θα αποδείξω με</w:t>
      </w:r>
      <w:r w:rsidRPr="009C137C">
        <w:rPr>
          <w:rFonts w:eastAsia="Times New Roman"/>
          <w:color w:val="212121"/>
          <w:szCs w:val="24"/>
        </w:rPr>
        <w:t xml:space="preserve"> αυτά που θα πω ότι με τον τρόπο που </w:t>
      </w:r>
      <w:r>
        <w:rPr>
          <w:rFonts w:eastAsia="Times New Roman"/>
          <w:color w:val="212121"/>
          <w:szCs w:val="24"/>
        </w:rPr>
        <w:t>εσείς, κ</w:t>
      </w:r>
      <w:r w:rsidRPr="009C137C">
        <w:rPr>
          <w:rFonts w:eastAsia="Times New Roman"/>
          <w:color w:val="212121"/>
          <w:szCs w:val="24"/>
        </w:rPr>
        <w:t>ύριε Υπουργέ</w:t>
      </w:r>
      <w:r>
        <w:rPr>
          <w:rFonts w:eastAsia="Times New Roman"/>
          <w:color w:val="212121"/>
          <w:szCs w:val="24"/>
        </w:rPr>
        <w:t>, δ</w:t>
      </w:r>
      <w:r w:rsidRPr="009C137C">
        <w:rPr>
          <w:rFonts w:eastAsia="Times New Roman"/>
          <w:color w:val="212121"/>
          <w:szCs w:val="24"/>
        </w:rPr>
        <w:t>υστυχώς</w:t>
      </w:r>
      <w:r>
        <w:rPr>
          <w:rFonts w:eastAsia="Times New Roman"/>
          <w:color w:val="212121"/>
          <w:szCs w:val="24"/>
        </w:rPr>
        <w:t>, διαχειριστήκατε</w:t>
      </w:r>
      <w:r w:rsidRPr="009C137C">
        <w:rPr>
          <w:rFonts w:eastAsia="Times New Roman"/>
          <w:color w:val="212121"/>
          <w:szCs w:val="24"/>
        </w:rPr>
        <w:t xml:space="preserve"> το πρόβλημα</w:t>
      </w:r>
      <w:r>
        <w:rPr>
          <w:rFonts w:eastAsia="Times New Roman"/>
          <w:color w:val="212121"/>
          <w:szCs w:val="24"/>
        </w:rPr>
        <w:t xml:space="preserve"> -</w:t>
      </w:r>
      <w:r w:rsidRPr="009C137C">
        <w:rPr>
          <w:rFonts w:eastAsia="Times New Roman"/>
          <w:color w:val="212121"/>
          <w:szCs w:val="24"/>
        </w:rPr>
        <w:t>με αυτό</w:t>
      </w:r>
      <w:r>
        <w:rPr>
          <w:rFonts w:eastAsia="Times New Roman"/>
          <w:color w:val="212121"/>
          <w:szCs w:val="24"/>
        </w:rPr>
        <w:t>ν</w:t>
      </w:r>
      <w:r w:rsidRPr="009C137C">
        <w:rPr>
          <w:rFonts w:eastAsia="Times New Roman"/>
          <w:color w:val="212121"/>
          <w:szCs w:val="24"/>
        </w:rPr>
        <w:t xml:space="preserve"> το</w:t>
      </w:r>
      <w:r>
        <w:rPr>
          <w:rFonts w:eastAsia="Times New Roman"/>
          <w:color w:val="212121"/>
          <w:szCs w:val="24"/>
        </w:rPr>
        <w:t>ν</w:t>
      </w:r>
      <w:r w:rsidRPr="009C137C">
        <w:rPr>
          <w:rFonts w:eastAsia="Times New Roman"/>
          <w:color w:val="212121"/>
          <w:szCs w:val="24"/>
        </w:rPr>
        <w:t xml:space="preserve"> σκανδαλώδη τρόπο</w:t>
      </w:r>
      <w:r>
        <w:rPr>
          <w:rFonts w:eastAsia="Times New Roman"/>
          <w:color w:val="212121"/>
          <w:szCs w:val="24"/>
        </w:rPr>
        <w:t>- όχι μόνο διακινδυνεύετε</w:t>
      </w:r>
      <w:r w:rsidRPr="009C137C">
        <w:rPr>
          <w:rFonts w:eastAsia="Times New Roman"/>
          <w:color w:val="212121"/>
          <w:szCs w:val="24"/>
        </w:rPr>
        <w:t xml:space="preserve"> τις θέσεις των εργαζομένων</w:t>
      </w:r>
      <w:r>
        <w:rPr>
          <w:rFonts w:eastAsia="Times New Roman"/>
          <w:color w:val="212121"/>
          <w:szCs w:val="24"/>
        </w:rPr>
        <w:t>, αλλά διακ</w:t>
      </w:r>
      <w:r>
        <w:rPr>
          <w:rFonts w:eastAsia="Times New Roman"/>
          <w:color w:val="212121"/>
          <w:szCs w:val="24"/>
        </w:rPr>
        <w:t>ινδυνεύετε</w:t>
      </w:r>
      <w:r w:rsidRPr="009C137C">
        <w:rPr>
          <w:rFonts w:eastAsia="Times New Roman"/>
          <w:color w:val="212121"/>
          <w:szCs w:val="24"/>
        </w:rPr>
        <w:t xml:space="preserve"> τη βιωσιμότητα της ίδιας </w:t>
      </w:r>
      <w:r>
        <w:rPr>
          <w:rFonts w:eastAsia="Times New Roman"/>
          <w:color w:val="212121"/>
          <w:szCs w:val="24"/>
        </w:rPr>
        <w:t>της εταιρείας κ</w:t>
      </w:r>
      <w:r w:rsidRPr="009C137C">
        <w:rPr>
          <w:rFonts w:eastAsia="Times New Roman"/>
          <w:color w:val="212121"/>
          <w:szCs w:val="24"/>
        </w:rPr>
        <w:t>αι</w:t>
      </w:r>
      <w:r>
        <w:rPr>
          <w:rFonts w:eastAsia="Times New Roman"/>
          <w:color w:val="212121"/>
          <w:szCs w:val="24"/>
        </w:rPr>
        <w:t>,</w:t>
      </w:r>
      <w:r w:rsidRPr="009C137C">
        <w:rPr>
          <w:rFonts w:eastAsia="Times New Roman"/>
          <w:color w:val="212121"/>
          <w:szCs w:val="24"/>
        </w:rPr>
        <w:t xml:space="preserve"> φυσικά</w:t>
      </w:r>
      <w:r>
        <w:rPr>
          <w:rFonts w:eastAsia="Times New Roman"/>
          <w:color w:val="212121"/>
          <w:szCs w:val="24"/>
        </w:rPr>
        <w:t>, με δυσμενείς, με δραματικές</w:t>
      </w:r>
      <w:r w:rsidRPr="009C137C">
        <w:rPr>
          <w:rFonts w:eastAsia="Times New Roman"/>
          <w:color w:val="212121"/>
          <w:szCs w:val="24"/>
        </w:rPr>
        <w:t xml:space="preserve"> συνέπειες που θα έχει αυτό</w:t>
      </w:r>
      <w:r>
        <w:rPr>
          <w:rFonts w:eastAsia="Times New Roman"/>
          <w:color w:val="212121"/>
          <w:szCs w:val="24"/>
        </w:rPr>
        <w:t xml:space="preserve"> στους</w:t>
      </w:r>
      <w:r w:rsidRPr="009C137C">
        <w:rPr>
          <w:rFonts w:eastAsia="Times New Roman"/>
          <w:color w:val="212121"/>
          <w:szCs w:val="24"/>
        </w:rPr>
        <w:t xml:space="preserve"> εργαζόμενους</w:t>
      </w:r>
      <w:r>
        <w:rPr>
          <w:rFonts w:eastAsia="Times New Roman"/>
          <w:color w:val="212121"/>
          <w:szCs w:val="24"/>
        </w:rPr>
        <w:t>,</w:t>
      </w:r>
      <w:r w:rsidRPr="009C137C">
        <w:rPr>
          <w:rFonts w:eastAsia="Times New Roman"/>
          <w:color w:val="212121"/>
          <w:szCs w:val="24"/>
        </w:rPr>
        <w:t xml:space="preserve"> αλλά και στην τοπική κοινωνία</w:t>
      </w:r>
      <w:r>
        <w:rPr>
          <w:rFonts w:eastAsia="Times New Roman"/>
          <w:color w:val="212121"/>
          <w:szCs w:val="24"/>
        </w:rPr>
        <w:t>,</w:t>
      </w:r>
      <w:r w:rsidRPr="009C137C">
        <w:rPr>
          <w:rFonts w:eastAsia="Times New Roman"/>
          <w:color w:val="212121"/>
          <w:szCs w:val="24"/>
        </w:rPr>
        <w:t xml:space="preserve"> που </w:t>
      </w:r>
      <w:r>
        <w:rPr>
          <w:rFonts w:eastAsia="Times New Roman"/>
          <w:color w:val="212121"/>
          <w:szCs w:val="24"/>
        </w:rPr>
        <w:t xml:space="preserve">εν πολλοίς ζει </w:t>
      </w:r>
      <w:r w:rsidRPr="009C137C">
        <w:rPr>
          <w:rFonts w:eastAsia="Times New Roman"/>
          <w:color w:val="212121"/>
          <w:szCs w:val="24"/>
        </w:rPr>
        <w:t xml:space="preserve">από αυτή </w:t>
      </w:r>
      <w:r>
        <w:rPr>
          <w:rFonts w:eastAsia="Times New Roman"/>
          <w:color w:val="212121"/>
          <w:szCs w:val="24"/>
        </w:rPr>
        <w:t>τη δραστηριότητα,</w:t>
      </w:r>
      <w:r w:rsidRPr="009C137C">
        <w:rPr>
          <w:rFonts w:eastAsia="Times New Roman"/>
          <w:color w:val="212121"/>
          <w:szCs w:val="24"/>
        </w:rPr>
        <w:t xml:space="preserve"> την πολύ σημ</w:t>
      </w:r>
      <w:r>
        <w:rPr>
          <w:rFonts w:eastAsia="Times New Roman"/>
          <w:color w:val="212121"/>
          <w:szCs w:val="24"/>
        </w:rPr>
        <w:t>αντική για την Ελλάδα και την</w:t>
      </w:r>
      <w:r>
        <w:rPr>
          <w:rFonts w:eastAsia="Times New Roman"/>
          <w:color w:val="212121"/>
          <w:szCs w:val="24"/>
        </w:rPr>
        <w:t xml:space="preserve"> ελληνική</w:t>
      </w:r>
      <w:r w:rsidRPr="009C137C">
        <w:rPr>
          <w:rFonts w:eastAsia="Times New Roman"/>
          <w:color w:val="212121"/>
          <w:szCs w:val="24"/>
        </w:rPr>
        <w:t xml:space="preserve"> οικονομία</w:t>
      </w:r>
      <w:r>
        <w:rPr>
          <w:rFonts w:eastAsia="Times New Roman"/>
          <w:color w:val="212121"/>
          <w:szCs w:val="24"/>
        </w:rPr>
        <w:t>.</w:t>
      </w:r>
    </w:p>
    <w:p w14:paraId="38244198"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9C137C">
        <w:rPr>
          <w:rFonts w:eastAsia="Times New Roman"/>
          <w:color w:val="212121"/>
          <w:szCs w:val="24"/>
        </w:rPr>
        <w:t xml:space="preserve">πιτρέψτε μου πολύ γρήγορα </w:t>
      </w:r>
      <w:r>
        <w:rPr>
          <w:rFonts w:eastAsia="Times New Roman"/>
          <w:color w:val="212121"/>
          <w:szCs w:val="24"/>
        </w:rPr>
        <w:t xml:space="preserve">να περιγράψω </w:t>
      </w:r>
      <w:r w:rsidRPr="009C137C">
        <w:rPr>
          <w:rFonts w:eastAsia="Times New Roman"/>
          <w:color w:val="212121"/>
          <w:szCs w:val="24"/>
        </w:rPr>
        <w:t>ποια είναι η υπόθεση</w:t>
      </w:r>
      <w:r>
        <w:rPr>
          <w:rFonts w:eastAsia="Times New Roman"/>
          <w:color w:val="212121"/>
          <w:szCs w:val="24"/>
        </w:rPr>
        <w:t>. Ε</w:t>
      </w:r>
      <w:r w:rsidRPr="009C137C">
        <w:rPr>
          <w:rFonts w:eastAsia="Times New Roman"/>
          <w:color w:val="212121"/>
          <w:szCs w:val="24"/>
        </w:rPr>
        <w:t>ίπε πολύ ξεκάθαρα ο εισηγητής της Νέας Δημοκρατίας</w:t>
      </w:r>
      <w:r>
        <w:rPr>
          <w:rFonts w:eastAsia="Times New Roman"/>
          <w:color w:val="212121"/>
          <w:szCs w:val="24"/>
        </w:rPr>
        <w:t>, ο</w:t>
      </w:r>
      <w:r w:rsidRPr="009C137C">
        <w:rPr>
          <w:rFonts w:eastAsia="Times New Roman"/>
          <w:color w:val="212121"/>
          <w:szCs w:val="24"/>
        </w:rPr>
        <w:t xml:space="preserve"> </w:t>
      </w:r>
      <w:r>
        <w:rPr>
          <w:rFonts w:eastAsia="Times New Roman"/>
          <w:color w:val="212121"/>
          <w:szCs w:val="24"/>
        </w:rPr>
        <w:t>Α</w:t>
      </w:r>
      <w:r w:rsidRPr="009C137C">
        <w:rPr>
          <w:rFonts w:eastAsia="Times New Roman"/>
          <w:color w:val="212121"/>
          <w:szCs w:val="24"/>
        </w:rPr>
        <w:t>ντιπρόεδρος</w:t>
      </w:r>
      <w:r>
        <w:rPr>
          <w:rFonts w:eastAsia="Times New Roman"/>
          <w:color w:val="212121"/>
          <w:szCs w:val="24"/>
        </w:rPr>
        <w:t xml:space="preserve"> Κωστής Χατζηδάκης ότι μιλάμε -για τι;- όχι α</w:t>
      </w:r>
      <w:r w:rsidRPr="009C137C">
        <w:rPr>
          <w:rFonts w:eastAsia="Times New Roman"/>
          <w:color w:val="212121"/>
          <w:szCs w:val="24"/>
        </w:rPr>
        <w:t>πλ</w:t>
      </w:r>
      <w:r>
        <w:rPr>
          <w:rFonts w:eastAsia="Times New Roman"/>
          <w:color w:val="212121"/>
          <w:szCs w:val="24"/>
        </w:rPr>
        <w:t xml:space="preserve">ώς για κομματικό </w:t>
      </w:r>
      <w:r w:rsidRPr="009C137C">
        <w:rPr>
          <w:rFonts w:eastAsia="Times New Roman"/>
          <w:color w:val="212121"/>
          <w:szCs w:val="24"/>
        </w:rPr>
        <w:t>στέλεχος</w:t>
      </w:r>
      <w:r>
        <w:rPr>
          <w:rFonts w:eastAsia="Times New Roman"/>
          <w:color w:val="212121"/>
          <w:szCs w:val="24"/>
        </w:rPr>
        <w:t xml:space="preserve">, αλλά μιλάμε για ένα μέλος του </w:t>
      </w:r>
      <w:r>
        <w:rPr>
          <w:rFonts w:eastAsia="Times New Roman"/>
          <w:color w:val="212121"/>
          <w:szCs w:val="24"/>
        </w:rPr>
        <w:t>το</w:t>
      </w:r>
      <w:r>
        <w:rPr>
          <w:rFonts w:eastAsia="Times New Roman"/>
          <w:color w:val="212121"/>
          <w:szCs w:val="24"/>
        </w:rPr>
        <w:t>μέα ε</w:t>
      </w:r>
      <w:r w:rsidRPr="009C137C">
        <w:rPr>
          <w:rFonts w:eastAsia="Times New Roman"/>
          <w:color w:val="212121"/>
          <w:szCs w:val="24"/>
        </w:rPr>
        <w:t xml:space="preserve">νέργειας </w:t>
      </w:r>
      <w:r w:rsidRPr="009C137C">
        <w:rPr>
          <w:rFonts w:eastAsia="Times New Roman"/>
          <w:color w:val="212121"/>
          <w:szCs w:val="24"/>
        </w:rPr>
        <w:t>του ΣΥΡΙΖΑ</w:t>
      </w:r>
      <w:r>
        <w:rPr>
          <w:rFonts w:eastAsia="Times New Roman"/>
          <w:color w:val="212121"/>
          <w:szCs w:val="24"/>
        </w:rPr>
        <w:t xml:space="preserve">, </w:t>
      </w:r>
      <w:r w:rsidRPr="009C137C">
        <w:rPr>
          <w:rFonts w:eastAsia="Times New Roman"/>
          <w:color w:val="212121"/>
          <w:szCs w:val="24"/>
        </w:rPr>
        <w:t>συγ</w:t>
      </w:r>
      <w:r>
        <w:rPr>
          <w:rFonts w:eastAsia="Times New Roman"/>
          <w:color w:val="212121"/>
          <w:szCs w:val="24"/>
        </w:rPr>
        <w:t xml:space="preserve">κεκριμένα, κατά πληροφορίες, τον </w:t>
      </w:r>
      <w:r>
        <w:rPr>
          <w:rFonts w:eastAsia="Times New Roman"/>
          <w:color w:val="212121"/>
          <w:szCs w:val="24"/>
        </w:rPr>
        <w:t>τ</w:t>
      </w:r>
      <w:r w:rsidRPr="009C137C">
        <w:rPr>
          <w:rFonts w:eastAsia="Times New Roman"/>
          <w:color w:val="212121"/>
          <w:szCs w:val="24"/>
        </w:rPr>
        <w:t xml:space="preserve">ομεάρχη </w:t>
      </w:r>
      <w:r>
        <w:rPr>
          <w:rFonts w:eastAsia="Times New Roman"/>
          <w:color w:val="212121"/>
          <w:szCs w:val="24"/>
        </w:rPr>
        <w:t>ε</w:t>
      </w:r>
      <w:r w:rsidRPr="009C137C">
        <w:rPr>
          <w:rFonts w:eastAsia="Times New Roman"/>
          <w:color w:val="212121"/>
          <w:szCs w:val="24"/>
        </w:rPr>
        <w:t>νέργεια</w:t>
      </w:r>
      <w:r>
        <w:rPr>
          <w:rFonts w:eastAsia="Times New Roman"/>
          <w:color w:val="212121"/>
          <w:szCs w:val="24"/>
        </w:rPr>
        <w:t>ς</w:t>
      </w:r>
      <w:r w:rsidRPr="009C137C">
        <w:rPr>
          <w:rFonts w:eastAsia="Times New Roman"/>
          <w:color w:val="212121"/>
          <w:szCs w:val="24"/>
        </w:rPr>
        <w:t xml:space="preserve"> </w:t>
      </w:r>
      <w:r>
        <w:rPr>
          <w:rFonts w:eastAsia="Times New Roman"/>
          <w:color w:val="212121"/>
          <w:szCs w:val="24"/>
        </w:rPr>
        <w:t xml:space="preserve">του </w:t>
      </w:r>
      <w:r w:rsidRPr="009C137C">
        <w:rPr>
          <w:rFonts w:eastAsia="Times New Roman"/>
          <w:color w:val="212121"/>
          <w:szCs w:val="24"/>
        </w:rPr>
        <w:t>ΣΥΡΙΖΑ</w:t>
      </w:r>
      <w:r>
        <w:rPr>
          <w:rFonts w:eastAsia="Times New Roman"/>
          <w:color w:val="212121"/>
          <w:szCs w:val="24"/>
        </w:rPr>
        <w:t xml:space="preserve">, όταν ο ΣΥΡΙΖΑ ήταν στην </w:t>
      </w:r>
      <w:r>
        <w:rPr>
          <w:rFonts w:eastAsia="Times New Roman"/>
          <w:color w:val="212121"/>
          <w:szCs w:val="24"/>
        </w:rPr>
        <w:t>αντιπολίτευση</w:t>
      </w:r>
      <w:r>
        <w:rPr>
          <w:rFonts w:eastAsia="Times New Roman"/>
          <w:color w:val="212121"/>
          <w:szCs w:val="24"/>
        </w:rPr>
        <w:t>, ο οποίος διορίζεται από την Κ</w:t>
      </w:r>
      <w:r w:rsidRPr="009C137C">
        <w:rPr>
          <w:rFonts w:eastAsia="Times New Roman"/>
          <w:color w:val="212121"/>
          <w:szCs w:val="24"/>
        </w:rPr>
        <w:t>υβέρνηση ΣΥΡΙΖΑ</w:t>
      </w:r>
      <w:r>
        <w:rPr>
          <w:rFonts w:eastAsia="Times New Roman"/>
          <w:color w:val="212121"/>
          <w:szCs w:val="24"/>
        </w:rPr>
        <w:t xml:space="preserve">, την Κυβέρνηση του κ. </w:t>
      </w:r>
      <w:r w:rsidRPr="009C137C">
        <w:rPr>
          <w:rFonts w:eastAsia="Times New Roman"/>
          <w:color w:val="212121"/>
          <w:szCs w:val="24"/>
        </w:rPr>
        <w:t>Τσίπρα</w:t>
      </w:r>
      <w:r>
        <w:rPr>
          <w:rFonts w:eastAsia="Times New Roman"/>
          <w:color w:val="212121"/>
          <w:szCs w:val="24"/>
        </w:rPr>
        <w:t xml:space="preserve">, </w:t>
      </w:r>
      <w:r>
        <w:rPr>
          <w:rFonts w:eastAsia="Times New Roman"/>
          <w:color w:val="212121"/>
          <w:szCs w:val="24"/>
        </w:rPr>
        <w:t xml:space="preserve">διευθύνων σύμβουλος </w:t>
      </w:r>
      <w:r>
        <w:rPr>
          <w:rFonts w:eastAsia="Times New Roman"/>
          <w:color w:val="212121"/>
          <w:szCs w:val="24"/>
        </w:rPr>
        <w:t>στη</w:t>
      </w:r>
      <w:r w:rsidRPr="009C137C">
        <w:rPr>
          <w:rFonts w:eastAsia="Times New Roman"/>
          <w:color w:val="212121"/>
          <w:szCs w:val="24"/>
        </w:rPr>
        <w:t xml:space="preserve"> </w:t>
      </w:r>
      <w:r>
        <w:rPr>
          <w:rFonts w:eastAsia="Times New Roman"/>
          <w:color w:val="212121"/>
          <w:szCs w:val="24"/>
        </w:rPr>
        <w:t xml:space="preserve">ΔΕΠΑ. </w:t>
      </w:r>
    </w:p>
    <w:p w14:paraId="38244199"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ΔΕΠΑ έχει μεγάλο</w:t>
      </w:r>
      <w:r>
        <w:rPr>
          <w:rFonts w:eastAsia="Times New Roman"/>
          <w:color w:val="000000"/>
          <w:szCs w:val="24"/>
          <w:shd w:val="clear" w:color="auto" w:fill="FFFFFF"/>
        </w:rPr>
        <w:t xml:space="preserve"> πελάτη την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000000"/>
          <w:szCs w:val="24"/>
          <w:shd w:val="clear" w:color="auto" w:fill="FFFFFF"/>
        </w:rPr>
        <w:t xml:space="preserve">. Η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000000"/>
          <w:szCs w:val="24"/>
          <w:shd w:val="clear" w:color="auto" w:fill="FFFFFF"/>
        </w:rPr>
        <w:t xml:space="preserve">αγοράζει από τη ΔΕΠΑ φυσικό αέριο, το οποίο χρησιμοποιεί για την παραγωγή λιπασμάτων, τα οποία προωθεί στην ελληνική αγορά, αλλά και στις αγορές του εξωτερικού. Η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000000"/>
          <w:szCs w:val="24"/>
          <w:shd w:val="clear" w:color="auto" w:fill="FFFFFF"/>
        </w:rPr>
        <w:t xml:space="preserve">είναι ο μεγαλύτερος πελάτης της ΔΕΠΑ σε αγορά φυσικού αερίου. Συμπίπτει ο διορισμένος διευθύνων σύμβουλος της ΔΕΠΑ, ο πρώην τομεάρχης Ενέργειας του ΣΥΡΙΖΑ, να έχει διατελέσει και ανώτατο στέλεχος του μεγαλύτερου οφειλέτη της ΔΕΠΑ, που είναι η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000000"/>
          <w:szCs w:val="24"/>
          <w:shd w:val="clear" w:color="auto" w:fill="FFFFFF"/>
        </w:rPr>
        <w:t xml:space="preserve">. </w:t>
      </w:r>
    </w:p>
    <w:p w14:paraId="3824419A"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000000"/>
          <w:szCs w:val="24"/>
          <w:shd w:val="clear" w:color="auto" w:fill="FFFFFF"/>
        </w:rPr>
        <w:t xml:space="preserve">Στη </w:t>
      </w:r>
      <w:r>
        <w:rPr>
          <w:rFonts w:eastAsia="Times New Roman"/>
          <w:color w:val="000000"/>
          <w:szCs w:val="24"/>
          <w:shd w:val="clear" w:color="auto" w:fill="FFFFFF"/>
        </w:rPr>
        <w:t xml:space="preserve">συνέχεια, όταν αναλαμβάνει ο κ. </w:t>
      </w:r>
      <w:proofErr w:type="spellStart"/>
      <w:r>
        <w:rPr>
          <w:rFonts w:eastAsia="Times New Roman"/>
          <w:color w:val="000000"/>
          <w:szCs w:val="24"/>
          <w:shd w:val="clear" w:color="auto" w:fill="FFFFFF"/>
        </w:rPr>
        <w:t>Κιτσάκος</w:t>
      </w:r>
      <w:proofErr w:type="spellEnd"/>
      <w:r>
        <w:rPr>
          <w:rFonts w:eastAsia="Times New Roman"/>
          <w:color w:val="000000"/>
          <w:szCs w:val="24"/>
          <w:shd w:val="clear" w:color="auto" w:fill="FFFFFF"/>
        </w:rPr>
        <w:t>, χωρίς να έχει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έγκριση από το διοικητικό συμβούλιο ή από τη γενική συνέλευση της ΔΕΠΑ, αλλάζει τον τρόπο με τον οποίο είχε συμφωνήσει η ΔΕΠΑ με την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να αποπληρώνει η δεύτερη</w:t>
      </w:r>
      <w:r>
        <w:rPr>
          <w:rFonts w:eastAsia="Times New Roman"/>
          <w:color w:val="000000"/>
          <w:szCs w:val="24"/>
          <w:shd w:val="clear" w:color="auto" w:fill="FFFFFF"/>
        </w:rPr>
        <w:t xml:space="preserve"> το χρέος τους, με αποτέλεσμα</w:t>
      </w:r>
      <w:r>
        <w:rPr>
          <w:rFonts w:eastAsia="Times New Roman"/>
          <w:color w:val="000000"/>
          <w:szCs w:val="24"/>
          <w:shd w:val="clear" w:color="auto" w:fill="FFFFFF"/>
        </w:rPr>
        <w:t xml:space="preserve"> από το 2015 και μετά να έχουμε μια επιτάχυνση της αύξησης του χρέους, των οφειλών της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000000"/>
          <w:szCs w:val="24"/>
          <w:shd w:val="clear" w:color="auto" w:fill="FFFFFF"/>
        </w:rPr>
        <w:t xml:space="preserve">προς τη ΔΕΠΑ. </w:t>
      </w:r>
      <w:r>
        <w:rPr>
          <w:rFonts w:eastAsia="Times New Roman"/>
          <w:color w:val="212121"/>
          <w:szCs w:val="24"/>
          <w:shd w:val="clear" w:color="auto" w:fill="FFFFFF"/>
        </w:rPr>
        <w:t xml:space="preserve">Μάλιστα, </w:t>
      </w:r>
      <w:r w:rsidRPr="00396FF4">
        <w:rPr>
          <w:rFonts w:eastAsia="Times New Roman"/>
          <w:color w:val="212121"/>
          <w:szCs w:val="24"/>
          <w:shd w:val="clear" w:color="auto" w:fill="FFFFFF"/>
        </w:rPr>
        <w:t>όπως είπε ο κ Χατζηδάκης</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από τα 74 εκ</w:t>
      </w:r>
      <w:r>
        <w:rPr>
          <w:rFonts w:eastAsia="Times New Roman"/>
          <w:color w:val="212121"/>
          <w:szCs w:val="24"/>
          <w:shd w:val="clear" w:color="auto" w:fill="FFFFFF"/>
        </w:rPr>
        <w:t>ατομμύρια ευρώ σήμερα το χρέος α</w:t>
      </w:r>
      <w:r w:rsidRPr="00396FF4">
        <w:rPr>
          <w:rFonts w:eastAsia="Times New Roman"/>
          <w:color w:val="212121"/>
          <w:szCs w:val="24"/>
          <w:shd w:val="clear" w:color="auto" w:fill="FFFFFF"/>
        </w:rPr>
        <w:t>υτό έχει εκτιναχθεί στα 120 εκατομμύρια ευρώ</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p>
    <w:p w14:paraId="3824419B"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Τι κάνει ο κ. </w:t>
      </w:r>
      <w:proofErr w:type="spellStart"/>
      <w:r>
        <w:rPr>
          <w:rFonts w:eastAsia="Times New Roman"/>
          <w:color w:val="212121"/>
          <w:szCs w:val="24"/>
          <w:shd w:val="clear" w:color="auto" w:fill="FFFFFF"/>
        </w:rPr>
        <w:t>Κ</w:t>
      </w:r>
      <w:r w:rsidRPr="00396FF4">
        <w:rPr>
          <w:rFonts w:eastAsia="Times New Roman"/>
          <w:color w:val="212121"/>
          <w:szCs w:val="24"/>
          <w:shd w:val="clear" w:color="auto" w:fill="FFFFFF"/>
        </w:rPr>
        <w:t>ιτσάκος</w:t>
      </w:r>
      <w:proofErr w:type="spellEnd"/>
      <w:r w:rsidRPr="00396FF4">
        <w:rPr>
          <w:rFonts w:eastAsia="Times New Roman"/>
          <w:color w:val="212121"/>
          <w:szCs w:val="24"/>
          <w:shd w:val="clear" w:color="auto" w:fill="FFFFFF"/>
        </w:rPr>
        <w:t xml:space="preserve"> από τότε που αναλαμβάνει τη διοίκηση </w:t>
      </w:r>
      <w:r>
        <w:rPr>
          <w:rFonts w:eastAsia="Times New Roman"/>
          <w:color w:val="212121"/>
          <w:szCs w:val="24"/>
          <w:shd w:val="clear" w:color="auto" w:fill="FFFFFF"/>
        </w:rPr>
        <w:t>της ΔΕΠΑ; Π</w:t>
      </w:r>
      <w:r w:rsidRPr="00396FF4">
        <w:rPr>
          <w:rFonts w:eastAsia="Times New Roman"/>
          <w:color w:val="212121"/>
          <w:szCs w:val="24"/>
          <w:shd w:val="clear" w:color="auto" w:fill="FFFFFF"/>
        </w:rPr>
        <w:t>ροσπαθεί να πετύχει μία ανταλλαγή</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να εξοφλήσει με αυτόν </w:t>
      </w:r>
      <w:r w:rsidRPr="00396FF4">
        <w:rPr>
          <w:rFonts w:eastAsia="Times New Roman"/>
          <w:color w:val="212121"/>
          <w:szCs w:val="24"/>
          <w:shd w:val="clear" w:color="auto" w:fill="FFFFFF"/>
        </w:rPr>
        <w:t>τον τρόπ</w:t>
      </w:r>
      <w:r>
        <w:rPr>
          <w:rFonts w:eastAsia="Times New Roman"/>
          <w:color w:val="212121"/>
          <w:szCs w:val="24"/>
          <w:shd w:val="clear" w:color="auto" w:fill="FFFFFF"/>
        </w:rPr>
        <w:t xml:space="preserve">ο κομμάτι του χρέους  της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προς τη ΔΕΠΑ,</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μία ανταλλαγή ακινήτων. Η αξία των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ακινήτων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αυτών</w:t>
      </w:r>
      <w:r w:rsidRPr="00396FF4">
        <w:rPr>
          <w:rFonts w:eastAsia="Times New Roman"/>
          <w:color w:val="212121"/>
          <w:szCs w:val="24"/>
          <w:shd w:val="clear" w:color="auto" w:fill="FFFFFF"/>
        </w:rPr>
        <w:t xml:space="preserve"> το</w:t>
      </w:r>
      <w:r>
        <w:rPr>
          <w:rFonts w:eastAsia="Times New Roman"/>
          <w:color w:val="212121"/>
          <w:szCs w:val="24"/>
          <w:shd w:val="clear" w:color="auto" w:fill="FFFFFF"/>
        </w:rPr>
        <w:t xml:space="preserve"> 2011 </w:t>
      </w:r>
      <w:proofErr w:type="spellStart"/>
      <w:r>
        <w:rPr>
          <w:rFonts w:eastAsia="Times New Roman"/>
          <w:color w:val="212121"/>
          <w:szCs w:val="24"/>
          <w:shd w:val="clear" w:color="auto" w:fill="FFFFFF"/>
        </w:rPr>
        <w:t>εκτιμούνταν</w:t>
      </w:r>
      <w:proofErr w:type="spellEnd"/>
      <w:r>
        <w:rPr>
          <w:rFonts w:eastAsia="Times New Roman"/>
          <w:color w:val="212121"/>
          <w:szCs w:val="24"/>
          <w:shd w:val="clear" w:color="auto" w:fill="FFFFFF"/>
        </w:rPr>
        <w:t xml:space="preserve">, βάσει αξιόπιστης </w:t>
      </w:r>
      <w:r>
        <w:rPr>
          <w:rFonts w:eastAsia="Times New Roman"/>
          <w:color w:val="212121"/>
          <w:szCs w:val="24"/>
          <w:shd w:val="clear" w:color="auto" w:fill="FFFFFF"/>
        </w:rPr>
        <w:t>μελέτης,</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μέχρι </w:t>
      </w:r>
      <w:r w:rsidRPr="00396FF4">
        <w:rPr>
          <w:rFonts w:eastAsia="Times New Roman"/>
          <w:color w:val="212121"/>
          <w:szCs w:val="24"/>
          <w:shd w:val="clear" w:color="auto" w:fill="FFFFFF"/>
        </w:rPr>
        <w:t>9 εκατομμύρια ευρώ</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Μετά από πέντε χρόνια, εν </w:t>
      </w:r>
      <w:r w:rsidRPr="00396FF4">
        <w:rPr>
          <w:rFonts w:eastAsia="Times New Roman"/>
          <w:color w:val="212121"/>
          <w:szCs w:val="24"/>
          <w:shd w:val="clear" w:color="auto" w:fill="FFFFFF"/>
        </w:rPr>
        <w:t xml:space="preserve">μέσω κρίσης οικονομικής </w:t>
      </w:r>
      <w:r>
        <w:rPr>
          <w:rFonts w:eastAsia="Times New Roman"/>
          <w:color w:val="212121"/>
          <w:szCs w:val="24"/>
          <w:shd w:val="clear" w:color="auto" w:fill="FFFFFF"/>
        </w:rPr>
        <w:t xml:space="preserve">της Ελλάδος και εν </w:t>
      </w:r>
      <w:r w:rsidRPr="00396FF4">
        <w:rPr>
          <w:rFonts w:eastAsia="Times New Roman"/>
          <w:color w:val="212121"/>
          <w:szCs w:val="24"/>
          <w:shd w:val="clear" w:color="auto" w:fill="FFFFFF"/>
        </w:rPr>
        <w:t xml:space="preserve">μέσω μεγάλης κρίσης </w:t>
      </w:r>
      <w:r>
        <w:rPr>
          <w:rFonts w:eastAsia="Times New Roman"/>
          <w:color w:val="212121"/>
          <w:szCs w:val="24"/>
          <w:shd w:val="clear" w:color="auto" w:fill="FFFFFF"/>
        </w:rPr>
        <w:t xml:space="preserve">στον χώρο των ακινήτων, με μελέτη που φέρνει ο κ. </w:t>
      </w:r>
      <w:proofErr w:type="spellStart"/>
      <w:r>
        <w:rPr>
          <w:rFonts w:eastAsia="Times New Roman"/>
          <w:color w:val="212121"/>
          <w:szCs w:val="24"/>
          <w:shd w:val="clear" w:color="auto" w:fill="FFFFFF"/>
        </w:rPr>
        <w:t>Κ</w:t>
      </w:r>
      <w:r w:rsidRPr="00396FF4">
        <w:rPr>
          <w:rFonts w:eastAsia="Times New Roman"/>
          <w:color w:val="212121"/>
          <w:szCs w:val="24"/>
          <w:shd w:val="clear" w:color="auto" w:fill="FFFFFF"/>
        </w:rPr>
        <w:t>ιτσάκος</w:t>
      </w:r>
      <w:proofErr w:type="spellEnd"/>
      <w:r w:rsidRPr="00396FF4">
        <w:rPr>
          <w:rFonts w:eastAsia="Times New Roman"/>
          <w:color w:val="212121"/>
          <w:szCs w:val="24"/>
          <w:shd w:val="clear" w:color="auto" w:fill="FFFFFF"/>
        </w:rPr>
        <w:t xml:space="preserve"> προς το διοικητικό συμβούλιο της ΔΕΠΑ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προς το ΤΑΙΠΕΔ, αλλά και προς την </w:t>
      </w:r>
      <w:r>
        <w:rPr>
          <w:rFonts w:eastAsia="Times New Roman"/>
          <w:color w:val="212121"/>
          <w:szCs w:val="24"/>
          <w:shd w:val="clear" w:color="auto" w:fill="FFFFFF"/>
        </w:rPr>
        <w:t>Κ</w:t>
      </w:r>
      <w:r w:rsidRPr="00396FF4">
        <w:rPr>
          <w:rFonts w:eastAsia="Times New Roman"/>
          <w:color w:val="212121"/>
          <w:szCs w:val="24"/>
          <w:shd w:val="clear" w:color="auto" w:fill="FFFFFF"/>
        </w:rPr>
        <w:t>υβέρνηση την ίδια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τα ακίνητα αυτά αποτιμώ</w:t>
      </w:r>
      <w:r w:rsidRPr="00396FF4">
        <w:rPr>
          <w:rFonts w:eastAsia="Times New Roman"/>
          <w:color w:val="212121"/>
          <w:szCs w:val="24"/>
          <w:shd w:val="clear" w:color="auto" w:fill="FFFFFF"/>
        </w:rPr>
        <w:t>νται στα 90 εκατομμύρια ευρώ</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δηλαδή δεκαπλασιάστηκε</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w:t>
      </w:r>
      <w:r w:rsidRPr="00396FF4">
        <w:rPr>
          <w:rFonts w:eastAsia="Times New Roman"/>
          <w:color w:val="212121"/>
          <w:szCs w:val="24"/>
          <w:shd w:val="clear" w:color="auto" w:fill="FFFFFF"/>
        </w:rPr>
        <w:t>φούσκωσε</w:t>
      </w:r>
      <w:r>
        <w:rPr>
          <w:rFonts w:eastAsia="Times New Roman"/>
          <w:color w:val="212121"/>
          <w:szCs w:val="24"/>
          <w:shd w:val="clear" w:color="auto" w:fill="FFFFFF"/>
        </w:rPr>
        <w:t>» δέκα</w:t>
      </w:r>
      <w:r w:rsidRPr="00396FF4">
        <w:rPr>
          <w:rFonts w:eastAsia="Times New Roman"/>
          <w:color w:val="212121"/>
          <w:szCs w:val="24"/>
          <w:shd w:val="clear" w:color="auto" w:fill="FFFFFF"/>
        </w:rPr>
        <w:t xml:space="preserve"> φορές η αξία των ακινήτων μέσα στα πέντε χρόνια της κρίσης</w:t>
      </w:r>
      <w:r>
        <w:rPr>
          <w:rFonts w:eastAsia="Times New Roman"/>
          <w:color w:val="212121"/>
          <w:szCs w:val="24"/>
          <w:shd w:val="clear" w:color="auto" w:fill="FFFFFF"/>
        </w:rPr>
        <w:t xml:space="preserve">. </w:t>
      </w:r>
    </w:p>
    <w:p w14:paraId="3824419C"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αυτόν τον τρόπο,</w:t>
      </w:r>
      <w:r w:rsidRPr="00396FF4">
        <w:rPr>
          <w:rFonts w:eastAsia="Times New Roman"/>
          <w:color w:val="212121"/>
          <w:szCs w:val="24"/>
          <w:shd w:val="clear" w:color="auto" w:fill="FFFFFF"/>
        </w:rPr>
        <w:t xml:space="preserve"> μέσω της ανταλλαγής </w:t>
      </w:r>
      <w:r>
        <w:rPr>
          <w:rFonts w:eastAsia="Times New Roman"/>
          <w:color w:val="212121"/>
          <w:szCs w:val="24"/>
          <w:shd w:val="clear" w:color="auto" w:fill="FFFFFF"/>
        </w:rPr>
        <w:t xml:space="preserve">αυτής, </w:t>
      </w:r>
      <w:r w:rsidRPr="00396FF4">
        <w:rPr>
          <w:rFonts w:eastAsia="Times New Roman"/>
          <w:color w:val="212121"/>
          <w:szCs w:val="24"/>
          <w:shd w:val="clear" w:color="auto" w:fill="FFFFFF"/>
        </w:rPr>
        <w:t>προσπαθεί να διαγράψει χρέος 90 εκα</w:t>
      </w:r>
      <w:r w:rsidRPr="00396FF4">
        <w:rPr>
          <w:rFonts w:eastAsia="Times New Roman"/>
          <w:color w:val="212121"/>
          <w:szCs w:val="24"/>
          <w:shd w:val="clear" w:color="auto" w:fill="FFFFFF"/>
        </w:rPr>
        <w:t xml:space="preserve">τομμυρίων ευρώ </w:t>
      </w:r>
      <w:r>
        <w:rPr>
          <w:rFonts w:eastAsia="Times New Roman"/>
          <w:color w:val="212121"/>
          <w:szCs w:val="24"/>
          <w:shd w:val="clear" w:color="auto" w:fill="FFFFFF"/>
        </w:rPr>
        <w:t>-</w:t>
      </w:r>
      <w:r w:rsidRPr="00396FF4">
        <w:rPr>
          <w:rFonts w:eastAsia="Times New Roman"/>
          <w:color w:val="212121"/>
          <w:szCs w:val="24"/>
          <w:shd w:val="clear" w:color="auto" w:fill="FFFFFF"/>
        </w:rPr>
        <w:t>από τα 120 εκατομμύρια</w:t>
      </w:r>
      <w:r>
        <w:rPr>
          <w:rFonts w:eastAsia="Times New Roman"/>
          <w:color w:val="212121"/>
          <w:szCs w:val="24"/>
          <w:shd w:val="clear" w:color="auto" w:fill="FFFFFF"/>
        </w:rPr>
        <w:t xml:space="preserve"> ευρώ</w:t>
      </w:r>
      <w:r w:rsidRPr="00396FF4">
        <w:rPr>
          <w:rFonts w:eastAsia="Times New Roman"/>
          <w:color w:val="212121"/>
          <w:szCs w:val="24"/>
          <w:shd w:val="clear" w:color="auto" w:fill="FFFFFF"/>
        </w:rPr>
        <w:t xml:space="preserve"> που είναι σήμερα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της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w:t>
      </w:r>
      <w:r w:rsidRPr="00396FF4">
        <w:rPr>
          <w:rFonts w:eastAsia="Times New Roman"/>
          <w:color w:val="212121"/>
          <w:szCs w:val="24"/>
          <w:shd w:val="clear" w:color="auto" w:fill="FFFFFF"/>
        </w:rPr>
        <w:t>προς τη ΔΕΠΑ</w:t>
      </w:r>
      <w:r>
        <w:rPr>
          <w:rFonts w:eastAsia="Times New Roman"/>
          <w:color w:val="212121"/>
          <w:szCs w:val="24"/>
          <w:shd w:val="clear" w:color="auto" w:fill="FFFFFF"/>
        </w:rPr>
        <w:t>. Δεν είναι μόνον όμως</w:t>
      </w:r>
      <w:r w:rsidRPr="00396FF4">
        <w:rPr>
          <w:rFonts w:eastAsia="Times New Roman"/>
          <w:color w:val="212121"/>
          <w:szCs w:val="24"/>
          <w:shd w:val="clear" w:color="auto" w:fill="FFFFFF"/>
        </w:rPr>
        <w:t xml:space="preserve"> ότι </w:t>
      </w:r>
      <w:r>
        <w:rPr>
          <w:rFonts w:eastAsia="Times New Roman"/>
          <w:color w:val="212121"/>
          <w:szCs w:val="24"/>
          <w:shd w:val="clear" w:color="auto" w:fill="FFFFFF"/>
        </w:rPr>
        <w:t>«</w:t>
      </w:r>
      <w:r w:rsidRPr="00396FF4">
        <w:rPr>
          <w:rFonts w:eastAsia="Times New Roman"/>
          <w:color w:val="212121"/>
          <w:szCs w:val="24"/>
          <w:shd w:val="clear" w:color="auto" w:fill="FFFFFF"/>
        </w:rPr>
        <w:t>φούσκωσε</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σκανδαλωδώς </w:t>
      </w:r>
      <w:r>
        <w:rPr>
          <w:rFonts w:eastAsia="Times New Roman"/>
          <w:color w:val="212121"/>
          <w:szCs w:val="24"/>
          <w:shd w:val="clear" w:color="auto" w:fill="FFFFFF"/>
        </w:rPr>
        <w:t>την αξία των ακινήτων</w:t>
      </w:r>
      <w:r w:rsidRPr="00396FF4">
        <w:rPr>
          <w:rFonts w:eastAsia="Times New Roman"/>
          <w:color w:val="212121"/>
          <w:szCs w:val="24"/>
          <w:shd w:val="clear" w:color="auto" w:fill="FFFFFF"/>
        </w:rPr>
        <w:t xml:space="preserve"> με έναν τρόπο που φυσικά ελέγχεται </w:t>
      </w:r>
      <w:r>
        <w:rPr>
          <w:rFonts w:eastAsia="Times New Roman"/>
          <w:color w:val="212121"/>
          <w:szCs w:val="24"/>
          <w:shd w:val="clear" w:color="auto" w:fill="FFFFFF"/>
        </w:rPr>
        <w:t>αν όντως</w:t>
      </w:r>
      <w:r w:rsidRPr="00396FF4">
        <w:rPr>
          <w:rFonts w:eastAsia="Times New Roman"/>
          <w:color w:val="212121"/>
          <w:szCs w:val="24"/>
          <w:shd w:val="clear" w:color="auto" w:fill="FFFFFF"/>
        </w:rPr>
        <w:t xml:space="preserve"> σωστ</w:t>
      </w:r>
      <w:r>
        <w:rPr>
          <w:rFonts w:eastAsia="Times New Roman"/>
          <w:color w:val="212121"/>
          <w:szCs w:val="24"/>
          <w:shd w:val="clear" w:color="auto" w:fill="FFFFFF"/>
        </w:rPr>
        <w:t>ά έγινε. Τα</w:t>
      </w:r>
      <w:r w:rsidRPr="00396FF4">
        <w:rPr>
          <w:rFonts w:eastAsia="Times New Roman"/>
          <w:color w:val="212121"/>
          <w:szCs w:val="24"/>
          <w:shd w:val="clear" w:color="auto" w:fill="FFFFFF"/>
        </w:rPr>
        <w:t xml:space="preserve"> εν λόγω ακίνητα τα οποία ήθελε να α</w:t>
      </w:r>
      <w:r w:rsidRPr="00396FF4">
        <w:rPr>
          <w:rFonts w:eastAsia="Times New Roman"/>
          <w:color w:val="212121"/>
          <w:szCs w:val="24"/>
          <w:shd w:val="clear" w:color="auto" w:fill="FFFFFF"/>
        </w:rPr>
        <w:lastRenderedPageBreak/>
        <w:t>νταλλάξει ο κ</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Κιτσάκος</w:t>
      </w:r>
      <w:proofErr w:type="spellEnd"/>
      <w:r>
        <w:rPr>
          <w:rFonts w:eastAsia="Times New Roman"/>
          <w:color w:val="212121"/>
          <w:szCs w:val="24"/>
          <w:shd w:val="clear" w:color="auto" w:fill="FFFFFF"/>
        </w:rPr>
        <w:t>, ο διευθύνων σ</w:t>
      </w:r>
      <w:r w:rsidRPr="00396FF4">
        <w:rPr>
          <w:rFonts w:eastAsia="Times New Roman"/>
          <w:color w:val="212121"/>
          <w:szCs w:val="24"/>
          <w:shd w:val="clear" w:color="auto" w:fill="FFFFFF"/>
        </w:rPr>
        <w:t>ύμβουλος</w:t>
      </w:r>
      <w:r>
        <w:rPr>
          <w:rFonts w:eastAsia="Times New Roman"/>
          <w:color w:val="212121"/>
          <w:szCs w:val="24"/>
          <w:shd w:val="clear" w:color="auto" w:fill="FFFFFF"/>
        </w:rPr>
        <w:t xml:space="preserve">, πρώην τομεάρχης </w:t>
      </w:r>
      <w:r>
        <w:rPr>
          <w:rFonts w:eastAsia="Times New Roman"/>
          <w:color w:val="212121"/>
          <w:szCs w:val="24"/>
          <w:shd w:val="clear" w:color="auto" w:fill="FFFFFF"/>
        </w:rPr>
        <w:t>ε</w:t>
      </w:r>
      <w:r w:rsidRPr="00396FF4">
        <w:rPr>
          <w:rFonts w:eastAsia="Times New Roman"/>
          <w:color w:val="212121"/>
          <w:szCs w:val="24"/>
          <w:shd w:val="clear" w:color="auto" w:fill="FFFFFF"/>
        </w:rPr>
        <w:t>νέργειας του ΣΥΡΙΖΑ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διορισμένος από την κυβ</w:t>
      </w:r>
      <w:r>
        <w:rPr>
          <w:rFonts w:eastAsia="Times New Roman"/>
          <w:color w:val="212121"/>
          <w:szCs w:val="24"/>
          <w:shd w:val="clear" w:color="auto" w:fill="FFFFFF"/>
        </w:rPr>
        <w:t xml:space="preserve">έρνηση ΣΥΡΙΖΑ σε εκείνη τη θέση, </w:t>
      </w:r>
      <w:r w:rsidRPr="00396FF4">
        <w:rPr>
          <w:rFonts w:eastAsia="Times New Roman"/>
          <w:color w:val="212121"/>
          <w:szCs w:val="24"/>
          <w:shd w:val="clear" w:color="auto" w:fill="FFFFFF"/>
        </w:rPr>
        <w:t xml:space="preserve">στη θέση του </w:t>
      </w:r>
      <w:r>
        <w:rPr>
          <w:rFonts w:eastAsia="Times New Roman"/>
          <w:color w:val="212121"/>
          <w:szCs w:val="24"/>
          <w:shd w:val="clear" w:color="auto" w:fill="FFFFFF"/>
        </w:rPr>
        <w:t>διευθύνοντος</w:t>
      </w:r>
      <w:r w:rsidRPr="00396FF4">
        <w:rPr>
          <w:rFonts w:eastAsia="Times New Roman"/>
          <w:color w:val="212121"/>
          <w:szCs w:val="24"/>
          <w:shd w:val="clear" w:color="auto" w:fill="FFFFFF"/>
        </w:rPr>
        <w:t xml:space="preserve"> συμβούλου της ΔΕΠΑ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είναι υποθηκευμένα και προσημειω</w:t>
      </w:r>
      <w:r w:rsidRPr="00396FF4">
        <w:rPr>
          <w:rFonts w:eastAsia="Times New Roman"/>
          <w:color w:val="212121"/>
          <w:szCs w:val="24"/>
          <w:shd w:val="clear" w:color="auto" w:fill="FFFFFF"/>
        </w:rPr>
        <w:t>μένα πολλαπλές φορές από τους</w:t>
      </w:r>
      <w:r>
        <w:rPr>
          <w:rFonts w:eastAsia="Times New Roman"/>
          <w:color w:val="212121"/>
          <w:szCs w:val="24"/>
          <w:shd w:val="clear" w:color="auto" w:fill="FFFFFF"/>
        </w:rPr>
        <w:t xml:space="preserve"> δανειστές της εταιρείας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αλλά και τμήμ</w:t>
      </w:r>
      <w:r>
        <w:rPr>
          <w:rFonts w:eastAsia="Times New Roman"/>
          <w:color w:val="212121"/>
          <w:szCs w:val="24"/>
          <w:shd w:val="clear" w:color="auto" w:fill="FFFFFF"/>
        </w:rPr>
        <w:t xml:space="preserve">α των ακινήτων αυτό ανήκει στο </w:t>
      </w:r>
      <w:r>
        <w:rPr>
          <w:rFonts w:eastAsia="Times New Roman"/>
          <w:color w:val="212121"/>
          <w:szCs w:val="24"/>
          <w:shd w:val="clear" w:color="auto" w:fill="FFFFFF"/>
        </w:rPr>
        <w:t>δ</w:t>
      </w:r>
      <w:r w:rsidRPr="00396FF4">
        <w:rPr>
          <w:rFonts w:eastAsia="Times New Roman"/>
          <w:color w:val="212121"/>
          <w:szCs w:val="24"/>
          <w:shd w:val="clear" w:color="auto" w:fill="FFFFFF"/>
        </w:rPr>
        <w:t>ημόσιο</w:t>
      </w:r>
      <w:r>
        <w:rPr>
          <w:rFonts w:eastAsia="Times New Roman"/>
          <w:color w:val="212121"/>
          <w:szCs w:val="24"/>
          <w:shd w:val="clear" w:color="auto" w:fill="FFFFFF"/>
        </w:rPr>
        <w:t>, πράγμα</w:t>
      </w:r>
      <w:r w:rsidRPr="00396FF4">
        <w:rPr>
          <w:rFonts w:eastAsia="Times New Roman"/>
          <w:color w:val="212121"/>
          <w:szCs w:val="24"/>
          <w:shd w:val="clear" w:color="auto" w:fill="FFFFFF"/>
        </w:rPr>
        <w:t xml:space="preserve"> που σημαίνει ότι δεν μπορούν να μεταβιβαστούν και να </w:t>
      </w:r>
      <w:proofErr w:type="spellStart"/>
      <w:r w:rsidRPr="00396FF4">
        <w:rPr>
          <w:rFonts w:eastAsia="Times New Roman"/>
          <w:color w:val="212121"/>
          <w:szCs w:val="24"/>
          <w:shd w:val="clear" w:color="auto" w:fill="FFFFFF"/>
        </w:rPr>
        <w:t>ανταλλαγούν</w:t>
      </w:r>
      <w:proofErr w:type="spellEnd"/>
      <w:r>
        <w:rPr>
          <w:rFonts w:eastAsia="Times New Roman"/>
          <w:color w:val="212121"/>
          <w:szCs w:val="24"/>
          <w:shd w:val="clear" w:color="auto" w:fill="FFFFFF"/>
        </w:rPr>
        <w:t xml:space="preserve"> για να μειωθεί χρέος, εάν δεν υπάρχει</w:t>
      </w:r>
      <w:r w:rsidRPr="00396FF4">
        <w:rPr>
          <w:rFonts w:eastAsia="Times New Roman"/>
          <w:color w:val="212121"/>
          <w:szCs w:val="24"/>
          <w:shd w:val="clear" w:color="auto" w:fill="FFFFFF"/>
        </w:rPr>
        <w:t xml:space="preserve"> η </w:t>
      </w:r>
      <w:r>
        <w:rPr>
          <w:rFonts w:eastAsia="Times New Roman"/>
          <w:color w:val="212121"/>
          <w:szCs w:val="24"/>
          <w:shd w:val="clear" w:color="auto" w:fill="FFFFFF"/>
        </w:rPr>
        <w:t xml:space="preserve">σύμφωνη γνώμη του </w:t>
      </w:r>
      <w:r>
        <w:rPr>
          <w:rFonts w:eastAsia="Times New Roman"/>
          <w:color w:val="212121"/>
          <w:szCs w:val="24"/>
          <w:shd w:val="clear" w:color="auto" w:fill="FFFFFF"/>
        </w:rPr>
        <w:t>δ</w:t>
      </w:r>
      <w:r w:rsidRPr="00396FF4">
        <w:rPr>
          <w:rFonts w:eastAsia="Times New Roman"/>
          <w:color w:val="212121"/>
          <w:szCs w:val="24"/>
          <w:shd w:val="clear" w:color="auto" w:fill="FFFFFF"/>
        </w:rPr>
        <w:t>ημοσίου</w:t>
      </w:r>
      <w:r>
        <w:rPr>
          <w:rFonts w:eastAsia="Times New Roman"/>
          <w:color w:val="212121"/>
          <w:szCs w:val="24"/>
          <w:shd w:val="clear" w:color="auto" w:fill="FFFFFF"/>
        </w:rPr>
        <w:t>.</w:t>
      </w:r>
    </w:p>
    <w:p w14:paraId="3824419D"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w:t>
      </w:r>
      <w:r>
        <w:rPr>
          <w:rFonts w:eastAsia="Times New Roman"/>
          <w:color w:val="212121"/>
          <w:szCs w:val="24"/>
          <w:shd w:val="clear" w:color="auto" w:fill="FFFFFF"/>
        </w:rPr>
        <w:t>Λ</w:t>
      </w:r>
      <w:r w:rsidRPr="00396FF4">
        <w:rPr>
          <w:rFonts w:eastAsia="Times New Roman"/>
          <w:color w:val="212121"/>
          <w:szCs w:val="24"/>
          <w:shd w:val="clear" w:color="auto" w:fill="FFFFFF"/>
        </w:rPr>
        <w:t xml:space="preserve">έει ο </w:t>
      </w:r>
      <w:r>
        <w:rPr>
          <w:rFonts w:eastAsia="Times New Roman"/>
          <w:color w:val="212121"/>
          <w:szCs w:val="24"/>
          <w:shd w:val="clear" w:color="auto" w:fill="FFFFFF"/>
        </w:rPr>
        <w:t>αρμόδιος Υπουργός κ. Σταθάκης: «Ν</w:t>
      </w:r>
      <w:r w:rsidRPr="00396FF4">
        <w:rPr>
          <w:rFonts w:eastAsia="Times New Roman"/>
          <w:color w:val="212121"/>
          <w:szCs w:val="24"/>
          <w:shd w:val="clear" w:color="auto" w:fill="FFFFFF"/>
        </w:rPr>
        <w:t>αι</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αλλά τελικά αυτό δεν έγινε</w:t>
      </w:r>
      <w:r>
        <w:rPr>
          <w:rFonts w:eastAsia="Times New Roman"/>
          <w:color w:val="212121"/>
          <w:szCs w:val="24"/>
          <w:shd w:val="clear" w:color="auto" w:fill="FFFFFF"/>
        </w:rPr>
        <w:t xml:space="preserve">. </w:t>
      </w:r>
      <w:r w:rsidRPr="00396FF4">
        <w:rPr>
          <w:rFonts w:eastAsia="Times New Roman"/>
          <w:color w:val="212121"/>
          <w:szCs w:val="24"/>
          <w:shd w:val="clear" w:color="auto" w:fill="FFFFFF"/>
        </w:rPr>
        <w:t xml:space="preserve"> Άρα ποιο είναι το πρόβλημα</w:t>
      </w:r>
      <w:r>
        <w:rPr>
          <w:rFonts w:eastAsia="Times New Roman"/>
          <w:color w:val="212121"/>
          <w:szCs w:val="24"/>
          <w:shd w:val="clear" w:color="auto" w:fill="FFFFFF"/>
        </w:rPr>
        <w:t>;».</w:t>
      </w:r>
    </w:p>
    <w:p w14:paraId="3824419E"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του κυρίου Βουλευτού)</w:t>
      </w:r>
    </w:p>
    <w:p w14:paraId="3824419F"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Ένα λεπτό, κύριε Πρόεδρε.</w:t>
      </w:r>
    </w:p>
    <w:p w14:paraId="382441A0" w14:textId="77777777" w:rsidR="00D035B1" w:rsidRDefault="005B20CE">
      <w:pPr>
        <w:spacing w:line="600" w:lineRule="auto"/>
        <w:ind w:firstLine="720"/>
        <w:jc w:val="both"/>
        <w:rPr>
          <w:rFonts w:eastAsia="Times New Roman"/>
          <w:color w:val="212121"/>
          <w:szCs w:val="24"/>
          <w:shd w:val="clear" w:color="auto" w:fill="FFFFFF"/>
        </w:rPr>
      </w:pP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Ακούστε ποιο </w:t>
      </w:r>
      <w:r w:rsidRPr="00396FF4">
        <w:rPr>
          <w:rFonts w:eastAsia="Times New Roman"/>
          <w:color w:val="212121"/>
          <w:szCs w:val="24"/>
          <w:shd w:val="clear" w:color="auto" w:fill="FFFFFF"/>
        </w:rPr>
        <w:t>είναι το πρόβλημα</w:t>
      </w:r>
      <w:r>
        <w:rPr>
          <w:rFonts w:eastAsia="Times New Roman"/>
          <w:color w:val="212121"/>
          <w:szCs w:val="24"/>
          <w:shd w:val="clear" w:color="auto" w:fill="FFFFFF"/>
        </w:rPr>
        <w:t>. Το πρόβλη</w:t>
      </w:r>
      <w:r>
        <w:rPr>
          <w:rFonts w:eastAsia="Times New Roman"/>
          <w:color w:val="212121"/>
          <w:szCs w:val="24"/>
          <w:shd w:val="clear" w:color="auto" w:fill="FFFFFF"/>
        </w:rPr>
        <w:t xml:space="preserve">μα δεν είναι ότι δυόμισι χρόνια διαπραγματευόταν ο κ. </w:t>
      </w:r>
      <w:proofErr w:type="spellStart"/>
      <w:r>
        <w:rPr>
          <w:rFonts w:eastAsia="Times New Roman"/>
          <w:color w:val="212121"/>
          <w:szCs w:val="24"/>
          <w:shd w:val="clear" w:color="auto" w:fill="FFFFFF"/>
        </w:rPr>
        <w:t>Κ</w:t>
      </w:r>
      <w:r w:rsidRPr="00396FF4">
        <w:rPr>
          <w:rFonts w:eastAsia="Times New Roman"/>
          <w:color w:val="212121"/>
          <w:szCs w:val="24"/>
          <w:shd w:val="clear" w:color="auto" w:fill="FFFFFF"/>
        </w:rPr>
        <w:t>ιτσάκος</w:t>
      </w:r>
      <w:proofErr w:type="spellEnd"/>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Το</w:t>
      </w:r>
      <w:r w:rsidRPr="00396FF4">
        <w:rPr>
          <w:rFonts w:eastAsia="Times New Roman"/>
          <w:color w:val="212121"/>
          <w:szCs w:val="24"/>
          <w:shd w:val="clear" w:color="auto" w:fill="FFFFFF"/>
        </w:rPr>
        <w:t xml:space="preserve"> πρόβλημα είναι ότι αυτά τα δυόμισι χρόνια</w:t>
      </w:r>
      <w:r>
        <w:rPr>
          <w:rFonts w:eastAsia="Times New Roman"/>
          <w:color w:val="212121"/>
          <w:szCs w:val="24"/>
          <w:shd w:val="clear" w:color="auto" w:fill="FFFFFF"/>
        </w:rPr>
        <w:t>, ο</w:t>
      </w:r>
      <w:r w:rsidRPr="00396FF4">
        <w:rPr>
          <w:rFonts w:eastAsia="Times New Roman"/>
          <w:color w:val="212121"/>
          <w:szCs w:val="24"/>
          <w:shd w:val="clear" w:color="auto" w:fill="FFFFFF"/>
        </w:rPr>
        <w:t xml:space="preserve"> φερόμενος ιδιοκτήτης </w:t>
      </w:r>
      <w:r>
        <w:rPr>
          <w:rFonts w:eastAsia="Times New Roman"/>
          <w:color w:val="212121"/>
          <w:szCs w:val="24"/>
          <w:shd w:val="clear" w:color="auto" w:fill="FFFFFF"/>
        </w:rPr>
        <w:t xml:space="preserve">των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ο κ. </w:t>
      </w:r>
      <w:r w:rsidRPr="00396FF4">
        <w:rPr>
          <w:rFonts w:eastAsia="Times New Roman"/>
          <w:color w:val="212121"/>
          <w:szCs w:val="24"/>
          <w:shd w:val="clear" w:color="auto" w:fill="FFFFFF"/>
        </w:rPr>
        <w:t>Λαυρεντιάδης</w:t>
      </w:r>
      <w:r>
        <w:rPr>
          <w:rFonts w:eastAsia="Times New Roman"/>
          <w:color w:val="212121"/>
          <w:szCs w:val="24"/>
          <w:shd w:val="clear" w:color="auto" w:fill="FFFFFF"/>
        </w:rPr>
        <w:t xml:space="preserve">, μεταφέρει όποιο περιουσιακό </w:t>
      </w:r>
      <w:r>
        <w:rPr>
          <w:rFonts w:eastAsia="Times New Roman"/>
          <w:color w:val="212121"/>
          <w:szCs w:val="24"/>
          <w:shd w:val="clear" w:color="auto" w:fill="FFFFFF"/>
        </w:rPr>
        <w:lastRenderedPageBreak/>
        <w:t xml:space="preserve">στοιχείο, </w:t>
      </w:r>
      <w:r w:rsidRPr="00396FF4">
        <w:rPr>
          <w:rFonts w:eastAsia="Times New Roman"/>
          <w:color w:val="212121"/>
          <w:szCs w:val="24"/>
          <w:shd w:val="clear" w:color="auto" w:fill="FFFFFF"/>
        </w:rPr>
        <w:t>αλλά και όλες τις εμπορικές και π</w:t>
      </w:r>
      <w:r>
        <w:rPr>
          <w:rFonts w:eastAsia="Times New Roman"/>
          <w:color w:val="212121"/>
          <w:szCs w:val="24"/>
          <w:shd w:val="clear" w:color="auto" w:fill="FFFFFF"/>
        </w:rPr>
        <w:t>αραγωγικές δραστηριότ</w:t>
      </w:r>
      <w:r>
        <w:rPr>
          <w:rFonts w:eastAsia="Times New Roman"/>
          <w:color w:val="212121"/>
          <w:szCs w:val="24"/>
          <w:shd w:val="clear" w:color="auto" w:fill="FFFFFF"/>
        </w:rPr>
        <w:t>ητες από την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σε </w:t>
      </w:r>
      <w:r>
        <w:rPr>
          <w:rFonts w:eastAsia="Times New Roman"/>
          <w:color w:val="212121"/>
          <w:szCs w:val="24"/>
          <w:shd w:val="clear" w:color="auto" w:fill="FFFFFF"/>
        </w:rPr>
        <w:t xml:space="preserve">παρένθετες </w:t>
      </w:r>
      <w:r w:rsidRPr="00396FF4">
        <w:rPr>
          <w:rFonts w:eastAsia="Times New Roman"/>
          <w:color w:val="212121"/>
          <w:szCs w:val="24"/>
          <w:shd w:val="clear" w:color="auto" w:fill="FFFFFF"/>
        </w:rPr>
        <w:t>εταιρείες</w:t>
      </w:r>
      <w:r>
        <w:rPr>
          <w:rFonts w:eastAsia="Times New Roman"/>
          <w:color w:val="212121"/>
          <w:szCs w:val="24"/>
          <w:shd w:val="clear" w:color="auto" w:fill="FFFFFF"/>
        </w:rPr>
        <w:t xml:space="preserve">, με αποτέλεσμα </w:t>
      </w:r>
      <w:r w:rsidRPr="00396FF4">
        <w:rPr>
          <w:rFonts w:eastAsia="Times New Roman"/>
          <w:color w:val="212121"/>
          <w:szCs w:val="24"/>
          <w:shd w:val="clear" w:color="auto" w:fill="FFFFFF"/>
        </w:rPr>
        <w:t>σήμερα η ΔΕΠΑ να</w:t>
      </w:r>
      <w:r>
        <w:rPr>
          <w:rFonts w:eastAsia="Times New Roman"/>
          <w:color w:val="212121"/>
          <w:szCs w:val="24"/>
          <w:shd w:val="clear" w:color="auto" w:fill="FFFFFF"/>
        </w:rPr>
        <w:t xml:space="preserve"> μην μπορεί να</w:t>
      </w:r>
      <w:r w:rsidRPr="00396FF4">
        <w:rPr>
          <w:rFonts w:eastAsia="Times New Roman"/>
          <w:color w:val="212121"/>
          <w:szCs w:val="24"/>
          <w:shd w:val="clear" w:color="auto" w:fill="FFFFFF"/>
        </w:rPr>
        <w:t xml:space="preserve"> ασκήσει αναγκ</w:t>
      </w:r>
      <w:r>
        <w:rPr>
          <w:rFonts w:eastAsia="Times New Roman"/>
          <w:color w:val="212121"/>
          <w:szCs w:val="24"/>
          <w:shd w:val="clear" w:color="auto" w:fill="FFFFFF"/>
        </w:rPr>
        <w:t xml:space="preserve">αστικά μέτρα ή να διεκδικήσει </w:t>
      </w:r>
      <w:r w:rsidRPr="00396FF4">
        <w:rPr>
          <w:rFonts w:eastAsia="Times New Roman"/>
          <w:color w:val="212121"/>
          <w:szCs w:val="24"/>
          <w:shd w:val="clear" w:color="auto" w:fill="FFFFFF"/>
        </w:rPr>
        <w:t>τα 120 εκατομμύρια</w:t>
      </w:r>
      <w:r>
        <w:rPr>
          <w:rFonts w:eastAsia="Times New Roman"/>
          <w:color w:val="212121"/>
          <w:szCs w:val="24"/>
          <w:shd w:val="clear" w:color="auto" w:fill="FFFFFF"/>
        </w:rPr>
        <w:t xml:space="preserve"> ευρώ,</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από τη στιγμή που η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στην ουσία έχει </w:t>
      </w:r>
      <w:r w:rsidRPr="00396FF4">
        <w:rPr>
          <w:rFonts w:eastAsia="Times New Roman"/>
          <w:color w:val="212121"/>
          <w:szCs w:val="24"/>
          <w:shd w:val="clear" w:color="auto" w:fill="FFFFFF"/>
        </w:rPr>
        <w:t>μετατραπεί σε ένα κουφάρι</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σε ένα κέλυφος χωρίς περιουσιακά στοιχεία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χωρίς παρα</w:t>
      </w:r>
      <w:r>
        <w:rPr>
          <w:rFonts w:eastAsia="Times New Roman"/>
          <w:color w:val="212121"/>
          <w:szCs w:val="24"/>
          <w:shd w:val="clear" w:color="auto" w:fill="FFFFFF"/>
        </w:rPr>
        <w:t>γωγική δραστηριότητα και χωρίς εμπορική δραστηριότητα. Κ</w:t>
      </w:r>
      <w:r w:rsidRPr="00396FF4">
        <w:rPr>
          <w:rFonts w:eastAsia="Times New Roman"/>
          <w:color w:val="212121"/>
          <w:szCs w:val="24"/>
          <w:shd w:val="clear" w:color="auto" w:fill="FFFFFF"/>
        </w:rPr>
        <w:t>αι όχι μόνο αυτό</w:t>
      </w:r>
      <w:r>
        <w:rPr>
          <w:rFonts w:eastAsia="Times New Roman"/>
          <w:color w:val="212121"/>
          <w:szCs w:val="24"/>
          <w:shd w:val="clear" w:color="auto" w:fill="FFFFFF"/>
        </w:rPr>
        <w:t>, α</w:t>
      </w:r>
      <w:r w:rsidRPr="00396FF4">
        <w:rPr>
          <w:rFonts w:eastAsia="Times New Roman"/>
          <w:color w:val="212121"/>
          <w:szCs w:val="24"/>
          <w:shd w:val="clear" w:color="auto" w:fill="FFFFFF"/>
        </w:rPr>
        <w:t xml:space="preserve">λλά </w:t>
      </w:r>
      <w:r>
        <w:rPr>
          <w:rFonts w:eastAsia="Times New Roman"/>
          <w:color w:val="212121"/>
          <w:szCs w:val="24"/>
          <w:shd w:val="clear" w:color="auto" w:fill="FFFFFF"/>
        </w:rPr>
        <w:t>παρανόμως</w:t>
      </w:r>
      <w:r w:rsidRPr="00396FF4">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πωλεί</w:t>
      </w:r>
      <w:proofErr w:type="spellEnd"/>
      <w:r w:rsidRPr="00396FF4">
        <w:rPr>
          <w:rFonts w:eastAsia="Times New Roman"/>
          <w:color w:val="212121"/>
          <w:szCs w:val="24"/>
          <w:shd w:val="clear" w:color="auto" w:fill="FFFFFF"/>
        </w:rPr>
        <w:t xml:space="preserve"> φυσικό αέριο αυτή</w:t>
      </w:r>
      <w:r>
        <w:rPr>
          <w:rFonts w:eastAsia="Times New Roman"/>
          <w:color w:val="212121"/>
          <w:szCs w:val="24"/>
          <w:shd w:val="clear" w:color="auto" w:fill="FFFFFF"/>
        </w:rPr>
        <w:t>ν</w:t>
      </w:r>
      <w:r w:rsidRPr="00396FF4">
        <w:rPr>
          <w:rFonts w:eastAsia="Times New Roman"/>
          <w:color w:val="212121"/>
          <w:szCs w:val="24"/>
          <w:shd w:val="clear" w:color="auto" w:fill="FFFFFF"/>
        </w:rPr>
        <w:t xml:space="preserve"> τη στιγμή</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χωρίς άδεια φυσικού αερίου</w:t>
      </w:r>
      <w:r>
        <w:rPr>
          <w:rFonts w:eastAsia="Times New Roman"/>
          <w:color w:val="212121"/>
          <w:szCs w:val="24"/>
          <w:shd w:val="clear" w:color="auto" w:fill="FFFFFF"/>
        </w:rPr>
        <w:t>, που αγοράζει</w:t>
      </w:r>
      <w:r w:rsidRPr="00396FF4">
        <w:rPr>
          <w:rFonts w:eastAsia="Times New Roman"/>
          <w:color w:val="212121"/>
          <w:szCs w:val="24"/>
          <w:shd w:val="clear" w:color="auto" w:fill="FFFFFF"/>
        </w:rPr>
        <w:t xml:space="preserve"> από τη ΔΕΠΑ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σ</w:t>
      </w:r>
      <w:r w:rsidRPr="00396FF4">
        <w:rPr>
          <w:rFonts w:eastAsia="Times New Roman"/>
          <w:color w:val="212121"/>
          <w:szCs w:val="24"/>
          <w:shd w:val="clear" w:color="auto" w:fill="FFFFFF"/>
        </w:rPr>
        <w:t>τις παρένθετες εταιρεί</w:t>
      </w:r>
      <w:r w:rsidRPr="00396FF4">
        <w:rPr>
          <w:rFonts w:eastAsia="Times New Roman"/>
          <w:color w:val="212121"/>
          <w:szCs w:val="24"/>
          <w:shd w:val="clear" w:color="auto" w:fill="FFFFFF"/>
        </w:rPr>
        <w:t xml:space="preserve">ες του ίδιου </w:t>
      </w:r>
      <w:r>
        <w:rPr>
          <w:rFonts w:eastAsia="Times New Roman"/>
          <w:color w:val="212121"/>
          <w:szCs w:val="24"/>
          <w:shd w:val="clear" w:color="auto" w:fill="FFFFFF"/>
        </w:rPr>
        <w:t xml:space="preserve">φερόμενου επιχειρηματία. </w:t>
      </w:r>
    </w:p>
    <w:p w14:paraId="382441A1"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396FF4">
        <w:rPr>
          <w:rFonts w:eastAsia="Times New Roman"/>
          <w:color w:val="212121"/>
          <w:szCs w:val="24"/>
          <w:shd w:val="clear" w:color="auto" w:fill="FFFFFF"/>
        </w:rPr>
        <w:t>αι δεν είναι μόνο αυτό</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Το 2017 κ</w:t>
      </w:r>
      <w:r w:rsidRPr="00396FF4">
        <w:rPr>
          <w:rFonts w:eastAsia="Times New Roman"/>
          <w:color w:val="212121"/>
          <w:szCs w:val="24"/>
          <w:shd w:val="clear" w:color="auto" w:fill="FFFFFF"/>
        </w:rPr>
        <w:t>αι ενώ όλοι γνώριζ</w:t>
      </w:r>
      <w:r>
        <w:rPr>
          <w:rFonts w:eastAsia="Times New Roman"/>
          <w:color w:val="212121"/>
          <w:szCs w:val="24"/>
          <w:shd w:val="clear" w:color="auto" w:fill="FFFFFF"/>
        </w:rPr>
        <w:t xml:space="preserve">αν ότι και έχει «φουσκωθεί» </w:t>
      </w:r>
      <w:r w:rsidRPr="00396FF4">
        <w:rPr>
          <w:rFonts w:eastAsia="Times New Roman"/>
          <w:color w:val="212121"/>
          <w:szCs w:val="24"/>
          <w:shd w:val="clear" w:color="auto" w:fill="FFFFFF"/>
        </w:rPr>
        <w:t xml:space="preserve">δέκα φορές η </w:t>
      </w:r>
      <w:r>
        <w:rPr>
          <w:rFonts w:eastAsia="Times New Roman"/>
          <w:color w:val="212121"/>
          <w:szCs w:val="24"/>
          <w:shd w:val="clear" w:color="auto" w:fill="FFFFFF"/>
        </w:rPr>
        <w:t>εμπορική</w:t>
      </w:r>
      <w:r w:rsidRPr="00396FF4">
        <w:rPr>
          <w:rFonts w:eastAsia="Times New Roman"/>
          <w:color w:val="212121"/>
          <w:szCs w:val="24"/>
          <w:shd w:val="clear" w:color="auto" w:fill="FFFFFF"/>
        </w:rPr>
        <w:t xml:space="preserve"> αξία</w:t>
      </w:r>
      <w:r>
        <w:rPr>
          <w:rFonts w:eastAsia="Times New Roman"/>
          <w:color w:val="212121"/>
          <w:szCs w:val="24"/>
          <w:shd w:val="clear" w:color="auto" w:fill="FFFFFF"/>
        </w:rPr>
        <w:t xml:space="preserve"> αυτών των ακινήτων,</w:t>
      </w:r>
      <w:r w:rsidRPr="00396FF4">
        <w:rPr>
          <w:rFonts w:eastAsia="Times New Roman"/>
          <w:color w:val="212121"/>
          <w:szCs w:val="24"/>
          <w:shd w:val="clear" w:color="auto" w:fill="FFFFFF"/>
        </w:rPr>
        <w:t xml:space="preserve"> το αντίτιμο</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αλλά και δεν μπορούν να </w:t>
      </w:r>
      <w:proofErr w:type="spellStart"/>
      <w:r w:rsidRPr="00396FF4">
        <w:rPr>
          <w:rFonts w:eastAsia="Times New Roman"/>
          <w:color w:val="212121"/>
          <w:szCs w:val="24"/>
          <w:shd w:val="clear" w:color="auto" w:fill="FFFFFF"/>
        </w:rPr>
        <w:t>ανταλλαγούν</w:t>
      </w:r>
      <w:proofErr w:type="spellEnd"/>
      <w:r>
        <w:rPr>
          <w:rFonts w:eastAsia="Times New Roman"/>
          <w:color w:val="212121"/>
          <w:szCs w:val="24"/>
          <w:shd w:val="clear" w:color="auto" w:fill="FFFFFF"/>
        </w:rPr>
        <w:t>, σ</w:t>
      </w:r>
      <w:r w:rsidRPr="00396FF4">
        <w:rPr>
          <w:rFonts w:eastAsia="Times New Roman"/>
          <w:color w:val="212121"/>
          <w:szCs w:val="24"/>
          <w:shd w:val="clear" w:color="auto" w:fill="FFFFFF"/>
        </w:rPr>
        <w:t xml:space="preserve">ύμφωνα με τα λεγόμενα </w:t>
      </w:r>
      <w:r>
        <w:rPr>
          <w:rFonts w:eastAsia="Times New Roman"/>
          <w:color w:val="212121"/>
          <w:szCs w:val="24"/>
          <w:shd w:val="clear" w:color="auto" w:fill="FFFFFF"/>
        </w:rPr>
        <w:t xml:space="preserve">του ίδιου του κ. </w:t>
      </w:r>
      <w:proofErr w:type="spellStart"/>
      <w:r>
        <w:rPr>
          <w:rFonts w:eastAsia="Times New Roman"/>
          <w:color w:val="212121"/>
          <w:szCs w:val="24"/>
          <w:shd w:val="clear" w:color="auto" w:fill="FFFFFF"/>
        </w:rPr>
        <w:t>Κιτσάκου</w:t>
      </w:r>
      <w:proofErr w:type="spellEnd"/>
      <w:r>
        <w:rPr>
          <w:rFonts w:eastAsia="Times New Roman"/>
          <w:color w:val="212121"/>
          <w:szCs w:val="24"/>
          <w:shd w:val="clear" w:color="auto" w:fill="FFFFFF"/>
        </w:rPr>
        <w:t xml:space="preserve">, ο </w:t>
      </w:r>
      <w:r w:rsidRPr="00396FF4">
        <w:rPr>
          <w:rFonts w:eastAsia="Times New Roman"/>
          <w:color w:val="212121"/>
          <w:szCs w:val="24"/>
          <w:shd w:val="clear" w:color="auto" w:fill="FFFFFF"/>
        </w:rPr>
        <w:t xml:space="preserve">αρμόδιος υπουργός </w:t>
      </w:r>
      <w:r>
        <w:rPr>
          <w:rFonts w:eastAsia="Times New Roman"/>
          <w:color w:val="212121"/>
          <w:szCs w:val="24"/>
          <w:shd w:val="clear" w:color="auto" w:fill="FFFFFF"/>
        </w:rPr>
        <w:t>κ. Σταθάκης το</w:t>
      </w:r>
      <w:r>
        <w:rPr>
          <w:rFonts w:eastAsia="Times New Roman"/>
          <w:color w:val="212121"/>
          <w:szCs w:val="24"/>
          <w:shd w:val="clear" w:color="auto" w:fill="FFFFFF"/>
        </w:rPr>
        <w:t>υ</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δίνει</w:t>
      </w:r>
      <w:r w:rsidRPr="00396FF4">
        <w:rPr>
          <w:rFonts w:eastAsia="Times New Roman"/>
          <w:color w:val="212121"/>
          <w:szCs w:val="24"/>
          <w:shd w:val="clear" w:color="auto" w:fill="FFFFFF"/>
        </w:rPr>
        <w:t xml:space="preserve"> εντολή να προχωρήσει στην εκπόνηση επιχειρησιακού πλάνου </w:t>
      </w:r>
      <w:r>
        <w:rPr>
          <w:rFonts w:eastAsia="Times New Roman"/>
          <w:color w:val="212121"/>
          <w:szCs w:val="24"/>
          <w:shd w:val="clear" w:color="auto" w:fill="FFFFFF"/>
        </w:rPr>
        <w:t>-</w:t>
      </w:r>
      <w:proofErr w:type="spellStart"/>
      <w:r w:rsidRPr="00396FF4">
        <w:rPr>
          <w:rFonts w:eastAsia="Times New Roman"/>
          <w:color w:val="212121"/>
          <w:szCs w:val="24"/>
          <w:shd w:val="clear" w:color="auto" w:fill="FFFFFF"/>
        </w:rPr>
        <w:t>business</w:t>
      </w:r>
      <w:proofErr w:type="spellEnd"/>
      <w:r w:rsidRPr="00396FF4">
        <w:rPr>
          <w:rFonts w:eastAsia="Times New Roman"/>
          <w:color w:val="212121"/>
          <w:szCs w:val="24"/>
          <w:shd w:val="clear" w:color="auto" w:fill="FFFFFF"/>
        </w:rPr>
        <w:t xml:space="preserve"> </w:t>
      </w:r>
      <w:proofErr w:type="spellStart"/>
      <w:r w:rsidRPr="00396FF4">
        <w:rPr>
          <w:rFonts w:eastAsia="Times New Roman"/>
          <w:color w:val="212121"/>
          <w:szCs w:val="24"/>
          <w:shd w:val="clear" w:color="auto" w:fill="FFFFFF"/>
        </w:rPr>
        <w:t>plan</w:t>
      </w:r>
      <w:proofErr w:type="spellEnd"/>
      <w:r>
        <w:rPr>
          <w:rFonts w:eastAsia="Times New Roman"/>
          <w:color w:val="212121"/>
          <w:szCs w:val="24"/>
          <w:shd w:val="clear" w:color="auto" w:fill="FFFFFF"/>
        </w:rPr>
        <w:t>-,</w:t>
      </w:r>
      <w:r w:rsidRPr="00396FF4">
        <w:rPr>
          <w:rFonts w:eastAsia="Times New Roman"/>
          <w:color w:val="212121"/>
          <w:szCs w:val="24"/>
          <w:shd w:val="clear" w:color="auto" w:fill="FFFFFF"/>
        </w:rPr>
        <w:t xml:space="preserve"> για να </w:t>
      </w:r>
      <w:proofErr w:type="spellStart"/>
      <w:r w:rsidRPr="00396FF4">
        <w:rPr>
          <w:rFonts w:eastAsia="Times New Roman"/>
          <w:color w:val="212121"/>
          <w:szCs w:val="24"/>
          <w:shd w:val="clear" w:color="auto" w:fill="FFFFFF"/>
        </w:rPr>
        <w:t>ανταλλαγούν</w:t>
      </w:r>
      <w:proofErr w:type="spellEnd"/>
      <w:r w:rsidRPr="00396FF4">
        <w:rPr>
          <w:rFonts w:eastAsia="Times New Roman"/>
          <w:color w:val="212121"/>
          <w:szCs w:val="24"/>
          <w:shd w:val="clear" w:color="auto" w:fill="FFFFFF"/>
        </w:rPr>
        <w:t xml:space="preserve"> αυτά τα </w:t>
      </w:r>
      <w:r>
        <w:rPr>
          <w:rFonts w:eastAsia="Times New Roman"/>
          <w:color w:val="212121"/>
          <w:szCs w:val="24"/>
          <w:shd w:val="clear" w:color="auto" w:fill="FFFFFF"/>
        </w:rPr>
        <w:t>α</w:t>
      </w:r>
      <w:r w:rsidRPr="00396FF4">
        <w:rPr>
          <w:rFonts w:eastAsia="Times New Roman"/>
          <w:color w:val="212121"/>
          <w:szCs w:val="24"/>
          <w:shd w:val="clear" w:color="auto" w:fill="FFFFFF"/>
        </w:rPr>
        <w:t>κίνητα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ενώ όλοι </w:t>
      </w:r>
      <w:r>
        <w:rPr>
          <w:rFonts w:eastAsia="Times New Roman"/>
          <w:color w:val="212121"/>
          <w:szCs w:val="24"/>
          <w:shd w:val="clear" w:color="auto" w:fill="FFFFFF"/>
        </w:rPr>
        <w:t>ήξεραν ότι δεν μπορούσε</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να γίνει. </w:t>
      </w:r>
    </w:p>
    <w:p w14:paraId="382441A2"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Γ</w:t>
      </w:r>
      <w:r w:rsidRPr="00396FF4">
        <w:rPr>
          <w:rFonts w:eastAsia="Times New Roman"/>
          <w:color w:val="212121"/>
          <w:szCs w:val="24"/>
          <w:shd w:val="clear" w:color="auto" w:fill="FFFFFF"/>
        </w:rPr>
        <w:t>ια ποιο</w:t>
      </w:r>
      <w:r>
        <w:rPr>
          <w:rFonts w:eastAsia="Times New Roman"/>
          <w:color w:val="212121"/>
          <w:szCs w:val="24"/>
          <w:shd w:val="clear" w:color="auto" w:fill="FFFFFF"/>
        </w:rPr>
        <w:t>ν λόγο -</w:t>
      </w:r>
      <w:r w:rsidRPr="00396FF4">
        <w:rPr>
          <w:rFonts w:eastAsia="Times New Roman"/>
          <w:color w:val="212121"/>
          <w:szCs w:val="24"/>
          <w:shd w:val="clear" w:color="auto" w:fill="FFFFFF"/>
        </w:rPr>
        <w:t xml:space="preserve">πρέπει να απαντήσουν οι αρμόδιοι </w:t>
      </w:r>
      <w:r>
        <w:rPr>
          <w:rFonts w:eastAsia="Times New Roman"/>
          <w:color w:val="212121"/>
          <w:szCs w:val="24"/>
          <w:shd w:val="clear" w:color="auto" w:fill="FFFFFF"/>
        </w:rPr>
        <w:t>Υ</w:t>
      </w:r>
      <w:r w:rsidRPr="00396FF4">
        <w:rPr>
          <w:rFonts w:eastAsia="Times New Roman"/>
          <w:color w:val="212121"/>
          <w:szCs w:val="24"/>
          <w:shd w:val="clear" w:color="auto" w:fill="FFFFFF"/>
        </w:rPr>
        <w:t>πουργοί</w:t>
      </w:r>
      <w:r>
        <w:rPr>
          <w:rFonts w:eastAsia="Times New Roman"/>
          <w:color w:val="212121"/>
          <w:szCs w:val="24"/>
          <w:shd w:val="clear" w:color="auto" w:fill="FFFFFF"/>
        </w:rPr>
        <w:t>, έχει έρθει</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το μισό Υπουργικό Σ</w:t>
      </w:r>
      <w:r w:rsidRPr="00396FF4">
        <w:rPr>
          <w:rFonts w:eastAsia="Times New Roman"/>
          <w:color w:val="212121"/>
          <w:szCs w:val="24"/>
          <w:shd w:val="clear" w:color="auto" w:fill="FFFFFF"/>
        </w:rPr>
        <w:t>υμβούλιο</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καθυστέρησα</w:t>
      </w:r>
      <w:r>
        <w:rPr>
          <w:rFonts w:eastAsia="Times New Roman"/>
          <w:color w:val="212121"/>
          <w:szCs w:val="24"/>
          <w:shd w:val="clear" w:color="auto" w:fill="FFFFFF"/>
        </w:rPr>
        <w:t>ν, λοιπόν,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δυόμισι χρόνια.; Α</w:t>
      </w:r>
      <w:r w:rsidRPr="00396FF4">
        <w:rPr>
          <w:rFonts w:eastAsia="Times New Roman"/>
          <w:color w:val="212121"/>
          <w:szCs w:val="24"/>
          <w:shd w:val="clear" w:color="auto" w:fill="FFFFFF"/>
        </w:rPr>
        <w:t>πό το 2015 και μετά</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τα τρία χρόνια της κυβέρνησης ΣΥΡΙΖΑ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μεταφέρονται όλα τα περιουσιακά στοιχεία και όλες οι δραστηριότητες </w:t>
      </w:r>
      <w:r>
        <w:rPr>
          <w:rFonts w:eastAsia="Times New Roman"/>
          <w:color w:val="212121"/>
          <w:szCs w:val="24"/>
          <w:shd w:val="clear" w:color="auto" w:fill="FFFFFF"/>
        </w:rPr>
        <w:t xml:space="preserve">της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σε </w:t>
      </w:r>
      <w:r>
        <w:rPr>
          <w:rFonts w:eastAsia="Times New Roman"/>
          <w:color w:val="212121"/>
          <w:szCs w:val="24"/>
          <w:shd w:val="clear" w:color="auto" w:fill="FFFFFF"/>
        </w:rPr>
        <w:t>παρένθετες εταιρείες</w:t>
      </w:r>
      <w:r w:rsidRPr="00396FF4">
        <w:rPr>
          <w:rFonts w:eastAsia="Times New Roman"/>
          <w:color w:val="212121"/>
          <w:szCs w:val="24"/>
          <w:shd w:val="clear" w:color="auto" w:fill="FFFFFF"/>
        </w:rPr>
        <w:t xml:space="preserve"> του </w:t>
      </w:r>
      <w:r>
        <w:rPr>
          <w:rFonts w:eastAsia="Times New Roman"/>
          <w:color w:val="212121"/>
          <w:szCs w:val="24"/>
          <w:shd w:val="clear" w:color="auto" w:fill="FFFFFF"/>
        </w:rPr>
        <w:t>ί</w:t>
      </w:r>
      <w:r>
        <w:rPr>
          <w:rFonts w:eastAsia="Times New Roman"/>
          <w:color w:val="212121"/>
          <w:szCs w:val="24"/>
          <w:shd w:val="clear" w:color="auto" w:fill="FFFFFF"/>
        </w:rPr>
        <w:t>διου</w:t>
      </w:r>
      <w:r w:rsidRPr="00396FF4">
        <w:rPr>
          <w:rFonts w:eastAsia="Times New Roman"/>
          <w:color w:val="212121"/>
          <w:szCs w:val="24"/>
          <w:shd w:val="clear" w:color="auto" w:fill="FFFFFF"/>
        </w:rPr>
        <w:t xml:space="preserve"> επιχειρηματία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κρυπτόμενη</w:t>
      </w:r>
      <w:proofErr w:type="spellEnd"/>
      <w:r>
        <w:rPr>
          <w:rFonts w:eastAsia="Times New Roman"/>
          <w:color w:val="212121"/>
          <w:szCs w:val="24"/>
          <w:shd w:val="clear" w:color="auto" w:fill="FFFFFF"/>
        </w:rPr>
        <w:t xml:space="preserve"> πίσω από </w:t>
      </w:r>
      <w:r>
        <w:rPr>
          <w:rFonts w:eastAsia="Times New Roman"/>
          <w:color w:val="212121"/>
          <w:szCs w:val="24"/>
          <w:shd w:val="clear" w:color="auto" w:fill="FFFFFF"/>
          <w:lang w:val="en-US"/>
        </w:rPr>
        <w:t>offshore</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υπεράκτιες</w:t>
      </w:r>
      <w:proofErr w:type="spellEnd"/>
      <w:r>
        <w:rPr>
          <w:rFonts w:eastAsia="Times New Roman"/>
          <w:color w:val="212121"/>
          <w:szCs w:val="24"/>
          <w:shd w:val="clear" w:color="auto" w:fill="FFFFFF"/>
        </w:rPr>
        <w:t xml:space="preserve"> εταιρείες κ.λπ.</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p>
    <w:p w14:paraId="382441A3"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ποιον λόγο </w:t>
      </w:r>
      <w:r w:rsidRPr="00396FF4">
        <w:rPr>
          <w:rFonts w:eastAsia="Times New Roman"/>
          <w:color w:val="212121"/>
          <w:szCs w:val="24"/>
          <w:shd w:val="clear" w:color="auto" w:fill="FFFFFF"/>
        </w:rPr>
        <w:t xml:space="preserve">επέτρεψε </w:t>
      </w:r>
      <w:r>
        <w:rPr>
          <w:rFonts w:eastAsia="Times New Roman"/>
          <w:color w:val="212121"/>
          <w:szCs w:val="24"/>
          <w:shd w:val="clear" w:color="auto" w:fill="FFFFFF"/>
        </w:rPr>
        <w:t>η Κ</w:t>
      </w:r>
      <w:r w:rsidRPr="00396FF4">
        <w:rPr>
          <w:rFonts w:eastAsia="Times New Roman"/>
          <w:color w:val="212121"/>
          <w:szCs w:val="24"/>
          <w:shd w:val="clear" w:color="auto" w:fill="FFFFFF"/>
        </w:rPr>
        <w:t>υβέρνηση να γίνει αυτό το 2015</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ποιον </w:t>
      </w:r>
      <w:r w:rsidRPr="00396FF4">
        <w:rPr>
          <w:rFonts w:eastAsia="Times New Roman"/>
          <w:color w:val="212121"/>
          <w:szCs w:val="24"/>
          <w:shd w:val="clear" w:color="auto" w:fill="FFFFFF"/>
        </w:rPr>
        <w:t xml:space="preserve">λόγο </w:t>
      </w:r>
      <w:r>
        <w:rPr>
          <w:rFonts w:eastAsia="Times New Roman"/>
          <w:color w:val="212121"/>
          <w:szCs w:val="24"/>
          <w:shd w:val="clear" w:color="auto" w:fill="FFFFFF"/>
        </w:rPr>
        <w:t xml:space="preserve">ο κ. Σταθάκης έδωσε </w:t>
      </w:r>
      <w:r w:rsidRPr="00396FF4">
        <w:rPr>
          <w:rFonts w:eastAsia="Times New Roman"/>
          <w:color w:val="212121"/>
          <w:szCs w:val="24"/>
          <w:shd w:val="clear" w:color="auto" w:fill="FFFFFF"/>
        </w:rPr>
        <w:t>εντολή το 2017 και συνέχισε να δίνει</w:t>
      </w:r>
      <w:r>
        <w:rPr>
          <w:rFonts w:eastAsia="Times New Roman"/>
          <w:color w:val="212121"/>
          <w:szCs w:val="24"/>
          <w:shd w:val="clear" w:color="auto" w:fill="FFFFFF"/>
        </w:rPr>
        <w:t>,  να αφήνει να ε</w:t>
      </w:r>
      <w:r w:rsidRPr="00396FF4">
        <w:rPr>
          <w:rFonts w:eastAsia="Times New Roman"/>
          <w:color w:val="212121"/>
          <w:szCs w:val="24"/>
          <w:shd w:val="clear" w:color="auto" w:fill="FFFFFF"/>
        </w:rPr>
        <w:t xml:space="preserve">ννοείται </w:t>
      </w:r>
      <w:r>
        <w:rPr>
          <w:rFonts w:eastAsia="Times New Roman"/>
          <w:color w:val="212121"/>
          <w:szCs w:val="24"/>
          <w:shd w:val="clear" w:color="auto" w:fill="FFFFFF"/>
        </w:rPr>
        <w:t xml:space="preserve">ότι μπορεί να </w:t>
      </w:r>
      <w:proofErr w:type="spellStart"/>
      <w:r>
        <w:rPr>
          <w:rFonts w:eastAsia="Times New Roman"/>
          <w:color w:val="212121"/>
          <w:szCs w:val="24"/>
          <w:shd w:val="clear" w:color="auto" w:fill="FFFFFF"/>
        </w:rPr>
        <w:t>ανταλλαγούν</w:t>
      </w:r>
      <w:proofErr w:type="spellEnd"/>
      <w:r>
        <w:rPr>
          <w:rFonts w:eastAsia="Times New Roman"/>
          <w:color w:val="212121"/>
          <w:szCs w:val="24"/>
          <w:shd w:val="clear" w:color="auto" w:fill="FFFFFF"/>
        </w:rPr>
        <w:t xml:space="preserve"> τα ακίνητα; Γ</w:t>
      </w:r>
      <w:r w:rsidRPr="00396FF4">
        <w:rPr>
          <w:rFonts w:eastAsia="Times New Roman"/>
          <w:color w:val="212121"/>
          <w:szCs w:val="24"/>
          <w:shd w:val="clear" w:color="auto" w:fill="FFFFFF"/>
        </w:rPr>
        <w:t>ιατί με αυτό</w:t>
      </w:r>
      <w:r>
        <w:rPr>
          <w:rFonts w:eastAsia="Times New Roman"/>
          <w:color w:val="212121"/>
          <w:szCs w:val="24"/>
          <w:shd w:val="clear" w:color="auto" w:fill="FFFFFF"/>
        </w:rPr>
        <w:t>ν</w:t>
      </w:r>
      <w:r w:rsidRPr="00396FF4">
        <w:rPr>
          <w:rFonts w:eastAsia="Times New Roman"/>
          <w:color w:val="212121"/>
          <w:szCs w:val="24"/>
          <w:shd w:val="clear" w:color="auto" w:fill="FFFFFF"/>
        </w:rPr>
        <w:t xml:space="preserve"> το τρόπο </w:t>
      </w:r>
      <w:r>
        <w:rPr>
          <w:rFonts w:eastAsia="Times New Roman"/>
          <w:color w:val="212121"/>
          <w:szCs w:val="24"/>
          <w:shd w:val="clear" w:color="auto" w:fill="FFFFFF"/>
        </w:rPr>
        <w:t xml:space="preserve">και το δικαστήριο, </w:t>
      </w:r>
      <w:r w:rsidRPr="00396FF4">
        <w:rPr>
          <w:rFonts w:eastAsia="Times New Roman"/>
          <w:color w:val="212121"/>
          <w:szCs w:val="24"/>
          <w:shd w:val="clear" w:color="auto" w:fill="FFFFFF"/>
        </w:rPr>
        <w:t>όταν έπρεπε να πάρει μία απόφαση για τη συνέχιση της παροχή</w:t>
      </w:r>
      <w:r>
        <w:rPr>
          <w:rFonts w:eastAsia="Times New Roman"/>
          <w:color w:val="212121"/>
          <w:szCs w:val="24"/>
          <w:shd w:val="clear" w:color="auto" w:fill="FFFFFF"/>
        </w:rPr>
        <w:t>ς φυσικού αερίου από τη ΔΕΠΑ στην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τη στιγμή που υπήρχε μία </w:t>
      </w:r>
      <w:r>
        <w:rPr>
          <w:rFonts w:eastAsia="Times New Roman"/>
          <w:color w:val="212121"/>
          <w:szCs w:val="24"/>
          <w:shd w:val="clear" w:color="auto" w:fill="FFFFFF"/>
        </w:rPr>
        <w:t>κάλπικη</w:t>
      </w:r>
      <w:r w:rsidRPr="00396FF4">
        <w:rPr>
          <w:rFonts w:eastAsia="Times New Roman"/>
          <w:color w:val="212121"/>
          <w:szCs w:val="24"/>
          <w:shd w:val="clear" w:color="auto" w:fill="FFFFFF"/>
        </w:rPr>
        <w:t xml:space="preserve"> διαπραγμάτευση μεταξύ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και ΔΕΠΑ, </w:t>
      </w:r>
      <w:r w:rsidRPr="00396FF4">
        <w:rPr>
          <w:rFonts w:eastAsia="Times New Roman"/>
          <w:color w:val="212121"/>
          <w:szCs w:val="24"/>
          <w:shd w:val="clear" w:color="auto" w:fill="FFFFFF"/>
        </w:rPr>
        <w:t>φυσικά αυτό το σ</w:t>
      </w:r>
      <w:r w:rsidRPr="00396FF4">
        <w:rPr>
          <w:rFonts w:eastAsia="Times New Roman"/>
          <w:color w:val="212121"/>
          <w:szCs w:val="24"/>
          <w:shd w:val="clear" w:color="auto" w:fill="FFFFFF"/>
        </w:rPr>
        <w:t xml:space="preserve">τοιχείο το εξέλαβε και έδωσε δυνατότητα </w:t>
      </w:r>
      <w:r>
        <w:rPr>
          <w:rFonts w:eastAsia="Times New Roman"/>
          <w:color w:val="212121"/>
          <w:szCs w:val="24"/>
          <w:shd w:val="clear" w:color="auto" w:fill="FFFFFF"/>
        </w:rPr>
        <w:t>η ΔΕΠΑ</w:t>
      </w:r>
      <w:r w:rsidRPr="00396FF4">
        <w:rPr>
          <w:rFonts w:eastAsia="Times New Roman"/>
          <w:color w:val="212121"/>
          <w:szCs w:val="24"/>
          <w:shd w:val="clear" w:color="auto" w:fill="FFFFFF"/>
        </w:rPr>
        <w:t xml:space="preserve"> να συνεχίσ</w:t>
      </w:r>
      <w:r>
        <w:rPr>
          <w:rFonts w:eastAsia="Times New Roman"/>
          <w:color w:val="212121"/>
          <w:szCs w:val="24"/>
          <w:shd w:val="clear" w:color="auto" w:fill="FFFFFF"/>
        </w:rPr>
        <w:t>ει να παραδίδει φυσικό αέριο στην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χωρίς αυτή να πληρώνει. Πήγε η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εκεί και είπε ότι είναι </w:t>
      </w:r>
      <w:r w:rsidRPr="00396FF4">
        <w:rPr>
          <w:rFonts w:eastAsia="Times New Roman"/>
          <w:color w:val="212121"/>
          <w:szCs w:val="24"/>
          <w:shd w:val="clear" w:color="auto" w:fill="FFFFFF"/>
        </w:rPr>
        <w:t>σε διαπραγμα</w:t>
      </w:r>
      <w:r>
        <w:rPr>
          <w:rFonts w:eastAsia="Times New Roman"/>
          <w:color w:val="212121"/>
          <w:szCs w:val="24"/>
          <w:shd w:val="clear" w:color="auto" w:fill="FFFFFF"/>
        </w:rPr>
        <w:t>τεύσεις με την πολιτεία και τη</w:t>
      </w:r>
      <w:r w:rsidRPr="00396FF4">
        <w:rPr>
          <w:rFonts w:eastAsia="Times New Roman"/>
          <w:color w:val="212121"/>
          <w:szCs w:val="24"/>
          <w:shd w:val="clear" w:color="auto" w:fill="FFFFFF"/>
        </w:rPr>
        <w:t xml:space="preserve"> Δ</w:t>
      </w:r>
      <w:r>
        <w:rPr>
          <w:rFonts w:eastAsia="Times New Roman"/>
          <w:color w:val="212121"/>
          <w:szCs w:val="24"/>
          <w:shd w:val="clear" w:color="auto" w:fill="FFFFFF"/>
        </w:rPr>
        <w:t>ΕΠΑ που είναι δημόσια επιχείρηση και ζήτησε να της ε</w:t>
      </w:r>
      <w:r>
        <w:rPr>
          <w:rFonts w:eastAsia="Times New Roman"/>
          <w:color w:val="212121"/>
          <w:szCs w:val="24"/>
          <w:shd w:val="clear" w:color="auto" w:fill="FFFFFF"/>
        </w:rPr>
        <w:t>πιτραπεί να παίρνουν</w:t>
      </w:r>
      <w:r w:rsidRPr="00396FF4">
        <w:rPr>
          <w:rFonts w:eastAsia="Times New Roman"/>
          <w:color w:val="212121"/>
          <w:szCs w:val="24"/>
          <w:shd w:val="clear" w:color="auto" w:fill="FFFFFF"/>
        </w:rPr>
        <w:t xml:space="preserve"> φυσικό </w:t>
      </w:r>
      <w:r w:rsidRPr="00396FF4">
        <w:rPr>
          <w:rFonts w:eastAsia="Times New Roman"/>
          <w:color w:val="212121"/>
          <w:szCs w:val="24"/>
          <w:shd w:val="clear" w:color="auto" w:fill="FFFFFF"/>
        </w:rPr>
        <w:lastRenderedPageBreak/>
        <w:t>αέριο μέχρι να ολοκληρωθεί η διαπραγμάτευση</w:t>
      </w:r>
      <w:r>
        <w:rPr>
          <w:rFonts w:eastAsia="Times New Roman"/>
          <w:color w:val="212121"/>
          <w:szCs w:val="24"/>
          <w:shd w:val="clear" w:color="auto" w:fill="FFFFFF"/>
        </w:rPr>
        <w:t xml:space="preserve">. Επί τρία χρόνια, λοιπόν, </w:t>
      </w:r>
      <w:r w:rsidRPr="00396FF4">
        <w:rPr>
          <w:rFonts w:eastAsia="Times New Roman"/>
          <w:color w:val="212121"/>
          <w:szCs w:val="24"/>
          <w:shd w:val="clear" w:color="auto" w:fill="FFFFFF"/>
        </w:rPr>
        <w:t xml:space="preserve">κράτησε αυτή </w:t>
      </w:r>
      <w:r>
        <w:rPr>
          <w:rFonts w:eastAsia="Times New Roman"/>
          <w:color w:val="212121"/>
          <w:szCs w:val="24"/>
          <w:shd w:val="clear" w:color="auto" w:fill="FFFFFF"/>
        </w:rPr>
        <w:t>η κάλπικη</w:t>
      </w:r>
      <w:r w:rsidRPr="00396FF4">
        <w:rPr>
          <w:rFonts w:eastAsia="Times New Roman"/>
          <w:color w:val="212121"/>
          <w:szCs w:val="24"/>
          <w:shd w:val="clear" w:color="auto" w:fill="FFFFFF"/>
        </w:rPr>
        <w:t xml:space="preserve"> διαπραγμάτευση</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προκαλώντας τεράστια ζημιά στο δημόσιο συμφέρον</w:t>
      </w:r>
      <w:r>
        <w:rPr>
          <w:rFonts w:eastAsia="Times New Roman"/>
          <w:color w:val="212121"/>
          <w:szCs w:val="24"/>
          <w:shd w:val="clear" w:color="auto" w:fill="FFFFFF"/>
        </w:rPr>
        <w:t xml:space="preserve">. </w:t>
      </w:r>
    </w:p>
    <w:p w14:paraId="382441A4"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396FF4">
        <w:rPr>
          <w:rFonts w:eastAsia="Times New Roman"/>
          <w:color w:val="212121"/>
          <w:szCs w:val="24"/>
          <w:shd w:val="clear" w:color="auto" w:fill="FFFFFF"/>
        </w:rPr>
        <w:t>αι δεν είναι μόνο αυτό</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Τι λέει εκεί </w:t>
      </w:r>
      <w:r>
        <w:rPr>
          <w:rFonts w:eastAsia="Times New Roman"/>
          <w:color w:val="212121"/>
          <w:szCs w:val="24"/>
          <w:shd w:val="clear" w:color="auto" w:fill="FFFFFF"/>
        </w:rPr>
        <w:t xml:space="preserve">ο κ. </w:t>
      </w:r>
      <w:proofErr w:type="spellStart"/>
      <w:r>
        <w:rPr>
          <w:rFonts w:eastAsia="Times New Roman"/>
          <w:color w:val="212121"/>
          <w:szCs w:val="24"/>
          <w:shd w:val="clear" w:color="auto" w:fill="FFFFFF"/>
        </w:rPr>
        <w:t>Κ</w:t>
      </w:r>
      <w:r w:rsidRPr="00396FF4">
        <w:rPr>
          <w:rFonts w:eastAsia="Times New Roman"/>
          <w:color w:val="212121"/>
          <w:szCs w:val="24"/>
          <w:shd w:val="clear" w:color="auto" w:fill="FFFFFF"/>
        </w:rPr>
        <w:t>ιτσάκος</w:t>
      </w:r>
      <w:proofErr w:type="spellEnd"/>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Σε συνέντευξή το</w:t>
      </w:r>
      <w:r>
        <w:rPr>
          <w:rFonts w:eastAsia="Times New Roman"/>
          <w:color w:val="212121"/>
          <w:szCs w:val="24"/>
          <w:shd w:val="clear" w:color="auto" w:fill="FFFFFF"/>
        </w:rPr>
        <w:t xml:space="preserve">υ, αλλά και σε συζητήσεις του με πολλούς δημοσιογράφους </w:t>
      </w:r>
      <w:r w:rsidRPr="00396FF4">
        <w:rPr>
          <w:rFonts w:eastAsia="Times New Roman"/>
          <w:color w:val="212121"/>
          <w:szCs w:val="24"/>
          <w:shd w:val="clear" w:color="auto" w:fill="FFFFFF"/>
        </w:rPr>
        <w:t>λέει τα εξής</w:t>
      </w:r>
      <w:r>
        <w:rPr>
          <w:rFonts w:eastAsia="Times New Roman"/>
          <w:color w:val="212121"/>
          <w:szCs w:val="24"/>
          <w:shd w:val="clear" w:color="auto" w:fill="FFFFFF"/>
        </w:rPr>
        <w:t>: Ε</w:t>
      </w:r>
      <w:r w:rsidRPr="00396FF4">
        <w:rPr>
          <w:rFonts w:eastAsia="Times New Roman"/>
          <w:color w:val="212121"/>
          <w:szCs w:val="24"/>
          <w:shd w:val="clear" w:color="auto" w:fill="FFFFFF"/>
        </w:rPr>
        <w:t xml:space="preserve">μένα η </w:t>
      </w:r>
      <w:r>
        <w:rPr>
          <w:rFonts w:eastAsia="Times New Roman"/>
          <w:color w:val="212121"/>
          <w:szCs w:val="24"/>
          <w:shd w:val="clear" w:color="auto" w:fill="FFFFFF"/>
        </w:rPr>
        <w:t>Κ</w:t>
      </w:r>
      <w:r w:rsidRPr="00396FF4">
        <w:rPr>
          <w:rFonts w:eastAsia="Times New Roman"/>
          <w:color w:val="212121"/>
          <w:szCs w:val="24"/>
          <w:shd w:val="clear" w:color="auto" w:fill="FFFFFF"/>
        </w:rPr>
        <w:t xml:space="preserve">υβέρνηση με απέπεμψε </w:t>
      </w:r>
      <w:r>
        <w:rPr>
          <w:rFonts w:eastAsia="Times New Roman"/>
          <w:color w:val="212121"/>
          <w:szCs w:val="24"/>
          <w:shd w:val="clear" w:color="auto" w:fill="FFFFFF"/>
        </w:rPr>
        <w:t>στο τέλος του 2017, πρώτον, όταν έστειλα εξώδικο</w:t>
      </w:r>
      <w:r w:rsidRPr="00396FF4">
        <w:rPr>
          <w:rFonts w:eastAsia="Times New Roman"/>
          <w:color w:val="212121"/>
          <w:szCs w:val="24"/>
          <w:shd w:val="clear" w:color="auto" w:fill="FFFFFF"/>
        </w:rPr>
        <w:t xml:space="preserve"> για να πληρώσουν τα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τη ΔΕΠΑ και </w:t>
      </w:r>
      <w:r w:rsidRPr="00396FF4">
        <w:rPr>
          <w:rFonts w:eastAsia="Times New Roman"/>
          <w:color w:val="212121"/>
          <w:szCs w:val="24"/>
          <w:shd w:val="clear" w:color="auto" w:fill="FFFFFF"/>
        </w:rPr>
        <w:t>δεύτερον</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με </w:t>
      </w:r>
      <w:r>
        <w:rPr>
          <w:rFonts w:eastAsia="Times New Roman"/>
          <w:color w:val="212121"/>
          <w:szCs w:val="24"/>
          <w:shd w:val="clear" w:color="auto" w:fill="FFFFFF"/>
        </w:rPr>
        <w:t>απέπεμψε, επειδή διαφωνούσα</w:t>
      </w:r>
      <w:r w:rsidRPr="00396FF4">
        <w:rPr>
          <w:rFonts w:eastAsia="Times New Roman"/>
          <w:color w:val="212121"/>
          <w:szCs w:val="24"/>
          <w:shd w:val="clear" w:color="auto" w:fill="FFFFFF"/>
        </w:rPr>
        <w:t xml:space="preserve"> με το τερατώδες αντίτιμο των 150</w:t>
      </w:r>
      <w:r>
        <w:rPr>
          <w:rFonts w:eastAsia="Times New Roman"/>
          <w:color w:val="212121"/>
          <w:szCs w:val="24"/>
          <w:shd w:val="clear" w:color="auto" w:fill="FFFFFF"/>
        </w:rPr>
        <w:t>.000.000</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ε</w:t>
      </w:r>
      <w:r w:rsidRPr="00396FF4">
        <w:rPr>
          <w:rFonts w:eastAsia="Times New Roman"/>
          <w:color w:val="212121"/>
          <w:szCs w:val="24"/>
          <w:shd w:val="clear" w:color="auto" w:fill="FFFFFF"/>
        </w:rPr>
        <w:t xml:space="preserve">υρώ που </w:t>
      </w:r>
      <w:r>
        <w:rPr>
          <w:rFonts w:eastAsia="Times New Roman"/>
          <w:color w:val="212121"/>
          <w:szCs w:val="24"/>
          <w:shd w:val="clear" w:color="auto" w:fill="FFFFFF"/>
        </w:rPr>
        <w:t>συμφώνησε η Κυβέρνηση του κ. Τσίπρα να πληρώσει</w:t>
      </w:r>
      <w:r w:rsidRPr="00396FF4">
        <w:rPr>
          <w:rFonts w:eastAsia="Times New Roman"/>
          <w:color w:val="212121"/>
          <w:szCs w:val="24"/>
          <w:shd w:val="clear" w:color="auto" w:fill="FFFFFF"/>
        </w:rPr>
        <w:t xml:space="preserve"> η ΔΕΠΑ προς την </w:t>
      </w:r>
      <w:r>
        <w:rPr>
          <w:rFonts w:eastAsia="Times New Roman"/>
          <w:color w:val="212121"/>
          <w:szCs w:val="24"/>
          <w:shd w:val="clear" w:color="auto" w:fill="FFFFFF"/>
        </w:rPr>
        <w:t>«</w:t>
      </w:r>
      <w:r w:rsidRPr="00396FF4">
        <w:rPr>
          <w:rFonts w:eastAsia="Times New Roman"/>
          <w:color w:val="212121"/>
          <w:szCs w:val="24"/>
          <w:shd w:val="clear" w:color="auto" w:fill="FFFFFF"/>
        </w:rPr>
        <w:t>SHELL</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που ήταν ιδιοκτήτρια του 48% των μετοχών της ΕΠΑ αντί 150</w:t>
      </w:r>
      <w:r>
        <w:rPr>
          <w:rFonts w:eastAsia="Times New Roman"/>
          <w:color w:val="212121"/>
          <w:szCs w:val="24"/>
          <w:shd w:val="clear" w:color="auto" w:fill="FFFFFF"/>
        </w:rPr>
        <w:t>.000.000</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p>
    <w:p w14:paraId="382441A5" w14:textId="77777777" w:rsidR="00D035B1" w:rsidRDefault="005B20CE">
      <w:pPr>
        <w:spacing w:line="600" w:lineRule="auto"/>
        <w:ind w:firstLine="720"/>
        <w:jc w:val="both"/>
        <w:rPr>
          <w:rFonts w:eastAsia="Times New Roman"/>
          <w:color w:val="212121"/>
          <w:szCs w:val="24"/>
          <w:shd w:val="clear" w:color="auto" w:fill="FFFFFF"/>
        </w:rPr>
      </w:pPr>
      <w:r w:rsidRPr="00F07D26">
        <w:rPr>
          <w:rFonts w:eastAsia="Times New Roman"/>
          <w:b/>
          <w:color w:val="212121"/>
          <w:szCs w:val="24"/>
          <w:shd w:val="clear" w:color="auto" w:fill="FFFFFF"/>
        </w:rPr>
        <w:t>ΠΡΟΕΔΡΕΥΩΝ (Γεώργιος Βαρεμένος):</w:t>
      </w:r>
      <w:r>
        <w:rPr>
          <w:rFonts w:eastAsia="Times New Roman"/>
          <w:color w:val="212121"/>
          <w:szCs w:val="24"/>
          <w:shd w:val="clear" w:color="auto" w:fill="FFFFFF"/>
        </w:rPr>
        <w:t xml:space="preserve"> Εδώ τελείωσε και η δευτερολογία.</w:t>
      </w:r>
    </w:p>
    <w:p w14:paraId="382441A6" w14:textId="77777777" w:rsidR="00D035B1" w:rsidRDefault="005B20CE">
      <w:pPr>
        <w:spacing w:line="600" w:lineRule="auto"/>
        <w:ind w:firstLine="720"/>
        <w:jc w:val="both"/>
        <w:rPr>
          <w:rFonts w:eastAsia="Times New Roman"/>
          <w:color w:val="212121"/>
          <w:szCs w:val="24"/>
          <w:shd w:val="clear" w:color="auto" w:fill="FFFFFF"/>
        </w:rPr>
      </w:pPr>
      <w:r w:rsidRPr="00F07D26">
        <w:rPr>
          <w:rFonts w:eastAsia="Times New Roman"/>
          <w:b/>
          <w:color w:val="212121"/>
          <w:szCs w:val="24"/>
          <w:shd w:val="clear" w:color="auto" w:fill="FFFFFF"/>
        </w:rPr>
        <w:t xml:space="preserve">ΚΩΝΣΤΑΝΤΙΝΟΣ ΣΚΡΕΚΑΣ: </w:t>
      </w:r>
      <w:r>
        <w:rPr>
          <w:rFonts w:eastAsia="Times New Roman"/>
          <w:color w:val="212121"/>
          <w:szCs w:val="24"/>
          <w:shd w:val="clear" w:color="auto" w:fill="FFFFFF"/>
        </w:rPr>
        <w:t>Ολοκληρώνω, κύριε Πρόεδρε.</w:t>
      </w:r>
    </w:p>
    <w:p w14:paraId="382441A7" w14:textId="77777777" w:rsidR="00D035B1" w:rsidRDefault="005B20CE">
      <w:pPr>
        <w:spacing w:line="600" w:lineRule="auto"/>
        <w:ind w:firstLine="720"/>
        <w:jc w:val="both"/>
        <w:rPr>
          <w:rFonts w:eastAsia="Times New Roman"/>
          <w:color w:val="212121"/>
          <w:szCs w:val="24"/>
          <w:shd w:val="clear" w:color="auto" w:fill="FFFFFF"/>
        </w:rPr>
      </w:pPr>
      <w:r w:rsidRPr="00396FF4">
        <w:rPr>
          <w:rFonts w:eastAsia="Times New Roman"/>
          <w:color w:val="212121"/>
          <w:szCs w:val="24"/>
          <w:shd w:val="clear" w:color="auto" w:fill="FFFFFF"/>
        </w:rPr>
        <w:t xml:space="preserve">Είναι αλήθεια αυτό που λέει </w:t>
      </w:r>
      <w:r>
        <w:rPr>
          <w:rFonts w:eastAsia="Times New Roman"/>
          <w:color w:val="212121"/>
          <w:szCs w:val="24"/>
          <w:shd w:val="clear" w:color="auto" w:fill="FFFFFF"/>
        </w:rPr>
        <w:t xml:space="preserve">ο κ. </w:t>
      </w:r>
      <w:proofErr w:type="spellStart"/>
      <w:r>
        <w:rPr>
          <w:rFonts w:eastAsia="Times New Roman"/>
          <w:color w:val="212121"/>
          <w:szCs w:val="24"/>
          <w:shd w:val="clear" w:color="auto" w:fill="FFFFFF"/>
        </w:rPr>
        <w:t>Κιτσάκος</w:t>
      </w:r>
      <w:proofErr w:type="spellEnd"/>
      <w:r>
        <w:rPr>
          <w:rFonts w:eastAsia="Times New Roman"/>
          <w:color w:val="212121"/>
          <w:szCs w:val="24"/>
          <w:shd w:val="clear" w:color="auto" w:fill="FFFFFF"/>
        </w:rPr>
        <w:t xml:space="preserve">, κύριε Υπουργέ, </w:t>
      </w:r>
      <w:r w:rsidRPr="00396FF4">
        <w:rPr>
          <w:rFonts w:eastAsia="Times New Roman"/>
          <w:color w:val="212121"/>
          <w:szCs w:val="24"/>
          <w:shd w:val="clear" w:color="auto" w:fill="FFFFFF"/>
        </w:rPr>
        <w:t>ότι υπήρ</w:t>
      </w:r>
      <w:r>
        <w:rPr>
          <w:rFonts w:eastAsia="Times New Roman"/>
          <w:color w:val="212121"/>
          <w:szCs w:val="24"/>
          <w:shd w:val="clear" w:color="auto" w:fill="FFFFFF"/>
        </w:rPr>
        <w:t>χε προηγούμενη αποτίμηση για 80</w:t>
      </w:r>
      <w:r>
        <w:rPr>
          <w:rFonts w:eastAsia="Times New Roman"/>
          <w:color w:val="212121"/>
          <w:szCs w:val="24"/>
          <w:shd w:val="clear" w:color="auto" w:fill="FFFFFF"/>
        </w:rPr>
        <w:t>.000.000</w:t>
      </w:r>
      <w:r>
        <w:rPr>
          <w:rFonts w:eastAsia="Times New Roman"/>
          <w:color w:val="212121"/>
          <w:szCs w:val="24"/>
          <w:shd w:val="clear" w:color="auto" w:fill="FFFFFF"/>
        </w:rPr>
        <w:t xml:space="preserve"> έως </w:t>
      </w:r>
      <w:r>
        <w:rPr>
          <w:rFonts w:eastAsia="Times New Roman"/>
          <w:color w:val="212121"/>
          <w:szCs w:val="24"/>
          <w:shd w:val="clear" w:color="auto" w:fill="FFFFFF"/>
        </w:rPr>
        <w:lastRenderedPageBreak/>
        <w:t>100</w:t>
      </w:r>
      <w:r>
        <w:rPr>
          <w:rFonts w:eastAsia="Times New Roman"/>
          <w:color w:val="212121"/>
          <w:szCs w:val="24"/>
          <w:shd w:val="clear" w:color="auto" w:fill="FFFFFF"/>
        </w:rPr>
        <w:t>.000.000</w:t>
      </w:r>
      <w:r w:rsidRPr="00396FF4">
        <w:rPr>
          <w:rFonts w:eastAsia="Times New Roman"/>
          <w:color w:val="212121"/>
          <w:szCs w:val="24"/>
          <w:shd w:val="clear" w:color="auto" w:fill="FFFFFF"/>
        </w:rPr>
        <w:t xml:space="preserve"> ευρώ των μετοχών της </w:t>
      </w:r>
      <w:r>
        <w:rPr>
          <w:rFonts w:eastAsia="Times New Roman"/>
          <w:color w:val="212121"/>
          <w:szCs w:val="24"/>
          <w:shd w:val="clear" w:color="auto" w:fill="FFFFFF"/>
        </w:rPr>
        <w:t>«</w:t>
      </w:r>
      <w:r w:rsidRPr="00396FF4">
        <w:rPr>
          <w:rFonts w:eastAsia="Times New Roman"/>
          <w:color w:val="212121"/>
          <w:szCs w:val="24"/>
          <w:shd w:val="clear" w:color="auto" w:fill="FFFFFF"/>
        </w:rPr>
        <w:t>SHELL</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που κατείχε </w:t>
      </w:r>
      <w:r>
        <w:rPr>
          <w:rFonts w:eastAsia="Times New Roman"/>
          <w:color w:val="212121"/>
          <w:szCs w:val="24"/>
          <w:shd w:val="clear" w:color="auto" w:fill="FFFFFF"/>
        </w:rPr>
        <w:t>στην ΕΠΑ</w:t>
      </w:r>
      <w:r w:rsidRPr="00396FF4">
        <w:rPr>
          <w:rFonts w:eastAsia="Times New Roman"/>
          <w:color w:val="212121"/>
          <w:szCs w:val="24"/>
          <w:shd w:val="clear" w:color="auto" w:fill="FFFFFF"/>
        </w:rPr>
        <w:t xml:space="preserve"> και εσείς προκαλέσατε νέα αποτίμηση ώστε αυτή να φτάσει τα 150</w:t>
      </w:r>
      <w:r>
        <w:rPr>
          <w:rFonts w:eastAsia="Times New Roman"/>
          <w:color w:val="212121"/>
          <w:szCs w:val="24"/>
          <w:shd w:val="clear" w:color="auto" w:fill="FFFFFF"/>
        </w:rPr>
        <w:t>.000.000</w:t>
      </w:r>
      <w:r w:rsidRPr="00396FF4">
        <w:rPr>
          <w:rFonts w:eastAsia="Times New Roman"/>
          <w:color w:val="212121"/>
          <w:szCs w:val="24"/>
          <w:shd w:val="clear" w:color="auto" w:fill="FFFFFF"/>
        </w:rPr>
        <w:t xml:space="preserve"> ευρώ και να χρεωθεί </w:t>
      </w:r>
      <w:r>
        <w:rPr>
          <w:rFonts w:eastAsia="Times New Roman"/>
          <w:color w:val="212121"/>
          <w:szCs w:val="24"/>
          <w:shd w:val="clear" w:color="auto" w:fill="FFFFFF"/>
        </w:rPr>
        <w:t>η ΔΕΠΑ</w:t>
      </w:r>
      <w:r w:rsidRPr="00396FF4">
        <w:rPr>
          <w:rFonts w:eastAsia="Times New Roman"/>
          <w:color w:val="212121"/>
          <w:szCs w:val="24"/>
          <w:shd w:val="clear" w:color="auto" w:fill="FFFFFF"/>
        </w:rPr>
        <w:t xml:space="preserve"> 50</w:t>
      </w:r>
      <w:r>
        <w:rPr>
          <w:rFonts w:eastAsia="Times New Roman"/>
          <w:color w:val="212121"/>
          <w:szCs w:val="24"/>
          <w:shd w:val="clear" w:color="auto" w:fill="FFFFFF"/>
        </w:rPr>
        <w:t>.000.000</w:t>
      </w:r>
      <w:r w:rsidRPr="00396FF4">
        <w:rPr>
          <w:rFonts w:eastAsia="Times New Roman"/>
          <w:color w:val="212121"/>
          <w:szCs w:val="24"/>
          <w:shd w:val="clear" w:color="auto" w:fill="FFFFFF"/>
        </w:rPr>
        <w:t xml:space="preserve"> ευρώ και πλέον παραπάνω για να αγοράσει το μερίδιο της </w:t>
      </w:r>
      <w:r>
        <w:rPr>
          <w:rFonts w:eastAsia="Times New Roman"/>
          <w:color w:val="212121"/>
          <w:szCs w:val="24"/>
          <w:shd w:val="clear" w:color="auto" w:fill="FFFFFF"/>
        </w:rPr>
        <w:t>«</w:t>
      </w:r>
      <w:r w:rsidRPr="00396FF4">
        <w:rPr>
          <w:rFonts w:eastAsia="Times New Roman"/>
          <w:color w:val="212121"/>
          <w:szCs w:val="24"/>
          <w:shd w:val="clear" w:color="auto" w:fill="FFFFFF"/>
        </w:rPr>
        <w:t>SHELL</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στην ΕΠΑ Αττικής</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Και αν ναι</w:t>
      </w:r>
      <w:r>
        <w:rPr>
          <w:rFonts w:eastAsia="Times New Roman"/>
          <w:color w:val="212121"/>
          <w:szCs w:val="24"/>
          <w:shd w:val="clear" w:color="auto" w:fill="FFFFFF"/>
        </w:rPr>
        <w:t>, γ</w:t>
      </w:r>
      <w:r w:rsidRPr="00396FF4">
        <w:rPr>
          <w:rFonts w:eastAsia="Times New Roman"/>
          <w:color w:val="212121"/>
          <w:szCs w:val="24"/>
          <w:shd w:val="clear" w:color="auto" w:fill="FFFFFF"/>
        </w:rPr>
        <w:t>ια ποιο λόγο το κάνατε αυτό</w:t>
      </w:r>
      <w:r>
        <w:rPr>
          <w:rFonts w:eastAsia="Times New Roman"/>
          <w:color w:val="212121"/>
          <w:szCs w:val="24"/>
          <w:shd w:val="clear" w:color="auto" w:fill="FFFFFF"/>
        </w:rPr>
        <w:t>;</w:t>
      </w:r>
    </w:p>
    <w:p w14:paraId="382441A8"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Π</w:t>
      </w:r>
      <w:r w:rsidRPr="00396FF4">
        <w:rPr>
          <w:rFonts w:eastAsia="Times New Roman"/>
          <w:color w:val="212121"/>
          <w:szCs w:val="24"/>
          <w:shd w:val="clear" w:color="auto" w:fill="FFFFFF"/>
        </w:rPr>
        <w:t xml:space="preserve">αρακαλούμε να </w:t>
      </w:r>
      <w:r>
        <w:rPr>
          <w:rFonts w:eastAsia="Times New Roman"/>
          <w:color w:val="212121"/>
          <w:szCs w:val="24"/>
          <w:shd w:val="clear" w:color="auto" w:fill="FFFFFF"/>
        </w:rPr>
        <w:t>απαντήσ</w:t>
      </w:r>
      <w:r>
        <w:rPr>
          <w:rFonts w:eastAsia="Times New Roman"/>
          <w:color w:val="212121"/>
          <w:szCs w:val="24"/>
          <w:shd w:val="clear" w:color="auto" w:fill="FFFFFF"/>
        </w:rPr>
        <w:t>ετε</w:t>
      </w:r>
      <w:r w:rsidRPr="00396FF4">
        <w:rPr>
          <w:rFonts w:eastAsia="Times New Roman"/>
          <w:color w:val="212121"/>
          <w:szCs w:val="24"/>
          <w:shd w:val="clear" w:color="auto" w:fill="FFFFFF"/>
        </w:rPr>
        <w:t xml:space="preserve"> ξεκάθαρα</w:t>
      </w:r>
      <w:r>
        <w:rPr>
          <w:rFonts w:eastAsia="Times New Roman"/>
          <w:color w:val="212121"/>
          <w:szCs w:val="24"/>
          <w:shd w:val="clear" w:color="auto" w:fill="FFFFFF"/>
        </w:rPr>
        <w:t xml:space="preserve"> αν αυτά</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ισχύουν, αν καλύπτατε τον κ. </w:t>
      </w:r>
      <w:proofErr w:type="spellStart"/>
      <w:r>
        <w:rPr>
          <w:rFonts w:eastAsia="Times New Roman"/>
          <w:color w:val="212121"/>
          <w:szCs w:val="24"/>
          <w:shd w:val="clear" w:color="auto" w:fill="FFFFFF"/>
        </w:rPr>
        <w:t>Κιτσάκο</w:t>
      </w:r>
      <w:proofErr w:type="spellEnd"/>
      <w:r>
        <w:rPr>
          <w:rFonts w:eastAsia="Times New Roman"/>
          <w:color w:val="212121"/>
          <w:szCs w:val="24"/>
          <w:shd w:val="clear" w:color="auto" w:fill="FFFFFF"/>
        </w:rPr>
        <w:t xml:space="preserve"> επί τρία </w:t>
      </w:r>
      <w:r w:rsidRPr="00396FF4">
        <w:rPr>
          <w:rFonts w:eastAsia="Times New Roman"/>
          <w:color w:val="212121"/>
          <w:szCs w:val="24"/>
          <w:shd w:val="clear" w:color="auto" w:fill="FFFFFF"/>
        </w:rPr>
        <w:t>χρόνια και με αυτό</w:t>
      </w:r>
      <w:r>
        <w:rPr>
          <w:rFonts w:eastAsia="Times New Roman"/>
          <w:color w:val="212121"/>
          <w:szCs w:val="24"/>
          <w:shd w:val="clear" w:color="auto" w:fill="FFFFFF"/>
        </w:rPr>
        <w:t>ν</w:t>
      </w:r>
      <w:r w:rsidRPr="00396FF4">
        <w:rPr>
          <w:rFonts w:eastAsia="Times New Roman"/>
          <w:color w:val="212121"/>
          <w:szCs w:val="24"/>
          <w:shd w:val="clear" w:color="auto" w:fill="FFFFFF"/>
        </w:rPr>
        <w:t xml:space="preserve"> τον τρόπο δημιουργήσατε αυτό το τεράστιο πρόβλημα στη ΔΕΠΑ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μία εταιρεία που είναι δημόσια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μία εταιρεία </w:t>
      </w:r>
      <w:r>
        <w:rPr>
          <w:rFonts w:eastAsia="Times New Roman"/>
          <w:color w:val="212121"/>
          <w:szCs w:val="24"/>
          <w:shd w:val="clear" w:color="auto" w:fill="FFFFFF"/>
        </w:rPr>
        <w:t>που</w:t>
      </w:r>
      <w:r w:rsidRPr="00396FF4">
        <w:rPr>
          <w:rFonts w:eastAsia="Times New Roman"/>
          <w:color w:val="212121"/>
          <w:szCs w:val="24"/>
          <w:shd w:val="clear" w:color="auto" w:fill="FFFFFF"/>
        </w:rPr>
        <w:t xml:space="preserve"> εσείς προχ</w:t>
      </w:r>
      <w:r>
        <w:rPr>
          <w:rFonts w:eastAsia="Times New Roman"/>
          <w:color w:val="212121"/>
          <w:szCs w:val="24"/>
          <w:shd w:val="clear" w:color="auto" w:fill="FFFFFF"/>
        </w:rPr>
        <w:t>ωράτε τώρα στην αποκρατικοποίησή</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της.</w:t>
      </w:r>
    </w:p>
    <w:p w14:paraId="382441A9"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Έ</w:t>
      </w:r>
      <w:r w:rsidRPr="00396FF4">
        <w:rPr>
          <w:rFonts w:eastAsia="Times New Roman"/>
          <w:color w:val="212121"/>
          <w:szCs w:val="24"/>
          <w:shd w:val="clear" w:color="auto" w:fill="FFFFFF"/>
        </w:rPr>
        <w:t xml:space="preserve">χετε </w:t>
      </w:r>
      <w:r w:rsidRPr="00396FF4">
        <w:rPr>
          <w:rFonts w:eastAsia="Times New Roman"/>
          <w:color w:val="212121"/>
          <w:szCs w:val="24"/>
          <w:shd w:val="clear" w:color="auto" w:fill="FFFFFF"/>
        </w:rPr>
        <w:t>μετατρέψει τις δημόσιες επι</w:t>
      </w:r>
      <w:r>
        <w:rPr>
          <w:rFonts w:eastAsia="Times New Roman"/>
          <w:color w:val="212121"/>
          <w:szCs w:val="24"/>
          <w:shd w:val="clear" w:color="auto" w:fill="FFFFFF"/>
        </w:rPr>
        <w:t>χειρήσεις, κ</w:t>
      </w:r>
      <w:r w:rsidRPr="00396FF4">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σε </w:t>
      </w:r>
      <w:r>
        <w:rPr>
          <w:rFonts w:eastAsia="Times New Roman"/>
          <w:color w:val="212121"/>
          <w:szCs w:val="24"/>
          <w:shd w:val="clear" w:color="auto" w:fill="FFFFFF"/>
        </w:rPr>
        <w:t>«</w:t>
      </w:r>
      <w:r w:rsidRPr="00396FF4">
        <w:rPr>
          <w:rFonts w:eastAsia="Times New Roman"/>
          <w:color w:val="212121"/>
          <w:szCs w:val="24"/>
          <w:shd w:val="clear" w:color="auto" w:fill="FFFFFF"/>
        </w:rPr>
        <w:t>πλυντήριο</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w:t>
      </w:r>
      <w:r w:rsidRPr="00396FF4">
        <w:rPr>
          <w:rFonts w:eastAsia="Times New Roman"/>
          <w:color w:val="212121"/>
          <w:szCs w:val="24"/>
          <w:shd w:val="clear" w:color="auto" w:fill="FFFFFF"/>
        </w:rPr>
        <w:t>ξεπλύματος</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τ</w:t>
      </w:r>
      <w:r>
        <w:rPr>
          <w:rFonts w:eastAsia="Times New Roman"/>
          <w:color w:val="212121"/>
          <w:szCs w:val="24"/>
          <w:shd w:val="clear" w:color="auto" w:fill="FFFFFF"/>
        </w:rPr>
        <w:t>ων</w:t>
      </w:r>
      <w:r w:rsidRPr="00396FF4">
        <w:rPr>
          <w:rFonts w:eastAsia="Times New Roman"/>
          <w:color w:val="212121"/>
          <w:szCs w:val="24"/>
          <w:shd w:val="clear" w:color="auto" w:fill="FFFFFF"/>
        </w:rPr>
        <w:t xml:space="preserve"> φιλικά προς το</w:t>
      </w:r>
      <w:r>
        <w:rPr>
          <w:rFonts w:eastAsia="Times New Roman"/>
          <w:color w:val="212121"/>
          <w:szCs w:val="24"/>
          <w:shd w:val="clear" w:color="auto" w:fill="FFFFFF"/>
        </w:rPr>
        <w:t>ν</w:t>
      </w:r>
      <w:r w:rsidRPr="00396FF4">
        <w:rPr>
          <w:rFonts w:eastAsia="Times New Roman"/>
          <w:color w:val="212121"/>
          <w:szCs w:val="24"/>
          <w:shd w:val="clear" w:color="auto" w:fill="FFFFFF"/>
        </w:rPr>
        <w:t xml:space="preserve"> ΣΥΡΙΖΑ προσκείμενων επιχειρηματιών </w:t>
      </w:r>
      <w:r>
        <w:rPr>
          <w:rFonts w:eastAsia="Times New Roman"/>
          <w:color w:val="212121"/>
          <w:szCs w:val="24"/>
          <w:shd w:val="clear" w:color="auto" w:fill="FFFFFF"/>
        </w:rPr>
        <w:t>και γι’ αυτό το πράγμα, κύριε Υπουργέ και οι υπόλοιποι της Κ</w:t>
      </w:r>
      <w:r w:rsidRPr="00396FF4">
        <w:rPr>
          <w:rFonts w:eastAsia="Times New Roman"/>
          <w:color w:val="212121"/>
          <w:szCs w:val="24"/>
          <w:shd w:val="clear" w:color="auto" w:fill="FFFFFF"/>
        </w:rPr>
        <w:t>υβέρνησης</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θα λογοδοτήσετε πολιτικά όταν έρθει η ώρα</w:t>
      </w:r>
      <w:r>
        <w:rPr>
          <w:rFonts w:eastAsia="Times New Roman"/>
          <w:color w:val="212121"/>
          <w:szCs w:val="24"/>
          <w:shd w:val="clear" w:color="auto" w:fill="FFFFFF"/>
        </w:rPr>
        <w:t>.</w:t>
      </w:r>
    </w:p>
    <w:p w14:paraId="382441AA"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Σ</w:t>
      </w:r>
      <w:r w:rsidRPr="00396FF4">
        <w:rPr>
          <w:rFonts w:eastAsia="Times New Roman"/>
          <w:color w:val="212121"/>
          <w:szCs w:val="24"/>
          <w:shd w:val="clear" w:color="auto" w:fill="FFFFFF"/>
        </w:rPr>
        <w:t xml:space="preserve">ας </w:t>
      </w:r>
      <w:r w:rsidRPr="00396FF4">
        <w:rPr>
          <w:rFonts w:eastAsia="Times New Roman"/>
          <w:color w:val="212121"/>
          <w:szCs w:val="24"/>
          <w:shd w:val="clear" w:color="auto" w:fill="FFFFFF"/>
        </w:rPr>
        <w:t>ευχαριστώ</w:t>
      </w:r>
      <w:r>
        <w:rPr>
          <w:rFonts w:eastAsia="Times New Roman"/>
          <w:color w:val="212121"/>
          <w:szCs w:val="24"/>
          <w:shd w:val="clear" w:color="auto" w:fill="FFFFFF"/>
        </w:rPr>
        <w:t>.</w:t>
      </w:r>
    </w:p>
    <w:p w14:paraId="382441AB" w14:textId="77777777" w:rsidR="00D035B1" w:rsidRDefault="005B20CE">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14:paraId="382441AC" w14:textId="77777777" w:rsidR="00D035B1" w:rsidRDefault="005B20CE">
      <w:pPr>
        <w:spacing w:line="600" w:lineRule="auto"/>
        <w:ind w:firstLine="720"/>
        <w:jc w:val="both"/>
        <w:rPr>
          <w:rFonts w:eastAsia="Times New Roman"/>
          <w:color w:val="212121"/>
          <w:szCs w:val="24"/>
          <w:shd w:val="clear" w:color="auto" w:fill="FFFFFF"/>
        </w:rPr>
      </w:pPr>
      <w:r w:rsidRPr="00F43A2F">
        <w:rPr>
          <w:rFonts w:eastAsia="Times New Roman"/>
          <w:b/>
          <w:color w:val="212121"/>
          <w:szCs w:val="24"/>
          <w:shd w:val="clear" w:color="auto" w:fill="FFFFFF"/>
        </w:rPr>
        <w:lastRenderedPageBreak/>
        <w:t>ΠΡΟΕΔΡΕΥΩΝ (Γεώργιος Βαρεμένος):</w:t>
      </w:r>
      <w:r>
        <w:rPr>
          <w:rFonts w:eastAsia="Times New Roman"/>
          <w:color w:val="212121"/>
          <w:szCs w:val="24"/>
          <w:shd w:val="clear" w:color="auto" w:fill="FFFFFF"/>
        </w:rPr>
        <w:t xml:space="preserve"> Τον λόγο έχει ο</w:t>
      </w:r>
      <w:r w:rsidRPr="00396FF4">
        <w:rPr>
          <w:rFonts w:eastAsia="Times New Roman"/>
          <w:color w:val="212121"/>
          <w:szCs w:val="24"/>
          <w:shd w:val="clear" w:color="auto" w:fill="FFFFFF"/>
        </w:rPr>
        <w:t xml:space="preserve"> κ</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Άδωνις Γεωργιάδης</w:t>
      </w:r>
      <w:r>
        <w:rPr>
          <w:rFonts w:eastAsia="Times New Roman"/>
          <w:color w:val="212121"/>
          <w:szCs w:val="24"/>
          <w:shd w:val="clear" w:color="auto" w:fill="FFFFFF"/>
        </w:rPr>
        <w:t>.</w:t>
      </w:r>
    </w:p>
    <w:p w14:paraId="382441AD" w14:textId="77777777" w:rsidR="00D035B1" w:rsidRDefault="005B20CE">
      <w:pPr>
        <w:spacing w:line="600" w:lineRule="auto"/>
        <w:ind w:firstLine="720"/>
        <w:jc w:val="both"/>
        <w:rPr>
          <w:rFonts w:eastAsia="Times New Roman"/>
          <w:color w:val="212121"/>
          <w:szCs w:val="24"/>
          <w:shd w:val="clear" w:color="auto" w:fill="FFFFFF"/>
        </w:rPr>
      </w:pPr>
      <w:r w:rsidRPr="00F43A2F">
        <w:rPr>
          <w:rFonts w:eastAsia="Times New Roman"/>
          <w:b/>
          <w:color w:val="212121"/>
          <w:szCs w:val="24"/>
          <w:shd w:val="clear" w:color="auto" w:fill="FFFFFF"/>
        </w:rPr>
        <w:t>ΣΠΥΡΙΔΩΝ – ΑΔΩΝΙΣ ΓΕΩΡΓΙΑΔΗΣ:</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Ευχαριστώ πάρα πολύ, κύριε Πρόεδρε.</w:t>
      </w:r>
    </w:p>
    <w:p w14:paraId="382441AE"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Αρχίζω πολύ γρήγορα γιατί δεν θέλω να χρησιμοποιήσω κα</w:t>
      </w:r>
      <w:r>
        <w:rPr>
          <w:rFonts w:eastAsia="Times New Roman"/>
          <w:color w:val="212121"/>
          <w:szCs w:val="24"/>
          <w:shd w:val="clear" w:color="auto" w:fill="FFFFFF"/>
        </w:rPr>
        <w:t>θόλου χρόνο από τη δευτερολογία μου.</w:t>
      </w:r>
    </w:p>
    <w:p w14:paraId="382441AF"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σας θαυμάζω γι’ αυτήν την ηρεμία με την οποία αντιμετωπίζετε</w:t>
      </w:r>
      <w:r w:rsidRPr="00396FF4">
        <w:rPr>
          <w:rFonts w:eastAsia="Times New Roman"/>
          <w:color w:val="212121"/>
          <w:szCs w:val="24"/>
          <w:shd w:val="clear" w:color="auto" w:fill="FFFFFF"/>
        </w:rPr>
        <w:t xml:space="preserve"> όλες </w:t>
      </w:r>
      <w:r>
        <w:rPr>
          <w:rFonts w:eastAsia="Times New Roman"/>
          <w:color w:val="212121"/>
          <w:szCs w:val="24"/>
          <w:shd w:val="clear" w:color="auto" w:fill="FFFFFF"/>
        </w:rPr>
        <w:t>τις υποθέσεις</w:t>
      </w:r>
      <w:r w:rsidRPr="00396FF4">
        <w:rPr>
          <w:rFonts w:eastAsia="Times New Roman"/>
          <w:color w:val="212121"/>
          <w:szCs w:val="24"/>
          <w:shd w:val="clear" w:color="auto" w:fill="FFFFFF"/>
        </w:rPr>
        <w:t xml:space="preserve"> και την </w:t>
      </w:r>
      <w:r>
        <w:rPr>
          <w:rFonts w:eastAsia="Times New Roman"/>
          <w:color w:val="212121"/>
          <w:szCs w:val="24"/>
          <w:shd w:val="clear" w:color="auto" w:fill="FFFFFF"/>
        </w:rPr>
        <w:t xml:space="preserve">προκειμένη. Φυσικά το ίδιο ήρεμος ήσαστε και </w:t>
      </w:r>
      <w:r w:rsidRPr="00396FF4">
        <w:rPr>
          <w:rFonts w:eastAsia="Times New Roman"/>
          <w:color w:val="212121"/>
          <w:szCs w:val="24"/>
          <w:shd w:val="clear" w:color="auto" w:fill="FFFFFF"/>
        </w:rPr>
        <w:t xml:space="preserve">το </w:t>
      </w:r>
      <w:r>
        <w:rPr>
          <w:rFonts w:eastAsia="Times New Roman"/>
          <w:color w:val="212121"/>
          <w:szCs w:val="24"/>
          <w:shd w:val="clear" w:color="auto" w:fill="FFFFFF"/>
        </w:rPr>
        <w:t>20</w:t>
      </w:r>
      <w:r w:rsidRPr="00396FF4">
        <w:rPr>
          <w:rFonts w:eastAsia="Times New Roman"/>
          <w:color w:val="212121"/>
          <w:szCs w:val="24"/>
          <w:shd w:val="clear" w:color="auto" w:fill="FFFFFF"/>
        </w:rPr>
        <w:t>15</w:t>
      </w:r>
      <w:r>
        <w:rPr>
          <w:rFonts w:eastAsia="Times New Roman"/>
          <w:color w:val="212121"/>
          <w:szCs w:val="24"/>
          <w:shd w:val="clear" w:color="auto" w:fill="FFFFFF"/>
        </w:rPr>
        <w:t xml:space="preserve">, </w:t>
      </w:r>
      <w:r>
        <w:rPr>
          <w:rFonts w:eastAsia="Times New Roman"/>
          <w:color w:val="212121"/>
          <w:szCs w:val="24"/>
          <w:shd w:val="clear" w:color="auto" w:fill="FFFFFF"/>
        </w:rPr>
        <w:t>όταν</w:t>
      </w:r>
      <w:r w:rsidRPr="00396FF4">
        <w:rPr>
          <w:rFonts w:eastAsia="Times New Roman"/>
          <w:color w:val="212121"/>
          <w:szCs w:val="24"/>
          <w:shd w:val="clear" w:color="auto" w:fill="FFFFFF"/>
        </w:rPr>
        <w:t xml:space="preserve"> πηγαίναμε στα βράχια </w:t>
      </w:r>
      <w:r>
        <w:rPr>
          <w:rFonts w:eastAsia="Times New Roman"/>
          <w:color w:val="212121"/>
          <w:szCs w:val="24"/>
          <w:shd w:val="clear" w:color="auto" w:fill="FFFFFF"/>
        </w:rPr>
        <w:t>και προβλέπατε διαρκώς ότι θα κλείσε</w:t>
      </w:r>
      <w:r>
        <w:rPr>
          <w:rFonts w:eastAsia="Times New Roman"/>
          <w:color w:val="212121"/>
          <w:szCs w:val="24"/>
          <w:shd w:val="clear" w:color="auto" w:fill="FFFFFF"/>
        </w:rPr>
        <w:t xml:space="preserve">ι η αξιολόγηση και </w:t>
      </w:r>
      <w:r w:rsidRPr="00396FF4">
        <w:rPr>
          <w:rFonts w:eastAsia="Times New Roman"/>
          <w:color w:val="212121"/>
          <w:szCs w:val="24"/>
          <w:shd w:val="clear" w:color="auto" w:fill="FFFFFF"/>
        </w:rPr>
        <w:t>τελικά</w:t>
      </w:r>
      <w:r>
        <w:rPr>
          <w:rFonts w:eastAsia="Times New Roman"/>
          <w:color w:val="212121"/>
          <w:szCs w:val="24"/>
          <w:shd w:val="clear" w:color="auto" w:fill="FFFFFF"/>
        </w:rPr>
        <w:t xml:space="preserve"> βρεθήκαμε στα </w:t>
      </w:r>
      <w:proofErr w:type="spellStart"/>
      <w:r>
        <w:rPr>
          <w:rFonts w:eastAsia="Times New Roman"/>
          <w:color w:val="212121"/>
          <w:szCs w:val="24"/>
          <w:shd w:val="clear" w:color="auto" w:fill="FFFFFF"/>
        </w:rPr>
        <w:t>capital</w:t>
      </w:r>
      <w:proofErr w:type="spellEnd"/>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controls</w:t>
      </w:r>
      <w:proofErr w:type="spellEnd"/>
      <w:r>
        <w:rPr>
          <w:rFonts w:eastAsia="Times New Roman"/>
          <w:color w:val="212121"/>
          <w:szCs w:val="24"/>
          <w:shd w:val="clear" w:color="auto" w:fill="FFFFFF"/>
        </w:rPr>
        <w:t xml:space="preserve">. Το λέω αυτό γιατί </w:t>
      </w:r>
      <w:r w:rsidRPr="00396FF4">
        <w:rPr>
          <w:rFonts w:eastAsia="Times New Roman"/>
          <w:color w:val="212121"/>
          <w:szCs w:val="24"/>
          <w:shd w:val="clear" w:color="auto" w:fill="FFFFFF"/>
        </w:rPr>
        <w:t>κα</w:t>
      </w:r>
      <w:r>
        <w:rPr>
          <w:rFonts w:eastAsia="Times New Roman"/>
          <w:color w:val="212121"/>
          <w:szCs w:val="24"/>
          <w:shd w:val="clear" w:color="auto" w:fill="FFFFFF"/>
        </w:rPr>
        <w:t>μ</w:t>
      </w:r>
      <w:r>
        <w:rPr>
          <w:rFonts w:eastAsia="Times New Roman"/>
          <w:color w:val="212121"/>
          <w:szCs w:val="24"/>
          <w:shd w:val="clear" w:color="auto" w:fill="FFFFFF"/>
        </w:rPr>
        <w:t>μιά φορά η ηρεμία του προσώπου δ</w:t>
      </w:r>
      <w:r w:rsidRPr="00396FF4">
        <w:rPr>
          <w:rFonts w:eastAsia="Times New Roman"/>
          <w:color w:val="212121"/>
          <w:szCs w:val="24"/>
          <w:shd w:val="clear" w:color="auto" w:fill="FFFFFF"/>
        </w:rPr>
        <w:t xml:space="preserve">εν </w:t>
      </w:r>
      <w:r>
        <w:rPr>
          <w:rFonts w:eastAsia="Times New Roman"/>
          <w:color w:val="212121"/>
          <w:szCs w:val="24"/>
          <w:shd w:val="clear" w:color="auto" w:fill="FFFFFF"/>
        </w:rPr>
        <w:t xml:space="preserve">αντανακλά </w:t>
      </w:r>
      <w:r w:rsidRPr="00396FF4">
        <w:rPr>
          <w:rFonts w:eastAsia="Times New Roman"/>
          <w:color w:val="212121"/>
          <w:szCs w:val="24"/>
          <w:shd w:val="clear" w:color="auto" w:fill="FFFFFF"/>
        </w:rPr>
        <w:t>το τι πραγματικά συμβαίνει στον καθένα</w:t>
      </w:r>
      <w:r>
        <w:rPr>
          <w:rFonts w:eastAsia="Times New Roman"/>
          <w:color w:val="212121"/>
          <w:szCs w:val="24"/>
          <w:shd w:val="clear" w:color="auto" w:fill="FFFFFF"/>
        </w:rPr>
        <w:t xml:space="preserve">ν από </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εμάς</w:t>
      </w:r>
    </w:p>
    <w:p w14:paraId="382441B0"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Έρχομαι στο προκείμενο, γιατί εί</w:t>
      </w:r>
      <w:r w:rsidRPr="00396FF4">
        <w:rPr>
          <w:rFonts w:eastAsia="Times New Roman"/>
          <w:color w:val="212121"/>
          <w:szCs w:val="24"/>
          <w:shd w:val="clear" w:color="auto" w:fill="FFFFFF"/>
        </w:rPr>
        <w:t xml:space="preserve">μαστε εδώ για </w:t>
      </w:r>
      <w:r>
        <w:rPr>
          <w:rFonts w:eastAsia="Times New Roman"/>
          <w:color w:val="212121"/>
          <w:szCs w:val="24"/>
          <w:shd w:val="clear" w:color="auto" w:fill="FFFFFF"/>
        </w:rPr>
        <w:t>να</w:t>
      </w:r>
      <w:r w:rsidRPr="00396FF4">
        <w:rPr>
          <w:rFonts w:eastAsia="Times New Roman"/>
          <w:color w:val="212121"/>
          <w:szCs w:val="24"/>
          <w:shd w:val="clear" w:color="auto" w:fill="FFFFFF"/>
        </w:rPr>
        <w:t xml:space="preserve"> τα λέμε απλά</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396FF4">
        <w:rPr>
          <w:rFonts w:eastAsia="Times New Roman"/>
          <w:color w:val="212121"/>
          <w:szCs w:val="24"/>
          <w:shd w:val="clear" w:color="auto" w:fill="FFFFFF"/>
        </w:rPr>
        <w:t>νομικά και πο</w:t>
      </w:r>
      <w:r w:rsidRPr="00396FF4">
        <w:rPr>
          <w:rFonts w:eastAsia="Times New Roman"/>
          <w:color w:val="212121"/>
          <w:szCs w:val="24"/>
          <w:shd w:val="clear" w:color="auto" w:fill="FFFFFF"/>
        </w:rPr>
        <w:t xml:space="preserve">λιτικά </w:t>
      </w:r>
      <w:r>
        <w:rPr>
          <w:rFonts w:eastAsia="Times New Roman"/>
          <w:color w:val="212121"/>
          <w:szCs w:val="24"/>
          <w:shd w:val="clear" w:color="auto" w:fill="FFFFFF"/>
        </w:rPr>
        <w:t>αδύνατον να μην πάτε στο Ειδικό Δικαστήριο για αυτή την υπόθεση. Θα</w:t>
      </w:r>
      <w:r w:rsidRPr="00396FF4">
        <w:rPr>
          <w:rFonts w:eastAsia="Times New Roman"/>
          <w:color w:val="212121"/>
          <w:szCs w:val="24"/>
          <w:shd w:val="clear" w:color="auto" w:fill="FFFFFF"/>
        </w:rPr>
        <w:t xml:space="preserve"> πάτε οπωσδήποτε</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 xml:space="preserve">Να το ξέρετε από τώρα. Όταν </w:t>
      </w:r>
      <w:r w:rsidRPr="00396FF4">
        <w:rPr>
          <w:rFonts w:eastAsia="Times New Roman"/>
          <w:color w:val="212121"/>
          <w:szCs w:val="24"/>
          <w:shd w:val="clear" w:color="auto" w:fill="FFFFFF"/>
        </w:rPr>
        <w:t xml:space="preserve">έγινε η σκευωρία της </w:t>
      </w:r>
      <w:r>
        <w:rPr>
          <w:rFonts w:eastAsia="Times New Roman"/>
          <w:color w:val="212121"/>
          <w:szCs w:val="24"/>
          <w:shd w:val="clear" w:color="auto" w:fill="FFFFFF"/>
        </w:rPr>
        <w:t>«</w:t>
      </w:r>
      <w:r>
        <w:rPr>
          <w:rFonts w:eastAsia="Times New Roman"/>
          <w:color w:val="212121"/>
          <w:szCs w:val="24"/>
          <w:shd w:val="clear" w:color="auto" w:fill="FFFFFF"/>
        </w:rPr>
        <w:t>NOVARTIS</w:t>
      </w:r>
      <w:r>
        <w:rPr>
          <w:rFonts w:eastAsia="Times New Roman"/>
          <w:color w:val="212121"/>
          <w:szCs w:val="24"/>
          <w:shd w:val="clear" w:color="auto" w:fill="FFFFFF"/>
        </w:rPr>
        <w:t>» βρή</w:t>
      </w:r>
      <w:r>
        <w:rPr>
          <w:rFonts w:eastAsia="Times New Roman"/>
          <w:color w:val="212121"/>
          <w:szCs w:val="24"/>
          <w:shd w:val="clear" w:color="auto" w:fill="FFFFFF"/>
        </w:rPr>
        <w:lastRenderedPageBreak/>
        <w:t>κατε τρεις ψευδομάρτυρες και είπαν διάφορα για εμάς.</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Και τι είπατε όλοι εσείς εδώ; Πρ</w:t>
      </w:r>
      <w:r w:rsidRPr="00396FF4">
        <w:rPr>
          <w:rFonts w:eastAsia="Times New Roman"/>
          <w:color w:val="212121"/>
          <w:szCs w:val="24"/>
          <w:shd w:val="clear" w:color="auto" w:fill="FFFFFF"/>
        </w:rPr>
        <w:t xml:space="preserve">έπει να πάτε να απολογηθείτε </w:t>
      </w:r>
      <w:r>
        <w:rPr>
          <w:rFonts w:eastAsia="Times New Roman"/>
          <w:color w:val="212121"/>
          <w:szCs w:val="24"/>
          <w:shd w:val="clear" w:color="auto" w:fill="FFFFFF"/>
        </w:rPr>
        <w:t xml:space="preserve">στη </w:t>
      </w:r>
      <w:r>
        <w:rPr>
          <w:rFonts w:eastAsia="Times New Roman"/>
          <w:color w:val="212121"/>
          <w:szCs w:val="24"/>
          <w:shd w:val="clear" w:color="auto" w:fill="FFFFFF"/>
        </w:rPr>
        <w:t>δ</w:t>
      </w:r>
      <w:r w:rsidRPr="00396FF4">
        <w:rPr>
          <w:rFonts w:eastAsia="Times New Roman"/>
          <w:color w:val="212121"/>
          <w:szCs w:val="24"/>
          <w:shd w:val="clear" w:color="auto" w:fill="FFFFFF"/>
        </w:rPr>
        <w:t>ικαιοσύνη</w:t>
      </w:r>
      <w:r>
        <w:rPr>
          <w:rFonts w:eastAsia="Times New Roman"/>
          <w:color w:val="212121"/>
          <w:szCs w:val="24"/>
          <w:shd w:val="clear" w:color="auto" w:fill="FFFFFF"/>
        </w:rPr>
        <w:t xml:space="preserve">. </w:t>
      </w:r>
    </w:p>
    <w:p w14:paraId="382441B1"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 κύριε Υπουργέ,</w:t>
      </w:r>
      <w:r w:rsidRPr="00396FF4">
        <w:rPr>
          <w:rFonts w:eastAsia="Times New Roman"/>
          <w:color w:val="212121"/>
          <w:szCs w:val="24"/>
          <w:shd w:val="clear" w:color="auto" w:fill="FFFFFF"/>
        </w:rPr>
        <w:t xml:space="preserve"> έχουμε το</w:t>
      </w:r>
      <w:r>
        <w:rPr>
          <w:rFonts w:eastAsia="Times New Roman"/>
          <w:color w:val="212121"/>
          <w:szCs w:val="24"/>
          <w:shd w:val="clear" w:color="auto" w:fill="FFFFFF"/>
        </w:rPr>
        <w:t>ν</w:t>
      </w:r>
      <w:r w:rsidRPr="00396FF4">
        <w:rPr>
          <w:rFonts w:eastAsia="Times New Roman"/>
          <w:color w:val="212121"/>
          <w:szCs w:val="24"/>
          <w:shd w:val="clear" w:color="auto" w:fill="FFFFFF"/>
        </w:rPr>
        <w:t xml:space="preserve"> διευθύνοντα σύμβουλο που εσείς επιλέξατε</w:t>
      </w:r>
      <w:r>
        <w:rPr>
          <w:rFonts w:eastAsia="Times New Roman"/>
          <w:color w:val="212121"/>
          <w:szCs w:val="24"/>
          <w:shd w:val="clear" w:color="auto" w:fill="FFFFFF"/>
        </w:rPr>
        <w:t>, η Κυβέρνησή σας, και βγαίνει</w:t>
      </w:r>
      <w:r w:rsidRPr="00396FF4">
        <w:rPr>
          <w:rFonts w:eastAsia="Times New Roman"/>
          <w:color w:val="212121"/>
          <w:szCs w:val="24"/>
          <w:shd w:val="clear" w:color="auto" w:fill="FFFFFF"/>
        </w:rPr>
        <w:t xml:space="preserve"> δημοσίως και σας κατηγορεί ότι για τις κακουργηματικές διώξεις</w:t>
      </w:r>
      <w:r>
        <w:rPr>
          <w:rFonts w:eastAsia="Times New Roman"/>
          <w:color w:val="212121"/>
          <w:szCs w:val="24"/>
          <w:shd w:val="clear" w:color="auto" w:fill="FFFFFF"/>
        </w:rPr>
        <w:t xml:space="preserve"> που του έχει ασκήσει ελληνική </w:t>
      </w:r>
      <w:r>
        <w:rPr>
          <w:rFonts w:eastAsia="Times New Roman"/>
          <w:color w:val="212121"/>
          <w:szCs w:val="24"/>
          <w:shd w:val="clear" w:color="auto" w:fill="FFFFFF"/>
        </w:rPr>
        <w:t>δ</w:t>
      </w:r>
      <w:r w:rsidRPr="00396FF4">
        <w:rPr>
          <w:rFonts w:eastAsia="Times New Roman"/>
          <w:color w:val="212121"/>
          <w:szCs w:val="24"/>
          <w:shd w:val="clear" w:color="auto" w:fill="FFFFFF"/>
        </w:rPr>
        <w:t>ικαιοσύνη ευθύ</w:t>
      </w:r>
      <w:r w:rsidRPr="00396FF4">
        <w:rPr>
          <w:rFonts w:eastAsia="Times New Roman"/>
          <w:color w:val="212121"/>
          <w:szCs w:val="24"/>
          <w:shd w:val="clear" w:color="auto" w:fill="FFFFFF"/>
        </w:rPr>
        <w:t xml:space="preserve">νεστε </w:t>
      </w:r>
      <w:r>
        <w:rPr>
          <w:rFonts w:eastAsia="Times New Roman"/>
          <w:color w:val="212121"/>
          <w:szCs w:val="24"/>
          <w:shd w:val="clear" w:color="auto" w:fill="FFFFFF"/>
        </w:rPr>
        <w:t>εσείς</w:t>
      </w:r>
      <w:r w:rsidRPr="00396FF4">
        <w:rPr>
          <w:rFonts w:eastAsia="Times New Roman"/>
          <w:color w:val="212121"/>
          <w:szCs w:val="24"/>
          <w:shd w:val="clear" w:color="auto" w:fill="FFFFFF"/>
        </w:rPr>
        <w:t xml:space="preserve"> προσωπικά</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ο Σταθάκης</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εσείς </w:t>
      </w:r>
      <w:r>
        <w:rPr>
          <w:rFonts w:eastAsia="Times New Roman"/>
          <w:color w:val="212121"/>
          <w:szCs w:val="24"/>
          <w:shd w:val="clear" w:color="auto" w:fill="FFFFFF"/>
        </w:rPr>
        <w:t>και οι υπόλοιποι. Ά</w:t>
      </w:r>
      <w:r w:rsidRPr="00396FF4">
        <w:rPr>
          <w:rFonts w:eastAsia="Times New Roman"/>
          <w:color w:val="212121"/>
          <w:szCs w:val="24"/>
          <w:shd w:val="clear" w:color="auto" w:fill="FFFFFF"/>
        </w:rPr>
        <w:t>ρα έχουμε τον μάρτυρα</w:t>
      </w:r>
      <w:r>
        <w:rPr>
          <w:rFonts w:eastAsia="Times New Roman"/>
          <w:color w:val="212121"/>
          <w:szCs w:val="24"/>
          <w:shd w:val="clear" w:color="auto" w:fill="FFFFFF"/>
        </w:rPr>
        <w:t xml:space="preserve">, τον κ. </w:t>
      </w:r>
      <w:proofErr w:type="spellStart"/>
      <w:r>
        <w:rPr>
          <w:rFonts w:eastAsia="Times New Roman"/>
          <w:color w:val="212121"/>
          <w:szCs w:val="24"/>
          <w:shd w:val="clear" w:color="auto" w:fill="FFFFFF"/>
        </w:rPr>
        <w:t>Κ</w:t>
      </w:r>
      <w:r w:rsidRPr="00396FF4">
        <w:rPr>
          <w:rFonts w:eastAsia="Times New Roman"/>
          <w:color w:val="212121"/>
          <w:szCs w:val="24"/>
          <w:shd w:val="clear" w:color="auto" w:fill="FFFFFF"/>
        </w:rPr>
        <w:t>ιτσάκ</w:t>
      </w:r>
      <w:r>
        <w:rPr>
          <w:rFonts w:eastAsia="Times New Roman"/>
          <w:color w:val="212121"/>
          <w:szCs w:val="24"/>
          <w:shd w:val="clear" w:color="auto" w:fill="FFFFFF"/>
        </w:rPr>
        <w:t>ο</w:t>
      </w:r>
      <w:proofErr w:type="spellEnd"/>
      <w:r>
        <w:rPr>
          <w:rFonts w:eastAsia="Times New Roman"/>
          <w:color w:val="212121"/>
          <w:szCs w:val="24"/>
          <w:shd w:val="clear" w:color="auto" w:fill="FFFFFF"/>
        </w:rPr>
        <w:t>,</w:t>
      </w:r>
      <w:r>
        <w:rPr>
          <w:rFonts w:eastAsia="Times New Roman"/>
          <w:color w:val="212121"/>
          <w:szCs w:val="24"/>
          <w:shd w:val="clear" w:color="auto" w:fill="FFFFFF"/>
        </w:rPr>
        <w:t xml:space="preserve"> ο</w:t>
      </w:r>
      <w:r w:rsidRPr="00396FF4">
        <w:rPr>
          <w:rFonts w:eastAsia="Times New Roman"/>
          <w:color w:val="212121"/>
          <w:szCs w:val="24"/>
          <w:shd w:val="clear" w:color="auto" w:fill="FFFFFF"/>
        </w:rPr>
        <w:t xml:space="preserve"> οποίος τυγχάνει να είναι </w:t>
      </w:r>
      <w:r>
        <w:rPr>
          <w:rFonts w:eastAsia="Times New Roman"/>
          <w:color w:val="212121"/>
          <w:szCs w:val="24"/>
          <w:shd w:val="clear" w:color="auto" w:fill="FFFFFF"/>
        </w:rPr>
        <w:t xml:space="preserve">και ο πρώην τομεάρχης </w:t>
      </w:r>
      <w:r>
        <w:rPr>
          <w:rFonts w:eastAsia="Times New Roman"/>
          <w:color w:val="212121"/>
          <w:szCs w:val="24"/>
          <w:shd w:val="clear" w:color="auto" w:fill="FFFFFF"/>
        </w:rPr>
        <w:t>ε</w:t>
      </w:r>
      <w:r>
        <w:rPr>
          <w:rFonts w:eastAsia="Times New Roman"/>
          <w:color w:val="212121"/>
          <w:szCs w:val="24"/>
          <w:shd w:val="clear" w:color="auto" w:fill="FFFFFF"/>
        </w:rPr>
        <w:t>ν</w:t>
      </w:r>
      <w:r w:rsidRPr="00396FF4">
        <w:rPr>
          <w:rFonts w:eastAsia="Times New Roman"/>
          <w:color w:val="212121"/>
          <w:szCs w:val="24"/>
          <w:shd w:val="clear" w:color="auto" w:fill="FFFFFF"/>
        </w:rPr>
        <w:t>έργειας του ΣΥΡΙΖΑ</w:t>
      </w:r>
      <w:r>
        <w:rPr>
          <w:rFonts w:eastAsia="Times New Roman"/>
          <w:color w:val="212121"/>
          <w:szCs w:val="24"/>
          <w:shd w:val="clear" w:color="auto" w:fill="FFFFFF"/>
        </w:rPr>
        <w:t>,</w:t>
      </w:r>
      <w:r w:rsidRPr="00396FF4">
        <w:rPr>
          <w:rFonts w:eastAsia="Times New Roman"/>
          <w:color w:val="212121"/>
          <w:szCs w:val="24"/>
          <w:shd w:val="clear" w:color="auto" w:fill="FFFFFF"/>
        </w:rPr>
        <w:t xml:space="preserve"> δική σας επι</w:t>
      </w:r>
      <w:r>
        <w:rPr>
          <w:rFonts w:eastAsia="Times New Roman"/>
          <w:color w:val="212121"/>
          <w:szCs w:val="24"/>
          <w:shd w:val="clear" w:color="auto" w:fill="FFFFFF"/>
        </w:rPr>
        <w:t>λογή, που βγαίνει σε συνέντευξη Τ</w:t>
      </w:r>
      <w:r w:rsidRPr="00396FF4">
        <w:rPr>
          <w:rFonts w:eastAsia="Times New Roman"/>
          <w:color w:val="212121"/>
          <w:szCs w:val="24"/>
          <w:shd w:val="clear" w:color="auto" w:fill="FFFFFF"/>
        </w:rPr>
        <w:t>ύπου και σε συνεντεύξεις και λέει</w:t>
      </w:r>
      <w:r>
        <w:rPr>
          <w:rFonts w:eastAsia="Times New Roman"/>
          <w:color w:val="212121"/>
          <w:szCs w:val="24"/>
          <w:shd w:val="clear" w:color="auto" w:fill="FFFFFF"/>
        </w:rPr>
        <w:t>: Εγώ εκ</w:t>
      </w:r>
      <w:r>
        <w:rPr>
          <w:rFonts w:eastAsia="Times New Roman"/>
          <w:color w:val="212121"/>
          <w:szCs w:val="24"/>
          <w:shd w:val="clear" w:color="auto" w:fill="FFFFFF"/>
        </w:rPr>
        <w:t>τελούσα εντολές των</w:t>
      </w:r>
      <w:r w:rsidRPr="00396FF4">
        <w:rPr>
          <w:rFonts w:eastAsia="Times New Roman"/>
          <w:color w:val="212121"/>
          <w:szCs w:val="24"/>
          <w:shd w:val="clear" w:color="auto" w:fill="FFFFFF"/>
        </w:rPr>
        <w:t xml:space="preserve"> </w:t>
      </w:r>
      <w:r>
        <w:rPr>
          <w:rFonts w:eastAsia="Times New Roman"/>
          <w:color w:val="212121"/>
          <w:szCs w:val="24"/>
          <w:shd w:val="clear" w:color="auto" w:fill="FFFFFF"/>
        </w:rPr>
        <w:t>προϊσταμένων μου Υπουργών.</w:t>
      </w:r>
    </w:p>
    <w:p w14:paraId="382441B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Άρα όταν αλλάξουν οι πλειοψηφίες –θα σας τα εξηγήσει βέβαια αυτά και ο κ. Βορίδης, γιατί δεν περιμένω να έχετε την πολιτική αξιοπρέπεια να το κάνετε από μόνοι σας</w:t>
      </w:r>
      <w:r w:rsidRPr="001B4C30">
        <w:rPr>
          <w:rFonts w:eastAsia="Times New Roman" w:cs="Times New Roman"/>
          <w:szCs w:val="24"/>
        </w:rPr>
        <w:t>-</w:t>
      </w:r>
      <w:r>
        <w:rPr>
          <w:rFonts w:eastAsia="Times New Roman" w:cs="Times New Roman"/>
          <w:szCs w:val="24"/>
        </w:rPr>
        <w:t xml:space="preserve"> αναγκαστικά θα προσκληθεί ο κ. </w:t>
      </w:r>
      <w:proofErr w:type="spellStart"/>
      <w:r>
        <w:rPr>
          <w:rFonts w:eastAsia="Times New Roman" w:cs="Times New Roman"/>
          <w:szCs w:val="24"/>
        </w:rPr>
        <w:t>Κιτσάκος</w:t>
      </w:r>
      <w:proofErr w:type="spellEnd"/>
      <w:r>
        <w:rPr>
          <w:rFonts w:eastAsia="Times New Roman" w:cs="Times New Roman"/>
          <w:szCs w:val="24"/>
        </w:rPr>
        <w:t xml:space="preserve"> στη Β</w:t>
      </w:r>
      <w:r>
        <w:rPr>
          <w:rFonts w:eastAsia="Times New Roman" w:cs="Times New Roman"/>
          <w:szCs w:val="24"/>
        </w:rPr>
        <w:t xml:space="preserve">ουλή, θα πει αυτά που λέει στα κανάλια και στα υπομνήματά του και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νακριτής του </w:t>
      </w:r>
      <w:r>
        <w:rPr>
          <w:rFonts w:eastAsia="Times New Roman" w:cs="Times New Roman"/>
          <w:szCs w:val="24"/>
        </w:rPr>
        <w:lastRenderedPageBreak/>
        <w:t xml:space="preserve">Ειδικού Δικαστηρίου και πάτε εκεί με την ηρεμία σας να εξηγήσετε όλες αυτές τις τεχνικές λεπτομέρειες και ό,τι κρίνει η </w:t>
      </w:r>
      <w:r>
        <w:rPr>
          <w:rFonts w:eastAsia="Times New Roman" w:cs="Times New Roman"/>
          <w:szCs w:val="24"/>
        </w:rPr>
        <w:t>δ</w:t>
      </w:r>
      <w:r>
        <w:rPr>
          <w:rFonts w:eastAsia="Times New Roman" w:cs="Times New Roman"/>
          <w:szCs w:val="24"/>
        </w:rPr>
        <w:t xml:space="preserve">ικαιοσύνη. </w:t>
      </w:r>
    </w:p>
    <w:p w14:paraId="382441B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Οφείλω, όμως -για να ξέρουμε και να καταλαβαίνει ο ελληνικός λαός για τι μιλάμε- να επισημάνω το πρώτο μεγάλο σας ψέμα. Και όταν κάποιος σε μια τόσο δυσώδη υπόθεση ξεκινάει με ένα τέτοιο κεφαλαιώδες ψέμα, κάτι έχει να κρύψει. Τι λέτε τόσες μέρες και το λέν</w:t>
      </w:r>
      <w:r>
        <w:rPr>
          <w:rFonts w:eastAsia="Times New Roman" w:cs="Times New Roman"/>
          <w:szCs w:val="24"/>
        </w:rPr>
        <w:t xml:space="preserve">ε και οι συνάδελφοι του ΣΥΡΙΖΑ στα κανάλια; Μα, το χρέος υπήρχε επί Νέας Δημοκρατίας, επί των προηγουμένων. </w:t>
      </w:r>
    </w:p>
    <w:p w14:paraId="382441B4" w14:textId="77777777" w:rsidR="00D035B1" w:rsidRDefault="005B20CE">
      <w:pPr>
        <w:spacing w:line="600" w:lineRule="auto"/>
        <w:ind w:firstLine="720"/>
        <w:jc w:val="both"/>
        <w:rPr>
          <w:rFonts w:eastAsia="Times New Roman" w:cs="Times New Roman"/>
          <w:szCs w:val="24"/>
        </w:rPr>
      </w:pPr>
      <w:r>
        <w:rPr>
          <w:rFonts w:eastAsia="Times New Roman"/>
          <w:b/>
          <w:bCs/>
        </w:rPr>
        <w:t>ΓΕΩΡΓΙ</w:t>
      </w:r>
      <w:r w:rsidRPr="00511E45">
        <w:rPr>
          <w:rFonts w:eastAsia="Times New Roman"/>
          <w:b/>
          <w:bCs/>
        </w:rPr>
        <w:t>ΟΣ ΣΤΑΘΑΚΗΣ (Υπουργός Περιβάλλοντος και Ενέργειας):</w:t>
      </w:r>
      <w:r>
        <w:rPr>
          <w:rFonts w:eastAsia="Times New Roman" w:cs="Times New Roman"/>
          <w:szCs w:val="24"/>
        </w:rPr>
        <w:t xml:space="preserve"> Εγώ; Εσείς το κάνατε. </w:t>
      </w:r>
    </w:p>
    <w:p w14:paraId="382441B5" w14:textId="77777777" w:rsidR="00D035B1" w:rsidRDefault="005B20CE">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Οι αριθμοί είναι δυστυχώς αμείλικτοι</w:t>
      </w:r>
      <w:r>
        <w:rPr>
          <w:rFonts w:eastAsia="Times New Roman" w:cs="Times New Roman"/>
          <w:szCs w:val="24"/>
        </w:rPr>
        <w:t xml:space="preserve"> για σας. Η Νέα Δημοκρατία κυβέρνησε 2012 με 2015, τρία χρόνια. Παρέλαβε χρέος 69</w:t>
      </w:r>
      <w:r>
        <w:rPr>
          <w:rFonts w:eastAsia="Times New Roman" w:cs="Times New Roman"/>
          <w:szCs w:val="24"/>
        </w:rPr>
        <w:t>.000.000</w:t>
      </w:r>
      <w:r>
        <w:rPr>
          <w:rFonts w:eastAsia="Times New Roman" w:cs="Times New Roman"/>
          <w:szCs w:val="24"/>
        </w:rPr>
        <w:t>, παρέδωσε χρέος 74</w:t>
      </w:r>
      <w:r>
        <w:rPr>
          <w:rFonts w:eastAsia="Times New Roman" w:cs="Times New Roman"/>
          <w:szCs w:val="24"/>
        </w:rPr>
        <w:t>.000.000</w:t>
      </w:r>
      <w:r>
        <w:rPr>
          <w:rFonts w:eastAsia="Times New Roman" w:cs="Times New Roman"/>
          <w:szCs w:val="24"/>
        </w:rPr>
        <w:t xml:space="preserve">. Άρα σε τρία χρόνια, 2012-2015, το χρέος των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προς τη ΔΕΠΑ αυξήθηκε κατά 5</w:t>
      </w:r>
      <w:r>
        <w:rPr>
          <w:rFonts w:eastAsia="Times New Roman" w:cs="Times New Roman"/>
          <w:szCs w:val="24"/>
        </w:rPr>
        <w:t>.000.000</w:t>
      </w:r>
      <w:r>
        <w:rPr>
          <w:rFonts w:eastAsia="Times New Roman" w:cs="Times New Roman"/>
          <w:szCs w:val="24"/>
        </w:rPr>
        <w:t>. Και μάλιστα, τον τελευταίο χρόνο είχε πλέον πτωτι</w:t>
      </w:r>
      <w:r>
        <w:rPr>
          <w:rFonts w:eastAsia="Times New Roman" w:cs="Times New Roman"/>
          <w:szCs w:val="24"/>
        </w:rPr>
        <w:t xml:space="preserve">κή τάση, γιατί </w:t>
      </w:r>
      <w:r>
        <w:rPr>
          <w:rFonts w:eastAsia="Times New Roman" w:cs="Times New Roman"/>
          <w:szCs w:val="24"/>
        </w:rPr>
        <w:lastRenderedPageBreak/>
        <w:t>είχε φτάσει 75</w:t>
      </w:r>
      <w:r>
        <w:rPr>
          <w:rFonts w:eastAsia="Times New Roman" w:cs="Times New Roman"/>
          <w:szCs w:val="24"/>
        </w:rPr>
        <w:t>.000.000</w:t>
      </w:r>
      <w:r>
        <w:rPr>
          <w:rFonts w:eastAsia="Times New Roman" w:cs="Times New Roman"/>
          <w:szCs w:val="24"/>
        </w:rPr>
        <w:t xml:space="preserve"> το μεγαλύτερο και πήγε 74</w:t>
      </w:r>
      <w:r>
        <w:rPr>
          <w:rFonts w:eastAsia="Times New Roman" w:cs="Times New Roman"/>
          <w:szCs w:val="24"/>
        </w:rPr>
        <w:t>.000.000</w:t>
      </w:r>
      <w:r>
        <w:rPr>
          <w:rFonts w:eastAsia="Times New Roman" w:cs="Times New Roman"/>
          <w:szCs w:val="24"/>
        </w:rPr>
        <w:t xml:space="preserve">. Γιατί; Γιατί η προηγούμενη διοίκηση, που είχαμε διορίσει εμείς, είχε ορίσει τοις μετρητοίς καταβολή και τμηματική πληρωμή του χρέους. Γι’ αυτό το χρέος άρχισε να πέφτει. </w:t>
      </w:r>
    </w:p>
    <w:p w14:paraId="382441B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Έρχεστε εσεί</w:t>
      </w:r>
      <w:r>
        <w:rPr>
          <w:rFonts w:eastAsia="Times New Roman" w:cs="Times New Roman"/>
          <w:szCs w:val="24"/>
        </w:rPr>
        <w:t>ς τρία χρόνια, 2015-2018. Πόσο έχει φτάσει το χρέος; Από 74</w:t>
      </w:r>
      <w:r>
        <w:rPr>
          <w:rFonts w:eastAsia="Times New Roman" w:cs="Times New Roman"/>
          <w:szCs w:val="24"/>
        </w:rPr>
        <w:t>.000.000</w:t>
      </w:r>
      <w:r>
        <w:rPr>
          <w:rFonts w:eastAsia="Times New Roman" w:cs="Times New Roman"/>
          <w:szCs w:val="24"/>
        </w:rPr>
        <w:t xml:space="preserve"> που παραλάβατε, στα 125</w:t>
      </w:r>
      <w:r>
        <w:rPr>
          <w:rFonts w:eastAsia="Times New Roman" w:cs="Times New Roman"/>
          <w:szCs w:val="24"/>
        </w:rPr>
        <w:t>.000.000</w:t>
      </w:r>
      <w:r>
        <w:rPr>
          <w:rFonts w:eastAsia="Times New Roman" w:cs="Times New Roman"/>
          <w:szCs w:val="24"/>
        </w:rPr>
        <w:t xml:space="preserve"> σήμερα! Άρα, η οποιαδήποτε σύγκριση του χρέους των δικών μας κυβερνήσεων με το χρέος των δικών σας, έχει καταρρεύσει. </w:t>
      </w:r>
    </w:p>
    <w:p w14:paraId="382441B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Ξέρετε, κύριε Υπουργέ –επειδή γελάτε-</w:t>
      </w:r>
      <w:r>
        <w:rPr>
          <w:rFonts w:eastAsia="Times New Roman" w:cs="Times New Roman"/>
          <w:szCs w:val="24"/>
        </w:rPr>
        <w:t xml:space="preserve"> ποιος το ξέρει αυτό; Η ελληνική </w:t>
      </w:r>
      <w:r>
        <w:rPr>
          <w:rFonts w:eastAsia="Times New Roman" w:cs="Times New Roman"/>
          <w:szCs w:val="24"/>
        </w:rPr>
        <w:t>δ</w:t>
      </w:r>
      <w:r>
        <w:rPr>
          <w:rFonts w:eastAsia="Times New Roman" w:cs="Times New Roman"/>
          <w:szCs w:val="24"/>
        </w:rPr>
        <w:t xml:space="preserve">ικαιοσύνη. Γιατί η ελληνική </w:t>
      </w:r>
      <w:r>
        <w:rPr>
          <w:rFonts w:eastAsia="Times New Roman" w:cs="Times New Roman"/>
          <w:szCs w:val="24"/>
        </w:rPr>
        <w:t>δ</w:t>
      </w:r>
      <w:r>
        <w:rPr>
          <w:rFonts w:eastAsia="Times New Roman" w:cs="Times New Roman"/>
          <w:szCs w:val="24"/>
        </w:rPr>
        <w:t>ικαιοσύνη, αν σας διέφυγε, δεν έκανε κα</w:t>
      </w:r>
      <w:r>
        <w:rPr>
          <w:rFonts w:eastAsia="Times New Roman" w:cs="Times New Roman"/>
          <w:szCs w:val="24"/>
        </w:rPr>
        <w:t>μ</w:t>
      </w:r>
      <w:r>
        <w:rPr>
          <w:rFonts w:eastAsia="Times New Roman" w:cs="Times New Roman"/>
          <w:szCs w:val="24"/>
        </w:rPr>
        <w:t>μία δίωξη στον προηγούμενο, αλλά έκανε δίωξη στον δικό σας. Άρα, αν το χρέος, κυρίες και κύριοι συνάδελφοι, ήταν το πρόβλημα, θα είχε ασκήσει δίωξη και σ</w:t>
      </w:r>
      <w:r>
        <w:rPr>
          <w:rFonts w:eastAsia="Times New Roman" w:cs="Times New Roman"/>
          <w:szCs w:val="24"/>
        </w:rPr>
        <w:t xml:space="preserve">τον προηγούμενο. Δεν άσκησε, όμως, δίωξη στον προηγούμενο, αλλά στον δικό σας, σ’ αυτόν που του δίνατε την εντολή να καλύπτει τα συμφέροντα του κ. Λαυρεντιάδη. </w:t>
      </w:r>
    </w:p>
    <w:p w14:paraId="382441B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φυσικά, εμείς τι λέμε; Ότι η εταιρεία πρέπει να λειτουργεί και οι εργαζόμενοι δεν πρέπει να</w:t>
      </w:r>
      <w:r>
        <w:rPr>
          <w:rFonts w:eastAsia="Times New Roman" w:cs="Times New Roman"/>
          <w:szCs w:val="24"/>
        </w:rPr>
        <w:t xml:space="preserve"> χάσουν τη δουλειά τους. </w:t>
      </w: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ά</w:t>
      </w:r>
      <w:r>
        <w:rPr>
          <w:rFonts w:eastAsia="Times New Roman" w:cs="Times New Roman"/>
          <w:szCs w:val="24"/>
        </w:rPr>
        <w:t xml:space="preserve">λλο η εταιρεία να λειτουργεί και οι εργαζόμενοι να μη χάσουν τη δουλειά τους, πράγμα που εμείς είχαμε εξασφαλίσει με τη σταθεροποίηση του χρέους και άλλο αυτό που κάνατε εσείς. </w:t>
      </w:r>
    </w:p>
    <w:p w14:paraId="382441B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Κλείνω με τον κ. </w:t>
      </w:r>
      <w:proofErr w:type="spellStart"/>
      <w:r>
        <w:rPr>
          <w:rFonts w:eastAsia="Times New Roman" w:cs="Times New Roman"/>
          <w:szCs w:val="24"/>
        </w:rPr>
        <w:t>Πετσίτη</w:t>
      </w:r>
      <w:proofErr w:type="spellEnd"/>
      <w:r>
        <w:rPr>
          <w:rFonts w:eastAsia="Times New Roman" w:cs="Times New Roman"/>
          <w:szCs w:val="24"/>
        </w:rPr>
        <w:t>. Θα μιλήσω στη δευτερ</w:t>
      </w:r>
      <w:r>
        <w:rPr>
          <w:rFonts w:eastAsia="Times New Roman" w:cs="Times New Roman"/>
          <w:szCs w:val="24"/>
        </w:rPr>
        <w:t xml:space="preserve">ολογία μου ιδιαίτερα γι’ αυτόν και έχω να πω αρκετά. Αναφέρθηκε ως σερβιτόρος. Σερβιτόρος ήταν πριν. Εγώ τιμώ το επάγγελμα του σερβιτόρου, καλά κάνουν οι άνθρωποι και είναι σερβιτόροι και μπράβο τους. Είναι σκληρή δουλειά και χαμηλά αμειβόμενη. Ο κ. </w:t>
      </w:r>
      <w:proofErr w:type="spellStart"/>
      <w:r>
        <w:rPr>
          <w:rFonts w:eastAsia="Times New Roman" w:cs="Times New Roman"/>
          <w:szCs w:val="24"/>
        </w:rPr>
        <w:t>Πετσίτ</w:t>
      </w:r>
      <w:r>
        <w:rPr>
          <w:rFonts w:eastAsia="Times New Roman" w:cs="Times New Roman"/>
          <w:szCs w:val="24"/>
        </w:rPr>
        <w:t>ης</w:t>
      </w:r>
      <w:proofErr w:type="spellEnd"/>
      <w:r>
        <w:rPr>
          <w:rFonts w:eastAsia="Times New Roman" w:cs="Times New Roman"/>
          <w:szCs w:val="24"/>
        </w:rPr>
        <w:t xml:space="preserve">, όμως, δεν είναι πλέον σερβιτόρος, κύριε Σταθάκη και κύριε </w:t>
      </w:r>
      <w:proofErr w:type="spellStart"/>
      <w:r>
        <w:rPr>
          <w:rFonts w:eastAsia="Times New Roman" w:cs="Times New Roman"/>
          <w:szCs w:val="24"/>
        </w:rPr>
        <w:t>Φλαμπουράρη</w:t>
      </w:r>
      <w:proofErr w:type="spellEnd"/>
      <w:r>
        <w:rPr>
          <w:rFonts w:eastAsia="Times New Roman" w:cs="Times New Roman"/>
          <w:szCs w:val="24"/>
        </w:rPr>
        <w:t xml:space="preserve"> -εκεί πίσω-, ο φίλος σας. Είναι </w:t>
      </w:r>
      <w:r>
        <w:rPr>
          <w:rFonts w:eastAsia="Times New Roman" w:cs="Times New Roman"/>
          <w:szCs w:val="24"/>
          <w:lang w:val="en-US"/>
        </w:rPr>
        <w:t>business</w:t>
      </w:r>
      <w:r w:rsidRPr="001B3B51">
        <w:rPr>
          <w:rFonts w:eastAsia="Times New Roman" w:cs="Times New Roman"/>
          <w:szCs w:val="24"/>
        </w:rPr>
        <w:t xml:space="preserve"> </w:t>
      </w:r>
      <w:r>
        <w:rPr>
          <w:rFonts w:eastAsia="Times New Roman" w:cs="Times New Roman"/>
          <w:szCs w:val="24"/>
          <w:lang w:val="en-US"/>
        </w:rPr>
        <w:t>consultant</w:t>
      </w:r>
      <w:r>
        <w:rPr>
          <w:rFonts w:eastAsia="Times New Roman" w:cs="Times New Roman"/>
          <w:szCs w:val="24"/>
        </w:rPr>
        <w:t xml:space="preserve">. </w:t>
      </w:r>
    </w:p>
    <w:p w14:paraId="382441B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382441BB" w14:textId="77777777" w:rsidR="00D035B1" w:rsidRDefault="005B20CE">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w:t>
      </w:r>
      <w:r>
        <w:rPr>
          <w:rFonts w:eastAsia="Times New Roman" w:cs="Times New Roman"/>
        </w:rPr>
        <w:t>κ. Σπυρίδων</w:t>
      </w:r>
      <w:r>
        <w:rPr>
          <w:rFonts w:eastAsia="Times New Roman" w:cs="Times New Roman"/>
        </w:rPr>
        <w:t xml:space="preserve"> - </w:t>
      </w:r>
      <w:r>
        <w:rPr>
          <w:rFonts w:eastAsia="Times New Roman" w:cs="Times New Roman"/>
        </w:rPr>
        <w:t>Άδωνις Γεωργιάδης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0731CA">
        <w:rPr>
          <w:rFonts w:eastAsia="Times New Roman" w:cs="Times New Roman"/>
        </w:rPr>
        <w:t xml:space="preserve"> Πρακτικών της Βουλής)</w:t>
      </w:r>
    </w:p>
    <w:p w14:paraId="382441BC" w14:textId="77777777" w:rsidR="00D035B1" w:rsidRDefault="005B20CE">
      <w:pPr>
        <w:spacing w:line="600" w:lineRule="auto"/>
        <w:ind w:firstLine="720"/>
        <w:jc w:val="both"/>
        <w:rPr>
          <w:rFonts w:eastAsia="Times New Roman" w:cs="Times New Roman"/>
          <w:szCs w:val="24"/>
          <w:lang w:val="en-US"/>
        </w:rPr>
      </w:pPr>
      <w:r>
        <w:rPr>
          <w:rFonts w:eastAsia="Times New Roman" w:cs="Times New Roman"/>
        </w:rPr>
        <w:t>Πώς</w:t>
      </w:r>
      <w:r w:rsidRPr="00EF4688">
        <w:rPr>
          <w:rFonts w:eastAsia="Times New Roman" w:cs="Times New Roman"/>
          <w:lang w:val="en-US"/>
        </w:rPr>
        <w:t xml:space="preserve"> </w:t>
      </w:r>
      <w:r>
        <w:rPr>
          <w:rFonts w:eastAsia="Times New Roman" w:cs="Times New Roman"/>
        </w:rPr>
        <w:t>έγινε</w:t>
      </w:r>
      <w:r w:rsidRPr="00EF4688">
        <w:rPr>
          <w:rFonts w:eastAsia="Times New Roman" w:cs="Times New Roman"/>
          <w:lang w:val="en-US"/>
        </w:rPr>
        <w:t xml:space="preserve"> </w:t>
      </w:r>
      <w:r>
        <w:rPr>
          <w:rFonts w:eastAsia="Times New Roman" w:cs="Times New Roman"/>
        </w:rPr>
        <w:t>ο</w:t>
      </w:r>
      <w:r w:rsidRPr="00EF4688">
        <w:rPr>
          <w:rFonts w:eastAsia="Times New Roman" w:cs="Times New Roman"/>
          <w:lang w:val="en-US"/>
        </w:rPr>
        <w:t xml:space="preserve"> </w:t>
      </w:r>
      <w:r>
        <w:rPr>
          <w:rFonts w:eastAsia="Times New Roman" w:cs="Times New Roman"/>
        </w:rPr>
        <w:t>κ</w:t>
      </w:r>
      <w:r w:rsidRPr="00EF4688">
        <w:rPr>
          <w:rFonts w:eastAsia="Times New Roman" w:cs="Times New Roman"/>
          <w:lang w:val="en-US"/>
        </w:rPr>
        <w:t xml:space="preserve">. </w:t>
      </w:r>
      <w:proofErr w:type="spellStart"/>
      <w:r>
        <w:rPr>
          <w:rFonts w:eastAsia="Times New Roman" w:cs="Times New Roman"/>
        </w:rPr>
        <w:t>Πετσίτης</w:t>
      </w:r>
      <w:proofErr w:type="spellEnd"/>
      <w:r w:rsidRPr="00EF4688">
        <w:rPr>
          <w:rFonts w:eastAsia="Times New Roman" w:cs="Times New Roman"/>
          <w:lang w:val="en-US"/>
        </w:rPr>
        <w:t xml:space="preserve"> </w:t>
      </w:r>
      <w:r>
        <w:rPr>
          <w:rFonts w:eastAsia="Times New Roman" w:cs="Times New Roman"/>
          <w:szCs w:val="24"/>
          <w:lang w:val="en-US"/>
        </w:rPr>
        <w:t>business</w:t>
      </w:r>
      <w:r w:rsidRPr="00EF4688">
        <w:rPr>
          <w:rFonts w:eastAsia="Times New Roman" w:cs="Times New Roman"/>
          <w:szCs w:val="24"/>
          <w:lang w:val="en-US"/>
        </w:rPr>
        <w:t xml:space="preserve"> </w:t>
      </w:r>
      <w:r>
        <w:rPr>
          <w:rFonts w:eastAsia="Times New Roman" w:cs="Times New Roman"/>
          <w:szCs w:val="24"/>
          <w:lang w:val="en-US"/>
        </w:rPr>
        <w:t>consultant</w:t>
      </w:r>
      <w:r w:rsidRPr="00EF4688">
        <w:rPr>
          <w:rFonts w:eastAsia="Times New Roman" w:cs="Times New Roman"/>
          <w:szCs w:val="24"/>
          <w:lang w:val="en-US"/>
        </w:rPr>
        <w:t xml:space="preserve">; </w:t>
      </w:r>
      <w:r>
        <w:rPr>
          <w:rFonts w:eastAsia="Times New Roman" w:cs="Times New Roman"/>
          <w:szCs w:val="24"/>
        </w:rPr>
        <w:t>Με</w:t>
      </w:r>
      <w:r w:rsidRPr="00EF4688">
        <w:rPr>
          <w:rFonts w:eastAsia="Times New Roman" w:cs="Times New Roman"/>
          <w:szCs w:val="24"/>
          <w:lang w:val="en-US"/>
        </w:rPr>
        <w:t xml:space="preserve"> </w:t>
      </w:r>
      <w:r>
        <w:rPr>
          <w:rFonts w:eastAsia="Times New Roman" w:cs="Times New Roman"/>
          <w:szCs w:val="24"/>
        </w:rPr>
        <w:t>ποια</w:t>
      </w:r>
      <w:r w:rsidRPr="00EF4688">
        <w:rPr>
          <w:rFonts w:eastAsia="Times New Roman" w:cs="Times New Roman"/>
          <w:szCs w:val="24"/>
          <w:lang w:val="en-US"/>
        </w:rPr>
        <w:t xml:space="preserve"> </w:t>
      </w:r>
      <w:r>
        <w:rPr>
          <w:rFonts w:eastAsia="Times New Roman" w:cs="Times New Roman"/>
          <w:szCs w:val="24"/>
        </w:rPr>
        <w:t>εχέγγυα</w:t>
      </w:r>
      <w:r w:rsidRPr="00EF4688">
        <w:rPr>
          <w:rFonts w:eastAsia="Times New Roman" w:cs="Times New Roman"/>
          <w:szCs w:val="24"/>
          <w:lang w:val="en-US"/>
        </w:rPr>
        <w:t xml:space="preserve"> </w:t>
      </w:r>
      <w:r>
        <w:rPr>
          <w:rFonts w:eastAsia="Times New Roman" w:cs="Times New Roman"/>
          <w:szCs w:val="24"/>
        </w:rPr>
        <w:t>έγινε</w:t>
      </w:r>
      <w:r w:rsidRPr="00EF4688">
        <w:rPr>
          <w:rFonts w:eastAsia="Times New Roman" w:cs="Times New Roman"/>
          <w:szCs w:val="24"/>
          <w:lang w:val="en-US"/>
        </w:rPr>
        <w:t xml:space="preserve"> </w:t>
      </w:r>
      <w:r>
        <w:rPr>
          <w:rFonts w:eastAsia="Times New Roman" w:cs="Times New Roman"/>
          <w:szCs w:val="24"/>
          <w:lang w:val="en-US"/>
        </w:rPr>
        <w:t>business</w:t>
      </w:r>
      <w:r w:rsidRPr="00EF4688">
        <w:rPr>
          <w:rFonts w:eastAsia="Times New Roman" w:cs="Times New Roman"/>
          <w:szCs w:val="24"/>
          <w:lang w:val="en-US"/>
        </w:rPr>
        <w:t xml:space="preserve"> </w:t>
      </w:r>
      <w:r>
        <w:rPr>
          <w:rFonts w:eastAsia="Times New Roman" w:cs="Times New Roman"/>
          <w:szCs w:val="24"/>
          <w:lang w:val="en-US"/>
        </w:rPr>
        <w:t>consultant</w:t>
      </w:r>
      <w:r w:rsidRPr="00EF4688">
        <w:rPr>
          <w:rFonts w:eastAsia="Times New Roman" w:cs="Times New Roman"/>
          <w:szCs w:val="24"/>
          <w:lang w:val="en-US"/>
        </w:rPr>
        <w:t>;</w:t>
      </w:r>
    </w:p>
    <w:p w14:paraId="382441B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κλείνω 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ν</w:t>
      </w:r>
      <w:r>
        <w:rPr>
          <w:rFonts w:eastAsia="Times New Roman" w:cs="Times New Roman"/>
          <w:szCs w:val="24"/>
        </w:rPr>
        <w:t>α τα αναλύσω στη δευτερολογία μου, κύριε Υπουργέ και να σας φύγουν λίγο τα γελάκια.</w:t>
      </w:r>
    </w:p>
    <w:p w14:paraId="382441B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είναι ο δικηγόρος, ο κ. Αρτεμίου, ο δικηγόρος των </w:t>
      </w:r>
      <w:r>
        <w:rPr>
          <w:rFonts w:eastAsia="Times New Roman" w:cs="Times New Roman"/>
          <w:szCs w:val="24"/>
          <w:lang w:val="en-US"/>
        </w:rPr>
        <w:t>offshore</w:t>
      </w:r>
      <w:r>
        <w:rPr>
          <w:rFonts w:eastAsia="Times New Roman" w:cs="Times New Roman"/>
          <w:szCs w:val="24"/>
        </w:rPr>
        <w:t xml:space="preserve"> που ήταν μαζί με τον κ. Παππά στη Βενεζουέλα, στο αεροπλάνο του </w:t>
      </w:r>
      <w:proofErr w:type="spellStart"/>
      <w:r>
        <w:rPr>
          <w:rFonts w:eastAsia="Times New Roman" w:cs="Times New Roman"/>
          <w:szCs w:val="24"/>
        </w:rPr>
        <w:t>Μαδούρο</w:t>
      </w:r>
      <w:proofErr w:type="spellEnd"/>
      <w:r>
        <w:rPr>
          <w:rFonts w:eastAsia="Times New Roman" w:cs="Times New Roman"/>
          <w:szCs w:val="24"/>
        </w:rPr>
        <w:t>, ο άνθρ</w:t>
      </w:r>
      <w:r>
        <w:rPr>
          <w:rFonts w:eastAsia="Times New Roman" w:cs="Times New Roman"/>
          <w:szCs w:val="24"/>
        </w:rPr>
        <w:t xml:space="preserve">ωπος που έφτιαξε τις </w:t>
      </w:r>
      <w:r>
        <w:rPr>
          <w:rFonts w:eastAsia="Times New Roman" w:cs="Times New Roman"/>
          <w:szCs w:val="24"/>
          <w:lang w:val="en-US"/>
        </w:rPr>
        <w:t>offshore</w:t>
      </w:r>
      <w:r>
        <w:rPr>
          <w:rFonts w:eastAsia="Times New Roman" w:cs="Times New Roman"/>
          <w:szCs w:val="24"/>
        </w:rPr>
        <w:t xml:space="preserve">, που είπε ο κ. Χατζηδάκης ότι μετέφερε ο κ. Λαυρεντιάδης τα περιουσιακά στοιχεία των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για να μην μπορεί σήμερα να εκτελέσει το ελληνικό </w:t>
      </w:r>
      <w:r>
        <w:rPr>
          <w:rFonts w:eastAsia="Times New Roman" w:cs="Times New Roman"/>
          <w:szCs w:val="24"/>
        </w:rPr>
        <w:t>δ</w:t>
      </w:r>
      <w:r>
        <w:rPr>
          <w:rFonts w:eastAsia="Times New Roman" w:cs="Times New Roman"/>
          <w:szCs w:val="24"/>
        </w:rPr>
        <w:t xml:space="preserve">ημόσιο. Και γι’ αυτό θα πάνε κάποιοι φυλακή. Βγαίνει, λοιπόν, από το Μέγαρο Μαξίμου και κρατάει μια σακούλα. </w:t>
      </w:r>
    </w:p>
    <w:p w14:paraId="382441B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382441C0" w14:textId="77777777" w:rsidR="00D035B1" w:rsidRDefault="005B20CE">
      <w:pPr>
        <w:spacing w:line="600" w:lineRule="auto"/>
        <w:ind w:firstLine="720"/>
        <w:jc w:val="both"/>
        <w:rPr>
          <w:rFonts w:eastAsia="Times New Roman" w:cs="Times New Roman"/>
        </w:rPr>
      </w:pPr>
      <w:r>
        <w:rPr>
          <w:rFonts w:eastAsia="Times New Roman" w:cs="Times New Roman"/>
        </w:rPr>
        <w:t>(Στο σημείο αυτό ο Βουλευτής κ. Σπυρίδων</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Άδωνις Γεωργιάδης καταθέτει για τα Πρακτικά την προαναφερθείσα φωτογραφία</w:t>
      </w:r>
      <w:r>
        <w:rPr>
          <w:rFonts w:eastAsia="Times New Roman" w:cs="Times New Roman"/>
        </w:rPr>
        <w:t>, η οποία βρίσκεται στο αρχείο του Τμήματος Γραμματείας της Διεύθυνσης Στενογραφίας και Πρακτικών της Βουλής)</w:t>
      </w:r>
    </w:p>
    <w:p w14:paraId="382441C1" w14:textId="77777777" w:rsidR="00D035B1" w:rsidRDefault="005B20CE">
      <w:pPr>
        <w:spacing w:line="600" w:lineRule="auto"/>
        <w:ind w:firstLine="720"/>
        <w:jc w:val="both"/>
        <w:rPr>
          <w:rFonts w:eastAsia="Times New Roman" w:cs="Times New Roman"/>
        </w:rPr>
      </w:pPr>
      <w:r>
        <w:rPr>
          <w:rFonts w:eastAsia="Times New Roman" w:cs="Times New Roman"/>
        </w:rPr>
        <w:t xml:space="preserve">Όταν είδα, κύριε Βορίδη, τη φωτογραφία του κ. Αρτεμίου με τη σακούλα, κατάλαβα πώς σκέφθηκαν στο Μέγαρο Μαξίμου </w:t>
      </w:r>
      <w:r>
        <w:rPr>
          <w:rFonts w:eastAsia="Times New Roman" w:cs="Times New Roman"/>
        </w:rPr>
        <w:lastRenderedPageBreak/>
        <w:t>την απίθανη ιστορία με τις τροχήλα</w:t>
      </w:r>
      <w:r>
        <w:rPr>
          <w:rFonts w:eastAsia="Times New Roman" w:cs="Times New Roman"/>
        </w:rPr>
        <w:t xml:space="preserve">τες βαλίτσες. Εκείνη την ημέρα σκέφτονταν, χάθηκε ο κόσμος να είχαμε μια τροχήλατη βαλίτσα και τα βάλαμε σε σακούλα; </w:t>
      </w:r>
    </w:p>
    <w:p w14:paraId="382441C2" w14:textId="77777777" w:rsidR="00D035B1" w:rsidRDefault="005B20CE">
      <w:pPr>
        <w:spacing w:line="600" w:lineRule="auto"/>
        <w:ind w:firstLine="720"/>
        <w:jc w:val="both"/>
        <w:rPr>
          <w:rFonts w:eastAsia="Times New Roman" w:cs="Times New Roman"/>
        </w:rPr>
      </w:pPr>
      <w:r>
        <w:rPr>
          <w:rFonts w:eastAsia="Times New Roman" w:cs="Times New Roman"/>
        </w:rPr>
        <w:t xml:space="preserve">Γι’ αυτό θα πάτε φυλακή, κύριοι του ΣΥΡΙΖΑ και θα σας κοπούν τα γελάκια πολύ γρήγορα. </w:t>
      </w:r>
    </w:p>
    <w:p w14:paraId="382441C3" w14:textId="77777777" w:rsidR="00D035B1" w:rsidRDefault="005B20CE">
      <w:pPr>
        <w:spacing w:line="600" w:lineRule="auto"/>
        <w:ind w:firstLine="720"/>
        <w:jc w:val="center"/>
        <w:rPr>
          <w:rFonts w:eastAsia="Times New Roman"/>
          <w:bCs/>
        </w:rPr>
      </w:pPr>
      <w:r w:rsidRPr="00FE24C6">
        <w:rPr>
          <w:rFonts w:eastAsia="Times New Roman"/>
          <w:bCs/>
        </w:rPr>
        <w:t xml:space="preserve">(Χειροκροτήματα από την πτέρυγα της Νέας </w:t>
      </w:r>
      <w:r w:rsidRPr="00FE24C6">
        <w:rPr>
          <w:rFonts w:eastAsia="Times New Roman"/>
          <w:bCs/>
        </w:rPr>
        <w:t>Δημοκρατίας)</w:t>
      </w:r>
    </w:p>
    <w:p w14:paraId="382441C4" w14:textId="77777777" w:rsidR="00D035B1" w:rsidRDefault="005B20CE">
      <w:pPr>
        <w:spacing w:line="600" w:lineRule="auto"/>
        <w:ind w:firstLine="720"/>
        <w:jc w:val="both"/>
        <w:rPr>
          <w:rFonts w:eastAsia="Times New Roman" w:cs="Times New Roman"/>
        </w:rPr>
      </w:pPr>
      <w:r w:rsidRPr="00F12380">
        <w:rPr>
          <w:rFonts w:eastAsia="Times New Roman"/>
          <w:b/>
          <w:bCs/>
        </w:rPr>
        <w:t>ΠΡΟΕΔΡΕΥΩΝ (Γεώργιος Βαρεμένος):</w:t>
      </w:r>
      <w:r>
        <w:rPr>
          <w:rFonts w:eastAsia="Times New Roman" w:cs="Times New Roman"/>
        </w:rPr>
        <w:t xml:space="preserve"> Ο κ. Βορίδης έχει τον λόγο.</w:t>
      </w:r>
    </w:p>
    <w:p w14:paraId="382441C5" w14:textId="77777777" w:rsidR="00D035B1" w:rsidRDefault="005B20CE">
      <w:pPr>
        <w:spacing w:line="600" w:lineRule="auto"/>
        <w:ind w:firstLine="720"/>
        <w:jc w:val="both"/>
        <w:rPr>
          <w:rFonts w:eastAsia="Times New Roman" w:cs="Times New Roman"/>
        </w:rPr>
      </w:pPr>
      <w:r w:rsidRPr="00F12380">
        <w:rPr>
          <w:rFonts w:eastAsia="Times New Roman" w:cs="Times New Roman"/>
          <w:b/>
        </w:rPr>
        <w:t>ΜΑΥΡΟΥΔΗΣ</w:t>
      </w:r>
      <w:r>
        <w:rPr>
          <w:rFonts w:eastAsia="Times New Roman" w:cs="Times New Roman"/>
          <w:b/>
        </w:rPr>
        <w:t xml:space="preserve"> </w:t>
      </w:r>
      <w:r w:rsidRPr="00F12380">
        <w:rPr>
          <w:rFonts w:eastAsia="Times New Roman" w:cs="Times New Roman"/>
          <w:b/>
        </w:rPr>
        <w:t>ΒΟΡΙΔΗΣ:</w:t>
      </w:r>
      <w:r>
        <w:rPr>
          <w:rFonts w:eastAsia="Times New Roman" w:cs="Times New Roman"/>
        </w:rPr>
        <w:t xml:space="preserve"> Ευχαριστώ, κύριε Πρόεδρε. </w:t>
      </w:r>
    </w:p>
    <w:p w14:paraId="382441C6" w14:textId="77777777" w:rsidR="00D035B1" w:rsidRDefault="005B20CE">
      <w:pPr>
        <w:spacing w:line="600" w:lineRule="auto"/>
        <w:ind w:firstLine="720"/>
        <w:jc w:val="both"/>
        <w:rPr>
          <w:rFonts w:eastAsia="Times New Roman" w:cs="Times New Roman"/>
        </w:rPr>
      </w:pPr>
      <w:r>
        <w:rPr>
          <w:rFonts w:eastAsia="Times New Roman" w:cs="Times New Roman"/>
        </w:rPr>
        <w:t>Κυρίες και κύριοι συνάδελφοι, προσωπικά</w:t>
      </w:r>
      <w:r>
        <w:rPr>
          <w:rFonts w:eastAsia="Times New Roman" w:cs="Times New Roman"/>
        </w:rPr>
        <w:t>,</w:t>
      </w:r>
      <w:r>
        <w:rPr>
          <w:rFonts w:eastAsia="Times New Roman" w:cs="Times New Roman"/>
        </w:rPr>
        <w:t xml:space="preserve"> μου είναι πάντοτε εξαιρετικά δυσάρεστο να μιλάω για ζητήματα ηθικής τάξεως, διαφάνειας και μάλι</w:t>
      </w:r>
      <w:r>
        <w:rPr>
          <w:rFonts w:eastAsia="Times New Roman" w:cs="Times New Roman"/>
        </w:rPr>
        <w:t xml:space="preserve">στα όταν εμπλέκονται πολιτικά πρόσωπα. Ξέρετε ότι δεν το έχω κάνει ποτέ, ξέρετε ότι δεν το κάνω ποτέ, ξέρετε ότι το αποφεύγω και ξέρετε ότι προτιμώ πάντοτε η αντιπαράθεση να είναι ιδεολογική. </w:t>
      </w:r>
    </w:p>
    <w:p w14:paraId="382441C7" w14:textId="77777777" w:rsidR="00D035B1" w:rsidRDefault="005B20CE">
      <w:pPr>
        <w:spacing w:line="600" w:lineRule="auto"/>
        <w:ind w:firstLine="720"/>
        <w:jc w:val="both"/>
        <w:rPr>
          <w:rFonts w:eastAsia="Times New Roman" w:cs="Times New Roman"/>
        </w:rPr>
      </w:pPr>
      <w:r>
        <w:rPr>
          <w:rFonts w:eastAsia="Times New Roman" w:cs="Times New Roman"/>
        </w:rPr>
        <w:t>Όμως, μια από τις βασικές λειτουργίες του Κοινοβουλίου και ειδι</w:t>
      </w:r>
      <w:r>
        <w:rPr>
          <w:rFonts w:eastAsia="Times New Roman" w:cs="Times New Roman"/>
        </w:rPr>
        <w:t xml:space="preserve">κά της Αντιπολίτευσης είναι να ελέγχει τη χρηστότητα της </w:t>
      </w:r>
      <w:r>
        <w:rPr>
          <w:rFonts w:eastAsia="Times New Roman" w:cs="Times New Roman"/>
        </w:rPr>
        <w:lastRenderedPageBreak/>
        <w:t xml:space="preserve">διαχείρισης της κάθε κυβέρνησης. Είναι βασική πολιτική δουλειά, βρίσκεται στην ευθύνη της Αντιπολίτευσης και οφείλει να την κάνει η Αντιπολίτευση με σοβαρότητα και υπευθυνότητα. </w:t>
      </w:r>
    </w:p>
    <w:p w14:paraId="382441C8" w14:textId="77777777" w:rsidR="00D035B1" w:rsidRDefault="005B20CE">
      <w:pPr>
        <w:spacing w:line="600" w:lineRule="auto"/>
        <w:ind w:firstLine="720"/>
        <w:jc w:val="both"/>
        <w:rPr>
          <w:rFonts w:eastAsia="Times New Roman" w:cs="Times New Roman"/>
        </w:rPr>
      </w:pPr>
      <w:r>
        <w:rPr>
          <w:rFonts w:eastAsia="Times New Roman" w:cs="Times New Roman"/>
        </w:rPr>
        <w:t>Εν προκειμένω, τι εί</w:t>
      </w:r>
      <w:r>
        <w:rPr>
          <w:rFonts w:eastAsia="Times New Roman" w:cs="Times New Roman"/>
        </w:rPr>
        <w:t xml:space="preserve">ναι αποδεδειγμένο και δεν επιδέχεται αμφισβητήσεως; Η άσκηση ποινικής διώξεως κατά του </w:t>
      </w:r>
      <w:r>
        <w:rPr>
          <w:rFonts w:eastAsia="Times New Roman" w:cs="Times New Roman"/>
        </w:rPr>
        <w:t>δ</w:t>
      </w:r>
      <w:r>
        <w:rPr>
          <w:rFonts w:eastAsia="Times New Roman" w:cs="Times New Roman"/>
        </w:rPr>
        <w:t xml:space="preserve">ιευθύνοντος </w:t>
      </w:r>
      <w:r>
        <w:rPr>
          <w:rFonts w:eastAsia="Times New Roman" w:cs="Times New Roman"/>
        </w:rPr>
        <w:t>σ</w:t>
      </w:r>
      <w:r>
        <w:rPr>
          <w:rFonts w:eastAsia="Times New Roman" w:cs="Times New Roman"/>
        </w:rPr>
        <w:t xml:space="preserve">υμβούλου της ΔΕΠΑ, για την κατηγορία της απιστίας σε βαθμό κακουργήματος, με τον ν.1608/50 περί καταχραστών του </w:t>
      </w:r>
      <w:r>
        <w:rPr>
          <w:rFonts w:eastAsia="Times New Roman" w:cs="Times New Roman"/>
        </w:rPr>
        <w:t>δ</w:t>
      </w:r>
      <w:r>
        <w:rPr>
          <w:rFonts w:eastAsia="Times New Roman" w:cs="Times New Roman"/>
        </w:rPr>
        <w:t>ημοσίου, με επιβαρυντικές περιστάσεις. Επα</w:t>
      </w:r>
      <w:r>
        <w:rPr>
          <w:rFonts w:eastAsia="Times New Roman" w:cs="Times New Roman"/>
        </w:rPr>
        <w:t xml:space="preserve">πειλούμενη ποινή ισοβίου καθείρξεως. Ηθική αυτουργία: Όποιος με πειθώ και φορτικότητα καταπείθει άλλον σε παράνομη πράξη τιμωρείται με την ποινή του αυτουργού. Αυτές είναι οι διατάξεις. </w:t>
      </w:r>
    </w:p>
    <w:p w14:paraId="382441C9" w14:textId="77777777" w:rsidR="00D035B1" w:rsidRDefault="005B20CE">
      <w:pPr>
        <w:spacing w:line="600" w:lineRule="auto"/>
        <w:ind w:firstLine="720"/>
        <w:jc w:val="both"/>
        <w:rPr>
          <w:rFonts w:eastAsia="Times New Roman" w:cs="Times New Roman"/>
        </w:rPr>
      </w:pPr>
      <w:r>
        <w:rPr>
          <w:rFonts w:eastAsia="Times New Roman" w:cs="Times New Roman"/>
        </w:rPr>
        <w:t>Ποια είναι τα πραγματικά δεδομένα; Έχει επέλθει από τη συμπεριφορά το</w:t>
      </w:r>
      <w:r>
        <w:rPr>
          <w:rFonts w:eastAsia="Times New Roman" w:cs="Times New Roman"/>
        </w:rPr>
        <w:t xml:space="preserve">υ συγκεκριμένου </w:t>
      </w:r>
      <w:r>
        <w:rPr>
          <w:rFonts w:eastAsia="Times New Roman" w:cs="Times New Roman"/>
        </w:rPr>
        <w:t>δ</w:t>
      </w:r>
      <w:r>
        <w:rPr>
          <w:rFonts w:eastAsia="Times New Roman" w:cs="Times New Roman"/>
        </w:rPr>
        <w:t xml:space="preserve">ιευθύνοντος </w:t>
      </w:r>
      <w:r>
        <w:rPr>
          <w:rFonts w:eastAsia="Times New Roman" w:cs="Times New Roman"/>
        </w:rPr>
        <w:t>σ</w:t>
      </w:r>
      <w:r>
        <w:rPr>
          <w:rFonts w:eastAsia="Times New Roman" w:cs="Times New Roman"/>
        </w:rPr>
        <w:t xml:space="preserve">υμβούλου ζημία στην περιουσία του </w:t>
      </w:r>
      <w:r>
        <w:rPr>
          <w:rFonts w:eastAsia="Times New Roman" w:cs="Times New Roman"/>
        </w:rPr>
        <w:t>δ</w:t>
      </w:r>
      <w:r>
        <w:rPr>
          <w:rFonts w:eastAsia="Times New Roman" w:cs="Times New Roman"/>
        </w:rPr>
        <w:t xml:space="preserve">ημοσίου; </w:t>
      </w:r>
    </w:p>
    <w:p w14:paraId="382441CA" w14:textId="77777777" w:rsidR="00D035B1" w:rsidRDefault="005B20CE">
      <w:pPr>
        <w:spacing w:line="600" w:lineRule="auto"/>
        <w:ind w:firstLine="720"/>
        <w:jc w:val="both"/>
        <w:rPr>
          <w:rFonts w:eastAsia="Times New Roman" w:cs="Times New Roman"/>
        </w:rPr>
      </w:pPr>
      <w:r w:rsidRPr="00A707E1">
        <w:rPr>
          <w:rFonts w:eastAsia="Times New Roman"/>
          <w:b/>
          <w:bCs/>
        </w:rPr>
        <w:t>Γ</w:t>
      </w:r>
      <w:r>
        <w:rPr>
          <w:rFonts w:eastAsia="Times New Roman"/>
          <w:b/>
          <w:bCs/>
        </w:rPr>
        <w:t>Ε</w:t>
      </w:r>
      <w:r w:rsidRPr="00A707E1">
        <w:rPr>
          <w:rFonts w:eastAsia="Times New Roman"/>
          <w:b/>
          <w:bCs/>
        </w:rPr>
        <w:t>ΩΡΓ</w:t>
      </w:r>
      <w:r>
        <w:rPr>
          <w:rFonts w:eastAsia="Times New Roman"/>
          <w:b/>
          <w:bCs/>
        </w:rPr>
        <w:t>Ι</w:t>
      </w:r>
      <w:r w:rsidRPr="00A707E1">
        <w:rPr>
          <w:rFonts w:eastAsia="Times New Roman"/>
          <w:b/>
          <w:bCs/>
        </w:rPr>
        <w:t xml:space="preserve">ΟΣ </w:t>
      </w:r>
      <w:r w:rsidRPr="00A707E1">
        <w:rPr>
          <w:rFonts w:eastAsia="Times New Roman"/>
          <w:b/>
          <w:bCs/>
        </w:rPr>
        <w:t>ΣΤΑΘΑΚΗΣ (Υπουργός Περιβάλλοντος και Ενέργειας):</w:t>
      </w:r>
      <w:r>
        <w:rPr>
          <w:rFonts w:eastAsia="Times New Roman" w:cs="Times New Roman"/>
        </w:rPr>
        <w:t xml:space="preserve"> Θα πει το δικαστήριο. </w:t>
      </w:r>
    </w:p>
    <w:p w14:paraId="382441CB" w14:textId="77777777" w:rsidR="00D035B1" w:rsidRDefault="005B20CE">
      <w:pPr>
        <w:spacing w:line="600" w:lineRule="auto"/>
        <w:ind w:firstLine="720"/>
        <w:jc w:val="both"/>
        <w:rPr>
          <w:rFonts w:eastAsia="Times New Roman" w:cs="Times New Roman"/>
        </w:rPr>
      </w:pPr>
      <w:r w:rsidRPr="00A707E1">
        <w:rPr>
          <w:rFonts w:eastAsia="Times New Roman" w:cs="Times New Roman"/>
          <w:b/>
        </w:rPr>
        <w:lastRenderedPageBreak/>
        <w:t>ΜΑΥΡΟΥΔΗΣ</w:t>
      </w:r>
      <w:r>
        <w:rPr>
          <w:rFonts w:eastAsia="Times New Roman" w:cs="Times New Roman"/>
          <w:b/>
        </w:rPr>
        <w:t xml:space="preserve"> </w:t>
      </w:r>
      <w:r w:rsidRPr="00A707E1">
        <w:rPr>
          <w:rFonts w:eastAsia="Times New Roman" w:cs="Times New Roman"/>
          <w:b/>
        </w:rPr>
        <w:t>ΒΟΡΙΔΗΣ:</w:t>
      </w:r>
      <w:r>
        <w:rPr>
          <w:rFonts w:eastAsia="Times New Roman" w:cs="Times New Roman"/>
        </w:rPr>
        <w:t xml:space="preserve"> Κύριε Σταθάκη, είμαι βέβαιος ότι θα τα συζητήσετε αυτά εκεί που πρέπει, αλλά αφήστε να δούμε εδώ τη διερεύνηση της υποθέσεως κατ’ αρχήν. </w:t>
      </w:r>
    </w:p>
    <w:p w14:paraId="382441CC" w14:textId="77777777" w:rsidR="00D035B1" w:rsidRDefault="005B20CE">
      <w:pPr>
        <w:spacing w:line="600" w:lineRule="auto"/>
        <w:ind w:firstLine="720"/>
        <w:jc w:val="both"/>
        <w:rPr>
          <w:rFonts w:eastAsia="Times New Roman" w:cs="Times New Roman"/>
        </w:rPr>
      </w:pPr>
      <w:r>
        <w:rPr>
          <w:rFonts w:eastAsia="Times New Roman" w:cs="Times New Roman"/>
        </w:rPr>
        <w:t xml:space="preserve">Απάντηση. Προφανώς, υπάρχει επαύξηση των οφειλών στην περίοδο που ο κ. </w:t>
      </w:r>
      <w:proofErr w:type="spellStart"/>
      <w:r>
        <w:rPr>
          <w:rFonts w:eastAsia="Times New Roman" w:cs="Times New Roman"/>
        </w:rPr>
        <w:t>Κιτσάκος</w:t>
      </w:r>
      <w:proofErr w:type="spellEnd"/>
      <w:r>
        <w:rPr>
          <w:rFonts w:eastAsia="Times New Roman" w:cs="Times New Roman"/>
        </w:rPr>
        <w:t xml:space="preserve"> εκτελεί τα χρέη του </w:t>
      </w:r>
      <w:r>
        <w:rPr>
          <w:rFonts w:eastAsia="Times New Roman" w:cs="Times New Roman"/>
        </w:rPr>
        <w:t>δ</w:t>
      </w:r>
      <w:r>
        <w:rPr>
          <w:rFonts w:eastAsia="Times New Roman" w:cs="Times New Roman"/>
        </w:rPr>
        <w:t xml:space="preserve">ιευθύνοντος </w:t>
      </w:r>
      <w:r>
        <w:rPr>
          <w:rFonts w:eastAsia="Times New Roman" w:cs="Times New Roman"/>
        </w:rPr>
        <w:t>σ</w:t>
      </w:r>
      <w:r>
        <w:rPr>
          <w:rFonts w:eastAsia="Times New Roman" w:cs="Times New Roman"/>
        </w:rPr>
        <w:t>υμβ</w:t>
      </w:r>
      <w:r>
        <w:rPr>
          <w:rFonts w:eastAsia="Times New Roman" w:cs="Times New Roman"/>
        </w:rPr>
        <w:t xml:space="preserve">ούλου. Δεδομένο πρώτο, δεν επιδέχεται αμφισβητήσεως, κατετέθησαν τα αριθμητικά δεδομένα. </w:t>
      </w:r>
    </w:p>
    <w:p w14:paraId="382441CD" w14:textId="77777777" w:rsidR="00D035B1" w:rsidRDefault="005B20CE">
      <w:pPr>
        <w:spacing w:line="600" w:lineRule="auto"/>
        <w:ind w:firstLine="720"/>
        <w:jc w:val="both"/>
        <w:rPr>
          <w:rFonts w:eastAsia="Times New Roman" w:cs="Times New Roman"/>
        </w:rPr>
      </w:pPr>
      <w:r>
        <w:rPr>
          <w:rFonts w:eastAsia="Times New Roman" w:cs="Times New Roman"/>
        </w:rPr>
        <w:t xml:space="preserve">Δεδομένο δεύτερο. Γίνεται αυτό κατά παράβαση αποφάσεως </w:t>
      </w:r>
      <w:r>
        <w:rPr>
          <w:rFonts w:eastAsia="Times New Roman" w:cs="Times New Roman"/>
        </w:rPr>
        <w:t>γ</w:t>
      </w:r>
      <w:r>
        <w:rPr>
          <w:rFonts w:eastAsia="Times New Roman" w:cs="Times New Roman"/>
        </w:rPr>
        <w:t xml:space="preserve">ενικής </w:t>
      </w:r>
      <w:r>
        <w:rPr>
          <w:rFonts w:eastAsia="Times New Roman" w:cs="Times New Roman"/>
        </w:rPr>
        <w:t>σ</w:t>
      </w:r>
      <w:r>
        <w:rPr>
          <w:rFonts w:eastAsia="Times New Roman" w:cs="Times New Roman"/>
        </w:rPr>
        <w:t xml:space="preserve">υνελεύσεως; Γίνεται αυτό κατά παράβαση αποφάσεως </w:t>
      </w:r>
      <w:r>
        <w:rPr>
          <w:rFonts w:eastAsia="Times New Roman" w:cs="Times New Roman"/>
        </w:rPr>
        <w:t>γ</w:t>
      </w:r>
      <w:r>
        <w:rPr>
          <w:rFonts w:eastAsia="Times New Roman" w:cs="Times New Roman"/>
        </w:rPr>
        <w:t xml:space="preserve">ενικής </w:t>
      </w:r>
      <w:r>
        <w:rPr>
          <w:rFonts w:eastAsia="Times New Roman" w:cs="Times New Roman"/>
        </w:rPr>
        <w:t>σ</w:t>
      </w:r>
      <w:r>
        <w:rPr>
          <w:rFonts w:eastAsia="Times New Roman" w:cs="Times New Roman"/>
        </w:rPr>
        <w:t>υνελεύσεως της εταιρείας, η οποία εταιρεία έ</w:t>
      </w:r>
      <w:r>
        <w:rPr>
          <w:rFonts w:eastAsia="Times New Roman" w:cs="Times New Roman"/>
        </w:rPr>
        <w:t xml:space="preserve">χει πει ότι δεν γίνεται πλέον να επαυξάνεται αυτή η οφειλή. </w:t>
      </w:r>
    </w:p>
    <w:p w14:paraId="382441CE" w14:textId="77777777" w:rsidR="00D035B1" w:rsidRDefault="005B20CE">
      <w:pPr>
        <w:spacing w:line="600" w:lineRule="auto"/>
        <w:ind w:firstLine="720"/>
        <w:jc w:val="both"/>
        <w:rPr>
          <w:rFonts w:eastAsia="Times New Roman" w:cs="Times New Roman"/>
        </w:rPr>
      </w:pPr>
      <w:r>
        <w:rPr>
          <w:rFonts w:eastAsia="Times New Roman" w:cs="Times New Roman"/>
        </w:rPr>
        <w:t>Δεδομένο τρίτο. Γίνεται τη χρονική στιγμή</w:t>
      </w:r>
      <w:r>
        <w:rPr>
          <w:rFonts w:eastAsia="Times New Roman" w:cs="Times New Roman"/>
        </w:rPr>
        <w:t>,</w:t>
      </w:r>
      <w:r>
        <w:rPr>
          <w:rFonts w:eastAsia="Times New Roman" w:cs="Times New Roman"/>
        </w:rPr>
        <w:t xml:space="preserve"> που γίνονται ενέργειες από την πλευρά του οφειλέτη, της </w:t>
      </w:r>
      <w:proofErr w:type="spellStart"/>
      <w:r>
        <w:rPr>
          <w:rFonts w:eastAsia="Times New Roman" w:cs="Times New Roman"/>
        </w:rPr>
        <w:t>οφειλέτιδος</w:t>
      </w:r>
      <w:proofErr w:type="spellEnd"/>
      <w:r>
        <w:rPr>
          <w:rFonts w:eastAsia="Times New Roman" w:cs="Times New Roman"/>
        </w:rPr>
        <w:t xml:space="preserve"> εταιρείας των συμφερόντων Λαυρεντιάδη, γίνεται τη στιγμή που υπάρχει οργανωμένη μεθό</w:t>
      </w:r>
      <w:r>
        <w:rPr>
          <w:rFonts w:eastAsia="Times New Roman" w:cs="Times New Roman"/>
        </w:rPr>
        <w:t xml:space="preserve">δευση απαξιώσεως και εκμηδενισμού της οποιασδήποτε αξίας της εταιρείας; Βεβαίως. Γιατί; Γιατί η εταιρεία μεταφέρει όλες της τις δραστηριότητες σε τρίτες εταιρείες, κυπριακές, συμφερόντων Λαυρεντιάδη. </w:t>
      </w:r>
    </w:p>
    <w:p w14:paraId="382441CF" w14:textId="77777777" w:rsidR="00D035B1" w:rsidRDefault="005B20CE">
      <w:pPr>
        <w:spacing w:line="600" w:lineRule="auto"/>
        <w:ind w:firstLine="720"/>
        <w:jc w:val="both"/>
        <w:rPr>
          <w:rFonts w:eastAsia="Times New Roman" w:cs="Times New Roman"/>
        </w:rPr>
      </w:pPr>
      <w:r>
        <w:rPr>
          <w:rFonts w:eastAsia="Times New Roman" w:cs="Times New Roman"/>
        </w:rPr>
        <w:lastRenderedPageBreak/>
        <w:t>Ερώτηση τέταρτη. Είναι αυτό σε γνώση του κ</w:t>
      </w:r>
      <w:r>
        <w:rPr>
          <w:rFonts w:eastAsia="Times New Roman" w:cs="Times New Roman"/>
        </w:rPr>
        <w:t>.</w:t>
      </w:r>
      <w:r>
        <w:rPr>
          <w:rFonts w:eastAsia="Times New Roman" w:cs="Times New Roman"/>
        </w:rPr>
        <w:t xml:space="preserve"> </w:t>
      </w:r>
      <w:proofErr w:type="spellStart"/>
      <w:r>
        <w:rPr>
          <w:rFonts w:eastAsia="Times New Roman" w:cs="Times New Roman"/>
        </w:rPr>
        <w:t>Κιτσάκου</w:t>
      </w:r>
      <w:proofErr w:type="spellEnd"/>
      <w:r>
        <w:rPr>
          <w:rFonts w:eastAsia="Times New Roman" w:cs="Times New Roman"/>
        </w:rPr>
        <w:t>; Β</w:t>
      </w:r>
      <w:r>
        <w:rPr>
          <w:rFonts w:eastAsia="Times New Roman" w:cs="Times New Roman"/>
        </w:rPr>
        <w:t xml:space="preserve">εβαίως. Γιατί; Γιατί ο κ. </w:t>
      </w:r>
      <w:proofErr w:type="spellStart"/>
      <w:r>
        <w:rPr>
          <w:rFonts w:eastAsia="Times New Roman" w:cs="Times New Roman"/>
        </w:rPr>
        <w:t>Κιτσάκος</w:t>
      </w:r>
      <w:proofErr w:type="spellEnd"/>
      <w:r>
        <w:rPr>
          <w:rFonts w:eastAsia="Times New Roman" w:cs="Times New Roman"/>
        </w:rPr>
        <w:t xml:space="preserve"> αποδέχεται, για να εξοφληθούν οι καινούργιες οφειλές, μεταχρονολογημένες επιταγές, οι οποίες είναι προσυπογεγραμμένες απ’ αυτές τις τρίτες εταιρείες. Άρα, γνωρίζει την απαξίωση, την εκποίηση, την ακύρωση ουσιαστικά της όπ</w:t>
      </w:r>
      <w:r>
        <w:rPr>
          <w:rFonts w:eastAsia="Times New Roman" w:cs="Times New Roman"/>
        </w:rPr>
        <w:t xml:space="preserve">οιας αξίας των συγκεκριμένων εταιρειών, αλλά συνεχίζει την επαύξηση του χρέους. </w:t>
      </w:r>
    </w:p>
    <w:p w14:paraId="382441D0" w14:textId="77777777" w:rsidR="00D035B1" w:rsidRDefault="005B20CE">
      <w:pPr>
        <w:spacing w:line="600" w:lineRule="auto"/>
        <w:ind w:firstLine="720"/>
        <w:jc w:val="both"/>
        <w:rPr>
          <w:rFonts w:eastAsia="Times New Roman" w:cs="Times New Roman"/>
        </w:rPr>
      </w:pPr>
      <w:r>
        <w:rPr>
          <w:rFonts w:eastAsia="Times New Roman" w:cs="Times New Roman"/>
        </w:rPr>
        <w:t xml:space="preserve">Υπάρχει σ’ αυτό εμπλοκή του κ. Εμμανουήλ </w:t>
      </w:r>
      <w:proofErr w:type="spellStart"/>
      <w:r>
        <w:rPr>
          <w:rFonts w:eastAsia="Times New Roman" w:cs="Times New Roman"/>
        </w:rPr>
        <w:t>Πετσίτη</w:t>
      </w:r>
      <w:proofErr w:type="spellEnd"/>
      <w:r>
        <w:rPr>
          <w:rFonts w:eastAsia="Times New Roman" w:cs="Times New Roman"/>
        </w:rPr>
        <w:t xml:space="preserve">; Μάλιστα. Τι είναι ο κ. Εμμανουήλ </w:t>
      </w:r>
      <w:proofErr w:type="spellStart"/>
      <w:r>
        <w:rPr>
          <w:rFonts w:eastAsia="Times New Roman" w:cs="Times New Roman"/>
        </w:rPr>
        <w:t>Πετσίτης</w:t>
      </w:r>
      <w:proofErr w:type="spellEnd"/>
      <w:r>
        <w:rPr>
          <w:rFonts w:eastAsia="Times New Roman" w:cs="Times New Roman"/>
        </w:rPr>
        <w:t>; Ο ενδιάμεσος διαπραγματευτής, διαμεσολαβητής της εταιρείας Λαυρεντιάδη και της ΔΕΠ</w:t>
      </w:r>
      <w:r>
        <w:rPr>
          <w:rFonts w:eastAsia="Times New Roman" w:cs="Times New Roman"/>
        </w:rPr>
        <w:t xml:space="preserve">Α. Ο κ. </w:t>
      </w:r>
      <w:proofErr w:type="spellStart"/>
      <w:r>
        <w:rPr>
          <w:rFonts w:eastAsia="Times New Roman" w:cs="Times New Roman"/>
        </w:rPr>
        <w:t>Πετσίτης</w:t>
      </w:r>
      <w:proofErr w:type="spellEnd"/>
      <w:r>
        <w:rPr>
          <w:rFonts w:eastAsia="Times New Roman" w:cs="Times New Roman"/>
        </w:rPr>
        <w:t xml:space="preserve"> έχει κα</w:t>
      </w:r>
      <w:r>
        <w:rPr>
          <w:rFonts w:eastAsia="Times New Roman" w:cs="Times New Roman"/>
        </w:rPr>
        <w:t>μ</w:t>
      </w:r>
      <w:r>
        <w:rPr>
          <w:rFonts w:eastAsia="Times New Roman" w:cs="Times New Roman"/>
        </w:rPr>
        <w:t xml:space="preserve">μία σχέση με τον ΣΥΡΙΖΑ και την Κυβέρνηση; Τυπική; Όχι. Πραγματική; Ναι. Ο κ. </w:t>
      </w:r>
      <w:proofErr w:type="spellStart"/>
      <w:r>
        <w:rPr>
          <w:rFonts w:eastAsia="Times New Roman" w:cs="Times New Roman"/>
        </w:rPr>
        <w:t>Πετσίτης</w:t>
      </w:r>
      <w:proofErr w:type="spellEnd"/>
      <w:r>
        <w:rPr>
          <w:rFonts w:eastAsia="Times New Roman" w:cs="Times New Roman"/>
        </w:rPr>
        <w:t xml:space="preserve"> συνδέεται, όπως εξηγήθηκε από τον κ. Χατζηδάκη, με ένα κύκλωμα </w:t>
      </w:r>
      <w:proofErr w:type="spellStart"/>
      <w:r>
        <w:rPr>
          <w:rFonts w:eastAsia="Times New Roman" w:cs="Times New Roman"/>
        </w:rPr>
        <w:t>υπερακτίων</w:t>
      </w:r>
      <w:proofErr w:type="spellEnd"/>
      <w:r>
        <w:rPr>
          <w:rFonts w:eastAsia="Times New Roman" w:cs="Times New Roman"/>
        </w:rPr>
        <w:t xml:space="preserve"> εταιρειών; Ναι. </w:t>
      </w:r>
    </w:p>
    <w:p w14:paraId="382441D1" w14:textId="77777777" w:rsidR="00D035B1" w:rsidRDefault="005B20CE">
      <w:pPr>
        <w:spacing w:line="600" w:lineRule="auto"/>
        <w:ind w:firstLine="720"/>
        <w:jc w:val="both"/>
        <w:rPr>
          <w:rFonts w:eastAsia="Times New Roman" w:cs="Times New Roman"/>
        </w:rPr>
      </w:pPr>
      <w:r>
        <w:rPr>
          <w:rFonts w:eastAsia="Times New Roman" w:cs="Times New Roman"/>
        </w:rPr>
        <w:t>Δεδομένο τέταρτο. Έχει κα</w:t>
      </w:r>
      <w:r>
        <w:rPr>
          <w:rFonts w:eastAsia="Times New Roman" w:cs="Times New Roman"/>
        </w:rPr>
        <w:t>μ</w:t>
      </w:r>
      <w:r>
        <w:rPr>
          <w:rFonts w:eastAsia="Times New Roman" w:cs="Times New Roman"/>
        </w:rPr>
        <w:t>μία σχέση η Κυβέρνηση με όλ</w:t>
      </w:r>
      <w:r>
        <w:rPr>
          <w:rFonts w:eastAsia="Times New Roman" w:cs="Times New Roman"/>
        </w:rPr>
        <w:t xml:space="preserve">α αυτά; Οι Υπουργοί που κάθονται σήμερα να μας απαντήσουν. Εμπλέκονται πουθενά ή έκαναν μια άστοχη επιλογή, βρήκαν ένα κομματικό στέλεχος του ΣΥΡΙΖΑ, τον προϊστάμενο του </w:t>
      </w:r>
      <w:r>
        <w:rPr>
          <w:rFonts w:eastAsia="Times New Roman" w:cs="Times New Roman"/>
        </w:rPr>
        <w:t>τ</w:t>
      </w:r>
      <w:r>
        <w:rPr>
          <w:rFonts w:eastAsia="Times New Roman" w:cs="Times New Roman"/>
        </w:rPr>
        <w:t xml:space="preserve">ομέα </w:t>
      </w:r>
      <w:r>
        <w:rPr>
          <w:rFonts w:eastAsia="Times New Roman" w:cs="Times New Roman"/>
        </w:rPr>
        <w:t>ε</w:t>
      </w:r>
      <w:r>
        <w:rPr>
          <w:rFonts w:eastAsia="Times New Roman" w:cs="Times New Roman"/>
        </w:rPr>
        <w:t xml:space="preserve">νέργειας του ΣΥΡΙΖΑ, τον κ. </w:t>
      </w:r>
      <w:proofErr w:type="spellStart"/>
      <w:r>
        <w:rPr>
          <w:rFonts w:eastAsia="Times New Roman" w:cs="Times New Roman"/>
        </w:rPr>
        <w:t>Κιτσάκο</w:t>
      </w:r>
      <w:proofErr w:type="spellEnd"/>
      <w:r>
        <w:rPr>
          <w:rFonts w:eastAsia="Times New Roman" w:cs="Times New Roman"/>
        </w:rPr>
        <w:t xml:space="preserve">, τον έβαλαν εκεί και </w:t>
      </w:r>
      <w:r>
        <w:rPr>
          <w:rFonts w:eastAsia="Times New Roman" w:cs="Times New Roman"/>
        </w:rPr>
        <w:lastRenderedPageBreak/>
        <w:t xml:space="preserve">έκανε ο άνθρωπος όλες </w:t>
      </w:r>
      <w:r>
        <w:rPr>
          <w:rFonts w:eastAsia="Times New Roman" w:cs="Times New Roman"/>
        </w:rPr>
        <w:t xml:space="preserve">αυτές τις παράνομες, τις εγκληματικές πράξεις και ζημίωσε την εταιρεία και άρα τον μέτοχο και άρα το </w:t>
      </w:r>
      <w:r>
        <w:rPr>
          <w:rFonts w:eastAsia="Times New Roman" w:cs="Times New Roman"/>
        </w:rPr>
        <w:t>δ</w:t>
      </w:r>
      <w:r>
        <w:rPr>
          <w:rFonts w:eastAsia="Times New Roman" w:cs="Times New Roman"/>
        </w:rPr>
        <w:t xml:space="preserve">ημόσιο και άρα τον φορολογούμενο; </w:t>
      </w:r>
    </w:p>
    <w:p w14:paraId="382441D2" w14:textId="77777777" w:rsidR="00D035B1" w:rsidRDefault="005B20CE">
      <w:pPr>
        <w:spacing w:line="600" w:lineRule="auto"/>
        <w:ind w:firstLine="720"/>
        <w:jc w:val="both"/>
        <w:rPr>
          <w:rFonts w:eastAsia="Times New Roman" w:cs="Times New Roman"/>
        </w:rPr>
      </w:pPr>
      <w:r>
        <w:rPr>
          <w:rFonts w:eastAsia="Times New Roman" w:cs="Times New Roman"/>
        </w:rPr>
        <w:t>Έχουν κα</w:t>
      </w:r>
      <w:r>
        <w:rPr>
          <w:rFonts w:eastAsia="Times New Roman" w:cs="Times New Roman"/>
        </w:rPr>
        <w:t>μ</w:t>
      </w:r>
      <w:r>
        <w:rPr>
          <w:rFonts w:eastAsia="Times New Roman" w:cs="Times New Roman"/>
        </w:rPr>
        <w:t xml:space="preserve">μία σχέση; Απάντηση. Ο κ. </w:t>
      </w:r>
      <w:proofErr w:type="spellStart"/>
      <w:r>
        <w:rPr>
          <w:rFonts w:eastAsia="Times New Roman" w:cs="Times New Roman"/>
        </w:rPr>
        <w:t>Κιτσάκος</w:t>
      </w:r>
      <w:proofErr w:type="spellEnd"/>
      <w:r>
        <w:rPr>
          <w:rFonts w:eastAsia="Times New Roman" w:cs="Times New Roman"/>
        </w:rPr>
        <w:t xml:space="preserve"> λέει ότι τα ξέρατε και ότι του δίνατε εντολές γι’ αυτά. Λέει ότι ήταν σε πλ</w:t>
      </w:r>
      <w:r>
        <w:rPr>
          <w:rFonts w:eastAsia="Times New Roman" w:cs="Times New Roman"/>
        </w:rPr>
        <w:t>ήρη συνεννόηση με την Κυβέρνηση. Έχω υποστηρίξει την εξής άποψη…</w:t>
      </w:r>
    </w:p>
    <w:p w14:paraId="382441D3" w14:textId="77777777" w:rsidR="00D035B1" w:rsidRDefault="005B20CE">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382441D4" w14:textId="77777777" w:rsidR="00D035B1" w:rsidRDefault="005B20CE">
      <w:pPr>
        <w:spacing w:line="600" w:lineRule="auto"/>
        <w:ind w:firstLine="720"/>
        <w:jc w:val="both"/>
        <w:rPr>
          <w:rFonts w:eastAsia="Times New Roman" w:cs="Times New Roman"/>
        </w:rPr>
      </w:pPr>
      <w:r>
        <w:rPr>
          <w:rFonts w:eastAsia="Times New Roman" w:cs="Times New Roman"/>
        </w:rPr>
        <w:t xml:space="preserve">Τελειώνω, κύριε Πρόεδρε, σε πέντε δευτερόλεπτα και δεν θα χρησιμοποιήσω τώρα τη δευτερολογία μου. </w:t>
      </w:r>
    </w:p>
    <w:p w14:paraId="382441D5" w14:textId="77777777" w:rsidR="00D035B1" w:rsidRDefault="005B20CE">
      <w:pPr>
        <w:spacing w:line="600" w:lineRule="auto"/>
        <w:ind w:firstLine="720"/>
        <w:jc w:val="both"/>
        <w:rPr>
          <w:rFonts w:eastAsia="Times New Roman" w:cs="Times New Roman"/>
        </w:rPr>
      </w:pPr>
      <w:r>
        <w:rPr>
          <w:rFonts w:eastAsia="Times New Roman" w:cs="Times New Roman"/>
        </w:rPr>
        <w:t xml:space="preserve">Έχω την </w:t>
      </w:r>
      <w:r>
        <w:rPr>
          <w:rFonts w:eastAsia="Times New Roman" w:cs="Times New Roman"/>
        </w:rPr>
        <w:t>εξής άποψη. Η ποινική αρμοδιότητα της Βουλής δεν είναι να φτάσει σε πλήρη δικανική πεποίθηση, να κρίνει δηλαδή για την αθωότητα και την ενοχή. Η ποινική αρμοδιότητα της Βουλής ολοκληρώνεται στην ύπαρξη απλών ενδείξεων και στην παραπομπή στο Ειδικό Δικαστήρ</w:t>
      </w:r>
      <w:r>
        <w:rPr>
          <w:rFonts w:eastAsia="Times New Roman" w:cs="Times New Roman"/>
        </w:rPr>
        <w:t xml:space="preserve">ιο. </w:t>
      </w:r>
    </w:p>
    <w:p w14:paraId="382441D6" w14:textId="77777777" w:rsidR="00D035B1" w:rsidRDefault="005B20CE">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82441D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Εκεί τελειώνει η δική μας αρμοδιότητα. Μετά ταύτα συμβουλεύω: Οργανωθείτε </w:t>
      </w:r>
      <w:proofErr w:type="spellStart"/>
      <w:r>
        <w:rPr>
          <w:rFonts w:eastAsia="Times New Roman" w:cs="Times New Roman"/>
          <w:szCs w:val="24"/>
        </w:rPr>
        <w:t>υπερασπιστικώς</w:t>
      </w:r>
      <w:proofErr w:type="spellEnd"/>
      <w:r>
        <w:rPr>
          <w:rFonts w:eastAsia="Times New Roman" w:cs="Times New Roman"/>
          <w:szCs w:val="24"/>
        </w:rPr>
        <w:t>.</w:t>
      </w:r>
    </w:p>
    <w:p w14:paraId="382441D8" w14:textId="77777777" w:rsidR="00D035B1" w:rsidRDefault="005B20CE">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82441D9" w14:textId="77777777" w:rsidR="00D035B1" w:rsidRDefault="005B20CE">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337158">
        <w:rPr>
          <w:rFonts w:eastAsia="Times New Roman" w:cs="Times New Roman"/>
          <w:szCs w:val="24"/>
        </w:rPr>
        <w:t xml:space="preserve"> </w:t>
      </w:r>
      <w:r>
        <w:rPr>
          <w:rFonts w:eastAsia="Times New Roman" w:cs="Times New Roman"/>
          <w:szCs w:val="24"/>
        </w:rPr>
        <w:t xml:space="preserve">Ο κ. Γεωργαντάς έχει τον λόγο. </w:t>
      </w:r>
    </w:p>
    <w:p w14:paraId="382441D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Κύριοι συνάδελφοι, επειδή τα δεδομένα ή μάλλον, όπως λέμε στην ποινική δίκη, τα αντικειμενικά στοιχεία, αυτά που δεν σηκώνουν κα</w:t>
      </w:r>
      <w:r>
        <w:rPr>
          <w:rFonts w:eastAsia="Times New Roman" w:cs="Times New Roman"/>
          <w:szCs w:val="24"/>
        </w:rPr>
        <w:t>μ</w:t>
      </w:r>
      <w:r>
        <w:rPr>
          <w:rFonts w:eastAsia="Times New Roman" w:cs="Times New Roman"/>
          <w:szCs w:val="24"/>
        </w:rPr>
        <w:t>μιά αμφισβήτηση, είναι πολλά στην προκειμένη περίπτωση, θα συνεχίσω λίγο τ</w:t>
      </w:r>
      <w:r>
        <w:rPr>
          <w:rFonts w:eastAsia="Times New Roman" w:cs="Times New Roman"/>
          <w:szCs w:val="24"/>
        </w:rPr>
        <w:t>ις σκέψεις του κ. Βορίδη.</w:t>
      </w:r>
    </w:p>
    <w:p w14:paraId="382441D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Κύριε Βορίδη, δεν προλάβατε να πείτε όλα τα δεδομένα. Είναι πάρα πολλά. Θα ήθελα να πω ένα ακόμα</w:t>
      </w:r>
      <w:r>
        <w:rPr>
          <w:rFonts w:eastAsia="Times New Roman" w:cs="Times New Roman"/>
          <w:szCs w:val="24"/>
        </w:rPr>
        <w:t>,</w:t>
      </w:r>
      <w:r>
        <w:rPr>
          <w:rFonts w:eastAsia="Times New Roman" w:cs="Times New Roman"/>
          <w:szCs w:val="24"/>
        </w:rPr>
        <w:t xml:space="preserve"> που έχει μεγάλη σημασία. Φαντάζομαι ένα επιχείρημα της πλευράς της Κυβέρνησης θα είναι ότι συνεχίσαμε την παροχή προς την ΔΕΠΑ, έχου</w:t>
      </w:r>
      <w:r>
        <w:rPr>
          <w:rFonts w:eastAsia="Times New Roman" w:cs="Times New Roman"/>
          <w:szCs w:val="24"/>
        </w:rPr>
        <w:t xml:space="preserve">με τρεις ανανεώσεις συνέχισης της παροχής κατά παράβαση της </w:t>
      </w:r>
      <w:r>
        <w:rPr>
          <w:rFonts w:eastAsia="Times New Roman" w:cs="Times New Roman"/>
          <w:szCs w:val="24"/>
        </w:rPr>
        <w:lastRenderedPageBreak/>
        <w:t>απόφασης του Ιουλίου του 2014, γιατί ήμασταν σε μια διαπραγμάτευση. Η μεγαλύτερη απάτη είναι αυτή η διαπραγμάτευση. Ήταν ψέμα, ήταν προσχηματική.</w:t>
      </w:r>
    </w:p>
    <w:p w14:paraId="382441D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τι διαπραγματευόσασταν; Με ακίνητα δεσμευμένα </w:t>
      </w:r>
      <w:r>
        <w:rPr>
          <w:rFonts w:eastAsia="Times New Roman" w:cs="Times New Roman"/>
          <w:szCs w:val="24"/>
        </w:rPr>
        <w:t>από την Αρχή Καταπολέμησης της Νομιμοποίησης Εσόδων από Εγκληματικές Δραστηριότητες; Είναι δυνατόν η Κυβέρνηση να διαπραγματεύεται ρύθμιση χρέους με ακίνητα τα οποία έχει δεσμεύσει η Αρχή Καταπολέμησης της Νομιμοποίησης Εσόδων από Εγκληματικές Δραστηριότητ</w:t>
      </w:r>
      <w:r>
        <w:rPr>
          <w:rFonts w:eastAsia="Times New Roman" w:cs="Times New Roman"/>
          <w:szCs w:val="24"/>
        </w:rPr>
        <w:t>ες; Αυτό το λέτε διαπραγμάτευση;</w:t>
      </w:r>
    </w:p>
    <w:p w14:paraId="382441D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ποιο ήταν το ύψος της αξίας των ακινήτων είναι το λιγότερο. Το αν τελικά μερικά ανήκαν στο </w:t>
      </w:r>
      <w:r>
        <w:rPr>
          <w:rFonts w:eastAsia="Times New Roman" w:cs="Times New Roman"/>
          <w:szCs w:val="24"/>
        </w:rPr>
        <w:t>δ</w:t>
      </w:r>
      <w:r>
        <w:rPr>
          <w:rFonts w:eastAsia="Times New Roman" w:cs="Times New Roman"/>
          <w:szCs w:val="24"/>
        </w:rPr>
        <w:t>ημόσιο είναι το λιγότερο. Το σημαντικότερο για εμένα είναι αυτό: Έχουμε έναν φυλακισμένο ιδιοκτήτη των εταιρειών εκείνη την περί</w:t>
      </w:r>
      <w:r>
        <w:rPr>
          <w:rFonts w:eastAsia="Times New Roman" w:cs="Times New Roman"/>
          <w:szCs w:val="24"/>
        </w:rPr>
        <w:t xml:space="preserve">οδο -μάλλον, αποφυλακίστηκε με τον </w:t>
      </w:r>
      <w:r>
        <w:rPr>
          <w:rFonts w:eastAsia="Times New Roman" w:cs="Times New Roman"/>
          <w:szCs w:val="24"/>
        </w:rPr>
        <w:t>ν</w:t>
      </w:r>
      <w:r>
        <w:rPr>
          <w:rFonts w:eastAsia="Times New Roman" w:cs="Times New Roman"/>
          <w:szCs w:val="24"/>
        </w:rPr>
        <w:t xml:space="preserve">όμο Παρασκευόπουλου στις αρχές του 2015, για να τα θυμόμαστε- και ενώ, λοιπόν, έχουμε ένα τέτοιο πρόσωπο το οποίο ήδη είναι στο στόχαστρο της </w:t>
      </w:r>
      <w:r>
        <w:rPr>
          <w:rFonts w:eastAsia="Times New Roman" w:cs="Times New Roman"/>
          <w:szCs w:val="24"/>
        </w:rPr>
        <w:t>δ</w:t>
      </w:r>
      <w:r>
        <w:rPr>
          <w:rFonts w:eastAsia="Times New Roman" w:cs="Times New Roman"/>
          <w:szCs w:val="24"/>
        </w:rPr>
        <w:t>ικαιοσύνης, ενώ έχει δεσμευθεί η περιουσία του,…</w:t>
      </w:r>
    </w:p>
    <w:p w14:paraId="382441DE" w14:textId="77777777" w:rsidR="00D035B1" w:rsidRDefault="005B20CE">
      <w:pPr>
        <w:spacing w:line="600" w:lineRule="auto"/>
        <w:ind w:firstLine="709"/>
        <w:jc w:val="center"/>
        <w:rPr>
          <w:rFonts w:eastAsia="Times New Roman" w:cs="Times New Roman"/>
          <w:szCs w:val="24"/>
        </w:rPr>
      </w:pPr>
      <w:r w:rsidRPr="004E60FA">
        <w:rPr>
          <w:rFonts w:eastAsia="Times New Roman" w:cs="Times New Roman"/>
          <w:szCs w:val="24"/>
        </w:rPr>
        <w:lastRenderedPageBreak/>
        <w:t xml:space="preserve">(Θόρυβος </w:t>
      </w:r>
      <w:r w:rsidRPr="001F37D9">
        <w:rPr>
          <w:rFonts w:eastAsia="Times New Roman" w:cs="Times New Roman"/>
          <w:szCs w:val="24"/>
        </w:rPr>
        <w:t>από την πτέρυγα του</w:t>
      </w:r>
      <w:r w:rsidRPr="001F37D9">
        <w:rPr>
          <w:rFonts w:eastAsia="Times New Roman" w:cs="Times New Roman"/>
          <w:szCs w:val="24"/>
        </w:rPr>
        <w:t xml:space="preserve"> ΣΥΡΙΖΑ)</w:t>
      </w:r>
    </w:p>
    <w:p w14:paraId="382441D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Στις αρχές του 2015 αποφυλακίστηκε.</w:t>
      </w:r>
    </w:p>
    <w:p w14:paraId="382441E0" w14:textId="77777777" w:rsidR="00D035B1" w:rsidRDefault="005B20CE">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Ησυχία, παρακαλώ!</w:t>
      </w:r>
    </w:p>
    <w:p w14:paraId="382441E1" w14:textId="77777777" w:rsidR="00D035B1" w:rsidRDefault="005B20CE">
      <w:pPr>
        <w:spacing w:line="600" w:lineRule="auto"/>
        <w:ind w:firstLine="720"/>
        <w:jc w:val="both"/>
        <w:rPr>
          <w:rFonts w:eastAsia="Times New Roman" w:cs="Times New Roman"/>
          <w:szCs w:val="24"/>
        </w:rPr>
      </w:pPr>
      <w:r w:rsidRPr="00EB4F32">
        <w:rPr>
          <w:rFonts w:eastAsia="Times New Roman" w:cs="Times New Roman"/>
          <w:b/>
          <w:szCs w:val="24"/>
        </w:rPr>
        <w:t>ΓΕΩΡΓΙΟΣ ΓΕΩΡΓΑΝΤΑΣ:</w:t>
      </w:r>
      <w:r>
        <w:rPr>
          <w:rFonts w:eastAsia="Times New Roman" w:cs="Times New Roman"/>
          <w:szCs w:val="24"/>
        </w:rPr>
        <w:t xml:space="preserve"> Ενώ, λοιπόν, είναι στο στόχαστρο της </w:t>
      </w:r>
      <w:r>
        <w:rPr>
          <w:rFonts w:eastAsia="Times New Roman" w:cs="Times New Roman"/>
          <w:szCs w:val="24"/>
        </w:rPr>
        <w:t>δ</w:t>
      </w:r>
      <w:r>
        <w:rPr>
          <w:rFonts w:eastAsia="Times New Roman" w:cs="Times New Roman"/>
          <w:szCs w:val="24"/>
        </w:rPr>
        <w:t>ικαιοσύνης το συγκεκριμένο πρόσωπο, εσείς διαπραγματεύεστε τα δεσμευμένα ακίνητά του.</w:t>
      </w:r>
    </w:p>
    <w:p w14:paraId="382441E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Δεύτερον, γιατί</w:t>
      </w:r>
      <w:r>
        <w:rPr>
          <w:rFonts w:eastAsia="Times New Roman" w:cs="Times New Roman"/>
          <w:szCs w:val="24"/>
        </w:rPr>
        <w:t xml:space="preserve">, κύριε Σταθάκη, όταν η Οικονομική Αστυνομία έκανε έφοδο και ζήτησε ακριβώς τον έλεγχο όλων των ληξιπρόθεσμων οφειλών των εταιρειών και των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και της </w:t>
      </w:r>
      <w:proofErr w:type="spellStart"/>
      <w:r>
        <w:rPr>
          <w:rFonts w:eastAsia="Times New Roman" w:cs="Times New Roman"/>
          <w:szCs w:val="24"/>
        </w:rPr>
        <w:t>παρενθέτου</w:t>
      </w:r>
      <w:proofErr w:type="spellEnd"/>
      <w:r>
        <w:rPr>
          <w:rFonts w:eastAsia="Times New Roman" w:cs="Times New Roman"/>
          <w:szCs w:val="24"/>
        </w:rPr>
        <w:t xml:space="preserve"> εταιρείας, εσείς κάνετε έξι ολόκληρους μήνες να παρέμβετε; Δεν ήταν εν γνώσει σας αυτό το </w:t>
      </w:r>
      <w:r>
        <w:rPr>
          <w:rFonts w:eastAsia="Times New Roman" w:cs="Times New Roman"/>
          <w:szCs w:val="24"/>
        </w:rPr>
        <w:t>μεγάλο ζήτημα; Δεν ήταν εν γνώσει σας αυτή η έρευνα και αυτός ο έλεγχος από την Οικονομική Αστυνομία, όχι από το Αστυνομικό Τμήμα της Καβάλας, αλλά από την Οικονομική Αστυνομία; Το θεωρήσατε λίγο για να παρέμβετε και να δείτε τι ακριβώς γίνεται εκεί;</w:t>
      </w:r>
    </w:p>
    <w:p w14:paraId="382441E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Επίση</w:t>
      </w:r>
      <w:r>
        <w:rPr>
          <w:rFonts w:eastAsia="Times New Roman" w:cs="Times New Roman"/>
          <w:szCs w:val="24"/>
        </w:rPr>
        <w:t xml:space="preserve">ς: Πότε υπήρξε απόφαση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 xml:space="preserve">υνέλευσης της ΔΕΠΑ που έδινε δικαίωμα στη ΔΕΠΑ, δικαίωμα στο εποπτεύον Υπουργείο να συνεχίσει την παροχή αερίου και υπό ποιους όρους, υπό ποιες προϋποθέσεις; Αυτή την απόφαση του 2014 σας την έδειξε ποτέ κανένας; Δεν </w:t>
      </w:r>
      <w:r>
        <w:rPr>
          <w:rFonts w:eastAsia="Times New Roman" w:cs="Times New Roman"/>
          <w:szCs w:val="24"/>
        </w:rPr>
        <w:t>φαντάζομαι να ήταν εν αγνοία σας.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ακούσω τον δικαιολογητικό λόγο με τον οποίο συνεχίσατε την παροχή.</w:t>
      </w:r>
    </w:p>
    <w:p w14:paraId="382441E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Μη μου πείτε ως λόγο -γιατί το καταλαβαίνουμε απόλυτα- ότι ήταν σημαντικό να συνεχιστεί η λειτουργία της επιχείρησης και να μη χάσ</w:t>
      </w:r>
      <w:r>
        <w:rPr>
          <w:rFonts w:eastAsia="Times New Roman" w:cs="Times New Roman"/>
          <w:szCs w:val="24"/>
        </w:rPr>
        <w:t>ουν τις θέσεις εργασίας οι εργαζόμενοι, γιατί σε αυτό είμαστε όλοι σύμφωνοι. Όμως, αυτό είναι άσχετο από τον περιορισμό και από τη συμμόρφωση και τα συμφωνηθέντα, που πρέπει να γίνει από τον εργοδότη, όποιος και αν είναι αυτός. Ήταν εν γνώσει σας ότι ο πρα</w:t>
      </w:r>
      <w:r>
        <w:rPr>
          <w:rFonts w:eastAsia="Times New Roman" w:cs="Times New Roman"/>
          <w:szCs w:val="24"/>
        </w:rPr>
        <w:t>γματικός εργοδότης πλέον ήταν άλλος. Από αυτόν τον άλλο, της παρένθετης εταιρείας -γιατί ουσιαστικά αυτές απασχολούσαν το προσωπικό- τι διασφαλίσεις ζητήσατε για την αποπληρωμή του χρέους; Γιατί το αφήσατε τελικά -διότι τα νούμερα είναι που μένουν και μετρ</w:t>
      </w:r>
      <w:r>
        <w:rPr>
          <w:rFonts w:eastAsia="Times New Roman" w:cs="Times New Roman"/>
          <w:szCs w:val="24"/>
        </w:rPr>
        <w:t>ούν- από 75</w:t>
      </w:r>
      <w:r>
        <w:rPr>
          <w:rFonts w:eastAsia="Times New Roman" w:cs="Times New Roman"/>
          <w:szCs w:val="24"/>
        </w:rPr>
        <w:t>.000.000</w:t>
      </w:r>
      <w:r>
        <w:rPr>
          <w:rFonts w:eastAsia="Times New Roman" w:cs="Times New Roman"/>
          <w:szCs w:val="24"/>
        </w:rPr>
        <w:t xml:space="preserve"> ευρώ να πάει στα 125</w:t>
      </w:r>
      <w:r>
        <w:rPr>
          <w:rFonts w:eastAsia="Times New Roman" w:cs="Times New Roman"/>
          <w:szCs w:val="24"/>
        </w:rPr>
        <w:t>.000.000</w:t>
      </w:r>
      <w:r>
        <w:rPr>
          <w:rFonts w:eastAsia="Times New Roman" w:cs="Times New Roman"/>
          <w:szCs w:val="24"/>
        </w:rPr>
        <w:t xml:space="preserve"> ευρώ;</w:t>
      </w:r>
    </w:p>
    <w:p w14:paraId="382441E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Υπάρχουν εξηγήσεις και σε ερωτήματα εύλογα και αμείλικτα, οι οποίες πρέπει να δοθούν, αλλά αυτό το οποίο για μένα, κύριε Υπουργέ, είναι πολύ σημαντικό και το οποίο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πρέπει να απαντηθεί, είν</w:t>
      </w:r>
      <w:r>
        <w:rPr>
          <w:rFonts w:eastAsia="Times New Roman" w:cs="Times New Roman"/>
          <w:szCs w:val="24"/>
        </w:rPr>
        <w:t xml:space="preserve">αι το εξής: Πόσες φορές είχατε ενημέρωση από τον κ. </w:t>
      </w:r>
      <w:proofErr w:type="spellStart"/>
      <w:r>
        <w:rPr>
          <w:rFonts w:eastAsia="Times New Roman" w:cs="Times New Roman"/>
          <w:szCs w:val="24"/>
        </w:rPr>
        <w:t>Κιτσάκο</w:t>
      </w:r>
      <w:proofErr w:type="spellEnd"/>
      <w:r>
        <w:rPr>
          <w:rFonts w:eastAsia="Times New Roman" w:cs="Times New Roman"/>
          <w:szCs w:val="24"/>
        </w:rPr>
        <w:t xml:space="preserve">; Πόσες συναντήσεις κάνατε για αυτό το θέμα; Πόσες φορές τον καλέσατε; Τι αλληλογραφία είχατε μαζί του; Γιατί επικαλείται συνεχώς ο κ. </w:t>
      </w:r>
      <w:proofErr w:type="spellStart"/>
      <w:r>
        <w:rPr>
          <w:rFonts w:eastAsia="Times New Roman" w:cs="Times New Roman"/>
          <w:szCs w:val="24"/>
        </w:rPr>
        <w:t>Κιτσάκος</w:t>
      </w:r>
      <w:proofErr w:type="spellEnd"/>
      <w:r>
        <w:rPr>
          <w:rFonts w:eastAsia="Times New Roman" w:cs="Times New Roman"/>
          <w:szCs w:val="24"/>
        </w:rPr>
        <w:t>, αυτός που διορίστηκε από την Κυβέρνησή σας, ότι θα υ</w:t>
      </w:r>
      <w:r>
        <w:rPr>
          <w:rFonts w:eastAsia="Times New Roman" w:cs="Times New Roman"/>
          <w:szCs w:val="24"/>
        </w:rPr>
        <w:t xml:space="preserve">πήρχε απόφαση διυπουργική; Γιατί το επικαλείται; Λέει ψέματα ο κ. </w:t>
      </w:r>
      <w:proofErr w:type="spellStart"/>
      <w:r>
        <w:rPr>
          <w:rFonts w:eastAsia="Times New Roman" w:cs="Times New Roman"/>
          <w:szCs w:val="24"/>
        </w:rPr>
        <w:t>Κιτσάκος</w:t>
      </w:r>
      <w:proofErr w:type="spellEnd"/>
      <w:r>
        <w:rPr>
          <w:rFonts w:eastAsia="Times New Roman" w:cs="Times New Roman"/>
          <w:szCs w:val="24"/>
        </w:rPr>
        <w:t>; Όσα αναφέρει είναι ψευδή; Πραγματικά, υπήρχε η δέσμευσή σας, υπήρχε η προεργασία για μια τέτοια διυπουργική απόφαση; Τι γινόταν αυτά τα δύο-δυόμισι χρόνια; Είναι σημαντικό να πείτε</w:t>
      </w:r>
      <w:r>
        <w:rPr>
          <w:rFonts w:eastAsia="Times New Roman" w:cs="Times New Roman"/>
          <w:szCs w:val="24"/>
        </w:rPr>
        <w:t xml:space="preserve"> πότε τον καλέσατε, πότε σας ενημέρωσε, τι έγγραφα υπάρχουν για την ενημέρωση που έγινε, τι έγγραφα υπάρχουν από τους νομικούς συμβούλους της ΔΕΠΑ;</w:t>
      </w:r>
    </w:p>
    <w:p w14:paraId="382441E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Όλα αυτά, ούτως ή άλλως, από τη δικαστική έρευνα θα φανούν. Όμως, αυτό το οποίο είναι σημαντικό είναι να δού</w:t>
      </w:r>
      <w:r>
        <w:rPr>
          <w:rFonts w:eastAsia="Times New Roman" w:cs="Times New Roman"/>
          <w:szCs w:val="24"/>
        </w:rPr>
        <w:t xml:space="preserve">με και την ευθύνη, η οποία εν προκειμένω -δυστυχώς, για εσάς- δεν </w:t>
      </w:r>
      <w:r>
        <w:rPr>
          <w:rFonts w:eastAsia="Times New Roman" w:cs="Times New Roman"/>
          <w:szCs w:val="24"/>
        </w:rPr>
        <w:lastRenderedPageBreak/>
        <w:t>είναι μόνο διά παραλείψεως, αλλά φαίνεται ότι είναι και διά ενεργειών.</w:t>
      </w:r>
    </w:p>
    <w:p w14:paraId="382441E7" w14:textId="77777777" w:rsidR="00D035B1" w:rsidRDefault="005B20CE">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82441E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w:t>
      </w:r>
      <w:r>
        <w:rPr>
          <w:rFonts w:eastAsia="Times New Roman" w:cs="Times New Roman"/>
          <w:szCs w:val="24"/>
        </w:rPr>
        <w:t>γίας μου, κύριε Πρόεδρε.</w:t>
      </w:r>
    </w:p>
    <w:p w14:paraId="382441E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Είναι και διά ενεργειών, είτε αυτές αφορούν αντικαταστάσεις προσώπων, τις οποίες και κάνατε, είτε καθυστερήσεις σε ελέγχους</w:t>
      </w:r>
      <w:r w:rsidRPr="00295D30">
        <w:rPr>
          <w:rFonts w:eastAsia="Times New Roman" w:cs="Times New Roman"/>
          <w:szCs w:val="24"/>
        </w:rPr>
        <w:t xml:space="preserve"> </w:t>
      </w:r>
      <w:r>
        <w:rPr>
          <w:rFonts w:eastAsia="Times New Roman" w:cs="Times New Roman"/>
          <w:szCs w:val="24"/>
        </w:rPr>
        <w:t>και σε ενέργειες, τα οποία προβλέπονταν να γίνουν από εσάς.</w:t>
      </w:r>
    </w:p>
    <w:p w14:paraId="382441E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Αυτό το οποίο περιμένει να ακούσει ο ελληνικός </w:t>
      </w:r>
      <w:r>
        <w:rPr>
          <w:rFonts w:eastAsia="Times New Roman" w:cs="Times New Roman"/>
          <w:szCs w:val="24"/>
        </w:rPr>
        <w:t xml:space="preserve">λαός σήμερα είναι το εξής. Διότι στα αντικειμενικά δεδομένα, όπως είπα, υπάρχουν και δύο-τρία χαρακτηριστικά τα οποία, επίσης, είναι αδιαμφισβήτητα. Το ένα είναι το χαρακτηριστικό που έχει ο κ. </w:t>
      </w:r>
      <w:proofErr w:type="spellStart"/>
      <w:r>
        <w:rPr>
          <w:rFonts w:eastAsia="Times New Roman" w:cs="Times New Roman"/>
          <w:szCs w:val="24"/>
        </w:rPr>
        <w:t>Κιτσάκος</w:t>
      </w:r>
      <w:proofErr w:type="spellEnd"/>
      <w:r>
        <w:rPr>
          <w:rFonts w:eastAsia="Times New Roman" w:cs="Times New Roman"/>
          <w:szCs w:val="24"/>
        </w:rPr>
        <w:t>, το οποίο βεβαίως δεν μπορεί κανείς να εξαλείψει, του</w:t>
      </w:r>
      <w:r>
        <w:rPr>
          <w:rFonts w:eastAsia="Times New Roman" w:cs="Times New Roman"/>
          <w:szCs w:val="24"/>
        </w:rPr>
        <w:t xml:space="preserve"> στελέχους του ΣΥΡΙΖΑ στον τομέα ενέργειας και για αυτόν τον λόγο τοποθετήθηκε σε εσάς και προφανώς, ως πολύ αξιόπιστο </w:t>
      </w:r>
      <w:r>
        <w:rPr>
          <w:rFonts w:eastAsia="Times New Roman" w:cs="Times New Roman"/>
          <w:szCs w:val="24"/>
        </w:rPr>
        <w:lastRenderedPageBreak/>
        <w:t>πρόσωπο, τοποθετήθηκε, ως πολύ αξιόπιστο πρόσωπο, επιλέχθηκε για τον τομέα ενέργειας. Άρα, πρέπει να μας πείτε σήμερα τι από αυτά</w:t>
      </w:r>
      <w:r>
        <w:rPr>
          <w:rFonts w:eastAsia="Times New Roman" w:cs="Times New Roman"/>
          <w:szCs w:val="24"/>
        </w:rPr>
        <w:t>,</w:t>
      </w:r>
      <w:r>
        <w:rPr>
          <w:rFonts w:eastAsia="Times New Roman" w:cs="Times New Roman"/>
          <w:szCs w:val="24"/>
        </w:rPr>
        <w:t xml:space="preserve"> που κα</w:t>
      </w:r>
      <w:r>
        <w:rPr>
          <w:rFonts w:eastAsia="Times New Roman" w:cs="Times New Roman"/>
          <w:szCs w:val="24"/>
        </w:rPr>
        <w:t>ταγγέλλει είναι ψέματα και τι αληθή. Αυτό είναι το ένα.</w:t>
      </w:r>
    </w:p>
    <w:p w14:paraId="382441E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 άλλο, βεβαίως, είναι και το τυχαίο συμβάν, να βρίσκεται και να περιφέρεται στην Καβάλα και όχι μόνο και ένα πρόσωπο ονομαζόμενο «μεσίτης» -αυτό το μάθαμε στη συνέχεια- το οποίο τυχαίνει και αυτό να</w:t>
      </w:r>
      <w:r>
        <w:rPr>
          <w:rFonts w:eastAsia="Times New Roman" w:cs="Times New Roman"/>
          <w:szCs w:val="24"/>
        </w:rPr>
        <w:t xml:space="preserve"> είναι στενό πρόσωπο δικού σας Υπουργού. Τα δύο κεντρικά πρόσωπα όλης αυτής της ιστορίας είναι πρόσωπα του στενού πυρήνα του Μαξίμου. Βεβαίως, αυτό θα είχε λίγη σημασία, αν δεν είχαμε το ένα από τα δύο πρόσωπα να είναι αυτή τη στιγμή διωκόμενο για κακουργή</w:t>
      </w:r>
      <w:r>
        <w:rPr>
          <w:rFonts w:eastAsia="Times New Roman" w:cs="Times New Roman"/>
          <w:szCs w:val="24"/>
        </w:rPr>
        <w:t>ματα και αυτό το πρόσωπο να αναφέρει ότι οι ενέργειές του, οι κινήσεις του είχαν όλες τη δική σας έγκριση, τη δική σας συναίνεση. Όμως, έξω από αυτά, εσείς δεν πράξατε αυτό που οφείλατε, έτσι ώστε να μην εκτροχιαστεί το χρέος της ΔΕΠΑ.</w:t>
      </w:r>
    </w:p>
    <w:p w14:paraId="382441E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Νομίζω, κύριοι συνάδ</w:t>
      </w:r>
      <w:r>
        <w:rPr>
          <w:rFonts w:eastAsia="Times New Roman" w:cs="Times New Roman"/>
          <w:szCs w:val="24"/>
        </w:rPr>
        <w:t>ελφοι, ότι εδώ, αλλά και γενικότερα σε όλα τα σκάνδαλα</w:t>
      </w:r>
      <w:r>
        <w:rPr>
          <w:rFonts w:eastAsia="Times New Roman" w:cs="Times New Roman"/>
          <w:szCs w:val="24"/>
        </w:rPr>
        <w:t>,</w:t>
      </w:r>
      <w:r>
        <w:rPr>
          <w:rFonts w:eastAsia="Times New Roman" w:cs="Times New Roman"/>
          <w:szCs w:val="24"/>
        </w:rPr>
        <w:t xml:space="preserve"> που σχετίζονται με την Κυβέρνηση αυτή, υπάρχει το εξής χαρακτηριστικό: Τα περισσότερα ξεκινούν με </w:t>
      </w:r>
      <w:r>
        <w:rPr>
          <w:rFonts w:eastAsia="Times New Roman" w:cs="Times New Roman"/>
          <w:szCs w:val="24"/>
        </w:rPr>
        <w:lastRenderedPageBreak/>
        <w:t>καταγγελίες των ίδιων των κεντρικών προσώπων, τα οποία επέλεξε και τοποθέτησε εκεί ο ίδιος ο ΣΥΡΙΖΑ. Α</w:t>
      </w:r>
      <w:r>
        <w:rPr>
          <w:rFonts w:eastAsia="Times New Roman" w:cs="Times New Roman"/>
          <w:szCs w:val="24"/>
        </w:rPr>
        <w:t>υτό δεν έχει ξανασυμβεί. Πρόσωπα που τοποθετήθηκαν από τους ίδιους, πρόσωπα που έτυχαν της εμπιστοσύνης της Κυβερνήσεως, έρχονται και καταγγέλλουν πράγματα. Δεν είναι η μοναδική περίπτωση. Είναι και πολλές άλλες. Εσείς κάνατε ότι δεν το ακούτε, το απαξιώνε</w:t>
      </w:r>
      <w:r>
        <w:rPr>
          <w:rFonts w:eastAsia="Times New Roman" w:cs="Times New Roman"/>
          <w:szCs w:val="24"/>
        </w:rPr>
        <w:t>τε. Όμως, εδώ δεν ακούτε τι γίνεται εντός του Υπουργικού Συμβουλίου. Φαντάζομαι ότι θα είναι πολύ εύκολο για εσάς να μην ακούτε και αυτούς.</w:t>
      </w:r>
    </w:p>
    <w:p w14:paraId="382441E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Όμως, η διερεύνηση της πολιτικής και ποινικής ευθύνης ανθρώπων οι οποίοι τέλεσαν ποινικά αδικήματα είναι αναγκαίο να</w:t>
      </w:r>
      <w:r>
        <w:rPr>
          <w:rFonts w:eastAsia="Times New Roman" w:cs="Times New Roman"/>
          <w:szCs w:val="24"/>
        </w:rPr>
        <w:t xml:space="preserve"> συμβεί και είναι αυτονόητο ότι θα συμβεί και για αυτόν τον λόγο, καλό είναι να ετοιμάζετε όχι απλώς την </w:t>
      </w:r>
      <w:proofErr w:type="spellStart"/>
      <w:r>
        <w:rPr>
          <w:rFonts w:eastAsia="Times New Roman" w:cs="Times New Roman"/>
          <w:szCs w:val="24"/>
        </w:rPr>
        <w:t>πρωτολογία</w:t>
      </w:r>
      <w:proofErr w:type="spellEnd"/>
      <w:r>
        <w:rPr>
          <w:rFonts w:eastAsia="Times New Roman" w:cs="Times New Roman"/>
          <w:szCs w:val="24"/>
        </w:rPr>
        <w:t xml:space="preserve"> σας, αλλά την απολογία σας.</w:t>
      </w:r>
    </w:p>
    <w:p w14:paraId="382441E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 πολύ, κύριοι συνάδελφοι.</w:t>
      </w:r>
    </w:p>
    <w:p w14:paraId="382441EF" w14:textId="77777777" w:rsidR="00D035B1" w:rsidRDefault="005B20CE">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82441F0" w14:textId="77777777" w:rsidR="00D035B1" w:rsidRDefault="005B20CE">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w:t>
      </w:r>
      <w:r w:rsidRPr="00CB5CA0">
        <w:rPr>
          <w:rFonts w:eastAsia="Times New Roman" w:cs="Times New Roman"/>
          <w:b/>
          <w:szCs w:val="24"/>
        </w:rPr>
        <w:t>ρεμένος):</w:t>
      </w:r>
      <w:r w:rsidRPr="00CB5CA0">
        <w:rPr>
          <w:rFonts w:eastAsia="Times New Roman" w:cs="Times New Roman"/>
          <w:szCs w:val="24"/>
        </w:rPr>
        <w:t xml:space="preserve"> </w:t>
      </w:r>
      <w:r>
        <w:rPr>
          <w:rFonts w:eastAsia="Times New Roman" w:cs="Times New Roman"/>
          <w:szCs w:val="24"/>
        </w:rPr>
        <w:t>Ο κ. Καραγκούνης έχει τον λόγο.</w:t>
      </w:r>
    </w:p>
    <w:p w14:paraId="382441F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Ευχαριστώ, κύριε Πρόεδρε.</w:t>
      </w:r>
    </w:p>
    <w:p w14:paraId="382441F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Θα χρησιμοποιήσω και εγώ τον χρόνο της δευτερολογίας μου.</w:t>
      </w:r>
    </w:p>
    <w:p w14:paraId="382441F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Νομίζω ότι οι καλοί συνάδελφοι περιέγραψαν με πολύ μεγάλη σαφήνεια και πληρότητα όλα τα στοιχεία που αφο</w:t>
      </w:r>
      <w:r>
        <w:rPr>
          <w:rFonts w:eastAsia="Times New Roman" w:cs="Times New Roman"/>
          <w:szCs w:val="24"/>
        </w:rPr>
        <w:t xml:space="preserve">ρούν αυτή την υπόθεση. Ο κόσμος που μας παρακολουθεί καταλαβαίνει ότι δεν έχουμε να κάνουμε με μια ακόμη πολιτική αντιπαράθεση, αλλά με μια σκοτεινή υπόθεση, η οποία, όπως έχει ήδη πει νωρίτερα και ο Μάκης Βορίδης, έχει φτάσει στη </w:t>
      </w:r>
      <w:r>
        <w:rPr>
          <w:rFonts w:eastAsia="Times New Roman" w:cs="Times New Roman"/>
          <w:szCs w:val="24"/>
        </w:rPr>
        <w:t>δ</w:t>
      </w:r>
      <w:r>
        <w:rPr>
          <w:rFonts w:eastAsia="Times New Roman" w:cs="Times New Roman"/>
          <w:szCs w:val="24"/>
        </w:rPr>
        <w:t>ικαιοσύνη.</w:t>
      </w:r>
    </w:p>
    <w:p w14:paraId="382441F4" w14:textId="77777777" w:rsidR="00D035B1" w:rsidRDefault="005B20CE">
      <w:pPr>
        <w:spacing w:line="600" w:lineRule="auto"/>
        <w:ind w:firstLine="720"/>
        <w:jc w:val="both"/>
        <w:rPr>
          <w:rFonts w:eastAsiaTheme="minorHAnsi"/>
          <w:szCs w:val="24"/>
          <w:lang w:eastAsia="en-US"/>
        </w:rPr>
      </w:pPr>
      <w:r>
        <w:rPr>
          <w:rFonts w:eastAsia="Times New Roman" w:cs="Times New Roman"/>
          <w:szCs w:val="24"/>
        </w:rPr>
        <w:t xml:space="preserve">Το λέω αυτό με τη λογική ότι η </w:t>
      </w:r>
      <w:r>
        <w:rPr>
          <w:rFonts w:eastAsia="Times New Roman" w:cs="Times New Roman"/>
          <w:szCs w:val="24"/>
        </w:rPr>
        <w:t>δ</w:t>
      </w:r>
      <w:r>
        <w:rPr>
          <w:rFonts w:eastAsia="Times New Roman" w:cs="Times New Roman"/>
          <w:szCs w:val="24"/>
        </w:rPr>
        <w:t xml:space="preserve">ικαιοσύνη έχει πια τον πρώτο λόγο, ώστε να διαλευκανθεί το τι ακριβώς έχει γίνει. Η δική μας υποχρέωση και βεβαίως, η υποχρέωση της Κυβέρνησης είναι να διευκολύνει και να ενισχύσει το έργο της </w:t>
      </w:r>
      <w:r>
        <w:rPr>
          <w:rFonts w:eastAsia="Times New Roman" w:cs="Times New Roman"/>
          <w:szCs w:val="24"/>
        </w:rPr>
        <w:t>δ</w:t>
      </w:r>
      <w:r>
        <w:rPr>
          <w:rFonts w:eastAsia="Times New Roman" w:cs="Times New Roman"/>
          <w:szCs w:val="24"/>
        </w:rPr>
        <w:t>ικαιοσύνης, ώστε να μάθει ο κό</w:t>
      </w:r>
      <w:r>
        <w:rPr>
          <w:rFonts w:eastAsia="Times New Roman" w:cs="Times New Roman"/>
          <w:szCs w:val="24"/>
        </w:rPr>
        <w:t xml:space="preserve">σμος τις ακριβώς έχει συμβεί. Διότι, όπως είπαν και οι προηγούμενοι ομιλητές, ακριβώς επειδή τα </w:t>
      </w:r>
      <w:r>
        <w:rPr>
          <w:rFonts w:eastAsia="Times New Roman" w:cs="Times New Roman"/>
          <w:szCs w:val="24"/>
        </w:rPr>
        <w:lastRenderedPageBreak/>
        <w:t>χρέη της ΔΕΠΑ έχουν εκτοξευτεί στα 125</w:t>
      </w:r>
      <w:r>
        <w:rPr>
          <w:rFonts w:eastAsia="Times New Roman" w:cs="Times New Roman"/>
          <w:szCs w:val="24"/>
        </w:rPr>
        <w:t>.000.000</w:t>
      </w:r>
      <w:r>
        <w:rPr>
          <w:rFonts w:eastAsia="Times New Roman" w:cs="Times New Roman"/>
          <w:szCs w:val="24"/>
        </w:rPr>
        <w:t xml:space="preserve"> ευρώ, δηλαδή περίπου 50</w:t>
      </w:r>
      <w:r>
        <w:rPr>
          <w:rFonts w:eastAsia="Times New Roman" w:cs="Times New Roman"/>
          <w:szCs w:val="24"/>
        </w:rPr>
        <w:t>.000.000</w:t>
      </w:r>
      <w:r>
        <w:rPr>
          <w:rFonts w:eastAsia="Times New Roman" w:cs="Times New Roman"/>
          <w:szCs w:val="24"/>
        </w:rPr>
        <w:t xml:space="preserve"> παραπάνω από ό,τι είχαν φτάσει το 2014 -όπως ήδη είπαν και οι συνάδελφοι- και μάλ</w:t>
      </w:r>
      <w:r>
        <w:rPr>
          <w:rFonts w:eastAsia="Times New Roman" w:cs="Times New Roman"/>
          <w:szCs w:val="24"/>
        </w:rPr>
        <w:t>ιστα, τη διετία 2013-2014 είχαν σταθεροποιηθεί και ελαφρώς μειωθεί, διότι ακριβώς μπήκαν οι αυστηρές προϋποθέσεις για την αποπληρωμή, πρέπει να εξηγήσετε κύριε Σταθάκη, γιατί βγάλατε αυτές τις προϋποθέσεις.</w:t>
      </w:r>
      <w:r>
        <w:rPr>
          <w:rFonts w:eastAsiaTheme="minorHAnsi"/>
          <w:szCs w:val="24"/>
          <w:lang w:eastAsia="en-US"/>
        </w:rPr>
        <w:t xml:space="preserve"> </w:t>
      </w:r>
      <w:r>
        <w:rPr>
          <w:rFonts w:eastAsiaTheme="minorHAnsi"/>
          <w:szCs w:val="24"/>
          <w:lang w:eastAsia="en-US"/>
        </w:rPr>
        <w:t>Πρέπει,</w:t>
      </w:r>
      <w:r w:rsidRPr="00202DF0">
        <w:rPr>
          <w:rFonts w:eastAsiaTheme="minorHAnsi"/>
          <w:szCs w:val="24"/>
          <w:lang w:eastAsia="en-US"/>
        </w:rPr>
        <w:t xml:space="preserve"> λοιπόν</w:t>
      </w:r>
      <w:r>
        <w:rPr>
          <w:rFonts w:eastAsiaTheme="minorHAnsi"/>
          <w:szCs w:val="24"/>
          <w:lang w:eastAsia="en-US"/>
        </w:rPr>
        <w:t>, για λόγους δ</w:t>
      </w:r>
      <w:r w:rsidRPr="00202DF0">
        <w:rPr>
          <w:rFonts w:eastAsiaTheme="minorHAnsi"/>
          <w:szCs w:val="24"/>
          <w:lang w:eastAsia="en-US"/>
        </w:rPr>
        <w:t>ημοσίου συμφέροντος ν</w:t>
      </w:r>
      <w:r w:rsidRPr="00202DF0">
        <w:rPr>
          <w:rFonts w:eastAsiaTheme="minorHAnsi"/>
          <w:szCs w:val="24"/>
          <w:lang w:eastAsia="en-US"/>
        </w:rPr>
        <w:t>α διασαφηνιστεί τάχιστα αν πρόκειται για περίπτωση διασπάθισης δημοσίου χρήματος</w:t>
      </w:r>
      <w:r>
        <w:rPr>
          <w:rFonts w:eastAsiaTheme="minorHAnsi"/>
          <w:szCs w:val="24"/>
          <w:lang w:eastAsia="en-US"/>
        </w:rPr>
        <w:t>. Κ</w:t>
      </w:r>
      <w:r w:rsidRPr="00202DF0">
        <w:rPr>
          <w:rFonts w:eastAsiaTheme="minorHAnsi"/>
          <w:szCs w:val="24"/>
          <w:lang w:eastAsia="en-US"/>
        </w:rPr>
        <w:t xml:space="preserve">αι αν </w:t>
      </w:r>
      <w:r>
        <w:rPr>
          <w:rFonts w:eastAsiaTheme="minorHAnsi"/>
          <w:szCs w:val="24"/>
          <w:lang w:eastAsia="en-US"/>
        </w:rPr>
        <w:t xml:space="preserve">ναι, </w:t>
      </w:r>
      <w:r w:rsidRPr="00202DF0">
        <w:rPr>
          <w:rFonts w:eastAsiaTheme="minorHAnsi"/>
          <w:szCs w:val="24"/>
          <w:lang w:eastAsia="en-US"/>
        </w:rPr>
        <w:t xml:space="preserve">να αποκατασταθεί άμεσα κάθε ζημιά του </w:t>
      </w:r>
      <w:r>
        <w:rPr>
          <w:rFonts w:eastAsiaTheme="minorHAnsi"/>
          <w:szCs w:val="24"/>
          <w:lang w:eastAsia="en-US"/>
        </w:rPr>
        <w:t>δ</w:t>
      </w:r>
      <w:r w:rsidRPr="00202DF0">
        <w:rPr>
          <w:rFonts w:eastAsiaTheme="minorHAnsi"/>
          <w:szCs w:val="24"/>
          <w:lang w:eastAsia="en-US"/>
        </w:rPr>
        <w:t>ημοσίου και να αποδοθούν οι ανάλογες ευθύνες</w:t>
      </w:r>
      <w:r>
        <w:rPr>
          <w:rFonts w:eastAsiaTheme="minorHAnsi"/>
          <w:szCs w:val="24"/>
          <w:lang w:eastAsia="en-US"/>
        </w:rPr>
        <w:t>.</w:t>
      </w:r>
    </w:p>
    <w:p w14:paraId="382441F5"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Οπότε, κύριε</w:t>
      </w:r>
      <w:r w:rsidRPr="00202DF0">
        <w:rPr>
          <w:rFonts w:eastAsiaTheme="minorHAnsi"/>
          <w:szCs w:val="24"/>
          <w:lang w:eastAsia="en-US"/>
        </w:rPr>
        <w:t xml:space="preserve"> Καλογήρου</w:t>
      </w:r>
      <w:r>
        <w:rPr>
          <w:rFonts w:eastAsiaTheme="minorHAnsi"/>
          <w:szCs w:val="24"/>
          <w:lang w:eastAsia="en-US"/>
        </w:rPr>
        <w:t>,</w:t>
      </w:r>
      <w:r w:rsidRPr="00202DF0">
        <w:rPr>
          <w:rFonts w:eastAsiaTheme="minorHAnsi"/>
          <w:szCs w:val="24"/>
          <w:lang w:eastAsia="en-US"/>
        </w:rPr>
        <w:t xml:space="preserve"> </w:t>
      </w:r>
      <w:r>
        <w:rPr>
          <w:rFonts w:eastAsiaTheme="minorHAnsi"/>
          <w:szCs w:val="24"/>
          <w:lang w:eastAsia="en-US"/>
        </w:rPr>
        <w:t>κύριε Υπουργέ της Δικ</w:t>
      </w:r>
      <w:r w:rsidRPr="00202DF0">
        <w:rPr>
          <w:rFonts w:eastAsiaTheme="minorHAnsi"/>
          <w:szCs w:val="24"/>
          <w:lang w:eastAsia="en-US"/>
        </w:rPr>
        <w:t>αιοσύνης</w:t>
      </w:r>
      <w:r>
        <w:rPr>
          <w:rFonts w:eastAsiaTheme="minorHAnsi"/>
          <w:szCs w:val="24"/>
          <w:lang w:eastAsia="en-US"/>
        </w:rPr>
        <w:t>, οφείλετε</w:t>
      </w:r>
      <w:r w:rsidRPr="00202DF0">
        <w:rPr>
          <w:rFonts w:eastAsiaTheme="minorHAnsi"/>
          <w:szCs w:val="24"/>
          <w:lang w:eastAsia="en-US"/>
        </w:rPr>
        <w:t xml:space="preserve"> να μας δώσετε</w:t>
      </w:r>
      <w:r w:rsidRPr="00202DF0">
        <w:rPr>
          <w:rFonts w:eastAsiaTheme="minorHAnsi"/>
          <w:szCs w:val="24"/>
          <w:lang w:eastAsia="en-US"/>
        </w:rPr>
        <w:t xml:space="preserve"> συγκεκρι</w:t>
      </w:r>
      <w:r>
        <w:rPr>
          <w:rFonts w:eastAsiaTheme="minorHAnsi"/>
          <w:szCs w:val="24"/>
          <w:lang w:eastAsia="en-US"/>
        </w:rPr>
        <w:t>μένες απαντήσεις για την πορεία αυτής</w:t>
      </w:r>
      <w:r w:rsidRPr="00202DF0">
        <w:rPr>
          <w:rFonts w:eastAsiaTheme="minorHAnsi"/>
          <w:szCs w:val="24"/>
          <w:lang w:eastAsia="en-US"/>
        </w:rPr>
        <w:t xml:space="preserve"> της υπόθεσης και να μας πείτε </w:t>
      </w:r>
      <w:r>
        <w:rPr>
          <w:rFonts w:eastAsiaTheme="minorHAnsi"/>
          <w:szCs w:val="24"/>
          <w:lang w:eastAsia="en-US"/>
        </w:rPr>
        <w:t>-ε</w:t>
      </w:r>
      <w:r w:rsidRPr="00202DF0">
        <w:rPr>
          <w:rFonts w:eastAsiaTheme="minorHAnsi"/>
          <w:szCs w:val="24"/>
          <w:lang w:eastAsia="en-US"/>
        </w:rPr>
        <w:t>ντός</w:t>
      </w:r>
      <w:r>
        <w:rPr>
          <w:rFonts w:eastAsiaTheme="minorHAnsi"/>
          <w:szCs w:val="24"/>
          <w:lang w:eastAsia="en-US"/>
        </w:rPr>
        <w:t>,</w:t>
      </w:r>
      <w:r w:rsidRPr="00202DF0">
        <w:rPr>
          <w:rFonts w:eastAsiaTheme="minorHAnsi"/>
          <w:szCs w:val="24"/>
          <w:lang w:eastAsia="en-US"/>
        </w:rPr>
        <w:t xml:space="preserve"> βεβαίως</w:t>
      </w:r>
      <w:r>
        <w:rPr>
          <w:rFonts w:eastAsiaTheme="minorHAnsi"/>
          <w:szCs w:val="24"/>
          <w:lang w:eastAsia="en-US"/>
        </w:rPr>
        <w:t>,</w:t>
      </w:r>
      <w:r w:rsidRPr="00202DF0">
        <w:rPr>
          <w:rFonts w:eastAsiaTheme="minorHAnsi"/>
          <w:szCs w:val="24"/>
          <w:lang w:eastAsia="en-US"/>
        </w:rPr>
        <w:t xml:space="preserve"> των ορίων της θεσμικής σας λειτουργί</w:t>
      </w:r>
      <w:r>
        <w:rPr>
          <w:rFonts w:eastAsiaTheme="minorHAnsi"/>
          <w:szCs w:val="24"/>
          <w:lang w:eastAsia="en-US"/>
        </w:rPr>
        <w:t>α</w:t>
      </w:r>
      <w:r w:rsidRPr="00202DF0">
        <w:rPr>
          <w:rFonts w:eastAsiaTheme="minorHAnsi"/>
          <w:szCs w:val="24"/>
          <w:lang w:eastAsia="en-US"/>
        </w:rPr>
        <w:t>ς</w:t>
      </w:r>
      <w:r>
        <w:rPr>
          <w:rFonts w:eastAsiaTheme="minorHAnsi"/>
          <w:szCs w:val="24"/>
          <w:lang w:eastAsia="en-US"/>
        </w:rPr>
        <w:t>-</w:t>
      </w:r>
      <w:r w:rsidRPr="00202DF0">
        <w:rPr>
          <w:rFonts w:eastAsiaTheme="minorHAnsi"/>
          <w:szCs w:val="24"/>
          <w:lang w:eastAsia="en-US"/>
        </w:rPr>
        <w:t xml:space="preserve"> </w:t>
      </w:r>
      <w:r>
        <w:rPr>
          <w:rFonts w:eastAsiaTheme="minorHAnsi"/>
          <w:szCs w:val="24"/>
          <w:lang w:eastAsia="en-US"/>
        </w:rPr>
        <w:t>τι έχετε πράξει</w:t>
      </w:r>
      <w:r w:rsidRPr="00202DF0">
        <w:rPr>
          <w:rFonts w:eastAsiaTheme="minorHAnsi"/>
          <w:szCs w:val="24"/>
          <w:lang w:eastAsia="en-US"/>
        </w:rPr>
        <w:t xml:space="preserve"> μέχρι τώρα </w:t>
      </w:r>
      <w:r>
        <w:rPr>
          <w:rFonts w:eastAsiaTheme="minorHAnsi"/>
          <w:szCs w:val="24"/>
          <w:lang w:eastAsia="en-US"/>
        </w:rPr>
        <w:t xml:space="preserve">ώστε να </w:t>
      </w:r>
      <w:proofErr w:type="spellStart"/>
      <w:r>
        <w:rPr>
          <w:rFonts w:eastAsiaTheme="minorHAnsi"/>
          <w:szCs w:val="24"/>
          <w:lang w:eastAsia="en-US"/>
        </w:rPr>
        <w:t>προτεραιοποιηθεί</w:t>
      </w:r>
      <w:proofErr w:type="spellEnd"/>
      <w:r>
        <w:rPr>
          <w:rFonts w:eastAsiaTheme="minorHAnsi"/>
          <w:szCs w:val="24"/>
          <w:lang w:eastAsia="en-US"/>
        </w:rPr>
        <w:t xml:space="preserve"> η υπόθεση αυτή, για να έχουμε </w:t>
      </w:r>
      <w:r w:rsidRPr="00202DF0">
        <w:rPr>
          <w:rFonts w:eastAsiaTheme="minorHAnsi"/>
          <w:szCs w:val="24"/>
          <w:lang w:eastAsia="en-US"/>
        </w:rPr>
        <w:t>τάχιστα τ</w:t>
      </w:r>
      <w:r>
        <w:rPr>
          <w:rFonts w:eastAsiaTheme="minorHAnsi"/>
          <w:szCs w:val="24"/>
          <w:lang w:eastAsia="en-US"/>
        </w:rPr>
        <w:t>ι</w:t>
      </w:r>
      <w:r w:rsidRPr="00202DF0">
        <w:rPr>
          <w:rFonts w:eastAsiaTheme="minorHAnsi"/>
          <w:szCs w:val="24"/>
          <w:lang w:eastAsia="en-US"/>
        </w:rPr>
        <w:t xml:space="preserve">ς διακριβώσεις και </w:t>
      </w:r>
      <w:r>
        <w:rPr>
          <w:rFonts w:eastAsiaTheme="minorHAnsi"/>
          <w:szCs w:val="24"/>
          <w:lang w:eastAsia="en-US"/>
        </w:rPr>
        <w:t>τα πορίσματ</w:t>
      </w:r>
      <w:r>
        <w:rPr>
          <w:rFonts w:eastAsiaTheme="minorHAnsi"/>
          <w:szCs w:val="24"/>
          <w:lang w:eastAsia="en-US"/>
        </w:rPr>
        <w:t xml:space="preserve">α της </w:t>
      </w:r>
      <w:r>
        <w:rPr>
          <w:rFonts w:eastAsiaTheme="minorHAnsi"/>
          <w:szCs w:val="24"/>
          <w:lang w:eastAsia="en-US"/>
        </w:rPr>
        <w:t>δ</w:t>
      </w:r>
      <w:r w:rsidRPr="00202DF0">
        <w:rPr>
          <w:rFonts w:eastAsiaTheme="minorHAnsi"/>
          <w:szCs w:val="24"/>
          <w:lang w:eastAsia="en-US"/>
        </w:rPr>
        <w:t>ικαιοσύνης</w:t>
      </w:r>
      <w:r>
        <w:rPr>
          <w:rFonts w:eastAsiaTheme="minorHAnsi"/>
          <w:szCs w:val="24"/>
          <w:lang w:eastAsia="en-US"/>
        </w:rPr>
        <w:t>.</w:t>
      </w:r>
    </w:p>
    <w:p w14:paraId="382441F6"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Γ</w:t>
      </w:r>
      <w:r w:rsidRPr="00202DF0">
        <w:rPr>
          <w:rFonts w:eastAsiaTheme="minorHAnsi"/>
          <w:szCs w:val="24"/>
          <w:lang w:eastAsia="en-US"/>
        </w:rPr>
        <w:t>νωρίζετε ότι έρχονται στο φως της δημοσιότητας αποκαλύψεις που χρήζουν απαντήσεων</w:t>
      </w:r>
      <w:r>
        <w:rPr>
          <w:rFonts w:eastAsiaTheme="minorHAnsi"/>
          <w:szCs w:val="24"/>
          <w:lang w:eastAsia="en-US"/>
        </w:rPr>
        <w:t>. Γ</w:t>
      </w:r>
      <w:r w:rsidRPr="00202DF0">
        <w:rPr>
          <w:rFonts w:eastAsiaTheme="minorHAnsi"/>
          <w:szCs w:val="24"/>
          <w:lang w:eastAsia="en-US"/>
        </w:rPr>
        <w:t>ια παράδειγμα</w:t>
      </w:r>
      <w:r>
        <w:rPr>
          <w:rFonts w:eastAsiaTheme="minorHAnsi"/>
          <w:szCs w:val="24"/>
          <w:lang w:eastAsia="en-US"/>
        </w:rPr>
        <w:t>, σήμερα στην εφημερίδα</w:t>
      </w:r>
      <w:r w:rsidRPr="00202DF0">
        <w:rPr>
          <w:rFonts w:eastAsiaTheme="minorHAnsi"/>
          <w:szCs w:val="24"/>
          <w:lang w:eastAsia="en-US"/>
        </w:rPr>
        <w:t xml:space="preserve"> </w:t>
      </w:r>
      <w:r>
        <w:rPr>
          <w:rFonts w:eastAsiaTheme="minorHAnsi"/>
          <w:szCs w:val="24"/>
          <w:lang w:eastAsia="en-US"/>
        </w:rPr>
        <w:t>«ΤΑ ΝΕΑ» αποκαλύπτουν την επιστολή της ΔΕΠΑ,</w:t>
      </w:r>
      <w:r w:rsidRPr="00202DF0">
        <w:rPr>
          <w:rFonts w:eastAsiaTheme="minorHAnsi"/>
          <w:szCs w:val="24"/>
          <w:lang w:eastAsia="en-US"/>
        </w:rPr>
        <w:t xml:space="preserve"> </w:t>
      </w:r>
      <w:r w:rsidRPr="00202DF0">
        <w:rPr>
          <w:rFonts w:eastAsiaTheme="minorHAnsi"/>
          <w:szCs w:val="24"/>
          <w:lang w:eastAsia="en-US"/>
        </w:rPr>
        <w:lastRenderedPageBreak/>
        <w:t xml:space="preserve">που στάλθηκε πριν από </w:t>
      </w:r>
      <w:r>
        <w:rPr>
          <w:rFonts w:eastAsiaTheme="minorHAnsi"/>
          <w:szCs w:val="24"/>
          <w:lang w:eastAsia="en-US"/>
        </w:rPr>
        <w:t>δέκα</w:t>
      </w:r>
      <w:r w:rsidRPr="00202DF0">
        <w:rPr>
          <w:rFonts w:eastAsiaTheme="minorHAnsi"/>
          <w:szCs w:val="24"/>
          <w:lang w:eastAsia="en-US"/>
        </w:rPr>
        <w:t xml:space="preserve"> μέρες προς τον κ</w:t>
      </w:r>
      <w:r>
        <w:rPr>
          <w:rFonts w:eastAsiaTheme="minorHAnsi"/>
          <w:szCs w:val="24"/>
          <w:lang w:eastAsia="en-US"/>
        </w:rPr>
        <w:t>.</w:t>
      </w:r>
      <w:r w:rsidRPr="00202DF0">
        <w:rPr>
          <w:rFonts w:eastAsiaTheme="minorHAnsi"/>
          <w:szCs w:val="24"/>
          <w:lang w:eastAsia="en-US"/>
        </w:rPr>
        <w:t xml:space="preserve"> </w:t>
      </w:r>
      <w:proofErr w:type="spellStart"/>
      <w:r w:rsidRPr="00202DF0">
        <w:rPr>
          <w:rFonts w:eastAsiaTheme="minorHAnsi"/>
          <w:szCs w:val="24"/>
          <w:lang w:eastAsia="en-US"/>
        </w:rPr>
        <w:t>Π</w:t>
      </w:r>
      <w:r>
        <w:rPr>
          <w:rFonts w:eastAsiaTheme="minorHAnsi"/>
          <w:szCs w:val="24"/>
          <w:lang w:eastAsia="en-US"/>
        </w:rPr>
        <w:t>ι</w:t>
      </w:r>
      <w:r w:rsidRPr="00202DF0">
        <w:rPr>
          <w:rFonts w:eastAsiaTheme="minorHAnsi"/>
          <w:szCs w:val="24"/>
          <w:lang w:eastAsia="en-US"/>
        </w:rPr>
        <w:t>τσι</w:t>
      </w:r>
      <w:r>
        <w:rPr>
          <w:rFonts w:eastAsiaTheme="minorHAnsi"/>
          <w:szCs w:val="24"/>
          <w:lang w:eastAsia="en-US"/>
        </w:rPr>
        <w:t>λή</w:t>
      </w:r>
      <w:proofErr w:type="spellEnd"/>
      <w:r w:rsidRPr="00202DF0">
        <w:rPr>
          <w:rFonts w:eastAsiaTheme="minorHAnsi"/>
          <w:szCs w:val="24"/>
          <w:lang w:eastAsia="en-US"/>
        </w:rPr>
        <w:t xml:space="preserve"> </w:t>
      </w:r>
      <w:r>
        <w:rPr>
          <w:rFonts w:eastAsiaTheme="minorHAnsi"/>
          <w:szCs w:val="24"/>
          <w:lang w:eastAsia="en-US"/>
        </w:rPr>
        <w:t xml:space="preserve">και την </w:t>
      </w:r>
      <w:r>
        <w:rPr>
          <w:rFonts w:eastAsiaTheme="minorHAnsi"/>
          <w:szCs w:val="24"/>
          <w:lang w:eastAsia="en-US"/>
        </w:rPr>
        <w:t>α</w:t>
      </w:r>
      <w:r w:rsidRPr="00202DF0">
        <w:rPr>
          <w:rFonts w:eastAsiaTheme="minorHAnsi"/>
          <w:szCs w:val="24"/>
          <w:lang w:eastAsia="en-US"/>
        </w:rPr>
        <w:t xml:space="preserve">ρχή </w:t>
      </w:r>
      <w:r>
        <w:rPr>
          <w:rFonts w:eastAsiaTheme="minorHAnsi"/>
          <w:szCs w:val="24"/>
          <w:lang w:eastAsia="en-US"/>
        </w:rPr>
        <w:t>ξ</w:t>
      </w:r>
      <w:r w:rsidRPr="00202DF0">
        <w:rPr>
          <w:rFonts w:eastAsiaTheme="minorHAnsi"/>
          <w:szCs w:val="24"/>
          <w:lang w:eastAsia="en-US"/>
        </w:rPr>
        <w:t>επλύματος</w:t>
      </w:r>
      <w:r>
        <w:rPr>
          <w:rFonts w:eastAsiaTheme="minorHAnsi"/>
          <w:szCs w:val="24"/>
          <w:lang w:eastAsia="en-US"/>
        </w:rPr>
        <w:t>, όπου καταγγέλλονται οι</w:t>
      </w:r>
      <w:r w:rsidRPr="00202DF0">
        <w:rPr>
          <w:rFonts w:eastAsiaTheme="minorHAnsi"/>
          <w:szCs w:val="24"/>
          <w:lang w:eastAsia="en-US"/>
        </w:rPr>
        <w:t xml:space="preserve"> αυξανόμενες οφειλές της </w:t>
      </w:r>
      <w:r>
        <w:rPr>
          <w:rFonts w:eastAsiaTheme="minorHAnsi"/>
          <w:szCs w:val="24"/>
          <w:lang w:eastAsia="en-US"/>
        </w:rPr>
        <w:t>«</w:t>
      </w:r>
      <w:r>
        <w:rPr>
          <w:rFonts w:eastAsiaTheme="minorHAnsi"/>
          <w:szCs w:val="24"/>
          <w:lang w:val="en-US" w:eastAsia="en-US"/>
        </w:rPr>
        <w:t>ELFE</w:t>
      </w:r>
      <w:r>
        <w:rPr>
          <w:rFonts w:eastAsiaTheme="minorHAnsi"/>
          <w:szCs w:val="24"/>
          <w:lang w:eastAsia="en-US"/>
        </w:rPr>
        <w:t>»</w:t>
      </w:r>
      <w:r w:rsidRPr="00202DF0">
        <w:rPr>
          <w:rFonts w:eastAsiaTheme="minorHAnsi"/>
          <w:szCs w:val="24"/>
          <w:lang w:eastAsia="en-US"/>
        </w:rPr>
        <w:t xml:space="preserve"> και ε</w:t>
      </w:r>
      <w:r>
        <w:rPr>
          <w:rFonts w:eastAsiaTheme="minorHAnsi"/>
          <w:szCs w:val="24"/>
          <w:lang w:eastAsia="en-US"/>
        </w:rPr>
        <w:t>πισημαίνουν αδράνεια απέναντι σ’</w:t>
      </w:r>
      <w:r w:rsidRPr="00202DF0">
        <w:rPr>
          <w:rFonts w:eastAsiaTheme="minorHAnsi"/>
          <w:szCs w:val="24"/>
          <w:lang w:eastAsia="en-US"/>
        </w:rPr>
        <w:t xml:space="preserve"> αυτές </w:t>
      </w:r>
      <w:r>
        <w:rPr>
          <w:rFonts w:eastAsiaTheme="minorHAnsi"/>
          <w:szCs w:val="24"/>
          <w:lang w:eastAsia="en-US"/>
        </w:rPr>
        <w:t xml:space="preserve">τις </w:t>
      </w:r>
      <w:r w:rsidRPr="00202DF0">
        <w:rPr>
          <w:rFonts w:eastAsiaTheme="minorHAnsi"/>
          <w:szCs w:val="24"/>
          <w:lang w:eastAsia="en-US"/>
        </w:rPr>
        <w:t>καταγγελίες</w:t>
      </w:r>
      <w:r>
        <w:rPr>
          <w:rFonts w:eastAsiaTheme="minorHAnsi"/>
          <w:szCs w:val="24"/>
          <w:lang w:eastAsia="en-US"/>
        </w:rPr>
        <w:t>. Το επεσήμανε</w:t>
      </w:r>
      <w:r w:rsidRPr="00202DF0">
        <w:rPr>
          <w:rFonts w:eastAsiaTheme="minorHAnsi"/>
          <w:szCs w:val="24"/>
          <w:lang w:eastAsia="en-US"/>
        </w:rPr>
        <w:t xml:space="preserve"> αναλυτικά νωρίτερα ο Κωστής Χατζηδάκης</w:t>
      </w:r>
      <w:r>
        <w:rPr>
          <w:rFonts w:eastAsiaTheme="minorHAnsi"/>
          <w:szCs w:val="24"/>
          <w:lang w:eastAsia="en-US"/>
        </w:rPr>
        <w:t>. Δεν</w:t>
      </w:r>
      <w:r w:rsidRPr="00202DF0">
        <w:rPr>
          <w:rFonts w:eastAsiaTheme="minorHAnsi"/>
          <w:szCs w:val="24"/>
          <w:lang w:eastAsia="en-US"/>
        </w:rPr>
        <w:t xml:space="preserve"> θέλω να επανέλθω</w:t>
      </w:r>
      <w:r>
        <w:rPr>
          <w:rFonts w:eastAsiaTheme="minorHAnsi"/>
          <w:szCs w:val="24"/>
          <w:lang w:eastAsia="en-US"/>
        </w:rPr>
        <w:t>,</w:t>
      </w:r>
      <w:r w:rsidRPr="00202DF0">
        <w:rPr>
          <w:rFonts w:eastAsiaTheme="minorHAnsi"/>
          <w:szCs w:val="24"/>
          <w:lang w:eastAsia="en-US"/>
        </w:rPr>
        <w:t xml:space="preserve"> διότι πέραν των βασικών αδικημάτων της κακουργηματικής </w:t>
      </w:r>
      <w:r w:rsidRPr="00202DF0">
        <w:rPr>
          <w:rFonts w:eastAsiaTheme="minorHAnsi"/>
          <w:szCs w:val="24"/>
          <w:lang w:eastAsia="en-US"/>
        </w:rPr>
        <w:t xml:space="preserve">απάτης και της απιστίας που ήδη ελέγχονται από τη </w:t>
      </w:r>
      <w:r>
        <w:rPr>
          <w:rFonts w:eastAsiaTheme="minorHAnsi"/>
          <w:szCs w:val="24"/>
          <w:lang w:eastAsia="en-US"/>
        </w:rPr>
        <w:t>δ</w:t>
      </w:r>
      <w:r w:rsidRPr="00202DF0">
        <w:rPr>
          <w:rFonts w:eastAsiaTheme="minorHAnsi"/>
          <w:szCs w:val="24"/>
          <w:lang w:eastAsia="en-US"/>
        </w:rPr>
        <w:t>ικαιοσύνη</w:t>
      </w:r>
      <w:r>
        <w:rPr>
          <w:rFonts w:eastAsiaTheme="minorHAnsi"/>
          <w:szCs w:val="24"/>
          <w:lang w:eastAsia="en-US"/>
        </w:rPr>
        <w:t>,</w:t>
      </w:r>
      <w:r w:rsidRPr="00202DF0">
        <w:rPr>
          <w:rFonts w:eastAsiaTheme="minorHAnsi"/>
          <w:szCs w:val="24"/>
          <w:lang w:eastAsia="en-US"/>
        </w:rPr>
        <w:t xml:space="preserve"> θα πρέπει τάχιστα να </w:t>
      </w:r>
      <w:r>
        <w:rPr>
          <w:rFonts w:eastAsiaTheme="minorHAnsi"/>
          <w:szCs w:val="24"/>
          <w:lang w:eastAsia="en-US"/>
        </w:rPr>
        <w:t>διερευνηθεί</w:t>
      </w:r>
      <w:r w:rsidRPr="00202DF0">
        <w:rPr>
          <w:rFonts w:eastAsiaTheme="minorHAnsi"/>
          <w:szCs w:val="24"/>
          <w:lang w:eastAsia="en-US"/>
        </w:rPr>
        <w:t xml:space="preserve"> και το παρεπόμενο έγκλημα της νομιμοποίησης εσόδων από εγκληματικές δραστηριότητες</w:t>
      </w:r>
      <w:r>
        <w:rPr>
          <w:rFonts w:eastAsiaTheme="minorHAnsi"/>
          <w:szCs w:val="24"/>
          <w:lang w:eastAsia="en-US"/>
        </w:rPr>
        <w:t>.</w:t>
      </w:r>
    </w:p>
    <w:p w14:paraId="382441F7" w14:textId="77777777" w:rsidR="00D035B1" w:rsidRDefault="005B20CE">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 προειδοποιητικά το κουδούνι λήξεω</w:t>
      </w:r>
      <w:r w:rsidRPr="003231A5">
        <w:rPr>
          <w:rFonts w:eastAsia="Times New Roman" w:cs="Times New Roman"/>
          <w:szCs w:val="24"/>
        </w:rPr>
        <w:t>ς του χρόνου ομιλία</w:t>
      </w:r>
      <w:r w:rsidRPr="003231A5">
        <w:rPr>
          <w:rFonts w:eastAsia="Times New Roman" w:cs="Times New Roman"/>
          <w:szCs w:val="24"/>
        </w:rPr>
        <w:t>ς του κυρίου Βουλευτή)</w:t>
      </w:r>
    </w:p>
    <w:p w14:paraId="382441F8"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Επισημαίνεται από τη ΔΕΠΑ</w:t>
      </w:r>
      <w:r w:rsidRPr="00202DF0">
        <w:rPr>
          <w:rFonts w:eastAsiaTheme="minorHAnsi"/>
          <w:szCs w:val="24"/>
          <w:lang w:eastAsia="en-US"/>
        </w:rPr>
        <w:t xml:space="preserve"> ότι </w:t>
      </w:r>
      <w:r>
        <w:rPr>
          <w:rFonts w:eastAsiaTheme="minorHAnsi"/>
          <w:szCs w:val="24"/>
          <w:lang w:eastAsia="en-US"/>
        </w:rPr>
        <w:t>ήδη έχουν</w:t>
      </w:r>
      <w:r w:rsidRPr="00202DF0">
        <w:rPr>
          <w:rFonts w:eastAsiaTheme="minorHAnsi"/>
          <w:szCs w:val="24"/>
          <w:lang w:eastAsia="en-US"/>
        </w:rPr>
        <w:t xml:space="preserve"> προβεί σε συνεχείς ενημερώσεις </w:t>
      </w:r>
      <w:r>
        <w:rPr>
          <w:rFonts w:eastAsiaTheme="minorHAnsi"/>
          <w:szCs w:val="24"/>
          <w:lang w:eastAsia="en-US"/>
        </w:rPr>
        <w:t>–θα κάνω</w:t>
      </w:r>
      <w:r w:rsidRPr="00202DF0">
        <w:rPr>
          <w:rFonts w:eastAsiaTheme="minorHAnsi"/>
          <w:szCs w:val="24"/>
          <w:lang w:eastAsia="en-US"/>
        </w:rPr>
        <w:t xml:space="preserve"> χρήση </w:t>
      </w:r>
      <w:r>
        <w:rPr>
          <w:rFonts w:eastAsiaTheme="minorHAnsi"/>
          <w:szCs w:val="24"/>
          <w:lang w:eastAsia="en-US"/>
        </w:rPr>
        <w:t>και της δευτερολογίας, κύριε Πρόεδρε-</w:t>
      </w:r>
      <w:r w:rsidRPr="00202DF0">
        <w:rPr>
          <w:rFonts w:eastAsiaTheme="minorHAnsi"/>
          <w:szCs w:val="24"/>
          <w:lang w:eastAsia="en-US"/>
        </w:rPr>
        <w:t xml:space="preserve"> </w:t>
      </w:r>
      <w:r>
        <w:rPr>
          <w:rFonts w:eastAsiaTheme="minorHAnsi"/>
          <w:szCs w:val="24"/>
          <w:lang w:eastAsia="en-US"/>
        </w:rPr>
        <w:t xml:space="preserve">για την </w:t>
      </w:r>
      <w:r w:rsidRPr="00202DF0">
        <w:rPr>
          <w:rFonts w:eastAsiaTheme="minorHAnsi"/>
          <w:szCs w:val="24"/>
          <w:lang w:eastAsia="en-US"/>
        </w:rPr>
        <w:t>εξέλιξη του χρέους</w:t>
      </w:r>
      <w:r>
        <w:rPr>
          <w:rFonts w:eastAsiaTheme="minorHAnsi"/>
          <w:szCs w:val="24"/>
          <w:lang w:eastAsia="en-US"/>
        </w:rPr>
        <w:t>. Η</w:t>
      </w:r>
      <w:r w:rsidRPr="00202DF0">
        <w:rPr>
          <w:rFonts w:eastAsiaTheme="minorHAnsi"/>
          <w:szCs w:val="24"/>
          <w:lang w:eastAsia="en-US"/>
        </w:rPr>
        <w:t xml:space="preserve"> υπό</w:t>
      </w:r>
      <w:r>
        <w:rPr>
          <w:rFonts w:eastAsiaTheme="minorHAnsi"/>
          <w:szCs w:val="24"/>
          <w:lang w:eastAsia="en-US"/>
        </w:rPr>
        <w:t xml:space="preserve">θεση ερευνάται από την αρμόδια </w:t>
      </w:r>
      <w:r>
        <w:rPr>
          <w:rFonts w:eastAsiaTheme="minorHAnsi"/>
          <w:szCs w:val="24"/>
          <w:lang w:eastAsia="en-US"/>
        </w:rPr>
        <w:t>α</w:t>
      </w:r>
      <w:r w:rsidRPr="00202DF0">
        <w:rPr>
          <w:rFonts w:eastAsiaTheme="minorHAnsi"/>
          <w:szCs w:val="24"/>
          <w:lang w:eastAsia="en-US"/>
        </w:rPr>
        <w:t xml:space="preserve">ρχή </w:t>
      </w:r>
      <w:r>
        <w:rPr>
          <w:rFonts w:eastAsiaTheme="minorHAnsi"/>
          <w:szCs w:val="24"/>
          <w:lang w:eastAsia="en-US"/>
        </w:rPr>
        <w:t>από</w:t>
      </w:r>
      <w:r w:rsidRPr="00202DF0">
        <w:rPr>
          <w:rFonts w:eastAsiaTheme="minorHAnsi"/>
          <w:szCs w:val="24"/>
          <w:lang w:eastAsia="en-US"/>
        </w:rPr>
        <w:t xml:space="preserve"> τις αρχές του </w:t>
      </w:r>
      <w:r>
        <w:rPr>
          <w:rFonts w:eastAsiaTheme="minorHAnsi"/>
          <w:szCs w:val="24"/>
          <w:lang w:eastAsia="en-US"/>
        </w:rPr>
        <w:t>20</w:t>
      </w:r>
      <w:r w:rsidRPr="00202DF0">
        <w:rPr>
          <w:rFonts w:eastAsiaTheme="minorHAnsi"/>
          <w:szCs w:val="24"/>
          <w:lang w:eastAsia="en-US"/>
        </w:rPr>
        <w:t>17</w:t>
      </w:r>
      <w:r>
        <w:rPr>
          <w:rFonts w:eastAsiaTheme="minorHAnsi"/>
          <w:szCs w:val="24"/>
          <w:lang w:eastAsia="en-US"/>
        </w:rPr>
        <w:t>. Ο κ.</w:t>
      </w:r>
      <w:r w:rsidRPr="00202DF0">
        <w:rPr>
          <w:rFonts w:eastAsiaTheme="minorHAnsi"/>
          <w:szCs w:val="24"/>
          <w:lang w:eastAsia="en-US"/>
        </w:rPr>
        <w:t xml:space="preserve"> </w:t>
      </w:r>
      <w:proofErr w:type="spellStart"/>
      <w:r>
        <w:rPr>
          <w:rFonts w:eastAsiaTheme="minorHAnsi"/>
          <w:szCs w:val="24"/>
          <w:lang w:eastAsia="en-US"/>
        </w:rPr>
        <w:t>Πιτσιλής</w:t>
      </w:r>
      <w:proofErr w:type="spellEnd"/>
      <w:r w:rsidRPr="00202DF0">
        <w:rPr>
          <w:rFonts w:eastAsiaTheme="minorHAnsi"/>
          <w:szCs w:val="24"/>
          <w:lang w:eastAsia="en-US"/>
        </w:rPr>
        <w:t xml:space="preserve"> </w:t>
      </w:r>
      <w:r>
        <w:rPr>
          <w:rFonts w:eastAsiaTheme="minorHAnsi"/>
          <w:szCs w:val="24"/>
          <w:lang w:eastAsia="en-US"/>
        </w:rPr>
        <w:t>επ</w:t>
      </w:r>
      <w:r>
        <w:rPr>
          <w:rFonts w:eastAsiaTheme="minorHAnsi"/>
          <w:szCs w:val="24"/>
          <w:lang w:eastAsia="en-US"/>
        </w:rPr>
        <w:t>ίσης το γνωρίζ</w:t>
      </w:r>
      <w:r w:rsidRPr="00202DF0">
        <w:rPr>
          <w:rFonts w:eastAsiaTheme="minorHAnsi"/>
          <w:szCs w:val="24"/>
          <w:lang w:eastAsia="en-US"/>
        </w:rPr>
        <w:t>ει</w:t>
      </w:r>
      <w:r>
        <w:rPr>
          <w:rFonts w:eastAsiaTheme="minorHAnsi"/>
          <w:szCs w:val="24"/>
          <w:lang w:eastAsia="en-US"/>
        </w:rPr>
        <w:t>.</w:t>
      </w:r>
    </w:p>
    <w:p w14:paraId="382441F9"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lastRenderedPageBreak/>
        <w:t>Το ερώτημα,</w:t>
      </w:r>
      <w:r w:rsidRPr="00202DF0">
        <w:rPr>
          <w:rFonts w:eastAsiaTheme="minorHAnsi"/>
          <w:szCs w:val="24"/>
          <w:lang w:eastAsia="en-US"/>
        </w:rPr>
        <w:t xml:space="preserve"> λοιπόν</w:t>
      </w:r>
      <w:r>
        <w:rPr>
          <w:rFonts w:eastAsiaTheme="minorHAnsi"/>
          <w:szCs w:val="24"/>
          <w:lang w:eastAsia="en-US"/>
        </w:rPr>
        <w:t xml:space="preserve">, που τίθεται, κύριε Υπουργέ της Δικαιοσύνης, </w:t>
      </w:r>
      <w:r w:rsidRPr="00202DF0">
        <w:rPr>
          <w:rFonts w:eastAsiaTheme="minorHAnsi"/>
          <w:szCs w:val="24"/>
          <w:lang w:eastAsia="en-US"/>
        </w:rPr>
        <w:t>είναι σε ποιο στάδιο βρίσκεται σήμερα η έρευνα</w:t>
      </w:r>
      <w:r>
        <w:rPr>
          <w:rFonts w:eastAsiaTheme="minorHAnsi"/>
          <w:szCs w:val="24"/>
          <w:lang w:eastAsia="en-US"/>
        </w:rPr>
        <w:t xml:space="preserve"> και πότε θα έχουμε τα πορίσματά της.</w:t>
      </w:r>
    </w:p>
    <w:p w14:paraId="382441FA"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Γ</w:t>
      </w:r>
      <w:r w:rsidRPr="00202DF0">
        <w:rPr>
          <w:rFonts w:eastAsiaTheme="minorHAnsi"/>
          <w:szCs w:val="24"/>
          <w:lang w:eastAsia="en-US"/>
        </w:rPr>
        <w:t>νωρίζετε</w:t>
      </w:r>
      <w:r>
        <w:rPr>
          <w:rFonts w:eastAsiaTheme="minorHAnsi"/>
          <w:szCs w:val="24"/>
          <w:lang w:eastAsia="en-US"/>
        </w:rPr>
        <w:t>,</w:t>
      </w:r>
      <w:r w:rsidRPr="00202DF0">
        <w:rPr>
          <w:rFonts w:eastAsiaTheme="minorHAnsi"/>
          <w:szCs w:val="24"/>
          <w:lang w:eastAsia="en-US"/>
        </w:rPr>
        <w:t xml:space="preserve"> κύριε Καλογήρου</w:t>
      </w:r>
      <w:r>
        <w:rPr>
          <w:rFonts w:eastAsiaTheme="minorHAnsi"/>
          <w:szCs w:val="24"/>
          <w:lang w:eastAsia="en-US"/>
        </w:rPr>
        <w:t>, αν έχουν</w:t>
      </w:r>
      <w:r w:rsidRPr="00202DF0">
        <w:rPr>
          <w:rFonts w:eastAsiaTheme="minorHAnsi"/>
          <w:szCs w:val="24"/>
          <w:lang w:eastAsia="en-US"/>
        </w:rPr>
        <w:t xml:space="preserve"> κληθεί ενώπιον </w:t>
      </w:r>
      <w:r>
        <w:rPr>
          <w:rFonts w:eastAsiaTheme="minorHAnsi"/>
          <w:szCs w:val="24"/>
          <w:lang w:eastAsia="en-US"/>
        </w:rPr>
        <w:t xml:space="preserve">της </w:t>
      </w:r>
      <w:r>
        <w:rPr>
          <w:rFonts w:eastAsiaTheme="minorHAnsi"/>
          <w:szCs w:val="24"/>
          <w:lang w:eastAsia="en-US"/>
        </w:rPr>
        <w:t>α</w:t>
      </w:r>
      <w:r>
        <w:rPr>
          <w:rFonts w:eastAsiaTheme="minorHAnsi"/>
          <w:szCs w:val="24"/>
          <w:lang w:eastAsia="en-US"/>
        </w:rPr>
        <w:t>ρχής τα όργανα της ΔΕ</w:t>
      </w:r>
      <w:r w:rsidRPr="00202DF0">
        <w:rPr>
          <w:rFonts w:eastAsiaTheme="minorHAnsi"/>
          <w:szCs w:val="24"/>
          <w:lang w:eastAsia="en-US"/>
        </w:rPr>
        <w:t>ΠΑ</w:t>
      </w:r>
      <w:r>
        <w:rPr>
          <w:rFonts w:eastAsiaTheme="minorHAnsi"/>
          <w:szCs w:val="24"/>
          <w:lang w:eastAsia="en-US"/>
        </w:rPr>
        <w:t>,</w:t>
      </w:r>
      <w:r w:rsidRPr="00202DF0">
        <w:rPr>
          <w:rFonts w:eastAsiaTheme="minorHAnsi"/>
          <w:szCs w:val="24"/>
          <w:lang w:eastAsia="en-US"/>
        </w:rPr>
        <w:t xml:space="preserve"> ώστε να </w:t>
      </w:r>
      <w:r>
        <w:rPr>
          <w:rFonts w:eastAsiaTheme="minorHAnsi"/>
          <w:szCs w:val="24"/>
          <w:lang w:eastAsia="en-US"/>
        </w:rPr>
        <w:t>παράσχουν</w:t>
      </w:r>
      <w:r w:rsidRPr="00202DF0">
        <w:rPr>
          <w:rFonts w:eastAsiaTheme="minorHAnsi"/>
          <w:szCs w:val="24"/>
          <w:lang w:eastAsia="en-US"/>
        </w:rPr>
        <w:t xml:space="preserve"> βοήθεια </w:t>
      </w:r>
      <w:r>
        <w:rPr>
          <w:rFonts w:eastAsiaTheme="minorHAnsi"/>
          <w:szCs w:val="24"/>
          <w:lang w:eastAsia="en-US"/>
        </w:rPr>
        <w:t>ή</w:t>
      </w:r>
      <w:r w:rsidRPr="00202DF0">
        <w:rPr>
          <w:rFonts w:eastAsiaTheme="minorHAnsi"/>
          <w:szCs w:val="24"/>
          <w:lang w:eastAsia="en-US"/>
        </w:rPr>
        <w:t xml:space="preserve"> πληροφόρηση</w:t>
      </w:r>
      <w:r>
        <w:rPr>
          <w:rFonts w:eastAsiaTheme="minorHAnsi"/>
          <w:szCs w:val="24"/>
          <w:lang w:eastAsia="en-US"/>
        </w:rPr>
        <w:t>; Κυρίως, εσείς ως Κυβέρνηση, πάντα στα όρια των θεσμικών σας ορίων,</w:t>
      </w:r>
      <w:r w:rsidRPr="00202DF0">
        <w:rPr>
          <w:rFonts w:eastAsiaTheme="minorHAnsi"/>
          <w:szCs w:val="24"/>
          <w:lang w:eastAsia="en-US"/>
        </w:rPr>
        <w:t xml:space="preserve"> έχετε συνδράμει καθ</w:t>
      </w:r>
      <w:r>
        <w:rPr>
          <w:rFonts w:eastAsiaTheme="minorHAnsi"/>
          <w:szCs w:val="24"/>
          <w:lang w:eastAsia="en-US"/>
        </w:rPr>
        <w:t xml:space="preserve">’ οιονδήποτε τρόπο στην </w:t>
      </w:r>
      <w:r>
        <w:rPr>
          <w:rFonts w:eastAsiaTheme="minorHAnsi"/>
          <w:szCs w:val="24"/>
          <w:lang w:eastAsia="en-US"/>
        </w:rPr>
        <w:t>α</w:t>
      </w:r>
      <w:r w:rsidRPr="00202DF0">
        <w:rPr>
          <w:rFonts w:eastAsiaTheme="minorHAnsi"/>
          <w:szCs w:val="24"/>
          <w:lang w:eastAsia="en-US"/>
        </w:rPr>
        <w:t>ρχή</w:t>
      </w:r>
      <w:r>
        <w:rPr>
          <w:rFonts w:eastAsiaTheme="minorHAnsi"/>
          <w:szCs w:val="24"/>
          <w:lang w:eastAsia="en-US"/>
        </w:rPr>
        <w:t>; Καλό θα ήταν να μας απαντήσετε σ’</w:t>
      </w:r>
      <w:r w:rsidRPr="00202DF0">
        <w:rPr>
          <w:rFonts w:eastAsiaTheme="minorHAnsi"/>
          <w:szCs w:val="24"/>
          <w:lang w:eastAsia="en-US"/>
        </w:rPr>
        <w:t xml:space="preserve"> αυτά τα ερωτήματα και</w:t>
      </w:r>
      <w:r>
        <w:rPr>
          <w:rFonts w:eastAsiaTheme="minorHAnsi"/>
          <w:szCs w:val="24"/>
          <w:lang w:eastAsia="en-US"/>
        </w:rPr>
        <w:t>,</w:t>
      </w:r>
      <w:r w:rsidRPr="00202DF0">
        <w:rPr>
          <w:rFonts w:eastAsiaTheme="minorHAnsi"/>
          <w:szCs w:val="24"/>
          <w:lang w:eastAsia="en-US"/>
        </w:rPr>
        <w:t xml:space="preserve"> </w:t>
      </w:r>
      <w:r>
        <w:rPr>
          <w:rFonts w:eastAsiaTheme="minorHAnsi"/>
          <w:szCs w:val="24"/>
          <w:lang w:eastAsia="en-US"/>
        </w:rPr>
        <w:t>βεβαίως, να μας πείτε τι ακριβώς πληροφόρηση έχετε</w:t>
      </w:r>
      <w:r>
        <w:rPr>
          <w:rFonts w:eastAsiaTheme="minorHAnsi"/>
          <w:szCs w:val="24"/>
          <w:lang w:eastAsia="en-US"/>
        </w:rPr>
        <w:t xml:space="preserve"> να μας δώσετε. </w:t>
      </w:r>
    </w:p>
    <w:p w14:paraId="382441FB"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Α</w:t>
      </w:r>
      <w:r w:rsidRPr="00202DF0">
        <w:rPr>
          <w:rFonts w:eastAsiaTheme="minorHAnsi"/>
          <w:szCs w:val="24"/>
          <w:lang w:eastAsia="en-US"/>
        </w:rPr>
        <w:t>ς επανέλθουμε</w:t>
      </w:r>
      <w:r>
        <w:rPr>
          <w:rFonts w:eastAsiaTheme="minorHAnsi"/>
          <w:szCs w:val="24"/>
          <w:lang w:eastAsia="en-US"/>
        </w:rPr>
        <w:t>, όμως,</w:t>
      </w:r>
      <w:r w:rsidRPr="00202DF0">
        <w:rPr>
          <w:rFonts w:eastAsiaTheme="minorHAnsi"/>
          <w:szCs w:val="24"/>
          <w:lang w:eastAsia="en-US"/>
        </w:rPr>
        <w:t xml:space="preserve"> στην ουσία της υπόθεσης και κυρίως στο ζήτημα που </w:t>
      </w:r>
      <w:r>
        <w:rPr>
          <w:rFonts w:eastAsiaTheme="minorHAnsi"/>
          <w:szCs w:val="24"/>
          <w:lang w:eastAsia="en-US"/>
        </w:rPr>
        <w:t>γεννάται περί πιθανής ευθύνης Υ</w:t>
      </w:r>
      <w:r w:rsidRPr="00202DF0">
        <w:rPr>
          <w:rFonts w:eastAsiaTheme="minorHAnsi"/>
          <w:szCs w:val="24"/>
          <w:lang w:eastAsia="en-US"/>
        </w:rPr>
        <w:t xml:space="preserve">πουργών της </w:t>
      </w:r>
      <w:r>
        <w:rPr>
          <w:rFonts w:eastAsiaTheme="minorHAnsi"/>
          <w:szCs w:val="24"/>
          <w:lang w:eastAsia="en-US"/>
        </w:rPr>
        <w:t>Κυβέρνησή</w:t>
      </w:r>
      <w:r w:rsidRPr="00202DF0">
        <w:rPr>
          <w:rFonts w:eastAsiaTheme="minorHAnsi"/>
          <w:szCs w:val="24"/>
          <w:lang w:eastAsia="en-US"/>
        </w:rPr>
        <w:t xml:space="preserve">ς </w:t>
      </w:r>
      <w:r>
        <w:rPr>
          <w:rFonts w:eastAsiaTheme="minorHAnsi"/>
          <w:szCs w:val="24"/>
          <w:lang w:eastAsia="en-US"/>
        </w:rPr>
        <w:t>σας,</w:t>
      </w:r>
      <w:r w:rsidRPr="00202DF0">
        <w:rPr>
          <w:rFonts w:eastAsiaTheme="minorHAnsi"/>
          <w:szCs w:val="24"/>
          <w:lang w:eastAsia="en-US"/>
        </w:rPr>
        <w:t xml:space="preserve"> διότι όπως </w:t>
      </w:r>
      <w:r>
        <w:rPr>
          <w:rFonts w:eastAsiaTheme="minorHAnsi"/>
          <w:szCs w:val="24"/>
          <w:lang w:eastAsia="en-US"/>
        </w:rPr>
        <w:t xml:space="preserve">επεσήμαναν και οι προηγούμενοι </w:t>
      </w:r>
      <w:r w:rsidRPr="00202DF0">
        <w:rPr>
          <w:rFonts w:eastAsiaTheme="minorHAnsi"/>
          <w:szCs w:val="24"/>
          <w:lang w:eastAsia="en-US"/>
        </w:rPr>
        <w:t>ομιλητές</w:t>
      </w:r>
      <w:r>
        <w:rPr>
          <w:rFonts w:eastAsiaTheme="minorHAnsi"/>
          <w:szCs w:val="24"/>
          <w:lang w:eastAsia="en-US"/>
        </w:rPr>
        <w:t>,</w:t>
      </w:r>
      <w:r w:rsidRPr="00202DF0">
        <w:rPr>
          <w:rFonts w:eastAsiaTheme="minorHAnsi"/>
          <w:szCs w:val="24"/>
          <w:lang w:eastAsia="en-US"/>
        </w:rPr>
        <w:t xml:space="preserve"> από τα δημοσιεύματα και τα ρεπορτάζ </w:t>
      </w:r>
      <w:r>
        <w:rPr>
          <w:rFonts w:eastAsiaTheme="minorHAnsi"/>
          <w:szCs w:val="24"/>
          <w:lang w:eastAsia="en-US"/>
        </w:rPr>
        <w:t>έγκριτων</w:t>
      </w:r>
      <w:r w:rsidRPr="00202DF0">
        <w:rPr>
          <w:rFonts w:eastAsiaTheme="minorHAnsi"/>
          <w:szCs w:val="24"/>
          <w:lang w:eastAsia="en-US"/>
        </w:rPr>
        <w:t xml:space="preserve"> </w:t>
      </w:r>
      <w:r>
        <w:rPr>
          <w:rFonts w:eastAsiaTheme="minorHAnsi"/>
          <w:szCs w:val="24"/>
          <w:lang w:eastAsia="en-US"/>
        </w:rPr>
        <w:t xml:space="preserve">εφημερίδων </w:t>
      </w:r>
      <w:r>
        <w:rPr>
          <w:rFonts w:eastAsiaTheme="minorHAnsi"/>
          <w:szCs w:val="24"/>
          <w:lang w:eastAsia="en-US"/>
        </w:rPr>
        <w:t xml:space="preserve">και συγκεκριμένα των εφημερίδων «ΤΟ ΒΗΜΑ </w:t>
      </w:r>
      <w:r>
        <w:rPr>
          <w:rFonts w:eastAsiaTheme="minorHAnsi"/>
          <w:szCs w:val="24"/>
          <w:lang w:eastAsia="en-US"/>
        </w:rPr>
        <w:t xml:space="preserve">ΤΗΣ </w:t>
      </w:r>
      <w:r w:rsidRPr="00202DF0">
        <w:rPr>
          <w:rFonts w:eastAsiaTheme="minorHAnsi"/>
          <w:szCs w:val="24"/>
          <w:lang w:eastAsia="en-US"/>
        </w:rPr>
        <w:t>ΚΥΡΙΑΚΗΣ</w:t>
      </w:r>
      <w:r>
        <w:rPr>
          <w:rFonts w:eastAsiaTheme="minorHAnsi"/>
          <w:szCs w:val="24"/>
          <w:lang w:eastAsia="en-US"/>
        </w:rPr>
        <w:t>»</w:t>
      </w:r>
      <w:r>
        <w:rPr>
          <w:rFonts w:eastAsiaTheme="minorHAnsi"/>
          <w:szCs w:val="24"/>
          <w:lang w:eastAsia="en-US"/>
        </w:rPr>
        <w:t xml:space="preserve"> και</w:t>
      </w:r>
      <w:r w:rsidRPr="00202DF0">
        <w:rPr>
          <w:rFonts w:eastAsiaTheme="minorHAnsi"/>
          <w:szCs w:val="24"/>
          <w:lang w:eastAsia="en-US"/>
        </w:rPr>
        <w:t xml:space="preserve"> </w:t>
      </w:r>
      <w:r>
        <w:rPr>
          <w:rFonts w:eastAsiaTheme="minorHAnsi"/>
          <w:szCs w:val="24"/>
          <w:lang w:eastAsia="en-US"/>
        </w:rPr>
        <w:t>«Η ΚΑΘΗΜΕΡΙΝΗ» στις</w:t>
      </w:r>
      <w:r w:rsidRPr="00202DF0">
        <w:rPr>
          <w:rFonts w:eastAsiaTheme="minorHAnsi"/>
          <w:szCs w:val="24"/>
          <w:lang w:eastAsia="en-US"/>
        </w:rPr>
        <w:t xml:space="preserve"> 25 Οκτωβρίου 2018</w:t>
      </w:r>
      <w:r>
        <w:rPr>
          <w:rFonts w:eastAsiaTheme="minorHAnsi"/>
          <w:szCs w:val="24"/>
          <w:lang w:eastAsia="en-US"/>
        </w:rPr>
        <w:t>,</w:t>
      </w:r>
      <w:r w:rsidRPr="00202DF0">
        <w:rPr>
          <w:rFonts w:eastAsiaTheme="minorHAnsi"/>
          <w:szCs w:val="24"/>
          <w:lang w:eastAsia="en-US"/>
        </w:rPr>
        <w:t xml:space="preserve"> έχει απο</w:t>
      </w:r>
      <w:r>
        <w:rPr>
          <w:rFonts w:eastAsiaTheme="minorHAnsi"/>
          <w:szCs w:val="24"/>
          <w:lang w:eastAsia="en-US"/>
        </w:rPr>
        <w:t>καλυφθεί ότι τρεις τουλάχιστον Υ</w:t>
      </w:r>
      <w:r w:rsidRPr="00202DF0">
        <w:rPr>
          <w:rFonts w:eastAsiaTheme="minorHAnsi"/>
          <w:szCs w:val="24"/>
          <w:lang w:eastAsia="en-US"/>
        </w:rPr>
        <w:t>πουργοί</w:t>
      </w:r>
      <w:r>
        <w:rPr>
          <w:rFonts w:eastAsiaTheme="minorHAnsi"/>
          <w:szCs w:val="24"/>
          <w:lang w:eastAsia="en-US"/>
        </w:rPr>
        <w:t>, ο κ.</w:t>
      </w:r>
      <w:r w:rsidRPr="00202DF0">
        <w:rPr>
          <w:rFonts w:eastAsiaTheme="minorHAnsi"/>
          <w:szCs w:val="24"/>
          <w:lang w:eastAsia="en-US"/>
        </w:rPr>
        <w:t xml:space="preserve"> Σταθάκης</w:t>
      </w:r>
      <w:r>
        <w:rPr>
          <w:rFonts w:eastAsiaTheme="minorHAnsi"/>
          <w:szCs w:val="24"/>
          <w:lang w:eastAsia="en-US"/>
        </w:rPr>
        <w:t xml:space="preserve">, ο κ. </w:t>
      </w:r>
      <w:proofErr w:type="spellStart"/>
      <w:r>
        <w:rPr>
          <w:rFonts w:eastAsiaTheme="minorHAnsi"/>
          <w:szCs w:val="24"/>
          <w:lang w:eastAsia="en-US"/>
        </w:rPr>
        <w:t>Φλαμπουράρης</w:t>
      </w:r>
      <w:proofErr w:type="spellEnd"/>
      <w:r>
        <w:rPr>
          <w:rFonts w:eastAsiaTheme="minorHAnsi"/>
          <w:szCs w:val="24"/>
          <w:lang w:eastAsia="en-US"/>
        </w:rPr>
        <w:t xml:space="preserve"> και ο κ. Δραγασάκης,</w:t>
      </w:r>
      <w:r w:rsidRPr="00202DF0">
        <w:rPr>
          <w:rFonts w:eastAsiaTheme="minorHAnsi"/>
          <w:szCs w:val="24"/>
          <w:lang w:eastAsia="en-US"/>
        </w:rPr>
        <w:t xml:space="preserve"> γνώριζαν το σχέδιο </w:t>
      </w:r>
      <w:r>
        <w:rPr>
          <w:rFonts w:eastAsiaTheme="minorHAnsi"/>
          <w:szCs w:val="24"/>
          <w:lang w:eastAsia="en-US"/>
        </w:rPr>
        <w:t>«α</w:t>
      </w:r>
      <w:r w:rsidRPr="00202DF0">
        <w:rPr>
          <w:rFonts w:eastAsiaTheme="minorHAnsi"/>
          <w:szCs w:val="24"/>
          <w:lang w:eastAsia="en-US"/>
        </w:rPr>
        <w:t>κίνητα Λαυρεντιάδη</w:t>
      </w:r>
      <w:r>
        <w:rPr>
          <w:rFonts w:eastAsiaTheme="minorHAnsi"/>
          <w:szCs w:val="24"/>
          <w:lang w:eastAsia="en-US"/>
        </w:rPr>
        <w:t>»,</w:t>
      </w:r>
      <w:r w:rsidRPr="00202DF0">
        <w:rPr>
          <w:rFonts w:eastAsiaTheme="minorHAnsi"/>
          <w:szCs w:val="24"/>
          <w:lang w:eastAsia="en-US"/>
        </w:rPr>
        <w:t xml:space="preserve"> δηλαδή απόπει</w:t>
      </w:r>
      <w:r w:rsidRPr="00202DF0">
        <w:rPr>
          <w:rFonts w:eastAsiaTheme="minorHAnsi"/>
          <w:szCs w:val="24"/>
          <w:lang w:eastAsia="en-US"/>
        </w:rPr>
        <w:t xml:space="preserve">ρα συμψηφισμού </w:t>
      </w:r>
      <w:r w:rsidRPr="00202DF0">
        <w:rPr>
          <w:rFonts w:eastAsiaTheme="minorHAnsi"/>
          <w:szCs w:val="24"/>
          <w:lang w:eastAsia="en-US"/>
        </w:rPr>
        <w:lastRenderedPageBreak/>
        <w:t>χρέο</w:t>
      </w:r>
      <w:r>
        <w:rPr>
          <w:rFonts w:eastAsiaTheme="minorHAnsi"/>
          <w:szCs w:val="24"/>
          <w:lang w:eastAsia="en-US"/>
        </w:rPr>
        <w:t>υ</w:t>
      </w:r>
      <w:r w:rsidRPr="00202DF0">
        <w:rPr>
          <w:rFonts w:eastAsiaTheme="minorHAnsi"/>
          <w:szCs w:val="24"/>
          <w:lang w:eastAsia="en-US"/>
        </w:rPr>
        <w:t xml:space="preserve">ς προς </w:t>
      </w:r>
      <w:r>
        <w:rPr>
          <w:rFonts w:eastAsiaTheme="minorHAnsi"/>
          <w:szCs w:val="24"/>
          <w:lang w:eastAsia="en-US"/>
        </w:rPr>
        <w:t>τη ΔΕΠΑ</w:t>
      </w:r>
      <w:r w:rsidRPr="00202DF0">
        <w:rPr>
          <w:rFonts w:eastAsiaTheme="minorHAnsi"/>
          <w:szCs w:val="24"/>
          <w:lang w:eastAsia="en-US"/>
        </w:rPr>
        <w:t xml:space="preserve"> με τα δεσμευμένα και προσημειωμένα οικόπεδα της εταιρείας </w:t>
      </w:r>
      <w:r>
        <w:rPr>
          <w:rFonts w:eastAsiaTheme="minorHAnsi"/>
          <w:szCs w:val="24"/>
          <w:lang w:eastAsia="en-US"/>
        </w:rPr>
        <w:t>«</w:t>
      </w:r>
      <w:r>
        <w:rPr>
          <w:rFonts w:eastAsiaTheme="minorHAnsi"/>
          <w:szCs w:val="24"/>
          <w:lang w:val="en-US" w:eastAsia="en-US"/>
        </w:rPr>
        <w:t>ELFE</w:t>
      </w:r>
      <w:r>
        <w:rPr>
          <w:rFonts w:eastAsiaTheme="minorHAnsi"/>
          <w:szCs w:val="24"/>
          <w:lang w:eastAsia="en-US"/>
        </w:rPr>
        <w:t>»</w:t>
      </w:r>
      <w:r>
        <w:rPr>
          <w:rFonts w:eastAsiaTheme="minorHAnsi"/>
          <w:szCs w:val="24"/>
          <w:lang w:eastAsia="en-US"/>
        </w:rPr>
        <w:t>.</w:t>
      </w:r>
      <w:r w:rsidRPr="0015334A">
        <w:rPr>
          <w:rFonts w:eastAsiaTheme="minorHAnsi"/>
          <w:szCs w:val="24"/>
          <w:lang w:eastAsia="en-US"/>
        </w:rPr>
        <w:t xml:space="preserve"> </w:t>
      </w:r>
      <w:r>
        <w:rPr>
          <w:rFonts w:eastAsiaTheme="minorHAnsi"/>
          <w:szCs w:val="24"/>
          <w:lang w:eastAsia="en-US"/>
        </w:rPr>
        <w:t>Π</w:t>
      </w:r>
      <w:r w:rsidRPr="00202DF0">
        <w:rPr>
          <w:rFonts w:eastAsiaTheme="minorHAnsi"/>
          <w:szCs w:val="24"/>
          <w:lang w:eastAsia="en-US"/>
        </w:rPr>
        <w:t>αρ</w:t>
      </w:r>
      <w:r>
        <w:rPr>
          <w:rFonts w:eastAsiaTheme="minorHAnsi"/>
          <w:szCs w:val="24"/>
          <w:lang w:eastAsia="en-US"/>
        </w:rPr>
        <w:t xml:space="preserve">’ </w:t>
      </w:r>
      <w:r w:rsidRPr="00202DF0">
        <w:rPr>
          <w:rFonts w:eastAsiaTheme="minorHAnsi"/>
          <w:szCs w:val="24"/>
          <w:lang w:eastAsia="en-US"/>
        </w:rPr>
        <w:t>όλα αυτά</w:t>
      </w:r>
      <w:r>
        <w:rPr>
          <w:rFonts w:eastAsiaTheme="minorHAnsi"/>
          <w:szCs w:val="24"/>
          <w:lang w:eastAsia="en-US"/>
        </w:rPr>
        <w:t>,</w:t>
      </w:r>
      <w:r w:rsidRPr="00202DF0">
        <w:rPr>
          <w:rFonts w:eastAsiaTheme="minorHAnsi"/>
          <w:szCs w:val="24"/>
          <w:lang w:eastAsia="en-US"/>
        </w:rPr>
        <w:t xml:space="preserve"> είχαν δώσει την </w:t>
      </w:r>
      <w:r>
        <w:rPr>
          <w:rFonts w:eastAsiaTheme="minorHAnsi"/>
          <w:szCs w:val="24"/>
          <w:lang w:eastAsia="en-US"/>
        </w:rPr>
        <w:t>έγκρισή τους να</w:t>
      </w:r>
      <w:r w:rsidRPr="00202DF0">
        <w:rPr>
          <w:rFonts w:eastAsiaTheme="minorHAnsi"/>
          <w:szCs w:val="24"/>
          <w:lang w:eastAsia="en-US"/>
        </w:rPr>
        <w:t xml:space="preserve"> πρ</w:t>
      </w:r>
      <w:r>
        <w:rPr>
          <w:rFonts w:eastAsiaTheme="minorHAnsi"/>
          <w:szCs w:val="24"/>
          <w:lang w:eastAsia="en-US"/>
        </w:rPr>
        <w:t>οχωρήσει το σχέδιο σε δεκαπλάσια</w:t>
      </w:r>
      <w:r w:rsidRPr="00202DF0">
        <w:rPr>
          <w:rFonts w:eastAsiaTheme="minorHAnsi"/>
          <w:szCs w:val="24"/>
          <w:lang w:eastAsia="en-US"/>
        </w:rPr>
        <w:t xml:space="preserve"> τιμή σε σχέση με την πραγματική τους αξία</w:t>
      </w:r>
      <w:r>
        <w:rPr>
          <w:rFonts w:eastAsiaTheme="minorHAnsi"/>
          <w:szCs w:val="24"/>
          <w:lang w:eastAsia="en-US"/>
        </w:rPr>
        <w:t>. Μάλιστα, αποκαλύπτεται ότι ενώ</w:t>
      </w:r>
      <w:r>
        <w:rPr>
          <w:rFonts w:eastAsiaTheme="minorHAnsi"/>
          <w:szCs w:val="24"/>
          <w:lang w:eastAsia="en-US"/>
        </w:rPr>
        <w:t xml:space="preserve"> γνώριζαν</w:t>
      </w:r>
      <w:r w:rsidRPr="00202DF0">
        <w:rPr>
          <w:rFonts w:eastAsiaTheme="minorHAnsi"/>
          <w:szCs w:val="24"/>
          <w:lang w:eastAsia="en-US"/>
        </w:rPr>
        <w:t xml:space="preserve"> το πρόβλημα</w:t>
      </w:r>
      <w:r>
        <w:rPr>
          <w:rFonts w:eastAsiaTheme="minorHAnsi"/>
          <w:szCs w:val="24"/>
          <w:lang w:eastAsia="en-US"/>
        </w:rPr>
        <w:t>, συζητούσαν</w:t>
      </w:r>
      <w:r w:rsidRPr="00202DF0">
        <w:rPr>
          <w:rFonts w:eastAsiaTheme="minorHAnsi"/>
          <w:szCs w:val="24"/>
          <w:lang w:eastAsia="en-US"/>
        </w:rPr>
        <w:t xml:space="preserve"> το θέμα ακόμη και μετά την </w:t>
      </w:r>
      <w:r>
        <w:rPr>
          <w:rFonts w:eastAsiaTheme="minorHAnsi"/>
          <w:szCs w:val="24"/>
          <w:lang w:eastAsia="en-US"/>
        </w:rPr>
        <w:t>έφοδο</w:t>
      </w:r>
      <w:r w:rsidRPr="00202DF0">
        <w:rPr>
          <w:rFonts w:eastAsiaTheme="minorHAnsi"/>
          <w:szCs w:val="24"/>
          <w:lang w:eastAsia="en-US"/>
        </w:rPr>
        <w:t xml:space="preserve"> </w:t>
      </w:r>
      <w:r>
        <w:rPr>
          <w:rFonts w:eastAsiaTheme="minorHAnsi"/>
          <w:szCs w:val="24"/>
          <w:lang w:eastAsia="en-US"/>
        </w:rPr>
        <w:t xml:space="preserve">της Οικονομικής Αστυνομίας το Μάρτη του 2017. </w:t>
      </w:r>
    </w:p>
    <w:p w14:paraId="382441FC" w14:textId="77777777" w:rsidR="00D035B1" w:rsidRDefault="005B20CE">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382441FD"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Γ</w:t>
      </w:r>
      <w:r w:rsidRPr="00202DF0">
        <w:rPr>
          <w:rFonts w:eastAsiaTheme="minorHAnsi"/>
          <w:szCs w:val="24"/>
          <w:lang w:eastAsia="en-US"/>
        </w:rPr>
        <w:t>νωρίζουμε</w:t>
      </w:r>
      <w:r>
        <w:rPr>
          <w:rFonts w:eastAsiaTheme="minorHAnsi"/>
          <w:szCs w:val="24"/>
          <w:lang w:eastAsia="en-US"/>
        </w:rPr>
        <w:t>,</w:t>
      </w:r>
      <w:r w:rsidRPr="00202DF0">
        <w:rPr>
          <w:rFonts w:eastAsiaTheme="minorHAnsi"/>
          <w:szCs w:val="24"/>
          <w:lang w:eastAsia="en-US"/>
        </w:rPr>
        <w:t xml:space="preserve"> </w:t>
      </w:r>
      <w:r>
        <w:rPr>
          <w:rFonts w:eastAsiaTheme="minorHAnsi"/>
          <w:szCs w:val="24"/>
          <w:lang w:eastAsia="en-US"/>
        </w:rPr>
        <w:t>επίσης,</w:t>
      </w:r>
      <w:r w:rsidRPr="00202DF0">
        <w:rPr>
          <w:rFonts w:eastAsiaTheme="minorHAnsi"/>
          <w:szCs w:val="24"/>
          <w:lang w:eastAsia="en-US"/>
        </w:rPr>
        <w:t xml:space="preserve"> ότι στις 13</w:t>
      </w:r>
      <w:r>
        <w:rPr>
          <w:rFonts w:eastAsiaTheme="minorHAnsi"/>
          <w:szCs w:val="24"/>
          <w:lang w:eastAsia="en-US"/>
        </w:rPr>
        <w:t>-</w:t>
      </w:r>
      <w:r w:rsidRPr="00202DF0">
        <w:rPr>
          <w:rFonts w:eastAsiaTheme="minorHAnsi"/>
          <w:szCs w:val="24"/>
          <w:lang w:eastAsia="en-US"/>
        </w:rPr>
        <w:t>11</w:t>
      </w:r>
      <w:r>
        <w:rPr>
          <w:rFonts w:eastAsiaTheme="minorHAnsi"/>
          <w:szCs w:val="24"/>
          <w:lang w:eastAsia="en-US"/>
        </w:rPr>
        <w:t>-</w:t>
      </w:r>
      <w:r>
        <w:rPr>
          <w:rFonts w:eastAsiaTheme="minorHAnsi"/>
          <w:szCs w:val="24"/>
          <w:lang w:eastAsia="en-US"/>
        </w:rPr>
        <w:t xml:space="preserve">2018 ο κ. </w:t>
      </w:r>
      <w:proofErr w:type="spellStart"/>
      <w:r>
        <w:rPr>
          <w:rFonts w:eastAsiaTheme="minorHAnsi"/>
          <w:szCs w:val="24"/>
          <w:lang w:eastAsia="en-US"/>
        </w:rPr>
        <w:t>Κιτσάκος</w:t>
      </w:r>
      <w:proofErr w:type="spellEnd"/>
      <w:r>
        <w:rPr>
          <w:rFonts w:eastAsiaTheme="minorHAnsi"/>
          <w:szCs w:val="24"/>
          <w:lang w:eastAsia="en-US"/>
        </w:rPr>
        <w:t>,</w:t>
      </w:r>
      <w:r w:rsidRPr="00202DF0">
        <w:rPr>
          <w:rFonts w:eastAsiaTheme="minorHAnsi"/>
          <w:szCs w:val="24"/>
          <w:lang w:eastAsia="en-US"/>
        </w:rPr>
        <w:t xml:space="preserve"> προ</w:t>
      </w:r>
      <w:r w:rsidRPr="00202DF0">
        <w:rPr>
          <w:rFonts w:eastAsiaTheme="minorHAnsi"/>
          <w:szCs w:val="24"/>
          <w:lang w:eastAsia="en-US"/>
        </w:rPr>
        <w:t xml:space="preserve">φανώς θεωρώντας ότι αποτελεί </w:t>
      </w:r>
      <w:r>
        <w:rPr>
          <w:rFonts w:eastAsiaTheme="minorHAnsi"/>
          <w:szCs w:val="24"/>
          <w:lang w:eastAsia="en-US"/>
        </w:rPr>
        <w:t xml:space="preserve">γι’ </w:t>
      </w:r>
      <w:r w:rsidRPr="00202DF0">
        <w:rPr>
          <w:rFonts w:eastAsiaTheme="minorHAnsi"/>
          <w:szCs w:val="24"/>
          <w:lang w:eastAsia="en-US"/>
        </w:rPr>
        <w:t>αυτόν υπερασπιστική γραμμή</w:t>
      </w:r>
      <w:r>
        <w:rPr>
          <w:rFonts w:eastAsiaTheme="minorHAnsi"/>
          <w:szCs w:val="24"/>
          <w:lang w:eastAsia="en-US"/>
        </w:rPr>
        <w:t>, σ’ αυτήν την τετράωρη</w:t>
      </w:r>
      <w:r w:rsidRPr="00202DF0">
        <w:rPr>
          <w:rFonts w:eastAsiaTheme="minorHAnsi"/>
          <w:szCs w:val="24"/>
          <w:lang w:eastAsia="en-US"/>
        </w:rPr>
        <w:t xml:space="preserve"> συνέντε</w:t>
      </w:r>
      <w:r>
        <w:rPr>
          <w:rFonts w:eastAsiaTheme="minorHAnsi"/>
          <w:szCs w:val="24"/>
          <w:lang w:eastAsia="en-US"/>
        </w:rPr>
        <w:t>υ</w:t>
      </w:r>
      <w:r w:rsidRPr="00202DF0">
        <w:rPr>
          <w:rFonts w:eastAsiaTheme="minorHAnsi"/>
          <w:szCs w:val="24"/>
          <w:lang w:eastAsia="en-US"/>
        </w:rPr>
        <w:t xml:space="preserve">ξη </w:t>
      </w:r>
      <w:r>
        <w:rPr>
          <w:rFonts w:eastAsiaTheme="minorHAnsi"/>
          <w:szCs w:val="24"/>
          <w:lang w:eastAsia="en-US"/>
        </w:rPr>
        <w:t>Τ</w:t>
      </w:r>
      <w:r w:rsidRPr="00202DF0">
        <w:rPr>
          <w:rFonts w:eastAsiaTheme="minorHAnsi"/>
          <w:szCs w:val="24"/>
          <w:lang w:eastAsia="en-US"/>
        </w:rPr>
        <w:t xml:space="preserve">ύπου αποκαλύπτει ότι τις ενέργειες αυτές </w:t>
      </w:r>
      <w:r>
        <w:rPr>
          <w:rFonts w:eastAsiaTheme="minorHAnsi"/>
          <w:szCs w:val="24"/>
          <w:lang w:eastAsia="en-US"/>
        </w:rPr>
        <w:t>βεβαίως τις γνώριζαν και ήταν απολύτως σύμφωνη η Κ</w:t>
      </w:r>
      <w:r w:rsidRPr="00202DF0">
        <w:rPr>
          <w:rFonts w:eastAsiaTheme="minorHAnsi"/>
          <w:szCs w:val="24"/>
          <w:lang w:eastAsia="en-US"/>
        </w:rPr>
        <w:t>υβέρνηση</w:t>
      </w:r>
      <w:r>
        <w:rPr>
          <w:rFonts w:eastAsiaTheme="minorHAnsi"/>
          <w:szCs w:val="24"/>
          <w:lang w:eastAsia="en-US"/>
        </w:rPr>
        <w:t>. Κατ</w:t>
      </w:r>
      <w:r w:rsidRPr="00202DF0">
        <w:rPr>
          <w:rFonts w:eastAsiaTheme="minorHAnsi"/>
          <w:szCs w:val="24"/>
          <w:lang w:eastAsia="en-US"/>
        </w:rPr>
        <w:t>ονομάζει</w:t>
      </w:r>
      <w:r>
        <w:rPr>
          <w:rFonts w:eastAsiaTheme="minorHAnsi"/>
          <w:szCs w:val="24"/>
          <w:lang w:eastAsia="en-US"/>
        </w:rPr>
        <w:t>,</w:t>
      </w:r>
      <w:r w:rsidRPr="00202DF0">
        <w:rPr>
          <w:rFonts w:eastAsiaTheme="minorHAnsi"/>
          <w:szCs w:val="24"/>
          <w:lang w:eastAsia="en-US"/>
        </w:rPr>
        <w:t xml:space="preserve"> </w:t>
      </w:r>
      <w:r>
        <w:rPr>
          <w:rFonts w:eastAsiaTheme="minorHAnsi"/>
          <w:szCs w:val="24"/>
          <w:lang w:eastAsia="en-US"/>
        </w:rPr>
        <w:t>επίσης, τους έξι Υ</w:t>
      </w:r>
      <w:r w:rsidRPr="00202DF0">
        <w:rPr>
          <w:rFonts w:eastAsiaTheme="minorHAnsi"/>
          <w:szCs w:val="24"/>
          <w:lang w:eastAsia="en-US"/>
        </w:rPr>
        <w:t>πουργούς</w:t>
      </w:r>
      <w:r>
        <w:rPr>
          <w:rFonts w:eastAsiaTheme="minorHAnsi"/>
          <w:szCs w:val="24"/>
          <w:lang w:eastAsia="en-US"/>
        </w:rPr>
        <w:t>.</w:t>
      </w:r>
    </w:p>
    <w:p w14:paraId="382441FE"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Μόλις εχθές, κυρίες</w:t>
      </w:r>
      <w:r>
        <w:rPr>
          <w:rFonts w:eastAsiaTheme="minorHAnsi"/>
          <w:szCs w:val="24"/>
          <w:lang w:eastAsia="en-US"/>
        </w:rPr>
        <w:t xml:space="preserve"> και κύριοι συνάδελφοι, ο κ. </w:t>
      </w:r>
      <w:proofErr w:type="spellStart"/>
      <w:r>
        <w:rPr>
          <w:rFonts w:eastAsiaTheme="minorHAnsi"/>
          <w:szCs w:val="24"/>
          <w:lang w:eastAsia="en-US"/>
        </w:rPr>
        <w:t>Κιτσάκος</w:t>
      </w:r>
      <w:proofErr w:type="spellEnd"/>
      <w:r>
        <w:rPr>
          <w:rFonts w:eastAsiaTheme="minorHAnsi"/>
          <w:szCs w:val="24"/>
          <w:lang w:eastAsia="en-US"/>
        </w:rPr>
        <w:t xml:space="preserve"> επανέρχεται</w:t>
      </w:r>
      <w:r w:rsidRPr="00202DF0">
        <w:rPr>
          <w:rFonts w:eastAsiaTheme="minorHAnsi"/>
          <w:szCs w:val="24"/>
          <w:lang w:eastAsia="en-US"/>
        </w:rPr>
        <w:t xml:space="preserve"> με </w:t>
      </w:r>
      <w:r>
        <w:rPr>
          <w:rFonts w:eastAsiaTheme="minorHAnsi"/>
          <w:szCs w:val="24"/>
          <w:lang w:eastAsia="en-US"/>
        </w:rPr>
        <w:t>συνέντευξη και καταγγέλλει την Κυβέρνηση ότι τον απομακρύνατε,</w:t>
      </w:r>
      <w:r w:rsidRPr="00202DF0">
        <w:rPr>
          <w:rFonts w:eastAsiaTheme="minorHAnsi"/>
          <w:szCs w:val="24"/>
          <w:lang w:eastAsia="en-US"/>
        </w:rPr>
        <w:t xml:space="preserve"> κύριε Σταθάκη</w:t>
      </w:r>
      <w:r>
        <w:rPr>
          <w:rFonts w:eastAsiaTheme="minorHAnsi"/>
          <w:szCs w:val="24"/>
          <w:lang w:eastAsia="en-US"/>
        </w:rPr>
        <w:t>,</w:t>
      </w:r>
      <w:r w:rsidRPr="00202DF0">
        <w:rPr>
          <w:rFonts w:eastAsiaTheme="minorHAnsi"/>
          <w:szCs w:val="24"/>
          <w:lang w:eastAsia="en-US"/>
        </w:rPr>
        <w:t xml:space="preserve"> όταν ζήτησε να </w:t>
      </w:r>
      <w:r>
        <w:rPr>
          <w:rFonts w:eastAsiaTheme="minorHAnsi"/>
          <w:szCs w:val="24"/>
          <w:lang w:eastAsia="en-US"/>
        </w:rPr>
        <w:t xml:space="preserve">μπει η εταιρεία σε </w:t>
      </w:r>
      <w:r w:rsidRPr="00202DF0">
        <w:rPr>
          <w:rFonts w:eastAsiaTheme="minorHAnsi"/>
          <w:szCs w:val="24"/>
          <w:lang w:eastAsia="en-US"/>
        </w:rPr>
        <w:t>αναγκαστική διαχείριση</w:t>
      </w:r>
      <w:r>
        <w:rPr>
          <w:rFonts w:eastAsiaTheme="minorHAnsi"/>
          <w:szCs w:val="24"/>
          <w:lang w:eastAsia="en-US"/>
        </w:rPr>
        <w:t>. Υ</w:t>
      </w:r>
      <w:r w:rsidRPr="00202DF0">
        <w:rPr>
          <w:rFonts w:eastAsiaTheme="minorHAnsi"/>
          <w:szCs w:val="24"/>
          <w:lang w:eastAsia="en-US"/>
        </w:rPr>
        <w:t xml:space="preserve">ποστηρίζει και σας θυμίζει </w:t>
      </w:r>
      <w:r>
        <w:rPr>
          <w:rFonts w:eastAsiaTheme="minorHAnsi"/>
          <w:szCs w:val="24"/>
          <w:lang w:eastAsia="en-US"/>
        </w:rPr>
        <w:t>–</w:t>
      </w:r>
      <w:r>
        <w:rPr>
          <w:rFonts w:eastAsiaTheme="minorHAnsi"/>
          <w:szCs w:val="24"/>
          <w:lang w:eastAsia="en-US"/>
        </w:rPr>
        <w:lastRenderedPageBreak/>
        <w:t xml:space="preserve">αναφέρεται- </w:t>
      </w:r>
      <w:r w:rsidRPr="00202DF0">
        <w:rPr>
          <w:rFonts w:eastAsiaTheme="minorHAnsi"/>
          <w:szCs w:val="24"/>
          <w:lang w:eastAsia="en-US"/>
        </w:rPr>
        <w:t xml:space="preserve">ότι έχει κάνει τη σχετική </w:t>
      </w:r>
      <w:r w:rsidRPr="00202DF0">
        <w:rPr>
          <w:rFonts w:eastAsiaTheme="minorHAnsi"/>
          <w:szCs w:val="24"/>
          <w:lang w:eastAsia="en-US"/>
        </w:rPr>
        <w:t xml:space="preserve">εισήγηση </w:t>
      </w:r>
      <w:r>
        <w:rPr>
          <w:rFonts w:eastAsiaTheme="minorHAnsi"/>
          <w:szCs w:val="24"/>
          <w:lang w:eastAsia="en-US"/>
        </w:rPr>
        <w:t>ήδη από τον Μάιο του 2017 και αμέσως μετά απ’ αυτήν την εισήγηση, περιήλθε</w:t>
      </w:r>
      <w:r w:rsidRPr="00202DF0">
        <w:rPr>
          <w:rFonts w:eastAsiaTheme="minorHAnsi"/>
          <w:szCs w:val="24"/>
          <w:lang w:eastAsia="en-US"/>
        </w:rPr>
        <w:t xml:space="preserve"> σε δυσμένεια και τελικά απομακρύνθηκε από τη Δ</w:t>
      </w:r>
      <w:r>
        <w:rPr>
          <w:rFonts w:eastAsiaTheme="minorHAnsi"/>
          <w:szCs w:val="24"/>
          <w:lang w:eastAsia="en-US"/>
        </w:rPr>
        <w:t>ΕΠΑ.</w:t>
      </w:r>
    </w:p>
    <w:p w14:paraId="382441FF" w14:textId="77777777" w:rsidR="00D035B1" w:rsidRDefault="005B20CE">
      <w:pPr>
        <w:spacing w:line="600" w:lineRule="auto"/>
        <w:ind w:firstLine="720"/>
        <w:jc w:val="both"/>
        <w:rPr>
          <w:rFonts w:eastAsia="Times New Roman"/>
          <w:szCs w:val="24"/>
        </w:rPr>
      </w:pPr>
      <w:r>
        <w:rPr>
          <w:rFonts w:eastAsia="Times New Roman"/>
          <w:szCs w:val="24"/>
        </w:rPr>
        <w:t xml:space="preserve">Επειδή, λοιπόν, όλα </w:t>
      </w:r>
      <w:r w:rsidRPr="00202DF0">
        <w:rPr>
          <w:rFonts w:eastAsia="Times New Roman"/>
          <w:szCs w:val="24"/>
        </w:rPr>
        <w:t>αυτά</w:t>
      </w:r>
      <w:r>
        <w:rPr>
          <w:rFonts w:eastAsia="Times New Roman"/>
          <w:szCs w:val="24"/>
        </w:rPr>
        <w:t xml:space="preserve">, </w:t>
      </w:r>
      <w:r>
        <w:rPr>
          <w:rFonts w:eastAsia="Times New Roman" w:cs="Times New Roman"/>
          <w:szCs w:val="24"/>
        </w:rPr>
        <w:t>κυρίες και κύριοι συνάδελφοι,</w:t>
      </w:r>
      <w:r w:rsidRPr="00202DF0">
        <w:rPr>
          <w:rFonts w:eastAsia="Times New Roman"/>
          <w:szCs w:val="24"/>
        </w:rPr>
        <w:t xml:space="preserve"> αφορούν σοβαρές καταγγελίες</w:t>
      </w:r>
      <w:r>
        <w:rPr>
          <w:rFonts w:eastAsia="Times New Roman"/>
          <w:szCs w:val="24"/>
        </w:rPr>
        <w:t>, αφορούν τους Υ</w:t>
      </w:r>
      <w:r w:rsidRPr="00202DF0">
        <w:rPr>
          <w:rFonts w:eastAsia="Times New Roman"/>
          <w:szCs w:val="24"/>
        </w:rPr>
        <w:t xml:space="preserve">πουργούς </w:t>
      </w:r>
      <w:r>
        <w:rPr>
          <w:rFonts w:eastAsia="Times New Roman"/>
          <w:szCs w:val="24"/>
        </w:rPr>
        <w:t>της Κ</w:t>
      </w:r>
      <w:r w:rsidRPr="00202DF0">
        <w:rPr>
          <w:rFonts w:eastAsia="Times New Roman"/>
          <w:szCs w:val="24"/>
        </w:rPr>
        <w:t>υβέρνησης και γνωρίζ</w:t>
      </w:r>
      <w:r>
        <w:rPr>
          <w:rFonts w:eastAsia="Times New Roman"/>
          <w:szCs w:val="24"/>
        </w:rPr>
        <w:t>ετε ότι αν υπάρχει εμπλοκή των Υ</w:t>
      </w:r>
      <w:r w:rsidRPr="00202DF0">
        <w:rPr>
          <w:rFonts w:eastAsia="Times New Roman"/>
          <w:szCs w:val="24"/>
        </w:rPr>
        <w:t>πουργών</w:t>
      </w:r>
      <w:r>
        <w:rPr>
          <w:rFonts w:eastAsia="Times New Roman"/>
          <w:szCs w:val="24"/>
        </w:rPr>
        <w:t>,</w:t>
      </w:r>
      <w:r w:rsidRPr="00202DF0">
        <w:rPr>
          <w:rFonts w:eastAsia="Times New Roman"/>
          <w:szCs w:val="24"/>
        </w:rPr>
        <w:t xml:space="preserve"> θα πρέπει </w:t>
      </w:r>
      <w:r>
        <w:rPr>
          <w:rFonts w:eastAsia="Times New Roman"/>
          <w:szCs w:val="24"/>
        </w:rPr>
        <w:t xml:space="preserve">η </w:t>
      </w:r>
      <w:r w:rsidRPr="00202DF0">
        <w:rPr>
          <w:rFonts w:eastAsia="Times New Roman"/>
          <w:szCs w:val="24"/>
        </w:rPr>
        <w:t xml:space="preserve">υπόθεση να έρθει </w:t>
      </w:r>
      <w:r>
        <w:rPr>
          <w:rFonts w:eastAsia="Times New Roman"/>
          <w:szCs w:val="24"/>
        </w:rPr>
        <w:t>αμελλητί</w:t>
      </w:r>
      <w:r w:rsidRPr="00202DF0">
        <w:rPr>
          <w:rFonts w:eastAsia="Times New Roman"/>
          <w:szCs w:val="24"/>
        </w:rPr>
        <w:t xml:space="preserve"> στη Βουλή</w:t>
      </w:r>
      <w:r>
        <w:rPr>
          <w:rFonts w:eastAsia="Times New Roman"/>
          <w:szCs w:val="24"/>
        </w:rPr>
        <w:t>,</w:t>
      </w:r>
      <w:r w:rsidRPr="00202DF0">
        <w:rPr>
          <w:rFonts w:eastAsia="Times New Roman"/>
          <w:szCs w:val="24"/>
        </w:rPr>
        <w:t xml:space="preserve"> εσείς κύριε Καλογήρου</w:t>
      </w:r>
      <w:r>
        <w:rPr>
          <w:rFonts w:eastAsia="Times New Roman"/>
          <w:szCs w:val="24"/>
        </w:rPr>
        <w:t>, έχετε την υποχρέωση να συμβάλετε</w:t>
      </w:r>
      <w:r w:rsidRPr="00202DF0">
        <w:rPr>
          <w:rFonts w:eastAsia="Times New Roman"/>
          <w:szCs w:val="24"/>
        </w:rPr>
        <w:t xml:space="preserve"> στην </w:t>
      </w:r>
      <w:r>
        <w:rPr>
          <w:rFonts w:eastAsia="Times New Roman"/>
          <w:szCs w:val="24"/>
        </w:rPr>
        <w:t>επιτάχυνση της</w:t>
      </w:r>
      <w:r w:rsidRPr="00202DF0">
        <w:rPr>
          <w:rFonts w:eastAsia="Times New Roman"/>
          <w:szCs w:val="24"/>
        </w:rPr>
        <w:t xml:space="preserve"> διαδικασίας</w:t>
      </w:r>
      <w:r>
        <w:rPr>
          <w:rFonts w:eastAsia="Times New Roman"/>
          <w:szCs w:val="24"/>
        </w:rPr>
        <w:t xml:space="preserve">, παρέχοντας την αρωγή σας στις </w:t>
      </w:r>
      <w:r w:rsidRPr="00202DF0">
        <w:rPr>
          <w:rFonts w:eastAsia="Times New Roman"/>
          <w:szCs w:val="24"/>
        </w:rPr>
        <w:t xml:space="preserve">δικαστικές αρχές με </w:t>
      </w:r>
      <w:r>
        <w:rPr>
          <w:rFonts w:eastAsia="Times New Roman"/>
          <w:szCs w:val="24"/>
        </w:rPr>
        <w:t>κάθε θε</w:t>
      </w:r>
      <w:r>
        <w:rPr>
          <w:rFonts w:eastAsia="Times New Roman"/>
          <w:szCs w:val="24"/>
        </w:rPr>
        <w:t>σμικό</w:t>
      </w:r>
      <w:r w:rsidRPr="00202DF0">
        <w:rPr>
          <w:rFonts w:eastAsia="Times New Roman"/>
          <w:szCs w:val="24"/>
        </w:rPr>
        <w:t xml:space="preserve"> τρόπο</w:t>
      </w:r>
      <w:r>
        <w:rPr>
          <w:rFonts w:eastAsia="Times New Roman"/>
          <w:szCs w:val="24"/>
        </w:rPr>
        <w:t>.</w:t>
      </w:r>
    </w:p>
    <w:p w14:paraId="38244200" w14:textId="77777777" w:rsidR="00D035B1" w:rsidRDefault="005B20CE">
      <w:pPr>
        <w:spacing w:line="600" w:lineRule="auto"/>
        <w:ind w:firstLine="720"/>
        <w:jc w:val="both"/>
        <w:rPr>
          <w:rFonts w:eastAsia="Times New Roman"/>
          <w:szCs w:val="24"/>
        </w:rPr>
      </w:pPr>
      <w:r>
        <w:rPr>
          <w:rFonts w:eastAsia="Times New Roman"/>
          <w:szCs w:val="24"/>
        </w:rPr>
        <w:t>Κ</w:t>
      </w:r>
      <w:r w:rsidRPr="00202DF0">
        <w:rPr>
          <w:rFonts w:eastAsia="Times New Roman"/>
          <w:szCs w:val="24"/>
        </w:rPr>
        <w:t>αι μιας και μιλάμε για ταχεία διαλεύκανση της υπόθεσης</w:t>
      </w:r>
      <w:r>
        <w:rPr>
          <w:rFonts w:eastAsia="Times New Roman"/>
          <w:szCs w:val="24"/>
        </w:rPr>
        <w:t>, σημειώστε</w:t>
      </w:r>
      <w:r w:rsidRPr="00202DF0">
        <w:rPr>
          <w:rFonts w:eastAsia="Times New Roman"/>
          <w:szCs w:val="24"/>
        </w:rPr>
        <w:t xml:space="preserve"> και κάτι άλλο</w:t>
      </w:r>
      <w:r>
        <w:rPr>
          <w:rFonts w:eastAsia="Times New Roman"/>
          <w:szCs w:val="24"/>
        </w:rPr>
        <w:t>, κ</w:t>
      </w:r>
      <w:r>
        <w:rPr>
          <w:rFonts w:eastAsia="Times New Roman" w:cs="Times New Roman"/>
          <w:szCs w:val="24"/>
        </w:rPr>
        <w:t xml:space="preserve">υρίες και κύριοι συνάδελφοι. Από </w:t>
      </w:r>
      <w:r w:rsidRPr="00202DF0">
        <w:rPr>
          <w:rFonts w:eastAsia="Times New Roman"/>
          <w:szCs w:val="24"/>
        </w:rPr>
        <w:t xml:space="preserve">δημοσίευμα της </w:t>
      </w:r>
      <w:r>
        <w:rPr>
          <w:rFonts w:eastAsia="Times New Roman"/>
          <w:szCs w:val="24"/>
        </w:rPr>
        <w:t>εφημερίδας «Η ΚΑΘΗΜΕΡΙΝΗ»</w:t>
      </w:r>
      <w:r w:rsidRPr="00202DF0">
        <w:rPr>
          <w:rFonts w:eastAsia="Times New Roman"/>
          <w:szCs w:val="24"/>
        </w:rPr>
        <w:t xml:space="preserve"> πριν από τέσσερις μέρες και συγκεκριμένα από το</w:t>
      </w:r>
      <w:r>
        <w:rPr>
          <w:rFonts w:eastAsia="Times New Roman"/>
          <w:szCs w:val="24"/>
        </w:rPr>
        <w:t>ν</w:t>
      </w:r>
      <w:r w:rsidRPr="00202DF0">
        <w:rPr>
          <w:rFonts w:eastAsia="Times New Roman"/>
          <w:szCs w:val="24"/>
        </w:rPr>
        <w:t xml:space="preserve"> δημοσιογράφο </w:t>
      </w:r>
      <w:r>
        <w:rPr>
          <w:rFonts w:eastAsia="Times New Roman"/>
          <w:szCs w:val="24"/>
        </w:rPr>
        <w:t xml:space="preserve">κ. </w:t>
      </w:r>
      <w:proofErr w:type="spellStart"/>
      <w:r>
        <w:rPr>
          <w:rFonts w:eastAsia="Times New Roman"/>
          <w:szCs w:val="24"/>
        </w:rPr>
        <w:t>Τέλλογλου</w:t>
      </w:r>
      <w:proofErr w:type="spellEnd"/>
      <w:r>
        <w:rPr>
          <w:rFonts w:eastAsia="Times New Roman"/>
          <w:szCs w:val="24"/>
        </w:rPr>
        <w:t>, πληροφορού</w:t>
      </w:r>
      <w:r>
        <w:rPr>
          <w:rFonts w:eastAsia="Times New Roman"/>
          <w:szCs w:val="24"/>
        </w:rPr>
        <w:t xml:space="preserve">μαστε ότι εκκρεμεί μηνυτήρια αναφορά συστημικής τράπεζας σε βάρος της </w:t>
      </w:r>
      <w:r>
        <w:rPr>
          <w:rFonts w:eastAsia="Times New Roman"/>
          <w:szCs w:val="24"/>
        </w:rPr>
        <w:t>δ</w:t>
      </w:r>
      <w:r>
        <w:rPr>
          <w:rFonts w:eastAsia="Times New Roman"/>
          <w:szCs w:val="24"/>
        </w:rPr>
        <w:t xml:space="preserve">ιοίκησης της </w:t>
      </w:r>
      <w:r>
        <w:rPr>
          <w:rFonts w:eastAsia="Times New Roman"/>
          <w:szCs w:val="24"/>
        </w:rPr>
        <w:t>«</w:t>
      </w:r>
      <w:r>
        <w:rPr>
          <w:rFonts w:eastAsia="Times New Roman"/>
          <w:szCs w:val="24"/>
          <w:lang w:val="en-US"/>
        </w:rPr>
        <w:t>ELFE</w:t>
      </w:r>
      <w:r>
        <w:rPr>
          <w:rFonts w:eastAsia="Times New Roman"/>
          <w:szCs w:val="24"/>
        </w:rPr>
        <w:t>»</w:t>
      </w:r>
      <w:r w:rsidRPr="00202DF0">
        <w:rPr>
          <w:rFonts w:eastAsia="Times New Roman"/>
          <w:szCs w:val="24"/>
        </w:rPr>
        <w:t xml:space="preserve"> </w:t>
      </w:r>
      <w:r>
        <w:rPr>
          <w:rFonts w:eastAsia="Times New Roman"/>
          <w:szCs w:val="24"/>
        </w:rPr>
        <w:t xml:space="preserve">από το τέλος του 2016, όπου καταγγέλλεται η </w:t>
      </w:r>
      <w:r w:rsidRPr="00202DF0">
        <w:rPr>
          <w:rFonts w:eastAsia="Times New Roman"/>
          <w:szCs w:val="24"/>
        </w:rPr>
        <w:t xml:space="preserve">προσπάθεια </w:t>
      </w:r>
      <w:r>
        <w:rPr>
          <w:rFonts w:eastAsia="Times New Roman"/>
          <w:szCs w:val="24"/>
        </w:rPr>
        <w:t>δόλιας</w:t>
      </w:r>
      <w:r w:rsidRPr="00202DF0">
        <w:rPr>
          <w:rFonts w:eastAsia="Times New Roman"/>
          <w:szCs w:val="24"/>
        </w:rPr>
        <w:t xml:space="preserve"> πτώ</w:t>
      </w:r>
      <w:r w:rsidRPr="00202DF0">
        <w:rPr>
          <w:rFonts w:eastAsia="Times New Roman"/>
          <w:szCs w:val="24"/>
        </w:rPr>
        <w:lastRenderedPageBreak/>
        <w:t>χευ</w:t>
      </w:r>
      <w:r>
        <w:rPr>
          <w:rFonts w:eastAsia="Times New Roman"/>
          <w:szCs w:val="24"/>
        </w:rPr>
        <w:t xml:space="preserve">σης της εταιρείας σε βάρος του </w:t>
      </w:r>
      <w:r>
        <w:rPr>
          <w:rFonts w:eastAsia="Times New Roman"/>
          <w:szCs w:val="24"/>
        </w:rPr>
        <w:t>δ</w:t>
      </w:r>
      <w:r w:rsidRPr="00202DF0">
        <w:rPr>
          <w:rFonts w:eastAsia="Times New Roman"/>
          <w:szCs w:val="24"/>
        </w:rPr>
        <w:t>ημόσιου</w:t>
      </w:r>
      <w:r>
        <w:rPr>
          <w:rFonts w:eastAsia="Times New Roman"/>
          <w:szCs w:val="24"/>
        </w:rPr>
        <w:t>,</w:t>
      </w:r>
      <w:r w:rsidRPr="00202DF0">
        <w:rPr>
          <w:rFonts w:eastAsia="Times New Roman"/>
          <w:szCs w:val="24"/>
        </w:rPr>
        <w:t xml:space="preserve"> καθώς </w:t>
      </w:r>
      <w:r>
        <w:rPr>
          <w:rFonts w:eastAsia="Times New Roman"/>
          <w:szCs w:val="24"/>
        </w:rPr>
        <w:t>και εικονικές</w:t>
      </w:r>
      <w:r w:rsidRPr="00202DF0">
        <w:rPr>
          <w:rFonts w:eastAsia="Times New Roman"/>
          <w:szCs w:val="24"/>
        </w:rPr>
        <w:t xml:space="preserve"> και </w:t>
      </w:r>
      <w:proofErr w:type="spellStart"/>
      <w:r w:rsidRPr="00202DF0">
        <w:rPr>
          <w:rFonts w:eastAsia="Times New Roman"/>
          <w:szCs w:val="24"/>
        </w:rPr>
        <w:t>υποτιμολογημένες</w:t>
      </w:r>
      <w:proofErr w:type="spellEnd"/>
      <w:r w:rsidRPr="00202DF0">
        <w:rPr>
          <w:rFonts w:eastAsia="Times New Roman"/>
          <w:szCs w:val="24"/>
        </w:rPr>
        <w:t xml:space="preserve"> </w:t>
      </w:r>
      <w:r>
        <w:rPr>
          <w:rFonts w:eastAsia="Times New Roman"/>
          <w:szCs w:val="24"/>
        </w:rPr>
        <w:t>μεταβιβάσεις πε</w:t>
      </w:r>
      <w:r>
        <w:rPr>
          <w:rFonts w:eastAsia="Times New Roman"/>
          <w:szCs w:val="24"/>
        </w:rPr>
        <w:t>ριουσιακών στοιχείων.</w:t>
      </w:r>
    </w:p>
    <w:p w14:paraId="38244201"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Ολοκληρώστε, κύριε συνάδελφε.</w:t>
      </w:r>
    </w:p>
    <w:p w14:paraId="38244202"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Τελειώνω, κύριε Πρόεδρε.</w:t>
      </w:r>
    </w:p>
    <w:p w14:paraId="38244203" w14:textId="77777777" w:rsidR="00D035B1" w:rsidRDefault="005B20CE">
      <w:pPr>
        <w:spacing w:line="600" w:lineRule="auto"/>
        <w:ind w:firstLine="720"/>
        <w:jc w:val="both"/>
        <w:rPr>
          <w:rFonts w:eastAsia="Times New Roman"/>
          <w:szCs w:val="24"/>
        </w:rPr>
      </w:pPr>
      <w:r>
        <w:rPr>
          <w:rFonts w:eastAsia="Times New Roman"/>
          <w:szCs w:val="24"/>
        </w:rPr>
        <w:t>Για</w:t>
      </w:r>
      <w:r w:rsidRPr="00202DF0">
        <w:rPr>
          <w:rFonts w:eastAsia="Times New Roman"/>
          <w:szCs w:val="24"/>
        </w:rPr>
        <w:t xml:space="preserve"> να καταλάβει ο κόσμος </w:t>
      </w:r>
      <w:r>
        <w:rPr>
          <w:rFonts w:eastAsia="Times New Roman"/>
          <w:szCs w:val="24"/>
        </w:rPr>
        <w:t xml:space="preserve">που </w:t>
      </w:r>
      <w:r w:rsidRPr="00202DF0">
        <w:rPr>
          <w:rFonts w:eastAsia="Times New Roman"/>
          <w:szCs w:val="24"/>
        </w:rPr>
        <w:t>μας ακούει</w:t>
      </w:r>
      <w:r>
        <w:rPr>
          <w:rFonts w:eastAsia="Times New Roman"/>
          <w:szCs w:val="24"/>
        </w:rPr>
        <w:t>,</w:t>
      </w:r>
      <w:r w:rsidRPr="00202DF0">
        <w:rPr>
          <w:rFonts w:eastAsia="Times New Roman"/>
          <w:szCs w:val="24"/>
        </w:rPr>
        <w:t xml:space="preserve"> αυτό που </w:t>
      </w:r>
      <w:r>
        <w:rPr>
          <w:rFonts w:eastAsia="Times New Roman"/>
          <w:szCs w:val="24"/>
        </w:rPr>
        <w:t xml:space="preserve">στην ουσία καταγγέλλεται είναι ότι από </w:t>
      </w:r>
      <w:r w:rsidRPr="00202DF0">
        <w:rPr>
          <w:rFonts w:eastAsia="Times New Roman"/>
          <w:szCs w:val="24"/>
        </w:rPr>
        <w:t xml:space="preserve">το </w:t>
      </w:r>
      <w:r>
        <w:rPr>
          <w:rFonts w:eastAsia="Times New Roman"/>
          <w:szCs w:val="24"/>
        </w:rPr>
        <w:t>20</w:t>
      </w:r>
      <w:r w:rsidRPr="00202DF0">
        <w:rPr>
          <w:rFonts w:eastAsia="Times New Roman"/>
          <w:szCs w:val="24"/>
        </w:rPr>
        <w:t>15 και μετά</w:t>
      </w:r>
      <w:r>
        <w:rPr>
          <w:rFonts w:eastAsia="Times New Roman"/>
          <w:szCs w:val="24"/>
        </w:rPr>
        <w:t xml:space="preserve">, η εταιρεία </w:t>
      </w:r>
      <w:r w:rsidRPr="00202DF0">
        <w:rPr>
          <w:rFonts w:eastAsia="Times New Roman"/>
          <w:szCs w:val="24"/>
        </w:rPr>
        <w:t xml:space="preserve">μετατρέπεται σε </w:t>
      </w:r>
      <w:r>
        <w:rPr>
          <w:rFonts w:eastAsia="Times New Roman"/>
          <w:szCs w:val="24"/>
        </w:rPr>
        <w:t>κουφάρι, αφού αρχίζει</w:t>
      </w:r>
      <w:r w:rsidRPr="00202DF0">
        <w:rPr>
          <w:rFonts w:eastAsia="Times New Roman"/>
          <w:szCs w:val="24"/>
        </w:rPr>
        <w:t xml:space="preserve"> σταδιακά η μεταβίβαση τ</w:t>
      </w:r>
      <w:r>
        <w:rPr>
          <w:rFonts w:eastAsia="Times New Roman"/>
          <w:szCs w:val="24"/>
        </w:rPr>
        <w:t>ων</w:t>
      </w:r>
      <w:r w:rsidRPr="00202DF0">
        <w:rPr>
          <w:rFonts w:eastAsia="Times New Roman"/>
          <w:szCs w:val="24"/>
        </w:rPr>
        <w:t xml:space="preserve"> περιουσιακών στοιχείων σε </w:t>
      </w:r>
      <w:r>
        <w:rPr>
          <w:rFonts w:eastAsia="Times New Roman"/>
          <w:szCs w:val="24"/>
        </w:rPr>
        <w:t>τρίτες –το ανέφεραν οι συνάδελφοι- παρένθετες</w:t>
      </w:r>
      <w:r w:rsidRPr="00202DF0">
        <w:rPr>
          <w:rFonts w:eastAsia="Times New Roman"/>
          <w:szCs w:val="24"/>
        </w:rPr>
        <w:t xml:space="preserve"> εταιρείες και</w:t>
      </w:r>
      <w:r>
        <w:rPr>
          <w:rFonts w:eastAsia="Times New Roman"/>
          <w:szCs w:val="24"/>
        </w:rPr>
        <w:t xml:space="preserve"> αντί να ληφθούν</w:t>
      </w:r>
      <w:r w:rsidRPr="00202DF0">
        <w:rPr>
          <w:rFonts w:eastAsia="Times New Roman"/>
          <w:szCs w:val="24"/>
        </w:rPr>
        <w:t xml:space="preserve"> άμεσα μέτρα</w:t>
      </w:r>
      <w:r>
        <w:rPr>
          <w:rFonts w:eastAsia="Times New Roman"/>
          <w:szCs w:val="24"/>
        </w:rPr>
        <w:t>, ο κ</w:t>
      </w:r>
      <w:r>
        <w:rPr>
          <w:rFonts w:eastAsia="Times New Roman"/>
          <w:szCs w:val="24"/>
        </w:rPr>
        <w:t>.</w:t>
      </w:r>
      <w:r>
        <w:rPr>
          <w:rFonts w:eastAsia="Times New Roman"/>
          <w:szCs w:val="24"/>
        </w:rPr>
        <w:t xml:space="preserve"> </w:t>
      </w:r>
      <w:proofErr w:type="spellStart"/>
      <w:r>
        <w:rPr>
          <w:rFonts w:eastAsia="Times New Roman"/>
          <w:szCs w:val="24"/>
        </w:rPr>
        <w:t>Κιτσ</w:t>
      </w:r>
      <w:r w:rsidRPr="00202DF0">
        <w:rPr>
          <w:rFonts w:eastAsia="Times New Roman"/>
          <w:szCs w:val="24"/>
        </w:rPr>
        <w:t>άκος</w:t>
      </w:r>
      <w:proofErr w:type="spellEnd"/>
      <w:r w:rsidRPr="00202DF0">
        <w:rPr>
          <w:rFonts w:eastAsia="Times New Roman"/>
          <w:szCs w:val="24"/>
        </w:rPr>
        <w:t xml:space="preserve"> ξεκινά διαπραγματεύσεις για συμψηφισμούς </w:t>
      </w:r>
      <w:r>
        <w:rPr>
          <w:rFonts w:eastAsia="Times New Roman"/>
          <w:szCs w:val="24"/>
        </w:rPr>
        <w:t>με</w:t>
      </w:r>
      <w:r w:rsidRPr="00202DF0">
        <w:rPr>
          <w:rFonts w:eastAsia="Times New Roman"/>
          <w:szCs w:val="24"/>
        </w:rPr>
        <w:t xml:space="preserve"> </w:t>
      </w:r>
      <w:proofErr w:type="spellStart"/>
      <w:r>
        <w:rPr>
          <w:rFonts w:eastAsia="Times New Roman"/>
          <w:szCs w:val="24"/>
        </w:rPr>
        <w:t>υπερ</w:t>
      </w:r>
      <w:r w:rsidRPr="00202DF0">
        <w:rPr>
          <w:rFonts w:eastAsia="Times New Roman"/>
          <w:szCs w:val="24"/>
        </w:rPr>
        <w:t>τιμολογημένα</w:t>
      </w:r>
      <w:proofErr w:type="spellEnd"/>
      <w:r>
        <w:rPr>
          <w:rFonts w:eastAsia="Times New Roman"/>
          <w:szCs w:val="24"/>
        </w:rPr>
        <w:t>,</w:t>
      </w:r>
      <w:r w:rsidRPr="00202DF0">
        <w:rPr>
          <w:rFonts w:eastAsia="Times New Roman"/>
          <w:szCs w:val="24"/>
        </w:rPr>
        <w:t xml:space="preserve"> υ</w:t>
      </w:r>
      <w:r w:rsidRPr="00202DF0">
        <w:rPr>
          <w:rFonts w:eastAsia="Times New Roman"/>
          <w:szCs w:val="24"/>
        </w:rPr>
        <w:t xml:space="preserve">ποθηκευμένα και </w:t>
      </w:r>
      <w:r>
        <w:rPr>
          <w:rFonts w:eastAsia="Times New Roman"/>
          <w:szCs w:val="24"/>
        </w:rPr>
        <w:t xml:space="preserve">δεσμευμένα ακίνητα </w:t>
      </w:r>
      <w:r w:rsidRPr="00202DF0">
        <w:rPr>
          <w:rFonts w:eastAsia="Times New Roman"/>
          <w:szCs w:val="24"/>
        </w:rPr>
        <w:t xml:space="preserve">που </w:t>
      </w:r>
      <w:r>
        <w:rPr>
          <w:rFonts w:eastAsia="Times New Roman"/>
          <w:szCs w:val="24"/>
        </w:rPr>
        <w:t xml:space="preserve">ανήκουν, μάλιστα, στο ελληνικό </w:t>
      </w:r>
      <w:r>
        <w:rPr>
          <w:rFonts w:eastAsia="Times New Roman"/>
          <w:szCs w:val="24"/>
        </w:rPr>
        <w:t>δ</w:t>
      </w:r>
      <w:r>
        <w:rPr>
          <w:rFonts w:eastAsia="Times New Roman"/>
          <w:szCs w:val="24"/>
        </w:rPr>
        <w:t>ημόσιο.</w:t>
      </w:r>
    </w:p>
    <w:p w14:paraId="38244204"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Εντάξει, κύριε συνάδελφε.</w:t>
      </w:r>
    </w:p>
    <w:p w14:paraId="38244205" w14:textId="77777777" w:rsidR="00D035B1" w:rsidRDefault="005B20CE">
      <w:pPr>
        <w:spacing w:line="600" w:lineRule="auto"/>
        <w:ind w:firstLine="720"/>
        <w:jc w:val="both"/>
        <w:rPr>
          <w:rFonts w:eastAsia="Times New Roman"/>
          <w:szCs w:val="24"/>
        </w:rPr>
      </w:pPr>
      <w:r>
        <w:rPr>
          <w:rFonts w:eastAsia="Times New Roman" w:cs="Times New Roman"/>
          <w:b/>
          <w:szCs w:val="24"/>
        </w:rPr>
        <w:lastRenderedPageBreak/>
        <w:t xml:space="preserve">ΚΩΝΣΤΑΝΤΙΝΟΣ ΚΑΡΑΓΚΟΥΝΗΣ: </w:t>
      </w:r>
      <w:r>
        <w:rPr>
          <w:rFonts w:eastAsia="Times New Roman" w:cs="Times New Roman"/>
          <w:szCs w:val="24"/>
        </w:rPr>
        <w:t>Τελειώνω, κύριε Πρόεδρε.</w:t>
      </w:r>
    </w:p>
    <w:p w14:paraId="38244206" w14:textId="77777777" w:rsidR="00D035B1" w:rsidRDefault="005B20CE">
      <w:pPr>
        <w:spacing w:line="600" w:lineRule="auto"/>
        <w:ind w:firstLine="720"/>
        <w:jc w:val="both"/>
        <w:rPr>
          <w:rFonts w:eastAsia="Times New Roman"/>
          <w:szCs w:val="24"/>
        </w:rPr>
      </w:pPr>
      <w:r>
        <w:rPr>
          <w:rFonts w:eastAsia="Times New Roman"/>
          <w:szCs w:val="24"/>
        </w:rPr>
        <w:t xml:space="preserve">Και </w:t>
      </w:r>
      <w:r w:rsidRPr="00202DF0">
        <w:rPr>
          <w:rFonts w:eastAsia="Times New Roman"/>
          <w:szCs w:val="24"/>
        </w:rPr>
        <w:t xml:space="preserve">εισάγεται η </w:t>
      </w:r>
      <w:r>
        <w:rPr>
          <w:rFonts w:eastAsia="Times New Roman"/>
          <w:szCs w:val="24"/>
        </w:rPr>
        <w:t>«</w:t>
      </w:r>
      <w:r w:rsidRPr="00202DF0">
        <w:rPr>
          <w:rFonts w:eastAsia="Times New Roman"/>
          <w:szCs w:val="24"/>
        </w:rPr>
        <w:t>φάμπρικα</w:t>
      </w:r>
      <w:r>
        <w:rPr>
          <w:rFonts w:eastAsia="Times New Roman"/>
          <w:szCs w:val="24"/>
        </w:rPr>
        <w:t>»</w:t>
      </w:r>
      <w:r w:rsidRPr="00202DF0">
        <w:rPr>
          <w:rFonts w:eastAsia="Times New Roman"/>
          <w:szCs w:val="24"/>
        </w:rPr>
        <w:t xml:space="preserve"> με τις μεταχρονολογημένες επιταγές</w:t>
      </w:r>
      <w:r>
        <w:rPr>
          <w:rFonts w:eastAsia="Times New Roman"/>
          <w:szCs w:val="24"/>
        </w:rPr>
        <w:t xml:space="preserve">. Το </w:t>
      </w:r>
      <w:r w:rsidRPr="00202DF0">
        <w:rPr>
          <w:rFonts w:eastAsia="Times New Roman"/>
          <w:szCs w:val="24"/>
        </w:rPr>
        <w:t xml:space="preserve"> </w:t>
      </w:r>
      <w:r w:rsidRPr="00202DF0">
        <w:rPr>
          <w:rFonts w:eastAsia="Times New Roman"/>
          <w:szCs w:val="24"/>
        </w:rPr>
        <w:t xml:space="preserve">αποτέλεσμα </w:t>
      </w:r>
      <w:r>
        <w:rPr>
          <w:rFonts w:eastAsia="Times New Roman"/>
          <w:szCs w:val="24"/>
        </w:rPr>
        <w:t xml:space="preserve">είναι </w:t>
      </w:r>
      <w:r w:rsidRPr="00202DF0">
        <w:rPr>
          <w:rFonts w:eastAsia="Times New Roman"/>
          <w:szCs w:val="24"/>
        </w:rPr>
        <w:t xml:space="preserve">η εταιρεία να μετατρέπεται μεθοδευμένα σε κουφάρι και σήμερα </w:t>
      </w:r>
      <w:r>
        <w:rPr>
          <w:rFonts w:eastAsia="Times New Roman"/>
          <w:szCs w:val="24"/>
        </w:rPr>
        <w:t>να έχει χρέος</w:t>
      </w:r>
      <w:r w:rsidRPr="00202DF0">
        <w:rPr>
          <w:rFonts w:eastAsia="Times New Roman"/>
          <w:szCs w:val="24"/>
        </w:rPr>
        <w:t xml:space="preserve"> 125</w:t>
      </w:r>
      <w:r>
        <w:rPr>
          <w:rFonts w:eastAsia="Times New Roman"/>
          <w:szCs w:val="24"/>
        </w:rPr>
        <w:t>.000.000</w:t>
      </w:r>
      <w:r w:rsidRPr="00202DF0">
        <w:rPr>
          <w:rFonts w:eastAsia="Times New Roman"/>
          <w:szCs w:val="24"/>
        </w:rPr>
        <w:t xml:space="preserve"> </w:t>
      </w:r>
      <w:r>
        <w:rPr>
          <w:rFonts w:eastAsia="Times New Roman"/>
          <w:szCs w:val="24"/>
        </w:rPr>
        <w:t>ευρώ.</w:t>
      </w:r>
    </w:p>
    <w:p w14:paraId="38244207" w14:textId="77777777" w:rsidR="00D035B1" w:rsidRDefault="005B20CE">
      <w:pPr>
        <w:spacing w:line="600" w:lineRule="auto"/>
        <w:ind w:firstLine="720"/>
        <w:jc w:val="both"/>
        <w:rPr>
          <w:rFonts w:eastAsia="Times New Roman"/>
          <w:szCs w:val="24"/>
        </w:rPr>
      </w:pPr>
      <w:r>
        <w:rPr>
          <w:rFonts w:eastAsia="Times New Roman"/>
          <w:szCs w:val="24"/>
        </w:rPr>
        <w:t xml:space="preserve">Κύριε </w:t>
      </w:r>
      <w:r w:rsidRPr="00202DF0">
        <w:rPr>
          <w:rFonts w:eastAsia="Times New Roman"/>
          <w:szCs w:val="24"/>
        </w:rPr>
        <w:t>Σταθάκη</w:t>
      </w:r>
      <w:r>
        <w:rPr>
          <w:rFonts w:eastAsia="Times New Roman"/>
          <w:szCs w:val="24"/>
        </w:rPr>
        <w:t>,</w:t>
      </w:r>
      <w:r w:rsidRPr="00202DF0">
        <w:rPr>
          <w:rFonts w:eastAsia="Times New Roman"/>
          <w:szCs w:val="24"/>
        </w:rPr>
        <w:t xml:space="preserve"> είναι διαφορετικό να έχεις μια προβληματική εταιρεία </w:t>
      </w:r>
      <w:r>
        <w:rPr>
          <w:rFonts w:eastAsia="Times New Roman"/>
          <w:szCs w:val="24"/>
        </w:rPr>
        <w:t>που προσπαθείς να βρεις τρόπο να τη διασώσει</w:t>
      </w:r>
      <w:r w:rsidRPr="00202DF0">
        <w:rPr>
          <w:rFonts w:eastAsia="Times New Roman"/>
          <w:szCs w:val="24"/>
        </w:rPr>
        <w:t>ς</w:t>
      </w:r>
      <w:r>
        <w:rPr>
          <w:rFonts w:eastAsia="Times New Roman"/>
          <w:szCs w:val="24"/>
        </w:rPr>
        <w:t xml:space="preserve"> κι άλλο μία εταιρεία που καθίστα</w:t>
      </w:r>
      <w:r>
        <w:rPr>
          <w:rFonts w:eastAsia="Times New Roman"/>
          <w:szCs w:val="24"/>
        </w:rPr>
        <w:t>ται</w:t>
      </w:r>
      <w:r w:rsidRPr="00202DF0">
        <w:rPr>
          <w:rFonts w:eastAsia="Times New Roman"/>
          <w:szCs w:val="24"/>
        </w:rPr>
        <w:t xml:space="preserve"> μεθοδευμένα ένα κουφάρι και εσείς να διευκολύνετ</w:t>
      </w:r>
      <w:r>
        <w:rPr>
          <w:rFonts w:eastAsia="Times New Roman"/>
          <w:szCs w:val="24"/>
        </w:rPr>
        <w:t>ε</w:t>
      </w:r>
      <w:r w:rsidRPr="00202DF0">
        <w:rPr>
          <w:rFonts w:eastAsia="Times New Roman"/>
          <w:szCs w:val="24"/>
        </w:rPr>
        <w:t xml:space="preserve"> στην καταδολιευτική αυτή </w:t>
      </w:r>
      <w:r>
        <w:rPr>
          <w:rFonts w:eastAsia="Times New Roman"/>
          <w:szCs w:val="24"/>
        </w:rPr>
        <w:t xml:space="preserve">μεθόδευση, </w:t>
      </w:r>
      <w:r w:rsidRPr="00202DF0">
        <w:rPr>
          <w:rFonts w:eastAsia="Times New Roman"/>
          <w:szCs w:val="24"/>
        </w:rPr>
        <w:t>παρ</w:t>
      </w:r>
      <w:r>
        <w:rPr>
          <w:rFonts w:eastAsia="Times New Roman"/>
          <w:szCs w:val="24"/>
        </w:rPr>
        <w:t xml:space="preserve">’ ότι είστε </w:t>
      </w:r>
      <w:r w:rsidRPr="00202DF0">
        <w:rPr>
          <w:rFonts w:eastAsia="Times New Roman"/>
          <w:szCs w:val="24"/>
        </w:rPr>
        <w:t xml:space="preserve">ως </w:t>
      </w:r>
      <w:r>
        <w:rPr>
          <w:rFonts w:eastAsia="Times New Roman"/>
          <w:szCs w:val="24"/>
        </w:rPr>
        <w:t>δ</w:t>
      </w:r>
      <w:r w:rsidRPr="00202DF0">
        <w:rPr>
          <w:rFonts w:eastAsia="Times New Roman"/>
          <w:szCs w:val="24"/>
        </w:rPr>
        <w:t xml:space="preserve">ημόσιο </w:t>
      </w:r>
      <w:r>
        <w:rPr>
          <w:rFonts w:eastAsia="Times New Roman"/>
          <w:szCs w:val="24"/>
        </w:rPr>
        <w:t>ο μεγαλύτερος</w:t>
      </w:r>
      <w:r w:rsidRPr="00202DF0">
        <w:rPr>
          <w:rFonts w:eastAsia="Times New Roman"/>
          <w:szCs w:val="24"/>
        </w:rPr>
        <w:t xml:space="preserve"> πιστωτής</w:t>
      </w:r>
      <w:r>
        <w:rPr>
          <w:rFonts w:eastAsia="Times New Roman"/>
          <w:szCs w:val="24"/>
        </w:rPr>
        <w:t>.</w:t>
      </w:r>
    </w:p>
    <w:p w14:paraId="38244208" w14:textId="77777777" w:rsidR="00D035B1" w:rsidRDefault="005B20CE">
      <w:pPr>
        <w:spacing w:line="600" w:lineRule="auto"/>
        <w:ind w:firstLine="720"/>
        <w:jc w:val="both"/>
        <w:rPr>
          <w:rFonts w:eastAsia="Times New Roman"/>
          <w:szCs w:val="24"/>
        </w:rPr>
      </w:pPr>
      <w:r>
        <w:rPr>
          <w:rFonts w:eastAsia="Times New Roman"/>
          <w:szCs w:val="24"/>
        </w:rPr>
        <w:t xml:space="preserve">Στην </w:t>
      </w:r>
      <w:r w:rsidRPr="00202DF0">
        <w:rPr>
          <w:rFonts w:eastAsia="Times New Roman"/>
          <w:szCs w:val="24"/>
        </w:rPr>
        <w:t>ουσία</w:t>
      </w:r>
      <w:r>
        <w:rPr>
          <w:rFonts w:eastAsia="Times New Roman"/>
          <w:szCs w:val="24"/>
        </w:rPr>
        <w:t>,</w:t>
      </w:r>
      <w:r w:rsidRPr="00202DF0">
        <w:rPr>
          <w:rFonts w:eastAsia="Times New Roman"/>
          <w:szCs w:val="24"/>
        </w:rPr>
        <w:t xml:space="preserve"> λοιπόν</w:t>
      </w:r>
      <w:r>
        <w:rPr>
          <w:rFonts w:eastAsia="Times New Roman"/>
          <w:szCs w:val="24"/>
        </w:rPr>
        <w:t>,</w:t>
      </w:r>
      <w:r w:rsidRPr="00202DF0">
        <w:rPr>
          <w:rFonts w:eastAsia="Times New Roman"/>
          <w:szCs w:val="24"/>
        </w:rPr>
        <w:t xml:space="preserve"> για </w:t>
      </w:r>
      <w:r>
        <w:rPr>
          <w:rFonts w:eastAsia="Times New Roman"/>
          <w:szCs w:val="24"/>
        </w:rPr>
        <w:t>ν</w:t>
      </w:r>
      <w:r w:rsidRPr="00202DF0">
        <w:rPr>
          <w:rFonts w:eastAsia="Times New Roman"/>
          <w:szCs w:val="24"/>
        </w:rPr>
        <w:t xml:space="preserve">α γυρίσω </w:t>
      </w:r>
      <w:r>
        <w:rPr>
          <w:rFonts w:eastAsia="Times New Roman"/>
          <w:szCs w:val="24"/>
        </w:rPr>
        <w:t xml:space="preserve">στις αποκαλύψεις του κ. </w:t>
      </w:r>
      <w:proofErr w:type="spellStart"/>
      <w:r>
        <w:rPr>
          <w:rFonts w:eastAsia="Times New Roman"/>
          <w:szCs w:val="24"/>
        </w:rPr>
        <w:t>Τέλλογλου</w:t>
      </w:r>
      <w:proofErr w:type="spellEnd"/>
      <w:r>
        <w:rPr>
          <w:rFonts w:eastAsia="Times New Roman"/>
          <w:szCs w:val="24"/>
        </w:rPr>
        <w:t>…</w:t>
      </w:r>
    </w:p>
    <w:p w14:paraId="38244209"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Προς το τέλος </w:t>
      </w:r>
      <w:r>
        <w:rPr>
          <w:rFonts w:eastAsia="Times New Roman"/>
          <w:szCs w:val="24"/>
        </w:rPr>
        <w:t>να πάτε. Μην ξαναγυρίσετε πίσω.</w:t>
      </w:r>
    </w:p>
    <w:p w14:paraId="3824420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Δυο λεπτά, κύριε Πρόεδρε. Τελειώνω.</w:t>
      </w:r>
    </w:p>
    <w:p w14:paraId="3824420B" w14:textId="77777777" w:rsidR="00D035B1" w:rsidRDefault="005B20CE">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Δύο λεπτά ακόμα;</w:t>
      </w:r>
    </w:p>
    <w:p w14:paraId="3824420C" w14:textId="77777777" w:rsidR="00D035B1" w:rsidRDefault="005B20CE">
      <w:pPr>
        <w:spacing w:line="600" w:lineRule="auto"/>
        <w:ind w:firstLine="720"/>
        <w:jc w:val="both"/>
        <w:rPr>
          <w:rFonts w:eastAsia="Times New Roman"/>
          <w:szCs w:val="24"/>
        </w:rPr>
      </w:pPr>
      <w:r>
        <w:rPr>
          <w:rFonts w:eastAsia="Times New Roman" w:cs="Times New Roman"/>
          <w:b/>
          <w:szCs w:val="24"/>
        </w:rPr>
        <w:t xml:space="preserve">ΚΩΝΣΤΑΝΤΙΝΟΣ ΚΑΡΑΓΚΟΥΝΗΣ: </w:t>
      </w:r>
      <w:r>
        <w:rPr>
          <w:rFonts w:eastAsia="Times New Roman" w:cs="Times New Roman"/>
          <w:szCs w:val="24"/>
        </w:rPr>
        <w:t>Καταγγέλλονται</w:t>
      </w:r>
      <w:r w:rsidRPr="00202DF0">
        <w:rPr>
          <w:rFonts w:eastAsia="Times New Roman"/>
          <w:szCs w:val="24"/>
        </w:rPr>
        <w:t xml:space="preserve"> καταδολιευτικ</w:t>
      </w:r>
      <w:r>
        <w:rPr>
          <w:rFonts w:eastAsia="Times New Roman"/>
          <w:szCs w:val="24"/>
        </w:rPr>
        <w:t>έ</w:t>
      </w:r>
      <w:r w:rsidRPr="00202DF0">
        <w:rPr>
          <w:rFonts w:eastAsia="Times New Roman"/>
          <w:szCs w:val="24"/>
        </w:rPr>
        <w:t xml:space="preserve">ς πράξεις σε βάρος </w:t>
      </w:r>
      <w:r>
        <w:rPr>
          <w:rFonts w:eastAsia="Times New Roman"/>
          <w:szCs w:val="24"/>
        </w:rPr>
        <w:t xml:space="preserve">του </w:t>
      </w:r>
      <w:r>
        <w:rPr>
          <w:rFonts w:eastAsia="Times New Roman"/>
          <w:szCs w:val="24"/>
        </w:rPr>
        <w:t>δ</w:t>
      </w:r>
      <w:r>
        <w:rPr>
          <w:rFonts w:eastAsia="Times New Roman"/>
          <w:szCs w:val="24"/>
        </w:rPr>
        <w:t>η</w:t>
      </w:r>
      <w:r w:rsidRPr="00202DF0">
        <w:rPr>
          <w:rFonts w:eastAsia="Times New Roman"/>
          <w:szCs w:val="24"/>
        </w:rPr>
        <w:t>μοσίου</w:t>
      </w:r>
      <w:r>
        <w:rPr>
          <w:rFonts w:eastAsia="Times New Roman"/>
          <w:szCs w:val="24"/>
        </w:rPr>
        <w:t>,</w:t>
      </w:r>
      <w:r w:rsidRPr="00202DF0">
        <w:rPr>
          <w:rFonts w:eastAsia="Times New Roman"/>
          <w:szCs w:val="24"/>
        </w:rPr>
        <w:t xml:space="preserve"> ώστε να μην μπορέσει </w:t>
      </w:r>
      <w:r>
        <w:rPr>
          <w:rFonts w:eastAsia="Times New Roman"/>
          <w:szCs w:val="24"/>
        </w:rPr>
        <w:t xml:space="preserve">το </w:t>
      </w:r>
      <w:r>
        <w:rPr>
          <w:rFonts w:eastAsia="Times New Roman"/>
          <w:szCs w:val="24"/>
        </w:rPr>
        <w:t>δ</w:t>
      </w:r>
      <w:r>
        <w:rPr>
          <w:rFonts w:eastAsia="Times New Roman"/>
          <w:szCs w:val="24"/>
        </w:rPr>
        <w:t>ημόσιο</w:t>
      </w:r>
      <w:r w:rsidRPr="00202DF0">
        <w:rPr>
          <w:rFonts w:eastAsia="Times New Roman"/>
          <w:szCs w:val="24"/>
        </w:rPr>
        <w:t xml:space="preserve"> </w:t>
      </w:r>
      <w:r>
        <w:rPr>
          <w:rFonts w:eastAsia="Times New Roman"/>
          <w:szCs w:val="24"/>
        </w:rPr>
        <w:t>ποτέ</w:t>
      </w:r>
      <w:r w:rsidRPr="00202DF0">
        <w:rPr>
          <w:rFonts w:eastAsia="Times New Roman"/>
          <w:szCs w:val="24"/>
        </w:rPr>
        <w:t xml:space="preserve"> να αποκαταστήσει τη ζημ</w:t>
      </w:r>
      <w:r>
        <w:rPr>
          <w:rFonts w:eastAsia="Times New Roman"/>
          <w:szCs w:val="24"/>
        </w:rPr>
        <w:t xml:space="preserve">ία του. </w:t>
      </w:r>
    </w:p>
    <w:p w14:paraId="3824420D" w14:textId="77777777" w:rsidR="00D035B1" w:rsidRDefault="005B20CE">
      <w:pPr>
        <w:spacing w:line="600" w:lineRule="auto"/>
        <w:ind w:firstLine="720"/>
        <w:jc w:val="both"/>
        <w:rPr>
          <w:rFonts w:eastAsia="Times New Roman"/>
          <w:szCs w:val="24"/>
        </w:rPr>
      </w:pPr>
      <w:r>
        <w:rPr>
          <w:rFonts w:eastAsia="Times New Roman"/>
          <w:szCs w:val="24"/>
        </w:rPr>
        <w:t>Αν</w:t>
      </w:r>
      <w:r w:rsidRPr="00202DF0">
        <w:rPr>
          <w:rFonts w:eastAsia="Times New Roman"/>
          <w:szCs w:val="24"/>
        </w:rPr>
        <w:t xml:space="preserve"> ισχύει αυτό</w:t>
      </w:r>
      <w:r>
        <w:rPr>
          <w:rFonts w:eastAsia="Times New Roman"/>
          <w:szCs w:val="24"/>
        </w:rPr>
        <w:t>, τίθεται ένα πολύ ουσιαστικό</w:t>
      </w:r>
      <w:r w:rsidRPr="00202DF0">
        <w:rPr>
          <w:rFonts w:eastAsia="Times New Roman"/>
          <w:szCs w:val="24"/>
        </w:rPr>
        <w:t xml:space="preserve"> πρόβλημα και ερώτημα</w:t>
      </w:r>
      <w:r>
        <w:rPr>
          <w:rFonts w:eastAsia="Times New Roman"/>
          <w:szCs w:val="24"/>
        </w:rPr>
        <w:t>, το οποίο είναι το εξής: Πώς</w:t>
      </w:r>
      <w:r w:rsidRPr="00202DF0">
        <w:rPr>
          <w:rFonts w:eastAsia="Times New Roman"/>
          <w:szCs w:val="24"/>
        </w:rPr>
        <w:t xml:space="preserve"> π</w:t>
      </w:r>
      <w:r>
        <w:rPr>
          <w:rFonts w:eastAsia="Times New Roman"/>
          <w:szCs w:val="24"/>
        </w:rPr>
        <w:t>ροστατεύεται δύο χρόνια τώρα το</w:t>
      </w:r>
      <w:r w:rsidRPr="00202DF0">
        <w:rPr>
          <w:rFonts w:eastAsia="Times New Roman"/>
          <w:szCs w:val="24"/>
        </w:rPr>
        <w:t xml:space="preserve"> </w:t>
      </w:r>
      <w:r>
        <w:rPr>
          <w:rFonts w:eastAsia="Times New Roman"/>
          <w:szCs w:val="24"/>
        </w:rPr>
        <w:t>δ</w:t>
      </w:r>
      <w:r>
        <w:rPr>
          <w:rFonts w:eastAsia="Times New Roman"/>
          <w:szCs w:val="24"/>
        </w:rPr>
        <w:t>ημόσιο,</w:t>
      </w:r>
      <w:r w:rsidRPr="00202DF0">
        <w:rPr>
          <w:rFonts w:eastAsia="Times New Roman"/>
          <w:szCs w:val="24"/>
        </w:rPr>
        <w:t xml:space="preserve"> κύριε Σταθάκη</w:t>
      </w:r>
      <w:r>
        <w:rPr>
          <w:rFonts w:eastAsia="Times New Roman"/>
          <w:szCs w:val="24"/>
        </w:rPr>
        <w:t>; Διότι</w:t>
      </w:r>
      <w:r w:rsidRPr="00202DF0">
        <w:rPr>
          <w:rFonts w:eastAsia="Times New Roman"/>
          <w:szCs w:val="24"/>
        </w:rPr>
        <w:t xml:space="preserve"> αν μιλάμε για καταδολίευση σε βάρος του </w:t>
      </w:r>
      <w:r>
        <w:rPr>
          <w:rFonts w:eastAsia="Times New Roman"/>
          <w:szCs w:val="24"/>
        </w:rPr>
        <w:t>δ</w:t>
      </w:r>
      <w:r w:rsidRPr="00202DF0">
        <w:rPr>
          <w:rFonts w:eastAsia="Times New Roman"/>
          <w:szCs w:val="24"/>
        </w:rPr>
        <w:t>ημοσίου</w:t>
      </w:r>
      <w:r>
        <w:rPr>
          <w:rFonts w:eastAsia="Times New Roman"/>
          <w:szCs w:val="24"/>
        </w:rPr>
        <w:t>,</w:t>
      </w:r>
      <w:r w:rsidRPr="00202DF0">
        <w:rPr>
          <w:rFonts w:eastAsia="Times New Roman"/>
          <w:szCs w:val="24"/>
        </w:rPr>
        <w:t xml:space="preserve"> θα έ</w:t>
      </w:r>
      <w:r w:rsidRPr="00202DF0">
        <w:rPr>
          <w:rFonts w:eastAsia="Times New Roman"/>
          <w:szCs w:val="24"/>
        </w:rPr>
        <w:t xml:space="preserve">πρεπε το </w:t>
      </w:r>
      <w:r>
        <w:rPr>
          <w:rFonts w:eastAsia="Times New Roman"/>
          <w:szCs w:val="24"/>
        </w:rPr>
        <w:t>δ</w:t>
      </w:r>
      <w:r>
        <w:rPr>
          <w:rFonts w:eastAsia="Times New Roman"/>
          <w:szCs w:val="24"/>
        </w:rPr>
        <w:t>ημόσιο να έχει ήδη</w:t>
      </w:r>
      <w:r w:rsidRPr="00202DF0">
        <w:rPr>
          <w:rFonts w:eastAsia="Times New Roman"/>
          <w:szCs w:val="24"/>
        </w:rPr>
        <w:t xml:space="preserve"> κινηθεί νομικά για την προστασία του</w:t>
      </w:r>
      <w:r>
        <w:rPr>
          <w:rFonts w:eastAsia="Times New Roman"/>
          <w:szCs w:val="24"/>
        </w:rPr>
        <w:t>.</w:t>
      </w:r>
    </w:p>
    <w:p w14:paraId="3824420E" w14:textId="77777777" w:rsidR="00D035B1" w:rsidRDefault="005B20CE">
      <w:pPr>
        <w:spacing w:line="600" w:lineRule="auto"/>
        <w:ind w:firstLine="720"/>
        <w:jc w:val="both"/>
        <w:rPr>
          <w:rFonts w:eastAsia="Times New Roman"/>
          <w:szCs w:val="24"/>
        </w:rPr>
      </w:pPr>
      <w:r>
        <w:rPr>
          <w:rFonts w:eastAsia="Times New Roman"/>
          <w:szCs w:val="24"/>
        </w:rPr>
        <w:t xml:space="preserve">Το </w:t>
      </w:r>
      <w:r w:rsidRPr="00202DF0">
        <w:rPr>
          <w:rFonts w:eastAsia="Times New Roman"/>
          <w:szCs w:val="24"/>
        </w:rPr>
        <w:t>ερώτημα</w:t>
      </w:r>
      <w:r>
        <w:rPr>
          <w:rFonts w:eastAsia="Times New Roman"/>
          <w:szCs w:val="24"/>
        </w:rPr>
        <w:t>,</w:t>
      </w:r>
      <w:r w:rsidRPr="00202DF0">
        <w:rPr>
          <w:rFonts w:eastAsia="Times New Roman"/>
          <w:szCs w:val="24"/>
        </w:rPr>
        <w:t xml:space="preserve"> λοιπόν</w:t>
      </w:r>
      <w:r>
        <w:rPr>
          <w:rFonts w:eastAsia="Times New Roman"/>
          <w:szCs w:val="24"/>
        </w:rPr>
        <w:t>,</w:t>
      </w:r>
      <w:r w:rsidRPr="00202DF0">
        <w:rPr>
          <w:rFonts w:eastAsia="Times New Roman"/>
          <w:szCs w:val="24"/>
        </w:rPr>
        <w:t xml:space="preserve"> που βγαίνει από όλα αυτό είναι να μας πει ο </w:t>
      </w:r>
      <w:r>
        <w:rPr>
          <w:rFonts w:eastAsia="Times New Roman"/>
          <w:szCs w:val="24"/>
        </w:rPr>
        <w:t>Υπουργός της Δ</w:t>
      </w:r>
      <w:r w:rsidRPr="00202DF0">
        <w:rPr>
          <w:rFonts w:eastAsia="Times New Roman"/>
          <w:szCs w:val="24"/>
        </w:rPr>
        <w:t xml:space="preserve">ικαιοσύνης τι ακριβώς έχει γίνει αυτά </w:t>
      </w:r>
      <w:r>
        <w:rPr>
          <w:rFonts w:eastAsia="Times New Roman"/>
          <w:szCs w:val="24"/>
        </w:rPr>
        <w:t xml:space="preserve">τα </w:t>
      </w:r>
      <w:r w:rsidRPr="00202DF0">
        <w:rPr>
          <w:rFonts w:eastAsia="Times New Roman"/>
          <w:szCs w:val="24"/>
        </w:rPr>
        <w:t>τελε</w:t>
      </w:r>
      <w:r>
        <w:rPr>
          <w:rFonts w:eastAsia="Times New Roman"/>
          <w:szCs w:val="24"/>
        </w:rPr>
        <w:t xml:space="preserve">υταία δύο χρόνια σχετικά με τη μηνυτήρια </w:t>
      </w:r>
      <w:r w:rsidRPr="00202DF0">
        <w:rPr>
          <w:rFonts w:eastAsia="Times New Roman"/>
          <w:szCs w:val="24"/>
        </w:rPr>
        <w:t>αναφορά και σε ποιο στάδι</w:t>
      </w:r>
      <w:r w:rsidRPr="00202DF0">
        <w:rPr>
          <w:rFonts w:eastAsia="Times New Roman"/>
          <w:szCs w:val="24"/>
        </w:rPr>
        <w:t xml:space="preserve">ο βρίσκεται αυτή </w:t>
      </w:r>
      <w:r>
        <w:rPr>
          <w:rFonts w:eastAsia="Times New Roman"/>
          <w:szCs w:val="24"/>
        </w:rPr>
        <w:t>η έρευνα.</w:t>
      </w:r>
    </w:p>
    <w:p w14:paraId="3824420F" w14:textId="77777777" w:rsidR="00D035B1" w:rsidRDefault="005B20CE">
      <w:pPr>
        <w:spacing w:line="600" w:lineRule="auto"/>
        <w:ind w:firstLine="720"/>
        <w:jc w:val="both"/>
        <w:rPr>
          <w:rFonts w:eastAsia="Times New Roman"/>
          <w:szCs w:val="24"/>
        </w:rPr>
      </w:pPr>
      <w:r>
        <w:rPr>
          <w:rFonts w:eastAsia="Times New Roman"/>
          <w:szCs w:val="24"/>
        </w:rPr>
        <w:t>Κ</w:t>
      </w:r>
      <w:r w:rsidRPr="00202DF0">
        <w:rPr>
          <w:rFonts w:eastAsia="Times New Roman"/>
          <w:szCs w:val="24"/>
        </w:rPr>
        <w:t xml:space="preserve">λείνοντας </w:t>
      </w:r>
      <w:r>
        <w:rPr>
          <w:rFonts w:eastAsia="Times New Roman"/>
          <w:szCs w:val="24"/>
        </w:rPr>
        <w:t xml:space="preserve">την </w:t>
      </w:r>
      <w:r w:rsidRPr="00202DF0">
        <w:rPr>
          <w:rFonts w:eastAsia="Times New Roman"/>
          <w:szCs w:val="24"/>
        </w:rPr>
        <w:t>τοποθέτησή μου</w:t>
      </w:r>
      <w:r>
        <w:rPr>
          <w:rFonts w:eastAsia="Times New Roman"/>
          <w:szCs w:val="24"/>
        </w:rPr>
        <w:t>, κύριε Πρόεδρε,</w:t>
      </w:r>
      <w:r w:rsidRPr="00202DF0">
        <w:rPr>
          <w:rFonts w:eastAsia="Times New Roman"/>
          <w:szCs w:val="24"/>
        </w:rPr>
        <w:t xml:space="preserve"> θέλω να </w:t>
      </w:r>
      <w:r>
        <w:rPr>
          <w:rFonts w:eastAsia="Times New Roman"/>
          <w:szCs w:val="24"/>
        </w:rPr>
        <w:t>κάνω ένα γενικότερο σχόλιο</w:t>
      </w:r>
      <w:r w:rsidRPr="00202DF0">
        <w:rPr>
          <w:rFonts w:eastAsia="Times New Roman"/>
          <w:szCs w:val="24"/>
        </w:rPr>
        <w:t xml:space="preserve"> για την υπόθεση αυτή</w:t>
      </w:r>
      <w:r>
        <w:rPr>
          <w:rFonts w:eastAsia="Times New Roman"/>
          <w:szCs w:val="24"/>
        </w:rPr>
        <w:t>. Ό</w:t>
      </w:r>
      <w:r w:rsidRPr="00202DF0">
        <w:rPr>
          <w:rFonts w:eastAsia="Times New Roman"/>
          <w:szCs w:val="24"/>
        </w:rPr>
        <w:t xml:space="preserve">λο αυτό το διάστημα που αποκαλύπτονται διάφορα και γίνονται καταγγελίες </w:t>
      </w:r>
      <w:r w:rsidRPr="00202DF0">
        <w:rPr>
          <w:rFonts w:eastAsia="Times New Roman"/>
          <w:szCs w:val="24"/>
        </w:rPr>
        <w:lastRenderedPageBreak/>
        <w:t>κυρίως από</w:t>
      </w:r>
      <w:r>
        <w:rPr>
          <w:rFonts w:eastAsia="Times New Roman"/>
          <w:szCs w:val="24"/>
        </w:rPr>
        <w:t xml:space="preserve"> το στέλεχός σας, τον κ. </w:t>
      </w:r>
      <w:proofErr w:type="spellStart"/>
      <w:r>
        <w:rPr>
          <w:rFonts w:eastAsia="Times New Roman"/>
          <w:szCs w:val="24"/>
        </w:rPr>
        <w:t>Κιτσάκο</w:t>
      </w:r>
      <w:proofErr w:type="spellEnd"/>
      <w:r>
        <w:rPr>
          <w:rFonts w:eastAsia="Times New Roman"/>
          <w:szCs w:val="24"/>
        </w:rPr>
        <w:t>, ως Κ</w:t>
      </w:r>
      <w:r w:rsidRPr="00202DF0">
        <w:rPr>
          <w:rFonts w:eastAsia="Times New Roman"/>
          <w:szCs w:val="24"/>
        </w:rPr>
        <w:t>υβέρνηση έχετε επιλέξει τη σιωπή</w:t>
      </w:r>
      <w:r>
        <w:rPr>
          <w:rFonts w:eastAsia="Times New Roman"/>
          <w:szCs w:val="24"/>
        </w:rPr>
        <w:t>. Με την ερώτησή</w:t>
      </w:r>
      <w:r w:rsidRPr="00202DF0">
        <w:rPr>
          <w:rFonts w:eastAsia="Times New Roman"/>
          <w:szCs w:val="24"/>
        </w:rPr>
        <w:t xml:space="preserve"> μας σήμερα</w:t>
      </w:r>
      <w:r>
        <w:rPr>
          <w:rFonts w:eastAsia="Times New Roman"/>
          <w:szCs w:val="24"/>
        </w:rPr>
        <w:t>,</w:t>
      </w:r>
      <w:r w:rsidRPr="00202DF0">
        <w:rPr>
          <w:rFonts w:eastAsia="Times New Roman"/>
          <w:szCs w:val="24"/>
        </w:rPr>
        <w:t xml:space="preserve"> προφανώς θα αναγκαστείτε να μας απαντήσετε και να μας πείτε περισσότερα για το τι έχει γίνει</w:t>
      </w:r>
      <w:r>
        <w:rPr>
          <w:rFonts w:eastAsia="Times New Roman"/>
          <w:szCs w:val="24"/>
        </w:rPr>
        <w:t>.</w:t>
      </w:r>
    </w:p>
    <w:p w14:paraId="38244210" w14:textId="77777777" w:rsidR="00D035B1" w:rsidRDefault="005B20CE">
      <w:pPr>
        <w:spacing w:line="600" w:lineRule="auto"/>
        <w:ind w:firstLine="720"/>
        <w:jc w:val="both"/>
        <w:rPr>
          <w:rFonts w:eastAsia="Times New Roman"/>
          <w:szCs w:val="24"/>
        </w:rPr>
      </w:pPr>
      <w:r>
        <w:rPr>
          <w:rFonts w:eastAsia="Times New Roman"/>
          <w:szCs w:val="24"/>
        </w:rPr>
        <w:t>Π</w:t>
      </w:r>
      <w:r w:rsidRPr="00202DF0">
        <w:rPr>
          <w:rFonts w:eastAsia="Times New Roman"/>
          <w:szCs w:val="24"/>
        </w:rPr>
        <w:t>άντως</w:t>
      </w:r>
      <w:r>
        <w:rPr>
          <w:rFonts w:eastAsia="Times New Roman"/>
          <w:szCs w:val="24"/>
        </w:rPr>
        <w:t>,</w:t>
      </w:r>
      <w:r w:rsidRPr="00202DF0">
        <w:rPr>
          <w:rFonts w:eastAsia="Times New Roman"/>
          <w:szCs w:val="24"/>
        </w:rPr>
        <w:t xml:space="preserve"> κύριε Σταθάκη</w:t>
      </w:r>
      <w:r>
        <w:rPr>
          <w:rFonts w:eastAsia="Times New Roman"/>
          <w:szCs w:val="24"/>
        </w:rPr>
        <w:t>,</w:t>
      </w:r>
      <w:r w:rsidRPr="00202DF0">
        <w:rPr>
          <w:rFonts w:eastAsia="Times New Roman"/>
          <w:szCs w:val="24"/>
        </w:rPr>
        <w:t xml:space="preserve"> το</w:t>
      </w:r>
      <w:r>
        <w:rPr>
          <w:rFonts w:eastAsia="Times New Roman"/>
          <w:szCs w:val="24"/>
        </w:rPr>
        <w:t xml:space="preserve"> δικό σας παράδειγμα είναι χαρακτηριστικό.</w:t>
      </w:r>
    </w:p>
    <w:p w14:paraId="38244211"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Ναι, αλλά για να απαντήσουν, πρέπει κάποια στιγμή να καταλήξετε.</w:t>
      </w:r>
    </w:p>
    <w:p w14:paraId="38244212"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Τελειώνω. Τελευταίος ομιλητής είμαι.</w:t>
      </w:r>
    </w:p>
    <w:p w14:paraId="38244213"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38244214"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Τριπλάσιο χρόνο μιλάτε, κύριε Καραγκούνη.</w:t>
      </w:r>
    </w:p>
    <w:p w14:paraId="38244215" w14:textId="77777777" w:rsidR="00D035B1" w:rsidRDefault="005B20CE">
      <w:pPr>
        <w:spacing w:line="600" w:lineRule="auto"/>
        <w:ind w:firstLine="720"/>
        <w:jc w:val="both"/>
        <w:rPr>
          <w:rFonts w:eastAsia="Times New Roman"/>
          <w:szCs w:val="24"/>
        </w:rPr>
      </w:pPr>
      <w:r>
        <w:rPr>
          <w:rFonts w:eastAsia="Times New Roman" w:cs="Times New Roman"/>
          <w:b/>
          <w:szCs w:val="24"/>
        </w:rPr>
        <w:t xml:space="preserve">ΚΩΝΣΤΑΝΤΙΝΟΣ ΚΑΡΑΓΚΟΥΝΗΣ: </w:t>
      </w:r>
      <w:r>
        <w:rPr>
          <w:rFonts w:eastAsia="Times New Roman" w:cs="Times New Roman"/>
          <w:szCs w:val="24"/>
        </w:rPr>
        <w:t>Περιμένετε, κύριε Πρόεδρε. Τελειώνω.</w:t>
      </w:r>
    </w:p>
    <w:p w14:paraId="38244216" w14:textId="77777777" w:rsidR="00D035B1" w:rsidRDefault="005B20CE">
      <w:pPr>
        <w:spacing w:line="600" w:lineRule="auto"/>
        <w:ind w:firstLine="720"/>
        <w:jc w:val="both"/>
        <w:rPr>
          <w:rFonts w:eastAsia="Times New Roman"/>
          <w:szCs w:val="24"/>
        </w:rPr>
      </w:pPr>
      <w:proofErr w:type="spellStart"/>
      <w:r>
        <w:rPr>
          <w:rFonts w:eastAsia="Times New Roman"/>
          <w:szCs w:val="24"/>
        </w:rPr>
        <w:t>Εξε</w:t>
      </w:r>
      <w:r w:rsidRPr="00202DF0">
        <w:rPr>
          <w:rFonts w:eastAsia="Times New Roman"/>
          <w:szCs w:val="24"/>
        </w:rPr>
        <w:t>διώξατε</w:t>
      </w:r>
      <w:proofErr w:type="spellEnd"/>
      <w:r w:rsidRPr="00202DF0">
        <w:rPr>
          <w:rFonts w:eastAsia="Times New Roman"/>
          <w:szCs w:val="24"/>
        </w:rPr>
        <w:t xml:space="preserve"> το</w:t>
      </w:r>
      <w:r>
        <w:rPr>
          <w:rFonts w:eastAsia="Times New Roman"/>
          <w:szCs w:val="24"/>
        </w:rPr>
        <w:t>ν</w:t>
      </w:r>
      <w:r w:rsidRPr="00202DF0">
        <w:rPr>
          <w:rFonts w:eastAsia="Times New Roman"/>
          <w:szCs w:val="24"/>
        </w:rPr>
        <w:t xml:space="preserve"> παλαιότερο </w:t>
      </w:r>
      <w:r>
        <w:rPr>
          <w:rFonts w:eastAsia="Times New Roman"/>
          <w:szCs w:val="24"/>
        </w:rPr>
        <w:t>δ</w:t>
      </w:r>
      <w:r w:rsidRPr="00202DF0">
        <w:rPr>
          <w:rFonts w:eastAsia="Times New Roman"/>
          <w:szCs w:val="24"/>
        </w:rPr>
        <w:t xml:space="preserve">ιευθύνοντα </w:t>
      </w:r>
      <w:r>
        <w:rPr>
          <w:rFonts w:eastAsia="Times New Roman"/>
          <w:szCs w:val="24"/>
        </w:rPr>
        <w:t>σ</w:t>
      </w:r>
      <w:r w:rsidRPr="00202DF0">
        <w:rPr>
          <w:rFonts w:eastAsia="Times New Roman"/>
          <w:szCs w:val="24"/>
        </w:rPr>
        <w:t>ύμβουλο</w:t>
      </w:r>
      <w:r>
        <w:rPr>
          <w:rFonts w:eastAsia="Times New Roman"/>
          <w:szCs w:val="24"/>
        </w:rPr>
        <w:t>,</w:t>
      </w:r>
      <w:r w:rsidRPr="00202DF0">
        <w:rPr>
          <w:rFonts w:eastAsia="Times New Roman"/>
          <w:szCs w:val="24"/>
        </w:rPr>
        <w:t xml:space="preserve"> τον κ</w:t>
      </w:r>
      <w:r>
        <w:rPr>
          <w:rFonts w:eastAsia="Times New Roman"/>
          <w:szCs w:val="24"/>
        </w:rPr>
        <w:t xml:space="preserve">. </w:t>
      </w:r>
      <w:proofErr w:type="spellStart"/>
      <w:r>
        <w:rPr>
          <w:rFonts w:eastAsia="Times New Roman"/>
          <w:szCs w:val="24"/>
        </w:rPr>
        <w:t>Παλαιογιάννη</w:t>
      </w:r>
      <w:proofErr w:type="spellEnd"/>
      <w:r>
        <w:rPr>
          <w:rFonts w:eastAsia="Times New Roman"/>
          <w:szCs w:val="24"/>
        </w:rPr>
        <w:t xml:space="preserve"> και τοποθετήσατε στη</w:t>
      </w:r>
      <w:r w:rsidRPr="00202DF0">
        <w:rPr>
          <w:rFonts w:eastAsia="Times New Roman"/>
          <w:szCs w:val="24"/>
        </w:rPr>
        <w:t xml:space="preserve"> θέση του </w:t>
      </w:r>
      <w:r>
        <w:rPr>
          <w:rFonts w:eastAsia="Times New Roman"/>
          <w:szCs w:val="24"/>
        </w:rPr>
        <w:t xml:space="preserve">τον κ. </w:t>
      </w:r>
      <w:proofErr w:type="spellStart"/>
      <w:r>
        <w:rPr>
          <w:rFonts w:eastAsia="Times New Roman"/>
          <w:szCs w:val="24"/>
        </w:rPr>
        <w:t>Κιτσάκο</w:t>
      </w:r>
      <w:proofErr w:type="spellEnd"/>
      <w:r>
        <w:rPr>
          <w:rFonts w:eastAsia="Times New Roman"/>
          <w:szCs w:val="24"/>
        </w:rPr>
        <w:t>,</w:t>
      </w:r>
      <w:r w:rsidRPr="00202DF0">
        <w:rPr>
          <w:rFonts w:eastAsia="Times New Roman"/>
          <w:szCs w:val="24"/>
        </w:rPr>
        <w:t xml:space="preserve"> </w:t>
      </w:r>
      <w:r w:rsidRPr="00202DF0">
        <w:rPr>
          <w:rFonts w:eastAsia="Times New Roman"/>
          <w:szCs w:val="24"/>
        </w:rPr>
        <w:lastRenderedPageBreak/>
        <w:t>χωρίς προφανώ</w:t>
      </w:r>
      <w:r>
        <w:rPr>
          <w:rFonts w:eastAsia="Times New Roman"/>
          <w:szCs w:val="24"/>
        </w:rPr>
        <w:t>ς να έχετε ακούσει ποτέ για τη σύγκρουση συμφερόντων…</w:t>
      </w:r>
    </w:p>
    <w:p w14:paraId="38244217" w14:textId="77777777" w:rsidR="00D035B1" w:rsidRDefault="005B20CE">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Γεώργιος Βαρεμένος): </w:t>
      </w:r>
      <w:r>
        <w:rPr>
          <w:rFonts w:eastAsia="Times New Roman"/>
          <w:szCs w:val="24"/>
        </w:rPr>
        <w:t>Κύριε Καραγκούνη, το «τελειώνω» είναι κλασική υπόσχεση πολιτικού. Θα περιμένουμε κιόλας;</w:t>
      </w:r>
    </w:p>
    <w:p w14:paraId="3824421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Ένα λεπτό, κύριε Πρόεδρε.</w:t>
      </w:r>
    </w:p>
    <w:p w14:paraId="38244219"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3824421A" w14:textId="77777777" w:rsidR="00D035B1" w:rsidRDefault="005B20CE">
      <w:pPr>
        <w:spacing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 xml:space="preserve">Δέκα λεπτά μιλάει, </w:t>
      </w:r>
      <w:r>
        <w:rPr>
          <w:rFonts w:eastAsia="Times New Roman"/>
          <w:szCs w:val="24"/>
        </w:rPr>
        <w:t>κύριε Πρόεδρε.</w:t>
      </w:r>
    </w:p>
    <w:p w14:paraId="3824421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Δεν παίρνω δευτερολογία.</w:t>
      </w:r>
    </w:p>
    <w:p w14:paraId="3824421C"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Είμαστε σε αναμονή.</w:t>
      </w:r>
    </w:p>
    <w:p w14:paraId="3824421D" w14:textId="77777777" w:rsidR="00D035B1" w:rsidRDefault="005B20CE">
      <w:pPr>
        <w:spacing w:line="600" w:lineRule="auto"/>
        <w:ind w:firstLine="720"/>
        <w:jc w:val="both"/>
        <w:rPr>
          <w:rFonts w:eastAsia="Times New Roman"/>
          <w:szCs w:val="24"/>
        </w:rPr>
      </w:pPr>
      <w:r>
        <w:rPr>
          <w:rFonts w:eastAsia="Times New Roman" w:cs="Times New Roman"/>
          <w:b/>
          <w:szCs w:val="24"/>
        </w:rPr>
        <w:t xml:space="preserve">ΚΩΝΣΤΑΝΤΙΝΟΣ ΚΑΡΑΓΚΟΥΝΗΣ: </w:t>
      </w:r>
      <w:r>
        <w:rPr>
          <w:rFonts w:eastAsia="Times New Roman" w:cs="Times New Roman"/>
          <w:szCs w:val="24"/>
        </w:rPr>
        <w:t>Σας έχουν καταγγείλει, λοιπόν, οι εργαζόμενοι</w:t>
      </w:r>
      <w:r w:rsidRPr="00202DF0">
        <w:rPr>
          <w:rFonts w:eastAsia="Times New Roman"/>
          <w:szCs w:val="24"/>
        </w:rPr>
        <w:t xml:space="preserve"> </w:t>
      </w:r>
      <w:r>
        <w:rPr>
          <w:rFonts w:eastAsia="Times New Roman"/>
          <w:szCs w:val="24"/>
        </w:rPr>
        <w:t xml:space="preserve">στα </w:t>
      </w:r>
      <w:r>
        <w:rPr>
          <w:rFonts w:eastAsia="Times New Roman"/>
          <w:szCs w:val="24"/>
        </w:rPr>
        <w:t>λ</w:t>
      </w:r>
      <w:r>
        <w:rPr>
          <w:rFonts w:eastAsia="Times New Roman"/>
          <w:szCs w:val="24"/>
        </w:rPr>
        <w:t>ιπάσματα</w:t>
      </w:r>
      <w:r w:rsidRPr="00202DF0">
        <w:rPr>
          <w:rFonts w:eastAsia="Times New Roman"/>
          <w:szCs w:val="24"/>
        </w:rPr>
        <w:t xml:space="preserve"> </w:t>
      </w:r>
      <w:r>
        <w:rPr>
          <w:rFonts w:eastAsia="Times New Roman"/>
          <w:szCs w:val="24"/>
        </w:rPr>
        <w:t xml:space="preserve">ότι καλύπτατε τον </w:t>
      </w:r>
      <w:r>
        <w:rPr>
          <w:rFonts w:eastAsia="Times New Roman"/>
          <w:szCs w:val="24"/>
        </w:rPr>
        <w:lastRenderedPageBreak/>
        <w:t xml:space="preserve">«κολλητό» σας για το </w:t>
      </w:r>
      <w:r>
        <w:rPr>
          <w:rFonts w:eastAsia="Times New Roman"/>
          <w:szCs w:val="24"/>
        </w:rPr>
        <w:t>υπέρογκο χρέος που δημιουργήθηκε.</w:t>
      </w:r>
      <w:r w:rsidRPr="00202DF0">
        <w:rPr>
          <w:rFonts w:eastAsia="Times New Roman"/>
          <w:szCs w:val="24"/>
        </w:rPr>
        <w:t xml:space="preserve"> </w:t>
      </w:r>
      <w:r>
        <w:rPr>
          <w:rFonts w:eastAsia="Times New Roman"/>
          <w:szCs w:val="24"/>
        </w:rPr>
        <w:t>Κ</w:t>
      </w:r>
      <w:r w:rsidRPr="00202DF0">
        <w:rPr>
          <w:rFonts w:eastAsia="Times New Roman"/>
          <w:szCs w:val="24"/>
        </w:rPr>
        <w:t>α</w:t>
      </w:r>
      <w:r>
        <w:rPr>
          <w:rFonts w:eastAsia="Times New Roman"/>
          <w:szCs w:val="24"/>
        </w:rPr>
        <w:t>μ</w:t>
      </w:r>
      <w:r w:rsidRPr="00202DF0">
        <w:rPr>
          <w:rFonts w:eastAsia="Times New Roman"/>
          <w:szCs w:val="24"/>
        </w:rPr>
        <w:t xml:space="preserve">μία απάντηση </w:t>
      </w:r>
      <w:r>
        <w:rPr>
          <w:rFonts w:eastAsia="Times New Roman"/>
          <w:szCs w:val="24"/>
        </w:rPr>
        <w:t xml:space="preserve">δεν δώσατε. </w:t>
      </w:r>
    </w:p>
    <w:p w14:paraId="3824421E" w14:textId="77777777" w:rsidR="00D035B1" w:rsidRDefault="005B20CE">
      <w:pPr>
        <w:spacing w:line="600" w:lineRule="auto"/>
        <w:ind w:firstLine="720"/>
        <w:jc w:val="both"/>
        <w:rPr>
          <w:rFonts w:eastAsia="Times New Roman"/>
          <w:szCs w:val="24"/>
        </w:rPr>
      </w:pPr>
      <w:r>
        <w:rPr>
          <w:rFonts w:eastAsia="Times New Roman"/>
          <w:szCs w:val="24"/>
        </w:rPr>
        <w:t>Έ</w:t>
      </w:r>
      <w:r w:rsidRPr="00202DF0">
        <w:rPr>
          <w:rFonts w:eastAsia="Times New Roman"/>
          <w:szCs w:val="24"/>
        </w:rPr>
        <w:t>πρεπε να περάσουν τέσσερις μήνες</w:t>
      </w:r>
      <w:r>
        <w:rPr>
          <w:rFonts w:eastAsia="Times New Roman"/>
          <w:szCs w:val="24"/>
        </w:rPr>
        <w:t>, κύριε Υ</w:t>
      </w:r>
      <w:r w:rsidRPr="00202DF0">
        <w:rPr>
          <w:rFonts w:eastAsia="Times New Roman"/>
          <w:szCs w:val="24"/>
        </w:rPr>
        <w:t xml:space="preserve">πουργέ και να έχει </w:t>
      </w:r>
      <w:r>
        <w:rPr>
          <w:rFonts w:eastAsia="Times New Roman"/>
          <w:szCs w:val="24"/>
        </w:rPr>
        <w:t>μεσολαβήσει η έφοδος της Ο</w:t>
      </w:r>
      <w:r w:rsidRPr="00202DF0">
        <w:rPr>
          <w:rFonts w:eastAsia="Times New Roman"/>
          <w:szCs w:val="24"/>
        </w:rPr>
        <w:t xml:space="preserve">ικονομικής </w:t>
      </w:r>
      <w:r>
        <w:rPr>
          <w:rFonts w:eastAsia="Times New Roman"/>
          <w:szCs w:val="24"/>
        </w:rPr>
        <w:t xml:space="preserve">Αστυνομίας, για να </w:t>
      </w:r>
      <w:r w:rsidRPr="00202DF0">
        <w:rPr>
          <w:rFonts w:eastAsia="Times New Roman"/>
          <w:szCs w:val="24"/>
        </w:rPr>
        <w:t>ζητήσ</w:t>
      </w:r>
      <w:r>
        <w:rPr>
          <w:rFonts w:eastAsia="Times New Roman"/>
          <w:szCs w:val="24"/>
        </w:rPr>
        <w:t>ε</w:t>
      </w:r>
      <w:r w:rsidRPr="00202DF0">
        <w:rPr>
          <w:rFonts w:eastAsia="Times New Roman"/>
          <w:szCs w:val="24"/>
        </w:rPr>
        <w:t>τε καθυστερημένα την παραίτηση του κ</w:t>
      </w:r>
      <w:r>
        <w:rPr>
          <w:rFonts w:eastAsia="Times New Roman"/>
          <w:szCs w:val="24"/>
        </w:rPr>
        <w:t>.</w:t>
      </w:r>
      <w:r w:rsidRPr="00202DF0">
        <w:rPr>
          <w:rFonts w:eastAsia="Times New Roman"/>
          <w:szCs w:val="24"/>
        </w:rPr>
        <w:t xml:space="preserve"> </w:t>
      </w:r>
      <w:proofErr w:type="spellStart"/>
      <w:r>
        <w:rPr>
          <w:rFonts w:eastAsia="Times New Roman"/>
          <w:szCs w:val="24"/>
        </w:rPr>
        <w:t>Κιτσάκου</w:t>
      </w:r>
      <w:proofErr w:type="spellEnd"/>
      <w:r>
        <w:rPr>
          <w:rFonts w:eastAsia="Times New Roman"/>
          <w:szCs w:val="24"/>
        </w:rPr>
        <w:t>. Το</w:t>
      </w:r>
      <w:r w:rsidRPr="00202DF0">
        <w:rPr>
          <w:rFonts w:eastAsia="Times New Roman"/>
          <w:szCs w:val="24"/>
        </w:rPr>
        <w:t xml:space="preserve"> θέμα είναι γιατί έχ</w:t>
      </w:r>
      <w:r w:rsidRPr="00202DF0">
        <w:rPr>
          <w:rFonts w:eastAsia="Times New Roman"/>
          <w:szCs w:val="24"/>
        </w:rPr>
        <w:t>ετε καθυστερήσει</w:t>
      </w:r>
      <w:r>
        <w:rPr>
          <w:rFonts w:eastAsia="Times New Roman"/>
          <w:szCs w:val="24"/>
        </w:rPr>
        <w:t xml:space="preserve">. Το </w:t>
      </w:r>
      <w:r w:rsidRPr="00202DF0">
        <w:rPr>
          <w:rFonts w:eastAsia="Times New Roman"/>
          <w:szCs w:val="24"/>
        </w:rPr>
        <w:t>επισημαίνω</w:t>
      </w:r>
      <w:r>
        <w:rPr>
          <w:rFonts w:eastAsia="Times New Roman"/>
          <w:szCs w:val="24"/>
        </w:rPr>
        <w:t>, γιατί πρέπει ως Κ</w:t>
      </w:r>
      <w:r w:rsidRPr="00202DF0">
        <w:rPr>
          <w:rFonts w:eastAsia="Times New Roman"/>
          <w:szCs w:val="24"/>
        </w:rPr>
        <w:t xml:space="preserve">υβέρνηση </w:t>
      </w:r>
      <w:r>
        <w:rPr>
          <w:rFonts w:eastAsia="Times New Roman"/>
          <w:szCs w:val="24"/>
        </w:rPr>
        <w:t xml:space="preserve">να αφήσετε τα </w:t>
      </w:r>
      <w:proofErr w:type="spellStart"/>
      <w:r>
        <w:rPr>
          <w:rFonts w:eastAsia="Times New Roman"/>
          <w:szCs w:val="24"/>
        </w:rPr>
        <w:t>μισόλογα</w:t>
      </w:r>
      <w:proofErr w:type="spellEnd"/>
      <w:r>
        <w:rPr>
          <w:rFonts w:eastAsia="Times New Roman"/>
          <w:szCs w:val="24"/>
        </w:rPr>
        <w:t xml:space="preserve"> και τη σιωπή</w:t>
      </w:r>
      <w:r w:rsidRPr="00202DF0">
        <w:rPr>
          <w:rFonts w:eastAsia="Times New Roman"/>
          <w:szCs w:val="24"/>
        </w:rPr>
        <w:t xml:space="preserve"> και να δώσετε τώρα απαντήσεις</w:t>
      </w:r>
      <w:r>
        <w:rPr>
          <w:rFonts w:eastAsia="Times New Roman"/>
          <w:szCs w:val="24"/>
        </w:rPr>
        <w:t>,</w:t>
      </w:r>
      <w:r w:rsidRPr="00202DF0">
        <w:rPr>
          <w:rFonts w:eastAsia="Times New Roman"/>
          <w:szCs w:val="24"/>
        </w:rPr>
        <w:t xml:space="preserve"> γιατί </w:t>
      </w:r>
      <w:r>
        <w:rPr>
          <w:rFonts w:eastAsia="Times New Roman"/>
          <w:szCs w:val="24"/>
        </w:rPr>
        <w:t>μιλάμε</w:t>
      </w:r>
      <w:r w:rsidRPr="00202DF0">
        <w:rPr>
          <w:rFonts w:eastAsia="Times New Roman"/>
          <w:szCs w:val="24"/>
        </w:rPr>
        <w:t xml:space="preserve"> πρώτα απ' όλα και πάνω απ' όλα για τα χρήματα</w:t>
      </w:r>
      <w:r>
        <w:rPr>
          <w:rFonts w:eastAsia="Times New Roman"/>
          <w:szCs w:val="24"/>
        </w:rPr>
        <w:t xml:space="preserve"> του ελληνικού λαού.</w:t>
      </w:r>
    </w:p>
    <w:p w14:paraId="3824421F" w14:textId="77777777" w:rsidR="00D035B1" w:rsidRDefault="005B20CE">
      <w:pPr>
        <w:spacing w:line="600" w:lineRule="auto"/>
        <w:ind w:firstLine="720"/>
        <w:jc w:val="both"/>
        <w:rPr>
          <w:rFonts w:eastAsia="Times New Roman"/>
          <w:szCs w:val="24"/>
        </w:rPr>
      </w:pPr>
      <w:r>
        <w:rPr>
          <w:rFonts w:eastAsia="Times New Roman"/>
          <w:szCs w:val="24"/>
        </w:rPr>
        <w:t>Ευχαριστώ.</w:t>
      </w:r>
    </w:p>
    <w:p w14:paraId="38244220" w14:textId="77777777" w:rsidR="00D035B1" w:rsidRDefault="005B20C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w:t>
      </w:r>
      <w:r w:rsidRPr="00A823B1">
        <w:rPr>
          <w:rFonts w:eastAsia="Times New Roman" w:cs="Times New Roman"/>
          <w:szCs w:val="24"/>
        </w:rPr>
        <w:t xml:space="preserve"> Δημοκρατίας)</w:t>
      </w:r>
    </w:p>
    <w:p w14:paraId="38244221" w14:textId="77777777" w:rsidR="00D035B1" w:rsidRDefault="005B20CE">
      <w:pPr>
        <w:spacing w:line="600" w:lineRule="auto"/>
        <w:ind w:firstLine="720"/>
        <w:jc w:val="both"/>
        <w:rPr>
          <w:rFonts w:eastAsia="Times New Roman" w:cs="Times New Roman"/>
        </w:rPr>
      </w:pPr>
      <w:r>
        <w:rPr>
          <w:rFonts w:eastAsia="Times New Roman"/>
          <w:b/>
          <w:szCs w:val="24"/>
        </w:rPr>
        <w:t xml:space="preserve">ΠΡΟΕΔΡΕΥΩΝ (Γεώργιος Βαρεμένος): </w:t>
      </w:r>
      <w:r w:rsidRPr="00636294">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w:t>
      </w:r>
      <w:r w:rsidRPr="00636294">
        <w:rPr>
          <w:rFonts w:eastAsia="Times New Roman" w:cs="Times New Roman"/>
        </w:rPr>
        <w:t xml:space="preserve">ι ενημερώθηκαν για την ιστορία του κτηρίου και τον τρόπο οργάνωσης και λειτουργίας της </w:t>
      </w:r>
      <w:r w:rsidRPr="00636294">
        <w:rPr>
          <w:rFonts w:eastAsia="Times New Roman" w:cs="Times New Roman"/>
        </w:rPr>
        <w:lastRenderedPageBreak/>
        <w:t xml:space="preserve">Βουλής, </w:t>
      </w:r>
      <w:r>
        <w:rPr>
          <w:rFonts w:eastAsia="Times New Roman" w:cs="Times New Roman"/>
        </w:rPr>
        <w:t xml:space="preserve">σαράντα μία </w:t>
      </w:r>
      <w:r w:rsidRPr="00636294">
        <w:rPr>
          <w:rFonts w:eastAsia="Times New Roman" w:cs="Times New Roman"/>
        </w:rPr>
        <w:t xml:space="preserve">μαθήτριες και μαθητές και </w:t>
      </w:r>
      <w:r>
        <w:rPr>
          <w:rFonts w:eastAsia="Times New Roman" w:cs="Times New Roman"/>
        </w:rPr>
        <w:t>τέσσερις</w:t>
      </w:r>
      <w:r w:rsidRPr="00636294">
        <w:rPr>
          <w:rFonts w:eastAsia="Times New Roman" w:cs="Times New Roman"/>
        </w:rPr>
        <w:t xml:space="preserve"> εκπαιδευτικοί συνοδοί τους από το </w:t>
      </w:r>
      <w:r>
        <w:rPr>
          <w:rFonts w:eastAsia="Times New Roman" w:cs="Times New Roman"/>
        </w:rPr>
        <w:t>4</w:t>
      </w:r>
      <w:r w:rsidRPr="00990EDD">
        <w:rPr>
          <w:rFonts w:eastAsia="Times New Roman" w:cs="Times New Roman"/>
          <w:vertAlign w:val="superscript"/>
        </w:rPr>
        <w:t>ο</w:t>
      </w:r>
      <w:r>
        <w:rPr>
          <w:rFonts w:eastAsia="Times New Roman" w:cs="Times New Roman"/>
        </w:rPr>
        <w:t xml:space="preserve"> Γυμνάσιο Τρίπολης</w:t>
      </w:r>
      <w:r w:rsidRPr="00636294">
        <w:rPr>
          <w:rFonts w:eastAsia="Times New Roman" w:cs="Times New Roman"/>
        </w:rPr>
        <w:t xml:space="preserve">. </w:t>
      </w:r>
    </w:p>
    <w:p w14:paraId="38244222" w14:textId="77777777" w:rsidR="00D035B1" w:rsidRDefault="005B20CE">
      <w:pPr>
        <w:spacing w:after="0" w:line="600" w:lineRule="auto"/>
        <w:ind w:firstLine="720"/>
        <w:jc w:val="both"/>
        <w:rPr>
          <w:rFonts w:eastAsia="Times New Roman" w:cs="Times New Roman"/>
        </w:rPr>
      </w:pPr>
      <w:r w:rsidRPr="00636294">
        <w:rPr>
          <w:rFonts w:eastAsia="Times New Roman" w:cs="Times New Roman"/>
        </w:rPr>
        <w:t xml:space="preserve">Η Βουλή τούς καλωσορίζει. </w:t>
      </w:r>
    </w:p>
    <w:p w14:paraId="38244223" w14:textId="77777777" w:rsidR="00D035B1" w:rsidRDefault="005B20CE">
      <w:pPr>
        <w:spacing w:line="600" w:lineRule="auto"/>
        <w:ind w:firstLine="709"/>
        <w:jc w:val="center"/>
        <w:rPr>
          <w:rFonts w:eastAsia="Times New Roman" w:cs="Times New Roman"/>
        </w:rPr>
      </w:pPr>
      <w:r w:rsidRPr="00636294">
        <w:rPr>
          <w:rFonts w:eastAsia="Times New Roman" w:cs="Times New Roman"/>
        </w:rPr>
        <w:t>(Χειροκροτήματα απ</w:t>
      </w:r>
      <w:r w:rsidRPr="00732248">
        <w:rPr>
          <w:rFonts w:eastAsia="Times New Roman" w:cs="Times New Roman"/>
        </w:rPr>
        <w:t>’</w:t>
      </w:r>
      <w:r w:rsidRPr="00636294">
        <w:rPr>
          <w:rFonts w:eastAsia="Times New Roman" w:cs="Times New Roman"/>
        </w:rPr>
        <w:t xml:space="preserve"> όλες τις π</w:t>
      </w:r>
      <w:r w:rsidRPr="00636294">
        <w:rPr>
          <w:rFonts w:eastAsia="Times New Roman" w:cs="Times New Roman"/>
        </w:rPr>
        <w:t>τέρυγες της Βουλής)</w:t>
      </w:r>
    </w:p>
    <w:p w14:paraId="38244224" w14:textId="77777777" w:rsidR="00D035B1" w:rsidRDefault="005B20CE">
      <w:pPr>
        <w:spacing w:line="600" w:lineRule="auto"/>
        <w:ind w:firstLine="720"/>
        <w:jc w:val="both"/>
        <w:rPr>
          <w:rFonts w:eastAsia="Times New Roman"/>
          <w:szCs w:val="24"/>
        </w:rPr>
      </w:pPr>
      <w:r>
        <w:rPr>
          <w:rFonts w:eastAsia="Times New Roman"/>
          <w:szCs w:val="24"/>
        </w:rPr>
        <w:t>Η</w:t>
      </w:r>
      <w:r w:rsidRPr="00202DF0">
        <w:rPr>
          <w:rFonts w:eastAsia="Times New Roman"/>
          <w:szCs w:val="24"/>
        </w:rPr>
        <w:t xml:space="preserve"> </w:t>
      </w:r>
      <w:r>
        <w:rPr>
          <w:rFonts w:eastAsia="Times New Roman"/>
          <w:szCs w:val="24"/>
        </w:rPr>
        <w:t>κ.</w:t>
      </w:r>
      <w:r w:rsidRPr="00202DF0">
        <w:rPr>
          <w:rFonts w:eastAsia="Times New Roman"/>
          <w:szCs w:val="24"/>
        </w:rPr>
        <w:t xml:space="preserve"> </w:t>
      </w:r>
      <w:proofErr w:type="spellStart"/>
      <w:r w:rsidRPr="00202DF0">
        <w:rPr>
          <w:rFonts w:eastAsia="Times New Roman"/>
          <w:szCs w:val="24"/>
        </w:rPr>
        <w:t>Βούλτεψη</w:t>
      </w:r>
      <w:proofErr w:type="spellEnd"/>
      <w:r>
        <w:rPr>
          <w:rFonts w:eastAsia="Times New Roman"/>
          <w:szCs w:val="24"/>
        </w:rPr>
        <w:t xml:space="preserve"> έχει τον λόγο.</w:t>
      </w:r>
    </w:p>
    <w:p w14:paraId="38244225" w14:textId="77777777" w:rsidR="00D035B1" w:rsidRDefault="005B20CE">
      <w:pPr>
        <w:spacing w:line="600" w:lineRule="auto"/>
        <w:ind w:firstLine="720"/>
        <w:jc w:val="both"/>
        <w:rPr>
          <w:rFonts w:eastAsia="Times New Roman"/>
          <w:szCs w:val="24"/>
        </w:rPr>
      </w:pPr>
      <w:r>
        <w:rPr>
          <w:rFonts w:eastAsia="Times New Roman" w:cs="Times New Roman"/>
          <w:b/>
          <w:szCs w:val="24"/>
        </w:rPr>
        <w:t xml:space="preserve">ΣΟΦΙΑ ΒΟΥΛΤΕΨΗ: </w:t>
      </w:r>
      <w:r>
        <w:rPr>
          <w:rFonts w:eastAsia="Times New Roman"/>
          <w:szCs w:val="24"/>
        </w:rPr>
        <w:t>Κύριε</w:t>
      </w:r>
      <w:r w:rsidRPr="00202DF0">
        <w:rPr>
          <w:rFonts w:eastAsia="Times New Roman"/>
          <w:szCs w:val="24"/>
        </w:rPr>
        <w:t xml:space="preserve"> </w:t>
      </w:r>
      <w:r>
        <w:rPr>
          <w:rFonts w:eastAsia="Times New Roman"/>
          <w:szCs w:val="24"/>
        </w:rPr>
        <w:t>Π</w:t>
      </w:r>
      <w:r w:rsidRPr="00202DF0">
        <w:rPr>
          <w:rFonts w:eastAsia="Times New Roman"/>
          <w:szCs w:val="24"/>
        </w:rPr>
        <w:t>ρόεδρε</w:t>
      </w:r>
      <w:r>
        <w:rPr>
          <w:rFonts w:eastAsia="Times New Roman"/>
          <w:szCs w:val="24"/>
        </w:rPr>
        <w:t>,</w:t>
      </w:r>
      <w:r w:rsidRPr="00202DF0">
        <w:rPr>
          <w:rFonts w:eastAsia="Times New Roman"/>
          <w:szCs w:val="24"/>
        </w:rPr>
        <w:t xml:space="preserve"> θα πάρω και τη </w:t>
      </w:r>
      <w:proofErr w:type="spellStart"/>
      <w:r w:rsidRPr="00202DF0">
        <w:rPr>
          <w:rFonts w:eastAsia="Times New Roman"/>
          <w:szCs w:val="24"/>
        </w:rPr>
        <w:t>δευτερομιλία</w:t>
      </w:r>
      <w:proofErr w:type="spellEnd"/>
      <w:r>
        <w:rPr>
          <w:rFonts w:eastAsia="Times New Roman"/>
          <w:szCs w:val="24"/>
        </w:rPr>
        <w:t xml:space="preserve"> μου,</w:t>
      </w:r>
      <w:r w:rsidRPr="00202DF0">
        <w:rPr>
          <w:rFonts w:eastAsia="Times New Roman"/>
          <w:szCs w:val="24"/>
        </w:rPr>
        <w:t xml:space="preserve"> γιατί </w:t>
      </w:r>
      <w:r>
        <w:rPr>
          <w:rFonts w:eastAsia="Times New Roman"/>
          <w:szCs w:val="24"/>
        </w:rPr>
        <w:t>τα τρία λεπτά δεν είναι</w:t>
      </w:r>
      <w:r w:rsidRPr="00202DF0">
        <w:rPr>
          <w:rFonts w:eastAsia="Times New Roman"/>
          <w:szCs w:val="24"/>
        </w:rPr>
        <w:t xml:space="preserve"> αρκετά</w:t>
      </w:r>
      <w:r>
        <w:rPr>
          <w:rFonts w:eastAsia="Times New Roman"/>
          <w:szCs w:val="24"/>
        </w:rPr>
        <w:t>.</w:t>
      </w:r>
    </w:p>
    <w:p w14:paraId="38244226" w14:textId="77777777" w:rsidR="00D035B1" w:rsidRDefault="005B20CE">
      <w:pPr>
        <w:spacing w:line="600" w:lineRule="auto"/>
        <w:ind w:firstLine="720"/>
        <w:jc w:val="both"/>
        <w:rPr>
          <w:rFonts w:eastAsia="Times New Roman"/>
          <w:szCs w:val="24"/>
        </w:rPr>
      </w:pPr>
      <w:r>
        <w:rPr>
          <w:rFonts w:eastAsia="Times New Roman"/>
          <w:szCs w:val="24"/>
        </w:rPr>
        <w:t xml:space="preserve">Οι </w:t>
      </w:r>
      <w:proofErr w:type="spellStart"/>
      <w:r w:rsidRPr="00202DF0">
        <w:rPr>
          <w:rFonts w:eastAsia="Times New Roman"/>
          <w:szCs w:val="24"/>
        </w:rPr>
        <w:t>προηγηθέντες</w:t>
      </w:r>
      <w:proofErr w:type="spellEnd"/>
      <w:r w:rsidRPr="00202DF0">
        <w:rPr>
          <w:rFonts w:eastAsia="Times New Roman"/>
          <w:szCs w:val="24"/>
        </w:rPr>
        <w:t xml:space="preserve"> συνάδελφοι έθεσαν τα στοιχεία</w:t>
      </w:r>
      <w:r>
        <w:rPr>
          <w:rFonts w:eastAsia="Times New Roman"/>
          <w:szCs w:val="24"/>
        </w:rPr>
        <w:t>,</w:t>
      </w:r>
      <w:r w:rsidRPr="00202DF0">
        <w:rPr>
          <w:rFonts w:eastAsia="Times New Roman"/>
          <w:szCs w:val="24"/>
        </w:rPr>
        <w:t xml:space="preserve"> που αποδεικνύουν την ευνοιοκρατική αντ</w:t>
      </w:r>
      <w:r>
        <w:rPr>
          <w:rFonts w:eastAsia="Times New Roman"/>
          <w:szCs w:val="24"/>
        </w:rPr>
        <w:t xml:space="preserve">ιμετώπιση της </w:t>
      </w:r>
      <w:r>
        <w:rPr>
          <w:rFonts w:eastAsia="Times New Roman"/>
          <w:szCs w:val="24"/>
        </w:rPr>
        <w:t>εταιρείας από τη ΔΕΠΑ,</w:t>
      </w:r>
      <w:r w:rsidRPr="00202DF0">
        <w:rPr>
          <w:rFonts w:eastAsia="Times New Roman"/>
          <w:szCs w:val="24"/>
        </w:rPr>
        <w:t xml:space="preserve"> τα οποία θα εξετάσει</w:t>
      </w:r>
      <w:r>
        <w:rPr>
          <w:rFonts w:eastAsia="Times New Roman"/>
          <w:szCs w:val="24"/>
        </w:rPr>
        <w:t xml:space="preserve"> η </w:t>
      </w:r>
      <w:r>
        <w:rPr>
          <w:rFonts w:eastAsia="Times New Roman"/>
          <w:szCs w:val="24"/>
        </w:rPr>
        <w:t>δ</w:t>
      </w:r>
      <w:r w:rsidRPr="00202DF0">
        <w:rPr>
          <w:rFonts w:eastAsia="Times New Roman"/>
          <w:szCs w:val="24"/>
        </w:rPr>
        <w:t>ικαιοσύνη</w:t>
      </w:r>
      <w:r>
        <w:rPr>
          <w:rFonts w:eastAsia="Times New Roman"/>
          <w:szCs w:val="24"/>
        </w:rPr>
        <w:t>,</w:t>
      </w:r>
      <w:r w:rsidRPr="00202DF0">
        <w:rPr>
          <w:rFonts w:eastAsia="Times New Roman"/>
          <w:szCs w:val="24"/>
        </w:rPr>
        <w:t xml:space="preserve"> αφού το θέμα ως προς την </w:t>
      </w:r>
      <w:r>
        <w:rPr>
          <w:rFonts w:eastAsia="Times New Roman"/>
          <w:szCs w:val="24"/>
        </w:rPr>
        <w:t>ποινική</w:t>
      </w:r>
      <w:r w:rsidRPr="00202DF0">
        <w:rPr>
          <w:rFonts w:eastAsia="Times New Roman"/>
          <w:szCs w:val="24"/>
        </w:rPr>
        <w:t xml:space="preserve"> του πλευρά βρίσκεται πλέον εκεί</w:t>
      </w:r>
      <w:r>
        <w:rPr>
          <w:rFonts w:eastAsia="Times New Roman"/>
          <w:szCs w:val="24"/>
        </w:rPr>
        <w:t>.</w:t>
      </w:r>
    </w:p>
    <w:p w14:paraId="38244227" w14:textId="77777777" w:rsidR="00D035B1" w:rsidRDefault="005B20CE">
      <w:pPr>
        <w:spacing w:line="600" w:lineRule="auto"/>
        <w:ind w:firstLine="720"/>
        <w:jc w:val="both"/>
        <w:rPr>
          <w:rFonts w:eastAsia="Times New Roman"/>
          <w:bCs/>
        </w:rPr>
      </w:pPr>
      <w:r>
        <w:rPr>
          <w:rFonts w:eastAsia="Times New Roman"/>
          <w:bCs/>
        </w:rPr>
        <w:t>Μιλώντας, λοιπόν, σε αυτή τη συνεδρίαση εκ μέρους της Νέας Δημοκρατίας, θέλω να θέσω ένα σοβαρό πολιτικό ζήτημα. Η δημοσιογραφική έρ</w:t>
      </w:r>
      <w:r>
        <w:rPr>
          <w:rFonts w:eastAsia="Times New Roman"/>
          <w:bCs/>
        </w:rPr>
        <w:t xml:space="preserve">ευνα και η πολιτική τεκμηρίωση θα είναι αρωγοί στο έργο της </w:t>
      </w:r>
      <w:r>
        <w:rPr>
          <w:rFonts w:eastAsia="Times New Roman"/>
          <w:bCs/>
        </w:rPr>
        <w:t>δ</w:t>
      </w:r>
      <w:r>
        <w:rPr>
          <w:rFonts w:eastAsia="Times New Roman"/>
          <w:bCs/>
        </w:rPr>
        <w:t>ικαιοσύνης. Εδώ, όμως, έχουμε άμεση εμπλοκή στελεχών σας, κύριοι Υπουργοί, δηλαδή, όχι ανεξάρτητων προσώπων, όχι τεχνοκρατών, αλλά προσώπων που συν</w:t>
      </w:r>
      <w:r>
        <w:rPr>
          <w:rFonts w:eastAsia="Times New Roman"/>
          <w:bCs/>
        </w:rPr>
        <w:lastRenderedPageBreak/>
        <w:t xml:space="preserve">δέονται άμεσα με τον ΣΥΡΙΖΑ. Είναι στελέχη σας. </w:t>
      </w:r>
      <w:r>
        <w:rPr>
          <w:rFonts w:eastAsia="Times New Roman"/>
          <w:bCs/>
        </w:rPr>
        <w:t xml:space="preserve">Είναι ο διωκόμενος κ. </w:t>
      </w:r>
      <w:proofErr w:type="spellStart"/>
      <w:r>
        <w:rPr>
          <w:rFonts w:eastAsia="Times New Roman"/>
          <w:bCs/>
        </w:rPr>
        <w:t>Κιτσάκος</w:t>
      </w:r>
      <w:proofErr w:type="spellEnd"/>
      <w:r>
        <w:rPr>
          <w:rFonts w:eastAsia="Times New Roman"/>
          <w:bCs/>
        </w:rPr>
        <w:t xml:space="preserve">, προερχόμενος από τον </w:t>
      </w:r>
      <w:r>
        <w:rPr>
          <w:rFonts w:eastAsia="Times New Roman"/>
          <w:bCs/>
        </w:rPr>
        <w:t>τ</w:t>
      </w:r>
      <w:r>
        <w:rPr>
          <w:rFonts w:eastAsia="Times New Roman"/>
          <w:bCs/>
        </w:rPr>
        <w:t xml:space="preserve">ομέα </w:t>
      </w:r>
      <w:r>
        <w:rPr>
          <w:rFonts w:eastAsia="Times New Roman"/>
          <w:bCs/>
        </w:rPr>
        <w:t>ε</w:t>
      </w:r>
      <w:r>
        <w:rPr>
          <w:rFonts w:eastAsia="Times New Roman"/>
          <w:bCs/>
        </w:rPr>
        <w:t xml:space="preserve">νέργειας του ΣΥΡΙΖΑ και ο γνωστός κ. </w:t>
      </w:r>
      <w:proofErr w:type="spellStart"/>
      <w:r>
        <w:rPr>
          <w:rFonts w:eastAsia="Times New Roman"/>
          <w:bCs/>
        </w:rPr>
        <w:t>Πετσίτης</w:t>
      </w:r>
      <w:proofErr w:type="spellEnd"/>
      <w:r>
        <w:rPr>
          <w:rFonts w:eastAsia="Times New Roman"/>
          <w:bCs/>
        </w:rPr>
        <w:t>, χάρη στον οποίον πληροφορηθήκαμε ότι δεν είναι η Αμερική η χώρα των ευκαιριών. Η χώρα των ευκαιριών είναι η Ελλάδα, αρκεί, βέβαια, να είσαι φίλος του</w:t>
      </w:r>
      <w:r>
        <w:rPr>
          <w:rFonts w:eastAsia="Times New Roman"/>
          <w:bCs/>
        </w:rPr>
        <w:t xml:space="preserve"> καθεστώτος και συμμαθητής του νούμερο 1 σωματοφύλακα και αντ’ αυτού του κ. Τσίπρα. Αναφέρομαι στον κ. Νίκο Παππά, ο οποίος έψαχνε να κάνει μπίζνες στην Βενεζουέλα πριν καν βρεθείτε στην εξουσία. Δεν ξέρω τι μπίζνες κάνατε τελικά. Πάντως, κανονικές μπίζνες</w:t>
      </w:r>
      <w:r>
        <w:rPr>
          <w:rFonts w:eastAsia="Times New Roman"/>
          <w:bCs/>
        </w:rPr>
        <w:t xml:space="preserve">, εισαγωγές-εξαγωγές, δεν μπορεί, γιατί εκεί για να ψωνίσουν, πάνε με το τελευταίο  νούμερο του αριθμού της ταυτότητας. </w:t>
      </w:r>
    </w:p>
    <w:p w14:paraId="38244228" w14:textId="77777777" w:rsidR="00D035B1" w:rsidRDefault="005B20CE">
      <w:pPr>
        <w:spacing w:line="600" w:lineRule="auto"/>
        <w:ind w:firstLine="720"/>
        <w:jc w:val="both"/>
        <w:rPr>
          <w:rFonts w:eastAsia="Times New Roman"/>
          <w:bCs/>
        </w:rPr>
      </w:pPr>
      <w:r>
        <w:rPr>
          <w:rFonts w:eastAsia="Times New Roman"/>
          <w:bCs/>
        </w:rPr>
        <w:t xml:space="preserve">Όμως, αν δεν είσαι </w:t>
      </w:r>
      <w:proofErr w:type="spellStart"/>
      <w:r>
        <w:rPr>
          <w:rFonts w:eastAsia="Times New Roman"/>
          <w:bCs/>
        </w:rPr>
        <w:t>Πετσίτης</w:t>
      </w:r>
      <w:proofErr w:type="spellEnd"/>
      <w:r>
        <w:rPr>
          <w:rFonts w:eastAsia="Times New Roman"/>
          <w:bCs/>
        </w:rPr>
        <w:t xml:space="preserve">, αν δεν ανήκεις στην παρέα της Καισαριανής, απλά παίρνεις τον δρόμο της ξενιτιάς, όσα πτυχία κι αν έχεις. </w:t>
      </w:r>
    </w:p>
    <w:p w14:paraId="38244229" w14:textId="77777777" w:rsidR="00D035B1" w:rsidRDefault="005B20CE">
      <w:pPr>
        <w:spacing w:line="600" w:lineRule="auto"/>
        <w:ind w:firstLine="720"/>
        <w:jc w:val="both"/>
        <w:rPr>
          <w:rFonts w:eastAsia="Times New Roman"/>
          <w:bCs/>
        </w:rPr>
      </w:pPr>
      <w:r>
        <w:rPr>
          <w:rFonts w:eastAsia="Times New Roman"/>
          <w:bCs/>
        </w:rPr>
        <w:t xml:space="preserve">Επομένως, </w:t>
      </w:r>
      <w:proofErr w:type="spellStart"/>
      <w:r>
        <w:rPr>
          <w:rFonts w:eastAsia="Times New Roman"/>
          <w:bCs/>
        </w:rPr>
        <w:t>Κιτσάκος</w:t>
      </w:r>
      <w:proofErr w:type="spellEnd"/>
      <w:r>
        <w:rPr>
          <w:rFonts w:eastAsia="Times New Roman"/>
          <w:bCs/>
        </w:rPr>
        <w:t xml:space="preserve"> και </w:t>
      </w:r>
      <w:proofErr w:type="spellStart"/>
      <w:r>
        <w:rPr>
          <w:rFonts w:eastAsia="Times New Roman"/>
          <w:bCs/>
        </w:rPr>
        <w:t>Πετσίτης</w:t>
      </w:r>
      <w:proofErr w:type="spellEnd"/>
      <w:r>
        <w:rPr>
          <w:rFonts w:eastAsia="Times New Roman"/>
          <w:bCs/>
        </w:rPr>
        <w:t xml:space="preserve">, στελέχη σας, άμεσα εξαρτώμενα από εσάς, προφανώς σας ενημέρωναν, διότι σας το χρωστούσαν. Εσείς τους βάλατε σε αυτές τις θέσεις. Είσαστε οι ευεργέτες τους. Δεν υπήρχε περίπτωση αυτοί οι άνθρωποι να </w:t>
      </w:r>
      <w:r>
        <w:rPr>
          <w:rFonts w:eastAsia="Times New Roman"/>
          <w:bCs/>
        </w:rPr>
        <w:lastRenderedPageBreak/>
        <w:t>βρεθούν σε οποιοδήποτε αξ</w:t>
      </w:r>
      <w:r>
        <w:rPr>
          <w:rFonts w:eastAsia="Times New Roman"/>
          <w:bCs/>
        </w:rPr>
        <w:t xml:space="preserve">ίωμα, σε οποιαδήποτε θέση, εάν δεν κέρδιζε ο ΣΥΡΙΖΑ την εξουσία και δεν έψαχνε να βρει ποιος ξέρει από ενέργεια, ποιος  ξέρει από </w:t>
      </w:r>
      <w:proofErr w:type="spellStart"/>
      <w:r>
        <w:rPr>
          <w:rFonts w:eastAsia="Times New Roman"/>
          <w:bCs/>
        </w:rPr>
        <w:t>γεωστρατηγικά</w:t>
      </w:r>
      <w:proofErr w:type="spellEnd"/>
      <w:r>
        <w:rPr>
          <w:rFonts w:eastAsia="Times New Roman"/>
          <w:bCs/>
        </w:rPr>
        <w:t xml:space="preserve"> παίγνια, που λέει ο </w:t>
      </w:r>
      <w:proofErr w:type="spellStart"/>
      <w:r>
        <w:rPr>
          <w:rFonts w:eastAsia="Times New Roman"/>
          <w:bCs/>
        </w:rPr>
        <w:t>Κιτσάκος</w:t>
      </w:r>
      <w:proofErr w:type="spellEnd"/>
      <w:r>
        <w:rPr>
          <w:rFonts w:eastAsia="Times New Roman"/>
          <w:bCs/>
        </w:rPr>
        <w:t xml:space="preserve"> ότι ξέρει τώρα κ.λπ.. Αυτά, όμως, είναι δικά σας θέματα και της </w:t>
      </w:r>
      <w:r>
        <w:rPr>
          <w:rFonts w:eastAsia="Times New Roman"/>
          <w:bCs/>
        </w:rPr>
        <w:t>δ</w:t>
      </w:r>
      <w:r>
        <w:rPr>
          <w:rFonts w:eastAsia="Times New Roman"/>
          <w:bCs/>
        </w:rPr>
        <w:t>ικαιοσύνης και δεν</w:t>
      </w:r>
      <w:r>
        <w:rPr>
          <w:rFonts w:eastAsia="Times New Roman"/>
          <w:bCs/>
        </w:rPr>
        <w:t xml:space="preserve"> μπαίνω στο να τα αξιολογήσω. </w:t>
      </w:r>
    </w:p>
    <w:p w14:paraId="3824422A" w14:textId="77777777" w:rsidR="00D035B1" w:rsidRDefault="005B20CE">
      <w:pPr>
        <w:spacing w:line="600" w:lineRule="auto"/>
        <w:ind w:firstLine="720"/>
        <w:jc w:val="both"/>
        <w:rPr>
          <w:rFonts w:eastAsia="Times New Roman"/>
          <w:bCs/>
        </w:rPr>
      </w:pPr>
      <w:r>
        <w:rPr>
          <w:rFonts w:eastAsia="Times New Roman"/>
          <w:bCs/>
        </w:rPr>
        <w:t xml:space="preserve">Όμως, τι να πω για </w:t>
      </w:r>
      <w:proofErr w:type="spellStart"/>
      <w:r>
        <w:rPr>
          <w:rFonts w:eastAsia="Times New Roman"/>
          <w:bCs/>
        </w:rPr>
        <w:t>γεωστρατηγικά</w:t>
      </w:r>
      <w:proofErr w:type="spellEnd"/>
      <w:r>
        <w:rPr>
          <w:rFonts w:eastAsia="Times New Roman"/>
          <w:bCs/>
        </w:rPr>
        <w:t xml:space="preserve"> παίγνια και ενεργειακά, όταν εσείς μιλούσατε για ενέργεια και πετρέλαια και λέγατε, «Ούτε σταγόνα αίμα για το πετρέλαιο»; Δεν ξέρω πού τα βρήκατε αυτά τα στελέχη τώρα και είναι τόσο εξελιγμένα</w:t>
      </w:r>
      <w:r>
        <w:rPr>
          <w:rFonts w:eastAsia="Times New Roman"/>
          <w:bCs/>
        </w:rPr>
        <w:t xml:space="preserve">, ώστε να μπουν επικεφαλής πρώτα σε μια ιδιωτική εταιρία και μετά στη ΔΕΠΑ. Δηλαδή, ήταν πρώτα στον οφειλέτη της δημόσιας εταιρείας στην οποία τον μεταφέρατε και έχουμε σύγκρουση συμφερόντων. Ο κ. </w:t>
      </w:r>
      <w:proofErr w:type="spellStart"/>
      <w:r>
        <w:rPr>
          <w:rFonts w:eastAsia="Times New Roman"/>
          <w:bCs/>
        </w:rPr>
        <w:t>Κιτσάκος</w:t>
      </w:r>
      <w:proofErr w:type="spellEnd"/>
      <w:r>
        <w:rPr>
          <w:rFonts w:eastAsia="Times New Roman"/>
          <w:bCs/>
        </w:rPr>
        <w:t xml:space="preserve"> -στέλεχος του </w:t>
      </w:r>
      <w:r>
        <w:rPr>
          <w:rFonts w:eastAsia="Times New Roman"/>
          <w:bCs/>
        </w:rPr>
        <w:t>τ</w:t>
      </w:r>
      <w:r>
        <w:rPr>
          <w:rFonts w:eastAsia="Times New Roman"/>
          <w:bCs/>
        </w:rPr>
        <w:t xml:space="preserve">ομέα </w:t>
      </w:r>
      <w:r>
        <w:rPr>
          <w:rFonts w:eastAsia="Times New Roman"/>
          <w:bCs/>
        </w:rPr>
        <w:t>ε</w:t>
      </w:r>
      <w:r>
        <w:rPr>
          <w:rFonts w:eastAsia="Times New Roman"/>
          <w:bCs/>
        </w:rPr>
        <w:t>νέργειας του ΣΥΡΙΖΑ- από στέλ</w:t>
      </w:r>
      <w:r>
        <w:rPr>
          <w:rFonts w:eastAsia="Times New Roman"/>
          <w:bCs/>
        </w:rPr>
        <w:t xml:space="preserve">εχος του μεγαλύτερου οφειλέτη της ΔΕΠΑ βρέθηκε επικεφαλής της ΔΕΠΑ.  </w:t>
      </w:r>
    </w:p>
    <w:p w14:paraId="3824422B" w14:textId="77777777" w:rsidR="00D035B1" w:rsidRDefault="005B20C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p>
    <w:p w14:paraId="3824422C" w14:textId="77777777" w:rsidR="00D035B1" w:rsidRDefault="005B20CE">
      <w:pPr>
        <w:spacing w:line="600" w:lineRule="auto"/>
        <w:ind w:firstLine="720"/>
        <w:jc w:val="both"/>
        <w:rPr>
          <w:rFonts w:eastAsia="Times New Roman"/>
          <w:bCs/>
        </w:rPr>
      </w:pPr>
      <w:r>
        <w:rPr>
          <w:rFonts w:eastAsia="Times New Roman"/>
          <w:bCs/>
        </w:rPr>
        <w:t>Θα πάρω και τη δευτερολογία μου, κύριε Πρόεδρε.</w:t>
      </w:r>
    </w:p>
    <w:p w14:paraId="3824422D" w14:textId="77777777" w:rsidR="00D035B1" w:rsidRDefault="005B20CE">
      <w:pPr>
        <w:spacing w:line="600" w:lineRule="auto"/>
        <w:ind w:firstLine="720"/>
        <w:jc w:val="both"/>
        <w:rPr>
          <w:rFonts w:eastAsia="Times New Roman"/>
          <w:bCs/>
        </w:rPr>
      </w:pPr>
      <w:r>
        <w:rPr>
          <w:rFonts w:eastAsia="Times New Roman"/>
          <w:bCs/>
        </w:rPr>
        <w:lastRenderedPageBreak/>
        <w:t>Ήταν τόσο δικός σας άνθρωπος, που το Νοέμβριο του 201</w:t>
      </w:r>
      <w:r>
        <w:rPr>
          <w:rFonts w:eastAsia="Times New Roman"/>
          <w:bCs/>
        </w:rPr>
        <w:t xml:space="preserve">6 η «ΑΥΓΗ» πανηγύριζε για την εκλογή </w:t>
      </w:r>
      <w:proofErr w:type="spellStart"/>
      <w:r>
        <w:rPr>
          <w:rFonts w:eastAsia="Times New Roman"/>
          <w:bCs/>
        </w:rPr>
        <w:t>Κιτσάκου</w:t>
      </w:r>
      <w:proofErr w:type="spellEnd"/>
      <w:r>
        <w:rPr>
          <w:rFonts w:eastAsia="Times New Roman"/>
          <w:bCs/>
        </w:rPr>
        <w:t xml:space="preserve"> στη </w:t>
      </w:r>
      <w:r>
        <w:rPr>
          <w:rFonts w:eastAsia="Times New Roman"/>
          <w:bCs/>
        </w:rPr>
        <w:t>δ</w:t>
      </w:r>
      <w:r>
        <w:rPr>
          <w:rFonts w:eastAsia="Times New Roman"/>
          <w:bCs/>
        </w:rPr>
        <w:t xml:space="preserve">ιοίκηση του </w:t>
      </w:r>
      <w:r>
        <w:rPr>
          <w:rFonts w:eastAsia="Times New Roman"/>
          <w:bCs/>
        </w:rPr>
        <w:t>ε</w:t>
      </w:r>
      <w:r>
        <w:rPr>
          <w:rFonts w:eastAsia="Times New Roman"/>
          <w:bCs/>
        </w:rPr>
        <w:t xml:space="preserve">υρωπαϊκού </w:t>
      </w:r>
      <w:r>
        <w:rPr>
          <w:rFonts w:eastAsia="Times New Roman"/>
          <w:bCs/>
        </w:rPr>
        <w:t>Ο</w:t>
      </w:r>
      <w:r>
        <w:rPr>
          <w:rFonts w:eastAsia="Times New Roman"/>
          <w:bCs/>
        </w:rPr>
        <w:t xml:space="preserve">ργανισμού για το φυσικό αέριο, του </w:t>
      </w:r>
      <w:r>
        <w:rPr>
          <w:rFonts w:eastAsia="Times New Roman"/>
          <w:bCs/>
        </w:rPr>
        <w:t>«</w:t>
      </w:r>
      <w:r>
        <w:rPr>
          <w:rFonts w:eastAsia="Times New Roman"/>
          <w:bCs/>
          <w:lang w:val="en-US"/>
        </w:rPr>
        <w:t>EUROGAS</w:t>
      </w:r>
      <w:r>
        <w:rPr>
          <w:rFonts w:eastAsia="Times New Roman"/>
          <w:bCs/>
        </w:rPr>
        <w:t>»</w:t>
      </w:r>
      <w:r>
        <w:rPr>
          <w:rFonts w:eastAsia="Times New Roman"/>
          <w:bCs/>
        </w:rPr>
        <w:t xml:space="preserve">. Δηλαδή, όλοι αυτοί οι ευρωπαίοι έπαθαν σοκ που βρήκαν τόσο σπουδαία στελέχη από εσάς και τους βάζουν σε θέσεις στο εξωτερικό! Δεν </w:t>
      </w:r>
      <w:r>
        <w:rPr>
          <w:rFonts w:eastAsia="Times New Roman"/>
          <w:bCs/>
        </w:rPr>
        <w:t>φτάνει που τους βάζετε εσείς σε θέσεις στο εσωτερικό!</w:t>
      </w:r>
    </w:p>
    <w:p w14:paraId="3824422E" w14:textId="77777777" w:rsidR="00D035B1" w:rsidRDefault="005B20CE">
      <w:pPr>
        <w:spacing w:line="600" w:lineRule="auto"/>
        <w:ind w:firstLine="720"/>
        <w:jc w:val="both"/>
        <w:rPr>
          <w:rFonts w:eastAsia="Times New Roman"/>
          <w:bCs/>
        </w:rPr>
      </w:pPr>
      <w:r>
        <w:rPr>
          <w:rFonts w:eastAsia="Times New Roman"/>
          <w:bCs/>
        </w:rPr>
        <w:t>Έχουμε να κάνουμε με άλλη μια περίπτωση κολλητών σας. Το κάνετε συστηματικά. Δεν αλώνετε  μόνο τον δημόσιο τομέα, αλώνετε και τον ιδιωτικό τομέα. Υπάρχουν περιπτώσεις, που τις γνωρίζω, και από τα μέσα ε</w:t>
      </w:r>
      <w:r>
        <w:rPr>
          <w:rFonts w:eastAsia="Times New Roman"/>
          <w:bCs/>
        </w:rPr>
        <w:t>νημέρωσης, όπου έχετε επιβάλλει ανθρώπους σας για να πηγαίνουν εκεί να κάνουν την προπαγάνδα σας. Το ίδιο κάνετε παντού. Πηγαίνετε στον ιδιωτικό τομέα -ο αρμόδιος Υπουργός κάθε φορά- και λέτε, «</w:t>
      </w:r>
      <w:r>
        <w:rPr>
          <w:rFonts w:eastAsia="Times New Roman"/>
          <w:bCs/>
        </w:rPr>
        <w:t>κ</w:t>
      </w:r>
      <w:r>
        <w:rPr>
          <w:rFonts w:eastAsia="Times New Roman"/>
          <w:bCs/>
        </w:rPr>
        <w:t>οίταξε, για να τα έχεις καλά μαζί μας, να μην σου έρθει το ΣΔ</w:t>
      </w:r>
      <w:r>
        <w:rPr>
          <w:rFonts w:eastAsia="Times New Roman"/>
          <w:bCs/>
        </w:rPr>
        <w:t xml:space="preserve">ΟΕ, να μην σου έρθει η Επιθεώρηση Εργασίας, πάρε και αυτόν». και έχετε βολέψει τους πάντες και στον δημόσιο τομέα και στον ιδιωτικό τομέα, του οποίου έχετε γίνει η τροχοπέδη, διότι αισθάνονται οι άνθρωποι αυτοί δέσμιοί σας. </w:t>
      </w:r>
    </w:p>
    <w:p w14:paraId="3824422F" w14:textId="77777777" w:rsidR="00D035B1" w:rsidRDefault="005B20CE">
      <w:pPr>
        <w:spacing w:line="600" w:lineRule="auto"/>
        <w:ind w:firstLine="720"/>
        <w:jc w:val="both"/>
        <w:rPr>
          <w:rFonts w:eastAsia="Times New Roman"/>
          <w:bCs/>
        </w:rPr>
      </w:pPr>
      <w:r>
        <w:rPr>
          <w:rFonts w:eastAsia="Times New Roman"/>
          <w:bCs/>
        </w:rPr>
        <w:lastRenderedPageBreak/>
        <w:t xml:space="preserve">Κύριοι Υπουργοί, αυτά θα βγουν </w:t>
      </w:r>
      <w:r>
        <w:rPr>
          <w:rFonts w:eastAsia="Times New Roman"/>
          <w:bCs/>
        </w:rPr>
        <w:t>και δεν υπάρχει κα</w:t>
      </w:r>
      <w:r>
        <w:rPr>
          <w:rFonts w:eastAsia="Times New Roman"/>
          <w:bCs/>
        </w:rPr>
        <w:t>μ</w:t>
      </w:r>
      <w:r>
        <w:rPr>
          <w:rFonts w:eastAsia="Times New Roman"/>
          <w:bCs/>
        </w:rPr>
        <w:t xml:space="preserve">μία αμφιβολία. Γι’ αυτό, άλλωστε, μετά το </w:t>
      </w:r>
      <w:proofErr w:type="spellStart"/>
      <w:r>
        <w:rPr>
          <w:rFonts w:eastAsia="Times New Roman"/>
          <w:bCs/>
        </w:rPr>
        <w:t>πολυεργαλείο</w:t>
      </w:r>
      <w:proofErr w:type="spellEnd"/>
      <w:r>
        <w:rPr>
          <w:rFonts w:eastAsia="Times New Roman"/>
          <w:bCs/>
        </w:rPr>
        <w:t xml:space="preserve"> </w:t>
      </w:r>
      <w:proofErr w:type="spellStart"/>
      <w:r>
        <w:rPr>
          <w:rFonts w:eastAsia="Times New Roman"/>
          <w:bCs/>
        </w:rPr>
        <w:t>Πετσίτη</w:t>
      </w:r>
      <w:proofErr w:type="spellEnd"/>
      <w:r>
        <w:rPr>
          <w:rFonts w:eastAsia="Times New Roman"/>
          <w:bCs/>
        </w:rPr>
        <w:t>, βάλατε και την πολυθεσίτισσα Θάνου στην Επιτροπή Ανταγωνισμού. Συγνώμη, δεν κατάλαβα, ποιον θα ελέγχει; Δεν θα ελέγχει τον ιδιωτικό τομέα; Δεν θα μπορεί κάποιος, ο οποίος εί</w:t>
      </w:r>
      <w:r>
        <w:rPr>
          <w:rFonts w:eastAsia="Times New Roman"/>
          <w:bCs/>
        </w:rPr>
        <w:t>ναι άνθρωπός σας και έχει τοποθετηθεί σε τόσες θέσεις, να ευνοήσει τον δημόσιο τομέα, όταν παραβιάζει τον ανταγωνισμό;</w:t>
      </w:r>
    </w:p>
    <w:p w14:paraId="38244230" w14:textId="77777777" w:rsidR="00D035B1" w:rsidRDefault="005B20CE">
      <w:pPr>
        <w:spacing w:line="600" w:lineRule="auto"/>
        <w:ind w:firstLine="720"/>
        <w:jc w:val="both"/>
        <w:rPr>
          <w:rFonts w:eastAsia="Times New Roman"/>
          <w:bCs/>
        </w:rPr>
      </w:pPr>
      <w:r>
        <w:rPr>
          <w:rFonts w:eastAsia="Times New Roman"/>
          <w:bCs/>
        </w:rPr>
        <w:t xml:space="preserve">Κοιτάξτε, το ποινικό θέμα θα το βρει η </w:t>
      </w:r>
      <w:r>
        <w:rPr>
          <w:rFonts w:eastAsia="Times New Roman"/>
          <w:bCs/>
        </w:rPr>
        <w:t>δ</w:t>
      </w:r>
      <w:r>
        <w:rPr>
          <w:rFonts w:eastAsia="Times New Roman"/>
          <w:bCs/>
        </w:rPr>
        <w:t>ικαιοσύνη. Να είστε σίγουροι γι’ αυτό, Το πολιτικό, όμως, θα το λύσουμε εδώ και θα ενημερώσουμε τ</w:t>
      </w:r>
      <w:r>
        <w:rPr>
          <w:rFonts w:eastAsia="Times New Roman"/>
          <w:bCs/>
        </w:rPr>
        <w:t xml:space="preserve">ον κόσμο για τις πρακτικές σας, για το γεγονός ότι έχετε αλώσει και τον δημόσιο και τον ιδιωτικό τομέα. </w:t>
      </w:r>
    </w:p>
    <w:p w14:paraId="38244231" w14:textId="77777777" w:rsidR="00D035B1" w:rsidRDefault="005B20CE">
      <w:pPr>
        <w:spacing w:line="600" w:lineRule="auto"/>
        <w:ind w:firstLine="720"/>
        <w:jc w:val="both"/>
        <w:rPr>
          <w:rFonts w:eastAsia="Times New Roman"/>
          <w:bCs/>
        </w:rPr>
      </w:pPr>
      <w:r>
        <w:rPr>
          <w:rFonts w:eastAsia="Times New Roman"/>
          <w:bCs/>
        </w:rPr>
        <w:t>Ευχαριστώ.</w:t>
      </w:r>
    </w:p>
    <w:p w14:paraId="38244232" w14:textId="77777777" w:rsidR="00D035B1" w:rsidRDefault="005B20CE">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38244233" w14:textId="77777777" w:rsidR="00D035B1" w:rsidRDefault="005B20CE">
      <w:pPr>
        <w:spacing w:line="600" w:lineRule="auto"/>
        <w:ind w:firstLine="720"/>
        <w:jc w:val="both"/>
        <w:rPr>
          <w:rFonts w:eastAsia="Times New Roman" w:cs="Times New Roman"/>
          <w:szCs w:val="24"/>
        </w:rPr>
      </w:pPr>
      <w:r w:rsidRPr="00340CE1">
        <w:rPr>
          <w:rFonts w:eastAsia="Times New Roman" w:cs="Times New Roman"/>
          <w:b/>
          <w:szCs w:val="24"/>
        </w:rPr>
        <w:t xml:space="preserve">ΠΡΟΔΡΕΥΩΝ (Γεώργιος Βαρεμένος): </w:t>
      </w:r>
      <w:r>
        <w:rPr>
          <w:rFonts w:eastAsia="Times New Roman" w:cs="Times New Roman"/>
          <w:szCs w:val="24"/>
        </w:rPr>
        <w:t>Και εμείς ευχαριστούμε για την τήρηση του χρόνου.</w:t>
      </w:r>
    </w:p>
    <w:p w14:paraId="38244234" w14:textId="77777777" w:rsidR="00D035B1" w:rsidRDefault="005B20CE">
      <w:pPr>
        <w:spacing w:line="600" w:lineRule="auto"/>
        <w:ind w:firstLine="720"/>
        <w:jc w:val="both"/>
        <w:rPr>
          <w:rFonts w:eastAsia="Times New Roman" w:cs="Times New Roman"/>
        </w:rPr>
      </w:pPr>
      <w:r w:rsidRPr="000742D7">
        <w:rPr>
          <w:rFonts w:eastAsia="Times New Roman" w:cs="Times New Roman"/>
        </w:rPr>
        <w:t>Κυρί</w:t>
      </w:r>
      <w:r w:rsidRPr="000742D7">
        <w:rPr>
          <w:rFonts w:eastAsia="Times New Roman" w:cs="Times New Roman"/>
        </w:rPr>
        <w:t xml:space="preserve">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w:t>
      </w:r>
      <w:r w:rsidRPr="000742D7">
        <w:rPr>
          <w:rFonts w:eastAsia="Times New Roman" w:cs="Times New Roman"/>
        </w:rPr>
        <w:lastRenderedPageBreak/>
        <w:t xml:space="preserve">άνω δυτικά θεωρεία, </w:t>
      </w:r>
      <w:r>
        <w:rPr>
          <w:rFonts w:eastAsia="Times New Roman" w:cs="Times New Roman"/>
        </w:rPr>
        <w:t>εξήντα δύο ασυνόδευτα προσφυγόπουλα</w:t>
      </w:r>
      <w:r>
        <w:rPr>
          <w:rFonts w:eastAsia="Times New Roman" w:cs="Times New Roman"/>
        </w:rPr>
        <w:t>,</w:t>
      </w:r>
      <w:r>
        <w:rPr>
          <w:rFonts w:eastAsia="Times New Roman" w:cs="Times New Roman"/>
        </w:rPr>
        <w:t xml:space="preserve"> που φιλοξενούνται σε δομές της Αττικής.</w:t>
      </w:r>
    </w:p>
    <w:p w14:paraId="38244235" w14:textId="77777777" w:rsidR="00D035B1" w:rsidRDefault="005B20CE">
      <w:pPr>
        <w:spacing w:line="600" w:lineRule="auto"/>
        <w:ind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38244236" w14:textId="77777777" w:rsidR="00D035B1" w:rsidRDefault="005B20CE">
      <w:pPr>
        <w:spacing w:line="600" w:lineRule="auto"/>
        <w:ind w:firstLine="720"/>
        <w:jc w:val="center"/>
        <w:rPr>
          <w:rFonts w:eastAsia="Times New Roman" w:cs="Times New Roman"/>
        </w:rPr>
      </w:pPr>
      <w:r w:rsidRPr="000742D7">
        <w:rPr>
          <w:rFonts w:eastAsia="Times New Roman" w:cs="Times New Roman"/>
        </w:rPr>
        <w:t>(Χειροκροτήματα απ’ όλες τις</w:t>
      </w:r>
      <w:r w:rsidRPr="000742D7">
        <w:rPr>
          <w:rFonts w:eastAsia="Times New Roman" w:cs="Times New Roman"/>
        </w:rPr>
        <w:t xml:space="preserve"> πτέρυγες της Βουλής)</w:t>
      </w:r>
    </w:p>
    <w:p w14:paraId="38244237" w14:textId="77777777" w:rsidR="00D035B1" w:rsidRDefault="005B20CE">
      <w:pPr>
        <w:spacing w:line="600" w:lineRule="auto"/>
        <w:ind w:firstLine="720"/>
        <w:jc w:val="both"/>
        <w:rPr>
          <w:rFonts w:eastAsia="Times New Roman" w:cs="Times New Roman"/>
        </w:rPr>
      </w:pPr>
      <w:r>
        <w:rPr>
          <w:rFonts w:eastAsia="Times New Roman" w:cs="Times New Roman"/>
          <w:szCs w:val="24"/>
        </w:rPr>
        <w:t xml:space="preserve">Τον λόγο έχει τώρα ο Υπουργός </w:t>
      </w:r>
      <w:r>
        <w:rPr>
          <w:rFonts w:eastAsia="Times New Roman" w:cs="Times New Roman"/>
          <w:szCs w:val="24"/>
        </w:rPr>
        <w:t>Περιβάλλοντος και Ενέργειας κ.</w:t>
      </w:r>
      <w:r>
        <w:rPr>
          <w:rFonts w:eastAsia="Times New Roman" w:cs="Times New Roman"/>
          <w:szCs w:val="24"/>
        </w:rPr>
        <w:t xml:space="preserve"> Γεώργιος Σταθάκης.</w:t>
      </w:r>
    </w:p>
    <w:p w14:paraId="38244238"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szCs w:val="24"/>
        </w:rPr>
        <w:t xml:space="preserve">Να καλωσορίσω τους συναδέλφους της </w:t>
      </w:r>
      <w:r w:rsidRPr="00F4505F">
        <w:rPr>
          <w:rFonts w:eastAsia="Times New Roman" w:cs="Times New Roman"/>
          <w:szCs w:val="24"/>
        </w:rPr>
        <w:t>Νέας Δημοκρατίας</w:t>
      </w:r>
      <w:r>
        <w:rPr>
          <w:rFonts w:eastAsia="Times New Roman" w:cs="Times New Roman"/>
          <w:szCs w:val="24"/>
        </w:rPr>
        <w:t xml:space="preserve"> στον κόσμο των σκανδάλων του ΣΥΡΙΖΑ, γιατί πραγματικά…</w:t>
      </w:r>
    </w:p>
    <w:p w14:paraId="3824423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Προφανώς, για να μας καλωσορίζετε εσείς είστε ήδη εκεί. </w:t>
      </w:r>
    </w:p>
    <w:p w14:paraId="3824423A"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της Νέας Δημοκρατίας)</w:t>
      </w:r>
    </w:p>
    <w:p w14:paraId="3824423B"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szCs w:val="24"/>
        </w:rPr>
        <w:t>Προφ</w:t>
      </w:r>
      <w:r>
        <w:rPr>
          <w:rFonts w:eastAsia="Times New Roman" w:cs="Times New Roman"/>
          <w:szCs w:val="24"/>
        </w:rPr>
        <w:t xml:space="preserve">ανώς, ο κόσμος των εξοπλιστικών προγραμμάτων, ο κόσμος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ο κόσμος του τριπλασιασμού </w:t>
      </w:r>
      <w:r>
        <w:rPr>
          <w:rFonts w:eastAsia="Times New Roman" w:cs="Times New Roman"/>
          <w:szCs w:val="24"/>
        </w:rPr>
        <w:lastRenderedPageBreak/>
        <w:t>της φαρμακευτικής δαπάνης στην Ελλάδα σε βάθος μιας δεκαετίας, πενταετίας, θα έλεγα, έρχεται εδώ να μας μιλήσει για το σκάνδαλο της σχέσης ΔΕΠΑ</w:t>
      </w:r>
      <w:r>
        <w:rPr>
          <w:rFonts w:eastAsia="Times New Roman" w:cs="Times New Roman"/>
          <w:szCs w:val="24"/>
        </w:rPr>
        <w:t xml:space="preserve"> – «</w:t>
      </w:r>
      <w:r>
        <w:rPr>
          <w:rFonts w:eastAsia="Times New Roman" w:cs="Times New Roman"/>
          <w:szCs w:val="24"/>
          <w:lang w:val="en-US"/>
        </w:rPr>
        <w:t>ELFE</w:t>
      </w:r>
      <w:r>
        <w:rPr>
          <w:rFonts w:eastAsia="Times New Roman" w:cs="Times New Roman"/>
          <w:szCs w:val="24"/>
        </w:rPr>
        <w:t>»</w:t>
      </w:r>
      <w:r>
        <w:rPr>
          <w:rFonts w:eastAsia="Times New Roman" w:cs="Times New Roman"/>
          <w:szCs w:val="24"/>
        </w:rPr>
        <w:t>!</w:t>
      </w:r>
    </w:p>
    <w:p w14:paraId="3824423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Τρεις</w:t>
      </w:r>
      <w:r>
        <w:rPr>
          <w:rFonts w:eastAsia="Times New Roman" w:cs="Times New Roman"/>
          <w:szCs w:val="24"/>
        </w:rPr>
        <w:t xml:space="preserve"> είναι οι κατηγορίες και θα τις απαντήσω μια προς μια, καταθέτοντας και όλα τα σχετικά στα Πρακτικά της Βουλής. </w:t>
      </w:r>
    </w:p>
    <w:p w14:paraId="3824423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Ποιος αύξησε το χρέος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προς τη ΔΕΠΑ; Ερώτημα: «Χρωστά</w:t>
      </w:r>
      <w:r>
        <w:rPr>
          <w:rFonts w:eastAsia="Times New Roman" w:cs="Times New Roman"/>
          <w:szCs w:val="24"/>
        </w:rPr>
        <w:t>ει</w:t>
      </w:r>
      <w:r>
        <w:rPr>
          <w:rFonts w:eastAsia="Times New Roman" w:cs="Times New Roman"/>
          <w:szCs w:val="24"/>
        </w:rPr>
        <w:t xml:space="preserve"> 120</w:t>
      </w:r>
      <w:r>
        <w:rPr>
          <w:rFonts w:eastAsia="Times New Roman" w:cs="Times New Roman"/>
          <w:szCs w:val="24"/>
        </w:rPr>
        <w:t>.000.000</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στη ΔΕΠΑ». Μάλιστα. Το 2011 ήταν 40</w:t>
      </w:r>
      <w:r>
        <w:rPr>
          <w:rFonts w:eastAsia="Times New Roman" w:cs="Times New Roman"/>
          <w:szCs w:val="24"/>
        </w:rPr>
        <w:t>.000.000</w:t>
      </w:r>
      <w:r>
        <w:rPr>
          <w:rFonts w:eastAsia="Times New Roman" w:cs="Times New Roman"/>
          <w:szCs w:val="24"/>
        </w:rPr>
        <w:t>. Το 2009 έγι</w:t>
      </w:r>
      <w:r>
        <w:rPr>
          <w:rFonts w:eastAsia="Times New Roman" w:cs="Times New Roman"/>
          <w:szCs w:val="24"/>
        </w:rPr>
        <w:t xml:space="preserve">νε η περίφημη εξαγορά από τον κ. Λαυρεντιάδη. Και το 2015, όταν παρέλαβε ο κ. </w:t>
      </w:r>
      <w:proofErr w:type="spellStart"/>
      <w:r>
        <w:rPr>
          <w:rFonts w:eastAsia="Times New Roman" w:cs="Times New Roman"/>
          <w:szCs w:val="24"/>
        </w:rPr>
        <w:t>Κιτσάκος</w:t>
      </w:r>
      <w:proofErr w:type="spellEnd"/>
      <w:r>
        <w:rPr>
          <w:rFonts w:eastAsia="Times New Roman" w:cs="Times New Roman"/>
          <w:szCs w:val="24"/>
        </w:rPr>
        <w:t xml:space="preserve"> από τη διορισμένη διοίκηση της </w:t>
      </w:r>
      <w:r w:rsidRPr="00F4505F">
        <w:rPr>
          <w:rFonts w:eastAsia="Times New Roman" w:cs="Times New Roman"/>
          <w:szCs w:val="24"/>
        </w:rPr>
        <w:t>Νέας Δημοκρατίας</w:t>
      </w:r>
      <w:r>
        <w:rPr>
          <w:rFonts w:eastAsia="Times New Roman" w:cs="Times New Roman"/>
          <w:szCs w:val="24"/>
        </w:rPr>
        <w:t>, το πρωτογενές χρέος ήταν 89</w:t>
      </w:r>
      <w:r>
        <w:rPr>
          <w:rFonts w:eastAsia="Times New Roman" w:cs="Times New Roman"/>
          <w:szCs w:val="24"/>
        </w:rPr>
        <w:t>.000.000</w:t>
      </w:r>
      <w:r>
        <w:rPr>
          <w:rFonts w:eastAsia="Times New Roman" w:cs="Times New Roman"/>
          <w:szCs w:val="24"/>
        </w:rPr>
        <w:t>.</w:t>
      </w:r>
    </w:p>
    <w:p w14:paraId="3824423E"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 </w:t>
      </w:r>
      <w:r>
        <w:rPr>
          <w:rFonts w:eastAsia="Times New Roman" w:cs="Times New Roman"/>
          <w:szCs w:val="24"/>
        </w:rPr>
        <w:t xml:space="preserve">Στο τέλος του 2014 να μας πείτε! </w:t>
      </w:r>
    </w:p>
    <w:p w14:paraId="3824423F"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Χατζηδάκη, σας παρακαλώ.</w:t>
      </w:r>
    </w:p>
    <w:p w14:paraId="3824424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ΧΑΤΖΗΔΑΚΗΣ:</w:t>
      </w:r>
      <w:r>
        <w:rPr>
          <w:rFonts w:eastAsia="Times New Roman" w:cs="Times New Roman"/>
          <w:szCs w:val="24"/>
        </w:rPr>
        <w:t xml:space="preserve"> Μας κοροϊδεύει μέσα στα μούτρα μας!</w:t>
      </w:r>
    </w:p>
    <w:p w14:paraId="38244241" w14:textId="77777777" w:rsidR="00D035B1" w:rsidRDefault="005B20CE">
      <w:pPr>
        <w:spacing w:line="600" w:lineRule="auto"/>
        <w:ind w:firstLine="720"/>
        <w:jc w:val="both"/>
        <w:rPr>
          <w:rFonts w:eastAsia="Times New Roman" w:cs="Times New Roman"/>
          <w:szCs w:val="24"/>
        </w:rPr>
      </w:pPr>
      <w:r>
        <w:rPr>
          <w:rFonts w:eastAsia="Times New Roman"/>
          <w:b/>
          <w:szCs w:val="24"/>
        </w:rPr>
        <w:lastRenderedPageBreak/>
        <w:t>ΓΕΩΡΓΙΟΣ ΣΤΑΘΑΚΗΣ (Υπουργός Περιβάλλοντος κι Ενέργειας):</w:t>
      </w:r>
      <w:r>
        <w:rPr>
          <w:rFonts w:eastAsia="Times New Roman"/>
          <w:szCs w:val="24"/>
        </w:rPr>
        <w:t xml:space="preserve"> </w:t>
      </w:r>
      <w:r>
        <w:rPr>
          <w:rFonts w:eastAsia="Times New Roman" w:cs="Times New Roman"/>
          <w:b/>
          <w:szCs w:val="24"/>
        </w:rPr>
        <w:t xml:space="preserve"> </w:t>
      </w:r>
      <w:r>
        <w:rPr>
          <w:rFonts w:eastAsia="Times New Roman" w:cs="Times New Roman"/>
          <w:szCs w:val="24"/>
        </w:rPr>
        <w:t xml:space="preserve">Σας παρακαλώ. Εδώ είναι τα στοιχεία. </w:t>
      </w:r>
      <w:r w:rsidRPr="00DD7FE8">
        <w:rPr>
          <w:rFonts w:eastAsia="Times New Roman" w:cs="Times New Roman"/>
          <w:szCs w:val="24"/>
        </w:rPr>
        <w:t xml:space="preserve">Καταθέτω </w:t>
      </w:r>
      <w:r>
        <w:rPr>
          <w:rFonts w:eastAsia="Times New Roman" w:cs="Times New Roman"/>
          <w:szCs w:val="24"/>
        </w:rPr>
        <w:t>για τα Πρακτικά χρόνος προς χρόνο όλο το χρέος.</w:t>
      </w:r>
    </w:p>
    <w:p w14:paraId="38244242"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(Θόρυβος στην πτέρυγα της Νέας Δημοκρατίας)</w:t>
      </w:r>
    </w:p>
    <w:p w14:paraId="3824424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Κύριοι συνάδελφοι, σας παρακαλώ ησυχία! Όπως ακουστήκατε όλοι οι ομιλητές, θα ακουστεί και ο κύριος Υπουργός.</w:t>
      </w:r>
    </w:p>
    <w:p w14:paraId="38244244"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szCs w:val="24"/>
        </w:rPr>
        <w:t xml:space="preserve">Δεν θα μου </w:t>
      </w:r>
      <w:r>
        <w:rPr>
          <w:rFonts w:eastAsia="Times New Roman" w:cs="Times New Roman"/>
          <w:szCs w:val="24"/>
        </w:rPr>
        <w:t>αμφισβητήσετε τίποτα.</w:t>
      </w:r>
    </w:p>
    <w:p w14:paraId="38244245" w14:textId="77777777" w:rsidR="00D035B1" w:rsidRDefault="005B20CE">
      <w:pPr>
        <w:spacing w:line="600" w:lineRule="auto"/>
        <w:ind w:firstLine="720"/>
        <w:jc w:val="both"/>
        <w:rPr>
          <w:rFonts w:eastAsia="Times New Roman" w:cs="Times New Roman"/>
          <w:szCs w:val="24"/>
        </w:rPr>
      </w:pPr>
      <w:r w:rsidRPr="00371E48">
        <w:rPr>
          <w:rFonts w:eastAsia="Times New Roman" w:cs="Times New Roman"/>
          <w:b/>
          <w:szCs w:val="24"/>
        </w:rPr>
        <w:t>ΑΠΟΣΤΟΛΟΣ ΒΕΣΥΡΟΠΟΥΛΟΣ:</w:t>
      </w:r>
      <w:r>
        <w:rPr>
          <w:rFonts w:eastAsia="Times New Roman" w:cs="Times New Roman"/>
          <w:szCs w:val="24"/>
        </w:rPr>
        <w:t xml:space="preserve"> Τα 74 τα κάνατε 89.</w:t>
      </w:r>
    </w:p>
    <w:p w14:paraId="38244246"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cs="Times New Roman"/>
          <w:b/>
          <w:szCs w:val="24"/>
        </w:rPr>
        <w:t xml:space="preserve"> </w:t>
      </w:r>
      <w:r>
        <w:rPr>
          <w:rFonts w:eastAsia="Times New Roman" w:cs="Times New Roman"/>
          <w:szCs w:val="24"/>
        </w:rPr>
        <w:t xml:space="preserve">Ογδόντα εννέα εκατομμύρια. </w:t>
      </w:r>
    </w:p>
    <w:p w14:paraId="38244247"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824424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μπορεί να τρώμε κουτόχορτο!</w:t>
      </w:r>
    </w:p>
    <w:p w14:paraId="38244249" w14:textId="77777777" w:rsidR="00D035B1" w:rsidRDefault="005B20CE">
      <w:pPr>
        <w:spacing w:line="600" w:lineRule="auto"/>
        <w:ind w:firstLine="720"/>
        <w:jc w:val="both"/>
        <w:rPr>
          <w:rFonts w:eastAsia="Times New Roman" w:cs="Times New Roman"/>
          <w:szCs w:val="24"/>
        </w:rPr>
      </w:pPr>
      <w:r w:rsidRPr="00340CE1">
        <w:rPr>
          <w:rFonts w:eastAsia="Times New Roman" w:cs="Times New Roman"/>
          <w:b/>
          <w:szCs w:val="24"/>
        </w:rPr>
        <w:lastRenderedPageBreak/>
        <w:t>ΠΡΟ</w:t>
      </w:r>
      <w:r>
        <w:rPr>
          <w:rFonts w:eastAsia="Times New Roman" w:cs="Times New Roman"/>
          <w:b/>
          <w:szCs w:val="24"/>
        </w:rPr>
        <w:t>Ε</w:t>
      </w:r>
      <w:r w:rsidRPr="00340CE1">
        <w:rPr>
          <w:rFonts w:eastAsia="Times New Roman" w:cs="Times New Roman"/>
          <w:b/>
          <w:szCs w:val="24"/>
        </w:rPr>
        <w:t>ΔΡΕΥΩΝ (Γεώργιος Βαρε</w:t>
      </w:r>
      <w:r w:rsidRPr="00340CE1">
        <w:rPr>
          <w:rFonts w:eastAsia="Times New Roman" w:cs="Times New Roman"/>
          <w:b/>
          <w:szCs w:val="24"/>
        </w:rPr>
        <w:t xml:space="preserve">μένος): </w:t>
      </w:r>
      <w:r>
        <w:rPr>
          <w:rFonts w:eastAsia="Times New Roman" w:cs="Times New Roman"/>
          <w:szCs w:val="24"/>
        </w:rPr>
        <w:t>Γιατί όποιος σας ακούει, τρώει κουτόχορτο; Σας παρακαλώ, κάντε ησυχία. Τελεία και παύλα!</w:t>
      </w:r>
    </w:p>
    <w:p w14:paraId="3824424A"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b/>
          <w:szCs w:val="24"/>
        </w:rPr>
        <w:t xml:space="preserve"> </w:t>
      </w:r>
      <w:r>
        <w:rPr>
          <w:rFonts w:eastAsia="Times New Roman" w:cs="Times New Roman"/>
          <w:szCs w:val="24"/>
        </w:rPr>
        <w:t>Καταθέτω τα στοιχεία και τα αναλυτικά αν θέλετε.</w:t>
      </w:r>
    </w:p>
    <w:p w14:paraId="3824424B" w14:textId="77777777" w:rsidR="00D035B1" w:rsidRDefault="005B20C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κ. Γεώργιος Σταθάκης</w:t>
      </w:r>
      <w:r w:rsidRPr="000D63A8">
        <w:rPr>
          <w:rFonts w:eastAsia="Times New Roman" w:cs="Times New Roman"/>
          <w:szCs w:val="24"/>
        </w:rPr>
        <w:t xml:space="preserve"> κατ</w:t>
      </w:r>
      <w:r w:rsidRPr="000D63A8">
        <w:rPr>
          <w:rFonts w:eastAsia="Times New Roman" w:cs="Times New Roman"/>
          <w:szCs w:val="24"/>
        </w:rPr>
        <w:t xml:space="preserve">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24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Πρώτο πρακτικό. Ήταν 89</w:t>
      </w:r>
      <w:r>
        <w:rPr>
          <w:rFonts w:eastAsia="Times New Roman" w:cs="Times New Roman"/>
          <w:szCs w:val="24"/>
        </w:rPr>
        <w:t>.000.000</w:t>
      </w:r>
      <w:r>
        <w:rPr>
          <w:rFonts w:eastAsia="Times New Roman" w:cs="Times New Roman"/>
          <w:szCs w:val="24"/>
        </w:rPr>
        <w:t xml:space="preserve"> όταν παρέλαβε ο κ. </w:t>
      </w:r>
      <w:proofErr w:type="spellStart"/>
      <w:r>
        <w:rPr>
          <w:rFonts w:eastAsia="Times New Roman" w:cs="Times New Roman"/>
          <w:szCs w:val="24"/>
        </w:rPr>
        <w:t>Κιτσάκος</w:t>
      </w:r>
      <w:proofErr w:type="spellEnd"/>
      <w:r>
        <w:rPr>
          <w:rFonts w:eastAsia="Times New Roman" w:cs="Times New Roman"/>
          <w:szCs w:val="24"/>
        </w:rPr>
        <w:t xml:space="preserve"> το όφελος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προς τη ΔΕΠΑ. Πόσοι είναι οι τόκοι υπερημερίας που χρεώνει η ΔΕΠΑ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Είναι 7,2%. Αν τα μαθηματικά μου είναι σωστά, τα 89</w:t>
      </w:r>
      <w:r>
        <w:rPr>
          <w:rFonts w:eastAsia="Times New Roman" w:cs="Times New Roman"/>
          <w:szCs w:val="24"/>
        </w:rPr>
        <w:t>.000.000</w:t>
      </w:r>
      <w:r>
        <w:rPr>
          <w:rFonts w:eastAsia="Times New Roman" w:cs="Times New Roman"/>
          <w:szCs w:val="24"/>
        </w:rPr>
        <w:t xml:space="preserve"> του 2015 και το 7,2% γίνονται 96</w:t>
      </w:r>
      <w:r>
        <w:rPr>
          <w:rFonts w:eastAsia="Times New Roman" w:cs="Times New Roman"/>
          <w:szCs w:val="24"/>
        </w:rPr>
        <w:t>.000.000</w:t>
      </w:r>
      <w:r>
        <w:rPr>
          <w:rFonts w:eastAsia="Times New Roman" w:cs="Times New Roman"/>
          <w:szCs w:val="24"/>
        </w:rPr>
        <w:t>. Το 2017 δεν αγγίζουμε τίποτα. Με το 7,2% γίνονται 103</w:t>
      </w:r>
      <w:r>
        <w:rPr>
          <w:rFonts w:eastAsia="Times New Roman" w:cs="Times New Roman"/>
          <w:szCs w:val="24"/>
        </w:rPr>
        <w:t>.000.000</w:t>
      </w:r>
      <w:r>
        <w:rPr>
          <w:rFonts w:eastAsia="Times New Roman" w:cs="Times New Roman"/>
          <w:szCs w:val="24"/>
        </w:rPr>
        <w:t>. Το 2018 γίν</w:t>
      </w:r>
      <w:r>
        <w:rPr>
          <w:rFonts w:eastAsia="Times New Roman" w:cs="Times New Roman"/>
          <w:szCs w:val="24"/>
        </w:rPr>
        <w:t>ονται 110</w:t>
      </w:r>
      <w:r>
        <w:rPr>
          <w:rFonts w:eastAsia="Times New Roman" w:cs="Times New Roman"/>
          <w:szCs w:val="24"/>
        </w:rPr>
        <w:t>.000.000</w:t>
      </w:r>
      <w:r>
        <w:rPr>
          <w:rFonts w:eastAsia="Times New Roman" w:cs="Times New Roman"/>
          <w:szCs w:val="24"/>
        </w:rPr>
        <w:t>. Τα 110</w:t>
      </w:r>
      <w:r>
        <w:rPr>
          <w:rFonts w:eastAsia="Times New Roman" w:cs="Times New Roman"/>
          <w:szCs w:val="24"/>
        </w:rPr>
        <w:t>.000.000</w:t>
      </w:r>
      <w:r>
        <w:rPr>
          <w:rFonts w:eastAsia="Times New Roman" w:cs="Times New Roman"/>
          <w:szCs w:val="24"/>
        </w:rPr>
        <w:t xml:space="preserve"> είναι το χρέος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2B587C">
        <w:rPr>
          <w:rFonts w:eastAsia="Times New Roman" w:cs="Times New Roman"/>
          <w:szCs w:val="24"/>
        </w:rPr>
        <w:t xml:space="preserve"> </w:t>
      </w:r>
      <w:r>
        <w:rPr>
          <w:rFonts w:eastAsia="Times New Roman" w:cs="Times New Roman"/>
          <w:szCs w:val="24"/>
        </w:rPr>
        <w:t>προς τη ΔΕΠΑ που αφορούν την περίοδο διαχείρισης της σχέσης ΔΕΠΑ</w:t>
      </w:r>
      <w:r>
        <w:rPr>
          <w:rFonts w:eastAsia="Times New Roman" w:cs="Times New Roman"/>
          <w:szCs w:val="24"/>
        </w:rPr>
        <w:t xml:space="preserve"> – «</w:t>
      </w:r>
      <w:r>
        <w:rPr>
          <w:rFonts w:eastAsia="Times New Roman" w:cs="Times New Roman"/>
          <w:szCs w:val="24"/>
          <w:lang w:val="en-US"/>
        </w:rPr>
        <w:t>ELFE</w:t>
      </w:r>
      <w:r>
        <w:rPr>
          <w:rFonts w:eastAsia="Times New Roman" w:cs="Times New Roman"/>
          <w:szCs w:val="24"/>
        </w:rPr>
        <w:t>»</w:t>
      </w:r>
      <w:r w:rsidRPr="002B587C">
        <w:rPr>
          <w:rFonts w:eastAsia="Times New Roman" w:cs="Times New Roman"/>
          <w:szCs w:val="24"/>
        </w:rPr>
        <w:t xml:space="preserve"> </w:t>
      </w:r>
      <w:r>
        <w:rPr>
          <w:rFonts w:eastAsia="Times New Roman" w:cs="Times New Roman"/>
          <w:szCs w:val="24"/>
        </w:rPr>
        <w:t>από τη Νέα Δημοκρατία. Ήταν 110</w:t>
      </w:r>
      <w:r>
        <w:rPr>
          <w:rFonts w:eastAsia="Times New Roman" w:cs="Times New Roman"/>
          <w:szCs w:val="24"/>
        </w:rPr>
        <w:t>.000.000</w:t>
      </w:r>
      <w:r>
        <w:rPr>
          <w:rFonts w:eastAsia="Times New Roman" w:cs="Times New Roman"/>
          <w:szCs w:val="24"/>
        </w:rPr>
        <w:t>!</w:t>
      </w:r>
    </w:p>
    <w:p w14:paraId="3824424D"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824424E" w14:textId="77777777" w:rsidR="00D035B1" w:rsidRDefault="005B20CE">
      <w:pPr>
        <w:spacing w:line="600" w:lineRule="auto"/>
        <w:ind w:firstLine="720"/>
        <w:jc w:val="both"/>
        <w:rPr>
          <w:rFonts w:eastAsia="Times New Roman" w:cs="Times New Roman"/>
          <w:szCs w:val="24"/>
        </w:rPr>
      </w:pPr>
      <w:r w:rsidRPr="00102969">
        <w:rPr>
          <w:rFonts w:eastAsia="Times New Roman" w:cs="Times New Roman"/>
          <w:b/>
          <w:szCs w:val="24"/>
        </w:rPr>
        <w:t>ΣΠΥΡΙΔΩΝ</w:t>
      </w:r>
      <w:r>
        <w:rPr>
          <w:rFonts w:eastAsia="Times New Roman" w:cs="Times New Roman"/>
          <w:b/>
          <w:szCs w:val="24"/>
        </w:rPr>
        <w:t xml:space="preserve"> </w:t>
      </w:r>
      <w:r w:rsidRPr="00102969">
        <w:rPr>
          <w:rFonts w:eastAsia="Times New Roman" w:cs="Times New Roman"/>
          <w:b/>
          <w:szCs w:val="24"/>
        </w:rPr>
        <w:t>-</w:t>
      </w:r>
      <w:r>
        <w:rPr>
          <w:rFonts w:eastAsia="Times New Roman" w:cs="Times New Roman"/>
          <w:b/>
          <w:szCs w:val="24"/>
        </w:rPr>
        <w:t xml:space="preserve"> </w:t>
      </w:r>
      <w:r w:rsidRPr="00102969">
        <w:rPr>
          <w:rFonts w:eastAsia="Times New Roman" w:cs="Times New Roman"/>
          <w:b/>
          <w:szCs w:val="24"/>
        </w:rPr>
        <w:t>ΑΔΩΝΙΣ ΓΕΩΡΓΙΑΔΗΣ:</w:t>
      </w:r>
      <w:r>
        <w:rPr>
          <w:rFonts w:eastAsia="Times New Roman" w:cs="Times New Roman"/>
          <w:szCs w:val="24"/>
        </w:rPr>
        <w:t xml:space="preserve"> Ψέματα!</w:t>
      </w:r>
    </w:p>
    <w:p w14:paraId="3824424F" w14:textId="77777777" w:rsidR="00D035B1" w:rsidRDefault="005B20CE">
      <w:pPr>
        <w:spacing w:line="600" w:lineRule="auto"/>
        <w:ind w:firstLine="720"/>
        <w:jc w:val="both"/>
        <w:rPr>
          <w:rFonts w:eastAsia="Times New Roman" w:cs="Times New Roman"/>
          <w:szCs w:val="24"/>
        </w:rPr>
      </w:pPr>
      <w:r w:rsidRPr="00102969">
        <w:rPr>
          <w:rFonts w:eastAsia="Times New Roman" w:cs="Times New Roman"/>
          <w:b/>
          <w:szCs w:val="24"/>
        </w:rPr>
        <w:t>ΑΠΟΣΤΟΛΟΣ ΒΕΣΥΡΟΠΟΥΛΟΣ:</w:t>
      </w:r>
      <w:r>
        <w:rPr>
          <w:rFonts w:eastAsia="Times New Roman" w:cs="Times New Roman"/>
          <w:szCs w:val="24"/>
        </w:rPr>
        <w:t xml:space="preserve"> Ψέματα!</w:t>
      </w:r>
    </w:p>
    <w:p w14:paraId="3824425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Είναι αντικειμενικό αυτό; </w:t>
      </w:r>
    </w:p>
    <w:p w14:paraId="38244251"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szCs w:val="24"/>
        </w:rPr>
        <w:t>Είμαι αντικειμενικός άνθρωπος. Το χρέος αυξήθηκε…</w:t>
      </w:r>
    </w:p>
    <w:p w14:paraId="38244252"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Είπατε ψέματα! Άρα, είστε ένοχος. </w:t>
      </w:r>
      <w:r>
        <w:rPr>
          <w:rFonts w:eastAsia="Times New Roman" w:cs="Times New Roman"/>
          <w:szCs w:val="24"/>
        </w:rPr>
        <w:t xml:space="preserve">Αυτά στον ανακριτή! </w:t>
      </w:r>
    </w:p>
    <w:p w14:paraId="38244253"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szCs w:val="24"/>
        </w:rPr>
        <w:t xml:space="preserve">Δεν σας διέκοψα, κύριε Γεωργιάδη και δεν θα με διακόψετε και εσείς. Μας πήγατε στο Ειδικό Δικαστήριο, κύριε Γεωργιάδη. </w:t>
      </w:r>
      <w:proofErr w:type="spellStart"/>
      <w:r>
        <w:rPr>
          <w:rFonts w:eastAsia="Times New Roman" w:cs="Times New Roman"/>
          <w:szCs w:val="24"/>
        </w:rPr>
        <w:t>Εκατόν</w:t>
      </w:r>
      <w:proofErr w:type="spellEnd"/>
      <w:r>
        <w:rPr>
          <w:rFonts w:eastAsia="Times New Roman" w:cs="Times New Roman"/>
          <w:szCs w:val="24"/>
        </w:rPr>
        <w:t xml:space="preserve"> δέκα…</w:t>
      </w:r>
    </w:p>
    <w:p w14:paraId="3824425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Αυτά στον ανακριτή! </w:t>
      </w:r>
    </w:p>
    <w:p w14:paraId="38244255" w14:textId="77777777" w:rsidR="00D035B1" w:rsidRDefault="005B20CE">
      <w:pPr>
        <w:spacing w:line="600" w:lineRule="auto"/>
        <w:ind w:firstLine="720"/>
        <w:jc w:val="both"/>
        <w:rPr>
          <w:rFonts w:eastAsia="Times New Roman" w:cs="Times New Roman"/>
          <w:szCs w:val="24"/>
        </w:rPr>
      </w:pPr>
      <w:r>
        <w:rPr>
          <w:rFonts w:eastAsia="Times New Roman"/>
          <w:b/>
          <w:szCs w:val="24"/>
        </w:rPr>
        <w:lastRenderedPageBreak/>
        <w:t>ΓΕΩΡΓΙΟΣ ΣΤΑΘΑΚΗΣ (Υπουργός Περιβάλλοντος κι Ενέργειας):</w:t>
      </w:r>
      <w:r>
        <w:rPr>
          <w:rFonts w:eastAsia="Times New Roman"/>
          <w:szCs w:val="24"/>
        </w:rPr>
        <w:t xml:space="preserve"> </w:t>
      </w:r>
      <w:r>
        <w:rPr>
          <w:rFonts w:eastAsia="Times New Roman" w:cs="Times New Roman"/>
          <w:szCs w:val="24"/>
        </w:rPr>
        <w:t>Εγώ αναγνωρίζω πλήρως ότι το χρέος, σύμφωνα με τα στατιστικά μου αυξήθηκε από το 2015 έως σήμερα ακριβώς 12 εκατομμύρια ευρώ. Είναι σωστή η αριθμητική μου;</w:t>
      </w:r>
    </w:p>
    <w:p w14:paraId="38244256" w14:textId="77777777" w:rsidR="00D035B1" w:rsidRDefault="005B20CE">
      <w:pPr>
        <w:spacing w:line="600" w:lineRule="auto"/>
        <w:ind w:firstLine="720"/>
        <w:jc w:val="both"/>
        <w:rPr>
          <w:rFonts w:eastAsia="Times New Roman" w:cs="Times New Roman"/>
          <w:szCs w:val="24"/>
        </w:rPr>
      </w:pPr>
      <w:r w:rsidRPr="00D743DA">
        <w:rPr>
          <w:rFonts w:eastAsia="Times New Roman" w:cs="Times New Roman"/>
          <w:b/>
          <w:szCs w:val="24"/>
        </w:rPr>
        <w:t>ΠΑΝΑΓΙΩΤΑ ΚΟΖΟΜΠΟΛΗ</w:t>
      </w:r>
      <w:r>
        <w:rPr>
          <w:rFonts w:eastAsia="Times New Roman" w:cs="Times New Roman"/>
          <w:b/>
          <w:szCs w:val="24"/>
        </w:rPr>
        <w:t xml:space="preserve"> </w:t>
      </w:r>
      <w:r w:rsidRPr="00D743DA">
        <w:rPr>
          <w:rFonts w:eastAsia="Times New Roman" w:cs="Times New Roman"/>
          <w:b/>
          <w:szCs w:val="24"/>
        </w:rPr>
        <w:t>-</w:t>
      </w:r>
      <w:r>
        <w:rPr>
          <w:rFonts w:eastAsia="Times New Roman" w:cs="Times New Roman"/>
          <w:b/>
          <w:szCs w:val="24"/>
        </w:rPr>
        <w:t xml:space="preserve"> </w:t>
      </w:r>
      <w:r w:rsidRPr="00D743DA">
        <w:rPr>
          <w:rFonts w:eastAsia="Times New Roman" w:cs="Times New Roman"/>
          <w:b/>
          <w:szCs w:val="24"/>
        </w:rPr>
        <w:t>ΑΜΑΝΑΤΙΔΗ:</w:t>
      </w:r>
      <w:r>
        <w:rPr>
          <w:rFonts w:eastAsia="Times New Roman" w:cs="Times New Roman"/>
          <w:szCs w:val="24"/>
        </w:rPr>
        <w:t xml:space="preserve"> Όσο και οι τόκοι υπερημερίας. Απλά μαθηματικά!</w:t>
      </w:r>
    </w:p>
    <w:p w14:paraId="38244257" w14:textId="77777777" w:rsidR="00D035B1" w:rsidRDefault="005B20CE">
      <w:pPr>
        <w:spacing w:line="600" w:lineRule="auto"/>
        <w:ind w:firstLine="720"/>
        <w:jc w:val="both"/>
        <w:rPr>
          <w:rFonts w:eastAsia="Times New Roman" w:cs="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w:t>
      </w:r>
      <w:r>
        <w:rPr>
          <w:rFonts w:eastAsia="Times New Roman" w:cs="Times New Roman"/>
          <w:szCs w:val="24"/>
        </w:rPr>
        <w:t>Στο μεγάλο σκάνδαλο της ΔΕΠΑ</w:t>
      </w:r>
      <w:r>
        <w:rPr>
          <w:rFonts w:eastAsia="Times New Roman" w:cs="Times New Roman"/>
          <w:szCs w:val="24"/>
        </w:rPr>
        <w:t xml:space="preserve"> – «</w:t>
      </w:r>
      <w:r>
        <w:rPr>
          <w:rFonts w:eastAsia="Times New Roman" w:cs="Times New Roman"/>
          <w:szCs w:val="24"/>
          <w:lang w:val="en-US"/>
        </w:rPr>
        <w:t>ELFE</w:t>
      </w:r>
      <w:r>
        <w:rPr>
          <w:rFonts w:eastAsia="Times New Roman" w:cs="Times New Roman"/>
          <w:szCs w:val="24"/>
        </w:rPr>
        <w:t>»</w:t>
      </w:r>
      <w:r>
        <w:rPr>
          <w:rFonts w:eastAsia="Times New Roman" w:cs="Times New Roman"/>
          <w:szCs w:val="24"/>
        </w:rPr>
        <w:t>, παραλάβαμε 108</w:t>
      </w:r>
      <w:r>
        <w:rPr>
          <w:rFonts w:eastAsia="Times New Roman" w:cs="Times New Roman"/>
          <w:szCs w:val="24"/>
        </w:rPr>
        <w:t>.000.000</w:t>
      </w:r>
      <w:r>
        <w:rPr>
          <w:rFonts w:eastAsia="Times New Roman" w:cs="Times New Roman"/>
          <w:szCs w:val="24"/>
        </w:rPr>
        <w:t xml:space="preserve">, για να ακριβολογήσω, χρέος από τη περίφημη διακυβέρνηση και δημιουργήσαμε ένα </w:t>
      </w:r>
      <w:r>
        <w:rPr>
          <w:rFonts w:eastAsia="Times New Roman" w:cs="Times New Roman"/>
          <w:szCs w:val="24"/>
        </w:rPr>
        <w:t xml:space="preserve">επιπρόσθετο χρέος, αυτό για το οποίο συζητάμε. Άρα, το ποιος αύξησε πραγματικά το χρέος είναι δεδομένο. </w:t>
      </w:r>
    </w:p>
    <w:p w14:paraId="3824425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Δεύτερο ερώτημα: Γιατί δεν κόψαμε το φυσικό αέριο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Τόσα και τόσα είχατε κάνει για το φτάσουμε στο σημείο να το κόψουμε. </w:t>
      </w:r>
    </w:p>
    <w:p w14:paraId="3824425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Αρχίζω και καταθέτ</w:t>
      </w:r>
      <w:r>
        <w:rPr>
          <w:rFonts w:eastAsia="Times New Roman" w:cs="Times New Roman"/>
          <w:szCs w:val="24"/>
        </w:rPr>
        <w:t>ω για τα Πρακτικά.</w:t>
      </w:r>
    </w:p>
    <w:p w14:paraId="3824425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συνεδρίαση 1166, 13-2-2013. Πρακτικά της ΔΕΠΑ: «Με πρωτοβουλία του Υφυπουργού Ενέργειας κ. Ασημάκη Παπαγεωργίου πραγματοποιήθηκε στις 11-2-2012 ευρεία σύσκεψη στο ΥΠΕΚΑ, προκειμένου να συζητηθεί η πρότ</w:t>
      </w:r>
      <w:r>
        <w:rPr>
          <w:rFonts w:eastAsia="Times New Roman" w:cs="Times New Roman"/>
          <w:szCs w:val="24"/>
        </w:rPr>
        <w:t xml:space="preserve">αση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260C5E">
        <w:rPr>
          <w:rFonts w:eastAsia="Times New Roman" w:cs="Times New Roman"/>
          <w:szCs w:val="24"/>
        </w:rPr>
        <w:t xml:space="preserve"> </w:t>
      </w:r>
      <w:r>
        <w:rPr>
          <w:rFonts w:eastAsia="Times New Roman" w:cs="Times New Roman"/>
          <w:szCs w:val="24"/>
        </w:rPr>
        <w:t xml:space="preserve">για την προσωρινή ρύθμιση χρεών προς τη ΔΕΠΑ, ώστε να </w:t>
      </w:r>
      <w:proofErr w:type="spellStart"/>
      <w:r>
        <w:rPr>
          <w:rFonts w:eastAsia="Times New Roman" w:cs="Times New Roman"/>
          <w:szCs w:val="24"/>
        </w:rPr>
        <w:t>επανατροφοδοτηθεί</w:t>
      </w:r>
      <w:proofErr w:type="spellEnd"/>
      <w:r>
        <w:rPr>
          <w:rFonts w:eastAsia="Times New Roman" w:cs="Times New Roman"/>
          <w:szCs w:val="24"/>
        </w:rPr>
        <w:t xml:space="preserve"> κανονικά με φυσικό αέριο. Στη συζήτηση αυτή…» -θα τα καταθέσω στα Πρακτικά, διαβάζω τα συμπεράσματα- «…τόσο ο Υφυπουργός Ενέργειας κ. Παπαγεωργίου, όσο και ο Υφυπουργός </w:t>
      </w:r>
      <w:r>
        <w:rPr>
          <w:rFonts w:eastAsia="Times New Roman" w:cs="Times New Roman"/>
          <w:szCs w:val="24"/>
        </w:rPr>
        <w:t xml:space="preserve">Εργασίας κ. Παναγιωτόπουλος μετέφεραν την επιθυμία της Κυβέρνησης, και δη του ιδίου του Πρωθυπουργού…»-του κ. Σαμαρά εννοώ- «όπως εξευρεθεί λύση. </w:t>
      </w:r>
    </w:p>
    <w:p w14:paraId="3824425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σχετικά έγγραφα.</w:t>
      </w:r>
    </w:p>
    <w:p w14:paraId="3824425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Γεώργιος Σταθάκης καταθέτει για τ</w:t>
      </w:r>
      <w:r>
        <w:rPr>
          <w:rFonts w:eastAsia="Times New Roman" w:cs="Times New Roman"/>
          <w:szCs w:val="24"/>
        </w:rPr>
        <w:t xml:space="preserve">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824425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«Σε επόμενη συνεδρίαση της ίδιας περιόδου, στο θέμα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 xml:space="preserve">υνέλευσης για την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ρόεδρος ενημέρωσε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ότι την προηγούμενη εβδομάδα πραγματοποιήθηκε συνάντηση από τον Υφυπουργό Ενέργειας κ. Παπαγεωργίου. Ο Υφυπουργός είπε ότι είναι υψίστης σημασίας να διατηρηθεί η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7A319D">
        <w:rPr>
          <w:rFonts w:eastAsia="Times New Roman" w:cs="Times New Roman"/>
          <w:szCs w:val="24"/>
        </w:rPr>
        <w:t xml:space="preserve"> </w:t>
      </w:r>
      <w:r>
        <w:rPr>
          <w:rFonts w:eastAsia="Times New Roman" w:cs="Times New Roman"/>
          <w:szCs w:val="24"/>
        </w:rPr>
        <w:t>εν ζωή. Ο Πρόεδρος έλαβε ηλεκτρονικό μήνυμα α</w:t>
      </w:r>
      <w:r>
        <w:rPr>
          <w:rFonts w:eastAsia="Times New Roman" w:cs="Times New Roman"/>
          <w:szCs w:val="24"/>
        </w:rPr>
        <w:t xml:space="preserve">πό τον Πρόεδρο του ΤΑΙΠΕΔ, τον κ. </w:t>
      </w:r>
      <w:proofErr w:type="spellStart"/>
      <w:r>
        <w:rPr>
          <w:rFonts w:eastAsia="Times New Roman" w:cs="Times New Roman"/>
          <w:szCs w:val="24"/>
        </w:rPr>
        <w:t>Μανιατόπουλο</w:t>
      </w:r>
      <w:proofErr w:type="spellEnd"/>
      <w:r>
        <w:rPr>
          <w:rFonts w:eastAsia="Times New Roman" w:cs="Times New Roman"/>
          <w:szCs w:val="24"/>
        </w:rPr>
        <w:t xml:space="preserve">, το οποίο και ανέγνωσε στα μέλη του ΔΣ: «Παρακαλούμε να μην προβείτε σε διακοπή της παροχής αερίου εταιρείας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w:t>
      </w:r>
    </w:p>
    <w:p w14:paraId="3824425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3824425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Γεώργιος Σταθάκης καταθέτει γι</w:t>
      </w:r>
      <w:r>
        <w:rPr>
          <w:rFonts w:eastAsia="Times New Roman" w:cs="Times New Roman"/>
          <w:szCs w:val="24"/>
        </w:rPr>
        <w:t xml:space="preserve">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824426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Επόμενη συνεδρίαση το 2014. Στο πρώτο θέμα της ημερήσιας διάταξης «Ρύθμιση χρεών» έχουν γίνει πολλές ουσιαστ</w:t>
      </w:r>
      <w:r>
        <w:rPr>
          <w:rFonts w:eastAsia="Times New Roman" w:cs="Times New Roman"/>
          <w:szCs w:val="24"/>
        </w:rPr>
        <w:t xml:space="preserve">ικές συζητήσεις μεταξύ των μετόχων. Στη συνέχεια, τον λόγο έλαβε ο </w:t>
      </w:r>
      <w:r>
        <w:rPr>
          <w:rFonts w:eastAsia="Times New Roman" w:cs="Times New Roman"/>
          <w:szCs w:val="24"/>
        </w:rPr>
        <w:t>π</w:t>
      </w:r>
      <w:r>
        <w:rPr>
          <w:rFonts w:eastAsia="Times New Roman" w:cs="Times New Roman"/>
          <w:szCs w:val="24"/>
        </w:rPr>
        <w:t xml:space="preserve">ρόεδρος, ο οποίος ανέφερε, ανάμεσα σε άλλα, ότι έχει </w:t>
      </w:r>
      <w:r>
        <w:rPr>
          <w:rFonts w:eastAsia="Times New Roman" w:cs="Times New Roman"/>
          <w:szCs w:val="24"/>
        </w:rPr>
        <w:lastRenderedPageBreak/>
        <w:t xml:space="preserve">πληροφόρηση ότι γίνονται συζητήσεις μεταξύ των μετόχων και ότι θα πρέπει να υπάρξει ανάμειξη της πολιτικής ηγεσίας. </w:t>
      </w:r>
    </w:p>
    <w:p w14:paraId="3824426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Πάμε τώρα στα πεπρ</w:t>
      </w:r>
      <w:r>
        <w:rPr>
          <w:rFonts w:eastAsia="Times New Roman" w:cs="Times New Roman"/>
          <w:szCs w:val="24"/>
        </w:rPr>
        <w:t xml:space="preserve">αγμένα του κ. </w:t>
      </w:r>
      <w:proofErr w:type="spellStart"/>
      <w:r>
        <w:rPr>
          <w:rFonts w:eastAsia="Times New Roman" w:cs="Times New Roman"/>
          <w:szCs w:val="24"/>
        </w:rPr>
        <w:t>Κιτσάκου</w:t>
      </w:r>
      <w:proofErr w:type="spellEnd"/>
      <w:r>
        <w:rPr>
          <w:rFonts w:eastAsia="Times New Roman" w:cs="Times New Roman"/>
          <w:szCs w:val="24"/>
        </w:rPr>
        <w:t>.</w:t>
      </w:r>
    </w:p>
    <w:p w14:paraId="3824426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Δεν θα ανοίξω διάλογο με τον κ. </w:t>
      </w:r>
      <w:proofErr w:type="spellStart"/>
      <w:r>
        <w:rPr>
          <w:rFonts w:eastAsia="Times New Roman" w:cs="Times New Roman"/>
          <w:szCs w:val="24"/>
        </w:rPr>
        <w:t>Κιτσάκο</w:t>
      </w:r>
      <w:proofErr w:type="spellEnd"/>
      <w:r>
        <w:rPr>
          <w:rFonts w:eastAsia="Times New Roman" w:cs="Times New Roman"/>
          <w:szCs w:val="24"/>
        </w:rPr>
        <w:t>. Είναι προφανές και αυτονόητο.</w:t>
      </w:r>
    </w:p>
    <w:p w14:paraId="3824426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Γιατί;</w:t>
      </w:r>
    </w:p>
    <w:p w14:paraId="3824426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Δεν θα ανοίξω διάλογο, ούτε θα ανταπαντήσω σε τίποτα. </w:t>
      </w:r>
    </w:p>
    <w:p w14:paraId="3824426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Γιατί; Εσείς τον διαλέξατε.</w:t>
      </w:r>
    </w:p>
    <w:p w14:paraId="3824426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Θα πω, όμως, τα πεπραγμένα βήμα προς βήμα. </w:t>
      </w:r>
    </w:p>
    <w:p w14:paraId="3824426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Δεν θα τα πάμε καλά εδώ.</w:t>
      </w:r>
    </w:p>
    <w:p w14:paraId="3824426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w:t>
      </w:r>
      <w:r>
        <w:rPr>
          <w:rFonts w:eastAsia="Times New Roman" w:cs="Times New Roman"/>
          <w:b/>
          <w:szCs w:val="24"/>
        </w:rPr>
        <w:t xml:space="preserve">ιας): </w:t>
      </w:r>
      <w:r>
        <w:rPr>
          <w:rFonts w:eastAsia="Times New Roman" w:cs="Times New Roman"/>
          <w:szCs w:val="24"/>
        </w:rPr>
        <w:t xml:space="preserve">Τον Δεκέμβρη του 2015, μετά την ανάληψη, λοιπόν, από τον κ. </w:t>
      </w:r>
      <w:proofErr w:type="spellStart"/>
      <w:r>
        <w:rPr>
          <w:rFonts w:eastAsia="Times New Roman" w:cs="Times New Roman"/>
          <w:szCs w:val="24"/>
        </w:rPr>
        <w:t>Κιτσάκο</w:t>
      </w:r>
      <w:proofErr w:type="spellEnd"/>
      <w:r>
        <w:rPr>
          <w:rFonts w:eastAsia="Times New Roman" w:cs="Times New Roman"/>
          <w:szCs w:val="24"/>
        </w:rPr>
        <w:t xml:space="preserve">, υπάρχει η διαχείριση του θέματος. Υπάρχει δεύτερο εξώδικο προς την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A200B4">
        <w:rPr>
          <w:rFonts w:eastAsia="Times New Roman" w:cs="Times New Roman"/>
          <w:szCs w:val="24"/>
        </w:rPr>
        <w:t xml:space="preserve"> </w:t>
      </w:r>
      <w:r>
        <w:rPr>
          <w:rFonts w:eastAsia="Times New Roman" w:cs="Times New Roman"/>
          <w:szCs w:val="24"/>
        </w:rPr>
        <w:t xml:space="preserve">επί κ. </w:t>
      </w:r>
      <w:proofErr w:type="spellStart"/>
      <w:r>
        <w:rPr>
          <w:rFonts w:eastAsia="Times New Roman" w:cs="Times New Roman"/>
          <w:szCs w:val="24"/>
        </w:rPr>
        <w:t>Κιτσάκου</w:t>
      </w:r>
      <w:proofErr w:type="spellEnd"/>
      <w:r>
        <w:rPr>
          <w:rFonts w:eastAsia="Times New Roman" w:cs="Times New Roman"/>
          <w:szCs w:val="24"/>
        </w:rPr>
        <w:t xml:space="preserve">, όπου την καλεί να προχωρήσει στα δέοντα προτού η ΔΕΠΑ προχωρήσει στη διακοπή της παροχής. </w:t>
      </w:r>
    </w:p>
    <w:p w14:paraId="3824426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Καταθέτω το Πρακτικό, το οποίο απειλεί την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D0395A">
        <w:rPr>
          <w:rFonts w:eastAsia="Times New Roman" w:cs="Times New Roman"/>
          <w:szCs w:val="24"/>
        </w:rPr>
        <w:t xml:space="preserve"> </w:t>
      </w:r>
      <w:r>
        <w:rPr>
          <w:rFonts w:eastAsia="Times New Roman" w:cs="Times New Roman"/>
          <w:szCs w:val="24"/>
        </w:rPr>
        <w:t xml:space="preserve">με διακοπή, επί κ. </w:t>
      </w:r>
      <w:proofErr w:type="spellStart"/>
      <w:r>
        <w:rPr>
          <w:rFonts w:eastAsia="Times New Roman" w:cs="Times New Roman"/>
          <w:szCs w:val="24"/>
        </w:rPr>
        <w:t>Κιτσάκου</w:t>
      </w:r>
      <w:proofErr w:type="spellEnd"/>
      <w:r>
        <w:rPr>
          <w:rFonts w:eastAsia="Times New Roman" w:cs="Times New Roman"/>
          <w:szCs w:val="24"/>
        </w:rPr>
        <w:t>.</w:t>
      </w:r>
    </w:p>
    <w:p w14:paraId="3824426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Γεώργιος Σταθάκης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w:t>
      </w:r>
      <w:r>
        <w:rPr>
          <w:rFonts w:eastAsia="Times New Roman" w:cs="Times New Roman"/>
          <w:szCs w:val="24"/>
        </w:rPr>
        <w:t>Στενογραφίας και Πρακτικών της Βουλής)</w:t>
      </w:r>
    </w:p>
    <w:p w14:paraId="3824426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αυτή την ενέργεια γίνεται σαφής, ξεκάθαρη η κατεύθυνση που έχει δοθεί στον κ. </w:t>
      </w:r>
      <w:proofErr w:type="spellStart"/>
      <w:r>
        <w:rPr>
          <w:rFonts w:eastAsia="Times New Roman" w:cs="Times New Roman"/>
          <w:szCs w:val="24"/>
        </w:rPr>
        <w:t>Κιτσάκο</w:t>
      </w:r>
      <w:proofErr w:type="spellEnd"/>
      <w:r>
        <w:rPr>
          <w:rFonts w:eastAsia="Times New Roman" w:cs="Times New Roman"/>
          <w:szCs w:val="24"/>
        </w:rPr>
        <w:t xml:space="preserve"> από την πολιτική ηγεσία -τον κ. Σκουρλέτη- για τη διασφάλιση της ΔΕΠΑ, καθώς έχει μόλις πάρει νωπή εντολή να προχωρήσει προς αυτ</w:t>
      </w:r>
      <w:r>
        <w:rPr>
          <w:rFonts w:eastAsia="Times New Roman" w:cs="Times New Roman"/>
          <w:szCs w:val="24"/>
        </w:rPr>
        <w:t xml:space="preserve">ή την κατεύθυνση. Από την πολιτική ηγεσία είναι σαφές ότι υπάρχει η μέριμνα να </w:t>
      </w:r>
      <w:r>
        <w:rPr>
          <w:rFonts w:eastAsia="Times New Roman" w:cs="Times New Roman"/>
          <w:szCs w:val="24"/>
        </w:rPr>
        <w:lastRenderedPageBreak/>
        <w:t>βρεθεί λύση ούτως ώστε στο μεγάλο αυτό κοινωνικό θέμα -επτακόσιοι εργαζόμενοι κ.λπ</w:t>
      </w:r>
      <w:r>
        <w:rPr>
          <w:rFonts w:eastAsia="Times New Roman" w:cs="Times New Roman"/>
          <w:szCs w:val="24"/>
        </w:rPr>
        <w:t>.</w:t>
      </w:r>
      <w:r>
        <w:rPr>
          <w:rFonts w:eastAsia="Times New Roman" w:cs="Times New Roman"/>
          <w:szCs w:val="24"/>
        </w:rPr>
        <w:t>,- να υπάρξει μια λύση που να διευκολύνει τη λειτουργία της εταιρείας.</w:t>
      </w:r>
    </w:p>
    <w:p w14:paraId="3824426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Πηγαίνω στην τρίτη κατη</w:t>
      </w:r>
      <w:r>
        <w:rPr>
          <w:rFonts w:eastAsia="Times New Roman" w:cs="Times New Roman"/>
          <w:szCs w:val="24"/>
        </w:rPr>
        <w:t xml:space="preserve">γορία σας, περί σχεδίου ανταλλαγής, η οποία δεν πραγματοποιήθηκε ποτέ ως γνωστόν. Άρα, έχουμε ένα φαντασιακό σκάνδαλο. Θα το δούμε, λοιπόν, πώς εξελίχθηκε αυτό. </w:t>
      </w:r>
    </w:p>
    <w:p w14:paraId="3824426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Έχουμε, λοιπόν, συνεδρίαση στις αρχές του 2016 πλέον. Έχουμε διϋπουργική σύσκεψη για το θέμα α</w:t>
      </w:r>
      <w:r>
        <w:rPr>
          <w:rFonts w:eastAsia="Times New Roman" w:cs="Times New Roman"/>
          <w:szCs w:val="24"/>
        </w:rPr>
        <w:t>υτό, προκειμένου να βρεθεί κάποιος τρόπος για να συνεχίσει να λειτουργεί η εταιρεία. Γι’ αυτό δεν έχουμε κα</w:t>
      </w:r>
      <w:r>
        <w:rPr>
          <w:rFonts w:eastAsia="Times New Roman" w:cs="Times New Roman"/>
          <w:szCs w:val="24"/>
        </w:rPr>
        <w:t>μ</w:t>
      </w:r>
      <w:r>
        <w:rPr>
          <w:rFonts w:eastAsia="Times New Roman" w:cs="Times New Roman"/>
          <w:szCs w:val="24"/>
        </w:rPr>
        <w:t xml:space="preserve">μία αναφορά ακόμα είτε της διοίκησης του ΤΑΙΠΕΔ ή άλλων στο θέμα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281DE3">
        <w:rPr>
          <w:rFonts w:eastAsia="Times New Roman" w:cs="Times New Roman"/>
          <w:szCs w:val="24"/>
        </w:rPr>
        <w:t xml:space="preserve">, </w:t>
      </w:r>
      <w:r>
        <w:rPr>
          <w:rFonts w:eastAsia="Times New Roman" w:cs="Times New Roman"/>
          <w:szCs w:val="24"/>
        </w:rPr>
        <w:t xml:space="preserve">καμμία μνεία σε πρόταση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281DE3">
        <w:rPr>
          <w:rFonts w:eastAsia="Times New Roman" w:cs="Times New Roman"/>
          <w:szCs w:val="24"/>
        </w:rPr>
        <w:t xml:space="preserve"> </w:t>
      </w:r>
      <w:r>
        <w:rPr>
          <w:rFonts w:eastAsia="Times New Roman" w:cs="Times New Roman"/>
          <w:szCs w:val="24"/>
        </w:rPr>
        <w:t xml:space="preserve">εκείνη την περίοδο -αρχές του 2016- </w:t>
      </w:r>
      <w:r>
        <w:rPr>
          <w:rFonts w:eastAsia="Times New Roman" w:cs="Times New Roman"/>
          <w:szCs w:val="24"/>
        </w:rPr>
        <w:t>που να εγείρει αυτά τα θέματα.</w:t>
      </w:r>
    </w:p>
    <w:p w14:paraId="3824426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Πάμε τώρα στην ουσία. Ο κ. </w:t>
      </w:r>
      <w:proofErr w:type="spellStart"/>
      <w:r>
        <w:rPr>
          <w:rFonts w:eastAsia="Times New Roman" w:cs="Times New Roman"/>
          <w:szCs w:val="24"/>
        </w:rPr>
        <w:t>Κιτσάκος</w:t>
      </w:r>
      <w:proofErr w:type="spellEnd"/>
      <w:r>
        <w:rPr>
          <w:rFonts w:eastAsia="Times New Roman" w:cs="Times New Roman"/>
          <w:szCs w:val="24"/>
        </w:rPr>
        <w:t xml:space="preserve"> από τις 15-3-2016 επανέρχεται στο θέμα των ακινήτων, στη διερεύνηση ενός σεναρίου περί ακινήτων. Υπενθυμίζω ότι το σχέδιο περί δυνατότητας </w:t>
      </w:r>
      <w:r>
        <w:rPr>
          <w:rFonts w:eastAsia="Times New Roman" w:cs="Times New Roman"/>
          <w:szCs w:val="24"/>
        </w:rPr>
        <w:lastRenderedPageBreak/>
        <w:t>συμψηφισμού χρεών με ακίνητα προϋπάρχει από την πρ</w:t>
      </w:r>
      <w:r>
        <w:rPr>
          <w:rFonts w:eastAsia="Times New Roman" w:cs="Times New Roman"/>
          <w:szCs w:val="24"/>
        </w:rPr>
        <w:t xml:space="preserve">οηγούμενη διοίκηση της ΔΕΠΑ. Δεν είναι μόνο του κ. </w:t>
      </w:r>
      <w:proofErr w:type="spellStart"/>
      <w:r>
        <w:rPr>
          <w:rFonts w:eastAsia="Times New Roman" w:cs="Times New Roman"/>
          <w:szCs w:val="24"/>
        </w:rPr>
        <w:t>Κιτσάκου</w:t>
      </w:r>
      <w:proofErr w:type="spellEnd"/>
      <w:r>
        <w:rPr>
          <w:rFonts w:eastAsia="Times New Roman" w:cs="Times New Roman"/>
          <w:szCs w:val="24"/>
        </w:rPr>
        <w:t xml:space="preserve">. Προϋπάρχει ως μία ιδέα. </w:t>
      </w:r>
    </w:p>
    <w:p w14:paraId="3824426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Εμπλοκή τώρα του σχεδίου. Πριν ξεκινήσει η συζήτηση, λοιπόν, στις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γίνεται παραλαβή του εγγράφου της Αρχής Καταπολέμησης Νομιμοποίησης Εσόδων από Εγκληματικές Δ</w:t>
      </w:r>
      <w:r>
        <w:rPr>
          <w:rFonts w:eastAsia="Times New Roman" w:cs="Times New Roman"/>
          <w:szCs w:val="24"/>
        </w:rPr>
        <w:t>ραστηριότητες, όπου απαγορεύεται η εκποίηση ή η μεταβίβαση ακινήτων της εταιρείας διότι είναι δεσμευμένα. Άρα, δεν προλάβαμε να ξεκινήσουμε στις 15</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και στις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γίνεται η ενημέρωση ότι τέτοιο σχέδιο είναι αδύνατο ακόμα και αν υπήρχε οποιαδήποτ</w:t>
      </w:r>
      <w:r>
        <w:rPr>
          <w:rFonts w:eastAsia="Times New Roman" w:cs="Times New Roman"/>
          <w:szCs w:val="24"/>
        </w:rPr>
        <w:t>ε πιθανότητα, διότι τα ακίνητα είναι δεσμευμένα. Στις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2016. Είναι καλοκαίρι δηλαδή. Φοβερό σχέδιο. </w:t>
      </w:r>
    </w:p>
    <w:p w14:paraId="3824427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Συνεχίζουμε. Μπορώ να συνεχίσω από εκεί και πέρα: Το 2017 πλέον και πριν από την απόλυση του κ. </w:t>
      </w:r>
      <w:proofErr w:type="spellStart"/>
      <w:r>
        <w:rPr>
          <w:rFonts w:eastAsia="Times New Roman" w:cs="Times New Roman"/>
          <w:szCs w:val="24"/>
        </w:rPr>
        <w:t>Κιτσάκου</w:t>
      </w:r>
      <w:proofErr w:type="spellEnd"/>
      <w:r>
        <w:rPr>
          <w:rFonts w:eastAsia="Times New Roman" w:cs="Times New Roman"/>
          <w:szCs w:val="24"/>
        </w:rPr>
        <w:t xml:space="preserve"> -έχω όλα τα Πρακτικά- σε κανένα διοικητικό συμ</w:t>
      </w:r>
      <w:r>
        <w:rPr>
          <w:rFonts w:eastAsia="Times New Roman" w:cs="Times New Roman"/>
          <w:szCs w:val="24"/>
        </w:rPr>
        <w:t>βούλιο, σε καμ</w:t>
      </w:r>
      <w:r>
        <w:rPr>
          <w:rFonts w:eastAsia="Times New Roman" w:cs="Times New Roman"/>
          <w:szCs w:val="24"/>
        </w:rPr>
        <w:t>μ</w:t>
      </w:r>
      <w:r>
        <w:rPr>
          <w:rFonts w:eastAsia="Times New Roman" w:cs="Times New Roman"/>
          <w:szCs w:val="24"/>
        </w:rPr>
        <w:t>ία γενική συνέλευση, σε κα</w:t>
      </w:r>
      <w:r>
        <w:rPr>
          <w:rFonts w:eastAsia="Times New Roman" w:cs="Times New Roman"/>
          <w:szCs w:val="24"/>
        </w:rPr>
        <w:t>μ</w:t>
      </w:r>
      <w:r>
        <w:rPr>
          <w:rFonts w:eastAsia="Times New Roman" w:cs="Times New Roman"/>
          <w:szCs w:val="24"/>
        </w:rPr>
        <w:t xml:space="preserve">μία κυβερνητική εντολή, δεν υπάρχει το πράσινο φως για μια τέτοια συζήτηση και για το σχέδιο αυτό. </w:t>
      </w:r>
    </w:p>
    <w:p w14:paraId="3824427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μπορώ να σας καταθέσω όλα τα </w:t>
      </w:r>
      <w:r>
        <w:rPr>
          <w:rFonts w:eastAsia="Times New Roman" w:cs="Times New Roman"/>
          <w:szCs w:val="24"/>
        </w:rPr>
        <w:t>π</w:t>
      </w:r>
      <w:r>
        <w:rPr>
          <w:rFonts w:eastAsia="Times New Roman" w:cs="Times New Roman"/>
          <w:szCs w:val="24"/>
        </w:rPr>
        <w:t xml:space="preserve">ρακτικά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w:t>
      </w:r>
      <w:r>
        <w:rPr>
          <w:rFonts w:eastAsia="Times New Roman" w:cs="Times New Roman"/>
          <w:szCs w:val="24"/>
        </w:rPr>
        <w:t>,</w:t>
      </w:r>
      <w:r>
        <w:rPr>
          <w:rFonts w:eastAsia="Times New Roman" w:cs="Times New Roman"/>
          <w:szCs w:val="24"/>
        </w:rPr>
        <w:t xml:space="preserve"> που άπτονται αυτού του θέματος. Σ</w:t>
      </w:r>
      <w:r>
        <w:rPr>
          <w:rFonts w:eastAsia="Times New Roman" w:cs="Times New Roman"/>
          <w:szCs w:val="24"/>
        </w:rPr>
        <w:t>ας τα καταθέτω, λοιπόν -18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1016, 15</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2016, 6</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1016- για να σας καταδείξω ότι δεν υπάρχει σε καμ</w:t>
      </w:r>
      <w:r>
        <w:rPr>
          <w:rFonts w:eastAsia="Times New Roman" w:cs="Times New Roman"/>
          <w:szCs w:val="24"/>
        </w:rPr>
        <w:t>μ</w:t>
      </w:r>
      <w:r>
        <w:rPr>
          <w:rFonts w:eastAsia="Times New Roman" w:cs="Times New Roman"/>
          <w:szCs w:val="24"/>
        </w:rPr>
        <w:t>ία από αυτές τις συνεδριάσεις η αναφορά ότι αυτό το σχέδιο μπορεί ή πρέπει να προχωρήσει.</w:t>
      </w:r>
    </w:p>
    <w:p w14:paraId="3824427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Γεώργιος Σταθάκης</w:t>
      </w:r>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824427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Είναι έξι συζητήσεις όπου έρχεται το θέμα. Δεν υπάρχει κα</w:t>
      </w:r>
      <w:r>
        <w:rPr>
          <w:rFonts w:eastAsia="Times New Roman" w:cs="Times New Roman"/>
          <w:szCs w:val="24"/>
        </w:rPr>
        <w:t>μ</w:t>
      </w:r>
      <w:r>
        <w:rPr>
          <w:rFonts w:eastAsia="Times New Roman" w:cs="Times New Roman"/>
          <w:szCs w:val="24"/>
        </w:rPr>
        <w:t>μία απόφαση, κα</w:t>
      </w:r>
      <w:r>
        <w:rPr>
          <w:rFonts w:eastAsia="Times New Roman" w:cs="Times New Roman"/>
          <w:szCs w:val="24"/>
        </w:rPr>
        <w:t>μ</w:t>
      </w:r>
      <w:r>
        <w:rPr>
          <w:rFonts w:eastAsia="Times New Roman" w:cs="Times New Roman"/>
          <w:szCs w:val="24"/>
        </w:rPr>
        <w:t>μία συζήτηση.</w:t>
      </w:r>
    </w:p>
    <w:p w14:paraId="3824427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Φτάν</w:t>
      </w:r>
      <w:r>
        <w:rPr>
          <w:rFonts w:eastAsia="Times New Roman" w:cs="Times New Roman"/>
          <w:szCs w:val="24"/>
        </w:rPr>
        <w:t xml:space="preserve">ουμε στην περίφημη συνεδρίαση. Έχω φτάσει στο 2016; Έχω πολλά να σας καταθέσω. Στο 2014 είμαι ακόμα. </w:t>
      </w:r>
    </w:p>
    <w:p w14:paraId="3824427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Τον Μάρτιο του 2017, λοιπόν, ο κ. </w:t>
      </w:r>
      <w:proofErr w:type="spellStart"/>
      <w:r>
        <w:rPr>
          <w:rFonts w:eastAsia="Times New Roman" w:cs="Times New Roman"/>
          <w:szCs w:val="24"/>
        </w:rPr>
        <w:t>Κιτσάκος</w:t>
      </w:r>
      <w:proofErr w:type="spellEnd"/>
      <w:r>
        <w:rPr>
          <w:rFonts w:eastAsia="Times New Roman" w:cs="Times New Roman"/>
          <w:szCs w:val="24"/>
        </w:rPr>
        <w:t xml:space="preserve"> ενημερώνει. Αναφέρομαι στην κατηγορία περί οικονομικών, αστυνομίας, κ.λπ., και αν το Υπουργείο ήταν σε επίγνωση</w:t>
      </w:r>
      <w:r>
        <w:rPr>
          <w:rFonts w:eastAsia="Times New Roman" w:cs="Times New Roman"/>
          <w:szCs w:val="24"/>
        </w:rPr>
        <w:t xml:space="preserve"> ή όχι. Στις 15</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lastRenderedPageBreak/>
        <w:t xml:space="preserve">2017 με επιστολή μου προς τη ΔΕΠΑ ζητάω εβδομαδιαία ενημέρωση σχετικά με τις οφειλές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E57E47">
        <w:rPr>
          <w:rFonts w:eastAsia="Times New Roman" w:cs="Times New Roman"/>
          <w:szCs w:val="24"/>
        </w:rPr>
        <w:t xml:space="preserve">. </w:t>
      </w:r>
      <w:r>
        <w:rPr>
          <w:rFonts w:eastAsia="Times New Roman" w:cs="Times New Roman"/>
          <w:szCs w:val="24"/>
        </w:rPr>
        <w:t xml:space="preserve">Επαναλαμβάνω, στις 15 Μαρτίου 2017 ζητάω εβδομαδιαία ενημέρωση σχετικά με τις οφειλές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Λίγο μετά -αναφέρομαι στις 8</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 πραγμα</w:t>
      </w:r>
      <w:r>
        <w:rPr>
          <w:rFonts w:eastAsia="Times New Roman" w:cs="Times New Roman"/>
          <w:szCs w:val="24"/>
        </w:rPr>
        <w:t xml:space="preserve">τοποίησε συνάντηση με το ΥΠΕΝ, όπου τον ενημέρωσα </w:t>
      </w:r>
      <w:r>
        <w:rPr>
          <w:rFonts w:eastAsia="Times New Roman" w:cs="Times New Roman"/>
          <w:szCs w:val="24"/>
        </w:rPr>
        <w:t xml:space="preserve">σχετικά με </w:t>
      </w:r>
      <w:r>
        <w:rPr>
          <w:rFonts w:eastAsia="Times New Roman" w:cs="Times New Roman"/>
          <w:szCs w:val="24"/>
        </w:rPr>
        <w:t>το σχέδιο</w:t>
      </w:r>
      <w:r w:rsidRPr="00196DD4">
        <w:rPr>
          <w:rFonts w:eastAsia="Times New Roman" w:cs="Times New Roman"/>
          <w:szCs w:val="24"/>
        </w:rPr>
        <w:t xml:space="preserve"> </w:t>
      </w:r>
      <w:proofErr w:type="spellStart"/>
      <w:r>
        <w:rPr>
          <w:rFonts w:eastAsia="Times New Roman" w:cs="Times New Roman"/>
          <w:szCs w:val="24"/>
          <w:lang w:val="en-US"/>
        </w:rPr>
        <w:t>MoU</w:t>
      </w:r>
      <w:proofErr w:type="spellEnd"/>
      <w:r w:rsidRPr="00196DD4">
        <w:rPr>
          <w:rFonts w:eastAsia="Times New Roman" w:cs="Times New Roman"/>
          <w:szCs w:val="24"/>
        </w:rPr>
        <w:t>.</w:t>
      </w:r>
      <w:r>
        <w:rPr>
          <w:rFonts w:eastAsia="Times New Roman" w:cs="Times New Roman"/>
          <w:szCs w:val="24"/>
        </w:rPr>
        <w:t xml:space="preserve"> Ο ΥΠΕΝ του είπε ότι δεν έχει κα</w:t>
      </w:r>
      <w:r>
        <w:rPr>
          <w:rFonts w:eastAsia="Times New Roman" w:cs="Times New Roman"/>
          <w:szCs w:val="24"/>
        </w:rPr>
        <w:t>μ</w:t>
      </w:r>
      <w:r>
        <w:rPr>
          <w:rFonts w:eastAsia="Times New Roman" w:cs="Times New Roman"/>
          <w:szCs w:val="24"/>
        </w:rPr>
        <w:t>μία πιθανότητα λειτουργίας και του ζήτησε να έχει επιχειρηματικό σχέδιο. Στην περίπτωση που ένα ακίνητο θεωρούσε ότι ήταν ενδιαφέρον για τη ΔΕΠΑ, πρ</w:t>
      </w:r>
      <w:r>
        <w:rPr>
          <w:rFonts w:eastAsia="Times New Roman" w:cs="Times New Roman"/>
          <w:szCs w:val="24"/>
        </w:rPr>
        <w:t xml:space="preserve">έπει να έχει και επιχειρησιακό σχέδιο, το οποίο και να ετοιμάσει. Στην ουσία, να εξηγήσει γιατί αυτή η κίνηση θα είχε οποιοδήποτε ενδιαφέρον για τη ΔΕΠΑ. Ο κ. </w:t>
      </w:r>
      <w:proofErr w:type="spellStart"/>
      <w:r>
        <w:rPr>
          <w:rFonts w:eastAsia="Times New Roman" w:cs="Times New Roman"/>
          <w:szCs w:val="24"/>
        </w:rPr>
        <w:t>Κιτσάκος</w:t>
      </w:r>
      <w:proofErr w:type="spellEnd"/>
      <w:r>
        <w:rPr>
          <w:rFonts w:eastAsia="Times New Roman" w:cs="Times New Roman"/>
          <w:szCs w:val="24"/>
        </w:rPr>
        <w:t xml:space="preserve"> αρνήθηκε καθώς δήλωσε ότι σχετικό σχέδιο θα γίνει μόνο στην περίπτωση</w:t>
      </w:r>
      <w:r>
        <w:rPr>
          <w:rFonts w:eastAsia="Times New Roman" w:cs="Times New Roman"/>
          <w:szCs w:val="24"/>
        </w:rPr>
        <w:t>,</w:t>
      </w:r>
      <w:r>
        <w:rPr>
          <w:rFonts w:eastAsia="Times New Roman" w:cs="Times New Roman"/>
          <w:szCs w:val="24"/>
        </w:rPr>
        <w:t xml:space="preserve"> που προκύψει ως ε</w:t>
      </w:r>
      <w:r>
        <w:rPr>
          <w:rFonts w:eastAsia="Times New Roman" w:cs="Times New Roman"/>
          <w:szCs w:val="24"/>
        </w:rPr>
        <w:t xml:space="preserve">φικτή η συνολική λύση. Εκ των πραγμάτων, στην ίδια συνεδρίαση αποφασίζεται η σύγκληση έκτακτης γενικής συνέλευσης των μετόχων για τις οφειλές των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Φτάνουμε στην περίφημη γενική συνέλευση του 2017. </w:t>
      </w:r>
    </w:p>
    <w:p w14:paraId="3824427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Τι γίνεται στην περίφημη γενική συνέλευση του 2017;</w:t>
      </w:r>
      <w:r>
        <w:rPr>
          <w:rFonts w:eastAsia="Times New Roman" w:cs="Times New Roman"/>
          <w:szCs w:val="24"/>
        </w:rPr>
        <w:t xml:space="preserve"> Ανακεφαλαιώνω μέχρι στιγμής για να μην χάσουμε τη ροή των </w:t>
      </w:r>
      <w:r>
        <w:rPr>
          <w:rFonts w:eastAsia="Times New Roman" w:cs="Times New Roman"/>
          <w:szCs w:val="24"/>
        </w:rPr>
        <w:lastRenderedPageBreak/>
        <w:t xml:space="preserve">πραγμάτων. Για ένα διάστημα τεσσάρων, πέντε μηνών και πριν από την επίσημη ενημέρωση από την Αρχή Προστασίας Μαύρου Χρήματος, υπήρξε μια συζήτηση από τον κ. </w:t>
      </w:r>
      <w:proofErr w:type="spellStart"/>
      <w:r>
        <w:rPr>
          <w:rFonts w:eastAsia="Times New Roman" w:cs="Times New Roman"/>
          <w:szCs w:val="24"/>
        </w:rPr>
        <w:t>Κιτσάκο</w:t>
      </w:r>
      <w:proofErr w:type="spellEnd"/>
      <w:r>
        <w:rPr>
          <w:rFonts w:eastAsia="Times New Roman" w:cs="Times New Roman"/>
          <w:szCs w:val="24"/>
        </w:rPr>
        <w:t xml:space="preserve"> για αυτό το θέμα.</w:t>
      </w:r>
      <w:r w:rsidRPr="005D224B">
        <w:rPr>
          <w:rFonts w:eastAsia="Times New Roman" w:cs="Times New Roman"/>
          <w:szCs w:val="24"/>
        </w:rPr>
        <w:t xml:space="preserve"> </w:t>
      </w:r>
    </w:p>
    <w:p w14:paraId="38244277" w14:textId="77777777" w:rsidR="00D035B1" w:rsidRDefault="005B20CE">
      <w:pPr>
        <w:spacing w:line="600" w:lineRule="auto"/>
        <w:ind w:firstLine="720"/>
        <w:jc w:val="both"/>
        <w:rPr>
          <w:rFonts w:eastAsia="Times New Roman"/>
          <w:szCs w:val="24"/>
        </w:rPr>
      </w:pPr>
      <w:r>
        <w:rPr>
          <w:rFonts w:eastAsia="Times New Roman"/>
          <w:szCs w:val="24"/>
        </w:rPr>
        <w:t>Αυτή η συζήτη</w:t>
      </w:r>
      <w:r>
        <w:rPr>
          <w:rFonts w:eastAsia="Times New Roman"/>
          <w:szCs w:val="24"/>
        </w:rPr>
        <w:t xml:space="preserve">ση πρακτικά έκλεισε μόλις έγινε η ενημέρωση για την αδυναμία ενός τέτοιου εγχειρήματος και επανερχόμαστε πλέον στα μέσα του 2017, στη γενική συνέλευση η οποία πήρε και τις οριστικές αποφάσεις. </w:t>
      </w:r>
    </w:p>
    <w:p w14:paraId="38244278" w14:textId="77777777" w:rsidR="00D035B1" w:rsidRDefault="005B20CE">
      <w:pPr>
        <w:spacing w:line="600" w:lineRule="auto"/>
        <w:ind w:firstLine="720"/>
        <w:jc w:val="both"/>
        <w:rPr>
          <w:rFonts w:eastAsia="Times New Roman"/>
          <w:szCs w:val="24"/>
        </w:rPr>
      </w:pPr>
      <w:r>
        <w:rPr>
          <w:rFonts w:eastAsia="Times New Roman"/>
          <w:szCs w:val="24"/>
        </w:rPr>
        <w:t xml:space="preserve">Να δούμε τι αποφασίσαμε σε αυτή τη συνέλευση: </w:t>
      </w:r>
      <w:proofErr w:type="spellStart"/>
      <w:r>
        <w:rPr>
          <w:rFonts w:eastAsia="Times New Roman"/>
          <w:szCs w:val="24"/>
        </w:rPr>
        <w:t>Αυστηροποίηση</w:t>
      </w:r>
      <w:proofErr w:type="spellEnd"/>
      <w:r>
        <w:rPr>
          <w:rFonts w:eastAsia="Times New Roman"/>
          <w:szCs w:val="24"/>
        </w:rPr>
        <w:t xml:space="preserve"> τω</w:t>
      </w:r>
      <w:r>
        <w:rPr>
          <w:rFonts w:eastAsia="Times New Roman"/>
          <w:szCs w:val="24"/>
        </w:rPr>
        <w:t xml:space="preserve">ν μέτρων πληρωμής από 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προς τη ΔΕΠΑ. Στη συνέλευση, δηλαδή, των μετόχων στις 17</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2017 -σχετικό του </w:t>
      </w:r>
      <w:r>
        <w:rPr>
          <w:rFonts w:eastAsia="Times New Roman"/>
          <w:szCs w:val="24"/>
        </w:rPr>
        <w:t>’</w:t>
      </w:r>
      <w:r>
        <w:rPr>
          <w:rFonts w:eastAsia="Times New Roman"/>
          <w:szCs w:val="24"/>
        </w:rPr>
        <w:t xml:space="preserve">15, του ’16- αποφασίζεται ότι πρέπει 50% να πληρώνονται μετρητά και 50% μεταχρονολογημένες επιταγές. </w:t>
      </w:r>
    </w:p>
    <w:p w14:paraId="38244279" w14:textId="77777777" w:rsidR="00D035B1" w:rsidRDefault="005B20CE">
      <w:pPr>
        <w:spacing w:line="600" w:lineRule="auto"/>
        <w:ind w:firstLine="720"/>
        <w:jc w:val="both"/>
        <w:rPr>
          <w:rFonts w:eastAsia="Times New Roman"/>
          <w:szCs w:val="24"/>
        </w:rPr>
      </w:pPr>
      <w:r>
        <w:rPr>
          <w:rFonts w:eastAsia="Times New Roman"/>
          <w:szCs w:val="24"/>
        </w:rPr>
        <w:t xml:space="preserve">Όσον αφορά σε αυτή την απόφαση </w:t>
      </w:r>
      <w:proofErr w:type="spellStart"/>
      <w:r>
        <w:rPr>
          <w:rFonts w:eastAsia="Times New Roman"/>
          <w:szCs w:val="24"/>
        </w:rPr>
        <w:t>αυστηροποίησης</w:t>
      </w:r>
      <w:proofErr w:type="spellEnd"/>
      <w:r>
        <w:rPr>
          <w:rFonts w:eastAsia="Times New Roman"/>
          <w:szCs w:val="24"/>
        </w:rPr>
        <w:t xml:space="preserve"> θέλω να πω το εξής: Άρα, καλό όλο αυτό το σύστημα που ήθελε να ευνοήσει τον Λαυρεντιάδη, που τον διευκόλυνε -δεν θυμάμαι τα ονόματα όλων όσων αναφέρατε, των δικηγόρων, των παρα</w:t>
      </w:r>
      <w:r>
        <w:rPr>
          <w:rFonts w:eastAsia="Times New Roman"/>
          <w:szCs w:val="24"/>
        </w:rPr>
        <w:lastRenderedPageBreak/>
        <w:t>τρεχάμενων, των συμμαθητών, υψηλών αμοιβών- αλλά το ρεζουμέ αυτής</w:t>
      </w:r>
      <w:r>
        <w:rPr>
          <w:rFonts w:eastAsia="Times New Roman"/>
          <w:szCs w:val="24"/>
        </w:rPr>
        <w:t xml:space="preserve"> της ιστορίας ήταν μια τρύπα στο νερό. Δεν δούλεψε τίποτα. Γιατί πάμε στη γενική συνέλευση των μετόχων -οι μέτοχοι, εμείς δηλαδή, το ΤΑΙΠΕΔ κ.λπ.- και λέμε </w:t>
      </w:r>
      <w:proofErr w:type="spellStart"/>
      <w:r>
        <w:rPr>
          <w:rFonts w:eastAsia="Times New Roman"/>
          <w:szCs w:val="24"/>
        </w:rPr>
        <w:t>αυστηροποίηση</w:t>
      </w:r>
      <w:proofErr w:type="spellEnd"/>
      <w:r>
        <w:rPr>
          <w:rFonts w:eastAsia="Times New Roman"/>
          <w:szCs w:val="24"/>
        </w:rPr>
        <w:t xml:space="preserve"> του τρόπου πληρωμής της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προς τη ΔΕΠΑ προκειμένου να υπερασπιστούμε τη ΔΕΠΑ. </w:t>
      </w:r>
    </w:p>
    <w:p w14:paraId="3824427A" w14:textId="77777777" w:rsidR="00D035B1" w:rsidRDefault="005B20CE">
      <w:pPr>
        <w:spacing w:line="600" w:lineRule="auto"/>
        <w:ind w:firstLine="720"/>
        <w:jc w:val="both"/>
        <w:rPr>
          <w:rFonts w:eastAsia="Times New Roman"/>
          <w:szCs w:val="24"/>
        </w:rPr>
      </w:pPr>
      <w:r>
        <w:rPr>
          <w:rFonts w:eastAsia="Times New Roman"/>
          <w:szCs w:val="24"/>
        </w:rPr>
        <w:t>Τι</w:t>
      </w:r>
      <w:r>
        <w:rPr>
          <w:rFonts w:eastAsia="Times New Roman"/>
          <w:szCs w:val="24"/>
        </w:rPr>
        <w:t xml:space="preserve"> συμβαίνει την </w:t>
      </w:r>
      <w:proofErr w:type="spellStart"/>
      <w:r>
        <w:rPr>
          <w:rFonts w:eastAsia="Times New Roman"/>
          <w:szCs w:val="24"/>
        </w:rPr>
        <w:t>επαύριο</w:t>
      </w:r>
      <w:proofErr w:type="spellEnd"/>
      <w:r>
        <w:rPr>
          <w:rFonts w:eastAsia="Times New Roman"/>
          <w:szCs w:val="24"/>
        </w:rPr>
        <w:t xml:space="preserve">, λοιπόν, αυτής της </w:t>
      </w:r>
      <w:proofErr w:type="spellStart"/>
      <w:r>
        <w:rPr>
          <w:rFonts w:eastAsia="Times New Roman"/>
          <w:szCs w:val="24"/>
        </w:rPr>
        <w:t>αυστηροποίησης</w:t>
      </w:r>
      <w:proofErr w:type="spellEnd"/>
      <w:r>
        <w:rPr>
          <w:rFonts w:eastAsia="Times New Roman"/>
          <w:szCs w:val="24"/>
        </w:rPr>
        <w:t xml:space="preserve"> κι αφού έχει τελειώσει το σχέδιο περί ακινήτων στα μέσα του 2017; Προσφεύγει η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στο δικαστήριο κατά της απόφασης της γενικής συνέλευσης της ΔΕΠΑ. Το δικαστήριο παίρνει δυο αποφάσεις. Το δικαστή</w:t>
      </w:r>
      <w:r>
        <w:rPr>
          <w:rFonts w:eastAsia="Times New Roman"/>
          <w:szCs w:val="24"/>
        </w:rPr>
        <w:t>ριο! Ούτε η Κυβέρνηση, ούτε οι παρατρεχάμενοι. Πρώτον</w:t>
      </w:r>
      <w:r>
        <w:rPr>
          <w:rFonts w:eastAsia="Times New Roman"/>
          <w:szCs w:val="24"/>
        </w:rPr>
        <w:t>:</w:t>
      </w:r>
      <w:r>
        <w:rPr>
          <w:rFonts w:eastAsia="Times New Roman"/>
          <w:szCs w:val="24"/>
        </w:rPr>
        <w:t xml:space="preserve"> «Να συνεχίσετε να δέχεστε 100% μεταχρονολογημένες επιταγές και να συνεχίσετε να παρέχετε αέριο στην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Ακυρώνει, δηλαδή, το δικαστήριο, με αποφάσεις, του δυο επιλογές </w:t>
      </w:r>
      <w:proofErr w:type="spellStart"/>
      <w:r>
        <w:rPr>
          <w:rFonts w:eastAsia="Times New Roman"/>
          <w:szCs w:val="24"/>
        </w:rPr>
        <w:t>αυστηροποίησης</w:t>
      </w:r>
      <w:proofErr w:type="spellEnd"/>
      <w:r>
        <w:rPr>
          <w:rFonts w:eastAsia="Times New Roman"/>
          <w:szCs w:val="24"/>
        </w:rPr>
        <w:t xml:space="preserve"> που έκανε η Κ</w:t>
      </w:r>
      <w:r>
        <w:rPr>
          <w:rFonts w:eastAsia="Times New Roman"/>
          <w:szCs w:val="24"/>
        </w:rPr>
        <w:t>υβέρνηση και μια για την οποία μας κατηγορείτε γιατί δεν κόψαμε το αέριο. Έχουμε δυο δικαστικές αποφάσεις.</w:t>
      </w:r>
    </w:p>
    <w:p w14:paraId="3824427B" w14:textId="77777777" w:rsidR="00D035B1" w:rsidRDefault="005B20CE">
      <w:pPr>
        <w:spacing w:line="600" w:lineRule="auto"/>
        <w:ind w:firstLine="720"/>
        <w:jc w:val="both"/>
        <w:rPr>
          <w:rFonts w:eastAsia="Times New Roman"/>
          <w:szCs w:val="24"/>
        </w:rPr>
      </w:pPr>
      <w:r>
        <w:rPr>
          <w:rFonts w:eastAsia="Times New Roman"/>
          <w:szCs w:val="24"/>
        </w:rPr>
        <w:t>Τι προτείνει η Νέα Δημοκρατία να έκανε η ΔΕΠΑ τον Ιούλιο του 2017; Να κόβαμε το φυσικό αέριο;</w:t>
      </w:r>
    </w:p>
    <w:p w14:paraId="3824427C" w14:textId="77777777" w:rsidR="00D035B1" w:rsidRDefault="005B20CE">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Έχετε την απόφαση; </w:t>
      </w:r>
    </w:p>
    <w:p w14:paraId="3824427D" w14:textId="77777777" w:rsidR="00D035B1" w:rsidRDefault="005B20CE">
      <w:pPr>
        <w:spacing w:line="600" w:lineRule="auto"/>
        <w:ind w:firstLine="720"/>
        <w:jc w:val="both"/>
        <w:rPr>
          <w:rFonts w:eastAsia="Times New Roman"/>
          <w:szCs w:val="24"/>
        </w:rPr>
      </w:pPr>
      <w:r>
        <w:rPr>
          <w:rFonts w:eastAsia="Times New Roman"/>
          <w:b/>
          <w:szCs w:val="24"/>
        </w:rPr>
        <w:t>ΓΕΩΡΓΙΟΣ ΣΤΑΘΑΚΗ</w:t>
      </w:r>
      <w:r>
        <w:rPr>
          <w:rFonts w:eastAsia="Times New Roman"/>
          <w:b/>
          <w:szCs w:val="24"/>
        </w:rPr>
        <w:t>Σ (Υπουργός Περιβάλλοντος κι Ενέργειας):</w:t>
      </w:r>
      <w:r>
        <w:rPr>
          <w:rFonts w:eastAsia="Times New Roman"/>
          <w:szCs w:val="24"/>
        </w:rPr>
        <w:t xml:space="preserve"> Βεβαίως και έχουμε τις αποφάσεις.</w:t>
      </w:r>
    </w:p>
    <w:p w14:paraId="3824427E" w14:textId="77777777" w:rsidR="00D035B1" w:rsidRDefault="005B20CE">
      <w:pPr>
        <w:spacing w:line="600" w:lineRule="auto"/>
        <w:ind w:firstLine="720"/>
        <w:jc w:val="both"/>
        <w:rPr>
          <w:rFonts w:eastAsia="Times New Roman"/>
          <w:szCs w:val="24"/>
        </w:rPr>
      </w:pPr>
      <w:r>
        <w:rPr>
          <w:rFonts w:eastAsia="Times New Roman"/>
          <w:szCs w:val="24"/>
        </w:rPr>
        <w:t xml:space="preserve">Να μη δεχόμαστε τις μεταχρονολογημένες επιταγές; </w:t>
      </w:r>
    </w:p>
    <w:p w14:paraId="3824427F" w14:textId="77777777" w:rsidR="00D035B1" w:rsidRDefault="005B20CE">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Την καταθέτετε; </w:t>
      </w:r>
    </w:p>
    <w:p w14:paraId="38244280" w14:textId="77777777" w:rsidR="00D035B1" w:rsidRDefault="005B20CE">
      <w:pPr>
        <w:spacing w:line="600" w:lineRule="auto"/>
        <w:ind w:firstLine="720"/>
        <w:jc w:val="both"/>
        <w:rPr>
          <w:rFonts w:eastAsia="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Έκτοτε –θα τα πει ο κ. Καλογήρου- αρχί</w:t>
      </w:r>
      <w:r>
        <w:rPr>
          <w:rFonts w:eastAsia="Times New Roman"/>
          <w:szCs w:val="24"/>
        </w:rPr>
        <w:t>ζει μια δικαστική διαμάχη. Αν η απόφαση που βγήκε στην Καβάλα, αν η απόφαση που έπρεπε να βγει στην Αθήνα, αν το δεύτερο πρωτοδικείο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Δεν μπορώ να ασχοληθώ μ’ αυτά, γιατί είναι νομικά θέματα. Δεν τα καταλαβαίνω κιόλας.</w:t>
      </w:r>
    </w:p>
    <w:p w14:paraId="38244281" w14:textId="77777777" w:rsidR="00D035B1" w:rsidRDefault="005B20CE">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Επειδή εγώ τ</w:t>
      </w:r>
      <w:r>
        <w:rPr>
          <w:rFonts w:eastAsia="Times New Roman"/>
          <w:szCs w:val="24"/>
        </w:rPr>
        <w:t xml:space="preserve">α καταλαβαίνω, δεν τα καταθέτετε; </w:t>
      </w:r>
    </w:p>
    <w:p w14:paraId="38244282" w14:textId="77777777" w:rsidR="00D035B1" w:rsidRDefault="005B20CE">
      <w:pPr>
        <w:spacing w:line="600" w:lineRule="auto"/>
        <w:ind w:firstLine="720"/>
        <w:jc w:val="both"/>
        <w:rPr>
          <w:rFonts w:eastAsia="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Υπενθυμίζω το κομβικό σημείο. </w:t>
      </w:r>
    </w:p>
    <w:p w14:paraId="38244283" w14:textId="77777777" w:rsidR="00D035B1" w:rsidRDefault="005B20CE">
      <w:pPr>
        <w:spacing w:line="600" w:lineRule="auto"/>
        <w:ind w:firstLine="720"/>
        <w:jc w:val="both"/>
        <w:rPr>
          <w:rFonts w:eastAsia="Times New Roman"/>
          <w:szCs w:val="24"/>
        </w:rPr>
      </w:pPr>
      <w:r>
        <w:rPr>
          <w:rFonts w:eastAsia="Times New Roman"/>
          <w:szCs w:val="24"/>
        </w:rPr>
        <w:t>Η γενική συνέλευση στις 12</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2017 αποφασίζει προεξόφληση κάθε προμήθειας της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με μετρητά κατά 50% και </w:t>
      </w:r>
      <w:r>
        <w:rPr>
          <w:rFonts w:eastAsia="Times New Roman"/>
          <w:szCs w:val="24"/>
        </w:rPr>
        <w:lastRenderedPageBreak/>
        <w:t>50% μεταχρονολογημένες κα</w:t>
      </w:r>
      <w:r>
        <w:rPr>
          <w:rFonts w:eastAsia="Times New Roman"/>
          <w:szCs w:val="24"/>
        </w:rPr>
        <w:t xml:space="preserve">ι εβδομαδιαία καταβολή ενός ελάχιστου ποσού για </w:t>
      </w:r>
      <w:proofErr w:type="spellStart"/>
      <w:r>
        <w:rPr>
          <w:rFonts w:eastAsia="Times New Roman"/>
          <w:szCs w:val="24"/>
        </w:rPr>
        <w:t>απομείωση</w:t>
      </w:r>
      <w:proofErr w:type="spellEnd"/>
      <w:r>
        <w:rPr>
          <w:rFonts w:eastAsia="Times New Roman"/>
          <w:szCs w:val="24"/>
        </w:rPr>
        <w:t xml:space="preserve"> της συνολικής οφειλής. Σας υπενθυμίζω ότι το ποσό αυτό αφορά αποκλειστικά τους τόκους. Επίσης, υπογράφεται σύμβαση με ισχύ ενός μήνα, η οποία και θα ανανεώνεται μόνο εφόσον εκπληρώνονται οι ανωτέρω </w:t>
      </w:r>
      <w:r>
        <w:rPr>
          <w:rFonts w:eastAsia="Times New Roman"/>
          <w:szCs w:val="24"/>
        </w:rPr>
        <w:t xml:space="preserve">όροι. </w:t>
      </w:r>
    </w:p>
    <w:p w14:paraId="38244284" w14:textId="77777777" w:rsidR="00D035B1" w:rsidRDefault="005B20CE">
      <w:pPr>
        <w:spacing w:line="600" w:lineRule="auto"/>
        <w:ind w:firstLine="720"/>
        <w:jc w:val="both"/>
        <w:rPr>
          <w:rFonts w:eastAsia="Times New Roman"/>
          <w:szCs w:val="24"/>
        </w:rPr>
      </w:pPr>
      <w:r>
        <w:rPr>
          <w:rFonts w:eastAsia="Times New Roman"/>
          <w:szCs w:val="24"/>
        </w:rPr>
        <w:t>Γιατί μας εγκαλείτε για την απόφαση του 2014, της γενικής συνέλευσης; Σε τι διαφέρει αυτή η απόφαση; Πείτε μου πραγματικά. Καλώ τη Νέα Δημοκρατία να μου πει σε τι διαφέρει αυτή η αυστηρή απόφαση</w:t>
      </w:r>
      <w:r>
        <w:rPr>
          <w:rFonts w:eastAsia="Times New Roman"/>
          <w:szCs w:val="24"/>
        </w:rPr>
        <w:t>,</w:t>
      </w:r>
      <w:r>
        <w:rPr>
          <w:rFonts w:eastAsia="Times New Roman"/>
          <w:szCs w:val="24"/>
        </w:rPr>
        <w:t xml:space="preserve"> που πήραμε στη γενική συνέλευση του 2017 και προσπαθε</w:t>
      </w:r>
      <w:r>
        <w:rPr>
          <w:rFonts w:eastAsia="Times New Roman"/>
          <w:szCs w:val="24"/>
        </w:rPr>
        <w:t xml:space="preserve">ί να στριμώξει όλο το σύστημα, από την προηγούμενη απόφαση που εγκαλείται. </w:t>
      </w:r>
    </w:p>
    <w:p w14:paraId="38244285" w14:textId="77777777" w:rsidR="00D035B1" w:rsidRDefault="005B20CE">
      <w:pPr>
        <w:spacing w:line="600" w:lineRule="auto"/>
        <w:ind w:firstLine="720"/>
        <w:jc w:val="both"/>
        <w:rPr>
          <w:rFonts w:eastAsia="Times New Roman" w:cs="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cs="Times New Roman"/>
          <w:szCs w:val="24"/>
        </w:rPr>
        <w:t xml:space="preserve"> Πολύ μεγάλο στρίμωγμα, κύριε Υπουργέ!</w:t>
      </w:r>
    </w:p>
    <w:p w14:paraId="38244286" w14:textId="77777777" w:rsidR="00D035B1" w:rsidRDefault="005B20CE">
      <w:pPr>
        <w:spacing w:line="600" w:lineRule="auto"/>
        <w:ind w:firstLine="720"/>
        <w:jc w:val="both"/>
        <w:rPr>
          <w:rFonts w:eastAsia="Times New Roman"/>
          <w:szCs w:val="24"/>
        </w:rPr>
      </w:pPr>
      <w:r>
        <w:rPr>
          <w:rFonts w:eastAsia="Times New Roman"/>
          <w:b/>
          <w:szCs w:val="24"/>
        </w:rPr>
        <w:t>ΚΩΝΣΤΑΝΤΙΝΟΣ</w:t>
      </w:r>
      <w:r>
        <w:rPr>
          <w:rFonts w:eastAsia="Times New Roman"/>
          <w:b/>
          <w:szCs w:val="24"/>
        </w:rPr>
        <w:t xml:space="preserve"> ΧΑΤΖΗΔΑΚΗΣ:</w:t>
      </w:r>
      <w:r>
        <w:rPr>
          <w:rFonts w:eastAsia="Times New Roman"/>
          <w:szCs w:val="24"/>
        </w:rPr>
        <w:t xml:space="preserve"> Θα σας πούμε. Το είπατε μόλις, αλλά δεν το καταλάβατε.</w:t>
      </w:r>
    </w:p>
    <w:p w14:paraId="38244287" w14:textId="77777777" w:rsidR="00D035B1" w:rsidRDefault="005B20CE">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szCs w:val="24"/>
        </w:rPr>
        <w:t xml:space="preserve"> Φιλέτο έγινε από το στρίμωγμα. </w:t>
      </w:r>
    </w:p>
    <w:p w14:paraId="38244288" w14:textId="77777777" w:rsidR="00D035B1" w:rsidRDefault="005B20CE">
      <w:pPr>
        <w:spacing w:line="600" w:lineRule="auto"/>
        <w:ind w:firstLine="720"/>
        <w:jc w:val="both"/>
        <w:rPr>
          <w:rFonts w:eastAsia="Times New Roman"/>
          <w:szCs w:val="24"/>
        </w:rPr>
      </w:pPr>
      <w:r>
        <w:rPr>
          <w:rFonts w:eastAsia="Times New Roman"/>
          <w:b/>
          <w:szCs w:val="24"/>
        </w:rPr>
        <w:lastRenderedPageBreak/>
        <w:t>ΚΩ</w:t>
      </w:r>
      <w:r>
        <w:rPr>
          <w:rFonts w:eastAsia="Times New Roman"/>
          <w:b/>
          <w:szCs w:val="24"/>
        </w:rPr>
        <w:t>Ν</w:t>
      </w:r>
      <w:r>
        <w:rPr>
          <w:rFonts w:eastAsia="Times New Roman"/>
          <w:b/>
          <w:szCs w:val="24"/>
        </w:rPr>
        <w:t>ΣΤ</w:t>
      </w:r>
      <w:r>
        <w:rPr>
          <w:rFonts w:eastAsia="Times New Roman"/>
          <w:b/>
          <w:szCs w:val="24"/>
        </w:rPr>
        <w:t>ΑΝΤΙΝΟΣ</w:t>
      </w:r>
      <w:r>
        <w:rPr>
          <w:rFonts w:eastAsia="Times New Roman"/>
          <w:b/>
          <w:szCs w:val="24"/>
        </w:rPr>
        <w:t xml:space="preserve"> ΧΑΤΖΗΔΑΚΗΣ:</w:t>
      </w:r>
      <w:r>
        <w:rPr>
          <w:rFonts w:eastAsia="Times New Roman"/>
          <w:szCs w:val="24"/>
        </w:rPr>
        <w:t xml:space="preserve"> Μα, εσείς είπατε προηγουμένως σε τι διαφέρει. </w:t>
      </w:r>
    </w:p>
    <w:p w14:paraId="38244289" w14:textId="77777777" w:rsidR="00D035B1" w:rsidRDefault="005B20CE">
      <w:pPr>
        <w:spacing w:line="600" w:lineRule="auto"/>
        <w:ind w:firstLine="720"/>
        <w:jc w:val="both"/>
        <w:rPr>
          <w:rFonts w:eastAsia="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Συνεπώς έχουμε δυο δικαστικές αποφάσεις. Μετά η συνέχεια είναι γνωστή. Απολύω τ</w:t>
      </w:r>
      <w:r>
        <w:rPr>
          <w:rFonts w:eastAsia="Times New Roman"/>
          <w:szCs w:val="24"/>
        </w:rPr>
        <w:t>ο</w:t>
      </w:r>
      <w:r>
        <w:rPr>
          <w:rFonts w:eastAsia="Times New Roman"/>
          <w:szCs w:val="24"/>
        </w:rPr>
        <w:t xml:space="preserve">ν </w:t>
      </w:r>
      <w:proofErr w:type="spellStart"/>
      <w:r>
        <w:rPr>
          <w:rFonts w:eastAsia="Times New Roman"/>
          <w:szCs w:val="24"/>
        </w:rPr>
        <w:t>Κιτσάκο</w:t>
      </w:r>
      <w:proofErr w:type="spellEnd"/>
      <w:r>
        <w:rPr>
          <w:rFonts w:eastAsia="Times New Roman"/>
          <w:szCs w:val="24"/>
        </w:rPr>
        <w:t>. Αυτ</w:t>
      </w:r>
      <w:r>
        <w:rPr>
          <w:rFonts w:eastAsia="Times New Roman"/>
          <w:szCs w:val="24"/>
        </w:rPr>
        <w:t xml:space="preserve">ό αποφύγατε να το πείτε. Έτσι όπως παρουσιάστηκε η Νέα Δημοκρατία σήμερα, νομίζω ότι ακόμα είναι ο </w:t>
      </w:r>
      <w:proofErr w:type="spellStart"/>
      <w:r>
        <w:rPr>
          <w:rFonts w:eastAsia="Times New Roman"/>
          <w:szCs w:val="24"/>
        </w:rPr>
        <w:t>Κιτσάκος</w:t>
      </w:r>
      <w:proofErr w:type="spellEnd"/>
      <w:r>
        <w:rPr>
          <w:rFonts w:eastAsia="Times New Roman"/>
          <w:szCs w:val="24"/>
        </w:rPr>
        <w:t xml:space="preserve"> στη ΔΕΠΑ. </w:t>
      </w:r>
    </w:p>
    <w:p w14:paraId="3824428A" w14:textId="77777777" w:rsidR="00D035B1" w:rsidRDefault="005B20CE">
      <w:pPr>
        <w:spacing w:line="600" w:lineRule="auto"/>
        <w:ind w:firstLine="720"/>
        <w:jc w:val="both"/>
        <w:rPr>
          <w:rFonts w:eastAsia="Times New Roman"/>
          <w:szCs w:val="24"/>
        </w:rPr>
      </w:pPr>
      <w:r>
        <w:rPr>
          <w:rFonts w:eastAsia="Times New Roman"/>
          <w:szCs w:val="24"/>
        </w:rPr>
        <w:t xml:space="preserve">Γιατί </w:t>
      </w:r>
      <w:proofErr w:type="spellStart"/>
      <w:r>
        <w:rPr>
          <w:rFonts w:eastAsia="Times New Roman"/>
          <w:szCs w:val="24"/>
        </w:rPr>
        <w:t>απελύθη</w:t>
      </w:r>
      <w:proofErr w:type="spellEnd"/>
      <w:r>
        <w:rPr>
          <w:rFonts w:eastAsia="Times New Roman"/>
          <w:szCs w:val="24"/>
        </w:rPr>
        <w:t xml:space="preserve"> ο </w:t>
      </w:r>
      <w:proofErr w:type="spellStart"/>
      <w:r>
        <w:rPr>
          <w:rFonts w:eastAsia="Times New Roman"/>
          <w:szCs w:val="24"/>
        </w:rPr>
        <w:t>Κιτσάκος</w:t>
      </w:r>
      <w:proofErr w:type="spellEnd"/>
      <w:r>
        <w:rPr>
          <w:rFonts w:eastAsia="Times New Roman"/>
          <w:szCs w:val="24"/>
        </w:rPr>
        <w:t>; Το μυαλό όλων σας πάει σ’ αυτό το συγκεκριμένο θέμα. Σας θυμίζω ότι η ΔΕΠΑ είναι μια εταιρεία που κάνει τζίρο 1</w:t>
      </w:r>
      <w:r>
        <w:rPr>
          <w:rFonts w:eastAsia="Times New Roman"/>
          <w:szCs w:val="24"/>
        </w:rPr>
        <w:t xml:space="preserve"> δισεκατομμύριο τον χρόνο, είναι μια εταιρεία με μηδενικά δάνεια, μια εταιρεία υπό ιδιωτικοποίηση. Είναι μια ακόμα αποκρατικοποίηση του ΣΥΡΙΖΑ που ανέτρεψε τις δικές σας. Θα σας τις υπενθυμίσω επί τροχάδην γιατί έχει την πολιτική του σημασία. </w:t>
      </w:r>
    </w:p>
    <w:p w14:paraId="3824428B" w14:textId="77777777" w:rsidR="00D035B1" w:rsidRDefault="005B20CE">
      <w:pPr>
        <w:spacing w:line="600" w:lineRule="auto"/>
        <w:ind w:firstLine="720"/>
        <w:jc w:val="both"/>
        <w:rPr>
          <w:rFonts w:eastAsia="Times New Roman"/>
          <w:szCs w:val="24"/>
        </w:rPr>
      </w:pPr>
      <w:r>
        <w:rPr>
          <w:rFonts w:eastAsia="Times New Roman"/>
          <w:szCs w:val="24"/>
        </w:rPr>
        <w:t>Χθες έγινε η</w:t>
      </w:r>
      <w:r>
        <w:rPr>
          <w:rFonts w:eastAsia="Times New Roman"/>
          <w:szCs w:val="24"/>
        </w:rPr>
        <w:t xml:space="preserve"> μεταβίβαση των μετοχών της μεγάλης αποκρατικοποίησης του ΔΕΣΦΑ με εκχώρησή τους προς την ευρωπαϊκή εταιρεία έναντι του τιμήματος των 535</w:t>
      </w:r>
      <w:r>
        <w:rPr>
          <w:rFonts w:eastAsia="Times New Roman"/>
          <w:szCs w:val="24"/>
        </w:rPr>
        <w:t>.000.000</w:t>
      </w:r>
      <w:r>
        <w:rPr>
          <w:rFonts w:eastAsia="Times New Roman"/>
          <w:szCs w:val="24"/>
        </w:rPr>
        <w:t xml:space="preserve"> ευρώ. Υ</w:t>
      </w:r>
      <w:r>
        <w:rPr>
          <w:rFonts w:eastAsia="Times New Roman"/>
          <w:szCs w:val="24"/>
        </w:rPr>
        <w:lastRenderedPageBreak/>
        <w:t>πενθυμίζω, επίσης, ότι ήταν ιδιωτικοποίηση της Νέας Δημοκρατίας με τα 400</w:t>
      </w:r>
      <w:r>
        <w:rPr>
          <w:rFonts w:eastAsia="Times New Roman"/>
          <w:szCs w:val="24"/>
        </w:rPr>
        <w:t>.000.000</w:t>
      </w:r>
      <w:r>
        <w:rPr>
          <w:rFonts w:eastAsia="Times New Roman"/>
          <w:szCs w:val="24"/>
        </w:rPr>
        <w:t xml:space="preserve"> από τους </w:t>
      </w:r>
      <w:proofErr w:type="spellStart"/>
      <w:r>
        <w:rPr>
          <w:rFonts w:eastAsia="Times New Roman"/>
          <w:szCs w:val="24"/>
        </w:rPr>
        <w:t>Αζέρους</w:t>
      </w:r>
      <w:proofErr w:type="spellEnd"/>
      <w:r>
        <w:rPr>
          <w:rFonts w:eastAsia="Times New Roman"/>
          <w:szCs w:val="24"/>
        </w:rPr>
        <w:t xml:space="preserve"> που </w:t>
      </w:r>
      <w:r>
        <w:rPr>
          <w:rFonts w:eastAsia="Times New Roman"/>
          <w:szCs w:val="24"/>
        </w:rPr>
        <w:t>δεν εγκρίθηκε ποτέ από την Ευρωπαϊκή Ένωση. Ακυρώθηκε από την Κυβέρνησή μας. Ευτυχώς απ’ ό,τι φαίνεται. Πήραμε 150</w:t>
      </w:r>
      <w:r>
        <w:rPr>
          <w:rFonts w:eastAsia="Times New Roman"/>
          <w:szCs w:val="24"/>
        </w:rPr>
        <w:t>.000.000</w:t>
      </w:r>
      <w:r>
        <w:rPr>
          <w:rFonts w:eastAsia="Times New Roman"/>
          <w:szCs w:val="24"/>
        </w:rPr>
        <w:t xml:space="preserve"> παραπάνω τίμημα. Ενισχύσαμε τα δικαιώματα του κράτους. Χθες πέρασαν οι μετοχές -το 34%- στο Υπουργείο Περιβάλλοντος με ισχυροποιημένα</w:t>
      </w:r>
      <w:r>
        <w:rPr>
          <w:rFonts w:eastAsia="Times New Roman"/>
          <w:szCs w:val="24"/>
        </w:rPr>
        <w:t xml:space="preserve"> δικαιώματα, βέτο κοκ, μια υποδειγματική κατά τη γνώμη μου αποκρατικοποίηση. </w:t>
      </w:r>
    </w:p>
    <w:p w14:paraId="3824428C" w14:textId="77777777" w:rsidR="00D035B1" w:rsidRDefault="005B20CE">
      <w:pPr>
        <w:spacing w:line="600" w:lineRule="auto"/>
        <w:ind w:firstLine="720"/>
        <w:jc w:val="both"/>
        <w:rPr>
          <w:rFonts w:eastAsia="Times New Roman"/>
          <w:szCs w:val="24"/>
        </w:rPr>
      </w:pPr>
      <w:r>
        <w:rPr>
          <w:rFonts w:eastAsia="Times New Roman"/>
          <w:szCs w:val="24"/>
        </w:rPr>
        <w:t>Ακολουθεί της ΔΕΠΑ πάλι με έναν τρόπο πολύ διαφορετικό. Ήταν να πουλήσουμε το 66%, όπως ήταν στο πρόγραμμα των αποκρατικοποιήσεων στο προηγούμενο μνημόνιο. Η ΔΕΠΑ δεν θα αποκρατι</w:t>
      </w:r>
      <w:r>
        <w:rPr>
          <w:rFonts w:eastAsia="Times New Roman"/>
          <w:szCs w:val="24"/>
        </w:rPr>
        <w:t xml:space="preserve">κοποιηθεί έτσι. Η σημερινή συμφωνία είναι διαχωρισμός της ΔΕΠΑ στα δυο. Το βασικό της κομμάτι, που είναι οι υποδομές, τα δίκτυα και τα διεθνή </w:t>
      </w:r>
      <w:proofErr w:type="spellStart"/>
      <w:r>
        <w:rPr>
          <w:rFonts w:eastAsia="Times New Roman"/>
          <w:szCs w:val="24"/>
        </w:rPr>
        <w:t>πρότζεκτ</w:t>
      </w:r>
      <w:proofErr w:type="spellEnd"/>
      <w:r>
        <w:rPr>
          <w:rFonts w:eastAsia="Times New Roman"/>
          <w:szCs w:val="24"/>
        </w:rPr>
        <w:t xml:space="preserve"> </w:t>
      </w:r>
      <w:r>
        <w:rPr>
          <w:rFonts w:eastAsia="Times New Roman"/>
          <w:szCs w:val="24"/>
        </w:rPr>
        <w:t>–«</w:t>
      </w:r>
      <w:r>
        <w:rPr>
          <w:rFonts w:eastAsia="Times New Roman"/>
          <w:szCs w:val="24"/>
          <w:lang w:val="en-US"/>
        </w:rPr>
        <w:t>IGB</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lang w:val="en-US"/>
        </w:rPr>
        <w:t>FSRU</w:t>
      </w:r>
      <w:r>
        <w:rPr>
          <w:rFonts w:eastAsia="Times New Roman"/>
          <w:szCs w:val="24"/>
        </w:rPr>
        <w:t>»</w:t>
      </w:r>
      <w:r>
        <w:rPr>
          <w:rFonts w:eastAsia="Times New Roman"/>
          <w:szCs w:val="24"/>
        </w:rPr>
        <w:t xml:space="preserve"> Αλεξανδρούπολης, </w:t>
      </w:r>
      <w:r>
        <w:rPr>
          <w:rFonts w:eastAsia="Times New Roman"/>
          <w:szCs w:val="24"/>
        </w:rPr>
        <w:t>«</w:t>
      </w:r>
      <w:r>
        <w:rPr>
          <w:rFonts w:eastAsia="Times New Roman"/>
          <w:szCs w:val="24"/>
          <w:lang w:val="en-US"/>
        </w:rPr>
        <w:t>ISMET</w:t>
      </w:r>
      <w:r>
        <w:rPr>
          <w:rFonts w:eastAsia="Times New Roman"/>
          <w:szCs w:val="24"/>
        </w:rPr>
        <w:t>»</w:t>
      </w:r>
      <w:r>
        <w:rPr>
          <w:rFonts w:eastAsia="Times New Roman"/>
          <w:szCs w:val="24"/>
        </w:rPr>
        <w:t xml:space="preserve"> που συζητήσαμε χθες στην Κύπρο κ.λπ.- θα παραμείνουν υπό δημόσιο </w:t>
      </w:r>
      <w:r>
        <w:rPr>
          <w:rFonts w:eastAsia="Times New Roman"/>
          <w:szCs w:val="24"/>
        </w:rPr>
        <w:t xml:space="preserve">έλεγχο -51%- και θα πουληθεί το εμπορικό κομμάτι το οποίο αφορά τη λιανική εμπορική </w:t>
      </w:r>
      <w:r>
        <w:rPr>
          <w:rFonts w:eastAsia="Times New Roman"/>
          <w:szCs w:val="24"/>
        </w:rPr>
        <w:lastRenderedPageBreak/>
        <w:t xml:space="preserve">αγορά, όπως επιβάλλεται πλέον από τους κανόνες της ευρωπαϊκής αγοράς να διαχωρίζονται οι εταιρείες υποδομών από το εμπόριο κοκ. </w:t>
      </w:r>
    </w:p>
    <w:p w14:paraId="3824428D" w14:textId="77777777" w:rsidR="00D035B1" w:rsidRDefault="005B20CE">
      <w:pPr>
        <w:spacing w:line="600" w:lineRule="auto"/>
        <w:ind w:firstLine="720"/>
        <w:jc w:val="both"/>
        <w:rPr>
          <w:rFonts w:eastAsia="Times New Roman"/>
          <w:szCs w:val="24"/>
        </w:rPr>
      </w:pPr>
      <w:r>
        <w:rPr>
          <w:rFonts w:eastAsia="Times New Roman"/>
          <w:szCs w:val="24"/>
        </w:rPr>
        <w:t>Το λέω αυτό διότι η ιδέα ότι η ΔΕΠΑ είναι μ</w:t>
      </w:r>
      <w:r>
        <w:rPr>
          <w:rFonts w:eastAsia="Times New Roman"/>
          <w:szCs w:val="24"/>
        </w:rPr>
        <w:t xml:space="preserve">ια εταιρεία που ασχολείται με τα </w:t>
      </w:r>
      <w:r>
        <w:rPr>
          <w:rFonts w:eastAsia="Times New Roman"/>
          <w:szCs w:val="24"/>
        </w:rPr>
        <w:t>«</w:t>
      </w:r>
      <w:r>
        <w:rPr>
          <w:rFonts w:eastAsia="Times New Roman"/>
          <w:szCs w:val="24"/>
          <w:lang w:val="en-US"/>
        </w:rPr>
        <w:t>ELFE</w:t>
      </w:r>
      <w:r>
        <w:rPr>
          <w:rFonts w:eastAsia="Times New Roman"/>
          <w:szCs w:val="24"/>
        </w:rPr>
        <w:t>»</w:t>
      </w:r>
      <w:r w:rsidRPr="00E6221C">
        <w:rPr>
          <w:rFonts w:eastAsia="Times New Roman"/>
          <w:szCs w:val="24"/>
        </w:rPr>
        <w:t xml:space="preserve"> </w:t>
      </w:r>
      <w:r>
        <w:rPr>
          <w:rFonts w:eastAsia="Times New Roman"/>
          <w:szCs w:val="24"/>
        </w:rPr>
        <w:t xml:space="preserve">και κρίνεται ο μάνατζερ, ο διευθύνοντας από τι κάνει με 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νομίζω ότι είναι λίγο περιοριστική.</w:t>
      </w:r>
    </w:p>
    <w:p w14:paraId="3824428E" w14:textId="77777777" w:rsidR="00D035B1" w:rsidRDefault="005B20CE">
      <w:pPr>
        <w:spacing w:line="600" w:lineRule="auto"/>
        <w:ind w:firstLine="720"/>
        <w:jc w:val="both"/>
        <w:rPr>
          <w:rFonts w:eastAsia="Times New Roman"/>
          <w:szCs w:val="24"/>
        </w:rPr>
      </w:pPr>
      <w:proofErr w:type="spellStart"/>
      <w:r>
        <w:rPr>
          <w:rFonts w:eastAsia="Times New Roman"/>
          <w:szCs w:val="24"/>
        </w:rPr>
        <w:t>Απελύθη</w:t>
      </w:r>
      <w:proofErr w:type="spellEnd"/>
      <w:r>
        <w:rPr>
          <w:rFonts w:eastAsia="Times New Roman"/>
          <w:szCs w:val="24"/>
        </w:rPr>
        <w:t xml:space="preserve">, λοιπόν, ο κ. </w:t>
      </w:r>
      <w:proofErr w:type="spellStart"/>
      <w:r>
        <w:rPr>
          <w:rFonts w:eastAsia="Times New Roman"/>
          <w:szCs w:val="24"/>
        </w:rPr>
        <w:t>Κιτσάκος</w:t>
      </w:r>
      <w:proofErr w:type="spellEnd"/>
      <w:r>
        <w:rPr>
          <w:rFonts w:eastAsia="Times New Roman"/>
          <w:szCs w:val="24"/>
        </w:rPr>
        <w:t xml:space="preserve"> διότι θεωρήθηκε για διάφορους λόγους ότι δεν κάνει τη δουλειά ως διευθύνων σύμβου</w:t>
      </w:r>
      <w:r>
        <w:rPr>
          <w:rFonts w:eastAsia="Times New Roman"/>
          <w:szCs w:val="24"/>
        </w:rPr>
        <w:t xml:space="preserve">λος, ειδικά σε μια μεταβατική περίοδο σαν αυτή που μόλις υπονόησα. </w:t>
      </w:r>
    </w:p>
    <w:p w14:paraId="3824428F" w14:textId="77777777" w:rsidR="00D035B1" w:rsidRDefault="005B20CE">
      <w:pPr>
        <w:spacing w:line="600" w:lineRule="auto"/>
        <w:ind w:firstLine="720"/>
        <w:jc w:val="both"/>
        <w:rPr>
          <w:rFonts w:eastAsia="Times New Roman"/>
          <w:szCs w:val="24"/>
        </w:rPr>
      </w:pPr>
      <w:r>
        <w:rPr>
          <w:rFonts w:eastAsia="Times New Roman"/>
          <w:b/>
          <w:szCs w:val="24"/>
        </w:rPr>
        <w:t>ΚΩ</w:t>
      </w:r>
      <w:r>
        <w:rPr>
          <w:rFonts w:eastAsia="Times New Roman"/>
          <w:b/>
          <w:szCs w:val="24"/>
        </w:rPr>
        <w:t>ΝΣΤΑΝΤΙΝΟΣ</w:t>
      </w:r>
      <w:r>
        <w:rPr>
          <w:rFonts w:eastAsia="Times New Roman"/>
          <w:b/>
          <w:szCs w:val="24"/>
        </w:rPr>
        <w:t xml:space="preserve"> ΧΑΤΖΗΔΑΚΗΣ:</w:t>
      </w:r>
      <w:r>
        <w:rPr>
          <w:rFonts w:eastAsia="Times New Roman"/>
          <w:szCs w:val="24"/>
        </w:rPr>
        <w:t xml:space="preserve"> Στον Λαυρεντιάδη τα πήγε καλά, δηλαδή. </w:t>
      </w:r>
    </w:p>
    <w:p w14:paraId="38244290" w14:textId="77777777" w:rsidR="00D035B1" w:rsidRDefault="005B20CE">
      <w:pPr>
        <w:spacing w:line="600" w:lineRule="auto"/>
        <w:ind w:firstLine="720"/>
        <w:jc w:val="both"/>
        <w:rPr>
          <w:rFonts w:eastAsia="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Κύριε Χατζηδάκη, θεωρώ ότι έχετε πιο επαγωγική σκέψη απ’ αυτή. </w:t>
      </w:r>
    </w:p>
    <w:p w14:paraId="38244291" w14:textId="77777777" w:rsidR="00D035B1" w:rsidRDefault="005B20CE">
      <w:pPr>
        <w:spacing w:line="600" w:lineRule="auto"/>
        <w:ind w:firstLine="720"/>
        <w:jc w:val="both"/>
        <w:rPr>
          <w:rFonts w:eastAsia="Times New Roman"/>
          <w:szCs w:val="24"/>
        </w:rPr>
      </w:pPr>
      <w:r>
        <w:rPr>
          <w:rFonts w:eastAsia="Times New Roman"/>
          <w:b/>
          <w:szCs w:val="24"/>
        </w:rPr>
        <w:t>ΚΩΝΣΤΑΝΤΙΝΟΣ</w:t>
      </w:r>
      <w:r>
        <w:rPr>
          <w:rFonts w:eastAsia="Times New Roman"/>
          <w:b/>
          <w:szCs w:val="24"/>
        </w:rPr>
        <w:t xml:space="preserve"> ΧΑΤΖΗΔΑΚΗΣ:</w:t>
      </w:r>
      <w:r>
        <w:rPr>
          <w:rFonts w:eastAsia="Times New Roman"/>
          <w:szCs w:val="24"/>
        </w:rPr>
        <w:t xml:space="preserve"> Μας είπατε ότι τον διώξατε για άλλα. Άρα, γι’ αυτό τον κρατήσατε. </w:t>
      </w:r>
    </w:p>
    <w:p w14:paraId="38244292" w14:textId="77777777" w:rsidR="00D035B1" w:rsidRDefault="005B20CE">
      <w:pPr>
        <w:spacing w:line="600" w:lineRule="auto"/>
        <w:ind w:firstLine="720"/>
        <w:jc w:val="both"/>
        <w:rPr>
          <w:rFonts w:eastAsia="Times New Roman"/>
          <w:szCs w:val="24"/>
        </w:rPr>
      </w:pPr>
      <w:r>
        <w:rPr>
          <w:rFonts w:eastAsia="Times New Roman"/>
          <w:b/>
          <w:szCs w:val="24"/>
        </w:rPr>
        <w:lastRenderedPageBreak/>
        <w:t>ΓΕΩΡΓΙΟΣ ΣΤΑΘΑΚΗΣ (Υπουργός Περιβάλλοντος κι Ενέργειας):</w:t>
      </w:r>
      <w:r>
        <w:rPr>
          <w:rFonts w:eastAsia="Times New Roman"/>
          <w:szCs w:val="24"/>
        </w:rPr>
        <w:t xml:space="preserve"> Επειδή η θέση σας είναι ότι το μισό δικαστικό σύστημα της χώρας, οι μισές τοποθετήσεις σε ανεξάρτητες αρχές</w:t>
      </w:r>
      <w:r>
        <w:rPr>
          <w:rFonts w:eastAsia="Times New Roman"/>
          <w:szCs w:val="24"/>
        </w:rPr>
        <w:t xml:space="preserve">, οι αλλαγές των μισών δημοσίων λειτουργών και ο κ. </w:t>
      </w:r>
      <w:proofErr w:type="spellStart"/>
      <w:r>
        <w:rPr>
          <w:rFonts w:eastAsia="Times New Roman"/>
          <w:szCs w:val="24"/>
        </w:rPr>
        <w:t>Κιτσάκτος</w:t>
      </w:r>
      <w:proofErr w:type="spellEnd"/>
      <w:r>
        <w:rPr>
          <w:rFonts w:eastAsia="Times New Roman"/>
          <w:szCs w:val="24"/>
        </w:rPr>
        <w:t xml:space="preserve">, όλα αυτά κινούνται γύρω από το αν αυξήθηκε το χρέος της </w:t>
      </w:r>
      <w:r>
        <w:rPr>
          <w:rFonts w:eastAsia="Times New Roman"/>
          <w:szCs w:val="24"/>
        </w:rPr>
        <w:t>«</w:t>
      </w:r>
      <w:r>
        <w:rPr>
          <w:rFonts w:eastAsia="Times New Roman"/>
          <w:szCs w:val="24"/>
          <w:lang w:val="en-US"/>
        </w:rPr>
        <w:t>ELFE</w:t>
      </w:r>
      <w:r>
        <w:rPr>
          <w:rFonts w:eastAsia="Times New Roman"/>
          <w:szCs w:val="24"/>
        </w:rPr>
        <w:t>»</w:t>
      </w:r>
      <w:r w:rsidRPr="00E6221C">
        <w:rPr>
          <w:rFonts w:eastAsia="Times New Roman"/>
          <w:szCs w:val="24"/>
        </w:rPr>
        <w:t xml:space="preserve"> </w:t>
      </w:r>
      <w:r>
        <w:rPr>
          <w:rFonts w:eastAsia="Times New Roman"/>
          <w:szCs w:val="24"/>
        </w:rPr>
        <w:t>προς τη ΔΕΠΑ 5 ή 6 εκατομμύρια -περί αυτού πρόκειται- νομίζετε ότι όλο το σύστημα κινείται γύρω από…</w:t>
      </w:r>
    </w:p>
    <w:p w14:paraId="38244293" w14:textId="77777777" w:rsidR="00D035B1" w:rsidRDefault="005B20CE">
      <w:pPr>
        <w:spacing w:line="600" w:lineRule="auto"/>
        <w:ind w:firstLine="720"/>
        <w:jc w:val="both"/>
        <w:rPr>
          <w:rFonts w:eastAsia="Times New Roman"/>
          <w:szCs w:val="24"/>
        </w:rPr>
      </w:pPr>
      <w:r w:rsidRPr="006B2247">
        <w:rPr>
          <w:rFonts w:eastAsia="Times New Roman"/>
          <w:b/>
          <w:szCs w:val="24"/>
        </w:rPr>
        <w:t>ΣΠΥΡΙΔΩΝ</w:t>
      </w:r>
      <w:r>
        <w:rPr>
          <w:rFonts w:eastAsia="Times New Roman"/>
          <w:b/>
          <w:szCs w:val="24"/>
        </w:rPr>
        <w:t xml:space="preserve"> </w:t>
      </w:r>
      <w:r w:rsidRPr="006B2247">
        <w:rPr>
          <w:rFonts w:eastAsia="Times New Roman"/>
          <w:b/>
          <w:szCs w:val="24"/>
        </w:rPr>
        <w:t>-</w:t>
      </w:r>
      <w:r>
        <w:rPr>
          <w:rFonts w:eastAsia="Times New Roman"/>
          <w:b/>
          <w:szCs w:val="24"/>
        </w:rPr>
        <w:t xml:space="preserve"> </w:t>
      </w:r>
      <w:r w:rsidRPr="006B2247">
        <w:rPr>
          <w:rFonts w:eastAsia="Times New Roman"/>
          <w:b/>
          <w:szCs w:val="24"/>
        </w:rPr>
        <w:t>ΑΔΩΝΙΣ ΓΕΩΡΓΙΑΔΗΣ:</w:t>
      </w:r>
      <w:r>
        <w:rPr>
          <w:rFonts w:eastAsia="Times New Roman"/>
          <w:b/>
          <w:szCs w:val="24"/>
        </w:rPr>
        <w:t xml:space="preserve"> </w:t>
      </w:r>
      <w:r>
        <w:rPr>
          <w:rFonts w:eastAsia="Times New Roman"/>
          <w:szCs w:val="24"/>
        </w:rPr>
        <w:t>Πριν είπατε 12 εκατομμύρια.</w:t>
      </w:r>
    </w:p>
    <w:p w14:paraId="38244294" w14:textId="77777777" w:rsidR="00D035B1" w:rsidRDefault="005B20CE">
      <w:pPr>
        <w:spacing w:line="600" w:lineRule="auto"/>
        <w:ind w:firstLine="720"/>
        <w:jc w:val="both"/>
        <w:rPr>
          <w:rFonts w:eastAsia="Times New Roman"/>
          <w:szCs w:val="24"/>
        </w:rPr>
      </w:pPr>
      <w:r>
        <w:rPr>
          <w:rFonts w:eastAsia="Times New Roman"/>
          <w:b/>
          <w:szCs w:val="24"/>
        </w:rPr>
        <w:t>ΓΕΩΡΓΙΟΣ ΣΤΑΘΑΚΗΣ (Υπουργός Περιβάλλοντος κι Ενέργειας):</w:t>
      </w:r>
      <w:r>
        <w:rPr>
          <w:rFonts w:eastAsia="Times New Roman"/>
          <w:szCs w:val="24"/>
        </w:rPr>
        <w:t xml:space="preserve"> Συγνώμη, από τα 12</w:t>
      </w:r>
      <w:r>
        <w:rPr>
          <w:rFonts w:eastAsia="Times New Roman"/>
          <w:szCs w:val="24"/>
        </w:rPr>
        <w:t>.000.000</w:t>
      </w:r>
      <w:r>
        <w:rPr>
          <w:rFonts w:eastAsia="Times New Roman"/>
          <w:szCs w:val="24"/>
        </w:rPr>
        <w:t xml:space="preserve">. </w:t>
      </w:r>
    </w:p>
    <w:p w14:paraId="38244295" w14:textId="77777777" w:rsidR="00D035B1" w:rsidRDefault="005B20CE">
      <w:pPr>
        <w:spacing w:line="600" w:lineRule="auto"/>
        <w:ind w:firstLine="720"/>
        <w:jc w:val="both"/>
        <w:rPr>
          <w:rFonts w:eastAsia="Times New Roman"/>
          <w:szCs w:val="24"/>
        </w:rPr>
      </w:pPr>
      <w:r>
        <w:rPr>
          <w:rFonts w:eastAsia="Times New Roman"/>
          <w:szCs w:val="24"/>
        </w:rPr>
        <w:t xml:space="preserve">Όλο το σύστημά σας, λοιπόν, κινείται γύρω απ’ αυτή τη σχέση. Δεν είναι έτσι τα πράγματα. Λυπάμαι γι’ αυτό. Άρα, πρέπει να βρείτε κάτι καλύτερο για να κάνετε όλες αυτές τις επαγωγικές ή άλλες συσχετίσεις που κάνετε σε σχέση με αυτό. </w:t>
      </w:r>
    </w:p>
    <w:p w14:paraId="38244296" w14:textId="77777777" w:rsidR="00D035B1" w:rsidRDefault="005B20CE">
      <w:pPr>
        <w:spacing w:line="600" w:lineRule="auto"/>
        <w:ind w:firstLine="720"/>
        <w:jc w:val="both"/>
        <w:rPr>
          <w:rFonts w:eastAsia="Times New Roman"/>
          <w:szCs w:val="24"/>
        </w:rPr>
      </w:pPr>
      <w:r>
        <w:rPr>
          <w:rFonts w:eastAsia="Times New Roman"/>
          <w:szCs w:val="24"/>
        </w:rPr>
        <w:t>Ανακεφαλαιώνω και κλείν</w:t>
      </w:r>
      <w:r>
        <w:rPr>
          <w:rFonts w:eastAsia="Times New Roman"/>
          <w:szCs w:val="24"/>
        </w:rPr>
        <w:t>ω. Σήμερα οι δικαστικές διαμάχες για τη σχέση ΔΕΠΑ</w:t>
      </w:r>
      <w:r>
        <w:rPr>
          <w:rFonts w:eastAsia="Times New Roman"/>
          <w:szCs w:val="24"/>
        </w:rPr>
        <w:t xml:space="preserve"> – «</w:t>
      </w:r>
      <w:r>
        <w:rPr>
          <w:rFonts w:eastAsia="Times New Roman"/>
          <w:szCs w:val="24"/>
          <w:lang w:val="en-US"/>
        </w:rPr>
        <w:t>ELFE</w:t>
      </w:r>
      <w:r>
        <w:rPr>
          <w:rFonts w:eastAsia="Times New Roman"/>
          <w:szCs w:val="24"/>
        </w:rPr>
        <w:t>»</w:t>
      </w:r>
      <w:r>
        <w:rPr>
          <w:rFonts w:eastAsia="Times New Roman"/>
          <w:szCs w:val="24"/>
        </w:rPr>
        <w:t xml:space="preserve"> είναι δυο. Είναι οι δικαστικές προσφυγές που έχει κάνει η </w:t>
      </w:r>
      <w:r>
        <w:rPr>
          <w:rFonts w:eastAsia="Times New Roman"/>
          <w:szCs w:val="24"/>
        </w:rPr>
        <w:t>«</w:t>
      </w:r>
      <w:r>
        <w:rPr>
          <w:rFonts w:eastAsia="Times New Roman"/>
          <w:szCs w:val="24"/>
          <w:lang w:val="en-US"/>
        </w:rPr>
        <w:t>ELFE</w:t>
      </w:r>
      <w:r>
        <w:rPr>
          <w:rFonts w:eastAsia="Times New Roman"/>
          <w:szCs w:val="24"/>
        </w:rPr>
        <w:t>»</w:t>
      </w:r>
      <w:r w:rsidRPr="006B2247">
        <w:rPr>
          <w:rFonts w:eastAsia="Times New Roman"/>
          <w:szCs w:val="24"/>
        </w:rPr>
        <w:t xml:space="preserve"> </w:t>
      </w:r>
      <w:r>
        <w:rPr>
          <w:rFonts w:eastAsia="Times New Roman"/>
          <w:szCs w:val="24"/>
        </w:rPr>
        <w:t xml:space="preserve">κατά της ΔΕΠΑ ζητώντας </w:t>
      </w:r>
      <w:r>
        <w:rPr>
          <w:rFonts w:eastAsia="Times New Roman"/>
          <w:szCs w:val="24"/>
        </w:rPr>
        <w:lastRenderedPageBreak/>
        <w:t xml:space="preserve">διάφορα πράγματα, ότι το χρέος αυτό δημιουργήθηκε επειδή η ΔΕΠΑ είχε μονοπωλιακή θέση στην αγορά και χρέωνε </w:t>
      </w:r>
      <w:r>
        <w:rPr>
          <w:rFonts w:eastAsia="Times New Roman"/>
          <w:szCs w:val="24"/>
        </w:rPr>
        <w:t>ακριβά το φυσικό αέριο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Ένα πεδίο δικαστικής διαμάχης. Εμπορική διαμάχη είναι αυτή. </w:t>
      </w:r>
    </w:p>
    <w:p w14:paraId="38244297" w14:textId="77777777" w:rsidR="00D035B1" w:rsidRDefault="005B20CE">
      <w:pPr>
        <w:spacing w:line="600" w:lineRule="auto"/>
        <w:ind w:firstLine="720"/>
        <w:jc w:val="both"/>
        <w:rPr>
          <w:rFonts w:eastAsia="Times New Roman"/>
          <w:szCs w:val="24"/>
        </w:rPr>
      </w:pPr>
      <w:r>
        <w:rPr>
          <w:rFonts w:eastAsia="Times New Roman"/>
          <w:szCs w:val="24"/>
        </w:rPr>
        <w:t xml:space="preserve">Δεύτερο επίπεδο δικαστικής διαμάχης: Η ΔΕΠΑ στρέφεται κατά της </w:t>
      </w:r>
      <w:r>
        <w:rPr>
          <w:rFonts w:eastAsia="Times New Roman"/>
          <w:szCs w:val="24"/>
        </w:rPr>
        <w:t>«</w:t>
      </w:r>
      <w:r>
        <w:rPr>
          <w:rFonts w:eastAsia="Times New Roman"/>
          <w:szCs w:val="24"/>
          <w:lang w:val="en-US"/>
        </w:rPr>
        <w:t>ELFE</w:t>
      </w:r>
      <w:r>
        <w:rPr>
          <w:rFonts w:eastAsia="Times New Roman"/>
          <w:szCs w:val="24"/>
        </w:rPr>
        <w:t>»</w:t>
      </w:r>
      <w:r w:rsidRPr="00D93A5C">
        <w:rPr>
          <w:rFonts w:eastAsia="Times New Roman"/>
          <w:szCs w:val="24"/>
        </w:rPr>
        <w:t xml:space="preserve"> </w:t>
      </w:r>
      <w:r>
        <w:rPr>
          <w:rFonts w:eastAsia="Times New Roman"/>
          <w:szCs w:val="24"/>
        </w:rPr>
        <w:t>με πολύ βαριές κατηγορίες από τα τέλη του 2017, ζητώντας μια πλήρη εκκαθάριση και δέσμευση κάθε</w:t>
      </w:r>
      <w:r>
        <w:rPr>
          <w:rFonts w:eastAsia="Times New Roman"/>
          <w:szCs w:val="24"/>
        </w:rPr>
        <w:t xml:space="preserve"> μορφής στοιχείου περιουσιακού που συνδέεται με 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-υπενθυμίζω ότι η ΔΕΠΑ έχει σχέσεις μόνο με 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δεν έχει ούτε με τις παρένθετες εταιρείες ούτε με κανέναν άλλον- διεκδικώντας αυτά που</w:t>
      </w:r>
      <w:r w:rsidRPr="00095BB8">
        <w:rPr>
          <w:rFonts w:eastAsia="Times New Roman"/>
          <w:szCs w:val="24"/>
        </w:rPr>
        <w:t xml:space="preserve"> </w:t>
      </w:r>
      <w:r>
        <w:rPr>
          <w:rFonts w:eastAsia="Times New Roman"/>
          <w:szCs w:val="24"/>
        </w:rPr>
        <w:t xml:space="preserve">θεωρεί </w:t>
      </w:r>
      <w:proofErr w:type="spellStart"/>
      <w:r>
        <w:rPr>
          <w:rFonts w:eastAsia="Times New Roman"/>
          <w:szCs w:val="24"/>
        </w:rPr>
        <w:t>χρωστούμενα</w:t>
      </w:r>
      <w:proofErr w:type="spellEnd"/>
      <w:r>
        <w:rPr>
          <w:rFonts w:eastAsia="Times New Roman"/>
          <w:szCs w:val="24"/>
        </w:rPr>
        <w:t xml:space="preserve">. </w:t>
      </w:r>
    </w:p>
    <w:p w14:paraId="38244298" w14:textId="77777777" w:rsidR="00D035B1" w:rsidRDefault="005B20CE">
      <w:pPr>
        <w:spacing w:line="600" w:lineRule="auto"/>
        <w:ind w:firstLine="720"/>
        <w:jc w:val="both"/>
        <w:rPr>
          <w:rFonts w:eastAsia="Times New Roman"/>
          <w:szCs w:val="24"/>
        </w:rPr>
      </w:pPr>
      <w:r>
        <w:rPr>
          <w:rFonts w:eastAsia="Times New Roman"/>
          <w:szCs w:val="24"/>
        </w:rPr>
        <w:t xml:space="preserve">Άρα, </w:t>
      </w:r>
      <w:r w:rsidRPr="004C6BCF">
        <w:rPr>
          <w:rFonts w:eastAsia="Times New Roman"/>
          <w:szCs w:val="24"/>
        </w:rPr>
        <w:t xml:space="preserve">έχουμε εν εξελίξει δύο </w:t>
      </w:r>
      <w:r w:rsidRPr="004C6BCF">
        <w:rPr>
          <w:rFonts w:eastAsia="Times New Roman"/>
          <w:szCs w:val="24"/>
        </w:rPr>
        <w:t>μεγάλες δικαστικές διαμάχες</w:t>
      </w:r>
      <w:r>
        <w:rPr>
          <w:rFonts w:eastAsia="Times New Roman"/>
          <w:szCs w:val="24"/>
        </w:rPr>
        <w:t>,</w:t>
      </w:r>
      <w:r w:rsidRPr="004C6BCF">
        <w:rPr>
          <w:rFonts w:eastAsia="Times New Roman"/>
          <w:szCs w:val="24"/>
        </w:rPr>
        <w:t xml:space="preserve"> που αφορ</w:t>
      </w:r>
      <w:r>
        <w:rPr>
          <w:rFonts w:eastAsia="Times New Roman"/>
          <w:szCs w:val="24"/>
        </w:rPr>
        <w:t>ούν</w:t>
      </w:r>
      <w:r w:rsidRPr="004C6BCF">
        <w:rPr>
          <w:rFonts w:eastAsia="Times New Roman"/>
          <w:szCs w:val="24"/>
        </w:rPr>
        <w:t xml:space="preserve"> την ουσία της διαμάχης</w:t>
      </w:r>
      <w:r>
        <w:rPr>
          <w:rFonts w:eastAsia="Times New Roman"/>
          <w:szCs w:val="24"/>
        </w:rPr>
        <w:t>,</w:t>
      </w:r>
      <w:r w:rsidRPr="004C6BCF">
        <w:rPr>
          <w:rFonts w:eastAsia="Times New Roman"/>
          <w:szCs w:val="24"/>
        </w:rPr>
        <w:t xml:space="preserve"> αν ήταν σωστός ή όχι ο τρόπος δημιουργίας του χρέους</w:t>
      </w:r>
      <w:r>
        <w:rPr>
          <w:rFonts w:eastAsia="Times New Roman"/>
          <w:szCs w:val="24"/>
        </w:rPr>
        <w:t xml:space="preserve"> -αυτή είναι η απαίτηση της</w:t>
      </w:r>
      <w:r w:rsidRPr="004C6BCF">
        <w:rPr>
          <w:rFonts w:eastAsia="Times New Roman"/>
          <w:szCs w:val="24"/>
        </w:rPr>
        <w:t xml:space="preserve">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w:t>
      </w:r>
      <w:r w:rsidRPr="004C6BCF">
        <w:rPr>
          <w:rFonts w:eastAsia="Times New Roman"/>
          <w:szCs w:val="24"/>
        </w:rPr>
        <w:t xml:space="preserve"> και από την άλλη πλευρά</w:t>
      </w:r>
      <w:r>
        <w:rPr>
          <w:rFonts w:eastAsia="Times New Roman"/>
          <w:szCs w:val="24"/>
        </w:rPr>
        <w:t>,</w:t>
      </w:r>
      <w:r w:rsidRPr="004C6BCF">
        <w:rPr>
          <w:rFonts w:eastAsia="Times New Roman"/>
          <w:szCs w:val="24"/>
        </w:rPr>
        <w:t xml:space="preserve"> </w:t>
      </w:r>
      <w:r>
        <w:rPr>
          <w:rFonts w:eastAsia="Times New Roman"/>
          <w:szCs w:val="24"/>
        </w:rPr>
        <w:t>η</w:t>
      </w:r>
      <w:r w:rsidRPr="004C6BCF">
        <w:rPr>
          <w:rFonts w:eastAsia="Times New Roman"/>
          <w:szCs w:val="24"/>
        </w:rPr>
        <w:t xml:space="preserve"> διεκδίκηση της ΔΕΠΑ σε μία καθολική</w:t>
      </w:r>
      <w:r>
        <w:rPr>
          <w:rFonts w:eastAsia="Times New Roman"/>
          <w:szCs w:val="24"/>
        </w:rPr>
        <w:t xml:space="preserve"> –</w:t>
      </w:r>
      <w:r w:rsidRPr="004C6BCF">
        <w:rPr>
          <w:rFonts w:eastAsia="Times New Roman"/>
          <w:szCs w:val="24"/>
        </w:rPr>
        <w:t>επαναλαμβάνω</w:t>
      </w:r>
      <w:r>
        <w:rPr>
          <w:rFonts w:eastAsia="Times New Roman"/>
          <w:szCs w:val="24"/>
        </w:rPr>
        <w:t>-</w:t>
      </w:r>
      <w:r w:rsidRPr="004C6BCF">
        <w:rPr>
          <w:rFonts w:eastAsia="Times New Roman"/>
          <w:szCs w:val="24"/>
        </w:rPr>
        <w:t xml:space="preserve"> νομική κατηγορία κατά τ</w:t>
      </w:r>
      <w:r>
        <w:rPr>
          <w:rFonts w:eastAsia="Times New Roman"/>
          <w:szCs w:val="24"/>
        </w:rPr>
        <w:t>ης</w:t>
      </w:r>
      <w:r w:rsidRPr="004C6BCF">
        <w:rPr>
          <w:rFonts w:eastAsia="Times New Roman"/>
          <w:szCs w:val="24"/>
        </w:rPr>
        <w:t xml:space="preserve"> </w:t>
      </w:r>
      <w:r>
        <w:rPr>
          <w:rFonts w:eastAsia="Times New Roman"/>
          <w:szCs w:val="24"/>
        </w:rPr>
        <w:t>«</w:t>
      </w:r>
      <w:r>
        <w:rPr>
          <w:rFonts w:eastAsia="Times New Roman"/>
          <w:szCs w:val="24"/>
          <w:lang w:val="en-US"/>
        </w:rPr>
        <w:t>ELFE</w:t>
      </w:r>
      <w:r>
        <w:rPr>
          <w:rFonts w:eastAsia="Times New Roman"/>
          <w:szCs w:val="24"/>
        </w:rPr>
        <w:t>»</w:t>
      </w:r>
      <w:r w:rsidRPr="004C6BCF">
        <w:rPr>
          <w:rFonts w:eastAsia="Times New Roman"/>
          <w:szCs w:val="24"/>
        </w:rPr>
        <w:t xml:space="preserve"> και όλων των διασυνδεδεμένων σχέσεων που υπάρχουν γύρω από αυτό</w:t>
      </w:r>
      <w:r>
        <w:rPr>
          <w:rFonts w:eastAsia="Times New Roman"/>
          <w:szCs w:val="24"/>
        </w:rPr>
        <w:t>,</w:t>
      </w:r>
      <w:r w:rsidRPr="004C6BCF">
        <w:rPr>
          <w:rFonts w:eastAsia="Times New Roman"/>
          <w:szCs w:val="24"/>
        </w:rPr>
        <w:t xml:space="preserve"> προκειμένου να κάνει</w:t>
      </w:r>
      <w:r>
        <w:rPr>
          <w:rFonts w:eastAsia="Times New Roman"/>
          <w:szCs w:val="24"/>
        </w:rPr>
        <w:t xml:space="preserve">  απαιτητές τις απαιτήσεις. </w:t>
      </w:r>
    </w:p>
    <w:p w14:paraId="38244299" w14:textId="77777777" w:rsidR="00D035B1" w:rsidRDefault="005B20CE">
      <w:pPr>
        <w:spacing w:line="600" w:lineRule="auto"/>
        <w:ind w:firstLine="720"/>
        <w:jc w:val="both"/>
        <w:rPr>
          <w:rFonts w:eastAsia="Times New Roman"/>
          <w:szCs w:val="24"/>
        </w:rPr>
      </w:pPr>
      <w:r>
        <w:rPr>
          <w:rFonts w:eastAsia="Times New Roman"/>
          <w:szCs w:val="24"/>
        </w:rPr>
        <w:lastRenderedPageBreak/>
        <w:t>Α</w:t>
      </w:r>
      <w:r w:rsidRPr="004C6BCF">
        <w:rPr>
          <w:rFonts w:eastAsia="Times New Roman"/>
          <w:szCs w:val="24"/>
        </w:rPr>
        <w:t>νακεφαλαιώνω</w:t>
      </w:r>
      <w:r>
        <w:rPr>
          <w:rFonts w:eastAsia="Times New Roman"/>
          <w:szCs w:val="24"/>
        </w:rPr>
        <w:t>:</w:t>
      </w:r>
      <w:r w:rsidRPr="004C6BCF">
        <w:rPr>
          <w:rFonts w:eastAsia="Times New Roman"/>
          <w:szCs w:val="24"/>
        </w:rPr>
        <w:t xml:space="preserve"> Αυτά είναι τα δεδομένα</w:t>
      </w:r>
      <w:r>
        <w:rPr>
          <w:rFonts w:eastAsia="Times New Roman"/>
          <w:szCs w:val="24"/>
        </w:rPr>
        <w:t>.</w:t>
      </w:r>
      <w:r w:rsidRPr="004C6BCF">
        <w:rPr>
          <w:rFonts w:eastAsia="Times New Roman"/>
          <w:szCs w:val="24"/>
        </w:rPr>
        <w:t xml:space="preserve"> </w:t>
      </w:r>
      <w:r>
        <w:rPr>
          <w:rFonts w:eastAsia="Times New Roman"/>
          <w:szCs w:val="24"/>
        </w:rPr>
        <w:t>Ο</w:t>
      </w:r>
      <w:r w:rsidRPr="004C6BCF">
        <w:rPr>
          <w:rFonts w:eastAsia="Times New Roman"/>
          <w:szCs w:val="24"/>
        </w:rPr>
        <w:t xml:space="preserve">ι τρεις κατηγορίες </w:t>
      </w:r>
      <w:r>
        <w:rPr>
          <w:rFonts w:eastAsia="Times New Roman"/>
          <w:szCs w:val="24"/>
        </w:rPr>
        <w:t xml:space="preserve">της </w:t>
      </w:r>
      <w:r w:rsidRPr="004C6BCF">
        <w:rPr>
          <w:rFonts w:eastAsia="Times New Roman"/>
          <w:szCs w:val="24"/>
        </w:rPr>
        <w:t>Νέα</w:t>
      </w:r>
      <w:r>
        <w:rPr>
          <w:rFonts w:eastAsia="Times New Roman"/>
          <w:szCs w:val="24"/>
        </w:rPr>
        <w:t>ς</w:t>
      </w:r>
      <w:r w:rsidRPr="004C6BCF">
        <w:rPr>
          <w:rFonts w:eastAsia="Times New Roman"/>
          <w:szCs w:val="24"/>
        </w:rPr>
        <w:t xml:space="preserve"> Δημοκρατία</w:t>
      </w:r>
      <w:r>
        <w:rPr>
          <w:rFonts w:eastAsia="Times New Roman"/>
          <w:szCs w:val="24"/>
        </w:rPr>
        <w:t>ς</w:t>
      </w:r>
      <w:r w:rsidRPr="004C6BCF">
        <w:rPr>
          <w:rFonts w:eastAsia="Times New Roman"/>
          <w:szCs w:val="24"/>
        </w:rPr>
        <w:t xml:space="preserve"> </w:t>
      </w:r>
      <w:r>
        <w:rPr>
          <w:rFonts w:eastAsia="Times New Roman"/>
          <w:szCs w:val="24"/>
        </w:rPr>
        <w:t xml:space="preserve">είναι: Πρώτον, αν υπάρχει σκάνδαλο, είναι σκάνδαλο </w:t>
      </w:r>
      <w:r w:rsidRPr="004C6BCF">
        <w:rPr>
          <w:rFonts w:eastAsia="Times New Roman"/>
          <w:szCs w:val="24"/>
        </w:rPr>
        <w:t>της</w:t>
      </w:r>
      <w:r w:rsidRPr="004C6BCF">
        <w:rPr>
          <w:rFonts w:eastAsia="Times New Roman"/>
          <w:szCs w:val="24"/>
        </w:rPr>
        <w:t xml:space="preserve"> Νέας Δημοκρατίας</w:t>
      </w:r>
      <w:r>
        <w:rPr>
          <w:rFonts w:eastAsia="Times New Roman"/>
          <w:szCs w:val="24"/>
        </w:rPr>
        <w:t>,</w:t>
      </w:r>
      <w:r w:rsidRPr="004C6BCF">
        <w:rPr>
          <w:rFonts w:eastAsia="Times New Roman"/>
          <w:szCs w:val="24"/>
        </w:rPr>
        <w:t xml:space="preserve"> κατά 90%</w:t>
      </w:r>
      <w:r>
        <w:rPr>
          <w:rFonts w:eastAsia="Times New Roman"/>
          <w:szCs w:val="24"/>
        </w:rPr>
        <w:t>,</w:t>
      </w:r>
      <w:r w:rsidRPr="004C6BCF">
        <w:rPr>
          <w:rFonts w:eastAsia="Times New Roman"/>
          <w:szCs w:val="24"/>
        </w:rPr>
        <w:t xml:space="preserve"> η αύξηση</w:t>
      </w:r>
      <w:r>
        <w:rPr>
          <w:rFonts w:eastAsia="Times New Roman"/>
          <w:szCs w:val="24"/>
        </w:rPr>
        <w:t>, δηλαδή,</w:t>
      </w:r>
      <w:r w:rsidRPr="004C6BCF">
        <w:rPr>
          <w:rFonts w:eastAsia="Times New Roman"/>
          <w:szCs w:val="24"/>
        </w:rPr>
        <w:t xml:space="preserve"> του χρέους</w:t>
      </w:r>
      <w:r>
        <w:rPr>
          <w:rFonts w:eastAsia="Times New Roman"/>
          <w:szCs w:val="24"/>
        </w:rPr>
        <w:t>.</w:t>
      </w:r>
      <w:r w:rsidRPr="004C6BCF">
        <w:rPr>
          <w:rFonts w:eastAsia="Times New Roman"/>
          <w:szCs w:val="24"/>
        </w:rPr>
        <w:t xml:space="preserve"> Γιατί δεν φέρνει ο </w:t>
      </w:r>
      <w:r>
        <w:rPr>
          <w:rFonts w:eastAsia="Times New Roman"/>
          <w:szCs w:val="24"/>
        </w:rPr>
        <w:t>ε</w:t>
      </w:r>
      <w:r w:rsidRPr="004C6BCF">
        <w:rPr>
          <w:rFonts w:eastAsia="Times New Roman"/>
          <w:szCs w:val="24"/>
        </w:rPr>
        <w:t xml:space="preserve">ισαγγελέας όλες τις </w:t>
      </w:r>
      <w:r>
        <w:rPr>
          <w:rFonts w:eastAsia="Times New Roman"/>
          <w:szCs w:val="24"/>
        </w:rPr>
        <w:t>δ</w:t>
      </w:r>
      <w:r w:rsidRPr="004C6BCF">
        <w:rPr>
          <w:rFonts w:eastAsia="Times New Roman"/>
          <w:szCs w:val="24"/>
        </w:rPr>
        <w:t>ιοικήσεις από ιδρύσεως της εταιρείας</w:t>
      </w:r>
      <w:r>
        <w:rPr>
          <w:rFonts w:eastAsia="Times New Roman"/>
          <w:szCs w:val="24"/>
        </w:rPr>
        <w:t>, το 2009;</w:t>
      </w:r>
      <w:r w:rsidRPr="004C6BCF">
        <w:rPr>
          <w:rFonts w:eastAsia="Times New Roman"/>
          <w:szCs w:val="24"/>
        </w:rPr>
        <w:t xml:space="preserve"> </w:t>
      </w:r>
      <w:r>
        <w:rPr>
          <w:rFonts w:eastAsia="Times New Roman"/>
          <w:szCs w:val="24"/>
        </w:rPr>
        <w:t>Υποθέτω γιατί δ</w:t>
      </w:r>
      <w:r w:rsidRPr="004C6BCF">
        <w:rPr>
          <w:rFonts w:eastAsia="Times New Roman"/>
          <w:szCs w:val="24"/>
        </w:rPr>
        <w:t>εν έγινε καταγγελία</w:t>
      </w:r>
      <w:r>
        <w:rPr>
          <w:rFonts w:eastAsia="Times New Roman"/>
          <w:szCs w:val="24"/>
        </w:rPr>
        <w:t>.</w:t>
      </w:r>
    </w:p>
    <w:p w14:paraId="3824429A"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Ο </w:t>
      </w:r>
      <w:r>
        <w:rPr>
          <w:rFonts w:eastAsia="Times New Roman"/>
          <w:szCs w:val="24"/>
        </w:rPr>
        <w:t>ε</w:t>
      </w:r>
      <w:r>
        <w:rPr>
          <w:rFonts w:eastAsia="Times New Roman"/>
          <w:szCs w:val="24"/>
        </w:rPr>
        <w:t xml:space="preserve">ισαγγελέας δεν ψάχνει μόνος του; </w:t>
      </w:r>
    </w:p>
    <w:p w14:paraId="3824429B" w14:textId="77777777" w:rsidR="00D035B1" w:rsidRDefault="005B20CE">
      <w:pPr>
        <w:spacing w:line="600" w:lineRule="auto"/>
        <w:ind w:firstLine="720"/>
        <w:jc w:val="both"/>
        <w:rPr>
          <w:rFonts w:eastAsia="Times New Roman"/>
          <w:szCs w:val="24"/>
        </w:rPr>
      </w:pPr>
      <w:r w:rsidRPr="004C7449">
        <w:rPr>
          <w:rFonts w:eastAsia="Times New Roman"/>
          <w:b/>
          <w:szCs w:val="24"/>
        </w:rPr>
        <w:t>ΓΕΩΡΓΙΟΣ ΣΤΑΘΑΚΗΣ (Υπουργός Περιβάλλοντος και Ενέργειας):</w:t>
      </w:r>
      <w:r>
        <w:rPr>
          <w:rFonts w:eastAsia="Times New Roman"/>
          <w:b/>
          <w:szCs w:val="24"/>
        </w:rPr>
        <w:t xml:space="preserve"> </w:t>
      </w:r>
      <w:r>
        <w:rPr>
          <w:rFonts w:eastAsia="Times New Roman"/>
          <w:szCs w:val="24"/>
        </w:rPr>
        <w:t xml:space="preserve">Δεν ξέρω. Εσείς ξέρετε, οι νομικοί. </w:t>
      </w:r>
    </w:p>
    <w:p w14:paraId="3824429C"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Αφού δεν τα καταλαβαίνετε, μην μας τα λέτε. Στα νομικά είστε αδύναμος. </w:t>
      </w:r>
    </w:p>
    <w:p w14:paraId="3824429D"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Χ</w:t>
      </w:r>
      <w:r>
        <w:rPr>
          <w:rFonts w:eastAsia="Times New Roman"/>
          <w:szCs w:val="24"/>
        </w:rPr>
        <w:t>αίρομαι, που είστε καλύτερος στα αρχαία ελληνικά.</w:t>
      </w:r>
      <w:r>
        <w:rPr>
          <w:rFonts w:eastAsia="Times New Roman"/>
          <w:szCs w:val="24"/>
        </w:rPr>
        <w:br/>
        <w:t>Είναι ανυπόστατη, λοιπόν.</w:t>
      </w:r>
    </w:p>
    <w:p w14:paraId="3824429E" w14:textId="77777777" w:rsidR="00D035B1" w:rsidRDefault="005B20CE">
      <w:pPr>
        <w:spacing w:line="600" w:lineRule="auto"/>
        <w:ind w:firstLine="720"/>
        <w:jc w:val="both"/>
        <w:rPr>
          <w:rFonts w:eastAsia="Times New Roman"/>
          <w:szCs w:val="24"/>
        </w:rPr>
      </w:pPr>
      <w:r>
        <w:rPr>
          <w:rFonts w:eastAsia="Times New Roman"/>
          <w:szCs w:val="24"/>
        </w:rPr>
        <w:t xml:space="preserve">Δεύτερον: Γιατί </w:t>
      </w:r>
      <w:r w:rsidRPr="004C6BCF">
        <w:rPr>
          <w:rFonts w:eastAsia="Times New Roman"/>
          <w:szCs w:val="24"/>
        </w:rPr>
        <w:t>δεν κόπηκε η παροχή αερίου στην εταιρεία</w:t>
      </w:r>
      <w:r>
        <w:rPr>
          <w:rFonts w:eastAsia="Times New Roman"/>
          <w:szCs w:val="24"/>
        </w:rPr>
        <w:t>;</w:t>
      </w:r>
      <w:r w:rsidRPr="004C6BCF">
        <w:rPr>
          <w:rFonts w:eastAsia="Times New Roman"/>
          <w:szCs w:val="24"/>
        </w:rPr>
        <w:t xml:space="preserve"> </w:t>
      </w:r>
      <w:r>
        <w:rPr>
          <w:rFonts w:eastAsia="Times New Roman"/>
          <w:szCs w:val="24"/>
        </w:rPr>
        <w:t>Ε</w:t>
      </w:r>
      <w:r w:rsidRPr="004C6BCF">
        <w:rPr>
          <w:rFonts w:eastAsia="Times New Roman"/>
          <w:szCs w:val="24"/>
        </w:rPr>
        <w:t xml:space="preserve">ίναι κατανοητό </w:t>
      </w:r>
      <w:r>
        <w:rPr>
          <w:rFonts w:eastAsia="Times New Roman"/>
          <w:szCs w:val="24"/>
        </w:rPr>
        <w:t>ότι δ</w:t>
      </w:r>
      <w:r w:rsidRPr="004C6BCF">
        <w:rPr>
          <w:rFonts w:eastAsia="Times New Roman"/>
          <w:szCs w:val="24"/>
        </w:rPr>
        <w:t>εν είναι εύκολο να το κόψεις</w:t>
      </w:r>
      <w:r>
        <w:rPr>
          <w:rFonts w:eastAsia="Times New Roman"/>
          <w:szCs w:val="24"/>
        </w:rPr>
        <w:t>.</w:t>
      </w:r>
      <w:r w:rsidRPr="004C6BCF">
        <w:rPr>
          <w:rFonts w:eastAsia="Times New Roman"/>
          <w:szCs w:val="24"/>
        </w:rPr>
        <w:t xml:space="preserve"> Είναι μία </w:t>
      </w:r>
      <w:r w:rsidRPr="004C6BCF">
        <w:rPr>
          <w:rFonts w:eastAsia="Times New Roman"/>
          <w:szCs w:val="24"/>
        </w:rPr>
        <w:lastRenderedPageBreak/>
        <w:t xml:space="preserve">διαδικασία </w:t>
      </w:r>
      <w:r>
        <w:rPr>
          <w:rFonts w:eastAsia="Times New Roman"/>
          <w:szCs w:val="24"/>
        </w:rPr>
        <w:t>ό</w:t>
      </w:r>
      <w:r w:rsidRPr="004C6BCF">
        <w:rPr>
          <w:rFonts w:eastAsia="Times New Roman"/>
          <w:szCs w:val="24"/>
        </w:rPr>
        <w:t>που πρέπει να εξαντλήσει</w:t>
      </w:r>
      <w:r>
        <w:rPr>
          <w:rFonts w:eastAsia="Times New Roman"/>
          <w:szCs w:val="24"/>
        </w:rPr>
        <w:t>ς</w:t>
      </w:r>
      <w:r w:rsidRPr="004C6BCF">
        <w:rPr>
          <w:rFonts w:eastAsia="Times New Roman"/>
          <w:szCs w:val="24"/>
        </w:rPr>
        <w:t xml:space="preserve"> όλα τα περιθώρια</w:t>
      </w:r>
      <w:r>
        <w:rPr>
          <w:rFonts w:eastAsia="Times New Roman"/>
          <w:szCs w:val="24"/>
        </w:rPr>
        <w:t>.</w:t>
      </w:r>
      <w:r w:rsidRPr="004C6BCF">
        <w:rPr>
          <w:rFonts w:eastAsia="Times New Roman"/>
          <w:szCs w:val="24"/>
        </w:rPr>
        <w:t xml:space="preserve"> </w:t>
      </w:r>
      <w:r>
        <w:rPr>
          <w:rFonts w:eastAsia="Times New Roman"/>
          <w:szCs w:val="24"/>
        </w:rPr>
        <w:t>Κ</w:t>
      </w:r>
      <w:r w:rsidRPr="004C6BCF">
        <w:rPr>
          <w:rFonts w:eastAsia="Times New Roman"/>
          <w:szCs w:val="24"/>
        </w:rPr>
        <w:t>αι ν</w:t>
      </w:r>
      <w:r w:rsidRPr="004C6BCF">
        <w:rPr>
          <w:rFonts w:eastAsia="Times New Roman"/>
          <w:szCs w:val="24"/>
        </w:rPr>
        <w:t>ομίζω ότι τα εξαντλήσαμε όλα τα περιθώρια</w:t>
      </w:r>
      <w:r>
        <w:rPr>
          <w:rFonts w:eastAsia="Times New Roman"/>
          <w:szCs w:val="24"/>
        </w:rPr>
        <w:t>,</w:t>
      </w:r>
      <w:r w:rsidRPr="004C6BCF">
        <w:rPr>
          <w:rFonts w:eastAsia="Times New Roman"/>
          <w:szCs w:val="24"/>
        </w:rPr>
        <w:t xml:space="preserve"> θέτοντας μάλιστα </w:t>
      </w:r>
      <w:r>
        <w:rPr>
          <w:rFonts w:eastAsia="Times New Roman"/>
          <w:szCs w:val="24"/>
        </w:rPr>
        <w:t>ό</w:t>
      </w:r>
      <w:r w:rsidRPr="004C6BCF">
        <w:rPr>
          <w:rFonts w:eastAsia="Times New Roman"/>
          <w:szCs w:val="24"/>
        </w:rPr>
        <w:t xml:space="preserve">ρους </w:t>
      </w:r>
      <w:r>
        <w:rPr>
          <w:rFonts w:eastAsia="Times New Roman"/>
          <w:szCs w:val="24"/>
        </w:rPr>
        <w:t xml:space="preserve">και μέριμνες </w:t>
      </w:r>
      <w:r w:rsidRPr="004C6BCF">
        <w:rPr>
          <w:rFonts w:eastAsia="Times New Roman"/>
          <w:szCs w:val="24"/>
        </w:rPr>
        <w:t xml:space="preserve">και για την </w:t>
      </w:r>
      <w:proofErr w:type="spellStart"/>
      <w:r w:rsidRPr="004C6BCF">
        <w:rPr>
          <w:rFonts w:eastAsia="Times New Roman"/>
          <w:szCs w:val="24"/>
        </w:rPr>
        <w:t>επαναπρόσληψη</w:t>
      </w:r>
      <w:proofErr w:type="spellEnd"/>
      <w:r w:rsidRPr="004C6BCF">
        <w:rPr>
          <w:rFonts w:eastAsia="Times New Roman"/>
          <w:szCs w:val="24"/>
        </w:rPr>
        <w:t xml:space="preserve"> των </w:t>
      </w:r>
      <w:r>
        <w:rPr>
          <w:rFonts w:eastAsia="Times New Roman"/>
          <w:szCs w:val="24"/>
        </w:rPr>
        <w:t xml:space="preserve">επτακοσίων </w:t>
      </w:r>
      <w:r w:rsidRPr="004C6BCF">
        <w:rPr>
          <w:rFonts w:eastAsia="Times New Roman"/>
          <w:szCs w:val="24"/>
        </w:rPr>
        <w:t xml:space="preserve">εργαζομένων </w:t>
      </w:r>
      <w:r>
        <w:rPr>
          <w:rFonts w:eastAsia="Times New Roman"/>
          <w:szCs w:val="24"/>
        </w:rPr>
        <w:t>-</w:t>
      </w:r>
      <w:r w:rsidRPr="004C6BCF">
        <w:rPr>
          <w:rFonts w:eastAsia="Times New Roman"/>
          <w:szCs w:val="24"/>
        </w:rPr>
        <w:t>που έγινε</w:t>
      </w:r>
      <w:r>
        <w:rPr>
          <w:rFonts w:eastAsia="Times New Roman"/>
          <w:szCs w:val="24"/>
        </w:rPr>
        <w:t>-</w:t>
      </w:r>
      <w:r w:rsidRPr="004C6BCF">
        <w:rPr>
          <w:rFonts w:eastAsia="Times New Roman"/>
          <w:szCs w:val="24"/>
        </w:rPr>
        <w:t xml:space="preserve"> οι οποίοι είχαν απολυθεί και για μία διαρκή μέριμνα να βρεθούν λύσεις οι οποίες να αντανακλούν την </w:t>
      </w:r>
      <w:r>
        <w:rPr>
          <w:rFonts w:eastAsia="Times New Roman"/>
          <w:szCs w:val="24"/>
        </w:rPr>
        <w:t>ε</w:t>
      </w:r>
      <w:r w:rsidRPr="004C6BCF">
        <w:rPr>
          <w:rFonts w:eastAsia="Times New Roman"/>
          <w:szCs w:val="24"/>
        </w:rPr>
        <w:t>μπορική ομαλ</w:t>
      </w:r>
      <w:r w:rsidRPr="004C6BCF">
        <w:rPr>
          <w:rFonts w:eastAsia="Times New Roman"/>
          <w:szCs w:val="24"/>
        </w:rPr>
        <w:t>ή λειτουργία και ταυτόχρονα</w:t>
      </w:r>
      <w:r>
        <w:rPr>
          <w:rFonts w:eastAsia="Times New Roman"/>
          <w:szCs w:val="24"/>
        </w:rPr>
        <w:t>,</w:t>
      </w:r>
      <w:r w:rsidRPr="004C6BCF">
        <w:rPr>
          <w:rFonts w:eastAsia="Times New Roman"/>
          <w:szCs w:val="24"/>
        </w:rPr>
        <w:t xml:space="preserve"> να διασφαλίσουν τα συμφέροντα της ΔΕΠΑ</w:t>
      </w:r>
      <w:r>
        <w:rPr>
          <w:rFonts w:eastAsia="Times New Roman"/>
          <w:szCs w:val="24"/>
        </w:rPr>
        <w:t>.</w:t>
      </w:r>
    </w:p>
    <w:p w14:paraId="3824429F" w14:textId="77777777" w:rsidR="00D035B1" w:rsidRDefault="005B20CE">
      <w:pPr>
        <w:spacing w:line="600" w:lineRule="auto"/>
        <w:ind w:firstLine="720"/>
        <w:jc w:val="both"/>
        <w:rPr>
          <w:rFonts w:eastAsia="Times New Roman"/>
          <w:szCs w:val="24"/>
        </w:rPr>
      </w:pPr>
      <w:r w:rsidRPr="004C6BCF">
        <w:rPr>
          <w:rFonts w:eastAsia="Times New Roman"/>
          <w:szCs w:val="24"/>
        </w:rPr>
        <w:t xml:space="preserve"> </w:t>
      </w:r>
      <w:r>
        <w:rPr>
          <w:rFonts w:eastAsia="Times New Roman"/>
          <w:szCs w:val="24"/>
        </w:rPr>
        <w:t>Γ</w:t>
      </w:r>
      <w:r w:rsidRPr="004C6BCF">
        <w:rPr>
          <w:rFonts w:eastAsia="Times New Roman"/>
          <w:szCs w:val="24"/>
        </w:rPr>
        <w:t xml:space="preserve">ια το σχέδιο </w:t>
      </w:r>
      <w:r>
        <w:rPr>
          <w:rFonts w:eastAsia="Times New Roman"/>
          <w:szCs w:val="24"/>
        </w:rPr>
        <w:t>ανταλλαγής</w:t>
      </w:r>
      <w:r w:rsidRPr="004C6BCF">
        <w:rPr>
          <w:rFonts w:eastAsia="Times New Roman"/>
          <w:szCs w:val="24"/>
        </w:rPr>
        <w:t xml:space="preserve"> ακινήτων </w:t>
      </w:r>
      <w:r>
        <w:rPr>
          <w:rFonts w:eastAsia="Times New Roman"/>
          <w:szCs w:val="24"/>
        </w:rPr>
        <w:t>σ</w:t>
      </w:r>
      <w:r w:rsidRPr="004C6BCF">
        <w:rPr>
          <w:rFonts w:eastAsia="Times New Roman"/>
          <w:szCs w:val="24"/>
        </w:rPr>
        <w:t>ας είπα</w:t>
      </w:r>
      <w:r>
        <w:rPr>
          <w:rFonts w:eastAsia="Times New Roman"/>
          <w:szCs w:val="24"/>
        </w:rPr>
        <w:t xml:space="preserve"> ότι</w:t>
      </w:r>
      <w:r w:rsidRPr="004C6BCF">
        <w:rPr>
          <w:rFonts w:eastAsia="Times New Roman"/>
          <w:szCs w:val="24"/>
        </w:rPr>
        <w:t xml:space="preserve"> ήταν μία βραχύβια</w:t>
      </w:r>
      <w:r>
        <w:rPr>
          <w:rFonts w:eastAsia="Times New Roman"/>
          <w:szCs w:val="24"/>
        </w:rPr>
        <w:t>,</w:t>
      </w:r>
      <w:r w:rsidRPr="004C6BCF">
        <w:rPr>
          <w:rFonts w:eastAsia="Times New Roman"/>
          <w:szCs w:val="24"/>
        </w:rPr>
        <w:t xml:space="preserve"> άνευ αντικειμένου</w:t>
      </w:r>
      <w:r>
        <w:rPr>
          <w:rFonts w:eastAsia="Times New Roman"/>
          <w:szCs w:val="24"/>
        </w:rPr>
        <w:t>,</w:t>
      </w:r>
      <w:r w:rsidRPr="004C6BCF">
        <w:rPr>
          <w:rFonts w:eastAsia="Times New Roman"/>
          <w:szCs w:val="24"/>
        </w:rPr>
        <w:t xml:space="preserve"> περιπέτεια</w:t>
      </w:r>
      <w:r>
        <w:rPr>
          <w:rFonts w:eastAsia="Times New Roman"/>
          <w:szCs w:val="24"/>
        </w:rPr>
        <w:t>.</w:t>
      </w:r>
      <w:r w:rsidRPr="004C6BCF">
        <w:rPr>
          <w:rFonts w:eastAsia="Times New Roman"/>
          <w:szCs w:val="24"/>
        </w:rPr>
        <w:t xml:space="preserve"> Απέχει πολύ από το να </w:t>
      </w:r>
      <w:r>
        <w:rPr>
          <w:rFonts w:eastAsia="Times New Roman"/>
          <w:szCs w:val="24"/>
        </w:rPr>
        <w:t xml:space="preserve">ειπωθεί </w:t>
      </w:r>
      <w:r w:rsidRPr="004C6BCF">
        <w:rPr>
          <w:rFonts w:eastAsia="Times New Roman"/>
          <w:szCs w:val="24"/>
        </w:rPr>
        <w:t xml:space="preserve">ότι αυτό αποτελεί κάτι το οποίο έχει οσμή </w:t>
      </w:r>
      <w:r>
        <w:rPr>
          <w:rFonts w:eastAsia="Times New Roman"/>
          <w:szCs w:val="24"/>
        </w:rPr>
        <w:t>σ</w:t>
      </w:r>
      <w:r w:rsidRPr="004C6BCF">
        <w:rPr>
          <w:rFonts w:eastAsia="Times New Roman"/>
          <w:szCs w:val="24"/>
        </w:rPr>
        <w:t>κανδάλου</w:t>
      </w:r>
      <w:r>
        <w:rPr>
          <w:rFonts w:eastAsia="Times New Roman"/>
          <w:szCs w:val="24"/>
        </w:rPr>
        <w:t>.</w:t>
      </w:r>
      <w:r w:rsidRPr="004C6BCF">
        <w:rPr>
          <w:rFonts w:eastAsia="Times New Roman"/>
          <w:szCs w:val="24"/>
        </w:rPr>
        <w:t xml:space="preserve"> </w:t>
      </w:r>
      <w:r>
        <w:rPr>
          <w:rFonts w:eastAsia="Times New Roman"/>
          <w:szCs w:val="24"/>
        </w:rPr>
        <w:t>Δ</w:t>
      </w:r>
      <w:r w:rsidRPr="004C6BCF">
        <w:rPr>
          <w:rFonts w:eastAsia="Times New Roman"/>
          <w:szCs w:val="24"/>
        </w:rPr>
        <w:t>εν έγ</w:t>
      </w:r>
      <w:r w:rsidRPr="004C6BCF">
        <w:rPr>
          <w:rFonts w:eastAsia="Times New Roman"/>
          <w:szCs w:val="24"/>
        </w:rPr>
        <w:t>ινε ποτέ</w:t>
      </w:r>
      <w:r>
        <w:rPr>
          <w:rFonts w:eastAsia="Times New Roman"/>
          <w:szCs w:val="24"/>
        </w:rPr>
        <w:t>.</w:t>
      </w:r>
      <w:r w:rsidRPr="004C6BCF">
        <w:rPr>
          <w:rFonts w:eastAsia="Times New Roman"/>
          <w:szCs w:val="24"/>
        </w:rPr>
        <w:t xml:space="preserve"> </w:t>
      </w:r>
      <w:r>
        <w:rPr>
          <w:rFonts w:eastAsia="Times New Roman"/>
          <w:szCs w:val="24"/>
        </w:rPr>
        <w:t>Ε</w:t>
      </w:r>
      <w:r w:rsidRPr="004C6BCF">
        <w:rPr>
          <w:rFonts w:eastAsia="Times New Roman"/>
          <w:szCs w:val="24"/>
        </w:rPr>
        <w:t>ίχε μία βραχύβια παρουσία</w:t>
      </w:r>
      <w:r>
        <w:rPr>
          <w:rFonts w:eastAsia="Times New Roman"/>
          <w:szCs w:val="24"/>
        </w:rPr>
        <w:t>.</w:t>
      </w:r>
      <w:r w:rsidRPr="004C6BCF">
        <w:rPr>
          <w:rFonts w:eastAsia="Times New Roman"/>
          <w:szCs w:val="24"/>
        </w:rPr>
        <w:t xml:space="preserve"> </w:t>
      </w:r>
      <w:proofErr w:type="spellStart"/>
      <w:r>
        <w:rPr>
          <w:rFonts w:eastAsia="Times New Roman"/>
          <w:szCs w:val="24"/>
        </w:rPr>
        <w:t>Α</w:t>
      </w:r>
      <w:r w:rsidRPr="004C6BCF">
        <w:rPr>
          <w:rFonts w:eastAsia="Times New Roman"/>
          <w:szCs w:val="24"/>
        </w:rPr>
        <w:t>περρίφθη</w:t>
      </w:r>
      <w:proofErr w:type="spellEnd"/>
      <w:r w:rsidRPr="004C6BCF">
        <w:rPr>
          <w:rFonts w:eastAsia="Times New Roman"/>
          <w:szCs w:val="24"/>
        </w:rPr>
        <w:t xml:space="preserve"> μετά επαίνων</w:t>
      </w:r>
      <w:r>
        <w:rPr>
          <w:rFonts w:eastAsia="Times New Roman"/>
          <w:szCs w:val="24"/>
        </w:rPr>
        <w:t xml:space="preserve">. </w:t>
      </w:r>
    </w:p>
    <w:p w14:paraId="382442A0" w14:textId="77777777" w:rsidR="00D035B1" w:rsidRDefault="005B20CE">
      <w:pPr>
        <w:spacing w:line="600" w:lineRule="auto"/>
        <w:ind w:firstLine="720"/>
        <w:jc w:val="both"/>
        <w:rPr>
          <w:rFonts w:eastAsia="Times New Roman"/>
          <w:szCs w:val="24"/>
        </w:rPr>
      </w:pPr>
      <w:r>
        <w:rPr>
          <w:rFonts w:eastAsia="Times New Roman"/>
          <w:szCs w:val="24"/>
        </w:rPr>
        <w:t xml:space="preserve">Συνεπώς, </w:t>
      </w:r>
      <w:r w:rsidRPr="004C6BCF">
        <w:rPr>
          <w:rFonts w:eastAsia="Times New Roman"/>
          <w:szCs w:val="24"/>
        </w:rPr>
        <w:t>από κει και πέρα έχουμε ένα καθεστώς</w:t>
      </w:r>
      <w:r>
        <w:rPr>
          <w:rFonts w:eastAsia="Times New Roman"/>
          <w:szCs w:val="24"/>
        </w:rPr>
        <w:t>,</w:t>
      </w:r>
      <w:r w:rsidRPr="004C6BCF">
        <w:rPr>
          <w:rFonts w:eastAsia="Times New Roman"/>
          <w:szCs w:val="24"/>
        </w:rPr>
        <w:t xml:space="preserve"> που </w:t>
      </w:r>
      <w:proofErr w:type="spellStart"/>
      <w:r w:rsidRPr="004C6BCF">
        <w:rPr>
          <w:rFonts w:eastAsia="Times New Roman"/>
          <w:szCs w:val="24"/>
        </w:rPr>
        <w:t>διέπεται</w:t>
      </w:r>
      <w:proofErr w:type="spellEnd"/>
      <w:r w:rsidRPr="004C6BCF">
        <w:rPr>
          <w:rFonts w:eastAsia="Times New Roman"/>
          <w:szCs w:val="24"/>
        </w:rPr>
        <w:t xml:space="preserve"> από δύο δικαστικές αποφάσεις που έχουν δεσμεύσει τη ΔΕΠΑ και ταυτόχρονα</w:t>
      </w:r>
      <w:r>
        <w:rPr>
          <w:rFonts w:eastAsia="Times New Roman"/>
          <w:szCs w:val="24"/>
        </w:rPr>
        <w:t>,</w:t>
      </w:r>
      <w:r w:rsidRPr="004C6BCF">
        <w:rPr>
          <w:rFonts w:eastAsia="Times New Roman"/>
          <w:szCs w:val="24"/>
        </w:rPr>
        <w:t xml:space="preserve"> ένα σύνθετο σύστημα προσφ</w:t>
      </w:r>
      <w:r>
        <w:rPr>
          <w:rFonts w:eastAsia="Times New Roman"/>
          <w:szCs w:val="24"/>
        </w:rPr>
        <w:t>υγώ</w:t>
      </w:r>
      <w:r w:rsidRPr="004C6BCF">
        <w:rPr>
          <w:rFonts w:eastAsia="Times New Roman"/>
          <w:szCs w:val="24"/>
        </w:rPr>
        <w:t>ν των δύο πλευρών</w:t>
      </w:r>
      <w:r>
        <w:rPr>
          <w:rFonts w:eastAsia="Times New Roman"/>
          <w:szCs w:val="24"/>
        </w:rPr>
        <w:t>, που όλοι</w:t>
      </w:r>
      <w:r w:rsidRPr="004C6BCF">
        <w:rPr>
          <w:rFonts w:eastAsia="Times New Roman"/>
          <w:szCs w:val="24"/>
        </w:rPr>
        <w:t xml:space="preserve"> περιμένουμε να επιλυθεί υπέρ της ΔΕΠΑ</w:t>
      </w:r>
      <w:r>
        <w:rPr>
          <w:rFonts w:eastAsia="Times New Roman"/>
          <w:szCs w:val="24"/>
        </w:rPr>
        <w:t>.</w:t>
      </w:r>
    </w:p>
    <w:p w14:paraId="382442A1" w14:textId="77777777" w:rsidR="00D035B1" w:rsidRDefault="005B20CE">
      <w:pPr>
        <w:spacing w:line="600" w:lineRule="auto"/>
        <w:ind w:firstLine="720"/>
        <w:jc w:val="both"/>
        <w:rPr>
          <w:rFonts w:eastAsia="Times New Roman"/>
          <w:szCs w:val="24"/>
        </w:rPr>
      </w:pPr>
      <w:r w:rsidRPr="004C6BCF">
        <w:rPr>
          <w:rFonts w:eastAsia="Times New Roman"/>
          <w:szCs w:val="24"/>
        </w:rPr>
        <w:t xml:space="preserve"> Σ</w:t>
      </w:r>
      <w:r>
        <w:rPr>
          <w:rFonts w:eastAsia="Times New Roman"/>
          <w:szCs w:val="24"/>
        </w:rPr>
        <w:t>ας</w:t>
      </w:r>
      <w:r w:rsidRPr="004C6BCF">
        <w:rPr>
          <w:rFonts w:eastAsia="Times New Roman"/>
          <w:szCs w:val="24"/>
        </w:rPr>
        <w:t xml:space="preserve"> ευχαριστώ</w:t>
      </w:r>
      <w:r>
        <w:rPr>
          <w:rFonts w:eastAsia="Times New Roman"/>
          <w:szCs w:val="24"/>
        </w:rPr>
        <w:t>.</w:t>
      </w:r>
    </w:p>
    <w:p w14:paraId="382442A2" w14:textId="77777777" w:rsidR="00D035B1" w:rsidRDefault="005B20CE">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382442A3"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Κι εμείς ευχαριστούμε. </w:t>
      </w:r>
    </w:p>
    <w:p w14:paraId="382442A4" w14:textId="77777777" w:rsidR="00D035B1" w:rsidRDefault="005B20CE">
      <w:pPr>
        <w:spacing w:line="600" w:lineRule="auto"/>
        <w:ind w:firstLine="720"/>
        <w:jc w:val="both"/>
        <w:rPr>
          <w:rFonts w:eastAsia="Times New Roman"/>
          <w:szCs w:val="24"/>
        </w:rPr>
      </w:pPr>
      <w:r>
        <w:rPr>
          <w:rFonts w:eastAsia="Times New Roman"/>
          <w:b/>
          <w:szCs w:val="24"/>
        </w:rPr>
        <w:t>ΙΩΑΝΝΗΣ ΔΡΑΓΑΣΑΚΗΣ (Αντιπρόεδρος της Κυβέρνησης και Υπουργός Οικονομίας και Ανάπτυξης</w:t>
      </w:r>
      <w:r>
        <w:rPr>
          <w:rFonts w:eastAsia="Times New Roman"/>
          <w:b/>
          <w:szCs w:val="24"/>
        </w:rPr>
        <w:t xml:space="preserve">): </w:t>
      </w:r>
      <w:r>
        <w:rPr>
          <w:rFonts w:eastAsia="Times New Roman"/>
          <w:szCs w:val="24"/>
        </w:rPr>
        <w:t xml:space="preserve">Κύριε Πρόεδρε, μπορώ να έχω τον λόγο; </w:t>
      </w:r>
    </w:p>
    <w:p w14:paraId="382442A5"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Δραγασάκη. </w:t>
      </w:r>
    </w:p>
    <w:p w14:paraId="382442A6" w14:textId="77777777" w:rsidR="00D035B1" w:rsidRDefault="005B20CE">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και Υπουργός Οικονομίας και Ανάπτυξης): </w:t>
      </w:r>
      <w:r>
        <w:rPr>
          <w:rFonts w:eastAsia="Times New Roman"/>
          <w:szCs w:val="24"/>
        </w:rPr>
        <w:t>Μετά την ομιλία του κυρίου Υπουργού κρίνετε σκόπιμο να συνεχιστεί η</w:t>
      </w:r>
      <w:r>
        <w:rPr>
          <w:rFonts w:eastAsia="Times New Roman"/>
          <w:szCs w:val="24"/>
        </w:rPr>
        <w:t xml:space="preserve"> διαδικασία; Υπάρχει αντικείμενο προς συζήτηση; </w:t>
      </w:r>
    </w:p>
    <w:p w14:paraId="382442A7" w14:textId="77777777" w:rsidR="00D035B1" w:rsidRDefault="005B20CE">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82442A8" w14:textId="77777777" w:rsidR="00D035B1" w:rsidRDefault="005B20CE">
      <w:pPr>
        <w:spacing w:line="600" w:lineRule="auto"/>
        <w:ind w:firstLine="720"/>
        <w:jc w:val="both"/>
        <w:rPr>
          <w:rFonts w:eastAsia="Times New Roman"/>
          <w:szCs w:val="24"/>
        </w:rPr>
      </w:pPr>
      <w:r>
        <w:rPr>
          <w:rFonts w:eastAsia="Times New Roman"/>
          <w:b/>
          <w:szCs w:val="24"/>
        </w:rPr>
        <w:t>ΚΩ</w:t>
      </w:r>
      <w:r>
        <w:rPr>
          <w:rFonts w:eastAsia="Times New Roman"/>
          <w:b/>
          <w:szCs w:val="24"/>
        </w:rPr>
        <w:t>ΝΣΤΑΝΤΙΝΟΣ</w:t>
      </w:r>
      <w:r>
        <w:rPr>
          <w:rFonts w:eastAsia="Times New Roman"/>
          <w:b/>
          <w:szCs w:val="24"/>
        </w:rPr>
        <w:t xml:space="preserve"> ΧΑΤΖΗΔΑΚΗΣ: </w:t>
      </w:r>
      <w:r>
        <w:rPr>
          <w:rFonts w:eastAsia="Times New Roman"/>
          <w:szCs w:val="24"/>
        </w:rPr>
        <w:t xml:space="preserve">Εσείς δεν το κρίνετε, κύριε Δραγασάκη; </w:t>
      </w:r>
    </w:p>
    <w:p w14:paraId="382442A9" w14:textId="77777777" w:rsidR="00D035B1" w:rsidRDefault="005B20CE">
      <w:pPr>
        <w:spacing w:line="600" w:lineRule="auto"/>
        <w:ind w:firstLine="720"/>
        <w:jc w:val="both"/>
        <w:rPr>
          <w:rFonts w:eastAsia="Times New Roman"/>
          <w:szCs w:val="24"/>
        </w:rPr>
      </w:pPr>
      <w:r>
        <w:rPr>
          <w:rFonts w:eastAsia="Times New Roman"/>
          <w:b/>
          <w:szCs w:val="24"/>
        </w:rPr>
        <w:lastRenderedPageBreak/>
        <w:t>ΙΩΑΝΝΗΣ ΔΡΑΓΑΣΑΚΗΣ (Αντιπρόεδρος της Κυβέρνησης και Υπουργός Οικονομίας και Ανάπτυξη</w:t>
      </w:r>
      <w:r>
        <w:rPr>
          <w:rFonts w:eastAsia="Times New Roman"/>
          <w:b/>
          <w:szCs w:val="24"/>
        </w:rPr>
        <w:t>ς):</w:t>
      </w:r>
      <w:r>
        <w:rPr>
          <w:rFonts w:eastAsia="Times New Roman"/>
          <w:szCs w:val="24"/>
        </w:rPr>
        <w:t xml:space="preserve"> Άρα, θέλετε να συνεχίσουμε. </w:t>
      </w:r>
    </w:p>
    <w:p w14:paraId="382442AA"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Μάλιστα. </w:t>
      </w:r>
    </w:p>
    <w:p w14:paraId="382442AB" w14:textId="77777777" w:rsidR="00D035B1" w:rsidRDefault="005B20CE">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και Υπουργός Οικονομίας και Ανάπτυξης): </w:t>
      </w:r>
      <w:r>
        <w:rPr>
          <w:rFonts w:eastAsia="Times New Roman"/>
          <w:szCs w:val="24"/>
        </w:rPr>
        <w:t xml:space="preserve">Εντάξει, θέλετε να συνεχίσουμε. Θα ακούσετε κι άλλα τότε. </w:t>
      </w:r>
    </w:p>
    <w:p w14:paraId="382442AC"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Επι</w:t>
      </w:r>
      <w:r>
        <w:rPr>
          <w:rFonts w:eastAsia="Times New Roman"/>
          <w:szCs w:val="24"/>
        </w:rPr>
        <w:t xml:space="preserve">μένουν οι επερωτώντες και θέλουν να ακούσουν και τις άλλες απαντήσεις. </w:t>
      </w:r>
    </w:p>
    <w:p w14:paraId="382442AD" w14:textId="77777777" w:rsidR="00D035B1" w:rsidRDefault="005B20CE">
      <w:pPr>
        <w:spacing w:line="600" w:lineRule="auto"/>
        <w:ind w:firstLine="720"/>
        <w:jc w:val="both"/>
        <w:rPr>
          <w:rFonts w:eastAsia="Times New Roman"/>
          <w:szCs w:val="24"/>
        </w:rPr>
      </w:pPr>
      <w:r>
        <w:rPr>
          <w:rFonts w:eastAsia="Times New Roman"/>
          <w:szCs w:val="24"/>
        </w:rPr>
        <w:t xml:space="preserve">Ο Υπουργός </w:t>
      </w:r>
      <w:r w:rsidRPr="003F0890">
        <w:rPr>
          <w:rFonts w:eastAsia="Times New Roman"/>
          <w:szCs w:val="24"/>
        </w:rPr>
        <w:t>Δικαιοσύνης, Διαφάνειας και Ανθρωπίνων Δικαιωμάτων</w:t>
      </w:r>
      <w:r>
        <w:rPr>
          <w:rFonts w:eastAsia="Times New Roman"/>
          <w:szCs w:val="24"/>
        </w:rPr>
        <w:t xml:space="preserve"> κ. Καλογήρου έχει τον λόγο. </w:t>
      </w:r>
    </w:p>
    <w:p w14:paraId="382442AE" w14:textId="77777777" w:rsidR="00D035B1" w:rsidRDefault="005B20CE">
      <w:pPr>
        <w:spacing w:line="600" w:lineRule="auto"/>
        <w:ind w:firstLine="720"/>
        <w:jc w:val="both"/>
        <w:rPr>
          <w:rFonts w:eastAsia="Times New Roman"/>
          <w:b/>
          <w:szCs w:val="24"/>
        </w:rPr>
      </w:pPr>
      <w:r>
        <w:rPr>
          <w:rFonts w:eastAsia="Times New Roman"/>
          <w:b/>
          <w:szCs w:val="24"/>
        </w:rPr>
        <w:t xml:space="preserve">ΜΙΧΑΗΛ ΚΑΛΟΓΗΡΟΥ (Υπουργός Δικαιοσύνης, Διαφάνειας και Ανθρωπίνων Δικαιωμάτων): </w:t>
      </w:r>
      <w:r>
        <w:rPr>
          <w:rFonts w:eastAsia="Times New Roman"/>
          <w:szCs w:val="24"/>
        </w:rPr>
        <w:t>Ευχαριστώ, κύ</w:t>
      </w:r>
      <w:r>
        <w:rPr>
          <w:rFonts w:eastAsia="Times New Roman"/>
          <w:szCs w:val="24"/>
        </w:rPr>
        <w:t xml:space="preserve">ριε Πρόεδρε. </w:t>
      </w:r>
      <w:r>
        <w:rPr>
          <w:rFonts w:eastAsia="Times New Roman"/>
          <w:b/>
          <w:szCs w:val="24"/>
        </w:rPr>
        <w:t xml:space="preserve"> </w:t>
      </w:r>
    </w:p>
    <w:p w14:paraId="382442AF" w14:textId="77777777" w:rsidR="00D035B1" w:rsidRDefault="005B20CE">
      <w:pPr>
        <w:spacing w:line="600" w:lineRule="auto"/>
        <w:ind w:firstLine="720"/>
        <w:jc w:val="both"/>
        <w:rPr>
          <w:rFonts w:eastAsia="Times New Roman"/>
          <w:szCs w:val="24"/>
        </w:rPr>
      </w:pPr>
      <w:r w:rsidRPr="008E3634">
        <w:rPr>
          <w:rFonts w:eastAsia="Times New Roman"/>
          <w:szCs w:val="24"/>
        </w:rPr>
        <w:t xml:space="preserve">Θα προσπαθήσω να </w:t>
      </w:r>
      <w:r>
        <w:rPr>
          <w:rFonts w:eastAsia="Times New Roman"/>
          <w:szCs w:val="24"/>
        </w:rPr>
        <w:t xml:space="preserve">τοποθετηθώ επί </w:t>
      </w:r>
      <w:r w:rsidRPr="008E3634">
        <w:rPr>
          <w:rFonts w:eastAsia="Times New Roman"/>
          <w:szCs w:val="24"/>
        </w:rPr>
        <w:t>των αιτημάτων τα οποία</w:t>
      </w:r>
      <w:r w:rsidRPr="004C6BCF">
        <w:rPr>
          <w:rFonts w:eastAsia="Times New Roman"/>
          <w:szCs w:val="24"/>
        </w:rPr>
        <w:t xml:space="preserve"> εκ</w:t>
      </w:r>
      <w:r>
        <w:rPr>
          <w:rFonts w:eastAsia="Times New Roman"/>
          <w:szCs w:val="24"/>
        </w:rPr>
        <w:t>τέθηκαν, κ</w:t>
      </w:r>
      <w:r w:rsidRPr="004C6BCF">
        <w:rPr>
          <w:rFonts w:eastAsia="Times New Roman"/>
          <w:szCs w:val="24"/>
        </w:rPr>
        <w:t>ατ</w:t>
      </w:r>
      <w:r>
        <w:rPr>
          <w:rFonts w:eastAsia="Times New Roman"/>
          <w:szCs w:val="24"/>
        </w:rPr>
        <w:t xml:space="preserve">’ </w:t>
      </w:r>
      <w:r w:rsidRPr="004C6BCF">
        <w:rPr>
          <w:rFonts w:eastAsia="Times New Roman"/>
          <w:szCs w:val="24"/>
        </w:rPr>
        <w:t>αρχάς</w:t>
      </w:r>
      <w:r>
        <w:rPr>
          <w:rFonts w:eastAsia="Times New Roman"/>
          <w:szCs w:val="24"/>
        </w:rPr>
        <w:t>,</w:t>
      </w:r>
      <w:r w:rsidRPr="004C6BCF">
        <w:rPr>
          <w:rFonts w:eastAsia="Times New Roman"/>
          <w:szCs w:val="24"/>
        </w:rPr>
        <w:t xml:space="preserve"> στη βάση της επίκαιρης επερώτησης</w:t>
      </w:r>
      <w:r>
        <w:rPr>
          <w:rFonts w:eastAsia="Times New Roman"/>
          <w:szCs w:val="24"/>
        </w:rPr>
        <w:t>,</w:t>
      </w:r>
      <w:r w:rsidRPr="004C6BCF">
        <w:rPr>
          <w:rFonts w:eastAsia="Times New Roman"/>
          <w:szCs w:val="24"/>
        </w:rPr>
        <w:t xml:space="preserve"> τ</w:t>
      </w:r>
      <w:r>
        <w:rPr>
          <w:rFonts w:eastAsia="Times New Roman"/>
          <w:szCs w:val="24"/>
        </w:rPr>
        <w:t xml:space="preserve">α οποία </w:t>
      </w:r>
      <w:r w:rsidRPr="004C6BCF">
        <w:rPr>
          <w:rFonts w:eastAsia="Times New Roman"/>
          <w:szCs w:val="24"/>
        </w:rPr>
        <w:t xml:space="preserve">είναι συγκεκριμένα </w:t>
      </w:r>
      <w:r>
        <w:rPr>
          <w:rFonts w:eastAsia="Times New Roman"/>
          <w:szCs w:val="24"/>
        </w:rPr>
        <w:t xml:space="preserve">τέσσερα </w:t>
      </w:r>
      <w:r w:rsidRPr="004C6BCF">
        <w:rPr>
          <w:rFonts w:eastAsia="Times New Roman"/>
          <w:szCs w:val="24"/>
        </w:rPr>
        <w:t xml:space="preserve"> και αφορούν στην ιδιότητά μου</w:t>
      </w:r>
      <w:r>
        <w:rPr>
          <w:rFonts w:eastAsia="Times New Roman"/>
          <w:szCs w:val="24"/>
        </w:rPr>
        <w:t>.</w:t>
      </w:r>
    </w:p>
    <w:p w14:paraId="382442B0" w14:textId="77777777" w:rsidR="00D035B1" w:rsidRDefault="005B20CE">
      <w:pPr>
        <w:spacing w:line="600" w:lineRule="auto"/>
        <w:ind w:firstLine="720"/>
        <w:jc w:val="both"/>
        <w:rPr>
          <w:rFonts w:eastAsia="Times New Roman"/>
          <w:szCs w:val="24"/>
        </w:rPr>
      </w:pPr>
      <w:r w:rsidRPr="004C6BCF">
        <w:rPr>
          <w:rFonts w:eastAsia="Times New Roman"/>
          <w:szCs w:val="24"/>
        </w:rPr>
        <w:lastRenderedPageBreak/>
        <w:t xml:space="preserve"> </w:t>
      </w:r>
      <w:r>
        <w:rPr>
          <w:rFonts w:eastAsia="Times New Roman"/>
          <w:szCs w:val="24"/>
        </w:rPr>
        <w:t>Π</w:t>
      </w:r>
      <w:r w:rsidRPr="004C6BCF">
        <w:rPr>
          <w:rFonts w:eastAsia="Times New Roman"/>
          <w:szCs w:val="24"/>
        </w:rPr>
        <w:t>ρώτα απ</w:t>
      </w:r>
      <w:r>
        <w:rPr>
          <w:rFonts w:eastAsia="Times New Roman"/>
          <w:szCs w:val="24"/>
        </w:rPr>
        <w:t>’</w:t>
      </w:r>
      <w:r w:rsidRPr="004C6BCF">
        <w:rPr>
          <w:rFonts w:eastAsia="Times New Roman"/>
          <w:szCs w:val="24"/>
        </w:rPr>
        <w:t xml:space="preserve"> όλα</w:t>
      </w:r>
      <w:r>
        <w:rPr>
          <w:rFonts w:eastAsia="Times New Roman"/>
          <w:szCs w:val="24"/>
        </w:rPr>
        <w:t>, να κάνουμε ένα πολιτικό</w:t>
      </w:r>
      <w:r w:rsidRPr="004C6BCF">
        <w:rPr>
          <w:rFonts w:eastAsia="Times New Roman"/>
          <w:szCs w:val="24"/>
        </w:rPr>
        <w:t xml:space="preserve"> συμπέρασμα</w:t>
      </w:r>
      <w:r>
        <w:rPr>
          <w:rFonts w:eastAsia="Times New Roman"/>
          <w:szCs w:val="24"/>
        </w:rPr>
        <w:t>.</w:t>
      </w:r>
      <w:r w:rsidRPr="004C6BCF">
        <w:rPr>
          <w:rFonts w:eastAsia="Times New Roman"/>
          <w:szCs w:val="24"/>
        </w:rPr>
        <w:t xml:space="preserve"> </w:t>
      </w:r>
      <w:r>
        <w:rPr>
          <w:rFonts w:eastAsia="Times New Roman"/>
          <w:szCs w:val="24"/>
        </w:rPr>
        <w:t>Τ</w:t>
      </w:r>
      <w:r w:rsidRPr="004C6BCF">
        <w:rPr>
          <w:rFonts w:eastAsia="Times New Roman"/>
          <w:szCs w:val="24"/>
        </w:rPr>
        <w:t xml:space="preserve">η </w:t>
      </w:r>
      <w:r w:rsidRPr="004C6BCF">
        <w:rPr>
          <w:rFonts w:eastAsia="Times New Roman"/>
          <w:szCs w:val="24"/>
        </w:rPr>
        <w:t>στιγμή που φαίνεται ότι η Νέα Δημοκρατία διαψεύδεται</w:t>
      </w:r>
      <w:r>
        <w:rPr>
          <w:rFonts w:eastAsia="Times New Roman"/>
          <w:szCs w:val="24"/>
        </w:rPr>
        <w:t>,</w:t>
      </w:r>
      <w:r w:rsidRPr="004C6BCF">
        <w:rPr>
          <w:rFonts w:eastAsia="Times New Roman"/>
          <w:szCs w:val="24"/>
        </w:rPr>
        <w:t xml:space="preserve"> </w:t>
      </w:r>
      <w:r>
        <w:rPr>
          <w:rFonts w:eastAsia="Times New Roman"/>
          <w:szCs w:val="24"/>
        </w:rPr>
        <w:t>όσον αφορά</w:t>
      </w:r>
      <w:r w:rsidRPr="004C6BCF">
        <w:rPr>
          <w:rFonts w:eastAsia="Times New Roman"/>
          <w:szCs w:val="24"/>
        </w:rPr>
        <w:t xml:space="preserve"> τα οικονομικά ζητήματα και την πορεία της χώρας μετά την έξοδο από το μνημόνιο</w:t>
      </w:r>
      <w:r>
        <w:rPr>
          <w:rFonts w:eastAsia="Times New Roman"/>
          <w:szCs w:val="24"/>
        </w:rPr>
        <w:t>,</w:t>
      </w:r>
      <w:r w:rsidRPr="004C6BCF">
        <w:rPr>
          <w:rFonts w:eastAsia="Times New Roman"/>
          <w:szCs w:val="24"/>
        </w:rPr>
        <w:t xml:space="preserve"> υπάρχει μία στρατηγική η οποία αποτυπώνεται στην ίδια την επίκαιρη επερώτηση</w:t>
      </w:r>
      <w:r>
        <w:rPr>
          <w:rFonts w:eastAsia="Times New Roman"/>
          <w:szCs w:val="24"/>
        </w:rPr>
        <w:t xml:space="preserve">. Η </w:t>
      </w:r>
      <w:r w:rsidRPr="004C6BCF">
        <w:rPr>
          <w:rFonts w:eastAsia="Times New Roman"/>
          <w:szCs w:val="24"/>
        </w:rPr>
        <w:t xml:space="preserve">επίκαιρη επερώτηση </w:t>
      </w:r>
      <w:r>
        <w:rPr>
          <w:rFonts w:eastAsia="Times New Roman"/>
          <w:szCs w:val="24"/>
        </w:rPr>
        <w:t xml:space="preserve">έχει </w:t>
      </w:r>
      <w:r w:rsidRPr="004C6BCF">
        <w:rPr>
          <w:rFonts w:eastAsia="Times New Roman"/>
          <w:szCs w:val="24"/>
        </w:rPr>
        <w:t xml:space="preserve"> και μο</w:t>
      </w:r>
      <w:r w:rsidRPr="004C6BCF">
        <w:rPr>
          <w:rFonts w:eastAsia="Times New Roman"/>
          <w:szCs w:val="24"/>
        </w:rPr>
        <w:t>ρφή εξωδίκου ή δικογράφου σε κάποια σημεία</w:t>
      </w:r>
      <w:r>
        <w:rPr>
          <w:rFonts w:eastAsia="Times New Roman"/>
          <w:szCs w:val="24"/>
        </w:rPr>
        <w:t>. Αναφέρομαι στους</w:t>
      </w:r>
      <w:r w:rsidRPr="004C6BCF">
        <w:rPr>
          <w:rFonts w:eastAsia="Times New Roman"/>
          <w:szCs w:val="24"/>
        </w:rPr>
        <w:t xml:space="preserve"> συναδέλφους δικηγόρους της Νέας Δημοκρατίας</w:t>
      </w:r>
      <w:r>
        <w:rPr>
          <w:rFonts w:eastAsia="Times New Roman"/>
          <w:szCs w:val="24"/>
        </w:rPr>
        <w:t>.</w:t>
      </w:r>
    </w:p>
    <w:p w14:paraId="382442B1" w14:textId="77777777" w:rsidR="00D035B1" w:rsidRDefault="005B20CE">
      <w:pPr>
        <w:spacing w:line="600" w:lineRule="auto"/>
        <w:ind w:firstLine="720"/>
        <w:jc w:val="both"/>
        <w:rPr>
          <w:rFonts w:eastAsia="Times New Roman"/>
          <w:szCs w:val="24"/>
        </w:rPr>
      </w:pPr>
      <w:r w:rsidRPr="004C6BCF">
        <w:rPr>
          <w:rFonts w:eastAsia="Times New Roman"/>
          <w:szCs w:val="24"/>
        </w:rPr>
        <w:t xml:space="preserve"> </w:t>
      </w:r>
      <w:r>
        <w:rPr>
          <w:rFonts w:eastAsia="Times New Roman"/>
          <w:szCs w:val="24"/>
        </w:rPr>
        <w:t>Σ</w:t>
      </w:r>
      <w:r w:rsidRPr="004C6BCF">
        <w:rPr>
          <w:rFonts w:eastAsia="Times New Roman"/>
          <w:szCs w:val="24"/>
        </w:rPr>
        <w:t xml:space="preserve">ε ένα από τα </w:t>
      </w:r>
      <w:r>
        <w:rPr>
          <w:rFonts w:eastAsia="Times New Roman"/>
          <w:szCs w:val="24"/>
        </w:rPr>
        <w:t>«</w:t>
      </w:r>
      <w:r w:rsidRPr="004C6BCF">
        <w:rPr>
          <w:rFonts w:eastAsia="Times New Roman"/>
          <w:szCs w:val="24"/>
        </w:rPr>
        <w:t>επειδή</w:t>
      </w:r>
      <w:r>
        <w:rPr>
          <w:rFonts w:eastAsia="Times New Roman"/>
          <w:szCs w:val="24"/>
        </w:rPr>
        <w:t>»,</w:t>
      </w:r>
      <w:r w:rsidRPr="004C6BCF">
        <w:rPr>
          <w:rFonts w:eastAsia="Times New Roman"/>
          <w:szCs w:val="24"/>
        </w:rPr>
        <w:t xml:space="preserve"> λοιπόν</w:t>
      </w:r>
      <w:r>
        <w:rPr>
          <w:rFonts w:eastAsia="Times New Roman"/>
          <w:szCs w:val="24"/>
        </w:rPr>
        <w:t>,</w:t>
      </w:r>
      <w:r w:rsidRPr="004C6BCF">
        <w:rPr>
          <w:rFonts w:eastAsia="Times New Roman"/>
          <w:szCs w:val="24"/>
        </w:rPr>
        <w:t xml:space="preserve"> υπάρχει </w:t>
      </w:r>
      <w:r>
        <w:rPr>
          <w:rFonts w:eastAsia="Times New Roman"/>
          <w:szCs w:val="24"/>
        </w:rPr>
        <w:t>«…</w:t>
      </w:r>
      <w:r w:rsidRPr="004C6BCF">
        <w:rPr>
          <w:rFonts w:eastAsia="Times New Roman"/>
          <w:szCs w:val="24"/>
        </w:rPr>
        <w:t>επειδή η άσκηση ποινικής δίωξης καταρρίπτει το κυβερνητικό αφήγημα περί ηθικού πλεονεκτήματος</w:t>
      </w:r>
      <w:r>
        <w:rPr>
          <w:rFonts w:eastAsia="Times New Roman"/>
          <w:szCs w:val="24"/>
        </w:rPr>
        <w:t>…».</w:t>
      </w:r>
      <w:r w:rsidRPr="004C6BCF">
        <w:rPr>
          <w:rFonts w:eastAsia="Times New Roman"/>
          <w:szCs w:val="24"/>
        </w:rPr>
        <w:t xml:space="preserve"> </w:t>
      </w:r>
      <w:r>
        <w:rPr>
          <w:rFonts w:eastAsia="Times New Roman"/>
          <w:szCs w:val="24"/>
        </w:rPr>
        <w:t>Κι</w:t>
      </w:r>
      <w:r w:rsidRPr="004C6BCF">
        <w:rPr>
          <w:rFonts w:eastAsia="Times New Roman"/>
          <w:szCs w:val="24"/>
        </w:rPr>
        <w:t xml:space="preserve"> εδώ είν</w:t>
      </w:r>
      <w:r w:rsidRPr="004C6BCF">
        <w:rPr>
          <w:rFonts w:eastAsia="Times New Roman"/>
          <w:szCs w:val="24"/>
        </w:rPr>
        <w:t>αι αυτή η στρατηγική της Νέας Δημοκρατίας</w:t>
      </w:r>
      <w:r>
        <w:rPr>
          <w:rFonts w:eastAsia="Times New Roman"/>
          <w:szCs w:val="24"/>
        </w:rPr>
        <w:t>,</w:t>
      </w:r>
      <w:r w:rsidRPr="004C6BCF">
        <w:rPr>
          <w:rFonts w:eastAsia="Times New Roman"/>
          <w:szCs w:val="24"/>
        </w:rPr>
        <w:t xml:space="preserve"> που με κάθε τρόπο και όσο θα πλησιάζουμε στις εκλογές</w:t>
      </w:r>
      <w:r>
        <w:rPr>
          <w:rFonts w:eastAsia="Times New Roman"/>
          <w:szCs w:val="24"/>
        </w:rPr>
        <w:t>,</w:t>
      </w:r>
      <w:r w:rsidRPr="004C6BCF">
        <w:rPr>
          <w:rFonts w:eastAsia="Times New Roman"/>
          <w:szCs w:val="24"/>
        </w:rPr>
        <w:t xml:space="preserve"> θα επιχειρείται να αποτυπωθεί </w:t>
      </w:r>
      <w:r>
        <w:rPr>
          <w:rFonts w:eastAsia="Times New Roman"/>
          <w:szCs w:val="24"/>
        </w:rPr>
        <w:t xml:space="preserve">προς τον κόσμο, προς την κοινωνία, ότι </w:t>
      </w:r>
      <w:r w:rsidRPr="004C6BCF">
        <w:rPr>
          <w:rFonts w:eastAsia="Times New Roman"/>
          <w:szCs w:val="24"/>
        </w:rPr>
        <w:t xml:space="preserve">όλοι </w:t>
      </w:r>
      <w:r>
        <w:rPr>
          <w:rFonts w:eastAsia="Times New Roman"/>
          <w:szCs w:val="24"/>
        </w:rPr>
        <w:t>ε</w:t>
      </w:r>
      <w:r w:rsidRPr="004C6BCF">
        <w:rPr>
          <w:rFonts w:eastAsia="Times New Roman"/>
          <w:szCs w:val="24"/>
        </w:rPr>
        <w:t>ίμαστε ίδιοι</w:t>
      </w:r>
      <w:r>
        <w:rPr>
          <w:rFonts w:eastAsia="Times New Roman"/>
          <w:szCs w:val="24"/>
        </w:rPr>
        <w:t>,</w:t>
      </w:r>
      <w:r w:rsidRPr="004C6BCF">
        <w:rPr>
          <w:rFonts w:eastAsia="Times New Roman"/>
          <w:szCs w:val="24"/>
        </w:rPr>
        <w:t xml:space="preserve"> δεν υπάρχουν διαφορές</w:t>
      </w:r>
      <w:r>
        <w:rPr>
          <w:rFonts w:eastAsia="Times New Roman"/>
          <w:szCs w:val="24"/>
        </w:rPr>
        <w:t>.</w:t>
      </w:r>
      <w:r w:rsidRPr="004C6BCF">
        <w:rPr>
          <w:rFonts w:eastAsia="Times New Roman"/>
          <w:szCs w:val="24"/>
        </w:rPr>
        <w:t xml:space="preserve"> </w:t>
      </w:r>
      <w:r>
        <w:rPr>
          <w:rFonts w:eastAsia="Times New Roman"/>
          <w:szCs w:val="24"/>
        </w:rPr>
        <w:t>Κ</w:t>
      </w:r>
      <w:r w:rsidRPr="004C6BCF">
        <w:rPr>
          <w:rFonts w:eastAsia="Times New Roman"/>
          <w:szCs w:val="24"/>
        </w:rPr>
        <w:t xml:space="preserve">αι </w:t>
      </w:r>
      <w:r>
        <w:rPr>
          <w:rFonts w:eastAsia="Times New Roman"/>
          <w:szCs w:val="24"/>
        </w:rPr>
        <w:t>ασφαλώς, θα καλεί η Νέα Δημοκρατία -ί</w:t>
      </w:r>
      <w:r w:rsidRPr="004C6BCF">
        <w:rPr>
          <w:rFonts w:eastAsia="Times New Roman"/>
          <w:szCs w:val="24"/>
        </w:rPr>
        <w:t>σως κ</w:t>
      </w:r>
      <w:r w:rsidRPr="004C6BCF">
        <w:rPr>
          <w:rFonts w:eastAsia="Times New Roman"/>
          <w:szCs w:val="24"/>
        </w:rPr>
        <w:t>ι άλλα κόμματα</w:t>
      </w:r>
      <w:r>
        <w:rPr>
          <w:rFonts w:eastAsia="Times New Roman"/>
          <w:szCs w:val="24"/>
        </w:rPr>
        <w:t>-</w:t>
      </w:r>
      <w:r w:rsidRPr="004C6BCF">
        <w:rPr>
          <w:rFonts w:eastAsia="Times New Roman"/>
          <w:szCs w:val="24"/>
        </w:rPr>
        <w:t xml:space="preserve"> να ξεχάσει ο κόσμος πώς οδηγηθήκαμε σε αυτή την οικονομική κρίση</w:t>
      </w:r>
      <w:r>
        <w:rPr>
          <w:rFonts w:eastAsia="Times New Roman"/>
          <w:szCs w:val="24"/>
        </w:rPr>
        <w:t>,</w:t>
      </w:r>
      <w:r w:rsidRPr="004C6BCF">
        <w:rPr>
          <w:rFonts w:eastAsia="Times New Roman"/>
          <w:szCs w:val="24"/>
        </w:rPr>
        <w:t xml:space="preserve"> τι σημαίνει διασπάθιση δημοσίου χρήματος</w:t>
      </w:r>
      <w:r>
        <w:rPr>
          <w:rFonts w:eastAsia="Times New Roman"/>
          <w:szCs w:val="24"/>
        </w:rPr>
        <w:t>,</w:t>
      </w:r>
      <w:r w:rsidRPr="004C6BCF">
        <w:rPr>
          <w:rFonts w:eastAsia="Times New Roman"/>
          <w:szCs w:val="24"/>
        </w:rPr>
        <w:t xml:space="preserve"> ποια είναι τα μεγάλα σκάνδαλα </w:t>
      </w:r>
      <w:r>
        <w:rPr>
          <w:rFonts w:eastAsia="Times New Roman"/>
          <w:szCs w:val="24"/>
        </w:rPr>
        <w:t>τα οποία βασάνισαν αυτή</w:t>
      </w:r>
      <w:r w:rsidRPr="004C6BCF">
        <w:rPr>
          <w:rFonts w:eastAsia="Times New Roman"/>
          <w:szCs w:val="24"/>
        </w:rPr>
        <w:t xml:space="preserve"> τη χώρα</w:t>
      </w:r>
      <w:r>
        <w:rPr>
          <w:rFonts w:eastAsia="Times New Roman"/>
          <w:szCs w:val="24"/>
        </w:rPr>
        <w:t>,</w:t>
      </w:r>
      <w:r w:rsidRPr="004C6BCF">
        <w:rPr>
          <w:rFonts w:eastAsia="Times New Roman"/>
          <w:szCs w:val="24"/>
        </w:rPr>
        <w:t xml:space="preserve"> ποιοι χρόνοι χρειάστηκαν για να διερευνηθούν αυτά τα </w:t>
      </w:r>
      <w:r w:rsidRPr="004C6BCF">
        <w:rPr>
          <w:rFonts w:eastAsia="Times New Roman"/>
          <w:szCs w:val="24"/>
        </w:rPr>
        <w:lastRenderedPageBreak/>
        <w:t>σκάνδαλα</w:t>
      </w:r>
      <w:r>
        <w:rPr>
          <w:rFonts w:eastAsia="Times New Roman"/>
          <w:szCs w:val="24"/>
        </w:rPr>
        <w:t>,</w:t>
      </w:r>
      <w:r w:rsidRPr="004C6BCF">
        <w:rPr>
          <w:rFonts w:eastAsia="Times New Roman"/>
          <w:szCs w:val="24"/>
        </w:rPr>
        <w:t xml:space="preserve"> για πό</w:t>
      </w:r>
      <w:r w:rsidRPr="004C6BCF">
        <w:rPr>
          <w:rFonts w:eastAsia="Times New Roman"/>
          <w:szCs w:val="24"/>
        </w:rPr>
        <w:t>σο</w:t>
      </w:r>
      <w:r>
        <w:rPr>
          <w:rFonts w:eastAsia="Times New Roman"/>
          <w:szCs w:val="24"/>
        </w:rPr>
        <w:t>ν</w:t>
      </w:r>
      <w:r w:rsidRPr="004C6BCF">
        <w:rPr>
          <w:rFonts w:eastAsia="Times New Roman"/>
          <w:szCs w:val="24"/>
        </w:rPr>
        <w:t xml:space="preserve"> καιρό </w:t>
      </w:r>
      <w:r>
        <w:rPr>
          <w:rFonts w:eastAsia="Times New Roman"/>
          <w:szCs w:val="24"/>
        </w:rPr>
        <w:t>έμειναν</w:t>
      </w:r>
      <w:r w:rsidRPr="004C6BCF">
        <w:rPr>
          <w:rFonts w:eastAsia="Times New Roman"/>
          <w:szCs w:val="24"/>
        </w:rPr>
        <w:t xml:space="preserve"> σε συρτάρια χωρίς να γίνονται οι απαραίτητες ενέργειες</w:t>
      </w:r>
      <w:r>
        <w:rPr>
          <w:rFonts w:eastAsia="Times New Roman"/>
          <w:szCs w:val="24"/>
        </w:rPr>
        <w:t>.</w:t>
      </w:r>
    </w:p>
    <w:p w14:paraId="382442B2" w14:textId="77777777" w:rsidR="00D035B1" w:rsidRDefault="005B20CE">
      <w:pPr>
        <w:spacing w:line="600" w:lineRule="auto"/>
        <w:ind w:firstLine="720"/>
        <w:jc w:val="both"/>
        <w:rPr>
          <w:rFonts w:eastAsia="Times New Roman"/>
          <w:szCs w:val="24"/>
        </w:rPr>
      </w:pPr>
      <w:r w:rsidRPr="004C6BCF">
        <w:rPr>
          <w:rFonts w:eastAsia="Times New Roman"/>
          <w:szCs w:val="24"/>
        </w:rPr>
        <w:t xml:space="preserve"> </w:t>
      </w:r>
      <w:r>
        <w:rPr>
          <w:rFonts w:eastAsia="Times New Roman"/>
          <w:szCs w:val="24"/>
        </w:rPr>
        <w:t>Σ</w:t>
      </w:r>
      <w:r w:rsidRPr="004C6BCF">
        <w:rPr>
          <w:rFonts w:eastAsia="Times New Roman"/>
          <w:szCs w:val="24"/>
        </w:rPr>
        <w:t>ε αυτό</w:t>
      </w:r>
      <w:r>
        <w:rPr>
          <w:rFonts w:eastAsia="Times New Roman"/>
          <w:szCs w:val="24"/>
        </w:rPr>
        <w:t>,</w:t>
      </w:r>
      <w:r w:rsidRPr="004C6BCF">
        <w:rPr>
          <w:rFonts w:eastAsia="Times New Roman"/>
          <w:szCs w:val="24"/>
        </w:rPr>
        <w:t xml:space="preserve"> λοιπόν</w:t>
      </w:r>
      <w:r>
        <w:rPr>
          <w:rFonts w:eastAsia="Times New Roman"/>
          <w:szCs w:val="24"/>
        </w:rPr>
        <w:t>,</w:t>
      </w:r>
      <w:r w:rsidRPr="004C6BCF">
        <w:rPr>
          <w:rFonts w:eastAsia="Times New Roman"/>
          <w:szCs w:val="24"/>
        </w:rPr>
        <w:t xml:space="preserve"> το πλαίσιο</w:t>
      </w:r>
      <w:r>
        <w:rPr>
          <w:rFonts w:eastAsia="Times New Roman"/>
          <w:szCs w:val="24"/>
        </w:rPr>
        <w:t>,</w:t>
      </w:r>
      <w:r w:rsidRPr="004C6BCF">
        <w:rPr>
          <w:rFonts w:eastAsia="Times New Roman"/>
          <w:szCs w:val="24"/>
        </w:rPr>
        <w:t xml:space="preserve"> θα ζήσουμε αυτά και φοβάμαι και άλλα</w:t>
      </w:r>
      <w:r>
        <w:rPr>
          <w:rFonts w:eastAsia="Times New Roman"/>
          <w:szCs w:val="24"/>
        </w:rPr>
        <w:t>,</w:t>
      </w:r>
      <w:r w:rsidRPr="004C6BCF">
        <w:rPr>
          <w:rFonts w:eastAsia="Times New Roman"/>
          <w:szCs w:val="24"/>
        </w:rPr>
        <w:t xml:space="preserve"> υπό την έννοια </w:t>
      </w:r>
      <w:r>
        <w:rPr>
          <w:rFonts w:eastAsia="Times New Roman"/>
          <w:szCs w:val="24"/>
        </w:rPr>
        <w:t xml:space="preserve">ότι ο </w:t>
      </w:r>
      <w:r w:rsidRPr="004C6BCF">
        <w:rPr>
          <w:rFonts w:eastAsia="Times New Roman"/>
          <w:szCs w:val="24"/>
        </w:rPr>
        <w:t xml:space="preserve">φόβος έχει να κάνει με τη θεσμική απρέπεια που μπορούν να προκαλούν τέτοιες επίκαιρες </w:t>
      </w:r>
      <w:r w:rsidRPr="004C6BCF">
        <w:rPr>
          <w:rFonts w:eastAsia="Times New Roman"/>
          <w:szCs w:val="24"/>
        </w:rPr>
        <w:t>επερωτήσεις</w:t>
      </w:r>
      <w:r>
        <w:rPr>
          <w:rFonts w:eastAsia="Times New Roman"/>
          <w:szCs w:val="24"/>
        </w:rPr>
        <w:t>.</w:t>
      </w:r>
      <w:r w:rsidRPr="004C6BCF">
        <w:rPr>
          <w:rFonts w:eastAsia="Times New Roman"/>
          <w:szCs w:val="24"/>
        </w:rPr>
        <w:t xml:space="preserve"> </w:t>
      </w:r>
      <w:r>
        <w:rPr>
          <w:rFonts w:eastAsia="Times New Roman"/>
          <w:szCs w:val="24"/>
        </w:rPr>
        <w:t>Κ</w:t>
      </w:r>
      <w:r w:rsidRPr="004C6BCF">
        <w:rPr>
          <w:rFonts w:eastAsia="Times New Roman"/>
          <w:szCs w:val="24"/>
        </w:rPr>
        <w:t xml:space="preserve">αι λέω </w:t>
      </w:r>
      <w:r>
        <w:rPr>
          <w:rFonts w:eastAsia="Times New Roman"/>
          <w:szCs w:val="24"/>
        </w:rPr>
        <w:t>«</w:t>
      </w:r>
      <w:r w:rsidRPr="004C6BCF">
        <w:rPr>
          <w:rFonts w:eastAsia="Times New Roman"/>
          <w:szCs w:val="24"/>
        </w:rPr>
        <w:t>θεσμική απρέπεια σε τέτοιου είδους επίκαιρες επερωτήσεις</w:t>
      </w:r>
      <w:r>
        <w:rPr>
          <w:rFonts w:eastAsia="Times New Roman"/>
          <w:szCs w:val="24"/>
        </w:rPr>
        <w:t>»,</w:t>
      </w:r>
      <w:r w:rsidRPr="004C6BCF">
        <w:rPr>
          <w:rFonts w:eastAsia="Times New Roman"/>
          <w:szCs w:val="24"/>
        </w:rPr>
        <w:t xml:space="preserve"> γιατί εγώ είμαι εξωκοινοβουλευτικός</w:t>
      </w:r>
      <w:r>
        <w:rPr>
          <w:rFonts w:eastAsia="Times New Roman"/>
          <w:szCs w:val="24"/>
        </w:rPr>
        <w:t xml:space="preserve">, ενώ </w:t>
      </w:r>
      <w:r w:rsidRPr="004C6BCF">
        <w:rPr>
          <w:rFonts w:eastAsia="Times New Roman"/>
          <w:szCs w:val="24"/>
        </w:rPr>
        <w:t xml:space="preserve">εσείς </w:t>
      </w:r>
      <w:r>
        <w:rPr>
          <w:rFonts w:eastAsia="Times New Roman"/>
          <w:szCs w:val="24"/>
        </w:rPr>
        <w:t xml:space="preserve">που </w:t>
      </w:r>
      <w:r w:rsidRPr="004C6BCF">
        <w:rPr>
          <w:rFonts w:eastAsia="Times New Roman"/>
          <w:szCs w:val="24"/>
        </w:rPr>
        <w:t>έχετε μεγάλη κοινοβουλευτική π</w:t>
      </w:r>
      <w:r>
        <w:rPr>
          <w:rFonts w:eastAsia="Times New Roman"/>
          <w:szCs w:val="24"/>
        </w:rPr>
        <w:t>εί</w:t>
      </w:r>
      <w:r w:rsidRPr="004C6BCF">
        <w:rPr>
          <w:rFonts w:eastAsia="Times New Roman"/>
          <w:szCs w:val="24"/>
        </w:rPr>
        <w:t>ρα</w:t>
      </w:r>
      <w:r>
        <w:rPr>
          <w:rFonts w:eastAsia="Times New Roman"/>
          <w:szCs w:val="24"/>
        </w:rPr>
        <w:t>,</w:t>
      </w:r>
      <w:r w:rsidRPr="004C6BCF">
        <w:rPr>
          <w:rFonts w:eastAsia="Times New Roman"/>
          <w:szCs w:val="24"/>
        </w:rPr>
        <w:t xml:space="preserve"> γνωρίζετε και τη φύση </w:t>
      </w:r>
      <w:r>
        <w:rPr>
          <w:rFonts w:eastAsia="Times New Roman"/>
          <w:szCs w:val="24"/>
        </w:rPr>
        <w:t>μ</w:t>
      </w:r>
      <w:r w:rsidRPr="004C6BCF">
        <w:rPr>
          <w:rFonts w:eastAsia="Times New Roman"/>
          <w:szCs w:val="24"/>
        </w:rPr>
        <w:t xml:space="preserve">ιας επίκαιρης επερώτησης και τα όριά </w:t>
      </w:r>
      <w:r>
        <w:rPr>
          <w:rFonts w:eastAsia="Times New Roman"/>
          <w:szCs w:val="24"/>
        </w:rPr>
        <w:t>της.</w:t>
      </w:r>
    </w:p>
    <w:p w14:paraId="382442B3" w14:textId="77777777" w:rsidR="00D035B1" w:rsidRDefault="005B20CE">
      <w:pPr>
        <w:spacing w:line="600" w:lineRule="auto"/>
        <w:ind w:firstLine="720"/>
        <w:jc w:val="both"/>
        <w:rPr>
          <w:rFonts w:eastAsia="Times New Roman"/>
          <w:szCs w:val="24"/>
        </w:rPr>
      </w:pPr>
      <w:r>
        <w:rPr>
          <w:rFonts w:eastAsia="Times New Roman"/>
          <w:szCs w:val="24"/>
        </w:rPr>
        <w:t>Κ</w:t>
      </w:r>
      <w:r w:rsidRPr="004C6BCF">
        <w:rPr>
          <w:rFonts w:eastAsia="Times New Roman"/>
          <w:szCs w:val="24"/>
        </w:rPr>
        <w:t>ατά τη γνώμη μου</w:t>
      </w:r>
      <w:r>
        <w:rPr>
          <w:rFonts w:eastAsia="Times New Roman"/>
          <w:szCs w:val="24"/>
        </w:rPr>
        <w:t>,</w:t>
      </w:r>
      <w:r w:rsidRPr="004C6BCF">
        <w:rPr>
          <w:rFonts w:eastAsia="Times New Roman"/>
          <w:szCs w:val="24"/>
        </w:rPr>
        <w:t xml:space="preserve"> τα θ</w:t>
      </w:r>
      <w:r w:rsidRPr="004C6BCF">
        <w:rPr>
          <w:rFonts w:eastAsia="Times New Roman"/>
          <w:szCs w:val="24"/>
        </w:rPr>
        <w:t>έματα διαχείρισης που αφορούν τα οικονομικά στοιχεία της ΔΕΠΑ</w:t>
      </w:r>
      <w:r>
        <w:rPr>
          <w:rFonts w:eastAsia="Times New Roman"/>
          <w:szCs w:val="24"/>
        </w:rPr>
        <w:t>,</w:t>
      </w:r>
      <w:r w:rsidRPr="004C6BCF">
        <w:rPr>
          <w:rFonts w:eastAsia="Times New Roman"/>
          <w:szCs w:val="24"/>
        </w:rPr>
        <w:t xml:space="preserve"> την κυβερνητική εποπτεία στη ΔΕΠΑ και αλλού</w:t>
      </w:r>
      <w:r>
        <w:rPr>
          <w:rFonts w:eastAsia="Times New Roman"/>
          <w:szCs w:val="24"/>
        </w:rPr>
        <w:t>, είναι ένα ζήτημα το οποίο, π</w:t>
      </w:r>
      <w:r w:rsidRPr="004C6BCF">
        <w:rPr>
          <w:rFonts w:eastAsia="Times New Roman"/>
          <w:szCs w:val="24"/>
        </w:rPr>
        <w:t>ράγματι</w:t>
      </w:r>
      <w:r>
        <w:rPr>
          <w:rFonts w:eastAsia="Times New Roman"/>
          <w:szCs w:val="24"/>
        </w:rPr>
        <w:t>,</w:t>
      </w:r>
      <w:r w:rsidRPr="004C6BCF">
        <w:rPr>
          <w:rFonts w:eastAsia="Times New Roman"/>
          <w:szCs w:val="24"/>
        </w:rPr>
        <w:t xml:space="preserve"> μέσω του κοινοβουλευτικού ελέγχου και </w:t>
      </w:r>
      <w:r>
        <w:rPr>
          <w:rFonts w:eastAsia="Times New Roman"/>
          <w:szCs w:val="24"/>
        </w:rPr>
        <w:t>όλων</w:t>
      </w:r>
      <w:r w:rsidRPr="004C6BCF">
        <w:rPr>
          <w:rFonts w:eastAsia="Times New Roman"/>
          <w:szCs w:val="24"/>
        </w:rPr>
        <w:t xml:space="preserve"> </w:t>
      </w:r>
      <w:r>
        <w:rPr>
          <w:rFonts w:eastAsia="Times New Roman"/>
          <w:szCs w:val="24"/>
        </w:rPr>
        <w:t>των μέσων</w:t>
      </w:r>
      <w:r w:rsidRPr="004C6BCF">
        <w:rPr>
          <w:rFonts w:eastAsia="Times New Roman"/>
          <w:szCs w:val="24"/>
        </w:rPr>
        <w:t xml:space="preserve"> του κοινοβουλευτικού ελέγχου πρέπει να ελέγχονται</w:t>
      </w:r>
      <w:r>
        <w:rPr>
          <w:rFonts w:eastAsia="Times New Roman"/>
          <w:szCs w:val="24"/>
        </w:rPr>
        <w:t>,</w:t>
      </w:r>
      <w:r w:rsidRPr="004C6BCF">
        <w:rPr>
          <w:rFonts w:eastAsia="Times New Roman"/>
          <w:szCs w:val="24"/>
        </w:rPr>
        <w:t xml:space="preserve"> να λογο</w:t>
      </w:r>
      <w:r w:rsidRPr="004C6BCF">
        <w:rPr>
          <w:rFonts w:eastAsia="Times New Roman"/>
          <w:szCs w:val="24"/>
        </w:rPr>
        <w:t xml:space="preserve">δοτούν </w:t>
      </w:r>
      <w:r>
        <w:rPr>
          <w:rFonts w:eastAsia="Times New Roman"/>
          <w:szCs w:val="24"/>
        </w:rPr>
        <w:t>οι Υ</w:t>
      </w:r>
      <w:r w:rsidRPr="004C6BCF">
        <w:rPr>
          <w:rFonts w:eastAsia="Times New Roman"/>
          <w:szCs w:val="24"/>
        </w:rPr>
        <w:t>πουργοί</w:t>
      </w:r>
      <w:r>
        <w:rPr>
          <w:rFonts w:eastAsia="Times New Roman"/>
          <w:szCs w:val="24"/>
        </w:rPr>
        <w:t>,</w:t>
      </w:r>
      <w:r w:rsidRPr="004C6BCF">
        <w:rPr>
          <w:rFonts w:eastAsia="Times New Roman"/>
          <w:szCs w:val="24"/>
        </w:rPr>
        <w:t xml:space="preserve"> να λογοδοτεί </w:t>
      </w:r>
      <w:r>
        <w:rPr>
          <w:rFonts w:eastAsia="Times New Roman"/>
          <w:szCs w:val="24"/>
        </w:rPr>
        <w:t>η Κ</w:t>
      </w:r>
      <w:r w:rsidRPr="004C6BCF">
        <w:rPr>
          <w:rFonts w:eastAsia="Times New Roman"/>
          <w:szCs w:val="24"/>
        </w:rPr>
        <w:t>υβέρνηση</w:t>
      </w:r>
      <w:r>
        <w:rPr>
          <w:rFonts w:eastAsia="Times New Roman"/>
          <w:szCs w:val="24"/>
        </w:rPr>
        <w:t xml:space="preserve">. Το να θέτουμε, όμως, </w:t>
      </w:r>
      <w:r w:rsidRPr="004C6BCF">
        <w:rPr>
          <w:rFonts w:eastAsia="Times New Roman"/>
          <w:szCs w:val="24"/>
        </w:rPr>
        <w:t>εδώ ζητήματα ποινικού ενδιαφέροντος σε εκκρεμείς ποινικές διαδικασίες</w:t>
      </w:r>
      <w:r>
        <w:rPr>
          <w:rFonts w:eastAsia="Times New Roman"/>
          <w:szCs w:val="24"/>
        </w:rPr>
        <w:t xml:space="preserve"> </w:t>
      </w:r>
      <w:r w:rsidRPr="004C6BCF">
        <w:rPr>
          <w:rFonts w:eastAsia="Times New Roman"/>
          <w:szCs w:val="24"/>
        </w:rPr>
        <w:t>μέσω επίκαιρων ερωτήσεων</w:t>
      </w:r>
      <w:r>
        <w:rPr>
          <w:rFonts w:eastAsia="Times New Roman"/>
          <w:szCs w:val="24"/>
        </w:rPr>
        <w:t>, κατά τη γνώμη μου,</w:t>
      </w:r>
      <w:r w:rsidRPr="004C6BCF">
        <w:rPr>
          <w:rFonts w:eastAsia="Times New Roman"/>
          <w:szCs w:val="24"/>
        </w:rPr>
        <w:t xml:space="preserve"> είναι ένα ζήτημα</w:t>
      </w:r>
      <w:r>
        <w:rPr>
          <w:rFonts w:eastAsia="Times New Roman"/>
          <w:szCs w:val="24"/>
        </w:rPr>
        <w:t>.</w:t>
      </w:r>
    </w:p>
    <w:p w14:paraId="382442B4"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Και το λέω αυτό, γιατί έχω κι </w:t>
      </w:r>
      <w:r w:rsidRPr="004C6BCF">
        <w:rPr>
          <w:rFonts w:eastAsia="Times New Roman"/>
          <w:szCs w:val="24"/>
        </w:rPr>
        <w:t>έναν κατάλογο των επίκαιρω</w:t>
      </w:r>
      <w:r w:rsidRPr="004C6BCF">
        <w:rPr>
          <w:rFonts w:eastAsia="Times New Roman"/>
          <w:szCs w:val="24"/>
        </w:rPr>
        <w:t>ν ερωτήσεων της Νέας Δημοκρατίας</w:t>
      </w:r>
      <w:r>
        <w:rPr>
          <w:rFonts w:eastAsia="Times New Roman"/>
          <w:szCs w:val="24"/>
        </w:rPr>
        <w:t>,</w:t>
      </w:r>
      <w:r w:rsidRPr="004C6BCF">
        <w:rPr>
          <w:rFonts w:eastAsia="Times New Roman"/>
          <w:szCs w:val="24"/>
        </w:rPr>
        <w:t xml:space="preserve"> οι οποίες έχουν να κάνουν με θέματα δημοσίου </w:t>
      </w:r>
      <w:r>
        <w:rPr>
          <w:rFonts w:eastAsia="Times New Roman"/>
          <w:szCs w:val="24"/>
        </w:rPr>
        <w:t xml:space="preserve">ενδιαφέροντος </w:t>
      </w:r>
      <w:r w:rsidRPr="004C6BCF">
        <w:rPr>
          <w:rFonts w:eastAsia="Times New Roman"/>
          <w:szCs w:val="24"/>
        </w:rPr>
        <w:t>και πάντα με προσεκτικό τρόπο αποτυπώνονται τα ερωτήματα</w:t>
      </w:r>
      <w:r>
        <w:rPr>
          <w:rFonts w:eastAsia="Times New Roman"/>
          <w:szCs w:val="24"/>
        </w:rPr>
        <w:t>.</w:t>
      </w:r>
      <w:r w:rsidRPr="004C6BCF">
        <w:rPr>
          <w:rFonts w:eastAsia="Times New Roman"/>
          <w:szCs w:val="24"/>
        </w:rPr>
        <w:t xml:space="preserve"> Αυτή είναι η δεύτερη φορά που αυτό δεν γίνεται</w:t>
      </w:r>
      <w:r>
        <w:rPr>
          <w:rFonts w:eastAsia="Times New Roman"/>
          <w:szCs w:val="24"/>
        </w:rPr>
        <w:t>,</w:t>
      </w:r>
      <w:r w:rsidRPr="004C6BCF">
        <w:rPr>
          <w:rFonts w:eastAsia="Times New Roman"/>
          <w:szCs w:val="24"/>
        </w:rPr>
        <w:t xml:space="preserve"> </w:t>
      </w:r>
      <w:r>
        <w:rPr>
          <w:rFonts w:eastAsia="Times New Roman"/>
          <w:szCs w:val="24"/>
        </w:rPr>
        <w:t>π</w:t>
      </w:r>
      <w:r w:rsidRPr="004C6BCF">
        <w:rPr>
          <w:rFonts w:eastAsia="Times New Roman"/>
          <w:szCs w:val="24"/>
        </w:rPr>
        <w:t>ου εμπλέκεται</w:t>
      </w:r>
      <w:r>
        <w:rPr>
          <w:rFonts w:eastAsia="Times New Roman"/>
          <w:szCs w:val="24"/>
        </w:rPr>
        <w:t>,</w:t>
      </w:r>
      <w:r w:rsidRPr="004C6BCF">
        <w:rPr>
          <w:rFonts w:eastAsia="Times New Roman"/>
          <w:szCs w:val="24"/>
        </w:rPr>
        <w:t xml:space="preserve"> </w:t>
      </w:r>
      <w:r>
        <w:rPr>
          <w:rFonts w:eastAsia="Times New Roman"/>
          <w:szCs w:val="24"/>
        </w:rPr>
        <w:t>δ</w:t>
      </w:r>
      <w:r w:rsidRPr="004C6BCF">
        <w:rPr>
          <w:rFonts w:eastAsia="Times New Roman"/>
          <w:szCs w:val="24"/>
        </w:rPr>
        <w:t>ηλαδή</w:t>
      </w:r>
      <w:r>
        <w:rPr>
          <w:rFonts w:eastAsia="Times New Roman"/>
          <w:szCs w:val="24"/>
        </w:rPr>
        <w:t>,</w:t>
      </w:r>
      <w:r w:rsidRPr="004C6BCF">
        <w:rPr>
          <w:rFonts w:eastAsia="Times New Roman"/>
          <w:szCs w:val="24"/>
        </w:rPr>
        <w:t xml:space="preserve"> ένας κατηγορούμενος </w:t>
      </w:r>
      <w:r>
        <w:rPr>
          <w:rFonts w:eastAsia="Times New Roman"/>
          <w:szCs w:val="24"/>
        </w:rPr>
        <w:t>-</w:t>
      </w:r>
      <w:r w:rsidRPr="004C6BCF">
        <w:rPr>
          <w:rFonts w:eastAsia="Times New Roman"/>
          <w:szCs w:val="24"/>
        </w:rPr>
        <w:t>ο κ</w:t>
      </w:r>
      <w:r>
        <w:rPr>
          <w:rFonts w:eastAsia="Times New Roman"/>
          <w:szCs w:val="24"/>
        </w:rPr>
        <w:t xml:space="preserve">. </w:t>
      </w:r>
      <w:proofErr w:type="spellStart"/>
      <w:r>
        <w:rPr>
          <w:rFonts w:eastAsia="Times New Roman"/>
          <w:szCs w:val="24"/>
        </w:rPr>
        <w:t>Κιτσάκο</w:t>
      </w:r>
      <w:r>
        <w:rPr>
          <w:rFonts w:eastAsia="Times New Roman"/>
          <w:szCs w:val="24"/>
        </w:rPr>
        <w:t>ς</w:t>
      </w:r>
      <w:proofErr w:type="spellEnd"/>
      <w:r>
        <w:rPr>
          <w:rFonts w:eastAsia="Times New Roman"/>
          <w:szCs w:val="24"/>
        </w:rPr>
        <w:t xml:space="preserve">, </w:t>
      </w:r>
      <w:r w:rsidRPr="004C6BCF">
        <w:rPr>
          <w:rFonts w:eastAsia="Times New Roman"/>
          <w:szCs w:val="24"/>
        </w:rPr>
        <w:t>εννοώ</w:t>
      </w:r>
      <w:r>
        <w:rPr>
          <w:rFonts w:eastAsia="Times New Roman"/>
          <w:szCs w:val="24"/>
        </w:rPr>
        <w:t>-</w:t>
      </w:r>
      <w:r w:rsidRPr="004C6BCF">
        <w:rPr>
          <w:rFonts w:eastAsia="Times New Roman"/>
          <w:szCs w:val="24"/>
        </w:rPr>
        <w:t xml:space="preserve"> σ</w:t>
      </w:r>
      <w:r>
        <w:rPr>
          <w:rFonts w:eastAsia="Times New Roman"/>
          <w:szCs w:val="24"/>
        </w:rPr>
        <w:t>την</w:t>
      </w:r>
      <w:r w:rsidRPr="004C6BCF">
        <w:rPr>
          <w:rFonts w:eastAsia="Times New Roman"/>
          <w:szCs w:val="24"/>
        </w:rPr>
        <w:t xml:space="preserve"> επίκαιρη επερώτηση Νέας Δημοκρατίας</w:t>
      </w:r>
      <w:r>
        <w:rPr>
          <w:rFonts w:eastAsia="Times New Roman"/>
          <w:szCs w:val="24"/>
        </w:rPr>
        <w:t>.</w:t>
      </w:r>
      <w:r w:rsidRPr="004C6BCF">
        <w:rPr>
          <w:rFonts w:eastAsia="Times New Roman"/>
          <w:szCs w:val="24"/>
        </w:rPr>
        <w:t xml:space="preserve"> </w:t>
      </w:r>
      <w:r>
        <w:rPr>
          <w:rFonts w:eastAsia="Times New Roman"/>
          <w:szCs w:val="24"/>
        </w:rPr>
        <w:t>Έ</w:t>
      </w:r>
      <w:r w:rsidRPr="004C6BCF">
        <w:rPr>
          <w:rFonts w:eastAsia="Times New Roman"/>
          <w:szCs w:val="24"/>
        </w:rPr>
        <w:t>χει ξαναγίνει άλλη μία φορά σε μία άλλη υπόθεση</w:t>
      </w:r>
      <w:r>
        <w:rPr>
          <w:rFonts w:eastAsia="Times New Roman"/>
          <w:szCs w:val="24"/>
        </w:rPr>
        <w:t>,</w:t>
      </w:r>
      <w:r w:rsidRPr="004C6BCF">
        <w:rPr>
          <w:rFonts w:eastAsia="Times New Roman"/>
          <w:szCs w:val="24"/>
        </w:rPr>
        <w:t xml:space="preserve"> που </w:t>
      </w:r>
      <w:r>
        <w:rPr>
          <w:rFonts w:eastAsia="Times New Roman"/>
          <w:szCs w:val="24"/>
        </w:rPr>
        <w:t>πάλι</w:t>
      </w:r>
      <w:r w:rsidRPr="004C6BCF">
        <w:rPr>
          <w:rFonts w:eastAsia="Times New Roman"/>
          <w:szCs w:val="24"/>
        </w:rPr>
        <w:t xml:space="preserve"> υπήρξε μία συσχέτιση του τρόπου </w:t>
      </w:r>
      <w:r>
        <w:rPr>
          <w:rFonts w:eastAsia="Times New Roman"/>
          <w:szCs w:val="24"/>
        </w:rPr>
        <w:t xml:space="preserve">που </w:t>
      </w:r>
      <w:r w:rsidRPr="004C6BCF">
        <w:rPr>
          <w:rFonts w:eastAsia="Times New Roman"/>
          <w:szCs w:val="24"/>
        </w:rPr>
        <w:t xml:space="preserve">παρουσιάζονται στα </w:t>
      </w:r>
      <w:r>
        <w:rPr>
          <w:rFonts w:eastAsia="Times New Roman"/>
          <w:szCs w:val="24"/>
        </w:rPr>
        <w:t>μ</w:t>
      </w:r>
      <w:r w:rsidRPr="004C6BCF">
        <w:rPr>
          <w:rFonts w:eastAsia="Times New Roman"/>
          <w:szCs w:val="24"/>
        </w:rPr>
        <w:t xml:space="preserve">έσα </w:t>
      </w:r>
      <w:r>
        <w:rPr>
          <w:rFonts w:eastAsia="Times New Roman"/>
          <w:szCs w:val="24"/>
        </w:rPr>
        <w:t>μ</w:t>
      </w:r>
      <w:r w:rsidRPr="004C6BCF">
        <w:rPr>
          <w:rFonts w:eastAsia="Times New Roman"/>
          <w:szCs w:val="24"/>
        </w:rPr>
        <w:t xml:space="preserve">αζικής </w:t>
      </w:r>
      <w:r>
        <w:rPr>
          <w:rFonts w:eastAsia="Times New Roman"/>
          <w:szCs w:val="24"/>
        </w:rPr>
        <w:t>ε</w:t>
      </w:r>
      <w:r w:rsidRPr="004C6BCF">
        <w:rPr>
          <w:rFonts w:eastAsia="Times New Roman"/>
          <w:szCs w:val="24"/>
        </w:rPr>
        <w:t>νημέρωσης ποινικές υποθέσεις και η ποινική υπόθεση σε μία επίκαιρη επερώτηση</w:t>
      </w:r>
      <w:r>
        <w:rPr>
          <w:rFonts w:eastAsia="Times New Roman"/>
          <w:szCs w:val="24"/>
        </w:rPr>
        <w:t>.</w:t>
      </w:r>
    </w:p>
    <w:p w14:paraId="382442B5" w14:textId="77777777" w:rsidR="00D035B1" w:rsidRDefault="005B20CE">
      <w:pPr>
        <w:spacing w:line="600" w:lineRule="auto"/>
        <w:ind w:firstLine="720"/>
        <w:jc w:val="both"/>
        <w:rPr>
          <w:rFonts w:eastAsia="Times New Roman"/>
          <w:szCs w:val="24"/>
        </w:rPr>
      </w:pPr>
      <w:r>
        <w:rPr>
          <w:rFonts w:eastAsia="Times New Roman"/>
          <w:szCs w:val="24"/>
        </w:rPr>
        <w:t>Έ</w:t>
      </w:r>
      <w:r w:rsidRPr="004C6BCF">
        <w:rPr>
          <w:rFonts w:eastAsia="Times New Roman"/>
          <w:szCs w:val="24"/>
        </w:rPr>
        <w:t>ρχομαι</w:t>
      </w:r>
      <w:r>
        <w:rPr>
          <w:rFonts w:eastAsia="Times New Roman"/>
          <w:szCs w:val="24"/>
        </w:rPr>
        <w:t>,</w:t>
      </w:r>
      <w:r w:rsidRPr="004C6BCF">
        <w:rPr>
          <w:rFonts w:eastAsia="Times New Roman"/>
          <w:szCs w:val="24"/>
        </w:rPr>
        <w:t xml:space="preserve"> λοιπόν</w:t>
      </w:r>
      <w:r>
        <w:rPr>
          <w:rFonts w:eastAsia="Times New Roman"/>
          <w:szCs w:val="24"/>
        </w:rPr>
        <w:t>,</w:t>
      </w:r>
      <w:r w:rsidRPr="004C6BCF">
        <w:rPr>
          <w:rFonts w:eastAsia="Times New Roman"/>
          <w:szCs w:val="24"/>
        </w:rPr>
        <w:t xml:space="preserve"> να υπενθυμίσω </w:t>
      </w:r>
      <w:r>
        <w:rPr>
          <w:rFonts w:eastAsia="Times New Roman"/>
          <w:szCs w:val="24"/>
        </w:rPr>
        <w:t xml:space="preserve">τα αυτονόητα </w:t>
      </w:r>
      <w:r w:rsidRPr="004C6BCF">
        <w:rPr>
          <w:rFonts w:eastAsia="Times New Roman"/>
          <w:szCs w:val="24"/>
        </w:rPr>
        <w:t xml:space="preserve">κυρίως για τους συναδέλφους δικηγόρους που βρίσκονται στην </w:t>
      </w:r>
      <w:r>
        <w:rPr>
          <w:rFonts w:eastAsia="Times New Roman"/>
          <w:szCs w:val="24"/>
        </w:rPr>
        <w:t>Α</w:t>
      </w:r>
      <w:r w:rsidRPr="004C6BCF">
        <w:rPr>
          <w:rFonts w:eastAsia="Times New Roman"/>
          <w:szCs w:val="24"/>
        </w:rPr>
        <w:t>ίθουσα</w:t>
      </w:r>
      <w:r>
        <w:rPr>
          <w:rFonts w:eastAsia="Times New Roman"/>
          <w:szCs w:val="24"/>
        </w:rPr>
        <w:t>.</w:t>
      </w:r>
      <w:r w:rsidRPr="004C6BCF">
        <w:rPr>
          <w:rFonts w:eastAsia="Times New Roman"/>
          <w:szCs w:val="24"/>
        </w:rPr>
        <w:t xml:space="preserve"> </w:t>
      </w:r>
      <w:r>
        <w:rPr>
          <w:rFonts w:eastAsia="Times New Roman"/>
          <w:szCs w:val="24"/>
        </w:rPr>
        <w:t>Δ</w:t>
      </w:r>
      <w:r w:rsidRPr="004C6BCF">
        <w:rPr>
          <w:rFonts w:eastAsia="Times New Roman"/>
          <w:szCs w:val="24"/>
        </w:rPr>
        <w:t>ιαβάζουμε</w:t>
      </w:r>
      <w:r>
        <w:rPr>
          <w:rFonts w:eastAsia="Times New Roman"/>
          <w:szCs w:val="24"/>
        </w:rPr>
        <w:t>,</w:t>
      </w:r>
      <w:r w:rsidRPr="004C6BCF">
        <w:rPr>
          <w:rFonts w:eastAsia="Times New Roman"/>
          <w:szCs w:val="24"/>
        </w:rPr>
        <w:t xml:space="preserve"> λοιπόν</w:t>
      </w:r>
      <w:r>
        <w:rPr>
          <w:rFonts w:eastAsia="Times New Roman"/>
          <w:szCs w:val="24"/>
        </w:rPr>
        <w:t>,</w:t>
      </w:r>
      <w:r w:rsidRPr="004C6BCF">
        <w:rPr>
          <w:rFonts w:eastAsia="Times New Roman"/>
          <w:szCs w:val="24"/>
        </w:rPr>
        <w:t xml:space="preserve"> και στην επίκαιρη επερώτησ</w:t>
      </w:r>
      <w:r>
        <w:rPr>
          <w:rFonts w:eastAsia="Times New Roman"/>
          <w:szCs w:val="24"/>
        </w:rPr>
        <w:t>ή</w:t>
      </w:r>
      <w:r w:rsidRPr="004C6BCF">
        <w:rPr>
          <w:rFonts w:eastAsia="Times New Roman"/>
          <w:szCs w:val="24"/>
        </w:rPr>
        <w:t xml:space="preserve"> σας ότι μέσω των </w:t>
      </w:r>
      <w:r>
        <w:rPr>
          <w:rFonts w:eastAsia="Times New Roman"/>
          <w:szCs w:val="24"/>
        </w:rPr>
        <w:t>μ</w:t>
      </w:r>
      <w:r w:rsidRPr="004C6BCF">
        <w:rPr>
          <w:rFonts w:eastAsia="Times New Roman"/>
          <w:szCs w:val="24"/>
        </w:rPr>
        <w:t xml:space="preserve">έσων </w:t>
      </w:r>
      <w:r>
        <w:rPr>
          <w:rFonts w:eastAsia="Times New Roman"/>
          <w:szCs w:val="24"/>
        </w:rPr>
        <w:t>μ</w:t>
      </w:r>
      <w:r w:rsidRPr="004C6BCF">
        <w:rPr>
          <w:rFonts w:eastAsia="Times New Roman"/>
          <w:szCs w:val="24"/>
        </w:rPr>
        <w:t xml:space="preserve">αζικής </w:t>
      </w:r>
      <w:r>
        <w:rPr>
          <w:rFonts w:eastAsia="Times New Roman"/>
          <w:szCs w:val="24"/>
        </w:rPr>
        <w:t>ε</w:t>
      </w:r>
      <w:r w:rsidRPr="004C6BCF">
        <w:rPr>
          <w:rFonts w:eastAsia="Times New Roman"/>
          <w:szCs w:val="24"/>
        </w:rPr>
        <w:t>νημέρωσης ενημερώνεστε ότι έχει ασκηθεί ποινική δίωξη</w:t>
      </w:r>
      <w:r>
        <w:rPr>
          <w:rFonts w:eastAsia="Times New Roman"/>
          <w:szCs w:val="24"/>
        </w:rPr>
        <w:t>.</w:t>
      </w:r>
      <w:r w:rsidRPr="004C6BCF">
        <w:rPr>
          <w:rFonts w:eastAsia="Times New Roman"/>
          <w:szCs w:val="24"/>
        </w:rPr>
        <w:t xml:space="preserve"> </w:t>
      </w:r>
      <w:r>
        <w:rPr>
          <w:rFonts w:eastAsia="Times New Roman"/>
          <w:szCs w:val="24"/>
        </w:rPr>
        <w:t>Ά</w:t>
      </w:r>
      <w:r w:rsidRPr="004C6BCF">
        <w:rPr>
          <w:rFonts w:eastAsia="Times New Roman"/>
          <w:szCs w:val="24"/>
        </w:rPr>
        <w:t>ρα</w:t>
      </w:r>
      <w:r>
        <w:rPr>
          <w:rFonts w:eastAsia="Times New Roman"/>
          <w:szCs w:val="24"/>
        </w:rPr>
        <w:t>,</w:t>
      </w:r>
      <w:r w:rsidRPr="004C6BCF">
        <w:rPr>
          <w:rFonts w:eastAsia="Times New Roman"/>
          <w:szCs w:val="24"/>
        </w:rPr>
        <w:t xml:space="preserve"> κύ</w:t>
      </w:r>
      <w:r w:rsidRPr="004C6BCF">
        <w:rPr>
          <w:rFonts w:eastAsia="Times New Roman"/>
          <w:szCs w:val="24"/>
        </w:rPr>
        <w:t>ριε Χατζ</w:t>
      </w:r>
      <w:r>
        <w:rPr>
          <w:rFonts w:eastAsia="Times New Roman"/>
          <w:szCs w:val="24"/>
        </w:rPr>
        <w:t>η</w:t>
      </w:r>
      <w:r w:rsidRPr="004C6BCF">
        <w:rPr>
          <w:rFonts w:eastAsia="Times New Roman"/>
          <w:szCs w:val="24"/>
        </w:rPr>
        <w:t>δάκ</w:t>
      </w:r>
      <w:r>
        <w:rPr>
          <w:rFonts w:eastAsia="Times New Roman"/>
          <w:szCs w:val="24"/>
        </w:rPr>
        <w:t>η,</w:t>
      </w:r>
      <w:r w:rsidRPr="004C6BCF">
        <w:rPr>
          <w:rFonts w:eastAsia="Times New Roman"/>
          <w:szCs w:val="24"/>
        </w:rPr>
        <w:t xml:space="preserve"> </w:t>
      </w:r>
      <w:r>
        <w:rPr>
          <w:rFonts w:eastAsia="Times New Roman"/>
          <w:szCs w:val="24"/>
        </w:rPr>
        <w:t>ουδέ</w:t>
      </w:r>
      <w:r w:rsidRPr="004C6BCF">
        <w:rPr>
          <w:rFonts w:eastAsia="Times New Roman"/>
          <w:szCs w:val="24"/>
        </w:rPr>
        <w:t>ποτ</w:t>
      </w:r>
      <w:r>
        <w:rPr>
          <w:rFonts w:eastAsia="Times New Roman"/>
          <w:szCs w:val="24"/>
        </w:rPr>
        <w:t>ε αποδεδειγμένο σκάνδαλο. Βρισκόμαστε στο στάδιο της ποινικής</w:t>
      </w:r>
      <w:r w:rsidRPr="004C6BCF">
        <w:rPr>
          <w:rFonts w:eastAsia="Times New Roman"/>
          <w:szCs w:val="24"/>
        </w:rPr>
        <w:t xml:space="preserve"> διερεύνησης</w:t>
      </w:r>
      <w:r>
        <w:rPr>
          <w:rFonts w:eastAsia="Times New Roman"/>
          <w:szCs w:val="24"/>
        </w:rPr>
        <w:t xml:space="preserve">. Ένα το κρατούμενο. </w:t>
      </w:r>
    </w:p>
    <w:p w14:paraId="382442B6"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Κιτσάκος</w:t>
      </w:r>
      <w:proofErr w:type="spellEnd"/>
      <w:r>
        <w:rPr>
          <w:rFonts w:eastAsia="Times New Roman"/>
          <w:szCs w:val="24"/>
        </w:rPr>
        <w:t xml:space="preserve">, </w:t>
      </w:r>
      <w:r w:rsidRPr="004C6BCF">
        <w:rPr>
          <w:rFonts w:eastAsia="Times New Roman"/>
          <w:szCs w:val="24"/>
        </w:rPr>
        <w:t>μετά την άσκηση ποινικής δίωξης</w:t>
      </w:r>
      <w:r>
        <w:rPr>
          <w:rFonts w:eastAsia="Times New Roman"/>
          <w:szCs w:val="24"/>
        </w:rPr>
        <w:t>,</w:t>
      </w:r>
      <w:r w:rsidRPr="004C6BCF">
        <w:rPr>
          <w:rFonts w:eastAsia="Times New Roman"/>
          <w:szCs w:val="24"/>
        </w:rPr>
        <w:t xml:space="preserve"> έχει αποκτήσει μία συγκεκριμένη ιδιότητα</w:t>
      </w:r>
      <w:r>
        <w:rPr>
          <w:rFonts w:eastAsia="Times New Roman"/>
          <w:szCs w:val="24"/>
        </w:rPr>
        <w:t>. Η</w:t>
      </w:r>
      <w:r w:rsidRPr="004C6BCF">
        <w:rPr>
          <w:rFonts w:eastAsia="Times New Roman"/>
          <w:szCs w:val="24"/>
        </w:rPr>
        <w:t xml:space="preserve"> ιδιότητα αυτή </w:t>
      </w:r>
      <w:r>
        <w:rPr>
          <w:rFonts w:eastAsia="Times New Roman"/>
          <w:szCs w:val="24"/>
        </w:rPr>
        <w:t xml:space="preserve">είναι η </w:t>
      </w:r>
      <w:r w:rsidRPr="004C6BCF">
        <w:rPr>
          <w:rFonts w:eastAsia="Times New Roman"/>
          <w:szCs w:val="24"/>
        </w:rPr>
        <w:t>ιδιότητα του κατηγορουμέν</w:t>
      </w:r>
      <w:r w:rsidRPr="004C6BCF">
        <w:rPr>
          <w:rFonts w:eastAsia="Times New Roman"/>
          <w:szCs w:val="24"/>
        </w:rPr>
        <w:t>ου</w:t>
      </w:r>
      <w:r>
        <w:rPr>
          <w:rFonts w:eastAsia="Times New Roman"/>
          <w:szCs w:val="24"/>
        </w:rPr>
        <w:t>. Σ</w:t>
      </w:r>
      <w:r w:rsidRPr="004C6BCF">
        <w:rPr>
          <w:rFonts w:eastAsia="Times New Roman"/>
          <w:szCs w:val="24"/>
        </w:rPr>
        <w:t>υνεπώς</w:t>
      </w:r>
      <w:r>
        <w:rPr>
          <w:rFonts w:eastAsia="Times New Roman"/>
          <w:szCs w:val="24"/>
        </w:rPr>
        <w:t>,</w:t>
      </w:r>
      <w:r w:rsidRPr="004C6BCF">
        <w:rPr>
          <w:rFonts w:eastAsia="Times New Roman"/>
          <w:szCs w:val="24"/>
        </w:rPr>
        <w:t xml:space="preserve"> τεκμαίρεται κ</w:t>
      </w:r>
      <w:r>
        <w:rPr>
          <w:rFonts w:eastAsia="Times New Roman"/>
          <w:szCs w:val="24"/>
        </w:rPr>
        <w:t>αι αθώος. Κατηγορούμενος είναι κι</w:t>
      </w:r>
      <w:r w:rsidRPr="004C6BCF">
        <w:rPr>
          <w:rFonts w:eastAsia="Times New Roman"/>
          <w:szCs w:val="24"/>
        </w:rPr>
        <w:t xml:space="preserve"> όχι μάρτυρας</w:t>
      </w:r>
      <w:r>
        <w:rPr>
          <w:rFonts w:eastAsia="Times New Roman"/>
          <w:szCs w:val="24"/>
        </w:rPr>
        <w:t>.</w:t>
      </w:r>
      <w:r w:rsidRPr="004C6BCF">
        <w:rPr>
          <w:rFonts w:eastAsia="Times New Roman"/>
          <w:szCs w:val="24"/>
        </w:rPr>
        <w:t xml:space="preserve"> </w:t>
      </w:r>
      <w:r>
        <w:rPr>
          <w:rFonts w:eastAsia="Times New Roman"/>
          <w:szCs w:val="24"/>
        </w:rPr>
        <w:t>Κ</w:t>
      </w:r>
      <w:r w:rsidRPr="004C6BCF">
        <w:rPr>
          <w:rFonts w:eastAsia="Times New Roman"/>
          <w:szCs w:val="24"/>
        </w:rPr>
        <w:t>ύριε Γεωργιάδη</w:t>
      </w:r>
      <w:r>
        <w:rPr>
          <w:rFonts w:eastAsia="Times New Roman"/>
          <w:szCs w:val="24"/>
        </w:rPr>
        <w:t>, ε</w:t>
      </w:r>
      <w:r w:rsidRPr="004C6BCF">
        <w:rPr>
          <w:rFonts w:eastAsia="Times New Roman"/>
          <w:szCs w:val="24"/>
        </w:rPr>
        <w:t>ίπα</w:t>
      </w:r>
      <w:r>
        <w:rPr>
          <w:rFonts w:eastAsia="Times New Roman"/>
          <w:szCs w:val="24"/>
        </w:rPr>
        <w:t xml:space="preserve">τε </w:t>
      </w:r>
      <w:r w:rsidRPr="004C6BCF">
        <w:rPr>
          <w:rFonts w:eastAsia="Times New Roman"/>
          <w:szCs w:val="24"/>
        </w:rPr>
        <w:t xml:space="preserve"> </w:t>
      </w:r>
      <w:r>
        <w:rPr>
          <w:rFonts w:eastAsia="Times New Roman"/>
          <w:szCs w:val="24"/>
        </w:rPr>
        <w:t xml:space="preserve">ότι ο </w:t>
      </w:r>
      <w:r w:rsidRPr="004C6BCF">
        <w:rPr>
          <w:rFonts w:eastAsia="Times New Roman"/>
          <w:szCs w:val="24"/>
        </w:rPr>
        <w:t>κ</w:t>
      </w:r>
      <w:r>
        <w:rPr>
          <w:rFonts w:eastAsia="Times New Roman"/>
          <w:szCs w:val="24"/>
        </w:rPr>
        <w:t>.</w:t>
      </w:r>
      <w:r w:rsidRPr="004C6BCF">
        <w:rPr>
          <w:rFonts w:eastAsia="Times New Roman"/>
          <w:szCs w:val="24"/>
        </w:rPr>
        <w:t xml:space="preserve"> </w:t>
      </w:r>
      <w:proofErr w:type="spellStart"/>
      <w:r>
        <w:rPr>
          <w:rFonts w:eastAsia="Times New Roman"/>
          <w:szCs w:val="24"/>
        </w:rPr>
        <w:t>Κιτσάκος</w:t>
      </w:r>
      <w:proofErr w:type="spellEnd"/>
      <w:r>
        <w:rPr>
          <w:rFonts w:eastAsia="Times New Roman"/>
          <w:szCs w:val="24"/>
        </w:rPr>
        <w:t xml:space="preserve"> είναι </w:t>
      </w:r>
      <w:r w:rsidRPr="004C6BCF">
        <w:rPr>
          <w:rFonts w:eastAsia="Times New Roman"/>
          <w:szCs w:val="24"/>
        </w:rPr>
        <w:t>μάρτυρας</w:t>
      </w:r>
      <w:r>
        <w:rPr>
          <w:rFonts w:eastAsia="Times New Roman"/>
          <w:szCs w:val="24"/>
        </w:rPr>
        <w:t>. Δεν είναι μάρτυρας. Είναι</w:t>
      </w:r>
      <w:r w:rsidRPr="004C6BCF">
        <w:rPr>
          <w:rFonts w:eastAsia="Times New Roman"/>
          <w:szCs w:val="24"/>
        </w:rPr>
        <w:t xml:space="preserve"> ένας κατηγορούμενος ο οποίος </w:t>
      </w:r>
      <w:r>
        <w:rPr>
          <w:rFonts w:eastAsia="Times New Roman"/>
          <w:szCs w:val="24"/>
        </w:rPr>
        <w:t>τεκμαίρεται αθώος,</w:t>
      </w:r>
      <w:r w:rsidRPr="004C6BCF">
        <w:rPr>
          <w:rFonts w:eastAsia="Times New Roman"/>
          <w:szCs w:val="24"/>
        </w:rPr>
        <w:t xml:space="preserve"> ο οποίος μπορεί να ισχυριστεί αυτά που θέλει</w:t>
      </w:r>
      <w:r>
        <w:rPr>
          <w:rFonts w:eastAsia="Times New Roman"/>
          <w:szCs w:val="24"/>
        </w:rPr>
        <w:t>,</w:t>
      </w:r>
      <w:r w:rsidRPr="004C6BCF">
        <w:rPr>
          <w:rFonts w:eastAsia="Times New Roman"/>
          <w:szCs w:val="24"/>
        </w:rPr>
        <w:t xml:space="preserve"> στην έκταση που θέλει</w:t>
      </w:r>
      <w:r>
        <w:rPr>
          <w:rFonts w:eastAsia="Times New Roman"/>
          <w:szCs w:val="24"/>
        </w:rPr>
        <w:t>, μέχρι</w:t>
      </w:r>
      <w:r w:rsidRPr="004C6BCF">
        <w:rPr>
          <w:rFonts w:eastAsia="Times New Roman"/>
          <w:szCs w:val="24"/>
        </w:rPr>
        <w:t xml:space="preserve"> όποτε θέλει</w:t>
      </w:r>
      <w:r>
        <w:rPr>
          <w:rFonts w:eastAsia="Times New Roman"/>
          <w:szCs w:val="24"/>
        </w:rPr>
        <w:t>.</w:t>
      </w:r>
      <w:r w:rsidRPr="004C6BCF">
        <w:rPr>
          <w:rFonts w:eastAsia="Times New Roman"/>
          <w:szCs w:val="24"/>
        </w:rPr>
        <w:t xml:space="preserve"> </w:t>
      </w:r>
      <w:r>
        <w:rPr>
          <w:rFonts w:eastAsia="Times New Roman"/>
          <w:szCs w:val="24"/>
        </w:rPr>
        <w:t>Τ</w:t>
      </w:r>
      <w:r w:rsidRPr="004C6BCF">
        <w:rPr>
          <w:rFonts w:eastAsia="Times New Roman"/>
          <w:szCs w:val="24"/>
        </w:rPr>
        <w:t>α γνωρίζετε</w:t>
      </w:r>
      <w:r>
        <w:rPr>
          <w:rFonts w:eastAsia="Times New Roman"/>
          <w:szCs w:val="24"/>
        </w:rPr>
        <w:t>,</w:t>
      </w:r>
      <w:r w:rsidRPr="004C6BCF">
        <w:rPr>
          <w:rFonts w:eastAsia="Times New Roman"/>
          <w:szCs w:val="24"/>
        </w:rPr>
        <w:t xml:space="preserve"> </w:t>
      </w:r>
      <w:r>
        <w:rPr>
          <w:rFonts w:eastAsia="Times New Roman"/>
          <w:szCs w:val="24"/>
        </w:rPr>
        <w:t>δ</w:t>
      </w:r>
      <w:r w:rsidRPr="004C6BCF">
        <w:rPr>
          <w:rFonts w:eastAsia="Times New Roman"/>
          <w:szCs w:val="24"/>
        </w:rPr>
        <w:t xml:space="preserve">εν χρειάζεται να λέμε </w:t>
      </w:r>
      <w:r>
        <w:rPr>
          <w:rFonts w:eastAsia="Times New Roman"/>
          <w:szCs w:val="24"/>
        </w:rPr>
        <w:t>τ</w:t>
      </w:r>
      <w:r w:rsidRPr="004C6BCF">
        <w:rPr>
          <w:rFonts w:eastAsia="Times New Roman"/>
          <w:szCs w:val="24"/>
        </w:rPr>
        <w:t>α αυτονόητα</w:t>
      </w:r>
      <w:r>
        <w:rPr>
          <w:rFonts w:eastAsia="Times New Roman"/>
          <w:szCs w:val="24"/>
        </w:rPr>
        <w:t>.</w:t>
      </w:r>
    </w:p>
    <w:p w14:paraId="382442B7" w14:textId="77777777" w:rsidR="00D035B1" w:rsidRDefault="005B20CE">
      <w:pPr>
        <w:spacing w:line="600" w:lineRule="auto"/>
        <w:ind w:firstLine="720"/>
        <w:jc w:val="both"/>
        <w:rPr>
          <w:rFonts w:eastAsia="Times New Roman"/>
          <w:szCs w:val="24"/>
        </w:rPr>
      </w:pPr>
      <w:r>
        <w:rPr>
          <w:rFonts w:eastAsia="Times New Roman"/>
          <w:szCs w:val="24"/>
        </w:rPr>
        <w:t>Εσείς, λ</w:t>
      </w:r>
      <w:r w:rsidRPr="004C6BCF">
        <w:rPr>
          <w:rFonts w:eastAsia="Times New Roman"/>
          <w:szCs w:val="24"/>
        </w:rPr>
        <w:t>οιπόν</w:t>
      </w:r>
      <w:r>
        <w:rPr>
          <w:rFonts w:eastAsia="Times New Roman"/>
          <w:szCs w:val="24"/>
        </w:rPr>
        <w:t>,</w:t>
      </w:r>
      <w:r w:rsidRPr="004C6BCF">
        <w:rPr>
          <w:rFonts w:eastAsia="Times New Roman"/>
          <w:szCs w:val="24"/>
        </w:rPr>
        <w:t xml:space="preserve"> έχετε θέσει ως </w:t>
      </w:r>
      <w:r>
        <w:rPr>
          <w:rFonts w:eastAsia="Times New Roman"/>
          <w:szCs w:val="24"/>
        </w:rPr>
        <w:t>βάση σ</w:t>
      </w:r>
      <w:r w:rsidRPr="004C6BCF">
        <w:rPr>
          <w:rFonts w:eastAsia="Times New Roman"/>
          <w:szCs w:val="24"/>
        </w:rPr>
        <w:t xml:space="preserve">την ερώτηση ως δεδομένο </w:t>
      </w:r>
      <w:r>
        <w:rPr>
          <w:rFonts w:eastAsia="Times New Roman"/>
          <w:szCs w:val="24"/>
        </w:rPr>
        <w:t>τ</w:t>
      </w:r>
      <w:r w:rsidRPr="004C6BCF">
        <w:rPr>
          <w:rFonts w:eastAsia="Times New Roman"/>
          <w:szCs w:val="24"/>
        </w:rPr>
        <w:t>ο ζητούμενο</w:t>
      </w:r>
      <w:r>
        <w:rPr>
          <w:rFonts w:eastAsia="Times New Roman"/>
          <w:szCs w:val="24"/>
        </w:rPr>
        <w:t>, δ</w:t>
      </w:r>
      <w:r w:rsidRPr="004C6BCF">
        <w:rPr>
          <w:rFonts w:eastAsia="Times New Roman"/>
          <w:szCs w:val="24"/>
        </w:rPr>
        <w:t>ηλαδή</w:t>
      </w:r>
      <w:r>
        <w:rPr>
          <w:rFonts w:eastAsia="Times New Roman"/>
          <w:szCs w:val="24"/>
        </w:rPr>
        <w:t>,</w:t>
      </w:r>
      <w:r w:rsidRPr="004C6BCF">
        <w:rPr>
          <w:rFonts w:eastAsia="Times New Roman"/>
          <w:szCs w:val="24"/>
        </w:rPr>
        <w:t xml:space="preserve"> αυτό που η </w:t>
      </w:r>
      <w:r>
        <w:rPr>
          <w:rFonts w:eastAsia="Times New Roman"/>
          <w:szCs w:val="24"/>
        </w:rPr>
        <w:t>δ</w:t>
      </w:r>
      <w:r w:rsidRPr="004C6BCF">
        <w:rPr>
          <w:rFonts w:eastAsia="Times New Roman"/>
          <w:szCs w:val="24"/>
        </w:rPr>
        <w:t>ικαιοσύνη ερευνά στην υπόθεση του</w:t>
      </w:r>
      <w:r>
        <w:rPr>
          <w:rFonts w:eastAsia="Times New Roman"/>
          <w:szCs w:val="24"/>
        </w:rPr>
        <w:t>,</w:t>
      </w:r>
      <w:r w:rsidRPr="004C6BCF">
        <w:rPr>
          <w:rFonts w:eastAsia="Times New Roman"/>
          <w:szCs w:val="24"/>
        </w:rPr>
        <w:t xml:space="preserve"> αν </w:t>
      </w:r>
      <w:proofErr w:type="spellStart"/>
      <w:r w:rsidRPr="004C6BCF">
        <w:rPr>
          <w:rFonts w:eastAsia="Times New Roman"/>
          <w:szCs w:val="24"/>
        </w:rPr>
        <w:t>στοιχειοθετείται</w:t>
      </w:r>
      <w:proofErr w:type="spellEnd"/>
      <w:r w:rsidRPr="004C6BCF">
        <w:rPr>
          <w:rFonts w:eastAsia="Times New Roman"/>
          <w:szCs w:val="24"/>
        </w:rPr>
        <w:t xml:space="preserve"> η απιστία</w:t>
      </w:r>
      <w:r>
        <w:rPr>
          <w:rFonts w:eastAsia="Times New Roman"/>
          <w:szCs w:val="24"/>
        </w:rPr>
        <w:t>.</w:t>
      </w:r>
      <w:r w:rsidRPr="004C6BCF">
        <w:rPr>
          <w:rFonts w:eastAsia="Times New Roman"/>
          <w:szCs w:val="24"/>
        </w:rPr>
        <w:t xml:space="preserve"> </w:t>
      </w:r>
      <w:r>
        <w:rPr>
          <w:rFonts w:eastAsia="Times New Roman"/>
          <w:szCs w:val="24"/>
        </w:rPr>
        <w:t>Δ</w:t>
      </w:r>
      <w:r w:rsidRPr="004C6BCF">
        <w:rPr>
          <w:rFonts w:eastAsia="Times New Roman"/>
          <w:szCs w:val="24"/>
        </w:rPr>
        <w:t>ι</w:t>
      </w:r>
      <w:r w:rsidRPr="004C6BCF">
        <w:rPr>
          <w:rFonts w:eastAsia="Times New Roman"/>
          <w:szCs w:val="24"/>
        </w:rPr>
        <w:t>έπραξε</w:t>
      </w:r>
      <w:r>
        <w:rPr>
          <w:rFonts w:eastAsia="Times New Roman"/>
          <w:szCs w:val="24"/>
        </w:rPr>
        <w:t xml:space="preserve"> ο</w:t>
      </w:r>
      <w:r w:rsidRPr="004C6BCF">
        <w:rPr>
          <w:rFonts w:eastAsia="Times New Roman"/>
          <w:szCs w:val="24"/>
        </w:rPr>
        <w:t xml:space="preserve"> κ</w:t>
      </w:r>
      <w:r>
        <w:rPr>
          <w:rFonts w:eastAsia="Times New Roman"/>
          <w:szCs w:val="24"/>
        </w:rPr>
        <w:t>.</w:t>
      </w:r>
      <w:r w:rsidRPr="004C6BCF">
        <w:rPr>
          <w:rFonts w:eastAsia="Times New Roman"/>
          <w:szCs w:val="24"/>
        </w:rPr>
        <w:t xml:space="preserve"> </w:t>
      </w:r>
      <w:proofErr w:type="spellStart"/>
      <w:r>
        <w:rPr>
          <w:rFonts w:eastAsia="Times New Roman"/>
          <w:szCs w:val="24"/>
        </w:rPr>
        <w:t>Κ</w:t>
      </w:r>
      <w:r w:rsidRPr="004C6BCF">
        <w:rPr>
          <w:rFonts w:eastAsia="Times New Roman"/>
          <w:szCs w:val="24"/>
        </w:rPr>
        <w:t>ιτσάκος</w:t>
      </w:r>
      <w:proofErr w:type="spellEnd"/>
      <w:r>
        <w:rPr>
          <w:rFonts w:eastAsia="Times New Roman"/>
          <w:szCs w:val="24"/>
        </w:rPr>
        <w:t>,</w:t>
      </w:r>
      <w:r w:rsidRPr="004C6BCF">
        <w:rPr>
          <w:rFonts w:eastAsia="Times New Roman"/>
          <w:szCs w:val="24"/>
        </w:rPr>
        <w:t xml:space="preserve"> κατά την εκτέλεση των καθηκόντων του</w:t>
      </w:r>
      <w:r>
        <w:rPr>
          <w:rFonts w:eastAsia="Times New Roman"/>
          <w:szCs w:val="24"/>
        </w:rPr>
        <w:t>,</w:t>
      </w:r>
      <w:r w:rsidRPr="004C6BCF">
        <w:rPr>
          <w:rFonts w:eastAsia="Times New Roman"/>
          <w:szCs w:val="24"/>
        </w:rPr>
        <w:t xml:space="preserve"> απιστία</w:t>
      </w:r>
      <w:r>
        <w:rPr>
          <w:rFonts w:eastAsia="Times New Roman"/>
          <w:szCs w:val="24"/>
        </w:rPr>
        <w:t>;</w:t>
      </w:r>
      <w:r w:rsidRPr="004C6BCF">
        <w:rPr>
          <w:rFonts w:eastAsia="Times New Roman"/>
          <w:szCs w:val="24"/>
        </w:rPr>
        <w:t xml:space="preserve"> </w:t>
      </w:r>
      <w:r>
        <w:rPr>
          <w:rFonts w:eastAsia="Times New Roman"/>
          <w:szCs w:val="24"/>
        </w:rPr>
        <w:t>Π</w:t>
      </w:r>
      <w:r w:rsidRPr="004C6BCF">
        <w:rPr>
          <w:rFonts w:eastAsia="Times New Roman"/>
          <w:szCs w:val="24"/>
        </w:rPr>
        <w:t>οιος το διερευνά αυτό</w:t>
      </w:r>
      <w:r>
        <w:rPr>
          <w:rFonts w:eastAsia="Times New Roman"/>
          <w:szCs w:val="24"/>
        </w:rPr>
        <w:t>;</w:t>
      </w:r>
      <w:r w:rsidRPr="004C6BCF">
        <w:rPr>
          <w:rFonts w:eastAsia="Times New Roman"/>
          <w:szCs w:val="24"/>
        </w:rPr>
        <w:t xml:space="preserve"> </w:t>
      </w:r>
      <w:r>
        <w:rPr>
          <w:rFonts w:eastAsia="Times New Roman"/>
          <w:szCs w:val="24"/>
        </w:rPr>
        <w:t>Το διερευνά η</w:t>
      </w:r>
      <w:r w:rsidRPr="004C6BCF">
        <w:rPr>
          <w:rFonts w:eastAsia="Times New Roman"/>
          <w:szCs w:val="24"/>
        </w:rPr>
        <w:t xml:space="preserve"> </w:t>
      </w:r>
      <w:r>
        <w:rPr>
          <w:rFonts w:eastAsia="Times New Roman"/>
          <w:szCs w:val="24"/>
        </w:rPr>
        <w:t>δ</w:t>
      </w:r>
      <w:r w:rsidRPr="004C6BCF">
        <w:rPr>
          <w:rFonts w:eastAsia="Times New Roman"/>
          <w:szCs w:val="24"/>
        </w:rPr>
        <w:t>ικαιοσύνη</w:t>
      </w:r>
      <w:r>
        <w:rPr>
          <w:rFonts w:eastAsia="Times New Roman"/>
          <w:szCs w:val="24"/>
        </w:rPr>
        <w:t>.</w:t>
      </w:r>
    </w:p>
    <w:p w14:paraId="382442B8" w14:textId="77777777" w:rsidR="00D035B1" w:rsidRDefault="005B20CE">
      <w:pPr>
        <w:spacing w:line="600" w:lineRule="auto"/>
        <w:ind w:firstLine="720"/>
        <w:jc w:val="both"/>
        <w:rPr>
          <w:rFonts w:eastAsia="Times New Roman"/>
          <w:szCs w:val="24"/>
        </w:rPr>
      </w:pPr>
      <w:r>
        <w:rPr>
          <w:rFonts w:eastAsia="Times New Roman"/>
          <w:szCs w:val="24"/>
        </w:rPr>
        <w:t xml:space="preserve">Όσον αφορά την απιστία, θέλω να πω το εξής: Γνωρίζετε, κύριε Βορίδη –επειδή ασχοληθήκατε- ότι </w:t>
      </w:r>
      <w:r w:rsidRPr="004C6BCF">
        <w:rPr>
          <w:rFonts w:eastAsia="Times New Roman"/>
          <w:szCs w:val="24"/>
        </w:rPr>
        <w:t xml:space="preserve">για </w:t>
      </w:r>
      <w:r>
        <w:rPr>
          <w:rFonts w:eastAsia="Times New Roman"/>
          <w:szCs w:val="24"/>
        </w:rPr>
        <w:t xml:space="preserve">να </w:t>
      </w:r>
      <w:proofErr w:type="spellStart"/>
      <w:r>
        <w:rPr>
          <w:rFonts w:eastAsia="Times New Roman"/>
          <w:szCs w:val="24"/>
        </w:rPr>
        <w:t>στοιχειοθετηθεί</w:t>
      </w:r>
      <w:proofErr w:type="spellEnd"/>
      <w:r>
        <w:rPr>
          <w:rFonts w:eastAsia="Times New Roman"/>
          <w:szCs w:val="24"/>
        </w:rPr>
        <w:t xml:space="preserve"> η </w:t>
      </w:r>
      <w:r w:rsidRPr="004C6BCF">
        <w:rPr>
          <w:rFonts w:eastAsia="Times New Roman"/>
          <w:szCs w:val="24"/>
        </w:rPr>
        <w:t>απιστία</w:t>
      </w:r>
      <w:r>
        <w:rPr>
          <w:rFonts w:eastAsia="Times New Roman"/>
          <w:szCs w:val="24"/>
        </w:rPr>
        <w:t xml:space="preserve"> </w:t>
      </w:r>
      <w:r w:rsidRPr="004C6BCF">
        <w:rPr>
          <w:rFonts w:eastAsia="Times New Roman"/>
          <w:szCs w:val="24"/>
        </w:rPr>
        <w:t xml:space="preserve">θα πρέπει </w:t>
      </w:r>
      <w:r>
        <w:rPr>
          <w:rFonts w:eastAsia="Times New Roman"/>
          <w:szCs w:val="24"/>
        </w:rPr>
        <w:t>έχει επέλθει πρώτον, οριστική ζημία</w:t>
      </w:r>
      <w:r w:rsidRPr="004C6BCF">
        <w:rPr>
          <w:rFonts w:eastAsia="Times New Roman"/>
          <w:szCs w:val="24"/>
        </w:rPr>
        <w:t xml:space="preserve"> και δεύτερον</w:t>
      </w:r>
      <w:r>
        <w:rPr>
          <w:rFonts w:eastAsia="Times New Roman"/>
          <w:szCs w:val="24"/>
        </w:rPr>
        <w:t>,</w:t>
      </w:r>
      <w:r w:rsidRPr="004C6BCF">
        <w:rPr>
          <w:rFonts w:eastAsia="Times New Roman"/>
          <w:szCs w:val="24"/>
        </w:rPr>
        <w:t xml:space="preserve"> να έχουν παραβιαστεί </w:t>
      </w:r>
      <w:r>
        <w:rPr>
          <w:rFonts w:eastAsia="Times New Roman"/>
          <w:szCs w:val="24"/>
        </w:rPr>
        <w:t xml:space="preserve">οι κανόνες </w:t>
      </w:r>
      <w:r w:rsidRPr="004C6BCF">
        <w:rPr>
          <w:rFonts w:eastAsia="Times New Roman"/>
          <w:szCs w:val="24"/>
        </w:rPr>
        <w:t xml:space="preserve">της </w:t>
      </w:r>
      <w:r>
        <w:rPr>
          <w:rFonts w:eastAsia="Times New Roman"/>
          <w:szCs w:val="24"/>
        </w:rPr>
        <w:t>επιμέλειας που όφειλε να δείξει</w:t>
      </w:r>
      <w:r w:rsidRPr="004C6BCF">
        <w:rPr>
          <w:rFonts w:eastAsia="Times New Roman"/>
          <w:szCs w:val="24"/>
        </w:rPr>
        <w:t xml:space="preserve"> </w:t>
      </w:r>
      <w:r>
        <w:rPr>
          <w:rFonts w:eastAsia="Times New Roman"/>
          <w:szCs w:val="24"/>
        </w:rPr>
        <w:t>κ.λπ.</w:t>
      </w:r>
      <w:r>
        <w:rPr>
          <w:rFonts w:eastAsia="Times New Roman"/>
          <w:szCs w:val="24"/>
        </w:rPr>
        <w:t>. Α</w:t>
      </w:r>
      <w:r w:rsidRPr="004C6BCF">
        <w:rPr>
          <w:rFonts w:eastAsia="Times New Roman"/>
          <w:szCs w:val="24"/>
        </w:rPr>
        <w:t>υτά σε σχέση με το νομικό ζήτημα</w:t>
      </w:r>
      <w:r>
        <w:rPr>
          <w:rFonts w:eastAsia="Times New Roman"/>
          <w:szCs w:val="24"/>
        </w:rPr>
        <w:t>.</w:t>
      </w:r>
      <w:r w:rsidRPr="004C6BCF">
        <w:rPr>
          <w:rFonts w:eastAsia="Times New Roman"/>
          <w:szCs w:val="24"/>
        </w:rPr>
        <w:t xml:space="preserve"> </w:t>
      </w:r>
    </w:p>
    <w:p w14:paraId="382442B9" w14:textId="77777777" w:rsidR="00D035B1" w:rsidRDefault="005B20CE">
      <w:pPr>
        <w:spacing w:line="600" w:lineRule="auto"/>
        <w:ind w:firstLine="720"/>
        <w:jc w:val="both"/>
        <w:rPr>
          <w:rFonts w:eastAsia="Times New Roman"/>
          <w:szCs w:val="24"/>
        </w:rPr>
      </w:pPr>
      <w:r>
        <w:rPr>
          <w:rFonts w:eastAsia="Times New Roman"/>
          <w:szCs w:val="24"/>
        </w:rPr>
        <w:lastRenderedPageBreak/>
        <w:t>Σε</w:t>
      </w:r>
      <w:r w:rsidRPr="004C6BCF">
        <w:rPr>
          <w:rFonts w:eastAsia="Times New Roman"/>
          <w:szCs w:val="24"/>
        </w:rPr>
        <w:t xml:space="preserve"> σχέση με αυτό</w:t>
      </w:r>
      <w:r>
        <w:rPr>
          <w:rFonts w:eastAsia="Times New Roman"/>
          <w:szCs w:val="24"/>
        </w:rPr>
        <w:t>,</w:t>
      </w:r>
      <w:r w:rsidRPr="004C6BCF">
        <w:rPr>
          <w:rFonts w:eastAsia="Times New Roman"/>
          <w:szCs w:val="24"/>
        </w:rPr>
        <w:t xml:space="preserve"> </w:t>
      </w:r>
      <w:r>
        <w:rPr>
          <w:rFonts w:eastAsia="Times New Roman"/>
          <w:szCs w:val="24"/>
        </w:rPr>
        <w:t>δ</w:t>
      </w:r>
      <w:r w:rsidRPr="004C6BCF">
        <w:rPr>
          <w:rFonts w:eastAsia="Times New Roman"/>
          <w:szCs w:val="24"/>
        </w:rPr>
        <w:t>ηλαδή με το αν έχει επέλθει οριστική ζη</w:t>
      </w:r>
      <w:r>
        <w:rPr>
          <w:rFonts w:eastAsia="Times New Roman"/>
          <w:szCs w:val="24"/>
        </w:rPr>
        <w:t>μία</w:t>
      </w:r>
      <w:r w:rsidRPr="004C6BCF">
        <w:rPr>
          <w:rFonts w:eastAsia="Times New Roman"/>
          <w:szCs w:val="24"/>
        </w:rPr>
        <w:t xml:space="preserve"> και αν έχει γίνει χρηστή διοίκηση και σωστές οι πράξεις </w:t>
      </w:r>
      <w:r>
        <w:rPr>
          <w:rFonts w:eastAsia="Times New Roman"/>
          <w:szCs w:val="24"/>
        </w:rPr>
        <w:t>α</w:t>
      </w:r>
      <w:r w:rsidRPr="004C6BCF">
        <w:rPr>
          <w:rFonts w:eastAsia="Times New Roman"/>
          <w:szCs w:val="24"/>
        </w:rPr>
        <w:t xml:space="preserve">πό πλευράς </w:t>
      </w:r>
      <w:r>
        <w:rPr>
          <w:rFonts w:eastAsia="Times New Roman"/>
          <w:szCs w:val="24"/>
        </w:rPr>
        <w:t>δ</w:t>
      </w:r>
      <w:r w:rsidRPr="004C6BCF">
        <w:rPr>
          <w:rFonts w:eastAsia="Times New Roman"/>
          <w:szCs w:val="24"/>
        </w:rPr>
        <w:t>ι</w:t>
      </w:r>
      <w:r>
        <w:rPr>
          <w:rFonts w:eastAsia="Times New Roman"/>
          <w:szCs w:val="24"/>
        </w:rPr>
        <w:t xml:space="preserve">οίκησης κατά τη θητεία του κ. </w:t>
      </w:r>
      <w:proofErr w:type="spellStart"/>
      <w:r>
        <w:rPr>
          <w:rFonts w:eastAsia="Times New Roman"/>
          <w:szCs w:val="24"/>
        </w:rPr>
        <w:t>Κιτσάκου</w:t>
      </w:r>
      <w:proofErr w:type="spellEnd"/>
      <w:r>
        <w:rPr>
          <w:rFonts w:eastAsia="Times New Roman"/>
          <w:szCs w:val="24"/>
        </w:rPr>
        <w:t xml:space="preserve"> </w:t>
      </w:r>
      <w:r w:rsidRPr="004C6BCF">
        <w:rPr>
          <w:rFonts w:eastAsia="Times New Roman"/>
          <w:szCs w:val="24"/>
        </w:rPr>
        <w:t>ή όποιου άλλου</w:t>
      </w:r>
      <w:r>
        <w:rPr>
          <w:rFonts w:eastAsia="Times New Roman"/>
          <w:szCs w:val="24"/>
        </w:rPr>
        <w:t>,</w:t>
      </w:r>
      <w:r w:rsidRPr="004C6BCF">
        <w:rPr>
          <w:rFonts w:eastAsia="Times New Roman"/>
          <w:szCs w:val="24"/>
        </w:rPr>
        <w:t xml:space="preserve"> απάν</w:t>
      </w:r>
      <w:r>
        <w:rPr>
          <w:rFonts w:eastAsia="Times New Roman"/>
          <w:szCs w:val="24"/>
        </w:rPr>
        <w:t>τησε συγκεκριμένα και αναλυτικά -</w:t>
      </w:r>
      <w:r w:rsidRPr="004C6BCF">
        <w:rPr>
          <w:rFonts w:eastAsia="Times New Roman"/>
          <w:szCs w:val="24"/>
        </w:rPr>
        <w:t>καθώς και για το αν υφίσταται όντως οριστική ζημ</w:t>
      </w:r>
      <w:r>
        <w:rPr>
          <w:rFonts w:eastAsia="Times New Roman"/>
          <w:szCs w:val="24"/>
        </w:rPr>
        <w:t>ία-</w:t>
      </w:r>
      <w:r w:rsidRPr="004C6BCF">
        <w:rPr>
          <w:rFonts w:eastAsia="Times New Roman"/>
          <w:szCs w:val="24"/>
        </w:rPr>
        <w:t xml:space="preserve"> ο κ</w:t>
      </w:r>
      <w:r>
        <w:rPr>
          <w:rFonts w:eastAsia="Times New Roman"/>
          <w:szCs w:val="24"/>
        </w:rPr>
        <w:t xml:space="preserve">. </w:t>
      </w:r>
      <w:r w:rsidRPr="004C6BCF">
        <w:rPr>
          <w:rFonts w:eastAsia="Times New Roman"/>
          <w:szCs w:val="24"/>
        </w:rPr>
        <w:t>Σταθάκης</w:t>
      </w:r>
      <w:r>
        <w:rPr>
          <w:rFonts w:eastAsia="Times New Roman"/>
          <w:szCs w:val="24"/>
        </w:rPr>
        <w:t xml:space="preserve"> </w:t>
      </w:r>
      <w:r w:rsidRPr="004C6BCF">
        <w:rPr>
          <w:rFonts w:eastAsia="Times New Roman"/>
          <w:szCs w:val="24"/>
        </w:rPr>
        <w:t xml:space="preserve"> σε σχέση με τα καθήκοντά τ</w:t>
      </w:r>
      <w:r w:rsidRPr="004C6BCF">
        <w:rPr>
          <w:rFonts w:eastAsia="Times New Roman"/>
          <w:szCs w:val="24"/>
        </w:rPr>
        <w:t>ου</w:t>
      </w:r>
      <w:r>
        <w:rPr>
          <w:rFonts w:eastAsia="Times New Roman"/>
          <w:szCs w:val="24"/>
        </w:rPr>
        <w:t>,</w:t>
      </w:r>
      <w:r w:rsidRPr="004C6BCF">
        <w:rPr>
          <w:rFonts w:eastAsia="Times New Roman"/>
          <w:szCs w:val="24"/>
        </w:rPr>
        <w:t xml:space="preserve"> της εποπτείας της ΕΠΑ</w:t>
      </w:r>
      <w:r>
        <w:rPr>
          <w:rFonts w:eastAsia="Times New Roman"/>
          <w:szCs w:val="24"/>
        </w:rPr>
        <w:t>.</w:t>
      </w:r>
    </w:p>
    <w:p w14:paraId="382442BA" w14:textId="77777777" w:rsidR="00D035B1" w:rsidRDefault="005B20CE">
      <w:pPr>
        <w:spacing w:line="600" w:lineRule="auto"/>
        <w:ind w:firstLine="720"/>
        <w:jc w:val="both"/>
        <w:rPr>
          <w:rFonts w:eastAsia="Times New Roman"/>
          <w:szCs w:val="24"/>
        </w:rPr>
      </w:pPr>
      <w:r w:rsidRPr="004C6BCF">
        <w:rPr>
          <w:rFonts w:eastAsia="Times New Roman"/>
          <w:szCs w:val="24"/>
        </w:rPr>
        <w:t xml:space="preserve">Εάν η </w:t>
      </w:r>
      <w:r>
        <w:rPr>
          <w:rFonts w:eastAsia="Times New Roman"/>
          <w:szCs w:val="24"/>
        </w:rPr>
        <w:t>Α</w:t>
      </w:r>
      <w:r w:rsidRPr="004C6BCF">
        <w:rPr>
          <w:rFonts w:eastAsia="Times New Roman"/>
          <w:szCs w:val="24"/>
        </w:rPr>
        <w:t>στυνομία</w:t>
      </w:r>
      <w:r>
        <w:rPr>
          <w:rFonts w:eastAsia="Times New Roman"/>
          <w:szCs w:val="24"/>
        </w:rPr>
        <w:t>,</w:t>
      </w:r>
      <w:r w:rsidRPr="004C6BCF">
        <w:rPr>
          <w:rFonts w:eastAsia="Times New Roman"/>
          <w:szCs w:val="24"/>
        </w:rPr>
        <w:t xml:space="preserve"> </w:t>
      </w:r>
      <w:r>
        <w:rPr>
          <w:rFonts w:eastAsia="Times New Roman"/>
          <w:szCs w:val="24"/>
        </w:rPr>
        <w:t>ε</w:t>
      </w:r>
      <w:r w:rsidRPr="004C6BCF">
        <w:rPr>
          <w:rFonts w:eastAsia="Times New Roman"/>
          <w:szCs w:val="24"/>
        </w:rPr>
        <w:t xml:space="preserve">άν η </w:t>
      </w:r>
      <w:r>
        <w:rPr>
          <w:rFonts w:eastAsia="Times New Roman"/>
          <w:szCs w:val="24"/>
        </w:rPr>
        <w:t>δ</w:t>
      </w:r>
      <w:r w:rsidRPr="004C6BCF">
        <w:rPr>
          <w:rFonts w:eastAsia="Times New Roman"/>
          <w:szCs w:val="24"/>
        </w:rPr>
        <w:t>ικαιοσύνη</w:t>
      </w:r>
      <w:r>
        <w:rPr>
          <w:rFonts w:eastAsia="Times New Roman"/>
          <w:szCs w:val="24"/>
        </w:rPr>
        <w:t xml:space="preserve"> -</w:t>
      </w:r>
      <w:r w:rsidRPr="004C6BCF">
        <w:rPr>
          <w:rFonts w:eastAsia="Times New Roman"/>
          <w:szCs w:val="24"/>
        </w:rPr>
        <w:t>γιατί βρισκόμαστε στο πλαίσιο της ανάκρισης</w:t>
      </w:r>
      <w:r>
        <w:rPr>
          <w:rFonts w:eastAsia="Times New Roman"/>
          <w:szCs w:val="24"/>
        </w:rPr>
        <w:t>-</w:t>
      </w:r>
      <w:r w:rsidRPr="004C6BCF">
        <w:rPr>
          <w:rFonts w:eastAsia="Times New Roman"/>
          <w:szCs w:val="24"/>
        </w:rPr>
        <w:t xml:space="preserve"> διαπιστώσει κι άλλα</w:t>
      </w:r>
      <w:r>
        <w:rPr>
          <w:rFonts w:eastAsia="Times New Roman"/>
          <w:szCs w:val="24"/>
        </w:rPr>
        <w:t>,</w:t>
      </w:r>
      <w:r w:rsidRPr="004C6BCF">
        <w:rPr>
          <w:rFonts w:eastAsia="Times New Roman"/>
          <w:szCs w:val="24"/>
        </w:rPr>
        <w:t xml:space="preserve"> θα τα δει η </w:t>
      </w:r>
      <w:r>
        <w:rPr>
          <w:rFonts w:eastAsia="Times New Roman"/>
          <w:szCs w:val="24"/>
        </w:rPr>
        <w:t>δ</w:t>
      </w:r>
      <w:r w:rsidRPr="004C6BCF">
        <w:rPr>
          <w:rFonts w:eastAsia="Times New Roman"/>
          <w:szCs w:val="24"/>
        </w:rPr>
        <w:t>ικαιοσύνη</w:t>
      </w:r>
      <w:r>
        <w:rPr>
          <w:rFonts w:eastAsia="Times New Roman"/>
          <w:szCs w:val="24"/>
        </w:rPr>
        <w:t>.</w:t>
      </w:r>
      <w:r w:rsidRPr="004C6BCF">
        <w:rPr>
          <w:rFonts w:eastAsia="Times New Roman"/>
          <w:szCs w:val="24"/>
        </w:rPr>
        <w:t xml:space="preserve"> </w:t>
      </w:r>
    </w:p>
    <w:p w14:paraId="382442BB" w14:textId="77777777" w:rsidR="00D035B1" w:rsidRDefault="005B20CE">
      <w:pPr>
        <w:spacing w:line="600" w:lineRule="auto"/>
        <w:ind w:firstLine="720"/>
        <w:jc w:val="both"/>
        <w:rPr>
          <w:rFonts w:eastAsia="Times New Roman"/>
          <w:szCs w:val="24"/>
        </w:rPr>
      </w:pPr>
      <w:r>
        <w:rPr>
          <w:rFonts w:eastAsia="Times New Roman"/>
          <w:szCs w:val="24"/>
        </w:rPr>
        <w:t>Κ</w:t>
      </w:r>
      <w:r w:rsidRPr="004C6BCF">
        <w:rPr>
          <w:rFonts w:eastAsia="Times New Roman"/>
          <w:szCs w:val="24"/>
        </w:rPr>
        <w:t>άνετε</w:t>
      </w:r>
      <w:r>
        <w:rPr>
          <w:rFonts w:eastAsia="Times New Roman"/>
          <w:szCs w:val="24"/>
        </w:rPr>
        <w:t>,</w:t>
      </w:r>
      <w:r w:rsidRPr="004C6BCF">
        <w:rPr>
          <w:rFonts w:eastAsia="Times New Roman"/>
          <w:szCs w:val="24"/>
        </w:rPr>
        <w:t xml:space="preserve"> </w:t>
      </w:r>
      <w:r>
        <w:rPr>
          <w:rFonts w:eastAsia="Times New Roman"/>
          <w:szCs w:val="24"/>
        </w:rPr>
        <w:t>λ</w:t>
      </w:r>
      <w:r w:rsidRPr="004C6BCF">
        <w:rPr>
          <w:rFonts w:eastAsia="Times New Roman"/>
          <w:szCs w:val="24"/>
        </w:rPr>
        <w:t>οιπόν</w:t>
      </w:r>
      <w:r>
        <w:rPr>
          <w:rFonts w:eastAsia="Times New Roman"/>
          <w:szCs w:val="24"/>
        </w:rPr>
        <w:t>,</w:t>
      </w:r>
      <w:r w:rsidRPr="004C6BCF">
        <w:rPr>
          <w:rFonts w:eastAsia="Times New Roman"/>
          <w:szCs w:val="24"/>
        </w:rPr>
        <w:t xml:space="preserve"> </w:t>
      </w:r>
      <w:r>
        <w:rPr>
          <w:rFonts w:eastAsia="Times New Roman"/>
          <w:szCs w:val="24"/>
        </w:rPr>
        <w:t xml:space="preserve">μια πολιτική </w:t>
      </w:r>
      <w:r w:rsidRPr="004C6BCF">
        <w:rPr>
          <w:rFonts w:eastAsia="Times New Roman"/>
          <w:szCs w:val="24"/>
        </w:rPr>
        <w:t>παρατήρηση</w:t>
      </w:r>
      <w:r>
        <w:rPr>
          <w:rFonts w:eastAsia="Times New Roman"/>
          <w:szCs w:val="24"/>
        </w:rPr>
        <w:t>.</w:t>
      </w:r>
      <w:r w:rsidRPr="004C6BCF">
        <w:rPr>
          <w:rFonts w:eastAsia="Times New Roman"/>
          <w:szCs w:val="24"/>
        </w:rPr>
        <w:t xml:space="preserve"> Προσέξτε</w:t>
      </w:r>
      <w:r>
        <w:rPr>
          <w:rFonts w:eastAsia="Times New Roman"/>
          <w:szCs w:val="24"/>
        </w:rPr>
        <w:t xml:space="preserve">. Φέρνετε </w:t>
      </w:r>
      <w:r w:rsidRPr="004C6BCF">
        <w:rPr>
          <w:rFonts w:eastAsia="Times New Roman"/>
          <w:szCs w:val="24"/>
        </w:rPr>
        <w:t xml:space="preserve">στο </w:t>
      </w:r>
      <w:r>
        <w:rPr>
          <w:rFonts w:eastAsia="Times New Roman"/>
          <w:szCs w:val="24"/>
        </w:rPr>
        <w:t>Κ</w:t>
      </w:r>
      <w:r w:rsidRPr="004C6BCF">
        <w:rPr>
          <w:rFonts w:eastAsia="Times New Roman"/>
          <w:szCs w:val="24"/>
        </w:rPr>
        <w:t>οινοβούλιο μία ανοιχτή ποινική υπόθεση</w:t>
      </w:r>
      <w:r>
        <w:rPr>
          <w:rFonts w:eastAsia="Times New Roman"/>
          <w:szCs w:val="24"/>
        </w:rPr>
        <w:t>,</w:t>
      </w:r>
      <w:r w:rsidRPr="004C6BCF">
        <w:rPr>
          <w:rFonts w:eastAsia="Times New Roman"/>
          <w:szCs w:val="24"/>
        </w:rPr>
        <w:t xml:space="preserve"> σχολιάζοντας πράγματα και θάματα που θα δούμε και στη συνέχεια</w:t>
      </w:r>
      <w:r>
        <w:rPr>
          <w:rFonts w:eastAsia="Times New Roman"/>
          <w:szCs w:val="24"/>
        </w:rPr>
        <w:t>,</w:t>
      </w:r>
      <w:r w:rsidRPr="004C6BCF">
        <w:rPr>
          <w:rFonts w:eastAsia="Times New Roman"/>
          <w:szCs w:val="24"/>
        </w:rPr>
        <w:t xml:space="preserve"> τη στιγμή που </w:t>
      </w:r>
      <w:r>
        <w:rPr>
          <w:rFonts w:eastAsia="Times New Roman"/>
          <w:szCs w:val="24"/>
        </w:rPr>
        <w:t xml:space="preserve">εσείς </w:t>
      </w:r>
      <w:r w:rsidRPr="004C6BCF">
        <w:rPr>
          <w:rFonts w:eastAsia="Times New Roman"/>
          <w:szCs w:val="24"/>
        </w:rPr>
        <w:t xml:space="preserve">έχετε καλέσει την </w:t>
      </w:r>
      <w:r>
        <w:rPr>
          <w:rFonts w:eastAsia="Times New Roman"/>
          <w:szCs w:val="24"/>
        </w:rPr>
        <w:t>Κ</w:t>
      </w:r>
      <w:r w:rsidRPr="004C6BCF">
        <w:rPr>
          <w:rFonts w:eastAsia="Times New Roman"/>
          <w:szCs w:val="24"/>
        </w:rPr>
        <w:t>υβέρνηση επανειλημμένες φορές</w:t>
      </w:r>
      <w:r>
        <w:rPr>
          <w:rFonts w:eastAsia="Times New Roman"/>
          <w:szCs w:val="24"/>
        </w:rPr>
        <w:t>,</w:t>
      </w:r>
      <w:r w:rsidRPr="004C6BCF">
        <w:rPr>
          <w:rFonts w:eastAsia="Times New Roman"/>
          <w:szCs w:val="24"/>
        </w:rPr>
        <w:t xml:space="preserve"> ακόμη και για έναν πολιτικό σχολιασμό</w:t>
      </w:r>
      <w:r>
        <w:rPr>
          <w:rFonts w:eastAsia="Times New Roman"/>
          <w:szCs w:val="24"/>
        </w:rPr>
        <w:t>,</w:t>
      </w:r>
      <w:r w:rsidRPr="004C6BCF">
        <w:rPr>
          <w:rFonts w:eastAsia="Times New Roman"/>
          <w:szCs w:val="24"/>
        </w:rPr>
        <w:t xml:space="preserve"> για πολιτικά σχόλια που αφορούν σε ποινικές υποθέσεις</w:t>
      </w:r>
      <w:r>
        <w:rPr>
          <w:rFonts w:eastAsia="Times New Roman"/>
          <w:szCs w:val="24"/>
        </w:rPr>
        <w:t>.</w:t>
      </w:r>
      <w:r w:rsidRPr="004C6BCF">
        <w:rPr>
          <w:rFonts w:eastAsia="Times New Roman"/>
          <w:szCs w:val="24"/>
        </w:rPr>
        <w:t xml:space="preserve"> </w:t>
      </w:r>
    </w:p>
    <w:p w14:paraId="382442BC" w14:textId="77777777" w:rsidR="00D035B1" w:rsidRDefault="005B20CE">
      <w:pPr>
        <w:spacing w:line="600" w:lineRule="auto"/>
        <w:ind w:firstLine="720"/>
        <w:jc w:val="both"/>
        <w:rPr>
          <w:rFonts w:eastAsia="Times New Roman" w:cs="Times New Roman"/>
          <w:szCs w:val="24"/>
        </w:rPr>
      </w:pPr>
      <w:r>
        <w:rPr>
          <w:rFonts w:eastAsia="Times New Roman"/>
          <w:szCs w:val="24"/>
        </w:rPr>
        <w:t>Θέλετε να συνεννοηθούμε ε</w:t>
      </w:r>
      <w:r w:rsidRPr="004C6BCF">
        <w:rPr>
          <w:rFonts w:eastAsia="Times New Roman"/>
          <w:szCs w:val="24"/>
        </w:rPr>
        <w:t>ά</w:t>
      </w:r>
      <w:r w:rsidRPr="004C6BCF">
        <w:rPr>
          <w:rFonts w:eastAsia="Times New Roman"/>
          <w:szCs w:val="24"/>
        </w:rPr>
        <w:t>ν υπάρχουν δύο μέτρα και δύο σταθμά στο τι σημαίνει σχολιάζω μία ποινική υπόθεση</w:t>
      </w:r>
      <w:r>
        <w:rPr>
          <w:rFonts w:eastAsia="Times New Roman"/>
          <w:szCs w:val="24"/>
        </w:rPr>
        <w:t>,</w:t>
      </w:r>
      <w:r w:rsidRPr="004C6BCF">
        <w:rPr>
          <w:rFonts w:eastAsia="Times New Roman"/>
          <w:szCs w:val="24"/>
        </w:rPr>
        <w:t xml:space="preserve"> σχολιάζω εμπλεκ</w:t>
      </w:r>
      <w:r>
        <w:rPr>
          <w:rFonts w:eastAsia="Times New Roman"/>
          <w:szCs w:val="24"/>
        </w:rPr>
        <w:t>ομέ</w:t>
      </w:r>
      <w:r w:rsidRPr="004C6BCF">
        <w:rPr>
          <w:rFonts w:eastAsia="Times New Roman"/>
          <w:szCs w:val="24"/>
        </w:rPr>
        <w:t>νο</w:t>
      </w:r>
      <w:r>
        <w:rPr>
          <w:rFonts w:eastAsia="Times New Roman"/>
          <w:szCs w:val="24"/>
        </w:rPr>
        <w:t>υ</w:t>
      </w:r>
      <w:r w:rsidRPr="004C6BCF">
        <w:rPr>
          <w:rFonts w:eastAsia="Times New Roman"/>
          <w:szCs w:val="24"/>
        </w:rPr>
        <w:t>ς σε ποινικές υποθέσεις και κυρίως</w:t>
      </w:r>
      <w:r>
        <w:rPr>
          <w:rFonts w:eastAsia="Times New Roman"/>
          <w:szCs w:val="24"/>
        </w:rPr>
        <w:t>,</w:t>
      </w:r>
      <w:r w:rsidRPr="004C6BCF">
        <w:rPr>
          <w:rFonts w:eastAsia="Times New Roman"/>
          <w:szCs w:val="24"/>
        </w:rPr>
        <w:t xml:space="preserve"> πέραν </w:t>
      </w:r>
      <w:r w:rsidRPr="004C6BCF">
        <w:rPr>
          <w:rFonts w:eastAsia="Times New Roman"/>
          <w:szCs w:val="24"/>
        </w:rPr>
        <w:lastRenderedPageBreak/>
        <w:t xml:space="preserve">των όσων προβλέπει το άρθρο 86 του </w:t>
      </w:r>
      <w:r>
        <w:rPr>
          <w:rFonts w:eastAsia="Times New Roman"/>
          <w:szCs w:val="24"/>
        </w:rPr>
        <w:t>Σ</w:t>
      </w:r>
      <w:r w:rsidRPr="004C6BCF">
        <w:rPr>
          <w:rFonts w:eastAsia="Times New Roman"/>
          <w:szCs w:val="24"/>
        </w:rPr>
        <w:t>υντάγματος γι</w:t>
      </w:r>
      <w:r>
        <w:rPr>
          <w:rFonts w:eastAsia="Times New Roman"/>
          <w:szCs w:val="24"/>
        </w:rPr>
        <w:t>’</w:t>
      </w:r>
      <w:r w:rsidRPr="004C6BCF">
        <w:rPr>
          <w:rFonts w:eastAsia="Times New Roman"/>
          <w:szCs w:val="24"/>
        </w:rPr>
        <w:t xml:space="preserve"> αυτή την παράλληλη διαδρομή ποινικών διερευνήσεων και αρμοδιοτήτων της Βουλής σε σχέση με </w:t>
      </w:r>
      <w:r>
        <w:rPr>
          <w:rFonts w:eastAsia="Times New Roman"/>
          <w:szCs w:val="24"/>
        </w:rPr>
        <w:t>ποινικές</w:t>
      </w:r>
      <w:r w:rsidRPr="004C6BCF">
        <w:rPr>
          <w:rFonts w:eastAsia="Times New Roman"/>
          <w:szCs w:val="24"/>
        </w:rPr>
        <w:t xml:space="preserve"> ευθύνες</w:t>
      </w:r>
      <w:r>
        <w:rPr>
          <w:rFonts w:eastAsia="Times New Roman"/>
          <w:szCs w:val="24"/>
        </w:rPr>
        <w:t>,</w:t>
      </w:r>
      <w:r w:rsidRPr="004C6BCF">
        <w:rPr>
          <w:rFonts w:eastAsia="Times New Roman"/>
          <w:szCs w:val="24"/>
        </w:rPr>
        <w:t xml:space="preserve"> τι άλλο θα συζητάμε </w:t>
      </w:r>
      <w:r>
        <w:rPr>
          <w:rFonts w:eastAsia="Times New Roman"/>
          <w:szCs w:val="24"/>
        </w:rPr>
        <w:t>σε αυτή</w:t>
      </w:r>
      <w:r w:rsidRPr="004C6BCF">
        <w:rPr>
          <w:rFonts w:eastAsia="Times New Roman"/>
          <w:szCs w:val="24"/>
        </w:rPr>
        <w:t xml:space="preserve"> την </w:t>
      </w:r>
      <w:r>
        <w:rPr>
          <w:rFonts w:eastAsia="Times New Roman"/>
          <w:szCs w:val="24"/>
        </w:rPr>
        <w:t>Α</w:t>
      </w:r>
      <w:r w:rsidRPr="004C6BCF">
        <w:rPr>
          <w:rFonts w:eastAsia="Times New Roman"/>
          <w:szCs w:val="24"/>
        </w:rPr>
        <w:t>ίθουσα στο πλαίσιο των επ</w:t>
      </w:r>
      <w:r>
        <w:rPr>
          <w:rFonts w:eastAsia="Times New Roman"/>
          <w:szCs w:val="24"/>
        </w:rPr>
        <w:t>ι</w:t>
      </w:r>
      <w:r w:rsidRPr="004C6BCF">
        <w:rPr>
          <w:rFonts w:eastAsia="Times New Roman"/>
          <w:szCs w:val="24"/>
        </w:rPr>
        <w:t>κα</w:t>
      </w:r>
      <w:r>
        <w:rPr>
          <w:rFonts w:eastAsia="Times New Roman"/>
          <w:szCs w:val="24"/>
        </w:rPr>
        <w:t>ί</w:t>
      </w:r>
      <w:r w:rsidRPr="004C6BCF">
        <w:rPr>
          <w:rFonts w:eastAsia="Times New Roman"/>
          <w:szCs w:val="24"/>
        </w:rPr>
        <w:t xml:space="preserve">ρων ερωτήσεων και ποιο είναι και το μέτρο </w:t>
      </w:r>
      <w:r>
        <w:rPr>
          <w:rFonts w:eastAsia="Times New Roman"/>
          <w:szCs w:val="24"/>
        </w:rPr>
        <w:t xml:space="preserve">μας; </w:t>
      </w:r>
      <w:r w:rsidRPr="004C6BCF">
        <w:rPr>
          <w:rFonts w:eastAsia="Times New Roman"/>
          <w:szCs w:val="24"/>
        </w:rPr>
        <w:t xml:space="preserve"> </w:t>
      </w:r>
      <w:r>
        <w:rPr>
          <w:rFonts w:eastAsia="Times New Roman" w:cs="Times New Roman"/>
          <w:szCs w:val="24"/>
        </w:rPr>
        <w:t>Π</w:t>
      </w:r>
      <w:r w:rsidRPr="00894A80">
        <w:rPr>
          <w:rFonts w:eastAsia="Times New Roman" w:cs="Times New Roman"/>
          <w:szCs w:val="24"/>
        </w:rPr>
        <w:t>οιο είναι το μέτρο</w:t>
      </w:r>
      <w:r>
        <w:rPr>
          <w:rFonts w:eastAsia="Times New Roman" w:cs="Times New Roman"/>
          <w:szCs w:val="24"/>
        </w:rPr>
        <w:t xml:space="preserve">; </w:t>
      </w:r>
    </w:p>
    <w:p w14:paraId="382442B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Κύριε Καραγκούν</w:t>
      </w:r>
      <w:r>
        <w:rPr>
          <w:rFonts w:eastAsia="Times New Roman" w:cs="Times New Roman"/>
          <w:szCs w:val="24"/>
        </w:rPr>
        <w:t>η, μου απευθύνατε κάποια ερωτήματα κ</w:t>
      </w:r>
      <w:r w:rsidRPr="00894A80">
        <w:rPr>
          <w:rFonts w:eastAsia="Times New Roman" w:cs="Times New Roman"/>
          <w:szCs w:val="24"/>
        </w:rPr>
        <w:t>αι επειδή είμαι επιμελής</w:t>
      </w:r>
      <w:r>
        <w:rPr>
          <w:rFonts w:eastAsia="Times New Roman" w:cs="Times New Roman"/>
          <w:szCs w:val="24"/>
        </w:rPr>
        <w:t>, θ</w:t>
      </w:r>
      <w:r w:rsidRPr="00894A80">
        <w:rPr>
          <w:rFonts w:eastAsia="Times New Roman" w:cs="Times New Roman"/>
          <w:szCs w:val="24"/>
        </w:rPr>
        <w:t>α προσπαθήσω στο τέλος να απαντήσω</w:t>
      </w:r>
      <w:r>
        <w:rPr>
          <w:rFonts w:eastAsia="Times New Roman" w:cs="Times New Roman"/>
          <w:szCs w:val="24"/>
        </w:rPr>
        <w:t xml:space="preserve"> ακόμα</w:t>
      </w:r>
      <w:r w:rsidRPr="00894A80">
        <w:rPr>
          <w:rFonts w:eastAsia="Times New Roman" w:cs="Times New Roman"/>
          <w:szCs w:val="24"/>
        </w:rPr>
        <w:t xml:space="preserve"> και σε αυτά τα ερωτήματα που θέσατε και τα οποία δεν έχετε συμπεριλάβει στην </w:t>
      </w:r>
      <w:r>
        <w:rPr>
          <w:rFonts w:eastAsia="Times New Roman" w:cs="Times New Roman"/>
          <w:szCs w:val="24"/>
        </w:rPr>
        <w:t>ε</w:t>
      </w:r>
      <w:r w:rsidRPr="00894A80">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περώτηση</w:t>
      </w:r>
      <w:r w:rsidRPr="00894A80">
        <w:rPr>
          <w:rFonts w:eastAsia="Times New Roman" w:cs="Times New Roman"/>
          <w:szCs w:val="24"/>
        </w:rPr>
        <w:t xml:space="preserve"> </w:t>
      </w:r>
      <w:r>
        <w:rPr>
          <w:rFonts w:eastAsia="Times New Roman" w:cs="Times New Roman"/>
          <w:szCs w:val="24"/>
        </w:rPr>
        <w:t>σας. Μ</w:t>
      </w:r>
      <w:r w:rsidRPr="00894A80">
        <w:rPr>
          <w:rFonts w:eastAsia="Times New Roman" w:cs="Times New Roman"/>
          <w:szCs w:val="24"/>
        </w:rPr>
        <w:t>ου απευθύνατε τέσσερα πράγματα</w:t>
      </w:r>
      <w:r>
        <w:rPr>
          <w:rFonts w:eastAsia="Times New Roman" w:cs="Times New Roman"/>
          <w:szCs w:val="24"/>
        </w:rPr>
        <w:t>.</w:t>
      </w:r>
    </w:p>
    <w:p w14:paraId="382442B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Θέλω να κάνω ένα α</w:t>
      </w:r>
      <w:r>
        <w:rPr>
          <w:rFonts w:eastAsia="Times New Roman" w:cs="Times New Roman"/>
          <w:szCs w:val="24"/>
        </w:rPr>
        <w:t xml:space="preserve">κόμα σχόλιο, </w:t>
      </w:r>
      <w:r w:rsidRPr="00894A80">
        <w:rPr>
          <w:rFonts w:eastAsia="Times New Roman" w:cs="Times New Roman"/>
          <w:szCs w:val="24"/>
        </w:rPr>
        <w:t>σε σχέση με το</w:t>
      </w:r>
      <w:r>
        <w:rPr>
          <w:rFonts w:eastAsia="Times New Roman" w:cs="Times New Roman"/>
          <w:szCs w:val="24"/>
        </w:rPr>
        <w:t xml:space="preserve">ν κ. </w:t>
      </w:r>
      <w:proofErr w:type="spellStart"/>
      <w:r>
        <w:rPr>
          <w:rFonts w:eastAsia="Times New Roman" w:cs="Times New Roman"/>
          <w:szCs w:val="24"/>
        </w:rPr>
        <w:t>Κιτσάκο</w:t>
      </w:r>
      <w:proofErr w:type="spellEnd"/>
      <w:r>
        <w:rPr>
          <w:rFonts w:eastAsia="Times New Roman" w:cs="Times New Roman"/>
          <w:szCs w:val="24"/>
        </w:rPr>
        <w:t>. Εσ</w:t>
      </w:r>
      <w:r w:rsidRPr="00894A80">
        <w:rPr>
          <w:rFonts w:eastAsia="Times New Roman" w:cs="Times New Roman"/>
          <w:szCs w:val="24"/>
        </w:rPr>
        <w:t xml:space="preserve">είς </w:t>
      </w:r>
      <w:r>
        <w:rPr>
          <w:rFonts w:eastAsia="Times New Roman" w:cs="Times New Roman"/>
          <w:szCs w:val="24"/>
        </w:rPr>
        <w:t xml:space="preserve">λοιπόν λέτε </w:t>
      </w:r>
      <w:r w:rsidRPr="00894A80">
        <w:rPr>
          <w:rFonts w:eastAsia="Times New Roman" w:cs="Times New Roman"/>
          <w:szCs w:val="24"/>
        </w:rPr>
        <w:t xml:space="preserve">ότι </w:t>
      </w:r>
      <w:r>
        <w:rPr>
          <w:rFonts w:eastAsia="Times New Roman" w:cs="Times New Roman"/>
          <w:szCs w:val="24"/>
        </w:rPr>
        <w:t>είναι</w:t>
      </w:r>
      <w:r w:rsidRPr="00894A80">
        <w:rPr>
          <w:rFonts w:eastAsia="Times New Roman" w:cs="Times New Roman"/>
          <w:szCs w:val="24"/>
        </w:rPr>
        <w:t xml:space="preserve"> ένα σκάνδαλο και μάλιστα</w:t>
      </w:r>
      <w:r>
        <w:rPr>
          <w:rFonts w:eastAsia="Times New Roman" w:cs="Times New Roman"/>
          <w:szCs w:val="24"/>
        </w:rPr>
        <w:t xml:space="preserve"> αποδεδειγμένο,</w:t>
      </w:r>
      <w:r w:rsidRPr="00894A80">
        <w:rPr>
          <w:rFonts w:eastAsia="Times New Roman" w:cs="Times New Roman"/>
          <w:szCs w:val="24"/>
        </w:rPr>
        <w:t xml:space="preserve"> τη στιγμή που διερευνάται από τη </w:t>
      </w:r>
      <w:r>
        <w:rPr>
          <w:rFonts w:eastAsia="Times New Roman" w:cs="Times New Roman"/>
          <w:szCs w:val="24"/>
        </w:rPr>
        <w:t>δ</w:t>
      </w:r>
      <w:r w:rsidRPr="00894A80">
        <w:rPr>
          <w:rFonts w:eastAsia="Times New Roman" w:cs="Times New Roman"/>
          <w:szCs w:val="24"/>
        </w:rPr>
        <w:t>ικαιοσύνη</w:t>
      </w:r>
      <w:r>
        <w:rPr>
          <w:rFonts w:eastAsia="Times New Roman" w:cs="Times New Roman"/>
          <w:szCs w:val="24"/>
        </w:rPr>
        <w:t>,</w:t>
      </w:r>
      <w:r w:rsidRPr="00894A80">
        <w:rPr>
          <w:rFonts w:eastAsia="Times New Roman" w:cs="Times New Roman"/>
          <w:szCs w:val="24"/>
        </w:rPr>
        <w:t xml:space="preserve"> αυτός λέει </w:t>
      </w:r>
      <w:r>
        <w:rPr>
          <w:rFonts w:eastAsia="Times New Roman" w:cs="Times New Roman"/>
          <w:szCs w:val="24"/>
        </w:rPr>
        <w:t>-π</w:t>
      </w:r>
      <w:r w:rsidRPr="00894A80">
        <w:rPr>
          <w:rFonts w:eastAsia="Times New Roman" w:cs="Times New Roman"/>
          <w:szCs w:val="24"/>
        </w:rPr>
        <w:t>ροσέξτε</w:t>
      </w:r>
      <w:r>
        <w:rPr>
          <w:rFonts w:eastAsia="Times New Roman" w:cs="Times New Roman"/>
          <w:szCs w:val="24"/>
        </w:rPr>
        <w:t>-</w:t>
      </w:r>
      <w:r w:rsidRPr="00894A80">
        <w:rPr>
          <w:rFonts w:eastAsia="Times New Roman" w:cs="Times New Roman"/>
          <w:szCs w:val="24"/>
        </w:rPr>
        <w:t xml:space="preserve"> ότι εί</w:t>
      </w:r>
      <w:r>
        <w:rPr>
          <w:rFonts w:eastAsia="Times New Roman" w:cs="Times New Roman"/>
          <w:szCs w:val="24"/>
        </w:rPr>
        <w:t>ν</w:t>
      </w:r>
      <w:r w:rsidRPr="00894A80">
        <w:rPr>
          <w:rFonts w:eastAsia="Times New Roman" w:cs="Times New Roman"/>
          <w:szCs w:val="24"/>
        </w:rPr>
        <w:t>αι αθώος</w:t>
      </w:r>
      <w:r>
        <w:rPr>
          <w:rFonts w:eastAsia="Times New Roman" w:cs="Times New Roman"/>
          <w:szCs w:val="24"/>
        </w:rPr>
        <w:t xml:space="preserve"> κι</w:t>
      </w:r>
      <w:r w:rsidRPr="00894A80">
        <w:rPr>
          <w:rFonts w:eastAsia="Times New Roman" w:cs="Times New Roman"/>
          <w:szCs w:val="24"/>
        </w:rPr>
        <w:t xml:space="preserve"> ότι δεν έχει προβεί σε ενέργειες που έχουν βλάψει τη ΔΕΠΑ</w:t>
      </w:r>
      <w:r>
        <w:rPr>
          <w:rFonts w:eastAsia="Times New Roman" w:cs="Times New Roman"/>
          <w:szCs w:val="24"/>
        </w:rPr>
        <w:t>. Δ</w:t>
      </w:r>
      <w:r w:rsidRPr="00894A80">
        <w:rPr>
          <w:rFonts w:eastAsia="Times New Roman" w:cs="Times New Roman"/>
          <w:szCs w:val="24"/>
        </w:rPr>
        <w:t>ε</w:t>
      </w:r>
      <w:r w:rsidRPr="00894A80">
        <w:rPr>
          <w:rFonts w:eastAsia="Times New Roman" w:cs="Times New Roman"/>
          <w:szCs w:val="24"/>
        </w:rPr>
        <w:t>ν ξέρω αν ξέρουμε κάτι άλλο</w:t>
      </w:r>
      <w:r>
        <w:rPr>
          <w:rFonts w:eastAsia="Times New Roman" w:cs="Times New Roman"/>
          <w:szCs w:val="24"/>
        </w:rPr>
        <w:t>. Έ</w:t>
      </w:r>
      <w:r w:rsidRPr="00894A80">
        <w:rPr>
          <w:rFonts w:eastAsia="Times New Roman" w:cs="Times New Roman"/>
          <w:szCs w:val="24"/>
        </w:rPr>
        <w:t xml:space="preserve">χει ομολογήσει </w:t>
      </w:r>
      <w:r>
        <w:rPr>
          <w:rFonts w:eastAsia="Times New Roman" w:cs="Times New Roman"/>
          <w:szCs w:val="24"/>
        </w:rPr>
        <w:t xml:space="preserve">ο κ. </w:t>
      </w:r>
      <w:proofErr w:type="spellStart"/>
      <w:r>
        <w:rPr>
          <w:rFonts w:eastAsia="Times New Roman" w:cs="Times New Roman"/>
          <w:szCs w:val="24"/>
        </w:rPr>
        <w:t>Κιτσάκος</w:t>
      </w:r>
      <w:proofErr w:type="spellEnd"/>
      <w:r>
        <w:rPr>
          <w:rFonts w:eastAsia="Times New Roman" w:cs="Times New Roman"/>
          <w:szCs w:val="24"/>
        </w:rPr>
        <w:t xml:space="preserve"> </w:t>
      </w:r>
      <w:r w:rsidRPr="00894A80">
        <w:rPr>
          <w:rFonts w:eastAsia="Times New Roman" w:cs="Times New Roman"/>
          <w:szCs w:val="24"/>
        </w:rPr>
        <w:t>ότι έχει διαπράξει το αδίκημα της απιστίας</w:t>
      </w:r>
      <w:r>
        <w:rPr>
          <w:rFonts w:eastAsia="Times New Roman" w:cs="Times New Roman"/>
          <w:szCs w:val="24"/>
        </w:rPr>
        <w:t>;</w:t>
      </w:r>
      <w:r w:rsidRPr="00894A80">
        <w:rPr>
          <w:rFonts w:eastAsia="Times New Roman" w:cs="Times New Roman"/>
          <w:szCs w:val="24"/>
        </w:rPr>
        <w:t xml:space="preserve"> Εμένα δεν μου προκύπτει</w:t>
      </w:r>
      <w:r>
        <w:rPr>
          <w:rFonts w:eastAsia="Times New Roman" w:cs="Times New Roman"/>
          <w:szCs w:val="24"/>
        </w:rPr>
        <w:t xml:space="preserve">. Δεν ξέρω </w:t>
      </w:r>
      <w:r w:rsidRPr="00894A80">
        <w:rPr>
          <w:rFonts w:eastAsia="Times New Roman" w:cs="Times New Roman"/>
          <w:szCs w:val="24"/>
        </w:rPr>
        <w:t xml:space="preserve">αν προκύπτει σε </w:t>
      </w:r>
      <w:r>
        <w:rPr>
          <w:rFonts w:eastAsia="Times New Roman" w:cs="Times New Roman"/>
          <w:szCs w:val="24"/>
        </w:rPr>
        <w:t>σας.</w:t>
      </w:r>
      <w:r w:rsidRPr="00894A80">
        <w:rPr>
          <w:rFonts w:eastAsia="Times New Roman" w:cs="Times New Roman"/>
          <w:szCs w:val="24"/>
        </w:rPr>
        <w:t xml:space="preserve"> Εγώ θεωρώ</w:t>
      </w:r>
      <w:r>
        <w:rPr>
          <w:rFonts w:eastAsia="Times New Roman" w:cs="Times New Roman"/>
          <w:szCs w:val="24"/>
        </w:rPr>
        <w:t>,</w:t>
      </w:r>
      <w:r w:rsidRPr="00894A80">
        <w:rPr>
          <w:rFonts w:eastAsia="Times New Roman" w:cs="Times New Roman"/>
          <w:szCs w:val="24"/>
        </w:rPr>
        <w:t xml:space="preserve"> λοιπόν</w:t>
      </w:r>
      <w:r>
        <w:rPr>
          <w:rFonts w:eastAsia="Times New Roman" w:cs="Times New Roman"/>
          <w:szCs w:val="24"/>
        </w:rPr>
        <w:t>,</w:t>
      </w:r>
      <w:r w:rsidRPr="00894A80">
        <w:rPr>
          <w:rFonts w:eastAsia="Times New Roman" w:cs="Times New Roman"/>
          <w:szCs w:val="24"/>
        </w:rPr>
        <w:t xml:space="preserve"> ότι ο ίδιος λέει ότι </w:t>
      </w:r>
      <w:r>
        <w:rPr>
          <w:rFonts w:eastAsia="Times New Roman" w:cs="Times New Roman"/>
          <w:szCs w:val="24"/>
        </w:rPr>
        <w:t>«</w:t>
      </w:r>
      <w:r w:rsidRPr="00894A80">
        <w:rPr>
          <w:rFonts w:eastAsia="Times New Roman" w:cs="Times New Roman"/>
          <w:szCs w:val="24"/>
        </w:rPr>
        <w:t xml:space="preserve">εγώ δεν </w:t>
      </w:r>
      <w:r w:rsidRPr="00894A80">
        <w:rPr>
          <w:rFonts w:eastAsia="Times New Roman" w:cs="Times New Roman"/>
          <w:szCs w:val="24"/>
        </w:rPr>
        <w:lastRenderedPageBreak/>
        <w:t>έχω διαπράξει την απιστία</w:t>
      </w:r>
      <w:r>
        <w:rPr>
          <w:rFonts w:eastAsia="Times New Roman" w:cs="Times New Roman"/>
          <w:szCs w:val="24"/>
        </w:rPr>
        <w:t xml:space="preserve">» και </w:t>
      </w:r>
      <w:r w:rsidRPr="00894A80">
        <w:rPr>
          <w:rFonts w:eastAsia="Times New Roman" w:cs="Times New Roman"/>
          <w:szCs w:val="24"/>
        </w:rPr>
        <w:t xml:space="preserve">λέει </w:t>
      </w:r>
      <w:r>
        <w:rPr>
          <w:rFonts w:eastAsia="Times New Roman" w:cs="Times New Roman"/>
          <w:szCs w:val="24"/>
        </w:rPr>
        <w:t>«</w:t>
      </w:r>
      <w:r w:rsidRPr="00894A80">
        <w:rPr>
          <w:rFonts w:eastAsia="Times New Roman" w:cs="Times New Roman"/>
          <w:szCs w:val="24"/>
        </w:rPr>
        <w:t xml:space="preserve">δεν έχω </w:t>
      </w:r>
      <w:r w:rsidRPr="00894A80">
        <w:rPr>
          <w:rFonts w:eastAsia="Times New Roman" w:cs="Times New Roman"/>
          <w:szCs w:val="24"/>
        </w:rPr>
        <w:t>διαπράξει απιστία και ό</w:t>
      </w:r>
      <w:r>
        <w:rPr>
          <w:rFonts w:eastAsia="Times New Roman" w:cs="Times New Roman"/>
          <w:szCs w:val="24"/>
        </w:rPr>
        <w:t>,</w:t>
      </w:r>
      <w:r w:rsidRPr="00894A80">
        <w:rPr>
          <w:rFonts w:eastAsia="Times New Roman" w:cs="Times New Roman"/>
          <w:szCs w:val="24"/>
        </w:rPr>
        <w:t xml:space="preserve">τι έχω κάνει είναι σε γνώση της </w:t>
      </w:r>
      <w:r>
        <w:rPr>
          <w:rFonts w:eastAsia="Times New Roman" w:cs="Times New Roman"/>
          <w:szCs w:val="24"/>
        </w:rPr>
        <w:t>Κ</w:t>
      </w:r>
      <w:r w:rsidRPr="00894A80">
        <w:rPr>
          <w:rFonts w:eastAsia="Times New Roman" w:cs="Times New Roman"/>
          <w:szCs w:val="24"/>
        </w:rPr>
        <w:t>υβέρνησης</w:t>
      </w:r>
      <w:r>
        <w:rPr>
          <w:rFonts w:eastAsia="Times New Roman" w:cs="Times New Roman"/>
          <w:szCs w:val="24"/>
        </w:rPr>
        <w:t xml:space="preserve">». </w:t>
      </w:r>
    </w:p>
    <w:p w14:paraId="382442B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w:t>
      </w:r>
      <w:r w:rsidRPr="00894A80">
        <w:rPr>
          <w:rFonts w:eastAsia="Times New Roman" w:cs="Times New Roman"/>
          <w:szCs w:val="24"/>
        </w:rPr>
        <w:t xml:space="preserve">ροσέξτε </w:t>
      </w:r>
      <w:r>
        <w:rPr>
          <w:rFonts w:eastAsia="Times New Roman" w:cs="Times New Roman"/>
          <w:szCs w:val="24"/>
        </w:rPr>
        <w:t xml:space="preserve">εδώ </w:t>
      </w:r>
      <w:r w:rsidRPr="00894A80">
        <w:rPr>
          <w:rFonts w:eastAsia="Times New Roman" w:cs="Times New Roman"/>
          <w:szCs w:val="24"/>
        </w:rPr>
        <w:t>το παράδοξο</w:t>
      </w:r>
      <w:r>
        <w:rPr>
          <w:rFonts w:eastAsia="Times New Roman" w:cs="Times New Roman"/>
          <w:szCs w:val="24"/>
        </w:rPr>
        <w:t>, που προκαλείτε</w:t>
      </w:r>
      <w:r w:rsidRPr="00894A80">
        <w:rPr>
          <w:rFonts w:eastAsia="Times New Roman" w:cs="Times New Roman"/>
          <w:szCs w:val="24"/>
        </w:rPr>
        <w:t xml:space="preserve"> με την </w:t>
      </w:r>
      <w:r>
        <w:rPr>
          <w:rFonts w:eastAsia="Times New Roman" w:cs="Times New Roman"/>
          <w:szCs w:val="24"/>
        </w:rPr>
        <w:t>ε</w:t>
      </w:r>
      <w:r w:rsidRPr="00894A80">
        <w:rPr>
          <w:rFonts w:eastAsia="Times New Roman" w:cs="Times New Roman"/>
          <w:szCs w:val="24"/>
        </w:rPr>
        <w:t xml:space="preserve">πίκαιρη </w:t>
      </w:r>
      <w:r>
        <w:rPr>
          <w:rFonts w:eastAsia="Times New Roman" w:cs="Times New Roman"/>
          <w:szCs w:val="24"/>
        </w:rPr>
        <w:t>ε</w:t>
      </w:r>
      <w:r w:rsidRPr="00894A80">
        <w:rPr>
          <w:rFonts w:eastAsia="Times New Roman" w:cs="Times New Roman"/>
          <w:szCs w:val="24"/>
        </w:rPr>
        <w:t>περώτηση</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Ο</w:t>
      </w:r>
      <w:r w:rsidRPr="00894A80">
        <w:rPr>
          <w:rFonts w:eastAsia="Times New Roman" w:cs="Times New Roman"/>
          <w:szCs w:val="24"/>
        </w:rPr>
        <w:t xml:space="preserve"> κατηγορούμενος</w:t>
      </w:r>
      <w:r>
        <w:rPr>
          <w:rFonts w:eastAsia="Times New Roman" w:cs="Times New Roman"/>
          <w:szCs w:val="24"/>
        </w:rPr>
        <w:t>,</w:t>
      </w:r>
      <w:r w:rsidRPr="00894A80">
        <w:rPr>
          <w:rFonts w:eastAsia="Times New Roman" w:cs="Times New Roman"/>
          <w:szCs w:val="24"/>
        </w:rPr>
        <w:t xml:space="preserve"> που μπορεί να ισχυρίζεται ό</w:t>
      </w:r>
      <w:r>
        <w:rPr>
          <w:rFonts w:eastAsia="Times New Roman" w:cs="Times New Roman"/>
          <w:szCs w:val="24"/>
        </w:rPr>
        <w:t>,</w:t>
      </w:r>
      <w:r w:rsidRPr="00894A80">
        <w:rPr>
          <w:rFonts w:eastAsia="Times New Roman" w:cs="Times New Roman"/>
          <w:szCs w:val="24"/>
        </w:rPr>
        <w:t xml:space="preserve">τι θέλει </w:t>
      </w:r>
      <w:r>
        <w:rPr>
          <w:rFonts w:eastAsia="Times New Roman" w:cs="Times New Roman"/>
          <w:szCs w:val="24"/>
        </w:rPr>
        <w:t>-</w:t>
      </w:r>
      <w:r w:rsidRPr="00894A80">
        <w:rPr>
          <w:rFonts w:eastAsia="Times New Roman" w:cs="Times New Roman"/>
          <w:szCs w:val="24"/>
        </w:rPr>
        <w:t>ξαναλέω</w:t>
      </w:r>
      <w:r>
        <w:rPr>
          <w:rFonts w:eastAsia="Times New Roman" w:cs="Times New Roman"/>
          <w:szCs w:val="24"/>
        </w:rPr>
        <w:t>-</w:t>
      </w:r>
      <w:r w:rsidRPr="00894A80">
        <w:rPr>
          <w:rFonts w:eastAsia="Times New Roman" w:cs="Times New Roman"/>
          <w:szCs w:val="24"/>
        </w:rPr>
        <w:t xml:space="preserve"> είναι αναξιόπιστο</w:t>
      </w:r>
      <w:r>
        <w:rPr>
          <w:rFonts w:eastAsia="Times New Roman" w:cs="Times New Roman"/>
          <w:szCs w:val="24"/>
        </w:rPr>
        <w:t>ς</w:t>
      </w:r>
      <w:r w:rsidRPr="00894A80">
        <w:rPr>
          <w:rFonts w:eastAsia="Times New Roman" w:cs="Times New Roman"/>
          <w:szCs w:val="24"/>
        </w:rPr>
        <w:t xml:space="preserve"> στη βάση της </w:t>
      </w:r>
      <w:r>
        <w:rPr>
          <w:rFonts w:eastAsia="Times New Roman" w:cs="Times New Roman"/>
          <w:szCs w:val="24"/>
        </w:rPr>
        <w:t>ε</w:t>
      </w:r>
      <w:r w:rsidRPr="00894A80">
        <w:rPr>
          <w:rFonts w:eastAsia="Times New Roman" w:cs="Times New Roman"/>
          <w:szCs w:val="24"/>
        </w:rPr>
        <w:t xml:space="preserve">πίκαιρης </w:t>
      </w:r>
      <w:r>
        <w:rPr>
          <w:rFonts w:eastAsia="Times New Roman" w:cs="Times New Roman"/>
          <w:szCs w:val="24"/>
        </w:rPr>
        <w:t>ε</w:t>
      </w:r>
      <w:r w:rsidRPr="00894A80">
        <w:rPr>
          <w:rFonts w:eastAsia="Times New Roman" w:cs="Times New Roman"/>
          <w:szCs w:val="24"/>
        </w:rPr>
        <w:t xml:space="preserve">περώτησης </w:t>
      </w:r>
      <w:r w:rsidRPr="00894A80">
        <w:rPr>
          <w:rFonts w:eastAsia="Times New Roman" w:cs="Times New Roman"/>
          <w:szCs w:val="24"/>
        </w:rPr>
        <w:t xml:space="preserve">σας </w:t>
      </w:r>
      <w:r>
        <w:rPr>
          <w:rFonts w:eastAsia="Times New Roman" w:cs="Times New Roman"/>
          <w:szCs w:val="24"/>
        </w:rPr>
        <w:t>ω</w:t>
      </w:r>
      <w:r w:rsidRPr="00894A80">
        <w:rPr>
          <w:rFonts w:eastAsia="Times New Roman" w:cs="Times New Roman"/>
          <w:szCs w:val="24"/>
        </w:rPr>
        <w:t>ς προς το θέμα του αν υφίσταται ή δεν υφίσταται</w:t>
      </w:r>
      <w:r>
        <w:rPr>
          <w:rFonts w:eastAsia="Times New Roman" w:cs="Times New Roman"/>
          <w:szCs w:val="24"/>
        </w:rPr>
        <w:t xml:space="preserve"> ζημιά και αν </w:t>
      </w:r>
      <w:proofErr w:type="spellStart"/>
      <w:r>
        <w:rPr>
          <w:rFonts w:eastAsia="Times New Roman" w:cs="Times New Roman"/>
          <w:szCs w:val="24"/>
        </w:rPr>
        <w:t>στοιχειοθετείται</w:t>
      </w:r>
      <w:proofErr w:type="spellEnd"/>
      <w:r>
        <w:rPr>
          <w:rFonts w:eastAsia="Times New Roman" w:cs="Times New Roman"/>
          <w:szCs w:val="24"/>
        </w:rPr>
        <w:t xml:space="preserve"> ή</w:t>
      </w:r>
      <w:r w:rsidRPr="00894A80">
        <w:rPr>
          <w:rFonts w:eastAsia="Times New Roman" w:cs="Times New Roman"/>
          <w:szCs w:val="24"/>
        </w:rPr>
        <w:t xml:space="preserve"> δε</w:t>
      </w:r>
      <w:r>
        <w:rPr>
          <w:rFonts w:eastAsia="Times New Roman" w:cs="Times New Roman"/>
          <w:szCs w:val="24"/>
        </w:rPr>
        <w:t>ν</w:t>
      </w:r>
      <w:r w:rsidRPr="00894A80">
        <w:rPr>
          <w:rFonts w:eastAsia="Times New Roman" w:cs="Times New Roman"/>
          <w:szCs w:val="24"/>
        </w:rPr>
        <w:t xml:space="preserve"> </w:t>
      </w:r>
      <w:proofErr w:type="spellStart"/>
      <w:r w:rsidRPr="00894A80">
        <w:rPr>
          <w:rFonts w:eastAsia="Times New Roman" w:cs="Times New Roman"/>
          <w:szCs w:val="24"/>
        </w:rPr>
        <w:t>στοιχειοθετείται</w:t>
      </w:r>
      <w:proofErr w:type="spellEnd"/>
      <w:r w:rsidRPr="00894A80">
        <w:rPr>
          <w:rFonts w:eastAsia="Times New Roman" w:cs="Times New Roman"/>
          <w:szCs w:val="24"/>
        </w:rPr>
        <w:t xml:space="preserve"> η απιστία</w:t>
      </w:r>
      <w:r>
        <w:rPr>
          <w:rFonts w:eastAsia="Times New Roman" w:cs="Times New Roman"/>
          <w:szCs w:val="24"/>
        </w:rPr>
        <w:t xml:space="preserve">, </w:t>
      </w:r>
      <w:r w:rsidRPr="00894A80">
        <w:rPr>
          <w:rFonts w:eastAsia="Times New Roman" w:cs="Times New Roman"/>
          <w:szCs w:val="24"/>
        </w:rPr>
        <w:t xml:space="preserve">είναι όμως αξιόπιστος για όσα λέει για την </w:t>
      </w:r>
      <w:r>
        <w:rPr>
          <w:rFonts w:eastAsia="Times New Roman" w:cs="Times New Roman"/>
          <w:szCs w:val="24"/>
        </w:rPr>
        <w:t>Κ</w:t>
      </w:r>
      <w:r w:rsidRPr="00894A80">
        <w:rPr>
          <w:rFonts w:eastAsia="Times New Roman" w:cs="Times New Roman"/>
          <w:szCs w:val="24"/>
        </w:rPr>
        <w:t>υβέρνηση</w:t>
      </w:r>
      <w:r>
        <w:rPr>
          <w:rFonts w:eastAsia="Times New Roman" w:cs="Times New Roman"/>
          <w:szCs w:val="24"/>
        </w:rPr>
        <w:t>.</w:t>
      </w:r>
    </w:p>
    <w:p w14:paraId="382442C0"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82442C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w:t>
      </w:r>
      <w:r w:rsidRPr="00894A80">
        <w:rPr>
          <w:rFonts w:eastAsia="Times New Roman" w:cs="Times New Roman"/>
          <w:szCs w:val="24"/>
        </w:rPr>
        <w:t>αι όλα αυτά</w:t>
      </w:r>
      <w:r>
        <w:rPr>
          <w:rFonts w:eastAsia="Times New Roman" w:cs="Times New Roman"/>
          <w:szCs w:val="24"/>
        </w:rPr>
        <w:t>,</w:t>
      </w:r>
      <w:r w:rsidRPr="00894A80">
        <w:rPr>
          <w:rFonts w:eastAsia="Times New Roman" w:cs="Times New Roman"/>
          <w:szCs w:val="24"/>
        </w:rPr>
        <w:t xml:space="preserve"> κυρίες και κύ</w:t>
      </w:r>
      <w:r w:rsidRPr="00894A80">
        <w:rPr>
          <w:rFonts w:eastAsia="Times New Roman" w:cs="Times New Roman"/>
          <w:szCs w:val="24"/>
        </w:rPr>
        <w:t xml:space="preserve">ριοι </w:t>
      </w:r>
      <w:r>
        <w:rPr>
          <w:rFonts w:eastAsia="Times New Roman" w:cs="Times New Roman"/>
          <w:szCs w:val="24"/>
        </w:rPr>
        <w:t>Β</w:t>
      </w:r>
      <w:r w:rsidRPr="00894A80">
        <w:rPr>
          <w:rFonts w:eastAsia="Times New Roman" w:cs="Times New Roman"/>
          <w:szCs w:val="24"/>
        </w:rPr>
        <w:t>ουλευτές</w:t>
      </w:r>
      <w:r>
        <w:rPr>
          <w:rFonts w:eastAsia="Times New Roman" w:cs="Times New Roman"/>
          <w:szCs w:val="24"/>
        </w:rPr>
        <w:t>,</w:t>
      </w:r>
      <w:r w:rsidRPr="00894A80">
        <w:rPr>
          <w:rFonts w:eastAsia="Times New Roman" w:cs="Times New Roman"/>
          <w:szCs w:val="24"/>
        </w:rPr>
        <w:t xml:space="preserve"> συμβα</w:t>
      </w:r>
      <w:r>
        <w:rPr>
          <w:rFonts w:eastAsia="Times New Roman" w:cs="Times New Roman"/>
          <w:szCs w:val="24"/>
        </w:rPr>
        <w:t xml:space="preserve">ίνουν τη στιγμή που για τον κ. </w:t>
      </w:r>
      <w:proofErr w:type="spellStart"/>
      <w:r>
        <w:rPr>
          <w:rFonts w:eastAsia="Times New Roman" w:cs="Times New Roman"/>
          <w:szCs w:val="24"/>
        </w:rPr>
        <w:t>Κ</w:t>
      </w:r>
      <w:r w:rsidRPr="00894A80">
        <w:rPr>
          <w:rFonts w:eastAsia="Times New Roman" w:cs="Times New Roman"/>
          <w:szCs w:val="24"/>
        </w:rPr>
        <w:t>ιτσάκ</w:t>
      </w:r>
      <w:r>
        <w:rPr>
          <w:rFonts w:eastAsia="Times New Roman" w:cs="Times New Roman"/>
          <w:szCs w:val="24"/>
        </w:rPr>
        <w:t>ο</w:t>
      </w:r>
      <w:proofErr w:type="spellEnd"/>
      <w:r w:rsidRPr="00894A80">
        <w:rPr>
          <w:rFonts w:eastAsia="Times New Roman" w:cs="Times New Roman"/>
          <w:szCs w:val="24"/>
        </w:rPr>
        <w:t xml:space="preserve"> και για το τι λέει και τι δεν λέει εδώ δεν θα έπρεπε να συζητάμε τίποτα</w:t>
      </w:r>
      <w:r>
        <w:rPr>
          <w:rFonts w:eastAsia="Times New Roman" w:cs="Times New Roman"/>
          <w:szCs w:val="24"/>
        </w:rPr>
        <w:t>,</w:t>
      </w:r>
      <w:r w:rsidRPr="00894A80">
        <w:rPr>
          <w:rFonts w:eastAsia="Times New Roman" w:cs="Times New Roman"/>
          <w:szCs w:val="24"/>
        </w:rPr>
        <w:t xml:space="preserve"> κατά τη γνώμη μου</w:t>
      </w:r>
      <w:r>
        <w:rPr>
          <w:rFonts w:eastAsia="Times New Roman" w:cs="Times New Roman"/>
          <w:szCs w:val="24"/>
        </w:rPr>
        <w:t>,</w:t>
      </w:r>
      <w:r w:rsidRPr="00894A80">
        <w:rPr>
          <w:rFonts w:eastAsia="Times New Roman" w:cs="Times New Roman"/>
          <w:szCs w:val="24"/>
        </w:rPr>
        <w:t xml:space="preserve"> για να μην έχου</w:t>
      </w:r>
      <w:r>
        <w:rPr>
          <w:rFonts w:eastAsia="Times New Roman" w:cs="Times New Roman"/>
          <w:szCs w:val="24"/>
        </w:rPr>
        <w:t>με δύο μέτρα και δύο σταθμά στο πώς έρχονται οι</w:t>
      </w:r>
      <w:r w:rsidRPr="00894A80">
        <w:rPr>
          <w:rFonts w:eastAsia="Times New Roman" w:cs="Times New Roman"/>
          <w:szCs w:val="24"/>
        </w:rPr>
        <w:t xml:space="preserve"> ποινικές υποθέσεις και πώς συζητιούνται σ</w:t>
      </w:r>
      <w:r w:rsidRPr="00894A80">
        <w:rPr>
          <w:rFonts w:eastAsia="Times New Roman" w:cs="Times New Roman"/>
          <w:szCs w:val="24"/>
        </w:rPr>
        <w:t xml:space="preserve">ε αυτή την </w:t>
      </w:r>
      <w:r>
        <w:rPr>
          <w:rFonts w:eastAsia="Times New Roman" w:cs="Times New Roman"/>
          <w:szCs w:val="24"/>
        </w:rPr>
        <w:t>Α</w:t>
      </w:r>
      <w:r w:rsidRPr="00894A80">
        <w:rPr>
          <w:rFonts w:eastAsia="Times New Roman" w:cs="Times New Roman"/>
          <w:szCs w:val="24"/>
        </w:rPr>
        <w:t>ίθουσα</w:t>
      </w:r>
      <w:r>
        <w:rPr>
          <w:rFonts w:eastAsia="Times New Roman" w:cs="Times New Roman"/>
          <w:szCs w:val="24"/>
        </w:rPr>
        <w:t>.</w:t>
      </w:r>
    </w:p>
    <w:p w14:paraId="382442C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w:t>
      </w:r>
      <w:r w:rsidRPr="00894A80">
        <w:rPr>
          <w:rFonts w:eastAsia="Times New Roman" w:cs="Times New Roman"/>
          <w:szCs w:val="24"/>
        </w:rPr>
        <w:t>άμε</w:t>
      </w:r>
      <w:r>
        <w:rPr>
          <w:rFonts w:eastAsia="Times New Roman" w:cs="Times New Roman"/>
          <w:szCs w:val="24"/>
        </w:rPr>
        <w:t>,</w:t>
      </w:r>
      <w:r w:rsidRPr="00894A80">
        <w:rPr>
          <w:rFonts w:eastAsia="Times New Roman" w:cs="Times New Roman"/>
          <w:szCs w:val="24"/>
        </w:rPr>
        <w:t xml:space="preserve"> λοιπόν</w:t>
      </w:r>
      <w:r>
        <w:rPr>
          <w:rFonts w:eastAsia="Times New Roman" w:cs="Times New Roman"/>
          <w:szCs w:val="24"/>
        </w:rPr>
        <w:t>,</w:t>
      </w:r>
      <w:r w:rsidRPr="00894A80">
        <w:rPr>
          <w:rFonts w:eastAsia="Times New Roman" w:cs="Times New Roman"/>
          <w:szCs w:val="24"/>
        </w:rPr>
        <w:t xml:space="preserve"> στα τέσσερα ερωτήματα</w:t>
      </w:r>
      <w:r>
        <w:rPr>
          <w:rFonts w:eastAsia="Times New Roman" w:cs="Times New Roman"/>
          <w:szCs w:val="24"/>
        </w:rPr>
        <w:t>,</w:t>
      </w:r>
      <w:r w:rsidRPr="00894A80">
        <w:rPr>
          <w:rFonts w:eastAsia="Times New Roman" w:cs="Times New Roman"/>
          <w:szCs w:val="24"/>
        </w:rPr>
        <w:t xml:space="preserve"> τα οποία απευθύνονται σε μένα</w:t>
      </w:r>
      <w:r>
        <w:rPr>
          <w:rFonts w:eastAsia="Times New Roman" w:cs="Times New Roman"/>
          <w:szCs w:val="24"/>
        </w:rPr>
        <w:t>: Το π</w:t>
      </w:r>
      <w:r w:rsidRPr="00894A80">
        <w:rPr>
          <w:rFonts w:eastAsia="Times New Roman" w:cs="Times New Roman"/>
          <w:szCs w:val="24"/>
        </w:rPr>
        <w:t>ρώτο ερώτημα</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το οποίο μ</w:t>
      </w:r>
      <w:r w:rsidRPr="00894A80">
        <w:rPr>
          <w:rFonts w:eastAsia="Times New Roman" w:cs="Times New Roman"/>
          <w:szCs w:val="24"/>
        </w:rPr>
        <w:t xml:space="preserve">ου έθεσε και ο </w:t>
      </w:r>
      <w:r w:rsidRPr="00894A80">
        <w:rPr>
          <w:rFonts w:eastAsia="Times New Roman" w:cs="Times New Roman"/>
          <w:szCs w:val="24"/>
        </w:rPr>
        <w:lastRenderedPageBreak/>
        <w:t>κ</w:t>
      </w:r>
      <w:r>
        <w:rPr>
          <w:rFonts w:eastAsia="Times New Roman" w:cs="Times New Roman"/>
          <w:szCs w:val="24"/>
        </w:rPr>
        <w:t>.</w:t>
      </w:r>
      <w:r w:rsidRPr="00894A80">
        <w:rPr>
          <w:rFonts w:eastAsia="Times New Roman" w:cs="Times New Roman"/>
          <w:szCs w:val="24"/>
        </w:rPr>
        <w:t xml:space="preserve"> Χατζηδάκης</w:t>
      </w:r>
      <w:r>
        <w:rPr>
          <w:rFonts w:eastAsia="Times New Roman" w:cs="Times New Roman"/>
          <w:szCs w:val="24"/>
        </w:rPr>
        <w:t>,</w:t>
      </w:r>
      <w:r w:rsidRPr="00894A80">
        <w:rPr>
          <w:rFonts w:eastAsia="Times New Roman" w:cs="Times New Roman"/>
          <w:szCs w:val="24"/>
        </w:rPr>
        <w:t xml:space="preserve"> αφορά στο θέμα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τ</w:t>
      </w:r>
      <w:r w:rsidRPr="00894A80">
        <w:rPr>
          <w:rFonts w:eastAsia="Times New Roman" w:cs="Times New Roman"/>
          <w:szCs w:val="24"/>
        </w:rPr>
        <w:t>ης ενέργειας του κ</w:t>
      </w:r>
      <w:r>
        <w:rPr>
          <w:rFonts w:eastAsia="Times New Roman" w:cs="Times New Roman"/>
          <w:szCs w:val="24"/>
        </w:rPr>
        <w:t>.</w:t>
      </w:r>
      <w:r w:rsidRPr="00894A80">
        <w:rPr>
          <w:rFonts w:eastAsia="Times New Roman" w:cs="Times New Roman"/>
          <w:szCs w:val="24"/>
        </w:rPr>
        <w:t xml:space="preserve"> Παντελή </w:t>
      </w:r>
      <w:r>
        <w:rPr>
          <w:rFonts w:eastAsia="Times New Roman" w:cs="Times New Roman"/>
          <w:szCs w:val="24"/>
        </w:rPr>
        <w:t>και στην αντικατάστασή του, στις</w:t>
      </w:r>
      <w:r w:rsidRPr="00894A80">
        <w:rPr>
          <w:rFonts w:eastAsia="Times New Roman" w:cs="Times New Roman"/>
          <w:szCs w:val="24"/>
        </w:rPr>
        <w:t xml:space="preserve"> 2</w:t>
      </w:r>
      <w:r>
        <w:rPr>
          <w:rFonts w:eastAsia="Times New Roman" w:cs="Times New Roman"/>
          <w:szCs w:val="24"/>
        </w:rPr>
        <w:t xml:space="preserve"> Μαΐου</w:t>
      </w:r>
      <w:r w:rsidRPr="00894A80">
        <w:rPr>
          <w:rFonts w:eastAsia="Times New Roman" w:cs="Times New Roman"/>
          <w:szCs w:val="24"/>
        </w:rPr>
        <w:t xml:space="preserve"> του </w:t>
      </w:r>
      <w:r>
        <w:rPr>
          <w:rFonts w:eastAsia="Times New Roman" w:cs="Times New Roman"/>
          <w:szCs w:val="24"/>
        </w:rPr>
        <w:t xml:space="preserve">2017, </w:t>
      </w:r>
      <w:r w:rsidRPr="00894A80">
        <w:rPr>
          <w:rFonts w:eastAsia="Times New Roman" w:cs="Times New Roman"/>
          <w:szCs w:val="24"/>
        </w:rPr>
        <w:t>από το Ανώτατο Δικαστικό Συμβούλιο</w:t>
      </w:r>
      <w:r>
        <w:rPr>
          <w:rFonts w:eastAsia="Times New Roman" w:cs="Times New Roman"/>
          <w:szCs w:val="24"/>
        </w:rPr>
        <w:t>.</w:t>
      </w:r>
    </w:p>
    <w:p w14:paraId="382442C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Κύριε Χατζηδάκη, </w:t>
      </w:r>
      <w:r w:rsidRPr="00894A80">
        <w:rPr>
          <w:rFonts w:eastAsia="Times New Roman" w:cs="Times New Roman"/>
          <w:szCs w:val="24"/>
        </w:rPr>
        <w:t>πρέπει να σας διορθώσω</w:t>
      </w:r>
      <w:r>
        <w:rPr>
          <w:rFonts w:eastAsia="Times New Roman" w:cs="Times New Roman"/>
          <w:szCs w:val="24"/>
        </w:rPr>
        <w:t>,</w:t>
      </w:r>
      <w:r w:rsidRPr="00894A80">
        <w:rPr>
          <w:rFonts w:eastAsia="Times New Roman" w:cs="Times New Roman"/>
          <w:szCs w:val="24"/>
        </w:rPr>
        <w:t xml:space="preserve"> να σας δώσω την πλήρη εικόνα</w:t>
      </w:r>
      <w:r>
        <w:rPr>
          <w:rFonts w:eastAsia="Times New Roman" w:cs="Times New Roman"/>
          <w:szCs w:val="24"/>
        </w:rPr>
        <w:t>,</w:t>
      </w:r>
      <w:r w:rsidRPr="00894A80">
        <w:rPr>
          <w:rFonts w:eastAsia="Times New Roman" w:cs="Times New Roman"/>
          <w:szCs w:val="24"/>
        </w:rPr>
        <w:t xml:space="preserve"> για να συνεννοηθούμε και ως προς </w:t>
      </w:r>
      <w:r>
        <w:rPr>
          <w:rFonts w:eastAsia="Times New Roman" w:cs="Times New Roman"/>
          <w:szCs w:val="24"/>
        </w:rPr>
        <w:t>α</w:t>
      </w:r>
      <w:r w:rsidRPr="00894A80">
        <w:rPr>
          <w:rFonts w:eastAsia="Times New Roman" w:cs="Times New Roman"/>
          <w:szCs w:val="24"/>
        </w:rPr>
        <w:t>υτό</w:t>
      </w:r>
      <w:r>
        <w:rPr>
          <w:rFonts w:eastAsia="Times New Roman" w:cs="Times New Roman"/>
          <w:szCs w:val="24"/>
        </w:rPr>
        <w:t>. Π</w:t>
      </w:r>
      <w:r w:rsidRPr="00894A80">
        <w:rPr>
          <w:rFonts w:eastAsia="Times New Roman" w:cs="Times New Roman"/>
          <w:szCs w:val="24"/>
        </w:rPr>
        <w:t xml:space="preserve">ριν </w:t>
      </w:r>
      <w:r>
        <w:rPr>
          <w:rFonts w:eastAsia="Times New Roman" w:cs="Times New Roman"/>
          <w:szCs w:val="24"/>
        </w:rPr>
        <w:t xml:space="preserve">από </w:t>
      </w:r>
      <w:r w:rsidRPr="00894A80">
        <w:rPr>
          <w:rFonts w:eastAsia="Times New Roman" w:cs="Times New Roman"/>
          <w:szCs w:val="24"/>
        </w:rPr>
        <w:t>την τοποθέτηση στις 2</w:t>
      </w:r>
      <w:r>
        <w:rPr>
          <w:rFonts w:eastAsia="Times New Roman" w:cs="Times New Roman"/>
          <w:szCs w:val="24"/>
        </w:rPr>
        <w:t xml:space="preserve"> Μαΐου</w:t>
      </w:r>
      <w:r w:rsidRPr="00894A80">
        <w:rPr>
          <w:rFonts w:eastAsia="Times New Roman" w:cs="Times New Roman"/>
          <w:szCs w:val="24"/>
        </w:rPr>
        <w:t xml:space="preserve"> του </w:t>
      </w:r>
      <w:r>
        <w:rPr>
          <w:rFonts w:eastAsia="Times New Roman" w:cs="Times New Roman"/>
          <w:szCs w:val="24"/>
        </w:rPr>
        <w:t xml:space="preserve">2017 </w:t>
      </w:r>
      <w:r w:rsidRPr="00894A80">
        <w:rPr>
          <w:rFonts w:eastAsia="Times New Roman" w:cs="Times New Roman"/>
          <w:szCs w:val="24"/>
        </w:rPr>
        <w:t xml:space="preserve">υπάρχει </w:t>
      </w:r>
      <w:r>
        <w:rPr>
          <w:rFonts w:eastAsia="Times New Roman" w:cs="Times New Roman"/>
          <w:szCs w:val="24"/>
        </w:rPr>
        <w:t>μια άλλη</w:t>
      </w:r>
      <w:r w:rsidRPr="00894A80">
        <w:rPr>
          <w:rFonts w:eastAsia="Times New Roman" w:cs="Times New Roman"/>
          <w:szCs w:val="24"/>
        </w:rPr>
        <w:t xml:space="preserve"> διοικητική πράξη</w:t>
      </w:r>
      <w:r>
        <w:rPr>
          <w:rFonts w:eastAsia="Times New Roman" w:cs="Times New Roman"/>
          <w:szCs w:val="24"/>
        </w:rPr>
        <w:t>,</w:t>
      </w:r>
      <w:r w:rsidRPr="00894A80">
        <w:rPr>
          <w:rFonts w:eastAsia="Times New Roman" w:cs="Times New Roman"/>
          <w:szCs w:val="24"/>
        </w:rPr>
        <w:t xml:space="preserve"> η οποία </w:t>
      </w:r>
      <w:r>
        <w:rPr>
          <w:rFonts w:eastAsia="Times New Roman" w:cs="Times New Roman"/>
          <w:szCs w:val="24"/>
        </w:rPr>
        <w:t>προηγείται</w:t>
      </w:r>
      <w:r>
        <w:rPr>
          <w:rFonts w:eastAsia="Times New Roman" w:cs="Times New Roman"/>
          <w:szCs w:val="24"/>
        </w:rPr>
        <w:t xml:space="preserve">. </w:t>
      </w:r>
    </w:p>
    <w:p w14:paraId="382442C4" w14:textId="77777777" w:rsidR="00D035B1" w:rsidRDefault="005B20C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F81B27">
        <w:rPr>
          <w:rFonts w:eastAsia="Times New Roman" w:cs="Times New Roman"/>
          <w:szCs w:val="24"/>
        </w:rPr>
        <w:t>)</w:t>
      </w:r>
    </w:p>
    <w:p w14:paraId="382442C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δευτερολογίας μου, κύριε Πρόεδρε.</w:t>
      </w:r>
    </w:p>
    <w:p w14:paraId="382442C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w:t>
      </w:r>
      <w:r w:rsidRPr="00894A80">
        <w:rPr>
          <w:rFonts w:eastAsia="Times New Roman" w:cs="Times New Roman"/>
          <w:szCs w:val="24"/>
        </w:rPr>
        <w:t>οια είναι αυτή</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Τ</w:t>
      </w:r>
      <w:r w:rsidRPr="00894A80">
        <w:rPr>
          <w:rFonts w:eastAsia="Times New Roman" w:cs="Times New Roman"/>
          <w:szCs w:val="24"/>
        </w:rPr>
        <w:t xml:space="preserve">ο ερώτημα του </w:t>
      </w:r>
      <w:r>
        <w:rPr>
          <w:rFonts w:eastAsia="Times New Roman" w:cs="Times New Roman"/>
          <w:szCs w:val="24"/>
        </w:rPr>
        <w:t>Υ</w:t>
      </w:r>
      <w:r w:rsidRPr="00894A80">
        <w:rPr>
          <w:rFonts w:eastAsia="Times New Roman" w:cs="Times New Roman"/>
          <w:szCs w:val="24"/>
        </w:rPr>
        <w:t>πουργού</w:t>
      </w:r>
      <w:r>
        <w:rPr>
          <w:rFonts w:eastAsia="Times New Roman" w:cs="Times New Roman"/>
          <w:szCs w:val="24"/>
        </w:rPr>
        <w:t>. Γ</w:t>
      </w:r>
      <w:r w:rsidRPr="00894A80">
        <w:rPr>
          <w:rFonts w:eastAsia="Times New Roman" w:cs="Times New Roman"/>
          <w:szCs w:val="24"/>
        </w:rPr>
        <w:t xml:space="preserve">ιατί γίνεται ερώτημα </w:t>
      </w:r>
      <w:r>
        <w:rPr>
          <w:rFonts w:eastAsia="Times New Roman" w:cs="Times New Roman"/>
          <w:szCs w:val="24"/>
        </w:rPr>
        <w:t xml:space="preserve">από </w:t>
      </w:r>
      <w:r w:rsidRPr="00894A80">
        <w:rPr>
          <w:rFonts w:eastAsia="Times New Roman" w:cs="Times New Roman"/>
          <w:szCs w:val="24"/>
        </w:rPr>
        <w:t xml:space="preserve">τον Υπουργό προς το </w:t>
      </w:r>
      <w:r>
        <w:rPr>
          <w:rFonts w:eastAsia="Times New Roman" w:cs="Times New Roman"/>
          <w:szCs w:val="24"/>
        </w:rPr>
        <w:t>Α</w:t>
      </w:r>
      <w:r w:rsidRPr="00894A80">
        <w:rPr>
          <w:rFonts w:eastAsia="Times New Roman" w:cs="Times New Roman"/>
          <w:szCs w:val="24"/>
        </w:rPr>
        <w:t xml:space="preserve">νώτατο </w:t>
      </w:r>
      <w:r>
        <w:rPr>
          <w:rFonts w:eastAsia="Times New Roman" w:cs="Times New Roman"/>
          <w:szCs w:val="24"/>
        </w:rPr>
        <w:t>Δ</w:t>
      </w:r>
      <w:r w:rsidRPr="00894A80">
        <w:rPr>
          <w:rFonts w:eastAsia="Times New Roman" w:cs="Times New Roman"/>
          <w:szCs w:val="24"/>
        </w:rPr>
        <w:t xml:space="preserve">ικαστικό </w:t>
      </w:r>
      <w:r>
        <w:rPr>
          <w:rFonts w:eastAsia="Times New Roman" w:cs="Times New Roman"/>
          <w:szCs w:val="24"/>
        </w:rPr>
        <w:t>Σ</w:t>
      </w:r>
      <w:r w:rsidRPr="00894A80">
        <w:rPr>
          <w:rFonts w:eastAsia="Times New Roman" w:cs="Times New Roman"/>
          <w:szCs w:val="24"/>
        </w:rPr>
        <w:t>υμ</w:t>
      </w:r>
      <w:r w:rsidRPr="00894A80">
        <w:rPr>
          <w:rFonts w:eastAsia="Times New Roman" w:cs="Times New Roman"/>
          <w:szCs w:val="24"/>
        </w:rPr>
        <w:t>βούλιο</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Τ</w:t>
      </w:r>
      <w:r w:rsidRPr="00894A80">
        <w:rPr>
          <w:rFonts w:eastAsia="Times New Roman" w:cs="Times New Roman"/>
          <w:szCs w:val="24"/>
        </w:rPr>
        <w:t xml:space="preserve">ο </w:t>
      </w:r>
      <w:r>
        <w:rPr>
          <w:rFonts w:eastAsia="Times New Roman" w:cs="Times New Roman"/>
          <w:szCs w:val="24"/>
        </w:rPr>
        <w:t>Α</w:t>
      </w:r>
      <w:r w:rsidRPr="00894A80">
        <w:rPr>
          <w:rFonts w:eastAsia="Times New Roman" w:cs="Times New Roman"/>
          <w:szCs w:val="24"/>
        </w:rPr>
        <w:t xml:space="preserve">νώτατο </w:t>
      </w:r>
      <w:proofErr w:type="spellStart"/>
      <w:r>
        <w:rPr>
          <w:rFonts w:eastAsia="Times New Roman" w:cs="Times New Roman"/>
          <w:szCs w:val="24"/>
        </w:rPr>
        <w:t>Δ</w:t>
      </w:r>
      <w:r w:rsidRPr="00894A80">
        <w:rPr>
          <w:rFonts w:eastAsia="Times New Roman" w:cs="Times New Roman"/>
          <w:szCs w:val="24"/>
        </w:rPr>
        <w:t>καστικό</w:t>
      </w:r>
      <w:proofErr w:type="spellEnd"/>
      <w:r w:rsidRPr="00894A80">
        <w:rPr>
          <w:rFonts w:eastAsia="Times New Roman" w:cs="Times New Roman"/>
          <w:szCs w:val="24"/>
        </w:rPr>
        <w:t xml:space="preserve"> </w:t>
      </w:r>
      <w:r>
        <w:rPr>
          <w:rFonts w:eastAsia="Times New Roman" w:cs="Times New Roman"/>
          <w:szCs w:val="24"/>
        </w:rPr>
        <w:t>Σ</w:t>
      </w:r>
      <w:r w:rsidRPr="00894A80">
        <w:rPr>
          <w:rFonts w:eastAsia="Times New Roman" w:cs="Times New Roman"/>
          <w:szCs w:val="24"/>
        </w:rPr>
        <w:t xml:space="preserve">υμβούλιο επιλέγει τον </w:t>
      </w:r>
      <w:r>
        <w:rPr>
          <w:rFonts w:eastAsia="Times New Roman" w:cs="Times New Roman"/>
          <w:szCs w:val="24"/>
        </w:rPr>
        <w:t>π</w:t>
      </w:r>
      <w:r w:rsidRPr="00894A80">
        <w:rPr>
          <w:rFonts w:eastAsia="Times New Roman" w:cs="Times New Roman"/>
          <w:szCs w:val="24"/>
        </w:rPr>
        <w:t xml:space="preserve">ρόεδρο και τον </w:t>
      </w:r>
      <w:r>
        <w:rPr>
          <w:rFonts w:eastAsia="Times New Roman" w:cs="Times New Roman"/>
          <w:szCs w:val="24"/>
        </w:rPr>
        <w:t>α</w:t>
      </w:r>
      <w:r w:rsidRPr="00894A80">
        <w:rPr>
          <w:rFonts w:eastAsia="Times New Roman" w:cs="Times New Roman"/>
          <w:szCs w:val="24"/>
        </w:rPr>
        <w:t xml:space="preserve">ναπληρωτή </w:t>
      </w:r>
      <w:r>
        <w:rPr>
          <w:rFonts w:eastAsia="Times New Roman" w:cs="Times New Roman"/>
          <w:szCs w:val="24"/>
        </w:rPr>
        <w:t>π</w:t>
      </w:r>
      <w:r>
        <w:rPr>
          <w:rFonts w:eastAsia="Times New Roman" w:cs="Times New Roman"/>
          <w:szCs w:val="24"/>
        </w:rPr>
        <w:t xml:space="preserve">ρόεδρο της </w:t>
      </w:r>
      <w:r>
        <w:rPr>
          <w:rFonts w:eastAsia="Times New Roman" w:cs="Times New Roman"/>
          <w:szCs w:val="24"/>
        </w:rPr>
        <w:t>α</w:t>
      </w:r>
      <w:r>
        <w:rPr>
          <w:rFonts w:eastAsia="Times New Roman" w:cs="Times New Roman"/>
          <w:szCs w:val="24"/>
        </w:rPr>
        <w:t>ρχής. Γ</w:t>
      </w:r>
      <w:r w:rsidRPr="00894A80">
        <w:rPr>
          <w:rFonts w:eastAsia="Times New Roman" w:cs="Times New Roman"/>
          <w:szCs w:val="24"/>
        </w:rPr>
        <w:t>ιατί υπάρχει ένα αντικειμενικό γεγονός</w:t>
      </w:r>
      <w:r>
        <w:rPr>
          <w:rFonts w:eastAsia="Times New Roman" w:cs="Times New Roman"/>
          <w:szCs w:val="24"/>
        </w:rPr>
        <w:t>. Ποιο; Ό</w:t>
      </w:r>
      <w:r w:rsidRPr="00894A80">
        <w:rPr>
          <w:rFonts w:eastAsia="Times New Roman" w:cs="Times New Roman"/>
          <w:szCs w:val="24"/>
        </w:rPr>
        <w:t>τι λήγει η θητεία</w:t>
      </w:r>
      <w:r>
        <w:rPr>
          <w:rFonts w:eastAsia="Times New Roman" w:cs="Times New Roman"/>
          <w:szCs w:val="24"/>
        </w:rPr>
        <w:t xml:space="preserve">. </w:t>
      </w:r>
    </w:p>
    <w:p w14:paraId="382442C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Έτσι, λοιπόν,</w:t>
      </w:r>
      <w:r w:rsidRPr="00894A80">
        <w:rPr>
          <w:rFonts w:eastAsia="Times New Roman" w:cs="Times New Roman"/>
          <w:szCs w:val="24"/>
        </w:rPr>
        <w:t xml:space="preserve"> </w:t>
      </w:r>
      <w:r>
        <w:rPr>
          <w:rFonts w:eastAsia="Times New Roman" w:cs="Times New Roman"/>
          <w:szCs w:val="24"/>
        </w:rPr>
        <w:t>ο τότε</w:t>
      </w:r>
      <w:r w:rsidRPr="00894A80">
        <w:rPr>
          <w:rFonts w:eastAsia="Times New Roman" w:cs="Times New Roman"/>
          <w:szCs w:val="24"/>
        </w:rPr>
        <w:t xml:space="preserve"> Υπουργός</w:t>
      </w:r>
      <w:r>
        <w:rPr>
          <w:rFonts w:eastAsia="Times New Roman" w:cs="Times New Roman"/>
          <w:szCs w:val="24"/>
        </w:rPr>
        <w:t xml:space="preserve"> </w:t>
      </w:r>
      <w:r w:rsidRPr="00894A80">
        <w:rPr>
          <w:rFonts w:eastAsia="Times New Roman" w:cs="Times New Roman"/>
          <w:szCs w:val="24"/>
        </w:rPr>
        <w:t>κ</w:t>
      </w:r>
      <w:r>
        <w:rPr>
          <w:rFonts w:eastAsia="Times New Roman" w:cs="Times New Roman"/>
          <w:szCs w:val="24"/>
        </w:rPr>
        <w:t>.</w:t>
      </w:r>
      <w:r w:rsidRPr="00894A80">
        <w:rPr>
          <w:rFonts w:eastAsia="Times New Roman" w:cs="Times New Roman"/>
          <w:szCs w:val="24"/>
        </w:rPr>
        <w:t xml:space="preserve"> Κοντονής έχει αποστείλει ερώτημα για την ανανέωση </w:t>
      </w:r>
      <w:r>
        <w:rPr>
          <w:rFonts w:eastAsia="Times New Roman" w:cs="Times New Roman"/>
          <w:szCs w:val="24"/>
        </w:rPr>
        <w:t xml:space="preserve">ή μη </w:t>
      </w:r>
      <w:r w:rsidRPr="00894A80">
        <w:rPr>
          <w:rFonts w:eastAsia="Times New Roman" w:cs="Times New Roman"/>
          <w:szCs w:val="24"/>
        </w:rPr>
        <w:t xml:space="preserve">και τον ορισμό </w:t>
      </w:r>
      <w:r>
        <w:rPr>
          <w:rFonts w:eastAsia="Times New Roman" w:cs="Times New Roman"/>
          <w:szCs w:val="24"/>
        </w:rPr>
        <w:t>π</w:t>
      </w:r>
      <w:r w:rsidRPr="00894A80">
        <w:rPr>
          <w:rFonts w:eastAsia="Times New Roman" w:cs="Times New Roman"/>
          <w:szCs w:val="24"/>
        </w:rPr>
        <w:t xml:space="preserve">ροέδρου </w:t>
      </w:r>
      <w:r w:rsidRPr="00894A80">
        <w:rPr>
          <w:rFonts w:eastAsia="Times New Roman" w:cs="Times New Roman"/>
          <w:szCs w:val="24"/>
        </w:rPr>
        <w:lastRenderedPageBreak/>
        <w:t xml:space="preserve">στην </w:t>
      </w:r>
      <w:r>
        <w:rPr>
          <w:rFonts w:eastAsia="Times New Roman" w:cs="Times New Roman"/>
          <w:szCs w:val="24"/>
        </w:rPr>
        <w:t>α</w:t>
      </w:r>
      <w:r w:rsidRPr="00894A80">
        <w:rPr>
          <w:rFonts w:eastAsia="Times New Roman" w:cs="Times New Roman"/>
          <w:szCs w:val="24"/>
        </w:rPr>
        <w:t>ρχή ένα μήνα πριν</w:t>
      </w:r>
      <w:r>
        <w:rPr>
          <w:rFonts w:eastAsia="Times New Roman" w:cs="Times New Roman"/>
          <w:szCs w:val="24"/>
        </w:rPr>
        <w:t xml:space="preserve">, στις 3 Απριλίου </w:t>
      </w:r>
      <w:r w:rsidRPr="00894A80">
        <w:rPr>
          <w:rFonts w:eastAsia="Times New Roman" w:cs="Times New Roman"/>
          <w:szCs w:val="24"/>
        </w:rPr>
        <w:t>2017</w:t>
      </w:r>
      <w:r>
        <w:rPr>
          <w:rFonts w:eastAsia="Times New Roman" w:cs="Times New Roman"/>
          <w:szCs w:val="24"/>
        </w:rPr>
        <w:t>. Έ</w:t>
      </w:r>
      <w:r w:rsidRPr="00894A80">
        <w:rPr>
          <w:rFonts w:eastAsia="Times New Roman" w:cs="Times New Roman"/>
          <w:szCs w:val="24"/>
        </w:rPr>
        <w:t xml:space="preserve">ρχεται το </w:t>
      </w:r>
      <w:r>
        <w:rPr>
          <w:rFonts w:eastAsia="Times New Roman" w:cs="Times New Roman"/>
          <w:szCs w:val="24"/>
        </w:rPr>
        <w:t>Α</w:t>
      </w:r>
      <w:r w:rsidRPr="00894A80">
        <w:rPr>
          <w:rFonts w:eastAsia="Times New Roman" w:cs="Times New Roman"/>
          <w:szCs w:val="24"/>
        </w:rPr>
        <w:t xml:space="preserve">νώτατο </w:t>
      </w:r>
      <w:r>
        <w:rPr>
          <w:rFonts w:eastAsia="Times New Roman" w:cs="Times New Roman"/>
          <w:szCs w:val="24"/>
        </w:rPr>
        <w:t>Δ</w:t>
      </w:r>
      <w:r w:rsidRPr="00894A80">
        <w:rPr>
          <w:rFonts w:eastAsia="Times New Roman" w:cs="Times New Roman"/>
          <w:szCs w:val="24"/>
        </w:rPr>
        <w:t xml:space="preserve">ικαστικό </w:t>
      </w:r>
      <w:r>
        <w:rPr>
          <w:rFonts w:eastAsia="Times New Roman" w:cs="Times New Roman"/>
          <w:szCs w:val="24"/>
        </w:rPr>
        <w:t>Σ</w:t>
      </w:r>
      <w:r w:rsidRPr="00894A80">
        <w:rPr>
          <w:rFonts w:eastAsia="Times New Roman" w:cs="Times New Roman"/>
          <w:szCs w:val="24"/>
        </w:rPr>
        <w:t xml:space="preserve">υμβούλιο και συνεδριάζει </w:t>
      </w:r>
      <w:r>
        <w:rPr>
          <w:rFonts w:eastAsia="Times New Roman" w:cs="Times New Roman"/>
          <w:szCs w:val="24"/>
        </w:rPr>
        <w:t>π</w:t>
      </w:r>
      <w:r w:rsidRPr="00894A80">
        <w:rPr>
          <w:rFonts w:eastAsia="Times New Roman" w:cs="Times New Roman"/>
          <w:szCs w:val="24"/>
        </w:rPr>
        <w:t>ράγματι</w:t>
      </w:r>
      <w:r>
        <w:rPr>
          <w:rFonts w:eastAsia="Times New Roman" w:cs="Times New Roman"/>
          <w:szCs w:val="24"/>
        </w:rPr>
        <w:t>, όπως τα είπατε, και λαμβάνει</w:t>
      </w:r>
      <w:r w:rsidRPr="00894A80">
        <w:rPr>
          <w:rFonts w:eastAsia="Times New Roman" w:cs="Times New Roman"/>
          <w:szCs w:val="24"/>
        </w:rPr>
        <w:t xml:space="preserve"> μία απόφαση</w:t>
      </w:r>
      <w:r>
        <w:rPr>
          <w:rFonts w:eastAsia="Times New Roman" w:cs="Times New Roman"/>
          <w:szCs w:val="24"/>
        </w:rPr>
        <w:t xml:space="preserve">. </w:t>
      </w:r>
      <w:r w:rsidRPr="00894A80">
        <w:rPr>
          <w:rFonts w:eastAsia="Times New Roman" w:cs="Times New Roman"/>
          <w:szCs w:val="24"/>
        </w:rPr>
        <w:t xml:space="preserve">Ποιος </w:t>
      </w:r>
      <w:r>
        <w:rPr>
          <w:rFonts w:eastAsia="Times New Roman" w:cs="Times New Roman"/>
          <w:szCs w:val="24"/>
        </w:rPr>
        <w:t>διορίζει</w:t>
      </w:r>
      <w:r w:rsidRPr="00894A80">
        <w:rPr>
          <w:rFonts w:eastAsia="Times New Roman" w:cs="Times New Roman"/>
          <w:szCs w:val="24"/>
        </w:rPr>
        <w:t xml:space="preserve"> το </w:t>
      </w:r>
      <w:r>
        <w:rPr>
          <w:rFonts w:eastAsia="Times New Roman" w:cs="Times New Roman"/>
          <w:szCs w:val="24"/>
        </w:rPr>
        <w:t>Α</w:t>
      </w:r>
      <w:r w:rsidRPr="00894A80">
        <w:rPr>
          <w:rFonts w:eastAsia="Times New Roman" w:cs="Times New Roman"/>
          <w:szCs w:val="24"/>
        </w:rPr>
        <w:t xml:space="preserve">νώτατο </w:t>
      </w:r>
      <w:r>
        <w:rPr>
          <w:rFonts w:eastAsia="Times New Roman" w:cs="Times New Roman"/>
          <w:szCs w:val="24"/>
        </w:rPr>
        <w:t>Δ</w:t>
      </w:r>
      <w:r w:rsidRPr="00894A80">
        <w:rPr>
          <w:rFonts w:eastAsia="Times New Roman" w:cs="Times New Roman"/>
          <w:szCs w:val="24"/>
        </w:rPr>
        <w:t xml:space="preserve">ικαστικό </w:t>
      </w:r>
      <w:r>
        <w:rPr>
          <w:rFonts w:eastAsia="Times New Roman" w:cs="Times New Roman"/>
          <w:szCs w:val="24"/>
        </w:rPr>
        <w:t>Σ</w:t>
      </w:r>
      <w:r w:rsidRPr="00894A80">
        <w:rPr>
          <w:rFonts w:eastAsia="Times New Roman" w:cs="Times New Roman"/>
          <w:szCs w:val="24"/>
        </w:rPr>
        <w:t>υμβούλιο</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Η</w:t>
      </w:r>
      <w:r w:rsidRPr="00894A80">
        <w:rPr>
          <w:rFonts w:eastAsia="Times New Roman" w:cs="Times New Roman"/>
          <w:szCs w:val="24"/>
        </w:rPr>
        <w:t xml:space="preserve"> </w:t>
      </w:r>
      <w:r>
        <w:rPr>
          <w:rFonts w:eastAsia="Times New Roman" w:cs="Times New Roman"/>
          <w:szCs w:val="24"/>
        </w:rPr>
        <w:t>Κ</w:t>
      </w:r>
      <w:r w:rsidRPr="00894A80">
        <w:rPr>
          <w:rFonts w:eastAsia="Times New Roman" w:cs="Times New Roman"/>
          <w:szCs w:val="24"/>
        </w:rPr>
        <w:t>υβέρνηση</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Κ</w:t>
      </w:r>
      <w:r w:rsidRPr="00894A80">
        <w:rPr>
          <w:rFonts w:eastAsia="Times New Roman" w:cs="Times New Roman"/>
          <w:szCs w:val="24"/>
        </w:rPr>
        <w:t>άνατε λόγο για τη</w:t>
      </w:r>
      <w:r w:rsidRPr="00894A80">
        <w:rPr>
          <w:rFonts w:eastAsia="Times New Roman" w:cs="Times New Roman"/>
          <w:szCs w:val="24"/>
        </w:rPr>
        <w:t xml:space="preserve">ν </w:t>
      </w:r>
      <w:r>
        <w:rPr>
          <w:rFonts w:eastAsia="Times New Roman" w:cs="Times New Roman"/>
          <w:szCs w:val="24"/>
        </w:rPr>
        <w:t>π</w:t>
      </w:r>
      <w:r w:rsidRPr="00894A80">
        <w:rPr>
          <w:rFonts w:eastAsia="Times New Roman" w:cs="Times New Roman"/>
          <w:szCs w:val="24"/>
        </w:rPr>
        <w:t xml:space="preserve">ρόεδρο τότε </w:t>
      </w:r>
      <w:r>
        <w:rPr>
          <w:rFonts w:eastAsia="Times New Roman" w:cs="Times New Roman"/>
          <w:szCs w:val="24"/>
        </w:rPr>
        <w:t>του Αρείου Πάγου. Μάλιστα. Π</w:t>
      </w:r>
      <w:r w:rsidRPr="00894A80">
        <w:rPr>
          <w:rFonts w:eastAsia="Times New Roman" w:cs="Times New Roman"/>
          <w:szCs w:val="24"/>
        </w:rPr>
        <w:t xml:space="preserve">όσα μέλη έχει αυτό το </w:t>
      </w:r>
      <w:r>
        <w:rPr>
          <w:rFonts w:eastAsia="Times New Roman" w:cs="Times New Roman"/>
          <w:szCs w:val="24"/>
        </w:rPr>
        <w:t>Α</w:t>
      </w:r>
      <w:r w:rsidRPr="00894A80">
        <w:rPr>
          <w:rFonts w:eastAsia="Times New Roman" w:cs="Times New Roman"/>
          <w:szCs w:val="24"/>
        </w:rPr>
        <w:t xml:space="preserve">νώτατο </w:t>
      </w:r>
      <w:r>
        <w:rPr>
          <w:rFonts w:eastAsia="Times New Roman" w:cs="Times New Roman"/>
          <w:szCs w:val="24"/>
        </w:rPr>
        <w:t>Δ</w:t>
      </w:r>
      <w:r w:rsidRPr="00894A80">
        <w:rPr>
          <w:rFonts w:eastAsia="Times New Roman" w:cs="Times New Roman"/>
          <w:szCs w:val="24"/>
        </w:rPr>
        <w:t xml:space="preserve">ικαστικό </w:t>
      </w:r>
      <w:r>
        <w:rPr>
          <w:rFonts w:eastAsia="Times New Roman" w:cs="Times New Roman"/>
          <w:szCs w:val="24"/>
        </w:rPr>
        <w:t>Σ</w:t>
      </w:r>
      <w:r w:rsidRPr="00894A80">
        <w:rPr>
          <w:rFonts w:eastAsia="Times New Roman" w:cs="Times New Roman"/>
          <w:szCs w:val="24"/>
        </w:rPr>
        <w:t>υμβούλιο</w:t>
      </w:r>
      <w:r>
        <w:rPr>
          <w:rFonts w:eastAsia="Times New Roman" w:cs="Times New Roman"/>
          <w:szCs w:val="24"/>
        </w:rPr>
        <w:t>; Έντεκα. Π</w:t>
      </w:r>
      <w:r w:rsidRPr="00894A80">
        <w:rPr>
          <w:rFonts w:eastAsia="Times New Roman" w:cs="Times New Roman"/>
          <w:szCs w:val="24"/>
        </w:rPr>
        <w:t xml:space="preserve">οια είναι τα μόνιμα μέλη του </w:t>
      </w:r>
      <w:r>
        <w:rPr>
          <w:rFonts w:eastAsia="Times New Roman" w:cs="Times New Roman"/>
          <w:szCs w:val="24"/>
        </w:rPr>
        <w:t>Α</w:t>
      </w:r>
      <w:r w:rsidRPr="00894A80">
        <w:rPr>
          <w:rFonts w:eastAsia="Times New Roman" w:cs="Times New Roman"/>
          <w:szCs w:val="24"/>
        </w:rPr>
        <w:t xml:space="preserve">νώτατου </w:t>
      </w:r>
      <w:r>
        <w:rPr>
          <w:rFonts w:eastAsia="Times New Roman" w:cs="Times New Roman"/>
          <w:szCs w:val="24"/>
        </w:rPr>
        <w:t>Δ</w:t>
      </w:r>
      <w:r w:rsidRPr="00894A80">
        <w:rPr>
          <w:rFonts w:eastAsia="Times New Roman" w:cs="Times New Roman"/>
          <w:szCs w:val="24"/>
        </w:rPr>
        <w:t xml:space="preserve">ικαστικού </w:t>
      </w:r>
      <w:r>
        <w:rPr>
          <w:rFonts w:eastAsia="Times New Roman" w:cs="Times New Roman"/>
          <w:szCs w:val="24"/>
        </w:rPr>
        <w:t>Σ</w:t>
      </w:r>
      <w:r w:rsidRPr="00894A80">
        <w:rPr>
          <w:rFonts w:eastAsia="Times New Roman" w:cs="Times New Roman"/>
          <w:szCs w:val="24"/>
        </w:rPr>
        <w:t>υμβουλίου</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Τ</w:t>
      </w:r>
      <w:r w:rsidRPr="00894A80">
        <w:rPr>
          <w:rFonts w:eastAsia="Times New Roman" w:cs="Times New Roman"/>
          <w:szCs w:val="24"/>
        </w:rPr>
        <w:t xml:space="preserve">α μόνιμα μέλη </w:t>
      </w:r>
      <w:r>
        <w:rPr>
          <w:rFonts w:eastAsia="Times New Roman" w:cs="Times New Roman"/>
          <w:szCs w:val="24"/>
        </w:rPr>
        <w:t>είναι</w:t>
      </w:r>
      <w:r w:rsidRPr="00894A80">
        <w:rPr>
          <w:rFonts w:eastAsia="Times New Roman" w:cs="Times New Roman"/>
          <w:szCs w:val="24"/>
        </w:rPr>
        <w:t xml:space="preserve"> ο </w:t>
      </w:r>
      <w:r>
        <w:rPr>
          <w:rFonts w:eastAsia="Times New Roman" w:cs="Times New Roman"/>
          <w:szCs w:val="24"/>
        </w:rPr>
        <w:t>π</w:t>
      </w:r>
      <w:r w:rsidRPr="00894A80">
        <w:rPr>
          <w:rFonts w:eastAsia="Times New Roman" w:cs="Times New Roman"/>
          <w:szCs w:val="24"/>
        </w:rPr>
        <w:t xml:space="preserve">ρόεδρος και </w:t>
      </w:r>
      <w:r>
        <w:rPr>
          <w:rFonts w:eastAsia="Times New Roman" w:cs="Times New Roman"/>
          <w:szCs w:val="24"/>
        </w:rPr>
        <w:t xml:space="preserve">ο </w:t>
      </w:r>
      <w:r>
        <w:rPr>
          <w:rFonts w:eastAsia="Times New Roman" w:cs="Times New Roman"/>
          <w:szCs w:val="24"/>
        </w:rPr>
        <w:t>ε</w:t>
      </w:r>
      <w:r w:rsidRPr="00894A80">
        <w:rPr>
          <w:rFonts w:eastAsia="Times New Roman" w:cs="Times New Roman"/>
          <w:szCs w:val="24"/>
        </w:rPr>
        <w:t>ισαγγελέας του Αρείου Πάγου</w:t>
      </w:r>
      <w:r>
        <w:rPr>
          <w:rFonts w:eastAsia="Times New Roman" w:cs="Times New Roman"/>
          <w:szCs w:val="24"/>
        </w:rPr>
        <w:t>. Ο</w:t>
      </w:r>
      <w:r w:rsidRPr="00894A80">
        <w:rPr>
          <w:rFonts w:eastAsia="Times New Roman" w:cs="Times New Roman"/>
          <w:szCs w:val="24"/>
        </w:rPr>
        <w:t xml:space="preserve">ι υπόλοιποι </w:t>
      </w:r>
      <w:r>
        <w:rPr>
          <w:rFonts w:eastAsia="Times New Roman" w:cs="Times New Roman"/>
          <w:szCs w:val="24"/>
        </w:rPr>
        <w:t xml:space="preserve">κληρώνονται μια φορά τον χρόνο. </w:t>
      </w:r>
    </w:p>
    <w:p w14:paraId="382442C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w:t>
      </w:r>
      <w:r w:rsidRPr="00894A80">
        <w:rPr>
          <w:rFonts w:eastAsia="Times New Roman" w:cs="Times New Roman"/>
          <w:szCs w:val="24"/>
        </w:rPr>
        <w:t>υτό λοιπόν το Ανώτατο Δικαστικό Συμβούλιο αποφάσισε να αλλάξει</w:t>
      </w:r>
      <w:r>
        <w:rPr>
          <w:rFonts w:eastAsia="Times New Roman" w:cs="Times New Roman"/>
          <w:szCs w:val="24"/>
        </w:rPr>
        <w:t>,</w:t>
      </w:r>
      <w:r w:rsidRPr="00894A80">
        <w:rPr>
          <w:rFonts w:eastAsia="Times New Roman" w:cs="Times New Roman"/>
          <w:szCs w:val="24"/>
        </w:rPr>
        <w:t xml:space="preserve"> να ορίσει την κ</w:t>
      </w:r>
      <w:r>
        <w:rPr>
          <w:rFonts w:eastAsia="Times New Roman" w:cs="Times New Roman"/>
          <w:szCs w:val="24"/>
        </w:rPr>
        <w:t>.</w:t>
      </w:r>
      <w:r w:rsidRPr="00894A80">
        <w:rPr>
          <w:rFonts w:eastAsia="Times New Roman" w:cs="Times New Roman"/>
          <w:szCs w:val="24"/>
        </w:rPr>
        <w:t xml:space="preserve"> </w:t>
      </w:r>
      <w:proofErr w:type="spellStart"/>
      <w:r>
        <w:rPr>
          <w:rFonts w:eastAsia="Times New Roman" w:cs="Times New Roman"/>
          <w:szCs w:val="24"/>
        </w:rPr>
        <w:t>Ζαΐρη</w:t>
      </w:r>
      <w:proofErr w:type="spellEnd"/>
      <w:r>
        <w:rPr>
          <w:rFonts w:eastAsia="Times New Roman" w:cs="Times New Roman"/>
          <w:szCs w:val="24"/>
        </w:rPr>
        <w:t xml:space="preserve"> </w:t>
      </w:r>
      <w:r w:rsidRPr="00894A80">
        <w:rPr>
          <w:rFonts w:eastAsia="Times New Roman" w:cs="Times New Roman"/>
          <w:szCs w:val="24"/>
        </w:rPr>
        <w:t xml:space="preserve">και να </w:t>
      </w:r>
      <w:r>
        <w:rPr>
          <w:rFonts w:eastAsia="Times New Roman" w:cs="Times New Roman"/>
          <w:szCs w:val="24"/>
        </w:rPr>
        <w:t>αντι</w:t>
      </w:r>
      <w:r w:rsidRPr="00894A80">
        <w:rPr>
          <w:rFonts w:eastAsia="Times New Roman" w:cs="Times New Roman"/>
          <w:szCs w:val="24"/>
        </w:rPr>
        <w:t>καταστήσει τον κ</w:t>
      </w:r>
      <w:r>
        <w:rPr>
          <w:rFonts w:eastAsia="Times New Roman" w:cs="Times New Roman"/>
          <w:szCs w:val="24"/>
        </w:rPr>
        <w:t>.</w:t>
      </w:r>
      <w:r w:rsidRPr="00894A80">
        <w:rPr>
          <w:rFonts w:eastAsia="Times New Roman" w:cs="Times New Roman"/>
          <w:szCs w:val="24"/>
        </w:rPr>
        <w:t xml:space="preserve"> Παντελή</w:t>
      </w:r>
      <w:r>
        <w:rPr>
          <w:rFonts w:eastAsia="Times New Roman" w:cs="Times New Roman"/>
          <w:szCs w:val="24"/>
        </w:rPr>
        <w:t>. Αν ο κ.</w:t>
      </w:r>
      <w:r w:rsidRPr="00894A80">
        <w:rPr>
          <w:rFonts w:eastAsia="Times New Roman" w:cs="Times New Roman"/>
          <w:szCs w:val="24"/>
        </w:rPr>
        <w:t xml:space="preserve"> Παντελής</w:t>
      </w:r>
      <w:r>
        <w:rPr>
          <w:rFonts w:eastAsia="Times New Roman" w:cs="Times New Roman"/>
          <w:szCs w:val="24"/>
        </w:rPr>
        <w:t xml:space="preserve"> -</w:t>
      </w:r>
      <w:r w:rsidRPr="00894A80">
        <w:rPr>
          <w:rFonts w:eastAsia="Times New Roman" w:cs="Times New Roman"/>
          <w:szCs w:val="24"/>
        </w:rPr>
        <w:t xml:space="preserve">γιατί εγώ τώρα </w:t>
      </w:r>
      <w:r>
        <w:rPr>
          <w:rFonts w:eastAsia="Times New Roman" w:cs="Times New Roman"/>
          <w:szCs w:val="24"/>
        </w:rPr>
        <w:t xml:space="preserve">εικάζω, </w:t>
      </w:r>
      <w:r w:rsidRPr="00894A80">
        <w:rPr>
          <w:rFonts w:eastAsia="Times New Roman" w:cs="Times New Roman"/>
          <w:szCs w:val="24"/>
        </w:rPr>
        <w:t>δεν μπορώ</w:t>
      </w:r>
      <w:r>
        <w:rPr>
          <w:rFonts w:eastAsia="Times New Roman" w:cs="Times New Roman"/>
          <w:szCs w:val="24"/>
        </w:rPr>
        <w:t xml:space="preserve">, δεν έχω και δεν πρέπει να έχω εικόνα- </w:t>
      </w:r>
      <w:r w:rsidRPr="00894A80">
        <w:rPr>
          <w:rFonts w:eastAsia="Times New Roman" w:cs="Times New Roman"/>
          <w:szCs w:val="24"/>
        </w:rPr>
        <w:t>αποφάσι</w:t>
      </w:r>
      <w:r w:rsidRPr="00894A80">
        <w:rPr>
          <w:rFonts w:eastAsia="Times New Roman" w:cs="Times New Roman"/>
          <w:szCs w:val="24"/>
        </w:rPr>
        <w:t xml:space="preserve">σε στις </w:t>
      </w:r>
      <w:r>
        <w:rPr>
          <w:rFonts w:eastAsia="Times New Roman" w:cs="Times New Roman"/>
          <w:szCs w:val="24"/>
        </w:rPr>
        <w:t xml:space="preserve">2 Μαΐου </w:t>
      </w:r>
      <w:r w:rsidRPr="00894A80">
        <w:rPr>
          <w:rFonts w:eastAsia="Times New Roman" w:cs="Times New Roman"/>
          <w:szCs w:val="24"/>
        </w:rPr>
        <w:t xml:space="preserve">που συνεδρίασε να στείλει οποιοδήποτε αίτημα σε οποιαδήποτε </w:t>
      </w:r>
      <w:r>
        <w:rPr>
          <w:rFonts w:eastAsia="Times New Roman" w:cs="Times New Roman"/>
          <w:szCs w:val="24"/>
        </w:rPr>
        <w:t>α</w:t>
      </w:r>
      <w:r w:rsidRPr="00894A80">
        <w:rPr>
          <w:rFonts w:eastAsia="Times New Roman" w:cs="Times New Roman"/>
          <w:szCs w:val="24"/>
        </w:rPr>
        <w:t>ρχή</w:t>
      </w:r>
      <w:r>
        <w:rPr>
          <w:rFonts w:eastAsia="Times New Roman" w:cs="Times New Roman"/>
          <w:szCs w:val="24"/>
        </w:rPr>
        <w:t>,</w:t>
      </w:r>
      <w:r w:rsidRPr="00894A80">
        <w:rPr>
          <w:rFonts w:eastAsia="Times New Roman" w:cs="Times New Roman"/>
          <w:szCs w:val="24"/>
        </w:rPr>
        <w:t xml:space="preserve"> αυτό είναι κάτι που αφορά τον ίδιο</w:t>
      </w:r>
      <w:r>
        <w:rPr>
          <w:rFonts w:eastAsia="Times New Roman" w:cs="Times New Roman"/>
          <w:szCs w:val="24"/>
        </w:rPr>
        <w:t xml:space="preserve"> και</w:t>
      </w:r>
      <w:r w:rsidRPr="00894A80">
        <w:rPr>
          <w:rFonts w:eastAsia="Times New Roman" w:cs="Times New Roman"/>
          <w:szCs w:val="24"/>
        </w:rPr>
        <w:t xml:space="preserve"> μπορείτε να το </w:t>
      </w:r>
      <w:r>
        <w:rPr>
          <w:rFonts w:eastAsia="Times New Roman" w:cs="Times New Roman"/>
          <w:szCs w:val="24"/>
        </w:rPr>
        <w:t>διερευνήσετε</w:t>
      </w:r>
      <w:r w:rsidRPr="00894A80">
        <w:rPr>
          <w:rFonts w:eastAsia="Times New Roman" w:cs="Times New Roman"/>
          <w:szCs w:val="24"/>
        </w:rPr>
        <w:t xml:space="preserve"> με άλλους τρόπους</w:t>
      </w:r>
      <w:r>
        <w:rPr>
          <w:rFonts w:eastAsia="Times New Roman" w:cs="Times New Roman"/>
          <w:szCs w:val="24"/>
        </w:rPr>
        <w:t>,</w:t>
      </w:r>
      <w:r w:rsidRPr="00894A80">
        <w:rPr>
          <w:rFonts w:eastAsia="Times New Roman" w:cs="Times New Roman"/>
          <w:szCs w:val="24"/>
        </w:rPr>
        <w:t xml:space="preserve"> κατά τη γνώμη</w:t>
      </w:r>
      <w:r>
        <w:rPr>
          <w:rFonts w:eastAsia="Times New Roman" w:cs="Times New Roman"/>
          <w:szCs w:val="24"/>
        </w:rPr>
        <w:t xml:space="preserve"> μου, καθώς</w:t>
      </w:r>
      <w:r w:rsidRPr="00894A80">
        <w:rPr>
          <w:rFonts w:eastAsia="Times New Roman" w:cs="Times New Roman"/>
          <w:szCs w:val="24"/>
        </w:rPr>
        <w:t xml:space="preserve"> υπάρχει μία Επιτροπή Θεσμών και </w:t>
      </w:r>
      <w:r>
        <w:rPr>
          <w:rFonts w:eastAsia="Times New Roman" w:cs="Times New Roman"/>
          <w:szCs w:val="24"/>
        </w:rPr>
        <w:t>Δ</w:t>
      </w:r>
      <w:r w:rsidRPr="00894A80">
        <w:rPr>
          <w:rFonts w:eastAsia="Times New Roman" w:cs="Times New Roman"/>
          <w:szCs w:val="24"/>
        </w:rPr>
        <w:t>ιαφάνειας που ασχολείται με τη</w:t>
      </w:r>
      <w:r w:rsidRPr="00894A80">
        <w:rPr>
          <w:rFonts w:eastAsia="Times New Roman" w:cs="Times New Roman"/>
          <w:szCs w:val="24"/>
        </w:rPr>
        <w:t xml:space="preserve"> συγκεκριμένη επιτροπή </w:t>
      </w:r>
      <w:r>
        <w:rPr>
          <w:rFonts w:eastAsia="Times New Roman" w:cs="Times New Roman"/>
          <w:szCs w:val="24"/>
        </w:rPr>
        <w:t>και</w:t>
      </w:r>
      <w:r w:rsidRPr="00894A80">
        <w:rPr>
          <w:rFonts w:eastAsia="Times New Roman" w:cs="Times New Roman"/>
          <w:szCs w:val="24"/>
        </w:rPr>
        <w:t xml:space="preserve"> τον τρόπο λειτουργίας </w:t>
      </w:r>
      <w:r>
        <w:rPr>
          <w:rFonts w:eastAsia="Times New Roman" w:cs="Times New Roman"/>
          <w:szCs w:val="24"/>
        </w:rPr>
        <w:t>τους. Διότι</w:t>
      </w:r>
      <w:r w:rsidRPr="00894A80">
        <w:rPr>
          <w:rFonts w:eastAsia="Times New Roman" w:cs="Times New Roman"/>
          <w:szCs w:val="24"/>
        </w:rPr>
        <w:t xml:space="preserve"> </w:t>
      </w:r>
      <w:r w:rsidRPr="00894A80">
        <w:rPr>
          <w:rFonts w:eastAsia="Times New Roman" w:cs="Times New Roman"/>
          <w:szCs w:val="24"/>
        </w:rPr>
        <w:lastRenderedPageBreak/>
        <w:t xml:space="preserve">αφήνετε </w:t>
      </w:r>
      <w:r>
        <w:rPr>
          <w:rFonts w:eastAsia="Times New Roman" w:cs="Times New Roman"/>
          <w:szCs w:val="24"/>
        </w:rPr>
        <w:t>έ</w:t>
      </w:r>
      <w:r w:rsidRPr="00894A80">
        <w:rPr>
          <w:rFonts w:eastAsia="Times New Roman" w:cs="Times New Roman"/>
          <w:szCs w:val="24"/>
        </w:rPr>
        <w:t>να υπονοούμεν</w:t>
      </w:r>
      <w:r>
        <w:rPr>
          <w:rFonts w:eastAsia="Times New Roman" w:cs="Times New Roman"/>
          <w:szCs w:val="24"/>
        </w:rPr>
        <w:t xml:space="preserve">ο. Μην αφήνετε </w:t>
      </w:r>
      <w:r w:rsidRPr="00894A80">
        <w:rPr>
          <w:rFonts w:eastAsia="Times New Roman" w:cs="Times New Roman"/>
          <w:szCs w:val="24"/>
        </w:rPr>
        <w:t>υπονοούμενα</w:t>
      </w:r>
      <w:r>
        <w:rPr>
          <w:rFonts w:eastAsia="Times New Roman" w:cs="Times New Roman"/>
          <w:szCs w:val="24"/>
        </w:rPr>
        <w:t>. Κ</w:t>
      </w:r>
      <w:r w:rsidRPr="00894A80">
        <w:rPr>
          <w:rFonts w:eastAsia="Times New Roman" w:cs="Times New Roman"/>
          <w:szCs w:val="24"/>
        </w:rPr>
        <w:t xml:space="preserve">αταγγείλτε </w:t>
      </w:r>
      <w:r>
        <w:rPr>
          <w:rFonts w:eastAsia="Times New Roman" w:cs="Times New Roman"/>
          <w:szCs w:val="24"/>
        </w:rPr>
        <w:t>ότι</w:t>
      </w:r>
      <w:r w:rsidRPr="00894A80">
        <w:rPr>
          <w:rFonts w:eastAsia="Times New Roman" w:cs="Times New Roman"/>
          <w:szCs w:val="24"/>
        </w:rPr>
        <w:t xml:space="preserve"> το Ανώτατο Δικαστικό Συμβούλιο</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με μεθόδευση,</w:t>
      </w:r>
      <w:r w:rsidRPr="00894A80">
        <w:rPr>
          <w:rFonts w:eastAsia="Times New Roman" w:cs="Times New Roman"/>
          <w:szCs w:val="24"/>
        </w:rPr>
        <w:t xml:space="preserve"> </w:t>
      </w:r>
      <w:r>
        <w:rPr>
          <w:rFonts w:eastAsia="Times New Roman" w:cs="Times New Roman"/>
          <w:szCs w:val="24"/>
        </w:rPr>
        <w:t>επειδή στις</w:t>
      </w:r>
      <w:r w:rsidRPr="00894A80">
        <w:rPr>
          <w:rFonts w:eastAsia="Times New Roman" w:cs="Times New Roman"/>
          <w:szCs w:val="24"/>
        </w:rPr>
        <w:t xml:space="preserve"> </w:t>
      </w:r>
      <w:r>
        <w:rPr>
          <w:rFonts w:eastAsia="Times New Roman" w:cs="Times New Roman"/>
          <w:szCs w:val="24"/>
        </w:rPr>
        <w:t>2 Μαΐου ο κ.</w:t>
      </w:r>
      <w:r w:rsidRPr="00894A80">
        <w:rPr>
          <w:rFonts w:eastAsia="Times New Roman" w:cs="Times New Roman"/>
          <w:szCs w:val="24"/>
        </w:rPr>
        <w:t xml:space="preserve"> Παντελής έστειλε το </w:t>
      </w:r>
      <w:r>
        <w:rPr>
          <w:rFonts w:eastAsia="Times New Roman" w:cs="Times New Roman"/>
          <w:szCs w:val="24"/>
        </w:rPr>
        <w:t>εν λόγω</w:t>
      </w:r>
      <w:r w:rsidRPr="00894A80">
        <w:rPr>
          <w:rFonts w:eastAsia="Times New Roman" w:cs="Times New Roman"/>
          <w:szCs w:val="24"/>
        </w:rPr>
        <w:t xml:space="preserve"> έγγραφο </w:t>
      </w:r>
      <w:r>
        <w:rPr>
          <w:rFonts w:eastAsia="Times New Roman" w:cs="Times New Roman"/>
          <w:szCs w:val="24"/>
        </w:rPr>
        <w:t>-γ</w:t>
      </w:r>
      <w:r w:rsidRPr="00894A80">
        <w:rPr>
          <w:rFonts w:eastAsia="Times New Roman" w:cs="Times New Roman"/>
          <w:szCs w:val="24"/>
        </w:rPr>
        <w:t xml:space="preserve">ιατί αυτό </w:t>
      </w:r>
      <w:r>
        <w:rPr>
          <w:rFonts w:eastAsia="Times New Roman" w:cs="Times New Roman"/>
          <w:szCs w:val="24"/>
        </w:rPr>
        <w:t>έχετε</w:t>
      </w:r>
      <w:r w:rsidRPr="00894A80">
        <w:rPr>
          <w:rFonts w:eastAsia="Times New Roman" w:cs="Times New Roman"/>
          <w:szCs w:val="24"/>
        </w:rPr>
        <w:t xml:space="preserve"> υπον</w:t>
      </w:r>
      <w:r w:rsidRPr="00894A80">
        <w:rPr>
          <w:rFonts w:eastAsia="Times New Roman" w:cs="Times New Roman"/>
          <w:szCs w:val="24"/>
        </w:rPr>
        <w:t xml:space="preserve">οήσει στην επίκαιρη </w:t>
      </w:r>
      <w:r>
        <w:rPr>
          <w:rFonts w:eastAsia="Times New Roman" w:cs="Times New Roman"/>
          <w:szCs w:val="24"/>
        </w:rPr>
        <w:t>επ</w:t>
      </w:r>
      <w:r w:rsidRPr="00894A80">
        <w:rPr>
          <w:rFonts w:eastAsia="Times New Roman" w:cs="Times New Roman"/>
          <w:szCs w:val="24"/>
        </w:rPr>
        <w:t>ερώτηση</w:t>
      </w:r>
      <w:r>
        <w:rPr>
          <w:rFonts w:eastAsia="Times New Roman" w:cs="Times New Roman"/>
          <w:szCs w:val="24"/>
        </w:rPr>
        <w:t>-,</w:t>
      </w:r>
      <w:r w:rsidRPr="00894A80">
        <w:rPr>
          <w:rFonts w:eastAsia="Times New Roman" w:cs="Times New Roman"/>
          <w:szCs w:val="24"/>
        </w:rPr>
        <w:t xml:space="preserve"> αποφάσισε να τον αλλάξει</w:t>
      </w:r>
      <w:r>
        <w:rPr>
          <w:rFonts w:eastAsia="Times New Roman" w:cs="Times New Roman"/>
          <w:szCs w:val="24"/>
        </w:rPr>
        <w:t>. Δ</w:t>
      </w:r>
      <w:r w:rsidRPr="00894A80">
        <w:rPr>
          <w:rFonts w:eastAsia="Times New Roman" w:cs="Times New Roman"/>
          <w:szCs w:val="24"/>
        </w:rPr>
        <w:t>εν είναι έτσι</w:t>
      </w:r>
      <w:r>
        <w:rPr>
          <w:rFonts w:eastAsia="Times New Roman" w:cs="Times New Roman"/>
          <w:szCs w:val="24"/>
        </w:rPr>
        <w:t>,</w:t>
      </w:r>
      <w:r w:rsidRPr="00894A80">
        <w:rPr>
          <w:rFonts w:eastAsia="Times New Roman" w:cs="Times New Roman"/>
          <w:szCs w:val="24"/>
        </w:rPr>
        <w:t xml:space="preserve"> γιατί το ερώτημα έχει προηγηθεί και το κυριότερο </w:t>
      </w:r>
      <w:r>
        <w:rPr>
          <w:rFonts w:eastAsia="Times New Roman" w:cs="Times New Roman"/>
          <w:szCs w:val="24"/>
        </w:rPr>
        <w:t>-</w:t>
      </w:r>
      <w:r w:rsidRPr="00894A80">
        <w:rPr>
          <w:rFonts w:eastAsia="Times New Roman" w:cs="Times New Roman"/>
          <w:szCs w:val="24"/>
        </w:rPr>
        <w:t xml:space="preserve">και </w:t>
      </w:r>
      <w:r>
        <w:rPr>
          <w:rFonts w:eastAsia="Times New Roman" w:cs="Times New Roman"/>
          <w:szCs w:val="24"/>
        </w:rPr>
        <w:t>θα σας δώσω έγγραφο-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Ζαΐρη</w:t>
      </w:r>
      <w:proofErr w:type="spellEnd"/>
      <w:r>
        <w:rPr>
          <w:rFonts w:eastAsia="Times New Roman" w:cs="Times New Roman"/>
          <w:szCs w:val="24"/>
        </w:rPr>
        <w:t xml:space="preserve">, η νέα </w:t>
      </w:r>
      <w:r>
        <w:rPr>
          <w:rFonts w:eastAsia="Times New Roman" w:cs="Times New Roman"/>
          <w:szCs w:val="24"/>
        </w:rPr>
        <w:t>π</w:t>
      </w:r>
      <w:r w:rsidRPr="00894A80">
        <w:rPr>
          <w:rFonts w:eastAsia="Times New Roman" w:cs="Times New Roman"/>
          <w:szCs w:val="24"/>
        </w:rPr>
        <w:t>ρόεδρος</w:t>
      </w:r>
      <w:r>
        <w:rPr>
          <w:rFonts w:eastAsia="Times New Roman" w:cs="Times New Roman"/>
          <w:szCs w:val="24"/>
        </w:rPr>
        <w:t>,</w:t>
      </w:r>
      <w:r w:rsidRPr="00894A80">
        <w:rPr>
          <w:rFonts w:eastAsia="Times New Roman" w:cs="Times New Roman"/>
          <w:szCs w:val="24"/>
        </w:rPr>
        <w:t xml:space="preserve"> ορίστηκε δύο μήνες μετά</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 xml:space="preserve">στις </w:t>
      </w:r>
      <w:r w:rsidRPr="00894A80">
        <w:rPr>
          <w:rFonts w:eastAsia="Times New Roman" w:cs="Times New Roman"/>
          <w:szCs w:val="24"/>
        </w:rPr>
        <w:t>7 Ιουλίου του 2017</w:t>
      </w:r>
      <w:r>
        <w:rPr>
          <w:rFonts w:eastAsia="Times New Roman" w:cs="Times New Roman"/>
          <w:szCs w:val="24"/>
        </w:rPr>
        <w:t>. Κ</w:t>
      </w:r>
      <w:r w:rsidRPr="00894A80">
        <w:rPr>
          <w:rFonts w:eastAsia="Times New Roman" w:cs="Times New Roman"/>
          <w:szCs w:val="24"/>
        </w:rPr>
        <w:t>αι αυτό γιατί δεν είχε</w:t>
      </w:r>
      <w:r>
        <w:rPr>
          <w:rFonts w:eastAsia="Times New Roman" w:cs="Times New Roman"/>
          <w:szCs w:val="24"/>
        </w:rPr>
        <w:t xml:space="preserve"> ολοκληρωθεί η διαδικασία ορισμού</w:t>
      </w:r>
      <w:r w:rsidRPr="00894A80">
        <w:rPr>
          <w:rFonts w:eastAsia="Times New Roman" w:cs="Times New Roman"/>
          <w:szCs w:val="24"/>
        </w:rPr>
        <w:t xml:space="preserve"> του </w:t>
      </w:r>
      <w:r>
        <w:rPr>
          <w:rFonts w:eastAsia="Times New Roman" w:cs="Times New Roman"/>
          <w:szCs w:val="24"/>
        </w:rPr>
        <w:t>α</w:t>
      </w:r>
      <w:r>
        <w:rPr>
          <w:rFonts w:eastAsia="Times New Roman" w:cs="Times New Roman"/>
          <w:szCs w:val="24"/>
        </w:rPr>
        <w:t xml:space="preserve">ναπληρωτή </w:t>
      </w:r>
      <w:r>
        <w:rPr>
          <w:rFonts w:eastAsia="Times New Roman" w:cs="Times New Roman"/>
          <w:szCs w:val="24"/>
        </w:rPr>
        <w:t>π</w:t>
      </w:r>
      <w:r>
        <w:rPr>
          <w:rFonts w:eastAsia="Times New Roman" w:cs="Times New Roman"/>
          <w:szCs w:val="24"/>
        </w:rPr>
        <w:t xml:space="preserve">ροέδρου της </w:t>
      </w:r>
      <w:r>
        <w:rPr>
          <w:rFonts w:eastAsia="Times New Roman" w:cs="Times New Roman"/>
          <w:szCs w:val="24"/>
        </w:rPr>
        <w:t>α</w:t>
      </w:r>
      <w:r w:rsidRPr="00894A80">
        <w:rPr>
          <w:rFonts w:eastAsia="Times New Roman" w:cs="Times New Roman"/>
          <w:szCs w:val="24"/>
        </w:rPr>
        <w:t>ρχής</w:t>
      </w:r>
      <w:r>
        <w:rPr>
          <w:rFonts w:eastAsia="Times New Roman" w:cs="Times New Roman"/>
          <w:szCs w:val="24"/>
        </w:rPr>
        <w:t>.</w:t>
      </w:r>
      <w:r w:rsidRPr="00894A80">
        <w:rPr>
          <w:rFonts w:eastAsia="Times New Roman" w:cs="Times New Roman"/>
          <w:szCs w:val="24"/>
        </w:rPr>
        <w:t xml:space="preserve"> Αυτά είναι δύο έγγραφα</w:t>
      </w:r>
      <w:r>
        <w:rPr>
          <w:rFonts w:eastAsia="Times New Roman" w:cs="Times New Roman"/>
          <w:szCs w:val="24"/>
        </w:rPr>
        <w:t>,</w:t>
      </w:r>
      <w:r w:rsidRPr="00894A80">
        <w:rPr>
          <w:rFonts w:eastAsia="Times New Roman" w:cs="Times New Roman"/>
          <w:szCs w:val="24"/>
        </w:rPr>
        <w:t xml:space="preserve"> για το πρώτο ερώτημα από τα τέσσερα που έχετε θέσει</w:t>
      </w:r>
      <w:r>
        <w:rPr>
          <w:rFonts w:eastAsia="Times New Roman" w:cs="Times New Roman"/>
          <w:szCs w:val="24"/>
        </w:rPr>
        <w:t>.</w:t>
      </w:r>
    </w:p>
    <w:p w14:paraId="382442C9" w14:textId="77777777" w:rsidR="00D035B1" w:rsidRDefault="005B20C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Δικαιοσύνης, Διαφάνειας και Ανθρωπίνων Δικαιωμάτων </w:t>
      </w:r>
      <w:r w:rsidRPr="000D63A8">
        <w:rPr>
          <w:rFonts w:eastAsia="Times New Roman" w:cs="Times New Roman"/>
          <w:szCs w:val="24"/>
        </w:rPr>
        <w:t xml:space="preserve">κ. </w:t>
      </w:r>
      <w:r>
        <w:rPr>
          <w:rFonts w:eastAsia="Times New Roman" w:cs="Times New Roman"/>
          <w:szCs w:val="24"/>
        </w:rPr>
        <w:t>Μιχαήλ Καλογήρου</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2C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w:t>
      </w:r>
      <w:r w:rsidRPr="00894A80">
        <w:rPr>
          <w:rFonts w:eastAsia="Times New Roman" w:cs="Times New Roman"/>
          <w:szCs w:val="24"/>
        </w:rPr>
        <w:t>λείνω</w:t>
      </w:r>
      <w:r>
        <w:rPr>
          <w:rFonts w:eastAsia="Times New Roman" w:cs="Times New Roman"/>
          <w:szCs w:val="24"/>
        </w:rPr>
        <w:t>,</w:t>
      </w:r>
      <w:r w:rsidRPr="00894A80">
        <w:rPr>
          <w:rFonts w:eastAsia="Times New Roman" w:cs="Times New Roman"/>
          <w:szCs w:val="24"/>
        </w:rPr>
        <w:t xml:space="preserve"> γιατί έχετε συγκεκριμένες ερωτήσεις</w:t>
      </w:r>
      <w:r>
        <w:rPr>
          <w:rFonts w:eastAsia="Times New Roman" w:cs="Times New Roman"/>
          <w:szCs w:val="24"/>
        </w:rPr>
        <w:t xml:space="preserve"> </w:t>
      </w:r>
      <w:r w:rsidRPr="00894A80">
        <w:rPr>
          <w:rFonts w:eastAsia="Times New Roman" w:cs="Times New Roman"/>
          <w:szCs w:val="24"/>
        </w:rPr>
        <w:t>σε σχέση με αυτό</w:t>
      </w:r>
      <w:r>
        <w:rPr>
          <w:rFonts w:eastAsia="Times New Roman" w:cs="Times New Roman"/>
          <w:szCs w:val="24"/>
        </w:rPr>
        <w:t>, δ</w:t>
      </w:r>
      <w:r w:rsidRPr="00894A80">
        <w:rPr>
          <w:rFonts w:eastAsia="Times New Roman" w:cs="Times New Roman"/>
          <w:szCs w:val="24"/>
        </w:rPr>
        <w:t xml:space="preserve">ηλαδή τα τρία από τα </w:t>
      </w:r>
      <w:r>
        <w:rPr>
          <w:rFonts w:eastAsia="Times New Roman" w:cs="Times New Roman"/>
          <w:szCs w:val="24"/>
        </w:rPr>
        <w:t xml:space="preserve">τέσσερα </w:t>
      </w:r>
      <w:r>
        <w:rPr>
          <w:rFonts w:eastAsia="Times New Roman" w:cs="Times New Roman"/>
          <w:szCs w:val="24"/>
        </w:rPr>
        <w:t xml:space="preserve">ερωτήματα αφορούν στην </w:t>
      </w:r>
      <w:r>
        <w:rPr>
          <w:rFonts w:eastAsia="Times New Roman" w:cs="Times New Roman"/>
          <w:szCs w:val="24"/>
        </w:rPr>
        <w:t>α</w:t>
      </w:r>
      <w:r w:rsidRPr="00894A80">
        <w:rPr>
          <w:rFonts w:eastAsia="Times New Roman" w:cs="Times New Roman"/>
          <w:szCs w:val="24"/>
        </w:rPr>
        <w:t>ρχή</w:t>
      </w:r>
      <w:r>
        <w:rPr>
          <w:rFonts w:eastAsia="Times New Roman" w:cs="Times New Roman"/>
          <w:szCs w:val="24"/>
        </w:rPr>
        <w:t>.</w:t>
      </w:r>
      <w:r w:rsidRPr="00894A80">
        <w:rPr>
          <w:rFonts w:eastAsia="Times New Roman" w:cs="Times New Roman"/>
          <w:szCs w:val="24"/>
        </w:rPr>
        <w:t xml:space="preserve"> Εγώ</w:t>
      </w:r>
      <w:r>
        <w:rPr>
          <w:rFonts w:eastAsia="Times New Roman" w:cs="Times New Roman"/>
          <w:szCs w:val="24"/>
        </w:rPr>
        <w:t>,</w:t>
      </w:r>
      <w:r w:rsidRPr="00894A80">
        <w:rPr>
          <w:rFonts w:eastAsia="Times New Roman" w:cs="Times New Roman"/>
          <w:szCs w:val="24"/>
        </w:rPr>
        <w:t xml:space="preserve"> ως όφειλα</w:t>
      </w:r>
      <w:r>
        <w:rPr>
          <w:rFonts w:eastAsia="Times New Roman" w:cs="Times New Roman"/>
          <w:szCs w:val="24"/>
        </w:rPr>
        <w:t>,</w:t>
      </w:r>
      <w:r w:rsidRPr="00894A80">
        <w:rPr>
          <w:rFonts w:eastAsia="Times New Roman" w:cs="Times New Roman"/>
          <w:szCs w:val="24"/>
        </w:rPr>
        <w:t xml:space="preserve"> έστειλα στην </w:t>
      </w:r>
      <w:r>
        <w:rPr>
          <w:rFonts w:eastAsia="Times New Roman" w:cs="Times New Roman"/>
          <w:szCs w:val="24"/>
        </w:rPr>
        <w:t>α</w:t>
      </w:r>
      <w:r w:rsidRPr="00894A80">
        <w:rPr>
          <w:rFonts w:eastAsia="Times New Roman" w:cs="Times New Roman"/>
          <w:szCs w:val="24"/>
        </w:rPr>
        <w:t xml:space="preserve">ρχή την επίκαιρη </w:t>
      </w:r>
      <w:r>
        <w:rPr>
          <w:rFonts w:eastAsia="Times New Roman" w:cs="Times New Roman"/>
          <w:szCs w:val="24"/>
        </w:rPr>
        <w:t>επερώτησή σας. Η</w:t>
      </w:r>
      <w:r w:rsidRPr="00894A80">
        <w:rPr>
          <w:rFonts w:eastAsia="Times New Roman" w:cs="Times New Roman"/>
          <w:szCs w:val="24"/>
        </w:rPr>
        <w:t xml:space="preserve"> </w:t>
      </w:r>
      <w:r>
        <w:rPr>
          <w:rFonts w:eastAsia="Times New Roman" w:cs="Times New Roman"/>
          <w:szCs w:val="24"/>
        </w:rPr>
        <w:t>α</w:t>
      </w:r>
      <w:r w:rsidRPr="00894A80">
        <w:rPr>
          <w:rFonts w:eastAsia="Times New Roman" w:cs="Times New Roman"/>
          <w:szCs w:val="24"/>
        </w:rPr>
        <w:t>ρχή μο</w:t>
      </w:r>
      <w:r>
        <w:rPr>
          <w:rFonts w:eastAsia="Times New Roman" w:cs="Times New Roman"/>
          <w:szCs w:val="24"/>
        </w:rPr>
        <w:t>ύ</w:t>
      </w:r>
      <w:r w:rsidRPr="00894A80">
        <w:rPr>
          <w:rFonts w:eastAsia="Times New Roman" w:cs="Times New Roman"/>
          <w:szCs w:val="24"/>
        </w:rPr>
        <w:t xml:space="preserve"> απάντησε το αυτονόητο</w:t>
      </w:r>
      <w:r>
        <w:rPr>
          <w:rFonts w:eastAsia="Times New Roman" w:cs="Times New Roman"/>
          <w:szCs w:val="24"/>
        </w:rPr>
        <w:t>,</w:t>
      </w:r>
      <w:r w:rsidRPr="00894A80">
        <w:rPr>
          <w:rFonts w:eastAsia="Times New Roman" w:cs="Times New Roman"/>
          <w:szCs w:val="24"/>
        </w:rPr>
        <w:t xml:space="preserve"> που οφείλουμε </w:t>
      </w:r>
      <w:r w:rsidRPr="00894A80">
        <w:rPr>
          <w:rFonts w:eastAsia="Times New Roman" w:cs="Times New Roman"/>
          <w:szCs w:val="24"/>
        </w:rPr>
        <w:lastRenderedPageBreak/>
        <w:t>να το γνωρίζουμε</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ε</w:t>
      </w:r>
      <w:r w:rsidRPr="00894A80">
        <w:rPr>
          <w:rFonts w:eastAsia="Times New Roman" w:cs="Times New Roman"/>
          <w:szCs w:val="24"/>
        </w:rPr>
        <w:t>κτός αν κάνουμε ότι δεν το γνωρίζουμε ή ακόμη πιο επικίνδυνο</w:t>
      </w:r>
      <w:r>
        <w:rPr>
          <w:rFonts w:eastAsia="Times New Roman" w:cs="Times New Roman"/>
          <w:szCs w:val="24"/>
        </w:rPr>
        <w:t>,</w:t>
      </w:r>
      <w:r w:rsidRPr="00894A80">
        <w:rPr>
          <w:rFonts w:eastAsia="Times New Roman" w:cs="Times New Roman"/>
          <w:szCs w:val="24"/>
        </w:rPr>
        <w:t xml:space="preserve"> αν όντως </w:t>
      </w:r>
      <w:r>
        <w:rPr>
          <w:rFonts w:eastAsia="Times New Roman" w:cs="Times New Roman"/>
          <w:szCs w:val="24"/>
        </w:rPr>
        <w:t>δ</w:t>
      </w:r>
      <w:r w:rsidRPr="00894A80">
        <w:rPr>
          <w:rFonts w:eastAsia="Times New Roman" w:cs="Times New Roman"/>
          <w:szCs w:val="24"/>
        </w:rPr>
        <w:t>εν το γνωρίζουμε</w:t>
      </w:r>
      <w:r>
        <w:rPr>
          <w:rFonts w:eastAsia="Times New Roman" w:cs="Times New Roman"/>
          <w:szCs w:val="24"/>
        </w:rPr>
        <w:t>:</w:t>
      </w:r>
    </w:p>
    <w:p w14:paraId="382442C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w:t>
      </w:r>
      <w:r w:rsidRPr="00894A80">
        <w:rPr>
          <w:rFonts w:eastAsia="Times New Roman" w:cs="Times New Roman"/>
          <w:szCs w:val="24"/>
        </w:rPr>
        <w:t xml:space="preserve">παντώντας στο παραπάνω σχετικό </w:t>
      </w:r>
      <w:r>
        <w:rPr>
          <w:rFonts w:eastAsia="Times New Roman" w:cs="Times New Roman"/>
          <w:szCs w:val="24"/>
        </w:rPr>
        <w:t>σ</w:t>
      </w:r>
      <w:r w:rsidRPr="00894A80">
        <w:rPr>
          <w:rFonts w:eastAsia="Times New Roman" w:cs="Times New Roman"/>
          <w:szCs w:val="24"/>
        </w:rPr>
        <w:t xml:space="preserve">ας </w:t>
      </w:r>
      <w:r>
        <w:rPr>
          <w:rFonts w:eastAsia="Times New Roman" w:cs="Times New Roman"/>
          <w:szCs w:val="24"/>
        </w:rPr>
        <w:t>γ</w:t>
      </w:r>
      <w:r w:rsidRPr="00894A80">
        <w:rPr>
          <w:rFonts w:eastAsia="Times New Roman" w:cs="Times New Roman"/>
          <w:szCs w:val="24"/>
        </w:rPr>
        <w:t>νωρίζουμε ότι</w:t>
      </w:r>
      <w:r>
        <w:rPr>
          <w:rFonts w:eastAsia="Times New Roman" w:cs="Times New Roman"/>
          <w:szCs w:val="24"/>
        </w:rPr>
        <w:t xml:space="preserve"> η</w:t>
      </w:r>
      <w:r w:rsidRPr="00894A80">
        <w:rPr>
          <w:rFonts w:eastAsia="Times New Roman" w:cs="Times New Roman"/>
          <w:szCs w:val="24"/>
        </w:rPr>
        <w:t xml:space="preserve"> αναφερόμενη στον τίτλο </w:t>
      </w:r>
      <w:r>
        <w:rPr>
          <w:rFonts w:eastAsia="Times New Roman" w:cs="Times New Roman"/>
          <w:szCs w:val="24"/>
        </w:rPr>
        <w:t>α</w:t>
      </w:r>
      <w:r w:rsidRPr="00894A80">
        <w:rPr>
          <w:rFonts w:eastAsia="Times New Roman" w:cs="Times New Roman"/>
          <w:szCs w:val="24"/>
        </w:rPr>
        <w:t xml:space="preserve">νεξάρτητη </w:t>
      </w:r>
      <w:r>
        <w:rPr>
          <w:rFonts w:eastAsia="Times New Roman" w:cs="Times New Roman"/>
          <w:szCs w:val="24"/>
        </w:rPr>
        <w:t>α</w:t>
      </w:r>
      <w:r w:rsidRPr="00894A80">
        <w:rPr>
          <w:rFonts w:eastAsia="Times New Roman" w:cs="Times New Roman"/>
          <w:szCs w:val="24"/>
        </w:rPr>
        <w:t xml:space="preserve">ρχή εκτελεί </w:t>
      </w:r>
      <w:r>
        <w:rPr>
          <w:rFonts w:eastAsia="Times New Roman" w:cs="Times New Roman"/>
          <w:szCs w:val="24"/>
        </w:rPr>
        <w:t>σ</w:t>
      </w:r>
      <w:r w:rsidRPr="00894A80">
        <w:rPr>
          <w:rFonts w:eastAsia="Times New Roman" w:cs="Times New Roman"/>
          <w:szCs w:val="24"/>
        </w:rPr>
        <w:t>ε κάθε περίπτωση τα καθήκοντ</w:t>
      </w:r>
      <w:r>
        <w:rPr>
          <w:rFonts w:eastAsia="Times New Roman" w:cs="Times New Roman"/>
          <w:szCs w:val="24"/>
        </w:rPr>
        <w:t>α</w:t>
      </w:r>
      <w:r w:rsidRPr="00894A80">
        <w:rPr>
          <w:rFonts w:eastAsia="Times New Roman" w:cs="Times New Roman"/>
          <w:szCs w:val="24"/>
        </w:rPr>
        <w:t xml:space="preserve"> </w:t>
      </w:r>
      <w:r>
        <w:rPr>
          <w:rFonts w:eastAsia="Times New Roman" w:cs="Times New Roman"/>
          <w:szCs w:val="24"/>
        </w:rPr>
        <w:t>που της</w:t>
      </w:r>
      <w:r w:rsidRPr="00894A80">
        <w:rPr>
          <w:rFonts w:eastAsia="Times New Roman" w:cs="Times New Roman"/>
          <w:szCs w:val="24"/>
        </w:rPr>
        <w:t xml:space="preserve"> έχουν ανατεθεί</w:t>
      </w:r>
      <w:r>
        <w:rPr>
          <w:rFonts w:eastAsia="Times New Roman" w:cs="Times New Roman"/>
          <w:szCs w:val="24"/>
        </w:rPr>
        <w:t>,</w:t>
      </w:r>
      <w:r w:rsidRPr="00894A80">
        <w:rPr>
          <w:rFonts w:eastAsia="Times New Roman" w:cs="Times New Roman"/>
          <w:szCs w:val="24"/>
        </w:rPr>
        <w:t xml:space="preserve"> σύμφωνα με το</w:t>
      </w:r>
      <w:r>
        <w:rPr>
          <w:rFonts w:eastAsia="Times New Roman" w:cs="Times New Roman"/>
          <w:szCs w:val="24"/>
        </w:rPr>
        <w:t>ν</w:t>
      </w:r>
      <w:r w:rsidRPr="00894A80">
        <w:rPr>
          <w:rFonts w:eastAsia="Times New Roman" w:cs="Times New Roman"/>
          <w:szCs w:val="24"/>
        </w:rPr>
        <w:t xml:space="preserve"> ν</w:t>
      </w:r>
      <w:r>
        <w:rPr>
          <w:rFonts w:eastAsia="Times New Roman" w:cs="Times New Roman"/>
          <w:szCs w:val="24"/>
        </w:rPr>
        <w:t>.</w:t>
      </w:r>
      <w:r w:rsidRPr="00894A80">
        <w:rPr>
          <w:rFonts w:eastAsia="Times New Roman" w:cs="Times New Roman"/>
          <w:szCs w:val="24"/>
        </w:rPr>
        <w:t>45</w:t>
      </w:r>
      <w:r>
        <w:rPr>
          <w:rFonts w:eastAsia="Times New Roman" w:cs="Times New Roman"/>
          <w:szCs w:val="24"/>
        </w:rPr>
        <w:t>57/20</w:t>
      </w:r>
      <w:r w:rsidRPr="00894A80">
        <w:rPr>
          <w:rFonts w:eastAsia="Times New Roman" w:cs="Times New Roman"/>
          <w:szCs w:val="24"/>
        </w:rPr>
        <w:t>18</w:t>
      </w:r>
      <w:r>
        <w:rPr>
          <w:rFonts w:eastAsia="Times New Roman" w:cs="Times New Roman"/>
          <w:szCs w:val="24"/>
        </w:rPr>
        <w:t>. Η</w:t>
      </w:r>
      <w:r w:rsidRPr="00894A80">
        <w:rPr>
          <w:rFonts w:eastAsia="Times New Roman" w:cs="Times New Roman"/>
          <w:szCs w:val="24"/>
        </w:rPr>
        <w:t xml:space="preserve"> λειτουργία της </w:t>
      </w:r>
      <w:r>
        <w:rPr>
          <w:rFonts w:eastAsia="Times New Roman" w:cs="Times New Roman"/>
          <w:szCs w:val="24"/>
        </w:rPr>
        <w:t>α</w:t>
      </w:r>
      <w:r w:rsidRPr="00894A80">
        <w:rPr>
          <w:rFonts w:eastAsia="Times New Roman" w:cs="Times New Roman"/>
          <w:szCs w:val="24"/>
        </w:rPr>
        <w:t xml:space="preserve">ρχής </w:t>
      </w:r>
      <w:proofErr w:type="spellStart"/>
      <w:r w:rsidRPr="00894A80">
        <w:rPr>
          <w:rFonts w:eastAsia="Times New Roman" w:cs="Times New Roman"/>
          <w:szCs w:val="24"/>
        </w:rPr>
        <w:t>διέπεται</w:t>
      </w:r>
      <w:proofErr w:type="spellEnd"/>
      <w:r w:rsidRPr="00894A80">
        <w:rPr>
          <w:rFonts w:eastAsia="Times New Roman" w:cs="Times New Roman"/>
          <w:szCs w:val="24"/>
        </w:rPr>
        <w:t xml:space="preserve"> από την αρχή της εμπιστευτικότητας</w:t>
      </w:r>
      <w:r>
        <w:rPr>
          <w:rFonts w:eastAsia="Times New Roman" w:cs="Times New Roman"/>
          <w:szCs w:val="24"/>
        </w:rPr>
        <w:t>,</w:t>
      </w:r>
      <w:r w:rsidRPr="00894A80">
        <w:rPr>
          <w:rFonts w:eastAsia="Times New Roman" w:cs="Times New Roman"/>
          <w:szCs w:val="24"/>
        </w:rPr>
        <w:t xml:space="preserve"> απόρρη</w:t>
      </w:r>
      <w:r w:rsidRPr="00894A80">
        <w:rPr>
          <w:rFonts w:eastAsia="Times New Roman" w:cs="Times New Roman"/>
          <w:szCs w:val="24"/>
        </w:rPr>
        <w:t>το</w:t>
      </w:r>
      <w:r>
        <w:rPr>
          <w:rFonts w:eastAsia="Times New Roman" w:cs="Times New Roman"/>
          <w:szCs w:val="24"/>
        </w:rPr>
        <w:t>. Ω</w:t>
      </w:r>
      <w:r w:rsidRPr="00894A80">
        <w:rPr>
          <w:rFonts w:eastAsia="Times New Roman" w:cs="Times New Roman"/>
          <w:szCs w:val="24"/>
        </w:rPr>
        <w:t>ς εκ τούτου δεν είναι δυνατή η παροχή στοιχείων</w:t>
      </w:r>
      <w:r>
        <w:rPr>
          <w:rFonts w:eastAsia="Times New Roman" w:cs="Times New Roman"/>
          <w:szCs w:val="24"/>
        </w:rPr>
        <w:t xml:space="preserve">, </w:t>
      </w:r>
      <w:r w:rsidRPr="00894A80">
        <w:rPr>
          <w:rFonts w:eastAsia="Times New Roman" w:cs="Times New Roman"/>
          <w:szCs w:val="24"/>
        </w:rPr>
        <w:t>εκτός από τις εκθέσεις</w:t>
      </w:r>
      <w:r>
        <w:rPr>
          <w:rFonts w:eastAsia="Times New Roman" w:cs="Times New Roman"/>
          <w:szCs w:val="24"/>
        </w:rPr>
        <w:t xml:space="preserve"> της </w:t>
      </w:r>
      <w:r>
        <w:rPr>
          <w:rFonts w:eastAsia="Times New Roman" w:cs="Times New Roman"/>
          <w:szCs w:val="24"/>
        </w:rPr>
        <w:t>α</w:t>
      </w:r>
      <w:r w:rsidRPr="00894A80">
        <w:rPr>
          <w:rFonts w:eastAsia="Times New Roman" w:cs="Times New Roman"/>
          <w:szCs w:val="24"/>
        </w:rPr>
        <w:t>ρχής</w:t>
      </w:r>
      <w:r>
        <w:rPr>
          <w:rFonts w:eastAsia="Times New Roman" w:cs="Times New Roman"/>
          <w:szCs w:val="24"/>
        </w:rPr>
        <w:t>,</w:t>
      </w:r>
      <w:r w:rsidRPr="00894A80">
        <w:rPr>
          <w:rFonts w:eastAsia="Times New Roman" w:cs="Times New Roman"/>
          <w:szCs w:val="24"/>
        </w:rPr>
        <w:t xml:space="preserve"> οι οποίες διαβιβάζονται στον αρμόδιο </w:t>
      </w:r>
      <w:r>
        <w:rPr>
          <w:rFonts w:eastAsia="Times New Roman" w:cs="Times New Roman"/>
          <w:szCs w:val="24"/>
        </w:rPr>
        <w:t>ε</w:t>
      </w:r>
      <w:r w:rsidRPr="00894A80">
        <w:rPr>
          <w:rFonts w:eastAsia="Times New Roman" w:cs="Times New Roman"/>
          <w:szCs w:val="24"/>
        </w:rPr>
        <w:t>ισαγγελέα</w:t>
      </w:r>
      <w:r>
        <w:rPr>
          <w:rFonts w:eastAsia="Times New Roman" w:cs="Times New Roman"/>
          <w:szCs w:val="24"/>
        </w:rPr>
        <w:t>,</w:t>
      </w:r>
      <w:r w:rsidRPr="00894A80">
        <w:rPr>
          <w:rFonts w:eastAsia="Times New Roman" w:cs="Times New Roman"/>
          <w:szCs w:val="24"/>
        </w:rPr>
        <w:t xml:space="preserve"> σε περίπτωση που διαπιστώνεται παράβαση της σχετικής νομοθεσίας</w:t>
      </w:r>
      <w:r>
        <w:rPr>
          <w:rFonts w:eastAsia="Times New Roman" w:cs="Times New Roman"/>
          <w:szCs w:val="24"/>
        </w:rPr>
        <w:t>». Α</w:t>
      </w:r>
      <w:r w:rsidRPr="00894A80">
        <w:rPr>
          <w:rFonts w:eastAsia="Times New Roman" w:cs="Times New Roman"/>
          <w:szCs w:val="24"/>
        </w:rPr>
        <w:t>υτά σε σχέση με τα τρία ερωτήματα</w:t>
      </w:r>
      <w:r>
        <w:rPr>
          <w:rFonts w:eastAsia="Times New Roman" w:cs="Times New Roman"/>
          <w:szCs w:val="24"/>
        </w:rPr>
        <w:t>.</w:t>
      </w:r>
      <w:r w:rsidRPr="00000B57">
        <w:rPr>
          <w:rFonts w:eastAsia="Times New Roman" w:cs="Times New Roman"/>
          <w:szCs w:val="24"/>
        </w:rPr>
        <w:t xml:space="preserve"> </w:t>
      </w:r>
      <w:r>
        <w:rPr>
          <w:rFonts w:eastAsia="Times New Roman" w:cs="Times New Roman"/>
          <w:szCs w:val="24"/>
        </w:rPr>
        <w:t>Η</w:t>
      </w:r>
      <w:r w:rsidRPr="00894A80">
        <w:rPr>
          <w:rFonts w:eastAsia="Times New Roman" w:cs="Times New Roman"/>
          <w:szCs w:val="24"/>
        </w:rPr>
        <w:t xml:space="preserve"> απάντηση</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λ</w:t>
      </w:r>
      <w:r w:rsidRPr="00894A80">
        <w:rPr>
          <w:rFonts w:eastAsia="Times New Roman" w:cs="Times New Roman"/>
          <w:szCs w:val="24"/>
        </w:rPr>
        <w:t>οιπό</w:t>
      </w:r>
      <w:r w:rsidRPr="00894A80">
        <w:rPr>
          <w:rFonts w:eastAsia="Times New Roman" w:cs="Times New Roman"/>
          <w:szCs w:val="24"/>
        </w:rPr>
        <w:t>ν</w:t>
      </w:r>
      <w:r>
        <w:rPr>
          <w:rFonts w:eastAsia="Times New Roman" w:cs="Times New Roman"/>
          <w:szCs w:val="24"/>
        </w:rPr>
        <w:t>,</w:t>
      </w:r>
      <w:r w:rsidRPr="00894A80">
        <w:rPr>
          <w:rFonts w:eastAsia="Times New Roman" w:cs="Times New Roman"/>
          <w:szCs w:val="24"/>
        </w:rPr>
        <w:t xml:space="preserve"> είναι αυτή</w:t>
      </w:r>
      <w:r>
        <w:rPr>
          <w:rFonts w:eastAsia="Times New Roman" w:cs="Times New Roman"/>
          <w:szCs w:val="24"/>
        </w:rPr>
        <w:t>.</w:t>
      </w:r>
    </w:p>
    <w:p w14:paraId="382442CC" w14:textId="77777777" w:rsidR="00D035B1" w:rsidRDefault="005B20C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Μιχαήλ Καλογήρου</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2C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Φθάνουμε τελευταία ερώτηση, την </w:t>
      </w:r>
      <w:r>
        <w:rPr>
          <w:rFonts w:eastAsia="Times New Roman" w:cs="Times New Roman"/>
          <w:szCs w:val="24"/>
        </w:rPr>
        <w:t xml:space="preserve">οποία δεν εκθέσατε προφορικά, δεν ξέρω αν θα τη θέσετε στη δευτερολογία σας. </w:t>
      </w:r>
      <w:r>
        <w:rPr>
          <w:rFonts w:eastAsia="Times New Roman" w:cs="Times New Roman"/>
          <w:szCs w:val="24"/>
        </w:rPr>
        <w:lastRenderedPageBreak/>
        <w:t>Σας</w:t>
      </w:r>
      <w:r w:rsidRPr="00894A80">
        <w:rPr>
          <w:rFonts w:eastAsia="Times New Roman" w:cs="Times New Roman"/>
          <w:szCs w:val="24"/>
        </w:rPr>
        <w:t xml:space="preserve"> απάντησα για τον κ</w:t>
      </w:r>
      <w:r>
        <w:rPr>
          <w:rFonts w:eastAsia="Times New Roman" w:cs="Times New Roman"/>
          <w:szCs w:val="24"/>
        </w:rPr>
        <w:t>.</w:t>
      </w:r>
      <w:r w:rsidRPr="00894A80">
        <w:rPr>
          <w:rFonts w:eastAsia="Times New Roman" w:cs="Times New Roman"/>
          <w:szCs w:val="24"/>
        </w:rPr>
        <w:t xml:space="preserve"> Παντελή και την κ</w:t>
      </w:r>
      <w:r>
        <w:rPr>
          <w:rFonts w:eastAsia="Times New Roman" w:cs="Times New Roman"/>
          <w:szCs w:val="24"/>
        </w:rPr>
        <w:t>.</w:t>
      </w:r>
      <w:r w:rsidRPr="00894A80">
        <w:rPr>
          <w:rFonts w:eastAsia="Times New Roman" w:cs="Times New Roman"/>
          <w:szCs w:val="24"/>
        </w:rPr>
        <w:t xml:space="preserve"> </w:t>
      </w:r>
      <w:proofErr w:type="spellStart"/>
      <w:r>
        <w:rPr>
          <w:rFonts w:eastAsia="Times New Roman" w:cs="Times New Roman"/>
          <w:szCs w:val="24"/>
        </w:rPr>
        <w:t>Ζαΐρη</w:t>
      </w:r>
      <w:proofErr w:type="spellEnd"/>
      <w:r>
        <w:rPr>
          <w:rFonts w:eastAsia="Times New Roman" w:cs="Times New Roman"/>
          <w:szCs w:val="24"/>
        </w:rPr>
        <w:t>. Α</w:t>
      </w:r>
      <w:r w:rsidRPr="00894A80">
        <w:rPr>
          <w:rFonts w:eastAsia="Times New Roman" w:cs="Times New Roman"/>
          <w:szCs w:val="24"/>
        </w:rPr>
        <w:t>υτό το έγγρα</w:t>
      </w:r>
      <w:r>
        <w:rPr>
          <w:rFonts w:eastAsia="Times New Roman" w:cs="Times New Roman"/>
          <w:szCs w:val="24"/>
        </w:rPr>
        <w:t>φο</w:t>
      </w:r>
      <w:r w:rsidRPr="00894A80">
        <w:rPr>
          <w:rFonts w:eastAsia="Times New Roman" w:cs="Times New Roman"/>
          <w:szCs w:val="24"/>
        </w:rPr>
        <w:t xml:space="preserve"> </w:t>
      </w:r>
      <w:r>
        <w:rPr>
          <w:rFonts w:eastAsia="Times New Roman" w:cs="Times New Roman"/>
          <w:szCs w:val="24"/>
        </w:rPr>
        <w:t>απαντά σ</w:t>
      </w:r>
      <w:r w:rsidRPr="00894A80">
        <w:rPr>
          <w:rFonts w:eastAsia="Times New Roman" w:cs="Times New Roman"/>
          <w:szCs w:val="24"/>
        </w:rPr>
        <w:t xml:space="preserve">ε ποιο στάδιο βρίσκεται η έρευνα της </w:t>
      </w:r>
      <w:r>
        <w:rPr>
          <w:rFonts w:eastAsia="Times New Roman" w:cs="Times New Roman"/>
          <w:szCs w:val="24"/>
        </w:rPr>
        <w:t>Α</w:t>
      </w:r>
      <w:r w:rsidRPr="00894A80">
        <w:rPr>
          <w:rFonts w:eastAsia="Times New Roman" w:cs="Times New Roman"/>
          <w:szCs w:val="24"/>
        </w:rPr>
        <w:t xml:space="preserve">ρχής </w:t>
      </w:r>
      <w:r>
        <w:rPr>
          <w:rFonts w:eastAsia="Times New Roman" w:cs="Times New Roman"/>
          <w:szCs w:val="24"/>
        </w:rPr>
        <w:t>Κ</w:t>
      </w:r>
      <w:r w:rsidRPr="00894A80">
        <w:rPr>
          <w:rFonts w:eastAsia="Times New Roman" w:cs="Times New Roman"/>
          <w:szCs w:val="24"/>
        </w:rPr>
        <w:t xml:space="preserve">αταπολέμησης και </w:t>
      </w:r>
      <w:r>
        <w:rPr>
          <w:rFonts w:eastAsia="Times New Roman" w:cs="Times New Roman"/>
          <w:szCs w:val="24"/>
        </w:rPr>
        <w:t>σε ποιες ενέργειες έχει προβεί η Π</w:t>
      </w:r>
      <w:r w:rsidRPr="00894A80">
        <w:rPr>
          <w:rFonts w:eastAsia="Times New Roman" w:cs="Times New Roman"/>
          <w:szCs w:val="24"/>
        </w:rPr>
        <w:t>ρόεδρος τη</w:t>
      </w:r>
      <w:r w:rsidRPr="00894A80">
        <w:rPr>
          <w:rFonts w:eastAsia="Times New Roman" w:cs="Times New Roman"/>
          <w:szCs w:val="24"/>
        </w:rPr>
        <w:t xml:space="preserve">ς ανωτέρω </w:t>
      </w:r>
      <w:r>
        <w:rPr>
          <w:rFonts w:eastAsia="Times New Roman" w:cs="Times New Roman"/>
          <w:szCs w:val="24"/>
        </w:rPr>
        <w:t>α</w:t>
      </w:r>
      <w:r w:rsidRPr="00894A80">
        <w:rPr>
          <w:rFonts w:eastAsia="Times New Roman" w:cs="Times New Roman"/>
          <w:szCs w:val="24"/>
        </w:rPr>
        <w:t>ρχής</w:t>
      </w:r>
      <w:r>
        <w:rPr>
          <w:rFonts w:eastAsia="Times New Roman" w:cs="Times New Roman"/>
          <w:szCs w:val="24"/>
        </w:rPr>
        <w:t>,</w:t>
      </w:r>
      <w:r w:rsidRPr="00894A80">
        <w:rPr>
          <w:rFonts w:eastAsia="Times New Roman" w:cs="Times New Roman"/>
          <w:szCs w:val="24"/>
        </w:rPr>
        <w:t xml:space="preserve"> κ</w:t>
      </w:r>
      <w:r>
        <w:rPr>
          <w:rFonts w:eastAsia="Times New Roman" w:cs="Times New Roman"/>
          <w:szCs w:val="24"/>
        </w:rPr>
        <w:t>.</w:t>
      </w:r>
      <w:r w:rsidRPr="00894A80">
        <w:rPr>
          <w:rFonts w:eastAsia="Times New Roman" w:cs="Times New Roman"/>
          <w:szCs w:val="24"/>
        </w:rPr>
        <w:t xml:space="preserve"> </w:t>
      </w:r>
      <w:proofErr w:type="spellStart"/>
      <w:r>
        <w:rPr>
          <w:rFonts w:eastAsia="Times New Roman" w:cs="Times New Roman"/>
          <w:szCs w:val="24"/>
        </w:rPr>
        <w:t>Ζαΐρη</w:t>
      </w:r>
      <w:proofErr w:type="spellEnd"/>
      <w:r>
        <w:rPr>
          <w:rFonts w:eastAsia="Times New Roman" w:cs="Times New Roman"/>
          <w:szCs w:val="24"/>
        </w:rPr>
        <w:t>,</w:t>
      </w:r>
      <w:r w:rsidRPr="00894A80">
        <w:rPr>
          <w:rFonts w:eastAsia="Times New Roman" w:cs="Times New Roman"/>
          <w:szCs w:val="24"/>
        </w:rPr>
        <w:t xml:space="preserve"> για τη διερεύνηση </w:t>
      </w:r>
      <w:r>
        <w:rPr>
          <w:rFonts w:eastAsia="Times New Roman" w:cs="Times New Roman"/>
          <w:szCs w:val="24"/>
        </w:rPr>
        <w:t xml:space="preserve">της εν </w:t>
      </w:r>
      <w:r w:rsidRPr="00894A80">
        <w:rPr>
          <w:rFonts w:eastAsia="Times New Roman" w:cs="Times New Roman"/>
          <w:szCs w:val="24"/>
        </w:rPr>
        <w:t>λόγω υπόθεσης</w:t>
      </w:r>
      <w:r>
        <w:rPr>
          <w:rFonts w:eastAsia="Times New Roman" w:cs="Times New Roman"/>
          <w:szCs w:val="24"/>
        </w:rPr>
        <w:t>.</w:t>
      </w:r>
    </w:p>
    <w:p w14:paraId="382442C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w:t>
      </w:r>
      <w:r w:rsidRPr="00894A80">
        <w:rPr>
          <w:rFonts w:eastAsia="Times New Roman" w:cs="Times New Roman"/>
          <w:szCs w:val="24"/>
        </w:rPr>
        <w:t>ο τέταρτο ερώτημα που απευθύνεται σε μένα είναι πόσα αιτήματα χορήγησης προσωρινής διαταγής</w:t>
      </w:r>
      <w:r>
        <w:rPr>
          <w:rFonts w:eastAsia="Times New Roman" w:cs="Times New Roman"/>
          <w:szCs w:val="24"/>
        </w:rPr>
        <w:t>,</w:t>
      </w:r>
      <w:r w:rsidRPr="00894A80">
        <w:rPr>
          <w:rFonts w:eastAsia="Times New Roman" w:cs="Times New Roman"/>
          <w:szCs w:val="24"/>
        </w:rPr>
        <w:t xml:space="preserve"> προκειμένου να συνεχιστεί η παροχή αερίου από τη ΔΕΠΑ στην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sidRPr="00894A80">
        <w:rPr>
          <w:rFonts w:eastAsia="Times New Roman" w:cs="Times New Roman"/>
          <w:szCs w:val="24"/>
        </w:rPr>
        <w:t xml:space="preserve"> υποβλήθηκαν από τη δεύτερη αν</w:t>
      </w:r>
      <w:r w:rsidRPr="00894A80">
        <w:rPr>
          <w:rFonts w:eastAsia="Times New Roman" w:cs="Times New Roman"/>
          <w:szCs w:val="24"/>
        </w:rPr>
        <w:t xml:space="preserve">αφερόμενη εταιρεία και σε πόσο χρόνο εξετάστηκαν από την </w:t>
      </w:r>
      <w:r>
        <w:rPr>
          <w:rFonts w:eastAsia="Times New Roman" w:cs="Times New Roman"/>
          <w:szCs w:val="24"/>
        </w:rPr>
        <w:t>ε</w:t>
      </w:r>
      <w:r w:rsidRPr="00894A80">
        <w:rPr>
          <w:rFonts w:eastAsia="Times New Roman" w:cs="Times New Roman"/>
          <w:szCs w:val="24"/>
        </w:rPr>
        <w:t xml:space="preserve">λληνική </w:t>
      </w:r>
      <w:r>
        <w:rPr>
          <w:rFonts w:eastAsia="Times New Roman" w:cs="Times New Roman"/>
          <w:szCs w:val="24"/>
        </w:rPr>
        <w:t>δ</w:t>
      </w:r>
      <w:r w:rsidRPr="00894A80">
        <w:rPr>
          <w:rFonts w:eastAsia="Times New Roman" w:cs="Times New Roman"/>
          <w:szCs w:val="24"/>
        </w:rPr>
        <w:t>ικαιοσύνη</w:t>
      </w:r>
      <w:r>
        <w:rPr>
          <w:rFonts w:eastAsia="Times New Roman" w:cs="Times New Roman"/>
          <w:szCs w:val="24"/>
        </w:rPr>
        <w:t>. Κι άλλο</w:t>
      </w:r>
      <w:r w:rsidRPr="00894A80">
        <w:rPr>
          <w:rFonts w:eastAsia="Times New Roman" w:cs="Times New Roman"/>
          <w:szCs w:val="24"/>
        </w:rPr>
        <w:t xml:space="preserve"> υπονοούμενο</w:t>
      </w:r>
      <w:r>
        <w:rPr>
          <w:rFonts w:eastAsia="Times New Roman" w:cs="Times New Roman"/>
          <w:szCs w:val="24"/>
        </w:rPr>
        <w:t xml:space="preserve">. </w:t>
      </w:r>
    </w:p>
    <w:p w14:paraId="382442C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Λ</w:t>
      </w:r>
      <w:r w:rsidRPr="00894A80">
        <w:rPr>
          <w:rFonts w:eastAsia="Times New Roman" w:cs="Times New Roman"/>
          <w:szCs w:val="24"/>
        </w:rPr>
        <w:t>οιπόν</w:t>
      </w:r>
      <w:r>
        <w:rPr>
          <w:rFonts w:eastAsia="Times New Roman" w:cs="Times New Roman"/>
          <w:szCs w:val="24"/>
        </w:rPr>
        <w:t>,</w:t>
      </w:r>
      <w:r w:rsidRPr="00894A80">
        <w:rPr>
          <w:rFonts w:eastAsia="Times New Roman" w:cs="Times New Roman"/>
          <w:szCs w:val="24"/>
        </w:rPr>
        <w:t xml:space="preserve"> επειδή υπάρχουν εκλεκτοί συνάδελφοι</w:t>
      </w:r>
      <w:r>
        <w:rPr>
          <w:rFonts w:eastAsia="Times New Roman" w:cs="Times New Roman"/>
          <w:szCs w:val="24"/>
        </w:rPr>
        <w:t xml:space="preserve"> δικηγόροι σε αυτή την Α</w:t>
      </w:r>
      <w:r w:rsidRPr="00894A80">
        <w:rPr>
          <w:rFonts w:eastAsia="Times New Roman" w:cs="Times New Roman"/>
          <w:szCs w:val="24"/>
        </w:rPr>
        <w:t xml:space="preserve">ίθουσα το </w:t>
      </w:r>
      <w:r>
        <w:rPr>
          <w:rFonts w:eastAsia="Times New Roman" w:cs="Times New Roman"/>
          <w:szCs w:val="24"/>
        </w:rPr>
        <w:t>πώς ο</w:t>
      </w:r>
      <w:r w:rsidRPr="00894A80">
        <w:rPr>
          <w:rFonts w:eastAsia="Times New Roman" w:cs="Times New Roman"/>
          <w:szCs w:val="24"/>
        </w:rPr>
        <w:t xml:space="preserve">ρίζεται η </w:t>
      </w:r>
      <w:r>
        <w:rPr>
          <w:rFonts w:eastAsia="Times New Roman" w:cs="Times New Roman"/>
          <w:szCs w:val="24"/>
        </w:rPr>
        <w:t>δικάσιμος σε μ</w:t>
      </w:r>
      <w:r w:rsidRPr="00894A80">
        <w:rPr>
          <w:rFonts w:eastAsia="Times New Roman" w:cs="Times New Roman"/>
          <w:szCs w:val="24"/>
        </w:rPr>
        <w:t>ία προσωρινή διαταγή</w:t>
      </w:r>
      <w:r>
        <w:rPr>
          <w:rFonts w:eastAsia="Times New Roman" w:cs="Times New Roman"/>
          <w:szCs w:val="24"/>
        </w:rPr>
        <w:t>,</w:t>
      </w:r>
      <w:r w:rsidRPr="00894A80">
        <w:rPr>
          <w:rFonts w:eastAsia="Times New Roman" w:cs="Times New Roman"/>
          <w:szCs w:val="24"/>
        </w:rPr>
        <w:t xml:space="preserve"> η απόσταση ανάμεσα στην κατά</w:t>
      </w:r>
      <w:r w:rsidRPr="00894A80">
        <w:rPr>
          <w:rFonts w:eastAsia="Times New Roman" w:cs="Times New Roman"/>
          <w:szCs w:val="24"/>
        </w:rPr>
        <w:t>θεση του αιτήματος προσωρινής διαταγής</w:t>
      </w:r>
      <w:r>
        <w:rPr>
          <w:rFonts w:eastAsia="Times New Roman" w:cs="Times New Roman"/>
          <w:szCs w:val="24"/>
        </w:rPr>
        <w:t>,</w:t>
      </w:r>
      <w:r w:rsidRPr="00894A80">
        <w:rPr>
          <w:rFonts w:eastAsia="Times New Roman" w:cs="Times New Roman"/>
          <w:szCs w:val="24"/>
        </w:rPr>
        <w:t xml:space="preserve"> της συζήτησης και της έκδοσης απόφασης</w:t>
      </w:r>
      <w:r>
        <w:rPr>
          <w:rFonts w:eastAsia="Times New Roman" w:cs="Times New Roman"/>
          <w:szCs w:val="24"/>
        </w:rPr>
        <w:t>,</w:t>
      </w:r>
      <w:r w:rsidRPr="00894A80">
        <w:rPr>
          <w:rFonts w:eastAsia="Times New Roman" w:cs="Times New Roman"/>
          <w:szCs w:val="24"/>
        </w:rPr>
        <w:t xml:space="preserve"> είναι γνωστά</w:t>
      </w:r>
      <w:r>
        <w:rPr>
          <w:rFonts w:eastAsia="Times New Roman" w:cs="Times New Roman"/>
          <w:szCs w:val="24"/>
        </w:rPr>
        <w:t xml:space="preserve"> ή</w:t>
      </w:r>
      <w:r w:rsidRPr="00894A80">
        <w:rPr>
          <w:rFonts w:eastAsia="Times New Roman" w:cs="Times New Roman"/>
          <w:szCs w:val="24"/>
        </w:rPr>
        <w:t xml:space="preserve"> </w:t>
      </w:r>
      <w:r>
        <w:rPr>
          <w:rFonts w:eastAsia="Times New Roman" w:cs="Times New Roman"/>
          <w:szCs w:val="24"/>
        </w:rPr>
        <w:t>δεν είναι; Γ</w:t>
      </w:r>
      <w:r w:rsidRPr="00894A80">
        <w:rPr>
          <w:rFonts w:eastAsia="Times New Roman" w:cs="Times New Roman"/>
          <w:szCs w:val="24"/>
        </w:rPr>
        <w:t xml:space="preserve">νωρίζουμε </w:t>
      </w:r>
      <w:r>
        <w:rPr>
          <w:rFonts w:eastAsia="Times New Roman" w:cs="Times New Roman"/>
          <w:szCs w:val="24"/>
        </w:rPr>
        <w:t>και</w:t>
      </w:r>
      <w:r w:rsidRPr="00894A80">
        <w:rPr>
          <w:rFonts w:eastAsia="Times New Roman" w:cs="Times New Roman"/>
          <w:szCs w:val="24"/>
        </w:rPr>
        <w:t xml:space="preserve"> στα επαρχιακά</w:t>
      </w:r>
      <w:r>
        <w:rPr>
          <w:rFonts w:eastAsia="Times New Roman" w:cs="Times New Roman"/>
          <w:szCs w:val="24"/>
        </w:rPr>
        <w:t>, αλλά ακ</w:t>
      </w:r>
      <w:r w:rsidRPr="00894A80">
        <w:rPr>
          <w:rFonts w:eastAsia="Times New Roman" w:cs="Times New Roman"/>
          <w:szCs w:val="24"/>
        </w:rPr>
        <w:t>όμη και στην Αθήνα</w:t>
      </w:r>
      <w:r>
        <w:rPr>
          <w:rFonts w:eastAsia="Times New Roman" w:cs="Times New Roman"/>
          <w:szCs w:val="24"/>
        </w:rPr>
        <w:t>,</w:t>
      </w:r>
      <w:r w:rsidRPr="00894A80">
        <w:rPr>
          <w:rFonts w:eastAsia="Times New Roman" w:cs="Times New Roman"/>
          <w:szCs w:val="24"/>
        </w:rPr>
        <w:t xml:space="preserve"> εντός της ίδιας εβδομάδας</w:t>
      </w:r>
      <w:r>
        <w:rPr>
          <w:rFonts w:eastAsia="Times New Roman" w:cs="Times New Roman"/>
          <w:szCs w:val="24"/>
        </w:rPr>
        <w:t>,</w:t>
      </w:r>
      <w:r w:rsidRPr="00894A80">
        <w:rPr>
          <w:rFonts w:eastAsia="Times New Roman" w:cs="Times New Roman"/>
          <w:szCs w:val="24"/>
        </w:rPr>
        <w:t xml:space="preserve"> πολλές φορές όταν ο </w:t>
      </w:r>
      <w:r>
        <w:rPr>
          <w:rFonts w:eastAsia="Times New Roman" w:cs="Times New Roman"/>
          <w:szCs w:val="24"/>
        </w:rPr>
        <w:t>π</w:t>
      </w:r>
      <w:r w:rsidRPr="00894A80">
        <w:rPr>
          <w:rFonts w:eastAsia="Times New Roman" w:cs="Times New Roman"/>
          <w:szCs w:val="24"/>
        </w:rPr>
        <w:t xml:space="preserve">ρόεδρος </w:t>
      </w:r>
      <w:r>
        <w:rPr>
          <w:rFonts w:eastAsia="Times New Roman" w:cs="Times New Roman"/>
          <w:szCs w:val="24"/>
        </w:rPr>
        <w:t>-</w:t>
      </w:r>
      <w:r w:rsidRPr="00894A80">
        <w:rPr>
          <w:rFonts w:eastAsia="Times New Roman" w:cs="Times New Roman"/>
          <w:szCs w:val="24"/>
        </w:rPr>
        <w:t xml:space="preserve">γιατί ο </w:t>
      </w:r>
      <w:r>
        <w:rPr>
          <w:rFonts w:eastAsia="Times New Roman" w:cs="Times New Roman"/>
          <w:szCs w:val="24"/>
        </w:rPr>
        <w:t>π</w:t>
      </w:r>
      <w:r w:rsidRPr="00894A80">
        <w:rPr>
          <w:rFonts w:eastAsia="Times New Roman" w:cs="Times New Roman"/>
          <w:szCs w:val="24"/>
        </w:rPr>
        <w:t xml:space="preserve">ρόεδρος ορίζει </w:t>
      </w:r>
      <w:r>
        <w:rPr>
          <w:rFonts w:eastAsia="Times New Roman" w:cs="Times New Roman"/>
          <w:szCs w:val="24"/>
        </w:rPr>
        <w:t xml:space="preserve">τη </w:t>
      </w:r>
      <w:r w:rsidRPr="00894A80">
        <w:rPr>
          <w:rFonts w:eastAsia="Times New Roman" w:cs="Times New Roman"/>
          <w:szCs w:val="24"/>
        </w:rPr>
        <w:t>δικάσιμο</w:t>
      </w:r>
      <w:r>
        <w:rPr>
          <w:rFonts w:eastAsia="Times New Roman" w:cs="Times New Roman"/>
          <w:szCs w:val="24"/>
        </w:rPr>
        <w:t>-</w:t>
      </w:r>
      <w:r w:rsidRPr="00894A80">
        <w:rPr>
          <w:rFonts w:eastAsia="Times New Roman" w:cs="Times New Roman"/>
          <w:szCs w:val="24"/>
        </w:rPr>
        <w:t xml:space="preserve"> εάν κρίνει ότι υπάρχει και </w:t>
      </w:r>
      <w:r>
        <w:rPr>
          <w:rFonts w:eastAsia="Times New Roman" w:cs="Times New Roman"/>
          <w:szCs w:val="24"/>
        </w:rPr>
        <w:t>ε</w:t>
      </w:r>
      <w:r w:rsidRPr="00894A80">
        <w:rPr>
          <w:rFonts w:eastAsia="Times New Roman" w:cs="Times New Roman"/>
          <w:szCs w:val="24"/>
        </w:rPr>
        <w:t xml:space="preserve">ξαιρετικός λόγος </w:t>
      </w:r>
      <w:r>
        <w:rPr>
          <w:rFonts w:eastAsia="Times New Roman" w:cs="Times New Roman"/>
          <w:szCs w:val="24"/>
        </w:rPr>
        <w:t>συζητάει αυθημερόν,</w:t>
      </w:r>
      <w:r w:rsidRPr="00894A80">
        <w:rPr>
          <w:rFonts w:eastAsia="Times New Roman" w:cs="Times New Roman"/>
          <w:szCs w:val="24"/>
        </w:rPr>
        <w:t xml:space="preserve"> </w:t>
      </w:r>
      <w:r w:rsidRPr="00894A80">
        <w:rPr>
          <w:rFonts w:eastAsia="Times New Roman" w:cs="Times New Roman"/>
          <w:szCs w:val="24"/>
        </w:rPr>
        <w:lastRenderedPageBreak/>
        <w:t>συζητάει την επόμενη μέρα</w:t>
      </w:r>
      <w:r>
        <w:rPr>
          <w:rFonts w:eastAsia="Times New Roman" w:cs="Times New Roman"/>
          <w:szCs w:val="24"/>
        </w:rPr>
        <w:t>,</w:t>
      </w:r>
      <w:r w:rsidRPr="00894A80">
        <w:rPr>
          <w:rFonts w:eastAsia="Times New Roman" w:cs="Times New Roman"/>
          <w:szCs w:val="24"/>
        </w:rPr>
        <w:t xml:space="preserve"> εκδίδει την απόφαση την επόμενη μέρα</w:t>
      </w:r>
      <w:r>
        <w:rPr>
          <w:rFonts w:eastAsia="Times New Roman" w:cs="Times New Roman"/>
          <w:szCs w:val="24"/>
        </w:rPr>
        <w:t xml:space="preserve">. </w:t>
      </w:r>
      <w:r w:rsidRPr="00894A80">
        <w:rPr>
          <w:rFonts w:eastAsia="Times New Roman" w:cs="Times New Roman"/>
          <w:szCs w:val="24"/>
        </w:rPr>
        <w:t>Τα γνωρίζετε αυτά σε σχέση με τις προσωρινές διαταγές</w:t>
      </w:r>
      <w:r>
        <w:rPr>
          <w:rFonts w:eastAsia="Times New Roman" w:cs="Times New Roman"/>
          <w:szCs w:val="24"/>
        </w:rPr>
        <w:t>.</w:t>
      </w:r>
      <w:r w:rsidRPr="00894A80">
        <w:rPr>
          <w:rFonts w:eastAsia="Times New Roman" w:cs="Times New Roman"/>
          <w:szCs w:val="24"/>
        </w:rPr>
        <w:t xml:space="preserve"> Οπότε</w:t>
      </w:r>
      <w:r>
        <w:rPr>
          <w:rFonts w:eastAsia="Times New Roman" w:cs="Times New Roman"/>
          <w:szCs w:val="24"/>
        </w:rPr>
        <w:t>,</w:t>
      </w:r>
      <w:r w:rsidRPr="00894A80">
        <w:rPr>
          <w:rFonts w:eastAsia="Times New Roman" w:cs="Times New Roman"/>
          <w:szCs w:val="24"/>
        </w:rPr>
        <w:t xml:space="preserve"> αν θέλετε κάτι άλλο</w:t>
      </w:r>
      <w:r>
        <w:rPr>
          <w:rFonts w:eastAsia="Times New Roman" w:cs="Times New Roman"/>
          <w:szCs w:val="24"/>
        </w:rPr>
        <w:t>, α</w:t>
      </w:r>
      <w:r w:rsidRPr="00894A80">
        <w:rPr>
          <w:rFonts w:eastAsia="Times New Roman" w:cs="Times New Roman"/>
          <w:szCs w:val="24"/>
        </w:rPr>
        <w:t xml:space="preserve">ν θέλετε να δημιουργήσετε εντυπώσεις για </w:t>
      </w:r>
      <w:r w:rsidRPr="00894A80">
        <w:rPr>
          <w:rFonts w:eastAsia="Times New Roman" w:cs="Times New Roman"/>
          <w:szCs w:val="24"/>
        </w:rPr>
        <w:t>τις προσωρινές διαταγές</w:t>
      </w:r>
      <w:r>
        <w:rPr>
          <w:rFonts w:eastAsia="Times New Roman" w:cs="Times New Roman"/>
          <w:szCs w:val="24"/>
        </w:rPr>
        <w:t xml:space="preserve">, σας λέω ότι δεν χρειάζεται, </w:t>
      </w:r>
      <w:r w:rsidRPr="00894A80">
        <w:rPr>
          <w:rFonts w:eastAsia="Times New Roman" w:cs="Times New Roman"/>
          <w:szCs w:val="24"/>
        </w:rPr>
        <w:t>γιατί γνωρίζουμε όλη τη διαδικασία</w:t>
      </w:r>
      <w:r>
        <w:rPr>
          <w:rFonts w:eastAsia="Times New Roman" w:cs="Times New Roman"/>
          <w:szCs w:val="24"/>
        </w:rPr>
        <w:t>. Α</w:t>
      </w:r>
      <w:r w:rsidRPr="00894A80">
        <w:rPr>
          <w:rFonts w:eastAsia="Times New Roman" w:cs="Times New Roman"/>
          <w:szCs w:val="24"/>
        </w:rPr>
        <w:t>ν έχετε κάτι να καταγγείλετε</w:t>
      </w:r>
      <w:r>
        <w:rPr>
          <w:rFonts w:eastAsia="Times New Roman" w:cs="Times New Roman"/>
          <w:szCs w:val="24"/>
        </w:rPr>
        <w:t>,</w:t>
      </w:r>
      <w:r w:rsidRPr="00894A80">
        <w:rPr>
          <w:rFonts w:eastAsia="Times New Roman" w:cs="Times New Roman"/>
          <w:szCs w:val="24"/>
        </w:rPr>
        <w:t xml:space="preserve"> πολύ </w:t>
      </w:r>
      <w:r>
        <w:rPr>
          <w:rFonts w:eastAsia="Times New Roman" w:cs="Times New Roman"/>
          <w:szCs w:val="24"/>
        </w:rPr>
        <w:t>ωραία,</w:t>
      </w:r>
      <w:r w:rsidRPr="00894A80">
        <w:rPr>
          <w:rFonts w:eastAsia="Times New Roman" w:cs="Times New Roman"/>
          <w:szCs w:val="24"/>
        </w:rPr>
        <w:t xml:space="preserve"> τελειώνουμε με την επίκαιρη</w:t>
      </w:r>
      <w:r>
        <w:rPr>
          <w:rFonts w:eastAsia="Times New Roman" w:cs="Times New Roman"/>
          <w:szCs w:val="24"/>
        </w:rPr>
        <w:t>,</w:t>
      </w:r>
      <w:r w:rsidRPr="00894A80">
        <w:rPr>
          <w:rFonts w:eastAsia="Times New Roman" w:cs="Times New Roman"/>
          <w:szCs w:val="24"/>
        </w:rPr>
        <w:t xml:space="preserve"> θα πάτε στου</w:t>
      </w:r>
      <w:r>
        <w:rPr>
          <w:rFonts w:eastAsia="Times New Roman" w:cs="Times New Roman"/>
          <w:szCs w:val="24"/>
        </w:rPr>
        <w:t>ς προϊσταμένους των δικαστηρίων, θ</w:t>
      </w:r>
      <w:r w:rsidRPr="00894A80">
        <w:rPr>
          <w:rFonts w:eastAsia="Times New Roman" w:cs="Times New Roman"/>
          <w:szCs w:val="24"/>
        </w:rPr>
        <w:t xml:space="preserve">α πάτε στην ηγεσία του </w:t>
      </w:r>
      <w:r>
        <w:rPr>
          <w:rFonts w:eastAsia="Times New Roman" w:cs="Times New Roman"/>
          <w:szCs w:val="24"/>
        </w:rPr>
        <w:t>α</w:t>
      </w:r>
      <w:r w:rsidRPr="00894A80">
        <w:rPr>
          <w:rFonts w:eastAsia="Times New Roman" w:cs="Times New Roman"/>
          <w:szCs w:val="24"/>
        </w:rPr>
        <w:t xml:space="preserve">νώτατου </w:t>
      </w:r>
      <w:r>
        <w:rPr>
          <w:rFonts w:eastAsia="Times New Roman" w:cs="Times New Roman"/>
          <w:szCs w:val="24"/>
        </w:rPr>
        <w:t>δ</w:t>
      </w:r>
      <w:r w:rsidRPr="00894A80">
        <w:rPr>
          <w:rFonts w:eastAsia="Times New Roman" w:cs="Times New Roman"/>
          <w:szCs w:val="24"/>
        </w:rPr>
        <w:t xml:space="preserve">ικαστηρίου και </w:t>
      </w:r>
      <w:r>
        <w:rPr>
          <w:rFonts w:eastAsia="Times New Roman" w:cs="Times New Roman"/>
          <w:szCs w:val="24"/>
        </w:rPr>
        <w:t>θ</w:t>
      </w:r>
      <w:r>
        <w:rPr>
          <w:rFonts w:eastAsia="Times New Roman" w:cs="Times New Roman"/>
          <w:szCs w:val="24"/>
        </w:rPr>
        <w:t xml:space="preserve">α πείτε ότι «αυτό που συμβαίνει, </w:t>
      </w:r>
      <w:r w:rsidRPr="00894A80">
        <w:rPr>
          <w:rFonts w:eastAsia="Times New Roman" w:cs="Times New Roman"/>
          <w:szCs w:val="24"/>
        </w:rPr>
        <w:t>το να συζητιούνται την επόμενη μέρα προσωρινές διαταγές και τη μεθεπόμενη να εκδίδονται αποφάσεις</w:t>
      </w:r>
      <w:r>
        <w:rPr>
          <w:rFonts w:eastAsia="Times New Roman" w:cs="Times New Roman"/>
          <w:szCs w:val="24"/>
        </w:rPr>
        <w:t>,</w:t>
      </w:r>
      <w:r w:rsidRPr="00894A80">
        <w:rPr>
          <w:rFonts w:eastAsia="Times New Roman" w:cs="Times New Roman"/>
          <w:szCs w:val="24"/>
        </w:rPr>
        <w:t xml:space="preserve"> είναι παράνομο</w:t>
      </w:r>
      <w:r>
        <w:rPr>
          <w:rFonts w:eastAsia="Times New Roman" w:cs="Times New Roman"/>
          <w:szCs w:val="24"/>
        </w:rPr>
        <w:t xml:space="preserve">, δεν συμβαίνει, </w:t>
      </w:r>
      <w:r w:rsidRPr="00894A80">
        <w:rPr>
          <w:rFonts w:eastAsia="Times New Roman" w:cs="Times New Roman"/>
          <w:szCs w:val="24"/>
        </w:rPr>
        <w:t>κάτι άλλο συμβαίνει</w:t>
      </w:r>
      <w:r>
        <w:rPr>
          <w:rFonts w:eastAsia="Times New Roman" w:cs="Times New Roman"/>
          <w:szCs w:val="24"/>
        </w:rPr>
        <w:t>,</w:t>
      </w:r>
      <w:r w:rsidRPr="00894A80">
        <w:rPr>
          <w:rFonts w:eastAsia="Times New Roman" w:cs="Times New Roman"/>
          <w:szCs w:val="24"/>
        </w:rPr>
        <w:t xml:space="preserve"> διερευνήστε το</w:t>
      </w:r>
      <w:r>
        <w:rPr>
          <w:rFonts w:eastAsia="Times New Roman" w:cs="Times New Roman"/>
          <w:szCs w:val="24"/>
        </w:rPr>
        <w:t>». Κ</w:t>
      </w:r>
      <w:r w:rsidRPr="00894A80">
        <w:rPr>
          <w:rFonts w:eastAsia="Times New Roman" w:cs="Times New Roman"/>
          <w:szCs w:val="24"/>
        </w:rPr>
        <w:t>αι έτσι θα μπορ</w:t>
      </w:r>
      <w:r>
        <w:rPr>
          <w:rFonts w:eastAsia="Times New Roman" w:cs="Times New Roman"/>
          <w:szCs w:val="24"/>
        </w:rPr>
        <w:t xml:space="preserve">έσουμε όλοι να είμαστε συνεπείς, με τη </w:t>
      </w:r>
      <w:r>
        <w:rPr>
          <w:rFonts w:eastAsia="Times New Roman" w:cs="Times New Roman"/>
          <w:szCs w:val="24"/>
        </w:rPr>
        <w:t>νομική</w:t>
      </w:r>
      <w:r w:rsidRPr="00894A80">
        <w:rPr>
          <w:rFonts w:eastAsia="Times New Roman" w:cs="Times New Roman"/>
          <w:szCs w:val="24"/>
        </w:rPr>
        <w:t xml:space="preserve"> σοβαρότητά </w:t>
      </w:r>
      <w:r>
        <w:rPr>
          <w:rFonts w:eastAsia="Times New Roman" w:cs="Times New Roman"/>
          <w:szCs w:val="24"/>
        </w:rPr>
        <w:t>μας.</w:t>
      </w:r>
    </w:p>
    <w:p w14:paraId="382442D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w:t>
      </w:r>
      <w:r w:rsidRPr="00894A80">
        <w:rPr>
          <w:rFonts w:eastAsia="Times New Roman" w:cs="Times New Roman"/>
          <w:szCs w:val="24"/>
        </w:rPr>
        <w:t>πειδή</w:t>
      </w:r>
      <w:r>
        <w:rPr>
          <w:rFonts w:eastAsia="Times New Roman" w:cs="Times New Roman"/>
          <w:szCs w:val="24"/>
        </w:rPr>
        <w:t>,</w:t>
      </w:r>
      <w:r w:rsidRPr="00894A80">
        <w:rPr>
          <w:rFonts w:eastAsia="Times New Roman" w:cs="Times New Roman"/>
          <w:szCs w:val="24"/>
        </w:rPr>
        <w:t xml:space="preserve"> </w:t>
      </w:r>
      <w:r>
        <w:rPr>
          <w:rFonts w:eastAsia="Times New Roman" w:cs="Times New Roman"/>
          <w:szCs w:val="24"/>
        </w:rPr>
        <w:t>όμως,</w:t>
      </w:r>
      <w:r w:rsidRPr="00894A80">
        <w:rPr>
          <w:rFonts w:eastAsia="Times New Roman" w:cs="Times New Roman"/>
          <w:szCs w:val="24"/>
        </w:rPr>
        <w:t xml:space="preserve"> με έχετε ρωτήσει συγκεκριμένα</w:t>
      </w:r>
      <w:r>
        <w:rPr>
          <w:rFonts w:eastAsia="Times New Roman" w:cs="Times New Roman"/>
          <w:szCs w:val="24"/>
        </w:rPr>
        <w:t>,</w:t>
      </w:r>
      <w:r w:rsidRPr="00894A80">
        <w:rPr>
          <w:rFonts w:eastAsia="Times New Roman" w:cs="Times New Roman"/>
          <w:szCs w:val="24"/>
        </w:rPr>
        <w:t xml:space="preserve"> σας λέω ότι υπήρξ</w:t>
      </w:r>
      <w:r>
        <w:rPr>
          <w:rFonts w:eastAsia="Times New Roman" w:cs="Times New Roman"/>
          <w:szCs w:val="24"/>
        </w:rPr>
        <w:t>ε</w:t>
      </w:r>
      <w:r w:rsidRPr="00894A80">
        <w:rPr>
          <w:rFonts w:eastAsia="Times New Roman" w:cs="Times New Roman"/>
          <w:szCs w:val="24"/>
        </w:rPr>
        <w:t xml:space="preserve"> μία συζήτηση προσωρινής διαταγής στην Καβάλα </w:t>
      </w:r>
      <w:r>
        <w:rPr>
          <w:rFonts w:eastAsia="Times New Roman" w:cs="Times New Roman"/>
          <w:szCs w:val="24"/>
        </w:rPr>
        <w:t>στις 10 Ιουλίου 20</w:t>
      </w:r>
      <w:r w:rsidRPr="00894A80">
        <w:rPr>
          <w:rFonts w:eastAsia="Times New Roman" w:cs="Times New Roman"/>
          <w:szCs w:val="24"/>
        </w:rPr>
        <w:t>17</w:t>
      </w:r>
      <w:r>
        <w:rPr>
          <w:rFonts w:eastAsia="Times New Roman" w:cs="Times New Roman"/>
          <w:szCs w:val="24"/>
        </w:rPr>
        <w:t>. Σ</w:t>
      </w:r>
      <w:r w:rsidRPr="00894A80">
        <w:rPr>
          <w:rFonts w:eastAsia="Times New Roman" w:cs="Times New Roman"/>
          <w:szCs w:val="24"/>
        </w:rPr>
        <w:t>υζητήθηκε την επόμενη μέρα στην Καβάλα και εκδόθηκε η απόφαση αυθημερόν</w:t>
      </w:r>
      <w:r>
        <w:rPr>
          <w:rFonts w:eastAsia="Times New Roman" w:cs="Times New Roman"/>
          <w:szCs w:val="24"/>
        </w:rPr>
        <w:t>. Ε</w:t>
      </w:r>
      <w:r w:rsidRPr="00894A80">
        <w:rPr>
          <w:rFonts w:eastAsia="Times New Roman" w:cs="Times New Roman"/>
          <w:szCs w:val="24"/>
        </w:rPr>
        <w:t>ν συνεχεία</w:t>
      </w:r>
      <w:r>
        <w:rPr>
          <w:rFonts w:eastAsia="Times New Roman" w:cs="Times New Roman"/>
          <w:szCs w:val="24"/>
        </w:rPr>
        <w:t>,</w:t>
      </w:r>
      <w:r w:rsidRPr="00894A80">
        <w:rPr>
          <w:rFonts w:eastAsia="Times New Roman" w:cs="Times New Roman"/>
          <w:szCs w:val="24"/>
        </w:rPr>
        <w:t xml:space="preserve"> προσδιορίστηκαν</w:t>
      </w:r>
      <w:r w:rsidRPr="00894A80">
        <w:rPr>
          <w:rFonts w:eastAsia="Times New Roman" w:cs="Times New Roman"/>
          <w:szCs w:val="24"/>
        </w:rPr>
        <w:t xml:space="preserve"> ασφαλιστικά μέτρα</w:t>
      </w:r>
      <w:r>
        <w:rPr>
          <w:rFonts w:eastAsia="Times New Roman" w:cs="Times New Roman"/>
          <w:szCs w:val="24"/>
        </w:rPr>
        <w:t>,</w:t>
      </w:r>
      <w:r w:rsidRPr="00894A80">
        <w:rPr>
          <w:rFonts w:eastAsia="Times New Roman" w:cs="Times New Roman"/>
          <w:szCs w:val="24"/>
        </w:rPr>
        <w:t xml:space="preserve"> εν συνεχεία βγήκε μία απόφαση ασφαλιστικών μέτρων που έλεγε ότι είναι αναρμόδια η Καβάλα και μεταφέρθηκε η υπόθεση στην Αθήνα</w:t>
      </w:r>
      <w:r>
        <w:rPr>
          <w:rFonts w:eastAsia="Times New Roman" w:cs="Times New Roman"/>
          <w:szCs w:val="24"/>
        </w:rPr>
        <w:t xml:space="preserve">. </w:t>
      </w:r>
    </w:p>
    <w:p w14:paraId="382442D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Στις 18 Σεπτεμβρίου του</w:t>
      </w:r>
      <w:r w:rsidRPr="00894A80">
        <w:rPr>
          <w:rFonts w:eastAsia="Times New Roman" w:cs="Times New Roman"/>
          <w:szCs w:val="24"/>
        </w:rPr>
        <w:t xml:space="preserve"> </w:t>
      </w:r>
      <w:r>
        <w:rPr>
          <w:rFonts w:eastAsia="Times New Roman" w:cs="Times New Roman"/>
          <w:szCs w:val="24"/>
        </w:rPr>
        <w:t>20</w:t>
      </w:r>
      <w:r w:rsidRPr="00894A80">
        <w:rPr>
          <w:rFonts w:eastAsia="Times New Roman" w:cs="Times New Roman"/>
          <w:szCs w:val="24"/>
        </w:rPr>
        <w:t xml:space="preserve">17 </w:t>
      </w:r>
      <w:r>
        <w:rPr>
          <w:rFonts w:eastAsia="Times New Roman" w:cs="Times New Roman"/>
          <w:szCs w:val="24"/>
        </w:rPr>
        <w:t xml:space="preserve">έγινε </w:t>
      </w:r>
      <w:r w:rsidRPr="00894A80">
        <w:rPr>
          <w:rFonts w:eastAsia="Times New Roman" w:cs="Times New Roman"/>
          <w:szCs w:val="24"/>
        </w:rPr>
        <w:t>κλήση με προσωρινή διαταγή</w:t>
      </w:r>
      <w:r>
        <w:rPr>
          <w:rFonts w:eastAsia="Times New Roman" w:cs="Times New Roman"/>
          <w:szCs w:val="24"/>
        </w:rPr>
        <w:t>. Στις 22 Σεπτεμβρίου</w:t>
      </w:r>
      <w:r w:rsidRPr="00894A80">
        <w:rPr>
          <w:rFonts w:eastAsia="Times New Roman" w:cs="Times New Roman"/>
          <w:szCs w:val="24"/>
        </w:rPr>
        <w:t xml:space="preserve"> συζητήθηκε</w:t>
      </w:r>
      <w:r>
        <w:rPr>
          <w:rFonts w:eastAsia="Times New Roman" w:cs="Times New Roman"/>
          <w:szCs w:val="24"/>
        </w:rPr>
        <w:t>,</w:t>
      </w:r>
      <w:r w:rsidRPr="00894A80">
        <w:rPr>
          <w:rFonts w:eastAsia="Times New Roman" w:cs="Times New Roman"/>
          <w:szCs w:val="24"/>
        </w:rPr>
        <w:t xml:space="preserve"> απορρίφθηκε η προσωρινή διαταγή</w:t>
      </w:r>
      <w:r>
        <w:rPr>
          <w:rFonts w:eastAsia="Times New Roman" w:cs="Times New Roman"/>
          <w:szCs w:val="24"/>
        </w:rPr>
        <w:t>. Ε</w:t>
      </w:r>
      <w:r w:rsidRPr="00894A80">
        <w:rPr>
          <w:rFonts w:eastAsia="Times New Roman" w:cs="Times New Roman"/>
          <w:szCs w:val="24"/>
        </w:rPr>
        <w:t xml:space="preserve">ν συνεχεία τέθηκαν </w:t>
      </w:r>
      <w:r>
        <w:rPr>
          <w:rFonts w:eastAsia="Times New Roman" w:cs="Times New Roman"/>
          <w:szCs w:val="24"/>
        </w:rPr>
        <w:t>τρεις</w:t>
      </w:r>
      <w:r w:rsidRPr="00894A80">
        <w:rPr>
          <w:rFonts w:eastAsia="Times New Roman" w:cs="Times New Roman"/>
          <w:szCs w:val="24"/>
        </w:rPr>
        <w:t xml:space="preserve"> </w:t>
      </w:r>
      <w:r>
        <w:rPr>
          <w:rFonts w:eastAsia="Times New Roman" w:cs="Times New Roman"/>
          <w:szCs w:val="24"/>
        </w:rPr>
        <w:t>αιτήσεις</w:t>
      </w:r>
      <w:r w:rsidRPr="00894A80">
        <w:rPr>
          <w:rFonts w:eastAsia="Times New Roman" w:cs="Times New Roman"/>
          <w:szCs w:val="24"/>
        </w:rPr>
        <w:t xml:space="preserve"> προσωρινής διαταγής</w:t>
      </w:r>
      <w:r>
        <w:rPr>
          <w:rFonts w:eastAsia="Times New Roman" w:cs="Times New Roman"/>
          <w:szCs w:val="24"/>
        </w:rPr>
        <w:t xml:space="preserve">, στις 29 Σεπτεμβρίου κατατέθηκε. Στις </w:t>
      </w:r>
      <w:r w:rsidRPr="00894A80">
        <w:rPr>
          <w:rFonts w:eastAsia="Times New Roman" w:cs="Times New Roman"/>
          <w:szCs w:val="24"/>
        </w:rPr>
        <w:t xml:space="preserve">2 </w:t>
      </w:r>
      <w:r>
        <w:rPr>
          <w:rFonts w:eastAsia="Times New Roman" w:cs="Times New Roman"/>
          <w:szCs w:val="24"/>
        </w:rPr>
        <w:t xml:space="preserve">Οκτωβρίου -λέω τις </w:t>
      </w:r>
      <w:r w:rsidRPr="00894A80">
        <w:rPr>
          <w:rFonts w:eastAsia="Times New Roman" w:cs="Times New Roman"/>
          <w:szCs w:val="24"/>
        </w:rPr>
        <w:t>ημερομηνί</w:t>
      </w:r>
      <w:r>
        <w:rPr>
          <w:rFonts w:eastAsia="Times New Roman" w:cs="Times New Roman"/>
          <w:szCs w:val="24"/>
        </w:rPr>
        <w:t>ε</w:t>
      </w:r>
      <w:r w:rsidRPr="00894A80">
        <w:rPr>
          <w:rFonts w:eastAsia="Times New Roman" w:cs="Times New Roman"/>
          <w:szCs w:val="24"/>
        </w:rPr>
        <w:t xml:space="preserve">ς </w:t>
      </w:r>
      <w:r>
        <w:rPr>
          <w:rFonts w:eastAsia="Times New Roman" w:cs="Times New Roman"/>
          <w:szCs w:val="24"/>
        </w:rPr>
        <w:t>από</w:t>
      </w:r>
      <w:r w:rsidRPr="00894A80">
        <w:rPr>
          <w:rFonts w:eastAsia="Times New Roman" w:cs="Times New Roman"/>
          <w:szCs w:val="24"/>
        </w:rPr>
        <w:t xml:space="preserve"> </w:t>
      </w:r>
      <w:r>
        <w:rPr>
          <w:rFonts w:eastAsia="Times New Roman" w:cs="Times New Roman"/>
          <w:szCs w:val="24"/>
        </w:rPr>
        <w:t>όπ</w:t>
      </w:r>
      <w:r w:rsidRPr="00894A80">
        <w:rPr>
          <w:rFonts w:eastAsia="Times New Roman" w:cs="Times New Roman"/>
          <w:szCs w:val="24"/>
        </w:rPr>
        <w:t>ο</w:t>
      </w:r>
      <w:r>
        <w:rPr>
          <w:rFonts w:eastAsia="Times New Roman" w:cs="Times New Roman"/>
          <w:szCs w:val="24"/>
        </w:rPr>
        <w:t>υ</w:t>
      </w:r>
      <w:r w:rsidRPr="00894A80">
        <w:rPr>
          <w:rFonts w:eastAsia="Times New Roman" w:cs="Times New Roman"/>
          <w:szCs w:val="24"/>
        </w:rPr>
        <w:t xml:space="preserve"> προκύπτει η φυσιολογική ροή των πραγμάτων σε σχέση με τη συζήτηση προσωρινών διαταγών</w:t>
      </w:r>
      <w:r>
        <w:rPr>
          <w:rFonts w:eastAsia="Times New Roman" w:cs="Times New Roman"/>
          <w:szCs w:val="24"/>
        </w:rPr>
        <w:t>-,</w:t>
      </w:r>
      <w:r>
        <w:rPr>
          <w:rFonts w:eastAsia="Times New Roman" w:cs="Times New Roman"/>
          <w:szCs w:val="24"/>
        </w:rPr>
        <w:t xml:space="preserve"> η απόφαση</w:t>
      </w:r>
      <w:r w:rsidRPr="00894A80">
        <w:rPr>
          <w:rFonts w:eastAsia="Times New Roman" w:cs="Times New Roman"/>
          <w:szCs w:val="24"/>
        </w:rPr>
        <w:t xml:space="preserve"> </w:t>
      </w:r>
      <w:r>
        <w:rPr>
          <w:rFonts w:eastAsia="Times New Roman" w:cs="Times New Roman"/>
          <w:szCs w:val="24"/>
        </w:rPr>
        <w:t xml:space="preserve">στις 4 Οκτωβρίου. Στις 5 Οκτωβρίου κατατέθηκε, εν συνεχεία απορρίφθηκε, 6 Οκτωβρίου, 9 Οκτωβρίου, </w:t>
      </w:r>
      <w:r w:rsidRPr="00894A80">
        <w:rPr>
          <w:rFonts w:eastAsia="Times New Roman" w:cs="Times New Roman"/>
          <w:szCs w:val="24"/>
        </w:rPr>
        <w:t>απορρίφθηκε</w:t>
      </w:r>
      <w:r>
        <w:rPr>
          <w:rFonts w:eastAsia="Times New Roman" w:cs="Times New Roman"/>
          <w:szCs w:val="24"/>
        </w:rPr>
        <w:t>. Στις 9 Οκτωβρίου απορρίφθηκε, 11 Οκτωβρίου, 12 Οκτωβρίου τρίτη</w:t>
      </w:r>
      <w:r w:rsidRPr="00894A80">
        <w:rPr>
          <w:rFonts w:eastAsia="Times New Roman" w:cs="Times New Roman"/>
          <w:szCs w:val="24"/>
        </w:rPr>
        <w:t xml:space="preserve"> προσωρινή διαταγή</w:t>
      </w:r>
      <w:r>
        <w:rPr>
          <w:rFonts w:eastAsia="Times New Roman" w:cs="Times New Roman"/>
          <w:szCs w:val="24"/>
        </w:rPr>
        <w:t>,</w:t>
      </w:r>
      <w:r w:rsidRPr="00894A80">
        <w:rPr>
          <w:rFonts w:eastAsia="Times New Roman" w:cs="Times New Roman"/>
          <w:szCs w:val="24"/>
        </w:rPr>
        <w:t xml:space="preserve"> η οποία εξήγησε γιατί απορρίπτει</w:t>
      </w:r>
      <w:r>
        <w:rPr>
          <w:rFonts w:eastAsia="Times New Roman" w:cs="Times New Roman"/>
          <w:szCs w:val="24"/>
        </w:rPr>
        <w:t>, γιατί οι άλλες α</w:t>
      </w:r>
      <w:r w:rsidRPr="00894A80">
        <w:rPr>
          <w:rFonts w:eastAsia="Times New Roman" w:cs="Times New Roman"/>
          <w:szCs w:val="24"/>
        </w:rPr>
        <w:t>πέ</w:t>
      </w:r>
      <w:r w:rsidRPr="00894A80">
        <w:rPr>
          <w:rFonts w:eastAsia="Times New Roman" w:cs="Times New Roman"/>
          <w:szCs w:val="24"/>
        </w:rPr>
        <w:t>ρριπταν αναιτιολόγητ</w:t>
      </w:r>
      <w:r>
        <w:rPr>
          <w:rFonts w:eastAsia="Times New Roman" w:cs="Times New Roman"/>
          <w:szCs w:val="24"/>
        </w:rPr>
        <w:t xml:space="preserve">α, όχι αδικαιολόγητα, δηλαδή </w:t>
      </w:r>
      <w:r w:rsidRPr="00894A80">
        <w:rPr>
          <w:rFonts w:eastAsia="Times New Roman" w:cs="Times New Roman"/>
          <w:szCs w:val="24"/>
        </w:rPr>
        <w:t xml:space="preserve">έλεγε το σκέτο </w:t>
      </w:r>
      <w:r>
        <w:rPr>
          <w:rFonts w:eastAsia="Times New Roman" w:cs="Times New Roman"/>
          <w:szCs w:val="24"/>
        </w:rPr>
        <w:t>«</w:t>
      </w:r>
      <w:r w:rsidRPr="00894A80">
        <w:rPr>
          <w:rFonts w:eastAsia="Times New Roman" w:cs="Times New Roman"/>
          <w:szCs w:val="24"/>
        </w:rPr>
        <w:t>απορρίπτει</w:t>
      </w:r>
      <w:r>
        <w:rPr>
          <w:rFonts w:eastAsia="Times New Roman" w:cs="Times New Roman"/>
          <w:szCs w:val="24"/>
        </w:rPr>
        <w:t>».</w:t>
      </w:r>
      <w:r w:rsidRPr="00894A80">
        <w:rPr>
          <w:rFonts w:eastAsia="Times New Roman" w:cs="Times New Roman"/>
          <w:szCs w:val="24"/>
        </w:rPr>
        <w:t xml:space="preserve"> </w:t>
      </w:r>
    </w:p>
    <w:p w14:paraId="382442D2"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Είπε, λοιπόν, ότι εμείς δεν σας δίνουμε, κύριοι, γιατί η προσωρινή διαταγή του </w:t>
      </w:r>
      <w:r>
        <w:rPr>
          <w:rFonts w:eastAsia="Times New Roman" w:cs="Times New Roman"/>
          <w:szCs w:val="24"/>
        </w:rPr>
        <w:t>δ</w:t>
      </w:r>
      <w:r>
        <w:rPr>
          <w:rFonts w:eastAsia="Times New Roman" w:cs="Times New Roman"/>
          <w:szCs w:val="24"/>
        </w:rPr>
        <w:t>ικαστή του Μονομελούς Πρωτοδικείου Καβάλας</w:t>
      </w:r>
      <w:r>
        <w:rPr>
          <w:rFonts w:eastAsia="Times New Roman"/>
          <w:color w:val="222222"/>
          <w:szCs w:val="24"/>
          <w:shd w:val="clear" w:color="auto" w:fill="FFFFFF"/>
        </w:rPr>
        <w:t xml:space="preserve"> ισχύει. Τι έρχεστε σε εμάς; Αυτό είπα. Μέχρι την εκδίκ</w:t>
      </w:r>
      <w:r>
        <w:rPr>
          <w:rFonts w:eastAsia="Times New Roman"/>
          <w:color w:val="222222"/>
          <w:szCs w:val="24"/>
          <w:shd w:val="clear" w:color="auto" w:fill="FFFFFF"/>
        </w:rPr>
        <w:t>αση των ασφαλιστικών. Αυτό σας το λέω εγώ; Όχι. Ποιος το λέει; Η δικαστική απόφαση 372/2018 που εκδόθηκε στις αρχές Ιανουαρίου 2018, την οποία ασφαλώς θα καταθέσω στα Πρακτικά.</w:t>
      </w:r>
    </w:p>
    <w:p w14:paraId="382442D3"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Σε αυτή την απόφαση προσδιορίζεται όλη η διαδρομή των προσωρινών διαταγών. Αναλ</w:t>
      </w:r>
      <w:r>
        <w:rPr>
          <w:rFonts w:eastAsia="Times New Roman"/>
          <w:color w:val="222222"/>
          <w:szCs w:val="24"/>
          <w:shd w:val="clear" w:color="auto" w:fill="FFFFFF"/>
        </w:rPr>
        <w:t xml:space="preserve">ύει το </w:t>
      </w:r>
      <w:r>
        <w:rPr>
          <w:rFonts w:eastAsia="Times New Roman"/>
          <w:color w:val="222222"/>
          <w:szCs w:val="24"/>
          <w:shd w:val="clear" w:color="auto" w:fill="FFFFFF"/>
        </w:rPr>
        <w:t>δ</w:t>
      </w:r>
      <w:r>
        <w:rPr>
          <w:rFonts w:eastAsia="Times New Roman"/>
          <w:color w:val="222222"/>
          <w:szCs w:val="24"/>
          <w:shd w:val="clear" w:color="auto" w:fill="FFFFFF"/>
        </w:rPr>
        <w:t>ικαστήριο εδώ και λέει πότε κατατέθηκαν, να συζητηθεί, απορρίφθηκαν. «Με την ορθή κατά τον νόμο διευκρίνιση, αιτιολογία...», αυτό είναι που σας έλεγα, «...η οποία εναρμονίζεται πλήρως ότι εξακολουθεί να ισχύει η προσωρινή διαταγή του Μονομελούς Πρω</w:t>
      </w:r>
      <w:r>
        <w:rPr>
          <w:rFonts w:eastAsia="Times New Roman"/>
          <w:color w:val="222222"/>
          <w:szCs w:val="24"/>
          <w:shd w:val="clear" w:color="auto" w:fill="FFFFFF"/>
        </w:rPr>
        <w:t xml:space="preserve">τοδικείου Καβάλας. Συνεπώς το αίτημα της αιτούσας περί ανάκλησης απολογίας ωσάν προσωρινής διαταγής πέραν του γεγονότος ότι τυγχάνει ανεπίδεκτο δικαστικής εκτιμήσεως, καθόσον στον </w:t>
      </w:r>
      <w:r>
        <w:rPr>
          <w:rFonts w:eastAsia="Times New Roman"/>
          <w:color w:val="222222"/>
          <w:szCs w:val="24"/>
          <w:shd w:val="clear" w:color="auto" w:fill="FFFFFF"/>
        </w:rPr>
        <w:t>ε</w:t>
      </w:r>
      <w:r>
        <w:rPr>
          <w:rFonts w:eastAsia="Times New Roman"/>
          <w:color w:val="222222"/>
          <w:szCs w:val="24"/>
          <w:shd w:val="clear" w:color="auto" w:fill="FFFFFF"/>
        </w:rPr>
        <w:t>λληνικό Κώδικα Πολιτικής Δικονομίας δεν προβλέπεται σε κανένα άρθρο ανάκλησ</w:t>
      </w:r>
      <w:r>
        <w:rPr>
          <w:rFonts w:eastAsia="Times New Roman"/>
          <w:color w:val="222222"/>
          <w:szCs w:val="24"/>
          <w:shd w:val="clear" w:color="auto" w:fill="FFFFFF"/>
        </w:rPr>
        <w:t>η αιτιολογίας και δη σε προσωρινή διαταγή η οποία, είτε θεωρηθεί ότι αποτελεί περιληπτική δικαστική απόφαση είτε απλή προσταγή του δικαστηρίου με τη μορφή διοικητικής πράξης του, δεν δύναται να ανακληθεί η αιτιολογία της ή σε διευκρινιστική της διάταξη κ.λ</w:t>
      </w:r>
      <w:r>
        <w:rPr>
          <w:rFonts w:eastAsia="Times New Roman"/>
          <w:color w:val="222222"/>
          <w:szCs w:val="24"/>
          <w:shd w:val="clear" w:color="auto" w:fill="FFFFFF"/>
        </w:rPr>
        <w:t xml:space="preserve">π. κατ’ επάλληλη αιτιολογία είναι νόμου αβάσιμο προκειμένου, σύμφωνα και με τη μείζονα σκέψη της παρούσας, η προσωρινή διαταγή της </w:t>
      </w:r>
      <w:r>
        <w:rPr>
          <w:rFonts w:eastAsia="Times New Roman"/>
          <w:color w:val="222222"/>
          <w:szCs w:val="24"/>
          <w:shd w:val="clear" w:color="auto" w:fill="FFFFFF"/>
        </w:rPr>
        <w:t>π</w:t>
      </w:r>
      <w:r>
        <w:rPr>
          <w:rFonts w:eastAsia="Times New Roman"/>
          <w:color w:val="222222"/>
          <w:szCs w:val="24"/>
          <w:shd w:val="clear" w:color="auto" w:fill="FFFFFF"/>
        </w:rPr>
        <w:t xml:space="preserve">ροέδρου </w:t>
      </w:r>
      <w:r>
        <w:rPr>
          <w:rFonts w:eastAsia="Times New Roman"/>
          <w:color w:val="222222"/>
          <w:szCs w:val="24"/>
          <w:shd w:val="clear" w:color="auto" w:fill="FFFFFF"/>
        </w:rPr>
        <w:t>π</w:t>
      </w:r>
      <w:r>
        <w:rPr>
          <w:rFonts w:eastAsia="Times New Roman"/>
          <w:color w:val="222222"/>
          <w:szCs w:val="24"/>
          <w:shd w:val="clear" w:color="auto" w:fill="FFFFFF"/>
        </w:rPr>
        <w:t>ρωτοδικών Καβάλας διατηρεί την ισχύ και μετά την παραπεμπτική απόφαση του Μονομελούς Πρωτοδικείου Καβάλας».</w:t>
      </w:r>
    </w:p>
    <w:p w14:paraId="382442D4"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έρχεται, λοιπόν, αυτή η απόφαση και τι κάνει; Προσωρινά -γιατί είναι ασφαλιστικά μέτρα- απαγορεύει τη ΔΕΠΑ να διακόψει την παροχή φυσικού αερίου, υποχρεώνει τη ΔΕΠΑ να προμηθεύει, υποχρεώνει την «Ελληνικά Χημικά Λιπάσματα,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E16ED4">
        <w:rPr>
          <w:rFonts w:eastAsia="Times New Roman"/>
          <w:color w:val="222222"/>
          <w:szCs w:val="24"/>
          <w:shd w:val="clear" w:color="auto" w:fill="FFFFFF"/>
        </w:rPr>
        <w:t>,</w:t>
      </w:r>
      <w:r>
        <w:rPr>
          <w:rFonts w:eastAsia="Times New Roman"/>
          <w:color w:val="222222"/>
          <w:szCs w:val="24"/>
          <w:shd w:val="clear" w:color="auto" w:fill="FFFFFF"/>
        </w:rPr>
        <w:t xml:space="preserve"> Ανώνυμη Εταιρεία» να </w:t>
      </w:r>
      <w:r>
        <w:rPr>
          <w:rFonts w:eastAsia="Times New Roman"/>
          <w:color w:val="222222"/>
          <w:szCs w:val="24"/>
          <w:shd w:val="clear" w:color="auto" w:fill="FFFFFF"/>
        </w:rPr>
        <w:t>καταβάλει εβδομαδιαίως στην αιτούσα ανώνυμη εταιρεία με την επωνυμία «</w:t>
      </w:r>
      <w:r>
        <w:rPr>
          <w:rFonts w:eastAsia="Times New Roman"/>
          <w:color w:val="222222"/>
          <w:szCs w:val="24"/>
          <w:shd w:val="clear" w:color="auto" w:fill="FFFFFF"/>
        </w:rPr>
        <w:t>ΔΗΜΟΣΙΑ ΕΠΙΧΕΙΡΗΣΗ</w:t>
      </w:r>
      <w:r>
        <w:rPr>
          <w:rFonts w:eastAsia="Times New Roman"/>
          <w:color w:val="222222"/>
          <w:szCs w:val="24"/>
          <w:shd w:val="clear" w:color="auto" w:fill="FFFFFF"/>
        </w:rPr>
        <w:t xml:space="preserve">» με την παράδοση μεταχρονολογημένων επιταγών λήξεως ως και έξι μηνών από την παράδοσή τους το ποσό των 98.000 ευρώ εβδομαδιαίως. </w:t>
      </w:r>
    </w:p>
    <w:p w14:paraId="382442D5"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αποφάσισε το </w:t>
      </w:r>
      <w:r>
        <w:rPr>
          <w:rFonts w:eastAsia="Times New Roman"/>
          <w:color w:val="222222"/>
          <w:szCs w:val="24"/>
          <w:shd w:val="clear" w:color="auto" w:fill="FFFFFF"/>
        </w:rPr>
        <w:t>δ</w:t>
      </w:r>
      <w:r>
        <w:rPr>
          <w:rFonts w:eastAsia="Times New Roman"/>
          <w:color w:val="222222"/>
          <w:szCs w:val="24"/>
          <w:shd w:val="clear" w:color="auto" w:fill="FFFFFF"/>
        </w:rPr>
        <w:t>ικαστήριο προσωριν</w:t>
      </w:r>
      <w:r>
        <w:rPr>
          <w:rFonts w:eastAsia="Times New Roman"/>
          <w:color w:val="222222"/>
          <w:szCs w:val="24"/>
          <w:shd w:val="clear" w:color="auto" w:fill="FFFFFF"/>
        </w:rPr>
        <w:t xml:space="preserve">ά, μέχρι την εκδίκαση της αγωγής που αναφέρεται στην ίδια την απόφαση. Με έγγραφο από το </w:t>
      </w:r>
      <w:r>
        <w:rPr>
          <w:rFonts w:eastAsia="Times New Roman"/>
          <w:color w:val="222222"/>
          <w:szCs w:val="24"/>
          <w:shd w:val="clear" w:color="auto" w:fill="FFFFFF"/>
        </w:rPr>
        <w:t>π</w:t>
      </w:r>
      <w:r>
        <w:rPr>
          <w:rFonts w:eastAsia="Times New Roman"/>
          <w:color w:val="222222"/>
          <w:szCs w:val="24"/>
          <w:shd w:val="clear" w:color="auto" w:fill="FFFFFF"/>
        </w:rPr>
        <w:t>ρωτοδικείο της Αθήνας, που μου ήρθε, μας λένε ότι συζητήθηκε η συγκεκριμένη αγωγή και δεν έχει εκδοθεί ακόμα απόφαση.</w:t>
      </w:r>
    </w:p>
    <w:p w14:paraId="382442D6"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Ζητώ συγγνώμη, στα όρια της δικής μου ευπρέπειας</w:t>
      </w:r>
      <w:r>
        <w:rPr>
          <w:rFonts w:eastAsia="Times New Roman"/>
          <w:color w:val="222222"/>
          <w:szCs w:val="24"/>
          <w:shd w:val="clear" w:color="auto" w:fill="FFFFFF"/>
        </w:rPr>
        <w:t xml:space="preserve"> και βέβαια πάντα στο πλαίσιο των δικών μου καθηκόντων, για το γεγονός ότι συζητάω μία απόφαση ασφαλιστικών μέτρων εδώ -είναι αυτονόητο νομίζω αυτό που λέω- εν</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όψει του γεγονότος ότι ευτυχώς πάντως έχει συνεδριάσει ένα δικαστήριο και αναμένεται </w:t>
      </w:r>
      <w:r>
        <w:rPr>
          <w:rFonts w:eastAsia="Times New Roman"/>
          <w:color w:val="222222"/>
          <w:szCs w:val="24"/>
          <w:shd w:val="clear" w:color="auto" w:fill="FFFFFF"/>
        </w:rPr>
        <w:lastRenderedPageBreak/>
        <w:t>η έκδοση αυ</w:t>
      </w:r>
      <w:r>
        <w:rPr>
          <w:rFonts w:eastAsia="Times New Roman"/>
          <w:color w:val="222222"/>
          <w:szCs w:val="24"/>
          <w:shd w:val="clear" w:color="auto" w:fill="FFFFFF"/>
        </w:rPr>
        <w:t>τής της απόφασης. Γιατί, διαφορετικά, κατά τη γνώμη μου, αυτά είναι επικίνδυνα πράγματα. Το λέω, νομίζω, με τον πιο καθαρό τρόπο.</w:t>
      </w:r>
    </w:p>
    <w:p w14:paraId="382442D7"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ολοκληρώνω, κύριε Πρόεδρε, την τοποθέτησή μου και ευχαριστώ για τον χρόνο.</w:t>
      </w:r>
    </w:p>
    <w:p w14:paraId="382442D8"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καταθέσω και τα έγγραφα που σας είπα για το </w:t>
      </w:r>
      <w:r>
        <w:rPr>
          <w:rFonts w:eastAsia="Times New Roman"/>
          <w:color w:val="222222"/>
          <w:szCs w:val="24"/>
          <w:shd w:val="clear" w:color="auto" w:fill="FFFFFF"/>
        </w:rPr>
        <w:t xml:space="preserve">θέμα του </w:t>
      </w:r>
      <w:proofErr w:type="spellStart"/>
      <w:r>
        <w:rPr>
          <w:rFonts w:eastAsia="Times New Roman"/>
          <w:color w:val="222222"/>
          <w:szCs w:val="24"/>
          <w:shd w:val="clear" w:color="auto" w:fill="FFFFFF"/>
        </w:rPr>
        <w:t>Α</w:t>
      </w:r>
      <w:r>
        <w:rPr>
          <w:rFonts w:eastAsia="Times New Roman"/>
          <w:color w:val="222222"/>
          <w:szCs w:val="24"/>
          <w:shd w:val="clear" w:color="auto" w:fill="FFFFFF"/>
        </w:rPr>
        <w:t>νωτάτου</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Δ</w:t>
      </w:r>
      <w:r>
        <w:rPr>
          <w:rFonts w:eastAsia="Times New Roman"/>
          <w:color w:val="222222"/>
          <w:szCs w:val="24"/>
          <w:shd w:val="clear" w:color="auto" w:fill="FFFFFF"/>
        </w:rPr>
        <w:t xml:space="preserve">ικαστικού </w:t>
      </w:r>
      <w:r>
        <w:rPr>
          <w:rFonts w:eastAsia="Times New Roman"/>
          <w:color w:val="222222"/>
          <w:szCs w:val="24"/>
          <w:shd w:val="clear" w:color="auto" w:fill="FFFFFF"/>
        </w:rPr>
        <w:t>Σ</w:t>
      </w:r>
      <w:r>
        <w:rPr>
          <w:rFonts w:eastAsia="Times New Roman"/>
          <w:color w:val="222222"/>
          <w:szCs w:val="24"/>
          <w:shd w:val="clear" w:color="auto" w:fill="FFFFFF"/>
        </w:rPr>
        <w:t>υμβουλίου.</w:t>
      </w:r>
    </w:p>
    <w:p w14:paraId="382442D9"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Καραγκούνη, εγώ δεν εποπτεύω την ΑΑΔΕ. Θυμηθείτε ποιος είναι ο νόμος και ποιο είναι το πλαίσιο που διέπει την ΑΑΔΕ. Καλείτε εμένα να πάρω τον </w:t>
      </w:r>
      <w:r>
        <w:rPr>
          <w:rFonts w:eastAsia="Times New Roman"/>
          <w:color w:val="222222"/>
          <w:szCs w:val="24"/>
          <w:shd w:val="clear" w:color="auto" w:fill="FFFFFF"/>
        </w:rPr>
        <w:t>π</w:t>
      </w:r>
      <w:r>
        <w:rPr>
          <w:rFonts w:eastAsia="Times New Roman"/>
          <w:color w:val="222222"/>
          <w:szCs w:val="24"/>
          <w:shd w:val="clear" w:color="auto" w:fill="FFFFFF"/>
        </w:rPr>
        <w:t xml:space="preserve">ρόεδρο της </w:t>
      </w:r>
      <w:r>
        <w:rPr>
          <w:rFonts w:eastAsia="Times New Roman"/>
          <w:color w:val="222222"/>
          <w:szCs w:val="24"/>
          <w:shd w:val="clear" w:color="auto" w:fill="FFFFFF"/>
        </w:rPr>
        <w:t>α</w:t>
      </w:r>
      <w:r>
        <w:rPr>
          <w:rFonts w:eastAsia="Times New Roman"/>
          <w:color w:val="222222"/>
          <w:szCs w:val="24"/>
          <w:shd w:val="clear" w:color="auto" w:fill="FFFFFF"/>
        </w:rPr>
        <w:t xml:space="preserve">νεξάρτητης </w:t>
      </w:r>
      <w:r>
        <w:rPr>
          <w:rFonts w:eastAsia="Times New Roman"/>
          <w:color w:val="222222"/>
          <w:szCs w:val="24"/>
          <w:shd w:val="clear" w:color="auto" w:fill="FFFFFF"/>
        </w:rPr>
        <w:t>α</w:t>
      </w:r>
      <w:r>
        <w:rPr>
          <w:rFonts w:eastAsia="Times New Roman"/>
          <w:color w:val="222222"/>
          <w:szCs w:val="24"/>
          <w:shd w:val="clear" w:color="auto" w:fill="FFFFFF"/>
        </w:rPr>
        <w:t>ρχής να του πω «Τι κάνεις;»; Το κρατάω.</w:t>
      </w:r>
    </w:p>
    <w:p w14:paraId="382442D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w:t>
      </w:r>
      <w:r>
        <w:rPr>
          <w:rFonts w:eastAsia="Times New Roman"/>
          <w:color w:val="222222"/>
          <w:szCs w:val="24"/>
          <w:shd w:val="clear" w:color="auto" w:fill="FFFFFF"/>
        </w:rPr>
        <w:t xml:space="preserve">ύτερον, μηνυτήριες αναφορές. Επειδή τις θέσατε κι επειδή εγώ δεν θα </w:t>
      </w:r>
      <w:proofErr w:type="spellStart"/>
      <w:r>
        <w:rPr>
          <w:rFonts w:eastAsia="Times New Roman"/>
          <w:color w:val="222222"/>
          <w:szCs w:val="24"/>
          <w:shd w:val="clear" w:color="auto" w:fill="FFFFFF"/>
        </w:rPr>
        <w:t>παραστήσω</w:t>
      </w:r>
      <w:proofErr w:type="spellEnd"/>
      <w:r>
        <w:rPr>
          <w:rFonts w:eastAsia="Times New Roman"/>
          <w:color w:val="222222"/>
          <w:szCs w:val="24"/>
          <w:shd w:val="clear" w:color="auto" w:fill="FFFFFF"/>
        </w:rPr>
        <w:t xml:space="preserve"> ούτε τον δικαστή ούτε τον ανακριτή ούτε τον εισαγγελέα, ό,τι θέλετε στο πλαίσιο του κοινοβουλευτικού ελέγχου -και ξέρετε ότι είμαι επιμελής- αν το είχατε συμπεριλάβει εδώ, θα το </w:t>
      </w:r>
      <w:r>
        <w:rPr>
          <w:rFonts w:eastAsia="Times New Roman"/>
          <w:color w:val="222222"/>
          <w:szCs w:val="24"/>
          <w:shd w:val="clear" w:color="auto" w:fill="FFFFFF"/>
        </w:rPr>
        <w:t>είχα στείλει εκεί που έπρεπε, για να μου δώσουν την απάντηση πού βρίσκονται οι μηνυτήριες αναφορές.</w:t>
      </w:r>
    </w:p>
    <w:p w14:paraId="382442D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όποια μηνυτήρια αναφορά, κύριε Καραγκούνη, θέλετε να ξέρετε την εξέλιξη και επειδή έχετε υπάρξει στο Υπουργείο Δικαιοσύνης, ξέρετε πάντα ότι εμείς οι Υπ</w:t>
      </w:r>
      <w:r>
        <w:rPr>
          <w:rFonts w:eastAsia="Times New Roman"/>
          <w:color w:val="222222"/>
          <w:szCs w:val="24"/>
          <w:shd w:val="clear" w:color="auto" w:fill="FFFFFF"/>
        </w:rPr>
        <w:t>ουργοί ενημερωνόμαστε μόνο επί της διαδικαστικής πορείας.</w:t>
      </w:r>
    </w:p>
    <w:p w14:paraId="382442D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όριο, λοιπόν, του δικού μου θεσμικού ρόλου μού ζητάτε να παρέμβω, για να επισπευστούν –είπατε- οι διαδικασίες αυτές, αν άκουσα καλά.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αλλά θέλω, επειδή είμαι νέος Υπουργός, να μου </w:t>
      </w:r>
      <w:r>
        <w:rPr>
          <w:rFonts w:eastAsia="Times New Roman"/>
          <w:color w:val="222222"/>
          <w:szCs w:val="24"/>
          <w:shd w:val="clear" w:color="auto" w:fill="FFFFFF"/>
        </w:rPr>
        <w:t>πείτε με ποιον τρόπο γίνεται αυτό και αν είναι να παρέμβω, να παρέμβω για να επισπευστεί κάτι. Το πρόβλημα ξέρετε ποιο είναι, κύριε Καραγκούνη; Μήπως παρέμβω για να μην επισπεύδονται οι υποθέσεις και να λιμνάζουν για χρόνια δημιουργώντας πεποίθηση ανασφάλε</w:t>
      </w:r>
      <w:r>
        <w:rPr>
          <w:rFonts w:eastAsia="Times New Roman"/>
          <w:color w:val="222222"/>
          <w:szCs w:val="24"/>
          <w:shd w:val="clear" w:color="auto" w:fill="FFFFFF"/>
        </w:rPr>
        <w:t>ιας και ανυπαρξίας κράτους δικαίου.</w:t>
      </w:r>
    </w:p>
    <w:p w14:paraId="382442DD" w14:textId="77777777" w:rsidR="00D035B1" w:rsidRDefault="005B20CE">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αυτό ο </w:t>
      </w:r>
      <w:r>
        <w:rPr>
          <w:rFonts w:eastAsia="Times New Roman" w:cs="Times New Roman"/>
          <w:szCs w:val="24"/>
        </w:rPr>
        <w:t>Υπουργός κ. Μιχαήλ Καλογήρου</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82442DE"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r>
        <w:rPr>
          <w:rFonts w:eastAsia="Times New Roman"/>
          <w:color w:val="222222"/>
          <w:szCs w:val="24"/>
          <w:shd w:val="clear" w:color="auto" w:fill="FFFFFF"/>
        </w:rPr>
        <w:t xml:space="preserve"> πάρα πολύ.</w:t>
      </w:r>
    </w:p>
    <w:p w14:paraId="382442DF" w14:textId="77777777" w:rsidR="00D035B1" w:rsidRDefault="005B20C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του ΣΥΡΙΖΑ)</w:t>
      </w:r>
    </w:p>
    <w:p w14:paraId="382442E0" w14:textId="77777777" w:rsidR="00D035B1" w:rsidRDefault="005B20CE">
      <w:pPr>
        <w:spacing w:line="600" w:lineRule="auto"/>
        <w:ind w:firstLine="720"/>
        <w:jc w:val="both"/>
        <w:rPr>
          <w:rFonts w:eastAsia="Times New Roman"/>
          <w:color w:val="222222"/>
          <w:szCs w:val="24"/>
          <w:shd w:val="clear" w:color="auto" w:fill="FFFFFF"/>
        </w:rPr>
      </w:pPr>
      <w:r w:rsidRPr="005B7693">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Κι εμείς ευχαριστούμε.</w:t>
      </w:r>
    </w:p>
    <w:p w14:paraId="382442E1"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Αντιπρόεδρος της Κυβέρνησης και Υπουργός Οικονομίας και Ανάπτυξης κ. Δραγασάκης.</w:t>
      </w:r>
    </w:p>
    <w:p w14:paraId="382442E2" w14:textId="77777777" w:rsidR="00D035B1" w:rsidRDefault="005B20CE">
      <w:pPr>
        <w:spacing w:line="600" w:lineRule="auto"/>
        <w:ind w:firstLine="720"/>
        <w:jc w:val="both"/>
        <w:rPr>
          <w:rFonts w:eastAsia="Times New Roman"/>
          <w:color w:val="222222"/>
          <w:szCs w:val="24"/>
          <w:shd w:val="clear" w:color="auto" w:fill="FFFFFF"/>
        </w:rPr>
      </w:pPr>
      <w:r w:rsidRPr="000D07E2">
        <w:rPr>
          <w:rFonts w:eastAsia="Times New Roman"/>
          <w:b/>
          <w:color w:val="222222"/>
          <w:szCs w:val="24"/>
          <w:shd w:val="clear" w:color="auto" w:fill="FFFFFF"/>
        </w:rPr>
        <w:t>ΙΩΑΝΝΗΣ ΔΡΑΓΑΣΑΚΗΣ (Αντιπρόεδρος της Κυβέρνησης</w:t>
      </w:r>
      <w:r w:rsidRPr="000D07E2">
        <w:rPr>
          <w:rFonts w:eastAsia="Times New Roman"/>
          <w:b/>
          <w:color w:val="222222"/>
          <w:szCs w:val="24"/>
          <w:shd w:val="clear" w:color="auto" w:fill="FFFFFF"/>
        </w:rPr>
        <w:t xml:space="preserve"> </w:t>
      </w:r>
      <w:r>
        <w:rPr>
          <w:rFonts w:eastAsia="Times New Roman"/>
          <w:b/>
          <w:color w:val="222222"/>
          <w:szCs w:val="24"/>
          <w:shd w:val="clear" w:color="auto" w:fill="FFFFFF"/>
        </w:rPr>
        <w:t>και</w:t>
      </w:r>
      <w:r>
        <w:rPr>
          <w:rFonts w:eastAsia="Times New Roman"/>
          <w:b/>
          <w:color w:val="222222"/>
          <w:szCs w:val="24"/>
          <w:shd w:val="clear" w:color="auto" w:fill="FFFFFF"/>
        </w:rPr>
        <w:t xml:space="preserve"> </w:t>
      </w:r>
      <w:r w:rsidRPr="000D07E2">
        <w:rPr>
          <w:rFonts w:eastAsia="Times New Roman"/>
          <w:b/>
          <w:color w:val="222222"/>
          <w:szCs w:val="24"/>
          <w:shd w:val="clear" w:color="auto" w:fill="FFFFFF"/>
        </w:rPr>
        <w:t>Υπουργός Οικονομίας και Ανάπτυξης):</w:t>
      </w:r>
      <w:r>
        <w:rPr>
          <w:rFonts w:eastAsia="Times New Roman"/>
          <w:color w:val="222222"/>
          <w:szCs w:val="24"/>
          <w:shd w:val="clear" w:color="auto" w:fill="FFFFFF"/>
        </w:rPr>
        <w:t xml:space="preserve"> Η δική μου άποψη ήταν ότι δεν έπρεπε να έρθει αυτή η επερώτηση, κύριοι συνάδελφοι, τουλάχιστον με αυτό το θέμα. Εφόσον ήρθε, είμαστε όλοι εδώ να βοηθήσουμε να διαλευκανθεί το πρόβλημα.</w:t>
      </w:r>
    </w:p>
    <w:p w14:paraId="382442E3"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Λέω αυτό για τον εξής λόγο: Εάν δεν υπήρχαν συνεντεύξεις του κ. </w:t>
      </w:r>
      <w:proofErr w:type="spellStart"/>
      <w:r>
        <w:rPr>
          <w:rFonts w:eastAsia="Times New Roman"/>
          <w:color w:val="222222"/>
          <w:szCs w:val="24"/>
          <w:shd w:val="clear" w:color="auto" w:fill="FFFFFF"/>
        </w:rPr>
        <w:t>Κιτσάκου</w:t>
      </w:r>
      <w:proofErr w:type="spellEnd"/>
      <w:r>
        <w:rPr>
          <w:rFonts w:eastAsia="Times New Roman"/>
          <w:color w:val="222222"/>
          <w:szCs w:val="24"/>
          <w:shd w:val="clear" w:color="auto" w:fill="FFFFFF"/>
        </w:rPr>
        <w:t>, θα κάνατε επερώτηση; Έγινε ποτέ εδώ ερώτηση στο Κοινοβούλιο για τα χρέη της ΔΕΠΑ; Αν ήταν τόσο σοβαρό και σας απασχολούσε τόσο έντονα το θέμα των χρεών της ΔΕΠΑ, γιατί δεν βρέθηκε έν</w:t>
      </w:r>
      <w:r>
        <w:rPr>
          <w:rFonts w:eastAsia="Times New Roman"/>
          <w:color w:val="222222"/>
          <w:szCs w:val="24"/>
          <w:shd w:val="clear" w:color="auto" w:fill="FFFFFF"/>
        </w:rPr>
        <w:t>ας να κάνει ερώτηση γι’ αυτό.</w:t>
      </w:r>
    </w:p>
    <w:p w14:paraId="382442E4"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Όλες οι ερωτήσεις που γινόταν και όλες οι πιέσεις που δεχόμασταν εμείς ήταν οι εργαζόμενοι των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0E0F16">
        <w:rPr>
          <w:rFonts w:eastAsia="Times New Roman"/>
          <w:color w:val="222222"/>
          <w:szCs w:val="24"/>
          <w:shd w:val="clear" w:color="auto" w:fill="FFFFFF"/>
        </w:rPr>
        <w:t xml:space="preserve">. </w:t>
      </w:r>
      <w:r>
        <w:rPr>
          <w:rFonts w:eastAsia="Times New Roman"/>
          <w:color w:val="222222"/>
          <w:szCs w:val="24"/>
          <w:shd w:val="clear" w:color="auto" w:fill="FFFFFF"/>
        </w:rPr>
        <w:t>Θα αναφερθώ μετά σε αυτό.</w:t>
      </w:r>
    </w:p>
    <w:p w14:paraId="382442E5"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η επερώτηση, όπως γνωρίζετε</w:t>
      </w:r>
      <w:r w:rsidRPr="000E0F16">
        <w:rPr>
          <w:rFonts w:eastAsia="Times New Roman"/>
          <w:color w:val="222222"/>
          <w:szCs w:val="24"/>
          <w:shd w:val="clear" w:color="auto" w:fill="FFFFFF"/>
        </w:rPr>
        <w:t>,</w:t>
      </w:r>
      <w:r>
        <w:rPr>
          <w:rFonts w:eastAsia="Times New Roman"/>
          <w:color w:val="222222"/>
          <w:szCs w:val="24"/>
          <w:shd w:val="clear" w:color="auto" w:fill="FFFFFF"/>
        </w:rPr>
        <w:t xml:space="preserve"> είναι μια </w:t>
      </w:r>
      <w:r w:rsidRPr="000E0F16">
        <w:rPr>
          <w:rFonts w:eastAsia="Times New Roman"/>
          <w:color w:val="222222"/>
          <w:szCs w:val="24"/>
          <w:shd w:val="clear" w:color="auto" w:fill="FFFFFF"/>
        </w:rPr>
        <w:t>αν</w:t>
      </w:r>
      <w:r>
        <w:rPr>
          <w:rFonts w:eastAsia="Times New Roman"/>
          <w:color w:val="222222"/>
          <w:szCs w:val="24"/>
          <w:shd w:val="clear" w:color="auto" w:fill="FFFFFF"/>
        </w:rPr>
        <w:t xml:space="preserve">ώτερη μορφή κοινοβουλευτικού ελέγχου. Έχουμε </w:t>
      </w:r>
      <w:r>
        <w:rPr>
          <w:rFonts w:eastAsia="Times New Roman"/>
          <w:color w:val="222222"/>
          <w:szCs w:val="24"/>
          <w:shd w:val="clear" w:color="auto" w:fill="FFFFFF"/>
        </w:rPr>
        <w:t xml:space="preserve">τη γραπτή ερώτηση, έχουμε την επίκαιρη ερώτηση. Η επερώτηση είναι ένας θεσμός πολύ χρήσιμος στο Κοινοβούλιο για θέματα που προκαλούν ένα ευρύτερο ενδιαφέρον, γι' αυτό και προβλέπεται η δυνατότητα να μιλήσουν όλα τα κόμματα. Δεν είδα πολύ ενδιαφέρον από τα </w:t>
      </w:r>
      <w:r>
        <w:rPr>
          <w:rFonts w:eastAsia="Times New Roman"/>
          <w:color w:val="222222"/>
          <w:szCs w:val="24"/>
          <w:shd w:val="clear" w:color="auto" w:fill="FFFFFF"/>
        </w:rPr>
        <w:t>κόμματα. Μπορεί να έρθουν -και μακάρι να έρθουν- να τοποθετηθούν. Δεν ήταν δηλαδή ένα θέμα που προκάλεσε ένα ευρύτερο ενδιαφέρον ούτε στο Κοινοβούλιο, ούτε στον Τύπο.</w:t>
      </w:r>
    </w:p>
    <w:p w14:paraId="382442E6"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όπως είπα, κάθε τι επιτρέπει να προκύψει και ένα θετικό στοιχείο και ήδη η τοποθέτη</w:t>
      </w:r>
      <w:r>
        <w:rPr>
          <w:rFonts w:eastAsia="Times New Roman"/>
          <w:color w:val="222222"/>
          <w:szCs w:val="24"/>
          <w:shd w:val="clear" w:color="auto" w:fill="FFFFFF"/>
        </w:rPr>
        <w:t>ση του Υπουργού κ. Σταθάκη και στη συνέχεια οι πληροφορίες του Υπουργού Δικαιοσύνης απέδειξαν ότι δεν υπάρχει θέμα σκανδάλου που να αφορά την Κυβέρνηση. Αυτό που υπάρχει, όμως,  είναι ένα τεράστιο πρόβλημα, ένα κουβάρι νομικών και δικαστικών περιπλοκών που</w:t>
      </w:r>
      <w:r>
        <w:rPr>
          <w:rFonts w:eastAsia="Times New Roman"/>
          <w:color w:val="222222"/>
          <w:szCs w:val="24"/>
          <w:shd w:val="clear" w:color="auto" w:fill="FFFFFF"/>
        </w:rPr>
        <w:t xml:space="preserve"> αφορά τα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C67B82">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ίσως σε μια άλλη ευκαιρία να συζητήσουμε αυτό το πρόβλημα, τι θα κάνουμε τελικά, πώς θα διασφαλίσουμε </w:t>
      </w:r>
      <w:r>
        <w:rPr>
          <w:rFonts w:eastAsia="Times New Roman"/>
          <w:color w:val="222222"/>
          <w:szCs w:val="24"/>
          <w:shd w:val="clear" w:color="auto" w:fill="FFFFFF"/>
        </w:rPr>
        <w:lastRenderedPageBreak/>
        <w:t>την προοπτική αυτής της επιχείρησης, της παραγωγικής διαδικασίας και λοιπά, και της θέσης των εργαζομένων.</w:t>
      </w:r>
    </w:p>
    <w:p w14:paraId="382442E7"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σας πω -δεν αναφ</w:t>
      </w:r>
      <w:r>
        <w:rPr>
          <w:rFonts w:eastAsia="Times New Roman"/>
          <w:color w:val="222222"/>
          <w:szCs w:val="24"/>
          <w:shd w:val="clear" w:color="auto" w:fill="FFFFFF"/>
        </w:rPr>
        <w:t>έρθηκε σήμερα εδώ- ότι ανάμεσα στα πολλά που μας απασχόλησαν, γιατί μας απασχολούσε το θέμα αυτό από τη σκοπιά των εργαζομένων, ήταν ακόμα και το θέμα της αναγκαστικής διαχείρισης. Είχαμε προετοιμαστεί μήπως κάναμε μία τέτοια κίνηση, αλλά δυστυχώς και αυτή</w:t>
      </w:r>
      <w:r>
        <w:rPr>
          <w:rFonts w:eastAsia="Times New Roman"/>
          <w:color w:val="222222"/>
          <w:szCs w:val="24"/>
          <w:shd w:val="clear" w:color="auto" w:fill="FFFFFF"/>
        </w:rPr>
        <w:t xml:space="preserve"> προϋπέθετε συνέργεια των τραπεζών και εξεύρεση επενδυτή, ούτως ώστε να μπορείς να κινήσεις αυτή τη διαδικασία.</w:t>
      </w:r>
    </w:p>
    <w:p w14:paraId="382442E8"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με προσοχή, κατ’ αρχάς, τον Αντιπρόεδρο κ. Χατζηδάκη, αλλά και όλους τους ομιλητές. Αυτό που άκουσα εδώ ως θέμα είναι τρεις φράσεις: «επε</w:t>
      </w:r>
      <w:r>
        <w:rPr>
          <w:rFonts w:eastAsia="Times New Roman"/>
          <w:color w:val="222222"/>
          <w:szCs w:val="24"/>
          <w:shd w:val="clear" w:color="auto" w:fill="FFFFFF"/>
        </w:rPr>
        <w:t xml:space="preserve">δίωξε να χαρίσει η Κυβέρνηση», «επιχειρήθηκε να πουληθούν τα ακίνητα» και «γνώριζαν». Αυτές οι τρεις φράσεις στοιχειοθετούν όλο το σκηνικό. </w:t>
      </w:r>
    </w:p>
    <w:p w14:paraId="382442E9"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«Επεδίωξε να πουλήσει». Πούλησε; «Να χαρίσει». Χάρισε; Συζητάμε εδώ κάτι σύμφωνα με το οποίο μπορεί να υπήρχε πρόθε</w:t>
      </w:r>
      <w:r>
        <w:rPr>
          <w:rFonts w:eastAsia="Times New Roman"/>
          <w:color w:val="222222"/>
          <w:szCs w:val="24"/>
          <w:shd w:val="clear" w:color="auto" w:fill="FFFFFF"/>
        </w:rPr>
        <w:t xml:space="preserve">ση, αλλά δεν </w:t>
      </w:r>
      <w:proofErr w:type="spellStart"/>
      <w:r>
        <w:rPr>
          <w:rFonts w:eastAsia="Times New Roman"/>
          <w:color w:val="222222"/>
          <w:szCs w:val="24"/>
          <w:shd w:val="clear" w:color="auto" w:fill="FFFFFF"/>
        </w:rPr>
        <w:t>συνετελέσθη</w:t>
      </w:r>
      <w:proofErr w:type="spellEnd"/>
      <w:r>
        <w:rPr>
          <w:rFonts w:eastAsia="Times New Roman"/>
          <w:color w:val="222222"/>
          <w:szCs w:val="24"/>
          <w:shd w:val="clear" w:color="auto" w:fill="FFFFFF"/>
        </w:rPr>
        <w:t xml:space="preserve"> ποτέ.</w:t>
      </w:r>
    </w:p>
    <w:p w14:paraId="382442E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Δεύτερον, «επιχειρήθηκε να πουληθούν τα ακίνητα», τα οποία διαπιστώνουμε ότι δεν μπορούσαν να πουληθούν, αφού ήταν δεσμευμένα. Άρα, δεύτερη υπόθεση που συζητείται. </w:t>
      </w:r>
    </w:p>
    <w:p w14:paraId="382442E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τρίτον, ως κατηγορία «γνώριζαν όλοι οι Υπουργοί».</w:t>
      </w:r>
    </w:p>
    <w:p w14:paraId="382442E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w:t>
      </w:r>
      <w:r>
        <w:rPr>
          <w:rFonts w:eastAsia="Times New Roman"/>
          <w:color w:val="222222"/>
          <w:szCs w:val="24"/>
          <w:shd w:val="clear" w:color="auto" w:fill="FFFFFF"/>
        </w:rPr>
        <w:t xml:space="preserve"> να είναι, κύριοι συνάδελφοι, Αντιπρόεδρος της Κυβέρνησης κάποιος ή Υπουργός για να γνωρίζει ότι η ΛΑΡΚΟ έχει χρέη; Πρέπει να είναι κάποιος ειδικός για να γνωρίζει ότι η </w:t>
      </w:r>
      <w:r>
        <w:rPr>
          <w:rFonts w:eastAsia="Times New Roman"/>
          <w:color w:val="222222"/>
          <w:szCs w:val="24"/>
          <w:shd w:val="clear" w:color="auto" w:fill="FFFFFF"/>
        </w:rPr>
        <w:t>«</w:t>
      </w:r>
      <w:r>
        <w:rPr>
          <w:rFonts w:eastAsia="Times New Roman"/>
          <w:color w:val="222222"/>
          <w:szCs w:val="24"/>
          <w:shd w:val="clear" w:color="auto" w:fill="FFFFFF"/>
        </w:rPr>
        <w:t>ΧΑΛΥΒΟΥΡΓΙΚΗ</w:t>
      </w:r>
      <w:r>
        <w:rPr>
          <w:rFonts w:eastAsia="Times New Roman"/>
          <w:color w:val="222222"/>
          <w:szCs w:val="24"/>
          <w:shd w:val="clear" w:color="auto" w:fill="FFFFFF"/>
        </w:rPr>
        <w:t>»</w:t>
      </w:r>
      <w:r>
        <w:rPr>
          <w:rFonts w:eastAsia="Times New Roman"/>
          <w:color w:val="222222"/>
          <w:szCs w:val="24"/>
          <w:shd w:val="clear" w:color="auto" w:fill="FFFFFF"/>
        </w:rPr>
        <w:t xml:space="preserve"> χρωστούσε επί χρόνια στη ΔΕΗ και της κόπηκε το ρεύμα προχθές; Απαιτεί δ</w:t>
      </w:r>
      <w:r>
        <w:rPr>
          <w:rFonts w:eastAsia="Times New Roman"/>
          <w:color w:val="222222"/>
          <w:szCs w:val="24"/>
          <w:shd w:val="clear" w:color="auto" w:fill="FFFFFF"/>
        </w:rPr>
        <w:t>ηλαδή κυβερνητική ιδιότητα για να γνωρίζουμε κάτι το οποίο το γράφει καθημερινά ο Τύπος;</w:t>
      </w:r>
    </w:p>
    <w:p w14:paraId="382442ED"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επειδή δεν υπάρχει θέμα, θέλω να αξιοποιήσω την παρουσία μου εδώ για να εξηγήσω, στο μέτρο που είχα σχέση με το θέμα, πρώτον, από ποια σκοπιά μας αντιμετώπισ</w:t>
      </w:r>
      <w:r>
        <w:rPr>
          <w:rFonts w:eastAsia="Times New Roman"/>
          <w:color w:val="222222"/>
          <w:szCs w:val="24"/>
          <w:shd w:val="clear" w:color="auto" w:fill="FFFFFF"/>
        </w:rPr>
        <w:t xml:space="preserve">ε. </w:t>
      </w:r>
    </w:p>
    <w:p w14:paraId="382442EE"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lang w:val="en-US"/>
        </w:rPr>
        <w:t>K</w:t>
      </w:r>
      <w:r w:rsidRPr="0071510D">
        <w:rPr>
          <w:rFonts w:eastAsia="Times New Roman"/>
          <w:color w:val="212121"/>
          <w:szCs w:val="24"/>
        </w:rPr>
        <w:t xml:space="preserve">αι θέλω ακριβώς να τονίσω </w:t>
      </w:r>
      <w:r>
        <w:rPr>
          <w:rFonts w:eastAsia="Times New Roman"/>
          <w:color w:val="212121"/>
          <w:szCs w:val="24"/>
        </w:rPr>
        <w:t xml:space="preserve">ότι </w:t>
      </w:r>
      <w:r w:rsidRPr="0071510D">
        <w:rPr>
          <w:rFonts w:eastAsia="Times New Roman"/>
          <w:color w:val="212121"/>
          <w:szCs w:val="24"/>
        </w:rPr>
        <w:t>το θέμα</w:t>
      </w:r>
      <w:r>
        <w:rPr>
          <w:rFonts w:eastAsia="Times New Roman"/>
          <w:color w:val="212121"/>
          <w:szCs w:val="24"/>
        </w:rPr>
        <w:t xml:space="preserve"> για την Κυβέρνηση δεν ήταν θέμα ΔΕΠΑ. Ήταν θέμα εργαζομένων </w:t>
      </w:r>
      <w:r w:rsidRPr="0071510D">
        <w:rPr>
          <w:rFonts w:eastAsia="Times New Roman"/>
          <w:color w:val="212121"/>
          <w:szCs w:val="24"/>
        </w:rPr>
        <w:t xml:space="preserve">της </w:t>
      </w:r>
      <w:r>
        <w:rPr>
          <w:rFonts w:eastAsia="Times New Roman"/>
          <w:color w:val="212121"/>
          <w:szCs w:val="24"/>
        </w:rPr>
        <w:t>ΒΦΛ, όπως τ</w:t>
      </w:r>
      <w:r w:rsidRPr="0071510D">
        <w:rPr>
          <w:rFonts w:eastAsia="Times New Roman"/>
          <w:color w:val="212121"/>
          <w:szCs w:val="24"/>
        </w:rPr>
        <w:t>η</w:t>
      </w:r>
      <w:r>
        <w:rPr>
          <w:rFonts w:eastAsia="Times New Roman"/>
          <w:color w:val="212121"/>
          <w:szCs w:val="24"/>
        </w:rPr>
        <w:t>ν</w:t>
      </w:r>
      <w:r w:rsidRPr="0071510D">
        <w:rPr>
          <w:rFonts w:eastAsia="Times New Roman"/>
          <w:color w:val="212121"/>
          <w:szCs w:val="24"/>
        </w:rPr>
        <w:t xml:space="preserve"> θυμόμαστε </w:t>
      </w:r>
      <w:r>
        <w:rPr>
          <w:rFonts w:eastAsia="Times New Roman"/>
          <w:color w:val="212121"/>
          <w:szCs w:val="24"/>
        </w:rPr>
        <w:t xml:space="preserve">πολλοί παλαιότεροι της Αίθουσας σήμερα και μιας παραγωγικής δραστηριότητας, που όπως είπε σωστά </w:t>
      </w:r>
      <w:r>
        <w:rPr>
          <w:rFonts w:eastAsia="Times New Roman"/>
          <w:color w:val="212121"/>
          <w:szCs w:val="24"/>
        </w:rPr>
        <w:lastRenderedPageBreak/>
        <w:t xml:space="preserve">και ένας συνάδελφος της Νέας Δημοκρατίας, είναι </w:t>
      </w:r>
      <w:r w:rsidRPr="0071510D">
        <w:rPr>
          <w:rFonts w:eastAsia="Times New Roman"/>
          <w:color w:val="212121"/>
          <w:szCs w:val="24"/>
        </w:rPr>
        <w:t>ζωογόνος</w:t>
      </w:r>
      <w:r>
        <w:rPr>
          <w:rFonts w:eastAsia="Times New Roman"/>
          <w:color w:val="212121"/>
          <w:szCs w:val="24"/>
        </w:rPr>
        <w:t>,</w:t>
      </w:r>
      <w:r w:rsidRPr="0071510D">
        <w:rPr>
          <w:rFonts w:eastAsia="Times New Roman"/>
          <w:color w:val="212121"/>
          <w:szCs w:val="24"/>
        </w:rPr>
        <w:t xml:space="preserve"> κρίσιμος πνεύμονας για την περιοχή της Καβάλας</w:t>
      </w:r>
      <w:r>
        <w:rPr>
          <w:rFonts w:eastAsia="Times New Roman"/>
          <w:color w:val="212121"/>
          <w:szCs w:val="24"/>
        </w:rPr>
        <w:t>.</w:t>
      </w:r>
      <w:r w:rsidRPr="0071510D">
        <w:rPr>
          <w:rFonts w:eastAsia="Times New Roman"/>
          <w:color w:val="212121"/>
          <w:szCs w:val="24"/>
        </w:rPr>
        <w:t xml:space="preserve"> </w:t>
      </w:r>
    </w:p>
    <w:p w14:paraId="382442EF"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1510D">
        <w:rPr>
          <w:rFonts w:eastAsia="Times New Roman"/>
          <w:color w:val="212121"/>
          <w:szCs w:val="24"/>
        </w:rPr>
        <w:t xml:space="preserve">αι δεν κρύβουμε ότι </w:t>
      </w:r>
      <w:r>
        <w:rPr>
          <w:rFonts w:eastAsia="Times New Roman"/>
          <w:color w:val="212121"/>
          <w:szCs w:val="24"/>
        </w:rPr>
        <w:t xml:space="preserve">σε </w:t>
      </w:r>
      <w:r w:rsidRPr="0071510D">
        <w:rPr>
          <w:rFonts w:eastAsia="Times New Roman"/>
          <w:color w:val="212121"/>
          <w:szCs w:val="24"/>
        </w:rPr>
        <w:t>κυβερνητικό επίπεδο ασχοληθήκ</w:t>
      </w:r>
      <w:r w:rsidRPr="0071510D">
        <w:rPr>
          <w:rFonts w:eastAsia="Times New Roman"/>
          <w:color w:val="212121"/>
          <w:szCs w:val="24"/>
        </w:rPr>
        <w:t>αμε με διάφορες ιδιότητε</w:t>
      </w:r>
      <w:r>
        <w:rPr>
          <w:rFonts w:eastAsia="Times New Roman"/>
          <w:color w:val="212121"/>
          <w:szCs w:val="24"/>
        </w:rPr>
        <w:t>ς και πολλές φορές συζητώντας για το τι λύση μπορούμε</w:t>
      </w:r>
      <w:r w:rsidRPr="0071510D">
        <w:rPr>
          <w:rFonts w:eastAsia="Times New Roman"/>
          <w:color w:val="212121"/>
          <w:szCs w:val="24"/>
        </w:rPr>
        <w:t xml:space="preserve"> να βρούμε</w:t>
      </w:r>
      <w:r>
        <w:rPr>
          <w:rFonts w:eastAsia="Times New Roman"/>
          <w:color w:val="212121"/>
          <w:szCs w:val="24"/>
        </w:rPr>
        <w:t>,</w:t>
      </w:r>
      <w:r w:rsidRPr="0071510D">
        <w:rPr>
          <w:rFonts w:eastAsia="Times New Roman"/>
          <w:color w:val="212121"/>
          <w:szCs w:val="24"/>
        </w:rPr>
        <w:t xml:space="preserve"> όπως ασχοληθήκαμε </w:t>
      </w:r>
      <w:r>
        <w:rPr>
          <w:rFonts w:eastAsia="Times New Roman"/>
          <w:color w:val="212121"/>
          <w:szCs w:val="24"/>
        </w:rPr>
        <w:t>-και ασχολούμαστε, ό</w:t>
      </w:r>
      <w:r w:rsidRPr="0071510D">
        <w:rPr>
          <w:rFonts w:eastAsia="Times New Roman"/>
          <w:color w:val="212121"/>
          <w:szCs w:val="24"/>
        </w:rPr>
        <w:t>πως είπα</w:t>
      </w:r>
      <w:r>
        <w:rPr>
          <w:rFonts w:eastAsia="Times New Roman"/>
          <w:color w:val="212121"/>
          <w:szCs w:val="24"/>
        </w:rPr>
        <w:t>-</w:t>
      </w:r>
      <w:r w:rsidRPr="0071510D">
        <w:rPr>
          <w:rFonts w:eastAsia="Times New Roman"/>
          <w:color w:val="212121"/>
          <w:szCs w:val="24"/>
        </w:rPr>
        <w:t xml:space="preserve"> με την περίπτωση </w:t>
      </w:r>
      <w:r>
        <w:rPr>
          <w:rFonts w:eastAsia="Times New Roman"/>
          <w:color w:val="212121"/>
          <w:szCs w:val="24"/>
        </w:rPr>
        <w:t xml:space="preserve">της </w:t>
      </w:r>
      <w:r w:rsidRPr="0071510D">
        <w:rPr>
          <w:rFonts w:eastAsia="Times New Roman"/>
          <w:color w:val="212121"/>
          <w:szCs w:val="24"/>
        </w:rPr>
        <w:t>ΛΑΡΚΟ</w:t>
      </w:r>
      <w:r>
        <w:rPr>
          <w:rFonts w:eastAsia="Times New Roman"/>
          <w:color w:val="212121"/>
          <w:szCs w:val="24"/>
        </w:rPr>
        <w:t xml:space="preserve">, με την περίπτωση των </w:t>
      </w:r>
      <w:proofErr w:type="spellStart"/>
      <w:r>
        <w:rPr>
          <w:rFonts w:eastAsia="Times New Roman"/>
          <w:color w:val="212121"/>
          <w:szCs w:val="24"/>
        </w:rPr>
        <w:t>ν</w:t>
      </w:r>
      <w:r w:rsidRPr="0071510D">
        <w:rPr>
          <w:rFonts w:eastAsia="Times New Roman"/>
          <w:color w:val="212121"/>
          <w:szCs w:val="24"/>
        </w:rPr>
        <w:t>αυπηγειων</w:t>
      </w:r>
      <w:proofErr w:type="spellEnd"/>
      <w:r w:rsidRPr="0071510D">
        <w:rPr>
          <w:rFonts w:eastAsia="Times New Roman"/>
          <w:color w:val="212121"/>
          <w:szCs w:val="24"/>
        </w:rPr>
        <w:t xml:space="preserve"> </w:t>
      </w:r>
      <w:r>
        <w:rPr>
          <w:rFonts w:eastAsia="Times New Roman"/>
          <w:color w:val="212121"/>
          <w:szCs w:val="24"/>
        </w:rPr>
        <w:t>Σύ</w:t>
      </w:r>
      <w:r w:rsidRPr="0071510D">
        <w:rPr>
          <w:rFonts w:eastAsia="Times New Roman"/>
          <w:color w:val="212121"/>
          <w:szCs w:val="24"/>
        </w:rPr>
        <w:t>ρου</w:t>
      </w:r>
      <w:r>
        <w:rPr>
          <w:rFonts w:eastAsia="Times New Roman"/>
          <w:color w:val="212121"/>
          <w:szCs w:val="24"/>
        </w:rPr>
        <w:t>. Ε</w:t>
      </w:r>
      <w:r w:rsidRPr="0071510D">
        <w:rPr>
          <w:rFonts w:eastAsia="Times New Roman"/>
          <w:color w:val="212121"/>
          <w:szCs w:val="24"/>
        </w:rPr>
        <w:t xml:space="preserve">δώ είναι ο </w:t>
      </w:r>
      <w:r>
        <w:rPr>
          <w:rFonts w:eastAsia="Times New Roman"/>
          <w:color w:val="212121"/>
          <w:szCs w:val="24"/>
        </w:rPr>
        <w:t xml:space="preserve">συνάδελφος κ. </w:t>
      </w:r>
      <w:proofErr w:type="spellStart"/>
      <w:r>
        <w:rPr>
          <w:rFonts w:eastAsia="Times New Roman"/>
          <w:color w:val="212121"/>
          <w:szCs w:val="24"/>
        </w:rPr>
        <w:t>Φλαμπουράρης</w:t>
      </w:r>
      <w:proofErr w:type="spellEnd"/>
      <w:r>
        <w:rPr>
          <w:rFonts w:eastAsia="Times New Roman"/>
          <w:color w:val="212121"/>
          <w:szCs w:val="24"/>
        </w:rPr>
        <w:t xml:space="preserve">, </w:t>
      </w:r>
      <w:r w:rsidRPr="0071510D">
        <w:rPr>
          <w:rFonts w:eastAsia="Times New Roman"/>
          <w:color w:val="212121"/>
          <w:szCs w:val="24"/>
        </w:rPr>
        <w:t>αλλά και ο κ</w:t>
      </w:r>
      <w:r>
        <w:rPr>
          <w:rFonts w:eastAsia="Times New Roman"/>
          <w:color w:val="212121"/>
          <w:szCs w:val="24"/>
        </w:rPr>
        <w:t xml:space="preserve">. </w:t>
      </w:r>
      <w:proofErr w:type="spellStart"/>
      <w:r>
        <w:rPr>
          <w:rFonts w:eastAsia="Times New Roman"/>
          <w:color w:val="212121"/>
          <w:szCs w:val="24"/>
        </w:rPr>
        <w:t>Π</w:t>
      </w:r>
      <w:r w:rsidRPr="0071510D">
        <w:rPr>
          <w:rFonts w:eastAsia="Times New Roman"/>
          <w:color w:val="212121"/>
          <w:szCs w:val="24"/>
        </w:rPr>
        <w:t>ιτσιόρλας</w:t>
      </w:r>
      <w:proofErr w:type="spellEnd"/>
      <w:r w:rsidRPr="0071510D">
        <w:rPr>
          <w:rFonts w:eastAsia="Times New Roman"/>
          <w:color w:val="212121"/>
          <w:szCs w:val="24"/>
        </w:rPr>
        <w:t xml:space="preserve"> που είχε τότε μία ευθύνη</w:t>
      </w:r>
      <w:r>
        <w:rPr>
          <w:rFonts w:eastAsia="Times New Roman"/>
          <w:color w:val="212121"/>
          <w:szCs w:val="24"/>
        </w:rPr>
        <w:t xml:space="preserve">, να πουν </w:t>
      </w:r>
      <w:r w:rsidRPr="0071510D">
        <w:rPr>
          <w:rFonts w:eastAsia="Times New Roman"/>
          <w:color w:val="212121"/>
          <w:szCs w:val="24"/>
        </w:rPr>
        <w:t xml:space="preserve">πόσες σκέψεις </w:t>
      </w:r>
      <w:r>
        <w:rPr>
          <w:rFonts w:eastAsia="Times New Roman"/>
          <w:color w:val="212121"/>
          <w:szCs w:val="24"/>
        </w:rPr>
        <w:t xml:space="preserve">έγιναν για να </w:t>
      </w:r>
      <w:r w:rsidRPr="0071510D">
        <w:rPr>
          <w:rFonts w:eastAsia="Times New Roman"/>
          <w:color w:val="212121"/>
          <w:szCs w:val="24"/>
        </w:rPr>
        <w:t>βρεθεί μία λύση</w:t>
      </w:r>
      <w:r>
        <w:rPr>
          <w:rFonts w:eastAsia="Times New Roman"/>
          <w:color w:val="212121"/>
          <w:szCs w:val="24"/>
        </w:rPr>
        <w:t>.</w:t>
      </w:r>
      <w:r w:rsidRPr="0071510D">
        <w:rPr>
          <w:rFonts w:eastAsia="Times New Roman"/>
          <w:color w:val="212121"/>
          <w:szCs w:val="24"/>
        </w:rPr>
        <w:t xml:space="preserve"> </w:t>
      </w:r>
    </w:p>
    <w:p w14:paraId="382442F0"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312BAF">
        <w:rPr>
          <w:rFonts w:eastAsia="Times New Roman" w:cs="Times New Roman"/>
          <w:szCs w:val="24"/>
        </w:rPr>
        <w:t>(Στο σημείο αυτό την</w:t>
      </w:r>
      <w:r>
        <w:rPr>
          <w:rFonts w:eastAsia="Times New Roman" w:cs="Times New Roman"/>
          <w:szCs w:val="24"/>
        </w:rPr>
        <w:t xml:space="preserve"> Προεδρική Έδρα καταλαμβάνει ο Θ</w:t>
      </w:r>
      <w:r w:rsidRPr="00312BAF">
        <w:rPr>
          <w:rFonts w:eastAsia="Times New Roman" w:cs="Times New Roman"/>
          <w:szCs w:val="24"/>
        </w:rPr>
        <w:t>΄ Αντιπρόεδρος της Βουλής κ</w:t>
      </w:r>
      <w:r w:rsidRPr="004D6FCA">
        <w:rPr>
          <w:rFonts w:eastAsia="Times New Roman" w:cs="Times New Roman"/>
          <w:szCs w:val="24"/>
        </w:rPr>
        <w:t>.</w:t>
      </w:r>
      <w:r w:rsidRPr="00157ACD">
        <w:rPr>
          <w:rFonts w:eastAsia="Times New Roman" w:cs="Times New Roman"/>
          <w:b/>
          <w:szCs w:val="24"/>
        </w:rPr>
        <w:t xml:space="preserve"> ΜΑΡΙΟΣ ΓΕΩΡΓΙΑΔΗΣ</w:t>
      </w:r>
      <w:r w:rsidRPr="00312BAF">
        <w:rPr>
          <w:rFonts w:eastAsia="Times New Roman" w:cs="Times New Roman"/>
          <w:szCs w:val="24"/>
        </w:rPr>
        <w:t>)</w:t>
      </w:r>
      <w:r>
        <w:rPr>
          <w:rFonts w:eastAsia="Times New Roman"/>
          <w:color w:val="212121"/>
          <w:szCs w:val="24"/>
        </w:rPr>
        <w:t xml:space="preserve"> </w:t>
      </w:r>
    </w:p>
    <w:p w14:paraId="382442F1"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 όσον αφορά τον «</w:t>
      </w:r>
      <w:r>
        <w:rPr>
          <w:rFonts w:eastAsia="Times New Roman"/>
          <w:color w:val="212121"/>
          <w:szCs w:val="24"/>
        </w:rPr>
        <w:t>ΜΑΡΙΝΟΠΟΥΛΟ</w:t>
      </w:r>
      <w:r>
        <w:rPr>
          <w:rFonts w:eastAsia="Times New Roman"/>
          <w:color w:val="212121"/>
          <w:szCs w:val="24"/>
        </w:rPr>
        <w:t xml:space="preserve">» και στο δικό μου γραφείο </w:t>
      </w:r>
      <w:r>
        <w:rPr>
          <w:rFonts w:eastAsia="Times New Roman"/>
          <w:color w:val="212121"/>
          <w:szCs w:val="24"/>
        </w:rPr>
        <w:t>ως Α</w:t>
      </w:r>
      <w:r w:rsidRPr="0071510D">
        <w:rPr>
          <w:rFonts w:eastAsia="Times New Roman"/>
          <w:color w:val="212121"/>
          <w:szCs w:val="24"/>
        </w:rPr>
        <w:t>ντιπρ</w:t>
      </w:r>
      <w:r>
        <w:rPr>
          <w:rFonts w:eastAsia="Times New Roman"/>
          <w:color w:val="212121"/>
          <w:szCs w:val="24"/>
        </w:rPr>
        <w:t>όεδρος είχαμε κάνει μία ευρεία σύσκεψη με συμμετοχή των</w:t>
      </w:r>
      <w:r w:rsidRPr="0071510D">
        <w:rPr>
          <w:rFonts w:eastAsia="Times New Roman"/>
          <w:color w:val="212121"/>
          <w:szCs w:val="24"/>
        </w:rPr>
        <w:t xml:space="preserve"> τραπεζών</w:t>
      </w:r>
      <w:r>
        <w:rPr>
          <w:rFonts w:eastAsia="Times New Roman"/>
          <w:color w:val="212121"/>
          <w:szCs w:val="24"/>
        </w:rPr>
        <w:t>. Τ</w:t>
      </w:r>
      <w:r w:rsidRPr="0071510D">
        <w:rPr>
          <w:rFonts w:eastAsia="Times New Roman"/>
          <w:color w:val="212121"/>
          <w:szCs w:val="24"/>
        </w:rPr>
        <w:t>ι κάναμε</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 xml:space="preserve">Προσπαθήσαμε να βοηθήσουμε </w:t>
      </w:r>
      <w:r w:rsidRPr="0071510D">
        <w:rPr>
          <w:rFonts w:eastAsia="Times New Roman"/>
          <w:color w:val="212121"/>
          <w:szCs w:val="24"/>
        </w:rPr>
        <w:t>να βρεθεί λύση</w:t>
      </w:r>
      <w:r>
        <w:rPr>
          <w:rFonts w:eastAsia="Times New Roman"/>
          <w:color w:val="212121"/>
          <w:szCs w:val="24"/>
        </w:rPr>
        <w:t xml:space="preserve">, </w:t>
      </w:r>
      <w:r w:rsidRPr="0071510D">
        <w:rPr>
          <w:rFonts w:eastAsia="Times New Roman"/>
          <w:color w:val="212121"/>
          <w:szCs w:val="24"/>
        </w:rPr>
        <w:t xml:space="preserve">διότι </w:t>
      </w:r>
      <w:r>
        <w:rPr>
          <w:rFonts w:eastAsia="Times New Roman"/>
          <w:color w:val="212121"/>
          <w:szCs w:val="24"/>
        </w:rPr>
        <w:t>η λύση του «</w:t>
      </w:r>
      <w:r>
        <w:rPr>
          <w:rFonts w:eastAsia="Times New Roman"/>
          <w:color w:val="212121"/>
          <w:szCs w:val="24"/>
        </w:rPr>
        <w:t>ΜΑΡΙΝΟΠΟΥΛΟΥ</w:t>
      </w:r>
      <w:r>
        <w:rPr>
          <w:rFonts w:eastAsia="Times New Roman"/>
          <w:color w:val="212121"/>
          <w:szCs w:val="24"/>
        </w:rPr>
        <w:t xml:space="preserve">», προφανώς, δεν ήταν θέμα Κυβέρνησης, ήταν θέμα </w:t>
      </w:r>
      <w:r w:rsidRPr="0071510D">
        <w:rPr>
          <w:rFonts w:eastAsia="Times New Roman"/>
          <w:color w:val="212121"/>
          <w:szCs w:val="24"/>
        </w:rPr>
        <w:t>τραπεζών</w:t>
      </w:r>
      <w:r>
        <w:rPr>
          <w:rFonts w:eastAsia="Times New Roman"/>
          <w:color w:val="212121"/>
          <w:szCs w:val="24"/>
        </w:rPr>
        <w:t>.</w:t>
      </w:r>
    </w:p>
    <w:p w14:paraId="382442F2"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Τέτοιες ενέργειες, λ</w:t>
      </w:r>
      <w:r w:rsidRPr="0071510D">
        <w:rPr>
          <w:rFonts w:eastAsia="Times New Roman"/>
          <w:color w:val="212121"/>
          <w:szCs w:val="24"/>
        </w:rPr>
        <w:t>οιπόν</w:t>
      </w:r>
      <w:r>
        <w:rPr>
          <w:rFonts w:eastAsia="Times New Roman"/>
          <w:color w:val="212121"/>
          <w:szCs w:val="24"/>
        </w:rPr>
        <w:t xml:space="preserve">, έγιναν από </w:t>
      </w:r>
      <w:r>
        <w:rPr>
          <w:rFonts w:eastAsia="Times New Roman"/>
          <w:color w:val="212121"/>
          <w:szCs w:val="24"/>
        </w:rPr>
        <w:t>την Κυβέρνησή</w:t>
      </w:r>
      <w:r w:rsidRPr="0071510D">
        <w:rPr>
          <w:rFonts w:eastAsia="Times New Roman"/>
          <w:color w:val="212121"/>
          <w:szCs w:val="24"/>
        </w:rPr>
        <w:t xml:space="preserve"> μας </w:t>
      </w:r>
      <w:r>
        <w:rPr>
          <w:rFonts w:eastAsia="Times New Roman"/>
          <w:color w:val="212121"/>
          <w:szCs w:val="24"/>
        </w:rPr>
        <w:t xml:space="preserve">και </w:t>
      </w:r>
      <w:r w:rsidRPr="0071510D">
        <w:rPr>
          <w:rFonts w:eastAsia="Times New Roman"/>
          <w:color w:val="212121"/>
          <w:szCs w:val="24"/>
        </w:rPr>
        <w:t xml:space="preserve">πιστεύω και από </w:t>
      </w:r>
      <w:r>
        <w:rPr>
          <w:rFonts w:eastAsia="Times New Roman"/>
          <w:color w:val="212121"/>
          <w:szCs w:val="24"/>
        </w:rPr>
        <w:t xml:space="preserve">άλλες. Νομίζω </w:t>
      </w:r>
      <w:r w:rsidRPr="0071510D">
        <w:rPr>
          <w:rFonts w:eastAsia="Times New Roman"/>
          <w:color w:val="212121"/>
          <w:szCs w:val="24"/>
        </w:rPr>
        <w:t>ότι πρέπει να γίνονται</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να</w:t>
      </w:r>
      <w:r w:rsidRPr="0071510D">
        <w:rPr>
          <w:rFonts w:eastAsia="Times New Roman"/>
          <w:color w:val="212121"/>
          <w:szCs w:val="24"/>
        </w:rPr>
        <w:t xml:space="preserve"> αναζητούμε</w:t>
      </w:r>
      <w:r>
        <w:rPr>
          <w:rFonts w:eastAsia="Times New Roman"/>
          <w:color w:val="212121"/>
          <w:szCs w:val="24"/>
        </w:rPr>
        <w:t xml:space="preserve"> δηλαδή και </w:t>
      </w:r>
      <w:r w:rsidRPr="0071510D">
        <w:rPr>
          <w:rFonts w:eastAsia="Times New Roman"/>
          <w:color w:val="212121"/>
          <w:szCs w:val="24"/>
        </w:rPr>
        <w:t>να διευκολύνουμε λύσεις</w:t>
      </w:r>
      <w:r>
        <w:rPr>
          <w:rFonts w:eastAsia="Times New Roman"/>
          <w:color w:val="212121"/>
          <w:szCs w:val="24"/>
        </w:rPr>
        <w:t xml:space="preserve">, ιδίως όταν αφορούν </w:t>
      </w:r>
      <w:r w:rsidRPr="0071510D">
        <w:rPr>
          <w:rFonts w:eastAsia="Times New Roman"/>
          <w:color w:val="212121"/>
          <w:szCs w:val="24"/>
        </w:rPr>
        <w:t>θέματα ανεργίας</w:t>
      </w:r>
      <w:r>
        <w:rPr>
          <w:rFonts w:eastAsia="Times New Roman"/>
          <w:color w:val="212121"/>
          <w:szCs w:val="24"/>
        </w:rPr>
        <w:t>, α</w:t>
      </w:r>
      <w:r w:rsidRPr="0071510D">
        <w:rPr>
          <w:rFonts w:eastAsia="Times New Roman"/>
          <w:color w:val="212121"/>
          <w:szCs w:val="24"/>
        </w:rPr>
        <w:t>πασχόλησης</w:t>
      </w:r>
      <w:r>
        <w:rPr>
          <w:rFonts w:eastAsia="Times New Roman"/>
          <w:color w:val="212121"/>
          <w:szCs w:val="24"/>
        </w:rPr>
        <w:t>,</w:t>
      </w:r>
      <w:r w:rsidRPr="0071510D">
        <w:rPr>
          <w:rFonts w:eastAsia="Times New Roman"/>
          <w:color w:val="212121"/>
          <w:szCs w:val="24"/>
        </w:rPr>
        <w:t xml:space="preserve"> αλλά και κρίσιμων παραγωγικών δραστηριοτήτων</w:t>
      </w:r>
      <w:r>
        <w:rPr>
          <w:rFonts w:eastAsia="Times New Roman"/>
          <w:color w:val="212121"/>
          <w:szCs w:val="24"/>
        </w:rPr>
        <w:t xml:space="preserve">. </w:t>
      </w:r>
    </w:p>
    <w:p w14:paraId="382442F3"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71510D">
        <w:rPr>
          <w:rFonts w:eastAsia="Times New Roman"/>
          <w:color w:val="212121"/>
          <w:szCs w:val="24"/>
        </w:rPr>
        <w:t>κείνο που μετράει</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όμως,</w:t>
      </w:r>
      <w:r w:rsidRPr="0071510D">
        <w:rPr>
          <w:rFonts w:eastAsia="Times New Roman"/>
          <w:color w:val="212121"/>
          <w:szCs w:val="24"/>
        </w:rPr>
        <w:t xml:space="preserve"> είναι η </w:t>
      </w:r>
      <w:r w:rsidRPr="0071510D">
        <w:rPr>
          <w:rFonts w:eastAsia="Times New Roman"/>
          <w:color w:val="212121"/>
          <w:szCs w:val="24"/>
        </w:rPr>
        <w:t xml:space="preserve">θεσμικά έγκυρη και </w:t>
      </w:r>
      <w:r>
        <w:rPr>
          <w:rFonts w:eastAsia="Times New Roman"/>
          <w:color w:val="212121"/>
          <w:szCs w:val="24"/>
        </w:rPr>
        <w:t>τυπική</w:t>
      </w:r>
      <w:r w:rsidRPr="0071510D">
        <w:rPr>
          <w:rFonts w:eastAsia="Times New Roman"/>
          <w:color w:val="212121"/>
          <w:szCs w:val="24"/>
        </w:rPr>
        <w:t xml:space="preserve"> απόφαση</w:t>
      </w:r>
      <w:r>
        <w:rPr>
          <w:rFonts w:eastAsia="Times New Roman"/>
          <w:color w:val="212121"/>
          <w:szCs w:val="24"/>
        </w:rPr>
        <w:t>.</w:t>
      </w:r>
    </w:p>
    <w:p w14:paraId="382442F4"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71510D">
        <w:rPr>
          <w:rFonts w:eastAsia="Times New Roman"/>
          <w:color w:val="212121"/>
          <w:szCs w:val="24"/>
        </w:rPr>
        <w:t xml:space="preserve"> δεύτερη παρατήρηση</w:t>
      </w:r>
      <w:r>
        <w:rPr>
          <w:rFonts w:eastAsia="Times New Roman"/>
          <w:color w:val="212121"/>
          <w:szCs w:val="24"/>
        </w:rPr>
        <w:t>, λοιπόν, που</w:t>
      </w:r>
      <w:r w:rsidRPr="0071510D">
        <w:rPr>
          <w:rFonts w:eastAsia="Times New Roman"/>
          <w:color w:val="212121"/>
          <w:szCs w:val="24"/>
        </w:rPr>
        <w:t xml:space="preserve"> θέλω να κάνω </w:t>
      </w:r>
      <w:r>
        <w:rPr>
          <w:rFonts w:eastAsia="Times New Roman"/>
          <w:color w:val="212121"/>
          <w:szCs w:val="24"/>
        </w:rPr>
        <w:t>-</w:t>
      </w:r>
      <w:r w:rsidRPr="0071510D">
        <w:rPr>
          <w:rFonts w:eastAsia="Times New Roman"/>
          <w:color w:val="212121"/>
          <w:szCs w:val="24"/>
        </w:rPr>
        <w:t>αν και έχει φανεί</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είναι</w:t>
      </w:r>
      <w:r w:rsidRPr="0071510D">
        <w:rPr>
          <w:rFonts w:eastAsia="Times New Roman"/>
          <w:color w:val="212121"/>
          <w:szCs w:val="24"/>
        </w:rPr>
        <w:t xml:space="preserve"> ότι για το θέμα που συζητάμε σήμερα δεν υπήρξε ποτέ απόφαση κυβερνητικού οργάνου</w:t>
      </w:r>
      <w:r>
        <w:rPr>
          <w:rFonts w:eastAsia="Times New Roman"/>
          <w:color w:val="212121"/>
          <w:szCs w:val="24"/>
        </w:rPr>
        <w:t>,</w:t>
      </w:r>
      <w:r w:rsidRPr="0071510D">
        <w:rPr>
          <w:rFonts w:eastAsia="Times New Roman"/>
          <w:color w:val="212121"/>
          <w:szCs w:val="24"/>
        </w:rPr>
        <w:t xml:space="preserve"> ούτε του </w:t>
      </w:r>
      <w:r>
        <w:rPr>
          <w:rFonts w:eastAsia="Times New Roman"/>
          <w:color w:val="212121"/>
          <w:szCs w:val="24"/>
        </w:rPr>
        <w:t>ΚΥΣΥΠ ούτε, π</w:t>
      </w:r>
      <w:r w:rsidRPr="0071510D">
        <w:rPr>
          <w:rFonts w:eastAsia="Times New Roman"/>
          <w:color w:val="212121"/>
          <w:szCs w:val="24"/>
        </w:rPr>
        <w:t>ροφανώς</w:t>
      </w:r>
      <w:r>
        <w:rPr>
          <w:rFonts w:eastAsia="Times New Roman"/>
          <w:color w:val="212121"/>
          <w:szCs w:val="24"/>
        </w:rPr>
        <w:t>, του Υ</w:t>
      </w:r>
      <w:r w:rsidRPr="0071510D">
        <w:rPr>
          <w:rFonts w:eastAsia="Times New Roman"/>
          <w:color w:val="212121"/>
          <w:szCs w:val="24"/>
        </w:rPr>
        <w:t>πουργικού Συμβουλίου</w:t>
      </w:r>
      <w:r>
        <w:rPr>
          <w:rFonts w:eastAsia="Times New Roman"/>
          <w:color w:val="212121"/>
          <w:szCs w:val="24"/>
        </w:rPr>
        <w:t>, πράγμα π</w:t>
      </w:r>
      <w:r>
        <w:rPr>
          <w:rFonts w:eastAsia="Times New Roman"/>
          <w:color w:val="212121"/>
          <w:szCs w:val="24"/>
        </w:rPr>
        <w:t>ου σημαίνει ότι και</w:t>
      </w:r>
      <w:r w:rsidRPr="0071510D">
        <w:rPr>
          <w:rFonts w:eastAsia="Times New Roman"/>
          <w:color w:val="212121"/>
          <w:szCs w:val="24"/>
        </w:rPr>
        <w:t xml:space="preserve"> αν </w:t>
      </w:r>
      <w:r>
        <w:rPr>
          <w:rFonts w:eastAsia="Times New Roman"/>
          <w:color w:val="212121"/>
          <w:szCs w:val="24"/>
        </w:rPr>
        <w:t xml:space="preserve">γίνονταν συζητήσεις, </w:t>
      </w:r>
      <w:r w:rsidRPr="0071510D">
        <w:rPr>
          <w:rFonts w:eastAsia="Times New Roman"/>
          <w:color w:val="212121"/>
          <w:szCs w:val="24"/>
        </w:rPr>
        <w:t>ήταν σ</w:t>
      </w:r>
      <w:r>
        <w:rPr>
          <w:rFonts w:eastAsia="Times New Roman"/>
          <w:color w:val="212121"/>
          <w:szCs w:val="24"/>
        </w:rPr>
        <w:t xml:space="preserve">τη σφαίρα της ανταλλαγής απόψεων, των διαβουλεύσεων. </w:t>
      </w:r>
    </w:p>
    <w:p w14:paraId="382442F5"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71510D">
        <w:rPr>
          <w:rFonts w:eastAsia="Times New Roman"/>
          <w:color w:val="212121"/>
          <w:szCs w:val="24"/>
        </w:rPr>
        <w:t>Όπως σας είπα πριν</w:t>
      </w:r>
      <w:r>
        <w:rPr>
          <w:rFonts w:eastAsia="Times New Roman"/>
          <w:color w:val="212121"/>
          <w:szCs w:val="24"/>
        </w:rPr>
        <w:t>, η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Τ</w:t>
      </w:r>
      <w:r w:rsidRPr="0071510D">
        <w:rPr>
          <w:rFonts w:eastAsia="Times New Roman"/>
          <w:color w:val="212121"/>
          <w:szCs w:val="24"/>
        </w:rPr>
        <w:t>ζάκρη</w:t>
      </w:r>
      <w:proofErr w:type="spellEnd"/>
      <w:r>
        <w:rPr>
          <w:rFonts w:eastAsia="Times New Roman"/>
          <w:color w:val="212121"/>
          <w:szCs w:val="24"/>
        </w:rPr>
        <w:t>,</w:t>
      </w:r>
      <w:r w:rsidRPr="0071510D">
        <w:rPr>
          <w:rFonts w:eastAsia="Times New Roman"/>
          <w:color w:val="212121"/>
          <w:szCs w:val="24"/>
        </w:rPr>
        <w:t xml:space="preserve"> όταν </w:t>
      </w:r>
      <w:r>
        <w:rPr>
          <w:rFonts w:eastAsia="Times New Roman"/>
          <w:color w:val="212121"/>
          <w:szCs w:val="24"/>
        </w:rPr>
        <w:t>ήταν Υφυπουργός Β</w:t>
      </w:r>
      <w:r w:rsidRPr="0071510D">
        <w:rPr>
          <w:rFonts w:eastAsia="Times New Roman"/>
          <w:color w:val="212121"/>
          <w:szCs w:val="24"/>
        </w:rPr>
        <w:t>ιομηχανίας</w:t>
      </w:r>
      <w:r>
        <w:rPr>
          <w:rFonts w:eastAsia="Times New Roman"/>
          <w:color w:val="212121"/>
          <w:szCs w:val="24"/>
        </w:rPr>
        <w:t xml:space="preserve">, είχε κάνει ορισμένες ενέργειες, είχε πάρει ορισμένες πρωτοβουλίες. </w:t>
      </w:r>
      <w:r w:rsidRPr="0071510D">
        <w:rPr>
          <w:rFonts w:eastAsia="Times New Roman"/>
          <w:color w:val="212121"/>
          <w:szCs w:val="24"/>
        </w:rPr>
        <w:t>Ποτέ</w:t>
      </w:r>
      <w:r>
        <w:rPr>
          <w:rFonts w:eastAsia="Times New Roman"/>
          <w:color w:val="212121"/>
          <w:szCs w:val="24"/>
        </w:rPr>
        <w:t xml:space="preserve">, όμως και ως </w:t>
      </w:r>
      <w:r>
        <w:rPr>
          <w:rFonts w:eastAsia="Times New Roman"/>
          <w:color w:val="212121"/>
          <w:szCs w:val="24"/>
        </w:rPr>
        <w:t>Α</w:t>
      </w:r>
      <w:r>
        <w:rPr>
          <w:rFonts w:eastAsia="Times New Roman"/>
          <w:color w:val="212121"/>
          <w:szCs w:val="24"/>
        </w:rPr>
        <w:t xml:space="preserve">ντιπρόεδρος και </w:t>
      </w:r>
      <w:proofErr w:type="spellStart"/>
      <w:r>
        <w:rPr>
          <w:rFonts w:eastAsia="Times New Roman"/>
          <w:color w:val="212121"/>
          <w:szCs w:val="24"/>
        </w:rPr>
        <w:lastRenderedPageBreak/>
        <w:t>π</w:t>
      </w:r>
      <w:r>
        <w:rPr>
          <w:rFonts w:eastAsia="Times New Roman"/>
          <w:color w:val="212121"/>
          <w:szCs w:val="24"/>
        </w:rPr>
        <w:t>ροεδρεύων</w:t>
      </w:r>
      <w:proofErr w:type="spellEnd"/>
      <w:r>
        <w:rPr>
          <w:rFonts w:eastAsia="Times New Roman"/>
          <w:color w:val="212121"/>
          <w:szCs w:val="24"/>
        </w:rPr>
        <w:t xml:space="preserve"> του Κ</w:t>
      </w:r>
      <w:r w:rsidRPr="0071510D">
        <w:rPr>
          <w:rFonts w:eastAsia="Times New Roman"/>
          <w:color w:val="212121"/>
          <w:szCs w:val="24"/>
        </w:rPr>
        <w:t xml:space="preserve">υβερνητικού Συμβουλίου </w:t>
      </w:r>
      <w:r>
        <w:rPr>
          <w:rFonts w:eastAsia="Times New Roman"/>
          <w:color w:val="212121"/>
          <w:szCs w:val="24"/>
        </w:rPr>
        <w:t>Οικονομικής Π</w:t>
      </w:r>
      <w:r w:rsidRPr="0071510D">
        <w:rPr>
          <w:rFonts w:eastAsia="Times New Roman"/>
          <w:color w:val="212121"/>
          <w:szCs w:val="24"/>
        </w:rPr>
        <w:t xml:space="preserve">ολιτικής δεν ήρθε το </w:t>
      </w:r>
      <w:r>
        <w:rPr>
          <w:rFonts w:eastAsia="Times New Roman"/>
          <w:color w:val="212121"/>
          <w:szCs w:val="24"/>
        </w:rPr>
        <w:t xml:space="preserve">θέμα, </w:t>
      </w:r>
      <w:r w:rsidRPr="0071510D">
        <w:rPr>
          <w:rFonts w:eastAsia="Times New Roman"/>
          <w:color w:val="212121"/>
          <w:szCs w:val="24"/>
        </w:rPr>
        <w:t xml:space="preserve">που σημαίνει </w:t>
      </w:r>
      <w:r>
        <w:rPr>
          <w:rFonts w:eastAsia="Times New Roman"/>
          <w:color w:val="212121"/>
          <w:szCs w:val="24"/>
        </w:rPr>
        <w:t>ότι η όποια ι</w:t>
      </w:r>
      <w:r w:rsidRPr="0071510D">
        <w:rPr>
          <w:rFonts w:eastAsia="Times New Roman"/>
          <w:color w:val="212121"/>
          <w:szCs w:val="24"/>
        </w:rPr>
        <w:t>δέα δεν είχε ωριμάσει για να πάρει το</w:t>
      </w:r>
      <w:r>
        <w:rPr>
          <w:rFonts w:eastAsia="Times New Roman"/>
          <w:color w:val="212121"/>
          <w:szCs w:val="24"/>
        </w:rPr>
        <w:t>ν</w:t>
      </w:r>
      <w:r w:rsidRPr="0071510D">
        <w:rPr>
          <w:rFonts w:eastAsia="Times New Roman"/>
          <w:color w:val="212121"/>
          <w:szCs w:val="24"/>
        </w:rPr>
        <w:t xml:space="preserve"> μανδύα κυβερνητικ</w:t>
      </w:r>
      <w:r>
        <w:rPr>
          <w:rFonts w:eastAsia="Times New Roman"/>
          <w:color w:val="212121"/>
          <w:szCs w:val="24"/>
        </w:rPr>
        <w:t>ής απόφαση</w:t>
      </w:r>
      <w:r w:rsidRPr="0071510D">
        <w:rPr>
          <w:rFonts w:eastAsia="Times New Roman"/>
          <w:color w:val="212121"/>
          <w:szCs w:val="24"/>
        </w:rPr>
        <w:t>ς</w:t>
      </w:r>
      <w:r>
        <w:rPr>
          <w:rFonts w:eastAsia="Times New Roman"/>
          <w:color w:val="212121"/>
          <w:szCs w:val="24"/>
        </w:rPr>
        <w:t>.</w:t>
      </w:r>
    </w:p>
    <w:p w14:paraId="382442F6"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τρίτο σημείο αφορά </w:t>
      </w:r>
      <w:r w:rsidRPr="0071510D">
        <w:rPr>
          <w:rFonts w:eastAsia="Times New Roman"/>
          <w:color w:val="212121"/>
          <w:szCs w:val="24"/>
        </w:rPr>
        <w:t>την προσωπική μου συμμετοχή</w:t>
      </w:r>
      <w:r>
        <w:rPr>
          <w:rFonts w:eastAsia="Times New Roman"/>
          <w:color w:val="212121"/>
          <w:szCs w:val="24"/>
        </w:rPr>
        <w:t>,</w:t>
      </w:r>
      <w:r w:rsidRPr="0071510D">
        <w:rPr>
          <w:rFonts w:eastAsia="Times New Roman"/>
          <w:color w:val="212121"/>
          <w:szCs w:val="24"/>
        </w:rPr>
        <w:t xml:space="preserve"> όπου </w:t>
      </w:r>
      <w:r>
        <w:rPr>
          <w:rFonts w:eastAsia="Times New Roman"/>
          <w:color w:val="212121"/>
          <w:szCs w:val="24"/>
        </w:rPr>
        <w:t>-α</w:t>
      </w:r>
      <w:r w:rsidRPr="0071510D">
        <w:rPr>
          <w:rFonts w:eastAsia="Times New Roman"/>
          <w:color w:val="212121"/>
          <w:szCs w:val="24"/>
        </w:rPr>
        <w:t>πό ό</w:t>
      </w:r>
      <w:r>
        <w:rPr>
          <w:rFonts w:eastAsia="Times New Roman"/>
          <w:color w:val="212121"/>
          <w:szCs w:val="24"/>
        </w:rPr>
        <w:t>,</w:t>
      </w:r>
      <w:r w:rsidRPr="0071510D">
        <w:rPr>
          <w:rFonts w:eastAsia="Times New Roman"/>
          <w:color w:val="212121"/>
          <w:szCs w:val="24"/>
        </w:rPr>
        <w:t>τι</w:t>
      </w:r>
      <w:r w:rsidRPr="0071510D">
        <w:rPr>
          <w:rFonts w:eastAsia="Times New Roman"/>
          <w:color w:val="212121"/>
          <w:szCs w:val="24"/>
        </w:rPr>
        <w:t xml:space="preserve"> καταλαβαίνω</w:t>
      </w:r>
      <w:r>
        <w:rPr>
          <w:rFonts w:eastAsia="Times New Roman"/>
          <w:color w:val="212121"/>
          <w:szCs w:val="24"/>
        </w:rPr>
        <w:t>- συνίσταται σ</w:t>
      </w:r>
      <w:r w:rsidRPr="0071510D">
        <w:rPr>
          <w:rFonts w:eastAsia="Times New Roman"/>
          <w:color w:val="212121"/>
          <w:szCs w:val="24"/>
        </w:rPr>
        <w:t>ε μία τοποθέτηση του κ</w:t>
      </w:r>
      <w:r>
        <w:rPr>
          <w:rFonts w:eastAsia="Times New Roman"/>
          <w:color w:val="212121"/>
          <w:szCs w:val="24"/>
        </w:rPr>
        <w:t xml:space="preserve">. </w:t>
      </w:r>
      <w:proofErr w:type="spellStart"/>
      <w:r>
        <w:rPr>
          <w:rFonts w:eastAsia="Times New Roman"/>
          <w:color w:val="212121"/>
          <w:szCs w:val="24"/>
        </w:rPr>
        <w:t>Κιτσάκου</w:t>
      </w:r>
      <w:proofErr w:type="spellEnd"/>
      <w:r>
        <w:rPr>
          <w:rFonts w:eastAsia="Times New Roman"/>
          <w:color w:val="212121"/>
          <w:szCs w:val="24"/>
        </w:rPr>
        <w:t xml:space="preserve"> </w:t>
      </w:r>
      <w:r w:rsidRPr="0071510D">
        <w:rPr>
          <w:rFonts w:eastAsia="Times New Roman"/>
          <w:color w:val="212121"/>
          <w:szCs w:val="24"/>
        </w:rPr>
        <w:t>σε μία συνέντευξή του</w:t>
      </w:r>
      <w:r>
        <w:rPr>
          <w:rFonts w:eastAsia="Times New Roman"/>
          <w:color w:val="212121"/>
          <w:szCs w:val="24"/>
        </w:rPr>
        <w:t>, όπου είπε ότι σε μία σύσκεψη τού</w:t>
      </w:r>
      <w:r w:rsidRPr="0071510D">
        <w:rPr>
          <w:rFonts w:eastAsia="Times New Roman"/>
          <w:color w:val="212121"/>
          <w:szCs w:val="24"/>
        </w:rPr>
        <w:t xml:space="preserve"> είπα </w:t>
      </w:r>
      <w:r>
        <w:rPr>
          <w:rFonts w:eastAsia="Times New Roman"/>
          <w:color w:val="212121"/>
          <w:szCs w:val="24"/>
        </w:rPr>
        <w:t>«</w:t>
      </w:r>
      <w:r w:rsidRPr="0071510D">
        <w:rPr>
          <w:rFonts w:eastAsia="Times New Roman"/>
          <w:color w:val="212121"/>
          <w:szCs w:val="24"/>
        </w:rPr>
        <w:t>πρόσεξε να μην κόψει</w:t>
      </w:r>
      <w:r>
        <w:rPr>
          <w:rFonts w:eastAsia="Times New Roman"/>
          <w:color w:val="212121"/>
          <w:szCs w:val="24"/>
        </w:rPr>
        <w:t>ς το φυσικό αέριο, διότι μ</w:t>
      </w:r>
      <w:r w:rsidRPr="0071510D">
        <w:rPr>
          <w:rFonts w:eastAsia="Times New Roman"/>
          <w:color w:val="212121"/>
          <w:szCs w:val="24"/>
        </w:rPr>
        <w:t>ας ενδιαφέρουν οι εργαζόμενοι</w:t>
      </w:r>
      <w:r>
        <w:rPr>
          <w:rFonts w:eastAsia="Times New Roman"/>
          <w:color w:val="212121"/>
          <w:szCs w:val="24"/>
        </w:rPr>
        <w:t>, αλλά φρόντισε</w:t>
      </w:r>
      <w:r w:rsidRPr="0071510D">
        <w:rPr>
          <w:rFonts w:eastAsia="Times New Roman"/>
          <w:color w:val="212121"/>
          <w:szCs w:val="24"/>
        </w:rPr>
        <w:t xml:space="preserve"> και να μην ανεβάσεις το χρέος</w:t>
      </w:r>
      <w:r>
        <w:rPr>
          <w:rFonts w:eastAsia="Times New Roman"/>
          <w:color w:val="212121"/>
          <w:szCs w:val="24"/>
        </w:rPr>
        <w:t>». Κ</w:t>
      </w:r>
      <w:r w:rsidRPr="0071510D">
        <w:rPr>
          <w:rFonts w:eastAsia="Times New Roman"/>
          <w:color w:val="212121"/>
          <w:szCs w:val="24"/>
        </w:rPr>
        <w:t>αι εσείς το</w:t>
      </w:r>
      <w:r w:rsidRPr="0071510D">
        <w:rPr>
          <w:rFonts w:eastAsia="Times New Roman"/>
          <w:color w:val="212121"/>
          <w:szCs w:val="24"/>
        </w:rPr>
        <w:t xml:space="preserve"> ίδιο δεν θα λέγατε</w:t>
      </w:r>
      <w:r>
        <w:rPr>
          <w:rFonts w:eastAsia="Times New Roman"/>
          <w:color w:val="212121"/>
          <w:szCs w:val="24"/>
        </w:rPr>
        <w:t>; Τ</w:t>
      </w:r>
      <w:r w:rsidRPr="0071510D">
        <w:rPr>
          <w:rFonts w:eastAsia="Times New Roman"/>
          <w:color w:val="212121"/>
          <w:szCs w:val="24"/>
        </w:rPr>
        <w:t>ι το κακό</w:t>
      </w:r>
      <w:r>
        <w:rPr>
          <w:rFonts w:eastAsia="Times New Roman"/>
          <w:color w:val="212121"/>
          <w:szCs w:val="24"/>
        </w:rPr>
        <w:t>,</w:t>
      </w:r>
      <w:r w:rsidRPr="0071510D">
        <w:rPr>
          <w:rFonts w:eastAsia="Times New Roman"/>
          <w:color w:val="212121"/>
          <w:szCs w:val="24"/>
        </w:rPr>
        <w:t xml:space="preserve"> δηλαδή</w:t>
      </w:r>
      <w:r>
        <w:rPr>
          <w:rFonts w:eastAsia="Times New Roman"/>
          <w:color w:val="212121"/>
          <w:szCs w:val="24"/>
        </w:rPr>
        <w:t>,</w:t>
      </w:r>
      <w:r w:rsidRPr="0071510D">
        <w:rPr>
          <w:rFonts w:eastAsia="Times New Roman"/>
          <w:color w:val="212121"/>
          <w:szCs w:val="24"/>
        </w:rPr>
        <w:t xml:space="preserve"> εδώ</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 xml:space="preserve">Αυτό δεν είναι το ζητούμενο; Του είπα «δες τι μπορείς να κάνεις και λοιπά». </w:t>
      </w:r>
    </w:p>
    <w:p w14:paraId="382442F7"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Γιατί βάλατε, όμως, το όνομά μου και μάλιστα να φανεί και πρώτο; Για να έρθω εδώ, να απολογηθώ –όπως έγραψαν και κάποιες εφημερίδες- </w:t>
      </w:r>
      <w:r>
        <w:rPr>
          <w:rFonts w:eastAsia="Times New Roman"/>
          <w:color w:val="212121"/>
          <w:szCs w:val="24"/>
        </w:rPr>
        <w:t xml:space="preserve">και να φανεί ότι σε αυτό το σκάνδαλο ενέχεται όλη η Κυβέρνηση και σίγουρα ενέχεται και ο </w:t>
      </w:r>
      <w:r>
        <w:rPr>
          <w:rFonts w:eastAsia="Times New Roman"/>
          <w:color w:val="212121"/>
          <w:szCs w:val="24"/>
        </w:rPr>
        <w:t>Α</w:t>
      </w:r>
      <w:r>
        <w:rPr>
          <w:rFonts w:eastAsia="Times New Roman"/>
          <w:color w:val="212121"/>
          <w:szCs w:val="24"/>
        </w:rPr>
        <w:t>ντιπρόεδρος.</w:t>
      </w:r>
    </w:p>
    <w:p w14:paraId="382442F8"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 μάλιστα, άκουσα και τον κ. Γ</w:t>
      </w:r>
      <w:r w:rsidRPr="0071510D">
        <w:rPr>
          <w:rFonts w:eastAsia="Times New Roman"/>
          <w:color w:val="212121"/>
          <w:szCs w:val="24"/>
        </w:rPr>
        <w:t xml:space="preserve">εωργιάδη </w:t>
      </w:r>
      <w:r>
        <w:rPr>
          <w:rFonts w:eastAsia="Times New Roman"/>
          <w:color w:val="212121"/>
          <w:szCs w:val="24"/>
        </w:rPr>
        <w:t xml:space="preserve">–ο οποίος </w:t>
      </w:r>
      <w:r w:rsidRPr="0071510D">
        <w:rPr>
          <w:rFonts w:eastAsia="Times New Roman"/>
          <w:color w:val="212121"/>
          <w:szCs w:val="24"/>
        </w:rPr>
        <w:t>έφυγε</w:t>
      </w:r>
      <w:r>
        <w:rPr>
          <w:rFonts w:eastAsia="Times New Roman"/>
          <w:color w:val="212121"/>
          <w:szCs w:val="24"/>
        </w:rPr>
        <w:t>- και τώρα κατάλαβα τι όνειρα βλέπει το βράδυ ο κ. Γεωργιάδης, ειδικά δικαστήρια. Ή μήπως σκέπτετ</w:t>
      </w:r>
      <w:r>
        <w:rPr>
          <w:rFonts w:eastAsia="Times New Roman"/>
          <w:color w:val="212121"/>
          <w:szCs w:val="24"/>
        </w:rPr>
        <w:t>αι και άλλα πράγματα, μήπως βλέπει και άλλα όνειρα; Εξορίες, ε;</w:t>
      </w:r>
    </w:p>
    <w:p w14:paraId="382442F9"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Ας </w:t>
      </w:r>
      <w:r w:rsidRPr="0071510D">
        <w:rPr>
          <w:rFonts w:eastAsia="Times New Roman"/>
          <w:color w:val="212121"/>
          <w:szCs w:val="24"/>
        </w:rPr>
        <w:t>βλέπει ο ελλη</w:t>
      </w:r>
      <w:r>
        <w:rPr>
          <w:rFonts w:eastAsia="Times New Roman"/>
          <w:color w:val="212121"/>
          <w:szCs w:val="24"/>
        </w:rPr>
        <w:t>νικός λαός πώς αντιλαμβάνονται ο</w:t>
      </w:r>
      <w:r w:rsidRPr="0071510D">
        <w:rPr>
          <w:rFonts w:eastAsia="Times New Roman"/>
          <w:color w:val="212121"/>
          <w:szCs w:val="24"/>
        </w:rPr>
        <w:t>ρισμένοι την επάνοδό του</w:t>
      </w:r>
      <w:r>
        <w:rPr>
          <w:rFonts w:eastAsia="Times New Roman"/>
          <w:color w:val="212121"/>
          <w:szCs w:val="24"/>
        </w:rPr>
        <w:t>ς</w:t>
      </w:r>
      <w:r w:rsidRPr="0071510D">
        <w:rPr>
          <w:rFonts w:eastAsia="Times New Roman"/>
          <w:color w:val="212121"/>
          <w:szCs w:val="24"/>
        </w:rPr>
        <w:t xml:space="preserve"> στην εξουσία</w:t>
      </w:r>
      <w:r>
        <w:rPr>
          <w:rFonts w:eastAsia="Times New Roman"/>
          <w:color w:val="212121"/>
          <w:szCs w:val="24"/>
        </w:rPr>
        <w:t xml:space="preserve">. </w:t>
      </w:r>
      <w:r w:rsidRPr="0071510D">
        <w:rPr>
          <w:rFonts w:eastAsia="Times New Roman"/>
          <w:color w:val="212121"/>
          <w:szCs w:val="24"/>
        </w:rPr>
        <w:t>Δεν λέω όλοι</w:t>
      </w:r>
      <w:r>
        <w:rPr>
          <w:rFonts w:eastAsia="Times New Roman"/>
          <w:color w:val="212121"/>
          <w:szCs w:val="24"/>
        </w:rPr>
        <w:t>, α</w:t>
      </w:r>
      <w:r w:rsidRPr="0071510D">
        <w:rPr>
          <w:rFonts w:eastAsia="Times New Roman"/>
          <w:color w:val="212121"/>
          <w:szCs w:val="24"/>
        </w:rPr>
        <w:t>λλά ορισμένοι τουλάχιστον</w:t>
      </w:r>
      <w:r>
        <w:rPr>
          <w:rFonts w:eastAsia="Times New Roman"/>
          <w:color w:val="212121"/>
          <w:szCs w:val="24"/>
        </w:rPr>
        <w:t>.</w:t>
      </w:r>
    </w:p>
    <w:p w14:paraId="382442FA"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71510D">
        <w:rPr>
          <w:rFonts w:eastAsia="Times New Roman"/>
          <w:color w:val="212121"/>
          <w:szCs w:val="24"/>
        </w:rPr>
        <w:t>Επομένως</w:t>
      </w:r>
      <w:r>
        <w:rPr>
          <w:rFonts w:eastAsia="Times New Roman"/>
          <w:color w:val="212121"/>
          <w:szCs w:val="24"/>
        </w:rPr>
        <w:t>, αν κάτι π</w:t>
      </w:r>
      <w:r w:rsidRPr="0071510D">
        <w:rPr>
          <w:rFonts w:eastAsia="Times New Roman"/>
          <w:color w:val="212121"/>
          <w:szCs w:val="24"/>
        </w:rPr>
        <w:t>ρέπει να κρατήσουμε ως συμπέρασμα</w:t>
      </w:r>
      <w:r>
        <w:rPr>
          <w:rFonts w:eastAsia="Times New Roman"/>
          <w:color w:val="212121"/>
          <w:szCs w:val="24"/>
        </w:rPr>
        <w:t xml:space="preserve">, είναι </w:t>
      </w:r>
      <w:r w:rsidRPr="0071510D">
        <w:rPr>
          <w:rFonts w:eastAsia="Times New Roman"/>
          <w:color w:val="212121"/>
          <w:szCs w:val="24"/>
        </w:rPr>
        <w:t>ότι φάνηκε ότι υπάρχουν ευθύνες και υπάρχουν και ερωτήματα προς διερεύνηση</w:t>
      </w:r>
      <w:r>
        <w:rPr>
          <w:rFonts w:eastAsia="Times New Roman"/>
          <w:color w:val="212121"/>
          <w:szCs w:val="24"/>
        </w:rPr>
        <w:t xml:space="preserve">, για παράδειγμα, </w:t>
      </w:r>
      <w:r w:rsidRPr="0071510D">
        <w:rPr>
          <w:rFonts w:eastAsia="Times New Roman"/>
          <w:color w:val="212121"/>
          <w:szCs w:val="24"/>
        </w:rPr>
        <w:t xml:space="preserve">πώς δημιουργήθηκε αυτό το περίπλοκο νομικό κουβάρι που λέγεται </w:t>
      </w:r>
      <w:r>
        <w:rPr>
          <w:rFonts w:eastAsia="Times New Roman"/>
          <w:color w:val="212121"/>
          <w:szCs w:val="24"/>
        </w:rPr>
        <w:t>«</w:t>
      </w:r>
      <w:r>
        <w:rPr>
          <w:rFonts w:eastAsia="Times New Roman"/>
          <w:color w:val="212121"/>
          <w:szCs w:val="24"/>
          <w:lang w:val="en"/>
        </w:rPr>
        <w:t>ELFE</w:t>
      </w:r>
      <w:r>
        <w:rPr>
          <w:rFonts w:eastAsia="Times New Roman"/>
          <w:color w:val="212121"/>
          <w:szCs w:val="24"/>
        </w:rPr>
        <w:t>»</w:t>
      </w:r>
      <w:r>
        <w:rPr>
          <w:rFonts w:eastAsia="Times New Roman"/>
          <w:color w:val="212121"/>
          <w:szCs w:val="24"/>
        </w:rPr>
        <w:t>, π</w:t>
      </w:r>
      <w:r w:rsidRPr="0071510D">
        <w:rPr>
          <w:rFonts w:eastAsia="Times New Roman"/>
          <w:color w:val="212121"/>
          <w:szCs w:val="24"/>
        </w:rPr>
        <w:t>ώς δημιουργήθηκαν τα χρέη</w:t>
      </w:r>
      <w:r>
        <w:rPr>
          <w:rFonts w:eastAsia="Times New Roman"/>
          <w:color w:val="212121"/>
          <w:szCs w:val="24"/>
        </w:rPr>
        <w:t>. Ό</w:t>
      </w:r>
      <w:r w:rsidRPr="0071510D">
        <w:rPr>
          <w:rFonts w:eastAsia="Times New Roman"/>
          <w:color w:val="212121"/>
          <w:szCs w:val="24"/>
        </w:rPr>
        <w:t xml:space="preserve">πως εξήγησε ο </w:t>
      </w:r>
      <w:r>
        <w:rPr>
          <w:rFonts w:eastAsia="Times New Roman"/>
          <w:color w:val="212121"/>
          <w:szCs w:val="24"/>
        </w:rPr>
        <w:t xml:space="preserve">Υπουργός μετά, </w:t>
      </w:r>
      <w:proofErr w:type="spellStart"/>
      <w:r>
        <w:rPr>
          <w:rFonts w:eastAsia="Times New Roman"/>
          <w:color w:val="212121"/>
          <w:szCs w:val="24"/>
        </w:rPr>
        <w:t>ανατοκιζόμενα</w:t>
      </w:r>
      <w:proofErr w:type="spellEnd"/>
      <w:r>
        <w:rPr>
          <w:rFonts w:eastAsia="Times New Roman"/>
          <w:color w:val="212121"/>
          <w:szCs w:val="24"/>
        </w:rPr>
        <w:t xml:space="preserve"> </w:t>
      </w:r>
      <w:r w:rsidRPr="0071510D">
        <w:rPr>
          <w:rFonts w:eastAsia="Times New Roman"/>
          <w:color w:val="212121"/>
          <w:szCs w:val="24"/>
        </w:rPr>
        <w:t xml:space="preserve">έφτασαν στα σημερινά </w:t>
      </w:r>
      <w:r w:rsidRPr="0071510D">
        <w:rPr>
          <w:rFonts w:eastAsia="Times New Roman"/>
          <w:color w:val="212121"/>
          <w:szCs w:val="24"/>
        </w:rPr>
        <w:t>τους επίπεδα</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Π</w:t>
      </w:r>
      <w:r w:rsidRPr="0071510D">
        <w:rPr>
          <w:rFonts w:eastAsia="Times New Roman"/>
          <w:color w:val="212121"/>
          <w:szCs w:val="24"/>
        </w:rPr>
        <w:t>ώς έφτασε να ελέγχεται για ξέπλυμα βρώμικου χρήματος</w:t>
      </w:r>
      <w:r>
        <w:rPr>
          <w:rFonts w:eastAsia="Times New Roman"/>
          <w:color w:val="212121"/>
          <w:szCs w:val="24"/>
        </w:rPr>
        <w:t xml:space="preserve"> και όλα αυτά </w:t>
      </w:r>
      <w:r w:rsidRPr="0071510D">
        <w:rPr>
          <w:rFonts w:eastAsia="Times New Roman"/>
          <w:color w:val="212121"/>
          <w:szCs w:val="24"/>
        </w:rPr>
        <w:t xml:space="preserve">πριν </w:t>
      </w:r>
      <w:r>
        <w:rPr>
          <w:rFonts w:eastAsia="Times New Roman"/>
          <w:color w:val="212121"/>
          <w:szCs w:val="24"/>
        </w:rPr>
        <w:t xml:space="preserve">από </w:t>
      </w:r>
      <w:r w:rsidRPr="0071510D">
        <w:rPr>
          <w:rFonts w:eastAsia="Times New Roman"/>
          <w:color w:val="212121"/>
          <w:szCs w:val="24"/>
        </w:rPr>
        <w:t xml:space="preserve">το </w:t>
      </w:r>
      <w:r>
        <w:rPr>
          <w:rFonts w:eastAsia="Times New Roman"/>
          <w:color w:val="212121"/>
          <w:szCs w:val="24"/>
        </w:rPr>
        <w:t>20</w:t>
      </w:r>
      <w:r w:rsidRPr="0071510D">
        <w:rPr>
          <w:rFonts w:eastAsia="Times New Roman"/>
          <w:color w:val="212121"/>
          <w:szCs w:val="24"/>
        </w:rPr>
        <w:t>15</w:t>
      </w:r>
      <w:r>
        <w:rPr>
          <w:rFonts w:eastAsia="Times New Roman"/>
          <w:color w:val="212121"/>
          <w:szCs w:val="24"/>
        </w:rPr>
        <w:t>;</w:t>
      </w:r>
    </w:p>
    <w:p w14:paraId="382442FB"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αναρωτιέμαι αν έγινε ποτέ φορολογικός ή</w:t>
      </w:r>
      <w:r w:rsidRPr="0071510D">
        <w:rPr>
          <w:rFonts w:eastAsia="Times New Roman"/>
          <w:color w:val="212121"/>
          <w:szCs w:val="24"/>
        </w:rPr>
        <w:t xml:space="preserve"> άλλος έλεγχος </w:t>
      </w:r>
      <w:r>
        <w:rPr>
          <w:rFonts w:eastAsia="Times New Roman"/>
          <w:color w:val="212121"/>
          <w:szCs w:val="24"/>
        </w:rPr>
        <w:t xml:space="preserve">στην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sidRPr="008C361C">
        <w:rPr>
          <w:rFonts w:eastAsia="Times New Roman"/>
          <w:color w:val="212121"/>
          <w:szCs w:val="24"/>
        </w:rPr>
        <w:t xml:space="preserve">. </w:t>
      </w:r>
      <w:r>
        <w:rPr>
          <w:rFonts w:eastAsia="Times New Roman"/>
          <w:color w:val="212121"/>
          <w:szCs w:val="24"/>
        </w:rPr>
        <w:t>Κ</w:t>
      </w:r>
      <w:r w:rsidRPr="0071510D">
        <w:rPr>
          <w:rFonts w:eastAsia="Times New Roman"/>
          <w:color w:val="212121"/>
          <w:szCs w:val="24"/>
        </w:rPr>
        <w:t>αι αν δεν έγινε</w:t>
      </w:r>
      <w:r>
        <w:rPr>
          <w:rFonts w:eastAsia="Times New Roman"/>
          <w:color w:val="212121"/>
          <w:szCs w:val="24"/>
        </w:rPr>
        <w:t>, π</w:t>
      </w:r>
      <w:r w:rsidRPr="0071510D">
        <w:rPr>
          <w:rFonts w:eastAsia="Times New Roman"/>
          <w:color w:val="212121"/>
          <w:szCs w:val="24"/>
        </w:rPr>
        <w:t>οιοι έχουν την ευθύνη</w:t>
      </w:r>
      <w:r>
        <w:rPr>
          <w:rFonts w:eastAsia="Times New Roman"/>
          <w:color w:val="212121"/>
          <w:szCs w:val="24"/>
        </w:rPr>
        <w:t xml:space="preserve">; Και υπάρχουν και άλλα πολλά ερωτήματα. </w:t>
      </w:r>
    </w:p>
    <w:p w14:paraId="382442FC"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w:t>
      </w:r>
      <w:r w:rsidRPr="0071510D">
        <w:rPr>
          <w:rFonts w:eastAsia="Times New Roman"/>
          <w:color w:val="212121"/>
          <w:szCs w:val="24"/>
        </w:rPr>
        <w:t>ο π</w:t>
      </w:r>
      <w:r w:rsidRPr="0071510D">
        <w:rPr>
          <w:rFonts w:eastAsia="Times New Roman"/>
          <w:color w:val="212121"/>
          <w:szCs w:val="24"/>
        </w:rPr>
        <w:t>ρόβλημα</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λ</w:t>
      </w:r>
      <w:r w:rsidRPr="0071510D">
        <w:rPr>
          <w:rFonts w:eastAsia="Times New Roman"/>
          <w:color w:val="212121"/>
          <w:szCs w:val="24"/>
        </w:rPr>
        <w:t>οιπόν</w:t>
      </w:r>
      <w:r>
        <w:rPr>
          <w:rFonts w:eastAsia="Times New Roman"/>
          <w:color w:val="212121"/>
          <w:szCs w:val="24"/>
        </w:rPr>
        <w:t>,</w:t>
      </w:r>
      <w:r w:rsidRPr="0071510D">
        <w:rPr>
          <w:rFonts w:eastAsia="Times New Roman"/>
          <w:color w:val="212121"/>
          <w:szCs w:val="24"/>
        </w:rPr>
        <w:t xml:space="preserve"> της Νέας Δημοκρατίας </w:t>
      </w:r>
      <w:r>
        <w:rPr>
          <w:rFonts w:eastAsia="Times New Roman"/>
          <w:color w:val="212121"/>
          <w:szCs w:val="24"/>
        </w:rPr>
        <w:t>είναι</w:t>
      </w:r>
      <w:r w:rsidRPr="0071510D">
        <w:rPr>
          <w:rFonts w:eastAsia="Times New Roman"/>
          <w:color w:val="212121"/>
          <w:szCs w:val="24"/>
        </w:rPr>
        <w:t xml:space="preserve"> ό</w:t>
      </w:r>
      <w:r>
        <w:rPr>
          <w:rFonts w:eastAsia="Times New Roman"/>
          <w:color w:val="212121"/>
          <w:szCs w:val="24"/>
        </w:rPr>
        <w:t>τι έχει ζωτική ανάγκη να πάει στις</w:t>
      </w:r>
      <w:r w:rsidRPr="0071510D">
        <w:rPr>
          <w:rFonts w:eastAsia="Times New Roman"/>
          <w:color w:val="212121"/>
          <w:szCs w:val="24"/>
        </w:rPr>
        <w:t xml:space="preserve"> εκλογές με μία λίστα </w:t>
      </w:r>
      <w:r>
        <w:rPr>
          <w:rFonts w:eastAsia="Times New Roman"/>
          <w:color w:val="212121"/>
          <w:szCs w:val="24"/>
        </w:rPr>
        <w:t>«</w:t>
      </w:r>
      <w:r w:rsidRPr="0071510D">
        <w:rPr>
          <w:rFonts w:eastAsia="Times New Roman"/>
          <w:color w:val="212121"/>
          <w:szCs w:val="24"/>
        </w:rPr>
        <w:t>σκανδάλων</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w:t>
      </w:r>
      <w:r w:rsidRPr="0071510D">
        <w:rPr>
          <w:rFonts w:eastAsia="Times New Roman"/>
          <w:color w:val="212121"/>
          <w:szCs w:val="24"/>
        </w:rPr>
        <w:t>εντός εισαγωγικών</w:t>
      </w:r>
      <w:r>
        <w:rPr>
          <w:rFonts w:eastAsia="Times New Roman"/>
          <w:color w:val="212121"/>
          <w:szCs w:val="24"/>
        </w:rPr>
        <w:t>-</w:t>
      </w:r>
      <w:r w:rsidRPr="0071510D">
        <w:rPr>
          <w:rFonts w:eastAsia="Times New Roman"/>
          <w:color w:val="212121"/>
          <w:szCs w:val="24"/>
        </w:rPr>
        <w:t xml:space="preserve"> διότι πρέπει να δημιουργηθεί μία ισορροπία</w:t>
      </w:r>
      <w:r>
        <w:rPr>
          <w:rFonts w:eastAsia="Times New Roman"/>
          <w:color w:val="212121"/>
          <w:szCs w:val="24"/>
        </w:rPr>
        <w:t>. Α</w:t>
      </w:r>
      <w:r w:rsidRPr="0071510D">
        <w:rPr>
          <w:rFonts w:eastAsia="Times New Roman"/>
          <w:color w:val="212121"/>
          <w:szCs w:val="24"/>
        </w:rPr>
        <w:t>πό τη μία είναι πραγματικά σκάνδαλα που διερευνώνται</w:t>
      </w:r>
      <w:r>
        <w:rPr>
          <w:rFonts w:eastAsia="Times New Roman"/>
          <w:color w:val="212121"/>
          <w:szCs w:val="24"/>
        </w:rPr>
        <w:t xml:space="preserve">, </w:t>
      </w:r>
      <w:r w:rsidRPr="0071510D">
        <w:rPr>
          <w:rFonts w:eastAsia="Times New Roman"/>
          <w:color w:val="212121"/>
          <w:szCs w:val="24"/>
        </w:rPr>
        <w:t>από την άλλη πλευρά πρέπ</w:t>
      </w:r>
      <w:r w:rsidRPr="0071510D">
        <w:rPr>
          <w:rFonts w:eastAsia="Times New Roman"/>
          <w:color w:val="212121"/>
          <w:szCs w:val="24"/>
        </w:rPr>
        <w:t xml:space="preserve">ει να </w:t>
      </w:r>
      <w:r>
        <w:rPr>
          <w:rFonts w:eastAsia="Times New Roman"/>
          <w:color w:val="212121"/>
          <w:szCs w:val="24"/>
        </w:rPr>
        <w:t>δημιουργηθεί</w:t>
      </w:r>
      <w:r w:rsidRPr="0071510D">
        <w:rPr>
          <w:rFonts w:eastAsia="Times New Roman"/>
          <w:color w:val="212121"/>
          <w:szCs w:val="24"/>
        </w:rPr>
        <w:t xml:space="preserve"> μία αντίρροπη εικόνα</w:t>
      </w:r>
      <w:r>
        <w:rPr>
          <w:rFonts w:eastAsia="Times New Roman"/>
          <w:color w:val="212121"/>
          <w:szCs w:val="24"/>
        </w:rPr>
        <w:t>.</w:t>
      </w:r>
    </w:p>
    <w:p w14:paraId="382442FD"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71510D">
        <w:rPr>
          <w:rFonts w:eastAsia="Times New Roman"/>
          <w:color w:val="212121"/>
          <w:szCs w:val="24"/>
        </w:rPr>
        <w:t>ο δράμα είναι</w:t>
      </w:r>
      <w:r>
        <w:rPr>
          <w:rFonts w:eastAsia="Times New Roman"/>
          <w:color w:val="212121"/>
          <w:szCs w:val="24"/>
        </w:rPr>
        <w:t>,</w:t>
      </w:r>
      <w:r w:rsidRPr="0071510D">
        <w:rPr>
          <w:rFonts w:eastAsia="Times New Roman"/>
          <w:color w:val="212121"/>
          <w:szCs w:val="24"/>
        </w:rPr>
        <w:t xml:space="preserve"> κυρίες </w:t>
      </w:r>
      <w:r>
        <w:rPr>
          <w:rFonts w:eastAsia="Times New Roman"/>
          <w:color w:val="212121"/>
          <w:szCs w:val="24"/>
        </w:rPr>
        <w:t xml:space="preserve">και </w:t>
      </w:r>
      <w:r w:rsidRPr="0071510D">
        <w:rPr>
          <w:rFonts w:eastAsia="Times New Roman"/>
          <w:color w:val="212121"/>
          <w:szCs w:val="24"/>
        </w:rPr>
        <w:t xml:space="preserve">κύριοι </w:t>
      </w:r>
      <w:r>
        <w:rPr>
          <w:rFonts w:eastAsia="Times New Roman"/>
          <w:color w:val="212121"/>
          <w:szCs w:val="24"/>
        </w:rPr>
        <w:t xml:space="preserve">συνάδελφοι </w:t>
      </w:r>
      <w:r w:rsidRPr="0071510D">
        <w:rPr>
          <w:rFonts w:eastAsia="Times New Roman"/>
          <w:color w:val="212121"/>
          <w:szCs w:val="24"/>
        </w:rPr>
        <w:t>της Νέας Δημοκρατίας</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ότι όποια πέτρα κι αν σηκώσουμε</w:t>
      </w:r>
      <w:r w:rsidRPr="0071510D">
        <w:rPr>
          <w:rFonts w:eastAsia="Times New Roman"/>
          <w:color w:val="212121"/>
          <w:szCs w:val="24"/>
        </w:rPr>
        <w:t xml:space="preserve"> στην Ελλάδα κάτι </w:t>
      </w:r>
      <w:r>
        <w:rPr>
          <w:rFonts w:eastAsia="Times New Roman"/>
          <w:color w:val="212121"/>
          <w:szCs w:val="24"/>
        </w:rPr>
        <w:t>δικό</w:t>
      </w:r>
      <w:r w:rsidRPr="0071510D">
        <w:rPr>
          <w:rFonts w:eastAsia="Times New Roman"/>
          <w:color w:val="212121"/>
          <w:szCs w:val="24"/>
        </w:rPr>
        <w:t xml:space="preserve"> σας θα βρούμε από κάτω</w:t>
      </w:r>
      <w:r>
        <w:rPr>
          <w:rFonts w:eastAsia="Times New Roman"/>
          <w:color w:val="212121"/>
          <w:szCs w:val="24"/>
        </w:rPr>
        <w:t>.</w:t>
      </w:r>
    </w:p>
    <w:p w14:paraId="382442FE" w14:textId="77777777" w:rsidR="00D035B1" w:rsidRDefault="005B20CE">
      <w:pPr>
        <w:spacing w:line="600" w:lineRule="auto"/>
        <w:ind w:firstLine="709"/>
        <w:jc w:val="center"/>
        <w:rPr>
          <w:rFonts w:eastAsia="Times New Roman" w:cs="Times New Roman"/>
          <w:szCs w:val="24"/>
        </w:rPr>
      </w:pPr>
      <w:r w:rsidRPr="00B819E1">
        <w:rPr>
          <w:rFonts w:eastAsia="Times New Roman" w:cs="Times New Roman"/>
          <w:szCs w:val="24"/>
        </w:rPr>
        <w:t>(Χειροκροτή</w:t>
      </w:r>
      <w:r>
        <w:rPr>
          <w:rFonts w:eastAsia="Times New Roman" w:cs="Times New Roman"/>
          <w:szCs w:val="24"/>
        </w:rPr>
        <w:t>ματα από τις πτέρυγες του ΣΥΡΙΖΑ και των ΑΝΕΛ)</w:t>
      </w:r>
      <w:r w:rsidRPr="0071510D">
        <w:rPr>
          <w:rFonts w:eastAsia="Times New Roman"/>
          <w:color w:val="212121"/>
          <w:szCs w:val="24"/>
        </w:rPr>
        <w:t xml:space="preserve"> </w:t>
      </w:r>
    </w:p>
    <w:p w14:paraId="382442FF"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0828F7">
        <w:rPr>
          <w:rFonts w:eastAsia="Times New Roman" w:cs="Times New Roman"/>
          <w:b/>
          <w:szCs w:val="24"/>
        </w:rPr>
        <w:t xml:space="preserve">ΠΡΟΕΔΡΕΥΩΝ </w:t>
      </w:r>
      <w:r w:rsidRPr="000828F7">
        <w:rPr>
          <w:rFonts w:eastAsia="Times New Roman" w:cs="Times New Roman"/>
          <w:b/>
          <w:szCs w:val="24"/>
        </w:rPr>
        <w:t>(Μάριος Γεωργιάδης):</w:t>
      </w:r>
      <w:r>
        <w:rPr>
          <w:rFonts w:eastAsia="Times New Roman" w:cs="Times New Roman"/>
          <w:b/>
          <w:szCs w:val="24"/>
        </w:rPr>
        <w:t xml:space="preserve"> </w:t>
      </w:r>
      <w:r>
        <w:rPr>
          <w:rFonts w:eastAsia="Times New Roman" w:cs="Times New Roman"/>
          <w:szCs w:val="24"/>
        </w:rPr>
        <w:t xml:space="preserve">Ευχαριστούμε τον κύριο Υπουργό </w:t>
      </w:r>
      <w:r w:rsidRPr="0071510D">
        <w:rPr>
          <w:rFonts w:eastAsia="Times New Roman"/>
          <w:color w:val="212121"/>
          <w:szCs w:val="24"/>
        </w:rPr>
        <w:t>και για την ακρίβεια στο</w:t>
      </w:r>
      <w:r>
        <w:rPr>
          <w:rFonts w:eastAsia="Times New Roman"/>
          <w:color w:val="212121"/>
          <w:szCs w:val="24"/>
        </w:rPr>
        <w:t>ν</w:t>
      </w:r>
      <w:r w:rsidRPr="0071510D">
        <w:rPr>
          <w:rFonts w:eastAsia="Times New Roman"/>
          <w:color w:val="212121"/>
          <w:szCs w:val="24"/>
        </w:rPr>
        <w:t xml:space="preserve"> χρόνο</w:t>
      </w:r>
      <w:r>
        <w:rPr>
          <w:rFonts w:eastAsia="Times New Roman"/>
          <w:color w:val="212121"/>
          <w:szCs w:val="24"/>
        </w:rPr>
        <w:t>.</w:t>
      </w:r>
    </w:p>
    <w:p w14:paraId="38244300"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1510D">
        <w:rPr>
          <w:rFonts w:eastAsia="Times New Roman"/>
          <w:color w:val="212121"/>
          <w:szCs w:val="24"/>
        </w:rPr>
        <w:t>υρίες και κύριοι συνάδελφοι</w:t>
      </w:r>
      <w:r>
        <w:rPr>
          <w:rFonts w:eastAsia="Times New Roman"/>
          <w:color w:val="212121"/>
          <w:szCs w:val="24"/>
        </w:rPr>
        <w:t xml:space="preserve">, γίνεται γνωστό στο Σώμα ότι </w:t>
      </w:r>
      <w:r>
        <w:rPr>
          <w:rFonts w:eastAsia="Times New Roman"/>
          <w:color w:val="212121"/>
          <w:szCs w:val="24"/>
        </w:rPr>
        <w:t xml:space="preserve">τη συνεδρίασή μας παρακολουθούν </w:t>
      </w:r>
      <w:r>
        <w:rPr>
          <w:rFonts w:eastAsia="Times New Roman"/>
          <w:color w:val="212121"/>
          <w:szCs w:val="24"/>
        </w:rPr>
        <w:t>από τα άνω δυτικά θεωρεία,</w:t>
      </w:r>
      <w:r w:rsidRPr="0071510D">
        <w:rPr>
          <w:rFonts w:eastAsia="Times New Roman"/>
          <w:color w:val="212121"/>
          <w:szCs w:val="24"/>
        </w:rPr>
        <w:t xml:space="preserve"> αφού </w:t>
      </w:r>
      <w:r>
        <w:rPr>
          <w:rFonts w:eastAsia="Times New Roman"/>
          <w:color w:val="212121"/>
          <w:szCs w:val="24"/>
        </w:rPr>
        <w:t xml:space="preserve">προηγουμένως </w:t>
      </w:r>
      <w:r w:rsidRPr="0071510D">
        <w:rPr>
          <w:rFonts w:eastAsia="Times New Roman"/>
          <w:color w:val="212121"/>
          <w:szCs w:val="24"/>
        </w:rPr>
        <w:t>συμμετείχαν στο εκπαιδευτικό πρόγραμ</w:t>
      </w:r>
      <w:r w:rsidRPr="0071510D">
        <w:rPr>
          <w:rFonts w:eastAsia="Times New Roman"/>
          <w:color w:val="212121"/>
          <w:szCs w:val="24"/>
        </w:rPr>
        <w:t xml:space="preserve">μα </w:t>
      </w:r>
      <w:r>
        <w:rPr>
          <w:rFonts w:eastAsia="Times New Roman"/>
          <w:color w:val="212121"/>
          <w:szCs w:val="24"/>
        </w:rPr>
        <w:t>«Ο Ρήγας και η Ε</w:t>
      </w:r>
      <w:r w:rsidRPr="0071510D">
        <w:rPr>
          <w:rFonts w:eastAsia="Times New Roman"/>
          <w:color w:val="212121"/>
          <w:szCs w:val="24"/>
        </w:rPr>
        <w:t>πανάσταση</w:t>
      </w:r>
      <w:r>
        <w:rPr>
          <w:rFonts w:eastAsia="Times New Roman"/>
          <w:color w:val="212121"/>
          <w:szCs w:val="24"/>
        </w:rPr>
        <w:t>»</w:t>
      </w:r>
      <w:r w:rsidRPr="0071510D">
        <w:rPr>
          <w:rFonts w:eastAsia="Times New Roman"/>
          <w:color w:val="212121"/>
          <w:szCs w:val="24"/>
        </w:rPr>
        <w:t xml:space="preserve"> που </w:t>
      </w:r>
      <w:r>
        <w:rPr>
          <w:rFonts w:eastAsia="Times New Roman"/>
          <w:color w:val="212121"/>
          <w:szCs w:val="24"/>
        </w:rPr>
        <w:t>οργανώνει το Ί</w:t>
      </w:r>
      <w:r w:rsidRPr="0071510D">
        <w:rPr>
          <w:rFonts w:eastAsia="Times New Roman"/>
          <w:color w:val="212121"/>
          <w:szCs w:val="24"/>
        </w:rPr>
        <w:t>δρυμα της Βουλής</w:t>
      </w:r>
      <w:r>
        <w:rPr>
          <w:rFonts w:eastAsia="Times New Roman"/>
          <w:color w:val="212121"/>
          <w:szCs w:val="24"/>
        </w:rPr>
        <w:t xml:space="preserve">, δεκαοχτώ </w:t>
      </w:r>
      <w:r w:rsidRPr="0071510D">
        <w:rPr>
          <w:rFonts w:eastAsia="Times New Roman"/>
          <w:color w:val="212121"/>
          <w:szCs w:val="24"/>
        </w:rPr>
        <w:t xml:space="preserve">μαθήτριες </w:t>
      </w:r>
      <w:r>
        <w:rPr>
          <w:rFonts w:eastAsia="Times New Roman"/>
          <w:color w:val="212121"/>
          <w:szCs w:val="24"/>
        </w:rPr>
        <w:t xml:space="preserve">και μαθητές </w:t>
      </w:r>
      <w:r w:rsidRPr="0071510D">
        <w:rPr>
          <w:rFonts w:eastAsia="Times New Roman"/>
          <w:color w:val="212121"/>
          <w:szCs w:val="24"/>
        </w:rPr>
        <w:t xml:space="preserve">και δύο </w:t>
      </w:r>
      <w:r>
        <w:rPr>
          <w:rFonts w:eastAsia="Times New Roman"/>
          <w:color w:val="212121"/>
          <w:szCs w:val="24"/>
        </w:rPr>
        <w:t>συνοδοί εκπαιδευτικοί από το 3</w:t>
      </w:r>
      <w:r w:rsidRPr="0034243C">
        <w:rPr>
          <w:rFonts w:eastAsia="Times New Roman"/>
          <w:color w:val="212121"/>
          <w:szCs w:val="24"/>
          <w:vertAlign w:val="superscript"/>
        </w:rPr>
        <w:t>ο</w:t>
      </w:r>
      <w:r>
        <w:rPr>
          <w:rFonts w:eastAsia="Times New Roman"/>
          <w:color w:val="212121"/>
          <w:szCs w:val="24"/>
        </w:rPr>
        <w:t xml:space="preserve"> </w:t>
      </w:r>
      <w:r w:rsidRPr="0071510D">
        <w:rPr>
          <w:rFonts w:eastAsia="Times New Roman"/>
          <w:color w:val="212121"/>
          <w:szCs w:val="24"/>
        </w:rPr>
        <w:t>Γυμνάσιο Αργυρούπολης</w:t>
      </w:r>
      <w:r>
        <w:rPr>
          <w:rFonts w:eastAsia="Times New Roman"/>
          <w:color w:val="212121"/>
          <w:szCs w:val="24"/>
        </w:rPr>
        <w:t xml:space="preserve">. </w:t>
      </w:r>
    </w:p>
    <w:p w14:paraId="38244301"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Η Βουλή σά</w:t>
      </w:r>
      <w:r w:rsidRPr="0071510D">
        <w:rPr>
          <w:rFonts w:eastAsia="Times New Roman"/>
          <w:color w:val="212121"/>
          <w:szCs w:val="24"/>
        </w:rPr>
        <w:t>ς καλωσορίζει</w:t>
      </w:r>
      <w:r>
        <w:rPr>
          <w:rFonts w:eastAsia="Times New Roman"/>
          <w:color w:val="212121"/>
          <w:szCs w:val="24"/>
        </w:rPr>
        <w:t>.</w:t>
      </w:r>
      <w:r w:rsidRPr="0071510D">
        <w:rPr>
          <w:rFonts w:eastAsia="Times New Roman"/>
          <w:color w:val="212121"/>
          <w:szCs w:val="24"/>
        </w:rPr>
        <w:t xml:space="preserve"> </w:t>
      </w:r>
    </w:p>
    <w:p w14:paraId="38244302" w14:textId="77777777" w:rsidR="00D035B1" w:rsidRDefault="005B20CE">
      <w:pPr>
        <w:spacing w:line="600" w:lineRule="auto"/>
        <w:ind w:firstLine="709"/>
        <w:jc w:val="center"/>
        <w:rPr>
          <w:rFonts w:eastAsia="Times New Roman"/>
          <w:color w:val="212121"/>
          <w:szCs w:val="24"/>
        </w:rPr>
      </w:pPr>
      <w:r w:rsidRPr="00B819E1">
        <w:rPr>
          <w:rFonts w:eastAsia="Times New Roman" w:cs="Times New Roman"/>
          <w:szCs w:val="24"/>
        </w:rPr>
        <w:t>(Χειροκροτήματα απ</w:t>
      </w:r>
      <w:r>
        <w:rPr>
          <w:rFonts w:eastAsia="Times New Roman" w:cs="Times New Roman"/>
          <w:szCs w:val="24"/>
        </w:rPr>
        <w:t>’</w:t>
      </w:r>
      <w:r w:rsidRPr="00B819E1">
        <w:rPr>
          <w:rFonts w:eastAsia="Times New Roman" w:cs="Times New Roman"/>
          <w:szCs w:val="24"/>
        </w:rPr>
        <w:t xml:space="preserve"> </w:t>
      </w:r>
      <w:r>
        <w:rPr>
          <w:rFonts w:eastAsia="Times New Roman" w:cs="Times New Roman"/>
          <w:szCs w:val="24"/>
        </w:rPr>
        <w:t>όλες τις πτέρυγες της Βουλής)</w:t>
      </w:r>
      <w:r>
        <w:rPr>
          <w:rFonts w:eastAsia="Times New Roman"/>
          <w:color w:val="212121"/>
          <w:szCs w:val="24"/>
        </w:rPr>
        <w:t xml:space="preserve"> </w:t>
      </w:r>
    </w:p>
    <w:p w14:paraId="38244303"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w:t>
      </w:r>
      <w:r w:rsidRPr="0071510D">
        <w:rPr>
          <w:rFonts w:eastAsia="Times New Roman"/>
          <w:color w:val="212121"/>
          <w:szCs w:val="24"/>
        </w:rPr>
        <w:t xml:space="preserve">α σας ενημερώσω </w:t>
      </w:r>
      <w:r w:rsidRPr="0071510D">
        <w:rPr>
          <w:rFonts w:eastAsia="Times New Roman"/>
          <w:color w:val="212121"/>
          <w:szCs w:val="24"/>
        </w:rPr>
        <w:t>ότι παρακολουθείτε τη διαδικασία επίκαιρης επερώτησης</w:t>
      </w:r>
      <w:r>
        <w:rPr>
          <w:rFonts w:eastAsia="Times New Roman"/>
          <w:color w:val="212121"/>
          <w:szCs w:val="24"/>
        </w:rPr>
        <w:t>, όπου Β</w:t>
      </w:r>
      <w:r w:rsidRPr="0071510D">
        <w:rPr>
          <w:rFonts w:eastAsia="Times New Roman"/>
          <w:color w:val="212121"/>
          <w:szCs w:val="24"/>
        </w:rPr>
        <w:t xml:space="preserve">ουλευτές ενός κόμματος </w:t>
      </w:r>
      <w:r>
        <w:rPr>
          <w:rFonts w:eastAsia="Times New Roman"/>
          <w:color w:val="212121"/>
          <w:szCs w:val="24"/>
        </w:rPr>
        <w:t>-και αυτή τη στιγμή οι Βουλευτές της Αξιωματικής Α</w:t>
      </w:r>
      <w:r w:rsidRPr="0071510D">
        <w:rPr>
          <w:rFonts w:eastAsia="Times New Roman"/>
          <w:color w:val="212121"/>
          <w:szCs w:val="24"/>
        </w:rPr>
        <w:t>ντιπολίτευσης</w:t>
      </w:r>
      <w:r>
        <w:rPr>
          <w:rFonts w:eastAsia="Times New Roman"/>
          <w:color w:val="212121"/>
          <w:szCs w:val="24"/>
        </w:rPr>
        <w:t>, της</w:t>
      </w:r>
      <w:r w:rsidRPr="0071510D">
        <w:rPr>
          <w:rFonts w:eastAsia="Times New Roman"/>
          <w:color w:val="212121"/>
          <w:szCs w:val="24"/>
        </w:rPr>
        <w:t xml:space="preserve"> Νέας Δημοκρατίας</w:t>
      </w:r>
      <w:r>
        <w:rPr>
          <w:rFonts w:eastAsia="Times New Roman"/>
          <w:color w:val="212121"/>
          <w:szCs w:val="24"/>
        </w:rPr>
        <w:t>- έχουν αναπτύξει ένα θέμα ό</w:t>
      </w:r>
      <w:r w:rsidRPr="0071510D">
        <w:rPr>
          <w:rFonts w:eastAsia="Times New Roman"/>
          <w:color w:val="212121"/>
          <w:szCs w:val="24"/>
        </w:rPr>
        <w:t xml:space="preserve">σον αφορά </w:t>
      </w:r>
      <w:r>
        <w:rPr>
          <w:rFonts w:eastAsia="Times New Roman"/>
          <w:color w:val="212121"/>
          <w:szCs w:val="24"/>
        </w:rPr>
        <w:t>κάποιες κακοδιαχειρίσεις,</w:t>
      </w:r>
      <w:r w:rsidRPr="0071510D">
        <w:rPr>
          <w:rFonts w:eastAsia="Times New Roman"/>
          <w:color w:val="212121"/>
          <w:szCs w:val="24"/>
        </w:rPr>
        <w:t xml:space="preserve"> όπως θεωρούν</w:t>
      </w:r>
      <w:r>
        <w:rPr>
          <w:rFonts w:eastAsia="Times New Roman"/>
          <w:color w:val="212121"/>
          <w:szCs w:val="24"/>
        </w:rPr>
        <w:t>, σχετικά μ</w:t>
      </w:r>
      <w:r>
        <w:rPr>
          <w:rFonts w:eastAsia="Times New Roman"/>
          <w:color w:val="212121"/>
          <w:szCs w:val="24"/>
        </w:rPr>
        <w:t>ε τη ΔΕΠΑ και τα αρμόδια Υ</w:t>
      </w:r>
      <w:r w:rsidRPr="0071510D">
        <w:rPr>
          <w:rFonts w:eastAsia="Times New Roman"/>
          <w:color w:val="212121"/>
          <w:szCs w:val="24"/>
        </w:rPr>
        <w:t>πουργεία και οι συνάδελφοι όλων των κομμάτων τοποθετούνται</w:t>
      </w:r>
      <w:r>
        <w:rPr>
          <w:rFonts w:eastAsia="Times New Roman"/>
          <w:color w:val="212121"/>
          <w:szCs w:val="24"/>
        </w:rPr>
        <w:t>,</w:t>
      </w:r>
      <w:r w:rsidRPr="0071510D">
        <w:rPr>
          <w:rFonts w:eastAsia="Times New Roman"/>
          <w:color w:val="212121"/>
          <w:szCs w:val="24"/>
        </w:rPr>
        <w:t xml:space="preserve"> για να γίνει ένας γόνιμος διάλογος και μία συζήτηση</w:t>
      </w:r>
      <w:r>
        <w:rPr>
          <w:rFonts w:eastAsia="Times New Roman"/>
          <w:color w:val="212121"/>
          <w:szCs w:val="24"/>
        </w:rPr>
        <w:t xml:space="preserve">. </w:t>
      </w:r>
    </w:p>
    <w:p w14:paraId="38244304"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71510D">
        <w:rPr>
          <w:rFonts w:eastAsia="Times New Roman"/>
          <w:color w:val="212121"/>
          <w:szCs w:val="24"/>
        </w:rPr>
        <w:t>ο</w:t>
      </w:r>
      <w:r>
        <w:rPr>
          <w:rFonts w:eastAsia="Times New Roman"/>
          <w:color w:val="212121"/>
          <w:szCs w:val="24"/>
        </w:rPr>
        <w:t>ν</w:t>
      </w:r>
      <w:r w:rsidRPr="0071510D">
        <w:rPr>
          <w:rFonts w:eastAsia="Times New Roman"/>
          <w:color w:val="212121"/>
          <w:szCs w:val="24"/>
        </w:rPr>
        <w:t xml:space="preserve"> λόγο</w:t>
      </w:r>
      <w:r>
        <w:rPr>
          <w:rFonts w:eastAsia="Times New Roman"/>
          <w:color w:val="212121"/>
          <w:szCs w:val="24"/>
        </w:rPr>
        <w:t xml:space="preserve"> έχει ο Υπουργός Επικρατείας κ. </w:t>
      </w:r>
      <w:proofErr w:type="spellStart"/>
      <w:r>
        <w:rPr>
          <w:rFonts w:eastAsia="Times New Roman"/>
          <w:color w:val="212121"/>
          <w:szCs w:val="24"/>
        </w:rPr>
        <w:t>Φ</w:t>
      </w:r>
      <w:r w:rsidRPr="0071510D">
        <w:rPr>
          <w:rFonts w:eastAsia="Times New Roman"/>
          <w:color w:val="212121"/>
          <w:szCs w:val="24"/>
        </w:rPr>
        <w:t>λαμπουράρης</w:t>
      </w:r>
      <w:proofErr w:type="spellEnd"/>
      <w:r>
        <w:rPr>
          <w:rFonts w:eastAsia="Times New Roman"/>
          <w:color w:val="212121"/>
          <w:szCs w:val="24"/>
        </w:rPr>
        <w:t>.</w:t>
      </w:r>
    </w:p>
    <w:p w14:paraId="38244305"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1510D">
        <w:rPr>
          <w:rFonts w:eastAsia="Times New Roman"/>
          <w:color w:val="212121"/>
          <w:szCs w:val="24"/>
        </w:rPr>
        <w:t>ύριε Υπουργέ</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έχετε δέκα</w:t>
      </w:r>
      <w:r w:rsidRPr="0071510D">
        <w:rPr>
          <w:rFonts w:eastAsia="Times New Roman"/>
          <w:color w:val="212121"/>
          <w:szCs w:val="24"/>
        </w:rPr>
        <w:t xml:space="preserve"> λεπτά στη διάθεσή </w:t>
      </w:r>
      <w:r>
        <w:rPr>
          <w:rFonts w:eastAsia="Times New Roman"/>
          <w:color w:val="212121"/>
          <w:szCs w:val="24"/>
        </w:rPr>
        <w:t>σας.</w:t>
      </w:r>
    </w:p>
    <w:p w14:paraId="38244306"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sidRPr="00B02DD6">
        <w:rPr>
          <w:rFonts w:eastAsia="Times New Roman"/>
          <w:b/>
          <w:color w:val="212121"/>
          <w:szCs w:val="24"/>
        </w:rPr>
        <w:t>ΑΛΕΞΑΝΔΡΟΣ ΦΛ</w:t>
      </w:r>
      <w:r w:rsidRPr="00B02DD6">
        <w:rPr>
          <w:rFonts w:eastAsia="Times New Roman"/>
          <w:b/>
          <w:color w:val="212121"/>
          <w:szCs w:val="24"/>
        </w:rPr>
        <w:t>ΑΜΠΟΥΡΑΡΗΣ (Υπουργός Επικρατείας):</w:t>
      </w:r>
      <w:r>
        <w:rPr>
          <w:rFonts w:eastAsia="Times New Roman"/>
          <w:color w:val="212121"/>
          <w:szCs w:val="24"/>
        </w:rPr>
        <w:t xml:space="preserve"> Πραγματικά π</w:t>
      </w:r>
      <w:r w:rsidRPr="0071510D">
        <w:rPr>
          <w:rFonts w:eastAsia="Times New Roman"/>
          <w:color w:val="212121"/>
          <w:szCs w:val="24"/>
        </w:rPr>
        <w:t xml:space="preserve">ίστευα ότι μετά την παρέμβαση του </w:t>
      </w:r>
      <w:r>
        <w:rPr>
          <w:rFonts w:eastAsia="Times New Roman"/>
          <w:color w:val="212121"/>
          <w:szCs w:val="24"/>
        </w:rPr>
        <w:t xml:space="preserve">Αντιπροέδρου και την παραίνεση </w:t>
      </w:r>
      <w:r w:rsidRPr="0071510D">
        <w:rPr>
          <w:rFonts w:eastAsia="Times New Roman"/>
          <w:color w:val="212121"/>
          <w:szCs w:val="24"/>
        </w:rPr>
        <w:t>που σας έκανε να σταματήσει η σ</w:t>
      </w:r>
      <w:r>
        <w:rPr>
          <w:rFonts w:eastAsia="Times New Roman"/>
          <w:color w:val="212121"/>
          <w:szCs w:val="24"/>
        </w:rPr>
        <w:t xml:space="preserve">υζήτηση εδώ θα το είχατε δεχτεί, </w:t>
      </w:r>
      <w:r w:rsidRPr="0071510D">
        <w:rPr>
          <w:rFonts w:eastAsia="Times New Roman"/>
          <w:color w:val="212121"/>
          <w:szCs w:val="24"/>
        </w:rPr>
        <w:t xml:space="preserve">αλλά δυστυχώς δεν είχατε </w:t>
      </w:r>
      <w:r>
        <w:rPr>
          <w:rFonts w:eastAsia="Times New Roman"/>
          <w:color w:val="212121"/>
          <w:szCs w:val="24"/>
        </w:rPr>
        <w:lastRenderedPageBreak/>
        <w:t>αυτή την ευχέρεια</w:t>
      </w:r>
      <w:r w:rsidRPr="0071510D">
        <w:rPr>
          <w:rFonts w:eastAsia="Times New Roman"/>
          <w:color w:val="212121"/>
          <w:szCs w:val="24"/>
        </w:rPr>
        <w:t xml:space="preserve"> </w:t>
      </w:r>
      <w:r>
        <w:rPr>
          <w:rFonts w:eastAsia="Times New Roman"/>
          <w:color w:val="212121"/>
          <w:szCs w:val="24"/>
        </w:rPr>
        <w:t>–</w:t>
      </w:r>
      <w:r w:rsidRPr="0071510D">
        <w:rPr>
          <w:rFonts w:eastAsia="Times New Roman"/>
          <w:color w:val="212121"/>
          <w:szCs w:val="24"/>
        </w:rPr>
        <w:t>φαίνεται</w:t>
      </w:r>
      <w:r>
        <w:rPr>
          <w:rFonts w:eastAsia="Times New Roman"/>
          <w:color w:val="212121"/>
          <w:szCs w:val="24"/>
        </w:rPr>
        <w:t>-</w:t>
      </w:r>
      <w:r w:rsidRPr="0071510D">
        <w:rPr>
          <w:rFonts w:eastAsia="Times New Roman"/>
          <w:color w:val="212121"/>
          <w:szCs w:val="24"/>
        </w:rPr>
        <w:t xml:space="preserve"> για αυτό και εγώ θα αναφερ</w:t>
      </w:r>
      <w:r w:rsidRPr="0071510D">
        <w:rPr>
          <w:rFonts w:eastAsia="Times New Roman"/>
          <w:color w:val="212121"/>
          <w:szCs w:val="24"/>
        </w:rPr>
        <w:t>θώ στο συγκεκριμένο γεγονός</w:t>
      </w:r>
      <w:r>
        <w:rPr>
          <w:rFonts w:eastAsia="Times New Roman"/>
          <w:color w:val="212121"/>
          <w:szCs w:val="24"/>
        </w:rPr>
        <w:t>.</w:t>
      </w:r>
    </w:p>
    <w:p w14:paraId="38244307"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71510D">
        <w:rPr>
          <w:rFonts w:eastAsia="Times New Roman"/>
          <w:color w:val="212121"/>
          <w:szCs w:val="24"/>
        </w:rPr>
        <w:t>ρωτώμαι και εγώ αν είχα συμμετοχή στη διαχείριση της ΔΕΠΑ</w:t>
      </w:r>
      <w:r>
        <w:rPr>
          <w:rFonts w:eastAsia="Times New Roman"/>
          <w:color w:val="212121"/>
          <w:szCs w:val="24"/>
        </w:rPr>
        <w:t>. Ε</w:t>
      </w:r>
      <w:r w:rsidRPr="0071510D">
        <w:rPr>
          <w:rFonts w:eastAsia="Times New Roman"/>
          <w:color w:val="212121"/>
          <w:szCs w:val="24"/>
        </w:rPr>
        <w:t>ίναι σαφές ότι στη διαχείριση της ΔΕΠΑ δεν υπήρχε δική μου συμμετοχή</w:t>
      </w:r>
      <w:r>
        <w:rPr>
          <w:rFonts w:eastAsia="Times New Roman"/>
          <w:color w:val="212121"/>
          <w:szCs w:val="24"/>
        </w:rPr>
        <w:t>. Σ</w:t>
      </w:r>
      <w:r w:rsidRPr="0071510D">
        <w:rPr>
          <w:rFonts w:eastAsia="Times New Roman"/>
          <w:color w:val="212121"/>
          <w:szCs w:val="24"/>
        </w:rPr>
        <w:t xml:space="preserve">ε αυτό που υπήρχε </w:t>
      </w:r>
      <w:r>
        <w:rPr>
          <w:rFonts w:eastAsia="Times New Roman"/>
          <w:color w:val="212121"/>
          <w:szCs w:val="24"/>
        </w:rPr>
        <w:t>-</w:t>
      </w:r>
      <w:r w:rsidRPr="0071510D">
        <w:rPr>
          <w:rFonts w:eastAsia="Times New Roman"/>
          <w:color w:val="212121"/>
          <w:szCs w:val="24"/>
        </w:rPr>
        <w:t>και θα υπάρχει πάντοτε</w:t>
      </w:r>
      <w:r>
        <w:rPr>
          <w:rFonts w:eastAsia="Times New Roman"/>
          <w:color w:val="212121"/>
          <w:szCs w:val="24"/>
        </w:rPr>
        <w:t xml:space="preserve">- είναι σε σχέση με την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Pr>
          <w:rFonts w:eastAsia="Times New Roman"/>
          <w:color w:val="212121"/>
          <w:szCs w:val="24"/>
        </w:rPr>
        <w:t>. Κ</w:t>
      </w:r>
      <w:r w:rsidRPr="0071510D">
        <w:rPr>
          <w:rFonts w:eastAsia="Times New Roman"/>
          <w:color w:val="212121"/>
          <w:szCs w:val="24"/>
        </w:rPr>
        <w:t xml:space="preserve">αι όταν λέω σε σχέση </w:t>
      </w:r>
      <w:r w:rsidRPr="0071510D">
        <w:rPr>
          <w:rFonts w:eastAsia="Times New Roman"/>
          <w:color w:val="212121"/>
          <w:szCs w:val="24"/>
        </w:rPr>
        <w:t>με</w:t>
      </w:r>
      <w:r>
        <w:rPr>
          <w:rFonts w:eastAsia="Times New Roman"/>
          <w:color w:val="212121"/>
          <w:szCs w:val="24"/>
        </w:rPr>
        <w:t xml:space="preserve"> τα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Pr>
          <w:rFonts w:eastAsia="Times New Roman"/>
          <w:color w:val="212121"/>
          <w:szCs w:val="24"/>
        </w:rPr>
        <w:t>,</w:t>
      </w:r>
      <w:r w:rsidRPr="0071510D">
        <w:rPr>
          <w:rFonts w:eastAsia="Times New Roman"/>
          <w:color w:val="212121"/>
          <w:szCs w:val="24"/>
        </w:rPr>
        <w:t xml:space="preserve"> εννοώ συγκεκριμένα </w:t>
      </w:r>
      <w:r>
        <w:rPr>
          <w:rFonts w:eastAsia="Times New Roman"/>
          <w:color w:val="212121"/>
          <w:szCs w:val="24"/>
        </w:rPr>
        <w:t xml:space="preserve">σε σχέση με τη δυνατότητα </w:t>
      </w:r>
      <w:r w:rsidRPr="0071510D">
        <w:rPr>
          <w:rFonts w:eastAsia="Times New Roman"/>
          <w:color w:val="212121"/>
          <w:szCs w:val="24"/>
        </w:rPr>
        <w:t xml:space="preserve">που θα πρέπει να έχουν τα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sidRPr="0071510D">
        <w:rPr>
          <w:rFonts w:eastAsia="Times New Roman"/>
          <w:color w:val="212121"/>
          <w:szCs w:val="24"/>
        </w:rPr>
        <w:t xml:space="preserve"> και οποιεσδήποτε άλλες παραγωγικές μονάδες στη χώρα μας να λειτουργήσουν </w:t>
      </w:r>
      <w:proofErr w:type="spellStart"/>
      <w:r>
        <w:rPr>
          <w:rFonts w:eastAsia="Times New Roman"/>
          <w:color w:val="212121"/>
          <w:szCs w:val="24"/>
        </w:rPr>
        <w:t>εξυγιαινόμενες</w:t>
      </w:r>
      <w:proofErr w:type="spellEnd"/>
      <w:r>
        <w:rPr>
          <w:rFonts w:eastAsia="Times New Roman"/>
          <w:color w:val="212121"/>
          <w:szCs w:val="24"/>
        </w:rPr>
        <w:t>,</w:t>
      </w:r>
      <w:r w:rsidRPr="0071510D">
        <w:rPr>
          <w:rFonts w:eastAsia="Times New Roman"/>
          <w:color w:val="212121"/>
          <w:szCs w:val="24"/>
        </w:rPr>
        <w:t xml:space="preserve"> με τη δυνατότητα του σεβασμού των εργασιακών δικαιωμάτων</w:t>
      </w:r>
      <w:r>
        <w:rPr>
          <w:rFonts w:eastAsia="Times New Roman"/>
          <w:color w:val="212121"/>
          <w:szCs w:val="24"/>
        </w:rPr>
        <w:t xml:space="preserve">, με τη δυνατότητα </w:t>
      </w:r>
      <w:r>
        <w:rPr>
          <w:rFonts w:eastAsia="Times New Roman"/>
          <w:color w:val="212121"/>
          <w:szCs w:val="24"/>
        </w:rPr>
        <w:t>του να μην αξιοποιούν</w:t>
      </w:r>
      <w:r w:rsidRPr="0071510D">
        <w:rPr>
          <w:rFonts w:eastAsia="Times New Roman"/>
          <w:color w:val="212121"/>
          <w:szCs w:val="24"/>
        </w:rPr>
        <w:t xml:space="preserve"> και </w:t>
      </w:r>
      <w:r>
        <w:rPr>
          <w:rFonts w:eastAsia="Times New Roman"/>
          <w:color w:val="212121"/>
          <w:szCs w:val="24"/>
        </w:rPr>
        <w:t xml:space="preserve">να μην </w:t>
      </w:r>
      <w:r w:rsidRPr="0071510D">
        <w:rPr>
          <w:rFonts w:eastAsia="Times New Roman"/>
          <w:color w:val="212121"/>
          <w:szCs w:val="24"/>
        </w:rPr>
        <w:t>παίρνουν το δημόσιο χρήμα</w:t>
      </w:r>
      <w:r>
        <w:rPr>
          <w:rFonts w:eastAsia="Times New Roman"/>
          <w:color w:val="212121"/>
          <w:szCs w:val="24"/>
        </w:rPr>
        <w:t>,</w:t>
      </w:r>
      <w:r w:rsidRPr="0071510D">
        <w:rPr>
          <w:rFonts w:eastAsia="Times New Roman"/>
          <w:color w:val="212121"/>
          <w:szCs w:val="24"/>
        </w:rPr>
        <w:t xml:space="preserve"> για να μπορούν έτσι να κερδίζουν </w:t>
      </w:r>
      <w:r>
        <w:rPr>
          <w:rFonts w:eastAsia="Times New Roman"/>
          <w:color w:val="212121"/>
          <w:szCs w:val="24"/>
        </w:rPr>
        <w:t>κάποιοι</w:t>
      </w:r>
      <w:r w:rsidRPr="0071510D">
        <w:rPr>
          <w:rFonts w:eastAsia="Times New Roman"/>
          <w:color w:val="212121"/>
          <w:szCs w:val="24"/>
        </w:rPr>
        <w:t xml:space="preserve"> πράγματα</w:t>
      </w:r>
      <w:r>
        <w:rPr>
          <w:rFonts w:eastAsia="Times New Roman"/>
          <w:color w:val="212121"/>
          <w:szCs w:val="24"/>
        </w:rPr>
        <w:t xml:space="preserve">. </w:t>
      </w:r>
    </w:p>
    <w:p w14:paraId="38244308"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Είναι</w:t>
      </w:r>
      <w:r w:rsidRPr="0071510D">
        <w:rPr>
          <w:rFonts w:eastAsia="Times New Roman"/>
          <w:color w:val="212121"/>
          <w:szCs w:val="24"/>
        </w:rPr>
        <w:t xml:space="preserve"> κάτι το οποίο</w:t>
      </w:r>
      <w:r>
        <w:rPr>
          <w:rFonts w:eastAsia="Times New Roman"/>
          <w:color w:val="212121"/>
          <w:szCs w:val="24"/>
        </w:rPr>
        <w:t xml:space="preserve"> γνωρίζει όλη η Α</w:t>
      </w:r>
      <w:r w:rsidRPr="0071510D">
        <w:rPr>
          <w:rFonts w:eastAsia="Times New Roman"/>
          <w:color w:val="212121"/>
          <w:szCs w:val="24"/>
        </w:rPr>
        <w:t>ίθουσα</w:t>
      </w:r>
      <w:r>
        <w:rPr>
          <w:rFonts w:eastAsia="Times New Roman"/>
          <w:color w:val="212121"/>
          <w:szCs w:val="24"/>
        </w:rPr>
        <w:t>,</w:t>
      </w:r>
      <w:r w:rsidRPr="0071510D">
        <w:rPr>
          <w:rFonts w:eastAsia="Times New Roman"/>
          <w:color w:val="212121"/>
          <w:szCs w:val="24"/>
        </w:rPr>
        <w:t xml:space="preserve"> αλλά και εσείς ιδιαίτερα που είσαστε </w:t>
      </w:r>
      <w:r>
        <w:rPr>
          <w:rFonts w:eastAsia="Times New Roman"/>
          <w:color w:val="212121"/>
          <w:szCs w:val="24"/>
        </w:rPr>
        <w:t>χρόνια στην Κ</w:t>
      </w:r>
      <w:r w:rsidRPr="0071510D">
        <w:rPr>
          <w:rFonts w:eastAsia="Times New Roman"/>
          <w:color w:val="212121"/>
          <w:szCs w:val="24"/>
        </w:rPr>
        <w:t>υβέρνηση</w:t>
      </w:r>
      <w:r>
        <w:rPr>
          <w:rFonts w:eastAsia="Times New Roman"/>
          <w:color w:val="212121"/>
          <w:szCs w:val="24"/>
        </w:rPr>
        <w:t>,</w:t>
      </w:r>
      <w:r w:rsidRPr="0071510D">
        <w:rPr>
          <w:rFonts w:eastAsia="Times New Roman"/>
          <w:color w:val="212121"/>
          <w:szCs w:val="24"/>
        </w:rPr>
        <w:t xml:space="preserve"> σε ποιο</w:t>
      </w:r>
      <w:r>
        <w:rPr>
          <w:rFonts w:eastAsia="Times New Roman"/>
          <w:color w:val="212121"/>
          <w:szCs w:val="24"/>
        </w:rPr>
        <w:t>ν</w:t>
      </w:r>
      <w:r w:rsidRPr="0071510D">
        <w:rPr>
          <w:rFonts w:eastAsia="Times New Roman"/>
          <w:color w:val="212121"/>
          <w:szCs w:val="24"/>
        </w:rPr>
        <w:t xml:space="preserve"> βαθμό αξιοποιήθηκε αυτό</w:t>
      </w:r>
      <w:r w:rsidRPr="00153F28">
        <w:rPr>
          <w:rFonts w:eastAsia="Times New Roman"/>
          <w:color w:val="212121"/>
          <w:szCs w:val="24"/>
        </w:rPr>
        <w:t xml:space="preserve"> </w:t>
      </w:r>
      <w:r>
        <w:rPr>
          <w:rFonts w:eastAsia="Times New Roman"/>
          <w:color w:val="212121"/>
          <w:szCs w:val="24"/>
        </w:rPr>
        <w:t>τα προη</w:t>
      </w:r>
      <w:r>
        <w:rPr>
          <w:rFonts w:eastAsia="Times New Roman"/>
          <w:color w:val="212121"/>
          <w:szCs w:val="24"/>
        </w:rPr>
        <w:t xml:space="preserve">γούμενα χρόνια. </w:t>
      </w:r>
    </w:p>
    <w:p w14:paraId="38244309"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71510D">
        <w:rPr>
          <w:rFonts w:eastAsia="Times New Roman"/>
          <w:color w:val="212121"/>
          <w:szCs w:val="24"/>
        </w:rPr>
        <w:t xml:space="preserve">ταν τον Ιούλιο του 2016 </w:t>
      </w:r>
      <w:r>
        <w:rPr>
          <w:rFonts w:eastAsia="Times New Roman"/>
          <w:color w:val="212121"/>
          <w:szCs w:val="24"/>
        </w:rPr>
        <w:t xml:space="preserve">–γιατί και </w:t>
      </w:r>
      <w:r w:rsidRPr="0071510D">
        <w:rPr>
          <w:rFonts w:eastAsia="Times New Roman"/>
          <w:color w:val="212121"/>
          <w:szCs w:val="24"/>
        </w:rPr>
        <w:t xml:space="preserve">η ερώτηση είναι </w:t>
      </w:r>
      <w:r>
        <w:rPr>
          <w:rFonts w:eastAsia="Times New Roman"/>
          <w:color w:val="212121"/>
          <w:szCs w:val="24"/>
        </w:rPr>
        <w:t>«</w:t>
      </w:r>
      <w:r w:rsidRPr="0071510D">
        <w:rPr>
          <w:rFonts w:eastAsia="Times New Roman"/>
          <w:color w:val="212121"/>
          <w:szCs w:val="24"/>
        </w:rPr>
        <w:t>με ποια αρμοδιότητα</w:t>
      </w:r>
      <w:r>
        <w:rPr>
          <w:rFonts w:eastAsia="Times New Roman"/>
          <w:color w:val="212121"/>
          <w:szCs w:val="24"/>
        </w:rPr>
        <w:t xml:space="preserve">;»- </w:t>
      </w:r>
      <w:r w:rsidRPr="0071510D">
        <w:rPr>
          <w:rFonts w:eastAsia="Times New Roman"/>
          <w:color w:val="212121"/>
          <w:szCs w:val="24"/>
        </w:rPr>
        <w:t xml:space="preserve">υπήρχε μεγάλη διαδήλωση και πορεία από </w:t>
      </w:r>
      <w:r w:rsidRPr="0071510D">
        <w:rPr>
          <w:rFonts w:eastAsia="Times New Roman"/>
          <w:color w:val="212121"/>
          <w:szCs w:val="24"/>
        </w:rPr>
        <w:lastRenderedPageBreak/>
        <w:t>την Καβάλα προς την Αθήνα</w:t>
      </w:r>
      <w:r>
        <w:rPr>
          <w:rFonts w:eastAsia="Times New Roman"/>
          <w:color w:val="212121"/>
          <w:szCs w:val="24"/>
        </w:rPr>
        <w:t>,</w:t>
      </w:r>
      <w:r w:rsidRPr="0071510D">
        <w:rPr>
          <w:rFonts w:eastAsia="Times New Roman"/>
          <w:color w:val="212121"/>
          <w:szCs w:val="24"/>
        </w:rPr>
        <w:t xml:space="preserve"> οι απολυμένοι ερ</w:t>
      </w:r>
      <w:r>
        <w:rPr>
          <w:rFonts w:eastAsia="Times New Roman"/>
          <w:color w:val="212121"/>
          <w:szCs w:val="24"/>
        </w:rPr>
        <w:t>γαζόμενοι και οι εργαζόμενοι στην</w:t>
      </w:r>
      <w:r w:rsidRPr="0071510D">
        <w:rPr>
          <w:rFonts w:eastAsia="Times New Roman"/>
          <w:color w:val="212121"/>
          <w:szCs w:val="24"/>
        </w:rPr>
        <w:t xml:space="preserve"> </w:t>
      </w:r>
      <w:r>
        <w:rPr>
          <w:rFonts w:eastAsia="Times New Roman"/>
          <w:color w:val="212121"/>
          <w:szCs w:val="24"/>
        </w:rPr>
        <w:t>«</w:t>
      </w:r>
      <w:r>
        <w:rPr>
          <w:rFonts w:eastAsia="Times New Roman"/>
          <w:color w:val="212121"/>
          <w:szCs w:val="24"/>
          <w:lang w:val="en-US"/>
        </w:rPr>
        <w:t>ELFE</w:t>
      </w:r>
      <w:r>
        <w:rPr>
          <w:rFonts w:eastAsia="Times New Roman"/>
          <w:color w:val="212121"/>
          <w:szCs w:val="24"/>
        </w:rPr>
        <w:t>»</w:t>
      </w:r>
      <w:r>
        <w:rPr>
          <w:rFonts w:eastAsia="Times New Roman"/>
          <w:color w:val="212121"/>
          <w:szCs w:val="24"/>
        </w:rPr>
        <w:t>, μαζί με τη ΓΣΕΕ, επισκέφθηκαν διαδηλώνο</w:t>
      </w:r>
      <w:r>
        <w:rPr>
          <w:rFonts w:eastAsia="Times New Roman"/>
          <w:color w:val="212121"/>
          <w:szCs w:val="24"/>
        </w:rPr>
        <w:t xml:space="preserve">ντας </w:t>
      </w:r>
      <w:r w:rsidRPr="0071510D">
        <w:rPr>
          <w:rFonts w:eastAsia="Times New Roman"/>
          <w:color w:val="212121"/>
          <w:szCs w:val="24"/>
        </w:rPr>
        <w:t>το Μέγαρο Μαξίμου</w:t>
      </w:r>
      <w:r>
        <w:rPr>
          <w:rFonts w:eastAsia="Times New Roman"/>
          <w:color w:val="212121"/>
          <w:szCs w:val="24"/>
        </w:rPr>
        <w:t>, στο οποίο κατοικοεδρεύω. Κ</w:t>
      </w:r>
      <w:r w:rsidRPr="0071510D">
        <w:rPr>
          <w:rFonts w:eastAsia="Times New Roman"/>
          <w:color w:val="212121"/>
          <w:szCs w:val="24"/>
        </w:rPr>
        <w:t>αι δέχτηκα τους εργαζόμενους και καλά έκανα</w:t>
      </w:r>
      <w:r>
        <w:rPr>
          <w:rFonts w:eastAsia="Times New Roman"/>
          <w:color w:val="212121"/>
          <w:szCs w:val="24"/>
        </w:rPr>
        <w:t>.</w:t>
      </w:r>
    </w:p>
    <w:p w14:paraId="3824430A" w14:textId="77777777" w:rsidR="00D035B1" w:rsidRDefault="005B20C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71510D">
        <w:rPr>
          <w:rFonts w:eastAsia="Times New Roman"/>
          <w:color w:val="212121"/>
          <w:szCs w:val="24"/>
        </w:rPr>
        <w:t>ο αίτημα που έθεσαν ήταν ότι η εργοδοσία έχει μια</w:t>
      </w:r>
      <w:r>
        <w:rPr>
          <w:rFonts w:eastAsia="Times New Roman"/>
          <w:color w:val="212121"/>
          <w:szCs w:val="24"/>
        </w:rPr>
        <w:t xml:space="preserve"> </w:t>
      </w:r>
      <w:proofErr w:type="spellStart"/>
      <w:r>
        <w:rPr>
          <w:rFonts w:eastAsia="Times New Roman"/>
          <w:color w:val="212121"/>
          <w:szCs w:val="24"/>
        </w:rPr>
        <w:t>σκαιότατη</w:t>
      </w:r>
      <w:proofErr w:type="spellEnd"/>
      <w:r w:rsidRPr="0071510D">
        <w:rPr>
          <w:rFonts w:eastAsia="Times New Roman"/>
          <w:color w:val="212121"/>
          <w:szCs w:val="24"/>
        </w:rPr>
        <w:t xml:space="preserve"> συμπεριφορά</w:t>
      </w:r>
      <w:r>
        <w:rPr>
          <w:rFonts w:eastAsia="Times New Roman"/>
          <w:color w:val="212121"/>
          <w:szCs w:val="24"/>
        </w:rPr>
        <w:t>,</w:t>
      </w:r>
      <w:r w:rsidRPr="0071510D">
        <w:rPr>
          <w:rFonts w:eastAsia="Times New Roman"/>
          <w:color w:val="212121"/>
          <w:szCs w:val="24"/>
        </w:rPr>
        <w:t xml:space="preserve"> έχει απολύσει περίπου </w:t>
      </w:r>
      <w:r>
        <w:rPr>
          <w:rFonts w:eastAsia="Times New Roman"/>
          <w:color w:val="212121"/>
          <w:szCs w:val="24"/>
        </w:rPr>
        <w:t xml:space="preserve">διακόσιους </w:t>
      </w:r>
      <w:r w:rsidRPr="0071510D">
        <w:rPr>
          <w:rFonts w:eastAsia="Times New Roman"/>
          <w:color w:val="212121"/>
          <w:szCs w:val="24"/>
        </w:rPr>
        <w:t>εργαζόμενους</w:t>
      </w:r>
      <w:r>
        <w:rPr>
          <w:rFonts w:eastAsia="Times New Roman"/>
          <w:color w:val="212121"/>
          <w:szCs w:val="24"/>
        </w:rPr>
        <w:t>. Τ</w:t>
      </w:r>
      <w:r w:rsidRPr="0071510D">
        <w:rPr>
          <w:rFonts w:eastAsia="Times New Roman"/>
          <w:color w:val="212121"/>
          <w:szCs w:val="24"/>
        </w:rPr>
        <w:t>η δεύτερη μέρα</w:t>
      </w:r>
      <w:r>
        <w:rPr>
          <w:rFonts w:eastAsia="Times New Roman"/>
          <w:color w:val="212121"/>
          <w:szCs w:val="24"/>
        </w:rPr>
        <w:t>, α</w:t>
      </w:r>
      <w:r w:rsidRPr="0071510D">
        <w:rPr>
          <w:rFonts w:eastAsia="Times New Roman"/>
          <w:color w:val="212121"/>
          <w:szCs w:val="24"/>
        </w:rPr>
        <w:t xml:space="preserve">φού </w:t>
      </w:r>
      <w:r>
        <w:rPr>
          <w:rFonts w:eastAsia="Times New Roman"/>
          <w:color w:val="212121"/>
          <w:szCs w:val="24"/>
        </w:rPr>
        <w:t>σ</w:t>
      </w:r>
      <w:r w:rsidRPr="0071510D">
        <w:rPr>
          <w:rFonts w:eastAsia="Times New Roman"/>
          <w:color w:val="212121"/>
          <w:szCs w:val="24"/>
        </w:rPr>
        <w:t>υζητήσαμε</w:t>
      </w:r>
      <w:r>
        <w:rPr>
          <w:rFonts w:eastAsia="Times New Roman"/>
          <w:color w:val="212121"/>
          <w:szCs w:val="24"/>
        </w:rPr>
        <w:t xml:space="preserve">, με παίρνουν και </w:t>
      </w:r>
      <w:r w:rsidRPr="0071510D">
        <w:rPr>
          <w:rFonts w:eastAsia="Times New Roman"/>
          <w:color w:val="212121"/>
          <w:szCs w:val="24"/>
        </w:rPr>
        <w:t>τηλέφωνο και μου λέ</w:t>
      </w:r>
      <w:r>
        <w:rPr>
          <w:rFonts w:eastAsia="Times New Roman"/>
          <w:color w:val="212121"/>
          <w:szCs w:val="24"/>
        </w:rPr>
        <w:t>νε ότι ξ</w:t>
      </w:r>
      <w:r w:rsidRPr="0071510D">
        <w:rPr>
          <w:rFonts w:eastAsia="Times New Roman"/>
          <w:color w:val="212121"/>
          <w:szCs w:val="24"/>
        </w:rPr>
        <w:t>εκίνησε και τις μηνύσεις εναντίον των απολυμένων εργαζομένων</w:t>
      </w:r>
      <w:r>
        <w:rPr>
          <w:rFonts w:eastAsia="Times New Roman"/>
          <w:color w:val="212121"/>
          <w:szCs w:val="24"/>
        </w:rPr>
        <w:t xml:space="preserve">, λέγοντας </w:t>
      </w:r>
      <w:r w:rsidRPr="0071510D">
        <w:rPr>
          <w:rFonts w:eastAsia="Times New Roman"/>
          <w:color w:val="212121"/>
          <w:szCs w:val="24"/>
        </w:rPr>
        <w:t>ότι βιαιοπραγούν</w:t>
      </w:r>
      <w:r>
        <w:rPr>
          <w:rFonts w:eastAsia="Times New Roman"/>
          <w:color w:val="212121"/>
          <w:szCs w:val="24"/>
        </w:rPr>
        <w:t>,</w:t>
      </w:r>
      <w:r w:rsidRPr="0071510D">
        <w:rPr>
          <w:rFonts w:eastAsia="Times New Roman"/>
          <w:color w:val="212121"/>
          <w:szCs w:val="24"/>
        </w:rPr>
        <w:t xml:space="preserve"> με στόχο να μην τους πληρώσει την αποζημίωση</w:t>
      </w:r>
      <w:r>
        <w:rPr>
          <w:rFonts w:eastAsia="Times New Roman"/>
          <w:color w:val="212121"/>
          <w:szCs w:val="24"/>
        </w:rPr>
        <w:t>, α</w:t>
      </w:r>
      <w:r w:rsidRPr="0071510D">
        <w:rPr>
          <w:rFonts w:eastAsia="Times New Roman"/>
          <w:color w:val="212121"/>
          <w:szCs w:val="24"/>
        </w:rPr>
        <w:t>φού τους απέλυσε</w:t>
      </w:r>
      <w:r>
        <w:rPr>
          <w:rFonts w:eastAsia="Times New Roman"/>
          <w:color w:val="212121"/>
          <w:szCs w:val="24"/>
        </w:rPr>
        <w:t>.</w:t>
      </w:r>
      <w:r w:rsidRPr="0071510D">
        <w:rPr>
          <w:rFonts w:eastAsia="Times New Roman"/>
          <w:color w:val="212121"/>
          <w:szCs w:val="24"/>
        </w:rPr>
        <w:t xml:space="preserve"> </w:t>
      </w:r>
    </w:p>
    <w:p w14:paraId="3824430B"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Γιατί τα</w:t>
      </w:r>
      <w:r w:rsidRPr="0071510D">
        <w:rPr>
          <w:rFonts w:eastAsia="Times New Roman"/>
          <w:color w:val="212121"/>
          <w:szCs w:val="24"/>
        </w:rPr>
        <w:t xml:space="preserve"> αναφέρω αυτά</w:t>
      </w:r>
      <w:r>
        <w:rPr>
          <w:rFonts w:eastAsia="Times New Roman"/>
          <w:color w:val="212121"/>
          <w:szCs w:val="24"/>
        </w:rPr>
        <w:t>;</w:t>
      </w:r>
      <w:r w:rsidRPr="0071510D">
        <w:rPr>
          <w:rFonts w:eastAsia="Times New Roman"/>
          <w:color w:val="212121"/>
          <w:szCs w:val="24"/>
        </w:rPr>
        <w:t xml:space="preserve"> </w:t>
      </w:r>
      <w:r>
        <w:rPr>
          <w:rFonts w:eastAsia="Times New Roman"/>
          <w:color w:val="212121"/>
          <w:szCs w:val="24"/>
        </w:rPr>
        <w:t xml:space="preserve">Τα </w:t>
      </w:r>
      <w:r w:rsidRPr="0071510D">
        <w:rPr>
          <w:rFonts w:eastAsia="Times New Roman"/>
          <w:color w:val="212121"/>
          <w:szCs w:val="24"/>
        </w:rPr>
        <w:t>αναφέρω αυτά</w:t>
      </w:r>
      <w:r>
        <w:rPr>
          <w:rFonts w:eastAsia="Times New Roman"/>
          <w:color w:val="212121"/>
          <w:szCs w:val="24"/>
        </w:rPr>
        <w:t>,</w:t>
      </w:r>
      <w:r w:rsidRPr="0071510D">
        <w:rPr>
          <w:rFonts w:eastAsia="Times New Roman"/>
          <w:color w:val="212121"/>
          <w:szCs w:val="24"/>
        </w:rPr>
        <w:t xml:space="preserve"> γιατί </w:t>
      </w:r>
      <w:r>
        <w:rPr>
          <w:rFonts w:eastAsia="Times New Roman"/>
          <w:color w:val="212121"/>
          <w:szCs w:val="24"/>
        </w:rPr>
        <w:t>στην επερώ</w:t>
      </w:r>
      <w:r>
        <w:rPr>
          <w:rFonts w:eastAsia="Times New Roman"/>
          <w:color w:val="212121"/>
          <w:szCs w:val="24"/>
        </w:rPr>
        <w:t xml:space="preserve">τησή σας δεν σας απασχολεί καθόλου το αίτιο. </w:t>
      </w:r>
    </w:p>
    <w:p w14:paraId="3824430C"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Απλώς έχω την αίσθηση –μακάρι να πέφτω έξω, αλλά δυστυχώς δεν πέφτω- ότι προχωρήσατε στην </w:t>
      </w:r>
      <w:r>
        <w:rPr>
          <w:rFonts w:eastAsia="Times New Roman"/>
          <w:color w:val="000000"/>
          <w:szCs w:val="24"/>
          <w:shd w:val="clear" w:color="auto" w:fill="FFFFFF"/>
        </w:rPr>
        <w:t>ε</w:t>
      </w:r>
      <w:r>
        <w:rPr>
          <w:rFonts w:eastAsia="Times New Roman"/>
          <w:color w:val="000000"/>
          <w:szCs w:val="24"/>
          <w:shd w:val="clear" w:color="auto" w:fill="FFFFFF"/>
        </w:rPr>
        <w:t>περώτηση χωρίς να ψάξετε σοβαρά και σε βάθος το θέμα. Κατά τη γνώμη μου, αξιοποιήσατε μία συνέντευξη, η οποία ουσιαστικ</w:t>
      </w:r>
      <w:r>
        <w:rPr>
          <w:rFonts w:eastAsia="Times New Roman"/>
          <w:color w:val="000000"/>
          <w:szCs w:val="24"/>
          <w:shd w:val="clear" w:color="auto" w:fill="FFFFFF"/>
        </w:rPr>
        <w:t xml:space="preserve">ά δεν έλεγε τίποτα για τον κ. </w:t>
      </w:r>
      <w:proofErr w:type="spellStart"/>
      <w:r>
        <w:rPr>
          <w:rFonts w:eastAsia="Times New Roman"/>
          <w:color w:val="000000"/>
          <w:szCs w:val="24"/>
          <w:shd w:val="clear" w:color="auto" w:fill="FFFFFF"/>
        </w:rPr>
        <w:t>Κιτσάκο</w:t>
      </w:r>
      <w:proofErr w:type="spellEnd"/>
      <w:r>
        <w:rPr>
          <w:rFonts w:eastAsia="Times New Roman"/>
          <w:color w:val="000000"/>
          <w:szCs w:val="24"/>
          <w:shd w:val="clear" w:color="auto" w:fill="FFFFFF"/>
        </w:rPr>
        <w:t xml:space="preserve">, και ακολουθώντας αυτό που δυστυχώς έχετε </w:t>
      </w:r>
      <w:r>
        <w:rPr>
          <w:rFonts w:eastAsia="Times New Roman"/>
          <w:color w:val="000000"/>
          <w:szCs w:val="24"/>
          <w:shd w:val="clear" w:color="auto" w:fill="FFFFFF"/>
        </w:rPr>
        <w:lastRenderedPageBreak/>
        <w:t xml:space="preserve">ξεκινήσει εδώ και αρκετό καιρό τώρα με ένταση και πιο έντονα το τελευταίο διάστημα, να υλοποιείτε το δόγμα το οποίο αναφέρθηκε και στο </w:t>
      </w:r>
      <w:r>
        <w:rPr>
          <w:rFonts w:eastAsia="Times New Roman"/>
          <w:color w:val="000000"/>
          <w:szCs w:val="24"/>
          <w:shd w:val="clear" w:color="auto" w:fill="FFFFFF"/>
        </w:rPr>
        <w:t>σ</w:t>
      </w:r>
      <w:r>
        <w:rPr>
          <w:rFonts w:eastAsia="Times New Roman"/>
          <w:color w:val="000000"/>
          <w:szCs w:val="24"/>
          <w:shd w:val="clear" w:color="auto" w:fill="FFFFFF"/>
        </w:rPr>
        <w:t>υνέδριό σας και σε αυτήν εδώ την Αίθουσα</w:t>
      </w:r>
      <w:r>
        <w:rPr>
          <w:rFonts w:eastAsia="Times New Roman"/>
          <w:color w:val="000000"/>
          <w:szCs w:val="24"/>
          <w:shd w:val="clear" w:color="auto" w:fill="FFFFFF"/>
        </w:rPr>
        <w:t xml:space="preserve">, ότι αυτό που οφείλετε να κάνετε είναι όχι μόνο να ακυρώσετε την πολιτική πράξη του ΣΥΡΙΖΑ, αλλά να παρέμβετε και να επέμβετε και στον ιδεολογικό λόγο του ΣΥΡΙΖΑ και στις προθέσεις του, ακόμα και στις σκέψεις του. Νομίζω ότι αυτό που κάνετε σήμερα με την </w:t>
      </w:r>
      <w:r>
        <w:rPr>
          <w:rFonts w:eastAsia="Times New Roman"/>
          <w:color w:val="000000"/>
          <w:szCs w:val="24"/>
          <w:shd w:val="clear" w:color="auto" w:fill="FFFFFF"/>
        </w:rPr>
        <w:t>ε</w:t>
      </w:r>
      <w:r>
        <w:rPr>
          <w:rFonts w:eastAsia="Times New Roman"/>
          <w:color w:val="000000"/>
          <w:szCs w:val="24"/>
          <w:shd w:val="clear" w:color="auto" w:fill="FFFFFF"/>
        </w:rPr>
        <w:t>περώτηση εντάσσεται σε αυτό το δεύτερο σκέλος.</w:t>
      </w:r>
    </w:p>
    <w:p w14:paraId="3824430D"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Ελπίζω, λοιπόν, και πιστεύω ότι μετά τη σημερινή συζήτηση θα υπάρξει μια βαθύτερη σκέψη, μια προσπάθεια επανατοποθέτησης της αντιπολιτευτικής σας τακτικής, για να μπορέσουμε πραγματικά να προχωρήσουμε στο τέλ</w:t>
      </w:r>
      <w:r>
        <w:rPr>
          <w:rFonts w:eastAsia="Times New Roman"/>
          <w:color w:val="000000"/>
          <w:szCs w:val="24"/>
          <w:shd w:val="clear" w:color="auto" w:fill="FFFFFF"/>
        </w:rPr>
        <w:t>ος του 2019 σε εκλογές σε πιο ήρεμο κλίμα, όχι σε μια τέτοια πόλωση, για να είναι δυνατόν να κατατεθούν τα προγράμματα. Το ελπίζω, αλλά δεν πιστεύω ότι θα γίνει, διότι για να γίνει σύγκριση προγραμμάτων, πρέπει να υπάρχουν προγράμματα και πρόγραμμα υπάρχει</w:t>
      </w:r>
      <w:r>
        <w:rPr>
          <w:rFonts w:eastAsia="Times New Roman"/>
          <w:color w:val="000000"/>
          <w:szCs w:val="24"/>
          <w:shd w:val="clear" w:color="auto" w:fill="FFFFFF"/>
        </w:rPr>
        <w:t xml:space="preserve"> μόνον από εμάς και το υλοποιούμε. Δυστυχώς από εσάς εδώ και τέσσερις μέρες, στη συζήτηση για τον προϋπολογισμό, δεν είδαμε –ελπίζω να το προετοιμάζετε τώρα εν</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όψει των εκλογών- </w:t>
      </w:r>
      <w:r>
        <w:rPr>
          <w:rFonts w:eastAsia="Times New Roman"/>
          <w:color w:val="000000"/>
          <w:szCs w:val="24"/>
          <w:shd w:val="clear" w:color="auto" w:fill="FFFFFF"/>
        </w:rPr>
        <w:lastRenderedPageBreak/>
        <w:t>και δεν διαπιστώσαμε ένα συνεκτικό πρόγραμμα το οποίο θα οδηγεί τη χώρα μπροστ</w:t>
      </w:r>
      <w:r>
        <w:rPr>
          <w:rFonts w:eastAsia="Times New Roman"/>
          <w:color w:val="000000"/>
          <w:szCs w:val="24"/>
          <w:shd w:val="clear" w:color="auto" w:fill="FFFFFF"/>
        </w:rPr>
        <w:t>ά.</w:t>
      </w:r>
    </w:p>
    <w:p w14:paraId="3824430E"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το θέμα μας τώρα.</w:t>
      </w:r>
    </w:p>
    <w:p w14:paraId="3824430F"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πήραν τηλέφωνο ξανά, </w:t>
      </w:r>
      <w:r w:rsidRPr="006E58A4">
        <w:rPr>
          <w:rFonts w:eastAsia="Times New Roman"/>
          <w:color w:val="000000"/>
          <w:szCs w:val="24"/>
          <w:shd w:val="clear" w:color="auto" w:fill="FFFFFF"/>
        </w:rPr>
        <w:t>ξανακατέβηκαν</w:t>
      </w:r>
      <w:r>
        <w:rPr>
          <w:rFonts w:eastAsia="Times New Roman"/>
          <w:color w:val="000000"/>
          <w:szCs w:val="24"/>
          <w:shd w:val="clear" w:color="auto" w:fill="FFFFFF"/>
        </w:rPr>
        <w:t xml:space="preserve"> κάτω και αντιμετωπίσαμε μαζί με τους εργαζόμενους, με τη ΓΣΕΕ, τα προβλήματα που είχαν. Το πρώτο πρόβλημα ήταν να επαναπροσληφθούν οι εργαζόμενοι, να σταματήσουν οι διώξεις και να αποζημιωθούν </w:t>
      </w:r>
      <w:r>
        <w:rPr>
          <w:rFonts w:eastAsia="Times New Roman"/>
          <w:color w:val="000000"/>
          <w:szCs w:val="24"/>
          <w:shd w:val="clear" w:color="auto" w:fill="FFFFFF"/>
        </w:rPr>
        <w:t>όσοι δεν επαναπροσληφθούν. Αυτό προσπαθήσαμε και μετά από καιρό έχει επιτευχθεί σε μεγάλο βαθμό.</w:t>
      </w:r>
    </w:p>
    <w:p w14:paraId="38244310"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000000"/>
          <w:szCs w:val="24"/>
          <w:shd w:val="clear" w:color="auto" w:fill="FFFFFF"/>
        </w:rPr>
        <w:t xml:space="preserve">Αυτό, όμως, που ταυτόχρονα έθεσαν οι εργαζόμενοι ήταν ότι πρέπει να μπορεί η επιχείρηση να διακινεί και το εμπόρευμα, γιατί υπήρχε ένα σοβαρό πρόβλημα: Από τις τράπεζες είχαν κλείσει οι λογαριασμοί, δεν υπήρχε η δυνατότητα να εκδίδονται από την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επιτ</w:t>
      </w:r>
      <w:r>
        <w:rPr>
          <w:rFonts w:eastAsia="Times New Roman"/>
          <w:color w:val="212121"/>
          <w:szCs w:val="24"/>
          <w:shd w:val="clear" w:color="auto" w:fill="FFFFFF"/>
        </w:rPr>
        <w:t xml:space="preserve">αγές και έτσι εμείς -εγώ ιδιαίτερα- κάλεσα προς το τέλος Ιουλίου το τραπεζικό σύστημα και έθεσα το συγκεκριμένο θέμα. </w:t>
      </w:r>
    </w:p>
    <w:p w14:paraId="38244311"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Η απάντηση από το τραπεζικό σύστημα ήταν ότι σε καμ</w:t>
      </w:r>
      <w:r>
        <w:rPr>
          <w:rFonts w:eastAsia="Times New Roman"/>
          <w:color w:val="212121"/>
          <w:szCs w:val="24"/>
          <w:shd w:val="clear" w:color="auto" w:fill="FFFFFF"/>
        </w:rPr>
        <w:t>μ</w:t>
      </w:r>
      <w:r>
        <w:rPr>
          <w:rFonts w:eastAsia="Times New Roman"/>
          <w:color w:val="212121"/>
          <w:szCs w:val="24"/>
          <w:shd w:val="clear" w:color="auto" w:fill="FFFFFF"/>
        </w:rPr>
        <w:t xml:space="preserve">ία περίπτωση δεν συζητάνε, δεν συνδιαλέγονται με τον Λαυρεντιάδη. </w:t>
      </w:r>
    </w:p>
    <w:p w14:paraId="38244312"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Μετά από αυτή την </w:t>
      </w:r>
      <w:r>
        <w:rPr>
          <w:rFonts w:eastAsia="Times New Roman"/>
          <w:color w:val="212121"/>
          <w:szCs w:val="24"/>
          <w:shd w:val="clear" w:color="auto" w:fill="FFFFFF"/>
        </w:rPr>
        <w:t>τοποθέτηση του τραπεζικού συστήματος, καταλαβαίνετε ότι δεν υπήρχε δυνατότητα να λειτουργήσει η αγορά στην περιοχή έτσι όπως ο Λαυρεντιάδης ήθελε. Γι’ αυτό και εκδώσαμε τότε μια ανακοίνωση του Γραφείου Τύπου, όπου είπαμε ότι θα προσπαθήσουμε να αποκαταστήσ</w:t>
      </w:r>
      <w:r>
        <w:rPr>
          <w:rFonts w:eastAsia="Times New Roman"/>
          <w:color w:val="212121"/>
          <w:szCs w:val="24"/>
          <w:shd w:val="clear" w:color="auto" w:fill="FFFFFF"/>
        </w:rPr>
        <w:t xml:space="preserve">ουμε την ηρεμία στην περιοχή, γιατί, όπως γνωρίζουν αρκετοί, υπήρχε εντονότατη ανησυχία στην Καβάλα που είχε εκφραστεί ακόμα και με κατάληψη των γραφείων του ΣΥΡΙΖΑ στην περιοχή. </w:t>
      </w:r>
    </w:p>
    <w:p w14:paraId="38244313"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τη στιγμή που το τραπεζικό σύστημα στο οποίο τα χρέη της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ήταν πάν</w:t>
      </w:r>
      <w:r>
        <w:rPr>
          <w:rFonts w:eastAsia="Times New Roman"/>
          <w:color w:val="212121"/>
          <w:szCs w:val="24"/>
          <w:shd w:val="clear" w:color="auto" w:fill="FFFFFF"/>
        </w:rPr>
        <w:t>ω από 100</w:t>
      </w:r>
      <w:r>
        <w:rPr>
          <w:rFonts w:eastAsia="Times New Roman"/>
          <w:color w:val="212121"/>
          <w:szCs w:val="24"/>
          <w:shd w:val="clear" w:color="auto" w:fill="FFFFFF"/>
        </w:rPr>
        <w:t>.000.000</w:t>
      </w:r>
      <w:r>
        <w:rPr>
          <w:rFonts w:eastAsia="Times New Roman"/>
          <w:color w:val="212121"/>
          <w:szCs w:val="24"/>
          <w:shd w:val="clear" w:color="auto" w:fill="FFFFFF"/>
        </w:rPr>
        <w:t xml:space="preserve"> ευρώ, περισσότερα από αυτά που οφείλονταν στη ΔΕΠΑ, δεν δεχόταν να κάνει κάποια συζήτηση μαζί τους, εμείς προτείναμε μία λύση η οποία θα μπορούσε να υλοποιηθεί μόνο στην περίπτωση που βρισκόταν ένας νέος επενδυτής, όπως βρέθηκε στην περίπ</w:t>
      </w:r>
      <w:r>
        <w:rPr>
          <w:rFonts w:eastAsia="Times New Roman"/>
          <w:color w:val="212121"/>
          <w:szCs w:val="24"/>
          <w:shd w:val="clear" w:color="auto" w:fill="FFFFFF"/>
        </w:rPr>
        <w:t xml:space="preserve">τωση του </w:t>
      </w:r>
      <w:r>
        <w:rPr>
          <w:rFonts w:eastAsia="Times New Roman"/>
          <w:color w:val="212121"/>
          <w:szCs w:val="24"/>
          <w:shd w:val="clear" w:color="auto" w:fill="FFFFFF"/>
        </w:rPr>
        <w:t>«ΜΑΡΙΝΟΠΟΥΛΟΥ»</w:t>
      </w:r>
      <w:r>
        <w:rPr>
          <w:rFonts w:eastAsia="Times New Roman"/>
          <w:color w:val="212121"/>
          <w:szCs w:val="24"/>
          <w:shd w:val="clear" w:color="auto" w:fill="FFFFFF"/>
        </w:rPr>
        <w:t xml:space="preserve"> και έληξε αισίως το θέμα, όπως βρέθηκε </w:t>
      </w:r>
      <w:r>
        <w:rPr>
          <w:rFonts w:eastAsia="Times New Roman"/>
          <w:color w:val="212121"/>
          <w:szCs w:val="24"/>
          <w:shd w:val="clear" w:color="auto" w:fill="FFFFFF"/>
        </w:rPr>
        <w:lastRenderedPageBreak/>
        <w:t xml:space="preserve">στα </w:t>
      </w:r>
      <w:r>
        <w:rPr>
          <w:rFonts w:eastAsia="Times New Roman"/>
          <w:color w:val="212121"/>
          <w:szCs w:val="24"/>
          <w:shd w:val="clear" w:color="auto" w:fill="FFFFFF"/>
        </w:rPr>
        <w:t>ν</w:t>
      </w:r>
      <w:r>
        <w:rPr>
          <w:rFonts w:eastAsia="Times New Roman"/>
          <w:color w:val="212121"/>
          <w:szCs w:val="24"/>
          <w:shd w:val="clear" w:color="auto" w:fill="FFFFFF"/>
        </w:rPr>
        <w:t>αυπηγεία της Σύρου και έληξε αισίως το θέμα, όπως αναζητείται και ελπίζω ότι σε κα</w:t>
      </w:r>
      <w:r>
        <w:rPr>
          <w:rFonts w:eastAsia="Times New Roman"/>
          <w:color w:val="212121"/>
          <w:szCs w:val="24"/>
          <w:shd w:val="clear" w:color="auto" w:fill="FFFFFF"/>
        </w:rPr>
        <w:t>μ</w:t>
      </w:r>
      <w:r>
        <w:rPr>
          <w:rFonts w:eastAsia="Times New Roman"/>
          <w:color w:val="212121"/>
          <w:szCs w:val="24"/>
          <w:shd w:val="clear" w:color="auto" w:fill="FFFFFF"/>
        </w:rPr>
        <w:t>μιά βδομάδα θα βρεθεί και θα λυθεί και το θέμα της «Ν</w:t>
      </w:r>
      <w:r>
        <w:rPr>
          <w:rFonts w:eastAsia="Times New Roman"/>
          <w:color w:val="212121"/>
          <w:szCs w:val="24"/>
          <w:shd w:val="clear" w:color="auto" w:fill="FFFFFF"/>
        </w:rPr>
        <w:t>ΑΥΤΕΜΠΟΡΙΚΗΣ</w:t>
      </w:r>
      <w:r>
        <w:rPr>
          <w:rFonts w:eastAsia="Times New Roman"/>
          <w:color w:val="212121"/>
          <w:szCs w:val="24"/>
          <w:shd w:val="clear" w:color="auto" w:fill="FFFFFF"/>
        </w:rPr>
        <w:t>», όπως συνεχίζεται και η προσπάθεια που</w:t>
      </w:r>
      <w:r>
        <w:rPr>
          <w:rFonts w:eastAsia="Times New Roman"/>
          <w:color w:val="212121"/>
          <w:szCs w:val="24"/>
          <w:shd w:val="clear" w:color="auto" w:fill="FFFFFF"/>
        </w:rPr>
        <w:t xml:space="preserve"> γίνεται και για την </w:t>
      </w:r>
      <w:r>
        <w:rPr>
          <w:rFonts w:eastAsia="Times New Roman"/>
          <w:color w:val="212121"/>
          <w:szCs w:val="24"/>
          <w:shd w:val="clear" w:color="auto" w:fill="FFFFFF"/>
        </w:rPr>
        <w:t xml:space="preserve">«ΕΛΛΗΝΙΚΗ ΒΙΟΜΗΧΑΝΙΑ ΖΑΧΑΡΗΣ </w:t>
      </w:r>
      <w:proofErr w:type="spellStart"/>
      <w:r>
        <w:rPr>
          <w:rFonts w:eastAsia="Times New Roman"/>
          <w:color w:val="212121"/>
          <w:szCs w:val="24"/>
          <w:shd w:val="clear" w:color="auto" w:fill="FFFFFF"/>
        </w:rPr>
        <w:t>Α.Ε.»</w:t>
      </w:r>
      <w:r>
        <w:rPr>
          <w:rFonts w:eastAsia="Times New Roman"/>
          <w:color w:val="212121"/>
          <w:szCs w:val="24"/>
          <w:shd w:val="clear" w:color="auto" w:fill="FFFFFF"/>
        </w:rPr>
        <w:t>και</w:t>
      </w:r>
      <w:proofErr w:type="spellEnd"/>
      <w:r>
        <w:rPr>
          <w:rFonts w:eastAsia="Times New Roman"/>
          <w:color w:val="212121"/>
          <w:szCs w:val="24"/>
          <w:shd w:val="clear" w:color="auto" w:fill="FFFFFF"/>
        </w:rPr>
        <w:t xml:space="preserve"> για τη ΛΑΡΚΟ και για διάφορες βιομηχανίες και παραγωγικές μονάδες. </w:t>
      </w:r>
    </w:p>
    <w:p w14:paraId="38244314"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Θέλω να μην ξεχνάει ο ελληνικός λαός ότι δεν τις φέραμε εμείς σε αυτή την κατάσταση. Αυτοί οι οποίοι κόπτονται σήμερα και καταγγέ</w:t>
      </w:r>
      <w:r>
        <w:rPr>
          <w:rFonts w:eastAsia="Times New Roman"/>
          <w:color w:val="212121"/>
          <w:szCs w:val="24"/>
          <w:shd w:val="clear" w:color="auto" w:fill="FFFFFF"/>
        </w:rPr>
        <w:t xml:space="preserve">λλουν είναι αυτοί, το παλιό, όπως λέμε, πολιτικό σύστημα, που έφερε την παραγωγική βάση της χώρας σε αυτά τα χάλια και εμείς προσπαθούμε να την ανασυγκροτήσουμε μέσα από δυσκολίες. </w:t>
      </w:r>
    </w:p>
    <w:p w14:paraId="38244315"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η πρόταση που γίνεται, υπάρχει και στέκει ακόμα και πρέπει να αναζητηθεί είναι: νέος επενδυτής, εξυγίανση της επιχείρησης και προσφυγή στο 106β, ούτως ώστε και να αποζημιωθούν οι εργαζόμενοι και οι προμηθευτές και να μπορέσει πραγματικά η </w:t>
      </w:r>
      <w:r>
        <w:rPr>
          <w:rFonts w:eastAsia="Times New Roman"/>
          <w:color w:val="212121"/>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να λε</w:t>
      </w:r>
      <w:r>
        <w:rPr>
          <w:rFonts w:eastAsia="Times New Roman"/>
          <w:color w:val="212121"/>
          <w:szCs w:val="24"/>
          <w:shd w:val="clear" w:color="auto" w:fill="FFFFFF"/>
        </w:rPr>
        <w:t>ιτουργήσει με νέα δυνατότητα και με νέες προοπτικές.</w:t>
      </w:r>
    </w:p>
    <w:p w14:paraId="38244316"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Σε αυτό πρέπει να συμβάλουμε όλοι. Νομίζω ότι η </w:t>
      </w:r>
      <w:r>
        <w:rPr>
          <w:rFonts w:eastAsia="Times New Roman"/>
          <w:color w:val="212121"/>
          <w:szCs w:val="24"/>
          <w:shd w:val="clear" w:color="auto" w:fill="FFFFFF"/>
        </w:rPr>
        <w:t>ε</w:t>
      </w:r>
      <w:r>
        <w:rPr>
          <w:rFonts w:eastAsia="Times New Roman"/>
          <w:color w:val="212121"/>
          <w:szCs w:val="24"/>
          <w:shd w:val="clear" w:color="auto" w:fill="FFFFFF"/>
        </w:rPr>
        <w:t>περώτηση, που έγινε σήμερα, δεν είχε αυτόν τον στόχο. Ελπίζω και πιστεύω ότι όταν τελειώσει αυτή η διαδικασία σήμερα, θα υπάρξει μια συμβολή, ώστε να μπορ</w:t>
      </w:r>
      <w:r>
        <w:rPr>
          <w:rFonts w:eastAsia="Times New Roman"/>
          <w:color w:val="212121"/>
          <w:szCs w:val="24"/>
          <w:shd w:val="clear" w:color="auto" w:fill="FFFFFF"/>
        </w:rPr>
        <w:t>έσουμε από κοινού να πετύχουμε τον στόχο που είπα προηγουμένως: εξεύρεση νέου επενδυτή, εξυγίανση της επιχείρησης, ικανοποίηση των εργαζομένων. Όλο αυτό θα γίνει με προσφυγή στο 106β, το οποίο θα δώσει λύση στο συγκεκριμένο πρόβλημα.</w:t>
      </w:r>
    </w:p>
    <w:p w14:paraId="38244317"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14:paraId="38244318" w14:textId="77777777" w:rsidR="00D035B1" w:rsidRDefault="005B20CE">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w:t>
      </w:r>
      <w:r>
        <w:rPr>
          <w:rFonts w:eastAsia="Times New Roman"/>
          <w:color w:val="212121"/>
          <w:szCs w:val="24"/>
          <w:shd w:val="clear" w:color="auto" w:fill="FFFFFF"/>
        </w:rPr>
        <w:t>ματα από την πτέρυγα του ΣΥΡΙΖΑ)</w:t>
      </w:r>
    </w:p>
    <w:p w14:paraId="38244319" w14:textId="77777777" w:rsidR="00D035B1" w:rsidRDefault="005B20CE">
      <w:pPr>
        <w:spacing w:line="600" w:lineRule="auto"/>
        <w:ind w:firstLine="720"/>
        <w:jc w:val="both"/>
        <w:rPr>
          <w:rFonts w:eastAsia="Times New Roman"/>
          <w:color w:val="212121"/>
          <w:szCs w:val="24"/>
          <w:shd w:val="clear" w:color="auto" w:fill="FFFFFF"/>
        </w:rPr>
      </w:pPr>
      <w:r w:rsidRPr="003249AA">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Ευχαριστούμε πολύ τον κύριο Υπουργό.</w:t>
      </w:r>
    </w:p>
    <w:p w14:paraId="3824431A"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συνεχίσουμε με τις ομιλίες των Κοινοβουλευτικών Εκπροσώπων.</w:t>
      </w:r>
    </w:p>
    <w:p w14:paraId="3824431B"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Καλώ στο Βήμα τον κ. </w:t>
      </w:r>
      <w:proofErr w:type="spellStart"/>
      <w:r>
        <w:rPr>
          <w:rFonts w:eastAsia="Times New Roman"/>
          <w:color w:val="212121"/>
          <w:szCs w:val="24"/>
          <w:shd w:val="clear" w:color="auto" w:fill="FFFFFF"/>
        </w:rPr>
        <w:t>Δένδια</w:t>
      </w:r>
      <w:proofErr w:type="spellEnd"/>
      <w:r>
        <w:rPr>
          <w:rFonts w:eastAsia="Times New Roman"/>
          <w:color w:val="212121"/>
          <w:szCs w:val="24"/>
          <w:shd w:val="clear" w:color="auto" w:fill="FFFFFF"/>
        </w:rPr>
        <w:t xml:space="preserve"> εκ μέρους της Νέας Δημοκρατίας.</w:t>
      </w:r>
    </w:p>
    <w:p w14:paraId="3824431C"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 xml:space="preserve">Έχετε δώδεκα λεπτά, κύριε συνάδελφε, για 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σας.</w:t>
      </w:r>
    </w:p>
    <w:p w14:paraId="3824431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sidRPr="002D4F7A">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ΓΕΩΡΓΙΟΣ </w:t>
      </w:r>
      <w:r w:rsidRPr="002D4F7A">
        <w:rPr>
          <w:rFonts w:eastAsia="Times New Roman" w:cs="Times New Roman"/>
          <w:b/>
          <w:szCs w:val="24"/>
        </w:rPr>
        <w:t>ΔΕΝΔΙΑΣ:</w:t>
      </w:r>
      <w:r>
        <w:rPr>
          <w:rFonts w:eastAsia="Times New Roman" w:cs="Times New Roman"/>
          <w:szCs w:val="24"/>
        </w:rPr>
        <w:t xml:space="preserve"> Κυρίες και κύριοι συνάδελφοι, είναι εξαιρετικά ενδιαφέρον όταν από υπουργικά χείλη εγκαλείται η Νέα Δημοκρατία για όξυνση στα πολιτικά πράγματα και τον δημόσιο βίο κα</w:t>
      </w:r>
      <w:r>
        <w:rPr>
          <w:rFonts w:eastAsia="Times New Roman" w:cs="Times New Roman"/>
          <w:szCs w:val="24"/>
        </w:rPr>
        <w:t>ι μάλιστα προσκαλείται η Νέα Δημοκρατία από τον ΣΥΡΙΖΑ να χαμηλώσει τους τόνους, για να μπορέσει να γίνει μία συζήτηση εν όψει της επερχόμενης εκλογικής αναμέτρησης. Φαντάζομαι ότι αποκτάτε κάποιου είδους βρετανικό χιούμορ, κύριοι Υπουργοί, όσο περνάει ο κ</w:t>
      </w:r>
      <w:r>
        <w:rPr>
          <w:rFonts w:eastAsia="Times New Roman" w:cs="Times New Roman"/>
          <w:szCs w:val="24"/>
        </w:rPr>
        <w:t>αιρός!</w:t>
      </w:r>
    </w:p>
    <w:p w14:paraId="3824431E" w14:textId="77777777" w:rsidR="00D035B1" w:rsidRDefault="005B20CE">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824431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Και βέβαια στο πλαίσιο της παρούσας ερώτησης η </w:t>
      </w:r>
      <w:r w:rsidRPr="001866BC">
        <w:rPr>
          <w:rFonts w:eastAsia="Times New Roman" w:cs="Times New Roman"/>
          <w:szCs w:val="24"/>
        </w:rPr>
        <w:t>Κυβέρνηση</w:t>
      </w:r>
      <w:r>
        <w:rPr>
          <w:rFonts w:eastAsia="Times New Roman" w:cs="Times New Roman"/>
          <w:szCs w:val="24"/>
        </w:rPr>
        <w:t xml:space="preserve"> ακολουθεί –εξαιρώ τον Υπουργό Δικαιοσύνης, ο οποίος ήταν λίγο πιο έντονος, διότι δεν έχει ευθύνη και γνώση στην πραγματικότητα, απλώς απαν</w:t>
      </w:r>
      <w:r>
        <w:rPr>
          <w:rFonts w:eastAsia="Times New Roman" w:cs="Times New Roman"/>
          <w:szCs w:val="24"/>
        </w:rPr>
        <w:t xml:space="preserve">τά, επί του συγκεκριμένου δεν ήταν Υπουργός τότε- οι υπόλοιποι Υπουργοί ακολουθούν το σχέδιο Σταθάκη, γνωστό ως σχέδιο </w:t>
      </w:r>
      <w:r>
        <w:rPr>
          <w:rFonts w:eastAsia="Times New Roman" w:cs="Times New Roman"/>
          <w:szCs w:val="24"/>
        </w:rPr>
        <w:t>«</w:t>
      </w:r>
      <w:r>
        <w:rPr>
          <w:rFonts w:eastAsia="Times New Roman" w:cs="Times New Roman"/>
          <w:szCs w:val="24"/>
        </w:rPr>
        <w:t>Μορφέας», που σημαίνει αποκοιμίζω τους ερωτώντες πλήρως με μία άσχετη για το θέμα απάντηση, ελπίζοντας ότι το θέμα θα περάσει και θα ξεχ</w:t>
      </w:r>
      <w:r>
        <w:rPr>
          <w:rFonts w:eastAsia="Times New Roman" w:cs="Times New Roman"/>
          <w:szCs w:val="24"/>
        </w:rPr>
        <w:t xml:space="preserve">αστεί. Αυτό είναι το κυβερνητικό πλαίσιο απάντησης γενικά, αλλά και </w:t>
      </w:r>
      <w:r>
        <w:rPr>
          <w:rFonts w:eastAsia="Times New Roman" w:cs="Times New Roman"/>
          <w:szCs w:val="24"/>
        </w:rPr>
        <w:lastRenderedPageBreak/>
        <w:t xml:space="preserve">στο συγκεκριμένο ακολουθείται κάθε φορά που η </w:t>
      </w:r>
      <w:r w:rsidRPr="001866BC">
        <w:rPr>
          <w:rFonts w:eastAsia="Times New Roman" w:cs="Times New Roman"/>
          <w:szCs w:val="24"/>
        </w:rPr>
        <w:t>Κυβέρνηση</w:t>
      </w:r>
      <w:r>
        <w:rPr>
          <w:rFonts w:eastAsia="Times New Roman" w:cs="Times New Roman"/>
          <w:szCs w:val="24"/>
        </w:rPr>
        <w:t xml:space="preserve"> έχει βρεγμένη τη φωλιά της.</w:t>
      </w:r>
    </w:p>
    <w:p w14:paraId="3824432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Για να καταλάβω ένα λεπτό τώρα, να πάμε επί της ουσίας. Διότι, μας ζήτησε με ένα είδος χιούμορ -οφείλω ν</w:t>
      </w:r>
      <w:r>
        <w:rPr>
          <w:rFonts w:eastAsia="Times New Roman" w:cs="Times New Roman"/>
          <w:szCs w:val="24"/>
        </w:rPr>
        <w:t xml:space="preserve">α πω ότι αυτό δεν ήταν βρετανικό- ο Αντιπρόεδρος, ο κ. Δραγασάκης, να παραιτηθούμε από το υπόλοιπο της συζήτησης και να πάμε όλοι στο σπίτι μας να φάμε, μεσημέρι είναι κιόλας. Στην Κέρκυρα τρώμε </w:t>
      </w:r>
      <w:proofErr w:type="spellStart"/>
      <w:r>
        <w:rPr>
          <w:rFonts w:eastAsia="Times New Roman" w:cs="Times New Roman"/>
          <w:szCs w:val="24"/>
        </w:rPr>
        <w:t>παστιτσάδα</w:t>
      </w:r>
      <w:proofErr w:type="spellEnd"/>
      <w:r>
        <w:rPr>
          <w:rFonts w:eastAsia="Times New Roman" w:cs="Times New Roman"/>
          <w:szCs w:val="24"/>
        </w:rPr>
        <w:t xml:space="preserve"> το μεσημέρι, όταν πλησιάζουν μέρες γιορτινές. Αυτό</w:t>
      </w:r>
      <w:r>
        <w:rPr>
          <w:rFonts w:eastAsia="Times New Roman" w:cs="Times New Roman"/>
          <w:szCs w:val="24"/>
        </w:rPr>
        <w:t xml:space="preserve"> μας </w:t>
      </w:r>
      <w:proofErr w:type="spellStart"/>
      <w:r>
        <w:rPr>
          <w:rFonts w:eastAsia="Times New Roman" w:cs="Times New Roman"/>
          <w:szCs w:val="24"/>
        </w:rPr>
        <w:t>συνεβούλευσε</w:t>
      </w:r>
      <w:proofErr w:type="spellEnd"/>
      <w:r>
        <w:rPr>
          <w:rFonts w:eastAsia="Times New Roman" w:cs="Times New Roman"/>
          <w:szCs w:val="24"/>
        </w:rPr>
        <w:t>, λοιπόν, ο κ. Δραγασάκης.</w:t>
      </w:r>
    </w:p>
    <w:p w14:paraId="3824432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Εμείς είμαστε καλής πίστεως άνθρωποι και είμαστε έτοιμοι να δεχθούμε τις υπουργικές και </w:t>
      </w:r>
      <w:proofErr w:type="spellStart"/>
      <w:r>
        <w:rPr>
          <w:rFonts w:eastAsia="Times New Roman" w:cs="Times New Roman"/>
          <w:szCs w:val="24"/>
        </w:rPr>
        <w:t>αντιπροεδρικές</w:t>
      </w:r>
      <w:proofErr w:type="spellEnd"/>
      <w:r>
        <w:rPr>
          <w:rFonts w:eastAsia="Times New Roman" w:cs="Times New Roman"/>
          <w:szCs w:val="24"/>
        </w:rPr>
        <w:t xml:space="preserve"> παραινέσεις. Για να δούμε, όμως, τι </w:t>
      </w:r>
      <w:proofErr w:type="spellStart"/>
      <w:r>
        <w:rPr>
          <w:rFonts w:eastAsia="Times New Roman" w:cs="Times New Roman"/>
          <w:szCs w:val="24"/>
        </w:rPr>
        <w:t>καλούμεθα</w:t>
      </w:r>
      <w:proofErr w:type="spellEnd"/>
      <w:r>
        <w:rPr>
          <w:rFonts w:eastAsia="Times New Roman" w:cs="Times New Roman"/>
          <w:szCs w:val="24"/>
        </w:rPr>
        <w:t xml:space="preserve"> να αποδεχθούμε, κυρίες και κύριοι συνάδελφοι, ως λογικό και φυσ</w:t>
      </w:r>
      <w:r>
        <w:rPr>
          <w:rFonts w:eastAsia="Times New Roman" w:cs="Times New Roman"/>
          <w:szCs w:val="24"/>
        </w:rPr>
        <w:t xml:space="preserve">ιολογικό, οπότε αφού το αποδεχθούμε, κύριε </w:t>
      </w:r>
      <w:proofErr w:type="spellStart"/>
      <w:r>
        <w:rPr>
          <w:rFonts w:eastAsia="Times New Roman" w:cs="Times New Roman"/>
          <w:szCs w:val="24"/>
        </w:rPr>
        <w:t>Φλαμπουράρη</w:t>
      </w:r>
      <w:proofErr w:type="spellEnd"/>
      <w:r>
        <w:rPr>
          <w:rFonts w:eastAsia="Times New Roman" w:cs="Times New Roman"/>
          <w:szCs w:val="24"/>
        </w:rPr>
        <w:t xml:space="preserve">, θα μας επιτρέψετε να σας ζητήσουμε και συγνώμη γιατί είναι σίγουρο ότι ο χρόνος σας είναι πολύτιμος και κακώς σας απασχολούμε και σας φέρνουμε άνθρωπο σοβαρό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–χωρίς να θέλω να π</w:t>
      </w:r>
      <w:r>
        <w:rPr>
          <w:rFonts w:eastAsia="Times New Roman" w:cs="Times New Roman"/>
          <w:szCs w:val="24"/>
        </w:rPr>
        <w:t>ω- μεγάλης ηλικίας σάς τρέχουμε εδώ να απαντάτε.</w:t>
      </w:r>
    </w:p>
    <w:p w14:paraId="3824432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λοιπόν, τι έχουμε εδώ, κυρίες και κύριοι συνάδελφοι. Έχουμε μία κρατική επιχείρηση επί των εποχών μίας </w:t>
      </w:r>
      <w:r>
        <w:rPr>
          <w:rFonts w:eastAsia="Times New Roman" w:cs="Times New Roman"/>
          <w:szCs w:val="24"/>
        </w:rPr>
        <w:t>«</w:t>
      </w:r>
      <w:r>
        <w:rPr>
          <w:rFonts w:eastAsia="Times New Roman" w:cs="Times New Roman"/>
          <w:szCs w:val="24"/>
        </w:rPr>
        <w:t>κακής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αντιλαϊκής</w:t>
      </w:r>
      <w:r>
        <w:rPr>
          <w:rFonts w:eastAsia="Times New Roman" w:cs="Times New Roman"/>
          <w:szCs w:val="24"/>
        </w:rPr>
        <w:t>»</w:t>
      </w:r>
      <w:r>
        <w:rPr>
          <w:rFonts w:eastAsia="Times New Roman" w:cs="Times New Roman"/>
          <w:szCs w:val="24"/>
        </w:rPr>
        <w:t xml:space="preserve"> </w:t>
      </w:r>
      <w:r w:rsidRPr="001866BC">
        <w:rPr>
          <w:rFonts w:eastAsia="Times New Roman" w:cs="Times New Roman"/>
          <w:szCs w:val="24"/>
        </w:rPr>
        <w:t>Κυβέρνησης</w:t>
      </w:r>
      <w:r>
        <w:rPr>
          <w:rFonts w:eastAsia="Times New Roman" w:cs="Times New Roman"/>
          <w:szCs w:val="24"/>
        </w:rPr>
        <w:t xml:space="preserve"> του 2014. Εκείνη η </w:t>
      </w:r>
      <w:r>
        <w:rPr>
          <w:rFonts w:eastAsia="Times New Roman" w:cs="Times New Roman"/>
          <w:szCs w:val="24"/>
        </w:rPr>
        <w:t>«</w:t>
      </w:r>
      <w:r>
        <w:rPr>
          <w:rFonts w:eastAsia="Times New Roman" w:cs="Times New Roman"/>
          <w:szCs w:val="24"/>
        </w:rPr>
        <w:t>κακή</w:t>
      </w:r>
      <w:r>
        <w:rPr>
          <w:rFonts w:eastAsia="Times New Roman" w:cs="Times New Roman"/>
          <w:szCs w:val="24"/>
        </w:rPr>
        <w:t>»</w:t>
      </w:r>
      <w:r>
        <w:rPr>
          <w:rFonts w:eastAsia="Times New Roman" w:cs="Times New Roman"/>
          <w:szCs w:val="24"/>
        </w:rPr>
        <w:t xml:space="preserve"> κυβέρνηση των </w:t>
      </w:r>
      <w:r>
        <w:rPr>
          <w:rFonts w:eastAsia="Times New Roman" w:cs="Times New Roman"/>
          <w:szCs w:val="24"/>
        </w:rPr>
        <w:t xml:space="preserve">«αιμοσταγών» </w:t>
      </w:r>
      <w:r>
        <w:rPr>
          <w:rFonts w:eastAsia="Times New Roman" w:cs="Times New Roman"/>
          <w:szCs w:val="24"/>
        </w:rPr>
        <w:t xml:space="preserve">ανθρώπων τι κάνει επί των ημερών της; Λέει: Με </w:t>
      </w:r>
      <w:proofErr w:type="spellStart"/>
      <w:r>
        <w:rPr>
          <w:rFonts w:eastAsia="Times New Roman" w:cs="Times New Roman"/>
          <w:szCs w:val="24"/>
        </w:rPr>
        <w:t>συγχωρείτε</w:t>
      </w:r>
      <w:proofErr w:type="spellEnd"/>
      <w:r>
        <w:rPr>
          <w:rFonts w:eastAsia="Times New Roman" w:cs="Times New Roman"/>
          <w:szCs w:val="24"/>
        </w:rPr>
        <w:t xml:space="preserve">, αλλά εγώ σε αυτή την κρατική επιχείρηση δεν μπορώ να συνεχίζει η παροχή αερίου στα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w:t>
      </w:r>
      <w:r w:rsidRPr="004E0D93">
        <w:rPr>
          <w:rFonts w:eastAsia="Times New Roman" w:cs="Times New Roman"/>
          <w:szCs w:val="24"/>
        </w:rPr>
        <w:t xml:space="preserve"> </w:t>
      </w:r>
    </w:p>
    <w:p w14:paraId="3824432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Επίσης, εκτός από αυτό,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η </w:t>
      </w:r>
      <w:r>
        <w:rPr>
          <w:rFonts w:eastAsia="Times New Roman" w:cs="Times New Roman"/>
          <w:szCs w:val="24"/>
        </w:rPr>
        <w:t>α</w:t>
      </w:r>
      <w:r>
        <w:rPr>
          <w:rFonts w:eastAsia="Times New Roman" w:cs="Times New Roman"/>
          <w:szCs w:val="24"/>
        </w:rPr>
        <w:t xml:space="preserve">ρχή για το ξέπλυμα, επί των ημερών της </w:t>
      </w:r>
      <w:r>
        <w:rPr>
          <w:rFonts w:eastAsia="Times New Roman" w:cs="Times New Roman"/>
          <w:szCs w:val="24"/>
        </w:rPr>
        <w:t>«</w:t>
      </w:r>
      <w:r>
        <w:rPr>
          <w:rFonts w:eastAsia="Times New Roman" w:cs="Times New Roman"/>
          <w:szCs w:val="24"/>
        </w:rPr>
        <w:t>αιμοσταγούς</w:t>
      </w:r>
      <w:r>
        <w:rPr>
          <w:rFonts w:eastAsia="Times New Roman" w:cs="Times New Roman"/>
          <w:szCs w:val="24"/>
        </w:rPr>
        <w:t>»</w:t>
      </w:r>
      <w:r>
        <w:rPr>
          <w:rFonts w:eastAsia="Times New Roman" w:cs="Times New Roman"/>
          <w:szCs w:val="24"/>
        </w:rPr>
        <w:t xml:space="preserve"> διακυβέρ</w:t>
      </w:r>
      <w:r>
        <w:rPr>
          <w:rFonts w:eastAsia="Times New Roman" w:cs="Times New Roman"/>
          <w:szCs w:val="24"/>
        </w:rPr>
        <w:t xml:space="preserve">νησης των </w:t>
      </w:r>
      <w:r>
        <w:rPr>
          <w:rFonts w:eastAsia="Times New Roman" w:cs="Times New Roman"/>
          <w:szCs w:val="24"/>
        </w:rPr>
        <w:t>«</w:t>
      </w:r>
      <w:proofErr w:type="spellStart"/>
      <w:r>
        <w:rPr>
          <w:rFonts w:eastAsia="Times New Roman" w:cs="Times New Roman"/>
          <w:szCs w:val="24"/>
        </w:rPr>
        <w:t>διαπλεκομένων</w:t>
      </w:r>
      <w:proofErr w:type="spellEnd"/>
      <w:r>
        <w:rPr>
          <w:rFonts w:eastAsia="Times New Roman" w:cs="Times New Roman"/>
          <w:szCs w:val="24"/>
        </w:rPr>
        <w:t>»</w:t>
      </w:r>
      <w:r>
        <w:rPr>
          <w:rFonts w:eastAsia="Times New Roman" w:cs="Times New Roman"/>
          <w:szCs w:val="24"/>
        </w:rPr>
        <w:t xml:space="preserve">, δεσμεύει όλα τα ακίνητα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Αυτά τα δύο δεν αμφισβητούνται, αλλά για την ακρίβεια του πράγματος θα καταθέσω στα Πρακτικά ξανά, μετά τον Αντιπρόεδρο, τον κ. Χατζηδάκη, και το αντίγραφο των πρακτικών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 xml:space="preserve">υνέλευσης </w:t>
      </w:r>
      <w:r>
        <w:rPr>
          <w:rFonts w:eastAsia="Times New Roman" w:cs="Times New Roman"/>
          <w:szCs w:val="24"/>
        </w:rPr>
        <w:t xml:space="preserve">της ΔΕΠΑ και το πρακτικό της </w:t>
      </w:r>
      <w:r>
        <w:rPr>
          <w:rFonts w:eastAsia="Times New Roman" w:cs="Times New Roman"/>
          <w:szCs w:val="24"/>
        </w:rPr>
        <w:t>α</w:t>
      </w:r>
      <w:r>
        <w:rPr>
          <w:rFonts w:eastAsia="Times New Roman" w:cs="Times New Roman"/>
          <w:szCs w:val="24"/>
        </w:rPr>
        <w:t xml:space="preserve">ρχής που δεσμεύει τα ακίνητα για «ξέπλυμα». </w:t>
      </w:r>
    </w:p>
    <w:p w14:paraId="38244324" w14:textId="77777777" w:rsidR="00D035B1" w:rsidRDefault="005B20CE">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Βουλευτής κ. Νικόλαος </w:t>
      </w:r>
      <w:r>
        <w:rPr>
          <w:rFonts w:eastAsia="Times New Roman" w:cs="Times New Roman"/>
        </w:rPr>
        <w:t xml:space="preserve">- </w:t>
      </w:r>
      <w:r>
        <w:rPr>
          <w:rFonts w:eastAsia="Times New Roman" w:cs="Times New Roman"/>
        </w:rPr>
        <w:t xml:space="preserve">Γεώργιος </w:t>
      </w:r>
      <w:proofErr w:type="spellStart"/>
      <w:r>
        <w:rPr>
          <w:rFonts w:eastAsia="Times New Roman" w:cs="Times New Roman"/>
        </w:rPr>
        <w:t>Δένδιας</w:t>
      </w:r>
      <w:proofErr w:type="spellEnd"/>
      <w:r>
        <w:rPr>
          <w:rFonts w:eastAsia="Times New Roman" w:cs="Times New Roman"/>
        </w:rPr>
        <w:t xml:space="preserve"> </w:t>
      </w:r>
      <w:r w:rsidRPr="0035152D">
        <w:rPr>
          <w:rFonts w:eastAsia="Times New Roman" w:cs="Times New Roman"/>
        </w:rPr>
        <w:t>καταθέτει για τα Πρακτικά τα προαναφερθέντα έγγραφα, τα οποία βρίσκονται στο αρχείο του Τμήματος Γραμματείας τ</w:t>
      </w:r>
      <w:r>
        <w:rPr>
          <w:rFonts w:eastAsia="Times New Roman" w:cs="Times New Roman"/>
        </w:rPr>
        <w:t>ης Διεύθυνσ</w:t>
      </w:r>
      <w:r>
        <w:rPr>
          <w:rFonts w:eastAsia="Times New Roman" w:cs="Times New Roman"/>
        </w:rPr>
        <w:t xml:space="preserve">ης Στενογραφίας και </w:t>
      </w:r>
      <w:r w:rsidRPr="0035152D">
        <w:rPr>
          <w:rFonts w:eastAsia="Times New Roman" w:cs="Times New Roman"/>
        </w:rPr>
        <w:t>Πρακτικών της Βουλής)</w:t>
      </w:r>
    </w:p>
    <w:p w14:paraId="3824432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εκείνη την εποχή, κυρίες και κύριοι συνάδελφοι, γίνεται μία μελέτη που λέει τι; Λέει ότι τα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μπορούν μέχρι 70 εκατομμύρια να υπηρετήσουν χρέος. Εκεί περίπου ήταν το χρέος εκείνη την εποχή, γι’ αυτό και γίνονται όλα τα υπόλοιπα. </w:t>
      </w:r>
    </w:p>
    <w:p w14:paraId="3824432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Γίνεται επανάσταση, φεύγει η λαομίσητη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και έρχεται η </w:t>
      </w:r>
      <w:r w:rsidRPr="001866BC">
        <w:rPr>
          <w:rFonts w:eastAsia="Times New Roman" w:cs="Times New Roman"/>
          <w:szCs w:val="24"/>
        </w:rPr>
        <w:t>Κυβέρνηση</w:t>
      </w:r>
      <w:r>
        <w:rPr>
          <w:rFonts w:eastAsia="Times New Roman" w:cs="Times New Roman"/>
          <w:szCs w:val="24"/>
        </w:rPr>
        <w:t xml:space="preserve"> του λαού στην εξουσία! Επί των ημερών της </w:t>
      </w:r>
      <w:r>
        <w:rPr>
          <w:rFonts w:eastAsia="Times New Roman" w:cs="Times New Roman"/>
          <w:szCs w:val="24"/>
        </w:rPr>
        <w:t>κ</w:t>
      </w:r>
      <w:r w:rsidRPr="001866BC">
        <w:rPr>
          <w:rFonts w:eastAsia="Times New Roman" w:cs="Times New Roman"/>
          <w:szCs w:val="24"/>
        </w:rPr>
        <w:t>υβ</w:t>
      </w:r>
      <w:r>
        <w:rPr>
          <w:rFonts w:eastAsia="Times New Roman" w:cs="Times New Roman"/>
          <w:szCs w:val="24"/>
        </w:rPr>
        <w:t>ε</w:t>
      </w:r>
      <w:r>
        <w:rPr>
          <w:rFonts w:eastAsia="Times New Roman" w:cs="Times New Roman"/>
          <w:szCs w:val="24"/>
        </w:rPr>
        <w:t xml:space="preserve">ρνήσεως του λαού συμβαίνουν δύο πράγματα. </w:t>
      </w:r>
    </w:p>
    <w:p w14:paraId="3824432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Ορίζεται κάποιος κ. </w:t>
      </w:r>
      <w:proofErr w:type="spellStart"/>
      <w:r>
        <w:rPr>
          <w:rFonts w:eastAsia="Times New Roman" w:cs="Times New Roman"/>
          <w:szCs w:val="24"/>
        </w:rPr>
        <w:t>Παλαιογιάννης</w:t>
      </w:r>
      <w:proofErr w:type="spellEnd"/>
      <w:r>
        <w:rPr>
          <w:rFonts w:eastAsia="Times New Roman" w:cs="Times New Roman"/>
          <w:szCs w:val="24"/>
        </w:rPr>
        <w:t xml:space="preserve"> –το λέω σωστά; Με τα πολλά ονόματα έχουμε μπλέξει στη συγκεκριμένη εταιρία του </w:t>
      </w:r>
      <w:r>
        <w:rPr>
          <w:rFonts w:eastAsia="Times New Roman" w:cs="Times New Roman"/>
          <w:szCs w:val="24"/>
        </w:rPr>
        <w:t>δ</w:t>
      </w:r>
      <w:r>
        <w:rPr>
          <w:rFonts w:eastAsia="Times New Roman" w:cs="Times New Roman"/>
          <w:szCs w:val="24"/>
        </w:rPr>
        <w:t>ημοσίου- ο οποίος θεώρησε ότι τον έβαλαν εκεί για να κάνει τη δουλειά του και προσπαθεί να εισπράξε</w:t>
      </w:r>
      <w:r>
        <w:rPr>
          <w:rFonts w:eastAsia="Times New Roman" w:cs="Times New Roman"/>
          <w:szCs w:val="24"/>
        </w:rPr>
        <w:t xml:space="preserve">ι τα χρήματα που του οφείλει η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και συγχρόνως έτερος στην Αρχή Καταπολέμησης, ο </w:t>
      </w:r>
      <w:r>
        <w:rPr>
          <w:rFonts w:eastAsia="Times New Roman" w:cs="Times New Roman"/>
          <w:szCs w:val="24"/>
        </w:rPr>
        <w:t>Α</w:t>
      </w:r>
      <w:r>
        <w:rPr>
          <w:rFonts w:eastAsia="Times New Roman" w:cs="Times New Roman"/>
          <w:szCs w:val="24"/>
        </w:rPr>
        <w:t xml:space="preserve">ντεισαγγελέας κ. Παντελής ξεκινά διαδικασία λήψης μέτρων από την πλευρά της </w:t>
      </w:r>
      <w:r>
        <w:rPr>
          <w:rFonts w:eastAsia="Times New Roman" w:cs="Times New Roman"/>
          <w:szCs w:val="24"/>
        </w:rPr>
        <w:t>α</w:t>
      </w:r>
      <w:r>
        <w:rPr>
          <w:rFonts w:eastAsia="Times New Roman" w:cs="Times New Roman"/>
          <w:szCs w:val="24"/>
        </w:rPr>
        <w:t xml:space="preserve">ρχής. Αυτό </w:t>
      </w:r>
      <w:proofErr w:type="spellStart"/>
      <w:r>
        <w:rPr>
          <w:rFonts w:eastAsia="Times New Roman" w:cs="Times New Roman"/>
          <w:szCs w:val="24"/>
        </w:rPr>
        <w:t>ελέχθη</w:t>
      </w:r>
      <w:proofErr w:type="spellEnd"/>
      <w:r>
        <w:rPr>
          <w:rFonts w:eastAsia="Times New Roman" w:cs="Times New Roman"/>
          <w:szCs w:val="24"/>
        </w:rPr>
        <w:t xml:space="preserve"> εδώ και είναι έτσι. Δεν αμφισβητείται από πουθενά. </w:t>
      </w:r>
    </w:p>
    <w:p w14:paraId="3824432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Ω του θαύματος, εξαφαν</w:t>
      </w:r>
      <w:r>
        <w:rPr>
          <w:rFonts w:eastAsia="Times New Roman" w:cs="Times New Roman"/>
          <w:szCs w:val="24"/>
        </w:rPr>
        <w:t xml:space="preserve">ίζονται από το προσκήνιο και οι δύο, και ο κ. </w:t>
      </w:r>
      <w:proofErr w:type="spellStart"/>
      <w:r>
        <w:rPr>
          <w:rFonts w:eastAsia="Times New Roman" w:cs="Times New Roman"/>
          <w:szCs w:val="24"/>
        </w:rPr>
        <w:t>Παλαιογιάννης</w:t>
      </w:r>
      <w:proofErr w:type="spellEnd"/>
      <w:r>
        <w:rPr>
          <w:rFonts w:eastAsia="Times New Roman" w:cs="Times New Roman"/>
          <w:szCs w:val="24"/>
        </w:rPr>
        <w:t xml:space="preserve"> και ο κ. Παντελής. Δεν θα επεκταθώ </w:t>
      </w:r>
      <w:r>
        <w:rPr>
          <w:rFonts w:eastAsia="Times New Roman" w:cs="Times New Roman"/>
          <w:szCs w:val="24"/>
        </w:rPr>
        <w:lastRenderedPageBreak/>
        <w:t xml:space="preserve">στα θέματα που άπτονται της </w:t>
      </w:r>
      <w:r>
        <w:rPr>
          <w:rFonts w:eastAsia="Times New Roman" w:cs="Times New Roman"/>
          <w:szCs w:val="24"/>
        </w:rPr>
        <w:t>δ</w:t>
      </w:r>
      <w:r>
        <w:rPr>
          <w:rFonts w:eastAsia="Times New Roman" w:cs="Times New Roman"/>
          <w:szCs w:val="24"/>
        </w:rPr>
        <w:t xml:space="preserve">ικαιοσύνης. Μιλώ με μεγάλη προσοχή. </w:t>
      </w:r>
      <w:proofErr w:type="spellStart"/>
      <w:r>
        <w:rPr>
          <w:rFonts w:eastAsia="Times New Roman" w:cs="Times New Roman"/>
          <w:szCs w:val="24"/>
        </w:rPr>
        <w:t>Αντικατεστάθη</w:t>
      </w:r>
      <w:proofErr w:type="spellEnd"/>
      <w:r>
        <w:rPr>
          <w:rFonts w:eastAsia="Times New Roman" w:cs="Times New Roman"/>
          <w:szCs w:val="24"/>
        </w:rPr>
        <w:t xml:space="preserve"> ο κ. Παντελής και έκτοτε άλλη ενέργεια της </w:t>
      </w:r>
      <w:r>
        <w:rPr>
          <w:rFonts w:eastAsia="Times New Roman" w:cs="Times New Roman"/>
          <w:szCs w:val="24"/>
        </w:rPr>
        <w:t>α</w:t>
      </w:r>
      <w:r>
        <w:rPr>
          <w:rFonts w:eastAsia="Times New Roman" w:cs="Times New Roman"/>
          <w:szCs w:val="24"/>
        </w:rPr>
        <w:t>ρχής δεν είδαμε.</w:t>
      </w:r>
    </w:p>
    <w:p w14:paraId="3824432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Ερχόμαστε τώρα στη ΔΕ</w:t>
      </w:r>
      <w:r>
        <w:rPr>
          <w:rFonts w:eastAsia="Times New Roman" w:cs="Times New Roman"/>
          <w:szCs w:val="24"/>
        </w:rPr>
        <w:t xml:space="preserve">ΠΑ. Ψάχνουμε για καινούργιο διαχειριστή των χρημάτων του ελληνικού λαού. Επιλέγεται, ω του θαύματος, ποιος; Ο κ. </w:t>
      </w:r>
      <w:proofErr w:type="spellStart"/>
      <w:r>
        <w:rPr>
          <w:rFonts w:eastAsia="Times New Roman" w:cs="Times New Roman"/>
          <w:szCs w:val="24"/>
        </w:rPr>
        <w:t>Κιτσάκος</w:t>
      </w:r>
      <w:proofErr w:type="spellEnd"/>
      <w:r>
        <w:rPr>
          <w:rFonts w:eastAsia="Times New Roman" w:cs="Times New Roman"/>
          <w:szCs w:val="24"/>
        </w:rPr>
        <w:t xml:space="preserve">. Τι είναι ο κ. </w:t>
      </w:r>
      <w:proofErr w:type="spellStart"/>
      <w:r>
        <w:rPr>
          <w:rFonts w:eastAsia="Times New Roman" w:cs="Times New Roman"/>
          <w:szCs w:val="24"/>
        </w:rPr>
        <w:t>Κιτσάκος</w:t>
      </w:r>
      <w:proofErr w:type="spellEnd"/>
      <w:r>
        <w:rPr>
          <w:rFonts w:eastAsia="Times New Roman" w:cs="Times New Roman"/>
          <w:szCs w:val="24"/>
        </w:rPr>
        <w:t xml:space="preserve">; Ο κ. </w:t>
      </w:r>
      <w:proofErr w:type="spellStart"/>
      <w:r>
        <w:rPr>
          <w:rFonts w:eastAsia="Times New Roman" w:cs="Times New Roman"/>
          <w:szCs w:val="24"/>
        </w:rPr>
        <w:t>Κιτσάκος</w:t>
      </w:r>
      <w:proofErr w:type="spellEnd"/>
      <w:r>
        <w:rPr>
          <w:rFonts w:eastAsia="Times New Roman" w:cs="Times New Roman"/>
          <w:szCs w:val="24"/>
        </w:rPr>
        <w:t xml:space="preserve"> είναι υπάλληλος του μεγαλύτερου οφειλέτη κατά του οποίου η προηγούμενη διοίκηση ετοιμαζόταν να </w:t>
      </w:r>
      <w:r>
        <w:rPr>
          <w:rFonts w:eastAsia="Times New Roman" w:cs="Times New Roman"/>
          <w:szCs w:val="24"/>
        </w:rPr>
        <w:t xml:space="preserve">λάβει μέτρα, όπως και η </w:t>
      </w:r>
      <w:r>
        <w:rPr>
          <w:rFonts w:eastAsia="Times New Roman" w:cs="Times New Roman"/>
          <w:szCs w:val="24"/>
        </w:rPr>
        <w:t>α</w:t>
      </w:r>
      <w:r>
        <w:rPr>
          <w:rFonts w:eastAsia="Times New Roman" w:cs="Times New Roman"/>
          <w:szCs w:val="24"/>
        </w:rPr>
        <w:t xml:space="preserve">ρχή ετοιμαζόταν να λάβει μέτρα. </w:t>
      </w:r>
    </w:p>
    <w:p w14:paraId="3824432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Άρα, στον καιρό της λαϊκής αξιοκρατίας, αυτός που επιλέγεται για να διαχειριστεί τα χρήματα του ελληνικού λαού είναι ο υπάλληλος του </w:t>
      </w:r>
      <w:proofErr w:type="spellStart"/>
      <w:r>
        <w:rPr>
          <w:rFonts w:eastAsia="Times New Roman" w:cs="Times New Roman"/>
          <w:szCs w:val="24"/>
        </w:rPr>
        <w:t>μεγαλοοφειλέτη</w:t>
      </w:r>
      <w:proofErr w:type="spellEnd"/>
      <w:r>
        <w:rPr>
          <w:rFonts w:eastAsia="Times New Roman" w:cs="Times New Roman"/>
          <w:szCs w:val="24"/>
        </w:rPr>
        <w:t xml:space="preserve"> ο οποίος κατηγορείται και για «ξέπλυμα». </w:t>
      </w:r>
    </w:p>
    <w:p w14:paraId="3824432B" w14:textId="77777777" w:rsidR="00D035B1" w:rsidRDefault="005B20CE">
      <w:pPr>
        <w:spacing w:line="600" w:lineRule="auto"/>
        <w:ind w:firstLine="720"/>
        <w:jc w:val="both"/>
        <w:rPr>
          <w:rFonts w:eastAsia="Times New Roman" w:cs="Times New Roman"/>
          <w:szCs w:val="24"/>
        </w:rPr>
      </w:pPr>
      <w:proofErr w:type="spellStart"/>
      <w:r>
        <w:rPr>
          <w:rFonts w:eastAsia="Times New Roman" w:cs="Times New Roman"/>
          <w:szCs w:val="24"/>
        </w:rPr>
        <w:t>Φυσιολογ</w:t>
      </w:r>
      <w:r>
        <w:rPr>
          <w:rFonts w:eastAsia="Times New Roman" w:cs="Times New Roman"/>
          <w:szCs w:val="24"/>
        </w:rPr>
        <w:t>ικότατο</w:t>
      </w:r>
      <w:proofErr w:type="spellEnd"/>
      <w:r>
        <w:rPr>
          <w:rFonts w:eastAsia="Times New Roman" w:cs="Times New Roman"/>
          <w:szCs w:val="24"/>
        </w:rPr>
        <w:t xml:space="preserve">, κύριοι της </w:t>
      </w:r>
      <w:r w:rsidRPr="00F4505F">
        <w:rPr>
          <w:rFonts w:eastAsia="Times New Roman" w:cs="Times New Roman"/>
          <w:szCs w:val="24"/>
        </w:rPr>
        <w:t>Νέας Δημοκρατίας</w:t>
      </w:r>
      <w:r>
        <w:rPr>
          <w:rFonts w:eastAsia="Times New Roman" w:cs="Times New Roman"/>
          <w:szCs w:val="24"/>
        </w:rPr>
        <w:t xml:space="preserve">! Γιατί ενοχλείτε τους Υπουργούς για κάτι τόσο αξιοκρατικό και φυσιολογικό; Δεν ντρέπεστε; Πραγματικά, δεν ντρέπεστε; </w:t>
      </w:r>
    </w:p>
    <w:p w14:paraId="3824432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Βεβαίως, ο κ. </w:t>
      </w:r>
      <w:proofErr w:type="spellStart"/>
      <w:r>
        <w:rPr>
          <w:rFonts w:eastAsia="Times New Roman" w:cs="Times New Roman"/>
          <w:szCs w:val="24"/>
        </w:rPr>
        <w:t>Κιτσάκος</w:t>
      </w:r>
      <w:proofErr w:type="spellEnd"/>
      <w:r>
        <w:rPr>
          <w:rFonts w:eastAsia="Times New Roman" w:cs="Times New Roman"/>
          <w:szCs w:val="24"/>
        </w:rPr>
        <w:t xml:space="preserve"> αποδεικνύει με την παρουσία του στο τιμόνι της κρατικής επιχείρησης, δηλαδή τω</w:t>
      </w:r>
      <w:r>
        <w:rPr>
          <w:rFonts w:eastAsia="Times New Roman" w:cs="Times New Roman"/>
          <w:szCs w:val="24"/>
        </w:rPr>
        <w:t xml:space="preserve">ν χρημάτων του </w:t>
      </w:r>
      <w:r>
        <w:rPr>
          <w:rFonts w:eastAsia="Times New Roman" w:cs="Times New Roman"/>
          <w:szCs w:val="24"/>
        </w:rPr>
        <w:lastRenderedPageBreak/>
        <w:t>ελληνικού λαού, το αξιοκρατικό της επιλογής του. Τι κάνει;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μειώνει το χρέος. Το παίρνει δηλαδή στα 75,3 εκατομμύρια. Ανακρίβεια αυτό που είπε ο κ. Σταθάκης, συνηθισμένες συνδικαλιστικές πονηριές. Ο κ. Σταθάκης, όταν ήταν μικρός, </w:t>
      </w:r>
      <w:r>
        <w:rPr>
          <w:rFonts w:eastAsia="Times New Roman" w:cs="Times New Roman"/>
          <w:szCs w:val="24"/>
        </w:rPr>
        <w:t xml:space="preserve">είχε υπάρξει συνδικαλιστής στο </w:t>
      </w:r>
      <w:r>
        <w:rPr>
          <w:rFonts w:eastAsia="Times New Roman" w:cs="Times New Roman"/>
          <w:szCs w:val="24"/>
          <w:lang w:val="en-US"/>
        </w:rPr>
        <w:t>Newcastle</w:t>
      </w:r>
      <w:r>
        <w:rPr>
          <w:rFonts w:eastAsia="Times New Roman" w:cs="Times New Roman"/>
          <w:szCs w:val="24"/>
        </w:rPr>
        <w:t xml:space="preserve">. Του έχουν μείνει μερικά, λοιπόν! </w:t>
      </w:r>
    </w:p>
    <w:p w14:paraId="3824432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Παίρνει το νούμερο παράδοσης μεταξύ των δύο διοικήσεων ΣΥΡΙΖΑ και το φορτώνει στη Νέα Δημοκρατία. Δεν ήταν 89</w:t>
      </w:r>
      <w:r>
        <w:rPr>
          <w:rFonts w:eastAsia="Times New Roman" w:cs="Times New Roman"/>
          <w:szCs w:val="24"/>
        </w:rPr>
        <w:t>.</w:t>
      </w:r>
      <w:r>
        <w:rPr>
          <w:rFonts w:eastAsia="Times New Roman" w:cs="Times New Roman"/>
          <w:szCs w:val="24"/>
        </w:rPr>
        <w:t>000.000</w:t>
      </w:r>
      <w:r>
        <w:rPr>
          <w:rFonts w:eastAsia="Times New Roman" w:cs="Times New Roman"/>
          <w:szCs w:val="24"/>
        </w:rPr>
        <w:t>, ήταν 75</w:t>
      </w:r>
      <w:r>
        <w:rPr>
          <w:rFonts w:eastAsia="Times New Roman" w:cs="Times New Roman"/>
          <w:szCs w:val="24"/>
        </w:rPr>
        <w:t>.</w:t>
      </w:r>
      <w:r>
        <w:rPr>
          <w:rFonts w:eastAsia="Times New Roman" w:cs="Times New Roman"/>
          <w:szCs w:val="24"/>
        </w:rPr>
        <w:t>000.000</w:t>
      </w:r>
      <w:r>
        <w:rPr>
          <w:rFonts w:eastAsia="Times New Roman" w:cs="Times New Roman"/>
          <w:szCs w:val="24"/>
        </w:rPr>
        <w:t xml:space="preserve">. Ο κ. </w:t>
      </w:r>
      <w:proofErr w:type="spellStart"/>
      <w:r>
        <w:rPr>
          <w:rFonts w:eastAsia="Times New Roman" w:cs="Times New Roman"/>
          <w:szCs w:val="24"/>
        </w:rPr>
        <w:t>Κιτσάκος</w:t>
      </w:r>
      <w:proofErr w:type="spellEnd"/>
      <w:r>
        <w:rPr>
          <w:rFonts w:eastAsia="Times New Roman" w:cs="Times New Roman"/>
          <w:szCs w:val="24"/>
        </w:rPr>
        <w:t xml:space="preserve"> παίρνει την επιχείρηση με 75</w:t>
      </w:r>
      <w:r>
        <w:rPr>
          <w:rFonts w:eastAsia="Times New Roman" w:cs="Times New Roman"/>
          <w:szCs w:val="24"/>
        </w:rPr>
        <w:t>.</w:t>
      </w:r>
      <w:r>
        <w:rPr>
          <w:rFonts w:eastAsia="Times New Roman" w:cs="Times New Roman"/>
          <w:szCs w:val="24"/>
        </w:rPr>
        <w:t>0</w:t>
      </w:r>
      <w:r>
        <w:rPr>
          <w:rFonts w:eastAsia="Times New Roman" w:cs="Times New Roman"/>
          <w:szCs w:val="24"/>
        </w:rPr>
        <w:t xml:space="preserve">00.000 </w:t>
      </w:r>
      <w:r>
        <w:rPr>
          <w:rFonts w:eastAsia="Times New Roman" w:cs="Times New Roman"/>
          <w:szCs w:val="24"/>
        </w:rPr>
        <w:t>να οφείλονται στον ελληνικό λαό και φτάνει στα 122</w:t>
      </w:r>
      <w:r>
        <w:rPr>
          <w:rFonts w:eastAsia="Times New Roman" w:cs="Times New Roman"/>
          <w:szCs w:val="24"/>
        </w:rPr>
        <w:t>.</w:t>
      </w:r>
      <w:r>
        <w:rPr>
          <w:rFonts w:eastAsia="Times New Roman" w:cs="Times New Roman"/>
          <w:szCs w:val="24"/>
        </w:rPr>
        <w:t>000.000</w:t>
      </w:r>
      <w:r>
        <w:rPr>
          <w:rFonts w:eastAsia="Times New Roman" w:cs="Times New Roman"/>
          <w:szCs w:val="24"/>
        </w:rPr>
        <w:t xml:space="preserve">. </w:t>
      </w:r>
      <w:proofErr w:type="spellStart"/>
      <w:r>
        <w:rPr>
          <w:rFonts w:eastAsia="Times New Roman" w:cs="Times New Roman"/>
          <w:szCs w:val="24"/>
        </w:rPr>
        <w:t>Χρηστότατη</w:t>
      </w:r>
      <w:proofErr w:type="spellEnd"/>
      <w:r>
        <w:rPr>
          <w:rFonts w:eastAsia="Times New Roman" w:cs="Times New Roman"/>
          <w:szCs w:val="24"/>
        </w:rPr>
        <w:t xml:space="preserve"> διαχείριση!</w:t>
      </w:r>
    </w:p>
    <w:p w14:paraId="3824432E" w14:textId="77777777" w:rsidR="00D035B1" w:rsidRDefault="005B20CE">
      <w:pPr>
        <w:spacing w:line="600" w:lineRule="auto"/>
        <w:ind w:firstLine="720"/>
        <w:jc w:val="both"/>
        <w:rPr>
          <w:rFonts w:eastAsia="Times New Roman" w:cs="Times New Roman"/>
          <w:szCs w:val="24"/>
        </w:rPr>
      </w:pPr>
      <w:r w:rsidRPr="00354058">
        <w:rPr>
          <w:rFonts w:eastAsia="Times New Roman" w:cs="Times New Roman"/>
          <w:b/>
          <w:szCs w:val="24"/>
        </w:rPr>
        <w:t>ΑΝΑΣΤΑΣΙΑ ΓΚΑΡΑ:</w:t>
      </w:r>
      <w:r>
        <w:rPr>
          <w:rFonts w:eastAsia="Times New Roman" w:cs="Times New Roman"/>
          <w:szCs w:val="24"/>
        </w:rPr>
        <w:t xml:space="preserve"> Τα 75</w:t>
      </w:r>
      <w:r>
        <w:rPr>
          <w:rFonts w:eastAsia="Times New Roman" w:cs="Times New Roman"/>
          <w:szCs w:val="24"/>
        </w:rPr>
        <w:t>.</w:t>
      </w:r>
      <w:r>
        <w:rPr>
          <w:rFonts w:eastAsia="Times New Roman" w:cs="Times New Roman"/>
          <w:szCs w:val="24"/>
        </w:rPr>
        <w:t>000.000</w:t>
      </w:r>
      <w:r>
        <w:rPr>
          <w:rFonts w:eastAsia="Times New Roman" w:cs="Times New Roman"/>
          <w:szCs w:val="24"/>
        </w:rPr>
        <w:t xml:space="preserve"> είναι χρηστή διαχείριση; </w:t>
      </w:r>
    </w:p>
    <w:p w14:paraId="3824432F"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ΝΙΚΟΛΑΟΣ</w:t>
      </w:r>
      <w:r w:rsidRPr="002D4F7A">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ΓΕΩΡΓΙΟΣ</w:t>
      </w:r>
      <w:r w:rsidRPr="002D4F7A">
        <w:rPr>
          <w:rFonts w:eastAsia="Times New Roman" w:cs="Times New Roman"/>
          <w:b/>
          <w:szCs w:val="24"/>
        </w:rPr>
        <w:t xml:space="preserve"> ΔΕΝΔΙΑΣ:</w:t>
      </w:r>
      <w:r>
        <w:rPr>
          <w:rFonts w:eastAsia="Times New Roman" w:cs="Times New Roman"/>
          <w:b/>
          <w:szCs w:val="24"/>
        </w:rPr>
        <w:t xml:space="preserve"> </w:t>
      </w:r>
      <w:r>
        <w:rPr>
          <w:rFonts w:eastAsia="Times New Roman" w:cs="Times New Roman"/>
          <w:szCs w:val="24"/>
        </w:rPr>
        <w:t xml:space="preserve">Δεν φτάνει, όμως, αυτό. Αυτό είναι το λιγότερο. Ακούστε το πιο ωραίο, γιατί όταν κάποιος καταθέτει έγγραφα που δεν έχει διαβάσει ο ίδιος, βρίσκει τον μπελά του. Για να αποδείξει τη χρηστή διαχείριση του κ. </w:t>
      </w:r>
      <w:proofErr w:type="spellStart"/>
      <w:r>
        <w:rPr>
          <w:rFonts w:eastAsia="Times New Roman" w:cs="Times New Roman"/>
          <w:szCs w:val="24"/>
        </w:rPr>
        <w:t>Κιτσάκου</w:t>
      </w:r>
      <w:proofErr w:type="spellEnd"/>
      <w:r>
        <w:rPr>
          <w:rFonts w:eastAsia="Times New Roman" w:cs="Times New Roman"/>
          <w:szCs w:val="24"/>
        </w:rPr>
        <w:t>, ο κ. Σταθάκης και τη διαχείριση της ΔΕΠΑ</w:t>
      </w:r>
      <w:r>
        <w:rPr>
          <w:rFonts w:eastAsia="Times New Roman" w:cs="Times New Roman"/>
          <w:szCs w:val="24"/>
        </w:rPr>
        <w:t xml:space="preserve">, έφερε κάποια </w:t>
      </w:r>
      <w:r>
        <w:rPr>
          <w:rFonts w:eastAsia="Times New Roman" w:cs="Times New Roman"/>
          <w:szCs w:val="24"/>
        </w:rPr>
        <w:lastRenderedPageBreak/>
        <w:t xml:space="preserve">πρακτικά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σ</w:t>
      </w:r>
      <w:r>
        <w:rPr>
          <w:rFonts w:eastAsia="Times New Roman" w:cs="Times New Roman"/>
          <w:szCs w:val="24"/>
        </w:rPr>
        <w:t>υνελεύσεων που δήθεν θα απεδείκνυαν από την ανάγνωσή τους ότι η δουλειά γινόταν σωστά.</w:t>
      </w:r>
    </w:p>
    <w:p w14:paraId="3824433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Θέλω να σας διαβάσω το εξής: Ένας, προφανώς αθώος –δεν ξέρει τι συμβαίνει εκεί-, ο </w:t>
      </w:r>
      <w:r>
        <w:rPr>
          <w:rFonts w:eastAsia="Times New Roman" w:cs="Times New Roman"/>
          <w:szCs w:val="24"/>
        </w:rPr>
        <w:t>δ</w:t>
      </w:r>
      <w:r>
        <w:rPr>
          <w:rFonts w:eastAsia="Times New Roman" w:cs="Times New Roman"/>
          <w:szCs w:val="24"/>
        </w:rPr>
        <w:t xml:space="preserve">ιευθυντής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υ</w:t>
      </w:r>
      <w:r>
        <w:rPr>
          <w:rFonts w:eastAsia="Times New Roman" w:cs="Times New Roman"/>
          <w:szCs w:val="24"/>
        </w:rPr>
        <w:t>πηρεσιών, λέει στα πρακτικά ότι ζ</w:t>
      </w:r>
      <w:r>
        <w:rPr>
          <w:rFonts w:eastAsia="Times New Roman" w:cs="Times New Roman"/>
          <w:szCs w:val="24"/>
        </w:rPr>
        <w:t xml:space="preserve">ητάει εγγράφως από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ΕΛΛΑΓΡΟΛΙΠ</w:t>
      </w:r>
      <w:r>
        <w:rPr>
          <w:rFonts w:eastAsia="Times New Roman" w:cs="Times New Roman"/>
          <w:szCs w:val="24"/>
        </w:rPr>
        <w:t>»</w:t>
      </w:r>
      <w:r>
        <w:rPr>
          <w:rFonts w:eastAsia="Times New Roman" w:cs="Times New Roman"/>
          <w:szCs w:val="24"/>
        </w:rPr>
        <w:t xml:space="preserve"> –θα σας πω τι είναι η </w:t>
      </w:r>
      <w:r>
        <w:rPr>
          <w:rFonts w:eastAsia="Times New Roman" w:cs="Times New Roman"/>
          <w:szCs w:val="24"/>
        </w:rPr>
        <w:t>«</w:t>
      </w:r>
      <w:r>
        <w:rPr>
          <w:rFonts w:eastAsia="Times New Roman" w:cs="Times New Roman"/>
          <w:szCs w:val="24"/>
        </w:rPr>
        <w:t>ΕΛΛΑΓΡΟΛΙΠ</w:t>
      </w:r>
      <w:r>
        <w:rPr>
          <w:rFonts w:eastAsia="Times New Roman" w:cs="Times New Roman"/>
          <w:szCs w:val="24"/>
        </w:rPr>
        <w:t>»</w:t>
      </w:r>
      <w:r>
        <w:rPr>
          <w:rFonts w:eastAsia="Times New Roman" w:cs="Times New Roman"/>
          <w:szCs w:val="24"/>
        </w:rPr>
        <w:t xml:space="preserve">- στοιχεία με εξώδικες προσκλήσεις και με επιστολές που δεν έχουν δοθεί. Ζητάει, λοιπόν, στοιχεία από τον </w:t>
      </w:r>
      <w:r>
        <w:rPr>
          <w:rFonts w:eastAsia="Times New Roman" w:cs="Times New Roman"/>
          <w:szCs w:val="24"/>
        </w:rPr>
        <w:t xml:space="preserve">οφειλέτη </w:t>
      </w:r>
      <w:r>
        <w:rPr>
          <w:rFonts w:eastAsia="Times New Roman" w:cs="Times New Roman"/>
          <w:szCs w:val="24"/>
        </w:rPr>
        <w:t xml:space="preserve">δανειστή. </w:t>
      </w:r>
    </w:p>
    <w:p w14:paraId="3824433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Μπαίνει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 xml:space="preserve">ύμβουλος κ. </w:t>
      </w:r>
      <w:proofErr w:type="spellStart"/>
      <w:r>
        <w:rPr>
          <w:rFonts w:eastAsia="Times New Roman" w:cs="Times New Roman"/>
          <w:szCs w:val="24"/>
        </w:rPr>
        <w:t>Κιτσάκος</w:t>
      </w:r>
      <w:proofErr w:type="spellEnd"/>
      <w:r>
        <w:rPr>
          <w:rFonts w:eastAsia="Times New Roman" w:cs="Times New Roman"/>
          <w:szCs w:val="24"/>
        </w:rPr>
        <w:t xml:space="preserve"> και τι του </w:t>
      </w:r>
      <w:r>
        <w:rPr>
          <w:rFonts w:eastAsia="Times New Roman" w:cs="Times New Roman"/>
          <w:szCs w:val="24"/>
        </w:rPr>
        <w:t xml:space="preserve">λέει; Παρατήρησε ότι στην παρούσα φάση και </w:t>
      </w:r>
      <w:proofErr w:type="spellStart"/>
      <w:r>
        <w:rPr>
          <w:rFonts w:eastAsia="Times New Roman" w:cs="Times New Roman"/>
          <w:szCs w:val="24"/>
        </w:rPr>
        <w:t>μεσούσης</w:t>
      </w:r>
      <w:proofErr w:type="spellEnd"/>
      <w:r>
        <w:rPr>
          <w:rFonts w:eastAsia="Times New Roman" w:cs="Times New Roman"/>
          <w:szCs w:val="24"/>
        </w:rPr>
        <w:t xml:space="preserve"> της διαδικασίας διαπραγμάτευσης, καλό είναι να αποφεύγονται κινήσεις που θα μπορούσαν να δημιουργήσουν προβλήματα. Μη ζητάμε δηλαδή από τα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ούτε και στοιχεία αυτό το διάστημα. Αυτά κάνει η χρηστή δι</w:t>
      </w:r>
      <w:r>
        <w:rPr>
          <w:rFonts w:eastAsia="Times New Roman" w:cs="Times New Roman"/>
          <w:szCs w:val="24"/>
        </w:rPr>
        <w:t>οίκηση!</w:t>
      </w:r>
    </w:p>
    <w:p w14:paraId="3824433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Τι άλλο κάνει η χρηστή διοίκηση του αξιοκρατικά επιλεγέντος υπαλλήλου του οφειλέτη; Παίρνει όλο το ενεργητικό από τα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όπου το χρέος ανεβαίνει και το περνάει σε τρεις άλλες εταιρείες της Κύπρου, στις εταιρείες </w:t>
      </w:r>
      <w:r>
        <w:rPr>
          <w:rFonts w:eastAsia="Times New Roman" w:cs="Times New Roman"/>
          <w:szCs w:val="24"/>
        </w:rPr>
        <w:t>«</w:t>
      </w:r>
      <w:r>
        <w:rPr>
          <w:rFonts w:eastAsia="Times New Roman" w:cs="Times New Roman"/>
          <w:szCs w:val="24"/>
        </w:rPr>
        <w:t>ΕΛΛΑΓΡΟΛΙΠ</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PFIC</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και </w:t>
      </w:r>
      <w:r>
        <w:rPr>
          <w:rFonts w:eastAsia="Times New Roman" w:cs="Times New Roman"/>
          <w:szCs w:val="24"/>
        </w:rPr>
        <w:t>«</w:t>
      </w:r>
      <w:r>
        <w:rPr>
          <w:rFonts w:eastAsia="Times New Roman" w:cs="Times New Roman"/>
          <w:szCs w:val="24"/>
          <w:lang w:val="en-US"/>
        </w:rPr>
        <w:t>CENTROFARO</w:t>
      </w:r>
      <w:r>
        <w:rPr>
          <w:rFonts w:eastAsia="Times New Roman" w:cs="Times New Roman"/>
          <w:szCs w:val="24"/>
        </w:rPr>
        <w:t>»</w:t>
      </w:r>
      <w:r>
        <w:rPr>
          <w:rFonts w:eastAsia="Times New Roman" w:cs="Times New Roman"/>
          <w:szCs w:val="24"/>
        </w:rPr>
        <w:t xml:space="preserve"> -γνωστά ονόματα, μεγάλες επιχειρήσεις!-, οι οποίες με δικές τους επιταγές που δίνουν στη ΔΕΠΑ εξοφλούν κατά 50% το φυσικό αέριο που παίρνει η ΔΕΠΑ και το υπόλοιπο «στον αέρα». Αυτό το </w:t>
      </w:r>
      <w:proofErr w:type="spellStart"/>
      <w:r>
        <w:rPr>
          <w:rFonts w:eastAsia="Times New Roman" w:cs="Times New Roman"/>
          <w:szCs w:val="24"/>
        </w:rPr>
        <w:t>παιχνιδάκι</w:t>
      </w:r>
      <w:proofErr w:type="spellEnd"/>
      <w:r>
        <w:rPr>
          <w:rFonts w:eastAsia="Times New Roman" w:cs="Times New Roman"/>
          <w:szCs w:val="24"/>
        </w:rPr>
        <w:t xml:space="preserve"> συνεχίζεται και βεβαίως οδηγεί σε αυτό που βλέπετ</w:t>
      </w:r>
      <w:r>
        <w:rPr>
          <w:rFonts w:eastAsia="Times New Roman" w:cs="Times New Roman"/>
          <w:szCs w:val="24"/>
        </w:rPr>
        <w:t>ε, το χρέος να ανεβαίνει.</w:t>
      </w:r>
    </w:p>
    <w:p w14:paraId="3824433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όλα αυτά δεν είναι σωστά; Δεν είναι λογικά; Δεν είναι μέσα στο πλαίσιο της χρηστής διαχείρισης; Γιατί, κύριοι συνάδελφοι της </w:t>
      </w:r>
      <w:r w:rsidRPr="00F4505F">
        <w:rPr>
          <w:rFonts w:eastAsia="Times New Roman" w:cs="Times New Roman"/>
          <w:szCs w:val="24"/>
        </w:rPr>
        <w:t>Νέας Δημοκρατίας</w:t>
      </w:r>
      <w:r>
        <w:rPr>
          <w:rFonts w:eastAsia="Times New Roman" w:cs="Times New Roman"/>
          <w:szCs w:val="24"/>
        </w:rPr>
        <w:t>, ενοχλείτε τους κυρίους Υπουργούς; Γιατί ενοχλείτε τ</w:t>
      </w:r>
      <w:r>
        <w:rPr>
          <w:rFonts w:eastAsia="Times New Roman" w:cs="Times New Roman"/>
          <w:szCs w:val="24"/>
        </w:rPr>
        <w:t>ον κ. Σταθάκη, όταν αυτά τα πράγματα είναι προδήλως ορθά; Δεν υπάρχει επιχείρηση στην Ευρώπη που να μην ακολουθεί αυτές ακριβώς τις πρακτικές!</w:t>
      </w:r>
    </w:p>
    <w:p w14:paraId="3824433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Και η μηχανή πηγαίνει πολύ ωραία και ανεβαίνει το χρέος και βολεύεται η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που πλέον έχει γίνει κέλυφος και </w:t>
      </w:r>
      <w:r>
        <w:rPr>
          <w:rFonts w:eastAsia="Times New Roman" w:cs="Times New Roman"/>
          <w:szCs w:val="24"/>
        </w:rPr>
        <w:t xml:space="preserve">έχουν φύγει όλα τα στοιχεία ενεργητικού της και οι εργαζόμενοι, για τους οποίους κήδεστε, πηγαίνουν σε τρεις επιχειρήσεις στην Κύπρο, που Κύριος οίδε περί τίνος πρόκειται και ο ελληνικός λαός «πληρώνει το μάρμαρο», διότι αυξάνεται το χρέος. </w:t>
      </w:r>
    </w:p>
    <w:p w14:paraId="3824433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Όλα πάνε καλά </w:t>
      </w:r>
      <w:r>
        <w:rPr>
          <w:rFonts w:eastAsia="Times New Roman" w:cs="Times New Roman"/>
          <w:szCs w:val="24"/>
        </w:rPr>
        <w:t xml:space="preserve">και ωραία και η λαοπρόβλητη </w:t>
      </w:r>
      <w:r w:rsidRPr="001866BC">
        <w:rPr>
          <w:rFonts w:eastAsia="Times New Roman" w:cs="Times New Roman"/>
          <w:szCs w:val="24"/>
        </w:rPr>
        <w:t>Κυβέρνησ</w:t>
      </w:r>
      <w:r>
        <w:rPr>
          <w:rFonts w:eastAsia="Times New Roman" w:cs="Times New Roman"/>
          <w:szCs w:val="24"/>
        </w:rPr>
        <w:t xml:space="preserve">ή μας συνεχίζει το έργο της, ώσπου ξαφνικά τι έγινε; Κάποιος κάτι δεν προλαβαίνει και μπουκάρει η Οικονομική Αστυνομία. Εδώ πια έσφιξαν τα ζόρια. Όλα αυτά μαζεύονται, πηγαίνουν στην Οικονομική Αστυνομία και τότε ξαφνικά </w:t>
      </w:r>
      <w:r>
        <w:rPr>
          <w:rFonts w:eastAsia="Times New Roman" w:cs="Times New Roman"/>
          <w:szCs w:val="24"/>
        </w:rPr>
        <w:t xml:space="preserve">ενεργοποιείται πλέον η </w:t>
      </w:r>
      <w:r w:rsidRPr="001866BC">
        <w:rPr>
          <w:rFonts w:eastAsia="Times New Roman" w:cs="Times New Roman"/>
          <w:szCs w:val="24"/>
        </w:rPr>
        <w:t>Κυβέρνηση</w:t>
      </w:r>
      <w:r>
        <w:rPr>
          <w:rFonts w:eastAsia="Times New Roman" w:cs="Times New Roman"/>
          <w:szCs w:val="24"/>
        </w:rPr>
        <w:t xml:space="preserve">. </w:t>
      </w:r>
    </w:p>
    <w:p w14:paraId="3824433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Και βεβαίως διά του παρισταμένου Υπουργού, με γενναιότητα Αλεξάνδρου, </w:t>
      </w:r>
      <w:proofErr w:type="spellStart"/>
      <w:r>
        <w:rPr>
          <w:rFonts w:eastAsia="Times New Roman" w:cs="Times New Roman"/>
          <w:szCs w:val="24"/>
        </w:rPr>
        <w:t>λύει</w:t>
      </w:r>
      <w:proofErr w:type="spellEnd"/>
      <w:r>
        <w:rPr>
          <w:rFonts w:eastAsia="Times New Roman" w:cs="Times New Roman"/>
          <w:szCs w:val="24"/>
        </w:rPr>
        <w:t xml:space="preserve"> τον γόρδιο δεσμό αποπέμπει τον κ. </w:t>
      </w:r>
      <w:proofErr w:type="spellStart"/>
      <w:r>
        <w:rPr>
          <w:rFonts w:eastAsia="Times New Roman" w:cs="Times New Roman"/>
          <w:szCs w:val="24"/>
        </w:rPr>
        <w:t>Κιτσάκο</w:t>
      </w:r>
      <w:proofErr w:type="spellEnd"/>
      <w:r>
        <w:rPr>
          <w:rFonts w:eastAsia="Times New Roman" w:cs="Times New Roman"/>
          <w:szCs w:val="24"/>
        </w:rPr>
        <w:t xml:space="preserve">, τον παραδίδει στην ελληνική </w:t>
      </w:r>
      <w:r>
        <w:rPr>
          <w:rFonts w:eastAsia="Times New Roman" w:cs="Times New Roman"/>
          <w:szCs w:val="24"/>
        </w:rPr>
        <w:t>δ</w:t>
      </w:r>
      <w:r>
        <w:rPr>
          <w:rFonts w:eastAsia="Times New Roman" w:cs="Times New Roman"/>
          <w:szCs w:val="24"/>
        </w:rPr>
        <w:t xml:space="preserve">ικαιοσύνη! Παρεμπιπτόντως, με ανώνυμη επιστολή ο κ. </w:t>
      </w:r>
      <w:proofErr w:type="spellStart"/>
      <w:r>
        <w:rPr>
          <w:rFonts w:eastAsia="Times New Roman" w:cs="Times New Roman"/>
          <w:szCs w:val="24"/>
        </w:rPr>
        <w:t>Κιτσάκος</w:t>
      </w:r>
      <w:proofErr w:type="spellEnd"/>
      <w:r>
        <w:rPr>
          <w:rFonts w:eastAsia="Times New Roman" w:cs="Times New Roman"/>
          <w:szCs w:val="24"/>
        </w:rPr>
        <w:t xml:space="preserve"> αντιμετωπίζει</w:t>
      </w:r>
      <w:r>
        <w:rPr>
          <w:rFonts w:eastAsia="Times New Roman" w:cs="Times New Roman"/>
          <w:szCs w:val="24"/>
        </w:rPr>
        <w:t xml:space="preserve"> σήμερα αυτές τις κατηγορίες, όχι ότι τον έστειλε ο Υπουργός στη </w:t>
      </w:r>
      <w:r>
        <w:rPr>
          <w:rFonts w:eastAsia="Times New Roman" w:cs="Times New Roman"/>
          <w:szCs w:val="24"/>
        </w:rPr>
        <w:t>δ</w:t>
      </w:r>
      <w:r>
        <w:rPr>
          <w:rFonts w:eastAsia="Times New Roman" w:cs="Times New Roman"/>
          <w:szCs w:val="24"/>
        </w:rPr>
        <w:t xml:space="preserve">ικαιοσύνη! Μην υπερβάλλουμε κιόλας. Όχι τέτοια πράγματα εποχές του ΣΥΡΙΖΑ. Να στέλνουμε και κανέναν δικό μας στην </w:t>
      </w:r>
      <w:r>
        <w:rPr>
          <w:rFonts w:eastAsia="Times New Roman" w:cs="Times New Roman"/>
          <w:szCs w:val="24"/>
        </w:rPr>
        <w:t>δ</w:t>
      </w:r>
      <w:r>
        <w:rPr>
          <w:rFonts w:eastAsia="Times New Roman" w:cs="Times New Roman"/>
          <w:szCs w:val="24"/>
        </w:rPr>
        <w:t xml:space="preserve">ικαιοσύνη. Χριστός και Απόστολος! Ντροπής πράγματα!  </w:t>
      </w:r>
    </w:p>
    <w:p w14:paraId="3824433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Συμβαίνουν, λοιπόν, ό</w:t>
      </w:r>
      <w:r>
        <w:rPr>
          <w:rFonts w:eastAsia="Times New Roman" w:cs="Times New Roman"/>
          <w:szCs w:val="24"/>
        </w:rPr>
        <w:t xml:space="preserve">λα αυτά. Έρχεται ο κ. </w:t>
      </w:r>
      <w:proofErr w:type="spellStart"/>
      <w:r>
        <w:rPr>
          <w:rFonts w:eastAsia="Times New Roman" w:cs="Times New Roman"/>
          <w:szCs w:val="24"/>
        </w:rPr>
        <w:t>Κιτσάκος</w:t>
      </w:r>
      <w:proofErr w:type="spellEnd"/>
      <w:r>
        <w:rPr>
          <w:rFonts w:eastAsia="Times New Roman" w:cs="Times New Roman"/>
          <w:szCs w:val="24"/>
        </w:rPr>
        <w:t xml:space="preserve">, πηγαίνει στη </w:t>
      </w:r>
      <w:r>
        <w:rPr>
          <w:rFonts w:eastAsia="Times New Roman" w:cs="Times New Roman"/>
          <w:szCs w:val="24"/>
        </w:rPr>
        <w:t>δ</w:t>
      </w:r>
      <w:r>
        <w:rPr>
          <w:rFonts w:eastAsia="Times New Roman" w:cs="Times New Roman"/>
          <w:szCs w:val="24"/>
        </w:rPr>
        <w:t>ικαιοσύνη και τι λέει; Λέει: «Τι μου τα λέτε εμένα; Εμένα οι Υπουργοί έτσι μου έλεγαν να τα κάνω αυτά. Γιατί με κατηγορείτε;». Έξι. Όχι ένας, όχι δύο, όχι τρεις, όχι τέσσερις, όχι πέντε, αλλά έξι, το μισό Υπουρ</w:t>
      </w:r>
      <w:r>
        <w:rPr>
          <w:rFonts w:eastAsia="Times New Roman" w:cs="Times New Roman"/>
          <w:szCs w:val="24"/>
        </w:rPr>
        <w:t>γικό Συμβούλιο.</w:t>
      </w:r>
    </w:p>
    <w:p w14:paraId="3824433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Και βρισκόμαστε σήμερα εδώ, </w:t>
      </w:r>
      <w:proofErr w:type="spellStart"/>
      <w:r>
        <w:rPr>
          <w:rFonts w:eastAsia="Times New Roman" w:cs="Times New Roman"/>
          <w:szCs w:val="24"/>
        </w:rPr>
        <w:t>ενώπιόν</w:t>
      </w:r>
      <w:proofErr w:type="spellEnd"/>
      <w:r>
        <w:rPr>
          <w:rFonts w:eastAsia="Times New Roman" w:cs="Times New Roman"/>
          <w:szCs w:val="24"/>
        </w:rPr>
        <w:t xml:space="preserve"> σας. Δεν ξέρω αν ξέχασα τίποτα. Μπορεί και να ξέχασα, γιατί είναι αρκετά που λείπουν.</w:t>
      </w:r>
    </w:p>
    <w:p w14:paraId="3824433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Για αυτή την ιστορία, την οποία αναδεικνύουν οι ερωτώντες Βουλευτές της Νέας Δημοκρατίας, η κυβερνητική απάντηση είναι</w:t>
      </w:r>
      <w:r>
        <w:rPr>
          <w:rFonts w:eastAsia="Times New Roman" w:cs="Times New Roman"/>
          <w:szCs w:val="24"/>
        </w:rPr>
        <w:t>: «Γιατί μας ενοχλείτε μεσημεριάτικα; Γιατί δεν πάμε όλοι στο σπίτι μας να φάμε;».</w:t>
      </w:r>
    </w:p>
    <w:p w14:paraId="3824433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ΑΝΑΣΤΑΣΙΑ ΓΚΑΡΑ</w:t>
      </w:r>
      <w:r w:rsidRPr="00A61D8A">
        <w:rPr>
          <w:rFonts w:eastAsia="Times New Roman" w:cs="Times New Roman"/>
          <w:b/>
          <w:szCs w:val="24"/>
        </w:rPr>
        <w:t>:</w:t>
      </w:r>
      <w:r>
        <w:rPr>
          <w:rFonts w:eastAsia="Times New Roman" w:cs="Times New Roman"/>
          <w:szCs w:val="24"/>
        </w:rPr>
        <w:t xml:space="preserve"> </w:t>
      </w:r>
      <w:proofErr w:type="spellStart"/>
      <w:r>
        <w:rPr>
          <w:rFonts w:eastAsia="Times New Roman" w:cs="Times New Roman"/>
          <w:szCs w:val="24"/>
        </w:rPr>
        <w:t>Παστιτσάδα</w:t>
      </w:r>
      <w:proofErr w:type="spellEnd"/>
      <w:r>
        <w:rPr>
          <w:rFonts w:eastAsia="Times New Roman" w:cs="Times New Roman"/>
          <w:szCs w:val="24"/>
        </w:rPr>
        <w:t>!</w:t>
      </w:r>
    </w:p>
    <w:p w14:paraId="3824433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 xml:space="preserve">ΓΕΩΡΓΙΟΣ </w:t>
      </w:r>
      <w:r>
        <w:rPr>
          <w:rFonts w:eastAsia="Times New Roman" w:cs="Times New Roman"/>
          <w:b/>
          <w:szCs w:val="24"/>
        </w:rPr>
        <w:t>ΔΕΝΔΙΑΣ</w:t>
      </w:r>
      <w:r w:rsidRPr="00A61D8A">
        <w:rPr>
          <w:rFonts w:eastAsia="Times New Roman" w:cs="Times New Roman"/>
          <w:b/>
          <w:szCs w:val="24"/>
        </w:rPr>
        <w:t>:</w:t>
      </w:r>
      <w:r>
        <w:rPr>
          <w:rFonts w:eastAsia="Times New Roman" w:cs="Times New Roman"/>
          <w:szCs w:val="24"/>
        </w:rPr>
        <w:t xml:space="preserve"> </w:t>
      </w:r>
      <w:proofErr w:type="spellStart"/>
      <w:r>
        <w:rPr>
          <w:rFonts w:eastAsia="Times New Roman" w:cs="Times New Roman"/>
          <w:szCs w:val="24"/>
        </w:rPr>
        <w:t>Παστιτσάδα</w:t>
      </w:r>
      <w:proofErr w:type="spellEnd"/>
      <w:r>
        <w:rPr>
          <w:rFonts w:eastAsia="Times New Roman" w:cs="Times New Roman"/>
          <w:szCs w:val="24"/>
        </w:rPr>
        <w:t>, εγώ! Για τους υπόλοιπους δεν ξέρω.</w:t>
      </w:r>
    </w:p>
    <w:p w14:paraId="3824433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Αυτή είναι η αντιμετώπιση διαχείρισης του δημοσίου χρήματος! Αυτή εί</w:t>
      </w:r>
      <w:r>
        <w:rPr>
          <w:rFonts w:eastAsia="Times New Roman" w:cs="Times New Roman"/>
          <w:szCs w:val="24"/>
        </w:rPr>
        <w:t xml:space="preserve">ναι η αντιμετώπιση διαφάνειας στον δημόσιο τομέα! Το ότι επετράπη στον κύριο οφειλέτη να ορίσει τον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ύμβουλο του δανειστή, να μετατραπεί σε κέλυφος, να περάσει όλο το ενεργητικό του σε κυπριακές εταιρείες, να αυξήσει το χρέος και να γελοιοποιήσ</w:t>
      </w:r>
      <w:r>
        <w:rPr>
          <w:rFonts w:eastAsia="Times New Roman" w:cs="Times New Roman"/>
          <w:szCs w:val="24"/>
        </w:rPr>
        <w:t xml:space="preserve">ει το ελληνικό </w:t>
      </w:r>
      <w:r>
        <w:rPr>
          <w:rFonts w:eastAsia="Times New Roman" w:cs="Times New Roman"/>
          <w:szCs w:val="24"/>
        </w:rPr>
        <w:t>δ</w:t>
      </w:r>
      <w:r>
        <w:rPr>
          <w:rFonts w:eastAsia="Times New Roman" w:cs="Times New Roman"/>
          <w:szCs w:val="24"/>
        </w:rPr>
        <w:t>ημόσιο, επ’ αυτού δεν υπάρχει καμμία απάντηση. Μηδέν, απολύτως μηδέν.</w:t>
      </w:r>
    </w:p>
    <w:p w14:paraId="3824433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υπάρχουν όρια. Τα όρια τα ορίζουν δύο παράμετροι: Η κοινή ηθική και η κοινή λογική. Αυτή η διαχείριση παραβαίνει και την ηθική και τη </w:t>
      </w:r>
      <w:r>
        <w:rPr>
          <w:rFonts w:eastAsia="Times New Roman" w:cs="Times New Roman"/>
          <w:szCs w:val="24"/>
        </w:rPr>
        <w:t>λογική.</w:t>
      </w:r>
    </w:p>
    <w:p w14:paraId="3824433E" w14:textId="77777777" w:rsidR="00D035B1" w:rsidRDefault="005B20CE">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824433F"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τον </w:t>
      </w:r>
      <w:r>
        <w:rPr>
          <w:rFonts w:eastAsia="Times New Roman" w:cs="Times New Roman"/>
          <w:szCs w:val="24"/>
        </w:rPr>
        <w:t xml:space="preserve">κ. </w:t>
      </w:r>
      <w:proofErr w:type="spellStart"/>
      <w:r>
        <w:rPr>
          <w:rFonts w:eastAsia="Times New Roman" w:cs="Times New Roman"/>
          <w:szCs w:val="24"/>
        </w:rPr>
        <w:t>Δένδια</w:t>
      </w:r>
      <w:proofErr w:type="spellEnd"/>
      <w:r>
        <w:rPr>
          <w:rFonts w:eastAsia="Times New Roman" w:cs="Times New Roman"/>
          <w:szCs w:val="24"/>
        </w:rPr>
        <w:t>, επίσης για την ακρίβεια στον χρόνο.</w:t>
      </w:r>
    </w:p>
    <w:p w14:paraId="3824434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Μορφίδης</w:t>
      </w:r>
      <w:proofErr w:type="spellEnd"/>
      <w:r>
        <w:rPr>
          <w:rFonts w:eastAsia="Times New Roman" w:cs="Times New Roman"/>
          <w:szCs w:val="24"/>
        </w:rPr>
        <w:t xml:space="preserve"> εκ μέρους του ΣΥΡΙΖΑ για έξι λεπτά.</w:t>
      </w:r>
    </w:p>
    <w:p w14:paraId="3824434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 ΜΟΡΦΙΔΗΣ</w:t>
      </w:r>
      <w:r w:rsidRPr="00A61D8A">
        <w:rPr>
          <w:rFonts w:eastAsia="Times New Roman" w:cs="Times New Roman"/>
          <w:b/>
          <w:szCs w:val="24"/>
        </w:rPr>
        <w:t>:</w:t>
      </w:r>
      <w:r>
        <w:rPr>
          <w:rFonts w:eastAsia="Times New Roman" w:cs="Times New Roman"/>
          <w:szCs w:val="24"/>
        </w:rPr>
        <w:t xml:space="preserve"> Ευχαριστώ π</w:t>
      </w:r>
      <w:r>
        <w:rPr>
          <w:rFonts w:eastAsia="Times New Roman" w:cs="Times New Roman"/>
          <w:szCs w:val="24"/>
        </w:rPr>
        <w:t>ολύ, κύριε Πρόεδρε.</w:t>
      </w:r>
    </w:p>
    <w:p w14:paraId="3824434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είπαμε ότι καλό θα ήταν μετά τις τοποθετήσεις των Υπουργών και τα στοιχεία που κατέθεσαν, να πάμε για φαγητό και όχι πριν. Νομίζουμε ότι καταρρίφθηκαν κάποια πράγματα.</w:t>
      </w:r>
    </w:p>
    <w:p w14:paraId="3824434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ΓΕ</w:t>
      </w:r>
      <w:r>
        <w:rPr>
          <w:rFonts w:eastAsia="Times New Roman" w:cs="Times New Roman"/>
          <w:b/>
          <w:szCs w:val="24"/>
        </w:rPr>
        <w:t>Ω</w:t>
      </w:r>
      <w:r>
        <w:rPr>
          <w:rFonts w:eastAsia="Times New Roman" w:cs="Times New Roman"/>
          <w:b/>
          <w:szCs w:val="24"/>
        </w:rPr>
        <w:t xml:space="preserve">ΡΓΙΟΣ </w:t>
      </w:r>
      <w:r>
        <w:rPr>
          <w:rFonts w:eastAsia="Times New Roman" w:cs="Times New Roman"/>
          <w:b/>
          <w:szCs w:val="24"/>
        </w:rPr>
        <w:t>ΔΕΝΔΙΑΣ: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8244344"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w:t>
      </w:r>
      <w:r w:rsidRPr="003A2408">
        <w:rPr>
          <w:rFonts w:eastAsia="Times New Roman" w:cs="Times New Roman"/>
          <w:b/>
          <w:szCs w:val="24"/>
        </w:rPr>
        <w:t>ΕΥΩΝ (Μάριος Γεωργιάδης):</w:t>
      </w:r>
      <w:r w:rsidRPr="003A240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δεν ακούγεστε και δεν καταγράφονται αυτά που λέτε στα Πρακτικά.</w:t>
      </w:r>
    </w:p>
    <w:p w14:paraId="3824434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3824434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 ΜΟΡΦΙΔΗΣ</w:t>
      </w:r>
      <w:r w:rsidRPr="00A61D8A">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μη συνταυτίζεστε με όλους αυτούς που σας παρασέρνουν σε τέτοιες ενέργειες, γιατί στο τέ</w:t>
      </w:r>
      <w:r>
        <w:rPr>
          <w:rFonts w:eastAsia="Times New Roman" w:cs="Times New Roman"/>
          <w:szCs w:val="24"/>
        </w:rPr>
        <w:t>λος στη δική σας παράταξη θα πέσει το κρίμα.</w:t>
      </w:r>
    </w:p>
    <w:p w14:paraId="3824434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Αγαπητοί συνάδελφοι, η επερώτηση αυτή είναι απολύτως χαρακτηριστική της αντιπολιτευτικής στρατηγικής που ακολουθεί η Νέα Δημοκρατία. Η αιτιολογική εισαγωγή της επερώτησης που κατέθεσε καταλήγει ως εξής</w:t>
      </w:r>
      <w:r w:rsidRPr="00A61D8A">
        <w:rPr>
          <w:rFonts w:eastAsia="Times New Roman" w:cs="Times New Roman"/>
          <w:szCs w:val="24"/>
        </w:rPr>
        <w:t xml:space="preserve">: </w:t>
      </w:r>
      <w:r>
        <w:rPr>
          <w:rFonts w:eastAsia="Times New Roman" w:cs="Times New Roman"/>
          <w:szCs w:val="24"/>
        </w:rPr>
        <w:t xml:space="preserve">«Επειδή </w:t>
      </w:r>
      <w:r>
        <w:rPr>
          <w:rFonts w:eastAsia="Times New Roman" w:cs="Times New Roman"/>
          <w:szCs w:val="24"/>
        </w:rPr>
        <w:t>η άσκηση ποινικής δίωξης καταρρίπτει το κυβερνητικό αφήγημα περί ηθικού πλεονεκτήματος».</w:t>
      </w:r>
    </w:p>
    <w:p w14:paraId="3824434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Αυτό, λοιπόν, που απεγνωσμένα προσπαθεί η Νέα Δημοκρατία είναι να καταρρίψει το ηθικό πλεονέκτημα της Κυβέρνησης και της Αριστεράς, γενικότερα. Είναι αυτό ακριβώς το σ</w:t>
      </w:r>
      <w:r>
        <w:rPr>
          <w:rFonts w:eastAsia="Times New Roman" w:cs="Times New Roman"/>
          <w:szCs w:val="24"/>
        </w:rPr>
        <w:t xml:space="preserve">ημείο στο οποίο επανέρχεται διαρκώς και με ποικίλους τρόπους. Με αυτή, όμως, την επιμονή το μόνο που καταφέρνει είναι να </w:t>
      </w:r>
      <w:r>
        <w:rPr>
          <w:rFonts w:eastAsia="Times New Roman" w:cs="Times New Roman"/>
          <w:szCs w:val="24"/>
        </w:rPr>
        <w:lastRenderedPageBreak/>
        <w:t>επιβεβαιώνει ξανά και ξανά την ύπαρξη αυτού του πλεονεκτήματος, διότι για ποιον λόγο θα επανερχόταν κανείς σε κάτι που ήδη έχει καταρρί</w:t>
      </w:r>
      <w:r>
        <w:rPr>
          <w:rFonts w:eastAsia="Times New Roman" w:cs="Times New Roman"/>
          <w:szCs w:val="24"/>
        </w:rPr>
        <w:t>ψει;</w:t>
      </w:r>
    </w:p>
    <w:p w14:paraId="3824434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Επομένως, επειδή δεν μπορεί να πλήξει αυτό το οπωσδήποτε πολύ δυνατό πλεονέκτημα της Κυβέρνησής μας, προσπαθεί με κάθε τρόπο να δημιουργήσει σκιές. Το επιχειρεί αυτό με τρόπο εντελώς άτεχνο και χονδροειδή. Μια προσεκτική ανάγνωση της επερώτησης </w:t>
      </w:r>
      <w:r>
        <w:rPr>
          <w:rFonts w:eastAsia="Times New Roman" w:cs="Times New Roman"/>
          <w:szCs w:val="24"/>
        </w:rPr>
        <w:t>δείχνει ότι στερείται βαρύτητας παρά τα βαριά χαρτιά, τα βαριά ονόματα που την υπογράφουν. Της λείπει παντελώς η τεκμηρίωση και ένα κάπως συνεκτικό σκηνικό.</w:t>
      </w:r>
    </w:p>
    <w:p w14:paraId="3824434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αιτιολογική εισαγωγή είναι γεμάτη από εκφράσεις του τύπου «σύμφωνα με δημοσιεύματα των μέσων μαζι</w:t>
      </w:r>
      <w:r>
        <w:rPr>
          <w:rFonts w:eastAsia="Times New Roman" w:cs="Times New Roman"/>
          <w:szCs w:val="24"/>
        </w:rPr>
        <w:t>κής ενημέρωσης» ή «σύμφωνα με τα χθεσινά δημοσιεύματα» ή «σύμφωνα με όσα ισχυρίστηκε σε συνέντευξη Τύπου» ή «σύμφωνα με δημοσιεύματα εποχής». Αντί τεκμηρίωσης, λοιπόν, η επερώτηση παρουσιάζει μια συρραφή δημοσιευμάτων.</w:t>
      </w:r>
    </w:p>
    <w:p w14:paraId="3824434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Περιττό να προσθέσουμε ότι τα δημοσιε</w:t>
      </w:r>
      <w:r>
        <w:rPr>
          <w:rFonts w:eastAsia="Times New Roman" w:cs="Times New Roman"/>
          <w:szCs w:val="24"/>
        </w:rPr>
        <w:t xml:space="preserve">ύματα αυτά προέρχονται κατά τεκμήριο από φιλικά προς τη Νέα Δημοκρατία </w:t>
      </w:r>
      <w:r>
        <w:rPr>
          <w:rFonts w:eastAsia="Times New Roman" w:cs="Times New Roman"/>
          <w:szCs w:val="24"/>
        </w:rPr>
        <w:lastRenderedPageBreak/>
        <w:t xml:space="preserve">μέσα μαζικής ενημέρωσης. Έτσι, η Αντιπολίτευση εν τέλει ισχυρίζεται πράγματα ανυπόστατα. Για παράδειγμα, η σημερινή Κυβέρνηση υποτίθεται ότι ευθύνεται για το χρέος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προς τη ΔΕΠΑ. Ο ισχυρισμός είναι εξολοκλήρου αναληθής, κάτι που τεκμηριώνεται με μια απλή ματιά στον πίνακα χρονολογικής εξέλιξης αυτού του χρέους, αν τον πίνακα τον πάρουμε από την αρχή. Αν τον πάρουμε από τη μέση που μας βολεύει, μπορούμε να βγάλουμε οπ</w:t>
      </w:r>
      <w:r>
        <w:rPr>
          <w:rFonts w:eastAsia="Times New Roman" w:cs="Times New Roman"/>
          <w:szCs w:val="24"/>
        </w:rPr>
        <w:t>οιαδήποτε συμπεράσματα θέλουμε.</w:t>
      </w:r>
    </w:p>
    <w:p w14:paraId="3824434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όλη αυτή την πρακτική η Νέα Δημοκρατία επιχειρεί να </w:t>
      </w:r>
      <w:proofErr w:type="spellStart"/>
      <w:r>
        <w:rPr>
          <w:rFonts w:eastAsia="Times New Roman" w:cs="Times New Roman"/>
          <w:szCs w:val="24"/>
        </w:rPr>
        <w:t>σκιάσει</w:t>
      </w:r>
      <w:proofErr w:type="spellEnd"/>
      <w:r>
        <w:rPr>
          <w:rFonts w:eastAsia="Times New Roman" w:cs="Times New Roman"/>
          <w:szCs w:val="24"/>
        </w:rPr>
        <w:t xml:space="preserve"> το ηθικό πλεονέκτημα της Κυβέρνησης. Ματαίως. Εξάλλου, είναι ενδιαφέρον ότι η Νέα Δημοκρατία δεν προσπαθεί να αποδείξει ότι η ίδια διαθέτει το ηθικό πλεονέκτημα.</w:t>
      </w:r>
      <w:r>
        <w:rPr>
          <w:rFonts w:eastAsia="Times New Roman" w:cs="Times New Roman"/>
          <w:szCs w:val="24"/>
        </w:rPr>
        <w:t xml:space="preserve"> Πώς να το κάνει, άλλωστε; Απλώς προσπαθεί ανεπιτυχώς να δημιουργήσει την υποψία ότι δεν το διαθέτουμε εμείς.</w:t>
      </w:r>
    </w:p>
    <w:p w14:paraId="3824434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Κάπου εκεί μέσα, στο μακροσκελές κείμενο της επερώτησης που κατέθεσαν οι τριανταεπτά Βουλευτές της Νέας Δημοκρατίας, υπάρχει και η φράση «καθιστού</w:t>
      </w:r>
      <w:r>
        <w:rPr>
          <w:rFonts w:eastAsia="Times New Roman" w:cs="Times New Roman"/>
          <w:szCs w:val="24"/>
        </w:rPr>
        <w:t xml:space="preserve">ν επισφαλή την εργασία εκατοντάδων εργαζομένων». Έξι λέξεις μέσα σε ένα τρισέλιδο, </w:t>
      </w:r>
      <w:r>
        <w:rPr>
          <w:rFonts w:eastAsia="Times New Roman" w:cs="Times New Roman"/>
          <w:szCs w:val="24"/>
        </w:rPr>
        <w:lastRenderedPageBreak/>
        <w:t xml:space="preserve">ενδεικτικό του πόσο και με ποιον τρόπο η Αξιωματική Αντιπολίτευση αξιολογεί τις πραγματικές ανάγκες του ελληνικού λαού, των εργαζόμενων που ανησυχούν για την αξιοπρεπή τους </w:t>
      </w:r>
      <w:r>
        <w:rPr>
          <w:rFonts w:eastAsia="Times New Roman" w:cs="Times New Roman"/>
          <w:szCs w:val="24"/>
        </w:rPr>
        <w:t>διαβίωση.</w:t>
      </w:r>
    </w:p>
    <w:p w14:paraId="3824434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Για τη δική μας Κυβέρνηση, ωστόσο, αυτό είναι κεντρικό σημείο στην υπόθεση που συζητούμε σήμερα. Δεν χρειάζεται, υποθέτω, να σας υπενθυμίσω ποιος άνοιξε τον δρόμο για την επέκταση του Λαυρεντιάδη στη Βιομηχανία Φωσφορικών Λιπασμάτων της Καβάλας, </w:t>
      </w:r>
      <w:r>
        <w:rPr>
          <w:rFonts w:eastAsia="Times New Roman" w:cs="Times New Roman"/>
          <w:szCs w:val="24"/>
        </w:rPr>
        <w:t xml:space="preserve">ποιος μια προεκλογική νύχτα ξεπούλησε τη μοναδική </w:t>
      </w:r>
      <w:proofErr w:type="spellStart"/>
      <w:r>
        <w:rPr>
          <w:rFonts w:eastAsia="Times New Roman" w:cs="Times New Roman"/>
          <w:szCs w:val="24"/>
        </w:rPr>
        <w:t>λιπασματοβιομηχανία</w:t>
      </w:r>
      <w:proofErr w:type="spellEnd"/>
      <w:r>
        <w:rPr>
          <w:rFonts w:eastAsia="Times New Roman" w:cs="Times New Roman"/>
          <w:szCs w:val="24"/>
        </w:rPr>
        <w:t xml:space="preserve"> της χώρας.</w:t>
      </w:r>
    </w:p>
    <w:p w14:paraId="3824434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Είναι, επίσης, γνωστό από το αποτέλεσμα πόσο η δραστηριότητα του Λαυρεντιάδη υπήρξε καταστροφική από πολλές απόψεις, αλλά κυρίως αυτοί που επλήγησαν ήταν οι εργαζόμενοι και κα</w:t>
      </w:r>
      <w:r>
        <w:rPr>
          <w:rFonts w:eastAsia="Times New Roman" w:cs="Times New Roman"/>
          <w:szCs w:val="24"/>
        </w:rPr>
        <w:t>τά συνέπεια, η τοπική κοινωνία. Από τη στιγμή που η ΒΦΛ περιήλθε στα χέρια του Λαυρεντιάδη, οι εξελίξεις για τους εργαζόμενους υπήρξαν ολέθριες.</w:t>
      </w:r>
    </w:p>
    <w:p w14:paraId="3824435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Αρχικά, επιχειρήθηκε με διάφορα τεχνάσματα να προωθηθεί το έκτακτο προσωπικό σε οργανικές θέσεις μονίμου προσωπ</w:t>
      </w:r>
      <w:r>
        <w:rPr>
          <w:rFonts w:eastAsia="Times New Roman" w:cs="Times New Roman"/>
          <w:szCs w:val="24"/>
        </w:rPr>
        <w:t>ικού του εργοστασίου, παρά τους νομικούς περιορισμούς. Κατόπιν, ξεκίνησε μια ψυχοφθόρα τακτική καθυστέρησης των αμοιβών, με πρόσχημα τις οικονομικές δυσχέρειες της εταιρείας. Εν συνεχεία, οι εργαζόμενοι εξαναγκάστηκαν σε μια νέα επιχειρησιακή σύμβαση εργασ</w:t>
      </w:r>
      <w:r>
        <w:rPr>
          <w:rFonts w:eastAsia="Times New Roman" w:cs="Times New Roman"/>
          <w:szCs w:val="24"/>
        </w:rPr>
        <w:t>ίας, αποδεχόμενοι καλόπιστα -λόγω της οικονομικής κρίσης, βεβαίως- μειώσεις στις αποδοχές τους, 25% άμεσα και 40% μακροπρόθεσμα. Τέλος, η νέα διοίκηση προσπάθησε να απολύσει όλους τους εργαζόμενους και να τους επαναπροσλάβει με ατομικές συμβάσεις εργασίας,</w:t>
      </w:r>
      <w:r>
        <w:rPr>
          <w:rFonts w:eastAsia="Times New Roman" w:cs="Times New Roman"/>
          <w:szCs w:val="24"/>
        </w:rPr>
        <w:t xml:space="preserve"> με απαράδεκτες βέβαια αμοιβές, πετσοκομμένα εργασιακά δικαιώματα. Για την επίτευξη αυτού του στόχου χρησιμοποιήθηκαν ποικίλες μέθοδοι επηρεασμού, οι οποίες έφτασαν ως τις ψευδείς μηνύσεις, τον εκφοβισμό και τις απροκάλυπτες απειλές.</w:t>
      </w:r>
    </w:p>
    <w:p w14:paraId="3824435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Σταθήκαμε ουσιαστικό ε</w:t>
      </w:r>
      <w:r>
        <w:rPr>
          <w:rFonts w:eastAsia="Times New Roman" w:cs="Times New Roman"/>
          <w:szCs w:val="24"/>
        </w:rPr>
        <w:t xml:space="preserve">μπόδιο μπροστά σε όλες αυτές τις μεθοδεύσεις. Με κάθε τρόπο εμποδίσαμε, από τη μια, την απώλεια των θέσεων εργασίας και από την άλλη, την εργασιακή υποβάθμιση. Διατηρήσαμε ευαίσθητες ισορροπίες μέσα σε ένα </w:t>
      </w:r>
      <w:r>
        <w:rPr>
          <w:rFonts w:eastAsia="Times New Roman" w:cs="Times New Roman"/>
          <w:szCs w:val="24"/>
        </w:rPr>
        <w:lastRenderedPageBreak/>
        <w:t>ιδιαίτερα σύνθετο και δυσμενές περιβάλλον. Υπερασπ</w:t>
      </w:r>
      <w:r>
        <w:rPr>
          <w:rFonts w:eastAsia="Times New Roman" w:cs="Times New Roman"/>
          <w:szCs w:val="24"/>
        </w:rPr>
        <w:t>ιστήκαμε τους εργαζόμενους και στηρίξαμε την τοπική κοινωνία της Καβάλας.</w:t>
      </w:r>
    </w:p>
    <w:p w14:paraId="3824435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Πού ήσασταν, αλήθεια; Γιατί κωφεύατε, όταν η κοινωνία της Καβάλας και εμείς, βέβαια, μαζί τους εναντιωνόμασταν στην πώληση της εταιρείας του Λαυρεντιάδη; Γιατί δεν υπερασπιστήκατε το</w:t>
      </w:r>
      <w:r>
        <w:rPr>
          <w:rFonts w:eastAsia="Times New Roman" w:cs="Times New Roman"/>
          <w:szCs w:val="24"/>
        </w:rPr>
        <w:t>υς εργαζόμενους, όταν ο Λαυρεντιάδης καταπατούσε τα εργασιακά δικαιώματα, παραβιάζοντας όλα τα συμπεφωνημένα; Γιατί έστω μια ερώτηση δεν καταθέσατε για όλα αυτά, τα προηγούμενα χρόνια; Στη σημερινή σας επερώτηση οι εργαζόμενοι είναι αμελητέα ποσότητα για μ</w:t>
      </w:r>
      <w:r>
        <w:rPr>
          <w:rFonts w:eastAsia="Times New Roman" w:cs="Times New Roman"/>
          <w:szCs w:val="24"/>
        </w:rPr>
        <w:t>ια ακόμα φορά.</w:t>
      </w:r>
    </w:p>
    <w:p w14:paraId="38244353" w14:textId="77777777" w:rsidR="00D035B1" w:rsidRDefault="005B20CE">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824435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υπόθεση της πώλησης της ΒΦΛ στον Λαυρεντιάδη και η συνολική της εξέλιξη είναι ένα πρώτης τάξεως παράδειγμα που συνοψίζει την </w:t>
      </w:r>
      <w:r>
        <w:rPr>
          <w:rFonts w:eastAsia="Times New Roman" w:cs="Times New Roman"/>
          <w:szCs w:val="24"/>
        </w:rPr>
        <w:t xml:space="preserve">αντιπολιτευτική σας ιστορία των τεσσάρων τελευταίων χρόνων. Δημιουργήσατε δαιδαλώδη αδιέξοδα, προβλήματα. Εγκαταλείψατε τη διαχείριση </w:t>
      </w:r>
      <w:r>
        <w:rPr>
          <w:rFonts w:eastAsia="Times New Roman" w:cs="Times New Roman"/>
          <w:szCs w:val="24"/>
        </w:rPr>
        <w:lastRenderedPageBreak/>
        <w:t>αυτών των αδιεξόδων στην Κυβέρνησή μας, ναρκοθετώντας οποιαδήποτε ομαλή πορεία. Προδικάσατε την αποτυχία της Κυβέρνησής μα</w:t>
      </w:r>
      <w:r>
        <w:rPr>
          <w:rFonts w:eastAsia="Times New Roman" w:cs="Times New Roman"/>
          <w:szCs w:val="24"/>
        </w:rPr>
        <w:t>ς, επειδή γνωρίζατε το μέγεθος και το βάθος των προβλημάτων που δημιουργήσατε. Τώρα που, ενάντια σε κάθε σας πρόβλεψη φυσικά, σε βάρος κάθε σκοτεινού σας σχεδιασμού, βλέπετε την Κυβέρνηση να πετυχαίνει, ψάχνετε απεγνωσμένα να βρείτε σκάνδαλα.</w:t>
      </w:r>
    </w:p>
    <w:p w14:paraId="38244355"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w:t>
      </w:r>
      <w:r w:rsidRPr="003A2408">
        <w:rPr>
          <w:rFonts w:eastAsia="Times New Roman" w:cs="Times New Roman"/>
          <w:b/>
          <w:szCs w:val="24"/>
        </w:rPr>
        <w:t>άριος Γεωργιάδης):</w:t>
      </w:r>
      <w:r w:rsidRPr="003A2408">
        <w:rPr>
          <w:rFonts w:eastAsia="Times New Roman" w:cs="Times New Roman"/>
          <w:szCs w:val="24"/>
        </w:rPr>
        <w:t xml:space="preserve"> </w:t>
      </w:r>
      <w:r>
        <w:rPr>
          <w:rFonts w:eastAsia="Times New Roman" w:cs="Times New Roman"/>
          <w:szCs w:val="24"/>
        </w:rPr>
        <w:t>Κύριε συνάδελφε, ολοκληρώστε, παρακαλώ.</w:t>
      </w:r>
    </w:p>
    <w:p w14:paraId="3824435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 ΜΟΡΦΙΔΗΣ</w:t>
      </w:r>
      <w:r w:rsidRPr="00A61D8A">
        <w:rPr>
          <w:rFonts w:eastAsia="Times New Roman" w:cs="Times New Roman"/>
          <w:b/>
          <w:szCs w:val="24"/>
        </w:rPr>
        <w:t>:</w:t>
      </w:r>
      <w:r>
        <w:rPr>
          <w:rFonts w:eastAsia="Times New Roman" w:cs="Times New Roman"/>
          <w:szCs w:val="24"/>
        </w:rPr>
        <w:t xml:space="preserve"> Η σημερινή σας επερώτηση είναι δημοσιογραφικού τύπου και μάλιστα όχι του καλύτερου δημοσιογραφικού είδους. Γίνεται μόνο με τις εντυπώσεις. Προσπαθείτε να δημιουργήσετε με κάθ</w:t>
      </w:r>
      <w:r>
        <w:rPr>
          <w:rFonts w:eastAsia="Times New Roman" w:cs="Times New Roman"/>
          <w:szCs w:val="24"/>
        </w:rPr>
        <w:t xml:space="preserve">ε μέσο αρνητικές εντυπώσεις για την Κυβέρνηση, για να </w:t>
      </w:r>
      <w:proofErr w:type="spellStart"/>
      <w:r>
        <w:rPr>
          <w:rFonts w:eastAsia="Times New Roman" w:cs="Times New Roman"/>
          <w:szCs w:val="24"/>
        </w:rPr>
        <w:t>σκιάσετε</w:t>
      </w:r>
      <w:proofErr w:type="spellEnd"/>
      <w:r>
        <w:rPr>
          <w:rFonts w:eastAsia="Times New Roman" w:cs="Times New Roman"/>
          <w:szCs w:val="24"/>
        </w:rPr>
        <w:t xml:space="preserve"> τα προφανή επιτεύγματά της και να αμαυρώσετε το ηθικό πλεονέκτημα, που τόσο σας βασανίζει.</w:t>
      </w:r>
    </w:p>
    <w:p w14:paraId="3824435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Το ειρωνικό της ιστορίας είναι ότι στην προσπάθειά σας να βρείτε σκάνδαλα, πέφτετε πάνω στα δικά σας. </w:t>
      </w:r>
      <w:r>
        <w:rPr>
          <w:rFonts w:eastAsia="Times New Roman" w:cs="Times New Roman"/>
          <w:szCs w:val="24"/>
        </w:rPr>
        <w:t>Αυτό συμβαίνει, διότι, όπως και στο σύνολο της αντιπολιτευτικής σας τακτικής, μεταφέρετε αβασάνιστα τα πρωτοσέλιδα του φιλικού σας Τύπου στη Βουλή. Λασπολογείτε, αναμοχλεύοντας τη δική σας λάσπη, με την αφελή ελπίδα ότι θα λερώσετε την δική μας εικόνα.</w:t>
      </w:r>
    </w:p>
    <w:p w14:paraId="38244358" w14:textId="77777777" w:rsidR="00D035B1" w:rsidRDefault="005B20CE">
      <w:pPr>
        <w:spacing w:line="600" w:lineRule="auto"/>
        <w:ind w:firstLine="720"/>
        <w:jc w:val="both"/>
        <w:rPr>
          <w:rFonts w:eastAsia="Times New Roman"/>
          <w:szCs w:val="24"/>
        </w:rPr>
      </w:pPr>
      <w:r w:rsidRPr="00AB5AEA">
        <w:rPr>
          <w:rFonts w:eastAsia="Times New Roman"/>
          <w:szCs w:val="24"/>
        </w:rPr>
        <w:t>Η π</w:t>
      </w:r>
      <w:r w:rsidRPr="00AB5AEA">
        <w:rPr>
          <w:rFonts w:eastAsia="Times New Roman"/>
          <w:szCs w:val="24"/>
        </w:rPr>
        <w:t>ικρή αλήθεια είναι ότι είστε βαθιά εθισμένοι στην εξουσία.</w:t>
      </w:r>
    </w:p>
    <w:p w14:paraId="38244359" w14:textId="77777777" w:rsidR="00D035B1" w:rsidRDefault="005B20CE">
      <w:pPr>
        <w:spacing w:line="600" w:lineRule="auto"/>
        <w:ind w:firstLine="720"/>
        <w:jc w:val="both"/>
        <w:rPr>
          <w:rFonts w:eastAsiaTheme="minorHAnsi"/>
          <w:szCs w:val="24"/>
          <w:lang w:eastAsia="en-US"/>
        </w:rPr>
      </w:pPr>
      <w:r w:rsidRPr="00AB5AEA">
        <w:rPr>
          <w:rFonts w:eastAsiaTheme="minorHAnsi"/>
          <w:szCs w:val="24"/>
          <w:lang w:eastAsia="en-US"/>
        </w:rPr>
        <w:t>Σας έχει λείψει τέσσερα χρόνια τώρα. Πάσχετε από στερητικό σύνδρομο. Γι’ αυτό και έχετε προβλήματα στη διαχείριση του θυμού σας. Το είδαμε και προχθές από τον Αρχηγό σας στη Βουλή.</w:t>
      </w:r>
    </w:p>
    <w:p w14:paraId="3824435A" w14:textId="77777777" w:rsidR="00D035B1" w:rsidRDefault="005B20CE">
      <w:pPr>
        <w:spacing w:line="600" w:lineRule="auto"/>
        <w:ind w:firstLine="720"/>
        <w:jc w:val="both"/>
        <w:rPr>
          <w:rFonts w:eastAsiaTheme="minorHAnsi"/>
          <w:szCs w:val="24"/>
          <w:lang w:eastAsia="en-US"/>
        </w:rPr>
      </w:pPr>
      <w:r w:rsidRPr="00AB5AEA">
        <w:rPr>
          <w:rFonts w:eastAsiaTheme="minorHAnsi"/>
          <w:szCs w:val="24"/>
          <w:lang w:eastAsia="en-US"/>
        </w:rPr>
        <w:t>Επομένως, αντί ν</w:t>
      </w:r>
      <w:r w:rsidRPr="00AB5AEA">
        <w:rPr>
          <w:rFonts w:eastAsiaTheme="minorHAnsi"/>
          <w:szCs w:val="24"/>
          <w:lang w:eastAsia="en-US"/>
        </w:rPr>
        <w:t>α βλάψετε τη δική μας εικόνα, μας αποκαλύπτετε ή μάλλον μας υπενθυμίζετε το δικό σας πραγματικό πρόσωπο.</w:t>
      </w:r>
    </w:p>
    <w:p w14:paraId="3824435B" w14:textId="77777777" w:rsidR="00D035B1" w:rsidRDefault="005B20CE">
      <w:pPr>
        <w:spacing w:line="600" w:lineRule="auto"/>
        <w:ind w:firstLine="720"/>
        <w:jc w:val="both"/>
        <w:rPr>
          <w:rFonts w:eastAsiaTheme="minorHAnsi"/>
          <w:szCs w:val="24"/>
          <w:lang w:eastAsia="en-US"/>
        </w:rPr>
      </w:pPr>
      <w:r w:rsidRPr="00AB5AEA">
        <w:rPr>
          <w:rFonts w:eastAsiaTheme="minorHAnsi"/>
          <w:szCs w:val="24"/>
          <w:lang w:eastAsia="en-US"/>
        </w:rPr>
        <w:t>Ευχαριστώ πολύ.</w:t>
      </w:r>
    </w:p>
    <w:p w14:paraId="3824435C" w14:textId="77777777" w:rsidR="00D035B1" w:rsidRDefault="005B20CE">
      <w:pPr>
        <w:spacing w:line="600" w:lineRule="auto"/>
        <w:ind w:firstLine="720"/>
        <w:jc w:val="center"/>
        <w:rPr>
          <w:rFonts w:eastAsia="Times New Roman" w:cs="Times New Roman"/>
          <w:szCs w:val="24"/>
        </w:rPr>
      </w:pPr>
      <w:r w:rsidRPr="00A823B1">
        <w:rPr>
          <w:rFonts w:eastAsia="Times New Roman" w:cs="Times New Roman"/>
          <w:szCs w:val="24"/>
        </w:rPr>
        <w:t>(Χ</w:t>
      </w:r>
      <w:r>
        <w:rPr>
          <w:rFonts w:eastAsia="Times New Roman" w:cs="Times New Roman"/>
          <w:szCs w:val="24"/>
        </w:rPr>
        <w:t>ειροκροτήματα από την πτέρυγα του ΣΥΡΙΖΑ</w:t>
      </w:r>
      <w:r w:rsidRPr="00A823B1">
        <w:rPr>
          <w:rFonts w:eastAsia="Times New Roman" w:cs="Times New Roman"/>
          <w:szCs w:val="24"/>
        </w:rPr>
        <w:t>)</w:t>
      </w:r>
    </w:p>
    <w:p w14:paraId="3824435D" w14:textId="77777777" w:rsidR="00D035B1" w:rsidRDefault="005B20CE">
      <w:pPr>
        <w:spacing w:line="600" w:lineRule="auto"/>
        <w:ind w:firstLine="720"/>
        <w:jc w:val="both"/>
        <w:rPr>
          <w:rFonts w:eastAsia="Times New Roman" w:cs="Times New Roman"/>
          <w:szCs w:val="24"/>
        </w:rPr>
      </w:pPr>
      <w:r w:rsidRPr="00AB5AEA">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Μορφίδη</w:t>
      </w:r>
      <w:proofErr w:type="spellEnd"/>
      <w:r>
        <w:rPr>
          <w:rFonts w:eastAsia="Times New Roman" w:cs="Times New Roman"/>
          <w:szCs w:val="24"/>
        </w:rPr>
        <w:t>.</w:t>
      </w:r>
    </w:p>
    <w:p w14:paraId="3824435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Τον λόγο έχει ο κ. Μανιάτης εκ</w:t>
      </w:r>
      <w:r>
        <w:rPr>
          <w:rFonts w:eastAsia="Times New Roman" w:cs="Times New Roman"/>
          <w:szCs w:val="24"/>
        </w:rPr>
        <w:t xml:space="preserve"> μέρους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824435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Ορίστε, κύριε Μανιάτη, έχετε τον λόγο για έξι λεπτά.</w:t>
      </w:r>
    </w:p>
    <w:p w14:paraId="38244360" w14:textId="77777777" w:rsidR="00D035B1" w:rsidRDefault="005B20CE">
      <w:pPr>
        <w:spacing w:line="600" w:lineRule="auto"/>
        <w:ind w:firstLine="720"/>
        <w:jc w:val="both"/>
        <w:rPr>
          <w:rFonts w:eastAsia="Times New Roman"/>
          <w:szCs w:val="24"/>
        </w:rPr>
      </w:pPr>
      <w:r w:rsidRPr="00AB5AEA">
        <w:rPr>
          <w:rFonts w:eastAsia="Times New Roman" w:cs="Times New Roman"/>
          <w:b/>
          <w:szCs w:val="24"/>
        </w:rPr>
        <w:t>ΙΩΑΝΝΗΣ ΜΑΝΙΑΤΗΣ:</w:t>
      </w:r>
      <w:r w:rsidRPr="00AB5AEA">
        <w:rPr>
          <w:rFonts w:eastAsia="Times New Roman"/>
          <w:szCs w:val="24"/>
        </w:rPr>
        <w:t xml:space="preserve"> </w:t>
      </w:r>
      <w:r>
        <w:rPr>
          <w:rFonts w:eastAsia="Times New Roman"/>
          <w:szCs w:val="24"/>
        </w:rPr>
        <w:t xml:space="preserve">Θα το πάμε με τη μορφή </w:t>
      </w:r>
      <w:proofErr w:type="spellStart"/>
      <w:r>
        <w:rPr>
          <w:rFonts w:eastAsia="Times New Roman"/>
          <w:szCs w:val="24"/>
        </w:rPr>
        <w:t>ερωταπαντήσεων</w:t>
      </w:r>
      <w:proofErr w:type="spellEnd"/>
      <w:r>
        <w:rPr>
          <w:rFonts w:eastAsia="Times New Roman"/>
          <w:szCs w:val="24"/>
        </w:rPr>
        <w:t>. Θα κάνουμε πέντε ερωτήσεις και θα δώσουμε πέντε απαντήσεις για το</w:t>
      </w:r>
      <w:r w:rsidRPr="00AB5AEA">
        <w:rPr>
          <w:rFonts w:eastAsia="Times New Roman"/>
          <w:szCs w:val="24"/>
        </w:rPr>
        <w:t xml:space="preserve"> μεγαλύτερο ίσως πολιτικό κα</w:t>
      </w:r>
      <w:r w:rsidRPr="00AB5AEA">
        <w:rPr>
          <w:rFonts w:eastAsia="Times New Roman"/>
          <w:szCs w:val="24"/>
        </w:rPr>
        <w:t xml:space="preserve">ι ηθικό </w:t>
      </w:r>
      <w:r>
        <w:rPr>
          <w:rFonts w:eastAsia="Times New Roman"/>
          <w:szCs w:val="24"/>
        </w:rPr>
        <w:t>σκάνδαλο</w:t>
      </w:r>
      <w:r w:rsidRPr="00AB5AEA">
        <w:rPr>
          <w:rFonts w:eastAsia="Times New Roman"/>
          <w:szCs w:val="24"/>
        </w:rPr>
        <w:t xml:space="preserve"> της </w:t>
      </w:r>
      <w:r>
        <w:rPr>
          <w:rFonts w:eastAsia="Times New Roman"/>
          <w:szCs w:val="24"/>
        </w:rPr>
        <w:t>δια</w:t>
      </w:r>
      <w:r w:rsidRPr="00AB5AEA">
        <w:rPr>
          <w:rFonts w:eastAsia="Times New Roman"/>
          <w:szCs w:val="24"/>
        </w:rPr>
        <w:t xml:space="preserve">κυβέρνησης </w:t>
      </w:r>
      <w:r>
        <w:rPr>
          <w:rFonts w:eastAsia="Times New Roman"/>
          <w:szCs w:val="24"/>
        </w:rPr>
        <w:t>ΣΥΡΙΖΑ. Και λέω «</w:t>
      </w:r>
      <w:r w:rsidRPr="00AB5AEA">
        <w:rPr>
          <w:rFonts w:eastAsia="Times New Roman"/>
          <w:szCs w:val="24"/>
        </w:rPr>
        <w:t>ίσως</w:t>
      </w:r>
      <w:r>
        <w:rPr>
          <w:rFonts w:eastAsia="Times New Roman"/>
          <w:szCs w:val="24"/>
        </w:rPr>
        <w:t>»,</w:t>
      </w:r>
      <w:r w:rsidRPr="00AB5AEA">
        <w:rPr>
          <w:rFonts w:eastAsia="Times New Roman"/>
          <w:szCs w:val="24"/>
        </w:rPr>
        <w:t xml:space="preserve"> διότι δυστυχώς αυτό έρχεται να προστεθεί σε μια σειρά άλλων </w:t>
      </w:r>
      <w:r>
        <w:rPr>
          <w:rFonts w:eastAsia="Times New Roman"/>
          <w:szCs w:val="24"/>
        </w:rPr>
        <w:t>σκανδάλων,</w:t>
      </w:r>
      <w:r w:rsidRPr="00AB5AEA">
        <w:rPr>
          <w:rFonts w:eastAsia="Times New Roman"/>
          <w:szCs w:val="24"/>
        </w:rPr>
        <w:t xml:space="preserve"> </w:t>
      </w:r>
      <w:r>
        <w:rPr>
          <w:rFonts w:eastAsia="Times New Roman"/>
          <w:szCs w:val="24"/>
        </w:rPr>
        <w:t>όπως</w:t>
      </w:r>
      <w:r w:rsidRPr="00AB5AEA">
        <w:rPr>
          <w:rFonts w:eastAsia="Times New Roman"/>
          <w:szCs w:val="24"/>
        </w:rPr>
        <w:t xml:space="preserve"> τ</w:t>
      </w:r>
      <w:r>
        <w:rPr>
          <w:rFonts w:eastAsia="Times New Roman"/>
          <w:szCs w:val="24"/>
        </w:rPr>
        <w:t>α 600</w:t>
      </w:r>
      <w:r>
        <w:rPr>
          <w:rFonts w:eastAsia="Times New Roman"/>
          <w:szCs w:val="24"/>
        </w:rPr>
        <w:t>.</w:t>
      </w:r>
      <w:r>
        <w:rPr>
          <w:rFonts w:eastAsia="Times New Roman"/>
          <w:szCs w:val="24"/>
        </w:rPr>
        <w:t>000.000</w:t>
      </w:r>
      <w:r>
        <w:rPr>
          <w:rFonts w:eastAsia="Times New Roman"/>
          <w:szCs w:val="24"/>
        </w:rPr>
        <w:t xml:space="preserve"> ευρώ του </w:t>
      </w:r>
      <w:r>
        <w:rPr>
          <w:rFonts w:eastAsia="Times New Roman"/>
          <w:szCs w:val="24"/>
        </w:rPr>
        <w:t>δ</w:t>
      </w:r>
      <w:r>
        <w:rPr>
          <w:rFonts w:eastAsia="Times New Roman"/>
          <w:szCs w:val="24"/>
        </w:rPr>
        <w:t xml:space="preserve">ιεθνούς </w:t>
      </w:r>
      <w:r>
        <w:rPr>
          <w:rFonts w:eastAsia="Times New Roman"/>
          <w:szCs w:val="24"/>
        </w:rPr>
        <w:t>α</w:t>
      </w:r>
      <w:r>
        <w:rPr>
          <w:rFonts w:eastAsia="Times New Roman"/>
          <w:szCs w:val="24"/>
        </w:rPr>
        <w:t>ερολιμένα, τα πάνω από 10</w:t>
      </w:r>
      <w:r>
        <w:rPr>
          <w:rFonts w:eastAsia="Times New Roman"/>
          <w:szCs w:val="24"/>
        </w:rPr>
        <w:t>.000.</w:t>
      </w:r>
      <w:r>
        <w:rPr>
          <w:rFonts w:eastAsia="Times New Roman"/>
          <w:szCs w:val="24"/>
        </w:rPr>
        <w:t>000</w:t>
      </w:r>
      <w:r>
        <w:rPr>
          <w:rFonts w:eastAsia="Times New Roman"/>
          <w:szCs w:val="24"/>
        </w:rPr>
        <w:t xml:space="preserve"> ευρώ του </w:t>
      </w:r>
      <w:proofErr w:type="spellStart"/>
      <w:r>
        <w:rPr>
          <w:rFonts w:eastAsia="Times New Roman"/>
          <w:szCs w:val="24"/>
        </w:rPr>
        <w:t>Θριασίου</w:t>
      </w:r>
      <w:proofErr w:type="spellEnd"/>
      <w:r w:rsidRPr="00AB5AEA">
        <w:rPr>
          <w:rFonts w:eastAsia="Times New Roman"/>
          <w:szCs w:val="24"/>
        </w:rPr>
        <w:t xml:space="preserve"> και μια σειρά άλλων τέτοιων περιπτώ</w:t>
      </w:r>
      <w:r w:rsidRPr="00AB5AEA">
        <w:rPr>
          <w:rFonts w:eastAsia="Times New Roman"/>
          <w:szCs w:val="24"/>
        </w:rPr>
        <w:t>σεων</w:t>
      </w:r>
      <w:r>
        <w:rPr>
          <w:rFonts w:eastAsia="Times New Roman"/>
          <w:szCs w:val="24"/>
        </w:rPr>
        <w:t>.</w:t>
      </w:r>
    </w:p>
    <w:p w14:paraId="38244361" w14:textId="77777777" w:rsidR="00D035B1" w:rsidRDefault="005B20CE">
      <w:pPr>
        <w:spacing w:line="600" w:lineRule="auto"/>
        <w:ind w:firstLine="720"/>
        <w:jc w:val="both"/>
        <w:rPr>
          <w:rFonts w:eastAsia="Times New Roman"/>
          <w:szCs w:val="24"/>
        </w:rPr>
      </w:pPr>
      <w:r>
        <w:rPr>
          <w:rFonts w:eastAsia="Times New Roman"/>
          <w:szCs w:val="24"/>
        </w:rPr>
        <w:t>Ερώτηση πρώτη: Τ</w:t>
      </w:r>
      <w:r w:rsidRPr="00AB5AEA">
        <w:rPr>
          <w:rFonts w:eastAsia="Times New Roman"/>
          <w:szCs w:val="24"/>
        </w:rPr>
        <w:t xml:space="preserve">ο θέμα που συζητούμε είναι </w:t>
      </w:r>
      <w:r>
        <w:rPr>
          <w:rFonts w:eastAsia="Times New Roman"/>
          <w:szCs w:val="24"/>
        </w:rPr>
        <w:t xml:space="preserve">σκάνδαλο ή δεν είναι; </w:t>
      </w:r>
    </w:p>
    <w:p w14:paraId="38244362" w14:textId="77777777" w:rsidR="00D035B1" w:rsidRDefault="005B20CE">
      <w:pPr>
        <w:spacing w:line="600" w:lineRule="auto"/>
        <w:ind w:firstLine="720"/>
        <w:jc w:val="both"/>
        <w:rPr>
          <w:rFonts w:eastAsia="Times New Roman"/>
          <w:szCs w:val="24"/>
        </w:rPr>
      </w:pPr>
      <w:r>
        <w:rPr>
          <w:rFonts w:eastAsia="Times New Roman"/>
          <w:szCs w:val="24"/>
        </w:rPr>
        <w:t>Απάντηση: Μ</w:t>
      </w:r>
      <w:r w:rsidRPr="00AB5AEA">
        <w:rPr>
          <w:rFonts w:eastAsia="Times New Roman"/>
          <w:szCs w:val="24"/>
        </w:rPr>
        <w:t>πουκάρισε</w:t>
      </w:r>
      <w:r>
        <w:rPr>
          <w:rFonts w:eastAsia="Times New Roman"/>
          <w:szCs w:val="24"/>
        </w:rPr>
        <w:t xml:space="preserve"> η Ο</w:t>
      </w:r>
      <w:r w:rsidRPr="00AB5AEA">
        <w:rPr>
          <w:rFonts w:eastAsia="Times New Roman"/>
          <w:szCs w:val="24"/>
        </w:rPr>
        <w:t xml:space="preserve">ικονομική </w:t>
      </w:r>
      <w:r>
        <w:rPr>
          <w:rFonts w:eastAsia="Times New Roman"/>
          <w:szCs w:val="24"/>
        </w:rPr>
        <w:t xml:space="preserve">Αστυνομία στα </w:t>
      </w:r>
      <w:r>
        <w:rPr>
          <w:rFonts w:eastAsia="Times New Roman"/>
          <w:szCs w:val="24"/>
        </w:rPr>
        <w:t>γ</w:t>
      </w:r>
      <w:r w:rsidRPr="00AB5AEA">
        <w:rPr>
          <w:rFonts w:eastAsia="Times New Roman"/>
          <w:szCs w:val="24"/>
        </w:rPr>
        <w:t xml:space="preserve">ραφεία της </w:t>
      </w:r>
      <w:r>
        <w:rPr>
          <w:rFonts w:eastAsia="Times New Roman"/>
          <w:szCs w:val="24"/>
        </w:rPr>
        <w:t>ΔΕΠΑ</w:t>
      </w:r>
      <w:r w:rsidRPr="00AB5AEA">
        <w:rPr>
          <w:rFonts w:eastAsia="Times New Roman"/>
          <w:szCs w:val="24"/>
        </w:rPr>
        <w:t xml:space="preserve"> στις αρχές αυτής της χρονιάς και </w:t>
      </w:r>
      <w:proofErr w:type="spellStart"/>
      <w:r w:rsidRPr="00AB5AEA">
        <w:rPr>
          <w:rFonts w:eastAsia="Times New Roman"/>
          <w:szCs w:val="24"/>
        </w:rPr>
        <w:t>κατέσχεσε</w:t>
      </w:r>
      <w:proofErr w:type="spellEnd"/>
      <w:r w:rsidRPr="00AB5AEA">
        <w:rPr>
          <w:rFonts w:eastAsia="Times New Roman"/>
          <w:szCs w:val="24"/>
        </w:rPr>
        <w:t xml:space="preserve"> </w:t>
      </w:r>
      <w:r w:rsidRPr="00AB5AEA">
        <w:rPr>
          <w:rFonts w:eastAsia="Times New Roman"/>
          <w:szCs w:val="24"/>
        </w:rPr>
        <w:lastRenderedPageBreak/>
        <w:t>ηλεκτρονικούς υπολογιστές</w:t>
      </w:r>
      <w:r>
        <w:rPr>
          <w:rFonts w:eastAsia="Times New Roman"/>
          <w:szCs w:val="24"/>
        </w:rPr>
        <w:t>,</w:t>
      </w:r>
      <w:r w:rsidRPr="00AB5AEA">
        <w:rPr>
          <w:rFonts w:eastAsia="Times New Roman"/>
          <w:szCs w:val="24"/>
        </w:rPr>
        <w:t xml:space="preserve"> προγράμματα</w:t>
      </w:r>
      <w:r>
        <w:rPr>
          <w:rFonts w:eastAsia="Times New Roman"/>
          <w:szCs w:val="24"/>
        </w:rPr>
        <w:t>,</w:t>
      </w:r>
      <w:r w:rsidRPr="00AB5AEA">
        <w:rPr>
          <w:rFonts w:eastAsia="Times New Roman"/>
          <w:szCs w:val="24"/>
        </w:rPr>
        <w:t xml:space="preserve"> ηλεκτρονικά μηνύματα</w:t>
      </w:r>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Α</w:t>
      </w:r>
      <w:r w:rsidRPr="00AB5AEA">
        <w:rPr>
          <w:rFonts w:eastAsia="Times New Roman"/>
          <w:szCs w:val="24"/>
        </w:rPr>
        <w:t xml:space="preserve">σκήθηκε ποινική δίωξη σε βάρος του </w:t>
      </w:r>
      <w:r>
        <w:rPr>
          <w:rFonts w:eastAsia="Times New Roman"/>
          <w:szCs w:val="24"/>
        </w:rPr>
        <w:t>δ</w:t>
      </w:r>
      <w:r w:rsidRPr="00AB5AEA">
        <w:rPr>
          <w:rFonts w:eastAsia="Times New Roman"/>
          <w:szCs w:val="24"/>
        </w:rPr>
        <w:t xml:space="preserve">ιευθύνοντος </w:t>
      </w:r>
      <w:r>
        <w:rPr>
          <w:rFonts w:eastAsia="Times New Roman"/>
          <w:szCs w:val="24"/>
        </w:rPr>
        <w:t>σ</w:t>
      </w:r>
      <w:r w:rsidRPr="00AB5AEA">
        <w:rPr>
          <w:rFonts w:eastAsia="Times New Roman"/>
          <w:szCs w:val="24"/>
        </w:rPr>
        <w:t>υμβούλου</w:t>
      </w:r>
      <w:r>
        <w:rPr>
          <w:rFonts w:eastAsia="Times New Roman"/>
          <w:szCs w:val="24"/>
        </w:rPr>
        <w:t>,</w:t>
      </w:r>
      <w:r w:rsidRPr="00AB5AEA">
        <w:rPr>
          <w:rFonts w:eastAsia="Times New Roman"/>
          <w:szCs w:val="24"/>
        </w:rPr>
        <w:t xml:space="preserve"> του διορισμένο</w:t>
      </w:r>
      <w:r>
        <w:rPr>
          <w:rFonts w:eastAsia="Times New Roman"/>
          <w:szCs w:val="24"/>
        </w:rPr>
        <w:t>υ από την Κ</w:t>
      </w:r>
      <w:r w:rsidRPr="00AB5AEA">
        <w:rPr>
          <w:rFonts w:eastAsia="Times New Roman"/>
          <w:szCs w:val="24"/>
        </w:rPr>
        <w:t xml:space="preserve">υβέρνηση </w:t>
      </w:r>
      <w:r>
        <w:rPr>
          <w:rFonts w:eastAsia="Times New Roman"/>
          <w:szCs w:val="24"/>
        </w:rPr>
        <w:t>ΣΥΡΙΖΑ,</w:t>
      </w:r>
      <w:r w:rsidRPr="00AB5AEA">
        <w:rPr>
          <w:rFonts w:eastAsia="Times New Roman"/>
          <w:szCs w:val="24"/>
        </w:rPr>
        <w:t xml:space="preserve"> σε βαθμό κακουργήματος</w:t>
      </w:r>
      <w:r>
        <w:rPr>
          <w:rFonts w:eastAsia="Times New Roman"/>
          <w:szCs w:val="24"/>
        </w:rPr>
        <w:t xml:space="preserve">. Τρίτον, </w:t>
      </w:r>
      <w:r w:rsidRPr="00AB5AEA">
        <w:rPr>
          <w:rFonts w:eastAsia="Times New Roman"/>
          <w:szCs w:val="24"/>
        </w:rPr>
        <w:t xml:space="preserve">αντικαταστάθηκε ο συγκεκριμένος άνθρωπος από την </w:t>
      </w:r>
      <w:r>
        <w:rPr>
          <w:rFonts w:eastAsia="Times New Roman"/>
          <w:szCs w:val="24"/>
        </w:rPr>
        <w:t>Κ</w:t>
      </w:r>
      <w:r w:rsidRPr="00AB5AEA">
        <w:rPr>
          <w:rFonts w:eastAsia="Times New Roman"/>
          <w:szCs w:val="24"/>
        </w:rPr>
        <w:t>υβέρνηση</w:t>
      </w:r>
      <w:r>
        <w:rPr>
          <w:rFonts w:eastAsia="Times New Roman"/>
          <w:szCs w:val="24"/>
        </w:rPr>
        <w:t>.</w:t>
      </w:r>
    </w:p>
    <w:p w14:paraId="38244363" w14:textId="77777777" w:rsidR="00D035B1" w:rsidRDefault="005B20CE">
      <w:pPr>
        <w:spacing w:line="600" w:lineRule="auto"/>
        <w:ind w:firstLine="720"/>
        <w:jc w:val="both"/>
        <w:rPr>
          <w:rFonts w:eastAsia="Times New Roman"/>
          <w:szCs w:val="24"/>
        </w:rPr>
      </w:pPr>
      <w:r>
        <w:rPr>
          <w:rFonts w:eastAsia="Times New Roman"/>
          <w:szCs w:val="24"/>
        </w:rPr>
        <w:t>Κ</w:t>
      </w:r>
      <w:r w:rsidRPr="00AB5AEA">
        <w:rPr>
          <w:rFonts w:eastAsia="Times New Roman"/>
          <w:szCs w:val="24"/>
        </w:rPr>
        <w:t>ατά συνέπεια</w:t>
      </w:r>
      <w:r>
        <w:rPr>
          <w:rFonts w:eastAsia="Times New Roman"/>
          <w:szCs w:val="24"/>
        </w:rPr>
        <w:t>,</w:t>
      </w:r>
      <w:r w:rsidRPr="00AB5AEA">
        <w:rPr>
          <w:rFonts w:eastAsia="Times New Roman"/>
          <w:szCs w:val="24"/>
        </w:rPr>
        <w:t xml:space="preserve"> θεωρώ πως η πρώτη απάντηση στην πρώτη ερώτηση είναι </w:t>
      </w:r>
      <w:r>
        <w:rPr>
          <w:rFonts w:eastAsia="Times New Roman"/>
          <w:szCs w:val="24"/>
        </w:rPr>
        <w:t>«Ν</w:t>
      </w:r>
      <w:r w:rsidRPr="00AB5AEA">
        <w:rPr>
          <w:rFonts w:eastAsia="Times New Roman"/>
          <w:szCs w:val="24"/>
        </w:rPr>
        <w:t>αι</w:t>
      </w:r>
      <w:r>
        <w:rPr>
          <w:rFonts w:eastAsia="Times New Roman"/>
          <w:szCs w:val="24"/>
        </w:rPr>
        <w:t>,</w:t>
      </w:r>
      <w:r w:rsidRPr="00AB5AEA">
        <w:rPr>
          <w:rFonts w:eastAsia="Times New Roman"/>
          <w:szCs w:val="24"/>
        </w:rPr>
        <w:t xml:space="preserve"> πρόκειται για κραυγαλέο πολιτικό και ηθι</w:t>
      </w:r>
      <w:r>
        <w:rPr>
          <w:rFonts w:eastAsia="Times New Roman"/>
          <w:szCs w:val="24"/>
        </w:rPr>
        <w:t>κό σκάνδαλο της διακυβέρνησης ΣΥΡΙΖΑ».</w:t>
      </w:r>
    </w:p>
    <w:p w14:paraId="38244364" w14:textId="77777777" w:rsidR="00D035B1" w:rsidRDefault="005B20CE">
      <w:pPr>
        <w:spacing w:line="600" w:lineRule="auto"/>
        <w:ind w:firstLine="720"/>
        <w:jc w:val="both"/>
        <w:rPr>
          <w:rFonts w:eastAsia="Times New Roman"/>
          <w:szCs w:val="24"/>
        </w:rPr>
      </w:pPr>
      <w:r>
        <w:rPr>
          <w:rFonts w:eastAsia="Times New Roman"/>
          <w:szCs w:val="24"/>
        </w:rPr>
        <w:t>Ε</w:t>
      </w:r>
      <w:r w:rsidRPr="00AB5AEA">
        <w:rPr>
          <w:rFonts w:eastAsia="Times New Roman"/>
          <w:szCs w:val="24"/>
        </w:rPr>
        <w:t>ρώτηση δεύτερη</w:t>
      </w:r>
      <w:r>
        <w:rPr>
          <w:rFonts w:eastAsia="Times New Roman"/>
          <w:szCs w:val="24"/>
        </w:rPr>
        <w:t>: Ποιος είναι ο κατηγορούμενος σ’</w:t>
      </w:r>
      <w:r w:rsidRPr="00AB5AEA">
        <w:rPr>
          <w:rFonts w:eastAsia="Times New Roman"/>
          <w:szCs w:val="24"/>
        </w:rPr>
        <w:t xml:space="preserve"> αυτό το σκάνδαλο</w:t>
      </w:r>
      <w:r>
        <w:rPr>
          <w:rFonts w:eastAsia="Times New Roman"/>
          <w:szCs w:val="24"/>
        </w:rPr>
        <w:t>; Ο</w:t>
      </w:r>
      <w:r w:rsidRPr="00AB5AEA">
        <w:rPr>
          <w:rFonts w:eastAsia="Times New Roman"/>
          <w:szCs w:val="24"/>
        </w:rPr>
        <w:t xml:space="preserve"> κατηγορούμενος</w:t>
      </w:r>
      <w:r>
        <w:rPr>
          <w:rFonts w:eastAsia="Times New Roman"/>
          <w:szCs w:val="24"/>
        </w:rPr>
        <w:t xml:space="preserve"> είναι ο</w:t>
      </w:r>
      <w:r w:rsidRPr="00AB5AEA">
        <w:rPr>
          <w:rFonts w:eastAsia="Times New Roman"/>
          <w:szCs w:val="24"/>
        </w:rPr>
        <w:t xml:space="preserve"> κ</w:t>
      </w:r>
      <w:r>
        <w:rPr>
          <w:rFonts w:eastAsia="Times New Roman"/>
          <w:szCs w:val="24"/>
        </w:rPr>
        <w:t xml:space="preserve">. </w:t>
      </w:r>
      <w:proofErr w:type="spellStart"/>
      <w:r>
        <w:rPr>
          <w:rFonts w:eastAsia="Times New Roman"/>
          <w:szCs w:val="24"/>
        </w:rPr>
        <w:t>Κιτσάκος</w:t>
      </w:r>
      <w:proofErr w:type="spellEnd"/>
      <w:r>
        <w:rPr>
          <w:rFonts w:eastAsia="Times New Roman"/>
          <w:szCs w:val="24"/>
        </w:rPr>
        <w:t xml:space="preserve">, </w:t>
      </w:r>
      <w:r w:rsidRPr="00AB5AEA">
        <w:rPr>
          <w:rFonts w:eastAsia="Times New Roman"/>
          <w:szCs w:val="24"/>
        </w:rPr>
        <w:t>κομματικό στέ</w:t>
      </w:r>
      <w:r w:rsidRPr="00AB5AEA">
        <w:rPr>
          <w:rFonts w:eastAsia="Times New Roman"/>
          <w:szCs w:val="24"/>
        </w:rPr>
        <w:t>λεχος του Σ</w:t>
      </w:r>
      <w:r>
        <w:rPr>
          <w:rFonts w:eastAsia="Times New Roman"/>
          <w:szCs w:val="24"/>
        </w:rPr>
        <w:t>ΥΡΙΖΑ,</w:t>
      </w:r>
      <w:r w:rsidRPr="00AB5AEA">
        <w:rPr>
          <w:rFonts w:eastAsia="Times New Roman"/>
          <w:szCs w:val="24"/>
        </w:rPr>
        <w:t xml:space="preserve"> πρώην </w:t>
      </w:r>
      <w:r>
        <w:rPr>
          <w:rFonts w:eastAsia="Times New Roman"/>
          <w:szCs w:val="24"/>
        </w:rPr>
        <w:t>γ</w:t>
      </w:r>
      <w:r w:rsidRPr="00AB5AEA">
        <w:rPr>
          <w:rFonts w:eastAsia="Times New Roman"/>
          <w:szCs w:val="24"/>
        </w:rPr>
        <w:t xml:space="preserve">ενικός </w:t>
      </w:r>
      <w:r>
        <w:rPr>
          <w:rFonts w:eastAsia="Times New Roman"/>
          <w:szCs w:val="24"/>
        </w:rPr>
        <w:t>δ</w:t>
      </w:r>
      <w:r w:rsidRPr="00AB5AEA">
        <w:rPr>
          <w:rFonts w:eastAsia="Times New Roman"/>
          <w:szCs w:val="24"/>
        </w:rPr>
        <w:t>ιευθυντής της εταιρείας του Λαυρεντιάδη</w:t>
      </w:r>
      <w:r>
        <w:rPr>
          <w:rFonts w:eastAsia="Times New Roman"/>
          <w:szCs w:val="24"/>
        </w:rPr>
        <w:t>,</w:t>
      </w:r>
      <w:r w:rsidRPr="00AB5AEA">
        <w:rPr>
          <w:rFonts w:eastAsia="Times New Roman"/>
          <w:szCs w:val="24"/>
        </w:rPr>
        <w:t xml:space="preserve"> που</w:t>
      </w:r>
      <w:r>
        <w:rPr>
          <w:rFonts w:eastAsia="Times New Roman"/>
          <w:szCs w:val="24"/>
        </w:rPr>
        <w:t xml:space="preserve"> διορίστηκε από την </w:t>
      </w:r>
      <w:r>
        <w:rPr>
          <w:rFonts w:eastAsia="Times New Roman"/>
          <w:szCs w:val="24"/>
        </w:rPr>
        <w:t>Κ</w:t>
      </w:r>
      <w:r w:rsidRPr="00AB5AEA">
        <w:rPr>
          <w:rFonts w:eastAsia="Times New Roman"/>
          <w:szCs w:val="24"/>
        </w:rPr>
        <w:t xml:space="preserve">υβέρνηση </w:t>
      </w:r>
      <w:r>
        <w:rPr>
          <w:rFonts w:eastAsia="Times New Roman"/>
          <w:szCs w:val="24"/>
        </w:rPr>
        <w:t>ΣΥΡΙΖΑ</w:t>
      </w:r>
      <w:r w:rsidRPr="00AB5AEA">
        <w:rPr>
          <w:rFonts w:eastAsia="Times New Roman"/>
          <w:szCs w:val="24"/>
        </w:rPr>
        <w:t xml:space="preserve"> ως </w:t>
      </w:r>
      <w:r>
        <w:rPr>
          <w:rFonts w:eastAsia="Times New Roman"/>
          <w:szCs w:val="24"/>
        </w:rPr>
        <w:t>δ</w:t>
      </w:r>
      <w:r w:rsidRPr="00AB5AEA">
        <w:rPr>
          <w:rFonts w:eastAsia="Times New Roman"/>
          <w:szCs w:val="24"/>
        </w:rPr>
        <w:t xml:space="preserve">ιευθύνων </w:t>
      </w:r>
      <w:r>
        <w:rPr>
          <w:rFonts w:eastAsia="Times New Roman"/>
          <w:szCs w:val="24"/>
        </w:rPr>
        <w:t>σ</w:t>
      </w:r>
      <w:r w:rsidRPr="00AB5AEA">
        <w:rPr>
          <w:rFonts w:eastAsia="Times New Roman"/>
          <w:szCs w:val="24"/>
        </w:rPr>
        <w:t xml:space="preserve">ύμβουλος στην εταιρεία στην οποία χρωστάει τα περισσότερα </w:t>
      </w:r>
      <w:r>
        <w:rPr>
          <w:rFonts w:eastAsia="Times New Roman"/>
          <w:szCs w:val="24"/>
        </w:rPr>
        <w:t xml:space="preserve">η </w:t>
      </w:r>
      <w:r w:rsidRPr="00AB5AEA">
        <w:rPr>
          <w:rFonts w:eastAsia="Times New Roman"/>
          <w:szCs w:val="24"/>
        </w:rPr>
        <w:t xml:space="preserve">εταιρεία του </w:t>
      </w:r>
      <w:r>
        <w:rPr>
          <w:rFonts w:eastAsia="Times New Roman"/>
          <w:szCs w:val="24"/>
        </w:rPr>
        <w:t xml:space="preserve">κ. </w:t>
      </w:r>
      <w:r w:rsidRPr="00AB5AEA">
        <w:rPr>
          <w:rFonts w:eastAsia="Times New Roman"/>
          <w:szCs w:val="24"/>
        </w:rPr>
        <w:t>Λαυρεντιάδη</w:t>
      </w:r>
      <w:r>
        <w:rPr>
          <w:rFonts w:eastAsia="Times New Roman"/>
          <w:szCs w:val="24"/>
        </w:rPr>
        <w:t>. Δ</w:t>
      </w:r>
      <w:r w:rsidRPr="00AB5AEA">
        <w:rPr>
          <w:rFonts w:eastAsia="Times New Roman"/>
          <w:szCs w:val="24"/>
        </w:rPr>
        <w:t xml:space="preserve">ιορίστηκε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ύμβουλος της ΔΕΠΑ</w:t>
      </w:r>
      <w:r>
        <w:rPr>
          <w:rFonts w:eastAsia="Times New Roman"/>
          <w:szCs w:val="24"/>
        </w:rPr>
        <w:t>.</w:t>
      </w:r>
      <w:r w:rsidRPr="00AB5AEA">
        <w:rPr>
          <w:rFonts w:eastAsia="Times New Roman"/>
          <w:szCs w:val="24"/>
        </w:rPr>
        <w:t xml:space="preserve"> </w:t>
      </w:r>
    </w:p>
    <w:p w14:paraId="38244365" w14:textId="77777777" w:rsidR="00D035B1" w:rsidRDefault="005B20CE">
      <w:pPr>
        <w:spacing w:line="600" w:lineRule="auto"/>
        <w:ind w:firstLine="720"/>
        <w:jc w:val="both"/>
        <w:rPr>
          <w:rFonts w:eastAsia="Times New Roman"/>
          <w:szCs w:val="24"/>
        </w:rPr>
      </w:pPr>
      <w:r w:rsidRPr="00AB5AEA">
        <w:rPr>
          <w:rFonts w:eastAsia="Times New Roman"/>
          <w:szCs w:val="24"/>
        </w:rPr>
        <w:t xml:space="preserve">Πότε διορίστηκε </w:t>
      </w:r>
      <w:r>
        <w:rPr>
          <w:rFonts w:eastAsia="Times New Roman"/>
          <w:szCs w:val="24"/>
        </w:rPr>
        <w:t xml:space="preserve">ο κ. </w:t>
      </w:r>
      <w:proofErr w:type="spellStart"/>
      <w:r>
        <w:rPr>
          <w:rFonts w:eastAsia="Times New Roman"/>
          <w:szCs w:val="24"/>
        </w:rPr>
        <w:t>Κιτ</w:t>
      </w:r>
      <w:r w:rsidRPr="00AB5AEA">
        <w:rPr>
          <w:rFonts w:eastAsia="Times New Roman"/>
          <w:szCs w:val="24"/>
        </w:rPr>
        <w:t>σάκος</w:t>
      </w:r>
      <w:proofErr w:type="spellEnd"/>
      <w:r>
        <w:rPr>
          <w:rFonts w:eastAsia="Times New Roman"/>
          <w:szCs w:val="24"/>
        </w:rPr>
        <w:t>;</w:t>
      </w:r>
      <w:r w:rsidRPr="00AB5AEA">
        <w:rPr>
          <w:rFonts w:eastAsia="Times New Roman"/>
          <w:szCs w:val="24"/>
        </w:rPr>
        <w:t xml:space="preserve"> </w:t>
      </w:r>
      <w:r>
        <w:rPr>
          <w:rFonts w:eastAsia="Times New Roman"/>
          <w:szCs w:val="24"/>
        </w:rPr>
        <w:t xml:space="preserve">Ο κ. </w:t>
      </w:r>
      <w:proofErr w:type="spellStart"/>
      <w:r>
        <w:rPr>
          <w:rFonts w:eastAsia="Times New Roman"/>
          <w:szCs w:val="24"/>
        </w:rPr>
        <w:t>Κιτσάκος</w:t>
      </w:r>
      <w:proofErr w:type="spellEnd"/>
      <w:r>
        <w:rPr>
          <w:rFonts w:eastAsia="Times New Roman"/>
          <w:szCs w:val="24"/>
        </w:rPr>
        <w:t xml:space="preserve"> διορίστηκε λίγες</w:t>
      </w:r>
      <w:r w:rsidRPr="00AB5AEA">
        <w:rPr>
          <w:rFonts w:eastAsia="Times New Roman"/>
          <w:szCs w:val="24"/>
        </w:rPr>
        <w:t xml:space="preserve"> μόλις </w:t>
      </w:r>
      <w:r>
        <w:rPr>
          <w:rFonts w:eastAsia="Times New Roman"/>
          <w:szCs w:val="24"/>
        </w:rPr>
        <w:t>η</w:t>
      </w:r>
      <w:r w:rsidRPr="00AB5AEA">
        <w:rPr>
          <w:rFonts w:eastAsia="Times New Roman"/>
          <w:szCs w:val="24"/>
        </w:rPr>
        <w:t>μέρες αφ</w:t>
      </w:r>
      <w:r>
        <w:rPr>
          <w:rFonts w:eastAsia="Times New Roman"/>
          <w:szCs w:val="24"/>
        </w:rPr>
        <w:t xml:space="preserve">’ </w:t>
      </w:r>
      <w:r w:rsidRPr="00AB5AEA">
        <w:rPr>
          <w:rFonts w:eastAsia="Times New Roman"/>
          <w:szCs w:val="24"/>
        </w:rPr>
        <w:t xml:space="preserve">ότου ο προηγούμενος </w:t>
      </w:r>
      <w:r>
        <w:rPr>
          <w:rFonts w:eastAsia="Times New Roman"/>
          <w:szCs w:val="24"/>
        </w:rPr>
        <w:t>δ</w:t>
      </w:r>
      <w:r w:rsidRPr="00AB5AEA">
        <w:rPr>
          <w:rFonts w:eastAsia="Times New Roman"/>
          <w:szCs w:val="24"/>
        </w:rPr>
        <w:t xml:space="preserve">ιευθύνων </w:t>
      </w:r>
      <w:r>
        <w:rPr>
          <w:rFonts w:eastAsia="Times New Roman"/>
          <w:szCs w:val="24"/>
        </w:rPr>
        <w:t>σ</w:t>
      </w:r>
      <w:r w:rsidRPr="00AB5AEA">
        <w:rPr>
          <w:rFonts w:eastAsia="Times New Roman"/>
          <w:szCs w:val="24"/>
        </w:rPr>
        <w:t>ύμβουλος κ</w:t>
      </w:r>
      <w:r>
        <w:rPr>
          <w:rFonts w:eastAsia="Times New Roman"/>
          <w:szCs w:val="24"/>
        </w:rPr>
        <w:t>.</w:t>
      </w:r>
      <w:r w:rsidRPr="00AB5AEA">
        <w:rPr>
          <w:rFonts w:eastAsia="Times New Roman"/>
          <w:szCs w:val="24"/>
        </w:rPr>
        <w:t xml:space="preserve"> </w:t>
      </w:r>
      <w:proofErr w:type="spellStart"/>
      <w:r w:rsidRPr="00AB5AEA">
        <w:rPr>
          <w:rFonts w:eastAsia="Times New Roman"/>
          <w:szCs w:val="24"/>
        </w:rPr>
        <w:t>Παλαιογιάννης</w:t>
      </w:r>
      <w:proofErr w:type="spellEnd"/>
      <w:r w:rsidRPr="00AB5AEA">
        <w:rPr>
          <w:rFonts w:eastAsia="Times New Roman"/>
          <w:szCs w:val="24"/>
        </w:rPr>
        <w:t xml:space="preserve"> είχε αποστείλει </w:t>
      </w:r>
      <w:r>
        <w:rPr>
          <w:rFonts w:eastAsia="Times New Roman"/>
          <w:szCs w:val="24"/>
        </w:rPr>
        <w:t xml:space="preserve">στις </w:t>
      </w:r>
      <w:r w:rsidRPr="00AB5AEA">
        <w:rPr>
          <w:rFonts w:eastAsia="Times New Roman"/>
          <w:szCs w:val="24"/>
        </w:rPr>
        <w:t xml:space="preserve">24 Νοεμβρίου </w:t>
      </w:r>
      <w:r w:rsidRPr="00AB5AEA">
        <w:rPr>
          <w:rFonts w:eastAsia="Times New Roman"/>
          <w:szCs w:val="24"/>
        </w:rPr>
        <w:lastRenderedPageBreak/>
        <w:t xml:space="preserve">2015 </w:t>
      </w:r>
      <w:r>
        <w:rPr>
          <w:rFonts w:eastAsia="Times New Roman"/>
          <w:szCs w:val="24"/>
        </w:rPr>
        <w:t>«</w:t>
      </w:r>
      <w:r>
        <w:rPr>
          <w:rFonts w:eastAsia="Times New Roman"/>
          <w:szCs w:val="24"/>
          <w:lang w:val="en-US"/>
        </w:rPr>
        <w:t>legal</w:t>
      </w:r>
      <w:r w:rsidRPr="00D96D30">
        <w:rPr>
          <w:rFonts w:eastAsia="Times New Roman"/>
          <w:szCs w:val="24"/>
        </w:rPr>
        <w:t xml:space="preserve"> </w:t>
      </w:r>
      <w:r>
        <w:rPr>
          <w:rFonts w:eastAsia="Times New Roman"/>
          <w:szCs w:val="24"/>
          <w:lang w:val="en-US"/>
        </w:rPr>
        <w:t>notice</w:t>
      </w:r>
      <w:r>
        <w:rPr>
          <w:rFonts w:eastAsia="Times New Roman"/>
          <w:szCs w:val="24"/>
        </w:rPr>
        <w:t>»</w:t>
      </w:r>
      <w:r w:rsidRPr="00AB5AEA">
        <w:rPr>
          <w:rFonts w:eastAsia="Times New Roman"/>
          <w:szCs w:val="24"/>
        </w:rPr>
        <w:t xml:space="preserve"> ότι σε επτά εργάσιμες </w:t>
      </w:r>
      <w:r>
        <w:rPr>
          <w:rFonts w:eastAsia="Times New Roman"/>
          <w:szCs w:val="24"/>
        </w:rPr>
        <w:t>η</w:t>
      </w:r>
      <w:r w:rsidRPr="00AB5AEA">
        <w:rPr>
          <w:rFonts w:eastAsia="Times New Roman"/>
          <w:szCs w:val="24"/>
        </w:rPr>
        <w:t xml:space="preserve">μέρες θα διακόψει την παροχή φυσικού αερίου προς την εταιρεία λιπασμάτων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του κ. Λαυρεντιάδη. Και δες μία σύμπτωση! Αν</w:t>
      </w:r>
      <w:r w:rsidRPr="00AB5AEA">
        <w:rPr>
          <w:rFonts w:eastAsia="Times New Roman"/>
          <w:szCs w:val="24"/>
        </w:rPr>
        <w:t xml:space="preserve">τικαθίσταται ο τότε </w:t>
      </w:r>
      <w:r>
        <w:rPr>
          <w:rFonts w:eastAsia="Times New Roman"/>
          <w:szCs w:val="24"/>
        </w:rPr>
        <w:t>δ</w:t>
      </w:r>
      <w:r w:rsidRPr="00AB5AEA">
        <w:rPr>
          <w:rFonts w:eastAsia="Times New Roman"/>
          <w:szCs w:val="24"/>
        </w:rPr>
        <w:t xml:space="preserve">ιευθύνων </w:t>
      </w:r>
      <w:r>
        <w:rPr>
          <w:rFonts w:eastAsia="Times New Roman"/>
          <w:szCs w:val="24"/>
        </w:rPr>
        <w:t>σ</w:t>
      </w:r>
      <w:r w:rsidRPr="00AB5AEA">
        <w:rPr>
          <w:rFonts w:eastAsia="Times New Roman"/>
          <w:szCs w:val="24"/>
        </w:rPr>
        <w:t xml:space="preserve">ύμβουλος τρεις </w:t>
      </w:r>
      <w:r>
        <w:rPr>
          <w:rFonts w:eastAsia="Times New Roman"/>
          <w:szCs w:val="24"/>
        </w:rPr>
        <w:t>η</w:t>
      </w:r>
      <w:r w:rsidRPr="00AB5AEA">
        <w:rPr>
          <w:rFonts w:eastAsia="Times New Roman"/>
          <w:szCs w:val="24"/>
        </w:rPr>
        <w:t>μέρες αφ</w:t>
      </w:r>
      <w:r>
        <w:rPr>
          <w:rFonts w:eastAsia="Times New Roman"/>
          <w:szCs w:val="24"/>
        </w:rPr>
        <w:t xml:space="preserve">’ </w:t>
      </w:r>
      <w:r w:rsidRPr="00AB5AEA">
        <w:rPr>
          <w:rFonts w:eastAsia="Times New Roman"/>
          <w:szCs w:val="24"/>
        </w:rPr>
        <w:t>ότου έστειλε αυτή την προειδοποιητική επιστολή</w:t>
      </w:r>
      <w:r>
        <w:rPr>
          <w:rFonts w:eastAsia="Times New Roman"/>
          <w:szCs w:val="24"/>
        </w:rPr>
        <w:t>.</w:t>
      </w:r>
      <w:r w:rsidRPr="00AB5AEA">
        <w:rPr>
          <w:rFonts w:eastAsia="Times New Roman"/>
          <w:szCs w:val="24"/>
        </w:rPr>
        <w:t xml:space="preserve"> </w:t>
      </w:r>
      <w:r>
        <w:rPr>
          <w:rFonts w:eastAsia="Times New Roman"/>
          <w:szCs w:val="24"/>
        </w:rPr>
        <w:t>Π</w:t>
      </w:r>
      <w:r w:rsidRPr="00AB5AEA">
        <w:rPr>
          <w:rFonts w:eastAsia="Times New Roman"/>
          <w:szCs w:val="24"/>
        </w:rPr>
        <w:t>ροφανώς</w:t>
      </w:r>
      <w:r>
        <w:rPr>
          <w:rFonts w:eastAsia="Times New Roman"/>
          <w:szCs w:val="24"/>
        </w:rPr>
        <w:t>,</w:t>
      </w:r>
      <w:r w:rsidRPr="00AB5AEA">
        <w:rPr>
          <w:rFonts w:eastAsia="Times New Roman"/>
          <w:szCs w:val="24"/>
        </w:rPr>
        <w:t xml:space="preserve"> η μέθοδος της αντ</w:t>
      </w:r>
      <w:r w:rsidRPr="00AB5AEA">
        <w:rPr>
          <w:rFonts w:eastAsia="Times New Roman"/>
          <w:szCs w:val="24"/>
        </w:rPr>
        <w:t xml:space="preserve">ικατάστασης των ενοχλητικών από τους </w:t>
      </w:r>
      <w:r>
        <w:rPr>
          <w:rFonts w:eastAsia="Times New Roman"/>
          <w:szCs w:val="24"/>
        </w:rPr>
        <w:t>πρόθυμους</w:t>
      </w:r>
      <w:r w:rsidRPr="00AB5AEA">
        <w:rPr>
          <w:rFonts w:eastAsia="Times New Roman"/>
          <w:szCs w:val="24"/>
        </w:rPr>
        <w:t xml:space="preserve"> είναι μια γνωστή στο</w:t>
      </w:r>
      <w:r>
        <w:rPr>
          <w:rFonts w:eastAsia="Times New Roman"/>
          <w:szCs w:val="24"/>
        </w:rPr>
        <w:t>ν ΣΥΡΙΖΑ</w:t>
      </w:r>
      <w:r w:rsidRPr="00AB5AEA">
        <w:rPr>
          <w:rFonts w:eastAsia="Times New Roman"/>
          <w:szCs w:val="24"/>
        </w:rPr>
        <w:t xml:space="preserve"> μέθοδος</w:t>
      </w:r>
      <w:r>
        <w:rPr>
          <w:rFonts w:eastAsia="Times New Roman"/>
          <w:szCs w:val="24"/>
        </w:rPr>
        <w:t>.</w:t>
      </w:r>
    </w:p>
    <w:p w14:paraId="38244366" w14:textId="77777777" w:rsidR="00D035B1" w:rsidRDefault="005B20CE">
      <w:pPr>
        <w:spacing w:line="600" w:lineRule="auto"/>
        <w:ind w:firstLine="720"/>
        <w:jc w:val="both"/>
        <w:rPr>
          <w:rFonts w:eastAsia="Times New Roman"/>
          <w:szCs w:val="24"/>
        </w:rPr>
      </w:pPr>
      <w:r>
        <w:rPr>
          <w:rFonts w:eastAsia="Times New Roman"/>
          <w:szCs w:val="24"/>
        </w:rPr>
        <w:t>Τ</w:t>
      </w:r>
      <w:r w:rsidRPr="00AB5AEA">
        <w:rPr>
          <w:rFonts w:eastAsia="Times New Roman"/>
          <w:szCs w:val="24"/>
        </w:rPr>
        <w:t xml:space="preserve">ρίτη </w:t>
      </w:r>
      <w:r>
        <w:rPr>
          <w:rFonts w:eastAsia="Times New Roman"/>
          <w:szCs w:val="24"/>
        </w:rPr>
        <w:t>ερώτηση: Υ</w:t>
      </w:r>
      <w:r w:rsidRPr="00AB5AEA">
        <w:rPr>
          <w:rFonts w:eastAsia="Times New Roman"/>
          <w:szCs w:val="24"/>
        </w:rPr>
        <w:t>πάρχει εμπλοκή του κ</w:t>
      </w:r>
      <w:r>
        <w:rPr>
          <w:rFonts w:eastAsia="Times New Roman"/>
          <w:szCs w:val="24"/>
        </w:rPr>
        <w:t>.</w:t>
      </w:r>
      <w:r w:rsidRPr="00AB5AEA">
        <w:rPr>
          <w:rFonts w:eastAsia="Times New Roman"/>
          <w:szCs w:val="24"/>
        </w:rPr>
        <w:t xml:space="preserve"> Τσίπρα στο συγκεκριμένο σκάνδαλο</w:t>
      </w:r>
      <w:r>
        <w:rPr>
          <w:rFonts w:eastAsia="Times New Roman"/>
          <w:szCs w:val="24"/>
        </w:rPr>
        <w:t>;</w:t>
      </w:r>
    </w:p>
    <w:p w14:paraId="38244367" w14:textId="77777777" w:rsidR="00D035B1" w:rsidRDefault="005B20CE">
      <w:pPr>
        <w:spacing w:line="600" w:lineRule="auto"/>
        <w:ind w:firstLine="720"/>
        <w:jc w:val="both"/>
        <w:rPr>
          <w:rFonts w:eastAsia="Times New Roman"/>
          <w:szCs w:val="24"/>
        </w:rPr>
      </w:pPr>
      <w:r>
        <w:rPr>
          <w:rFonts w:eastAsia="Times New Roman"/>
          <w:szCs w:val="24"/>
        </w:rPr>
        <w:t>Απάντηση: Π</w:t>
      </w:r>
      <w:r w:rsidRPr="00AB5AEA">
        <w:rPr>
          <w:rFonts w:eastAsia="Times New Roman"/>
          <w:szCs w:val="24"/>
        </w:rPr>
        <w:t xml:space="preserve">ροφανώς υπάρχει από τη στιγμή που αποδεδειγμένα </w:t>
      </w:r>
      <w:r>
        <w:rPr>
          <w:rFonts w:eastAsia="Times New Roman"/>
          <w:szCs w:val="24"/>
        </w:rPr>
        <w:t>έξι τουλάχιστον Υπουργοί</w:t>
      </w:r>
      <w:r w:rsidRPr="00AB5AEA">
        <w:rPr>
          <w:rFonts w:eastAsia="Times New Roman"/>
          <w:szCs w:val="24"/>
        </w:rPr>
        <w:t xml:space="preserve"> εμπλέκονται με </w:t>
      </w:r>
      <w:r w:rsidRPr="00AB5AEA">
        <w:rPr>
          <w:rFonts w:eastAsia="Times New Roman"/>
          <w:szCs w:val="24"/>
        </w:rPr>
        <w:t>ηλεκτρονικά μηνύματα και με δημόσ</w:t>
      </w:r>
      <w:r>
        <w:rPr>
          <w:rFonts w:eastAsia="Times New Roman"/>
          <w:szCs w:val="24"/>
        </w:rPr>
        <w:t>ιες συνεντεύξεις του κατηγορουμένου. Τα</w:t>
      </w:r>
      <w:r w:rsidRPr="00AB5AEA">
        <w:rPr>
          <w:rFonts w:eastAsia="Times New Roman"/>
          <w:szCs w:val="24"/>
        </w:rPr>
        <w:t xml:space="preserve"> στοιχεία είναι τρανταχτά</w:t>
      </w:r>
      <w:r>
        <w:rPr>
          <w:rFonts w:eastAsia="Times New Roman"/>
          <w:szCs w:val="24"/>
        </w:rPr>
        <w:t>,</w:t>
      </w:r>
      <w:r w:rsidRPr="00AB5AEA">
        <w:rPr>
          <w:rFonts w:eastAsia="Times New Roman"/>
          <w:szCs w:val="24"/>
        </w:rPr>
        <w:t xml:space="preserve"> πολύ περισσότερο που έχουμε πια εμπλοκή του κ</w:t>
      </w:r>
      <w:r>
        <w:rPr>
          <w:rFonts w:eastAsia="Times New Roman"/>
          <w:szCs w:val="24"/>
        </w:rPr>
        <w:t xml:space="preserve">. </w:t>
      </w:r>
      <w:proofErr w:type="spellStart"/>
      <w:r>
        <w:rPr>
          <w:rFonts w:eastAsia="Times New Roman"/>
          <w:szCs w:val="24"/>
        </w:rPr>
        <w:t>Πετσίτη</w:t>
      </w:r>
      <w:proofErr w:type="spellEnd"/>
      <w:r>
        <w:rPr>
          <w:rFonts w:eastAsia="Times New Roman"/>
          <w:szCs w:val="24"/>
        </w:rPr>
        <w:t>,</w:t>
      </w:r>
      <w:r w:rsidRPr="00AB5AEA">
        <w:rPr>
          <w:rFonts w:eastAsia="Times New Roman"/>
          <w:szCs w:val="24"/>
        </w:rPr>
        <w:t xml:space="preserve"> κομματικού στελέχους του Σ</w:t>
      </w:r>
      <w:r>
        <w:rPr>
          <w:rFonts w:eastAsia="Times New Roman"/>
          <w:szCs w:val="24"/>
        </w:rPr>
        <w:t>ΥΡΙΖΑ,</w:t>
      </w:r>
      <w:r w:rsidRPr="00AB5AEA">
        <w:rPr>
          <w:rFonts w:eastAsia="Times New Roman"/>
          <w:szCs w:val="24"/>
        </w:rPr>
        <w:t xml:space="preserve"> </w:t>
      </w:r>
      <w:r>
        <w:rPr>
          <w:rFonts w:eastAsia="Times New Roman"/>
          <w:szCs w:val="24"/>
        </w:rPr>
        <w:t>φίλου</w:t>
      </w:r>
      <w:r w:rsidRPr="00AB5AEA">
        <w:rPr>
          <w:rFonts w:eastAsia="Times New Roman"/>
          <w:szCs w:val="24"/>
        </w:rPr>
        <w:t xml:space="preserve"> και συμμαθητή του κ</w:t>
      </w:r>
      <w:r>
        <w:rPr>
          <w:rFonts w:eastAsia="Times New Roman"/>
          <w:szCs w:val="24"/>
        </w:rPr>
        <w:t>.</w:t>
      </w:r>
      <w:r w:rsidRPr="00AB5AEA">
        <w:rPr>
          <w:rFonts w:eastAsia="Times New Roman"/>
          <w:szCs w:val="24"/>
        </w:rPr>
        <w:t xml:space="preserve"> Νίκου Παππά</w:t>
      </w:r>
      <w:r>
        <w:rPr>
          <w:rFonts w:eastAsia="Times New Roman"/>
          <w:szCs w:val="24"/>
        </w:rPr>
        <w:t>, ο</w:t>
      </w:r>
      <w:r w:rsidRPr="00AB5AEA">
        <w:rPr>
          <w:rFonts w:eastAsia="Times New Roman"/>
          <w:szCs w:val="24"/>
        </w:rPr>
        <w:t xml:space="preserve"> οποίος πριν τον Σ</w:t>
      </w:r>
      <w:r>
        <w:rPr>
          <w:rFonts w:eastAsia="Times New Roman"/>
          <w:szCs w:val="24"/>
        </w:rPr>
        <w:t>ΥΡΙΖΑ</w:t>
      </w:r>
      <w:r w:rsidRPr="00AB5AEA">
        <w:rPr>
          <w:rFonts w:eastAsia="Times New Roman"/>
          <w:szCs w:val="24"/>
        </w:rPr>
        <w:t xml:space="preserve"> δήλ</w:t>
      </w:r>
      <w:r w:rsidRPr="00AB5AEA">
        <w:rPr>
          <w:rFonts w:eastAsia="Times New Roman"/>
          <w:szCs w:val="24"/>
        </w:rPr>
        <w:t>ωνε εισόδημα 5</w:t>
      </w:r>
      <w:r>
        <w:rPr>
          <w:rFonts w:eastAsia="Times New Roman"/>
          <w:szCs w:val="24"/>
        </w:rPr>
        <w:t>.</w:t>
      </w:r>
      <w:r w:rsidRPr="00AB5AEA">
        <w:rPr>
          <w:rFonts w:eastAsia="Times New Roman"/>
          <w:szCs w:val="24"/>
        </w:rPr>
        <w:t xml:space="preserve">000 </w:t>
      </w:r>
      <w:r>
        <w:rPr>
          <w:rFonts w:eastAsia="Times New Roman"/>
          <w:szCs w:val="24"/>
        </w:rPr>
        <w:t>ευρώ</w:t>
      </w:r>
      <w:r w:rsidRPr="00AB5AEA">
        <w:rPr>
          <w:rFonts w:eastAsia="Times New Roman"/>
          <w:szCs w:val="24"/>
        </w:rPr>
        <w:t xml:space="preserve"> και με </w:t>
      </w:r>
      <w:r>
        <w:rPr>
          <w:rFonts w:eastAsia="Times New Roman"/>
          <w:szCs w:val="24"/>
        </w:rPr>
        <w:t>ΣΥΡΙΖΑ</w:t>
      </w:r>
      <w:r w:rsidRPr="00AB5AEA">
        <w:rPr>
          <w:rFonts w:eastAsia="Times New Roman"/>
          <w:szCs w:val="24"/>
        </w:rPr>
        <w:t xml:space="preserve"> δηλώνει </w:t>
      </w:r>
      <w:r>
        <w:rPr>
          <w:rFonts w:eastAsia="Times New Roman"/>
          <w:szCs w:val="24"/>
        </w:rPr>
        <w:t>εισόδημα 205.000 ευρώ. Ά</w:t>
      </w:r>
      <w:r w:rsidRPr="00AB5AEA">
        <w:rPr>
          <w:rFonts w:eastAsia="Times New Roman"/>
          <w:szCs w:val="24"/>
        </w:rPr>
        <w:t>ρα</w:t>
      </w:r>
      <w:r>
        <w:rPr>
          <w:rFonts w:eastAsia="Times New Roman"/>
          <w:szCs w:val="24"/>
        </w:rPr>
        <w:t>,</w:t>
      </w:r>
      <w:r w:rsidRPr="00AB5AEA">
        <w:rPr>
          <w:rFonts w:eastAsia="Times New Roman"/>
          <w:szCs w:val="24"/>
        </w:rPr>
        <w:t xml:space="preserve"> η καριέρα δεν είναι ρετσινιά</w:t>
      </w:r>
      <w:r>
        <w:rPr>
          <w:rFonts w:eastAsia="Times New Roman"/>
          <w:szCs w:val="24"/>
        </w:rPr>
        <w:t>. Η</w:t>
      </w:r>
      <w:r w:rsidRPr="00AB5AEA">
        <w:rPr>
          <w:rFonts w:eastAsia="Times New Roman"/>
          <w:szCs w:val="24"/>
        </w:rPr>
        <w:t xml:space="preserve"> καριέρα με Σ</w:t>
      </w:r>
      <w:r>
        <w:rPr>
          <w:rFonts w:eastAsia="Times New Roman"/>
          <w:szCs w:val="24"/>
        </w:rPr>
        <w:t xml:space="preserve">ΥΡΙΖΑ, </w:t>
      </w:r>
      <w:r w:rsidRPr="00AB5AEA">
        <w:rPr>
          <w:rFonts w:eastAsia="Times New Roman"/>
          <w:szCs w:val="24"/>
        </w:rPr>
        <w:t>επί Σ</w:t>
      </w:r>
      <w:r>
        <w:rPr>
          <w:rFonts w:eastAsia="Times New Roman"/>
          <w:szCs w:val="24"/>
        </w:rPr>
        <w:t>ΥΡΙΖΑ</w:t>
      </w:r>
      <w:r w:rsidRPr="00AB5AEA">
        <w:rPr>
          <w:rFonts w:eastAsia="Times New Roman"/>
          <w:szCs w:val="24"/>
        </w:rPr>
        <w:t xml:space="preserve"> και με μεθόδους </w:t>
      </w:r>
      <w:r>
        <w:rPr>
          <w:rFonts w:eastAsia="Times New Roman"/>
          <w:szCs w:val="24"/>
        </w:rPr>
        <w:t>ΣΥΡΙΖΑ,</w:t>
      </w:r>
      <w:r w:rsidRPr="00AB5AEA">
        <w:rPr>
          <w:rFonts w:eastAsia="Times New Roman"/>
          <w:szCs w:val="24"/>
        </w:rPr>
        <w:t xml:space="preserve"> φαίνεται ότι είναι μια πολύ καλή υπόθεση</w:t>
      </w:r>
      <w:r>
        <w:rPr>
          <w:rFonts w:eastAsia="Times New Roman"/>
          <w:szCs w:val="24"/>
        </w:rPr>
        <w:t>.</w:t>
      </w:r>
    </w:p>
    <w:p w14:paraId="38244368" w14:textId="77777777" w:rsidR="00D035B1" w:rsidRDefault="005B20CE">
      <w:pPr>
        <w:spacing w:line="600" w:lineRule="auto"/>
        <w:ind w:firstLine="720"/>
        <w:jc w:val="both"/>
        <w:rPr>
          <w:rFonts w:eastAsia="Times New Roman"/>
          <w:szCs w:val="24"/>
        </w:rPr>
      </w:pPr>
      <w:r>
        <w:rPr>
          <w:rFonts w:eastAsia="Times New Roman"/>
          <w:szCs w:val="24"/>
        </w:rPr>
        <w:lastRenderedPageBreak/>
        <w:t>Δες κι άλλη μία σύμπτωση! Ο</w:t>
      </w:r>
      <w:r w:rsidRPr="00AB5AEA">
        <w:rPr>
          <w:rFonts w:eastAsia="Times New Roman"/>
          <w:szCs w:val="24"/>
        </w:rPr>
        <w:t xml:space="preserve"> συγκεκριμένος κύριος</w:t>
      </w:r>
      <w:r>
        <w:rPr>
          <w:rFonts w:eastAsia="Times New Roman"/>
          <w:szCs w:val="24"/>
        </w:rPr>
        <w:t>, ο κ.</w:t>
      </w:r>
      <w:r>
        <w:rPr>
          <w:rFonts w:eastAsia="Times New Roman"/>
          <w:szCs w:val="24"/>
        </w:rPr>
        <w:t xml:space="preserve"> </w:t>
      </w:r>
      <w:proofErr w:type="spellStart"/>
      <w:r>
        <w:rPr>
          <w:rFonts w:eastAsia="Times New Roman"/>
          <w:szCs w:val="24"/>
        </w:rPr>
        <w:t>Πετσίτης</w:t>
      </w:r>
      <w:proofErr w:type="spellEnd"/>
      <w:r>
        <w:rPr>
          <w:rFonts w:eastAsia="Times New Roman"/>
          <w:szCs w:val="24"/>
        </w:rPr>
        <w:t>,</w:t>
      </w:r>
      <w:r w:rsidRPr="00AB5AEA">
        <w:rPr>
          <w:rFonts w:eastAsia="Times New Roman"/>
          <w:szCs w:val="24"/>
        </w:rPr>
        <w:t xml:space="preserve"> αναλαμβάνει εκπρόσωπος της εταιρείας </w:t>
      </w:r>
      <w:r>
        <w:rPr>
          <w:rFonts w:eastAsia="Times New Roman"/>
          <w:szCs w:val="24"/>
        </w:rPr>
        <w:t>«</w:t>
      </w:r>
      <w:r>
        <w:rPr>
          <w:rFonts w:eastAsia="Times New Roman"/>
          <w:szCs w:val="24"/>
          <w:lang w:val="en-US"/>
        </w:rPr>
        <w:t>ELFE</w:t>
      </w:r>
      <w:r>
        <w:rPr>
          <w:rFonts w:eastAsia="Times New Roman"/>
          <w:szCs w:val="24"/>
        </w:rPr>
        <w:t>»</w:t>
      </w:r>
      <w:r w:rsidRPr="00AB5AEA">
        <w:rPr>
          <w:rFonts w:eastAsia="Times New Roman"/>
          <w:szCs w:val="24"/>
        </w:rPr>
        <w:t xml:space="preserve"> του κ</w:t>
      </w:r>
      <w:r>
        <w:rPr>
          <w:rFonts w:eastAsia="Times New Roman"/>
          <w:szCs w:val="24"/>
        </w:rPr>
        <w:t>.</w:t>
      </w:r>
      <w:r w:rsidRPr="00AB5AEA">
        <w:rPr>
          <w:rFonts w:eastAsia="Times New Roman"/>
          <w:szCs w:val="24"/>
        </w:rPr>
        <w:t xml:space="preserve"> Λαυρεντιάδη και των διαφόρων </w:t>
      </w:r>
      <w:r>
        <w:rPr>
          <w:rFonts w:eastAsia="Times New Roman"/>
          <w:szCs w:val="24"/>
          <w:lang w:val="en-US"/>
        </w:rPr>
        <w:t>offshore</w:t>
      </w:r>
      <w:r w:rsidRPr="00AB5AEA">
        <w:rPr>
          <w:rFonts w:eastAsia="Times New Roman"/>
          <w:szCs w:val="24"/>
        </w:rPr>
        <w:t xml:space="preserve"> εταιρειών </w:t>
      </w:r>
      <w:r>
        <w:rPr>
          <w:rFonts w:eastAsia="Times New Roman"/>
          <w:szCs w:val="24"/>
        </w:rPr>
        <w:t>του. Κι έρχονται</w:t>
      </w:r>
      <w:r w:rsidRPr="00AB5AEA">
        <w:rPr>
          <w:rFonts w:eastAsia="Times New Roman"/>
          <w:szCs w:val="24"/>
        </w:rPr>
        <w:t xml:space="preserve"> αξιόπιστα </w:t>
      </w:r>
      <w:r>
        <w:rPr>
          <w:rFonts w:eastAsia="Times New Roman"/>
          <w:szCs w:val="24"/>
        </w:rPr>
        <w:t>μ</w:t>
      </w:r>
      <w:r w:rsidRPr="00AB5AEA">
        <w:rPr>
          <w:rFonts w:eastAsia="Times New Roman"/>
          <w:szCs w:val="24"/>
        </w:rPr>
        <w:t xml:space="preserve">έσα </w:t>
      </w:r>
      <w:r>
        <w:rPr>
          <w:rFonts w:eastAsia="Times New Roman"/>
          <w:szCs w:val="24"/>
        </w:rPr>
        <w:t>μ</w:t>
      </w:r>
      <w:r w:rsidRPr="00AB5AEA">
        <w:rPr>
          <w:rFonts w:eastAsia="Times New Roman"/>
          <w:szCs w:val="24"/>
        </w:rPr>
        <w:t xml:space="preserve">αζικής </w:t>
      </w:r>
      <w:r>
        <w:rPr>
          <w:rFonts w:eastAsia="Times New Roman"/>
          <w:szCs w:val="24"/>
        </w:rPr>
        <w:t>ε</w:t>
      </w:r>
      <w:r w:rsidRPr="00AB5AEA">
        <w:rPr>
          <w:rFonts w:eastAsia="Times New Roman"/>
          <w:szCs w:val="24"/>
        </w:rPr>
        <w:t>νημέρωσης</w:t>
      </w:r>
      <w:r>
        <w:rPr>
          <w:rFonts w:eastAsia="Times New Roman"/>
          <w:szCs w:val="24"/>
        </w:rPr>
        <w:t>, όπως</w:t>
      </w:r>
      <w:r w:rsidRPr="00AB5AEA">
        <w:rPr>
          <w:rFonts w:eastAsia="Times New Roman"/>
          <w:szCs w:val="24"/>
        </w:rPr>
        <w:t xml:space="preserve"> </w:t>
      </w:r>
      <w:r>
        <w:rPr>
          <w:rFonts w:eastAsia="Times New Roman"/>
          <w:szCs w:val="24"/>
        </w:rPr>
        <w:t>«ΤΟ ΒΗΜΑ», «Η ΚΑΘΗΜΕΡΙΝΗ», «</w:t>
      </w:r>
      <w:r>
        <w:rPr>
          <w:rFonts w:eastAsia="Times New Roman"/>
          <w:szCs w:val="24"/>
          <w:lang w:val="en-US"/>
        </w:rPr>
        <w:t>PROTAGON</w:t>
      </w:r>
      <w:r>
        <w:rPr>
          <w:rFonts w:eastAsia="Times New Roman"/>
          <w:szCs w:val="24"/>
        </w:rPr>
        <w:t>» και</w:t>
      </w:r>
      <w:r w:rsidRPr="00AB5AEA">
        <w:rPr>
          <w:rFonts w:eastAsia="Times New Roman"/>
          <w:szCs w:val="24"/>
        </w:rPr>
        <w:t xml:space="preserve"> αποκαλύπτουν σειρά </w:t>
      </w:r>
      <w:r>
        <w:rPr>
          <w:rFonts w:eastAsia="Times New Roman"/>
          <w:szCs w:val="24"/>
        </w:rPr>
        <w:t xml:space="preserve">αλληλουχιών, ενεργειών και δράσεων. </w:t>
      </w:r>
    </w:p>
    <w:p w14:paraId="38244369" w14:textId="77777777" w:rsidR="00D035B1" w:rsidRDefault="005B20CE">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Πετσίτης</w:t>
      </w:r>
      <w:proofErr w:type="spellEnd"/>
      <w:r>
        <w:rPr>
          <w:rFonts w:eastAsia="Times New Roman"/>
          <w:szCs w:val="24"/>
        </w:rPr>
        <w:t>,</w:t>
      </w:r>
      <w:r w:rsidRPr="00AB5AEA">
        <w:rPr>
          <w:rFonts w:eastAsia="Times New Roman"/>
          <w:szCs w:val="24"/>
        </w:rPr>
        <w:t xml:space="preserve"> </w:t>
      </w:r>
      <w:r>
        <w:rPr>
          <w:rFonts w:eastAsia="Times New Roman"/>
          <w:szCs w:val="24"/>
        </w:rPr>
        <w:t>επίσης, αρχίζει να ε</w:t>
      </w:r>
      <w:r w:rsidRPr="00AB5AEA">
        <w:rPr>
          <w:rFonts w:eastAsia="Times New Roman"/>
          <w:szCs w:val="24"/>
        </w:rPr>
        <w:t>κπροσωπεί επί Σ</w:t>
      </w:r>
      <w:r>
        <w:rPr>
          <w:rFonts w:eastAsia="Times New Roman"/>
          <w:szCs w:val="24"/>
        </w:rPr>
        <w:t>ΥΡΙΖΑ</w:t>
      </w:r>
      <w:r w:rsidRPr="00AB5AEA">
        <w:rPr>
          <w:rFonts w:eastAsia="Times New Roman"/>
          <w:szCs w:val="24"/>
        </w:rPr>
        <w:t xml:space="preserve"> το κυπριακό δικηγορικό γραφείο του κ</w:t>
      </w:r>
      <w:r>
        <w:rPr>
          <w:rFonts w:eastAsia="Times New Roman"/>
          <w:szCs w:val="24"/>
        </w:rPr>
        <w:t>.</w:t>
      </w:r>
      <w:r w:rsidRPr="00AB5AEA">
        <w:rPr>
          <w:rFonts w:eastAsia="Times New Roman"/>
          <w:szCs w:val="24"/>
        </w:rPr>
        <w:t xml:space="preserve"> </w:t>
      </w:r>
      <w:r>
        <w:rPr>
          <w:rFonts w:eastAsia="Times New Roman"/>
          <w:szCs w:val="24"/>
        </w:rPr>
        <w:t>Αρτεμίου. Ο κ.</w:t>
      </w:r>
      <w:r w:rsidRPr="00AB5AEA">
        <w:rPr>
          <w:rFonts w:eastAsia="Times New Roman"/>
          <w:szCs w:val="24"/>
        </w:rPr>
        <w:t xml:space="preserve"> Αρτ</w:t>
      </w:r>
      <w:r>
        <w:rPr>
          <w:rFonts w:eastAsia="Times New Roman"/>
          <w:szCs w:val="24"/>
        </w:rPr>
        <w:t>εμίου είναι</w:t>
      </w:r>
      <w:r w:rsidRPr="00AB5AEA">
        <w:rPr>
          <w:rFonts w:eastAsia="Times New Roman"/>
          <w:szCs w:val="24"/>
        </w:rPr>
        <w:t xml:space="preserve"> ο δικηγόρος</w:t>
      </w:r>
      <w:r>
        <w:rPr>
          <w:rFonts w:eastAsia="Times New Roman"/>
          <w:szCs w:val="24"/>
        </w:rPr>
        <w:t>,</w:t>
      </w:r>
      <w:r w:rsidRPr="00AB5AEA">
        <w:rPr>
          <w:rFonts w:eastAsia="Times New Roman"/>
          <w:szCs w:val="24"/>
        </w:rPr>
        <w:t xml:space="preserve"> </w:t>
      </w:r>
      <w:r>
        <w:rPr>
          <w:rFonts w:eastAsia="Times New Roman"/>
          <w:szCs w:val="24"/>
        </w:rPr>
        <w:t xml:space="preserve">ο </w:t>
      </w:r>
      <w:r w:rsidRPr="00AB5AEA">
        <w:rPr>
          <w:rFonts w:eastAsia="Times New Roman"/>
          <w:szCs w:val="24"/>
        </w:rPr>
        <w:t xml:space="preserve">οποίος μαζί </w:t>
      </w:r>
      <w:r>
        <w:rPr>
          <w:rFonts w:eastAsia="Times New Roman"/>
          <w:szCs w:val="24"/>
        </w:rPr>
        <w:t>με τον κ. Νίκο Παππά πήγαν στη</w:t>
      </w:r>
      <w:r w:rsidRPr="00AB5AEA">
        <w:rPr>
          <w:rFonts w:eastAsia="Times New Roman"/>
          <w:szCs w:val="24"/>
        </w:rPr>
        <w:t xml:space="preserve"> Βενεζουέλα το 2013</w:t>
      </w:r>
      <w:r>
        <w:rPr>
          <w:rFonts w:eastAsia="Times New Roman"/>
          <w:szCs w:val="24"/>
        </w:rPr>
        <w:t>,</w:t>
      </w:r>
      <w:r w:rsidRPr="00AB5AEA">
        <w:rPr>
          <w:rFonts w:eastAsia="Times New Roman"/>
          <w:szCs w:val="24"/>
        </w:rPr>
        <w:t xml:space="preserve"> δήθεν για να προω</w:t>
      </w:r>
      <w:r w:rsidRPr="00AB5AEA">
        <w:rPr>
          <w:rFonts w:eastAsia="Times New Roman"/>
          <w:szCs w:val="24"/>
        </w:rPr>
        <w:t>θήσουν τις ελληνικές εξαγωγές αγροτικών προϊόντων</w:t>
      </w:r>
      <w:r>
        <w:rPr>
          <w:rFonts w:eastAsia="Times New Roman"/>
          <w:szCs w:val="24"/>
        </w:rPr>
        <w:t>, αλλά</w:t>
      </w:r>
      <w:r w:rsidRPr="00AB5AEA">
        <w:rPr>
          <w:rFonts w:eastAsia="Times New Roman"/>
          <w:szCs w:val="24"/>
        </w:rPr>
        <w:t xml:space="preserve"> στο ερώτημα που τέθηκε</w:t>
      </w:r>
      <w:r>
        <w:rPr>
          <w:rFonts w:eastAsia="Times New Roman"/>
          <w:szCs w:val="24"/>
        </w:rPr>
        <w:t>,</w:t>
      </w:r>
      <w:r w:rsidRPr="00AB5AEA">
        <w:rPr>
          <w:rFonts w:eastAsia="Times New Roman"/>
          <w:szCs w:val="24"/>
        </w:rPr>
        <w:t xml:space="preserve"> η απάντηση ήταν </w:t>
      </w:r>
      <w:r>
        <w:rPr>
          <w:rFonts w:eastAsia="Times New Roman"/>
          <w:szCs w:val="24"/>
        </w:rPr>
        <w:t>«Σ</w:t>
      </w:r>
      <w:r w:rsidRPr="00AB5AEA">
        <w:rPr>
          <w:rFonts w:eastAsia="Times New Roman"/>
          <w:szCs w:val="24"/>
        </w:rPr>
        <w:t>ιγά μην πήγαμε στη Βενεζουέλα</w:t>
      </w:r>
      <w:r>
        <w:rPr>
          <w:rFonts w:eastAsia="Times New Roman"/>
          <w:szCs w:val="24"/>
        </w:rPr>
        <w:t>, για να πουλήσουμε φασολάκια». Προφανώς,</w:t>
      </w:r>
      <w:r w:rsidRPr="00AB5AEA">
        <w:rPr>
          <w:rFonts w:eastAsia="Times New Roman"/>
          <w:szCs w:val="24"/>
        </w:rPr>
        <w:t xml:space="preserve"> </w:t>
      </w:r>
      <w:r>
        <w:rPr>
          <w:rFonts w:eastAsia="Times New Roman"/>
          <w:szCs w:val="24"/>
        </w:rPr>
        <w:t>πήγαν</w:t>
      </w:r>
      <w:r w:rsidRPr="00AB5AEA">
        <w:rPr>
          <w:rFonts w:eastAsia="Times New Roman"/>
          <w:szCs w:val="24"/>
        </w:rPr>
        <w:t xml:space="preserve"> </w:t>
      </w:r>
      <w:r>
        <w:rPr>
          <w:rFonts w:eastAsia="Times New Roman"/>
          <w:szCs w:val="24"/>
        </w:rPr>
        <w:t xml:space="preserve">για </w:t>
      </w:r>
      <w:r w:rsidRPr="00AB5AEA">
        <w:rPr>
          <w:rFonts w:eastAsia="Times New Roman"/>
          <w:szCs w:val="24"/>
        </w:rPr>
        <w:t>κάτι πολύ πιο βαρύ και αυστηρό</w:t>
      </w:r>
      <w:r>
        <w:rPr>
          <w:rFonts w:eastAsia="Times New Roman"/>
          <w:szCs w:val="24"/>
        </w:rPr>
        <w:t>.</w:t>
      </w:r>
    </w:p>
    <w:p w14:paraId="3824436A" w14:textId="77777777" w:rsidR="00D035B1" w:rsidRDefault="005B20CE">
      <w:pPr>
        <w:spacing w:line="600" w:lineRule="auto"/>
        <w:ind w:firstLine="720"/>
        <w:jc w:val="both"/>
        <w:rPr>
          <w:rFonts w:eastAsia="Times New Roman"/>
          <w:szCs w:val="24"/>
        </w:rPr>
      </w:pPr>
      <w:r>
        <w:rPr>
          <w:rFonts w:eastAsia="Times New Roman"/>
          <w:szCs w:val="24"/>
        </w:rPr>
        <w:t>Εδώ έρχεται</w:t>
      </w:r>
      <w:r w:rsidRPr="00AB5AEA">
        <w:rPr>
          <w:rFonts w:eastAsia="Times New Roman"/>
          <w:szCs w:val="24"/>
        </w:rPr>
        <w:t xml:space="preserve"> μία ακόμη σύμπτωση</w:t>
      </w:r>
      <w:r>
        <w:rPr>
          <w:rFonts w:eastAsia="Times New Roman"/>
          <w:szCs w:val="24"/>
        </w:rPr>
        <w:t>. Π</w:t>
      </w:r>
      <w:r w:rsidRPr="00AB5AEA">
        <w:rPr>
          <w:rFonts w:eastAsia="Times New Roman"/>
          <w:szCs w:val="24"/>
        </w:rPr>
        <w:t>ροφανώς</w:t>
      </w:r>
      <w:r>
        <w:rPr>
          <w:rFonts w:eastAsia="Times New Roman"/>
          <w:szCs w:val="24"/>
        </w:rPr>
        <w:t>,</w:t>
      </w:r>
      <w:r w:rsidRPr="00AB5AEA">
        <w:rPr>
          <w:rFonts w:eastAsia="Times New Roman"/>
          <w:szCs w:val="24"/>
        </w:rPr>
        <w:t xml:space="preserve"> υπά</w:t>
      </w:r>
      <w:r w:rsidRPr="00AB5AEA">
        <w:rPr>
          <w:rFonts w:eastAsia="Times New Roman"/>
          <w:szCs w:val="24"/>
        </w:rPr>
        <w:t>ρχει κάποιο θέμα στο</w:t>
      </w:r>
      <w:r>
        <w:rPr>
          <w:rFonts w:eastAsia="Times New Roman"/>
          <w:szCs w:val="24"/>
        </w:rPr>
        <w:t>ν ΣΥΡΙΖΑ</w:t>
      </w:r>
      <w:r w:rsidRPr="00AB5AEA">
        <w:rPr>
          <w:rFonts w:eastAsia="Times New Roman"/>
          <w:szCs w:val="24"/>
        </w:rPr>
        <w:t xml:space="preserve"> με τ</w:t>
      </w:r>
      <w:r>
        <w:rPr>
          <w:rFonts w:eastAsia="Times New Roman"/>
          <w:szCs w:val="24"/>
        </w:rPr>
        <w:t xml:space="preserve">ο ζήτημα των ανταλλαγών ακινήτων. </w:t>
      </w:r>
    </w:p>
    <w:p w14:paraId="3824436B" w14:textId="77777777" w:rsidR="00D035B1" w:rsidRDefault="005B20CE">
      <w:pPr>
        <w:spacing w:line="600" w:lineRule="auto"/>
        <w:ind w:firstLine="720"/>
        <w:jc w:val="both"/>
        <w:rPr>
          <w:rFonts w:eastAsia="Times New Roman"/>
          <w:szCs w:val="24"/>
        </w:rPr>
      </w:pPr>
      <w:r>
        <w:rPr>
          <w:rFonts w:eastAsia="Times New Roman"/>
          <w:szCs w:val="24"/>
        </w:rPr>
        <w:lastRenderedPageBreak/>
        <w:t>Θυμάστε, αγαπητές και</w:t>
      </w:r>
      <w:r w:rsidRPr="00AB5AEA">
        <w:rPr>
          <w:rFonts w:eastAsia="Times New Roman"/>
          <w:szCs w:val="24"/>
        </w:rPr>
        <w:t xml:space="preserve"> αγαπητοί συνάδελφοι</w:t>
      </w:r>
      <w:r>
        <w:rPr>
          <w:rFonts w:eastAsia="Times New Roman"/>
          <w:szCs w:val="24"/>
        </w:rPr>
        <w:t>,</w:t>
      </w:r>
      <w:r w:rsidRPr="00AB5AEA">
        <w:rPr>
          <w:rFonts w:eastAsia="Times New Roman"/>
          <w:szCs w:val="24"/>
        </w:rPr>
        <w:t xml:space="preserve"> τα περίφημα </w:t>
      </w:r>
      <w:r>
        <w:rPr>
          <w:rFonts w:eastAsia="Times New Roman"/>
          <w:szCs w:val="24"/>
        </w:rPr>
        <w:t>«</w:t>
      </w:r>
      <w:r w:rsidRPr="00AB5AEA">
        <w:rPr>
          <w:rFonts w:eastAsia="Times New Roman"/>
          <w:szCs w:val="24"/>
        </w:rPr>
        <w:t>βοσκοτόπια</w:t>
      </w:r>
      <w:r>
        <w:rPr>
          <w:rFonts w:eastAsia="Times New Roman"/>
          <w:szCs w:val="24"/>
        </w:rPr>
        <w:t>»</w:t>
      </w:r>
      <w:r w:rsidRPr="00AB5AEA">
        <w:rPr>
          <w:rFonts w:eastAsia="Times New Roman"/>
          <w:szCs w:val="24"/>
        </w:rPr>
        <w:t xml:space="preserve"> του κ</w:t>
      </w:r>
      <w:r>
        <w:rPr>
          <w:rFonts w:eastAsia="Times New Roman"/>
          <w:szCs w:val="24"/>
        </w:rPr>
        <w:t>. Κ</w:t>
      </w:r>
      <w:r w:rsidRPr="00AB5AEA">
        <w:rPr>
          <w:rFonts w:eastAsia="Times New Roman"/>
          <w:szCs w:val="24"/>
        </w:rPr>
        <w:t xml:space="preserve">αλογρίτσα που θα τα </w:t>
      </w:r>
      <w:proofErr w:type="spellStart"/>
      <w:r>
        <w:rPr>
          <w:rFonts w:eastAsia="Times New Roman"/>
          <w:szCs w:val="24"/>
        </w:rPr>
        <w:t>αντήλασσε</w:t>
      </w:r>
      <w:proofErr w:type="spellEnd"/>
      <w:r w:rsidRPr="00AB5AEA">
        <w:rPr>
          <w:rFonts w:eastAsia="Times New Roman"/>
          <w:szCs w:val="24"/>
        </w:rPr>
        <w:t xml:space="preserve"> με μία τηλεοπτική άδεια</w:t>
      </w:r>
      <w:r>
        <w:rPr>
          <w:rFonts w:eastAsia="Times New Roman"/>
          <w:szCs w:val="24"/>
        </w:rPr>
        <w:t>; Τ</w:t>
      </w:r>
      <w:r w:rsidRPr="00AB5AEA">
        <w:rPr>
          <w:rFonts w:eastAsia="Times New Roman"/>
          <w:szCs w:val="24"/>
        </w:rPr>
        <w:t xml:space="preserve">ώρα έχουμε </w:t>
      </w:r>
      <w:r>
        <w:rPr>
          <w:rFonts w:eastAsia="Times New Roman"/>
          <w:szCs w:val="24"/>
        </w:rPr>
        <w:t>πάλι ανταλλαγή ακινήτων. Έχουμε</w:t>
      </w:r>
      <w:r w:rsidRPr="00AB5AEA">
        <w:rPr>
          <w:rFonts w:eastAsia="Times New Roman"/>
          <w:szCs w:val="24"/>
        </w:rPr>
        <w:t xml:space="preserve"> ακίνητα που έ</w:t>
      </w:r>
      <w:r w:rsidRPr="00AB5AEA">
        <w:rPr>
          <w:rFonts w:eastAsia="Times New Roman"/>
          <w:szCs w:val="24"/>
        </w:rPr>
        <w:t>χουν αξιολογηθεί ότι αξίζουν 9</w:t>
      </w:r>
      <w:r>
        <w:rPr>
          <w:rFonts w:eastAsia="Times New Roman"/>
          <w:szCs w:val="24"/>
        </w:rPr>
        <w:t>.000.000</w:t>
      </w:r>
      <w:r>
        <w:rPr>
          <w:rFonts w:eastAsia="Times New Roman"/>
          <w:szCs w:val="24"/>
        </w:rPr>
        <w:t xml:space="preserve">ευρώ και </w:t>
      </w:r>
      <w:r w:rsidRPr="00AB5AEA">
        <w:rPr>
          <w:rFonts w:eastAsia="Times New Roman"/>
          <w:szCs w:val="24"/>
        </w:rPr>
        <w:t xml:space="preserve">γίνεται συζήτηση πριν </w:t>
      </w:r>
      <w:r>
        <w:rPr>
          <w:rFonts w:eastAsia="Times New Roman"/>
          <w:szCs w:val="24"/>
        </w:rPr>
        <w:t xml:space="preserve">παρέμβει η </w:t>
      </w:r>
      <w:r>
        <w:rPr>
          <w:rFonts w:eastAsia="Times New Roman"/>
          <w:szCs w:val="24"/>
        </w:rPr>
        <w:t>α</w:t>
      </w:r>
      <w:r>
        <w:rPr>
          <w:rFonts w:eastAsia="Times New Roman"/>
          <w:szCs w:val="24"/>
        </w:rPr>
        <w:t>ρχή,</w:t>
      </w:r>
      <w:r w:rsidRPr="00AB5AEA">
        <w:rPr>
          <w:rFonts w:eastAsia="Times New Roman"/>
          <w:szCs w:val="24"/>
        </w:rPr>
        <w:t xml:space="preserve"> να </w:t>
      </w:r>
      <w:proofErr w:type="spellStart"/>
      <w:r w:rsidRPr="00AB5AEA">
        <w:rPr>
          <w:rFonts w:eastAsia="Times New Roman"/>
          <w:szCs w:val="24"/>
        </w:rPr>
        <w:t>ανταλ</w:t>
      </w:r>
      <w:r>
        <w:rPr>
          <w:rFonts w:eastAsia="Times New Roman"/>
          <w:szCs w:val="24"/>
        </w:rPr>
        <w:t>λαγούν</w:t>
      </w:r>
      <w:proofErr w:type="spellEnd"/>
      <w:r>
        <w:rPr>
          <w:rFonts w:eastAsia="Times New Roman"/>
          <w:szCs w:val="24"/>
        </w:rPr>
        <w:t xml:space="preserve"> με χρέος 90</w:t>
      </w:r>
      <w:r>
        <w:rPr>
          <w:rFonts w:eastAsia="Times New Roman"/>
          <w:szCs w:val="24"/>
        </w:rPr>
        <w:t>.000.000</w:t>
      </w:r>
      <w:r>
        <w:rPr>
          <w:rFonts w:eastAsia="Times New Roman"/>
          <w:szCs w:val="24"/>
        </w:rPr>
        <w:t xml:space="preserve"> ευρώ, δηλαδή δεκαπλάσιο</w:t>
      </w:r>
      <w:r w:rsidRPr="00AB5AEA">
        <w:rPr>
          <w:rFonts w:eastAsia="Times New Roman"/>
          <w:szCs w:val="24"/>
        </w:rPr>
        <w:t xml:space="preserve"> της αξίας</w:t>
      </w:r>
      <w:r>
        <w:rPr>
          <w:rFonts w:eastAsia="Times New Roman"/>
          <w:szCs w:val="24"/>
        </w:rPr>
        <w:t>.</w:t>
      </w:r>
    </w:p>
    <w:p w14:paraId="3824436C" w14:textId="77777777" w:rsidR="00D035B1" w:rsidRDefault="005B20CE">
      <w:pPr>
        <w:spacing w:line="600" w:lineRule="auto"/>
        <w:ind w:firstLine="720"/>
        <w:jc w:val="both"/>
        <w:rPr>
          <w:rFonts w:eastAsia="Times New Roman"/>
          <w:szCs w:val="24"/>
        </w:rPr>
      </w:pPr>
      <w:r>
        <w:rPr>
          <w:rFonts w:eastAsia="Times New Roman"/>
          <w:szCs w:val="24"/>
        </w:rPr>
        <w:t>Τ</w:t>
      </w:r>
      <w:r w:rsidRPr="00AB5AEA">
        <w:rPr>
          <w:rFonts w:eastAsia="Times New Roman"/>
          <w:szCs w:val="24"/>
        </w:rPr>
        <w:t>έταρτο ερώτημα</w:t>
      </w:r>
      <w:r>
        <w:rPr>
          <w:rFonts w:eastAsia="Times New Roman"/>
          <w:szCs w:val="24"/>
        </w:rPr>
        <w:t>: Η</w:t>
      </w:r>
      <w:r w:rsidRPr="00AB5AEA">
        <w:rPr>
          <w:rFonts w:eastAsia="Times New Roman"/>
          <w:szCs w:val="24"/>
        </w:rPr>
        <w:t xml:space="preserve"> </w:t>
      </w:r>
      <w:r>
        <w:rPr>
          <w:rFonts w:eastAsia="Times New Roman"/>
          <w:szCs w:val="24"/>
        </w:rPr>
        <w:t>δ</w:t>
      </w:r>
      <w:r w:rsidRPr="00AB5AEA">
        <w:rPr>
          <w:rFonts w:eastAsia="Times New Roman"/>
          <w:szCs w:val="24"/>
        </w:rPr>
        <w:t xml:space="preserve">ικαιοσύνη και η Βουλή από </w:t>
      </w:r>
      <w:r>
        <w:rPr>
          <w:rFonts w:eastAsia="Times New Roman"/>
          <w:szCs w:val="24"/>
        </w:rPr>
        <w:t>εδώ και πέρα έχουν αρκετή δουλειά να κάνουν;</w:t>
      </w:r>
      <w:r w:rsidRPr="00AB5AEA">
        <w:rPr>
          <w:rFonts w:eastAsia="Times New Roman"/>
          <w:szCs w:val="24"/>
        </w:rPr>
        <w:t xml:space="preserve"> </w:t>
      </w:r>
    </w:p>
    <w:p w14:paraId="3824436D" w14:textId="77777777" w:rsidR="00D035B1" w:rsidRDefault="005B20CE">
      <w:pPr>
        <w:spacing w:line="600" w:lineRule="auto"/>
        <w:ind w:firstLine="720"/>
        <w:jc w:val="both"/>
        <w:rPr>
          <w:rFonts w:eastAsia="Times New Roman"/>
          <w:szCs w:val="24"/>
        </w:rPr>
      </w:pPr>
      <w:r>
        <w:rPr>
          <w:rFonts w:eastAsia="Times New Roman"/>
          <w:szCs w:val="24"/>
        </w:rPr>
        <w:t>Απάντηση: Ναι,</w:t>
      </w:r>
      <w:r w:rsidRPr="00AB5AEA">
        <w:rPr>
          <w:rFonts w:eastAsia="Times New Roman"/>
          <w:szCs w:val="24"/>
        </w:rPr>
        <w:t xml:space="preserve"> προφανέστατα</w:t>
      </w:r>
      <w:r>
        <w:rPr>
          <w:rFonts w:eastAsia="Times New Roman"/>
          <w:szCs w:val="24"/>
        </w:rPr>
        <w:t>! Είμαι βέβαιος ότι και</w:t>
      </w:r>
      <w:r w:rsidRPr="00AB5AEA">
        <w:rPr>
          <w:rFonts w:eastAsia="Times New Roman"/>
          <w:szCs w:val="24"/>
        </w:rPr>
        <w:t xml:space="preserve"> η </w:t>
      </w:r>
      <w:r>
        <w:rPr>
          <w:rFonts w:eastAsia="Times New Roman"/>
          <w:szCs w:val="24"/>
        </w:rPr>
        <w:t>δ</w:t>
      </w:r>
      <w:r w:rsidRPr="00AB5AEA">
        <w:rPr>
          <w:rFonts w:eastAsia="Times New Roman"/>
          <w:szCs w:val="24"/>
        </w:rPr>
        <w:t xml:space="preserve">ικαιοσύνη </w:t>
      </w:r>
      <w:r>
        <w:rPr>
          <w:rFonts w:eastAsia="Times New Roman"/>
          <w:szCs w:val="24"/>
        </w:rPr>
        <w:t>θα εμπλουτίσει τη</w:t>
      </w:r>
      <w:r w:rsidRPr="00AB5AEA">
        <w:rPr>
          <w:rFonts w:eastAsia="Times New Roman"/>
          <w:szCs w:val="24"/>
        </w:rPr>
        <w:t xml:space="preserve"> δικογραφία</w:t>
      </w:r>
      <w:r>
        <w:rPr>
          <w:rFonts w:eastAsia="Times New Roman"/>
          <w:szCs w:val="24"/>
        </w:rPr>
        <w:t>,</w:t>
      </w:r>
      <w:r w:rsidRPr="00AB5AEA">
        <w:rPr>
          <w:rFonts w:eastAsia="Times New Roman"/>
          <w:szCs w:val="24"/>
        </w:rPr>
        <w:t xml:space="preserve"> το</w:t>
      </w:r>
      <w:r>
        <w:rPr>
          <w:rFonts w:eastAsia="Times New Roman"/>
          <w:szCs w:val="24"/>
        </w:rPr>
        <w:t>ν</w:t>
      </w:r>
      <w:r w:rsidRPr="00AB5AEA">
        <w:rPr>
          <w:rFonts w:eastAsia="Times New Roman"/>
          <w:szCs w:val="24"/>
        </w:rPr>
        <w:t xml:space="preserve"> φάκελο που υπάρχει με όλα όσα έρχονται στην επιφάνεια </w:t>
      </w:r>
      <w:r>
        <w:rPr>
          <w:rFonts w:eastAsia="Times New Roman"/>
          <w:szCs w:val="24"/>
        </w:rPr>
        <w:t>-και, προφανώς και με τα ονόματα των Υ</w:t>
      </w:r>
      <w:r w:rsidRPr="00AB5AEA">
        <w:rPr>
          <w:rFonts w:eastAsia="Times New Roman"/>
          <w:szCs w:val="24"/>
        </w:rPr>
        <w:t>πουργών</w:t>
      </w:r>
      <w:r>
        <w:rPr>
          <w:rFonts w:eastAsia="Times New Roman"/>
          <w:szCs w:val="24"/>
        </w:rPr>
        <w:t>-</w:t>
      </w:r>
      <w:r w:rsidRPr="00AB5AEA">
        <w:rPr>
          <w:rFonts w:eastAsia="Times New Roman"/>
          <w:szCs w:val="24"/>
        </w:rPr>
        <w:t xml:space="preserve"> και</w:t>
      </w:r>
      <w:r>
        <w:rPr>
          <w:rFonts w:eastAsia="Times New Roman"/>
          <w:szCs w:val="24"/>
        </w:rPr>
        <w:t>,</w:t>
      </w:r>
      <w:r w:rsidRPr="00AB5AEA">
        <w:rPr>
          <w:rFonts w:eastAsia="Times New Roman"/>
          <w:szCs w:val="24"/>
        </w:rPr>
        <w:t xml:space="preserve"> ασφαλώς</w:t>
      </w:r>
      <w:r>
        <w:rPr>
          <w:rFonts w:eastAsia="Times New Roman"/>
          <w:szCs w:val="24"/>
        </w:rPr>
        <w:t>,</w:t>
      </w:r>
      <w:r w:rsidRPr="00AB5AEA">
        <w:rPr>
          <w:rFonts w:eastAsia="Times New Roman"/>
          <w:szCs w:val="24"/>
        </w:rPr>
        <w:t xml:space="preserve"> θα </w:t>
      </w:r>
      <w:r>
        <w:rPr>
          <w:rFonts w:eastAsia="Times New Roman"/>
          <w:szCs w:val="24"/>
        </w:rPr>
        <w:t>ακολουθηθεί</w:t>
      </w:r>
      <w:r w:rsidRPr="00AB5AEA">
        <w:rPr>
          <w:rFonts w:eastAsia="Times New Roman"/>
          <w:szCs w:val="24"/>
        </w:rPr>
        <w:t xml:space="preserve"> η δέουσα διαδικασία</w:t>
      </w:r>
      <w:r>
        <w:rPr>
          <w:rFonts w:eastAsia="Times New Roman"/>
          <w:szCs w:val="24"/>
        </w:rPr>
        <w:t>,</w:t>
      </w:r>
      <w:r w:rsidRPr="00AB5AEA">
        <w:rPr>
          <w:rFonts w:eastAsia="Times New Roman"/>
          <w:szCs w:val="24"/>
        </w:rPr>
        <w:t xml:space="preserve"> από τη </w:t>
      </w:r>
      <w:r w:rsidRPr="00AB5AEA">
        <w:rPr>
          <w:rFonts w:eastAsia="Times New Roman"/>
          <w:szCs w:val="24"/>
        </w:rPr>
        <w:t xml:space="preserve">στιγμή που θα υπάρχουν νομικές </w:t>
      </w:r>
      <w:r>
        <w:rPr>
          <w:rFonts w:eastAsia="Times New Roman"/>
          <w:szCs w:val="24"/>
        </w:rPr>
        <w:t>τεκμηριώσεις</w:t>
      </w:r>
      <w:r w:rsidRPr="00AB5AEA">
        <w:rPr>
          <w:rFonts w:eastAsia="Times New Roman"/>
          <w:szCs w:val="24"/>
        </w:rPr>
        <w:t xml:space="preserve"> εκ μέρους και της </w:t>
      </w:r>
      <w:r>
        <w:rPr>
          <w:rFonts w:eastAsia="Times New Roman"/>
          <w:szCs w:val="24"/>
        </w:rPr>
        <w:t>δ</w:t>
      </w:r>
      <w:r w:rsidRPr="00AB5AEA">
        <w:rPr>
          <w:rFonts w:eastAsia="Times New Roman"/>
          <w:szCs w:val="24"/>
        </w:rPr>
        <w:t xml:space="preserve">ικαιοσύνης και της </w:t>
      </w:r>
      <w:r>
        <w:rPr>
          <w:rFonts w:eastAsia="Times New Roman"/>
          <w:szCs w:val="24"/>
        </w:rPr>
        <w:t>α</w:t>
      </w:r>
      <w:r w:rsidRPr="00AB5AEA">
        <w:rPr>
          <w:rFonts w:eastAsia="Times New Roman"/>
          <w:szCs w:val="24"/>
        </w:rPr>
        <w:t xml:space="preserve">νεξάρτητης </w:t>
      </w:r>
      <w:r>
        <w:rPr>
          <w:rFonts w:eastAsia="Times New Roman"/>
          <w:szCs w:val="24"/>
        </w:rPr>
        <w:t>α</w:t>
      </w:r>
      <w:r w:rsidRPr="00AB5AEA">
        <w:rPr>
          <w:rFonts w:eastAsia="Times New Roman"/>
          <w:szCs w:val="24"/>
        </w:rPr>
        <w:t>ρχής</w:t>
      </w:r>
      <w:r>
        <w:rPr>
          <w:rFonts w:eastAsia="Times New Roman"/>
          <w:szCs w:val="24"/>
        </w:rPr>
        <w:t>.</w:t>
      </w:r>
    </w:p>
    <w:p w14:paraId="3824436E" w14:textId="77777777" w:rsidR="00D035B1" w:rsidRDefault="005B20CE">
      <w:pPr>
        <w:spacing w:line="600" w:lineRule="auto"/>
        <w:ind w:firstLine="720"/>
        <w:jc w:val="both"/>
        <w:rPr>
          <w:rFonts w:eastAsia="Times New Roman"/>
          <w:szCs w:val="24"/>
        </w:rPr>
      </w:pPr>
      <w:r>
        <w:rPr>
          <w:rFonts w:eastAsia="Times New Roman"/>
          <w:szCs w:val="24"/>
        </w:rPr>
        <w:t>Κ</w:t>
      </w:r>
      <w:r w:rsidRPr="00AB5AEA">
        <w:rPr>
          <w:rFonts w:eastAsia="Times New Roman"/>
          <w:szCs w:val="24"/>
        </w:rPr>
        <w:t>αι π</w:t>
      </w:r>
      <w:r>
        <w:rPr>
          <w:rFonts w:eastAsia="Times New Roman"/>
          <w:szCs w:val="24"/>
        </w:rPr>
        <w:t>έμπτο ερώτημα: Μόνο αυτό το θέμα σχετίζει την Κ</w:t>
      </w:r>
      <w:r w:rsidRPr="00AB5AEA">
        <w:rPr>
          <w:rFonts w:eastAsia="Times New Roman"/>
          <w:szCs w:val="24"/>
        </w:rPr>
        <w:t>υβέρνηση Σ</w:t>
      </w:r>
      <w:r>
        <w:rPr>
          <w:rFonts w:eastAsia="Times New Roman"/>
          <w:szCs w:val="24"/>
        </w:rPr>
        <w:t>ΥΡΙΖΑ με τη ΔΕΠΑ;</w:t>
      </w:r>
    </w:p>
    <w:p w14:paraId="3824436F" w14:textId="77777777" w:rsidR="00D035B1" w:rsidRDefault="005B20CE">
      <w:pPr>
        <w:spacing w:line="600" w:lineRule="auto"/>
        <w:ind w:firstLine="720"/>
        <w:jc w:val="both"/>
        <w:rPr>
          <w:rFonts w:eastAsia="Times New Roman"/>
          <w:szCs w:val="24"/>
        </w:rPr>
      </w:pPr>
      <w:r w:rsidRPr="00AB5AEA">
        <w:rPr>
          <w:rFonts w:eastAsia="Times New Roman"/>
          <w:szCs w:val="24"/>
        </w:rPr>
        <w:lastRenderedPageBreak/>
        <w:t>Όχι</w:t>
      </w:r>
      <w:r>
        <w:rPr>
          <w:rFonts w:eastAsia="Times New Roman"/>
          <w:szCs w:val="24"/>
        </w:rPr>
        <w:t>,</w:t>
      </w:r>
      <w:r w:rsidRPr="00AB5AEA">
        <w:rPr>
          <w:rFonts w:eastAsia="Times New Roman"/>
          <w:szCs w:val="24"/>
        </w:rPr>
        <w:t xml:space="preserve"> </w:t>
      </w:r>
      <w:proofErr w:type="spellStart"/>
      <w:r w:rsidRPr="00AB5AEA">
        <w:rPr>
          <w:rFonts w:eastAsia="Times New Roman"/>
          <w:szCs w:val="24"/>
        </w:rPr>
        <w:t>συναδέλφισσες</w:t>
      </w:r>
      <w:proofErr w:type="spellEnd"/>
      <w:r w:rsidRPr="00AB5AEA">
        <w:rPr>
          <w:rFonts w:eastAsia="Times New Roman"/>
          <w:szCs w:val="24"/>
        </w:rPr>
        <w:t xml:space="preserve"> και συνάδελφοι</w:t>
      </w:r>
      <w:r>
        <w:rPr>
          <w:rFonts w:eastAsia="Times New Roman"/>
          <w:szCs w:val="24"/>
        </w:rPr>
        <w:t>! Μ</w:t>
      </w:r>
      <w:r w:rsidRPr="00AB5AEA">
        <w:rPr>
          <w:rFonts w:eastAsia="Times New Roman"/>
          <w:szCs w:val="24"/>
        </w:rPr>
        <w:t xml:space="preserve">ε </w:t>
      </w:r>
      <w:r>
        <w:rPr>
          <w:rFonts w:eastAsia="Times New Roman"/>
          <w:szCs w:val="24"/>
        </w:rPr>
        <w:t>τη ΔΕΠΑ</w:t>
      </w:r>
      <w:r w:rsidRPr="00AB5AEA">
        <w:rPr>
          <w:rFonts w:eastAsia="Times New Roman"/>
          <w:szCs w:val="24"/>
        </w:rPr>
        <w:t xml:space="preserve"> σχετίζεται και κάτι</w:t>
      </w:r>
      <w:r>
        <w:rPr>
          <w:rFonts w:eastAsia="Times New Roman"/>
          <w:szCs w:val="24"/>
        </w:rPr>
        <w:t xml:space="preserve"> άλλο.</w:t>
      </w:r>
      <w:r w:rsidRPr="00AB5AEA">
        <w:rPr>
          <w:rFonts w:eastAsia="Times New Roman"/>
          <w:szCs w:val="24"/>
        </w:rPr>
        <w:t xml:space="preserve"> Σχε</w:t>
      </w:r>
      <w:r w:rsidRPr="00AB5AEA">
        <w:rPr>
          <w:rFonts w:eastAsia="Times New Roman"/>
          <w:szCs w:val="24"/>
        </w:rPr>
        <w:t>τίζεται η αμοιβή των 150</w:t>
      </w:r>
      <w:r>
        <w:rPr>
          <w:rFonts w:eastAsia="Times New Roman"/>
          <w:szCs w:val="24"/>
        </w:rPr>
        <w:t>.</w:t>
      </w:r>
      <w:r>
        <w:rPr>
          <w:rFonts w:eastAsia="Times New Roman"/>
          <w:szCs w:val="24"/>
        </w:rPr>
        <w:t>000.000</w:t>
      </w:r>
      <w:r w:rsidRPr="00AB5AEA">
        <w:rPr>
          <w:rFonts w:eastAsia="Times New Roman"/>
          <w:szCs w:val="24"/>
        </w:rPr>
        <w:t xml:space="preserve"> </w:t>
      </w:r>
      <w:r>
        <w:rPr>
          <w:rFonts w:eastAsia="Times New Roman"/>
          <w:szCs w:val="24"/>
        </w:rPr>
        <w:t>ευρώ</w:t>
      </w:r>
      <w:r w:rsidRPr="00AB5AEA">
        <w:rPr>
          <w:rFonts w:eastAsia="Times New Roman"/>
          <w:szCs w:val="24"/>
        </w:rPr>
        <w:t xml:space="preserve"> που πήρε η </w:t>
      </w:r>
      <w:r>
        <w:rPr>
          <w:rFonts w:eastAsia="Times New Roman"/>
          <w:szCs w:val="24"/>
        </w:rPr>
        <w:t>«</w:t>
      </w:r>
      <w:r w:rsidRPr="00AB5AEA">
        <w:rPr>
          <w:rFonts w:eastAsia="Times New Roman"/>
          <w:szCs w:val="24"/>
        </w:rPr>
        <w:t>SHELL</w:t>
      </w:r>
      <w:r>
        <w:rPr>
          <w:rFonts w:eastAsia="Times New Roman"/>
          <w:szCs w:val="24"/>
        </w:rPr>
        <w:t>»</w:t>
      </w:r>
      <w:r>
        <w:rPr>
          <w:rFonts w:eastAsia="Times New Roman"/>
          <w:szCs w:val="24"/>
        </w:rPr>
        <w:t>,</w:t>
      </w:r>
      <w:r w:rsidRPr="00AB5AEA">
        <w:rPr>
          <w:rFonts w:eastAsia="Times New Roman"/>
          <w:szCs w:val="24"/>
        </w:rPr>
        <w:t xml:space="preserve"> για να δώσει το 49</w:t>
      </w:r>
      <w:r>
        <w:rPr>
          <w:rFonts w:eastAsia="Times New Roman"/>
          <w:szCs w:val="24"/>
        </w:rPr>
        <w:t>%</w:t>
      </w:r>
      <w:r w:rsidRPr="00AB5AEA">
        <w:rPr>
          <w:rFonts w:eastAsia="Times New Roman"/>
          <w:szCs w:val="24"/>
        </w:rPr>
        <w:t xml:space="preserve"> που κατείχε στις μετοχές της </w:t>
      </w:r>
      <w:r>
        <w:rPr>
          <w:rFonts w:eastAsia="Times New Roman"/>
          <w:szCs w:val="24"/>
        </w:rPr>
        <w:t>ΕΠΑ</w:t>
      </w:r>
      <w:r w:rsidRPr="00AB5AEA">
        <w:rPr>
          <w:rFonts w:eastAsia="Times New Roman"/>
          <w:szCs w:val="24"/>
        </w:rPr>
        <w:t xml:space="preserve"> Αττικής</w:t>
      </w:r>
      <w:r>
        <w:rPr>
          <w:rFonts w:eastAsia="Times New Roman"/>
          <w:szCs w:val="24"/>
        </w:rPr>
        <w:t xml:space="preserve">, της </w:t>
      </w:r>
      <w:r>
        <w:rPr>
          <w:rFonts w:eastAsia="Times New Roman"/>
          <w:szCs w:val="24"/>
        </w:rPr>
        <w:t>«</w:t>
      </w:r>
      <w:r>
        <w:rPr>
          <w:rFonts w:eastAsia="Times New Roman"/>
          <w:szCs w:val="24"/>
        </w:rPr>
        <w:t>Ε</w:t>
      </w:r>
      <w:r w:rsidRPr="00AB5AEA">
        <w:rPr>
          <w:rFonts w:eastAsia="Times New Roman"/>
          <w:szCs w:val="24"/>
        </w:rPr>
        <w:t>ταιρεία</w:t>
      </w:r>
      <w:r>
        <w:rPr>
          <w:rFonts w:eastAsia="Times New Roman"/>
          <w:szCs w:val="24"/>
        </w:rPr>
        <w:t>ς</w:t>
      </w:r>
      <w:r w:rsidRPr="00AB5AEA">
        <w:rPr>
          <w:rFonts w:eastAsia="Times New Roman"/>
          <w:szCs w:val="24"/>
        </w:rPr>
        <w:t xml:space="preserve"> </w:t>
      </w:r>
      <w:r>
        <w:rPr>
          <w:rFonts w:eastAsia="Times New Roman"/>
          <w:szCs w:val="24"/>
        </w:rPr>
        <w:t>Π</w:t>
      </w:r>
      <w:r w:rsidRPr="00AB5AEA">
        <w:rPr>
          <w:rFonts w:eastAsia="Times New Roman"/>
          <w:szCs w:val="24"/>
        </w:rPr>
        <w:t xml:space="preserve">αροχής </w:t>
      </w:r>
      <w:r>
        <w:rPr>
          <w:rFonts w:eastAsia="Times New Roman"/>
          <w:szCs w:val="24"/>
        </w:rPr>
        <w:t>Α</w:t>
      </w:r>
      <w:r w:rsidRPr="00AB5AEA">
        <w:rPr>
          <w:rFonts w:eastAsia="Times New Roman"/>
          <w:szCs w:val="24"/>
        </w:rPr>
        <w:t>ερίου Αττικής</w:t>
      </w:r>
      <w:r>
        <w:rPr>
          <w:rFonts w:eastAsia="Times New Roman"/>
          <w:szCs w:val="24"/>
        </w:rPr>
        <w:t>»</w:t>
      </w:r>
      <w:r>
        <w:rPr>
          <w:rFonts w:eastAsia="Times New Roman"/>
          <w:szCs w:val="24"/>
        </w:rPr>
        <w:t>.</w:t>
      </w:r>
    </w:p>
    <w:p w14:paraId="38244370" w14:textId="77777777" w:rsidR="00D035B1" w:rsidRDefault="005B20CE">
      <w:pPr>
        <w:spacing w:line="600" w:lineRule="auto"/>
        <w:ind w:firstLine="720"/>
        <w:jc w:val="both"/>
        <w:rPr>
          <w:rFonts w:eastAsia="Times New Roman"/>
          <w:szCs w:val="24"/>
        </w:rPr>
      </w:pPr>
      <w:r>
        <w:rPr>
          <w:rFonts w:eastAsia="Times New Roman"/>
          <w:szCs w:val="24"/>
        </w:rPr>
        <w:t xml:space="preserve">Για </w:t>
      </w:r>
      <w:r w:rsidRPr="00AB5AEA">
        <w:rPr>
          <w:rFonts w:eastAsia="Times New Roman"/>
          <w:szCs w:val="24"/>
        </w:rPr>
        <w:t>πληροφόρησ</w:t>
      </w:r>
      <w:r>
        <w:rPr>
          <w:rFonts w:eastAsia="Times New Roman"/>
          <w:szCs w:val="24"/>
        </w:rPr>
        <w:t>ή</w:t>
      </w:r>
      <w:r w:rsidRPr="00AB5AEA">
        <w:rPr>
          <w:rFonts w:eastAsia="Times New Roman"/>
          <w:szCs w:val="24"/>
        </w:rPr>
        <w:t xml:space="preserve"> </w:t>
      </w:r>
      <w:r>
        <w:rPr>
          <w:rFonts w:eastAsia="Times New Roman"/>
          <w:szCs w:val="24"/>
        </w:rPr>
        <w:t>σας, σας</w:t>
      </w:r>
      <w:r w:rsidRPr="00AB5AEA">
        <w:rPr>
          <w:rFonts w:eastAsia="Times New Roman"/>
          <w:szCs w:val="24"/>
        </w:rPr>
        <w:t xml:space="preserve"> λέω κάτι εξαιρετικά απλό</w:t>
      </w:r>
      <w:r>
        <w:rPr>
          <w:rFonts w:eastAsia="Times New Roman"/>
          <w:szCs w:val="24"/>
        </w:rPr>
        <w:t>. Α</w:t>
      </w:r>
      <w:r w:rsidRPr="00AB5AEA">
        <w:rPr>
          <w:rFonts w:eastAsia="Times New Roman"/>
          <w:szCs w:val="24"/>
        </w:rPr>
        <w:t xml:space="preserve">πό τις αρχές της δεκαετίας του </w:t>
      </w:r>
      <w:r>
        <w:rPr>
          <w:rFonts w:eastAsia="Times New Roman"/>
          <w:szCs w:val="24"/>
        </w:rPr>
        <w:t>20</w:t>
      </w:r>
      <w:r w:rsidRPr="00AB5AEA">
        <w:rPr>
          <w:rFonts w:eastAsia="Times New Roman"/>
          <w:szCs w:val="24"/>
        </w:rPr>
        <w:t>10</w:t>
      </w:r>
      <w:r>
        <w:rPr>
          <w:rFonts w:eastAsia="Times New Roman"/>
          <w:szCs w:val="24"/>
        </w:rPr>
        <w:t>,</w:t>
      </w:r>
      <w:r w:rsidRPr="00AB5AEA">
        <w:rPr>
          <w:rFonts w:eastAsia="Times New Roman"/>
          <w:szCs w:val="24"/>
        </w:rPr>
        <w:t xml:space="preserve"> από το 2010</w:t>
      </w:r>
      <w:r>
        <w:rPr>
          <w:rFonts w:eastAsia="Times New Roman"/>
          <w:szCs w:val="24"/>
        </w:rPr>
        <w:t>, η</w:t>
      </w:r>
      <w:r w:rsidRPr="00AB5AEA">
        <w:rPr>
          <w:rFonts w:eastAsia="Times New Roman"/>
          <w:szCs w:val="24"/>
        </w:rPr>
        <w:t xml:space="preserve"> </w:t>
      </w:r>
      <w:r>
        <w:rPr>
          <w:rFonts w:eastAsia="Times New Roman"/>
          <w:szCs w:val="24"/>
        </w:rPr>
        <w:t>«</w:t>
      </w:r>
      <w:r w:rsidRPr="00AB5AEA">
        <w:rPr>
          <w:rFonts w:eastAsia="Times New Roman"/>
          <w:szCs w:val="24"/>
        </w:rPr>
        <w:t>SHELL</w:t>
      </w:r>
      <w:r>
        <w:rPr>
          <w:rFonts w:eastAsia="Times New Roman"/>
          <w:szCs w:val="24"/>
        </w:rPr>
        <w:t>»</w:t>
      </w:r>
      <w:r w:rsidRPr="00AB5AEA">
        <w:rPr>
          <w:rFonts w:eastAsia="Times New Roman"/>
          <w:szCs w:val="24"/>
        </w:rPr>
        <w:t xml:space="preserve"> </w:t>
      </w:r>
      <w:r>
        <w:rPr>
          <w:rFonts w:eastAsia="Times New Roman"/>
          <w:szCs w:val="24"/>
        </w:rPr>
        <w:t xml:space="preserve">κάνει μία </w:t>
      </w:r>
      <w:proofErr w:type="spellStart"/>
      <w:r>
        <w:rPr>
          <w:rFonts w:eastAsia="Times New Roman"/>
          <w:szCs w:val="24"/>
        </w:rPr>
        <w:t>απο</w:t>
      </w:r>
      <w:r w:rsidRPr="00AB5AEA">
        <w:rPr>
          <w:rFonts w:eastAsia="Times New Roman"/>
          <w:szCs w:val="24"/>
        </w:rPr>
        <w:t>επένδυση</w:t>
      </w:r>
      <w:proofErr w:type="spellEnd"/>
      <w:r w:rsidRPr="00AB5AEA">
        <w:rPr>
          <w:rFonts w:eastAsia="Times New Roman"/>
          <w:szCs w:val="24"/>
        </w:rPr>
        <w:t xml:space="preserve"> σε όλες τις ευρωπαϊκές χώρες</w:t>
      </w:r>
      <w:r>
        <w:rPr>
          <w:rFonts w:eastAsia="Times New Roman"/>
          <w:szCs w:val="24"/>
        </w:rPr>
        <w:t>,</w:t>
      </w:r>
      <w:r w:rsidRPr="00AB5AEA">
        <w:rPr>
          <w:rFonts w:eastAsia="Times New Roman"/>
          <w:szCs w:val="24"/>
        </w:rPr>
        <w:t xml:space="preserve"> εκεί όπου κατείχε μετοχές σε δίκτυο διανομής φυσικού αερίου</w:t>
      </w:r>
      <w:r>
        <w:rPr>
          <w:rFonts w:eastAsia="Times New Roman"/>
          <w:szCs w:val="24"/>
        </w:rPr>
        <w:t>. Και το ήξερε όλη η</w:t>
      </w:r>
      <w:r w:rsidRPr="00AB5AEA">
        <w:rPr>
          <w:rFonts w:eastAsia="Times New Roman"/>
          <w:szCs w:val="24"/>
        </w:rPr>
        <w:t xml:space="preserve"> αγορά</w:t>
      </w:r>
      <w:r>
        <w:rPr>
          <w:rFonts w:eastAsia="Times New Roman"/>
          <w:szCs w:val="24"/>
        </w:rPr>
        <w:t>. Και ήθελε να φύγει από το 2010 και το 20</w:t>
      </w:r>
      <w:r w:rsidRPr="00AB5AEA">
        <w:rPr>
          <w:rFonts w:eastAsia="Times New Roman"/>
          <w:szCs w:val="24"/>
        </w:rPr>
        <w:t>11 και από την Ελλάδα</w:t>
      </w:r>
      <w:r>
        <w:rPr>
          <w:rFonts w:eastAsia="Times New Roman"/>
          <w:szCs w:val="24"/>
        </w:rPr>
        <w:t>. Και υπήρχε</w:t>
      </w:r>
      <w:r w:rsidRPr="00AB5AEA">
        <w:rPr>
          <w:rFonts w:eastAsia="Times New Roman"/>
          <w:szCs w:val="24"/>
        </w:rPr>
        <w:t xml:space="preserve"> λόγο</w:t>
      </w:r>
      <w:r>
        <w:rPr>
          <w:rFonts w:eastAsia="Times New Roman"/>
          <w:szCs w:val="24"/>
        </w:rPr>
        <w:t>ς που η πατρίδα</w:t>
      </w:r>
      <w:r>
        <w:rPr>
          <w:rFonts w:eastAsia="Times New Roman"/>
          <w:szCs w:val="24"/>
        </w:rPr>
        <w:t xml:space="preserve"> μας ήθελε έναν μεγάλο επενδυτή,</w:t>
      </w:r>
      <w:r w:rsidRPr="00AB5AEA">
        <w:rPr>
          <w:rFonts w:eastAsia="Times New Roman"/>
          <w:szCs w:val="24"/>
        </w:rPr>
        <w:t xml:space="preserve"> όπως </w:t>
      </w:r>
      <w:r>
        <w:rPr>
          <w:rFonts w:eastAsia="Times New Roman"/>
          <w:szCs w:val="24"/>
        </w:rPr>
        <w:t xml:space="preserve">είναι η </w:t>
      </w:r>
      <w:r>
        <w:rPr>
          <w:rFonts w:eastAsia="Times New Roman"/>
          <w:szCs w:val="24"/>
        </w:rPr>
        <w:t>«</w:t>
      </w:r>
      <w:r w:rsidRPr="00AB5AEA">
        <w:rPr>
          <w:rFonts w:eastAsia="Times New Roman"/>
          <w:szCs w:val="24"/>
        </w:rPr>
        <w:t>SHELL</w:t>
      </w:r>
      <w:r>
        <w:rPr>
          <w:rFonts w:eastAsia="Times New Roman"/>
          <w:szCs w:val="24"/>
        </w:rPr>
        <w:t>»</w:t>
      </w:r>
      <w:r>
        <w:rPr>
          <w:rFonts w:eastAsia="Times New Roman"/>
          <w:szCs w:val="24"/>
        </w:rPr>
        <w:t xml:space="preserve"> ή η «</w:t>
      </w:r>
      <w:r>
        <w:rPr>
          <w:rFonts w:eastAsia="Times New Roman"/>
          <w:szCs w:val="24"/>
          <w:lang w:val="en-US"/>
        </w:rPr>
        <w:t>ENI</w:t>
      </w:r>
      <w:r>
        <w:rPr>
          <w:rFonts w:eastAsia="Times New Roman"/>
          <w:szCs w:val="24"/>
        </w:rPr>
        <w:t xml:space="preserve">» στη Θεσσαλονίκη. Τι κυκλοφορούσε </w:t>
      </w:r>
      <w:r w:rsidRPr="00AB5AEA">
        <w:rPr>
          <w:rFonts w:eastAsia="Times New Roman"/>
          <w:szCs w:val="24"/>
        </w:rPr>
        <w:t>ευρέως στη</w:t>
      </w:r>
      <w:r>
        <w:rPr>
          <w:rFonts w:eastAsia="Times New Roman"/>
          <w:szCs w:val="24"/>
        </w:rPr>
        <w:t xml:space="preserve"> ΔΕΠΑ εκείνη την εποχή; Κυκλοφορούσε το ότι και με </w:t>
      </w:r>
      <w:r w:rsidRPr="00AB5AEA">
        <w:rPr>
          <w:rFonts w:eastAsia="Times New Roman"/>
          <w:szCs w:val="24"/>
        </w:rPr>
        <w:t>50</w:t>
      </w:r>
      <w:r>
        <w:rPr>
          <w:rFonts w:eastAsia="Times New Roman"/>
          <w:szCs w:val="24"/>
        </w:rPr>
        <w:t>.</w:t>
      </w:r>
      <w:r>
        <w:rPr>
          <w:rFonts w:eastAsia="Times New Roman"/>
          <w:szCs w:val="24"/>
        </w:rPr>
        <w:t xml:space="preserve">000.000 </w:t>
      </w:r>
      <w:r>
        <w:rPr>
          <w:rFonts w:eastAsia="Times New Roman"/>
          <w:szCs w:val="24"/>
        </w:rPr>
        <w:t xml:space="preserve">ευρώ η </w:t>
      </w:r>
      <w:r>
        <w:rPr>
          <w:rFonts w:eastAsia="Times New Roman"/>
          <w:szCs w:val="24"/>
        </w:rPr>
        <w:t>«</w:t>
      </w:r>
      <w:r>
        <w:rPr>
          <w:rFonts w:eastAsia="Times New Roman"/>
          <w:szCs w:val="24"/>
        </w:rPr>
        <w:t>SHELL</w:t>
      </w:r>
      <w:r>
        <w:rPr>
          <w:rFonts w:eastAsia="Times New Roman"/>
          <w:szCs w:val="24"/>
        </w:rPr>
        <w:t>»</w:t>
      </w:r>
      <w:r>
        <w:rPr>
          <w:rFonts w:eastAsia="Times New Roman"/>
          <w:szCs w:val="24"/>
        </w:rPr>
        <w:t>, αφού θέλει να</w:t>
      </w:r>
      <w:r w:rsidRPr="00AB5AEA">
        <w:rPr>
          <w:rFonts w:eastAsia="Times New Roman"/>
          <w:szCs w:val="24"/>
        </w:rPr>
        <w:t xml:space="preserve"> φύγει γιατί εί</w:t>
      </w:r>
      <w:r>
        <w:rPr>
          <w:rFonts w:eastAsia="Times New Roman"/>
          <w:szCs w:val="24"/>
        </w:rPr>
        <w:t>ν</w:t>
      </w:r>
      <w:r w:rsidRPr="00AB5AEA">
        <w:rPr>
          <w:rFonts w:eastAsia="Times New Roman"/>
          <w:szCs w:val="24"/>
        </w:rPr>
        <w:t>αι στο</w:t>
      </w:r>
      <w:r>
        <w:rPr>
          <w:rFonts w:eastAsia="Times New Roman"/>
          <w:szCs w:val="24"/>
        </w:rPr>
        <w:t>ν</w:t>
      </w:r>
      <w:r w:rsidRPr="00AB5AEA">
        <w:rPr>
          <w:rFonts w:eastAsia="Times New Roman"/>
          <w:szCs w:val="24"/>
        </w:rPr>
        <w:t xml:space="preserve"> στρατηγικό της και εμπορικό της σχ</w:t>
      </w:r>
      <w:r w:rsidRPr="00AB5AEA">
        <w:rPr>
          <w:rFonts w:eastAsia="Times New Roman"/>
          <w:szCs w:val="24"/>
        </w:rPr>
        <w:t>εδιασμό</w:t>
      </w:r>
      <w:r>
        <w:rPr>
          <w:rFonts w:eastAsia="Times New Roman"/>
          <w:szCs w:val="24"/>
        </w:rPr>
        <w:t>,</w:t>
      </w:r>
      <w:r w:rsidRPr="00AB5AEA">
        <w:rPr>
          <w:rFonts w:eastAsia="Times New Roman"/>
          <w:szCs w:val="24"/>
        </w:rPr>
        <w:t xml:space="preserve"> μπορεί να φύγει</w:t>
      </w:r>
      <w:r>
        <w:rPr>
          <w:rFonts w:eastAsia="Times New Roman"/>
          <w:szCs w:val="24"/>
        </w:rPr>
        <w:t>.</w:t>
      </w:r>
    </w:p>
    <w:p w14:paraId="38244371" w14:textId="77777777" w:rsidR="00D035B1" w:rsidRDefault="005B20CE">
      <w:pPr>
        <w:spacing w:line="600" w:lineRule="auto"/>
        <w:ind w:firstLine="720"/>
        <w:jc w:val="both"/>
        <w:rPr>
          <w:rFonts w:eastAsia="Times New Roman"/>
          <w:szCs w:val="24"/>
        </w:rPr>
      </w:pPr>
      <w:r>
        <w:rPr>
          <w:rFonts w:eastAsia="Times New Roman"/>
          <w:szCs w:val="24"/>
        </w:rPr>
        <w:lastRenderedPageBreak/>
        <w:t>Ε</w:t>
      </w:r>
      <w:r w:rsidRPr="00AB5AEA">
        <w:rPr>
          <w:rFonts w:eastAsia="Times New Roman"/>
          <w:szCs w:val="24"/>
        </w:rPr>
        <w:t>ρώτηση</w:t>
      </w:r>
      <w:r>
        <w:rPr>
          <w:rFonts w:eastAsia="Times New Roman"/>
          <w:szCs w:val="24"/>
        </w:rPr>
        <w:t>: Α</w:t>
      </w:r>
      <w:r w:rsidRPr="00AB5AEA">
        <w:rPr>
          <w:rFonts w:eastAsia="Times New Roman"/>
          <w:szCs w:val="24"/>
        </w:rPr>
        <w:t xml:space="preserve">ληθεύει ότι υπάρχουν </w:t>
      </w:r>
      <w:r>
        <w:rPr>
          <w:rFonts w:eastAsia="Times New Roman"/>
          <w:szCs w:val="24"/>
        </w:rPr>
        <w:t>αξιολογήσεις για τίμημα</w:t>
      </w:r>
      <w:r w:rsidRPr="00AB5AEA">
        <w:rPr>
          <w:rFonts w:eastAsia="Times New Roman"/>
          <w:szCs w:val="24"/>
        </w:rPr>
        <w:t xml:space="preserve"> όχι πάνω από 80</w:t>
      </w:r>
      <w:r>
        <w:rPr>
          <w:rFonts w:eastAsia="Times New Roman"/>
          <w:szCs w:val="24"/>
        </w:rPr>
        <w:t>.</w:t>
      </w:r>
      <w:r>
        <w:rPr>
          <w:rFonts w:eastAsia="Times New Roman"/>
          <w:szCs w:val="24"/>
        </w:rPr>
        <w:t>000.000</w:t>
      </w:r>
      <w:r w:rsidRPr="00AB5AEA">
        <w:rPr>
          <w:rFonts w:eastAsia="Times New Roman"/>
          <w:szCs w:val="24"/>
        </w:rPr>
        <w:t xml:space="preserve"> </w:t>
      </w:r>
      <w:r>
        <w:rPr>
          <w:rFonts w:eastAsia="Times New Roman"/>
          <w:szCs w:val="24"/>
        </w:rPr>
        <w:t>ευρώ</w:t>
      </w:r>
      <w:r w:rsidRPr="00AB5AEA">
        <w:rPr>
          <w:rFonts w:eastAsia="Times New Roman"/>
          <w:szCs w:val="24"/>
        </w:rPr>
        <w:t xml:space="preserve"> και</w:t>
      </w:r>
      <w:r>
        <w:rPr>
          <w:rFonts w:eastAsia="Times New Roman"/>
          <w:szCs w:val="24"/>
        </w:rPr>
        <w:t>,</w:t>
      </w:r>
      <w:r w:rsidRPr="00AB5AEA">
        <w:rPr>
          <w:rFonts w:eastAsia="Times New Roman"/>
          <w:szCs w:val="24"/>
        </w:rPr>
        <w:t xml:space="preserve"> αντίθετα</w:t>
      </w:r>
      <w:r>
        <w:rPr>
          <w:rFonts w:eastAsia="Times New Roman"/>
          <w:szCs w:val="24"/>
        </w:rPr>
        <w:t>, η Κ</w:t>
      </w:r>
      <w:r w:rsidRPr="00AB5AEA">
        <w:rPr>
          <w:rFonts w:eastAsia="Times New Roman"/>
          <w:szCs w:val="24"/>
        </w:rPr>
        <w:t>υβέρνηση από χρήματα των Ελλήνων</w:t>
      </w:r>
      <w:r>
        <w:rPr>
          <w:rFonts w:eastAsia="Times New Roman"/>
          <w:szCs w:val="24"/>
        </w:rPr>
        <w:t xml:space="preserve"> πολιτών πλήρωσε τη</w:t>
      </w:r>
      <w:r w:rsidRPr="00AB5AEA">
        <w:rPr>
          <w:rFonts w:eastAsia="Times New Roman"/>
          <w:szCs w:val="24"/>
        </w:rPr>
        <w:t xml:space="preserve"> συγκεκριμένη </w:t>
      </w:r>
      <w:r>
        <w:rPr>
          <w:rFonts w:eastAsia="Times New Roman"/>
          <w:szCs w:val="24"/>
        </w:rPr>
        <w:t>πολυεθνική</w:t>
      </w:r>
      <w:r w:rsidRPr="00AB5AEA">
        <w:rPr>
          <w:rFonts w:eastAsia="Times New Roman"/>
          <w:szCs w:val="24"/>
        </w:rPr>
        <w:t xml:space="preserve"> με 150</w:t>
      </w:r>
      <w:r>
        <w:rPr>
          <w:rFonts w:eastAsia="Times New Roman"/>
          <w:szCs w:val="24"/>
        </w:rPr>
        <w:t>.</w:t>
      </w:r>
      <w:r>
        <w:rPr>
          <w:rFonts w:eastAsia="Times New Roman"/>
          <w:szCs w:val="24"/>
        </w:rPr>
        <w:t xml:space="preserve">000.000 </w:t>
      </w:r>
      <w:r>
        <w:rPr>
          <w:rFonts w:eastAsia="Times New Roman"/>
          <w:szCs w:val="24"/>
        </w:rPr>
        <w:t>ευρώ;</w:t>
      </w:r>
    </w:p>
    <w:p w14:paraId="38244372" w14:textId="77777777" w:rsidR="00D035B1" w:rsidRDefault="005B20CE">
      <w:pPr>
        <w:spacing w:line="600" w:lineRule="auto"/>
        <w:ind w:firstLine="720"/>
        <w:jc w:val="both"/>
        <w:rPr>
          <w:rFonts w:eastAsia="Times New Roman"/>
          <w:szCs w:val="24"/>
        </w:rPr>
      </w:pPr>
      <w:r>
        <w:rPr>
          <w:rFonts w:eastAsia="Times New Roman"/>
          <w:szCs w:val="24"/>
        </w:rPr>
        <w:t>Ο παριστάμενος κύριος Υ</w:t>
      </w:r>
      <w:r w:rsidRPr="00AB5AEA">
        <w:rPr>
          <w:rFonts w:eastAsia="Times New Roman"/>
          <w:szCs w:val="24"/>
        </w:rPr>
        <w:t>πουργός</w:t>
      </w:r>
      <w:r>
        <w:rPr>
          <w:rFonts w:eastAsia="Times New Roman"/>
          <w:szCs w:val="24"/>
        </w:rPr>
        <w:t>,</w:t>
      </w:r>
      <w:r w:rsidRPr="00AB5AEA">
        <w:rPr>
          <w:rFonts w:eastAsia="Times New Roman"/>
          <w:szCs w:val="24"/>
        </w:rPr>
        <w:t xml:space="preserve"> ο κ</w:t>
      </w:r>
      <w:r>
        <w:rPr>
          <w:rFonts w:eastAsia="Times New Roman"/>
          <w:szCs w:val="24"/>
        </w:rPr>
        <w:t>.</w:t>
      </w:r>
      <w:r w:rsidRPr="00AB5AEA">
        <w:rPr>
          <w:rFonts w:eastAsia="Times New Roman"/>
          <w:szCs w:val="24"/>
        </w:rPr>
        <w:t xml:space="preserve"> Σταθάκης</w:t>
      </w:r>
      <w:r>
        <w:rPr>
          <w:rFonts w:eastAsia="Times New Roman"/>
          <w:szCs w:val="24"/>
        </w:rPr>
        <w:t>, μπορεί</w:t>
      </w:r>
      <w:r w:rsidRPr="00AB5AEA">
        <w:rPr>
          <w:rFonts w:eastAsia="Times New Roman"/>
          <w:szCs w:val="24"/>
        </w:rPr>
        <w:t xml:space="preserve"> να αποδείξει</w:t>
      </w:r>
      <w:r>
        <w:rPr>
          <w:rFonts w:eastAsia="Times New Roman"/>
          <w:szCs w:val="24"/>
        </w:rPr>
        <w:t xml:space="preserve"> στο Σ</w:t>
      </w:r>
      <w:r w:rsidRPr="00AB5AEA">
        <w:rPr>
          <w:rFonts w:eastAsia="Times New Roman"/>
          <w:szCs w:val="24"/>
        </w:rPr>
        <w:t>ώμα ότι τα 150</w:t>
      </w:r>
      <w:r>
        <w:rPr>
          <w:rFonts w:eastAsia="Times New Roman"/>
          <w:szCs w:val="24"/>
        </w:rPr>
        <w:t>.</w:t>
      </w:r>
      <w:r>
        <w:rPr>
          <w:rFonts w:eastAsia="Times New Roman"/>
          <w:szCs w:val="24"/>
        </w:rPr>
        <w:t>000.000</w:t>
      </w:r>
      <w:r w:rsidRPr="00AB5AEA">
        <w:rPr>
          <w:rFonts w:eastAsia="Times New Roman"/>
          <w:szCs w:val="24"/>
        </w:rPr>
        <w:t xml:space="preserve"> </w:t>
      </w:r>
      <w:r>
        <w:rPr>
          <w:rFonts w:eastAsia="Times New Roman"/>
          <w:szCs w:val="24"/>
        </w:rPr>
        <w:t>ευρώ,</w:t>
      </w:r>
      <w:r w:rsidRPr="00AB5AEA">
        <w:rPr>
          <w:rFonts w:eastAsia="Times New Roman"/>
          <w:szCs w:val="24"/>
        </w:rPr>
        <w:t xml:space="preserve"> που δόθηκαν σε μια εταιρεία που έτσι κι αλλιώς εδώ και οχτώ χρόνια ήθελε να </w:t>
      </w:r>
      <w:r>
        <w:rPr>
          <w:rFonts w:eastAsia="Times New Roman"/>
          <w:szCs w:val="24"/>
        </w:rPr>
        <w:t xml:space="preserve">αποχωρήσει από τη συγκεκριμένη επένδυση, ανταποκρίνονται πράγματι σ’ </w:t>
      </w:r>
      <w:r w:rsidRPr="00AB5AEA">
        <w:rPr>
          <w:rFonts w:eastAsia="Times New Roman"/>
          <w:szCs w:val="24"/>
        </w:rPr>
        <w:t>αυτό το οποίο θα έπρεπε να πληρώσ</w:t>
      </w:r>
      <w:r>
        <w:rPr>
          <w:rFonts w:eastAsia="Times New Roman"/>
          <w:szCs w:val="24"/>
        </w:rPr>
        <w:t>ει ο</w:t>
      </w:r>
      <w:r w:rsidRPr="00AB5AEA">
        <w:rPr>
          <w:rFonts w:eastAsia="Times New Roman"/>
          <w:szCs w:val="24"/>
        </w:rPr>
        <w:t xml:space="preserve"> ελλ</w:t>
      </w:r>
      <w:r w:rsidRPr="00AB5AEA">
        <w:rPr>
          <w:rFonts w:eastAsia="Times New Roman"/>
          <w:szCs w:val="24"/>
        </w:rPr>
        <w:t>ηνικός λαός ως τίμημα</w:t>
      </w:r>
      <w:r>
        <w:rPr>
          <w:rFonts w:eastAsia="Times New Roman"/>
          <w:szCs w:val="24"/>
        </w:rPr>
        <w:t>;</w:t>
      </w:r>
    </w:p>
    <w:p w14:paraId="38244373" w14:textId="77777777" w:rsidR="00D035B1" w:rsidRDefault="005B20CE">
      <w:pPr>
        <w:spacing w:line="600" w:lineRule="auto"/>
        <w:ind w:firstLine="720"/>
        <w:jc w:val="both"/>
        <w:rPr>
          <w:rFonts w:eastAsia="Times New Roman"/>
          <w:szCs w:val="24"/>
        </w:rPr>
      </w:pPr>
      <w:r>
        <w:rPr>
          <w:rFonts w:eastAsia="Times New Roman"/>
          <w:szCs w:val="24"/>
        </w:rPr>
        <w:t xml:space="preserve">Αγαπητές </w:t>
      </w:r>
      <w:r w:rsidRPr="00AB5AEA">
        <w:rPr>
          <w:rFonts w:eastAsia="Times New Roman"/>
          <w:szCs w:val="24"/>
        </w:rPr>
        <w:t>και αγαπητοί συνάδελφοι</w:t>
      </w:r>
      <w:r>
        <w:rPr>
          <w:rFonts w:eastAsia="Times New Roman"/>
          <w:szCs w:val="24"/>
        </w:rPr>
        <w:t>, θα κλείσω με μία μόνο</w:t>
      </w:r>
      <w:r w:rsidRPr="00AB5AEA">
        <w:rPr>
          <w:rFonts w:eastAsia="Times New Roman"/>
          <w:szCs w:val="24"/>
        </w:rPr>
        <w:t xml:space="preserve"> παρατήρηση</w:t>
      </w:r>
      <w:r>
        <w:rPr>
          <w:rFonts w:eastAsia="Times New Roman"/>
          <w:szCs w:val="24"/>
        </w:rPr>
        <w:t>.</w:t>
      </w:r>
    </w:p>
    <w:p w14:paraId="38244374" w14:textId="77777777" w:rsidR="00D035B1" w:rsidRDefault="005B20CE">
      <w:pPr>
        <w:spacing w:line="600" w:lineRule="auto"/>
        <w:ind w:firstLine="720"/>
        <w:jc w:val="both"/>
        <w:rPr>
          <w:rFonts w:eastAsia="Times New Roman"/>
          <w:szCs w:val="24"/>
        </w:rPr>
      </w:pPr>
      <w:r>
        <w:rPr>
          <w:rFonts w:eastAsia="Times New Roman"/>
          <w:szCs w:val="24"/>
        </w:rPr>
        <w:t xml:space="preserve">Κύριε Υπουργέ, κάνατε ένα σχόλιο για τον αγωγό </w:t>
      </w:r>
      <w:r>
        <w:rPr>
          <w:rFonts w:eastAsia="Times New Roman"/>
          <w:szCs w:val="24"/>
          <w:lang w:val="en-US"/>
        </w:rPr>
        <w:t>East</w:t>
      </w:r>
      <w:r w:rsidRPr="00340401">
        <w:rPr>
          <w:rFonts w:eastAsia="Times New Roman"/>
          <w:szCs w:val="24"/>
        </w:rPr>
        <w:t xml:space="preserve"> </w:t>
      </w:r>
      <w:r>
        <w:rPr>
          <w:rFonts w:eastAsia="Times New Roman"/>
          <w:szCs w:val="24"/>
          <w:lang w:val="en-US"/>
        </w:rPr>
        <w:t>Med</w:t>
      </w:r>
      <w:r>
        <w:rPr>
          <w:rFonts w:eastAsia="Times New Roman"/>
          <w:szCs w:val="24"/>
        </w:rPr>
        <w:t xml:space="preserve"> και είδα και</w:t>
      </w:r>
      <w:r w:rsidRPr="00AB5AEA">
        <w:rPr>
          <w:rFonts w:eastAsia="Times New Roman"/>
          <w:szCs w:val="24"/>
        </w:rPr>
        <w:t xml:space="preserve"> πρωτοσέλιδα φιλικών προς εσάς εφημερίδων</w:t>
      </w:r>
      <w:r>
        <w:rPr>
          <w:rFonts w:eastAsia="Times New Roman"/>
          <w:szCs w:val="24"/>
        </w:rPr>
        <w:t>. Θυμηθείτε</w:t>
      </w:r>
      <w:r w:rsidRPr="00AB5AEA">
        <w:rPr>
          <w:rFonts w:eastAsia="Times New Roman"/>
          <w:szCs w:val="24"/>
        </w:rPr>
        <w:t xml:space="preserve"> ότι τον </w:t>
      </w:r>
      <w:r>
        <w:rPr>
          <w:rFonts w:eastAsia="Times New Roman"/>
          <w:szCs w:val="24"/>
          <w:lang w:val="en-US"/>
        </w:rPr>
        <w:t>East</w:t>
      </w:r>
      <w:r w:rsidRPr="00340401">
        <w:rPr>
          <w:rFonts w:eastAsia="Times New Roman"/>
          <w:szCs w:val="24"/>
        </w:rPr>
        <w:t xml:space="preserve"> </w:t>
      </w:r>
      <w:r>
        <w:rPr>
          <w:rFonts w:eastAsia="Times New Roman"/>
          <w:szCs w:val="24"/>
          <w:lang w:val="en-US"/>
        </w:rPr>
        <w:t>Med</w:t>
      </w:r>
      <w:r w:rsidRPr="00AB5AEA">
        <w:rPr>
          <w:rFonts w:eastAsia="Times New Roman"/>
          <w:szCs w:val="24"/>
        </w:rPr>
        <w:t xml:space="preserve"> </w:t>
      </w:r>
      <w:r>
        <w:rPr>
          <w:rFonts w:eastAsia="Times New Roman"/>
          <w:szCs w:val="24"/>
        </w:rPr>
        <w:t>ο κ.</w:t>
      </w:r>
      <w:r w:rsidRPr="00AB5AEA">
        <w:rPr>
          <w:rFonts w:eastAsia="Times New Roman"/>
          <w:szCs w:val="24"/>
        </w:rPr>
        <w:t xml:space="preserve"> Τσίπρας και όλοι ε</w:t>
      </w:r>
      <w:r>
        <w:rPr>
          <w:rFonts w:eastAsia="Times New Roman"/>
          <w:szCs w:val="24"/>
        </w:rPr>
        <w:t>σείς</w:t>
      </w:r>
      <w:r>
        <w:rPr>
          <w:rFonts w:eastAsia="Times New Roman"/>
          <w:szCs w:val="24"/>
        </w:rPr>
        <w:t xml:space="preserve"> τον σαμποτάρατε,</w:t>
      </w:r>
      <w:r w:rsidRPr="00AB5AEA">
        <w:rPr>
          <w:rFonts w:eastAsia="Times New Roman"/>
          <w:szCs w:val="24"/>
        </w:rPr>
        <w:t xml:space="preserve"> τον κα</w:t>
      </w:r>
      <w:r>
        <w:rPr>
          <w:rFonts w:eastAsia="Times New Roman"/>
          <w:szCs w:val="24"/>
        </w:rPr>
        <w:t xml:space="preserve">ταψηφίσατε και ήσασταν απέναντί </w:t>
      </w:r>
      <w:r w:rsidRPr="00AB5AEA">
        <w:rPr>
          <w:rFonts w:eastAsia="Times New Roman"/>
          <w:szCs w:val="24"/>
        </w:rPr>
        <w:t>του σε κάθε βήμα</w:t>
      </w:r>
      <w:r>
        <w:rPr>
          <w:rFonts w:eastAsia="Times New Roman"/>
          <w:szCs w:val="24"/>
        </w:rPr>
        <w:t>,</w:t>
      </w:r>
      <w:r w:rsidRPr="00AB5AEA">
        <w:rPr>
          <w:rFonts w:eastAsia="Times New Roman"/>
          <w:szCs w:val="24"/>
        </w:rPr>
        <w:t xml:space="preserve"> όταν εμείς την περίοδο 2013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τον εντάσσαμε</w:t>
      </w:r>
      <w:r w:rsidRPr="00AB5AEA">
        <w:rPr>
          <w:rFonts w:eastAsia="Times New Roman"/>
          <w:szCs w:val="24"/>
        </w:rPr>
        <w:t xml:space="preserve"> στα </w:t>
      </w:r>
      <w:r w:rsidRPr="00AB5AEA">
        <w:rPr>
          <w:rFonts w:eastAsia="Times New Roman"/>
          <w:szCs w:val="24"/>
        </w:rPr>
        <w:lastRenderedPageBreak/>
        <w:t xml:space="preserve">διευρωπαϊκά ενεργειακά </w:t>
      </w:r>
      <w:r>
        <w:rPr>
          <w:rFonts w:eastAsia="Times New Roman"/>
          <w:szCs w:val="24"/>
        </w:rPr>
        <w:t>προγράμματα και εξασφαλίζαμε τη χρηματοδότησή του.</w:t>
      </w:r>
      <w:r w:rsidRPr="00AB5AEA">
        <w:rPr>
          <w:rFonts w:eastAsia="Times New Roman"/>
          <w:szCs w:val="24"/>
        </w:rPr>
        <w:t xml:space="preserve"> </w:t>
      </w:r>
    </w:p>
    <w:p w14:paraId="3824437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Μας κατηγορούσατε τότε ότι πρόκειται για ένα ανέφικτο </w:t>
      </w:r>
      <w:r>
        <w:rPr>
          <w:rFonts w:eastAsia="Times New Roman" w:cs="Times New Roman"/>
          <w:szCs w:val="24"/>
        </w:rPr>
        <w:t xml:space="preserve">έργο και ότι ρίχνουμε στάχτη, δήθεν, στα μάτια του λαού. Κι έρχεται τώρα ο κ. Τσίπρας προσωπικά και προσπαθεί να σφετεριστεί τα έργα που ο ίδιος πολεμούσε: τον αγωγό </w:t>
      </w:r>
      <w:r>
        <w:rPr>
          <w:rFonts w:eastAsia="Times New Roman" w:cs="Times New Roman"/>
          <w:szCs w:val="24"/>
          <w:lang w:val="en-US"/>
        </w:rPr>
        <w:t>East</w:t>
      </w:r>
      <w:r w:rsidRPr="00050ECB">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xml:space="preserve">, τον </w:t>
      </w:r>
      <w:proofErr w:type="spellStart"/>
      <w:r>
        <w:rPr>
          <w:rFonts w:eastAsia="Times New Roman" w:cs="Times New Roman"/>
          <w:szCs w:val="24"/>
        </w:rPr>
        <w:t>ελληνοβουλγαρικό</w:t>
      </w:r>
      <w:proofErr w:type="spellEnd"/>
      <w:r>
        <w:rPr>
          <w:rFonts w:eastAsia="Times New Roman" w:cs="Times New Roman"/>
          <w:szCs w:val="24"/>
        </w:rPr>
        <w:t xml:space="preserve"> αγωγό, τη</w:t>
      </w:r>
      <w:r>
        <w:rPr>
          <w:rFonts w:eastAsia="Times New Roman" w:cs="Times New Roman"/>
          <w:szCs w:val="24"/>
        </w:rPr>
        <w:t xml:space="preserve"> μονάδα υγροποιημένου φυσικού αερίου στην Αλεξανδρούπολη, την αναβάθμιση της </w:t>
      </w:r>
      <w:proofErr w:type="spellStart"/>
      <w:r>
        <w:rPr>
          <w:rFonts w:eastAsia="Times New Roman" w:cs="Times New Roman"/>
          <w:szCs w:val="24"/>
        </w:rPr>
        <w:t>Ρεβυθούσας</w:t>
      </w:r>
      <w:proofErr w:type="spellEnd"/>
      <w:r>
        <w:rPr>
          <w:rFonts w:eastAsia="Times New Roman" w:cs="Times New Roman"/>
          <w:szCs w:val="24"/>
        </w:rPr>
        <w:t>.</w:t>
      </w:r>
    </w:p>
    <w:p w14:paraId="3824437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βεβαίως, να κλείσω και με το περίφημο τίμημα του ΔΕΣΦΑ. Αναρωτιόμαστε: τόσο καλή διαπραγμάτευση επί ΣΥΡΙΖΑ; Περίπου 130.000.000 ευρώ παραπάνω. Ξεχνάμε μια μικρή λε</w:t>
      </w:r>
      <w:r>
        <w:rPr>
          <w:rFonts w:eastAsia="Times New Roman" w:cs="Times New Roman"/>
          <w:szCs w:val="24"/>
        </w:rPr>
        <w:t>πτομέρεια, που προσπαθεί να αποκρύψει η Κυβέρνηση. Πόσο αποθεματικό είχε ο ΔΕΣΦΑ το 2014 στο ταμείο του; Είχε 50.000.000 ευρώ. Πόσο αποθεματικό είχε ο ΔΕΣΦΑ το 2018 που πουλήθηκε επί ΣΥΡΙΖΑ; Είχε 150.000.000 ευρώ. Αυτή είναι η διαφορά, κύριε Υπουργέ.</w:t>
      </w:r>
    </w:p>
    <w:p w14:paraId="38244377"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830509">
        <w:rPr>
          <w:rFonts w:eastAsia="Times New Roman" w:cs="Times New Roman"/>
          <w:b/>
          <w:szCs w:val="24"/>
        </w:rPr>
        <w:lastRenderedPageBreak/>
        <w:t>ΓΕΩΡΓ</w:t>
      </w:r>
      <w:r w:rsidRPr="00830509">
        <w:rPr>
          <w:rFonts w:eastAsia="Times New Roman" w:cs="Times New Roman"/>
          <w:b/>
          <w:szCs w:val="24"/>
        </w:rPr>
        <w:t>ΙΟΣ ΣΤΑΘΑΚΗΣ (Υπουργός Περιβάλλοντος και Ενέργειας):</w:t>
      </w:r>
      <w:r>
        <w:rPr>
          <w:rFonts w:eastAsia="Times New Roman" w:cs="Times New Roman"/>
          <w:szCs w:val="24"/>
        </w:rPr>
        <w:t xml:space="preserve"> Πού βρέθηκε το αποθεματικό;</w:t>
      </w:r>
    </w:p>
    <w:p w14:paraId="38244378"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Τα βρήκατε για άλλη μια φορά έτοιμα, άρα, μην επαίρεστε και μην υπερηφανεύεσθε, διότι κάνατε και εδώ μια τρύπα στο νερό.</w:t>
      </w:r>
    </w:p>
    <w:p w14:paraId="3824437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824437A"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w:t>
      </w:r>
      <w:r w:rsidRPr="000E7362">
        <w:rPr>
          <w:rFonts w:eastAsia="Times New Roman" w:cs="Times New Roman"/>
          <w:b/>
          <w:szCs w:val="24"/>
        </w:rPr>
        <w:t>εωργιάδης):</w:t>
      </w:r>
      <w:r w:rsidRPr="000E7362">
        <w:rPr>
          <w:rFonts w:eastAsia="Times New Roman" w:cs="Times New Roman"/>
          <w:szCs w:val="24"/>
        </w:rPr>
        <w:t xml:space="preserve"> Ε</w:t>
      </w:r>
      <w:r>
        <w:rPr>
          <w:rFonts w:eastAsia="Times New Roman" w:cs="Times New Roman"/>
          <w:szCs w:val="24"/>
        </w:rPr>
        <w:t>υχαριστούμε τον κ. Μανιάτη.</w:t>
      </w:r>
    </w:p>
    <w:p w14:paraId="3824437B"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Χατζησάββας από την Χρυσή Αυγή έχει τον λόγο για έξι λεπτά.</w:t>
      </w:r>
    </w:p>
    <w:p w14:paraId="3824437C"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Είναι ενδεικτικό της κατάστασης που υπάρχει και δείχνετε με αυτό το σκάνδαλο το ποιοι είσαστε εσείς,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με σκάνδαλα σε μίζες, σε συνεργάτες, σε βολέματα. Πάει το δήθεν ηθικό σας πλεονέκτημα, αλλά παρ’ όλα αυτά κάποιοι από εσάς τολμάτε ξανά και μιλάτε γι’ αυτό. </w:t>
      </w:r>
    </w:p>
    <w:p w14:paraId="3824437D"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 να μην αναφέρω το χθεσινό φιάσκο με τις χιλιάδες σελίδες των τροπολογιών, με το «πλυντήριο» για νομιμοποίηση </w:t>
      </w:r>
      <w:r>
        <w:rPr>
          <w:rFonts w:eastAsia="Times New Roman" w:cs="Times New Roman"/>
          <w:szCs w:val="24"/>
        </w:rPr>
        <w:lastRenderedPageBreak/>
        <w:t xml:space="preserve">χρημάτων που πάρθηκαν χωρίς την προβλεπόμενη διαδικασία –το αναφέρει η τροπολογία αυτό- για </w:t>
      </w:r>
      <w:r>
        <w:rPr>
          <w:rFonts w:eastAsia="Times New Roman" w:cs="Times New Roman"/>
          <w:szCs w:val="24"/>
          <w:lang w:val="en-US"/>
        </w:rPr>
        <w:t>hot</w:t>
      </w:r>
      <w:r w:rsidRPr="00050ECB">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για λαθρομετανάστες και τους χαραμοφάηδες </w:t>
      </w:r>
      <w:r>
        <w:rPr>
          <w:rFonts w:eastAsia="Times New Roman" w:cs="Times New Roman"/>
          <w:szCs w:val="24"/>
        </w:rPr>
        <w:t xml:space="preserve">των ΜΚΟ που έρχονται και γλεντάνε και κάνουν διακοπές εδώ στην Ελλάδα εις βάρος του Έλληνα φορολογούμενου και για τους διορισμούς δημοσιογράφων στο ΑΠΕ - ΜΠΕ. Όλη η ελληνική κοινωνία αυτό ρωτάει. Κάθε μέρα που με βλέπουν στο Κιλκίς, μου λένε «Τι θα γίνει; </w:t>
      </w:r>
      <w:r>
        <w:rPr>
          <w:rFonts w:eastAsia="Times New Roman" w:cs="Times New Roman"/>
          <w:szCs w:val="24"/>
        </w:rPr>
        <w:t xml:space="preserve">Δεν θα διοριστούν οι δημοσιογράφοι στο ΑΠΕ - ΜΠΕ;». Φέρατε την τροπολογία και το λύσατε αυτό. Ευτυχώς, μας είχαν ζαλίσει. </w:t>
      </w:r>
    </w:p>
    <w:p w14:paraId="3824437E"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 θέμα της ΔΕΠΑ έχουμε άνω των 100.000.000 ευρώ ζημιά, ουσιαστικά μια λεηλασία της Δημόσιας Επιχείρησης Αερίου. Ένας πελάτης, η </w:t>
      </w:r>
      <w:r>
        <w:rPr>
          <w:rFonts w:eastAsia="Times New Roman" w:cs="Times New Roman"/>
          <w:szCs w:val="24"/>
        </w:rPr>
        <w:t>«</w:t>
      </w:r>
      <w:r>
        <w:rPr>
          <w:rFonts w:eastAsia="Times New Roman" w:cs="Times New Roman"/>
          <w:szCs w:val="24"/>
          <w:lang w:val="en-US"/>
        </w:rPr>
        <w:t>EL</w:t>
      </w:r>
      <w:r>
        <w:rPr>
          <w:rFonts w:eastAsia="Times New Roman" w:cs="Times New Roman"/>
          <w:szCs w:val="24"/>
          <w:lang w:val="en-US"/>
        </w:rPr>
        <w:t>FE</w:t>
      </w:r>
      <w:r>
        <w:rPr>
          <w:rFonts w:eastAsia="Times New Roman" w:cs="Times New Roman"/>
          <w:szCs w:val="24"/>
        </w:rPr>
        <w:t>»</w:t>
      </w:r>
      <w:r>
        <w:rPr>
          <w:rFonts w:eastAsia="Times New Roman" w:cs="Times New Roman"/>
          <w:szCs w:val="24"/>
        </w:rPr>
        <w:t>, που έχει έναν κύκλο εργασιών 10% στο σύνολο σε σχέση με τη ΔΕΠΑ, κάνει ζημιά στο 80% των οφειλών που έχει να εισπράξει η ΔΕΠΑ.</w:t>
      </w:r>
    </w:p>
    <w:p w14:paraId="3824437F"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Έχουμε κάποιες αποκαλύψεις από τον πρώην διευθύνοντα σύμβουλο, τον Θεόδωρο </w:t>
      </w:r>
      <w:proofErr w:type="spellStart"/>
      <w:r>
        <w:rPr>
          <w:rFonts w:eastAsia="Times New Roman" w:cs="Times New Roman"/>
          <w:szCs w:val="24"/>
        </w:rPr>
        <w:t>Κιτσάκο</w:t>
      </w:r>
      <w:proofErr w:type="spellEnd"/>
      <w:r>
        <w:rPr>
          <w:rFonts w:eastAsia="Times New Roman" w:cs="Times New Roman"/>
          <w:szCs w:val="24"/>
        </w:rPr>
        <w:t xml:space="preserve">, σε </w:t>
      </w:r>
      <w:r>
        <w:rPr>
          <w:rFonts w:eastAsia="Times New Roman" w:cs="Times New Roman"/>
          <w:szCs w:val="24"/>
        </w:rPr>
        <w:t>μ</w:t>
      </w:r>
      <w:r>
        <w:rPr>
          <w:rFonts w:eastAsia="Times New Roman" w:cs="Times New Roman"/>
          <w:szCs w:val="24"/>
        </w:rPr>
        <w:t>έσα προσκείμενα στην Αξιωματική Αντι</w:t>
      </w:r>
      <w:r>
        <w:rPr>
          <w:rFonts w:eastAsia="Times New Roman" w:cs="Times New Roman"/>
          <w:szCs w:val="24"/>
        </w:rPr>
        <w:t xml:space="preserve">πολίτευση, στην Αντιπολίτευση γενικότερα. Ο </w:t>
      </w:r>
      <w:proofErr w:type="spellStart"/>
      <w:r>
        <w:rPr>
          <w:rFonts w:eastAsia="Times New Roman" w:cs="Times New Roman"/>
          <w:szCs w:val="24"/>
        </w:rPr>
        <w:t>Κιτσάκος</w:t>
      </w:r>
      <w:proofErr w:type="spellEnd"/>
      <w:r>
        <w:rPr>
          <w:rFonts w:eastAsia="Times New Roman" w:cs="Times New Roman"/>
          <w:szCs w:val="24"/>
        </w:rPr>
        <w:t xml:space="preserve"> είναι προσκείμενος στην Αντιπολίτευση; Εμπλέκει </w:t>
      </w:r>
      <w:r>
        <w:rPr>
          <w:rFonts w:eastAsia="Times New Roman" w:cs="Times New Roman"/>
          <w:szCs w:val="24"/>
        </w:rPr>
        <w:lastRenderedPageBreak/>
        <w:t>Υπουργούς της Κυβέρνησης, τον διόρισε η Κυβέρνηση αυτή, ήταν κομματικό στέλεχος του ΣΥΡΙΖΑ και διευθυντικό στέλεχος των επιχειρήσεων Λαυρεντιάδη.</w:t>
      </w:r>
    </w:p>
    <w:p w14:paraId="38244380"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Όλα έγινα</w:t>
      </w:r>
      <w:r>
        <w:rPr>
          <w:rFonts w:eastAsia="Times New Roman" w:cs="Times New Roman"/>
          <w:szCs w:val="24"/>
        </w:rPr>
        <w:t xml:space="preserve">ν όταν ο προηγούμενος διευθύνων σύμβουλος έδωσε ένα τελεσίγραφο επτά ημερών για είσπραξη χρεών από την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και την έκτη μέρα αντικαταστάθηκε «εντελώς </w:t>
      </w:r>
      <w:proofErr w:type="spellStart"/>
      <w:r>
        <w:rPr>
          <w:rFonts w:eastAsia="Times New Roman" w:cs="Times New Roman"/>
          <w:szCs w:val="24"/>
        </w:rPr>
        <w:t>συμπτωματικά</w:t>
      </w:r>
      <w:proofErr w:type="spellEnd"/>
      <w:r>
        <w:rPr>
          <w:rFonts w:eastAsia="Times New Roman" w:cs="Times New Roman"/>
          <w:szCs w:val="24"/>
        </w:rPr>
        <w:t xml:space="preserve">» από τον </w:t>
      </w:r>
      <w:proofErr w:type="spellStart"/>
      <w:r>
        <w:rPr>
          <w:rFonts w:eastAsia="Times New Roman" w:cs="Times New Roman"/>
          <w:szCs w:val="24"/>
        </w:rPr>
        <w:t>Κιτσάκο</w:t>
      </w:r>
      <w:proofErr w:type="spellEnd"/>
      <w:r>
        <w:rPr>
          <w:rFonts w:eastAsia="Times New Roman" w:cs="Times New Roman"/>
          <w:szCs w:val="24"/>
        </w:rPr>
        <w:t>.</w:t>
      </w:r>
    </w:p>
    <w:p w14:paraId="38244381"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Ανέθεσε, λοιπόν, ο Υπουργός ΣΥΡΙΖΑ Σκουρλέτης στον </w:t>
      </w:r>
      <w:proofErr w:type="spellStart"/>
      <w:r>
        <w:rPr>
          <w:rFonts w:eastAsia="Times New Roman" w:cs="Times New Roman"/>
          <w:szCs w:val="24"/>
        </w:rPr>
        <w:t>Κιτσάκο</w:t>
      </w:r>
      <w:proofErr w:type="spellEnd"/>
      <w:r>
        <w:rPr>
          <w:rFonts w:eastAsia="Times New Roman" w:cs="Times New Roman"/>
          <w:szCs w:val="24"/>
        </w:rPr>
        <w:t>, στο κομματικ</w:t>
      </w:r>
      <w:r>
        <w:rPr>
          <w:rFonts w:eastAsia="Times New Roman" w:cs="Times New Roman"/>
          <w:szCs w:val="24"/>
        </w:rPr>
        <w:t xml:space="preserve">ό στέλεχος αυτό του ΣΥΡΙΖΑ, πρώην διευθυντή των επιχειρήσεων Λαυρεντιάδη, να λύσει το θέμα των </w:t>
      </w:r>
      <w:proofErr w:type="spellStart"/>
      <w:r>
        <w:rPr>
          <w:rFonts w:eastAsia="Times New Roman" w:cs="Times New Roman"/>
          <w:szCs w:val="24"/>
        </w:rPr>
        <w:t>χρωστούμενων</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προς τη ΔΕΠΑ όπου πριν ήταν υπάλληλος. Μπήκε να λύσει το θέμα υπέρ ποιου; Υπέρ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ή υπέρ της ΔΕΠΑ; Φοβερό το σκεπτικό σας, δείχνε</w:t>
      </w:r>
      <w:r>
        <w:rPr>
          <w:rFonts w:eastAsia="Times New Roman" w:cs="Times New Roman"/>
          <w:szCs w:val="24"/>
        </w:rPr>
        <w:t>ι ότι περνάτε τον ελληνικό λαό για κορόιδο και τον κοροϊδεύετε κατάμουτρα. Οι φοβερές αυτές κινήσεις, λοιπόν, έφεραν ως λύση την ανταλλαγή χρέους με ακίνητα που αρχικά είχαν εκτιμηθεί 9.000.000 ευρώ και ξαφνικά πήγαν στα 90.000.000 ευρώ. Και δεν φτάνει μόν</w:t>
      </w:r>
      <w:r>
        <w:rPr>
          <w:rFonts w:eastAsia="Times New Roman" w:cs="Times New Roman"/>
          <w:szCs w:val="24"/>
        </w:rPr>
        <w:t xml:space="preserve">ο αυτό, αλλά τα συγκεκριμένα ακίνητα είχαν κατασχεθεί παλαιότερα για «ξέπλυμα μαύρου χρήματος». Τι ΠΑΣΟΚ </w:t>
      </w:r>
      <w:r>
        <w:rPr>
          <w:rFonts w:eastAsia="Times New Roman" w:cs="Times New Roman"/>
          <w:szCs w:val="24"/>
        </w:rPr>
        <w:lastRenderedPageBreak/>
        <w:t>και σκάνδαλα! Έχετε ξεπεράσει τους πάντες. Έχει γίνει λογιστικός έλεγχος από ορκωτούς λογιστές; Αν ναι, από ποια εταιρεία; Για να μη ρωτήσω: ποιανού ετ</w:t>
      </w:r>
      <w:r>
        <w:rPr>
          <w:rFonts w:eastAsia="Times New Roman" w:cs="Times New Roman"/>
          <w:szCs w:val="24"/>
        </w:rPr>
        <w:t>αιρεία;</w:t>
      </w:r>
    </w:p>
    <w:p w14:paraId="38244382"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Τράπεζες εμπλεκόμενες, εταιρείες - προπετάσματα και ευθύνες από πλευράς του ιδιώτη καταλήγουν όλα αυτά σε ένα </w:t>
      </w:r>
      <w:proofErr w:type="spellStart"/>
      <w:r>
        <w:rPr>
          <w:rFonts w:eastAsia="Times New Roman" w:cs="Times New Roman"/>
          <w:szCs w:val="24"/>
        </w:rPr>
        <w:t>ογδονταεπτάχρονο</w:t>
      </w:r>
      <w:proofErr w:type="spellEnd"/>
      <w:r>
        <w:rPr>
          <w:rFonts w:eastAsia="Times New Roman" w:cs="Times New Roman"/>
          <w:szCs w:val="24"/>
        </w:rPr>
        <w:t xml:space="preserve"> στέλεχος που τι θα του κάνετε; Θα τον βάλετε φυλακή; Πώς θα πληρώσει;</w:t>
      </w:r>
    </w:p>
    <w:p w14:paraId="38244383"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Όλα τα παραπάνω από δημοσιεύματα τα έμαθε η Νέα Δημοκρατία. Άφησε η Νέα Δημοκρατία 74.000.000 ευρώ χρέος και έφτασε μέσα σε τρία - τέσσερα χρόνια τα 116.000.000 και τα 120.000.000 ευρώ. Μέχρι να φτάσει εκεί, εσείς που τόσο καλά το κρατούσατε στα λίγα, στα </w:t>
      </w:r>
      <w:r>
        <w:rPr>
          <w:rFonts w:eastAsia="Times New Roman" w:cs="Times New Roman"/>
          <w:szCs w:val="24"/>
        </w:rPr>
        <w:t xml:space="preserve">74.000.000 ευρώ, δεν είχατε ενημερωθεί; Κανείς δεν είχε κάνει νύξη; </w:t>
      </w:r>
    </w:p>
    <w:p w14:paraId="38244384"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όλα αυτά γίνονται εις βάρος των Ελλήνων φορολογουμένων, εργατών και αγροτών, και όλης της ελληνικής οικονομίας στο σύνολό της. Οι φορολογούμενοι πληρώνουν τα χρέη, όπως πάντα, οι ερ</w:t>
      </w:r>
      <w:r>
        <w:rPr>
          <w:rFonts w:eastAsia="Times New Roman" w:cs="Times New Roman"/>
          <w:szCs w:val="24"/>
        </w:rPr>
        <w:t xml:space="preserve">γαζόμενοι των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στην Καβάλα κυρίως, </w:t>
      </w:r>
      <w:r>
        <w:rPr>
          <w:rFonts w:eastAsia="Times New Roman" w:cs="Times New Roman"/>
          <w:szCs w:val="24"/>
        </w:rPr>
        <w:lastRenderedPageBreak/>
        <w:t xml:space="preserve">μετά από μήνες απλήρωτοι, </w:t>
      </w:r>
      <w:proofErr w:type="spellStart"/>
      <w:r>
        <w:rPr>
          <w:rFonts w:eastAsia="Times New Roman" w:cs="Times New Roman"/>
          <w:szCs w:val="24"/>
        </w:rPr>
        <w:t>εκβιαζόμενοι</w:t>
      </w:r>
      <w:proofErr w:type="spellEnd"/>
      <w:r>
        <w:rPr>
          <w:rFonts w:eastAsia="Times New Roman" w:cs="Times New Roman"/>
          <w:szCs w:val="24"/>
        </w:rPr>
        <w:t xml:space="preserve">, τελικά διασκορπίστηκαν σε τέσσερις-πέντε εταιρείες, με αβέβαιο εργασιακό μέλλον. </w:t>
      </w:r>
    </w:p>
    <w:p w14:paraId="38244385"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Οι αγρότες, οι οποίοι πληρώνουν ακριβά </w:t>
      </w:r>
      <w:proofErr w:type="spellStart"/>
      <w:r>
        <w:rPr>
          <w:rFonts w:eastAsia="Times New Roman" w:cs="Times New Roman"/>
          <w:szCs w:val="24"/>
        </w:rPr>
        <w:t>αγροεφόδια</w:t>
      </w:r>
      <w:proofErr w:type="spellEnd"/>
      <w:r>
        <w:rPr>
          <w:rFonts w:eastAsia="Times New Roman" w:cs="Times New Roman"/>
          <w:szCs w:val="24"/>
        </w:rPr>
        <w:t xml:space="preserve"> και καύσιμα, θα μπορούσαν με μια εθνική παρ</w:t>
      </w:r>
      <w:r>
        <w:rPr>
          <w:rFonts w:eastAsia="Times New Roman" w:cs="Times New Roman"/>
          <w:szCs w:val="24"/>
        </w:rPr>
        <w:t xml:space="preserve">αγωγή </w:t>
      </w:r>
      <w:proofErr w:type="spellStart"/>
      <w:r>
        <w:rPr>
          <w:rFonts w:eastAsia="Times New Roman" w:cs="Times New Roman"/>
          <w:szCs w:val="24"/>
        </w:rPr>
        <w:t>αγροεφοδίων</w:t>
      </w:r>
      <w:proofErr w:type="spellEnd"/>
      <w:r>
        <w:rPr>
          <w:rFonts w:eastAsia="Times New Roman" w:cs="Times New Roman"/>
          <w:szCs w:val="24"/>
        </w:rPr>
        <w:t xml:space="preserve"> και καυσίμων να μην χρειάζεται να αγοράζουν όσο αγοράζει κάποιος στην αγορά τα </w:t>
      </w:r>
      <w:proofErr w:type="spellStart"/>
      <w:r>
        <w:rPr>
          <w:rFonts w:eastAsia="Times New Roman" w:cs="Times New Roman"/>
          <w:szCs w:val="24"/>
        </w:rPr>
        <w:t>αγροεφόδια</w:t>
      </w:r>
      <w:proofErr w:type="spellEnd"/>
      <w:r>
        <w:rPr>
          <w:rFonts w:eastAsia="Times New Roman" w:cs="Times New Roman"/>
          <w:szCs w:val="24"/>
        </w:rPr>
        <w:t xml:space="preserve"> και ούτε να πληρώνουν το πετρέλαιο όσο το πληρώνουν για να κάνουν βόλτες  στο Κολωνάκι με τα τζιπ τους κάποιοι, παραδείγματος χάρ</w:t>
      </w:r>
      <w:r>
        <w:rPr>
          <w:rFonts w:eastAsia="Times New Roman" w:cs="Times New Roman"/>
          <w:szCs w:val="24"/>
        </w:rPr>
        <w:t>ιν</w:t>
      </w:r>
      <w:r>
        <w:rPr>
          <w:rFonts w:eastAsia="Times New Roman" w:cs="Times New Roman"/>
          <w:szCs w:val="24"/>
        </w:rPr>
        <w:t xml:space="preserve">. </w:t>
      </w:r>
    </w:p>
    <w:p w14:paraId="38244386"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Πού είναι το κ</w:t>
      </w:r>
      <w:r>
        <w:rPr>
          <w:rFonts w:eastAsia="Times New Roman" w:cs="Times New Roman"/>
          <w:szCs w:val="24"/>
        </w:rPr>
        <w:t xml:space="preserve">οινωνικό σας πρόσημο; Θα τα λύσετε και αυτά όπως λύσατε το θέμα της </w:t>
      </w:r>
      <w:r>
        <w:rPr>
          <w:rFonts w:eastAsia="Times New Roman" w:cs="Times New Roman"/>
          <w:szCs w:val="24"/>
        </w:rPr>
        <w:t>«</w:t>
      </w:r>
      <w:r>
        <w:rPr>
          <w:rFonts w:eastAsia="Times New Roman" w:cs="Times New Roman"/>
          <w:szCs w:val="24"/>
        </w:rPr>
        <w:t>Ελληνικής Βιομηχανίας Ζάχαρης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rPr>
        <w:t>ΕΛΒΟ</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θυμάμαι ότι μπαίνατε εδώ μέσα και λέγατε ότι θα τα σώσετε και τελικά τα έκλεισαν όλα. </w:t>
      </w:r>
    </w:p>
    <w:p w14:paraId="38244387"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ό</w:t>
      </w:r>
      <w:r>
        <w:rPr>
          <w:rFonts w:eastAsia="Times New Roman" w:cs="Times New Roman"/>
          <w:szCs w:val="24"/>
        </w:rPr>
        <w:t xml:space="preserve">λα αυτά η Κυβέρνηση λέει ότι δεν έχει ευθύνη, όμως, ο ίδιος ο </w:t>
      </w:r>
      <w:proofErr w:type="spellStart"/>
      <w:r>
        <w:rPr>
          <w:rFonts w:eastAsia="Times New Roman" w:cs="Times New Roman"/>
          <w:szCs w:val="24"/>
        </w:rPr>
        <w:t>Κιτσάκος</w:t>
      </w:r>
      <w:proofErr w:type="spellEnd"/>
      <w:r>
        <w:rPr>
          <w:rFonts w:eastAsia="Times New Roman" w:cs="Times New Roman"/>
          <w:szCs w:val="24"/>
        </w:rPr>
        <w:t xml:space="preserve"> σχετικά με το πώς και πότε ενημέρωνε Υπουργούς αναφέρει εδώ μια λίστα ολόκληρη με ημερομηνίες. Λέει ότι δέχεται κι απειλές. Να ανοίξει το τηλεφωνικό απόρρητο, να δούμε από ποιον δέχεται</w:t>
      </w:r>
      <w:r>
        <w:rPr>
          <w:rFonts w:eastAsia="Times New Roman" w:cs="Times New Roman"/>
          <w:szCs w:val="24"/>
        </w:rPr>
        <w:t xml:space="preserve"> απειλές. Ενημέρωνε κάθε εβδομάδα </w:t>
      </w:r>
      <w:r>
        <w:rPr>
          <w:rFonts w:eastAsia="Times New Roman" w:cs="Times New Roman"/>
          <w:szCs w:val="24"/>
        </w:rPr>
        <w:lastRenderedPageBreak/>
        <w:t xml:space="preserve">το Υπουργείο για την εξέλιξη του χρέους, κάθε μήνα το ΤΑΙΠΕΔ, τα </w:t>
      </w:r>
      <w:r>
        <w:rPr>
          <w:rFonts w:eastAsia="Times New Roman" w:cs="Times New Roman"/>
          <w:szCs w:val="24"/>
        </w:rPr>
        <w:t>«</w:t>
      </w:r>
      <w:r>
        <w:rPr>
          <w:rFonts w:eastAsia="Times New Roman" w:cs="Times New Roman"/>
          <w:szCs w:val="24"/>
        </w:rPr>
        <w:t>ΕΛΛΗΝΙΚΑ ΠΕΤΡΕΛΑΙΑ Α. Ε.</w:t>
      </w:r>
      <w:r>
        <w:rPr>
          <w:rFonts w:eastAsia="Times New Roman" w:cs="Times New Roman"/>
          <w:szCs w:val="24"/>
        </w:rPr>
        <w:t>»</w:t>
      </w:r>
      <w:r>
        <w:rPr>
          <w:rFonts w:eastAsia="Times New Roman" w:cs="Times New Roman"/>
          <w:szCs w:val="24"/>
        </w:rPr>
        <w:t xml:space="preserve"> σε όλη τη διάρκεια της θητείας του. Λέει ότι στις 4 Δεκεμβρίου ενημέρωσε τον Σκουρλέτη και του είπε «Βρες τρόπο διαχείρισης, απλώς</w:t>
      </w:r>
      <w:r>
        <w:rPr>
          <w:rFonts w:eastAsia="Times New Roman" w:cs="Times New Roman"/>
          <w:szCs w:val="24"/>
        </w:rPr>
        <w:t xml:space="preserve"> μην κόψεις την παροχή».</w:t>
      </w:r>
    </w:p>
    <w:p w14:paraId="38244388"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2015 και το 2016 σε σύσκεψη ενημέρωσε τον Υπουργό Δραγασάκη, την Υπουργό </w:t>
      </w:r>
      <w:proofErr w:type="spellStart"/>
      <w:r>
        <w:rPr>
          <w:rFonts w:eastAsia="Times New Roman" w:cs="Times New Roman"/>
          <w:szCs w:val="24"/>
        </w:rPr>
        <w:t>Τζάκρη</w:t>
      </w:r>
      <w:proofErr w:type="spellEnd"/>
      <w:r>
        <w:rPr>
          <w:rFonts w:eastAsia="Times New Roman" w:cs="Times New Roman"/>
          <w:szCs w:val="24"/>
        </w:rPr>
        <w:t xml:space="preserve">, τους εκπροσώπους των τραπεζών, το Υπουργείο Αγροτικής Ανάπτυξης και Τροφίμων, παρουσίασε την κατάσταση, ότι δεν πάει άλλο, ότι δεν μπορεί να κάνει </w:t>
      </w:r>
      <w:r>
        <w:rPr>
          <w:rFonts w:eastAsia="Times New Roman" w:cs="Times New Roman"/>
          <w:szCs w:val="24"/>
        </w:rPr>
        <w:t xml:space="preserve">εισπράξεις και θα πρέπει να γίνει συντεταγμένη διακοπή και να γίνει δικαστική διεκδίκηση της οφειλής. </w:t>
      </w:r>
    </w:p>
    <w:p w14:paraId="3824438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απάντηση του Δραγασάκη ήταν να μη γίνει διακοπή παροχής αερίου, όπως και όλων γενικά των Υπουργών, όπως αναφέρει, και συνεχίζει τον Φεβρουάριο του 2017</w:t>
      </w:r>
      <w:r>
        <w:rPr>
          <w:rFonts w:eastAsia="Times New Roman" w:cs="Times New Roman"/>
          <w:szCs w:val="24"/>
        </w:rPr>
        <w:t xml:space="preserve">, ότι ζήτησε ενημέρωση και ο Υπουργός </w:t>
      </w:r>
      <w:proofErr w:type="spellStart"/>
      <w:r>
        <w:rPr>
          <w:rFonts w:eastAsia="Times New Roman" w:cs="Times New Roman"/>
          <w:szCs w:val="24"/>
        </w:rPr>
        <w:t>Φλαμπουράρης</w:t>
      </w:r>
      <w:proofErr w:type="spellEnd"/>
      <w:r>
        <w:rPr>
          <w:rFonts w:eastAsia="Times New Roman" w:cs="Times New Roman"/>
          <w:szCs w:val="24"/>
        </w:rPr>
        <w:t xml:space="preserve">, καθώς είχε αναλάβει το θέμα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Λόγω απολύσεων των εργαζομένων –λέει- στην Καβάλα και των προβλημάτων που υπήρχαν, εμείς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ο</w:t>
      </w:r>
      <w:r>
        <w:rPr>
          <w:rFonts w:eastAsia="Times New Roman" w:cs="Times New Roman"/>
          <w:szCs w:val="24"/>
        </w:rPr>
        <w:t>ργάνωση της Χρυσής Αυγής στην Καβάλα, αλλά και ένα κλιμάκιο Β</w:t>
      </w:r>
      <w:r>
        <w:rPr>
          <w:rFonts w:eastAsia="Times New Roman" w:cs="Times New Roman"/>
          <w:szCs w:val="24"/>
        </w:rPr>
        <w:t xml:space="preserve">ουλευτών είχαμε επισκεφθεί τους εργαζόμενους τότε </w:t>
      </w:r>
      <w:r>
        <w:rPr>
          <w:rFonts w:eastAsia="Times New Roman" w:cs="Times New Roman"/>
          <w:szCs w:val="24"/>
        </w:rPr>
        <w:lastRenderedPageBreak/>
        <w:t xml:space="preserve">που δέχονταν τους τραμπουκισμούς και τις απειλές και ήταν απλήρωτοι. Καταθέσαμε και σχετικές ερωτήσεις. </w:t>
      </w:r>
    </w:p>
    <w:p w14:paraId="3824438A"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Ενημέρωνε, όπως λέει, συνεχώς με </w:t>
      </w:r>
      <w:r>
        <w:rPr>
          <w:rFonts w:eastAsia="Times New Roman" w:cs="Times New Roman"/>
          <w:szCs w:val="24"/>
          <w:lang w:val="en-US"/>
        </w:rPr>
        <w:t>e</w:t>
      </w:r>
      <w:r w:rsidRPr="00820D1E">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τους Υπουργούς και τους συμβούλους τους για την ανάγκη πολιτι</w:t>
      </w:r>
      <w:r>
        <w:rPr>
          <w:rFonts w:eastAsia="Times New Roman" w:cs="Times New Roman"/>
          <w:szCs w:val="24"/>
        </w:rPr>
        <w:t xml:space="preserve">κής πρωτοβουλίας για το θέμα των χρεών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και ΔΕΠΑ, αλλά δεν έγινε τίποτα. Τον Απρίλιο επανέρχεται σε μια σύσκεψη και παίρνει τελικά μια απάντηση και διαπιστώνει επιτέλους ο κ. </w:t>
      </w:r>
      <w:proofErr w:type="spellStart"/>
      <w:r>
        <w:rPr>
          <w:rFonts w:eastAsia="Times New Roman" w:cs="Times New Roman"/>
          <w:szCs w:val="24"/>
        </w:rPr>
        <w:t>Κιτσάκος</w:t>
      </w:r>
      <w:proofErr w:type="spellEnd"/>
      <w:r>
        <w:rPr>
          <w:rFonts w:eastAsia="Times New Roman" w:cs="Times New Roman"/>
          <w:szCs w:val="24"/>
        </w:rPr>
        <w:t xml:space="preserve"> την κυβερνητική αντίληψη, ότι για όλα τα εργασιακά προβλήματα </w:t>
      </w:r>
      <w:r>
        <w:rPr>
          <w:rFonts w:eastAsia="Times New Roman" w:cs="Times New Roman"/>
          <w:szCs w:val="24"/>
        </w:rPr>
        <w:t xml:space="preserve">στην Καβάλα θεωρείται γενικότερα ότι η ΔΕΠΑ είναι βάρος στην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και όχι τα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πρόβλημα για τη ΔΕΠΑ. Έτσι προτάθηκε η διακοπή της παροχής φυσικού αερίου μέχρι την αναγκαστική διαχείριση της βιομηχανίας και είπε ότι έφυγε αηδιασμένος από αυτή τη σύσκ</w:t>
      </w:r>
      <w:r>
        <w:rPr>
          <w:rFonts w:eastAsia="Times New Roman" w:cs="Times New Roman"/>
          <w:szCs w:val="24"/>
        </w:rPr>
        <w:t>εψη.</w:t>
      </w:r>
    </w:p>
    <w:p w14:paraId="3824438B"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Σταθάκης απάντησε χαριτολογώντας ότι επειδή είναι κερδοφόρα θα μπορούσε να κάνει λίγο υπομονή. </w:t>
      </w:r>
    </w:p>
    <w:p w14:paraId="3824438C" w14:textId="77777777" w:rsidR="00D035B1" w:rsidRDefault="005B20C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3824438D"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824438E"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Εγώ έχω να πω στον κύριο Υπουργό ότι η υπομ</w:t>
      </w:r>
      <w:r>
        <w:rPr>
          <w:rFonts w:eastAsia="Times New Roman" w:cs="Times New Roman"/>
          <w:szCs w:val="24"/>
        </w:rPr>
        <w:t>ονή είναι το χειρότερο πράγμα όταν κάθε μήνας κοστολογείται και χρεώνει τον ελληνικό λαό με εκατομμύρια ευρώ. Κα</w:t>
      </w:r>
      <w:r>
        <w:rPr>
          <w:rFonts w:eastAsia="Times New Roman" w:cs="Times New Roman"/>
          <w:szCs w:val="24"/>
        </w:rPr>
        <w:t>μ</w:t>
      </w:r>
      <w:r>
        <w:rPr>
          <w:rFonts w:eastAsia="Times New Roman" w:cs="Times New Roman"/>
          <w:szCs w:val="24"/>
        </w:rPr>
        <w:t xml:space="preserve">μία  περίπτωση δεν υπήρχε να μην γνώριζαν οι Υπουργοί την κατάσταση. </w:t>
      </w:r>
    </w:p>
    <w:p w14:paraId="3824438F"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Εσείς οι ΣΥΡΙΖΑ και οι ΑΝΕΛ φτάσατε και ξεπεράσατε τους προηγούμενους στην κακοδιαχείριση. Με ύφος </w:t>
      </w:r>
      <w:proofErr w:type="spellStart"/>
      <w:r>
        <w:rPr>
          <w:rFonts w:eastAsia="Times New Roman" w:cs="Times New Roman"/>
          <w:szCs w:val="24"/>
        </w:rPr>
        <w:t>εξυγιαντών</w:t>
      </w:r>
      <w:proofErr w:type="spellEnd"/>
      <w:r>
        <w:rPr>
          <w:rFonts w:eastAsia="Times New Roman" w:cs="Times New Roman"/>
          <w:szCs w:val="24"/>
        </w:rPr>
        <w:t xml:space="preserve"> και </w:t>
      </w:r>
      <w:proofErr w:type="spellStart"/>
      <w:r>
        <w:rPr>
          <w:rFonts w:eastAsia="Times New Roman" w:cs="Times New Roman"/>
          <w:szCs w:val="24"/>
        </w:rPr>
        <w:t>καθαρτών</w:t>
      </w:r>
      <w:proofErr w:type="spellEnd"/>
      <w:r>
        <w:rPr>
          <w:rFonts w:eastAsia="Times New Roman" w:cs="Times New Roman"/>
          <w:szCs w:val="24"/>
        </w:rPr>
        <w:t xml:space="preserve"> του παλαιού και βρώμικου κατεστημένου και σάπιου πολιτικού συστήματος μπήκατε τον Ιανουάριο του 2015 υποτίθεται στην Κυβέρνηση για να</w:t>
      </w:r>
      <w:r>
        <w:rPr>
          <w:rFonts w:eastAsia="Times New Roman" w:cs="Times New Roman"/>
          <w:szCs w:val="24"/>
        </w:rPr>
        <w:t xml:space="preserve"> κάνετε αυτά που δεν έκαναν οι άλλοι. Όμως, κάνατε μεγαλύτερη ζημιά. Δεν διαλύσατε μόνο την οικονομία, δεν διαλύσατε μόνο εθνικά την Ελλάδα, διαλύσατε και την ελπίδα που είχε το ελληνικό έθνος ότι μπορεί να ψηφίσει κάτι το οποίο να είναι καινούργιο και ότι</w:t>
      </w:r>
      <w:r>
        <w:rPr>
          <w:rFonts w:eastAsia="Times New Roman" w:cs="Times New Roman"/>
          <w:szCs w:val="24"/>
        </w:rPr>
        <w:t xml:space="preserve"> μπορεί να κάνει κάτι διαφορετικό, να φέρει μια αντίδραση και μια αντίσταση του ελληνικού έθνους.</w:t>
      </w:r>
    </w:p>
    <w:p w14:paraId="38244390"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Καλογήρου μίλησε για θεσμική απρέπεια όσον αφορά το ότι γίνονται τέτοιες ερωτήσεις. Θεσμική απρέπεια είναι -να σας πληροφορήσω- όταν οι Υπουργοί, κοινοβο</w:t>
      </w:r>
      <w:r>
        <w:rPr>
          <w:rFonts w:eastAsia="Times New Roman" w:cs="Times New Roman"/>
          <w:szCs w:val="24"/>
        </w:rPr>
        <w:t xml:space="preserve">υλευτικοί και εξωκοινοβουλευτικοί, δεν απαντούν στην τρίτη πολιτική δύναμη </w:t>
      </w:r>
      <w:r>
        <w:rPr>
          <w:rFonts w:eastAsia="Times New Roman" w:cs="Times New Roman"/>
          <w:szCs w:val="24"/>
        </w:rPr>
        <w:lastRenderedPageBreak/>
        <w:t xml:space="preserve">της χώρας από τις εκλογές του 2015 και λένε ότι είμαστε κατηγορούμενοι. Υπάρχουν άλλα στελέχη σε άλλα κόμματα που είναι κατηγορούμενοι. Δεν απαντάτε στις ερωτήσεις τους; Αυτό είναι </w:t>
      </w:r>
      <w:r>
        <w:rPr>
          <w:rFonts w:eastAsia="Times New Roman" w:cs="Times New Roman"/>
          <w:szCs w:val="24"/>
        </w:rPr>
        <w:t>θεσμική απρέπεια. Πού το έχετε γραμμένο;</w:t>
      </w:r>
    </w:p>
    <w:p w14:paraId="38244391"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εμείς δεν έχουμε να πούμε κάτι άλλο για αυτό, αλλά ως Χρυσή Αυγή σάς καλούμε να παραιτηθείτε τώρα, πριν περάσει η Συμφωνία των Πρεσπών από την ελληνική Βουλή, να πάτε στο 0%, εκεί που </w:t>
      </w:r>
      <w:r>
        <w:rPr>
          <w:rFonts w:eastAsia="Times New Roman" w:cs="Times New Roman"/>
          <w:szCs w:val="24"/>
        </w:rPr>
        <w:t>ήσασταν και δεν σας ήξερε κανείς, να σωθεί και η κοινωνία, να σωθεί και η Μακεδονία μας, να σωθούμε όλοι.</w:t>
      </w:r>
    </w:p>
    <w:p w14:paraId="38244392" w14:textId="77777777" w:rsidR="00D035B1" w:rsidRDefault="005B20C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της Χρυσής Αυγής)</w:t>
      </w:r>
    </w:p>
    <w:p w14:paraId="38244393"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b/>
          <w:szCs w:val="24"/>
        </w:rPr>
        <w:t xml:space="preserve"> </w:t>
      </w:r>
      <w:r w:rsidRPr="00935003">
        <w:rPr>
          <w:rFonts w:eastAsia="Times New Roman" w:cs="Times New Roman"/>
          <w:szCs w:val="24"/>
        </w:rPr>
        <w:t>Ευχαριστούμε τον κ</w:t>
      </w:r>
      <w:r>
        <w:rPr>
          <w:rFonts w:eastAsia="Times New Roman" w:cs="Times New Roman"/>
          <w:szCs w:val="24"/>
        </w:rPr>
        <w:t>.</w:t>
      </w:r>
      <w:r w:rsidRPr="00935003">
        <w:rPr>
          <w:rFonts w:eastAsia="Times New Roman" w:cs="Times New Roman"/>
          <w:szCs w:val="24"/>
        </w:rPr>
        <w:t xml:space="preserve"> Χατζησάββα.</w:t>
      </w:r>
    </w:p>
    <w:p w14:paraId="38244394"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234BE6">
        <w:rPr>
          <w:rFonts w:eastAsia="Times New Roman" w:cs="Times New Roman"/>
          <w:szCs w:val="24"/>
        </w:rPr>
        <w:t xml:space="preserve">Κυρίες και κύριοι συνάδελφοι, μέχρι να έρθει ο κ. </w:t>
      </w:r>
      <w:proofErr w:type="spellStart"/>
      <w:r w:rsidRPr="00234BE6">
        <w:rPr>
          <w:rFonts w:eastAsia="Times New Roman" w:cs="Times New Roman"/>
          <w:szCs w:val="24"/>
        </w:rPr>
        <w:t>Παπαχριστόπουλος</w:t>
      </w:r>
      <w:proofErr w:type="spellEnd"/>
      <w:r w:rsidRPr="00234BE6">
        <w:rPr>
          <w:rFonts w:eastAsia="Times New Roman" w:cs="Times New Roman"/>
          <w:szCs w:val="24"/>
        </w:rPr>
        <w:t xml:space="preserve"> στο Βήμα, θα ήθελα να κάνω μια ανακοίνωση.</w:t>
      </w:r>
    </w:p>
    <w:p w14:paraId="38244395" w14:textId="77777777" w:rsidR="00D035B1" w:rsidRDefault="005B20CE">
      <w:pPr>
        <w:spacing w:line="600" w:lineRule="auto"/>
        <w:ind w:firstLine="720"/>
        <w:jc w:val="both"/>
        <w:rPr>
          <w:rFonts w:eastAsia="Times New Roman" w:cs="Times New Roman"/>
        </w:rPr>
      </w:pPr>
      <w:r>
        <w:rPr>
          <w:rFonts w:eastAsia="Times New Roman" w:cs="Times New Roman"/>
        </w:rPr>
        <w:t>Έχω</w:t>
      </w:r>
      <w:r>
        <w:rPr>
          <w:rFonts w:eastAsia="Times New Roman" w:cs="Times New Roman"/>
        </w:rPr>
        <w:t xml:space="preserve">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w:t>
      </w:r>
      <w:r w:rsidRPr="000742D7">
        <w:rPr>
          <w:rFonts w:eastAsia="Times New Roman" w:cs="Times New Roman"/>
        </w:rPr>
        <w:lastRenderedPageBreak/>
        <w:t>προηγουμένως ξεναγήθηκαν στην έκθεση της α</w:t>
      </w:r>
      <w:r w:rsidRPr="000742D7">
        <w:rPr>
          <w:rFonts w:eastAsia="Times New Roman" w:cs="Times New Roman"/>
        </w:rPr>
        <w:t>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σαράντα ένας μαθητές και μαθήτριες και τέσσερις</w:t>
      </w:r>
      <w:r w:rsidRPr="000742D7">
        <w:rPr>
          <w:rFonts w:eastAsia="Times New Roman" w:cs="Times New Roman"/>
        </w:rPr>
        <w:t xml:space="preserve"> εκπαιδευτ</w:t>
      </w:r>
      <w:r>
        <w:rPr>
          <w:rFonts w:eastAsia="Times New Roman" w:cs="Times New Roman"/>
        </w:rPr>
        <w:t>ικοί συνοδοί τους από το 4</w:t>
      </w:r>
      <w:r w:rsidRPr="008A5212">
        <w:rPr>
          <w:rFonts w:eastAsia="Times New Roman" w:cs="Times New Roman"/>
          <w:vertAlign w:val="superscript"/>
        </w:rPr>
        <w:t>ο</w:t>
      </w:r>
      <w:r>
        <w:rPr>
          <w:rFonts w:eastAsia="Times New Roman" w:cs="Times New Roman"/>
        </w:rPr>
        <w:t xml:space="preserve"> Γυμνάσιο Τρίπολης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r w:rsidRPr="000742D7">
        <w:rPr>
          <w:rFonts w:eastAsia="Times New Roman" w:cs="Times New Roman"/>
        </w:rPr>
        <w:t xml:space="preserve">. </w:t>
      </w:r>
    </w:p>
    <w:p w14:paraId="38244396" w14:textId="77777777" w:rsidR="00D035B1" w:rsidRDefault="005B20CE">
      <w:pPr>
        <w:spacing w:line="600" w:lineRule="auto"/>
        <w:ind w:firstLine="720"/>
        <w:jc w:val="both"/>
        <w:rPr>
          <w:rFonts w:eastAsia="Times New Roman" w:cs="Times New Roman"/>
        </w:rPr>
      </w:pPr>
      <w:r w:rsidRPr="000742D7">
        <w:rPr>
          <w:rFonts w:eastAsia="Times New Roman" w:cs="Times New Roman"/>
        </w:rPr>
        <w:t>Η Βουλή</w:t>
      </w:r>
      <w:r w:rsidRPr="000742D7">
        <w:rPr>
          <w:rFonts w:eastAsia="Times New Roman" w:cs="Times New Roman"/>
        </w:rPr>
        <w:t xml:space="preserve"> </w:t>
      </w:r>
      <w:r>
        <w:rPr>
          <w:rFonts w:eastAsia="Times New Roman" w:cs="Times New Roman"/>
        </w:rPr>
        <w:t>σάς</w:t>
      </w:r>
      <w:r w:rsidRPr="000742D7">
        <w:rPr>
          <w:rFonts w:eastAsia="Times New Roman" w:cs="Times New Roman"/>
        </w:rPr>
        <w:t xml:space="preserve"> καλωσορίζει. </w:t>
      </w:r>
    </w:p>
    <w:p w14:paraId="38244397" w14:textId="77777777" w:rsidR="00D035B1" w:rsidRDefault="005B20CE">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38244398" w14:textId="77777777" w:rsidR="00D035B1" w:rsidRDefault="005B20CE">
      <w:pPr>
        <w:spacing w:line="600" w:lineRule="auto"/>
        <w:ind w:firstLine="720"/>
        <w:jc w:val="both"/>
        <w:rPr>
          <w:rFonts w:eastAsia="Times New Roman" w:cs="Times New Roman"/>
        </w:rPr>
      </w:pPr>
      <w:r>
        <w:rPr>
          <w:rFonts w:eastAsia="Times New Roman" w:cs="Times New Roman"/>
        </w:rPr>
        <w:t>Να ξέρετε ότι αυτή τη στιγμή παρακολουθείτε τη διαδικασία μιας επίκαιρης επερώτησης που έχει καταθέσει η Νέα Δημοκρατία και οι Βουλευτές και οι Υπουργοί καταθέτουν τη γνώμη τους και παίρν</w:t>
      </w:r>
      <w:r>
        <w:rPr>
          <w:rFonts w:eastAsia="Times New Roman" w:cs="Times New Roman"/>
        </w:rPr>
        <w:t>ουν τον λόγο για το θέμα της ΔΕΠΑ.</w:t>
      </w:r>
    </w:p>
    <w:p w14:paraId="3824439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 για έξι λεπτά.</w:t>
      </w:r>
    </w:p>
    <w:p w14:paraId="3824439A" w14:textId="77777777" w:rsidR="00D035B1" w:rsidRDefault="005B20CE">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3824439B" w14:textId="77777777" w:rsidR="00D035B1" w:rsidRDefault="005B20CE">
      <w:pPr>
        <w:spacing w:line="600" w:lineRule="auto"/>
        <w:ind w:firstLine="720"/>
        <w:jc w:val="both"/>
        <w:rPr>
          <w:rFonts w:eastAsia="Times New Roman"/>
          <w:szCs w:val="24"/>
        </w:rPr>
      </w:pPr>
      <w:r>
        <w:rPr>
          <w:rFonts w:eastAsia="Times New Roman"/>
          <w:szCs w:val="24"/>
        </w:rPr>
        <w:t>Νομίζω ότι αξίζει να θυμηθούμε, επειδή αφορά μια εταιρεία που την είχε ένας άνθρωπος που κάποια στιγμή θεωρήθηκε «</w:t>
      </w:r>
      <w:r>
        <w:rPr>
          <w:rFonts w:eastAsia="Times New Roman"/>
          <w:szCs w:val="24"/>
          <w:lang w:val="en-US"/>
        </w:rPr>
        <w:t>the</w:t>
      </w:r>
      <w:r w:rsidRPr="00832220">
        <w:rPr>
          <w:rFonts w:eastAsia="Times New Roman"/>
          <w:szCs w:val="24"/>
        </w:rPr>
        <w:t xml:space="preserve"> </w:t>
      </w:r>
      <w:r>
        <w:rPr>
          <w:rFonts w:eastAsia="Times New Roman"/>
          <w:szCs w:val="24"/>
          <w:lang w:val="en-US"/>
        </w:rPr>
        <w:t>man</w:t>
      </w:r>
      <w:r w:rsidRPr="00832220">
        <w:rPr>
          <w:rFonts w:eastAsia="Times New Roman"/>
          <w:szCs w:val="24"/>
        </w:rPr>
        <w:t xml:space="preserve"> </w:t>
      </w:r>
      <w:r>
        <w:rPr>
          <w:rFonts w:eastAsia="Times New Roman"/>
          <w:szCs w:val="24"/>
          <w:lang w:val="en-US"/>
        </w:rPr>
        <w:t>of</w:t>
      </w:r>
      <w:r w:rsidRPr="00832220">
        <w:rPr>
          <w:rFonts w:eastAsia="Times New Roman"/>
          <w:szCs w:val="24"/>
        </w:rPr>
        <w:t xml:space="preserve"> </w:t>
      </w:r>
      <w:r>
        <w:rPr>
          <w:rFonts w:eastAsia="Times New Roman"/>
          <w:szCs w:val="24"/>
          <w:lang w:val="en-US"/>
        </w:rPr>
        <w:t>the</w:t>
      </w:r>
      <w:r w:rsidRPr="00832220">
        <w:rPr>
          <w:rFonts w:eastAsia="Times New Roman"/>
          <w:szCs w:val="24"/>
        </w:rPr>
        <w:t xml:space="preserve"> </w:t>
      </w:r>
      <w:r>
        <w:rPr>
          <w:rFonts w:eastAsia="Times New Roman"/>
          <w:szCs w:val="24"/>
          <w:lang w:val="en-US"/>
        </w:rPr>
        <w:t>yea</w:t>
      </w:r>
      <w:r>
        <w:rPr>
          <w:rFonts w:eastAsia="Times New Roman"/>
          <w:szCs w:val="24"/>
          <w:lang w:val="en-US"/>
        </w:rPr>
        <w:t>r</w:t>
      </w:r>
      <w:r>
        <w:rPr>
          <w:rFonts w:eastAsia="Times New Roman"/>
          <w:szCs w:val="24"/>
        </w:rPr>
        <w:t xml:space="preserve">», ο επιχειρηματίας των επιχειρηματιών -ποιος τον ανακάλυψε, ποιος τον καθιέρωσε;- τον κ. Λαυρέντη </w:t>
      </w:r>
      <w:r>
        <w:rPr>
          <w:rFonts w:eastAsia="Times New Roman"/>
          <w:szCs w:val="24"/>
        </w:rPr>
        <w:lastRenderedPageBreak/>
        <w:t>Λαυρεντιάδη. Ο κ. Λαυρεντιάδης δεν αποφυλακίστηκε γιατί είναι προφυλακισμένος με τον νόμο του Παρασκευόπουλου, αλλά για ανήκεστη βλάβη της</w:t>
      </w:r>
      <w:r>
        <w:rPr>
          <w:rFonts w:eastAsia="Times New Roman"/>
          <w:szCs w:val="24"/>
        </w:rPr>
        <w:t xml:space="preserve"> υγείας του που ίσχυε πριν από τον νόμο του Παρασκευόπουλου. Το λέω αυτό για να μην δημιουργούνται εντυπώσεις. </w:t>
      </w:r>
    </w:p>
    <w:p w14:paraId="3824439C" w14:textId="77777777" w:rsidR="00D035B1" w:rsidRDefault="005B20CE">
      <w:pPr>
        <w:spacing w:line="600" w:lineRule="auto"/>
        <w:ind w:firstLine="720"/>
        <w:jc w:val="both"/>
        <w:rPr>
          <w:rFonts w:eastAsia="Times New Roman"/>
          <w:szCs w:val="24"/>
        </w:rPr>
      </w:pPr>
      <w:r>
        <w:rPr>
          <w:rFonts w:eastAsia="Times New Roman"/>
          <w:szCs w:val="24"/>
        </w:rPr>
        <w:t>Αξίζει μια μικρή υπενθύμιση, πως αυτός ο επιτυχημένος επιχειρηματίας, παρά τις αντιδράσεις τότε των επιθεωρητών της Τράπεζας της Ελλάδ</w:t>
      </w:r>
      <w:r>
        <w:rPr>
          <w:rFonts w:eastAsia="Times New Roman"/>
          <w:szCs w:val="24"/>
        </w:rPr>
        <w:t>ο</w:t>
      </w:r>
      <w:r>
        <w:rPr>
          <w:rFonts w:eastAsia="Times New Roman"/>
          <w:szCs w:val="24"/>
        </w:rPr>
        <w:t xml:space="preserve">ς, με τη </w:t>
      </w:r>
      <w:r>
        <w:rPr>
          <w:rFonts w:eastAsia="Times New Roman"/>
          <w:szCs w:val="24"/>
        </w:rPr>
        <w:t xml:space="preserve">μεσολάβηση και του κ. Βενιζέλου -να τα θυμόμαστε αυτά, γιατί άκουσα τον κ. Μανιάτη πολύ θυμωμένο- πήρε την </w:t>
      </w:r>
      <w:r>
        <w:rPr>
          <w:rFonts w:eastAsia="Times New Roman"/>
          <w:szCs w:val="24"/>
          <w:lang w:val="en-US"/>
        </w:rPr>
        <w:t>Proton</w:t>
      </w:r>
      <w:r w:rsidRPr="00832220">
        <w:rPr>
          <w:rFonts w:eastAsia="Times New Roman"/>
          <w:szCs w:val="24"/>
        </w:rPr>
        <w:t xml:space="preserve"> </w:t>
      </w:r>
      <w:r>
        <w:rPr>
          <w:rFonts w:eastAsia="Times New Roman"/>
          <w:szCs w:val="24"/>
          <w:lang w:val="en-US"/>
        </w:rPr>
        <w:t>Bank</w:t>
      </w:r>
      <w:r>
        <w:rPr>
          <w:rFonts w:eastAsia="Times New Roman"/>
          <w:szCs w:val="24"/>
        </w:rPr>
        <w:t>. Δεκάδες άνθρωποι είναι αυτή τη στιγμή στη φυλακή γι’ αυτή την ιστορία. Και είναι ο ίδιος άνθρωπος, βέβαια, που έπαιξε καθοριστικό ρόλο σ</w:t>
      </w:r>
      <w:r>
        <w:rPr>
          <w:rFonts w:eastAsia="Times New Roman"/>
          <w:szCs w:val="24"/>
        </w:rPr>
        <w:t xml:space="preserve">’ αυτή την εταιρεία. </w:t>
      </w:r>
    </w:p>
    <w:p w14:paraId="3824439D" w14:textId="77777777" w:rsidR="00D035B1" w:rsidRDefault="005B20CE">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3124F4">
        <w:rPr>
          <w:rFonts w:eastAsia="Times New Roman"/>
          <w:b/>
          <w:szCs w:val="24"/>
        </w:rPr>
        <w:t>ΣΠΥΡΙΔΩΝ ΛΥΚΟΥΔΗΣ</w:t>
      </w:r>
      <w:r>
        <w:rPr>
          <w:rFonts w:eastAsia="Times New Roman"/>
          <w:szCs w:val="24"/>
        </w:rPr>
        <w:t>)</w:t>
      </w:r>
    </w:p>
    <w:p w14:paraId="3824439E" w14:textId="77777777" w:rsidR="00D035B1" w:rsidRDefault="005B20CE">
      <w:pPr>
        <w:spacing w:line="600" w:lineRule="auto"/>
        <w:ind w:firstLine="720"/>
        <w:jc w:val="both"/>
        <w:rPr>
          <w:rFonts w:eastAsia="Times New Roman"/>
          <w:szCs w:val="24"/>
        </w:rPr>
      </w:pPr>
      <w:r>
        <w:rPr>
          <w:rFonts w:eastAsia="Times New Roman"/>
          <w:szCs w:val="24"/>
        </w:rPr>
        <w:t>Δεν θα ασχοληθώ καθόλου με το σημερινό. Άκουσα με πολύ μεγάλο σεβασμό και προσοχή τους πάντες. Κυρίως άκουσα την απάντηση των Υπουργών</w:t>
      </w:r>
      <w:r>
        <w:rPr>
          <w:rFonts w:eastAsia="Times New Roman"/>
          <w:szCs w:val="24"/>
        </w:rPr>
        <w:t xml:space="preserve"> για το αν υπάρχει ζημιά, αν </w:t>
      </w:r>
      <w:r>
        <w:rPr>
          <w:rFonts w:eastAsia="Times New Roman"/>
          <w:szCs w:val="24"/>
        </w:rPr>
        <w:lastRenderedPageBreak/>
        <w:t>υπάρχει δικαστική διαδικασία σε εξέλιξη αυτή τη στιγμή για τον κατηγορούμενο κ.λπ.</w:t>
      </w:r>
      <w:r>
        <w:rPr>
          <w:rFonts w:eastAsia="Times New Roman"/>
          <w:szCs w:val="24"/>
        </w:rPr>
        <w:t>.</w:t>
      </w:r>
      <w:r>
        <w:rPr>
          <w:rFonts w:eastAsia="Times New Roman"/>
          <w:szCs w:val="24"/>
        </w:rPr>
        <w:t xml:space="preserve"> Νομίζω ότι απαντήθηκαν όλα αυτά. Αυτή είναι η γνώμη μου. </w:t>
      </w:r>
    </w:p>
    <w:p w14:paraId="3824439F" w14:textId="77777777" w:rsidR="00D035B1" w:rsidRDefault="005B20CE">
      <w:pPr>
        <w:spacing w:line="600" w:lineRule="auto"/>
        <w:ind w:firstLine="720"/>
        <w:jc w:val="both"/>
        <w:rPr>
          <w:rFonts w:eastAsia="Times New Roman"/>
          <w:szCs w:val="24"/>
        </w:rPr>
      </w:pPr>
      <w:r>
        <w:rPr>
          <w:rFonts w:eastAsia="Times New Roman"/>
          <w:szCs w:val="24"/>
        </w:rPr>
        <w:t>Έχει μεγάλη σημασία, πάντως, γιατί οι σεβαστοί συνάδελφοι ήταν πολύ θυμωμένοι. Πάρα π</w:t>
      </w:r>
      <w:r>
        <w:rPr>
          <w:rFonts w:eastAsia="Times New Roman"/>
          <w:szCs w:val="24"/>
        </w:rPr>
        <w:t xml:space="preserve">ολύ. Είναι ένας θυμός που δεν μπορώ να τον εξηγήσω. </w:t>
      </w:r>
    </w:p>
    <w:p w14:paraId="382443A0" w14:textId="77777777" w:rsidR="00D035B1" w:rsidRDefault="005B20CE">
      <w:pPr>
        <w:spacing w:line="600" w:lineRule="auto"/>
        <w:ind w:firstLine="720"/>
        <w:jc w:val="both"/>
        <w:rPr>
          <w:rFonts w:eastAsia="Times New Roman"/>
          <w:szCs w:val="24"/>
        </w:rPr>
      </w:pPr>
      <w:r>
        <w:rPr>
          <w:rFonts w:eastAsia="Times New Roman"/>
          <w:szCs w:val="24"/>
        </w:rPr>
        <w:t>Εγώ θέλω εδώ να θυμίσω, στον λίγο χρόνο που έχω, μια περίεργη επικοινωνιακή τακτική που έχουν καθιερώσει τον τελευταίο καιρό. Κάποιος τους είπε ότι θα κερδίσετε ανακαλύπτοντας σκάνδαλα. Εγώ θέλω να τα θυ</w:t>
      </w:r>
      <w:r>
        <w:rPr>
          <w:rFonts w:eastAsia="Times New Roman"/>
          <w:szCs w:val="24"/>
        </w:rPr>
        <w:t xml:space="preserve">μίσω ένα προς ένα επιγραμματικά. </w:t>
      </w:r>
    </w:p>
    <w:p w14:paraId="382443A1" w14:textId="77777777" w:rsidR="00D035B1" w:rsidRDefault="005B20CE">
      <w:pPr>
        <w:spacing w:line="600" w:lineRule="auto"/>
        <w:ind w:firstLine="720"/>
        <w:jc w:val="both"/>
        <w:rPr>
          <w:rFonts w:eastAsia="Times New Roman"/>
          <w:szCs w:val="24"/>
        </w:rPr>
      </w:pPr>
      <w:r>
        <w:rPr>
          <w:rFonts w:eastAsia="Times New Roman"/>
          <w:szCs w:val="24"/>
        </w:rPr>
        <w:t xml:space="preserve">Θέλω να θυμίσω, για παράδειγμα, το περίφημο σκάνδαλο του αεροδρομίου. Έχω επτά μπροστά μου. Ένα είναι </w:t>
      </w:r>
      <w:r>
        <w:rPr>
          <w:rFonts w:eastAsia="Times New Roman"/>
          <w:szCs w:val="24"/>
        </w:rPr>
        <w:t>«Ε</w:t>
      </w:r>
      <w:r>
        <w:rPr>
          <w:rFonts w:eastAsia="Times New Roman"/>
          <w:szCs w:val="24"/>
          <w:lang w:val="en-US"/>
        </w:rPr>
        <w:t>LFE</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ΔΕΠΑ το οποίο δεν χρειάζεται να απαντήσω. Το απάντησαν οι Υπουργοί. Πράγματι πρότειναν αρχικά σαν χαμηλότερη τι</w:t>
      </w:r>
      <w:r>
        <w:rPr>
          <w:rFonts w:eastAsia="Times New Roman"/>
          <w:szCs w:val="24"/>
        </w:rPr>
        <w:t>μή εκκίνησης τα 700</w:t>
      </w:r>
      <w:r>
        <w:rPr>
          <w:rFonts w:eastAsia="Times New Roman"/>
          <w:szCs w:val="24"/>
        </w:rPr>
        <w:t>.000.000</w:t>
      </w:r>
      <w:r>
        <w:rPr>
          <w:rFonts w:eastAsia="Times New Roman"/>
          <w:szCs w:val="24"/>
        </w:rPr>
        <w:t xml:space="preserve">. Είναι γεγονός. Ξέρετε ότι το 55% το διαχειρίζεται το </w:t>
      </w:r>
      <w:r>
        <w:rPr>
          <w:rFonts w:eastAsia="Times New Roman"/>
          <w:szCs w:val="24"/>
        </w:rPr>
        <w:t>δ</w:t>
      </w:r>
      <w:r>
        <w:rPr>
          <w:rFonts w:eastAsia="Times New Roman"/>
          <w:szCs w:val="24"/>
        </w:rPr>
        <w:t xml:space="preserve">ημόσιο με το ΤΑΙΠΕΔ. Αποτίμηση της αξίας είχε </w:t>
      </w:r>
      <w:r>
        <w:rPr>
          <w:rFonts w:eastAsia="Times New Roman"/>
          <w:szCs w:val="24"/>
        </w:rPr>
        <w:lastRenderedPageBreak/>
        <w:t>γίνει με την κίνηση του 2015. Πράγματι. Το δεχόμαστε. Με υπόδειξη των Βρυξελλών η διοίκηση του αεροδρομίου υπέβαλλε νέα προσφορ</w:t>
      </w:r>
      <w:r>
        <w:rPr>
          <w:rFonts w:eastAsia="Times New Roman"/>
          <w:szCs w:val="24"/>
        </w:rPr>
        <w:t xml:space="preserve">ά, με τον πήχη να έχει πλέον φτάσει στο 1.364.000.000. Ένα σκάνδαλο. </w:t>
      </w:r>
    </w:p>
    <w:p w14:paraId="382443A2" w14:textId="77777777" w:rsidR="00D035B1" w:rsidRDefault="005B20CE">
      <w:pPr>
        <w:spacing w:line="600" w:lineRule="auto"/>
        <w:ind w:firstLine="720"/>
        <w:jc w:val="both"/>
        <w:rPr>
          <w:rFonts w:eastAsia="Times New Roman"/>
          <w:szCs w:val="24"/>
        </w:rPr>
      </w:pPr>
      <w:r>
        <w:rPr>
          <w:rFonts w:eastAsia="Times New Roman"/>
          <w:szCs w:val="24"/>
        </w:rPr>
        <w:t xml:space="preserve">Το καλό είναι ότι τα ξεχνάνε μετά από λίγο καιρό. Δεν επανέρχονται. Τα ξεχνάνε και οι ίδιοι. </w:t>
      </w:r>
    </w:p>
    <w:p w14:paraId="382443A3"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Γι’ αυτό έχετε κάτι να μας πείτε; </w:t>
      </w:r>
    </w:p>
    <w:p w14:paraId="382443A4" w14:textId="77777777" w:rsidR="00D035B1" w:rsidRDefault="005B20CE">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Μη με διακόπτετε. </w:t>
      </w:r>
    </w:p>
    <w:p w14:paraId="382443A5" w14:textId="77777777" w:rsidR="00D035B1" w:rsidRDefault="005B20CE">
      <w:pPr>
        <w:spacing w:line="600" w:lineRule="auto"/>
        <w:ind w:firstLine="720"/>
        <w:jc w:val="both"/>
        <w:rPr>
          <w:rFonts w:eastAsia="Times New Roman"/>
          <w:color w:val="000000" w:themeColor="text1"/>
          <w:szCs w:val="24"/>
        </w:rPr>
      </w:pPr>
      <w:r w:rsidRPr="00357F29">
        <w:rPr>
          <w:rFonts w:eastAsia="Times New Roman"/>
          <w:color w:val="000000" w:themeColor="text1"/>
          <w:szCs w:val="24"/>
        </w:rPr>
        <w:t xml:space="preserve">Δεύτερο σκάνδαλο: Βλήματα στη Σαουδική Αραβία. Στενοχωρήθηκε τότε η Αντιπολίτευση, γιατί η συμφωνία ακυρώθηκε. Το σκάνδαλο επί ποιας συμφωνίας; </w:t>
      </w:r>
    </w:p>
    <w:p w14:paraId="382443A6" w14:textId="77777777" w:rsidR="00D035B1" w:rsidRDefault="005B20CE">
      <w:pPr>
        <w:spacing w:line="600" w:lineRule="auto"/>
        <w:ind w:firstLine="720"/>
        <w:jc w:val="both"/>
        <w:rPr>
          <w:rFonts w:eastAsia="Times New Roman"/>
          <w:szCs w:val="24"/>
        </w:rPr>
      </w:pPr>
      <w:r w:rsidRPr="00357F29">
        <w:rPr>
          <w:rFonts w:eastAsia="Times New Roman"/>
          <w:color w:val="000000" w:themeColor="text1"/>
          <w:szCs w:val="24"/>
        </w:rPr>
        <w:t xml:space="preserve">Τρίτο: Μου έρχονται τώρα στο μυαλό. Τυχαίνει να είμαστε λίγοι </w:t>
      </w:r>
      <w:r w:rsidRPr="00357F29">
        <w:rPr>
          <w:rFonts w:eastAsia="Times New Roman"/>
          <w:color w:val="000000" w:themeColor="text1"/>
          <w:szCs w:val="24"/>
        </w:rPr>
        <w:t xml:space="preserve">Βουλευτές και είμαι παρών σε όλα. Θυμάμαι προχθές πόσο θυμωμένος ήταν ο </w:t>
      </w:r>
      <w:r>
        <w:rPr>
          <w:rFonts w:eastAsia="Times New Roman"/>
          <w:szCs w:val="24"/>
        </w:rPr>
        <w:t xml:space="preserve">κ. Βαρβιτσιώτης -δεν είναι εδώ στην Αίθουσα- για το 1.600.000.000 για το προσφυγικό. Το σημερινό είναι ένα </w:t>
      </w:r>
      <w:r>
        <w:rPr>
          <w:rFonts w:eastAsia="Times New Roman"/>
          <w:szCs w:val="24"/>
        </w:rPr>
        <w:lastRenderedPageBreak/>
        <w:t xml:space="preserve">από τα επτά. Έρχεται η ίδια η κ. </w:t>
      </w:r>
      <w:proofErr w:type="spellStart"/>
      <w:r>
        <w:rPr>
          <w:rFonts w:eastAsia="Times New Roman"/>
          <w:szCs w:val="24"/>
        </w:rPr>
        <w:t>Μπερτό</w:t>
      </w:r>
      <w:proofErr w:type="spellEnd"/>
      <w:r>
        <w:rPr>
          <w:rFonts w:eastAsia="Times New Roman"/>
          <w:szCs w:val="24"/>
        </w:rPr>
        <w:t xml:space="preserve"> και λέει, «Παιδιά, η ελληνική Κυβέρνη</w:t>
      </w:r>
      <w:r>
        <w:rPr>
          <w:rFonts w:eastAsia="Times New Roman"/>
          <w:szCs w:val="24"/>
        </w:rPr>
        <w:t xml:space="preserve">ση διαχειρίστηκε μόνο 354 εκατομμύρια με απόλυτη διαφάνεια και δεν υπάρχει κανένα πρόβλημα». Η αλήθεια είναι ότι αυτό το ποσό είναι υπαρκτό, αλλά δεν αφορά στην ελληνική Κυβέρνηση. </w:t>
      </w:r>
    </w:p>
    <w:p w14:paraId="382443A7" w14:textId="77777777" w:rsidR="00D035B1" w:rsidRDefault="005B20CE">
      <w:pPr>
        <w:spacing w:line="600" w:lineRule="auto"/>
        <w:ind w:firstLine="720"/>
        <w:jc w:val="both"/>
        <w:rPr>
          <w:rFonts w:eastAsia="Times New Roman"/>
          <w:szCs w:val="24"/>
        </w:rPr>
      </w:pPr>
      <w:r>
        <w:rPr>
          <w:rFonts w:eastAsia="Times New Roman"/>
          <w:szCs w:val="24"/>
        </w:rPr>
        <w:t xml:space="preserve">Είπα τότε στον κ. Βαρβιτσιώτη ότι αν έχει πρόβλημα με την Ύπατη Αρμοστεία </w:t>
      </w:r>
      <w:r>
        <w:rPr>
          <w:rFonts w:eastAsia="Times New Roman"/>
          <w:szCs w:val="24"/>
        </w:rPr>
        <w:t>του ΟΗΕ ή τον Διεθνή Οργανισμό Μετανάστευσης να το πει. Κα</w:t>
      </w:r>
      <w:r>
        <w:rPr>
          <w:rFonts w:eastAsia="Times New Roman"/>
          <w:szCs w:val="24"/>
        </w:rPr>
        <w:t>μ</w:t>
      </w:r>
      <w:r>
        <w:rPr>
          <w:rFonts w:eastAsia="Times New Roman"/>
          <w:szCs w:val="24"/>
        </w:rPr>
        <w:t xml:space="preserve">μία σχέση με το τεράστιο κονδύλι το οποίο το έχουν σαν ρομφαία. Και, μάλιστα, από το 1.600.000.000 όταν του είπαμε «πείτε μας ένα στοιχείο» -ο κ. Βίτσας- έβγαλε από τα χαρτιά του έναν πολίτη της </w:t>
      </w:r>
      <w:proofErr w:type="spellStart"/>
      <w:r>
        <w:rPr>
          <w:rFonts w:eastAsia="Times New Roman"/>
          <w:szCs w:val="24"/>
        </w:rPr>
        <w:t>Μό</w:t>
      </w:r>
      <w:r>
        <w:rPr>
          <w:rFonts w:eastAsia="Times New Roman"/>
          <w:szCs w:val="24"/>
        </w:rPr>
        <w:t>ριας</w:t>
      </w:r>
      <w:proofErr w:type="spellEnd"/>
      <w:r>
        <w:rPr>
          <w:rFonts w:eastAsia="Times New Roman"/>
          <w:szCs w:val="24"/>
        </w:rPr>
        <w:t xml:space="preserve"> που νοίκιαζε ένα οικόπεδο δυόμισ</w:t>
      </w:r>
      <w:r>
        <w:rPr>
          <w:rFonts w:eastAsia="Times New Roman"/>
          <w:szCs w:val="24"/>
        </w:rPr>
        <w:t>ι</w:t>
      </w:r>
      <w:r>
        <w:rPr>
          <w:rFonts w:eastAsia="Times New Roman"/>
          <w:szCs w:val="24"/>
        </w:rPr>
        <w:t xml:space="preserve"> χιλιάρικα τον χρόνο και έπαιρνε ένα χιλιάρικο από την Ύπατη Αρμοστεία. Συμφωνώ μαζί του. Από το 1.600.000.000 πέσαμε στα </w:t>
      </w:r>
      <w:proofErr w:type="spellStart"/>
      <w:r>
        <w:rPr>
          <w:rFonts w:eastAsia="Times New Roman"/>
          <w:szCs w:val="24"/>
        </w:rPr>
        <w:t>εννιάμισ</w:t>
      </w:r>
      <w:r>
        <w:rPr>
          <w:rFonts w:eastAsia="Times New Roman"/>
          <w:szCs w:val="24"/>
        </w:rPr>
        <w:t>ι</w:t>
      </w:r>
      <w:proofErr w:type="spellEnd"/>
      <w:r>
        <w:rPr>
          <w:rFonts w:eastAsia="Times New Roman"/>
          <w:szCs w:val="24"/>
        </w:rPr>
        <w:t xml:space="preserve"> χιλιάρικα τον χρόνο μαζί του. Ούτε μισό ευρώ. </w:t>
      </w:r>
    </w:p>
    <w:p w14:paraId="382443A8" w14:textId="77777777" w:rsidR="00D035B1" w:rsidRDefault="005B20CE">
      <w:pPr>
        <w:spacing w:line="600" w:lineRule="auto"/>
        <w:ind w:firstLine="720"/>
        <w:jc w:val="both"/>
        <w:rPr>
          <w:rFonts w:eastAsia="Times New Roman"/>
          <w:szCs w:val="24"/>
        </w:rPr>
      </w:pPr>
      <w:r>
        <w:rPr>
          <w:rFonts w:eastAsia="Times New Roman"/>
          <w:szCs w:val="24"/>
        </w:rPr>
        <w:t xml:space="preserve">Τέταρτο σκάνδαλο: Χθες ήμουν πάλι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όπου</w:t>
      </w:r>
      <w:r w:rsidRPr="004F7178">
        <w:rPr>
          <w:rFonts w:eastAsia="Times New Roman"/>
          <w:szCs w:val="24"/>
        </w:rPr>
        <w:t xml:space="preserve"> προτάθηκε από την </w:t>
      </w:r>
      <w:r>
        <w:rPr>
          <w:rFonts w:eastAsia="Times New Roman"/>
          <w:szCs w:val="24"/>
        </w:rPr>
        <w:t>Κυβέρνηση η κ</w:t>
      </w:r>
      <w:r>
        <w:rPr>
          <w:rFonts w:eastAsia="Times New Roman"/>
          <w:szCs w:val="24"/>
        </w:rPr>
        <w:t>.</w:t>
      </w:r>
      <w:r>
        <w:rPr>
          <w:rFonts w:eastAsia="Times New Roman"/>
          <w:szCs w:val="24"/>
        </w:rPr>
        <w:t xml:space="preserve"> Θάνου να</w:t>
      </w:r>
      <w:r w:rsidRPr="004F7178">
        <w:rPr>
          <w:rFonts w:eastAsia="Times New Roman"/>
          <w:szCs w:val="24"/>
        </w:rPr>
        <w:t xml:space="preserve"> αναλάβει τη θέση του </w:t>
      </w:r>
      <w:r>
        <w:rPr>
          <w:rFonts w:eastAsia="Times New Roman"/>
          <w:szCs w:val="24"/>
        </w:rPr>
        <w:t xml:space="preserve">κ. </w:t>
      </w:r>
      <w:proofErr w:type="spellStart"/>
      <w:r>
        <w:rPr>
          <w:rFonts w:eastAsia="Times New Roman"/>
          <w:szCs w:val="24"/>
        </w:rPr>
        <w:t>Κυριτσάκη</w:t>
      </w:r>
      <w:proofErr w:type="spellEnd"/>
      <w:r>
        <w:rPr>
          <w:rFonts w:eastAsia="Times New Roman"/>
          <w:szCs w:val="24"/>
        </w:rPr>
        <w:t>. Μου έκανε φοβερή εντύπωση ότι</w:t>
      </w:r>
      <w:r w:rsidRPr="004F7178">
        <w:rPr>
          <w:rFonts w:eastAsia="Times New Roman"/>
          <w:szCs w:val="24"/>
        </w:rPr>
        <w:t xml:space="preserve"> οι άνθρωποι που κό</w:t>
      </w:r>
      <w:r>
        <w:rPr>
          <w:rFonts w:eastAsia="Times New Roman"/>
          <w:szCs w:val="24"/>
        </w:rPr>
        <w:t>πτ</w:t>
      </w:r>
      <w:r w:rsidRPr="004F7178">
        <w:rPr>
          <w:rFonts w:eastAsia="Times New Roman"/>
          <w:szCs w:val="24"/>
        </w:rPr>
        <w:t xml:space="preserve">ονται για την ανεξαρτησία αυτής της </w:t>
      </w:r>
      <w:r>
        <w:rPr>
          <w:rFonts w:eastAsia="Times New Roman"/>
          <w:szCs w:val="24"/>
        </w:rPr>
        <w:t>α</w:t>
      </w:r>
      <w:r w:rsidRPr="004F7178">
        <w:rPr>
          <w:rFonts w:eastAsia="Times New Roman"/>
          <w:szCs w:val="24"/>
        </w:rPr>
        <w:t xml:space="preserve">ρχής </w:t>
      </w:r>
      <w:r>
        <w:rPr>
          <w:rFonts w:eastAsia="Times New Roman"/>
          <w:szCs w:val="24"/>
        </w:rPr>
        <w:t>-</w:t>
      </w:r>
      <w:r w:rsidRPr="004F7178">
        <w:rPr>
          <w:rFonts w:eastAsia="Times New Roman"/>
          <w:szCs w:val="24"/>
        </w:rPr>
        <w:lastRenderedPageBreak/>
        <w:t>κό</w:t>
      </w:r>
      <w:r>
        <w:rPr>
          <w:rFonts w:eastAsia="Times New Roman"/>
          <w:szCs w:val="24"/>
        </w:rPr>
        <w:t>πτο</w:t>
      </w:r>
      <w:r w:rsidRPr="004F7178">
        <w:rPr>
          <w:rFonts w:eastAsia="Times New Roman"/>
          <w:szCs w:val="24"/>
        </w:rPr>
        <w:t>νται στην κυριολεξία</w:t>
      </w:r>
      <w:r>
        <w:rPr>
          <w:rFonts w:eastAsia="Times New Roman"/>
          <w:szCs w:val="24"/>
        </w:rPr>
        <w:t>, πάλι θυμωμένο</w:t>
      </w:r>
      <w:r w:rsidRPr="004F7178">
        <w:rPr>
          <w:rFonts w:eastAsia="Times New Roman"/>
          <w:szCs w:val="24"/>
        </w:rPr>
        <w:t xml:space="preserve"> </w:t>
      </w:r>
      <w:r>
        <w:rPr>
          <w:rFonts w:eastAsia="Times New Roman"/>
          <w:szCs w:val="24"/>
        </w:rPr>
        <w:t>είδα τον</w:t>
      </w:r>
      <w:r w:rsidRPr="004F7178">
        <w:rPr>
          <w:rFonts w:eastAsia="Times New Roman"/>
          <w:szCs w:val="24"/>
        </w:rPr>
        <w:t xml:space="preserve"> κ</w:t>
      </w:r>
      <w:r>
        <w:rPr>
          <w:rFonts w:eastAsia="Times New Roman"/>
          <w:szCs w:val="24"/>
        </w:rPr>
        <w:t>.</w:t>
      </w:r>
      <w:r w:rsidRPr="004F7178">
        <w:rPr>
          <w:rFonts w:eastAsia="Times New Roman"/>
          <w:szCs w:val="24"/>
        </w:rPr>
        <w:t xml:space="preserve"> </w:t>
      </w:r>
      <w:r>
        <w:rPr>
          <w:rFonts w:eastAsia="Times New Roman"/>
          <w:szCs w:val="24"/>
        </w:rPr>
        <w:t>Βορίδη- φτάσανε στ</w:t>
      </w:r>
      <w:r>
        <w:rPr>
          <w:rFonts w:eastAsia="Times New Roman"/>
          <w:szCs w:val="24"/>
        </w:rPr>
        <w:t xml:space="preserve">ο σημείο </w:t>
      </w:r>
      <w:r w:rsidRPr="004F7178">
        <w:rPr>
          <w:rFonts w:eastAsia="Times New Roman"/>
          <w:szCs w:val="24"/>
        </w:rPr>
        <w:t>να πάνε στο</w:t>
      </w:r>
      <w:r>
        <w:rPr>
          <w:rFonts w:eastAsia="Times New Roman"/>
          <w:szCs w:val="24"/>
        </w:rPr>
        <w:t>ν</w:t>
      </w:r>
      <w:r w:rsidRPr="004F7178">
        <w:rPr>
          <w:rFonts w:eastAsia="Times New Roman"/>
          <w:szCs w:val="24"/>
        </w:rPr>
        <w:t xml:space="preserve"> </w:t>
      </w:r>
      <w:proofErr w:type="spellStart"/>
      <w:r>
        <w:rPr>
          <w:rFonts w:eastAsia="Times New Roman"/>
          <w:szCs w:val="24"/>
        </w:rPr>
        <w:t>Μ</w:t>
      </w:r>
      <w:r w:rsidRPr="004F7178">
        <w:rPr>
          <w:rFonts w:eastAsia="Times New Roman"/>
          <w:szCs w:val="24"/>
        </w:rPr>
        <w:t>οσκοβισί</w:t>
      </w:r>
      <w:proofErr w:type="spellEnd"/>
      <w:r>
        <w:rPr>
          <w:rFonts w:eastAsia="Times New Roman"/>
          <w:szCs w:val="24"/>
        </w:rPr>
        <w:t>, στη</w:t>
      </w:r>
      <w:r w:rsidRPr="004F7178">
        <w:rPr>
          <w:rFonts w:eastAsia="Times New Roman"/>
          <w:szCs w:val="24"/>
        </w:rPr>
        <w:t xml:space="preserve"> </w:t>
      </w:r>
      <w:proofErr w:type="spellStart"/>
      <w:r>
        <w:rPr>
          <w:rFonts w:eastAsia="Times New Roman"/>
          <w:szCs w:val="24"/>
        </w:rPr>
        <w:t>Βεστά</w:t>
      </w:r>
      <w:r w:rsidRPr="004F7178">
        <w:rPr>
          <w:rFonts w:eastAsia="Times New Roman"/>
          <w:szCs w:val="24"/>
        </w:rPr>
        <w:t>γκερ</w:t>
      </w:r>
      <w:proofErr w:type="spellEnd"/>
      <w:r>
        <w:rPr>
          <w:rFonts w:eastAsia="Times New Roman"/>
          <w:szCs w:val="24"/>
        </w:rPr>
        <w:t>, να πουν «Ακυρώστε αυτή τη…».</w:t>
      </w:r>
    </w:p>
    <w:p w14:paraId="382443A9" w14:textId="77777777" w:rsidR="00D035B1" w:rsidRDefault="005B20CE">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w:t>
      </w:r>
      <w:r w:rsidRPr="004F7178">
        <w:rPr>
          <w:rFonts w:eastAsia="Times New Roman"/>
          <w:szCs w:val="24"/>
        </w:rPr>
        <w:t xml:space="preserve">θέλω να θυμίσω </w:t>
      </w:r>
      <w:r>
        <w:rPr>
          <w:rFonts w:eastAsia="Times New Roman"/>
          <w:szCs w:val="24"/>
        </w:rPr>
        <w:t>εδώ</w:t>
      </w:r>
      <w:r>
        <w:rPr>
          <w:rFonts w:eastAsia="Times New Roman"/>
          <w:szCs w:val="24"/>
        </w:rPr>
        <w:t>,</w:t>
      </w:r>
      <w:r>
        <w:rPr>
          <w:rFonts w:eastAsia="Times New Roman"/>
          <w:szCs w:val="24"/>
        </w:rPr>
        <w:t xml:space="preserve"> γ</w:t>
      </w:r>
      <w:r w:rsidRPr="004F7178">
        <w:rPr>
          <w:rFonts w:eastAsia="Times New Roman"/>
          <w:szCs w:val="24"/>
        </w:rPr>
        <w:t xml:space="preserve">ια όσους μπορεί να το περνάνε </w:t>
      </w:r>
      <w:r>
        <w:rPr>
          <w:rFonts w:eastAsia="Times New Roman"/>
          <w:szCs w:val="24"/>
        </w:rPr>
        <w:t xml:space="preserve">αβρόχοις </w:t>
      </w:r>
      <w:proofErr w:type="spellStart"/>
      <w:r>
        <w:rPr>
          <w:rFonts w:eastAsia="Times New Roman"/>
          <w:szCs w:val="24"/>
        </w:rPr>
        <w:t>ποσί</w:t>
      </w:r>
      <w:proofErr w:type="spellEnd"/>
      <w:r>
        <w:rPr>
          <w:rFonts w:eastAsia="Times New Roman"/>
          <w:szCs w:val="24"/>
        </w:rPr>
        <w:t>, ότι η Επιτροπή Ανταγωνισμού παίζει ρόλο ό</w:t>
      </w:r>
      <w:r w:rsidRPr="004F7178">
        <w:rPr>
          <w:rFonts w:eastAsia="Times New Roman"/>
          <w:szCs w:val="24"/>
        </w:rPr>
        <w:t xml:space="preserve">χι </w:t>
      </w:r>
      <w:r>
        <w:rPr>
          <w:rFonts w:eastAsia="Times New Roman"/>
          <w:szCs w:val="24"/>
        </w:rPr>
        <w:t xml:space="preserve">για </w:t>
      </w:r>
      <w:r w:rsidRPr="004F7178">
        <w:rPr>
          <w:rFonts w:eastAsia="Times New Roman"/>
          <w:szCs w:val="24"/>
        </w:rPr>
        <w:t>εκατομμύρια</w:t>
      </w:r>
      <w:r>
        <w:rPr>
          <w:rFonts w:eastAsia="Times New Roman"/>
          <w:szCs w:val="24"/>
        </w:rPr>
        <w:t xml:space="preserve"> αλλά</w:t>
      </w:r>
      <w:r w:rsidRPr="004F7178">
        <w:rPr>
          <w:rFonts w:eastAsia="Times New Roman"/>
          <w:szCs w:val="24"/>
        </w:rPr>
        <w:t xml:space="preserve"> για δισεκατομμύρια</w:t>
      </w:r>
      <w:r>
        <w:rPr>
          <w:rFonts w:eastAsia="Times New Roman"/>
          <w:szCs w:val="24"/>
        </w:rPr>
        <w:t>.</w:t>
      </w:r>
      <w:r w:rsidRPr="004F7178">
        <w:rPr>
          <w:rFonts w:eastAsia="Times New Roman"/>
          <w:szCs w:val="24"/>
        </w:rPr>
        <w:t xml:space="preserve"> </w:t>
      </w:r>
      <w:r>
        <w:rPr>
          <w:rFonts w:eastAsia="Times New Roman"/>
          <w:szCs w:val="24"/>
        </w:rPr>
        <w:t>Κ</w:t>
      </w:r>
      <w:r w:rsidRPr="004F7178">
        <w:rPr>
          <w:rFonts w:eastAsia="Times New Roman"/>
          <w:szCs w:val="24"/>
        </w:rPr>
        <w:t>αι δεν είναι μόν</w:t>
      </w:r>
      <w:r w:rsidRPr="004F7178">
        <w:rPr>
          <w:rFonts w:eastAsia="Times New Roman"/>
          <w:szCs w:val="24"/>
        </w:rPr>
        <w:t xml:space="preserve">ο τα 18 εκατομμύρια </w:t>
      </w:r>
      <w:r>
        <w:rPr>
          <w:rFonts w:eastAsia="Times New Roman"/>
          <w:szCs w:val="24"/>
        </w:rPr>
        <w:t xml:space="preserve">του κ. </w:t>
      </w:r>
      <w:proofErr w:type="spellStart"/>
      <w:r>
        <w:rPr>
          <w:rFonts w:eastAsia="Times New Roman"/>
          <w:szCs w:val="24"/>
        </w:rPr>
        <w:t>Κυριτσάκη</w:t>
      </w:r>
      <w:proofErr w:type="spellEnd"/>
      <w:r>
        <w:rPr>
          <w:rFonts w:eastAsia="Times New Roman"/>
          <w:szCs w:val="24"/>
        </w:rPr>
        <w:t xml:space="preserve"> που είχαν μπει</w:t>
      </w:r>
      <w:r w:rsidRPr="004F7178">
        <w:rPr>
          <w:rFonts w:eastAsia="Times New Roman"/>
          <w:szCs w:val="24"/>
        </w:rPr>
        <w:t xml:space="preserve"> στο συρτάρι και δεν τα πλήρωσε ποτέ</w:t>
      </w:r>
      <w:r>
        <w:rPr>
          <w:rFonts w:eastAsia="Times New Roman"/>
          <w:szCs w:val="24"/>
        </w:rPr>
        <w:t>,</w:t>
      </w:r>
      <w:r w:rsidRPr="004F7178">
        <w:rPr>
          <w:rFonts w:eastAsia="Times New Roman"/>
          <w:szCs w:val="24"/>
        </w:rPr>
        <w:t xml:space="preserve"> πήγαν και </w:t>
      </w:r>
      <w:r>
        <w:rPr>
          <w:rFonts w:eastAsia="Times New Roman"/>
          <w:szCs w:val="24"/>
        </w:rPr>
        <w:t xml:space="preserve">παραγράφηκαν. Δεν είναι </w:t>
      </w:r>
      <w:r w:rsidRPr="004F7178">
        <w:rPr>
          <w:rFonts w:eastAsia="Times New Roman"/>
          <w:szCs w:val="24"/>
        </w:rPr>
        <w:t xml:space="preserve">μόνο το μονοπώλιο της διανομής του </w:t>
      </w:r>
      <w:r>
        <w:rPr>
          <w:rFonts w:eastAsia="Times New Roman"/>
          <w:szCs w:val="24"/>
        </w:rPr>
        <w:t>Τ</w:t>
      </w:r>
      <w:r w:rsidRPr="004F7178">
        <w:rPr>
          <w:rFonts w:eastAsia="Times New Roman"/>
          <w:szCs w:val="24"/>
        </w:rPr>
        <w:t>ύπου</w:t>
      </w:r>
      <w:r>
        <w:rPr>
          <w:rFonts w:eastAsia="Times New Roman"/>
          <w:szCs w:val="24"/>
        </w:rPr>
        <w:t>.</w:t>
      </w:r>
      <w:r w:rsidRPr="004F7178">
        <w:rPr>
          <w:rFonts w:eastAsia="Times New Roman"/>
          <w:szCs w:val="24"/>
        </w:rPr>
        <w:t xml:space="preserve"> </w:t>
      </w:r>
      <w:r>
        <w:rPr>
          <w:rFonts w:eastAsia="Times New Roman"/>
          <w:szCs w:val="24"/>
        </w:rPr>
        <w:t>Είναι ε</w:t>
      </w:r>
      <w:r w:rsidRPr="004F7178">
        <w:rPr>
          <w:rFonts w:eastAsia="Times New Roman"/>
          <w:szCs w:val="24"/>
        </w:rPr>
        <w:t>νεργειακά</w:t>
      </w:r>
      <w:r>
        <w:rPr>
          <w:rFonts w:eastAsia="Times New Roman"/>
          <w:szCs w:val="24"/>
        </w:rPr>
        <w:t>,</w:t>
      </w:r>
      <w:r w:rsidRPr="004F7178">
        <w:rPr>
          <w:rFonts w:eastAsia="Times New Roman"/>
          <w:szCs w:val="24"/>
        </w:rPr>
        <w:t xml:space="preserve"> κατασκευαστικά</w:t>
      </w:r>
      <w:r>
        <w:rPr>
          <w:rFonts w:eastAsia="Times New Roman"/>
          <w:szCs w:val="24"/>
        </w:rPr>
        <w:t xml:space="preserve">, απίστευτα δισεκατομμύρια. Και δεν γινόταν τίποτα. Έμεναν στο συρτάρι. </w:t>
      </w:r>
    </w:p>
    <w:p w14:paraId="382443AA" w14:textId="77777777" w:rsidR="00D035B1" w:rsidRDefault="005B20CE">
      <w:pPr>
        <w:spacing w:line="600" w:lineRule="auto"/>
        <w:ind w:firstLine="720"/>
        <w:jc w:val="both"/>
        <w:rPr>
          <w:rFonts w:eastAsia="Times New Roman"/>
          <w:szCs w:val="24"/>
        </w:rPr>
      </w:pPr>
      <w:r>
        <w:rPr>
          <w:rFonts w:eastAsia="Times New Roman"/>
          <w:szCs w:val="24"/>
        </w:rPr>
        <w:t>Είδα,</w:t>
      </w:r>
      <w:r w:rsidRPr="004F7178">
        <w:rPr>
          <w:rFonts w:eastAsia="Times New Roman"/>
          <w:szCs w:val="24"/>
        </w:rPr>
        <w:t xml:space="preserve"> λοιπόν</w:t>
      </w:r>
      <w:r>
        <w:rPr>
          <w:rFonts w:eastAsia="Times New Roman"/>
          <w:szCs w:val="24"/>
        </w:rPr>
        <w:t>,</w:t>
      </w:r>
      <w:r w:rsidRPr="004F7178">
        <w:rPr>
          <w:rFonts w:eastAsia="Times New Roman"/>
          <w:szCs w:val="24"/>
        </w:rPr>
        <w:t xml:space="preserve"> </w:t>
      </w:r>
      <w:r>
        <w:rPr>
          <w:rFonts w:eastAsia="Times New Roman"/>
          <w:szCs w:val="24"/>
        </w:rPr>
        <w:t>τον σύζυγο μιας Β</w:t>
      </w:r>
      <w:r w:rsidRPr="004F7178">
        <w:rPr>
          <w:rFonts w:eastAsia="Times New Roman"/>
          <w:szCs w:val="24"/>
        </w:rPr>
        <w:t>ουλευτίνας</w:t>
      </w:r>
      <w:r>
        <w:rPr>
          <w:rFonts w:eastAsia="Times New Roman"/>
          <w:szCs w:val="24"/>
        </w:rPr>
        <w:t>, ο</w:t>
      </w:r>
      <w:r w:rsidRPr="004F7178">
        <w:rPr>
          <w:rFonts w:eastAsia="Times New Roman"/>
          <w:szCs w:val="24"/>
        </w:rPr>
        <w:t xml:space="preserve"> οποίος έχει παίξει καθοριστικό ρόλο στην </w:t>
      </w:r>
      <w:r>
        <w:rPr>
          <w:rFonts w:eastAsia="Times New Roman"/>
          <w:szCs w:val="24"/>
        </w:rPr>
        <w:t>Επιτροπή Ανταγωνισμού.</w:t>
      </w:r>
      <w:r w:rsidRPr="004F7178">
        <w:rPr>
          <w:rFonts w:eastAsia="Times New Roman"/>
          <w:szCs w:val="24"/>
        </w:rPr>
        <w:t xml:space="preserve"> </w:t>
      </w:r>
      <w:r>
        <w:rPr>
          <w:rFonts w:eastAsia="Times New Roman"/>
          <w:szCs w:val="24"/>
        </w:rPr>
        <w:t>Η σύζυγός του τότε δεν ήταν τίποτα. Έγινε</w:t>
      </w:r>
      <w:r w:rsidRPr="004F7178">
        <w:rPr>
          <w:rFonts w:eastAsia="Times New Roman"/>
          <w:szCs w:val="24"/>
        </w:rPr>
        <w:t xml:space="preserve"> </w:t>
      </w:r>
      <w:r>
        <w:rPr>
          <w:rFonts w:eastAsia="Times New Roman"/>
          <w:szCs w:val="24"/>
        </w:rPr>
        <w:t>Β</w:t>
      </w:r>
      <w:r w:rsidRPr="004F7178">
        <w:rPr>
          <w:rFonts w:eastAsia="Times New Roman"/>
          <w:szCs w:val="24"/>
        </w:rPr>
        <w:t>ουλευτής</w:t>
      </w:r>
      <w:r>
        <w:rPr>
          <w:rFonts w:eastAsia="Times New Roman"/>
          <w:szCs w:val="24"/>
        </w:rPr>
        <w:t xml:space="preserve">. Δεν είναι κακό αυτό. </w:t>
      </w:r>
      <w:r>
        <w:rPr>
          <w:rFonts w:eastAsia="Times New Roman"/>
          <w:szCs w:val="24"/>
        </w:rPr>
        <w:t xml:space="preserve">Είδα ακόμα </w:t>
      </w:r>
      <w:r w:rsidRPr="004F7178">
        <w:rPr>
          <w:rFonts w:eastAsia="Times New Roman"/>
          <w:szCs w:val="24"/>
        </w:rPr>
        <w:t xml:space="preserve">έναν άνθρωπο που </w:t>
      </w:r>
      <w:r>
        <w:rPr>
          <w:rFonts w:eastAsia="Times New Roman"/>
          <w:szCs w:val="24"/>
        </w:rPr>
        <w:t xml:space="preserve">ήταν </w:t>
      </w:r>
      <w:r w:rsidRPr="004F7178">
        <w:rPr>
          <w:rFonts w:eastAsia="Times New Roman"/>
          <w:szCs w:val="24"/>
        </w:rPr>
        <w:t>γενικός γραμματέας</w:t>
      </w:r>
      <w:r w:rsidRPr="004F7178">
        <w:rPr>
          <w:rFonts w:eastAsia="Times New Roman"/>
          <w:szCs w:val="24"/>
        </w:rPr>
        <w:t xml:space="preserve"> και στέλεχος της Νέας Δημοκρατίας</w:t>
      </w:r>
      <w:r>
        <w:rPr>
          <w:rFonts w:eastAsia="Times New Roman"/>
          <w:szCs w:val="24"/>
        </w:rPr>
        <w:t xml:space="preserve"> -τ</w:t>
      </w:r>
      <w:r w:rsidRPr="004F7178">
        <w:rPr>
          <w:rFonts w:eastAsia="Times New Roman"/>
          <w:szCs w:val="24"/>
        </w:rPr>
        <w:t>έτοια ανεξαρτησία</w:t>
      </w:r>
      <w:r>
        <w:rPr>
          <w:rFonts w:eastAsia="Times New Roman"/>
          <w:szCs w:val="24"/>
        </w:rPr>
        <w:t>!- να παίρνει περίοπτες θέσεις.</w:t>
      </w:r>
      <w:r w:rsidRPr="004F7178">
        <w:rPr>
          <w:rFonts w:eastAsia="Times New Roman"/>
          <w:szCs w:val="24"/>
        </w:rPr>
        <w:t xml:space="preserve"> </w:t>
      </w:r>
      <w:r>
        <w:rPr>
          <w:rFonts w:eastAsia="Times New Roman"/>
          <w:szCs w:val="24"/>
        </w:rPr>
        <w:t>Ε</w:t>
      </w:r>
      <w:r w:rsidRPr="004F7178">
        <w:rPr>
          <w:rFonts w:eastAsia="Times New Roman"/>
          <w:szCs w:val="24"/>
        </w:rPr>
        <w:t>ίδα έναν άνθρωπο που το πρωί ήταν στην Επιτροπή Ανταγωνισμού και το βράδυ ήταν σύμβουλος του κ</w:t>
      </w:r>
      <w:r>
        <w:rPr>
          <w:rFonts w:eastAsia="Times New Roman"/>
          <w:szCs w:val="24"/>
        </w:rPr>
        <w:t xml:space="preserve">. </w:t>
      </w:r>
      <w:r w:rsidRPr="004F7178">
        <w:rPr>
          <w:rFonts w:eastAsia="Times New Roman"/>
          <w:szCs w:val="24"/>
        </w:rPr>
        <w:t>Μητσοτάκη και άλλα πολ</w:t>
      </w:r>
      <w:r w:rsidRPr="004F7178">
        <w:rPr>
          <w:rFonts w:eastAsia="Times New Roman"/>
          <w:szCs w:val="24"/>
        </w:rPr>
        <w:t>λά</w:t>
      </w:r>
      <w:r>
        <w:rPr>
          <w:rFonts w:eastAsia="Times New Roman"/>
          <w:szCs w:val="24"/>
        </w:rPr>
        <w:t>.</w:t>
      </w:r>
    </w:p>
    <w:p w14:paraId="382443AB" w14:textId="77777777" w:rsidR="00D035B1" w:rsidRDefault="005B20CE">
      <w:pPr>
        <w:spacing w:line="600" w:lineRule="auto"/>
        <w:ind w:firstLine="720"/>
        <w:jc w:val="both"/>
        <w:rPr>
          <w:rFonts w:eastAsia="Times New Roman"/>
          <w:szCs w:val="24"/>
        </w:rPr>
      </w:pPr>
      <w:r>
        <w:rPr>
          <w:rFonts w:eastAsia="Times New Roman"/>
          <w:szCs w:val="24"/>
        </w:rPr>
        <w:lastRenderedPageBreak/>
        <w:t>Η κ</w:t>
      </w:r>
      <w:r>
        <w:rPr>
          <w:rFonts w:eastAsia="Times New Roman"/>
          <w:szCs w:val="24"/>
        </w:rPr>
        <w:t>.</w:t>
      </w:r>
      <w:r w:rsidRPr="004F7178">
        <w:rPr>
          <w:rFonts w:eastAsia="Times New Roman"/>
          <w:szCs w:val="24"/>
        </w:rPr>
        <w:t xml:space="preserve"> Θάνου</w:t>
      </w:r>
      <w:r>
        <w:rPr>
          <w:rFonts w:eastAsia="Times New Roman"/>
          <w:szCs w:val="24"/>
        </w:rPr>
        <w:t xml:space="preserve"> -μου κάνει εντύπωση, άλλο σκάνδαλο αυτό, είναι φοβερό σκάνδαλο, σ</w:t>
      </w:r>
      <w:r w:rsidRPr="004F7178">
        <w:rPr>
          <w:rFonts w:eastAsia="Times New Roman"/>
          <w:szCs w:val="24"/>
        </w:rPr>
        <w:t>εβαστή Αξιωματική Αντιπολίτευση</w:t>
      </w:r>
      <w:r>
        <w:rPr>
          <w:rFonts w:eastAsia="Times New Roman"/>
          <w:szCs w:val="24"/>
        </w:rPr>
        <w:t>-</w:t>
      </w:r>
      <w:r w:rsidRPr="004F7178">
        <w:rPr>
          <w:rFonts w:eastAsia="Times New Roman"/>
          <w:szCs w:val="24"/>
        </w:rPr>
        <w:t xml:space="preserve"> </w:t>
      </w:r>
      <w:r>
        <w:rPr>
          <w:rFonts w:eastAsia="Times New Roman"/>
          <w:szCs w:val="24"/>
        </w:rPr>
        <w:t>τι είχε κάνει; Το έγκλημά της ποιο ήταν; Πήγε ως</w:t>
      </w:r>
      <w:r w:rsidRPr="004F7178">
        <w:rPr>
          <w:rFonts w:eastAsia="Times New Roman"/>
          <w:szCs w:val="24"/>
        </w:rPr>
        <w:t xml:space="preserve"> νομική σύμβουλος </w:t>
      </w:r>
      <w:r>
        <w:rPr>
          <w:rFonts w:eastAsia="Times New Roman"/>
          <w:szCs w:val="24"/>
        </w:rPr>
        <w:t xml:space="preserve">του Πρωθυπουργού, αμισθί κιόλας. Υπήρχε κάτι εναντίον της; Ανήκε σε </w:t>
      </w:r>
      <w:r w:rsidRPr="004F7178">
        <w:rPr>
          <w:rFonts w:eastAsia="Times New Roman"/>
          <w:szCs w:val="24"/>
        </w:rPr>
        <w:t>κανένα πο</w:t>
      </w:r>
      <w:r w:rsidRPr="004F7178">
        <w:rPr>
          <w:rFonts w:eastAsia="Times New Roman"/>
          <w:szCs w:val="24"/>
        </w:rPr>
        <w:t>λιτικό κόμμα</w:t>
      </w:r>
      <w:r>
        <w:rPr>
          <w:rFonts w:eastAsia="Times New Roman"/>
          <w:szCs w:val="24"/>
        </w:rPr>
        <w:t>; Ε</w:t>
      </w:r>
      <w:r w:rsidRPr="004F7178">
        <w:rPr>
          <w:rFonts w:eastAsia="Times New Roman"/>
          <w:szCs w:val="24"/>
        </w:rPr>
        <w:t>ίχε κα</w:t>
      </w:r>
      <w:r>
        <w:rPr>
          <w:rFonts w:eastAsia="Times New Roman"/>
          <w:szCs w:val="24"/>
        </w:rPr>
        <w:t>μ</w:t>
      </w:r>
      <w:r w:rsidRPr="004F7178">
        <w:rPr>
          <w:rFonts w:eastAsia="Times New Roman"/>
          <w:szCs w:val="24"/>
        </w:rPr>
        <w:t>μία πολιτική δραστηριότητα</w:t>
      </w:r>
      <w:r>
        <w:rPr>
          <w:rFonts w:eastAsia="Times New Roman"/>
          <w:szCs w:val="24"/>
        </w:rPr>
        <w:t>;</w:t>
      </w:r>
      <w:r w:rsidRPr="004F7178">
        <w:rPr>
          <w:rFonts w:eastAsia="Times New Roman"/>
          <w:szCs w:val="24"/>
        </w:rPr>
        <w:t xml:space="preserve"> </w:t>
      </w:r>
    </w:p>
    <w:p w14:paraId="382443AC" w14:textId="77777777" w:rsidR="00D035B1" w:rsidRDefault="005B20CE">
      <w:pPr>
        <w:spacing w:line="600" w:lineRule="auto"/>
        <w:ind w:firstLine="720"/>
        <w:jc w:val="both"/>
        <w:rPr>
          <w:rFonts w:eastAsia="Times New Roman"/>
          <w:szCs w:val="24"/>
        </w:rPr>
      </w:pPr>
      <w:r>
        <w:rPr>
          <w:rFonts w:eastAsia="Times New Roman"/>
          <w:szCs w:val="24"/>
        </w:rPr>
        <w:t>Σ</w:t>
      </w:r>
      <w:r w:rsidRPr="004F7178">
        <w:rPr>
          <w:rFonts w:eastAsia="Times New Roman"/>
          <w:szCs w:val="24"/>
        </w:rPr>
        <w:t>ας λέω</w:t>
      </w:r>
      <w:r>
        <w:rPr>
          <w:rFonts w:eastAsia="Times New Roman"/>
          <w:szCs w:val="24"/>
        </w:rPr>
        <w:t xml:space="preserve"> για </w:t>
      </w:r>
      <w:r w:rsidRPr="004F7178">
        <w:rPr>
          <w:rFonts w:eastAsia="Times New Roman"/>
          <w:szCs w:val="24"/>
        </w:rPr>
        <w:t xml:space="preserve">ανθρώπους που </w:t>
      </w:r>
      <w:r>
        <w:rPr>
          <w:rFonts w:eastAsia="Times New Roman"/>
          <w:szCs w:val="24"/>
        </w:rPr>
        <w:t>τους διορίσατε και ήταν εν</w:t>
      </w:r>
      <w:r w:rsidRPr="004F7178">
        <w:rPr>
          <w:rFonts w:eastAsia="Times New Roman"/>
          <w:szCs w:val="24"/>
        </w:rPr>
        <w:t xml:space="preserve"> ε</w:t>
      </w:r>
      <w:r>
        <w:rPr>
          <w:rFonts w:eastAsia="Times New Roman"/>
          <w:szCs w:val="24"/>
        </w:rPr>
        <w:t>νεργεία στελέχη της</w:t>
      </w:r>
      <w:r w:rsidRPr="004F7178">
        <w:rPr>
          <w:rFonts w:eastAsia="Times New Roman"/>
          <w:szCs w:val="24"/>
        </w:rPr>
        <w:t xml:space="preserve"> </w:t>
      </w:r>
      <w:r>
        <w:rPr>
          <w:rFonts w:eastAsia="Times New Roman"/>
          <w:szCs w:val="24"/>
        </w:rPr>
        <w:t xml:space="preserve">Νέας </w:t>
      </w:r>
      <w:r w:rsidRPr="004F7178">
        <w:rPr>
          <w:rFonts w:eastAsia="Times New Roman"/>
          <w:szCs w:val="24"/>
        </w:rPr>
        <w:t>Δημοκρατίας</w:t>
      </w:r>
      <w:r>
        <w:rPr>
          <w:rFonts w:eastAsia="Times New Roman"/>
          <w:szCs w:val="24"/>
        </w:rPr>
        <w:t>.</w:t>
      </w:r>
      <w:r w:rsidRPr="004F7178">
        <w:rPr>
          <w:rFonts w:eastAsia="Times New Roman"/>
          <w:szCs w:val="24"/>
        </w:rPr>
        <w:t xml:space="preserve"> </w:t>
      </w:r>
      <w:r>
        <w:rPr>
          <w:rFonts w:eastAsia="Times New Roman"/>
          <w:szCs w:val="24"/>
        </w:rPr>
        <w:t>Κι</w:t>
      </w:r>
      <w:r w:rsidRPr="004F7178">
        <w:rPr>
          <w:rFonts w:eastAsia="Times New Roman"/>
          <w:szCs w:val="24"/>
        </w:rPr>
        <w:t xml:space="preserve"> όταν</w:t>
      </w:r>
      <w:r>
        <w:rPr>
          <w:rFonts w:eastAsia="Times New Roman"/>
          <w:szCs w:val="24"/>
        </w:rPr>
        <w:t>, μάλιστα, συγκυβερνούσατε με το ΠΑΣΟΚ, ήρθαν δύο κυρίες, όπου η μία ήταν στο γραφείο του Γιώργου Παπανδρέου και η άλλη ήταν στο γραφείο του κ. Χρυσοχοΐδη και του κ. Στουρνάρα. Τ</w:t>
      </w:r>
      <w:r w:rsidRPr="004F7178">
        <w:rPr>
          <w:rFonts w:eastAsia="Times New Roman"/>
          <w:szCs w:val="24"/>
        </w:rPr>
        <w:t xml:space="preserve">έτοια </w:t>
      </w:r>
      <w:r>
        <w:rPr>
          <w:rFonts w:eastAsia="Times New Roman"/>
          <w:szCs w:val="24"/>
        </w:rPr>
        <w:t>αίσθηση α</w:t>
      </w:r>
      <w:r w:rsidRPr="004F7178">
        <w:rPr>
          <w:rFonts w:eastAsia="Times New Roman"/>
          <w:szCs w:val="24"/>
        </w:rPr>
        <w:t>νεξαρτησίας</w:t>
      </w:r>
      <w:r>
        <w:rPr>
          <w:rFonts w:eastAsia="Times New Roman"/>
          <w:szCs w:val="24"/>
        </w:rPr>
        <w:t>!</w:t>
      </w:r>
    </w:p>
    <w:p w14:paraId="382443AD" w14:textId="77777777" w:rsidR="00D035B1" w:rsidRDefault="005B20CE">
      <w:pPr>
        <w:spacing w:line="600" w:lineRule="auto"/>
        <w:ind w:firstLine="720"/>
        <w:jc w:val="both"/>
        <w:rPr>
          <w:rFonts w:eastAsia="Times New Roman"/>
          <w:szCs w:val="24"/>
        </w:rPr>
      </w:pPr>
      <w:r>
        <w:rPr>
          <w:rFonts w:eastAsia="Times New Roman"/>
          <w:szCs w:val="24"/>
        </w:rPr>
        <w:t>Κ</w:t>
      </w:r>
      <w:r w:rsidRPr="004F7178">
        <w:rPr>
          <w:rFonts w:eastAsia="Times New Roman"/>
          <w:szCs w:val="24"/>
        </w:rPr>
        <w:t>ατ</w:t>
      </w:r>
      <w:r>
        <w:rPr>
          <w:rFonts w:eastAsia="Times New Roman"/>
          <w:szCs w:val="24"/>
        </w:rPr>
        <w:t xml:space="preserve">’ </w:t>
      </w:r>
      <w:r w:rsidRPr="004F7178">
        <w:rPr>
          <w:rFonts w:eastAsia="Times New Roman"/>
          <w:szCs w:val="24"/>
        </w:rPr>
        <w:t>αρχ</w:t>
      </w:r>
      <w:r>
        <w:rPr>
          <w:rFonts w:eastAsia="Times New Roman"/>
          <w:szCs w:val="24"/>
        </w:rPr>
        <w:t>άς</w:t>
      </w:r>
      <w:r w:rsidRPr="004F7178">
        <w:rPr>
          <w:rFonts w:eastAsia="Times New Roman"/>
          <w:szCs w:val="24"/>
        </w:rPr>
        <w:t xml:space="preserve"> να πούμε το εξής</w:t>
      </w:r>
      <w:r>
        <w:rPr>
          <w:rFonts w:eastAsia="Times New Roman"/>
          <w:szCs w:val="24"/>
        </w:rPr>
        <w:t>:</w:t>
      </w:r>
      <w:r w:rsidRPr="004F7178">
        <w:rPr>
          <w:rFonts w:eastAsia="Times New Roman"/>
          <w:szCs w:val="24"/>
        </w:rPr>
        <w:t xml:space="preserve"> Αν πραγματικά διαφωνε</w:t>
      </w:r>
      <w:r w:rsidRPr="004F7178">
        <w:rPr>
          <w:rFonts w:eastAsia="Times New Roman"/>
          <w:szCs w:val="24"/>
        </w:rPr>
        <w:t>ίτε και πρέπει να είναι πραγματικά ανεξάρτητη</w:t>
      </w:r>
      <w:r>
        <w:rPr>
          <w:rFonts w:eastAsia="Times New Roman"/>
          <w:szCs w:val="24"/>
        </w:rPr>
        <w:t>,</w:t>
      </w:r>
      <w:r w:rsidRPr="004F7178">
        <w:rPr>
          <w:rFonts w:eastAsia="Times New Roman"/>
          <w:szCs w:val="24"/>
        </w:rPr>
        <w:t xml:space="preserve"> να βρούμε έναν άλλο</w:t>
      </w:r>
      <w:r>
        <w:rPr>
          <w:rFonts w:eastAsia="Times New Roman"/>
          <w:szCs w:val="24"/>
        </w:rPr>
        <w:t>ν</w:t>
      </w:r>
      <w:r w:rsidRPr="004F7178">
        <w:rPr>
          <w:rFonts w:eastAsia="Times New Roman"/>
          <w:szCs w:val="24"/>
        </w:rPr>
        <w:t xml:space="preserve"> τρόπο</w:t>
      </w:r>
      <w:r>
        <w:rPr>
          <w:rFonts w:eastAsia="Times New Roman"/>
          <w:szCs w:val="24"/>
        </w:rPr>
        <w:t xml:space="preserve">. Υποδείξτε τον -εδώ είμαστε- για να τον νομοθετήσουμε. Για </w:t>
      </w:r>
      <w:r w:rsidRPr="004F7178">
        <w:rPr>
          <w:rFonts w:eastAsia="Times New Roman"/>
          <w:szCs w:val="24"/>
        </w:rPr>
        <w:t>ποιο</w:t>
      </w:r>
      <w:r>
        <w:rPr>
          <w:rFonts w:eastAsia="Times New Roman"/>
          <w:szCs w:val="24"/>
        </w:rPr>
        <w:t>ν</w:t>
      </w:r>
      <w:r w:rsidRPr="004F7178">
        <w:rPr>
          <w:rFonts w:eastAsia="Times New Roman"/>
          <w:szCs w:val="24"/>
        </w:rPr>
        <w:t xml:space="preserve"> λόγο κάνετε τόση φασαρία</w:t>
      </w:r>
      <w:r>
        <w:rPr>
          <w:rFonts w:eastAsia="Times New Roman"/>
          <w:szCs w:val="24"/>
        </w:rPr>
        <w:t>; Αυτό</w:t>
      </w:r>
      <w:r w:rsidRPr="004F7178">
        <w:rPr>
          <w:rFonts w:eastAsia="Times New Roman"/>
          <w:szCs w:val="24"/>
        </w:rPr>
        <w:t xml:space="preserve"> </w:t>
      </w:r>
      <w:r>
        <w:rPr>
          <w:rFonts w:eastAsia="Times New Roman"/>
          <w:szCs w:val="24"/>
        </w:rPr>
        <w:t xml:space="preserve">ήταν, επίσης, ένα σκάνδαλο. </w:t>
      </w:r>
    </w:p>
    <w:p w14:paraId="382443AE" w14:textId="77777777" w:rsidR="00D035B1" w:rsidRDefault="005B20CE">
      <w:pPr>
        <w:spacing w:line="600" w:lineRule="auto"/>
        <w:ind w:firstLine="720"/>
        <w:jc w:val="both"/>
        <w:rPr>
          <w:rFonts w:eastAsia="Times New Roman"/>
          <w:szCs w:val="24"/>
        </w:rPr>
      </w:pPr>
      <w:r>
        <w:rPr>
          <w:rFonts w:eastAsia="Times New Roman"/>
          <w:szCs w:val="24"/>
        </w:rPr>
        <w:lastRenderedPageBreak/>
        <w:t>Κι α</w:t>
      </w:r>
      <w:r w:rsidRPr="004F7178">
        <w:rPr>
          <w:rFonts w:eastAsia="Times New Roman"/>
          <w:szCs w:val="24"/>
        </w:rPr>
        <w:t>κόμα</w:t>
      </w:r>
      <w:r>
        <w:rPr>
          <w:rFonts w:eastAsia="Times New Roman"/>
          <w:szCs w:val="24"/>
        </w:rPr>
        <w:t xml:space="preserve"> θέλω </w:t>
      </w:r>
      <w:r w:rsidRPr="004F7178">
        <w:rPr>
          <w:rFonts w:eastAsia="Times New Roman"/>
          <w:szCs w:val="24"/>
        </w:rPr>
        <w:t xml:space="preserve">να θυμίσω </w:t>
      </w:r>
      <w:r>
        <w:rPr>
          <w:rFonts w:eastAsia="Times New Roman"/>
          <w:szCs w:val="24"/>
        </w:rPr>
        <w:t>-</w:t>
      </w:r>
      <w:r w:rsidRPr="004F7178">
        <w:rPr>
          <w:rFonts w:eastAsia="Times New Roman"/>
          <w:szCs w:val="24"/>
        </w:rPr>
        <w:t>τελειώνω</w:t>
      </w:r>
      <w:r>
        <w:rPr>
          <w:rFonts w:eastAsia="Times New Roman"/>
          <w:szCs w:val="24"/>
        </w:rPr>
        <w:t>,</w:t>
      </w:r>
      <w:r w:rsidRPr="004F7178">
        <w:rPr>
          <w:rFonts w:eastAsia="Times New Roman"/>
          <w:szCs w:val="24"/>
        </w:rPr>
        <w:t xml:space="preserve"> κύριε </w:t>
      </w:r>
      <w:r>
        <w:rPr>
          <w:rFonts w:eastAsia="Times New Roman"/>
          <w:szCs w:val="24"/>
        </w:rPr>
        <w:t>Π</w:t>
      </w:r>
      <w:r w:rsidRPr="004F7178">
        <w:rPr>
          <w:rFonts w:eastAsia="Times New Roman"/>
          <w:szCs w:val="24"/>
        </w:rPr>
        <w:t>ρόεδρε</w:t>
      </w:r>
      <w:r>
        <w:rPr>
          <w:rFonts w:eastAsia="Times New Roman"/>
          <w:szCs w:val="24"/>
        </w:rPr>
        <w:t>,</w:t>
      </w:r>
      <w:r w:rsidRPr="004F7178">
        <w:rPr>
          <w:rFonts w:eastAsia="Times New Roman"/>
          <w:szCs w:val="24"/>
        </w:rPr>
        <w:t xml:space="preserve"> δεν θα φάω πολύ χρόνο</w:t>
      </w:r>
      <w:r>
        <w:rPr>
          <w:rFonts w:eastAsia="Times New Roman"/>
          <w:szCs w:val="24"/>
        </w:rPr>
        <w:t xml:space="preserve">- ότι </w:t>
      </w:r>
      <w:r w:rsidRPr="004F7178">
        <w:rPr>
          <w:rFonts w:eastAsia="Times New Roman"/>
          <w:szCs w:val="24"/>
        </w:rPr>
        <w:t>έχω μπροστά μου ένα απίστευτο πράγμα</w:t>
      </w:r>
      <w:r>
        <w:rPr>
          <w:rFonts w:eastAsia="Times New Roman"/>
          <w:szCs w:val="24"/>
        </w:rPr>
        <w:t>: Κ</w:t>
      </w:r>
      <w:r w:rsidRPr="004F7178">
        <w:rPr>
          <w:rFonts w:eastAsia="Times New Roman"/>
          <w:szCs w:val="24"/>
        </w:rPr>
        <w:t>άθε πρωί που ξύπναγε κάποιος φίλτατος συνάδελφος</w:t>
      </w:r>
      <w:r>
        <w:rPr>
          <w:rFonts w:eastAsia="Times New Roman"/>
          <w:szCs w:val="24"/>
        </w:rPr>
        <w:t>,</w:t>
      </w:r>
      <w:r w:rsidRPr="004F7178">
        <w:rPr>
          <w:rFonts w:eastAsia="Times New Roman"/>
          <w:szCs w:val="24"/>
        </w:rPr>
        <w:t xml:space="preserve"> όπως </w:t>
      </w:r>
      <w:r>
        <w:rPr>
          <w:rFonts w:eastAsia="Times New Roman"/>
          <w:szCs w:val="24"/>
        </w:rPr>
        <w:t xml:space="preserve">του ερχόταν </w:t>
      </w:r>
      <w:r w:rsidRPr="004F7178">
        <w:rPr>
          <w:rFonts w:eastAsia="Times New Roman"/>
          <w:szCs w:val="24"/>
        </w:rPr>
        <w:t>έλεγε</w:t>
      </w:r>
      <w:r>
        <w:rPr>
          <w:rFonts w:eastAsia="Times New Roman"/>
          <w:szCs w:val="24"/>
        </w:rPr>
        <w:t>:</w:t>
      </w:r>
      <w:r>
        <w:rPr>
          <w:rFonts w:eastAsia="Times New Roman"/>
          <w:szCs w:val="24"/>
        </w:rPr>
        <w:t xml:space="preserve"> «Τ</w:t>
      </w:r>
      <w:r w:rsidRPr="004F7178">
        <w:rPr>
          <w:rFonts w:eastAsia="Times New Roman"/>
          <w:szCs w:val="24"/>
        </w:rPr>
        <w:t>ο πρώτο εξάμηνο χρεώσα</w:t>
      </w:r>
      <w:r>
        <w:rPr>
          <w:rFonts w:eastAsia="Times New Roman"/>
          <w:szCs w:val="24"/>
        </w:rPr>
        <w:t>τ</w:t>
      </w:r>
      <w:r w:rsidRPr="004F7178">
        <w:rPr>
          <w:rFonts w:eastAsia="Times New Roman"/>
          <w:szCs w:val="24"/>
        </w:rPr>
        <w:t xml:space="preserve">ε τη χώρα </w:t>
      </w:r>
      <w:r>
        <w:rPr>
          <w:rFonts w:eastAsia="Times New Roman"/>
          <w:szCs w:val="24"/>
        </w:rPr>
        <w:t xml:space="preserve">80 δισεκατομμύρια». Μετά πέφταμε </w:t>
      </w:r>
      <w:r w:rsidRPr="004F7178">
        <w:rPr>
          <w:rFonts w:eastAsia="Times New Roman"/>
          <w:szCs w:val="24"/>
        </w:rPr>
        <w:t>στα 100</w:t>
      </w:r>
      <w:r>
        <w:rPr>
          <w:rFonts w:eastAsia="Times New Roman"/>
          <w:szCs w:val="24"/>
        </w:rPr>
        <w:t xml:space="preserve"> δισεκατομμύρια,</w:t>
      </w:r>
      <w:r w:rsidRPr="004F7178">
        <w:rPr>
          <w:rFonts w:eastAsia="Times New Roman"/>
          <w:szCs w:val="24"/>
        </w:rPr>
        <w:t xml:space="preserve"> αν </w:t>
      </w:r>
      <w:r>
        <w:rPr>
          <w:rFonts w:eastAsia="Times New Roman"/>
          <w:szCs w:val="24"/>
        </w:rPr>
        <w:t>ξυπνάγαμε</w:t>
      </w:r>
      <w:r w:rsidRPr="004F7178">
        <w:rPr>
          <w:rFonts w:eastAsia="Times New Roman"/>
          <w:szCs w:val="24"/>
        </w:rPr>
        <w:t xml:space="preserve"> </w:t>
      </w:r>
      <w:r>
        <w:rPr>
          <w:rFonts w:eastAsia="Times New Roman"/>
          <w:szCs w:val="24"/>
        </w:rPr>
        <w:t>λίγο φτάνα</w:t>
      </w:r>
      <w:r>
        <w:rPr>
          <w:rFonts w:eastAsia="Times New Roman"/>
          <w:szCs w:val="24"/>
        </w:rPr>
        <w:t xml:space="preserve">με </w:t>
      </w:r>
      <w:r w:rsidRPr="004F7178">
        <w:rPr>
          <w:rFonts w:eastAsia="Times New Roman"/>
          <w:szCs w:val="24"/>
        </w:rPr>
        <w:t>και στα 200</w:t>
      </w:r>
      <w:r>
        <w:rPr>
          <w:rFonts w:eastAsia="Times New Roman"/>
          <w:szCs w:val="24"/>
        </w:rPr>
        <w:t xml:space="preserve"> δισεκατομμύρια.</w:t>
      </w:r>
      <w:r w:rsidRPr="004F7178">
        <w:rPr>
          <w:rFonts w:eastAsia="Times New Roman"/>
          <w:szCs w:val="24"/>
        </w:rPr>
        <w:t xml:space="preserve"> </w:t>
      </w:r>
    </w:p>
    <w:p w14:paraId="382443AF" w14:textId="77777777" w:rsidR="00D035B1" w:rsidRDefault="005B20CE">
      <w:pPr>
        <w:spacing w:line="600" w:lineRule="auto"/>
        <w:ind w:firstLine="720"/>
        <w:jc w:val="both"/>
        <w:rPr>
          <w:rFonts w:eastAsia="Times New Roman"/>
          <w:szCs w:val="24"/>
        </w:rPr>
      </w:pPr>
      <w:r>
        <w:rPr>
          <w:rFonts w:eastAsia="Times New Roman"/>
          <w:szCs w:val="24"/>
        </w:rPr>
        <w:t>Κι</w:t>
      </w:r>
      <w:r w:rsidRPr="004F7178">
        <w:rPr>
          <w:rFonts w:eastAsia="Times New Roman"/>
          <w:szCs w:val="24"/>
        </w:rPr>
        <w:t xml:space="preserve"> έρχεται με τον πιο επίσημο τρόπο </w:t>
      </w:r>
      <w:r>
        <w:rPr>
          <w:rFonts w:eastAsia="Times New Roman"/>
          <w:szCs w:val="24"/>
        </w:rPr>
        <w:t>η ΕΛΣΤΑΤ και</w:t>
      </w:r>
      <w:r w:rsidRPr="004F7178">
        <w:rPr>
          <w:rFonts w:eastAsia="Times New Roman"/>
          <w:szCs w:val="24"/>
        </w:rPr>
        <w:t xml:space="preserve"> λέει τα νούμερα</w:t>
      </w:r>
      <w:r>
        <w:rPr>
          <w:rFonts w:eastAsia="Times New Roman"/>
          <w:szCs w:val="24"/>
        </w:rPr>
        <w:t>.</w:t>
      </w:r>
      <w:r w:rsidRPr="004F7178">
        <w:rPr>
          <w:rFonts w:eastAsia="Times New Roman"/>
          <w:szCs w:val="24"/>
        </w:rPr>
        <w:t xml:space="preserve"> </w:t>
      </w:r>
      <w:r>
        <w:rPr>
          <w:rFonts w:eastAsia="Times New Roman"/>
          <w:szCs w:val="24"/>
        </w:rPr>
        <w:t>Λέω να βρείτε ένα οικονομολόγο</w:t>
      </w:r>
      <w:r w:rsidRPr="004F7178">
        <w:rPr>
          <w:rFonts w:eastAsia="Times New Roman"/>
          <w:szCs w:val="24"/>
        </w:rPr>
        <w:t xml:space="preserve"> </w:t>
      </w:r>
      <w:r>
        <w:rPr>
          <w:rFonts w:eastAsia="Times New Roman"/>
          <w:szCs w:val="24"/>
        </w:rPr>
        <w:t>σ</w:t>
      </w:r>
      <w:r w:rsidRPr="004F7178">
        <w:rPr>
          <w:rFonts w:eastAsia="Times New Roman"/>
          <w:szCs w:val="24"/>
        </w:rPr>
        <w:t>τον πλανήτη να το βάλει κά</w:t>
      </w:r>
      <w:r>
        <w:rPr>
          <w:rFonts w:eastAsia="Times New Roman"/>
          <w:szCs w:val="24"/>
        </w:rPr>
        <w:t>που</w:t>
      </w:r>
      <w:r w:rsidRPr="004F7178">
        <w:rPr>
          <w:rFonts w:eastAsia="Times New Roman"/>
          <w:szCs w:val="24"/>
        </w:rPr>
        <w:t xml:space="preserve"> αυτό το νούμερο και να συνεννοηθούμε</w:t>
      </w:r>
      <w:r>
        <w:rPr>
          <w:rFonts w:eastAsia="Times New Roman"/>
          <w:szCs w:val="24"/>
        </w:rPr>
        <w:t>.</w:t>
      </w:r>
      <w:r w:rsidRPr="004F7178">
        <w:rPr>
          <w:rFonts w:eastAsia="Times New Roman"/>
          <w:szCs w:val="24"/>
        </w:rPr>
        <w:t xml:space="preserve"> </w:t>
      </w:r>
    </w:p>
    <w:p w14:paraId="382443B0" w14:textId="77777777" w:rsidR="00D035B1" w:rsidRDefault="005B20CE">
      <w:pPr>
        <w:spacing w:line="600" w:lineRule="auto"/>
        <w:ind w:firstLine="720"/>
        <w:jc w:val="both"/>
        <w:rPr>
          <w:rFonts w:eastAsia="Times New Roman"/>
          <w:szCs w:val="24"/>
        </w:rPr>
      </w:pPr>
      <w:r>
        <w:rPr>
          <w:rFonts w:eastAsia="Times New Roman"/>
          <w:szCs w:val="24"/>
        </w:rPr>
        <w:t xml:space="preserve">Το επίσης </w:t>
      </w:r>
      <w:r w:rsidRPr="004F7178">
        <w:rPr>
          <w:rFonts w:eastAsia="Times New Roman"/>
          <w:szCs w:val="24"/>
        </w:rPr>
        <w:t>σκάνδαλο</w:t>
      </w:r>
      <w:r>
        <w:rPr>
          <w:rFonts w:eastAsia="Times New Roman"/>
          <w:szCs w:val="24"/>
        </w:rPr>
        <w:t>: Για μεν το 2019 θα έχει</w:t>
      </w:r>
      <w:r w:rsidRPr="004F7178">
        <w:rPr>
          <w:rFonts w:eastAsia="Times New Roman"/>
          <w:szCs w:val="24"/>
        </w:rPr>
        <w:t xml:space="preserve"> μείωση 12,6 μ</w:t>
      </w:r>
      <w:r w:rsidRPr="004F7178">
        <w:rPr>
          <w:rFonts w:eastAsia="Times New Roman"/>
          <w:szCs w:val="24"/>
        </w:rPr>
        <w:t>ονάδες</w:t>
      </w:r>
      <w:r>
        <w:rPr>
          <w:rFonts w:eastAsia="Times New Roman"/>
          <w:szCs w:val="24"/>
        </w:rPr>
        <w:t>,</w:t>
      </w:r>
      <w:r w:rsidRPr="004F7178">
        <w:rPr>
          <w:rFonts w:eastAsia="Times New Roman"/>
          <w:szCs w:val="24"/>
        </w:rPr>
        <w:t xml:space="preserve"> </w:t>
      </w:r>
      <w:r>
        <w:rPr>
          <w:rFonts w:eastAsia="Times New Roman"/>
          <w:szCs w:val="24"/>
        </w:rPr>
        <w:t>32</w:t>
      </w:r>
      <w:r w:rsidRPr="004F7178">
        <w:rPr>
          <w:rFonts w:eastAsia="Times New Roman"/>
          <w:szCs w:val="24"/>
        </w:rPr>
        <w:t xml:space="preserve">3,5 </w:t>
      </w:r>
      <w:r>
        <w:rPr>
          <w:rFonts w:eastAsia="Times New Roman"/>
          <w:szCs w:val="24"/>
        </w:rPr>
        <w:t>δισεκατομμύρια,16</w:t>
      </w:r>
      <w:r w:rsidRPr="004F7178">
        <w:rPr>
          <w:rFonts w:eastAsia="Times New Roman"/>
          <w:szCs w:val="24"/>
        </w:rPr>
        <w:t>7,8</w:t>
      </w:r>
      <w:r>
        <w:rPr>
          <w:rFonts w:eastAsia="Times New Roman"/>
          <w:szCs w:val="24"/>
        </w:rPr>
        <w:t>%</w:t>
      </w:r>
      <w:r w:rsidRPr="004F7178">
        <w:rPr>
          <w:rFonts w:eastAsia="Times New Roman"/>
          <w:szCs w:val="24"/>
        </w:rPr>
        <w:t xml:space="preserve"> του ΑΕΠ</w:t>
      </w:r>
      <w:r>
        <w:rPr>
          <w:rFonts w:eastAsia="Times New Roman"/>
          <w:szCs w:val="24"/>
        </w:rPr>
        <w:t>.</w:t>
      </w:r>
      <w:r w:rsidRPr="004F7178">
        <w:rPr>
          <w:rFonts w:eastAsia="Times New Roman"/>
          <w:szCs w:val="24"/>
        </w:rPr>
        <w:t xml:space="preserve"> Πράγματι</w:t>
      </w:r>
      <w:r>
        <w:rPr>
          <w:rFonts w:eastAsia="Times New Roman"/>
          <w:szCs w:val="24"/>
        </w:rPr>
        <w:t>,</w:t>
      </w:r>
      <w:r w:rsidRPr="004F7178">
        <w:rPr>
          <w:rFonts w:eastAsia="Times New Roman"/>
          <w:szCs w:val="24"/>
        </w:rPr>
        <w:t xml:space="preserve"> το </w:t>
      </w:r>
      <w:r>
        <w:rPr>
          <w:rFonts w:eastAsia="Times New Roman"/>
          <w:szCs w:val="24"/>
        </w:rPr>
        <w:t>20</w:t>
      </w:r>
      <w:r w:rsidRPr="004F7178">
        <w:rPr>
          <w:rFonts w:eastAsia="Times New Roman"/>
          <w:szCs w:val="24"/>
        </w:rPr>
        <w:t>18 ανέβηκε στο 180</w:t>
      </w:r>
      <w:r>
        <w:rPr>
          <w:rFonts w:eastAsia="Times New Roman"/>
          <w:szCs w:val="24"/>
        </w:rPr>
        <w:t>% του ΑΕΠ για το</w:t>
      </w:r>
      <w:r w:rsidRPr="004F7178">
        <w:rPr>
          <w:rFonts w:eastAsia="Times New Roman"/>
          <w:szCs w:val="24"/>
        </w:rPr>
        <w:t xml:space="preserve"> </w:t>
      </w:r>
      <w:r>
        <w:rPr>
          <w:rFonts w:eastAsia="Times New Roman"/>
          <w:szCs w:val="24"/>
          <w:lang w:val="en-US"/>
        </w:rPr>
        <w:t>buffer</w:t>
      </w:r>
      <w:r w:rsidRPr="004F7178">
        <w:rPr>
          <w:rFonts w:eastAsia="Times New Roman"/>
          <w:szCs w:val="24"/>
        </w:rPr>
        <w:t xml:space="preserve"> και είχε πέσει και τ</w:t>
      </w:r>
      <w:r>
        <w:rPr>
          <w:rFonts w:eastAsia="Times New Roman"/>
          <w:szCs w:val="24"/>
        </w:rPr>
        <w:t>ο</w:t>
      </w:r>
      <w:r w:rsidRPr="004F7178">
        <w:rPr>
          <w:rFonts w:eastAsia="Times New Roman"/>
          <w:szCs w:val="24"/>
        </w:rPr>
        <w:t xml:space="preserve"> </w:t>
      </w:r>
      <w:r>
        <w:rPr>
          <w:rFonts w:eastAsia="Times New Roman"/>
          <w:szCs w:val="24"/>
        </w:rPr>
        <w:t>20</w:t>
      </w:r>
      <w:r w:rsidRPr="004F7178">
        <w:rPr>
          <w:rFonts w:eastAsia="Times New Roman"/>
          <w:szCs w:val="24"/>
        </w:rPr>
        <w:t>17</w:t>
      </w:r>
      <w:r>
        <w:rPr>
          <w:rFonts w:eastAsia="Times New Roman"/>
          <w:szCs w:val="24"/>
        </w:rPr>
        <w:t>.</w:t>
      </w:r>
      <w:r w:rsidRPr="004F7178">
        <w:rPr>
          <w:rFonts w:eastAsia="Times New Roman"/>
          <w:szCs w:val="24"/>
        </w:rPr>
        <w:t xml:space="preserve"> </w:t>
      </w:r>
      <w:r>
        <w:rPr>
          <w:rFonts w:eastAsia="Times New Roman"/>
          <w:szCs w:val="24"/>
        </w:rPr>
        <w:t xml:space="preserve">Πού </w:t>
      </w:r>
      <w:r w:rsidRPr="004F7178">
        <w:rPr>
          <w:rFonts w:eastAsia="Times New Roman"/>
          <w:szCs w:val="24"/>
        </w:rPr>
        <w:t>είναι τα 80</w:t>
      </w:r>
      <w:r>
        <w:rPr>
          <w:rFonts w:eastAsia="Times New Roman"/>
          <w:szCs w:val="24"/>
        </w:rPr>
        <w:t xml:space="preserve"> δισεκατομμύρια;</w:t>
      </w:r>
    </w:p>
    <w:p w14:paraId="382443B1" w14:textId="77777777" w:rsidR="00D035B1" w:rsidRDefault="005B20CE">
      <w:pPr>
        <w:spacing w:line="600" w:lineRule="auto"/>
        <w:ind w:firstLine="720"/>
        <w:jc w:val="both"/>
        <w:rPr>
          <w:rFonts w:eastAsia="Times New Roman"/>
          <w:szCs w:val="24"/>
        </w:rPr>
      </w:pPr>
      <w:r>
        <w:rPr>
          <w:rFonts w:eastAsia="Times New Roman"/>
          <w:szCs w:val="24"/>
        </w:rPr>
        <w:t>Κοιτάξτε, εγώ πιστεύω ότι ο φανατισμός και</w:t>
      </w:r>
      <w:r w:rsidRPr="004F7178">
        <w:rPr>
          <w:rFonts w:eastAsia="Times New Roman"/>
          <w:szCs w:val="24"/>
        </w:rPr>
        <w:t xml:space="preserve"> η απελπισία </w:t>
      </w:r>
      <w:r>
        <w:rPr>
          <w:rFonts w:eastAsia="Times New Roman"/>
          <w:szCs w:val="24"/>
        </w:rPr>
        <w:t xml:space="preserve">δεν είναι καλοί σύμβουλοι. Σας </w:t>
      </w:r>
      <w:r>
        <w:rPr>
          <w:rFonts w:eastAsia="Times New Roman"/>
          <w:szCs w:val="24"/>
        </w:rPr>
        <w:t>εκθέτουν. Θ</w:t>
      </w:r>
      <w:r w:rsidRPr="004F7178">
        <w:rPr>
          <w:rFonts w:eastAsia="Times New Roman"/>
          <w:szCs w:val="24"/>
        </w:rPr>
        <w:t xml:space="preserve">υμάμαι </w:t>
      </w:r>
      <w:r>
        <w:rPr>
          <w:rFonts w:eastAsia="Times New Roman"/>
          <w:szCs w:val="24"/>
        </w:rPr>
        <w:t xml:space="preserve">τι λέγατε στην </w:t>
      </w:r>
      <w:r w:rsidRPr="004F7178">
        <w:rPr>
          <w:rFonts w:eastAsia="Times New Roman"/>
          <w:szCs w:val="24"/>
        </w:rPr>
        <w:t>πρώτη αξιολόγηση</w:t>
      </w:r>
      <w:r>
        <w:rPr>
          <w:rFonts w:eastAsia="Times New Roman"/>
          <w:szCs w:val="24"/>
        </w:rPr>
        <w:t xml:space="preserve">, </w:t>
      </w:r>
      <w:r w:rsidRPr="004F7178">
        <w:rPr>
          <w:rFonts w:eastAsia="Times New Roman"/>
          <w:szCs w:val="24"/>
        </w:rPr>
        <w:t xml:space="preserve">στον </w:t>
      </w:r>
      <w:r>
        <w:rPr>
          <w:rFonts w:eastAsia="Times New Roman"/>
          <w:szCs w:val="24"/>
        </w:rPr>
        <w:t>«</w:t>
      </w:r>
      <w:r w:rsidRPr="004F7178">
        <w:rPr>
          <w:rFonts w:eastAsia="Times New Roman"/>
          <w:szCs w:val="24"/>
        </w:rPr>
        <w:t>κόφτη</w:t>
      </w:r>
      <w:r>
        <w:rPr>
          <w:rFonts w:eastAsia="Times New Roman"/>
          <w:szCs w:val="24"/>
        </w:rPr>
        <w:t>»</w:t>
      </w:r>
      <w:r w:rsidRPr="004F7178">
        <w:rPr>
          <w:rFonts w:eastAsia="Times New Roman"/>
          <w:szCs w:val="24"/>
        </w:rPr>
        <w:t xml:space="preserve"> </w:t>
      </w:r>
      <w:r>
        <w:rPr>
          <w:rFonts w:eastAsia="Times New Roman"/>
          <w:szCs w:val="24"/>
        </w:rPr>
        <w:t xml:space="preserve">της πρώτης αξιολόγησης, στη δεύτερη αξιολόγηση, στον «κόφτη» της δεύτερης αξιολόγησης, στην τρίτη αξιολόγηση. Χτυπιόσαστε για την πιστοληπτική </w:t>
      </w:r>
      <w:r>
        <w:rPr>
          <w:rFonts w:eastAsia="Times New Roman"/>
          <w:szCs w:val="24"/>
        </w:rPr>
        <w:lastRenderedPageBreak/>
        <w:t>γραμμή. Χ</w:t>
      </w:r>
      <w:r w:rsidRPr="004F7178">
        <w:rPr>
          <w:rFonts w:eastAsia="Times New Roman"/>
          <w:szCs w:val="24"/>
        </w:rPr>
        <w:t>τυπ</w:t>
      </w:r>
      <w:r>
        <w:rPr>
          <w:rFonts w:eastAsia="Times New Roman"/>
          <w:szCs w:val="24"/>
        </w:rPr>
        <w:t>ηθήκατε πριν από λίγο για το τέταρτο</w:t>
      </w:r>
      <w:r w:rsidRPr="004F7178">
        <w:rPr>
          <w:rFonts w:eastAsia="Times New Roman"/>
          <w:szCs w:val="24"/>
        </w:rPr>
        <w:t xml:space="preserve"> </w:t>
      </w:r>
      <w:r w:rsidRPr="004F7178">
        <w:rPr>
          <w:rFonts w:eastAsia="Times New Roman"/>
          <w:szCs w:val="24"/>
        </w:rPr>
        <w:t>μνημόνιο</w:t>
      </w:r>
      <w:r>
        <w:rPr>
          <w:rFonts w:eastAsia="Times New Roman"/>
          <w:szCs w:val="24"/>
        </w:rPr>
        <w:t>.</w:t>
      </w:r>
      <w:r w:rsidRPr="004F7178">
        <w:rPr>
          <w:rFonts w:eastAsia="Times New Roman"/>
          <w:szCs w:val="24"/>
        </w:rPr>
        <w:t xml:space="preserve"> </w:t>
      </w:r>
      <w:r>
        <w:rPr>
          <w:rFonts w:eastAsia="Times New Roman"/>
          <w:szCs w:val="24"/>
        </w:rPr>
        <w:t>Π</w:t>
      </w:r>
      <w:r w:rsidRPr="004F7178">
        <w:rPr>
          <w:rFonts w:eastAsia="Times New Roman"/>
          <w:szCs w:val="24"/>
        </w:rPr>
        <w:t xml:space="preserve">αίξατε με το </w:t>
      </w:r>
      <w:r>
        <w:rPr>
          <w:rFonts w:eastAsia="Times New Roman"/>
          <w:szCs w:val="24"/>
        </w:rPr>
        <w:t>Μ</w:t>
      </w:r>
      <w:r w:rsidRPr="004F7178">
        <w:rPr>
          <w:rFonts w:eastAsia="Times New Roman"/>
          <w:szCs w:val="24"/>
        </w:rPr>
        <w:t>άτι</w:t>
      </w:r>
      <w:r>
        <w:rPr>
          <w:rFonts w:eastAsia="Times New Roman"/>
          <w:szCs w:val="24"/>
        </w:rPr>
        <w:t>.</w:t>
      </w:r>
      <w:r w:rsidRPr="004F7178">
        <w:rPr>
          <w:rFonts w:eastAsia="Times New Roman"/>
          <w:szCs w:val="24"/>
        </w:rPr>
        <w:t xml:space="preserve"> </w:t>
      </w:r>
      <w:r>
        <w:rPr>
          <w:rFonts w:eastAsia="Times New Roman"/>
          <w:szCs w:val="24"/>
        </w:rPr>
        <w:t>Ν</w:t>
      </w:r>
      <w:r w:rsidRPr="004F7178">
        <w:rPr>
          <w:rFonts w:eastAsia="Times New Roman"/>
          <w:szCs w:val="24"/>
        </w:rPr>
        <w:t>α μη σας πω τι έχετε κάνει</w:t>
      </w:r>
      <w:r>
        <w:rPr>
          <w:rFonts w:eastAsia="Times New Roman"/>
          <w:szCs w:val="24"/>
        </w:rPr>
        <w:t>. Εγώ πιστεύω ότι</w:t>
      </w:r>
      <w:r w:rsidRPr="004F7178">
        <w:rPr>
          <w:rFonts w:eastAsia="Times New Roman"/>
          <w:szCs w:val="24"/>
        </w:rPr>
        <w:t xml:space="preserve"> υπονομεύετ</w:t>
      </w:r>
      <w:r>
        <w:rPr>
          <w:rFonts w:eastAsia="Times New Roman"/>
          <w:szCs w:val="24"/>
        </w:rPr>
        <w:t>ε</w:t>
      </w:r>
      <w:r w:rsidRPr="004F7178">
        <w:rPr>
          <w:rFonts w:eastAsia="Times New Roman"/>
          <w:szCs w:val="24"/>
        </w:rPr>
        <w:t xml:space="preserve"> την αξιοπιστία </w:t>
      </w:r>
      <w:r>
        <w:rPr>
          <w:rFonts w:eastAsia="Times New Roman"/>
          <w:szCs w:val="24"/>
        </w:rPr>
        <w:t>σας.</w:t>
      </w:r>
      <w:r w:rsidRPr="004F7178">
        <w:rPr>
          <w:rFonts w:eastAsia="Times New Roman"/>
          <w:szCs w:val="24"/>
        </w:rPr>
        <w:t xml:space="preserve"> </w:t>
      </w:r>
      <w:r>
        <w:rPr>
          <w:rFonts w:eastAsia="Times New Roman"/>
          <w:szCs w:val="24"/>
        </w:rPr>
        <w:t>Κ</w:t>
      </w:r>
      <w:r w:rsidRPr="004F7178">
        <w:rPr>
          <w:rFonts w:eastAsia="Times New Roman"/>
          <w:szCs w:val="24"/>
        </w:rPr>
        <w:t xml:space="preserve">αι την </w:t>
      </w:r>
      <w:r>
        <w:rPr>
          <w:rFonts w:eastAsia="Times New Roman"/>
          <w:szCs w:val="24"/>
        </w:rPr>
        <w:t>υπονομεύετε με πολύ άγαρμπο</w:t>
      </w:r>
      <w:r w:rsidRPr="004F7178">
        <w:rPr>
          <w:rFonts w:eastAsia="Times New Roman"/>
          <w:szCs w:val="24"/>
        </w:rPr>
        <w:t xml:space="preserve"> τρόπο</w:t>
      </w:r>
      <w:r>
        <w:rPr>
          <w:rFonts w:eastAsia="Times New Roman"/>
          <w:szCs w:val="24"/>
        </w:rPr>
        <w:t>.</w:t>
      </w:r>
      <w:r w:rsidRPr="004F7178">
        <w:rPr>
          <w:rFonts w:eastAsia="Times New Roman"/>
          <w:szCs w:val="24"/>
        </w:rPr>
        <w:t xml:space="preserve"> </w:t>
      </w:r>
      <w:r>
        <w:rPr>
          <w:rFonts w:eastAsia="Times New Roman"/>
          <w:szCs w:val="24"/>
        </w:rPr>
        <w:t>Α</w:t>
      </w:r>
      <w:r w:rsidRPr="004F7178">
        <w:rPr>
          <w:rFonts w:eastAsia="Times New Roman"/>
          <w:szCs w:val="24"/>
        </w:rPr>
        <w:t>υτό απέδειξε η ομιλία τ</w:t>
      </w:r>
      <w:r>
        <w:rPr>
          <w:rFonts w:eastAsia="Times New Roman"/>
          <w:szCs w:val="24"/>
        </w:rPr>
        <w:t>ω</w:t>
      </w:r>
      <w:r w:rsidRPr="004F7178">
        <w:rPr>
          <w:rFonts w:eastAsia="Times New Roman"/>
          <w:szCs w:val="24"/>
        </w:rPr>
        <w:t>ν Υπουργ</w:t>
      </w:r>
      <w:r>
        <w:rPr>
          <w:rFonts w:eastAsia="Times New Roman"/>
          <w:szCs w:val="24"/>
        </w:rPr>
        <w:t>ών,</w:t>
      </w:r>
      <w:r w:rsidRPr="004F7178">
        <w:rPr>
          <w:rFonts w:eastAsia="Times New Roman"/>
          <w:szCs w:val="24"/>
        </w:rPr>
        <w:t xml:space="preserve"> κ</w:t>
      </w:r>
      <w:r>
        <w:rPr>
          <w:rFonts w:eastAsia="Times New Roman"/>
          <w:szCs w:val="24"/>
        </w:rPr>
        <w:t xml:space="preserve">υρίως του </w:t>
      </w:r>
      <w:r w:rsidRPr="004F7178">
        <w:rPr>
          <w:rFonts w:eastAsia="Times New Roman"/>
          <w:szCs w:val="24"/>
        </w:rPr>
        <w:t>κ</w:t>
      </w:r>
      <w:r>
        <w:rPr>
          <w:rFonts w:eastAsia="Times New Roman"/>
          <w:szCs w:val="24"/>
        </w:rPr>
        <w:t xml:space="preserve">. </w:t>
      </w:r>
      <w:r w:rsidRPr="004F7178">
        <w:rPr>
          <w:rFonts w:eastAsia="Times New Roman"/>
          <w:szCs w:val="24"/>
        </w:rPr>
        <w:t>Σταθάκη</w:t>
      </w:r>
      <w:r>
        <w:rPr>
          <w:rFonts w:eastAsia="Times New Roman"/>
          <w:szCs w:val="24"/>
        </w:rPr>
        <w:t>.</w:t>
      </w:r>
    </w:p>
    <w:p w14:paraId="382443B2" w14:textId="77777777" w:rsidR="00D035B1" w:rsidRDefault="005B20CE">
      <w:pPr>
        <w:spacing w:line="600" w:lineRule="auto"/>
        <w:ind w:firstLine="720"/>
        <w:jc w:val="both"/>
        <w:rPr>
          <w:rFonts w:eastAsia="Times New Roman"/>
          <w:szCs w:val="24"/>
        </w:rPr>
      </w:pPr>
      <w:r>
        <w:rPr>
          <w:rFonts w:eastAsia="Times New Roman"/>
          <w:szCs w:val="24"/>
        </w:rPr>
        <w:t>Θ</w:t>
      </w:r>
      <w:r w:rsidRPr="004F7178">
        <w:rPr>
          <w:rFonts w:eastAsia="Times New Roman"/>
          <w:szCs w:val="24"/>
        </w:rPr>
        <w:t>έλω</w:t>
      </w:r>
      <w:r>
        <w:rPr>
          <w:rFonts w:eastAsia="Times New Roman"/>
          <w:szCs w:val="24"/>
        </w:rPr>
        <w:t>,</w:t>
      </w:r>
      <w:r w:rsidRPr="004F7178">
        <w:rPr>
          <w:rFonts w:eastAsia="Times New Roman"/>
          <w:szCs w:val="24"/>
        </w:rPr>
        <w:t xml:space="preserve"> τελειώνοντας</w:t>
      </w:r>
      <w:r>
        <w:rPr>
          <w:rFonts w:eastAsia="Times New Roman"/>
          <w:szCs w:val="24"/>
        </w:rPr>
        <w:t>, να πω το εξής: Ξέρετε, ο Π</w:t>
      </w:r>
      <w:r>
        <w:rPr>
          <w:rFonts w:eastAsia="Times New Roman"/>
          <w:szCs w:val="24"/>
        </w:rPr>
        <w:t xml:space="preserve">ίτερ </w:t>
      </w:r>
      <w:proofErr w:type="spellStart"/>
      <w:r>
        <w:rPr>
          <w:rFonts w:eastAsia="Times New Roman"/>
          <w:szCs w:val="24"/>
        </w:rPr>
        <w:t>Κεμπφ</w:t>
      </w:r>
      <w:proofErr w:type="spellEnd"/>
      <w:r>
        <w:rPr>
          <w:rFonts w:eastAsia="Times New Roman"/>
          <w:szCs w:val="24"/>
        </w:rPr>
        <w:t xml:space="preserve"> είναι ο Πρόεδρος του Σ</w:t>
      </w:r>
      <w:r w:rsidRPr="004F7178">
        <w:rPr>
          <w:rFonts w:eastAsia="Times New Roman"/>
          <w:szCs w:val="24"/>
        </w:rPr>
        <w:t xml:space="preserve">υνδέσμου Γερμανών </w:t>
      </w:r>
      <w:r>
        <w:rPr>
          <w:rFonts w:eastAsia="Times New Roman"/>
          <w:szCs w:val="24"/>
        </w:rPr>
        <w:t>Β</w:t>
      </w:r>
      <w:r w:rsidRPr="004F7178">
        <w:rPr>
          <w:rFonts w:eastAsia="Times New Roman"/>
          <w:szCs w:val="24"/>
        </w:rPr>
        <w:t>ιομηχάνων</w:t>
      </w:r>
      <w:r>
        <w:rPr>
          <w:rFonts w:eastAsia="Times New Roman"/>
          <w:szCs w:val="24"/>
        </w:rPr>
        <w:t>.</w:t>
      </w:r>
      <w:r w:rsidRPr="004F7178">
        <w:rPr>
          <w:rFonts w:eastAsia="Times New Roman"/>
          <w:szCs w:val="24"/>
        </w:rPr>
        <w:t xml:space="preserve"> </w:t>
      </w:r>
      <w:r>
        <w:rPr>
          <w:rFonts w:eastAsia="Times New Roman"/>
          <w:szCs w:val="24"/>
        </w:rPr>
        <w:t xml:space="preserve">Δεν φαντάζομαι να έχετε την </w:t>
      </w:r>
      <w:r w:rsidRPr="004F7178">
        <w:rPr>
          <w:rFonts w:eastAsia="Times New Roman"/>
          <w:szCs w:val="24"/>
        </w:rPr>
        <w:t xml:space="preserve">αίσθηση ότι υποστηρίζει </w:t>
      </w:r>
      <w:r>
        <w:rPr>
          <w:rFonts w:eastAsia="Times New Roman"/>
          <w:szCs w:val="24"/>
        </w:rPr>
        <w:t>κάποια κ</w:t>
      </w:r>
      <w:r w:rsidRPr="004F7178">
        <w:rPr>
          <w:rFonts w:eastAsia="Times New Roman"/>
          <w:szCs w:val="24"/>
        </w:rPr>
        <w:t>υβέρνηση στην Ελλάδα</w:t>
      </w:r>
      <w:r>
        <w:rPr>
          <w:rFonts w:eastAsia="Times New Roman"/>
          <w:szCs w:val="24"/>
        </w:rPr>
        <w:t>. Αυτός ο άνθρωπος βλέπει την Ελλάδα να απογειώνεται, σε ανάπτυξη,</w:t>
      </w:r>
      <w:r w:rsidRPr="004F7178">
        <w:rPr>
          <w:rFonts w:eastAsia="Times New Roman"/>
          <w:szCs w:val="24"/>
        </w:rPr>
        <w:t xml:space="preserve"> σ</w:t>
      </w:r>
      <w:r>
        <w:rPr>
          <w:rFonts w:eastAsia="Times New Roman"/>
          <w:szCs w:val="24"/>
        </w:rPr>
        <w:t>ε</w:t>
      </w:r>
      <w:r w:rsidRPr="004F7178">
        <w:rPr>
          <w:rFonts w:eastAsia="Times New Roman"/>
          <w:szCs w:val="24"/>
        </w:rPr>
        <w:t xml:space="preserve"> ποσοστά ανεργίας</w:t>
      </w:r>
      <w:r>
        <w:rPr>
          <w:rFonts w:eastAsia="Times New Roman"/>
          <w:szCs w:val="24"/>
        </w:rPr>
        <w:t>,</w:t>
      </w:r>
      <w:r w:rsidRPr="004F7178">
        <w:rPr>
          <w:rFonts w:eastAsia="Times New Roman"/>
          <w:szCs w:val="24"/>
        </w:rPr>
        <w:t xml:space="preserve"> στα εμπορικά στοιχεία</w:t>
      </w:r>
      <w:r>
        <w:rPr>
          <w:rFonts w:eastAsia="Times New Roman"/>
          <w:szCs w:val="24"/>
        </w:rPr>
        <w:t>,</w:t>
      </w:r>
      <w:r w:rsidRPr="004F7178">
        <w:rPr>
          <w:rFonts w:eastAsia="Times New Roman"/>
          <w:szCs w:val="24"/>
        </w:rPr>
        <w:t xml:space="preserve"> στ</w:t>
      </w:r>
      <w:r w:rsidRPr="004F7178">
        <w:rPr>
          <w:rFonts w:eastAsia="Times New Roman"/>
          <w:szCs w:val="24"/>
        </w:rPr>
        <w:t xml:space="preserve">ον </w:t>
      </w:r>
      <w:r>
        <w:rPr>
          <w:rFonts w:eastAsia="Times New Roman"/>
          <w:szCs w:val="24"/>
        </w:rPr>
        <w:t>κ</w:t>
      </w:r>
      <w:r w:rsidRPr="004F7178">
        <w:rPr>
          <w:rFonts w:eastAsia="Times New Roman"/>
          <w:szCs w:val="24"/>
        </w:rPr>
        <w:t>ρατικό προϋπολογισμό</w:t>
      </w:r>
      <w:r>
        <w:rPr>
          <w:rFonts w:eastAsia="Times New Roman"/>
          <w:szCs w:val="24"/>
        </w:rPr>
        <w:t>, στον δείκτη εξαγωγών, στον τουρισμό που καλπάζει, γίνεται κόμβος ενεργειακός.</w:t>
      </w:r>
    </w:p>
    <w:p w14:paraId="382443B3" w14:textId="77777777" w:rsidR="00D035B1" w:rsidRDefault="005B20CE">
      <w:pPr>
        <w:spacing w:line="600" w:lineRule="auto"/>
        <w:ind w:firstLine="720"/>
        <w:jc w:val="both"/>
        <w:rPr>
          <w:rFonts w:eastAsia="Times New Roman"/>
          <w:szCs w:val="24"/>
        </w:rPr>
      </w:pPr>
      <w:r>
        <w:rPr>
          <w:rFonts w:eastAsia="Times New Roman"/>
          <w:szCs w:val="24"/>
        </w:rPr>
        <w:t>Κ</w:t>
      </w:r>
      <w:r w:rsidRPr="004F7178">
        <w:rPr>
          <w:rFonts w:eastAsia="Times New Roman"/>
          <w:szCs w:val="24"/>
        </w:rPr>
        <w:t>αι το σημαντικότερο από όλα</w:t>
      </w:r>
      <w:r>
        <w:rPr>
          <w:rFonts w:eastAsia="Times New Roman"/>
          <w:szCs w:val="24"/>
        </w:rPr>
        <w:t>;</w:t>
      </w:r>
      <w:r w:rsidRPr="004F7178">
        <w:rPr>
          <w:rFonts w:eastAsia="Times New Roman"/>
          <w:szCs w:val="24"/>
        </w:rPr>
        <w:t xml:space="preserve"> </w:t>
      </w:r>
      <w:r>
        <w:rPr>
          <w:rFonts w:eastAsia="Times New Roman"/>
          <w:szCs w:val="24"/>
        </w:rPr>
        <w:t>Έ</w:t>
      </w:r>
      <w:r w:rsidRPr="004F7178">
        <w:rPr>
          <w:rFonts w:eastAsia="Times New Roman"/>
          <w:szCs w:val="24"/>
        </w:rPr>
        <w:t xml:space="preserve">ρχεται η </w:t>
      </w:r>
      <w:r>
        <w:rPr>
          <w:rFonts w:eastAsia="Times New Roman"/>
          <w:szCs w:val="24"/>
        </w:rPr>
        <w:t>«</w:t>
      </w:r>
      <w:r w:rsidRPr="004F7178">
        <w:rPr>
          <w:rFonts w:eastAsia="Times New Roman"/>
          <w:szCs w:val="24"/>
        </w:rPr>
        <w:t>Αγία Τράπεζα</w:t>
      </w:r>
      <w:r>
        <w:rPr>
          <w:rFonts w:eastAsia="Times New Roman"/>
          <w:szCs w:val="24"/>
        </w:rPr>
        <w:t>»</w:t>
      </w:r>
      <w:r w:rsidRPr="004F7178">
        <w:rPr>
          <w:rFonts w:eastAsia="Times New Roman"/>
          <w:szCs w:val="24"/>
        </w:rPr>
        <w:t xml:space="preserve"> του καπιταλισμού </w:t>
      </w:r>
      <w:r>
        <w:rPr>
          <w:rFonts w:eastAsia="Times New Roman"/>
          <w:szCs w:val="24"/>
        </w:rPr>
        <w:t>-</w:t>
      </w:r>
      <w:r w:rsidRPr="004F7178">
        <w:rPr>
          <w:rFonts w:eastAsia="Times New Roman"/>
          <w:szCs w:val="24"/>
        </w:rPr>
        <w:t xml:space="preserve">γιατί </w:t>
      </w:r>
      <w:r>
        <w:rPr>
          <w:rFonts w:eastAsia="Times New Roman"/>
          <w:szCs w:val="24"/>
        </w:rPr>
        <w:t xml:space="preserve">η </w:t>
      </w:r>
      <w:r w:rsidRPr="004F7178">
        <w:rPr>
          <w:rFonts w:eastAsia="Times New Roman"/>
          <w:szCs w:val="24"/>
        </w:rPr>
        <w:t xml:space="preserve">κινδυνολογία </w:t>
      </w:r>
      <w:r>
        <w:rPr>
          <w:rFonts w:eastAsia="Times New Roman"/>
          <w:szCs w:val="24"/>
        </w:rPr>
        <w:t xml:space="preserve">περισσεύει σε αυτή την Αίθουσα- η </w:t>
      </w:r>
      <w:r>
        <w:rPr>
          <w:rFonts w:eastAsia="Times New Roman"/>
          <w:szCs w:val="24"/>
        </w:rPr>
        <w:t>«</w:t>
      </w:r>
      <w:r>
        <w:rPr>
          <w:rFonts w:eastAsia="Times New Roman"/>
          <w:szCs w:val="24"/>
          <w:lang w:val="en-US"/>
        </w:rPr>
        <w:t>WALL</w:t>
      </w:r>
      <w:r w:rsidRPr="00F40BAF">
        <w:rPr>
          <w:rFonts w:eastAsia="Times New Roman"/>
          <w:szCs w:val="24"/>
        </w:rPr>
        <w:t xml:space="preserve"> </w:t>
      </w:r>
      <w:r>
        <w:rPr>
          <w:rFonts w:eastAsia="Times New Roman"/>
          <w:szCs w:val="24"/>
          <w:lang w:val="en-US"/>
        </w:rPr>
        <w:t>STREET</w:t>
      </w:r>
      <w:r w:rsidRPr="00F40BAF">
        <w:rPr>
          <w:rFonts w:eastAsia="Times New Roman"/>
          <w:szCs w:val="24"/>
        </w:rPr>
        <w:t xml:space="preserve"> </w:t>
      </w:r>
      <w:r>
        <w:rPr>
          <w:rFonts w:eastAsia="Times New Roman"/>
          <w:szCs w:val="24"/>
          <w:lang w:val="en-US"/>
        </w:rPr>
        <w:t>JOURNAL</w:t>
      </w:r>
      <w:r>
        <w:rPr>
          <w:rFonts w:eastAsia="Times New Roman"/>
          <w:szCs w:val="24"/>
        </w:rPr>
        <w:t>»</w:t>
      </w:r>
      <w:r>
        <w:rPr>
          <w:rFonts w:eastAsia="Times New Roman"/>
          <w:szCs w:val="24"/>
        </w:rPr>
        <w:t xml:space="preserve"> και λέει ότι στο </w:t>
      </w:r>
      <w:r w:rsidRPr="004F7178">
        <w:rPr>
          <w:rFonts w:eastAsia="Times New Roman"/>
          <w:szCs w:val="24"/>
        </w:rPr>
        <w:t xml:space="preserve">τελευταίο τρίμηνο </w:t>
      </w:r>
      <w:r>
        <w:rPr>
          <w:rFonts w:eastAsia="Times New Roman"/>
          <w:szCs w:val="24"/>
        </w:rPr>
        <w:t xml:space="preserve">μία χώρα μόνο </w:t>
      </w:r>
      <w:r w:rsidRPr="004F7178">
        <w:rPr>
          <w:rFonts w:eastAsia="Times New Roman"/>
          <w:szCs w:val="24"/>
        </w:rPr>
        <w:t>έδειξε σημεία ζωής</w:t>
      </w:r>
      <w:r>
        <w:rPr>
          <w:rFonts w:eastAsia="Times New Roman"/>
          <w:szCs w:val="24"/>
        </w:rPr>
        <w:t xml:space="preserve">. Και κάνει σκληρή κριτική σε όλες τις χώρες της Ευρωζώνης. </w:t>
      </w:r>
      <w:proofErr w:type="spellStart"/>
      <w:r>
        <w:rPr>
          <w:rFonts w:eastAsia="Times New Roman"/>
          <w:szCs w:val="24"/>
        </w:rPr>
        <w:t>Λάβετ</w:t>
      </w:r>
      <w:r>
        <w:rPr>
          <w:rFonts w:eastAsia="Times New Roman"/>
          <w:szCs w:val="24"/>
        </w:rPr>
        <w:t>έ</w:t>
      </w:r>
      <w:proofErr w:type="spellEnd"/>
      <w:r>
        <w:rPr>
          <w:rFonts w:eastAsia="Times New Roman"/>
          <w:szCs w:val="24"/>
        </w:rPr>
        <w:t xml:space="preserve"> τα </w:t>
      </w:r>
      <w:r w:rsidRPr="004F7178">
        <w:rPr>
          <w:rFonts w:eastAsia="Times New Roman"/>
          <w:szCs w:val="24"/>
        </w:rPr>
        <w:t>υπ</w:t>
      </w:r>
      <w:r>
        <w:rPr>
          <w:rFonts w:eastAsia="Times New Roman"/>
          <w:szCs w:val="24"/>
        </w:rPr>
        <w:t xml:space="preserve">’ </w:t>
      </w:r>
      <w:proofErr w:type="spellStart"/>
      <w:r w:rsidRPr="004F7178">
        <w:rPr>
          <w:rFonts w:eastAsia="Times New Roman"/>
          <w:szCs w:val="24"/>
        </w:rPr>
        <w:t>όψιν</w:t>
      </w:r>
      <w:proofErr w:type="spellEnd"/>
      <w:r w:rsidRPr="004F7178">
        <w:rPr>
          <w:rFonts w:eastAsia="Times New Roman"/>
          <w:szCs w:val="24"/>
        </w:rPr>
        <w:t xml:space="preserve"> όλα αυτά</w:t>
      </w:r>
      <w:r>
        <w:rPr>
          <w:rFonts w:eastAsia="Times New Roman"/>
          <w:szCs w:val="24"/>
        </w:rPr>
        <w:t>.</w:t>
      </w:r>
    </w:p>
    <w:p w14:paraId="382443B4"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Θέλω να πω </w:t>
      </w:r>
      <w:r w:rsidRPr="004F7178">
        <w:rPr>
          <w:rFonts w:eastAsia="Times New Roman"/>
          <w:szCs w:val="24"/>
        </w:rPr>
        <w:t>μία καλή κουβέντα</w:t>
      </w:r>
      <w:r>
        <w:rPr>
          <w:rFonts w:eastAsia="Times New Roman"/>
          <w:szCs w:val="24"/>
        </w:rPr>
        <w:t>, αν και</w:t>
      </w:r>
      <w:r w:rsidRPr="004F7178">
        <w:rPr>
          <w:rFonts w:eastAsia="Times New Roman"/>
          <w:szCs w:val="24"/>
        </w:rPr>
        <w:t xml:space="preserve"> λείπει ο κ</w:t>
      </w:r>
      <w:r>
        <w:rPr>
          <w:rFonts w:eastAsia="Times New Roman"/>
          <w:szCs w:val="24"/>
        </w:rPr>
        <w:t>.</w:t>
      </w:r>
      <w:r w:rsidRPr="004F7178">
        <w:rPr>
          <w:rFonts w:eastAsia="Times New Roman"/>
          <w:szCs w:val="24"/>
        </w:rPr>
        <w:t xml:space="preserve"> </w:t>
      </w:r>
      <w:proofErr w:type="spellStart"/>
      <w:r>
        <w:rPr>
          <w:rFonts w:eastAsia="Times New Roman"/>
          <w:szCs w:val="24"/>
        </w:rPr>
        <w:t>Δ</w:t>
      </w:r>
      <w:r w:rsidRPr="004F7178">
        <w:rPr>
          <w:rFonts w:eastAsia="Times New Roman"/>
          <w:szCs w:val="24"/>
        </w:rPr>
        <w:t>ένδιας</w:t>
      </w:r>
      <w:proofErr w:type="spellEnd"/>
      <w:r w:rsidRPr="004F7178">
        <w:rPr>
          <w:rFonts w:eastAsia="Times New Roman"/>
          <w:szCs w:val="24"/>
        </w:rPr>
        <w:t xml:space="preserve"> από τη Βουλή</w:t>
      </w:r>
      <w:r>
        <w:rPr>
          <w:rFonts w:eastAsia="Times New Roman"/>
          <w:szCs w:val="24"/>
        </w:rPr>
        <w:t xml:space="preserve">. Τον άκουσα </w:t>
      </w:r>
      <w:r w:rsidRPr="004F7178">
        <w:rPr>
          <w:rFonts w:eastAsia="Times New Roman"/>
          <w:szCs w:val="24"/>
        </w:rPr>
        <w:t>στην ομιλία του σ</w:t>
      </w:r>
      <w:r w:rsidRPr="004F7178">
        <w:rPr>
          <w:rFonts w:eastAsia="Times New Roman"/>
          <w:szCs w:val="24"/>
        </w:rPr>
        <w:t xml:space="preserve">τον </w:t>
      </w:r>
      <w:r>
        <w:rPr>
          <w:rFonts w:eastAsia="Times New Roman"/>
          <w:szCs w:val="24"/>
        </w:rPr>
        <w:t>π</w:t>
      </w:r>
      <w:r w:rsidRPr="004F7178">
        <w:rPr>
          <w:rFonts w:eastAsia="Times New Roman"/>
          <w:szCs w:val="24"/>
        </w:rPr>
        <w:t>ροϋπολογισμό</w:t>
      </w:r>
      <w:r>
        <w:rPr>
          <w:rFonts w:eastAsia="Times New Roman"/>
          <w:szCs w:val="24"/>
        </w:rPr>
        <w:t xml:space="preserve"> </w:t>
      </w:r>
      <w:r w:rsidRPr="004F7178">
        <w:rPr>
          <w:rFonts w:eastAsia="Times New Roman"/>
          <w:szCs w:val="24"/>
        </w:rPr>
        <w:t>και το τελευταίο δίλεπτο το αφιέρωσε στο</w:t>
      </w:r>
      <w:r>
        <w:rPr>
          <w:rFonts w:eastAsia="Times New Roman"/>
          <w:szCs w:val="24"/>
        </w:rPr>
        <w:t>ν</w:t>
      </w:r>
      <w:r w:rsidRPr="004F7178">
        <w:rPr>
          <w:rFonts w:eastAsia="Times New Roman"/>
          <w:szCs w:val="24"/>
        </w:rPr>
        <w:t xml:space="preserve"> φασισμό</w:t>
      </w:r>
      <w:r>
        <w:rPr>
          <w:rFonts w:eastAsia="Times New Roman"/>
          <w:szCs w:val="24"/>
        </w:rPr>
        <w:t>,</w:t>
      </w:r>
      <w:r w:rsidRPr="004F7178">
        <w:rPr>
          <w:rFonts w:eastAsia="Times New Roman"/>
          <w:szCs w:val="24"/>
        </w:rPr>
        <w:t xml:space="preserve"> στα ακροδεξιά κινήματα και ήταν πολύ ειλικρινής</w:t>
      </w:r>
      <w:r>
        <w:rPr>
          <w:rFonts w:eastAsia="Times New Roman"/>
          <w:szCs w:val="24"/>
        </w:rPr>
        <w:t>.</w:t>
      </w:r>
      <w:r w:rsidRPr="004F7178">
        <w:rPr>
          <w:rFonts w:eastAsia="Times New Roman"/>
          <w:szCs w:val="24"/>
        </w:rPr>
        <w:t xml:space="preserve"> </w:t>
      </w:r>
      <w:r>
        <w:rPr>
          <w:rFonts w:eastAsia="Times New Roman"/>
          <w:szCs w:val="24"/>
        </w:rPr>
        <w:t>Ε</w:t>
      </w:r>
      <w:r w:rsidRPr="004F7178">
        <w:rPr>
          <w:rFonts w:eastAsia="Times New Roman"/>
          <w:szCs w:val="24"/>
        </w:rPr>
        <w:t xml:space="preserve">γώ κρατάω αυτό και πιστεύω ότι σε αυτή την παράταξη υπάρχουν </w:t>
      </w:r>
      <w:r>
        <w:rPr>
          <w:rFonts w:eastAsia="Times New Roman"/>
          <w:szCs w:val="24"/>
        </w:rPr>
        <w:t>έντιμοι,</w:t>
      </w:r>
      <w:r w:rsidRPr="004F7178">
        <w:rPr>
          <w:rFonts w:eastAsia="Times New Roman"/>
          <w:szCs w:val="24"/>
        </w:rPr>
        <w:t xml:space="preserve"> υπάρχουν άνθρωποι με άποψη</w:t>
      </w:r>
      <w:r>
        <w:rPr>
          <w:rFonts w:eastAsia="Times New Roman"/>
          <w:szCs w:val="24"/>
        </w:rPr>
        <w:t>.</w:t>
      </w:r>
      <w:r w:rsidRPr="004F7178">
        <w:rPr>
          <w:rFonts w:eastAsia="Times New Roman"/>
          <w:szCs w:val="24"/>
        </w:rPr>
        <w:t xml:space="preserve"> </w:t>
      </w:r>
      <w:r>
        <w:rPr>
          <w:rFonts w:eastAsia="Times New Roman"/>
          <w:szCs w:val="24"/>
        </w:rPr>
        <w:t>Μ</w:t>
      </w:r>
      <w:r w:rsidRPr="004F7178">
        <w:rPr>
          <w:rFonts w:eastAsia="Times New Roman"/>
          <w:szCs w:val="24"/>
        </w:rPr>
        <w:t>πορεί να διαφωνούμε</w:t>
      </w:r>
      <w:r>
        <w:rPr>
          <w:rFonts w:eastAsia="Times New Roman"/>
          <w:szCs w:val="24"/>
        </w:rPr>
        <w:t>,</w:t>
      </w:r>
      <w:r w:rsidRPr="004F7178">
        <w:rPr>
          <w:rFonts w:eastAsia="Times New Roman"/>
          <w:szCs w:val="24"/>
        </w:rPr>
        <w:t xml:space="preserve"> </w:t>
      </w:r>
      <w:r>
        <w:rPr>
          <w:rFonts w:eastAsia="Times New Roman"/>
          <w:szCs w:val="24"/>
        </w:rPr>
        <w:t>ν</w:t>
      </w:r>
      <w:r>
        <w:rPr>
          <w:rFonts w:eastAsia="Times New Roman"/>
          <w:szCs w:val="24"/>
        </w:rPr>
        <w:t>ομίζω, όμως,</w:t>
      </w:r>
      <w:r w:rsidRPr="004F7178">
        <w:rPr>
          <w:rFonts w:eastAsia="Times New Roman"/>
          <w:szCs w:val="24"/>
        </w:rPr>
        <w:t xml:space="preserve"> ότι</w:t>
      </w:r>
      <w:r w:rsidRPr="004F7178">
        <w:rPr>
          <w:rFonts w:eastAsia="Times New Roman"/>
          <w:szCs w:val="24"/>
        </w:rPr>
        <w:t xml:space="preserve"> κάποιοι ακολουθ</w:t>
      </w:r>
      <w:r>
        <w:rPr>
          <w:rFonts w:eastAsia="Times New Roman"/>
          <w:szCs w:val="24"/>
        </w:rPr>
        <w:t>ούν</w:t>
      </w:r>
      <w:r w:rsidRPr="004F7178">
        <w:rPr>
          <w:rFonts w:eastAsia="Times New Roman"/>
          <w:szCs w:val="24"/>
        </w:rPr>
        <w:t xml:space="preserve"> μία ακραία ολισθηρή γραμμή</w:t>
      </w:r>
      <w:r>
        <w:rPr>
          <w:rFonts w:eastAsia="Times New Roman"/>
          <w:szCs w:val="24"/>
        </w:rPr>
        <w:t>.</w:t>
      </w:r>
      <w:r w:rsidRPr="004F7178">
        <w:rPr>
          <w:rFonts w:eastAsia="Times New Roman"/>
          <w:szCs w:val="24"/>
        </w:rPr>
        <w:t xml:space="preserve"> </w:t>
      </w:r>
      <w:r>
        <w:rPr>
          <w:rFonts w:eastAsia="Times New Roman"/>
          <w:szCs w:val="24"/>
        </w:rPr>
        <w:t>Χ</w:t>
      </w:r>
      <w:r w:rsidRPr="004F7178">
        <w:rPr>
          <w:rFonts w:eastAsia="Times New Roman"/>
          <w:szCs w:val="24"/>
        </w:rPr>
        <w:t xml:space="preserve">ειροπιαστή απόδειξη </w:t>
      </w:r>
      <w:r>
        <w:rPr>
          <w:rFonts w:eastAsia="Times New Roman"/>
          <w:szCs w:val="24"/>
        </w:rPr>
        <w:t xml:space="preserve">είναι η επερώτηση που κάνατε σήμερα. </w:t>
      </w:r>
    </w:p>
    <w:p w14:paraId="382443B5" w14:textId="77777777" w:rsidR="00D035B1" w:rsidRDefault="005B20CE">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382443B6"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382443B7" w14:textId="77777777" w:rsidR="00D035B1" w:rsidRDefault="005B20CE">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Μαυρωτάς</w:t>
      </w:r>
      <w:proofErr w:type="spellEnd"/>
      <w:r>
        <w:rPr>
          <w:rFonts w:eastAsia="Times New Roman"/>
          <w:szCs w:val="24"/>
        </w:rPr>
        <w:t xml:space="preserve"> έχει τον λόγο.</w:t>
      </w:r>
    </w:p>
    <w:p w14:paraId="382443B8" w14:textId="77777777" w:rsidR="00D035B1" w:rsidRDefault="005B20CE">
      <w:pPr>
        <w:spacing w:line="600" w:lineRule="auto"/>
        <w:ind w:firstLine="720"/>
        <w:jc w:val="both"/>
        <w:rPr>
          <w:rFonts w:eastAsia="Times New Roman"/>
          <w:szCs w:val="24"/>
        </w:rPr>
      </w:pPr>
      <w:r>
        <w:rPr>
          <w:rFonts w:eastAsia="Times New Roman"/>
          <w:b/>
          <w:szCs w:val="24"/>
        </w:rPr>
        <w:t>ΓΕΩΡΓΙΟΣ ΜΑΥΡ</w:t>
      </w:r>
      <w:r>
        <w:rPr>
          <w:rFonts w:eastAsia="Times New Roman"/>
          <w:b/>
          <w:szCs w:val="24"/>
        </w:rPr>
        <w:t xml:space="preserve">ΩΤΑΣ: </w:t>
      </w:r>
      <w:r>
        <w:rPr>
          <w:rFonts w:eastAsia="Times New Roman"/>
          <w:szCs w:val="24"/>
        </w:rPr>
        <w:t>Ε</w:t>
      </w:r>
      <w:r w:rsidRPr="004F7178">
        <w:rPr>
          <w:rFonts w:eastAsia="Times New Roman"/>
          <w:szCs w:val="24"/>
        </w:rPr>
        <w:t>υχαριστώ</w:t>
      </w:r>
      <w:r>
        <w:rPr>
          <w:rFonts w:eastAsia="Times New Roman"/>
          <w:szCs w:val="24"/>
        </w:rPr>
        <w:t>,</w:t>
      </w:r>
      <w:r w:rsidRPr="004F7178">
        <w:rPr>
          <w:rFonts w:eastAsia="Times New Roman"/>
          <w:szCs w:val="24"/>
        </w:rPr>
        <w:t xml:space="preserve"> κύριε </w:t>
      </w:r>
      <w:r>
        <w:rPr>
          <w:rFonts w:eastAsia="Times New Roman"/>
          <w:szCs w:val="24"/>
        </w:rPr>
        <w:t>Π</w:t>
      </w:r>
      <w:r w:rsidRPr="004F7178">
        <w:rPr>
          <w:rFonts w:eastAsia="Times New Roman"/>
          <w:szCs w:val="24"/>
        </w:rPr>
        <w:t>ρόεδρε</w:t>
      </w:r>
      <w:r>
        <w:rPr>
          <w:rFonts w:eastAsia="Times New Roman"/>
          <w:szCs w:val="24"/>
        </w:rPr>
        <w:t>.</w:t>
      </w:r>
    </w:p>
    <w:p w14:paraId="382443B9" w14:textId="77777777" w:rsidR="00D035B1" w:rsidRDefault="005B20CE">
      <w:pPr>
        <w:spacing w:line="600" w:lineRule="auto"/>
        <w:ind w:firstLine="720"/>
        <w:jc w:val="both"/>
        <w:rPr>
          <w:rFonts w:eastAsia="Times New Roman"/>
          <w:szCs w:val="24"/>
        </w:rPr>
      </w:pPr>
      <w:r>
        <w:rPr>
          <w:rFonts w:eastAsia="Times New Roman"/>
          <w:szCs w:val="24"/>
        </w:rPr>
        <w:t>Δ</w:t>
      </w:r>
      <w:r w:rsidRPr="004F7178">
        <w:rPr>
          <w:rFonts w:eastAsia="Times New Roman"/>
          <w:szCs w:val="24"/>
        </w:rPr>
        <w:t xml:space="preserve">εν θα επαναλάβω αυτά στα οποία αναφέρθηκαν </w:t>
      </w:r>
      <w:r>
        <w:rPr>
          <w:rFonts w:eastAsia="Times New Roman"/>
          <w:szCs w:val="24"/>
        </w:rPr>
        <w:t xml:space="preserve">οι </w:t>
      </w:r>
      <w:r w:rsidRPr="004F7178">
        <w:rPr>
          <w:rFonts w:eastAsia="Times New Roman"/>
          <w:szCs w:val="24"/>
        </w:rPr>
        <w:t>συνάδελφοι από τη Νέα Δημοκρατία</w:t>
      </w:r>
      <w:r>
        <w:rPr>
          <w:rFonts w:eastAsia="Times New Roman"/>
          <w:szCs w:val="24"/>
        </w:rPr>
        <w:t>.</w:t>
      </w:r>
      <w:r w:rsidRPr="004F7178">
        <w:rPr>
          <w:rFonts w:eastAsia="Times New Roman"/>
          <w:szCs w:val="24"/>
        </w:rPr>
        <w:t xml:space="preserve"> </w:t>
      </w:r>
      <w:r>
        <w:rPr>
          <w:rFonts w:eastAsia="Times New Roman"/>
          <w:szCs w:val="24"/>
        </w:rPr>
        <w:t>Τ</w:t>
      </w:r>
      <w:r w:rsidRPr="004F7178">
        <w:rPr>
          <w:rFonts w:eastAsia="Times New Roman"/>
          <w:szCs w:val="24"/>
        </w:rPr>
        <w:t>ο θέμα που συζητείται στην επίκαιρη ερώτησ</w:t>
      </w:r>
      <w:r>
        <w:rPr>
          <w:rFonts w:eastAsia="Times New Roman"/>
          <w:szCs w:val="24"/>
        </w:rPr>
        <w:t>η</w:t>
      </w:r>
      <w:r w:rsidRPr="004F7178">
        <w:rPr>
          <w:rFonts w:eastAsia="Times New Roman"/>
          <w:szCs w:val="24"/>
        </w:rPr>
        <w:t xml:space="preserve"> μας δίνει την αφορμή να συζητήσουμε κ</w:t>
      </w:r>
      <w:r>
        <w:rPr>
          <w:rFonts w:eastAsia="Times New Roman"/>
          <w:szCs w:val="24"/>
        </w:rPr>
        <w:t>ι</w:t>
      </w:r>
      <w:r w:rsidRPr="004F7178">
        <w:rPr>
          <w:rFonts w:eastAsia="Times New Roman"/>
          <w:szCs w:val="24"/>
        </w:rPr>
        <w:t xml:space="preserve"> ένα πολύ σημαντικό θέμα για τη </w:t>
      </w:r>
      <w:r w:rsidRPr="004F7178">
        <w:rPr>
          <w:rFonts w:eastAsia="Times New Roman"/>
          <w:szCs w:val="24"/>
        </w:rPr>
        <w:t>δημόσια διοίκηση</w:t>
      </w:r>
      <w:r w:rsidRPr="004F7178">
        <w:rPr>
          <w:rFonts w:eastAsia="Times New Roman"/>
          <w:szCs w:val="24"/>
        </w:rPr>
        <w:t xml:space="preserve"> </w:t>
      </w:r>
      <w:r>
        <w:rPr>
          <w:rFonts w:eastAsia="Times New Roman"/>
          <w:szCs w:val="24"/>
        </w:rPr>
        <w:t xml:space="preserve">και </w:t>
      </w:r>
      <w:r w:rsidRPr="004F7178">
        <w:rPr>
          <w:rFonts w:eastAsia="Times New Roman"/>
          <w:szCs w:val="24"/>
        </w:rPr>
        <w:t xml:space="preserve">γενικά </w:t>
      </w:r>
      <w:r w:rsidRPr="004F7178">
        <w:rPr>
          <w:rFonts w:eastAsia="Times New Roman"/>
          <w:szCs w:val="24"/>
        </w:rPr>
        <w:t>για τους κρατικά ελεγχόμενους φορείς</w:t>
      </w:r>
      <w:r>
        <w:rPr>
          <w:rFonts w:eastAsia="Times New Roman"/>
          <w:szCs w:val="24"/>
        </w:rPr>
        <w:t>.</w:t>
      </w:r>
    </w:p>
    <w:p w14:paraId="382443BA" w14:textId="77777777" w:rsidR="00D035B1" w:rsidRDefault="005B20CE">
      <w:pPr>
        <w:spacing w:line="600" w:lineRule="auto"/>
        <w:ind w:firstLine="720"/>
        <w:jc w:val="both"/>
        <w:rPr>
          <w:rFonts w:eastAsia="Times New Roman"/>
          <w:szCs w:val="24"/>
        </w:rPr>
      </w:pPr>
      <w:r>
        <w:rPr>
          <w:rFonts w:eastAsia="Times New Roman"/>
          <w:szCs w:val="24"/>
        </w:rPr>
        <w:lastRenderedPageBreak/>
        <w:t>Ε</w:t>
      </w:r>
      <w:r w:rsidRPr="004F7178">
        <w:rPr>
          <w:rFonts w:eastAsia="Times New Roman"/>
          <w:szCs w:val="24"/>
        </w:rPr>
        <w:t>πιλέγονται στελέχη που ανήκουν σε ένα κομματικό περιβάλλον</w:t>
      </w:r>
      <w:r>
        <w:rPr>
          <w:rFonts w:eastAsia="Times New Roman"/>
          <w:szCs w:val="24"/>
        </w:rPr>
        <w:t>,</w:t>
      </w:r>
      <w:r w:rsidRPr="004F7178">
        <w:rPr>
          <w:rFonts w:eastAsia="Times New Roman"/>
          <w:szCs w:val="24"/>
        </w:rPr>
        <w:t xml:space="preserve"> χωρίς </w:t>
      </w:r>
      <w:r>
        <w:rPr>
          <w:rFonts w:eastAsia="Times New Roman"/>
          <w:szCs w:val="24"/>
        </w:rPr>
        <w:t>κάποια ανοιχτή</w:t>
      </w:r>
      <w:r w:rsidRPr="004F7178">
        <w:rPr>
          <w:rFonts w:eastAsia="Times New Roman"/>
          <w:szCs w:val="24"/>
        </w:rPr>
        <w:t xml:space="preserve"> πρόσκληση</w:t>
      </w:r>
      <w:r>
        <w:rPr>
          <w:rFonts w:eastAsia="Times New Roman"/>
          <w:szCs w:val="24"/>
        </w:rPr>
        <w:t>,</w:t>
      </w:r>
      <w:r w:rsidRPr="004F7178">
        <w:rPr>
          <w:rFonts w:eastAsia="Times New Roman"/>
          <w:szCs w:val="24"/>
        </w:rPr>
        <w:t xml:space="preserve"> γιατί μάλλον τους έχετε εμπιστοσύνη</w:t>
      </w:r>
      <w:r>
        <w:rPr>
          <w:rFonts w:eastAsia="Times New Roman"/>
          <w:szCs w:val="24"/>
        </w:rPr>
        <w:t>.</w:t>
      </w:r>
      <w:r w:rsidRPr="004F7178">
        <w:rPr>
          <w:rFonts w:eastAsia="Times New Roman"/>
          <w:szCs w:val="24"/>
        </w:rPr>
        <w:t xml:space="preserve"> </w:t>
      </w:r>
      <w:r>
        <w:rPr>
          <w:rFonts w:eastAsia="Times New Roman"/>
          <w:szCs w:val="24"/>
        </w:rPr>
        <w:t>Κ</w:t>
      </w:r>
      <w:r w:rsidRPr="004F7178">
        <w:rPr>
          <w:rFonts w:eastAsia="Times New Roman"/>
          <w:szCs w:val="24"/>
        </w:rPr>
        <w:t>αι η εμπιστοσύνη μετράει περισσότερο από την ικανότητα</w:t>
      </w:r>
      <w:r>
        <w:rPr>
          <w:rFonts w:eastAsia="Times New Roman"/>
          <w:szCs w:val="24"/>
        </w:rPr>
        <w:t>.</w:t>
      </w:r>
    </w:p>
    <w:p w14:paraId="382443BB" w14:textId="77777777" w:rsidR="00D035B1" w:rsidRDefault="005B20CE">
      <w:pPr>
        <w:spacing w:line="600" w:lineRule="auto"/>
        <w:ind w:firstLine="720"/>
        <w:jc w:val="both"/>
        <w:rPr>
          <w:rFonts w:eastAsia="Times New Roman"/>
          <w:szCs w:val="24"/>
        </w:rPr>
      </w:pPr>
      <w:r>
        <w:rPr>
          <w:rFonts w:eastAsia="Times New Roman"/>
          <w:szCs w:val="24"/>
        </w:rPr>
        <w:t>Ο</w:t>
      </w:r>
      <w:r w:rsidRPr="004F7178">
        <w:rPr>
          <w:rFonts w:eastAsia="Times New Roman"/>
          <w:szCs w:val="24"/>
        </w:rPr>
        <w:t xml:space="preserve"> κ</w:t>
      </w:r>
      <w:r>
        <w:rPr>
          <w:rFonts w:eastAsia="Times New Roman"/>
          <w:szCs w:val="24"/>
        </w:rPr>
        <w:t>.</w:t>
      </w:r>
      <w:r w:rsidRPr="004F7178">
        <w:rPr>
          <w:rFonts w:eastAsia="Times New Roman"/>
          <w:szCs w:val="24"/>
        </w:rPr>
        <w:t xml:space="preserve"> </w:t>
      </w:r>
      <w:proofErr w:type="spellStart"/>
      <w:r>
        <w:rPr>
          <w:rFonts w:eastAsia="Times New Roman"/>
          <w:szCs w:val="24"/>
        </w:rPr>
        <w:t>Κ</w:t>
      </w:r>
      <w:r w:rsidRPr="004F7178">
        <w:rPr>
          <w:rFonts w:eastAsia="Times New Roman"/>
          <w:szCs w:val="24"/>
        </w:rPr>
        <w:t>ιτσάκος</w:t>
      </w:r>
      <w:proofErr w:type="spellEnd"/>
      <w:r w:rsidRPr="004F7178">
        <w:rPr>
          <w:rFonts w:eastAsia="Times New Roman"/>
          <w:szCs w:val="24"/>
        </w:rPr>
        <w:t xml:space="preserve"> ήταν Διευθύνων Σύ</w:t>
      </w:r>
      <w:r w:rsidRPr="004F7178">
        <w:rPr>
          <w:rFonts w:eastAsia="Times New Roman"/>
          <w:szCs w:val="24"/>
        </w:rPr>
        <w:t xml:space="preserve">μβουλος </w:t>
      </w:r>
      <w:r>
        <w:rPr>
          <w:rFonts w:eastAsia="Times New Roman"/>
          <w:szCs w:val="24"/>
        </w:rPr>
        <w:t>στη</w:t>
      </w:r>
      <w:r w:rsidRPr="004F7178">
        <w:rPr>
          <w:rFonts w:eastAsia="Times New Roman"/>
          <w:szCs w:val="24"/>
        </w:rPr>
        <w:t xml:space="preserve"> ΔΕΠΑ από το</w:t>
      </w:r>
      <w:r>
        <w:rPr>
          <w:rFonts w:eastAsia="Times New Roman"/>
          <w:szCs w:val="24"/>
        </w:rPr>
        <w:t>ν</w:t>
      </w:r>
      <w:r w:rsidRPr="004F7178">
        <w:rPr>
          <w:rFonts w:eastAsia="Times New Roman"/>
          <w:szCs w:val="24"/>
        </w:rPr>
        <w:t xml:space="preserve"> Δεκέμβριο του 2015 </w:t>
      </w:r>
      <w:r>
        <w:rPr>
          <w:rFonts w:eastAsia="Times New Roman"/>
          <w:szCs w:val="24"/>
        </w:rPr>
        <w:t>έως τον</w:t>
      </w:r>
      <w:r w:rsidRPr="004F7178">
        <w:rPr>
          <w:rFonts w:eastAsia="Times New Roman"/>
          <w:szCs w:val="24"/>
        </w:rPr>
        <w:t xml:space="preserve"> Νοέμβριο του 2017</w:t>
      </w:r>
      <w:r>
        <w:rPr>
          <w:rFonts w:eastAsia="Times New Roman"/>
          <w:szCs w:val="24"/>
        </w:rPr>
        <w:t>.</w:t>
      </w:r>
      <w:r w:rsidRPr="004F7178">
        <w:rPr>
          <w:rFonts w:eastAsia="Times New Roman"/>
          <w:szCs w:val="24"/>
        </w:rPr>
        <w:t xml:space="preserve"> </w:t>
      </w:r>
      <w:r>
        <w:rPr>
          <w:rFonts w:eastAsia="Times New Roman"/>
          <w:szCs w:val="24"/>
        </w:rPr>
        <w:t>Π</w:t>
      </w:r>
      <w:r w:rsidRPr="004F7178">
        <w:rPr>
          <w:rFonts w:eastAsia="Times New Roman"/>
          <w:szCs w:val="24"/>
        </w:rPr>
        <w:t xml:space="preserve">ριν εργαζόταν στην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στα </w:t>
      </w:r>
      <w:r w:rsidRPr="004F7178">
        <w:rPr>
          <w:rFonts w:eastAsia="Times New Roman"/>
          <w:szCs w:val="24"/>
        </w:rPr>
        <w:t>Ελληνικά</w:t>
      </w:r>
      <w:r>
        <w:rPr>
          <w:rFonts w:eastAsia="Times New Roman"/>
          <w:szCs w:val="24"/>
        </w:rPr>
        <w:t xml:space="preserve"> Χημικά</w:t>
      </w:r>
      <w:r w:rsidRPr="004F7178">
        <w:rPr>
          <w:rFonts w:eastAsia="Times New Roman"/>
          <w:szCs w:val="24"/>
        </w:rPr>
        <w:t xml:space="preserve"> </w:t>
      </w:r>
      <w:r>
        <w:rPr>
          <w:rFonts w:eastAsia="Times New Roman"/>
          <w:szCs w:val="24"/>
        </w:rPr>
        <w:t xml:space="preserve">και </w:t>
      </w:r>
      <w:r w:rsidRPr="004F7178">
        <w:rPr>
          <w:rFonts w:eastAsia="Times New Roman"/>
          <w:szCs w:val="24"/>
        </w:rPr>
        <w:t>Λιπάσματα συμφερόντων Λαυρεντιάδη</w:t>
      </w:r>
      <w:r>
        <w:rPr>
          <w:rFonts w:eastAsia="Times New Roman"/>
          <w:szCs w:val="24"/>
        </w:rPr>
        <w:t>.</w:t>
      </w:r>
      <w:r w:rsidRPr="004F7178">
        <w:rPr>
          <w:rFonts w:eastAsia="Times New Roman"/>
          <w:szCs w:val="24"/>
        </w:rPr>
        <w:t xml:space="preserve"> </w:t>
      </w:r>
      <w:r>
        <w:rPr>
          <w:rFonts w:eastAsia="Times New Roman"/>
          <w:szCs w:val="24"/>
        </w:rPr>
        <w:t xml:space="preserve">Η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w:t>
      </w:r>
      <w:r w:rsidRPr="004F7178">
        <w:rPr>
          <w:rFonts w:eastAsia="Times New Roman"/>
          <w:szCs w:val="24"/>
        </w:rPr>
        <w:t xml:space="preserve">χρωστάει 120 εκατομμύρια στη </w:t>
      </w:r>
      <w:r>
        <w:rPr>
          <w:rFonts w:eastAsia="Times New Roman"/>
          <w:szCs w:val="24"/>
        </w:rPr>
        <w:t xml:space="preserve">ΔΕΠΑ </w:t>
      </w:r>
      <w:r w:rsidRPr="004F7178">
        <w:rPr>
          <w:rFonts w:eastAsia="Times New Roman"/>
          <w:szCs w:val="24"/>
        </w:rPr>
        <w:t>από το φυσικό αέριο που χρησιμοποιούσε όχι ως καύσιμο</w:t>
      </w:r>
      <w:r>
        <w:rPr>
          <w:rFonts w:eastAsia="Times New Roman"/>
          <w:szCs w:val="24"/>
        </w:rPr>
        <w:t>,</w:t>
      </w:r>
      <w:r w:rsidRPr="004F7178">
        <w:rPr>
          <w:rFonts w:eastAsia="Times New Roman"/>
          <w:szCs w:val="24"/>
        </w:rPr>
        <w:t xml:space="preserve"> </w:t>
      </w:r>
      <w:r w:rsidRPr="004F7178">
        <w:rPr>
          <w:rFonts w:eastAsia="Times New Roman"/>
          <w:szCs w:val="24"/>
        </w:rPr>
        <w:t xml:space="preserve">αλλά ως πρώτη ύλη για την παραγωγή αμμωνίας </w:t>
      </w:r>
      <w:r>
        <w:rPr>
          <w:rFonts w:eastAsia="Times New Roman"/>
          <w:szCs w:val="24"/>
        </w:rPr>
        <w:t>για</w:t>
      </w:r>
      <w:r w:rsidRPr="004F7178">
        <w:rPr>
          <w:rFonts w:eastAsia="Times New Roman"/>
          <w:szCs w:val="24"/>
        </w:rPr>
        <w:t xml:space="preserve"> τα λιπάσματα</w:t>
      </w:r>
      <w:r>
        <w:rPr>
          <w:rFonts w:eastAsia="Times New Roman"/>
          <w:szCs w:val="24"/>
        </w:rPr>
        <w:t>.</w:t>
      </w:r>
      <w:r w:rsidRPr="004F7178">
        <w:rPr>
          <w:rFonts w:eastAsia="Times New Roman"/>
          <w:szCs w:val="24"/>
        </w:rPr>
        <w:t xml:space="preserve"> </w:t>
      </w:r>
      <w:r>
        <w:rPr>
          <w:rFonts w:eastAsia="Times New Roman"/>
          <w:szCs w:val="24"/>
        </w:rPr>
        <w:t>Κ</w:t>
      </w:r>
      <w:r w:rsidRPr="004F7178">
        <w:rPr>
          <w:rFonts w:eastAsia="Times New Roman"/>
          <w:szCs w:val="24"/>
        </w:rPr>
        <w:t>αι όπως γράφεται</w:t>
      </w:r>
      <w:r>
        <w:rPr>
          <w:rFonts w:eastAsia="Times New Roman"/>
          <w:szCs w:val="24"/>
        </w:rPr>
        <w:t>,</w:t>
      </w:r>
      <w:r w:rsidRPr="004F7178">
        <w:rPr>
          <w:rFonts w:eastAsia="Times New Roman"/>
          <w:szCs w:val="24"/>
        </w:rPr>
        <w:t xml:space="preserve"> το χρέος </w:t>
      </w:r>
      <w:r>
        <w:rPr>
          <w:rFonts w:eastAsia="Times New Roman"/>
          <w:szCs w:val="24"/>
        </w:rPr>
        <w:t xml:space="preserve">της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w:t>
      </w:r>
      <w:r w:rsidRPr="004F7178">
        <w:rPr>
          <w:rFonts w:eastAsia="Times New Roman"/>
          <w:szCs w:val="24"/>
        </w:rPr>
        <w:t xml:space="preserve">αποτελεί ωρολογιακή βόμβα στα θεμέλια της ΔΕΠΑ και της </w:t>
      </w:r>
      <w:r>
        <w:rPr>
          <w:rFonts w:eastAsia="Times New Roman"/>
          <w:szCs w:val="24"/>
        </w:rPr>
        <w:t>ε</w:t>
      </w:r>
      <w:r w:rsidRPr="004F7178">
        <w:rPr>
          <w:rFonts w:eastAsia="Times New Roman"/>
          <w:szCs w:val="24"/>
        </w:rPr>
        <w:t>λληνικής ενεργειακής αγοράς</w:t>
      </w:r>
      <w:r>
        <w:rPr>
          <w:rFonts w:eastAsia="Times New Roman"/>
          <w:szCs w:val="24"/>
        </w:rPr>
        <w:t>,</w:t>
      </w:r>
      <w:r w:rsidRPr="004F7178">
        <w:rPr>
          <w:rFonts w:eastAsia="Times New Roman"/>
          <w:szCs w:val="24"/>
        </w:rPr>
        <w:t xml:space="preserve"> καθώς αντιπροσωπεύει το 80% του συνόλου των οφειλών ολόκληρ</w:t>
      </w:r>
      <w:r>
        <w:rPr>
          <w:rFonts w:eastAsia="Times New Roman"/>
          <w:szCs w:val="24"/>
        </w:rPr>
        <w:t>ης της</w:t>
      </w:r>
      <w:r w:rsidRPr="004F7178">
        <w:rPr>
          <w:rFonts w:eastAsia="Times New Roman"/>
          <w:szCs w:val="24"/>
        </w:rPr>
        <w:t xml:space="preserve"> αγοράς προς τη ΔΕΠΑ και το 10% του κύκλου εργασιών </w:t>
      </w:r>
      <w:r>
        <w:rPr>
          <w:rFonts w:eastAsia="Times New Roman"/>
          <w:szCs w:val="24"/>
        </w:rPr>
        <w:t>της,</w:t>
      </w:r>
      <w:r w:rsidRPr="004F7178">
        <w:rPr>
          <w:rFonts w:eastAsia="Times New Roman"/>
          <w:szCs w:val="24"/>
        </w:rPr>
        <w:t xml:space="preserve"> όπως επισημαίνει η </w:t>
      </w:r>
      <w:r>
        <w:rPr>
          <w:rFonts w:eastAsia="Times New Roman"/>
          <w:szCs w:val="24"/>
        </w:rPr>
        <w:t xml:space="preserve">ίδια η </w:t>
      </w:r>
      <w:r>
        <w:rPr>
          <w:rFonts w:eastAsia="Times New Roman"/>
          <w:szCs w:val="24"/>
        </w:rPr>
        <w:t>δ</w:t>
      </w:r>
      <w:r w:rsidRPr="004F7178">
        <w:rPr>
          <w:rFonts w:eastAsia="Times New Roman"/>
          <w:szCs w:val="24"/>
        </w:rPr>
        <w:t>ιοίκησ</w:t>
      </w:r>
      <w:r>
        <w:rPr>
          <w:rFonts w:eastAsia="Times New Roman"/>
          <w:szCs w:val="24"/>
        </w:rPr>
        <w:t>ή</w:t>
      </w:r>
      <w:r w:rsidRPr="004F7178">
        <w:rPr>
          <w:rFonts w:eastAsia="Times New Roman"/>
          <w:szCs w:val="24"/>
        </w:rPr>
        <w:t xml:space="preserve"> </w:t>
      </w:r>
      <w:r>
        <w:rPr>
          <w:rFonts w:eastAsia="Times New Roman"/>
          <w:szCs w:val="24"/>
        </w:rPr>
        <w:t>της.</w:t>
      </w:r>
    </w:p>
    <w:p w14:paraId="382443BC" w14:textId="77777777" w:rsidR="00D035B1" w:rsidRDefault="005B20CE">
      <w:pPr>
        <w:spacing w:line="600" w:lineRule="auto"/>
        <w:ind w:firstLine="720"/>
        <w:jc w:val="both"/>
        <w:rPr>
          <w:rFonts w:eastAsia="Times New Roman"/>
          <w:szCs w:val="24"/>
        </w:rPr>
      </w:pPr>
      <w:r>
        <w:rPr>
          <w:rFonts w:eastAsia="Times New Roman"/>
          <w:szCs w:val="24"/>
        </w:rPr>
        <w:t>Η</w:t>
      </w:r>
      <w:r w:rsidRPr="004F7178">
        <w:rPr>
          <w:rFonts w:eastAsia="Times New Roman"/>
          <w:szCs w:val="24"/>
        </w:rPr>
        <w:t xml:space="preserve"> </w:t>
      </w:r>
      <w:r>
        <w:rPr>
          <w:rFonts w:eastAsia="Times New Roman"/>
          <w:szCs w:val="24"/>
        </w:rPr>
        <w:t>Κ</w:t>
      </w:r>
      <w:r w:rsidRPr="004F7178">
        <w:rPr>
          <w:rFonts w:eastAsia="Times New Roman"/>
          <w:szCs w:val="24"/>
        </w:rPr>
        <w:t>υβέρνηση</w:t>
      </w:r>
      <w:r>
        <w:rPr>
          <w:rFonts w:eastAsia="Times New Roman"/>
          <w:szCs w:val="24"/>
        </w:rPr>
        <w:t>,</w:t>
      </w:r>
      <w:r w:rsidRPr="004F7178">
        <w:rPr>
          <w:rFonts w:eastAsia="Times New Roman"/>
          <w:szCs w:val="24"/>
        </w:rPr>
        <w:t xml:space="preserve"> </w:t>
      </w:r>
      <w:r>
        <w:rPr>
          <w:rFonts w:eastAsia="Times New Roman"/>
          <w:szCs w:val="24"/>
        </w:rPr>
        <w:t>λ</w:t>
      </w:r>
      <w:r w:rsidRPr="004F7178">
        <w:rPr>
          <w:rFonts w:eastAsia="Times New Roman"/>
          <w:szCs w:val="24"/>
        </w:rPr>
        <w:t>οιπόν</w:t>
      </w:r>
      <w:r>
        <w:rPr>
          <w:rFonts w:eastAsia="Times New Roman"/>
          <w:szCs w:val="24"/>
        </w:rPr>
        <w:t>,</w:t>
      </w:r>
      <w:r w:rsidRPr="004F7178">
        <w:rPr>
          <w:rFonts w:eastAsia="Times New Roman"/>
          <w:szCs w:val="24"/>
        </w:rPr>
        <w:t xml:space="preserve"> έβαλε τον πρώην </w:t>
      </w:r>
      <w:r w:rsidRPr="004F7178">
        <w:rPr>
          <w:rFonts w:eastAsia="Times New Roman"/>
          <w:szCs w:val="24"/>
        </w:rPr>
        <w:t>διευθύνοντα σύμβουλο</w:t>
      </w:r>
      <w:r w:rsidRPr="004F7178">
        <w:rPr>
          <w:rFonts w:eastAsia="Times New Roman"/>
          <w:szCs w:val="24"/>
        </w:rPr>
        <w:t xml:space="preserve"> του μεγαλύτερου οφειλέτη της ΔΕΠΑ</w:t>
      </w:r>
      <w:r>
        <w:rPr>
          <w:rFonts w:eastAsia="Times New Roman"/>
          <w:szCs w:val="24"/>
        </w:rPr>
        <w:t>,</w:t>
      </w:r>
      <w:r w:rsidRPr="004F7178">
        <w:rPr>
          <w:rFonts w:eastAsia="Times New Roman"/>
          <w:szCs w:val="24"/>
        </w:rPr>
        <w:t xml:space="preserve"> της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w:t>
      </w:r>
      <w:r w:rsidRPr="004F7178">
        <w:rPr>
          <w:rFonts w:eastAsia="Times New Roman"/>
          <w:szCs w:val="24"/>
        </w:rPr>
        <w:t xml:space="preserve"> </w:t>
      </w:r>
      <w:r w:rsidRPr="004F7178">
        <w:rPr>
          <w:rFonts w:eastAsia="Times New Roman"/>
          <w:szCs w:val="24"/>
        </w:rPr>
        <w:lastRenderedPageBreak/>
        <w:t xml:space="preserve">στη θέση του </w:t>
      </w:r>
      <w:r w:rsidRPr="004F7178">
        <w:rPr>
          <w:rFonts w:eastAsia="Times New Roman"/>
          <w:szCs w:val="24"/>
        </w:rPr>
        <w:t>διευθύνοντα συμβούλου</w:t>
      </w:r>
      <w:r w:rsidRPr="004F7178">
        <w:rPr>
          <w:rFonts w:eastAsia="Times New Roman"/>
          <w:szCs w:val="24"/>
        </w:rPr>
        <w:t xml:space="preserve"> της ΔΕΠΑ</w:t>
      </w:r>
      <w:r>
        <w:rPr>
          <w:rFonts w:eastAsia="Times New Roman"/>
          <w:szCs w:val="24"/>
        </w:rPr>
        <w:t>. Ο κ. Θεόδ</w:t>
      </w:r>
      <w:r>
        <w:rPr>
          <w:rFonts w:eastAsia="Times New Roman"/>
          <w:szCs w:val="24"/>
        </w:rPr>
        <w:t xml:space="preserve">ωρος </w:t>
      </w:r>
      <w:proofErr w:type="spellStart"/>
      <w:r>
        <w:rPr>
          <w:rFonts w:eastAsia="Times New Roman"/>
          <w:szCs w:val="24"/>
        </w:rPr>
        <w:t>Κιτσάκος</w:t>
      </w:r>
      <w:proofErr w:type="spellEnd"/>
      <w:r>
        <w:rPr>
          <w:rFonts w:eastAsia="Times New Roman"/>
          <w:szCs w:val="24"/>
        </w:rPr>
        <w:t>,</w:t>
      </w:r>
      <w:r w:rsidRPr="004F7178">
        <w:rPr>
          <w:rFonts w:eastAsia="Times New Roman"/>
          <w:szCs w:val="24"/>
        </w:rPr>
        <w:t xml:space="preserve"> πρώην τομεάρχης ενέργειας του ΣΥΡΙΖΑ και πρώην </w:t>
      </w:r>
      <w:r w:rsidRPr="004F7178">
        <w:rPr>
          <w:rFonts w:eastAsia="Times New Roman"/>
          <w:szCs w:val="24"/>
        </w:rPr>
        <w:t>διευθύνων σύμβουλος</w:t>
      </w:r>
      <w:r w:rsidRPr="004F7178">
        <w:rPr>
          <w:rFonts w:eastAsia="Times New Roman"/>
          <w:szCs w:val="24"/>
        </w:rPr>
        <w:t xml:space="preserve"> της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δηλαδή</w:t>
      </w:r>
      <w:r w:rsidRPr="004F7178">
        <w:rPr>
          <w:rFonts w:eastAsia="Times New Roman"/>
          <w:szCs w:val="24"/>
        </w:rPr>
        <w:t xml:space="preserve"> πρώην στέλεχος του </w:t>
      </w:r>
      <w:r>
        <w:rPr>
          <w:rFonts w:eastAsia="Times New Roman"/>
          <w:szCs w:val="24"/>
        </w:rPr>
        <w:t>Ο</w:t>
      </w:r>
      <w:r w:rsidRPr="004F7178">
        <w:rPr>
          <w:rFonts w:eastAsia="Times New Roman"/>
          <w:szCs w:val="24"/>
        </w:rPr>
        <w:t>μίλου Λαυρεντιάδη</w:t>
      </w:r>
      <w:r>
        <w:rPr>
          <w:rFonts w:eastAsia="Times New Roman"/>
          <w:szCs w:val="24"/>
        </w:rPr>
        <w:t>,</w:t>
      </w:r>
      <w:r w:rsidRPr="004F7178">
        <w:rPr>
          <w:rFonts w:eastAsia="Times New Roman"/>
          <w:szCs w:val="24"/>
        </w:rPr>
        <w:t xml:space="preserve"> τοποθετήθηκε στη θέση του </w:t>
      </w:r>
      <w:r w:rsidRPr="004F7178">
        <w:rPr>
          <w:rFonts w:eastAsia="Times New Roman"/>
          <w:szCs w:val="24"/>
        </w:rPr>
        <w:t>διευθύνοντος συμβούλου</w:t>
      </w:r>
      <w:r w:rsidRPr="004F7178">
        <w:rPr>
          <w:rFonts w:eastAsia="Times New Roman"/>
          <w:szCs w:val="24"/>
        </w:rPr>
        <w:t xml:space="preserve"> της ΔΕΠΑ την 1</w:t>
      </w:r>
      <w:r w:rsidRPr="0042284C">
        <w:rPr>
          <w:rFonts w:eastAsia="Times New Roman"/>
          <w:szCs w:val="24"/>
          <w:vertAlign w:val="superscript"/>
        </w:rPr>
        <w:t>η</w:t>
      </w:r>
      <w:r w:rsidRPr="004F7178">
        <w:rPr>
          <w:rFonts w:eastAsia="Times New Roman"/>
          <w:szCs w:val="24"/>
        </w:rPr>
        <w:t xml:space="preserve"> Δεκεμβρίου 2015</w:t>
      </w:r>
      <w:r>
        <w:rPr>
          <w:rFonts w:eastAsia="Times New Roman"/>
          <w:szCs w:val="24"/>
        </w:rPr>
        <w:t>.</w:t>
      </w:r>
    </w:p>
    <w:p w14:paraId="382443BD" w14:textId="77777777" w:rsidR="00D035B1" w:rsidRDefault="005B20CE">
      <w:pPr>
        <w:spacing w:line="600" w:lineRule="auto"/>
        <w:ind w:firstLine="720"/>
        <w:jc w:val="both"/>
        <w:rPr>
          <w:rFonts w:eastAsia="Times New Roman"/>
          <w:szCs w:val="24"/>
        </w:rPr>
      </w:pPr>
      <w:r>
        <w:rPr>
          <w:rFonts w:eastAsia="Times New Roman"/>
          <w:szCs w:val="24"/>
        </w:rPr>
        <w:t>Λ</w:t>
      </w:r>
      <w:r w:rsidRPr="004F7178">
        <w:rPr>
          <w:rFonts w:eastAsia="Times New Roman"/>
          <w:szCs w:val="24"/>
        </w:rPr>
        <w:t>ίγες μέρες νωρίτερα</w:t>
      </w:r>
      <w:r>
        <w:rPr>
          <w:rFonts w:eastAsia="Times New Roman"/>
          <w:szCs w:val="24"/>
        </w:rPr>
        <w:t>,</w:t>
      </w:r>
      <w:r w:rsidRPr="004F7178">
        <w:rPr>
          <w:rFonts w:eastAsia="Times New Roman"/>
          <w:szCs w:val="24"/>
        </w:rPr>
        <w:t xml:space="preserve"> στο τέλος Νο</w:t>
      </w:r>
      <w:r w:rsidRPr="004F7178">
        <w:rPr>
          <w:rFonts w:eastAsia="Times New Roman"/>
          <w:szCs w:val="24"/>
        </w:rPr>
        <w:t>εμβρίου του 2015</w:t>
      </w:r>
      <w:r>
        <w:rPr>
          <w:rFonts w:eastAsia="Times New Roman"/>
          <w:szCs w:val="24"/>
        </w:rPr>
        <w:t xml:space="preserve">, ο προηγούμενος </w:t>
      </w:r>
      <w:r>
        <w:rPr>
          <w:rFonts w:eastAsia="Times New Roman"/>
          <w:szCs w:val="24"/>
        </w:rPr>
        <w:t>διευθύνων σύμβουλος</w:t>
      </w:r>
      <w:r>
        <w:rPr>
          <w:rFonts w:eastAsia="Times New Roman"/>
          <w:szCs w:val="24"/>
        </w:rPr>
        <w:t xml:space="preserve"> της ΔΕΠΑ, ο </w:t>
      </w:r>
      <w:r w:rsidRPr="004F7178">
        <w:rPr>
          <w:rFonts w:eastAsia="Times New Roman"/>
          <w:szCs w:val="24"/>
        </w:rPr>
        <w:t>κ</w:t>
      </w:r>
      <w:r>
        <w:rPr>
          <w:rFonts w:eastAsia="Times New Roman"/>
          <w:szCs w:val="24"/>
        </w:rPr>
        <w:t>.</w:t>
      </w:r>
      <w:r w:rsidRPr="004F7178">
        <w:rPr>
          <w:rFonts w:eastAsia="Times New Roman"/>
          <w:szCs w:val="24"/>
        </w:rPr>
        <w:t xml:space="preserve"> </w:t>
      </w:r>
      <w:proofErr w:type="spellStart"/>
      <w:r>
        <w:rPr>
          <w:rFonts w:eastAsia="Times New Roman"/>
          <w:szCs w:val="24"/>
        </w:rPr>
        <w:t>Π</w:t>
      </w:r>
      <w:r w:rsidRPr="004F7178">
        <w:rPr>
          <w:rFonts w:eastAsia="Times New Roman"/>
          <w:szCs w:val="24"/>
        </w:rPr>
        <w:t>αλαιογιάννης</w:t>
      </w:r>
      <w:proofErr w:type="spellEnd"/>
      <w:r>
        <w:rPr>
          <w:rFonts w:eastAsia="Times New Roman"/>
          <w:szCs w:val="24"/>
        </w:rPr>
        <w:t>,</w:t>
      </w:r>
      <w:r w:rsidRPr="004F7178">
        <w:rPr>
          <w:rFonts w:eastAsia="Times New Roman"/>
          <w:szCs w:val="24"/>
        </w:rPr>
        <w:t xml:space="preserve"> είχε στείλει εξώδικο </w:t>
      </w:r>
      <w:r>
        <w:rPr>
          <w:rFonts w:eastAsia="Times New Roman"/>
          <w:szCs w:val="24"/>
        </w:rPr>
        <w:t xml:space="preserve">στην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w:t>
      </w:r>
      <w:r w:rsidRPr="004F7178">
        <w:rPr>
          <w:rFonts w:eastAsia="Times New Roman"/>
          <w:szCs w:val="24"/>
        </w:rPr>
        <w:t>απειλώντας να σταματήσει την προμήθεια αερίου επειδή η εταιρεία παραβίαζε τις συμβατικές υποχρεώσεις ως προς την τακτοποίηση του χρέους της</w:t>
      </w:r>
      <w:r w:rsidRPr="004F7178">
        <w:rPr>
          <w:rFonts w:eastAsia="Times New Roman"/>
          <w:szCs w:val="24"/>
        </w:rPr>
        <w:t xml:space="preserve"> προς τη ΔΕΠΑ</w:t>
      </w:r>
      <w:r>
        <w:rPr>
          <w:rFonts w:eastAsia="Times New Roman"/>
          <w:szCs w:val="24"/>
        </w:rPr>
        <w:t>.</w:t>
      </w:r>
      <w:r w:rsidRPr="004F7178">
        <w:rPr>
          <w:rFonts w:eastAsia="Times New Roman"/>
          <w:szCs w:val="24"/>
        </w:rPr>
        <w:t xml:space="preserve"> </w:t>
      </w:r>
    </w:p>
    <w:p w14:paraId="382443BE" w14:textId="77777777" w:rsidR="00D035B1" w:rsidRDefault="005B20CE">
      <w:pPr>
        <w:spacing w:line="600" w:lineRule="auto"/>
        <w:ind w:firstLine="720"/>
        <w:jc w:val="both"/>
        <w:rPr>
          <w:rFonts w:eastAsia="Times New Roman"/>
          <w:szCs w:val="24"/>
        </w:rPr>
      </w:pPr>
      <w:r w:rsidRPr="004F7178">
        <w:rPr>
          <w:rFonts w:eastAsia="Times New Roman"/>
          <w:szCs w:val="24"/>
        </w:rPr>
        <w:t>Εν ολίγοις</w:t>
      </w:r>
      <w:r>
        <w:rPr>
          <w:rFonts w:eastAsia="Times New Roman"/>
          <w:szCs w:val="24"/>
        </w:rPr>
        <w:t>,</w:t>
      </w:r>
      <w:r w:rsidRPr="004F7178">
        <w:rPr>
          <w:rFonts w:eastAsia="Times New Roman"/>
          <w:szCs w:val="24"/>
        </w:rPr>
        <w:t xml:space="preserve"> </w:t>
      </w:r>
      <w:r>
        <w:rPr>
          <w:rFonts w:eastAsia="Times New Roman"/>
          <w:szCs w:val="24"/>
        </w:rPr>
        <w:t>λ</w:t>
      </w:r>
      <w:r w:rsidRPr="004F7178">
        <w:rPr>
          <w:rFonts w:eastAsia="Times New Roman"/>
          <w:szCs w:val="24"/>
        </w:rPr>
        <w:t>οιπόν</w:t>
      </w:r>
      <w:r>
        <w:rPr>
          <w:rFonts w:eastAsia="Times New Roman"/>
          <w:szCs w:val="24"/>
        </w:rPr>
        <w:t>,</w:t>
      </w:r>
      <w:r w:rsidRPr="004F7178">
        <w:rPr>
          <w:rFonts w:eastAsia="Times New Roman"/>
          <w:szCs w:val="24"/>
        </w:rPr>
        <w:t xml:space="preserve"> ο κ</w:t>
      </w:r>
      <w:r>
        <w:rPr>
          <w:rFonts w:eastAsia="Times New Roman"/>
          <w:szCs w:val="24"/>
        </w:rPr>
        <w:t>.</w:t>
      </w:r>
      <w:r w:rsidRPr="004F7178">
        <w:rPr>
          <w:rFonts w:eastAsia="Times New Roman"/>
          <w:szCs w:val="24"/>
        </w:rPr>
        <w:t xml:space="preserve"> </w:t>
      </w:r>
      <w:proofErr w:type="spellStart"/>
      <w:r>
        <w:rPr>
          <w:rFonts w:eastAsia="Times New Roman"/>
          <w:szCs w:val="24"/>
        </w:rPr>
        <w:t>Κ</w:t>
      </w:r>
      <w:r w:rsidRPr="004F7178">
        <w:rPr>
          <w:rFonts w:eastAsia="Times New Roman"/>
          <w:szCs w:val="24"/>
        </w:rPr>
        <w:t>ιτσάκος</w:t>
      </w:r>
      <w:proofErr w:type="spellEnd"/>
      <w:r w:rsidRPr="004F7178">
        <w:rPr>
          <w:rFonts w:eastAsia="Times New Roman"/>
          <w:szCs w:val="24"/>
        </w:rPr>
        <w:t xml:space="preserve"> κατηγορ</w:t>
      </w:r>
      <w:r>
        <w:rPr>
          <w:rFonts w:eastAsia="Times New Roman"/>
          <w:szCs w:val="24"/>
        </w:rPr>
        <w:t>είτε ότι</w:t>
      </w:r>
      <w:r w:rsidRPr="004F7178">
        <w:rPr>
          <w:rFonts w:eastAsia="Times New Roman"/>
          <w:szCs w:val="24"/>
        </w:rPr>
        <w:t xml:space="preserve"> έκανε τα </w:t>
      </w:r>
      <w:r>
        <w:rPr>
          <w:rFonts w:eastAsia="Times New Roman"/>
          <w:szCs w:val="24"/>
        </w:rPr>
        <w:t>σ</w:t>
      </w:r>
      <w:r w:rsidRPr="004F7178">
        <w:rPr>
          <w:rFonts w:eastAsia="Times New Roman"/>
          <w:szCs w:val="24"/>
        </w:rPr>
        <w:t xml:space="preserve">τραβά μάτια στις οφειλές της </w:t>
      </w:r>
      <w:r>
        <w:rPr>
          <w:rFonts w:eastAsia="Times New Roman"/>
          <w:szCs w:val="24"/>
        </w:rPr>
        <w:t>«</w:t>
      </w:r>
      <w:r>
        <w:rPr>
          <w:rFonts w:eastAsia="Times New Roman"/>
          <w:szCs w:val="24"/>
          <w:lang w:val="en-US"/>
        </w:rPr>
        <w:t>ELFE</w:t>
      </w:r>
      <w:r>
        <w:rPr>
          <w:rFonts w:eastAsia="Times New Roman"/>
          <w:szCs w:val="24"/>
        </w:rPr>
        <w:t>»</w:t>
      </w:r>
      <w:r w:rsidRPr="004F7178">
        <w:rPr>
          <w:rFonts w:eastAsia="Times New Roman"/>
          <w:szCs w:val="24"/>
        </w:rPr>
        <w:t xml:space="preserve"> προς τη ΔΕΠΑ και το 2017 δέχθηκε την ανταλλαγή χρέους με ακίνητα</w:t>
      </w:r>
      <w:r>
        <w:rPr>
          <w:rFonts w:eastAsia="Times New Roman"/>
          <w:szCs w:val="24"/>
        </w:rPr>
        <w:t>,</w:t>
      </w:r>
      <w:r w:rsidRPr="004F7178">
        <w:rPr>
          <w:rFonts w:eastAsia="Times New Roman"/>
          <w:szCs w:val="24"/>
        </w:rPr>
        <w:t xml:space="preserve"> τα οποία ήταν δεσμευμένα από το ελληνικό </w:t>
      </w:r>
      <w:r>
        <w:rPr>
          <w:rFonts w:eastAsia="Times New Roman"/>
          <w:szCs w:val="24"/>
        </w:rPr>
        <w:t>δ</w:t>
      </w:r>
      <w:r w:rsidRPr="004F7178">
        <w:rPr>
          <w:rFonts w:eastAsia="Times New Roman"/>
          <w:szCs w:val="24"/>
        </w:rPr>
        <w:t>ημόσιο</w:t>
      </w:r>
      <w:r>
        <w:rPr>
          <w:rFonts w:eastAsia="Times New Roman"/>
          <w:szCs w:val="24"/>
        </w:rPr>
        <w:t>.</w:t>
      </w:r>
      <w:r w:rsidRPr="004F7178">
        <w:rPr>
          <w:rFonts w:eastAsia="Times New Roman"/>
          <w:szCs w:val="24"/>
        </w:rPr>
        <w:t xml:space="preserve"> </w:t>
      </w:r>
      <w:r>
        <w:rPr>
          <w:rFonts w:eastAsia="Times New Roman"/>
          <w:szCs w:val="24"/>
        </w:rPr>
        <w:t>Η</w:t>
      </w:r>
      <w:r w:rsidRPr="004F7178">
        <w:rPr>
          <w:rFonts w:eastAsia="Times New Roman"/>
          <w:szCs w:val="24"/>
        </w:rPr>
        <w:t xml:space="preserve"> υπόθεση </w:t>
      </w:r>
      <w:r>
        <w:rPr>
          <w:rFonts w:eastAsia="Times New Roman"/>
          <w:szCs w:val="24"/>
        </w:rPr>
        <w:t>α</w:t>
      </w:r>
      <w:r w:rsidRPr="004F7178">
        <w:rPr>
          <w:rFonts w:eastAsia="Times New Roman"/>
          <w:szCs w:val="24"/>
        </w:rPr>
        <w:t xml:space="preserve">υτή φαίνεται ότι </w:t>
      </w:r>
      <w:r w:rsidRPr="004F7178">
        <w:rPr>
          <w:rFonts w:eastAsia="Times New Roman"/>
          <w:szCs w:val="24"/>
        </w:rPr>
        <w:t xml:space="preserve">είχε καραμπόλες και στη </w:t>
      </w:r>
      <w:r>
        <w:rPr>
          <w:rFonts w:eastAsia="Times New Roman"/>
          <w:szCs w:val="24"/>
        </w:rPr>
        <w:t>δ</w:t>
      </w:r>
      <w:r w:rsidRPr="004F7178">
        <w:rPr>
          <w:rFonts w:eastAsia="Times New Roman"/>
          <w:szCs w:val="24"/>
        </w:rPr>
        <w:t>ι</w:t>
      </w:r>
      <w:r w:rsidRPr="004F7178">
        <w:rPr>
          <w:rFonts w:eastAsia="Times New Roman"/>
          <w:szCs w:val="24"/>
        </w:rPr>
        <w:t xml:space="preserve">οίκηση της </w:t>
      </w:r>
      <w:r>
        <w:rPr>
          <w:rFonts w:eastAsia="Times New Roman"/>
          <w:szCs w:val="24"/>
        </w:rPr>
        <w:t>Α</w:t>
      </w:r>
      <w:r w:rsidRPr="004F7178">
        <w:rPr>
          <w:rFonts w:eastAsia="Times New Roman"/>
          <w:szCs w:val="24"/>
        </w:rPr>
        <w:t xml:space="preserve">ρχής για το </w:t>
      </w:r>
      <w:r>
        <w:rPr>
          <w:rFonts w:eastAsia="Times New Roman"/>
          <w:szCs w:val="24"/>
        </w:rPr>
        <w:t>Ξ</w:t>
      </w:r>
      <w:r w:rsidRPr="004F7178">
        <w:rPr>
          <w:rFonts w:eastAsia="Times New Roman"/>
          <w:szCs w:val="24"/>
        </w:rPr>
        <w:t xml:space="preserve">έπλυμα </w:t>
      </w:r>
      <w:r>
        <w:rPr>
          <w:rFonts w:eastAsia="Times New Roman"/>
          <w:szCs w:val="24"/>
        </w:rPr>
        <w:t>Μ</w:t>
      </w:r>
      <w:r w:rsidRPr="004F7178">
        <w:rPr>
          <w:rFonts w:eastAsia="Times New Roman"/>
          <w:szCs w:val="24"/>
        </w:rPr>
        <w:t xml:space="preserve">αύρου </w:t>
      </w:r>
      <w:r>
        <w:rPr>
          <w:rFonts w:eastAsia="Times New Roman"/>
          <w:szCs w:val="24"/>
        </w:rPr>
        <w:t>Χ</w:t>
      </w:r>
      <w:r w:rsidRPr="004F7178">
        <w:rPr>
          <w:rFonts w:eastAsia="Times New Roman"/>
          <w:szCs w:val="24"/>
        </w:rPr>
        <w:t>ρήματος</w:t>
      </w:r>
      <w:r>
        <w:rPr>
          <w:rFonts w:eastAsia="Times New Roman"/>
          <w:szCs w:val="24"/>
        </w:rPr>
        <w:t>.</w:t>
      </w:r>
      <w:r w:rsidRPr="004F7178">
        <w:rPr>
          <w:rFonts w:eastAsia="Times New Roman"/>
          <w:szCs w:val="24"/>
        </w:rPr>
        <w:t xml:space="preserve"> </w:t>
      </w:r>
      <w:r>
        <w:rPr>
          <w:rFonts w:eastAsia="Times New Roman"/>
          <w:szCs w:val="24"/>
        </w:rPr>
        <w:t xml:space="preserve">Ακούστηκαν και προηγουμένως. </w:t>
      </w:r>
    </w:p>
    <w:p w14:paraId="382443BF"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Το 2018 στον κ. </w:t>
      </w:r>
      <w:proofErr w:type="spellStart"/>
      <w:r>
        <w:rPr>
          <w:rFonts w:eastAsia="Times New Roman"/>
          <w:szCs w:val="24"/>
        </w:rPr>
        <w:t>Κιτσάκο</w:t>
      </w:r>
      <w:proofErr w:type="spellEnd"/>
      <w:r>
        <w:rPr>
          <w:rFonts w:eastAsia="Times New Roman"/>
          <w:szCs w:val="24"/>
        </w:rPr>
        <w:t xml:space="preserve"> </w:t>
      </w:r>
      <w:r w:rsidRPr="004F7178">
        <w:rPr>
          <w:rFonts w:eastAsia="Times New Roman"/>
          <w:szCs w:val="24"/>
        </w:rPr>
        <w:t xml:space="preserve">ασκήθηκε ποινική δίωξη για τις πράξεις και </w:t>
      </w:r>
      <w:r>
        <w:rPr>
          <w:rFonts w:eastAsia="Times New Roman"/>
          <w:szCs w:val="24"/>
        </w:rPr>
        <w:t xml:space="preserve">τις </w:t>
      </w:r>
      <w:r w:rsidRPr="004F7178">
        <w:rPr>
          <w:rFonts w:eastAsia="Times New Roman"/>
          <w:szCs w:val="24"/>
        </w:rPr>
        <w:t xml:space="preserve">παραλείψεις του ως </w:t>
      </w:r>
      <w:r w:rsidRPr="004F7178">
        <w:rPr>
          <w:rFonts w:eastAsia="Times New Roman"/>
          <w:szCs w:val="24"/>
        </w:rPr>
        <w:t xml:space="preserve">διευθύνων σύμβουλος </w:t>
      </w:r>
      <w:r w:rsidRPr="004F7178">
        <w:rPr>
          <w:rFonts w:eastAsia="Times New Roman"/>
          <w:szCs w:val="24"/>
        </w:rPr>
        <w:t>της ΔΕΠΑ</w:t>
      </w:r>
      <w:r>
        <w:rPr>
          <w:rFonts w:eastAsia="Times New Roman"/>
          <w:szCs w:val="24"/>
        </w:rPr>
        <w:t xml:space="preserve">. Ο </w:t>
      </w:r>
      <w:r w:rsidRPr="004F7178">
        <w:rPr>
          <w:rFonts w:eastAsia="Times New Roman"/>
          <w:szCs w:val="24"/>
        </w:rPr>
        <w:t>ίδιος ισχυρίστηκε ότι τα πάντ</w:t>
      </w:r>
      <w:r w:rsidRPr="004F7178">
        <w:rPr>
          <w:rFonts w:eastAsia="Times New Roman"/>
          <w:szCs w:val="24"/>
        </w:rPr>
        <w:t>α γινόντουσαν σε γνώση των πολιτ</w:t>
      </w:r>
      <w:r>
        <w:rPr>
          <w:rFonts w:eastAsia="Times New Roman"/>
          <w:szCs w:val="24"/>
        </w:rPr>
        <w:t>ικών του προϊσταμένων. Επίσης, έκανε</w:t>
      </w:r>
      <w:r w:rsidRPr="004F7178">
        <w:rPr>
          <w:rFonts w:eastAsia="Times New Roman"/>
          <w:szCs w:val="24"/>
        </w:rPr>
        <w:t xml:space="preserve"> λόγο και για τον κ</w:t>
      </w:r>
      <w:r>
        <w:rPr>
          <w:rFonts w:eastAsia="Times New Roman"/>
          <w:szCs w:val="24"/>
        </w:rPr>
        <w:t>.</w:t>
      </w:r>
      <w:r w:rsidRPr="004F7178">
        <w:rPr>
          <w:rFonts w:eastAsia="Times New Roman"/>
          <w:szCs w:val="24"/>
        </w:rPr>
        <w:t xml:space="preserve"> Μανώλη </w:t>
      </w:r>
      <w:proofErr w:type="spellStart"/>
      <w:r>
        <w:rPr>
          <w:rFonts w:eastAsia="Times New Roman"/>
          <w:szCs w:val="24"/>
        </w:rPr>
        <w:t>Πετσίτη</w:t>
      </w:r>
      <w:proofErr w:type="spellEnd"/>
      <w:r w:rsidRPr="004F7178">
        <w:rPr>
          <w:rFonts w:eastAsia="Times New Roman"/>
          <w:szCs w:val="24"/>
        </w:rPr>
        <w:t xml:space="preserve"> ότι ήταν</w:t>
      </w:r>
      <w:r>
        <w:rPr>
          <w:rFonts w:eastAsia="Times New Roman"/>
          <w:szCs w:val="24"/>
        </w:rPr>
        <w:t xml:space="preserve">, όπως έλεγε, </w:t>
      </w:r>
      <w:r w:rsidRPr="004F7178">
        <w:rPr>
          <w:rFonts w:eastAsia="Times New Roman"/>
          <w:szCs w:val="24"/>
        </w:rPr>
        <w:t>εκπρόσωπος υπηρεσιών Μεγάρου Μαξίμου</w:t>
      </w:r>
      <w:r>
        <w:rPr>
          <w:rFonts w:eastAsia="Times New Roman"/>
          <w:szCs w:val="24"/>
        </w:rPr>
        <w:t>.</w:t>
      </w:r>
      <w:r w:rsidRPr="004F7178">
        <w:rPr>
          <w:rFonts w:eastAsia="Times New Roman"/>
          <w:szCs w:val="24"/>
        </w:rPr>
        <w:t xml:space="preserve"> </w:t>
      </w:r>
    </w:p>
    <w:p w14:paraId="382443C0" w14:textId="77777777" w:rsidR="00D035B1" w:rsidRDefault="005B20CE">
      <w:pPr>
        <w:spacing w:line="600" w:lineRule="auto"/>
        <w:ind w:firstLine="720"/>
        <w:jc w:val="both"/>
        <w:rPr>
          <w:rFonts w:eastAsia="Times New Roman"/>
          <w:szCs w:val="24"/>
        </w:rPr>
      </w:pPr>
      <w:r w:rsidRPr="004F7178">
        <w:rPr>
          <w:rFonts w:eastAsia="Times New Roman"/>
          <w:szCs w:val="24"/>
        </w:rPr>
        <w:t>Κατά σύμπτωση</w:t>
      </w:r>
      <w:r>
        <w:rPr>
          <w:rFonts w:eastAsia="Times New Roman"/>
          <w:szCs w:val="24"/>
        </w:rPr>
        <w:t>,</w:t>
      </w:r>
      <w:r w:rsidRPr="004F7178">
        <w:rPr>
          <w:rFonts w:eastAsia="Times New Roman"/>
          <w:szCs w:val="24"/>
        </w:rPr>
        <w:t xml:space="preserve"> </w:t>
      </w:r>
      <w:r>
        <w:rPr>
          <w:rFonts w:eastAsia="Times New Roman"/>
          <w:szCs w:val="24"/>
        </w:rPr>
        <w:t xml:space="preserve">ο κ. </w:t>
      </w:r>
      <w:proofErr w:type="spellStart"/>
      <w:r>
        <w:rPr>
          <w:rFonts w:eastAsia="Times New Roman"/>
          <w:szCs w:val="24"/>
        </w:rPr>
        <w:t>Πετσίτης</w:t>
      </w:r>
      <w:proofErr w:type="spellEnd"/>
      <w:r w:rsidRPr="004F7178">
        <w:rPr>
          <w:rFonts w:eastAsia="Times New Roman"/>
          <w:szCs w:val="24"/>
        </w:rPr>
        <w:t xml:space="preserve"> ήταν και αυτός εργαζόμενος στην </w:t>
      </w:r>
      <w:r>
        <w:rPr>
          <w:rFonts w:eastAsia="Times New Roman"/>
          <w:szCs w:val="24"/>
        </w:rPr>
        <w:t>«</w:t>
      </w:r>
      <w:r>
        <w:rPr>
          <w:rFonts w:eastAsia="Times New Roman"/>
          <w:szCs w:val="24"/>
          <w:lang w:val="en-US"/>
        </w:rPr>
        <w:t>ELFE</w:t>
      </w:r>
      <w:r>
        <w:rPr>
          <w:rFonts w:eastAsia="Times New Roman"/>
          <w:szCs w:val="24"/>
        </w:rPr>
        <w:t>»</w:t>
      </w:r>
      <w:r>
        <w:rPr>
          <w:rFonts w:eastAsia="Times New Roman"/>
          <w:szCs w:val="24"/>
        </w:rPr>
        <w:t xml:space="preserve"> ή</w:t>
      </w:r>
      <w:r w:rsidRPr="004F7178">
        <w:rPr>
          <w:rFonts w:eastAsia="Times New Roman"/>
          <w:szCs w:val="24"/>
        </w:rPr>
        <w:t xml:space="preserve"> </w:t>
      </w:r>
      <w:r>
        <w:rPr>
          <w:rFonts w:eastAsia="Times New Roman"/>
          <w:szCs w:val="24"/>
        </w:rPr>
        <w:t>α</w:t>
      </w:r>
      <w:r w:rsidRPr="004F7178">
        <w:rPr>
          <w:rFonts w:eastAsia="Times New Roman"/>
          <w:szCs w:val="24"/>
        </w:rPr>
        <w:t xml:space="preserve">ν δεν ήταν </w:t>
      </w:r>
      <w:r w:rsidRPr="004F7178">
        <w:rPr>
          <w:rFonts w:eastAsia="Times New Roman"/>
          <w:szCs w:val="24"/>
        </w:rPr>
        <w:t>εργαζόμενος</w:t>
      </w:r>
      <w:r>
        <w:rPr>
          <w:rFonts w:eastAsia="Times New Roman"/>
          <w:szCs w:val="24"/>
        </w:rPr>
        <w:t>,</w:t>
      </w:r>
      <w:r w:rsidRPr="004F7178">
        <w:rPr>
          <w:rFonts w:eastAsia="Times New Roman"/>
          <w:szCs w:val="24"/>
        </w:rPr>
        <w:t xml:space="preserve"> </w:t>
      </w:r>
      <w:r>
        <w:rPr>
          <w:rFonts w:eastAsia="Times New Roman"/>
          <w:szCs w:val="24"/>
        </w:rPr>
        <w:t>τ</w:t>
      </w:r>
      <w:r w:rsidRPr="004F7178">
        <w:rPr>
          <w:rFonts w:eastAsia="Times New Roman"/>
          <w:szCs w:val="24"/>
        </w:rPr>
        <w:t xml:space="preserve">ουλάχιστον ήταν αμειβόμενος </w:t>
      </w:r>
      <w:r>
        <w:rPr>
          <w:rFonts w:eastAsia="Times New Roman"/>
          <w:szCs w:val="24"/>
        </w:rPr>
        <w:t>α</w:t>
      </w:r>
      <w:r w:rsidRPr="004F7178">
        <w:rPr>
          <w:rFonts w:eastAsia="Times New Roman"/>
          <w:szCs w:val="24"/>
        </w:rPr>
        <w:t xml:space="preserve">πό </w:t>
      </w:r>
      <w:r>
        <w:rPr>
          <w:rFonts w:eastAsia="Times New Roman"/>
          <w:szCs w:val="24"/>
        </w:rPr>
        <w:t>ε</w:t>
      </w:r>
      <w:r w:rsidRPr="004F7178">
        <w:rPr>
          <w:rFonts w:eastAsia="Times New Roman"/>
          <w:szCs w:val="24"/>
        </w:rPr>
        <w:t>κεί και μάλιστα πλουσιοπάροχα αμειβόμενος</w:t>
      </w:r>
      <w:r>
        <w:rPr>
          <w:rFonts w:eastAsia="Times New Roman"/>
          <w:szCs w:val="24"/>
        </w:rPr>
        <w:t>.</w:t>
      </w:r>
      <w:r w:rsidRPr="004F7178">
        <w:rPr>
          <w:rFonts w:eastAsia="Times New Roman"/>
          <w:szCs w:val="24"/>
        </w:rPr>
        <w:t xml:space="preserve"> </w:t>
      </w:r>
      <w:r>
        <w:rPr>
          <w:rFonts w:eastAsia="Times New Roman"/>
          <w:szCs w:val="24"/>
        </w:rPr>
        <w:t>Α</w:t>
      </w:r>
      <w:r w:rsidRPr="004F7178">
        <w:rPr>
          <w:rFonts w:eastAsia="Times New Roman"/>
          <w:szCs w:val="24"/>
        </w:rPr>
        <w:t>υτή είναι μία απάντηση σε όσους λένε ότι η Ελλάδα δεν προσφέρει ευκαιρίες</w:t>
      </w:r>
      <w:r>
        <w:rPr>
          <w:rFonts w:eastAsia="Times New Roman"/>
          <w:szCs w:val="24"/>
        </w:rPr>
        <w:t>.</w:t>
      </w:r>
      <w:r w:rsidRPr="004F7178">
        <w:rPr>
          <w:rFonts w:eastAsia="Times New Roman"/>
          <w:szCs w:val="24"/>
        </w:rPr>
        <w:t xml:space="preserve"> Αρκεί να είσαι κομμάτι του κατάλληλου περιβάλλοντος ή να </w:t>
      </w:r>
      <w:r>
        <w:rPr>
          <w:rFonts w:eastAsia="Times New Roman"/>
          <w:szCs w:val="24"/>
        </w:rPr>
        <w:t>έ</w:t>
      </w:r>
      <w:r w:rsidRPr="004F7178">
        <w:rPr>
          <w:rFonts w:eastAsia="Times New Roman"/>
          <w:szCs w:val="24"/>
        </w:rPr>
        <w:t>χεις βρει τον κατάλληλο συμμαθητ</w:t>
      </w:r>
      <w:r w:rsidRPr="004F7178">
        <w:rPr>
          <w:rFonts w:eastAsia="Times New Roman"/>
          <w:szCs w:val="24"/>
        </w:rPr>
        <w:t>ή</w:t>
      </w:r>
      <w:r>
        <w:rPr>
          <w:rFonts w:eastAsia="Times New Roman"/>
          <w:szCs w:val="24"/>
        </w:rPr>
        <w:t>!</w:t>
      </w:r>
    </w:p>
    <w:p w14:paraId="382443C1" w14:textId="77777777" w:rsidR="00D035B1" w:rsidRDefault="005B20CE">
      <w:pPr>
        <w:spacing w:line="600" w:lineRule="auto"/>
        <w:ind w:firstLine="720"/>
        <w:jc w:val="both"/>
        <w:rPr>
          <w:rFonts w:eastAsia="Times New Roman"/>
          <w:szCs w:val="24"/>
        </w:rPr>
      </w:pPr>
      <w:r>
        <w:rPr>
          <w:rFonts w:eastAsia="Times New Roman"/>
          <w:szCs w:val="24"/>
        </w:rPr>
        <w:t>Μ</w:t>
      </w:r>
      <w:r w:rsidRPr="004F7178">
        <w:rPr>
          <w:rFonts w:eastAsia="Times New Roman"/>
          <w:szCs w:val="24"/>
        </w:rPr>
        <w:t xml:space="preserve">έσα σε αυτό το κουβάρι εμπλέκονται </w:t>
      </w:r>
      <w:r>
        <w:rPr>
          <w:rFonts w:eastAsia="Times New Roman"/>
          <w:szCs w:val="24"/>
        </w:rPr>
        <w:t>κ</w:t>
      </w:r>
      <w:r w:rsidRPr="004F7178">
        <w:rPr>
          <w:rFonts w:eastAsia="Times New Roman"/>
          <w:szCs w:val="24"/>
        </w:rPr>
        <w:t>αι διάφορες κυπριακές εταιρείες που έπαιζαν το</w:t>
      </w:r>
      <w:r>
        <w:rPr>
          <w:rFonts w:eastAsia="Times New Roman"/>
          <w:szCs w:val="24"/>
        </w:rPr>
        <w:t>ν</w:t>
      </w:r>
      <w:r w:rsidRPr="004F7178">
        <w:rPr>
          <w:rFonts w:eastAsia="Times New Roman"/>
          <w:szCs w:val="24"/>
        </w:rPr>
        <w:t xml:space="preserve"> ρόλο της βιτρίνας</w:t>
      </w:r>
      <w:r>
        <w:rPr>
          <w:rFonts w:eastAsia="Times New Roman"/>
          <w:szCs w:val="24"/>
        </w:rPr>
        <w:t>.</w:t>
      </w:r>
      <w:r w:rsidRPr="004F7178">
        <w:rPr>
          <w:rFonts w:eastAsia="Times New Roman"/>
          <w:szCs w:val="24"/>
        </w:rPr>
        <w:t xml:space="preserve"> </w:t>
      </w:r>
      <w:r>
        <w:rPr>
          <w:rFonts w:eastAsia="Times New Roman"/>
          <w:szCs w:val="24"/>
        </w:rPr>
        <w:t>Είναι ένα π</w:t>
      </w:r>
      <w:r w:rsidRPr="004F7178">
        <w:rPr>
          <w:rFonts w:eastAsia="Times New Roman"/>
          <w:szCs w:val="24"/>
        </w:rPr>
        <w:t>ολύ μπερδεμένο κουβάρι</w:t>
      </w:r>
      <w:r>
        <w:rPr>
          <w:rFonts w:eastAsia="Times New Roman"/>
          <w:szCs w:val="24"/>
        </w:rPr>
        <w:t>.</w:t>
      </w:r>
      <w:r w:rsidRPr="004F7178">
        <w:rPr>
          <w:rFonts w:eastAsia="Times New Roman"/>
          <w:szCs w:val="24"/>
        </w:rPr>
        <w:t xml:space="preserve"> </w:t>
      </w:r>
      <w:r>
        <w:rPr>
          <w:rFonts w:eastAsia="Times New Roman"/>
          <w:szCs w:val="24"/>
        </w:rPr>
        <w:t xml:space="preserve">Το αν </w:t>
      </w:r>
      <w:r w:rsidRPr="004F7178">
        <w:rPr>
          <w:rFonts w:eastAsia="Times New Roman"/>
          <w:szCs w:val="24"/>
        </w:rPr>
        <w:t>γνώριζαν και έδωσαν το πράσινο φως οι κύριοι Σταθάκης</w:t>
      </w:r>
      <w:r>
        <w:rPr>
          <w:rFonts w:eastAsia="Times New Roman"/>
          <w:szCs w:val="24"/>
        </w:rPr>
        <w:t>,</w:t>
      </w:r>
      <w:r w:rsidRPr="004F7178">
        <w:rPr>
          <w:rFonts w:eastAsia="Times New Roman"/>
          <w:szCs w:val="24"/>
        </w:rPr>
        <w:t xml:space="preserve"> </w:t>
      </w:r>
      <w:proofErr w:type="spellStart"/>
      <w:r>
        <w:rPr>
          <w:rFonts w:eastAsia="Times New Roman"/>
          <w:szCs w:val="24"/>
        </w:rPr>
        <w:t>Φ</w:t>
      </w:r>
      <w:r w:rsidRPr="004F7178">
        <w:rPr>
          <w:rFonts w:eastAsia="Times New Roman"/>
          <w:szCs w:val="24"/>
        </w:rPr>
        <w:t>λαμπουράρης</w:t>
      </w:r>
      <w:proofErr w:type="spellEnd"/>
      <w:r w:rsidRPr="004F7178">
        <w:rPr>
          <w:rFonts w:eastAsia="Times New Roman"/>
          <w:szCs w:val="24"/>
        </w:rPr>
        <w:t xml:space="preserve"> και Δραγασάκης για τις ενέργειες του κ</w:t>
      </w:r>
      <w:r>
        <w:rPr>
          <w:rFonts w:eastAsia="Times New Roman"/>
          <w:szCs w:val="24"/>
        </w:rPr>
        <w:t>.</w:t>
      </w:r>
      <w:r w:rsidRPr="004F7178">
        <w:rPr>
          <w:rFonts w:eastAsia="Times New Roman"/>
          <w:szCs w:val="24"/>
        </w:rPr>
        <w:t xml:space="preserve"> </w:t>
      </w:r>
      <w:proofErr w:type="spellStart"/>
      <w:r>
        <w:rPr>
          <w:rFonts w:eastAsia="Times New Roman"/>
          <w:szCs w:val="24"/>
        </w:rPr>
        <w:t>Κιτ</w:t>
      </w:r>
      <w:r w:rsidRPr="004F7178">
        <w:rPr>
          <w:rFonts w:eastAsia="Times New Roman"/>
          <w:szCs w:val="24"/>
        </w:rPr>
        <w:t>σάκου</w:t>
      </w:r>
      <w:proofErr w:type="spellEnd"/>
      <w:r>
        <w:rPr>
          <w:rFonts w:eastAsia="Times New Roman"/>
          <w:szCs w:val="24"/>
        </w:rPr>
        <w:t>,</w:t>
      </w:r>
      <w:r w:rsidRPr="004F7178">
        <w:rPr>
          <w:rFonts w:eastAsia="Times New Roman"/>
          <w:szCs w:val="24"/>
        </w:rPr>
        <w:t xml:space="preserve"> δεν το ξέρω</w:t>
      </w:r>
      <w:r>
        <w:rPr>
          <w:rFonts w:eastAsia="Times New Roman"/>
          <w:szCs w:val="24"/>
        </w:rPr>
        <w:t>.</w:t>
      </w:r>
      <w:r w:rsidRPr="004F7178">
        <w:rPr>
          <w:rFonts w:eastAsia="Times New Roman"/>
          <w:szCs w:val="24"/>
        </w:rPr>
        <w:t xml:space="preserve"> </w:t>
      </w:r>
      <w:r>
        <w:rPr>
          <w:rFonts w:eastAsia="Times New Roman"/>
          <w:szCs w:val="24"/>
        </w:rPr>
        <w:t>Α</w:t>
      </w:r>
      <w:r w:rsidRPr="004F7178">
        <w:rPr>
          <w:rFonts w:eastAsia="Times New Roman"/>
          <w:szCs w:val="24"/>
        </w:rPr>
        <w:t>υτό που ξέρω είναι ότι χρειάζονται εξηγήσεις για όλη αυτή την εμπλοκή</w:t>
      </w:r>
      <w:r>
        <w:rPr>
          <w:rFonts w:eastAsia="Times New Roman"/>
          <w:szCs w:val="24"/>
        </w:rPr>
        <w:t>.</w:t>
      </w:r>
      <w:r w:rsidRPr="004F7178">
        <w:rPr>
          <w:rFonts w:eastAsia="Times New Roman"/>
          <w:szCs w:val="24"/>
        </w:rPr>
        <w:t xml:space="preserve"> </w:t>
      </w:r>
      <w:r>
        <w:rPr>
          <w:rFonts w:eastAsia="Times New Roman"/>
          <w:szCs w:val="24"/>
        </w:rPr>
        <w:t>Α</w:t>
      </w:r>
      <w:r w:rsidRPr="004F7178">
        <w:rPr>
          <w:rFonts w:eastAsia="Times New Roman"/>
          <w:szCs w:val="24"/>
        </w:rPr>
        <w:t xml:space="preserve">ν το κίνητρο </w:t>
      </w:r>
      <w:r>
        <w:rPr>
          <w:rFonts w:eastAsia="Times New Roman"/>
          <w:szCs w:val="24"/>
        </w:rPr>
        <w:t>ή</w:t>
      </w:r>
      <w:r w:rsidRPr="004F7178">
        <w:rPr>
          <w:rFonts w:eastAsia="Times New Roman"/>
          <w:szCs w:val="24"/>
        </w:rPr>
        <w:t xml:space="preserve">ταν να μην κλείσει η </w:t>
      </w:r>
      <w:r>
        <w:rPr>
          <w:rFonts w:eastAsia="Times New Roman"/>
          <w:szCs w:val="24"/>
        </w:rPr>
        <w:t>«</w:t>
      </w:r>
      <w:r>
        <w:rPr>
          <w:rFonts w:eastAsia="Times New Roman"/>
          <w:szCs w:val="24"/>
          <w:lang w:val="en-US"/>
        </w:rPr>
        <w:t>ELFE</w:t>
      </w:r>
      <w:r>
        <w:rPr>
          <w:rFonts w:eastAsia="Times New Roman"/>
          <w:szCs w:val="24"/>
        </w:rPr>
        <w:t>»</w:t>
      </w:r>
      <w:r w:rsidRPr="004F7178">
        <w:rPr>
          <w:rFonts w:eastAsia="Times New Roman"/>
          <w:szCs w:val="24"/>
        </w:rPr>
        <w:t xml:space="preserve"> και χάσουν τη δουλειά </w:t>
      </w:r>
      <w:r w:rsidRPr="004F7178">
        <w:rPr>
          <w:rFonts w:eastAsia="Times New Roman"/>
          <w:szCs w:val="24"/>
        </w:rPr>
        <w:lastRenderedPageBreak/>
        <w:t>τους οι εργαζόμενοι</w:t>
      </w:r>
      <w:r>
        <w:rPr>
          <w:rFonts w:eastAsia="Times New Roman"/>
          <w:szCs w:val="24"/>
        </w:rPr>
        <w:t>, α</w:t>
      </w:r>
      <w:r w:rsidRPr="004F7178">
        <w:rPr>
          <w:rFonts w:eastAsia="Times New Roman"/>
          <w:szCs w:val="24"/>
        </w:rPr>
        <w:t>υτό σίγουρα δεν μπορεί να γίνει σε βάρος άλλων εργαζομένων</w:t>
      </w:r>
      <w:r>
        <w:rPr>
          <w:rFonts w:eastAsia="Times New Roman"/>
          <w:szCs w:val="24"/>
        </w:rPr>
        <w:t>,</w:t>
      </w:r>
      <w:r w:rsidRPr="004F7178">
        <w:rPr>
          <w:rFonts w:eastAsia="Times New Roman"/>
          <w:szCs w:val="24"/>
        </w:rPr>
        <w:t xml:space="preserve"> ούτε να διακιν</w:t>
      </w:r>
      <w:r w:rsidRPr="004F7178">
        <w:rPr>
          <w:rFonts w:eastAsia="Times New Roman"/>
          <w:szCs w:val="24"/>
        </w:rPr>
        <w:t xml:space="preserve">δυνεύουμε την ευστάθεια και την ισορροπία μιας κρίσιμης για την </w:t>
      </w:r>
      <w:r>
        <w:rPr>
          <w:rFonts w:eastAsia="Times New Roman"/>
          <w:szCs w:val="24"/>
        </w:rPr>
        <w:t>ε</w:t>
      </w:r>
      <w:r w:rsidRPr="004F7178">
        <w:rPr>
          <w:rFonts w:eastAsia="Times New Roman"/>
          <w:szCs w:val="24"/>
        </w:rPr>
        <w:t>λληνική οικονομία επιχε</w:t>
      </w:r>
      <w:r>
        <w:rPr>
          <w:rFonts w:eastAsia="Times New Roman"/>
          <w:szCs w:val="24"/>
        </w:rPr>
        <w:t>ίρησης.</w:t>
      </w:r>
      <w:r w:rsidRPr="00FA3FD1">
        <w:rPr>
          <w:rFonts w:eastAsia="Times New Roman"/>
          <w:szCs w:val="24"/>
        </w:rPr>
        <w:t xml:space="preserve"> </w:t>
      </w:r>
    </w:p>
    <w:p w14:paraId="382443C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 να προσπαθείς να νοικοκυρέψεις κάτι, σίγουρα δεν σημαίνει να ρίχνεις λεφτά σε ένα άδειο πηγάδι. Το έχουμε δει και το έχουμε πληρώσει ουκ ολίγες φορές απ’ όλ</w:t>
      </w:r>
      <w:r>
        <w:rPr>
          <w:rFonts w:eastAsia="Times New Roman" w:cs="Times New Roman"/>
          <w:szCs w:val="24"/>
        </w:rPr>
        <w:t xml:space="preserve">ες τις κυβερνήσεις. </w:t>
      </w:r>
    </w:p>
    <w:p w14:paraId="382443C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Συνήθως σε αυτές τις περιπτώσεις τα κίνητρα μπορεί να είναι αγαθά, να μη χάσουν τη δουλειά τους οι άνθρωποι, οι πολιτικές πιέσεις υπάρχουν, αλλά είναι με το γάντι, γι’ αυτό και δεν αφήνουν ίχνη. Και όταν στραβώσει ή </w:t>
      </w:r>
      <w:proofErr w:type="spellStart"/>
      <w:r>
        <w:rPr>
          <w:rFonts w:eastAsia="Times New Roman" w:cs="Times New Roman"/>
          <w:szCs w:val="24"/>
        </w:rPr>
        <w:t>παραστραβώσει</w:t>
      </w:r>
      <w:proofErr w:type="spellEnd"/>
      <w:r>
        <w:rPr>
          <w:rFonts w:eastAsia="Times New Roman" w:cs="Times New Roman"/>
          <w:szCs w:val="24"/>
        </w:rPr>
        <w:t xml:space="preserve"> το πράγμα, την πληρώνουν κάποιοι διοικητές κ.λπ</w:t>
      </w:r>
      <w:r>
        <w:rPr>
          <w:rFonts w:eastAsia="Times New Roman" w:cs="Times New Roman"/>
          <w:szCs w:val="24"/>
        </w:rPr>
        <w:t>.</w:t>
      </w:r>
      <w:r>
        <w:rPr>
          <w:rFonts w:eastAsia="Times New Roman" w:cs="Times New Roman"/>
          <w:szCs w:val="24"/>
        </w:rPr>
        <w:t>. Και τότε</w:t>
      </w:r>
      <w:r>
        <w:rPr>
          <w:rFonts w:eastAsia="Times New Roman" w:cs="Times New Roman"/>
          <w:szCs w:val="24"/>
        </w:rPr>
        <w:t>,</w:t>
      </w:r>
      <w:r>
        <w:rPr>
          <w:rFonts w:eastAsia="Times New Roman" w:cs="Times New Roman"/>
          <w:szCs w:val="24"/>
        </w:rPr>
        <w:t xml:space="preserve"> ακριβώς</w:t>
      </w:r>
      <w:r w:rsidRPr="00867EE7">
        <w:rPr>
          <w:rFonts w:eastAsia="Times New Roman" w:cs="Times New Roman"/>
          <w:szCs w:val="24"/>
        </w:rPr>
        <w:t>,</w:t>
      </w:r>
      <w:r>
        <w:rPr>
          <w:rFonts w:eastAsia="Times New Roman" w:cs="Times New Roman"/>
          <w:szCs w:val="24"/>
        </w:rPr>
        <w:t xml:space="preserve"> φαίνεται γιατί το κριτήριο επιλογής των διαφόρων διοικητών είναι το να είναι «δικά μας παιδιά». Για να κάνουν τα χατίρια των πολιτικών και όχι για να είναι καλοί στη δουλειά τους. Γι’ αυ</w:t>
      </w:r>
      <w:r>
        <w:rPr>
          <w:rFonts w:eastAsia="Times New Roman" w:cs="Times New Roman"/>
          <w:szCs w:val="24"/>
        </w:rPr>
        <w:t xml:space="preserve">τό και δεν γίνονται ανοικτές προσκλήσεις, αλλά κλειστές προσλήψεις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Ο δικός μας άλλωστε, μπορεί να υπακούσει σε μια </w:t>
      </w:r>
      <w:proofErr w:type="spellStart"/>
      <w:r>
        <w:rPr>
          <w:rFonts w:eastAsia="Times New Roman" w:cs="Times New Roman"/>
          <w:szCs w:val="24"/>
        </w:rPr>
        <w:t>ομερτά</w:t>
      </w:r>
      <w:proofErr w:type="spellEnd"/>
      <w:r>
        <w:rPr>
          <w:rFonts w:eastAsia="Times New Roman" w:cs="Times New Roman"/>
          <w:szCs w:val="24"/>
        </w:rPr>
        <w:t xml:space="preserve">. Αρκεί, βέβαια, να μη γίνει η στραβή, γιατί αν στραβώσει </w:t>
      </w:r>
      <w:r>
        <w:rPr>
          <w:rFonts w:eastAsia="Times New Roman" w:cs="Times New Roman"/>
          <w:szCs w:val="24"/>
        </w:rPr>
        <w:lastRenderedPageBreak/>
        <w:t xml:space="preserve">πολύ η υπόθεση τότε </w:t>
      </w:r>
      <w:r w:rsidRPr="00BF0FAD">
        <w:rPr>
          <w:rFonts w:eastAsia="Times New Roman" w:cs="Times New Roman"/>
          <w:szCs w:val="24"/>
        </w:rPr>
        <w:t xml:space="preserve">ο </w:t>
      </w:r>
      <w:proofErr w:type="spellStart"/>
      <w:r w:rsidRPr="00BF0FAD">
        <w:rPr>
          <w:rFonts w:eastAsia="Times New Roman" w:cs="Times New Roman"/>
          <w:szCs w:val="24"/>
        </w:rPr>
        <w:t>σώζων</w:t>
      </w:r>
      <w:proofErr w:type="spellEnd"/>
      <w:r w:rsidRPr="00BF0FAD">
        <w:rPr>
          <w:rFonts w:eastAsia="Times New Roman" w:cs="Times New Roman"/>
          <w:szCs w:val="24"/>
        </w:rPr>
        <w:t xml:space="preserve"> εαυτόν </w:t>
      </w:r>
      <w:proofErr w:type="spellStart"/>
      <w:r w:rsidRPr="00BF0FAD">
        <w:rPr>
          <w:rFonts w:eastAsia="Times New Roman" w:cs="Times New Roman"/>
          <w:szCs w:val="24"/>
        </w:rPr>
        <w:t>σωθήτω</w:t>
      </w:r>
      <w:proofErr w:type="spellEnd"/>
      <w:r>
        <w:rPr>
          <w:rFonts w:eastAsia="Times New Roman" w:cs="Times New Roman"/>
          <w:szCs w:val="24"/>
        </w:rPr>
        <w:t>!</w:t>
      </w:r>
      <w:r>
        <w:rPr>
          <w:rFonts w:eastAsia="Times New Roman" w:cs="Times New Roman"/>
          <w:szCs w:val="24"/>
        </w:rPr>
        <w:t xml:space="preserve"> Και ο αποδιοπομπαίος τ</w:t>
      </w:r>
      <w:r>
        <w:rPr>
          <w:rFonts w:eastAsia="Times New Roman" w:cs="Times New Roman"/>
          <w:szCs w:val="24"/>
        </w:rPr>
        <w:t>ράγος δεν είναι ένας ρόλος που αρέσει σε πολλούς. Όπως δεν τους αρέσει και το αριστούργημα του Χίτσκοκ, ο «Σιωπηλός Μάρτυρας», ξέρετε με τον Τζέιμς Στιού</w:t>
      </w:r>
      <w:r w:rsidRPr="00BF0FAD">
        <w:rPr>
          <w:rFonts w:eastAsia="Times New Roman" w:cs="Times New Roman"/>
          <w:szCs w:val="24"/>
        </w:rPr>
        <w:t xml:space="preserve">αρτ </w:t>
      </w:r>
      <w:r>
        <w:rPr>
          <w:rFonts w:eastAsia="Times New Roman" w:cs="Times New Roman"/>
          <w:szCs w:val="24"/>
        </w:rPr>
        <w:t xml:space="preserve">και την </w:t>
      </w:r>
      <w:proofErr w:type="spellStart"/>
      <w:r w:rsidRPr="00BF0FAD">
        <w:rPr>
          <w:rFonts w:eastAsia="Times New Roman" w:cs="Times New Roman"/>
          <w:szCs w:val="24"/>
        </w:rPr>
        <w:t>Γκρ</w:t>
      </w:r>
      <w:r>
        <w:rPr>
          <w:rFonts w:eastAsia="Times New Roman" w:cs="Times New Roman"/>
          <w:szCs w:val="24"/>
        </w:rPr>
        <w:t>έ</w:t>
      </w:r>
      <w:r w:rsidRPr="00BF0FAD">
        <w:rPr>
          <w:rFonts w:eastAsia="Times New Roman" w:cs="Times New Roman"/>
          <w:szCs w:val="24"/>
        </w:rPr>
        <w:t>ις</w:t>
      </w:r>
      <w:proofErr w:type="spellEnd"/>
      <w:r w:rsidRPr="00BF0FAD">
        <w:rPr>
          <w:rFonts w:eastAsia="Times New Roman" w:cs="Times New Roman"/>
          <w:szCs w:val="24"/>
        </w:rPr>
        <w:t xml:space="preserve"> </w:t>
      </w:r>
      <w:r>
        <w:rPr>
          <w:rFonts w:eastAsia="Times New Roman" w:cs="Times New Roman"/>
          <w:szCs w:val="24"/>
        </w:rPr>
        <w:t>Κέ</w:t>
      </w:r>
      <w:r w:rsidRPr="00BF0FAD">
        <w:rPr>
          <w:rFonts w:eastAsia="Times New Roman" w:cs="Times New Roman"/>
          <w:szCs w:val="24"/>
        </w:rPr>
        <w:t>λι</w:t>
      </w:r>
      <w:r>
        <w:rPr>
          <w:rFonts w:eastAsia="Times New Roman" w:cs="Times New Roman"/>
          <w:szCs w:val="24"/>
        </w:rPr>
        <w:t>. Καμμία φορά προτιμούν τον αντίθετο του τίτλου ρόλο. Γενικά, οι κομματικές επιλ</w:t>
      </w:r>
      <w:r>
        <w:rPr>
          <w:rFonts w:eastAsia="Times New Roman" w:cs="Times New Roman"/>
          <w:szCs w:val="24"/>
        </w:rPr>
        <w:t xml:space="preserve">ογές στις διοικήσεις είναι ένα λίπασμα για σκάνδαλα. </w:t>
      </w:r>
    </w:p>
    <w:p w14:paraId="382443C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Και κλείνω όπως ξεκίνησα, κύριε Πρόεδρε. Η στελέχωση των διοικητικών θέσεων σε κρατικούς οργανισμούς ή σε κρατικές θέσεις γενικότερα, συνεχίζει να γίνεται -όπως και με τους προηγούμενους- από </w:t>
      </w:r>
      <w:proofErr w:type="spellStart"/>
      <w:r>
        <w:rPr>
          <w:rFonts w:eastAsia="Times New Roman" w:cs="Times New Roman"/>
          <w:szCs w:val="24"/>
        </w:rPr>
        <w:t>υ</w:t>
      </w:r>
      <w:r>
        <w:rPr>
          <w:rFonts w:eastAsia="Times New Roman" w:cs="Times New Roman"/>
          <w:szCs w:val="24"/>
        </w:rPr>
        <w:t>μέτερους</w:t>
      </w:r>
      <w:proofErr w:type="spellEnd"/>
      <w:r>
        <w:rPr>
          <w:rFonts w:eastAsia="Times New Roman" w:cs="Times New Roman"/>
          <w:szCs w:val="24"/>
        </w:rPr>
        <w:t>,</w:t>
      </w:r>
      <w:r>
        <w:rPr>
          <w:rFonts w:eastAsia="Times New Roman" w:cs="Times New Roman"/>
          <w:szCs w:val="24"/>
        </w:rPr>
        <w:t xml:space="preserve"> από δικούς σας ανθρώπους. </w:t>
      </w:r>
    </w:p>
    <w:p w14:paraId="382443C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Για να γυρίσω λίγο πίσω, μάλιστα, αυτή την εβδομάδα, γίνεται το ίδιο και για τη στελέχωση των </w:t>
      </w:r>
      <w:r>
        <w:rPr>
          <w:rFonts w:eastAsia="Times New Roman" w:cs="Times New Roman"/>
          <w:szCs w:val="24"/>
        </w:rPr>
        <w:t>ανεξάρτητων αρχών</w:t>
      </w:r>
      <w:r>
        <w:rPr>
          <w:rFonts w:eastAsia="Times New Roman" w:cs="Times New Roman"/>
          <w:szCs w:val="24"/>
        </w:rPr>
        <w:t xml:space="preserve">. Βλέπε την περίπτωση της κ. Θάνου. </w:t>
      </w:r>
    </w:p>
    <w:p w14:paraId="382443C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για να πάω στα χθεσινά, συνεχίζετε ακάθεκτοι την αντισυνταγματική</w:t>
      </w:r>
      <w:r w:rsidRPr="00264A7E">
        <w:rPr>
          <w:rFonts w:eastAsia="Times New Roman" w:cs="Times New Roman"/>
          <w:szCs w:val="24"/>
        </w:rPr>
        <w:t xml:space="preserve"> </w:t>
      </w:r>
      <w:r>
        <w:rPr>
          <w:rFonts w:eastAsia="Times New Roman" w:cs="Times New Roman"/>
          <w:szCs w:val="24"/>
        </w:rPr>
        <w:t xml:space="preserve">πρακτική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συζητάμε αυτές τις ημέρες την </w:t>
      </w:r>
      <w:r>
        <w:rPr>
          <w:rFonts w:eastAsia="Times New Roman" w:cs="Times New Roman"/>
          <w:szCs w:val="24"/>
        </w:rPr>
        <w:t>Α</w:t>
      </w:r>
      <w:r>
        <w:rPr>
          <w:rFonts w:eastAsia="Times New Roman" w:cs="Times New Roman"/>
          <w:szCs w:val="24"/>
        </w:rPr>
        <w:t>ναθεώρηση του Συντάγματος- όχι απλώς των εκπρόθε</w:t>
      </w:r>
      <w:r>
        <w:rPr>
          <w:rFonts w:eastAsia="Times New Roman" w:cs="Times New Roman"/>
          <w:szCs w:val="24"/>
        </w:rPr>
        <w:lastRenderedPageBreak/>
        <w:t xml:space="preserve">σμων αλλά των ληξιπρόθεσμων υπέρογκων τροπολογιών. Ξεχάσατε πολύ γρήγορα το «είμαστε η κάθε λέξη του Συντάγματος». </w:t>
      </w:r>
    </w:p>
    <w:p w14:paraId="382443C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δικαιολογία σας σε όλα αυτά ποια είναι; Η πρώτη σ</w:t>
      </w:r>
      <w:r>
        <w:rPr>
          <w:rFonts w:eastAsia="Times New Roman" w:cs="Times New Roman"/>
          <w:szCs w:val="24"/>
        </w:rPr>
        <w:t>ας κουβέντα μόλις σας κάνουμε κριτική είναι</w:t>
      </w:r>
      <w:r>
        <w:rPr>
          <w:rFonts w:eastAsia="Times New Roman" w:cs="Times New Roman"/>
          <w:szCs w:val="24"/>
        </w:rPr>
        <w:t>:</w:t>
      </w:r>
      <w:r>
        <w:rPr>
          <w:rFonts w:eastAsia="Times New Roman" w:cs="Times New Roman"/>
          <w:szCs w:val="24"/>
        </w:rPr>
        <w:t xml:space="preserve"> «και οι προηγούμενοι τα ίδια έκαναν» και αρχίζετε να απαριθμείτε περιπτώσεις.</w:t>
      </w:r>
    </w:p>
    <w:p w14:paraId="382443C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τέσσερα χρόνια μετά επιβεβαιώνετε ότι δεν ήσασταν η ελπίδα που έρχεται, αλλά το έργο που επα</w:t>
      </w:r>
      <w:r>
        <w:rPr>
          <w:rFonts w:eastAsia="Times New Roman" w:cs="Times New Roman"/>
          <w:szCs w:val="24"/>
        </w:rPr>
        <w:t>ναλαμβάνεται. Ο κόσμος απαξιώνει την πολιτική εξαιτίας της ασυνέπειας λόγων και ειδικά προεκλογικών λόγων και πράξεων και ειδικά μετεκλογικών πράξεων. Αν βρήκατε μια κατάσταση που πρέπει να αλλάξει, αλλά τώρα που έχετε την εξουσία σ</w:t>
      </w:r>
      <w:r>
        <w:rPr>
          <w:rFonts w:eastAsia="Times New Roman" w:cs="Times New Roman"/>
          <w:szCs w:val="24"/>
        </w:rPr>
        <w:t>ά</w:t>
      </w:r>
      <w:r>
        <w:rPr>
          <w:rFonts w:eastAsia="Times New Roman" w:cs="Times New Roman"/>
          <w:szCs w:val="24"/>
        </w:rPr>
        <w:t>ς βολεύει αυτή η κατάστ</w:t>
      </w:r>
      <w:r>
        <w:rPr>
          <w:rFonts w:eastAsia="Times New Roman" w:cs="Times New Roman"/>
          <w:szCs w:val="24"/>
        </w:rPr>
        <w:t>αση, αυτό δεν αναιρεί την απαίτηση για αλλαγή. Αυτό σημαίνει «κυβερνάμε αλλιώς». Αυτό που κάνετε εσείς όμως, σημαίνει «κυβερνάμε όπως ο παλιός»</w:t>
      </w:r>
      <w:r>
        <w:rPr>
          <w:rFonts w:eastAsia="Times New Roman" w:cs="Times New Roman"/>
          <w:szCs w:val="24"/>
        </w:rPr>
        <w:t>!</w:t>
      </w:r>
    </w:p>
    <w:p w14:paraId="382443C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 πολύ.</w:t>
      </w:r>
    </w:p>
    <w:p w14:paraId="382443CA" w14:textId="77777777" w:rsidR="00D035B1" w:rsidRDefault="005B20CE">
      <w:pPr>
        <w:spacing w:line="600" w:lineRule="auto"/>
        <w:ind w:firstLine="720"/>
        <w:jc w:val="both"/>
        <w:rPr>
          <w:rFonts w:eastAsia="Times New Roman" w:cs="Times New Roman"/>
          <w:szCs w:val="24"/>
        </w:rPr>
      </w:pPr>
      <w:r w:rsidRPr="00264A7E">
        <w:rPr>
          <w:rFonts w:eastAsia="Times New Roman" w:cs="Times New Roman"/>
          <w:b/>
          <w:szCs w:val="24"/>
        </w:rPr>
        <w:t>ΠΡΟΕΔΡΕΥΩΝ (Σπυρίδων Λυκούδης):</w:t>
      </w:r>
      <w:r>
        <w:rPr>
          <w:rFonts w:eastAsia="Times New Roman" w:cs="Times New Roman"/>
          <w:szCs w:val="24"/>
        </w:rPr>
        <w:t xml:space="preserve"> Ευχαριστώ.</w:t>
      </w:r>
    </w:p>
    <w:p w14:paraId="382443C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Μάριος Γεωργιάδης.</w:t>
      </w:r>
    </w:p>
    <w:p w14:paraId="382443CC" w14:textId="77777777" w:rsidR="00D035B1" w:rsidRDefault="005B20CE">
      <w:pPr>
        <w:spacing w:line="600" w:lineRule="auto"/>
        <w:ind w:firstLine="720"/>
        <w:jc w:val="both"/>
        <w:rPr>
          <w:rFonts w:eastAsia="Times New Roman" w:cs="Times New Roman"/>
          <w:szCs w:val="24"/>
        </w:rPr>
      </w:pPr>
      <w:r w:rsidRPr="00264A7E">
        <w:rPr>
          <w:rFonts w:eastAsia="Times New Roman" w:cs="Times New Roman"/>
          <w:b/>
          <w:szCs w:val="24"/>
        </w:rPr>
        <w:t>ΜΑΡΙΟΣ ΓΕΩΡΓΙΑ</w:t>
      </w:r>
      <w:r w:rsidRPr="00264A7E">
        <w:rPr>
          <w:rFonts w:eastAsia="Times New Roman" w:cs="Times New Roman"/>
          <w:b/>
          <w:szCs w:val="24"/>
        </w:rPr>
        <w:t>ΔΗΣ</w:t>
      </w:r>
      <w:r>
        <w:rPr>
          <w:rFonts w:eastAsia="Times New Roman" w:cs="Times New Roman"/>
          <w:b/>
          <w:szCs w:val="24"/>
        </w:rPr>
        <w:t xml:space="preserve"> (Θ</w:t>
      </w:r>
      <w:r>
        <w:rPr>
          <w:rFonts w:eastAsia="Times New Roman" w:cs="Times New Roman"/>
          <w:b/>
          <w:szCs w:val="24"/>
        </w:rPr>
        <w:t>΄</w:t>
      </w:r>
      <w:r>
        <w:rPr>
          <w:rFonts w:eastAsia="Times New Roman" w:cs="Times New Roman"/>
          <w:b/>
          <w:szCs w:val="24"/>
        </w:rPr>
        <w:t xml:space="preserve"> Αντιπρόεδρος της Βουλής)</w:t>
      </w:r>
      <w:r w:rsidRPr="00264A7E">
        <w:rPr>
          <w:rFonts w:eastAsia="Times New Roman" w:cs="Times New Roman"/>
          <w:b/>
          <w:szCs w:val="24"/>
        </w:rPr>
        <w:t>:</w:t>
      </w:r>
      <w:r>
        <w:rPr>
          <w:rFonts w:eastAsia="Times New Roman" w:cs="Times New Roman"/>
          <w:szCs w:val="24"/>
        </w:rPr>
        <w:t xml:space="preserve"> Ευχαριστώ πολύ, κύριε Πρόεδρε.</w:t>
      </w:r>
    </w:p>
    <w:p w14:paraId="382443C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Κυρίες και κύριοι, η γνωστή υπόθεση ΔΕΠΑ είναι μια από τις πολλές χαρακτηριστικές περιπτώσεις, με την οποία αποδεικνύεται περίτρανα ότι το μεγάλο ηθικό πλεονέκτημα της Αριστεράς είναι ένα παρ</w:t>
      </w:r>
      <w:r>
        <w:rPr>
          <w:rFonts w:eastAsia="Times New Roman" w:cs="Times New Roman"/>
          <w:szCs w:val="24"/>
        </w:rPr>
        <w:t>αμύθι για πολύ μικρά παιδιά και μια</w:t>
      </w:r>
      <w:r>
        <w:rPr>
          <w:rFonts w:eastAsia="Times New Roman" w:cs="Times New Roman"/>
          <w:szCs w:val="24"/>
        </w:rPr>
        <w:t>ς</w:t>
      </w:r>
      <w:r>
        <w:rPr>
          <w:rFonts w:eastAsia="Times New Roman" w:cs="Times New Roman"/>
          <w:szCs w:val="24"/>
        </w:rPr>
        <w:t xml:space="preserve"> και έχουμε γιορτινές μέρες μπορείτε να τους το αφηγείστε. Αυτό αν, φυσικά, υποθέσουμε ότι ο ΣΥΡΙΖΑ είναι Αριστερά, γιατί το λεγόμενο «αφήγημα» δεν πείθει πλέον κανέναν.</w:t>
      </w:r>
    </w:p>
    <w:p w14:paraId="382443C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ηθική ανωτερότητα, επειδή απλά </w:t>
      </w:r>
      <w:r>
        <w:rPr>
          <w:rFonts w:eastAsia="Times New Roman" w:cs="Times New Roman"/>
          <w:szCs w:val="24"/>
        </w:rPr>
        <w:t>οι παππούδες κάποιων πολέμησαν πριν από εβδομήντα χρόνια, όταν σήμερα ο ΣΥΡΙΖΑ λαϊκίζει με δεκάδες ανέφικτες υποσχέσεις, όταν νοιάζεται μόνο για μικροκομματικά συμφέροντα, όταν δημαγωγεί καθημερινά ή όταν ενδιαφέρεται πραγματικά μόνο για τα δικά του παιδιά</w:t>
      </w:r>
      <w:r>
        <w:rPr>
          <w:rFonts w:eastAsia="Times New Roman" w:cs="Times New Roman"/>
          <w:szCs w:val="24"/>
        </w:rPr>
        <w:t>.</w:t>
      </w:r>
    </w:p>
    <w:p w14:paraId="382443C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Ένα, λοιπόν, από τα δικά του παιδιά ήταν και κάποιος πρώην </w:t>
      </w:r>
      <w:r>
        <w:rPr>
          <w:rFonts w:eastAsia="Times New Roman" w:cs="Times New Roman"/>
          <w:szCs w:val="24"/>
        </w:rPr>
        <w:t>τομεάρχης ενέργειας</w:t>
      </w:r>
      <w:r>
        <w:rPr>
          <w:rFonts w:eastAsia="Times New Roman" w:cs="Times New Roman"/>
          <w:szCs w:val="24"/>
        </w:rPr>
        <w:t>, στα γραφεία του στη Κουμουνδούρου, ο οποίος από «</w:t>
      </w:r>
      <w:proofErr w:type="spellStart"/>
      <w:r>
        <w:rPr>
          <w:rFonts w:eastAsia="Times New Roman" w:cs="Times New Roman"/>
          <w:szCs w:val="24"/>
        </w:rPr>
        <w:t>στελεχάρα</w:t>
      </w:r>
      <w:proofErr w:type="spellEnd"/>
      <w:r>
        <w:rPr>
          <w:rFonts w:eastAsia="Times New Roman" w:cs="Times New Roman"/>
          <w:szCs w:val="24"/>
        </w:rPr>
        <w:t>» μιας επιχείρησης λιπασμάτων τότε, βρέθηκε ξαφνικά την 1</w:t>
      </w:r>
      <w:r w:rsidRPr="00C0726A">
        <w:rPr>
          <w:rFonts w:eastAsia="Times New Roman" w:cs="Times New Roman"/>
          <w:szCs w:val="24"/>
          <w:vertAlign w:val="superscript"/>
        </w:rPr>
        <w:t>η</w:t>
      </w:r>
      <w:r>
        <w:rPr>
          <w:rFonts w:eastAsia="Times New Roman" w:cs="Times New Roman"/>
          <w:szCs w:val="24"/>
        </w:rPr>
        <w:t xml:space="preserve"> Δεκεμβρίου του 2015 διορισμένος και χωρίς αξιολόγηση </w:t>
      </w:r>
      <w:r>
        <w:rPr>
          <w:rFonts w:eastAsia="Times New Roman" w:cs="Times New Roman"/>
          <w:szCs w:val="24"/>
        </w:rPr>
        <w:t>διευ</w:t>
      </w:r>
      <w:r>
        <w:rPr>
          <w:rFonts w:eastAsia="Times New Roman" w:cs="Times New Roman"/>
          <w:szCs w:val="24"/>
        </w:rPr>
        <w:t>θύνων σύμβουλος</w:t>
      </w:r>
      <w:r>
        <w:rPr>
          <w:rFonts w:eastAsia="Times New Roman" w:cs="Times New Roman"/>
          <w:szCs w:val="24"/>
        </w:rPr>
        <w:t xml:space="preserve"> της ΔΕΠΑ, στην εταιρεία δηλαδή που τότε είχε λαμβάνειν 70 εκατομμύρια ευρώ από αυτή την εταιρεία.</w:t>
      </w:r>
    </w:p>
    <w:p w14:paraId="382443D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Δεν υπάρχει λόγος να επαναλάβω τώρα όσα περιλαμβάνονται στην επίκαιρη επερώτηση, δεδομένου ότι έχει ήδη επιληφθεί η </w:t>
      </w:r>
      <w:r>
        <w:rPr>
          <w:rFonts w:eastAsia="Times New Roman" w:cs="Times New Roman"/>
          <w:szCs w:val="24"/>
        </w:rPr>
        <w:t>δ</w:t>
      </w:r>
      <w:r>
        <w:rPr>
          <w:rFonts w:eastAsia="Times New Roman" w:cs="Times New Roman"/>
          <w:szCs w:val="24"/>
        </w:rPr>
        <w:t xml:space="preserve">ικαιοσύνη, αλλά και όλες </w:t>
      </w:r>
      <w:r>
        <w:rPr>
          <w:rFonts w:eastAsia="Times New Roman" w:cs="Times New Roman"/>
          <w:szCs w:val="24"/>
        </w:rPr>
        <w:t xml:space="preserve">σχεδόν οι εφημερίδες και τα μέσα έχουν αναφερθεί σχετικά και με πολύ μεγάλη ανάλυση. </w:t>
      </w:r>
    </w:p>
    <w:p w14:paraId="382443D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Τα συμπεράσματα, όμως, του κάθε αντικειμενικού αναγνώστη είναι αυτά που έχουν σημασία. Και ξεκινάω με το εξής: </w:t>
      </w:r>
    </w:p>
    <w:p w14:paraId="382443D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Πρώτον, ένας επιχειρηματίας και ο υπάλληλός του φέρονται ν</w:t>
      </w:r>
      <w:r>
        <w:rPr>
          <w:rFonts w:eastAsia="Times New Roman" w:cs="Times New Roman"/>
          <w:szCs w:val="24"/>
        </w:rPr>
        <w:t xml:space="preserve">α έχουν δημιουργήσει χρέη σε δημόσια επιχείρηση χωρίς να έχει παρέμβει κανείς. </w:t>
      </w:r>
    </w:p>
    <w:p w14:paraId="382443D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Δεύτερον, για αυτή την αδράνεια είναι 100% εκτεθειμένη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αφού επί χρόνια φέρεται να κάλυπτε πλήρως όλα όσα έχουν γίνει. </w:t>
      </w:r>
    </w:p>
    <w:p w14:paraId="382443D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Τρίτον, έξι Υπουργοί φέρονται </w:t>
      </w:r>
      <w:r>
        <w:rPr>
          <w:rFonts w:eastAsia="Times New Roman" w:cs="Times New Roman"/>
          <w:szCs w:val="24"/>
        </w:rPr>
        <w:t xml:space="preserve">ότι ενεπλάκησαν από την αρχή μέχρι το τέλος και όλοι φέρεται ότι γνώριζαν για την εξέλιξη του υπέρογκου χρέους που αυτή τη στιγμή έχει φθάσει τα 120 εκατομμύρια ευρώ. </w:t>
      </w:r>
    </w:p>
    <w:p w14:paraId="382443D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Τέταρτον, έχουμε ανεπίσημα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C0726A">
        <w:rPr>
          <w:rFonts w:eastAsia="Times New Roman" w:cs="Times New Roman"/>
          <w:szCs w:val="24"/>
        </w:rPr>
        <w:t xml:space="preserve"> </w:t>
      </w:r>
      <w:r>
        <w:rPr>
          <w:rFonts w:eastAsia="Times New Roman" w:cs="Times New Roman"/>
          <w:szCs w:val="24"/>
        </w:rPr>
        <w:t xml:space="preserve">και επίσημα πρακτικά των συνεδριάσεων του Διοικητικού </w:t>
      </w:r>
      <w:r>
        <w:rPr>
          <w:rFonts w:eastAsia="Times New Roman" w:cs="Times New Roman"/>
          <w:szCs w:val="24"/>
        </w:rPr>
        <w:t xml:space="preserve">Συμβουλίου της Δημόσιας Επιχείρησης Αερίου, τα οποία φαίνεται ότι τους καίνε όλους. </w:t>
      </w:r>
    </w:p>
    <w:p w14:paraId="382443D6" w14:textId="77777777" w:rsidR="00D035B1" w:rsidRDefault="005B20CE">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όλοι φέρεται να είχαν ευήκοα </w:t>
      </w:r>
      <w:proofErr w:type="spellStart"/>
      <w:r>
        <w:rPr>
          <w:rFonts w:eastAsia="Times New Roman" w:cs="Times New Roman"/>
          <w:szCs w:val="24"/>
        </w:rPr>
        <w:t>ώτα</w:t>
      </w:r>
      <w:proofErr w:type="spellEnd"/>
      <w:r>
        <w:rPr>
          <w:rFonts w:eastAsia="Times New Roman" w:cs="Times New Roman"/>
          <w:szCs w:val="24"/>
        </w:rPr>
        <w:t xml:space="preserve"> σε ό,τι ζητούσε ο σύντροφός τους από το κόμμα και να ήταν ενημερωμένοι για την κάθε φαεινή του ιδέα, όπως για παράδειγμα την απόπ</w:t>
      </w:r>
      <w:r>
        <w:rPr>
          <w:rFonts w:eastAsia="Times New Roman" w:cs="Times New Roman"/>
          <w:szCs w:val="24"/>
        </w:rPr>
        <w:t>ειρα μεθόδευσης να επιχειρηθεί μέσω διαφόρων εταιρειών-«φαντάσματα», παρένθετες ή εξωτικά παρένθετα σχήματα, να σβήσει σιγά-σιγά το χρέος της εταιρείας, με ανταλλαγή βεβαρημένων με υποθήκες και δεσμευμένων, παρακαλώ, ακινήτων και επιπρόσθετα πολύ μικρότερη</w:t>
      </w:r>
      <w:r>
        <w:rPr>
          <w:rFonts w:eastAsia="Times New Roman" w:cs="Times New Roman"/>
          <w:szCs w:val="24"/>
        </w:rPr>
        <w:t xml:space="preserve">ς αξίας από το χρέος. </w:t>
      </w:r>
    </w:p>
    <w:p w14:paraId="382443D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έκτον</w:t>
      </w:r>
      <w:proofErr w:type="spellEnd"/>
      <w:r>
        <w:rPr>
          <w:rFonts w:eastAsia="Times New Roman" w:cs="Times New Roman"/>
          <w:szCs w:val="24"/>
        </w:rPr>
        <w:t>, επί τέσσερα ολόκληρα χρόνια η εταιρεία λιπασμάτων προμηθευόταν φυσικό αέριο κυριολεκτικά τσάμπα από τη ΔΕΠΑ, με τους εμπλεκόμενους Υπουργούς να φέρ</w:t>
      </w:r>
      <w:r>
        <w:rPr>
          <w:rFonts w:eastAsia="Times New Roman" w:cs="Times New Roman"/>
          <w:szCs w:val="24"/>
        </w:rPr>
        <w:t>ε</w:t>
      </w:r>
      <w:r>
        <w:rPr>
          <w:rFonts w:eastAsia="Times New Roman" w:cs="Times New Roman"/>
          <w:szCs w:val="24"/>
        </w:rPr>
        <w:t xml:space="preserve">ται ότι όχι μόνο το ανέχονταν αλλά και παρέμβαιναν στη διοίκηση της ΔΕΠΑ </w:t>
      </w:r>
      <w:r>
        <w:rPr>
          <w:rFonts w:eastAsia="Times New Roman" w:cs="Times New Roman"/>
          <w:szCs w:val="24"/>
        </w:rPr>
        <w:t xml:space="preserve">και στον πρώην σύντροφό τους με εντολή να μην απαιτεί ούτε να διεκδικεί τα φέσια. </w:t>
      </w:r>
    </w:p>
    <w:p w14:paraId="382443D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Κυριολεκτικά μιλάμε για απίστευτα πράγματα. Ο δε χείμαρρος των υπόλοιπων αποκαλύψεων επιβεβαίωνε απλά ότι κάποιο αόρατο χέρι κατά καιρούς προστάτευε τον επιχειρηματία και το</w:t>
      </w:r>
      <w:r>
        <w:rPr>
          <w:rFonts w:eastAsia="Times New Roman" w:cs="Times New Roman"/>
          <w:szCs w:val="24"/>
        </w:rPr>
        <w:t xml:space="preserve">υς συντρόφους. </w:t>
      </w:r>
    </w:p>
    <w:p w14:paraId="382443D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Διοργανώθηκαν λοιπόν, διυπουργικές επιτροπές, επιστρατεύθηκαν </w:t>
      </w:r>
      <w:r>
        <w:rPr>
          <w:rFonts w:eastAsia="Times New Roman" w:cs="Times New Roman"/>
          <w:szCs w:val="24"/>
        </w:rPr>
        <w:t>α</w:t>
      </w:r>
      <w:r>
        <w:rPr>
          <w:rFonts w:eastAsia="Times New Roman" w:cs="Times New Roman"/>
          <w:szCs w:val="24"/>
        </w:rPr>
        <w:t>ντιπρόεδροι, Υπουργοί, συντονιστές, τραπεζίτες, άλλοι διάφοροι κομματικοί. Και όλα αυτά φέρεται ότι έγιναν για να βρεθεί η καλύτερη λύση για την εξυπηρέτηση συμφερόντων άλλων κα</w:t>
      </w:r>
      <w:r>
        <w:rPr>
          <w:rFonts w:eastAsia="Times New Roman" w:cs="Times New Roman"/>
          <w:szCs w:val="24"/>
        </w:rPr>
        <w:t xml:space="preserve">ι όχι του ελληνικού </w:t>
      </w:r>
      <w:r>
        <w:rPr>
          <w:rFonts w:eastAsia="Times New Roman" w:cs="Times New Roman"/>
          <w:szCs w:val="24"/>
        </w:rPr>
        <w:t>δ</w:t>
      </w:r>
      <w:r>
        <w:rPr>
          <w:rFonts w:eastAsia="Times New Roman" w:cs="Times New Roman"/>
          <w:szCs w:val="24"/>
        </w:rPr>
        <w:t xml:space="preserve">ημοσίου. </w:t>
      </w:r>
    </w:p>
    <w:p w14:paraId="382443D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Όμως, δυστυχώς, για όλους αυτούς που φέρ</w:t>
      </w:r>
      <w:r>
        <w:rPr>
          <w:rFonts w:eastAsia="Times New Roman" w:cs="Times New Roman"/>
          <w:szCs w:val="24"/>
        </w:rPr>
        <w:t>ε</w:t>
      </w:r>
      <w:r>
        <w:rPr>
          <w:rFonts w:eastAsia="Times New Roman" w:cs="Times New Roman"/>
          <w:szCs w:val="24"/>
        </w:rPr>
        <w:t xml:space="preserve">ται ότι συμμετείχαν σε όλο αυτό, ήλθε η ώρα που ο πρώην σύντροφος από φίλος έγινε εχθρός και μπροστά στις ατελείωτες αποκαλύψεις </w:t>
      </w:r>
      <w:r>
        <w:rPr>
          <w:rFonts w:eastAsia="Times New Roman" w:cs="Times New Roman"/>
          <w:szCs w:val="24"/>
        </w:rPr>
        <w:lastRenderedPageBreak/>
        <w:t>το</w:t>
      </w:r>
      <w:r>
        <w:rPr>
          <w:rFonts w:eastAsia="Times New Roman" w:cs="Times New Roman"/>
          <w:szCs w:val="24"/>
        </w:rPr>
        <w:t>ύ</w:t>
      </w:r>
      <w:r>
        <w:rPr>
          <w:rFonts w:eastAsia="Times New Roman" w:cs="Times New Roman"/>
          <w:szCs w:val="24"/>
        </w:rPr>
        <w:t xml:space="preserve">ς κάρφωσε όλους μαζί και έναν-έναν ξεχωριστά. Ακόμα </w:t>
      </w:r>
      <w:r>
        <w:rPr>
          <w:rFonts w:eastAsia="Times New Roman" w:cs="Times New Roman"/>
          <w:szCs w:val="24"/>
        </w:rPr>
        <w:t>και μόνο το 10% όσων έχουν γραφτεί και ακουστεί να ισχύει, θα έπρεπε σήμερα οι εκπρόσωποι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έλθουν εδώ με κατεβασμένα τα κεφάλια </w:t>
      </w:r>
      <w:r>
        <w:rPr>
          <w:rFonts w:eastAsia="Times New Roman" w:cs="Times New Roman"/>
          <w:szCs w:val="24"/>
        </w:rPr>
        <w:t>-</w:t>
      </w: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και να απολογηθούν. </w:t>
      </w:r>
    </w:p>
    <w:p w14:paraId="382443D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Αντ’ αυτού ακούσαμε να προσπαθούν να δικαιολογήσουν τα αδικαιολ</w:t>
      </w:r>
      <w:r>
        <w:rPr>
          <w:rFonts w:eastAsia="Times New Roman" w:cs="Times New Roman"/>
          <w:szCs w:val="24"/>
        </w:rPr>
        <w:t>όγητα, χωρίς να προβάλουν κανένα βάσιμο επιχείρημα και χωρίς να αναφέρουν έστω κι ένα στοιχείο που να αντικρούει τα όσα καταλογίζονται, συμπεριφορά που πέραν των άλλων σίγουρα εξοργίζει όλους όσ</w:t>
      </w:r>
      <w:r>
        <w:rPr>
          <w:rFonts w:eastAsia="Times New Roman" w:cs="Times New Roman"/>
          <w:szCs w:val="24"/>
        </w:rPr>
        <w:t>οι</w:t>
      </w:r>
      <w:r>
        <w:rPr>
          <w:rFonts w:eastAsia="Times New Roman" w:cs="Times New Roman"/>
          <w:szCs w:val="24"/>
        </w:rPr>
        <w:t xml:space="preserve"> μας παρακολουθούν αυτή τη στιγμή και τον ελληνικό λαό. </w:t>
      </w:r>
    </w:p>
    <w:p w14:paraId="382443D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Δίν</w:t>
      </w:r>
      <w:r>
        <w:rPr>
          <w:rFonts w:eastAsia="Times New Roman" w:cs="Times New Roman"/>
          <w:szCs w:val="24"/>
        </w:rPr>
        <w:t>ουν την εντύπωση -και μπορεί να κάνω λάθος σε αυτό και παρακαλώ, κύριοι Υπουργοί και αγαπητοί συνάδελφοι διορθώστε με- ότι πέρα από τον πανικό -τώρα πιθανόν που έχουν βγει όλα στη φόρα- έχουν και κάτι άλλο ακόμη να κρύψουν ή να προστατεύσουν και γι’ αυτό α</w:t>
      </w:r>
      <w:r>
        <w:rPr>
          <w:rFonts w:eastAsia="Times New Roman" w:cs="Times New Roman"/>
          <w:szCs w:val="24"/>
        </w:rPr>
        <w:t>κόμα κάνουν μια τελευταία και απέλπιδα προσπάθεια αποπροσανατολισμού και απόσεισης ευθυνών για τους χειρισμούς που έχουν γίνει.</w:t>
      </w:r>
    </w:p>
    <w:p w14:paraId="382443D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Το τελείως απαράδεκτο και περίεργο είναι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υπερασπίζεται ιδιώτες, για τους οποίους έχει ήδη ασκηθεί </w:t>
      </w:r>
      <w:r>
        <w:rPr>
          <w:rFonts w:eastAsia="Times New Roman" w:cs="Times New Roman"/>
          <w:szCs w:val="24"/>
        </w:rPr>
        <w:t xml:space="preserve">δίωξη για απιστία σε βαθμό κακουργήματος, για τη μη είσπραξη των χρεών δηλαδή και των όσων συζητάμε. </w:t>
      </w:r>
    </w:p>
    <w:p w14:paraId="382443D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ενώ γι’ αυτούς η υπόθεση ανατέθηκε σε ανακριτή για την ποινική αξιολόγηση για τα λεγόμενα «περαιτέρω», θέλω να ρωτήσω τους παριστάμενους Υπουργούς: Γι’ αυτά τα περαιτέρω, κύριοι Υπουργοί, των ενδεχόμενων πολιτικών ευθυνών για μια ζημιά 120 εκατομμυρίων</w:t>
      </w:r>
      <w:r>
        <w:rPr>
          <w:rFonts w:eastAsia="Times New Roman" w:cs="Times New Roman"/>
          <w:szCs w:val="24"/>
        </w:rPr>
        <w:t xml:space="preserve"> ευρώ του </w:t>
      </w:r>
      <w:r>
        <w:rPr>
          <w:rFonts w:eastAsia="Times New Roman" w:cs="Times New Roman"/>
          <w:szCs w:val="24"/>
        </w:rPr>
        <w:t>δ</w:t>
      </w:r>
      <w:r>
        <w:rPr>
          <w:rFonts w:eastAsia="Times New Roman" w:cs="Times New Roman"/>
          <w:szCs w:val="24"/>
        </w:rPr>
        <w:t>ημοσίου που συζητάμε, ποιος θα επιληφθεί; Νομίζω ότι οφείλετε μια απάντηση γι’ αυτό.</w:t>
      </w:r>
    </w:p>
    <w:p w14:paraId="382443DF"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τέλος, αυτό που βλέπω να διαδραματίζεται συνεχώς είναι ότι έχουμε να κάνουμε με μάγους. Ο ένας βγάζει από το μανίκι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2064C8">
        <w:rPr>
          <w:rFonts w:eastAsia="Times New Roman" w:cs="Times New Roman"/>
          <w:szCs w:val="24"/>
        </w:rPr>
        <w:t xml:space="preserve"> </w:t>
      </w:r>
      <w:r>
        <w:rPr>
          <w:rFonts w:eastAsia="Times New Roman" w:cs="Times New Roman"/>
          <w:szCs w:val="24"/>
        </w:rPr>
        <w:t>και ο άλλος βγάζει από το</w:t>
      </w:r>
      <w:r>
        <w:rPr>
          <w:rFonts w:eastAsia="Times New Roman" w:cs="Times New Roman"/>
          <w:szCs w:val="24"/>
        </w:rPr>
        <w:t xml:space="preserve"> καπέλο τη ΔΕΠΑ. Ο ένας βγάζει από το μανίκι τ</w:t>
      </w:r>
      <w:r>
        <w:rPr>
          <w:rFonts w:eastAsia="Times New Roman" w:cs="Times New Roman"/>
          <w:szCs w:val="24"/>
        </w:rPr>
        <w:t>ο</w:t>
      </w:r>
      <w:r>
        <w:rPr>
          <w:rFonts w:eastAsia="Times New Roman" w:cs="Times New Roman"/>
          <w:szCs w:val="24"/>
        </w:rPr>
        <w:t xml:space="preserve"> </w:t>
      </w:r>
      <w:r>
        <w:rPr>
          <w:rFonts w:eastAsia="Times New Roman" w:cs="Times New Roman"/>
          <w:szCs w:val="24"/>
          <w:lang w:val="en-US"/>
        </w:rPr>
        <w:t>C</w:t>
      </w:r>
      <w:r w:rsidRPr="000E3215">
        <w:rPr>
          <w:rFonts w:eastAsia="Times New Roman" w:cs="Times New Roman"/>
          <w:szCs w:val="24"/>
        </w:rPr>
        <w:t>4</w:t>
      </w:r>
      <w:r>
        <w:rPr>
          <w:rFonts w:eastAsia="Times New Roman" w:cs="Times New Roman"/>
          <w:szCs w:val="24"/>
          <w:lang w:val="en-US"/>
        </w:rPr>
        <w:t>I</w:t>
      </w:r>
      <w:r w:rsidRPr="000E3215">
        <w:rPr>
          <w:rFonts w:eastAsia="Times New Roman" w:cs="Times New Roman"/>
          <w:szCs w:val="24"/>
        </w:rPr>
        <w:t xml:space="preserve"> </w:t>
      </w:r>
      <w:r>
        <w:rPr>
          <w:rFonts w:eastAsia="Times New Roman" w:cs="Times New Roman"/>
          <w:szCs w:val="24"/>
        </w:rPr>
        <w:t xml:space="preserve">και ο άλλος βγάζει το </w:t>
      </w:r>
      <w:proofErr w:type="spellStart"/>
      <w:r>
        <w:rPr>
          <w:rFonts w:eastAsia="Times New Roman" w:cs="Times New Roman"/>
          <w:szCs w:val="24"/>
        </w:rPr>
        <w:t>Θριάσιο</w:t>
      </w:r>
      <w:proofErr w:type="spellEnd"/>
      <w:r>
        <w:rPr>
          <w:rFonts w:eastAsia="Times New Roman" w:cs="Times New Roman"/>
          <w:szCs w:val="24"/>
        </w:rPr>
        <w:t>.</w:t>
      </w:r>
      <w:r>
        <w:rPr>
          <w:rFonts w:eastAsia="Times New Roman" w:cs="Times New Roman"/>
          <w:szCs w:val="24"/>
        </w:rPr>
        <w:t xml:space="preserve"> </w:t>
      </w:r>
      <w:r>
        <w:rPr>
          <w:rFonts w:eastAsia="Times New Roman"/>
          <w:color w:val="222222"/>
          <w:szCs w:val="24"/>
          <w:shd w:val="clear" w:color="auto" w:fill="FFFFFF"/>
        </w:rPr>
        <w:t>Ο ένας βγάζει από το μανίκι τη</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w:t>
      </w:r>
      <w:r w:rsidRPr="00A413DE">
        <w:rPr>
          <w:rFonts w:eastAsia="Times New Roman"/>
          <w:color w:val="222222"/>
          <w:szCs w:val="24"/>
          <w:shd w:val="clear" w:color="auto" w:fill="FFFFFF"/>
        </w:rPr>
        <w:t>SIEMENS</w:t>
      </w:r>
      <w:r>
        <w:rPr>
          <w:rFonts w:eastAsia="Times New Roman"/>
          <w:color w:val="222222"/>
          <w:szCs w:val="24"/>
          <w:shd w:val="clear" w:color="auto" w:fill="FFFFFF"/>
        </w:rPr>
        <w:t>»</w:t>
      </w:r>
      <w:r w:rsidRPr="00A413DE">
        <w:rPr>
          <w:rFonts w:eastAsia="Times New Roman"/>
          <w:color w:val="222222"/>
          <w:szCs w:val="24"/>
          <w:shd w:val="clear" w:color="auto" w:fill="FFFFFF"/>
        </w:rPr>
        <w:t>,</w:t>
      </w:r>
      <w:r>
        <w:rPr>
          <w:rFonts w:eastAsia="Times New Roman"/>
          <w:color w:val="222222"/>
          <w:szCs w:val="24"/>
          <w:shd w:val="clear" w:color="auto" w:fill="FFFFFF"/>
        </w:rPr>
        <w:t xml:space="preserve"> ο άλλος βγάζει το α</w:t>
      </w:r>
      <w:r w:rsidRPr="00A413DE">
        <w:rPr>
          <w:rFonts w:eastAsia="Times New Roman"/>
          <w:color w:val="222222"/>
          <w:szCs w:val="24"/>
          <w:shd w:val="clear" w:color="auto" w:fill="FFFFFF"/>
        </w:rPr>
        <w:t>ερ</w:t>
      </w:r>
      <w:r>
        <w:rPr>
          <w:rFonts w:eastAsia="Times New Roman"/>
          <w:color w:val="222222"/>
          <w:szCs w:val="24"/>
          <w:shd w:val="clear" w:color="auto" w:fill="FFFFFF"/>
        </w:rPr>
        <w:t>οδρόμιο και τις σφαίρες Καμμένου στη Σαουδική Αραβία</w:t>
      </w:r>
      <w:r>
        <w:rPr>
          <w:rFonts w:eastAsia="Times New Roman"/>
          <w:color w:val="222222"/>
          <w:szCs w:val="24"/>
          <w:shd w:val="clear" w:color="auto" w:fill="FFFFFF"/>
        </w:rPr>
        <w:t>.</w:t>
      </w:r>
    </w:p>
    <w:p w14:paraId="382443E0"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w:t>
      </w:r>
      <w:r w:rsidRPr="00A413DE">
        <w:rPr>
          <w:rFonts w:eastAsia="Times New Roman"/>
          <w:color w:val="222222"/>
          <w:szCs w:val="24"/>
          <w:shd w:val="clear" w:color="auto" w:fill="FFFFFF"/>
        </w:rPr>
        <w:t>συνάδελφοί</w:t>
      </w:r>
      <w:r>
        <w:rPr>
          <w:rFonts w:eastAsia="Times New Roman"/>
          <w:color w:val="222222"/>
          <w:szCs w:val="24"/>
          <w:shd w:val="clear" w:color="auto" w:fill="FFFFFF"/>
        </w:rPr>
        <w:t>, το «</w:t>
      </w:r>
      <w:r w:rsidRPr="00A413DE">
        <w:rPr>
          <w:rFonts w:eastAsia="Times New Roman"/>
          <w:color w:val="222222"/>
          <w:szCs w:val="24"/>
          <w:shd w:val="clear" w:color="auto" w:fill="FFFFFF"/>
        </w:rPr>
        <w:t>Ελλάδα έχει</w:t>
      </w:r>
      <w:r>
        <w:rPr>
          <w:rFonts w:eastAsia="Times New Roman"/>
          <w:color w:val="222222"/>
          <w:szCs w:val="24"/>
          <w:shd w:val="clear" w:color="auto" w:fill="FFFFFF"/>
        </w:rPr>
        <w:t>ς</w:t>
      </w:r>
      <w:r w:rsidRPr="00A413DE">
        <w:rPr>
          <w:rFonts w:eastAsia="Times New Roman"/>
          <w:color w:val="222222"/>
          <w:szCs w:val="24"/>
          <w:shd w:val="clear" w:color="auto" w:fill="FFFFFF"/>
        </w:rPr>
        <w:t xml:space="preserve"> ταλέντο</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έχει τελειώσει και μάγος δεν κέρδισε</w:t>
      </w:r>
      <w:r>
        <w:rPr>
          <w:rFonts w:eastAsia="Times New Roman"/>
          <w:color w:val="222222"/>
          <w:szCs w:val="24"/>
          <w:shd w:val="clear" w:color="auto" w:fill="FFFFFF"/>
        </w:rPr>
        <w:t xml:space="preserve">. Να είστε σίγουροι, ότι </w:t>
      </w:r>
      <w:r w:rsidRPr="00A413DE">
        <w:rPr>
          <w:rFonts w:eastAsia="Times New Roman"/>
          <w:color w:val="222222"/>
          <w:szCs w:val="24"/>
          <w:shd w:val="clear" w:color="auto" w:fill="FFFFFF"/>
        </w:rPr>
        <w:t xml:space="preserve">αυτή τη στιγμή </w:t>
      </w:r>
      <w:r>
        <w:rPr>
          <w:rFonts w:eastAsia="Times New Roman"/>
          <w:color w:val="222222"/>
          <w:szCs w:val="24"/>
          <w:shd w:val="clear" w:color="auto" w:fill="FFFFFF"/>
        </w:rPr>
        <w:t>όλοι</w:t>
      </w:r>
      <w:r w:rsidRPr="00A413DE">
        <w:rPr>
          <w:rFonts w:eastAsia="Times New Roman"/>
          <w:color w:val="222222"/>
          <w:szCs w:val="24"/>
          <w:shd w:val="clear" w:color="auto" w:fill="FFFFFF"/>
        </w:rPr>
        <w:t xml:space="preserve"> έχετε χάσει την εμπιστοσύνη του ελληνικού λα</w:t>
      </w:r>
      <w:r>
        <w:rPr>
          <w:rFonts w:eastAsia="Times New Roman"/>
          <w:color w:val="222222"/>
          <w:szCs w:val="24"/>
          <w:shd w:val="clear" w:color="auto" w:fill="FFFFFF"/>
        </w:rPr>
        <w:t>ού και όλοι</w:t>
      </w:r>
      <w:r>
        <w:rPr>
          <w:rFonts w:eastAsia="Times New Roman"/>
          <w:color w:val="222222"/>
          <w:szCs w:val="24"/>
          <w:shd w:val="clear" w:color="auto" w:fill="FFFFFF"/>
        </w:rPr>
        <w:t>,</w:t>
      </w:r>
      <w:r>
        <w:rPr>
          <w:rFonts w:eastAsia="Times New Roman"/>
          <w:color w:val="222222"/>
          <w:szCs w:val="24"/>
          <w:shd w:val="clear" w:color="auto" w:fill="FFFFFF"/>
        </w:rPr>
        <w:t xml:space="preserve"> όσοι έχετε κυβερνήσει, είσαστε υπόλογοι -ο</w:t>
      </w:r>
      <w:r w:rsidRPr="00A413DE">
        <w:rPr>
          <w:rFonts w:eastAsia="Times New Roman"/>
          <w:color w:val="222222"/>
          <w:szCs w:val="24"/>
          <w:shd w:val="clear" w:color="auto" w:fill="FFFFFF"/>
        </w:rPr>
        <w:t xml:space="preserve"> καθένας από την πλευρά του</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για τα </w:t>
      </w:r>
      <w:r>
        <w:rPr>
          <w:rFonts w:eastAsia="Times New Roman"/>
          <w:color w:val="222222"/>
          <w:szCs w:val="24"/>
          <w:shd w:val="clear" w:color="auto" w:fill="FFFFFF"/>
        </w:rPr>
        <w:t>όποια</w:t>
      </w:r>
      <w:r w:rsidRPr="00A413DE">
        <w:rPr>
          <w:rFonts w:eastAsia="Times New Roman"/>
          <w:color w:val="222222"/>
          <w:szCs w:val="24"/>
          <w:shd w:val="clear" w:color="auto" w:fill="FFFFFF"/>
        </w:rPr>
        <w:t xml:space="preserve"> σκάνδαλα υπάρχουν</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γιατί </w:t>
      </w:r>
      <w:r>
        <w:rPr>
          <w:rFonts w:eastAsia="Times New Roman"/>
          <w:color w:val="222222"/>
          <w:szCs w:val="24"/>
          <w:shd w:val="clear" w:color="auto" w:fill="FFFFFF"/>
        </w:rPr>
        <w:t xml:space="preserve">το </w:t>
      </w:r>
      <w:r w:rsidRPr="00A413DE">
        <w:rPr>
          <w:rFonts w:eastAsia="Times New Roman"/>
          <w:color w:val="222222"/>
          <w:szCs w:val="24"/>
          <w:shd w:val="clear" w:color="auto" w:fill="FFFFFF"/>
        </w:rPr>
        <w:t>ότι υ</w:t>
      </w:r>
      <w:r w:rsidRPr="00A413DE">
        <w:rPr>
          <w:rFonts w:eastAsia="Times New Roman"/>
          <w:color w:val="222222"/>
          <w:szCs w:val="24"/>
          <w:shd w:val="clear" w:color="auto" w:fill="FFFFFF"/>
        </w:rPr>
        <w:t xml:space="preserve">πάρχουν σκάνδαλα </w:t>
      </w:r>
      <w:r>
        <w:rPr>
          <w:rFonts w:eastAsia="Times New Roman"/>
          <w:color w:val="222222"/>
          <w:szCs w:val="24"/>
          <w:shd w:val="clear" w:color="auto" w:fill="FFFFFF"/>
        </w:rPr>
        <w:t>είναι πραγματικότητα.</w:t>
      </w:r>
    </w:p>
    <w:p w14:paraId="382443E1"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A413DE">
        <w:rPr>
          <w:rFonts w:eastAsia="Times New Roman"/>
          <w:color w:val="222222"/>
          <w:szCs w:val="24"/>
          <w:shd w:val="clear" w:color="auto" w:fill="FFFFFF"/>
        </w:rPr>
        <w:t xml:space="preserve">πειδή είναι και </w:t>
      </w:r>
      <w:r>
        <w:rPr>
          <w:rFonts w:eastAsia="Times New Roman"/>
          <w:color w:val="222222"/>
          <w:szCs w:val="24"/>
          <w:shd w:val="clear" w:color="auto" w:fill="FFFFFF"/>
        </w:rPr>
        <w:t>η τελευταία ομιλία μου από το Β</w:t>
      </w:r>
      <w:r w:rsidRPr="00A413DE">
        <w:rPr>
          <w:rFonts w:eastAsia="Times New Roman"/>
          <w:color w:val="222222"/>
          <w:szCs w:val="24"/>
          <w:shd w:val="clear" w:color="auto" w:fill="FFFFFF"/>
        </w:rPr>
        <w:t>ήμα</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θα ήθελα να ευχηθώ καλές γιορτές σε όλους και κυρίως </w:t>
      </w:r>
      <w:r>
        <w:rPr>
          <w:rFonts w:eastAsia="Times New Roman"/>
          <w:color w:val="222222"/>
          <w:szCs w:val="24"/>
          <w:shd w:val="clear" w:color="auto" w:fill="FFFFFF"/>
        </w:rPr>
        <w:t>σ</w:t>
      </w:r>
      <w:r w:rsidRPr="00A413DE">
        <w:rPr>
          <w:rFonts w:eastAsia="Times New Roman"/>
          <w:color w:val="222222"/>
          <w:szCs w:val="24"/>
          <w:shd w:val="clear" w:color="auto" w:fill="FFFFFF"/>
        </w:rPr>
        <w:t xml:space="preserve">τον </w:t>
      </w:r>
      <w:r>
        <w:rPr>
          <w:rFonts w:eastAsia="Times New Roman"/>
          <w:color w:val="222222"/>
          <w:szCs w:val="24"/>
          <w:shd w:val="clear" w:color="auto" w:fill="FFFFFF"/>
        </w:rPr>
        <w:t>ελληνικό λαό. Υπομονή και ε</w:t>
      </w:r>
      <w:r w:rsidRPr="00A413DE">
        <w:rPr>
          <w:rFonts w:eastAsia="Times New Roman"/>
          <w:color w:val="222222"/>
          <w:szCs w:val="24"/>
          <w:shd w:val="clear" w:color="auto" w:fill="FFFFFF"/>
        </w:rPr>
        <w:t>λπίζω του χρόνου να έρθουν καλύτερες μέρες</w:t>
      </w:r>
      <w:r>
        <w:rPr>
          <w:rFonts w:eastAsia="Times New Roman"/>
          <w:color w:val="222222"/>
          <w:szCs w:val="24"/>
          <w:shd w:val="clear" w:color="auto" w:fill="FFFFFF"/>
        </w:rPr>
        <w:t>.</w:t>
      </w:r>
    </w:p>
    <w:p w14:paraId="382443E2" w14:textId="77777777" w:rsidR="00D035B1" w:rsidRDefault="005B20CE">
      <w:pPr>
        <w:spacing w:line="600" w:lineRule="auto"/>
        <w:ind w:firstLine="720"/>
        <w:jc w:val="both"/>
        <w:rPr>
          <w:rFonts w:eastAsia="Times New Roman"/>
          <w:color w:val="222222"/>
          <w:szCs w:val="24"/>
          <w:shd w:val="clear" w:color="auto" w:fill="FFFFFF"/>
        </w:rPr>
      </w:pPr>
      <w:r w:rsidRPr="00B53C5C">
        <w:rPr>
          <w:rFonts w:eastAsia="Times New Roman"/>
          <w:b/>
          <w:color w:val="222222"/>
          <w:szCs w:val="24"/>
          <w:shd w:val="clear" w:color="auto" w:fill="FFFFFF"/>
        </w:rPr>
        <w:t>ΠΑΝΑΓΙΩΤΑ ΚΟΖΟΜΠΟΛΗ</w:t>
      </w:r>
      <w:r>
        <w:rPr>
          <w:rFonts w:eastAsia="Times New Roman"/>
          <w:b/>
          <w:color w:val="222222"/>
          <w:szCs w:val="24"/>
          <w:shd w:val="clear" w:color="auto" w:fill="FFFFFF"/>
        </w:rPr>
        <w:t xml:space="preserve"> </w:t>
      </w:r>
      <w:r w:rsidRPr="00B53C5C">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B53C5C">
        <w:rPr>
          <w:rFonts w:eastAsia="Times New Roman"/>
          <w:b/>
          <w:color w:val="222222"/>
          <w:szCs w:val="24"/>
          <w:shd w:val="clear" w:color="auto" w:fill="FFFFFF"/>
        </w:rPr>
        <w:t>ΑΜΑΝΑΤΙΔΗ:</w:t>
      </w:r>
      <w:r>
        <w:rPr>
          <w:rFonts w:eastAsia="Times New Roman"/>
          <w:color w:val="222222"/>
          <w:szCs w:val="24"/>
          <w:shd w:val="clear" w:color="auto" w:fill="FFFFFF"/>
        </w:rPr>
        <w:t xml:space="preserve"> Καλή χρονιά.</w:t>
      </w:r>
    </w:p>
    <w:p w14:paraId="382443E3"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ΜΑΡΙΟΣ ΓΕΩΡΓΙΑΔΗΣ (Θ΄ Αντιπρόεδρος της Βουλής):</w:t>
      </w:r>
      <w:r>
        <w:rPr>
          <w:rFonts w:eastAsia="Times New Roman"/>
          <w:color w:val="222222"/>
          <w:szCs w:val="24"/>
          <w:shd w:val="clear" w:color="auto" w:fill="FFFFFF"/>
        </w:rPr>
        <w:t xml:space="preserve"> Κ</w:t>
      </w:r>
      <w:r w:rsidRPr="00A413DE">
        <w:rPr>
          <w:rFonts w:eastAsia="Times New Roman"/>
          <w:color w:val="222222"/>
          <w:szCs w:val="24"/>
          <w:shd w:val="clear" w:color="auto" w:fill="FFFFFF"/>
        </w:rPr>
        <w:t>υρία συνάδελφε</w:t>
      </w:r>
      <w:r>
        <w:rPr>
          <w:rFonts w:eastAsia="Times New Roman"/>
          <w:color w:val="222222"/>
          <w:szCs w:val="24"/>
          <w:shd w:val="clear" w:color="auto" w:fill="FFFFFF"/>
        </w:rPr>
        <w:t xml:space="preserve">, μακάρι. Χωρίς εσάς, </w:t>
      </w:r>
      <w:r w:rsidRPr="00A413DE">
        <w:rPr>
          <w:rFonts w:eastAsia="Times New Roman"/>
          <w:color w:val="222222"/>
          <w:szCs w:val="24"/>
          <w:shd w:val="clear" w:color="auto" w:fill="FFFFFF"/>
        </w:rPr>
        <w:t>βέβαια</w:t>
      </w:r>
      <w:r>
        <w:rPr>
          <w:rFonts w:eastAsia="Times New Roman"/>
          <w:color w:val="222222"/>
          <w:szCs w:val="24"/>
          <w:shd w:val="clear" w:color="auto" w:fill="FFFFFF"/>
        </w:rPr>
        <w:t>!</w:t>
      </w:r>
    </w:p>
    <w:p w14:paraId="382443E4"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ΠΑΝΑΓΙΩΤΑ ΚΟΖΟΜΠΟΛΗ</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ΑΜΑΝΑΤΙΔΗ:</w:t>
      </w:r>
      <w:r>
        <w:rPr>
          <w:rFonts w:eastAsia="Times New Roman"/>
          <w:color w:val="222222"/>
          <w:szCs w:val="24"/>
          <w:shd w:val="clear" w:color="auto" w:fill="FFFFFF"/>
        </w:rPr>
        <w:t xml:space="preserve"> Εγώ σας ευχήθηκα.</w:t>
      </w:r>
    </w:p>
    <w:p w14:paraId="382443E5"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ΜΑΡΙΟΣ ΓΕΩΡΓΙΑΔΗΣ (Θ΄ Αντιπρόεδρος της Βουλής):</w:t>
      </w:r>
      <w:r>
        <w:rPr>
          <w:rFonts w:eastAsia="Times New Roman"/>
          <w:color w:val="222222"/>
          <w:szCs w:val="24"/>
          <w:shd w:val="clear" w:color="auto" w:fill="FFFFFF"/>
        </w:rPr>
        <w:t xml:space="preserve"> Ευχαριστώ πολύ.</w:t>
      </w:r>
    </w:p>
    <w:p w14:paraId="382443E6" w14:textId="77777777" w:rsidR="00D035B1" w:rsidRDefault="005B20CE">
      <w:pPr>
        <w:spacing w:line="600" w:lineRule="auto"/>
        <w:ind w:firstLine="720"/>
        <w:jc w:val="both"/>
        <w:rPr>
          <w:rFonts w:eastAsia="Times New Roman"/>
          <w:color w:val="222222"/>
          <w:szCs w:val="24"/>
          <w:shd w:val="clear" w:color="auto" w:fill="FFFFFF"/>
        </w:rPr>
      </w:pPr>
      <w:r w:rsidRPr="00405B72">
        <w:rPr>
          <w:rFonts w:eastAsia="Times New Roman"/>
          <w:b/>
          <w:color w:val="222222"/>
          <w:szCs w:val="24"/>
          <w:shd w:val="clear" w:color="auto" w:fill="FFFFFF"/>
        </w:rPr>
        <w:lastRenderedPageBreak/>
        <w:t>ΠΡΟΕΔΡΕΥΩΝ (Σπυρίδων Λυκούδης):</w:t>
      </w:r>
      <w:r>
        <w:rPr>
          <w:rFonts w:eastAsia="Times New Roman"/>
          <w:color w:val="222222"/>
          <w:szCs w:val="24"/>
          <w:shd w:val="clear" w:color="auto" w:fill="FFFFFF"/>
        </w:rPr>
        <w:t xml:space="preserve"> Ευχαριστούμε, κύριε συνάδελφε.</w:t>
      </w:r>
    </w:p>
    <w:p w14:paraId="382443E7"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συνάδελφος κ. Κωστής Χατζηδάκης.</w:t>
      </w:r>
    </w:p>
    <w:p w14:paraId="382443E8" w14:textId="77777777" w:rsidR="00D035B1" w:rsidRDefault="005B20CE">
      <w:pPr>
        <w:spacing w:line="600" w:lineRule="auto"/>
        <w:ind w:firstLine="720"/>
        <w:jc w:val="both"/>
        <w:rPr>
          <w:rFonts w:eastAsia="Times New Roman"/>
          <w:color w:val="222222"/>
          <w:szCs w:val="24"/>
          <w:shd w:val="clear" w:color="auto" w:fill="FFFFFF"/>
        </w:rPr>
      </w:pPr>
      <w:r w:rsidRPr="00405B72">
        <w:rPr>
          <w:rFonts w:eastAsia="Times New Roman"/>
          <w:b/>
          <w:color w:val="222222"/>
          <w:szCs w:val="24"/>
          <w:shd w:val="clear" w:color="auto" w:fill="FFFFFF"/>
        </w:rPr>
        <w:t>Κ</w:t>
      </w:r>
      <w:r>
        <w:rPr>
          <w:rFonts w:eastAsia="Times New Roman"/>
          <w:b/>
          <w:color w:val="222222"/>
          <w:szCs w:val="24"/>
          <w:shd w:val="clear" w:color="auto" w:fill="FFFFFF"/>
        </w:rPr>
        <w:t>Ω</w:t>
      </w:r>
      <w:r>
        <w:rPr>
          <w:rFonts w:eastAsia="Times New Roman"/>
          <w:b/>
          <w:color w:val="222222"/>
          <w:szCs w:val="24"/>
          <w:shd w:val="clear" w:color="auto" w:fill="FFFFFF"/>
        </w:rPr>
        <w:t>Ν</w:t>
      </w:r>
      <w:r>
        <w:rPr>
          <w:rFonts w:eastAsia="Times New Roman"/>
          <w:b/>
          <w:color w:val="222222"/>
          <w:szCs w:val="24"/>
          <w:shd w:val="clear" w:color="auto" w:fill="FFFFFF"/>
        </w:rPr>
        <w:t>ΣΤ</w:t>
      </w:r>
      <w:r>
        <w:rPr>
          <w:rFonts w:eastAsia="Times New Roman"/>
          <w:b/>
          <w:color w:val="222222"/>
          <w:szCs w:val="24"/>
          <w:shd w:val="clear" w:color="auto" w:fill="FFFFFF"/>
        </w:rPr>
        <w:t>ΑΝΤΙΝΟ</w:t>
      </w:r>
      <w:r>
        <w:rPr>
          <w:rFonts w:eastAsia="Times New Roman"/>
          <w:b/>
          <w:color w:val="222222"/>
          <w:szCs w:val="24"/>
          <w:shd w:val="clear" w:color="auto" w:fill="FFFFFF"/>
        </w:rPr>
        <w:t xml:space="preserve">Σ </w:t>
      </w:r>
      <w:r w:rsidRPr="00405B72">
        <w:rPr>
          <w:rFonts w:eastAsia="Times New Roman"/>
          <w:b/>
          <w:color w:val="222222"/>
          <w:szCs w:val="24"/>
          <w:shd w:val="clear" w:color="auto" w:fill="FFFFFF"/>
        </w:rPr>
        <w:t>ΧΑΤΖΗΔΑΚΗΣ:</w:t>
      </w:r>
      <w:r>
        <w:rPr>
          <w:rFonts w:eastAsia="Times New Roman"/>
          <w:color w:val="222222"/>
          <w:szCs w:val="24"/>
          <w:shd w:val="clear" w:color="auto" w:fill="FFFFFF"/>
        </w:rPr>
        <w:t xml:space="preserve"> Κύριε Πρόεδρε, δεν υπάρχει, λ</w:t>
      </w:r>
      <w:r w:rsidRPr="00A413DE">
        <w:rPr>
          <w:rFonts w:eastAsia="Times New Roman"/>
          <w:color w:val="222222"/>
          <w:szCs w:val="24"/>
          <w:shd w:val="clear" w:color="auto" w:fill="FFFFFF"/>
        </w:rPr>
        <w:t>οιπόν</w:t>
      </w:r>
      <w:r>
        <w:rPr>
          <w:rFonts w:eastAsia="Times New Roman"/>
          <w:color w:val="222222"/>
          <w:szCs w:val="24"/>
          <w:shd w:val="clear" w:color="auto" w:fill="FFFFFF"/>
        </w:rPr>
        <w:t>, το σκάνδαλο ΔΕΠΑ-Λαυρεντιάδη.</w:t>
      </w:r>
    </w:p>
    <w:p w14:paraId="382443E9"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A413DE">
        <w:rPr>
          <w:rFonts w:eastAsia="Times New Roman"/>
          <w:color w:val="222222"/>
          <w:szCs w:val="24"/>
          <w:shd w:val="clear" w:color="auto" w:fill="FFFFFF"/>
        </w:rPr>
        <w:t>ύριε Σταθ</w:t>
      </w:r>
      <w:r>
        <w:rPr>
          <w:rFonts w:eastAsia="Times New Roman"/>
          <w:color w:val="222222"/>
          <w:szCs w:val="24"/>
          <w:shd w:val="clear" w:color="auto" w:fill="FFFFFF"/>
        </w:rPr>
        <w:t>άκη, είναι μία εκδρομή στο δάσος. Δεν μας καλούσατε κ</w:t>
      </w:r>
      <w:r w:rsidRPr="00A413DE">
        <w:rPr>
          <w:rFonts w:eastAsia="Times New Roman"/>
          <w:color w:val="222222"/>
          <w:szCs w:val="24"/>
          <w:shd w:val="clear" w:color="auto" w:fill="FFFFFF"/>
        </w:rPr>
        <w:t xml:space="preserve">ι </w:t>
      </w:r>
      <w:r>
        <w:rPr>
          <w:rFonts w:eastAsia="Times New Roman"/>
          <w:color w:val="222222"/>
          <w:szCs w:val="24"/>
          <w:shd w:val="clear" w:color="auto" w:fill="FFFFFF"/>
        </w:rPr>
        <w:t>εμάς να πάρουμε μερ</w:t>
      </w:r>
      <w:r>
        <w:rPr>
          <w:rFonts w:eastAsia="Times New Roman"/>
          <w:color w:val="222222"/>
          <w:szCs w:val="24"/>
          <w:shd w:val="clear" w:color="auto" w:fill="FFFFFF"/>
        </w:rPr>
        <w:t xml:space="preserve">ικές παπαρούνες; Δεν υπάρχει </w:t>
      </w:r>
      <w:proofErr w:type="spellStart"/>
      <w:r>
        <w:rPr>
          <w:rFonts w:eastAsia="Times New Roman"/>
          <w:color w:val="222222"/>
          <w:szCs w:val="24"/>
          <w:shd w:val="clear" w:color="auto" w:fill="FFFFFF"/>
        </w:rPr>
        <w:t>Κ</w:t>
      </w:r>
      <w:r w:rsidRPr="00A413DE">
        <w:rPr>
          <w:rFonts w:eastAsia="Times New Roman"/>
          <w:color w:val="222222"/>
          <w:szCs w:val="24"/>
          <w:shd w:val="clear" w:color="auto" w:fill="FFFFFF"/>
        </w:rPr>
        <w:t>ιτσάκος</w:t>
      </w:r>
      <w:proofErr w:type="spellEnd"/>
      <w:r>
        <w:rPr>
          <w:rFonts w:eastAsia="Times New Roman"/>
          <w:color w:val="222222"/>
          <w:szCs w:val="24"/>
          <w:shd w:val="clear" w:color="auto" w:fill="FFFFFF"/>
        </w:rPr>
        <w:t xml:space="preserve">, δεν υπάρχει </w:t>
      </w:r>
      <w:proofErr w:type="spellStart"/>
      <w:r>
        <w:rPr>
          <w:rFonts w:eastAsia="Times New Roman"/>
          <w:color w:val="222222"/>
          <w:szCs w:val="24"/>
          <w:shd w:val="clear" w:color="auto" w:fill="FFFFFF"/>
        </w:rPr>
        <w:t>Πετσί</w:t>
      </w:r>
      <w:r w:rsidRPr="00A413DE">
        <w:rPr>
          <w:rFonts w:eastAsia="Times New Roman"/>
          <w:color w:val="222222"/>
          <w:szCs w:val="24"/>
          <w:shd w:val="clear" w:color="auto" w:fill="FFFFFF"/>
        </w:rPr>
        <w:t>της</w:t>
      </w:r>
      <w:proofErr w:type="spellEnd"/>
      <w:r>
        <w:rPr>
          <w:rFonts w:eastAsia="Times New Roman"/>
          <w:color w:val="222222"/>
          <w:szCs w:val="24"/>
          <w:shd w:val="clear" w:color="auto" w:fill="FFFFFF"/>
        </w:rPr>
        <w:t>,</w:t>
      </w:r>
      <w:r w:rsidRPr="00A413DE">
        <w:rPr>
          <w:rFonts w:eastAsia="Times New Roman"/>
          <w:color w:val="222222"/>
          <w:szCs w:val="24"/>
          <w:shd w:val="clear" w:color="auto" w:fill="FFFFFF"/>
        </w:rPr>
        <w:t xml:space="preserve"> δεν υπάρχει Λαυρεντιάδης</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δεν υπάρχουν τα 80 εκατομμύρια που </w:t>
      </w:r>
      <w:r>
        <w:rPr>
          <w:rFonts w:eastAsia="Times New Roman"/>
          <w:color w:val="222222"/>
          <w:szCs w:val="24"/>
          <w:shd w:val="clear" w:color="auto" w:fill="FFFFFF"/>
        </w:rPr>
        <w:t>θα κέρδιζε ο Λαυρεντιάδης</w:t>
      </w:r>
      <w:r>
        <w:rPr>
          <w:rFonts w:eastAsia="Times New Roman"/>
          <w:color w:val="222222"/>
          <w:szCs w:val="24"/>
          <w:shd w:val="clear" w:color="auto" w:fill="FFFFFF"/>
        </w:rPr>
        <w:t>,</w:t>
      </w:r>
      <w:r>
        <w:rPr>
          <w:rFonts w:eastAsia="Times New Roman"/>
          <w:color w:val="222222"/>
          <w:szCs w:val="24"/>
          <w:shd w:val="clear" w:color="auto" w:fill="FFFFFF"/>
        </w:rPr>
        <w:t xml:space="preserve"> αν ο </w:t>
      </w:r>
      <w:proofErr w:type="spellStart"/>
      <w:r>
        <w:rPr>
          <w:rFonts w:eastAsia="Times New Roman"/>
          <w:color w:val="222222"/>
          <w:szCs w:val="24"/>
          <w:shd w:val="clear" w:color="auto" w:fill="FFFFFF"/>
        </w:rPr>
        <w:t>Κ</w:t>
      </w:r>
      <w:r w:rsidRPr="00A413DE">
        <w:rPr>
          <w:rFonts w:eastAsia="Times New Roman"/>
          <w:color w:val="222222"/>
          <w:szCs w:val="24"/>
          <w:shd w:val="clear" w:color="auto" w:fill="FFFFFF"/>
        </w:rPr>
        <w:t>ιτσάκος</w:t>
      </w:r>
      <w:proofErr w:type="spellEnd"/>
      <w:r w:rsidRPr="00A413DE">
        <w:rPr>
          <w:rFonts w:eastAsia="Times New Roman"/>
          <w:color w:val="222222"/>
          <w:szCs w:val="24"/>
          <w:shd w:val="clear" w:color="auto" w:fill="FFFFFF"/>
        </w:rPr>
        <w:t xml:space="preserve"> προχωρούσε μέχρι </w:t>
      </w:r>
      <w:r>
        <w:rPr>
          <w:rFonts w:eastAsia="Times New Roman"/>
          <w:color w:val="222222"/>
          <w:szCs w:val="24"/>
          <w:shd w:val="clear" w:color="auto" w:fill="FFFFFF"/>
        </w:rPr>
        <w:t>τέλους αυτά τα οποία σχεδίαζε και</w:t>
      </w:r>
      <w:r w:rsidRPr="00A413DE">
        <w:rPr>
          <w:rFonts w:eastAsia="Times New Roman"/>
          <w:color w:val="222222"/>
          <w:szCs w:val="24"/>
          <w:shd w:val="clear" w:color="auto" w:fill="FFFFFF"/>
        </w:rPr>
        <w:t xml:space="preserve"> για τα ο</w:t>
      </w:r>
      <w:r>
        <w:rPr>
          <w:rFonts w:eastAsia="Times New Roman"/>
          <w:color w:val="222222"/>
          <w:szCs w:val="24"/>
          <w:shd w:val="clear" w:color="auto" w:fill="FFFFFF"/>
        </w:rPr>
        <w:t xml:space="preserve">ποία διώκεται όταν η Κυβέρνησή σας απλώς </w:t>
      </w:r>
      <w:proofErr w:type="spellStart"/>
      <w:r>
        <w:rPr>
          <w:rFonts w:eastAsia="Times New Roman"/>
          <w:color w:val="222222"/>
          <w:szCs w:val="24"/>
          <w:shd w:val="clear" w:color="auto" w:fill="FFFFFF"/>
        </w:rPr>
        <w:t>προήδρευε</w:t>
      </w:r>
      <w:proofErr w:type="spellEnd"/>
      <w:r>
        <w:rPr>
          <w:rFonts w:eastAsia="Times New Roman"/>
          <w:color w:val="222222"/>
          <w:szCs w:val="24"/>
          <w:shd w:val="clear" w:color="auto" w:fill="FFFFFF"/>
        </w:rPr>
        <w:t>.</w:t>
      </w:r>
    </w:p>
    <w:p w14:paraId="382443E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αυξήθηκε το χρέος καθόλου. Τ</w:t>
      </w:r>
      <w:r w:rsidRPr="00A413DE">
        <w:rPr>
          <w:rFonts w:eastAsia="Times New Roman"/>
          <w:color w:val="222222"/>
          <w:szCs w:val="24"/>
          <w:shd w:val="clear" w:color="auto" w:fill="FFFFFF"/>
        </w:rPr>
        <w:t xml:space="preserve">ι και </w:t>
      </w:r>
      <w:r>
        <w:rPr>
          <w:rFonts w:eastAsia="Times New Roman"/>
          <w:color w:val="222222"/>
          <w:szCs w:val="24"/>
          <w:shd w:val="clear" w:color="auto" w:fill="FFFFFF"/>
        </w:rPr>
        <w:t xml:space="preserve">αν σας δείξαμε με τον κ.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xml:space="preserve"> </w:t>
      </w:r>
      <w:r w:rsidRPr="00A413DE">
        <w:rPr>
          <w:rFonts w:eastAsia="Times New Roman"/>
          <w:color w:val="222222"/>
          <w:szCs w:val="24"/>
          <w:shd w:val="clear" w:color="auto" w:fill="FFFFFF"/>
        </w:rPr>
        <w:t>τον πίνακ</w:t>
      </w:r>
      <w:r>
        <w:rPr>
          <w:rFonts w:eastAsia="Times New Roman"/>
          <w:color w:val="222222"/>
          <w:szCs w:val="24"/>
          <w:shd w:val="clear" w:color="auto" w:fill="FFFFFF"/>
        </w:rPr>
        <w:t xml:space="preserve">α που δείχνει ότι διπλασιάστηκε; </w:t>
      </w:r>
      <w:r w:rsidRPr="00A413DE">
        <w:rPr>
          <w:rFonts w:eastAsia="Times New Roman"/>
          <w:color w:val="222222"/>
          <w:szCs w:val="24"/>
          <w:shd w:val="clear" w:color="auto" w:fill="FFFFFF"/>
        </w:rPr>
        <w:t xml:space="preserve">Εσείς λέτε ότι </w:t>
      </w:r>
      <w:r>
        <w:rPr>
          <w:rFonts w:eastAsia="Times New Roman"/>
          <w:color w:val="222222"/>
          <w:szCs w:val="24"/>
          <w:shd w:val="clear" w:color="auto" w:fill="FFFFFF"/>
        </w:rPr>
        <w:t xml:space="preserve">δεν </w:t>
      </w:r>
      <w:r w:rsidRPr="00A413DE">
        <w:rPr>
          <w:rFonts w:eastAsia="Times New Roman"/>
          <w:color w:val="222222"/>
          <w:szCs w:val="24"/>
          <w:shd w:val="clear" w:color="auto" w:fill="FFFFFF"/>
        </w:rPr>
        <w:t xml:space="preserve">αυξήθηκε </w:t>
      </w:r>
      <w:r>
        <w:rPr>
          <w:rFonts w:eastAsia="Times New Roman"/>
          <w:color w:val="222222"/>
          <w:szCs w:val="24"/>
          <w:shd w:val="clear" w:color="auto" w:fill="FFFFFF"/>
        </w:rPr>
        <w:t>επί των ημερών σας. Σας ε</w:t>
      </w:r>
      <w:r w:rsidRPr="00A413DE">
        <w:rPr>
          <w:rFonts w:eastAsia="Times New Roman"/>
          <w:color w:val="222222"/>
          <w:szCs w:val="24"/>
          <w:shd w:val="clear" w:color="auto" w:fill="FFFFFF"/>
        </w:rPr>
        <w:t>ίμαστε ευγνώμονες</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κύριε Σταθάκη</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που δ</w:t>
      </w:r>
      <w:r w:rsidRPr="00A413DE">
        <w:rPr>
          <w:rFonts w:eastAsia="Times New Roman"/>
          <w:color w:val="222222"/>
          <w:szCs w:val="24"/>
          <w:shd w:val="clear" w:color="auto" w:fill="FFFFFF"/>
        </w:rPr>
        <w:t>εν μας είπατ</w:t>
      </w:r>
      <w:r>
        <w:rPr>
          <w:rFonts w:eastAsia="Times New Roman"/>
          <w:color w:val="222222"/>
          <w:szCs w:val="24"/>
          <w:shd w:val="clear" w:color="auto" w:fill="FFFFFF"/>
        </w:rPr>
        <w:t>ε ότι μειώθηκε. Θα μπορούσε να το πείτε κι αυτό. Θ</w:t>
      </w:r>
      <w:r w:rsidRPr="00A413DE">
        <w:rPr>
          <w:rFonts w:eastAsia="Times New Roman"/>
          <w:color w:val="222222"/>
          <w:szCs w:val="24"/>
          <w:shd w:val="clear" w:color="auto" w:fill="FFFFFF"/>
        </w:rPr>
        <w:t xml:space="preserve">α μπορούσατε να πείτε ότι τώρα </w:t>
      </w:r>
      <w:r w:rsidRPr="00A413DE">
        <w:rPr>
          <w:rFonts w:eastAsia="Times New Roman"/>
          <w:color w:val="222222"/>
          <w:szCs w:val="24"/>
          <w:shd w:val="clear" w:color="auto" w:fill="FFFFFF"/>
        </w:rPr>
        <w:lastRenderedPageBreak/>
        <w:t>είναι</w:t>
      </w:r>
      <w:r>
        <w:rPr>
          <w:rFonts w:eastAsia="Times New Roman"/>
          <w:color w:val="222222"/>
          <w:szCs w:val="24"/>
          <w:shd w:val="clear" w:color="auto" w:fill="FFFFFF"/>
        </w:rPr>
        <w:t xml:space="preserve"> νύχτα και είμαστε στο Ελσίνκι. Τα πάντα μπορούμε να ακούσουμε</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382443E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A413DE">
        <w:rPr>
          <w:rFonts w:eastAsia="Times New Roman"/>
          <w:color w:val="222222"/>
          <w:szCs w:val="24"/>
          <w:shd w:val="clear" w:color="auto" w:fill="FFFFFF"/>
        </w:rPr>
        <w:t>εν υπάρχει τίποτα το περίεργο στο</w:t>
      </w:r>
      <w:r>
        <w:rPr>
          <w:rFonts w:eastAsia="Times New Roman"/>
          <w:color w:val="222222"/>
          <w:szCs w:val="24"/>
          <w:shd w:val="clear" w:color="auto" w:fill="FFFFFF"/>
        </w:rPr>
        <w:t>ν</w:t>
      </w:r>
      <w:r w:rsidRPr="00A413DE">
        <w:rPr>
          <w:rFonts w:eastAsia="Times New Roman"/>
          <w:color w:val="222222"/>
          <w:szCs w:val="24"/>
          <w:shd w:val="clear" w:color="auto" w:fill="FFFFFF"/>
        </w:rPr>
        <w:t xml:space="preserve"> διορισμό </w:t>
      </w:r>
      <w:proofErr w:type="spellStart"/>
      <w:r>
        <w:rPr>
          <w:rFonts w:eastAsia="Times New Roman"/>
          <w:color w:val="222222"/>
          <w:szCs w:val="24"/>
          <w:shd w:val="clear" w:color="auto" w:fill="FFFFFF"/>
        </w:rPr>
        <w:t>Κιτσάκου</w:t>
      </w:r>
      <w:proofErr w:type="spellEnd"/>
      <w:r>
        <w:rPr>
          <w:rFonts w:eastAsia="Times New Roman"/>
          <w:color w:val="222222"/>
          <w:szCs w:val="24"/>
          <w:shd w:val="clear" w:color="auto" w:fill="FFFFFF"/>
        </w:rPr>
        <w:t xml:space="preserve">. Ήταν </w:t>
      </w:r>
      <w:r>
        <w:rPr>
          <w:rFonts w:eastAsia="Times New Roman"/>
          <w:color w:val="222222"/>
          <w:szCs w:val="24"/>
          <w:shd w:val="clear" w:color="auto" w:fill="FFFFFF"/>
        </w:rPr>
        <w:t>γενικός διευθυντής</w:t>
      </w:r>
      <w:r>
        <w:rPr>
          <w:rFonts w:eastAsia="Times New Roman"/>
          <w:color w:val="222222"/>
          <w:szCs w:val="24"/>
          <w:shd w:val="clear" w:color="auto" w:fill="FFFFFF"/>
        </w:rPr>
        <w:t xml:space="preserve"> του Λαυρεντιάδ</w:t>
      </w:r>
      <w:r>
        <w:rPr>
          <w:rFonts w:eastAsia="Times New Roman"/>
          <w:color w:val="222222"/>
          <w:szCs w:val="24"/>
          <w:shd w:val="clear" w:color="auto" w:fill="FFFFFF"/>
        </w:rPr>
        <w:t xml:space="preserve">η, </w:t>
      </w:r>
      <w:r w:rsidRPr="00A413DE">
        <w:rPr>
          <w:rFonts w:eastAsia="Times New Roman"/>
          <w:color w:val="222222"/>
          <w:szCs w:val="24"/>
          <w:shd w:val="clear" w:color="auto" w:fill="FFFFFF"/>
        </w:rPr>
        <w:t>χρωστάει ο Λαυρεντιάδης</w:t>
      </w:r>
      <w:r>
        <w:rPr>
          <w:rFonts w:eastAsia="Times New Roman"/>
          <w:color w:val="222222"/>
          <w:szCs w:val="24"/>
          <w:shd w:val="clear" w:color="auto" w:fill="FFFFFF"/>
        </w:rPr>
        <w:t>, τον παίρνετε από τον Λ</w:t>
      </w:r>
      <w:r w:rsidRPr="00A413DE">
        <w:rPr>
          <w:rFonts w:eastAsia="Times New Roman"/>
          <w:color w:val="222222"/>
          <w:szCs w:val="24"/>
          <w:shd w:val="clear" w:color="auto" w:fill="FFFFFF"/>
        </w:rPr>
        <w:t>αυρεντιάδη</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το</w:t>
      </w:r>
      <w:r>
        <w:rPr>
          <w:rFonts w:eastAsia="Times New Roman"/>
          <w:color w:val="222222"/>
          <w:szCs w:val="24"/>
          <w:shd w:val="clear" w:color="auto" w:fill="FFFFFF"/>
        </w:rPr>
        <w:t>ν πηγαίνετε στη ΔΕΠΑ και μ</w:t>
      </w:r>
      <w:r>
        <w:rPr>
          <w:rFonts w:eastAsia="Times New Roman"/>
          <w:color w:val="222222"/>
          <w:szCs w:val="24"/>
          <w:shd w:val="clear" w:color="auto" w:fill="FFFFFF"/>
        </w:rPr>
        <w:t>ι</w:t>
      </w:r>
      <w:r>
        <w:rPr>
          <w:rFonts w:eastAsia="Times New Roman"/>
          <w:color w:val="222222"/>
          <w:szCs w:val="24"/>
          <w:shd w:val="clear" w:color="auto" w:fill="FFFFFF"/>
        </w:rPr>
        <w:t>α χαρά! Δεν τρέχει τίποτα με αυτά</w:t>
      </w:r>
      <w:r w:rsidRPr="00A413DE">
        <w:rPr>
          <w:rFonts w:eastAsia="Times New Roman"/>
          <w:color w:val="222222"/>
          <w:szCs w:val="24"/>
          <w:shd w:val="clear" w:color="auto" w:fill="FFFFFF"/>
        </w:rPr>
        <w:t xml:space="preserve"> που έκανε ο κ</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Σκουρλέτης</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382443E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άλλαξε τίποτε στις πληρωμές μά</w:t>
      </w:r>
      <w:r w:rsidRPr="00A413DE">
        <w:rPr>
          <w:rFonts w:eastAsia="Times New Roman"/>
          <w:color w:val="222222"/>
          <w:szCs w:val="24"/>
          <w:shd w:val="clear" w:color="auto" w:fill="FFFFFF"/>
        </w:rPr>
        <w:t xml:space="preserve">ς είπατε της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ED5F96">
        <w:rPr>
          <w:rFonts w:eastAsia="Times New Roman"/>
          <w:color w:val="222222"/>
          <w:szCs w:val="24"/>
          <w:shd w:val="clear" w:color="auto" w:fill="FFFFFF"/>
        </w:rPr>
        <w:t xml:space="preserve"> </w:t>
      </w:r>
      <w:r>
        <w:rPr>
          <w:rFonts w:eastAsia="Times New Roman"/>
          <w:color w:val="222222"/>
          <w:szCs w:val="24"/>
          <w:shd w:val="clear" w:color="auto" w:fill="FFFFFF"/>
        </w:rPr>
        <w:t>στη ΔΕΠΑ. Ξ</w:t>
      </w:r>
      <w:r w:rsidRPr="00A413DE">
        <w:rPr>
          <w:rFonts w:eastAsia="Times New Roman"/>
          <w:color w:val="222222"/>
          <w:szCs w:val="24"/>
          <w:shd w:val="clear" w:color="auto" w:fill="FFFFFF"/>
        </w:rPr>
        <w:t>εχάσατε</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όμως, ότι προηγουμένως μ</w:t>
      </w:r>
      <w:r>
        <w:rPr>
          <w:rFonts w:eastAsia="Times New Roman"/>
          <w:color w:val="222222"/>
          <w:szCs w:val="24"/>
          <w:shd w:val="clear" w:color="auto" w:fill="FFFFFF"/>
        </w:rPr>
        <w:t>α</w:t>
      </w:r>
      <w:r w:rsidRPr="00A413DE">
        <w:rPr>
          <w:rFonts w:eastAsia="Times New Roman"/>
          <w:color w:val="222222"/>
          <w:szCs w:val="24"/>
          <w:shd w:val="clear" w:color="auto" w:fill="FFFFFF"/>
        </w:rPr>
        <w:t xml:space="preserve">ς είπατε μόνος σας ότι αποφασίσατε επί των ημερών σας να είναι 50% </w:t>
      </w:r>
      <w:r>
        <w:rPr>
          <w:rFonts w:eastAsia="Times New Roman"/>
          <w:color w:val="222222"/>
          <w:szCs w:val="24"/>
          <w:shd w:val="clear" w:color="auto" w:fill="FFFFFF"/>
        </w:rPr>
        <w:t>«</w:t>
      </w:r>
      <w:r w:rsidRPr="00A413DE">
        <w:rPr>
          <w:rFonts w:eastAsia="Times New Roman"/>
          <w:color w:val="222222"/>
          <w:szCs w:val="24"/>
          <w:shd w:val="clear" w:color="auto" w:fill="FFFFFF"/>
        </w:rPr>
        <w:t>ντούκου</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αμέσως</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τοις μετρητοίς και </w:t>
      </w:r>
      <w:r>
        <w:rPr>
          <w:rFonts w:eastAsia="Times New Roman"/>
          <w:color w:val="222222"/>
          <w:szCs w:val="24"/>
          <w:shd w:val="clear" w:color="auto" w:fill="FFFFFF"/>
        </w:rPr>
        <w:t xml:space="preserve">50% μεταχρονολογημένες επιταγές. Ναι, </w:t>
      </w:r>
      <w:r w:rsidRPr="00A413DE">
        <w:rPr>
          <w:rFonts w:eastAsia="Times New Roman"/>
          <w:color w:val="222222"/>
          <w:szCs w:val="24"/>
          <w:shd w:val="clear" w:color="auto" w:fill="FFFFFF"/>
        </w:rPr>
        <w:t xml:space="preserve">μόνο που </w:t>
      </w:r>
      <w:r>
        <w:rPr>
          <w:rFonts w:eastAsia="Times New Roman"/>
          <w:color w:val="222222"/>
          <w:szCs w:val="24"/>
          <w:shd w:val="clear" w:color="auto" w:fill="FFFFFF"/>
        </w:rPr>
        <w:t xml:space="preserve">πριν </w:t>
      </w:r>
      <w:r w:rsidRPr="00A413DE">
        <w:rPr>
          <w:rFonts w:eastAsia="Times New Roman"/>
          <w:color w:val="222222"/>
          <w:szCs w:val="24"/>
          <w:shd w:val="clear" w:color="auto" w:fill="FFFFFF"/>
        </w:rPr>
        <w:t>ήταν 100% τοις μετρητοίς</w:t>
      </w:r>
      <w:r>
        <w:rPr>
          <w:rFonts w:eastAsia="Times New Roman"/>
          <w:color w:val="222222"/>
          <w:szCs w:val="24"/>
          <w:shd w:val="clear" w:color="auto" w:fill="FFFFFF"/>
        </w:rPr>
        <w:t>, κύριε Σταθάκη και κύριοι Υ</w:t>
      </w:r>
      <w:r w:rsidRPr="00A413DE">
        <w:rPr>
          <w:rFonts w:eastAsia="Times New Roman"/>
          <w:color w:val="222222"/>
          <w:szCs w:val="24"/>
          <w:shd w:val="clear" w:color="auto" w:fill="FFFFFF"/>
        </w:rPr>
        <w:t>πουργοί</w:t>
      </w:r>
      <w:r>
        <w:rPr>
          <w:rFonts w:eastAsia="Times New Roman"/>
          <w:color w:val="222222"/>
          <w:szCs w:val="24"/>
          <w:shd w:val="clear" w:color="auto" w:fill="FFFFFF"/>
        </w:rPr>
        <w:t>, που π</w:t>
      </w:r>
      <w:r w:rsidRPr="00A413DE">
        <w:rPr>
          <w:rFonts w:eastAsia="Times New Roman"/>
          <w:color w:val="222222"/>
          <w:szCs w:val="24"/>
          <w:shd w:val="clear" w:color="auto" w:fill="FFFFFF"/>
        </w:rPr>
        <w:t>ρέπει να απολογηθείτε</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Κ</w:t>
      </w:r>
      <w:r w:rsidRPr="00A413DE">
        <w:rPr>
          <w:rFonts w:eastAsia="Times New Roman"/>
          <w:color w:val="222222"/>
          <w:szCs w:val="24"/>
          <w:shd w:val="clear" w:color="auto" w:fill="FFFFFF"/>
        </w:rPr>
        <w:t>αι το λέε</w:t>
      </w:r>
      <w:r w:rsidRPr="00A413DE">
        <w:rPr>
          <w:rFonts w:eastAsia="Times New Roman"/>
          <w:color w:val="222222"/>
          <w:szCs w:val="24"/>
          <w:shd w:val="clear" w:color="auto" w:fill="FFFFFF"/>
        </w:rPr>
        <w:t>ι η γενική συνέλευση</w:t>
      </w:r>
      <w:r>
        <w:rPr>
          <w:rFonts w:eastAsia="Times New Roman"/>
          <w:color w:val="222222"/>
          <w:szCs w:val="24"/>
          <w:shd w:val="clear" w:color="auto" w:fill="FFFFFF"/>
        </w:rPr>
        <w:t xml:space="preserve"> του 2014.</w:t>
      </w:r>
    </w:p>
    <w:p w14:paraId="382443ED"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w:t>
      </w:r>
      <w:r w:rsidRPr="00A413DE">
        <w:rPr>
          <w:rFonts w:eastAsia="Times New Roman"/>
          <w:color w:val="222222"/>
          <w:szCs w:val="24"/>
          <w:shd w:val="clear" w:color="auto" w:fill="FFFFFF"/>
        </w:rPr>
        <w:t>διώξατε</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από ό</w:t>
      </w:r>
      <w:r>
        <w:rPr>
          <w:rFonts w:eastAsia="Times New Roman"/>
          <w:color w:val="222222"/>
          <w:szCs w:val="24"/>
          <w:shd w:val="clear" w:color="auto" w:fill="FFFFFF"/>
        </w:rPr>
        <w:t xml:space="preserve">,τι κατάλαβα, τον </w:t>
      </w:r>
      <w:proofErr w:type="spellStart"/>
      <w:r>
        <w:rPr>
          <w:rFonts w:eastAsia="Times New Roman"/>
          <w:color w:val="222222"/>
          <w:szCs w:val="24"/>
          <w:shd w:val="clear" w:color="auto" w:fill="FFFFFF"/>
        </w:rPr>
        <w:t>Κιτσάκο</w:t>
      </w:r>
      <w:proofErr w:type="spellEnd"/>
      <w:r>
        <w:rPr>
          <w:rFonts w:eastAsia="Times New Roman"/>
          <w:color w:val="222222"/>
          <w:szCs w:val="24"/>
          <w:shd w:val="clear" w:color="auto" w:fill="FFFFFF"/>
        </w:rPr>
        <w:t xml:space="preserve"> για το σκάνδαλο ΔΕΠΑ-Λ</w:t>
      </w:r>
      <w:r w:rsidRPr="00A413DE">
        <w:rPr>
          <w:rFonts w:eastAsia="Times New Roman"/>
          <w:color w:val="222222"/>
          <w:szCs w:val="24"/>
          <w:shd w:val="clear" w:color="auto" w:fill="FFFFFF"/>
        </w:rPr>
        <w:t>αυρεντιάδη</w:t>
      </w:r>
      <w:r>
        <w:rPr>
          <w:rFonts w:eastAsia="Times New Roman"/>
          <w:color w:val="222222"/>
          <w:szCs w:val="24"/>
          <w:shd w:val="clear" w:color="auto" w:fill="FFFFFF"/>
        </w:rPr>
        <w:t>. Α</w:t>
      </w:r>
      <w:r w:rsidRPr="00A413DE">
        <w:rPr>
          <w:rFonts w:eastAsia="Times New Roman"/>
          <w:color w:val="222222"/>
          <w:szCs w:val="24"/>
          <w:shd w:val="clear" w:color="auto" w:fill="FFFFFF"/>
        </w:rPr>
        <w:t xml:space="preserve">ναφερθήκατε προηγουμένως </w:t>
      </w:r>
      <w:r>
        <w:rPr>
          <w:rFonts w:eastAsia="Times New Roman"/>
          <w:color w:val="222222"/>
          <w:szCs w:val="24"/>
          <w:shd w:val="clear" w:color="auto" w:fill="FFFFFF"/>
        </w:rPr>
        <w:t>σ</w:t>
      </w:r>
      <w:r w:rsidRPr="00A413DE">
        <w:rPr>
          <w:rFonts w:eastAsia="Times New Roman"/>
          <w:color w:val="222222"/>
          <w:szCs w:val="24"/>
          <w:shd w:val="clear" w:color="auto" w:fill="FFFFFF"/>
        </w:rPr>
        <w:t xml:space="preserve">τους λόγους που τον </w:t>
      </w:r>
      <w:r>
        <w:rPr>
          <w:rFonts w:eastAsia="Times New Roman"/>
          <w:color w:val="222222"/>
          <w:szCs w:val="24"/>
          <w:shd w:val="clear" w:color="auto" w:fill="FFFFFF"/>
        </w:rPr>
        <w:t>διώξατε. Είπατε</w:t>
      </w:r>
      <w:r w:rsidRPr="00A413DE">
        <w:rPr>
          <w:rFonts w:eastAsia="Times New Roman"/>
          <w:color w:val="222222"/>
          <w:szCs w:val="24"/>
          <w:shd w:val="clear" w:color="auto" w:fill="FFFFFF"/>
        </w:rPr>
        <w:t xml:space="preserve"> άλλα πράγματα</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αυτό δεν το αναφέρετε</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Άρα</w:t>
      </w:r>
      <w:r>
        <w:rPr>
          <w:rFonts w:eastAsia="Times New Roman"/>
          <w:color w:val="222222"/>
          <w:szCs w:val="24"/>
          <w:shd w:val="clear" w:color="auto" w:fill="FFFFFF"/>
        </w:rPr>
        <w:t xml:space="preserve"> δικαιούμαι ή όχι ν</w:t>
      </w:r>
      <w:r w:rsidRPr="00A413DE">
        <w:rPr>
          <w:rFonts w:eastAsia="Times New Roman"/>
          <w:color w:val="222222"/>
          <w:szCs w:val="24"/>
          <w:shd w:val="clear" w:color="auto" w:fill="FFFFFF"/>
        </w:rPr>
        <w:t>α υποθέσω ότι</w:t>
      </w:r>
      <w:r>
        <w:rPr>
          <w:rFonts w:eastAsia="Times New Roman"/>
          <w:color w:val="222222"/>
          <w:szCs w:val="24"/>
          <w:shd w:val="clear" w:color="auto" w:fill="FFFFFF"/>
        </w:rPr>
        <w:t xml:space="preserve"> συμφωνείτε</w:t>
      </w:r>
      <w:r>
        <w:rPr>
          <w:rFonts w:eastAsia="Times New Roman"/>
          <w:color w:val="222222"/>
          <w:szCs w:val="24"/>
          <w:shd w:val="clear" w:color="auto" w:fill="FFFFFF"/>
        </w:rPr>
        <w:t xml:space="preserve"> με </w:t>
      </w:r>
      <w:r>
        <w:rPr>
          <w:rFonts w:eastAsia="Times New Roman"/>
          <w:color w:val="222222"/>
          <w:szCs w:val="24"/>
          <w:shd w:val="clear" w:color="auto" w:fill="FFFFFF"/>
        </w:rPr>
        <w:lastRenderedPageBreak/>
        <w:t xml:space="preserve">τους χειρισμούς </w:t>
      </w:r>
      <w:proofErr w:type="spellStart"/>
      <w:r>
        <w:rPr>
          <w:rFonts w:eastAsia="Times New Roman"/>
          <w:color w:val="222222"/>
          <w:szCs w:val="24"/>
          <w:shd w:val="clear" w:color="auto" w:fill="FFFFFF"/>
        </w:rPr>
        <w:t>Κ</w:t>
      </w:r>
      <w:r w:rsidRPr="00A413DE">
        <w:rPr>
          <w:rFonts w:eastAsia="Times New Roman"/>
          <w:color w:val="222222"/>
          <w:szCs w:val="24"/>
          <w:shd w:val="clear" w:color="auto" w:fill="FFFFFF"/>
        </w:rPr>
        <w:t>ι</w:t>
      </w:r>
      <w:r>
        <w:rPr>
          <w:rFonts w:eastAsia="Times New Roman"/>
          <w:color w:val="222222"/>
          <w:szCs w:val="24"/>
          <w:shd w:val="clear" w:color="auto" w:fill="FFFFFF"/>
        </w:rPr>
        <w:t>τσάκου</w:t>
      </w:r>
      <w:proofErr w:type="spellEnd"/>
      <w:r>
        <w:rPr>
          <w:rFonts w:eastAsia="Times New Roman"/>
          <w:color w:val="222222"/>
          <w:szCs w:val="24"/>
          <w:shd w:val="clear" w:color="auto" w:fill="FFFFFF"/>
        </w:rPr>
        <w:t xml:space="preserve"> στο σκάνδαλο ΔΕΠΑ-Λ</w:t>
      </w:r>
      <w:r w:rsidRPr="00A413DE">
        <w:rPr>
          <w:rFonts w:eastAsia="Times New Roman"/>
          <w:color w:val="222222"/>
          <w:szCs w:val="24"/>
          <w:shd w:val="clear" w:color="auto" w:fill="FFFFFF"/>
        </w:rPr>
        <w:t>αυρεντιάδη</w:t>
      </w:r>
      <w:r>
        <w:rPr>
          <w:rFonts w:eastAsia="Times New Roman"/>
          <w:color w:val="222222"/>
          <w:szCs w:val="24"/>
          <w:shd w:val="clear" w:color="auto" w:fill="FFFFFF"/>
        </w:rPr>
        <w:t xml:space="preserve">; </w:t>
      </w:r>
      <w:r w:rsidRPr="00A413DE">
        <w:rPr>
          <w:rFonts w:eastAsia="Times New Roman"/>
          <w:color w:val="222222"/>
          <w:szCs w:val="24"/>
          <w:shd w:val="clear" w:color="auto" w:fill="FFFFFF"/>
        </w:rPr>
        <w:t>Εάν δεν συμφωνείτε</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να το πείτε</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Δ</w:t>
      </w:r>
      <w:r w:rsidRPr="00A413DE">
        <w:rPr>
          <w:rFonts w:eastAsia="Times New Roman"/>
          <w:color w:val="222222"/>
          <w:szCs w:val="24"/>
          <w:shd w:val="clear" w:color="auto" w:fill="FFFFFF"/>
        </w:rPr>
        <w:t xml:space="preserve">ιότι σας ακούω </w:t>
      </w:r>
      <w:r>
        <w:rPr>
          <w:rFonts w:eastAsia="Times New Roman"/>
          <w:color w:val="222222"/>
          <w:szCs w:val="24"/>
          <w:shd w:val="clear" w:color="auto" w:fill="FFFFFF"/>
        </w:rPr>
        <w:t>να τοποθετήσ</w:t>
      </w:r>
      <w:r w:rsidRPr="00A413DE">
        <w:rPr>
          <w:rFonts w:eastAsia="Times New Roman"/>
          <w:color w:val="222222"/>
          <w:szCs w:val="24"/>
          <w:shd w:val="clear" w:color="auto" w:fill="FFFFFF"/>
        </w:rPr>
        <w:t>τε λίγο περίεργα στο θέμα</w:t>
      </w:r>
      <w:r>
        <w:rPr>
          <w:rFonts w:eastAsia="Times New Roman"/>
          <w:color w:val="222222"/>
          <w:szCs w:val="24"/>
          <w:shd w:val="clear" w:color="auto" w:fill="FFFFFF"/>
        </w:rPr>
        <w:t>, φοβούμενος ενδεχομένως τις όποιε</w:t>
      </w:r>
      <w:r w:rsidRPr="00A413DE">
        <w:rPr>
          <w:rFonts w:eastAsia="Times New Roman"/>
          <w:color w:val="222222"/>
          <w:szCs w:val="24"/>
          <w:shd w:val="clear" w:color="auto" w:fill="FFFFFF"/>
        </w:rPr>
        <w:t>ς δικαστικές ε</w:t>
      </w:r>
      <w:r>
        <w:rPr>
          <w:rFonts w:eastAsia="Times New Roman"/>
          <w:color w:val="222222"/>
          <w:szCs w:val="24"/>
          <w:shd w:val="clear" w:color="auto" w:fill="FFFFFF"/>
        </w:rPr>
        <w:t>μπλοκές που μπορεί να έχουν οι Υπουργοί. Θ</w:t>
      </w:r>
      <w:r w:rsidRPr="00A413DE">
        <w:rPr>
          <w:rFonts w:eastAsia="Times New Roman"/>
          <w:color w:val="222222"/>
          <w:szCs w:val="24"/>
          <w:shd w:val="clear" w:color="auto" w:fill="FFFFFF"/>
        </w:rPr>
        <w:t>έλ</w:t>
      </w:r>
      <w:r>
        <w:rPr>
          <w:rFonts w:eastAsia="Times New Roman"/>
          <w:color w:val="222222"/>
          <w:szCs w:val="24"/>
          <w:shd w:val="clear" w:color="auto" w:fill="FFFFFF"/>
        </w:rPr>
        <w:t xml:space="preserve">ω σαφή τοποθέτηση </w:t>
      </w:r>
      <w:r>
        <w:rPr>
          <w:rFonts w:eastAsia="Times New Roman"/>
          <w:color w:val="222222"/>
          <w:szCs w:val="24"/>
          <w:shd w:val="clear" w:color="auto" w:fill="FFFFFF"/>
        </w:rPr>
        <w:t>πάνω σε αυτό.</w:t>
      </w:r>
    </w:p>
    <w:p w14:paraId="382443EE"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θεωρείτε</w:t>
      </w:r>
      <w:r w:rsidRPr="00A413DE">
        <w:rPr>
          <w:rFonts w:eastAsia="Times New Roman"/>
          <w:color w:val="222222"/>
          <w:szCs w:val="24"/>
          <w:shd w:val="clear" w:color="auto" w:fill="FFFFFF"/>
        </w:rPr>
        <w:t xml:space="preserve"> τίποτε το περίεργο σε αυτή την απόπειρα ανταλλαγής των οικοπέδων που έγινε και </w:t>
      </w:r>
      <w:r>
        <w:rPr>
          <w:rFonts w:eastAsia="Times New Roman"/>
          <w:color w:val="222222"/>
          <w:szCs w:val="24"/>
          <w:shd w:val="clear" w:color="auto" w:fill="FFFFFF"/>
        </w:rPr>
        <w:t xml:space="preserve">το ότι ήταν δεσμευμένα από την αρχή </w:t>
      </w:r>
      <w:r w:rsidRPr="00A413DE">
        <w:rPr>
          <w:rFonts w:eastAsia="Times New Roman"/>
          <w:color w:val="222222"/>
          <w:szCs w:val="24"/>
          <w:shd w:val="clear" w:color="auto" w:fill="FFFFFF"/>
        </w:rPr>
        <w:t>και για το ότι επιχειρήθηκε να διπλασ</w:t>
      </w:r>
      <w:r>
        <w:rPr>
          <w:rFonts w:eastAsia="Times New Roman"/>
          <w:color w:val="222222"/>
          <w:szCs w:val="24"/>
          <w:shd w:val="clear" w:color="auto" w:fill="FFFFFF"/>
        </w:rPr>
        <w:t>ιαστεί η αξία τους από τον κ.</w:t>
      </w:r>
      <w:r w:rsidRPr="00A413DE">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Κιτσάκο</w:t>
      </w:r>
      <w:proofErr w:type="spellEnd"/>
      <w:r>
        <w:rPr>
          <w:rFonts w:eastAsia="Times New Roman"/>
          <w:color w:val="222222"/>
          <w:szCs w:val="24"/>
          <w:shd w:val="clear" w:color="auto" w:fill="FFFFFF"/>
        </w:rPr>
        <w:t>. Ε</w:t>
      </w:r>
      <w:r w:rsidRPr="00A413DE">
        <w:rPr>
          <w:rFonts w:eastAsia="Times New Roman"/>
          <w:color w:val="222222"/>
          <w:szCs w:val="24"/>
          <w:shd w:val="clear" w:color="auto" w:fill="FFFFFF"/>
        </w:rPr>
        <w:t xml:space="preserve">ίπατε </w:t>
      </w:r>
      <w:r>
        <w:rPr>
          <w:rFonts w:eastAsia="Times New Roman"/>
          <w:color w:val="222222"/>
          <w:szCs w:val="24"/>
          <w:shd w:val="clear" w:color="auto" w:fill="FFFFFF"/>
        </w:rPr>
        <w:t xml:space="preserve">ότι </w:t>
      </w:r>
      <w:r w:rsidRPr="00A413DE">
        <w:rPr>
          <w:rFonts w:eastAsia="Times New Roman"/>
          <w:color w:val="222222"/>
          <w:szCs w:val="24"/>
          <w:shd w:val="clear" w:color="auto" w:fill="FFFFFF"/>
        </w:rPr>
        <w:t>ήταν μία βραχύβια παρουσία</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μία βραχύβια πρ</w:t>
      </w:r>
      <w:r>
        <w:rPr>
          <w:rFonts w:eastAsia="Times New Roman"/>
          <w:color w:val="222222"/>
          <w:szCs w:val="24"/>
          <w:shd w:val="clear" w:color="auto" w:fill="FFFFFF"/>
        </w:rPr>
        <w:t>οσπάθεια. Μπα! Κ</w:t>
      </w:r>
      <w:r w:rsidRPr="00A413DE">
        <w:rPr>
          <w:rFonts w:eastAsia="Times New Roman"/>
          <w:color w:val="222222"/>
          <w:szCs w:val="24"/>
          <w:shd w:val="clear" w:color="auto" w:fill="FFFFFF"/>
        </w:rPr>
        <w:t xml:space="preserve">αι </w:t>
      </w:r>
      <w:r>
        <w:rPr>
          <w:rFonts w:eastAsia="Times New Roman"/>
          <w:color w:val="222222"/>
          <w:szCs w:val="24"/>
          <w:shd w:val="clear" w:color="auto" w:fill="FFFFFF"/>
        </w:rPr>
        <w:t xml:space="preserve">η </w:t>
      </w:r>
      <w:r>
        <w:rPr>
          <w:rFonts w:eastAsia="Times New Roman"/>
          <w:color w:val="222222"/>
          <w:szCs w:val="24"/>
          <w:shd w:val="clear" w:color="auto" w:fill="FFFFFF"/>
        </w:rPr>
        <w:t>δ</w:t>
      </w:r>
      <w:r w:rsidRPr="00A413DE">
        <w:rPr>
          <w:rFonts w:eastAsia="Times New Roman"/>
          <w:color w:val="222222"/>
          <w:szCs w:val="24"/>
          <w:shd w:val="clear" w:color="auto" w:fill="FFFFFF"/>
        </w:rPr>
        <w:t>ικαιοσύνη τρελάθηκε που για την απόπειρα αυτή έχε</w:t>
      </w:r>
      <w:r>
        <w:rPr>
          <w:rFonts w:eastAsia="Times New Roman"/>
          <w:color w:val="222222"/>
          <w:szCs w:val="24"/>
          <w:shd w:val="clear" w:color="auto" w:fill="FFFFFF"/>
        </w:rPr>
        <w:t>ι ασκήσει δίωξη στον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Κιτσάκο</w:t>
      </w:r>
      <w:proofErr w:type="spellEnd"/>
      <w:r>
        <w:rPr>
          <w:rFonts w:eastAsia="Times New Roman"/>
          <w:color w:val="222222"/>
          <w:szCs w:val="24"/>
          <w:shd w:val="clear" w:color="auto" w:fill="FFFFFF"/>
        </w:rPr>
        <w:t>;</w:t>
      </w:r>
    </w:p>
    <w:p w14:paraId="382443EF" w14:textId="77777777" w:rsidR="00D035B1" w:rsidRDefault="005B20CE">
      <w:pPr>
        <w:spacing w:line="600" w:lineRule="auto"/>
        <w:ind w:firstLine="720"/>
        <w:jc w:val="both"/>
        <w:rPr>
          <w:rFonts w:eastAsia="Times New Roman"/>
          <w:color w:val="222222"/>
          <w:szCs w:val="24"/>
          <w:shd w:val="clear" w:color="auto" w:fill="FFFFFF"/>
        </w:rPr>
      </w:pPr>
      <w:r w:rsidRPr="005712A8">
        <w:rPr>
          <w:rFonts w:eastAsia="Times New Roman"/>
          <w:b/>
          <w:color w:val="222222"/>
          <w:szCs w:val="24"/>
          <w:shd w:val="clear" w:color="auto" w:fill="FFFFFF"/>
        </w:rPr>
        <w:t>ΓΕΩΡΓΙΟΣ ΣΤΑΘΑΚΗΣ (Υπουργός Περιβάλλοντος και Ενέργειας):</w:t>
      </w:r>
      <w:r>
        <w:rPr>
          <w:rFonts w:eastAsia="Times New Roman"/>
          <w:color w:val="222222"/>
          <w:szCs w:val="24"/>
          <w:shd w:val="clear" w:color="auto" w:fill="FFFFFF"/>
        </w:rPr>
        <w:t xml:space="preserve"> Θα δείξει.</w:t>
      </w:r>
    </w:p>
    <w:p w14:paraId="382443F0" w14:textId="77777777" w:rsidR="00D035B1" w:rsidRDefault="005B20CE">
      <w:pPr>
        <w:spacing w:line="600" w:lineRule="auto"/>
        <w:ind w:firstLine="720"/>
        <w:jc w:val="both"/>
        <w:rPr>
          <w:rFonts w:eastAsia="Times New Roman"/>
          <w:color w:val="222222"/>
          <w:szCs w:val="24"/>
          <w:shd w:val="clear" w:color="auto" w:fill="FFFFFF"/>
        </w:rPr>
      </w:pPr>
      <w:r w:rsidRPr="00405B72">
        <w:rPr>
          <w:rFonts w:eastAsia="Times New Roman"/>
          <w:b/>
          <w:color w:val="222222"/>
          <w:szCs w:val="24"/>
          <w:shd w:val="clear" w:color="auto" w:fill="FFFFFF"/>
        </w:rPr>
        <w:t>ΚΩΝΣΤΑΝΤΙΝΟΣ ΧΑΤΖΗΔΑΚΗΣ:</w:t>
      </w:r>
      <w:r>
        <w:rPr>
          <w:rFonts w:eastAsia="Times New Roman"/>
          <w:color w:val="222222"/>
          <w:szCs w:val="24"/>
          <w:shd w:val="clear" w:color="auto" w:fill="FFFFFF"/>
        </w:rPr>
        <w:t xml:space="preserve"> Μάλιστα. </w:t>
      </w:r>
    </w:p>
    <w:p w14:paraId="382443F1"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Επομένως καλύπτετε τον κ. </w:t>
      </w:r>
      <w:proofErr w:type="spellStart"/>
      <w:r>
        <w:rPr>
          <w:rFonts w:eastAsia="Times New Roman"/>
          <w:color w:val="222222"/>
          <w:szCs w:val="24"/>
          <w:shd w:val="clear" w:color="auto" w:fill="FFFFFF"/>
        </w:rPr>
        <w:t>Κιτσάκ</w:t>
      </w:r>
      <w:r>
        <w:rPr>
          <w:rFonts w:eastAsia="Times New Roman"/>
          <w:color w:val="222222"/>
          <w:szCs w:val="24"/>
          <w:shd w:val="clear" w:color="auto" w:fill="FFFFFF"/>
        </w:rPr>
        <w:t>ο</w:t>
      </w:r>
      <w:proofErr w:type="spellEnd"/>
      <w:r>
        <w:rPr>
          <w:rFonts w:eastAsia="Times New Roman"/>
          <w:color w:val="222222"/>
          <w:szCs w:val="24"/>
          <w:shd w:val="clear" w:color="auto" w:fill="FFFFFF"/>
        </w:rPr>
        <w:t>. Θέλω σαφή τοποθέτηση. Ή συμφωνείτε με τις ενέργειές του ή διαφωνείτε. Ω</w:t>
      </w:r>
      <w:r w:rsidRPr="00A413DE">
        <w:rPr>
          <w:rFonts w:eastAsia="Times New Roman"/>
          <w:color w:val="222222"/>
          <w:szCs w:val="24"/>
          <w:shd w:val="clear" w:color="auto" w:fill="FFFFFF"/>
        </w:rPr>
        <w:t>ς πολιτικός</w:t>
      </w:r>
      <w:r>
        <w:rPr>
          <w:rFonts w:eastAsia="Times New Roman"/>
          <w:color w:val="222222"/>
          <w:szCs w:val="24"/>
          <w:shd w:val="clear" w:color="auto" w:fill="FFFFFF"/>
        </w:rPr>
        <w:t>, ως προϊστάμενος Υ</w:t>
      </w:r>
      <w:r w:rsidRPr="00A413DE">
        <w:rPr>
          <w:rFonts w:eastAsia="Times New Roman"/>
          <w:color w:val="222222"/>
          <w:szCs w:val="24"/>
          <w:shd w:val="clear" w:color="auto" w:fill="FFFFFF"/>
        </w:rPr>
        <w:t>πουργός έχ</w:t>
      </w:r>
      <w:r>
        <w:rPr>
          <w:rFonts w:eastAsia="Times New Roman"/>
          <w:color w:val="222222"/>
          <w:szCs w:val="24"/>
          <w:shd w:val="clear" w:color="auto" w:fill="FFFFFF"/>
        </w:rPr>
        <w:t>ετε υποχρέωση να τοποθετηθείτε έ</w:t>
      </w:r>
      <w:r w:rsidRPr="00A413DE">
        <w:rPr>
          <w:rFonts w:eastAsia="Times New Roman"/>
          <w:color w:val="222222"/>
          <w:szCs w:val="24"/>
          <w:shd w:val="clear" w:color="auto" w:fill="FFFFFF"/>
        </w:rPr>
        <w:t xml:space="preserve">τσι ή αλλιώς στη Βουλή </w:t>
      </w:r>
      <w:r>
        <w:rPr>
          <w:rFonts w:eastAsia="Times New Roman"/>
          <w:color w:val="222222"/>
          <w:szCs w:val="24"/>
          <w:shd w:val="clear" w:color="auto" w:fill="FFFFFF"/>
        </w:rPr>
        <w:t>των Ελλήνων.</w:t>
      </w:r>
    </w:p>
    <w:p w14:paraId="382443F2"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A413DE">
        <w:rPr>
          <w:rFonts w:eastAsia="Times New Roman"/>
          <w:color w:val="222222"/>
          <w:szCs w:val="24"/>
          <w:shd w:val="clear" w:color="auto" w:fill="FFFFFF"/>
        </w:rPr>
        <w:t xml:space="preserve"> δεν είπατε τίποτε για το</w:t>
      </w:r>
      <w:r>
        <w:rPr>
          <w:rFonts w:eastAsia="Times New Roman"/>
          <w:color w:val="222222"/>
          <w:szCs w:val="24"/>
          <w:shd w:val="clear" w:color="auto" w:fill="FFFFFF"/>
        </w:rPr>
        <w:t>ν</w:t>
      </w:r>
      <w:r w:rsidRPr="00A413DE">
        <w:rPr>
          <w:rFonts w:eastAsia="Times New Roman"/>
          <w:color w:val="222222"/>
          <w:szCs w:val="24"/>
          <w:shd w:val="clear" w:color="auto" w:fill="FFFFFF"/>
        </w:rPr>
        <w:t xml:space="preserve"> περιβόητο κ</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Πετσίτη</w:t>
      </w:r>
      <w:proofErr w:type="spellEnd"/>
      <w:r>
        <w:rPr>
          <w:rFonts w:eastAsia="Times New Roman"/>
          <w:color w:val="222222"/>
          <w:szCs w:val="24"/>
          <w:shd w:val="clear" w:color="auto" w:fill="FFFFFF"/>
        </w:rPr>
        <w:t xml:space="preserve">. Μιλήσατε τέσσερις </w:t>
      </w:r>
      <w:r>
        <w:rPr>
          <w:rFonts w:eastAsia="Times New Roman"/>
          <w:color w:val="222222"/>
          <w:szCs w:val="24"/>
          <w:shd w:val="clear" w:color="auto" w:fill="FFFFFF"/>
        </w:rPr>
        <w:t>Υ</w:t>
      </w:r>
      <w:r w:rsidRPr="00A413DE">
        <w:rPr>
          <w:rFonts w:eastAsia="Times New Roman"/>
          <w:color w:val="222222"/>
          <w:szCs w:val="24"/>
          <w:shd w:val="clear" w:color="auto" w:fill="FFFFFF"/>
        </w:rPr>
        <w:t>πουργοί</w:t>
      </w:r>
      <w:r>
        <w:rPr>
          <w:rFonts w:eastAsia="Times New Roman"/>
          <w:color w:val="222222"/>
          <w:szCs w:val="24"/>
          <w:shd w:val="clear" w:color="auto" w:fill="FFFFFF"/>
        </w:rPr>
        <w:t xml:space="preserve"> και κουνήσατε το δάχτυλο στη Νέα Δημοκρατία. Ο κ. </w:t>
      </w:r>
      <w:proofErr w:type="spellStart"/>
      <w:r>
        <w:rPr>
          <w:rFonts w:eastAsia="Times New Roman"/>
          <w:color w:val="222222"/>
          <w:szCs w:val="24"/>
          <w:shd w:val="clear" w:color="auto" w:fill="FFFFFF"/>
        </w:rPr>
        <w:t>Πετσίτης</w:t>
      </w:r>
      <w:proofErr w:type="spellEnd"/>
      <w:r>
        <w:rPr>
          <w:rFonts w:eastAsia="Times New Roman"/>
          <w:color w:val="222222"/>
          <w:szCs w:val="24"/>
          <w:shd w:val="clear" w:color="auto" w:fill="FFFFFF"/>
        </w:rPr>
        <w:t xml:space="preserve"> είναι ένας κολλητός του κ.</w:t>
      </w:r>
      <w:r w:rsidRPr="00A413DE">
        <w:rPr>
          <w:rFonts w:eastAsia="Times New Roman"/>
          <w:color w:val="222222"/>
          <w:szCs w:val="24"/>
          <w:shd w:val="clear" w:color="auto" w:fill="FFFFFF"/>
        </w:rPr>
        <w:t xml:space="preserve"> Π</w:t>
      </w:r>
      <w:r>
        <w:rPr>
          <w:rFonts w:eastAsia="Times New Roman"/>
          <w:color w:val="222222"/>
          <w:szCs w:val="24"/>
          <w:shd w:val="clear" w:color="auto" w:fill="FFFFFF"/>
        </w:rPr>
        <w:t>α</w:t>
      </w:r>
      <w:r w:rsidRPr="00A413DE">
        <w:rPr>
          <w:rFonts w:eastAsia="Times New Roman"/>
          <w:color w:val="222222"/>
          <w:szCs w:val="24"/>
          <w:shd w:val="clear" w:color="auto" w:fill="FFFFFF"/>
        </w:rPr>
        <w:t>π</w:t>
      </w:r>
      <w:r>
        <w:rPr>
          <w:rFonts w:eastAsia="Times New Roman"/>
          <w:color w:val="222222"/>
          <w:szCs w:val="24"/>
          <w:shd w:val="clear" w:color="auto" w:fill="FFFFFF"/>
        </w:rPr>
        <w:t>π</w:t>
      </w:r>
      <w:r>
        <w:rPr>
          <w:rFonts w:eastAsia="Times New Roman"/>
          <w:color w:val="222222"/>
          <w:szCs w:val="24"/>
          <w:shd w:val="clear" w:color="auto" w:fill="FFFFFF"/>
        </w:rPr>
        <w:t>ά</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του συναδέλφου </w:t>
      </w:r>
      <w:r>
        <w:rPr>
          <w:rFonts w:eastAsia="Times New Roman"/>
          <w:color w:val="222222"/>
          <w:szCs w:val="24"/>
          <w:shd w:val="clear" w:color="auto" w:fill="FFFFFF"/>
        </w:rPr>
        <w:t>σας, για τον οποίον γράφει ο Τ</w:t>
      </w:r>
      <w:r w:rsidRPr="00A413DE">
        <w:rPr>
          <w:rFonts w:eastAsia="Times New Roman"/>
          <w:color w:val="222222"/>
          <w:szCs w:val="24"/>
          <w:shd w:val="clear" w:color="auto" w:fill="FFFFFF"/>
        </w:rPr>
        <w:t>ύπος</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όποιος έχει πάρει</w:t>
      </w:r>
      <w:r>
        <w:rPr>
          <w:rFonts w:eastAsia="Times New Roman"/>
          <w:color w:val="222222"/>
          <w:szCs w:val="24"/>
          <w:shd w:val="clear" w:color="auto" w:fill="FFFFFF"/>
        </w:rPr>
        <w:t xml:space="preserve"> 200.000 από τον κ</w:t>
      </w:r>
      <w:r>
        <w:rPr>
          <w:rFonts w:eastAsia="Times New Roman"/>
          <w:color w:val="222222"/>
          <w:szCs w:val="24"/>
          <w:shd w:val="clear" w:color="auto" w:fill="FFFFFF"/>
        </w:rPr>
        <w:t>.</w:t>
      </w:r>
      <w:r>
        <w:rPr>
          <w:rFonts w:eastAsia="Times New Roman"/>
          <w:color w:val="222222"/>
          <w:szCs w:val="24"/>
          <w:shd w:val="clear" w:color="auto" w:fill="FFFFFF"/>
        </w:rPr>
        <w:t xml:space="preserve"> Λ</w:t>
      </w:r>
      <w:r w:rsidRPr="00A413DE">
        <w:rPr>
          <w:rFonts w:eastAsia="Times New Roman"/>
          <w:color w:val="222222"/>
          <w:szCs w:val="24"/>
          <w:shd w:val="clear" w:color="auto" w:fill="FFFFFF"/>
        </w:rPr>
        <w:t>αυρεντιάδη</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ο οποίος είναι διαχειριστής </w:t>
      </w:r>
      <w:proofErr w:type="spellStart"/>
      <w:r w:rsidRPr="00A413DE">
        <w:rPr>
          <w:rFonts w:eastAsia="Times New Roman"/>
          <w:color w:val="222222"/>
          <w:szCs w:val="24"/>
          <w:shd w:val="clear" w:color="auto" w:fill="FFFFFF"/>
        </w:rPr>
        <w:t>offshore</w:t>
      </w:r>
      <w:proofErr w:type="spellEnd"/>
      <w:r w:rsidRPr="00A413DE">
        <w:rPr>
          <w:rFonts w:eastAsia="Times New Roman"/>
          <w:color w:val="222222"/>
          <w:szCs w:val="24"/>
          <w:shd w:val="clear" w:color="auto" w:fill="FFFFFF"/>
        </w:rPr>
        <w:t xml:space="preserve"> του κ</w:t>
      </w:r>
      <w:r>
        <w:rPr>
          <w:rFonts w:eastAsia="Times New Roman"/>
          <w:color w:val="222222"/>
          <w:szCs w:val="24"/>
          <w:shd w:val="clear" w:color="auto" w:fill="FFFFFF"/>
        </w:rPr>
        <w:t>. Λ</w:t>
      </w:r>
      <w:r w:rsidRPr="00A413DE">
        <w:rPr>
          <w:rFonts w:eastAsia="Times New Roman"/>
          <w:color w:val="222222"/>
          <w:szCs w:val="24"/>
          <w:shd w:val="clear" w:color="auto" w:fill="FFFFFF"/>
        </w:rPr>
        <w:t>αυρεντιά</w:t>
      </w:r>
      <w:r w:rsidRPr="00A413DE">
        <w:rPr>
          <w:rFonts w:eastAsia="Times New Roman"/>
          <w:color w:val="222222"/>
          <w:szCs w:val="24"/>
          <w:shd w:val="clear" w:color="auto" w:fill="FFFFFF"/>
        </w:rPr>
        <w:t xml:space="preserve">δη και ο οποίος φωτογραφίζεται με τον Πρωθυπουργό την ίδια στιγμή </w:t>
      </w:r>
      <w:r>
        <w:rPr>
          <w:rFonts w:eastAsia="Times New Roman"/>
          <w:color w:val="222222"/>
          <w:szCs w:val="24"/>
          <w:shd w:val="clear" w:color="auto" w:fill="FFFFFF"/>
        </w:rPr>
        <w:t xml:space="preserve">και φωτογραφίζεται με τον κ. </w:t>
      </w:r>
      <w:proofErr w:type="spellStart"/>
      <w:r>
        <w:rPr>
          <w:rFonts w:eastAsia="Times New Roman"/>
          <w:color w:val="222222"/>
          <w:szCs w:val="24"/>
          <w:shd w:val="clear" w:color="auto" w:fill="FFFFFF"/>
        </w:rPr>
        <w:t>Φλαμπουράρη</w:t>
      </w:r>
      <w:proofErr w:type="spellEnd"/>
      <w:r>
        <w:rPr>
          <w:rFonts w:eastAsia="Times New Roman"/>
          <w:color w:val="222222"/>
          <w:szCs w:val="24"/>
          <w:shd w:val="clear" w:color="auto" w:fill="FFFFFF"/>
        </w:rPr>
        <w:t>.</w:t>
      </w:r>
    </w:p>
    <w:p w14:paraId="382443F3" w14:textId="77777777" w:rsidR="00D035B1" w:rsidRDefault="005B20CE">
      <w:pPr>
        <w:spacing w:line="600" w:lineRule="auto"/>
        <w:ind w:firstLine="720"/>
        <w:jc w:val="both"/>
        <w:rPr>
          <w:rFonts w:eastAsia="Times New Roman"/>
          <w:color w:val="222222"/>
          <w:szCs w:val="24"/>
          <w:shd w:val="clear" w:color="auto" w:fill="FFFFFF"/>
        </w:rPr>
      </w:pPr>
      <w:r w:rsidRPr="00160B63">
        <w:rPr>
          <w:rFonts w:eastAsia="Times New Roman" w:cs="Times New Roman"/>
          <w:szCs w:val="24"/>
        </w:rPr>
        <w:t>(</w:t>
      </w:r>
      <w:r>
        <w:rPr>
          <w:rFonts w:eastAsia="Times New Roman" w:cs="Times New Roman"/>
          <w:szCs w:val="24"/>
        </w:rPr>
        <w:t xml:space="preserve">Στο σημείο αυτό την Προεδρική Έδρα καταλαμβάνει ο Θ΄ Αντιπρόεδρος της Βουλής κ. </w:t>
      </w:r>
      <w:r w:rsidRPr="0050679B">
        <w:rPr>
          <w:rFonts w:eastAsia="Times New Roman" w:cs="Times New Roman"/>
          <w:b/>
          <w:szCs w:val="24"/>
        </w:rPr>
        <w:t>ΜΑΡΙΟΣ ΓΕΩΡΓΙΑΔΗΣ</w:t>
      </w:r>
      <w:r>
        <w:rPr>
          <w:rFonts w:eastAsia="Times New Roman" w:cs="Times New Roman"/>
          <w:szCs w:val="24"/>
        </w:rPr>
        <w:t>)</w:t>
      </w:r>
    </w:p>
    <w:p w14:paraId="382443F4"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A413DE">
        <w:rPr>
          <w:rFonts w:eastAsia="Times New Roman"/>
          <w:color w:val="222222"/>
          <w:szCs w:val="24"/>
          <w:shd w:val="clear" w:color="auto" w:fill="FFFFFF"/>
        </w:rPr>
        <w:t>εν τρέχει τίποτα για όλους εσάς</w:t>
      </w:r>
      <w:r>
        <w:rPr>
          <w:rFonts w:eastAsia="Times New Roman"/>
          <w:color w:val="222222"/>
          <w:szCs w:val="24"/>
          <w:shd w:val="clear" w:color="auto" w:fill="FFFFFF"/>
        </w:rPr>
        <w:t>, γ</w:t>
      </w:r>
      <w:r w:rsidRPr="00A413DE">
        <w:rPr>
          <w:rFonts w:eastAsia="Times New Roman"/>
          <w:color w:val="222222"/>
          <w:szCs w:val="24"/>
          <w:shd w:val="clear" w:color="auto" w:fill="FFFFFF"/>
        </w:rPr>
        <w:t>ια όλους εσ</w:t>
      </w:r>
      <w:r>
        <w:rPr>
          <w:rFonts w:eastAsia="Times New Roman"/>
          <w:color w:val="222222"/>
          <w:szCs w:val="24"/>
          <w:shd w:val="clear" w:color="auto" w:fill="FFFFFF"/>
        </w:rPr>
        <w:t>άς</w:t>
      </w:r>
      <w:r>
        <w:rPr>
          <w:rFonts w:eastAsia="Times New Roman"/>
          <w:color w:val="222222"/>
          <w:szCs w:val="24"/>
          <w:shd w:val="clear" w:color="auto" w:fill="FFFFFF"/>
        </w:rPr>
        <w:t xml:space="preserve"> του ΣΥΡΙΖΑ που χειροκροτείτε αυτές τις πρακτικές; Είναι το νέο ήθος της Αριστεράς; Δ</w:t>
      </w:r>
      <w:r w:rsidRPr="00A413DE">
        <w:rPr>
          <w:rFonts w:eastAsia="Times New Roman"/>
          <w:color w:val="222222"/>
          <w:szCs w:val="24"/>
          <w:shd w:val="clear" w:color="auto" w:fill="FFFFFF"/>
        </w:rPr>
        <w:t>εν αισθάνε</w:t>
      </w:r>
      <w:r>
        <w:rPr>
          <w:rFonts w:eastAsia="Times New Roman"/>
          <w:color w:val="222222"/>
          <w:szCs w:val="24"/>
          <w:shd w:val="clear" w:color="auto" w:fill="FFFFFF"/>
        </w:rPr>
        <w:t>σ</w:t>
      </w:r>
      <w:r w:rsidRPr="00A413DE">
        <w:rPr>
          <w:rFonts w:eastAsia="Times New Roman"/>
          <w:color w:val="222222"/>
          <w:szCs w:val="24"/>
          <w:shd w:val="clear" w:color="auto" w:fill="FFFFFF"/>
        </w:rPr>
        <w:t>τ</w:t>
      </w:r>
      <w:r>
        <w:rPr>
          <w:rFonts w:eastAsia="Times New Roman"/>
          <w:color w:val="222222"/>
          <w:szCs w:val="24"/>
          <w:shd w:val="clear" w:color="auto" w:fill="FFFFFF"/>
        </w:rPr>
        <w:t>ε την υποχρέωση να πείτε</w:t>
      </w:r>
      <w:r w:rsidRPr="00A413DE">
        <w:rPr>
          <w:rFonts w:eastAsia="Times New Roman"/>
          <w:color w:val="222222"/>
          <w:szCs w:val="24"/>
          <w:shd w:val="clear" w:color="auto" w:fill="FFFFFF"/>
        </w:rPr>
        <w:t xml:space="preserve"> δυο κουβέντες γι</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αυτό το ζήτημα</w:t>
      </w:r>
      <w:r>
        <w:rPr>
          <w:rFonts w:eastAsia="Times New Roman"/>
          <w:color w:val="222222"/>
          <w:szCs w:val="24"/>
          <w:shd w:val="clear" w:color="auto" w:fill="FFFFFF"/>
        </w:rPr>
        <w:t>; Πότε, ε</w:t>
      </w:r>
      <w:r w:rsidRPr="00A413DE">
        <w:rPr>
          <w:rFonts w:eastAsia="Times New Roman"/>
          <w:color w:val="222222"/>
          <w:szCs w:val="24"/>
          <w:shd w:val="clear" w:color="auto" w:fill="FFFFFF"/>
        </w:rPr>
        <w:t>πιτέλους</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θα αισθανθείτε </w:t>
      </w:r>
      <w:r w:rsidRPr="00A413DE">
        <w:rPr>
          <w:rFonts w:eastAsia="Times New Roman"/>
          <w:color w:val="222222"/>
          <w:szCs w:val="24"/>
          <w:shd w:val="clear" w:color="auto" w:fill="FFFFFF"/>
        </w:rPr>
        <w:lastRenderedPageBreak/>
        <w:t xml:space="preserve">την ανάγκη να πείτε μία στοιχειώδη έστω αλήθεια και μία </w:t>
      </w:r>
      <w:r>
        <w:rPr>
          <w:rFonts w:eastAsia="Times New Roman"/>
          <w:color w:val="222222"/>
          <w:szCs w:val="24"/>
          <w:shd w:val="clear" w:color="auto" w:fill="FFFFFF"/>
        </w:rPr>
        <w:t>στοιχειώδη «</w:t>
      </w:r>
      <w:r>
        <w:rPr>
          <w:rFonts w:eastAsia="Times New Roman"/>
          <w:color w:val="222222"/>
          <w:szCs w:val="24"/>
          <w:shd w:val="clear" w:color="auto" w:fill="FFFFFF"/>
        </w:rPr>
        <w:t>σ</w:t>
      </w:r>
      <w:r w:rsidRPr="00A413DE">
        <w:rPr>
          <w:rFonts w:eastAsia="Times New Roman"/>
          <w:color w:val="222222"/>
          <w:szCs w:val="24"/>
          <w:shd w:val="clear" w:color="auto" w:fill="FFFFFF"/>
        </w:rPr>
        <w:t>υγ</w:t>
      </w:r>
      <w:r>
        <w:rPr>
          <w:rFonts w:eastAsia="Times New Roman"/>
          <w:color w:val="222222"/>
          <w:szCs w:val="24"/>
          <w:shd w:val="clear" w:color="auto" w:fill="FFFFFF"/>
        </w:rPr>
        <w:t>γνώμη» στον ελληνικό λαό;</w:t>
      </w:r>
    </w:p>
    <w:p w14:paraId="382443F5"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w:t>
      </w:r>
      <w:r w:rsidRPr="00A413DE">
        <w:rPr>
          <w:rFonts w:eastAsia="Times New Roman"/>
          <w:color w:val="222222"/>
          <w:szCs w:val="24"/>
          <w:shd w:val="clear" w:color="auto" w:fill="FFFFFF"/>
        </w:rPr>
        <w:t>από το ζήτημα</w:t>
      </w:r>
      <w:r>
        <w:rPr>
          <w:rFonts w:eastAsia="Times New Roman"/>
          <w:color w:val="222222"/>
          <w:szCs w:val="24"/>
          <w:shd w:val="clear" w:color="auto" w:fill="FFFFFF"/>
        </w:rPr>
        <w:t xml:space="preserve"> αυτό δεν θα ξεμπλέξετε εύκολα. Κ</w:t>
      </w:r>
      <w:r w:rsidRPr="00A413DE">
        <w:rPr>
          <w:rFonts w:eastAsia="Times New Roman"/>
          <w:color w:val="222222"/>
          <w:szCs w:val="24"/>
          <w:shd w:val="clear" w:color="auto" w:fill="FFFFFF"/>
        </w:rPr>
        <w:t>αταθέσατε σήμερα</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κύριε Σταθάκη</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κάποια πρακτι</w:t>
      </w:r>
      <w:r>
        <w:rPr>
          <w:rFonts w:eastAsia="Times New Roman"/>
          <w:color w:val="222222"/>
          <w:szCs w:val="24"/>
          <w:shd w:val="clear" w:color="auto" w:fill="FFFFFF"/>
        </w:rPr>
        <w:t xml:space="preserve">κά της ΔΕΠΑ, τα οποία δεν κλείνουν αλλά ανοίγουν περαιτέρω το θέμα, </w:t>
      </w:r>
      <w:r w:rsidRPr="00A413DE">
        <w:rPr>
          <w:rFonts w:eastAsia="Times New Roman"/>
          <w:color w:val="222222"/>
          <w:szCs w:val="24"/>
          <w:shd w:val="clear" w:color="auto" w:fill="FFFFFF"/>
        </w:rPr>
        <w:t xml:space="preserve">όπως φάνηκε προηγουμένως από την τοποθέτηση </w:t>
      </w:r>
      <w:r>
        <w:rPr>
          <w:rFonts w:eastAsia="Times New Roman"/>
          <w:color w:val="222222"/>
          <w:szCs w:val="24"/>
          <w:shd w:val="clear" w:color="auto" w:fill="FFFFFF"/>
        </w:rPr>
        <w:t>του κ.</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xml:space="preserve">. </w:t>
      </w:r>
    </w:p>
    <w:p w14:paraId="382443F6"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w:t>
      </w:r>
      <w:r w:rsidRPr="00A413DE">
        <w:rPr>
          <w:rFonts w:eastAsia="Times New Roman"/>
          <w:color w:val="222222"/>
          <w:szCs w:val="24"/>
          <w:shd w:val="clear" w:color="auto" w:fill="FFFFFF"/>
        </w:rPr>
        <w:t>έω</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και στους τέσσερις ότι σήμερα είναι μόνο η αρχή</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Π</w:t>
      </w:r>
      <w:r w:rsidRPr="00A413DE">
        <w:rPr>
          <w:rFonts w:eastAsia="Times New Roman"/>
          <w:color w:val="222222"/>
          <w:szCs w:val="24"/>
          <w:shd w:val="clear" w:color="auto" w:fill="FFFFFF"/>
        </w:rPr>
        <w:t>ρέπει ν</w:t>
      </w:r>
      <w:r>
        <w:rPr>
          <w:rFonts w:eastAsia="Times New Roman"/>
          <w:color w:val="222222"/>
          <w:szCs w:val="24"/>
          <w:shd w:val="clear" w:color="auto" w:fill="FFFFFF"/>
        </w:rPr>
        <w:t>α ετοιμαστείτε για τη συνέχεια.</w:t>
      </w:r>
    </w:p>
    <w:p w14:paraId="382443F7" w14:textId="77777777" w:rsidR="00D035B1" w:rsidRDefault="005B20CE">
      <w:pPr>
        <w:spacing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382443F8" w14:textId="77777777" w:rsidR="00D035B1" w:rsidRDefault="005B20CE">
      <w:pPr>
        <w:spacing w:line="600" w:lineRule="auto"/>
        <w:ind w:firstLine="720"/>
        <w:jc w:val="both"/>
        <w:rPr>
          <w:rFonts w:eastAsia="Times New Roman"/>
          <w:color w:val="222222"/>
          <w:szCs w:val="24"/>
          <w:shd w:val="clear" w:color="auto" w:fill="FFFFFF"/>
        </w:rPr>
      </w:pPr>
      <w:r w:rsidRPr="008C1CF0">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Ευχαριστούμε, κύριε Χατζηδάκη.</w:t>
      </w:r>
    </w:p>
    <w:p w14:paraId="382443F9" w14:textId="77777777" w:rsidR="00D035B1" w:rsidRDefault="005B20CE">
      <w:pPr>
        <w:spacing w:line="600" w:lineRule="auto"/>
        <w:ind w:firstLine="720"/>
        <w:jc w:val="both"/>
        <w:rPr>
          <w:rFonts w:eastAsia="Times New Roman"/>
          <w:color w:val="222222"/>
          <w:szCs w:val="24"/>
          <w:shd w:val="clear" w:color="auto" w:fill="FFFFFF"/>
        </w:rPr>
      </w:pPr>
      <w:r w:rsidRPr="00975D09">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Κύριε Πρόεδρε, θα ήθελα τον λόγο.</w:t>
      </w:r>
    </w:p>
    <w:p w14:paraId="382443F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Όχι, κύριε Σκρέκα, έχετε ολοκληρώσει. Έχει συμφωνηθεί ότι μόνον ο κ. Γεωργιάδης και ο κ. Βορίδης, μαζί με τον κ. Χατζηδάκη...</w:t>
      </w:r>
    </w:p>
    <w:p w14:paraId="382443F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ΚΩΝΣΤΑΝΤΙΝΟΣ ΣΚΡΕΚΑΣ:</w:t>
      </w:r>
      <w:r>
        <w:rPr>
          <w:rFonts w:eastAsia="Times New Roman"/>
          <w:color w:val="222222"/>
          <w:szCs w:val="24"/>
          <w:shd w:val="clear" w:color="auto" w:fill="FFFFFF"/>
        </w:rPr>
        <w:t xml:space="preserve"> Μίλησα με τον κύριο Πρόεδρο και μου είπε </w:t>
      </w:r>
      <w:r>
        <w:rPr>
          <w:rFonts w:eastAsia="Times New Roman"/>
          <w:color w:val="222222"/>
          <w:szCs w:val="24"/>
          <w:shd w:val="clear" w:color="auto" w:fill="FFFFFF"/>
        </w:rPr>
        <w:t xml:space="preserve">ότι θα έχω δευτερολογία. </w:t>
      </w:r>
    </w:p>
    <w:p w14:paraId="382443F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Ε</w:t>
      </w:r>
      <w:r w:rsidRPr="00A413DE">
        <w:rPr>
          <w:rFonts w:eastAsia="Times New Roman"/>
          <w:color w:val="222222"/>
          <w:szCs w:val="24"/>
          <w:shd w:val="clear" w:color="auto" w:fill="FFFFFF"/>
        </w:rPr>
        <w:t>πειδή έχω ενημέρ</w:t>
      </w:r>
      <w:r>
        <w:rPr>
          <w:rFonts w:eastAsia="Times New Roman"/>
          <w:color w:val="222222"/>
          <w:szCs w:val="24"/>
          <w:shd w:val="clear" w:color="auto" w:fill="FFFFFF"/>
        </w:rPr>
        <w:t>ωση από τον Π</w:t>
      </w:r>
      <w:r w:rsidRPr="00A413DE">
        <w:rPr>
          <w:rFonts w:eastAsia="Times New Roman"/>
          <w:color w:val="222222"/>
          <w:szCs w:val="24"/>
          <w:shd w:val="clear" w:color="auto" w:fill="FFFFFF"/>
        </w:rPr>
        <w:t>ρόεδρο</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δικαίωμα δευτερολογία</w:t>
      </w:r>
      <w:r>
        <w:rPr>
          <w:rFonts w:eastAsia="Times New Roman"/>
          <w:color w:val="222222"/>
          <w:szCs w:val="24"/>
          <w:shd w:val="clear" w:color="auto" w:fill="FFFFFF"/>
        </w:rPr>
        <w:t>ς</w:t>
      </w:r>
      <w:r w:rsidRPr="00A413DE">
        <w:rPr>
          <w:rFonts w:eastAsia="Times New Roman"/>
          <w:color w:val="222222"/>
          <w:szCs w:val="24"/>
          <w:shd w:val="clear" w:color="auto" w:fill="FFFFFF"/>
        </w:rPr>
        <w:t xml:space="preserve"> έχει μόνο ο κ</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Γεωργιάδης και ο κ</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Βορίδης</w:t>
      </w:r>
      <w:r>
        <w:rPr>
          <w:rFonts w:eastAsia="Times New Roman"/>
          <w:color w:val="222222"/>
          <w:szCs w:val="24"/>
          <w:shd w:val="clear" w:color="auto" w:fill="FFFFFF"/>
        </w:rPr>
        <w:t>.</w:t>
      </w:r>
    </w:p>
    <w:p w14:paraId="382443FD"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Κάνετε λάθος.</w:t>
      </w:r>
    </w:p>
    <w:p w14:paraId="382443FE"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w:t>
      </w:r>
      <w:r w:rsidRPr="00A413DE">
        <w:rPr>
          <w:rFonts w:eastAsia="Times New Roman"/>
          <w:color w:val="222222"/>
          <w:szCs w:val="24"/>
          <w:shd w:val="clear" w:color="auto" w:fill="FFFFFF"/>
        </w:rPr>
        <w:t>Δεν κάνω κανένα λάθος</w:t>
      </w:r>
      <w:r>
        <w:rPr>
          <w:rFonts w:eastAsia="Times New Roman"/>
          <w:color w:val="222222"/>
          <w:szCs w:val="24"/>
          <w:shd w:val="clear" w:color="auto" w:fill="FFFFFF"/>
        </w:rPr>
        <w:t xml:space="preserve">. </w:t>
      </w:r>
      <w:r>
        <w:rPr>
          <w:rFonts w:eastAsia="Times New Roman"/>
          <w:color w:val="222222"/>
          <w:szCs w:val="24"/>
          <w:shd w:val="clear" w:color="auto" w:fill="FFFFFF"/>
        </w:rPr>
        <w:t>Έχετε μιλήσει, κύριε Σκρέκα, εννέα λεπτά. Δεν μπορείτε να μιλήσετε όλοι.</w:t>
      </w:r>
    </w:p>
    <w:p w14:paraId="382443FF"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Επιβεβαιώστε ότι δεν πήρα τη δευτερολογία μου και συμφώνησα με τον προηγούμενο Πρόεδρο, που αντικαταστήσατε, ότι θα μιλήσω δύο λεπτά για τη δευτερολογία μου.</w:t>
      </w:r>
    </w:p>
    <w:p w14:paraId="38244400"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w:t>
      </w:r>
      <w:r>
        <w:rPr>
          <w:rFonts w:eastAsia="Times New Roman"/>
          <w:b/>
          <w:color w:val="222222"/>
          <w:szCs w:val="24"/>
          <w:shd w:val="clear" w:color="auto" w:fill="FFFFFF"/>
        </w:rPr>
        <w:t>ΕΔΡΕΥΩΝ (Μάριος Γεωργιάδης):</w:t>
      </w:r>
      <w:r>
        <w:rPr>
          <w:rFonts w:eastAsia="Times New Roman"/>
          <w:color w:val="222222"/>
          <w:szCs w:val="24"/>
          <w:shd w:val="clear" w:color="auto" w:fill="FFFFFF"/>
        </w:rPr>
        <w:t xml:space="preserve"> Δ</w:t>
      </w:r>
      <w:r w:rsidRPr="00A413DE">
        <w:rPr>
          <w:rFonts w:eastAsia="Times New Roman"/>
          <w:color w:val="222222"/>
          <w:szCs w:val="24"/>
          <w:shd w:val="clear" w:color="auto" w:fill="FFFFFF"/>
        </w:rPr>
        <w:t xml:space="preserve">εν μπορώ </w:t>
      </w:r>
      <w:r>
        <w:rPr>
          <w:rFonts w:eastAsia="Times New Roman"/>
          <w:color w:val="222222"/>
          <w:szCs w:val="24"/>
          <w:shd w:val="clear" w:color="auto" w:fill="FFFFFF"/>
        </w:rPr>
        <w:t>να σας δώσω δύο λεπτά. Αν θέλουν όλοι οι συνάδελφοί σας δύο</w:t>
      </w:r>
      <w:r w:rsidRPr="00A413DE">
        <w:rPr>
          <w:rFonts w:eastAsia="Times New Roman"/>
          <w:color w:val="222222"/>
          <w:szCs w:val="24"/>
          <w:shd w:val="clear" w:color="auto" w:fill="FFFFFF"/>
        </w:rPr>
        <w:t xml:space="preserve"> λεπτά</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δεν γίνεται η διαδικασία έτσι</w:t>
      </w:r>
      <w:r>
        <w:rPr>
          <w:rFonts w:eastAsia="Times New Roman"/>
          <w:color w:val="222222"/>
          <w:szCs w:val="24"/>
          <w:shd w:val="clear" w:color="auto" w:fill="FFFFFF"/>
        </w:rPr>
        <w:t>.</w:t>
      </w:r>
    </w:p>
    <w:p w14:paraId="38244401"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Δεν ζητάω κάποια εξαίρεση. Προβλέπεται από τον Κανονισμό η δευτερολογία.</w:t>
      </w:r>
    </w:p>
    <w:p w14:paraId="38244402"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(Μάριος Γεωργ</w:t>
      </w:r>
      <w:r>
        <w:rPr>
          <w:rFonts w:eastAsia="Times New Roman"/>
          <w:b/>
          <w:color w:val="222222"/>
          <w:szCs w:val="24"/>
          <w:shd w:val="clear" w:color="auto" w:fill="FFFFFF"/>
        </w:rPr>
        <w:t>ιάδης):</w:t>
      </w:r>
      <w:r>
        <w:rPr>
          <w:rFonts w:eastAsia="Times New Roman"/>
          <w:color w:val="222222"/>
          <w:szCs w:val="24"/>
          <w:shd w:val="clear" w:color="auto" w:fill="FFFFFF"/>
        </w:rPr>
        <w:t xml:space="preserve"> Α</w:t>
      </w:r>
      <w:r w:rsidRPr="00A413DE">
        <w:rPr>
          <w:rFonts w:eastAsia="Times New Roman"/>
          <w:color w:val="222222"/>
          <w:szCs w:val="24"/>
          <w:shd w:val="clear" w:color="auto" w:fill="FFFFFF"/>
        </w:rPr>
        <w:t>ρκεί</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A413DE">
        <w:rPr>
          <w:rFonts w:eastAsia="Times New Roman"/>
          <w:color w:val="222222"/>
          <w:szCs w:val="24"/>
          <w:shd w:val="clear" w:color="auto" w:fill="FFFFFF"/>
        </w:rPr>
        <w:t xml:space="preserve"> να μην </w:t>
      </w:r>
      <w:r>
        <w:rPr>
          <w:rFonts w:eastAsia="Times New Roman"/>
          <w:color w:val="222222"/>
          <w:szCs w:val="24"/>
          <w:shd w:val="clear" w:color="auto" w:fill="FFFFFF"/>
        </w:rPr>
        <w:t xml:space="preserve">την </w:t>
      </w:r>
      <w:r w:rsidRPr="00A413DE">
        <w:rPr>
          <w:rFonts w:eastAsia="Times New Roman"/>
          <w:color w:val="222222"/>
          <w:szCs w:val="24"/>
          <w:shd w:val="clear" w:color="auto" w:fill="FFFFFF"/>
        </w:rPr>
        <w:t xml:space="preserve">έχετε εξαντλήσει στην </w:t>
      </w:r>
      <w:proofErr w:type="spellStart"/>
      <w:r w:rsidRPr="00A413DE">
        <w:rPr>
          <w:rFonts w:eastAsia="Times New Roman"/>
          <w:color w:val="222222"/>
          <w:szCs w:val="24"/>
          <w:shd w:val="clear" w:color="auto" w:fill="FFFFFF"/>
        </w:rPr>
        <w:t>πρωτολογ</w:t>
      </w:r>
      <w:r>
        <w:rPr>
          <w:rFonts w:eastAsia="Times New Roman"/>
          <w:color w:val="222222"/>
          <w:szCs w:val="24"/>
          <w:shd w:val="clear" w:color="auto" w:fill="FFFFFF"/>
        </w:rPr>
        <w:t>ία</w:t>
      </w:r>
      <w:proofErr w:type="spellEnd"/>
      <w:r>
        <w:rPr>
          <w:rFonts w:eastAsia="Times New Roman"/>
          <w:color w:val="222222"/>
          <w:szCs w:val="24"/>
          <w:shd w:val="clear" w:color="auto" w:fill="FFFFFF"/>
        </w:rPr>
        <w:t xml:space="preserve"> σας, γιατί αυτή ήταν συμφωνία.</w:t>
      </w:r>
    </w:p>
    <w:p w14:paraId="38244403"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A413DE">
        <w:rPr>
          <w:rFonts w:eastAsia="Times New Roman"/>
          <w:color w:val="222222"/>
          <w:szCs w:val="24"/>
          <w:shd w:val="clear" w:color="auto" w:fill="FFFFFF"/>
        </w:rPr>
        <w:t>α δώσω το</w:t>
      </w:r>
      <w:r>
        <w:rPr>
          <w:rFonts w:eastAsia="Times New Roman"/>
          <w:color w:val="222222"/>
          <w:szCs w:val="24"/>
          <w:shd w:val="clear" w:color="auto" w:fill="FFFFFF"/>
        </w:rPr>
        <w:t>ν</w:t>
      </w:r>
      <w:r w:rsidRPr="00A413DE">
        <w:rPr>
          <w:rFonts w:eastAsia="Times New Roman"/>
          <w:color w:val="222222"/>
          <w:szCs w:val="24"/>
          <w:shd w:val="clear" w:color="auto" w:fill="FFFFFF"/>
        </w:rPr>
        <w:t xml:space="preserve"> λόγο στον κ</w:t>
      </w:r>
      <w:r>
        <w:rPr>
          <w:rFonts w:eastAsia="Times New Roman"/>
          <w:color w:val="222222"/>
          <w:szCs w:val="24"/>
          <w:shd w:val="clear" w:color="auto" w:fill="FFFFFF"/>
        </w:rPr>
        <w:t xml:space="preserve">. Γεωργιάδη, θα συμφωνήσω με το Προεδρείο και αν είναι, </w:t>
      </w:r>
      <w:r w:rsidRPr="00A413DE">
        <w:rPr>
          <w:rFonts w:eastAsia="Times New Roman"/>
          <w:color w:val="222222"/>
          <w:szCs w:val="24"/>
          <w:shd w:val="clear" w:color="auto" w:fill="FFFFFF"/>
        </w:rPr>
        <w:t xml:space="preserve">μετά θα σας δώσω </w:t>
      </w:r>
      <w:r>
        <w:rPr>
          <w:rFonts w:eastAsia="Times New Roman"/>
          <w:color w:val="222222"/>
          <w:szCs w:val="24"/>
          <w:shd w:val="clear" w:color="auto" w:fill="FFFFFF"/>
        </w:rPr>
        <w:t>τον λόγο.</w:t>
      </w:r>
    </w:p>
    <w:p w14:paraId="38244404"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Δύο λεπτά ζητάω, μιας και αναφέρθηκε σε μένα.</w:t>
      </w:r>
    </w:p>
    <w:p w14:paraId="38244405"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Ποιος αναφέρθηκε σε εσάς;</w:t>
      </w:r>
    </w:p>
    <w:p w14:paraId="38244406"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Δύο πράγματα θα ρωτήσω, κύριε Πρόεδρε.</w:t>
      </w:r>
    </w:p>
    <w:p w14:paraId="38244407"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Ορίστε, κύριε Σκρέκα.</w:t>
      </w:r>
    </w:p>
    <w:p w14:paraId="38244408"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Σας ευχαριστώ,</w:t>
      </w:r>
      <w:r>
        <w:rPr>
          <w:rFonts w:eastAsia="Times New Roman"/>
          <w:color w:val="222222"/>
          <w:szCs w:val="24"/>
          <w:shd w:val="clear" w:color="auto" w:fill="FFFFFF"/>
        </w:rPr>
        <w:t xml:space="preserve"> κύριε Πρόεδρε.</w:t>
      </w:r>
    </w:p>
    <w:p w14:paraId="38244409"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w:t>
      </w:r>
      <w:r w:rsidRPr="00A413DE">
        <w:rPr>
          <w:rFonts w:eastAsia="Times New Roman"/>
          <w:color w:val="222222"/>
          <w:szCs w:val="24"/>
          <w:shd w:val="clear" w:color="auto" w:fill="FFFFFF"/>
        </w:rPr>
        <w:t xml:space="preserve">ύο ερωτήσεις </w:t>
      </w:r>
      <w:r>
        <w:rPr>
          <w:rFonts w:eastAsia="Times New Roman"/>
          <w:color w:val="222222"/>
          <w:szCs w:val="24"/>
          <w:shd w:val="clear" w:color="auto" w:fill="FFFFFF"/>
        </w:rPr>
        <w:t>θα ήθελα να κάνω, επειδή είναι και ο Υπουργός Ε</w:t>
      </w:r>
      <w:r w:rsidRPr="00A413DE">
        <w:rPr>
          <w:rFonts w:eastAsia="Times New Roman"/>
          <w:color w:val="222222"/>
          <w:szCs w:val="24"/>
          <w:shd w:val="clear" w:color="auto" w:fill="FFFFFF"/>
        </w:rPr>
        <w:t xml:space="preserve">νέργειας και Περιβάλλοντος και </w:t>
      </w:r>
      <w:r>
        <w:rPr>
          <w:rFonts w:eastAsia="Times New Roman"/>
          <w:color w:val="222222"/>
          <w:szCs w:val="24"/>
          <w:shd w:val="clear" w:color="auto" w:fill="FFFFFF"/>
        </w:rPr>
        <w:t xml:space="preserve">ο </w:t>
      </w:r>
      <w:r w:rsidRPr="00A413DE">
        <w:rPr>
          <w:rFonts w:eastAsia="Times New Roman"/>
          <w:color w:val="222222"/>
          <w:szCs w:val="24"/>
          <w:shd w:val="clear" w:color="auto" w:fill="FFFFFF"/>
        </w:rPr>
        <w:t>Υπουργός Δικαιοσύνης</w:t>
      </w:r>
      <w:r>
        <w:rPr>
          <w:rFonts w:eastAsia="Times New Roman"/>
          <w:color w:val="222222"/>
          <w:szCs w:val="24"/>
          <w:shd w:val="clear" w:color="auto" w:fill="FFFFFF"/>
        </w:rPr>
        <w:t>.</w:t>
      </w:r>
    </w:p>
    <w:p w14:paraId="3824440A"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τον Υπουργό Ενέργειας και Περιβάλλοντος: Κύριε Υπουργέ, ξέρετε πόσος ήταν ο τζίρος της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65678B">
        <w:rPr>
          <w:rFonts w:eastAsia="Times New Roman"/>
          <w:color w:val="222222"/>
          <w:szCs w:val="24"/>
          <w:shd w:val="clear" w:color="auto" w:fill="FFFFFF"/>
        </w:rPr>
        <w:t xml:space="preserve"> </w:t>
      </w:r>
      <w:r>
        <w:rPr>
          <w:rFonts w:eastAsia="Times New Roman"/>
          <w:color w:val="222222"/>
          <w:szCs w:val="24"/>
          <w:shd w:val="clear" w:color="auto" w:fill="FFFFFF"/>
        </w:rPr>
        <w:t>το 2016; Ήταν περίπου 60 ε</w:t>
      </w:r>
      <w:r>
        <w:rPr>
          <w:rFonts w:eastAsia="Times New Roman"/>
          <w:color w:val="222222"/>
          <w:szCs w:val="24"/>
          <w:shd w:val="clear" w:color="auto" w:fill="FFFFFF"/>
        </w:rPr>
        <w:t>κατομμύρια ευρώ. Ξ</w:t>
      </w:r>
      <w:r w:rsidRPr="00A413DE">
        <w:rPr>
          <w:rFonts w:eastAsia="Times New Roman"/>
          <w:color w:val="222222"/>
          <w:szCs w:val="24"/>
          <w:shd w:val="clear" w:color="auto" w:fill="FFFFFF"/>
        </w:rPr>
        <w:t xml:space="preserve">έρετε τι ζημιές </w:t>
      </w:r>
      <w:r>
        <w:rPr>
          <w:rFonts w:eastAsia="Times New Roman"/>
          <w:color w:val="222222"/>
          <w:szCs w:val="24"/>
          <w:shd w:val="clear" w:color="auto" w:fill="FFFFFF"/>
        </w:rPr>
        <w:t>είχε</w:t>
      </w:r>
      <w:r w:rsidRPr="00A413DE">
        <w:rPr>
          <w:rFonts w:eastAsia="Times New Roman"/>
          <w:color w:val="222222"/>
          <w:szCs w:val="24"/>
          <w:shd w:val="clear" w:color="auto" w:fill="FFFFFF"/>
        </w:rPr>
        <w:t xml:space="preserve"> εκείνη τη χρον</w:t>
      </w:r>
      <w:r>
        <w:rPr>
          <w:rFonts w:eastAsia="Times New Roman"/>
          <w:color w:val="222222"/>
          <w:szCs w:val="24"/>
          <w:shd w:val="clear" w:color="auto" w:fill="FFFFFF"/>
        </w:rPr>
        <w:t xml:space="preserve">ιά η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65678B">
        <w:rPr>
          <w:rFonts w:eastAsia="Times New Roman"/>
          <w:color w:val="222222"/>
          <w:szCs w:val="24"/>
          <w:shd w:val="clear" w:color="auto" w:fill="FFFFFF"/>
        </w:rPr>
        <w:t>,</w:t>
      </w:r>
      <w:r>
        <w:rPr>
          <w:rFonts w:eastAsia="Times New Roman"/>
          <w:color w:val="222222"/>
          <w:szCs w:val="24"/>
          <w:shd w:val="clear" w:color="auto" w:fill="FFFFFF"/>
        </w:rPr>
        <w:t xml:space="preserve"> η Ελληνική Εταιρεία Λ</w:t>
      </w:r>
      <w:r w:rsidRPr="00A413DE">
        <w:rPr>
          <w:rFonts w:eastAsia="Times New Roman"/>
          <w:color w:val="222222"/>
          <w:szCs w:val="24"/>
          <w:shd w:val="clear" w:color="auto" w:fill="FFFFFF"/>
        </w:rPr>
        <w:t>ιπασμάτων</w:t>
      </w:r>
      <w:r>
        <w:rPr>
          <w:rFonts w:eastAsia="Times New Roman"/>
          <w:color w:val="222222"/>
          <w:szCs w:val="24"/>
          <w:shd w:val="clear" w:color="auto" w:fill="FFFFFF"/>
        </w:rPr>
        <w:t>; Είχε 40 εκατομμύρια ευρώ. Και ξέρετε</w:t>
      </w:r>
      <w:r w:rsidRPr="00A413DE">
        <w:rPr>
          <w:rFonts w:eastAsia="Times New Roman"/>
          <w:color w:val="222222"/>
          <w:szCs w:val="24"/>
          <w:shd w:val="clear" w:color="auto" w:fill="FFFFFF"/>
        </w:rPr>
        <w:t xml:space="preserve"> τι αγορές φ</w:t>
      </w:r>
      <w:r>
        <w:rPr>
          <w:rFonts w:eastAsia="Times New Roman"/>
          <w:color w:val="222222"/>
          <w:szCs w:val="24"/>
          <w:shd w:val="clear" w:color="auto" w:fill="FFFFFF"/>
        </w:rPr>
        <w:t>υσικού αερίου είχε από τη ΔΕΠΑ; Π</w:t>
      </w:r>
      <w:r w:rsidRPr="00A413DE">
        <w:rPr>
          <w:rFonts w:eastAsia="Times New Roman"/>
          <w:color w:val="222222"/>
          <w:szCs w:val="24"/>
          <w:shd w:val="clear" w:color="auto" w:fill="FFFFFF"/>
        </w:rPr>
        <w:t>ερίπου 5</w:t>
      </w:r>
      <w:r>
        <w:rPr>
          <w:rFonts w:eastAsia="Times New Roman"/>
          <w:color w:val="222222"/>
          <w:szCs w:val="24"/>
          <w:shd w:val="clear" w:color="auto" w:fill="FFFFFF"/>
        </w:rPr>
        <w:t>0 εκατομμύρια ευρώ.</w:t>
      </w:r>
    </w:p>
    <w:p w14:paraId="3824440B"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τι σημαίνει αυτό, κύριε Υπουργέ; Όποιος το</w:t>
      </w:r>
      <w:r>
        <w:rPr>
          <w:rFonts w:eastAsia="Times New Roman"/>
          <w:color w:val="222222"/>
          <w:szCs w:val="24"/>
          <w:shd w:val="clear" w:color="auto" w:fill="FFFFFF"/>
        </w:rPr>
        <w:t xml:space="preserve"> δει καταλαβαίνει</w:t>
      </w:r>
      <w:r w:rsidRPr="00A413DE">
        <w:rPr>
          <w:rFonts w:eastAsia="Times New Roman"/>
          <w:color w:val="222222"/>
          <w:szCs w:val="24"/>
          <w:shd w:val="clear" w:color="auto" w:fill="FFFFFF"/>
        </w:rPr>
        <w:t xml:space="preserve"> ότι </w:t>
      </w:r>
      <w:proofErr w:type="spellStart"/>
      <w:r>
        <w:rPr>
          <w:rFonts w:eastAsia="Times New Roman"/>
          <w:color w:val="222222"/>
          <w:szCs w:val="24"/>
          <w:shd w:val="clear" w:color="auto" w:fill="FFFFFF"/>
        </w:rPr>
        <w:t>υποτιμολογούσε</w:t>
      </w:r>
      <w:proofErr w:type="spellEnd"/>
      <w:r w:rsidRPr="00A413DE">
        <w:rPr>
          <w:rFonts w:eastAsia="Times New Roman"/>
          <w:color w:val="222222"/>
          <w:szCs w:val="24"/>
          <w:shd w:val="clear" w:color="auto" w:fill="FFFFFF"/>
        </w:rPr>
        <w:t xml:space="preserve"> ουσιαστικά το φυσικό αέριο στις παρένθετες εταιρείες που </w:t>
      </w:r>
      <w:r>
        <w:rPr>
          <w:rFonts w:eastAsia="Times New Roman"/>
          <w:color w:val="222222"/>
          <w:szCs w:val="24"/>
          <w:shd w:val="clear" w:color="auto" w:fill="FFFFFF"/>
        </w:rPr>
        <w:t>είχαν</w:t>
      </w:r>
      <w:r w:rsidRPr="00A413DE">
        <w:rPr>
          <w:rFonts w:eastAsia="Times New Roman"/>
          <w:color w:val="222222"/>
          <w:szCs w:val="24"/>
          <w:shd w:val="clear" w:color="auto" w:fill="FFFFFF"/>
        </w:rPr>
        <w:t xml:space="preserve"> δημιουργηθεί</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οι οποίες το χρησιμοπ</w:t>
      </w:r>
      <w:r>
        <w:rPr>
          <w:rFonts w:eastAsia="Times New Roman"/>
          <w:color w:val="222222"/>
          <w:szCs w:val="24"/>
          <w:shd w:val="clear" w:color="auto" w:fill="FFFFFF"/>
        </w:rPr>
        <w:t>οιούσαν και παρήγαγαν προϊόντα. Μ</w:t>
      </w:r>
      <w:r w:rsidRPr="00A413DE">
        <w:rPr>
          <w:rFonts w:eastAsia="Times New Roman"/>
          <w:color w:val="222222"/>
          <w:szCs w:val="24"/>
          <w:shd w:val="clear" w:color="auto" w:fill="FFFFFF"/>
        </w:rPr>
        <w:t>ε αυτό</w:t>
      </w:r>
      <w:r>
        <w:rPr>
          <w:rFonts w:eastAsia="Times New Roman"/>
          <w:color w:val="222222"/>
          <w:szCs w:val="24"/>
          <w:shd w:val="clear" w:color="auto" w:fill="FFFFFF"/>
        </w:rPr>
        <w:t>ν</w:t>
      </w:r>
      <w:r w:rsidRPr="00A413DE">
        <w:rPr>
          <w:rFonts w:eastAsia="Times New Roman"/>
          <w:color w:val="222222"/>
          <w:szCs w:val="24"/>
          <w:shd w:val="clear" w:color="auto" w:fill="FFFFFF"/>
        </w:rPr>
        <w:t xml:space="preserve"> τον τρόπο </w:t>
      </w:r>
      <w:r>
        <w:rPr>
          <w:rFonts w:eastAsia="Times New Roman"/>
          <w:color w:val="222222"/>
          <w:szCs w:val="24"/>
          <w:shd w:val="clear" w:color="auto" w:fill="FFFFFF"/>
        </w:rPr>
        <w:t>καταλαβαίνετε</w:t>
      </w:r>
      <w:r w:rsidRPr="00A413DE">
        <w:rPr>
          <w:rFonts w:eastAsia="Times New Roman"/>
          <w:color w:val="222222"/>
          <w:szCs w:val="24"/>
          <w:shd w:val="clear" w:color="auto" w:fill="FFFFFF"/>
        </w:rPr>
        <w:t xml:space="preserve"> πολύ καλά ότι γίνεται μία μεταφορά κερδών </w:t>
      </w:r>
      <w:r>
        <w:rPr>
          <w:rFonts w:eastAsia="Times New Roman"/>
          <w:color w:val="222222"/>
          <w:szCs w:val="24"/>
          <w:shd w:val="clear" w:color="auto" w:fill="FFFFFF"/>
        </w:rPr>
        <w:t xml:space="preserve">από την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στις παρένθετες εταιρείες</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οι οποίες </w:t>
      </w:r>
      <w:r>
        <w:rPr>
          <w:rFonts w:eastAsia="Times New Roman"/>
          <w:color w:val="222222"/>
          <w:szCs w:val="24"/>
          <w:shd w:val="clear" w:color="auto" w:fill="FFFFFF"/>
        </w:rPr>
        <w:t>από πίσω</w:t>
      </w:r>
      <w:r w:rsidRPr="00A413DE">
        <w:rPr>
          <w:rFonts w:eastAsia="Times New Roman"/>
          <w:color w:val="222222"/>
          <w:szCs w:val="24"/>
          <w:shd w:val="clear" w:color="auto" w:fill="FFFFFF"/>
        </w:rPr>
        <w:t xml:space="preserve"> έχουν κυπριακές </w:t>
      </w:r>
      <w:proofErr w:type="spellStart"/>
      <w:r>
        <w:rPr>
          <w:rFonts w:eastAsia="Times New Roman"/>
          <w:color w:val="222222"/>
          <w:szCs w:val="24"/>
          <w:shd w:val="clear" w:color="auto" w:fill="FFFFFF"/>
        </w:rPr>
        <w:t>offshore</w:t>
      </w:r>
      <w:proofErr w:type="spellEnd"/>
      <w:r>
        <w:rPr>
          <w:rFonts w:eastAsia="Times New Roman"/>
          <w:color w:val="222222"/>
          <w:szCs w:val="24"/>
          <w:shd w:val="clear" w:color="auto" w:fill="FFFFFF"/>
        </w:rPr>
        <w:t xml:space="preserve">. Αυτό </w:t>
      </w:r>
      <w:r w:rsidRPr="00A413DE">
        <w:rPr>
          <w:rFonts w:eastAsia="Times New Roman"/>
          <w:color w:val="222222"/>
          <w:szCs w:val="24"/>
          <w:shd w:val="clear" w:color="auto" w:fill="FFFFFF"/>
        </w:rPr>
        <w:t>το γνωρίζ</w:t>
      </w:r>
      <w:r>
        <w:rPr>
          <w:rFonts w:eastAsia="Times New Roman"/>
          <w:color w:val="222222"/>
          <w:szCs w:val="24"/>
          <w:shd w:val="clear" w:color="auto" w:fill="FFFFFF"/>
        </w:rPr>
        <w:t xml:space="preserve">ατε και έπρεπε να κάνετε κάτι ως </w:t>
      </w:r>
      <w:r>
        <w:rPr>
          <w:rFonts w:eastAsia="Times New Roman"/>
          <w:color w:val="222222"/>
          <w:szCs w:val="24"/>
          <w:shd w:val="clear" w:color="auto" w:fill="FFFFFF"/>
        </w:rPr>
        <w:t>π</w:t>
      </w:r>
      <w:r>
        <w:rPr>
          <w:rFonts w:eastAsia="Times New Roman"/>
          <w:color w:val="222222"/>
          <w:szCs w:val="24"/>
          <w:shd w:val="clear" w:color="auto" w:fill="FFFFFF"/>
        </w:rPr>
        <w:t>ολιτεία.</w:t>
      </w:r>
    </w:p>
    <w:p w14:paraId="3824440C"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sidRPr="00A413DE">
        <w:rPr>
          <w:rFonts w:eastAsia="Times New Roman"/>
          <w:color w:val="222222"/>
          <w:szCs w:val="24"/>
          <w:shd w:val="clear" w:color="auto" w:fill="FFFFFF"/>
        </w:rPr>
        <w:t>πό κει και πέρα</w:t>
      </w:r>
      <w:r>
        <w:rPr>
          <w:rFonts w:eastAsia="Times New Roman"/>
          <w:color w:val="222222"/>
          <w:szCs w:val="24"/>
          <w:shd w:val="clear" w:color="auto" w:fill="FFFFFF"/>
        </w:rPr>
        <w:t>, κύριε Υπουργέ, να</w:t>
      </w:r>
      <w:r w:rsidRPr="00A413DE">
        <w:rPr>
          <w:rFonts w:eastAsia="Times New Roman"/>
          <w:color w:val="222222"/>
          <w:szCs w:val="24"/>
          <w:shd w:val="clear" w:color="auto" w:fill="FFFFFF"/>
        </w:rPr>
        <w:t xml:space="preserve"> σας πω και κάτι άλλο</w:t>
      </w:r>
      <w:r>
        <w:rPr>
          <w:rFonts w:eastAsia="Times New Roman"/>
          <w:color w:val="222222"/>
          <w:szCs w:val="24"/>
          <w:shd w:val="clear" w:color="auto" w:fill="FFFFFF"/>
        </w:rPr>
        <w:t>: Δεν αναφέρετε</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ότι σύμφωνα με πληροφορίες</w:t>
      </w:r>
      <w:r>
        <w:rPr>
          <w:rFonts w:eastAsia="Times New Roman"/>
          <w:color w:val="222222"/>
          <w:szCs w:val="24"/>
          <w:shd w:val="clear" w:color="auto" w:fill="FFFFFF"/>
        </w:rPr>
        <w:t>,</w:t>
      </w:r>
      <w:r>
        <w:rPr>
          <w:rFonts w:eastAsia="Times New Roman"/>
          <w:color w:val="222222"/>
          <w:szCs w:val="24"/>
          <w:shd w:val="clear" w:color="auto" w:fill="FFFFFF"/>
        </w:rPr>
        <w:t xml:space="preserve"> π</w:t>
      </w:r>
      <w:r w:rsidRPr="00A413DE">
        <w:rPr>
          <w:rFonts w:eastAsia="Times New Roman"/>
          <w:color w:val="222222"/>
          <w:szCs w:val="24"/>
          <w:shd w:val="clear" w:color="auto" w:fill="FFFFFF"/>
        </w:rPr>
        <w:t xml:space="preserve">ου </w:t>
      </w: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Κ</w:t>
      </w:r>
      <w:r w:rsidRPr="00A413DE">
        <w:rPr>
          <w:rFonts w:eastAsia="Times New Roman"/>
          <w:color w:val="222222"/>
          <w:szCs w:val="24"/>
          <w:shd w:val="clear" w:color="auto" w:fill="FFFFFF"/>
        </w:rPr>
        <w:t>ιτσάκος</w:t>
      </w:r>
      <w:proofErr w:type="spellEnd"/>
      <w:r w:rsidRPr="00A413DE">
        <w:rPr>
          <w:rFonts w:eastAsia="Times New Roman"/>
          <w:color w:val="222222"/>
          <w:szCs w:val="24"/>
          <w:shd w:val="clear" w:color="auto" w:fill="FFFFFF"/>
        </w:rPr>
        <w:t xml:space="preserve"> έχει δια</w:t>
      </w:r>
      <w:r w:rsidRPr="00A413DE">
        <w:rPr>
          <w:rFonts w:eastAsia="Times New Roman"/>
          <w:color w:val="222222"/>
          <w:szCs w:val="24"/>
          <w:shd w:val="clear" w:color="auto" w:fill="FFFFFF"/>
        </w:rPr>
        <w:t>ρρεύσει</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 xml:space="preserve">στις </w:t>
      </w:r>
      <w:r w:rsidRPr="00A413DE">
        <w:rPr>
          <w:rFonts w:eastAsia="Times New Roman"/>
          <w:color w:val="222222"/>
          <w:szCs w:val="24"/>
          <w:shd w:val="clear" w:color="auto" w:fill="FFFFFF"/>
        </w:rPr>
        <w:t>16</w:t>
      </w:r>
      <w:r>
        <w:rPr>
          <w:rFonts w:eastAsia="Times New Roman"/>
          <w:color w:val="222222"/>
          <w:szCs w:val="24"/>
          <w:shd w:val="clear" w:color="auto" w:fill="FFFFFF"/>
        </w:rPr>
        <w:t>-</w:t>
      </w:r>
      <w:r w:rsidRPr="00A413DE">
        <w:rPr>
          <w:rFonts w:eastAsia="Times New Roman"/>
          <w:color w:val="222222"/>
          <w:szCs w:val="24"/>
          <w:shd w:val="clear" w:color="auto" w:fill="FFFFFF"/>
        </w:rPr>
        <w:t>5</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2017 έγινε διυπουργική συνάντηση όπου συμμετείχατε </w:t>
      </w:r>
      <w:r>
        <w:rPr>
          <w:rFonts w:eastAsia="Times New Roman"/>
          <w:color w:val="222222"/>
          <w:szCs w:val="24"/>
          <w:shd w:val="clear" w:color="auto" w:fill="FFFFFF"/>
        </w:rPr>
        <w:t>εσείς,</w:t>
      </w:r>
      <w:r w:rsidRPr="00A413DE">
        <w:rPr>
          <w:rFonts w:eastAsia="Times New Roman"/>
          <w:color w:val="222222"/>
          <w:szCs w:val="24"/>
          <w:shd w:val="clear" w:color="auto" w:fill="FFFFFF"/>
        </w:rPr>
        <w:t xml:space="preserve"> ο Υπουργός Επικρατείας </w:t>
      </w:r>
      <w:r>
        <w:rPr>
          <w:rFonts w:eastAsia="Times New Roman"/>
          <w:color w:val="222222"/>
          <w:szCs w:val="24"/>
          <w:shd w:val="clear" w:color="auto" w:fill="FFFFFF"/>
        </w:rPr>
        <w:t>και ο Υπουργός Α</w:t>
      </w:r>
      <w:r w:rsidRPr="00A413DE">
        <w:rPr>
          <w:rFonts w:eastAsia="Times New Roman"/>
          <w:color w:val="222222"/>
          <w:szCs w:val="24"/>
          <w:shd w:val="clear" w:color="auto" w:fill="FFFFFF"/>
        </w:rPr>
        <w:t>νάπτυξης και Οικονομικών μ</w:t>
      </w:r>
      <w:r>
        <w:rPr>
          <w:rFonts w:eastAsia="Times New Roman"/>
          <w:color w:val="222222"/>
          <w:szCs w:val="24"/>
          <w:shd w:val="clear" w:color="auto" w:fill="FFFFFF"/>
        </w:rPr>
        <w:t>αζί με τις πιστώτριες τράπεζες. Ε</w:t>
      </w:r>
      <w:r w:rsidRPr="00A413DE">
        <w:rPr>
          <w:rFonts w:eastAsia="Times New Roman"/>
          <w:color w:val="222222"/>
          <w:szCs w:val="24"/>
          <w:shd w:val="clear" w:color="auto" w:fill="FFFFFF"/>
        </w:rPr>
        <w:t>κεί παρουσιάστηκε ένα σχέδιο</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ένα πλάνο</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το οποίο εσείς είπατε ν</w:t>
      </w:r>
      <w:r>
        <w:rPr>
          <w:rFonts w:eastAsia="Times New Roman"/>
          <w:color w:val="222222"/>
          <w:szCs w:val="24"/>
          <w:shd w:val="clear" w:color="auto" w:fill="FFFFFF"/>
        </w:rPr>
        <w:t xml:space="preserve">α προχωρήσει μία </w:t>
      </w:r>
      <w:r>
        <w:rPr>
          <w:rFonts w:eastAsia="Times New Roman"/>
          <w:color w:val="222222"/>
          <w:szCs w:val="24"/>
          <w:shd w:val="clear" w:color="auto" w:fill="FFFFFF"/>
        </w:rPr>
        <w:t xml:space="preserve">ανταλλαγή πάλι, </w:t>
      </w:r>
      <w:r w:rsidRPr="00A413DE">
        <w:rPr>
          <w:rFonts w:eastAsia="Times New Roman"/>
          <w:color w:val="222222"/>
          <w:szCs w:val="24"/>
          <w:shd w:val="clear" w:color="auto" w:fill="FFFFFF"/>
        </w:rPr>
        <w:t>όχι πια ενός ακινήτου</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αλλά ένα επιχειρησιακό πλάνο που έλεγε ότι</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εφόσον θα </w:t>
      </w:r>
      <w:r w:rsidRPr="006A36FE">
        <w:rPr>
          <w:rFonts w:eastAsia="Times New Roman"/>
          <w:color w:val="222222"/>
          <w:szCs w:val="24"/>
          <w:shd w:val="clear" w:color="auto" w:fill="FFFFFF"/>
        </w:rPr>
        <w:t>ήρετο</w:t>
      </w:r>
      <w:r w:rsidRPr="00A413DE">
        <w:rPr>
          <w:rFonts w:eastAsia="Times New Roman"/>
          <w:color w:val="222222"/>
          <w:szCs w:val="24"/>
          <w:shd w:val="clear" w:color="auto" w:fill="FFFFFF"/>
        </w:rPr>
        <w:t xml:space="preserve"> η δέσμευση ενός ακινήτου</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θα μπορούσε να κατασκευαστεί μία μονάδα διαχείρισης απορριμμ</w:t>
      </w:r>
      <w:r>
        <w:rPr>
          <w:rFonts w:eastAsia="Times New Roman"/>
          <w:color w:val="222222"/>
          <w:szCs w:val="24"/>
          <w:shd w:val="clear" w:color="auto" w:fill="FFFFFF"/>
        </w:rPr>
        <w:t xml:space="preserve">άτων που θα παρήγαγε </w:t>
      </w:r>
      <w:proofErr w:type="spellStart"/>
      <w:r>
        <w:rPr>
          <w:rFonts w:eastAsia="Times New Roman"/>
          <w:color w:val="222222"/>
          <w:szCs w:val="24"/>
          <w:shd w:val="clear" w:color="auto" w:fill="FFFFFF"/>
        </w:rPr>
        <w:t>βιοκαύσιμα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βιοαιθανόλη</w:t>
      </w:r>
      <w:proofErr w:type="spellEnd"/>
      <w:r>
        <w:rPr>
          <w:rFonts w:eastAsia="Times New Roman"/>
          <w:color w:val="222222"/>
          <w:szCs w:val="24"/>
          <w:shd w:val="clear" w:color="auto" w:fill="FFFFFF"/>
        </w:rPr>
        <w:t xml:space="preserve"> κ.λπ. </w:t>
      </w:r>
      <w:r w:rsidRPr="00A413DE">
        <w:rPr>
          <w:rFonts w:eastAsia="Times New Roman"/>
          <w:color w:val="222222"/>
          <w:szCs w:val="24"/>
          <w:shd w:val="clear" w:color="auto" w:fill="FFFFFF"/>
        </w:rPr>
        <w:t>και με αυτό</w:t>
      </w:r>
      <w:r>
        <w:rPr>
          <w:rFonts w:eastAsia="Times New Roman"/>
          <w:color w:val="222222"/>
          <w:szCs w:val="24"/>
          <w:shd w:val="clear" w:color="auto" w:fill="FFFFFF"/>
        </w:rPr>
        <w:t>ν</w:t>
      </w:r>
      <w:r w:rsidRPr="00A413DE">
        <w:rPr>
          <w:rFonts w:eastAsia="Times New Roman"/>
          <w:color w:val="222222"/>
          <w:szCs w:val="24"/>
          <w:shd w:val="clear" w:color="auto" w:fill="FFFFFF"/>
        </w:rPr>
        <w:t xml:space="preserve"> τον τρόπο θα μπορούσε να γίνει ανταλλαγή και να σ</w:t>
      </w:r>
      <w:r>
        <w:rPr>
          <w:rFonts w:eastAsia="Times New Roman"/>
          <w:color w:val="222222"/>
          <w:szCs w:val="24"/>
          <w:shd w:val="clear" w:color="auto" w:fill="FFFFFF"/>
        </w:rPr>
        <w:t xml:space="preserve">βηστεί το χρέος του κ. Λαυρεντιάδη και της </w:t>
      </w:r>
      <w:r>
        <w:rPr>
          <w:rFonts w:eastAsia="Times New Roman"/>
          <w:color w:val="222222"/>
          <w:szCs w:val="24"/>
          <w:shd w:val="clear" w:color="auto" w:fill="FFFFFF"/>
        </w:rPr>
        <w:t>«</w:t>
      </w:r>
      <w:r>
        <w:rPr>
          <w:rFonts w:eastAsia="Times New Roman"/>
          <w:color w:val="222222"/>
          <w:szCs w:val="24"/>
          <w:shd w:val="clear" w:color="auto" w:fill="FFFFFF"/>
          <w:lang w:val="en-US"/>
        </w:rPr>
        <w:t>ELFE</w:t>
      </w:r>
      <w:r>
        <w:rPr>
          <w:rFonts w:eastAsia="Times New Roman"/>
          <w:color w:val="222222"/>
          <w:szCs w:val="24"/>
          <w:shd w:val="clear" w:color="auto" w:fill="FFFFFF"/>
        </w:rPr>
        <w:t>»</w:t>
      </w:r>
      <w:r w:rsidRPr="009B4091">
        <w:rPr>
          <w:rFonts w:eastAsia="Times New Roman"/>
          <w:color w:val="222222"/>
          <w:szCs w:val="24"/>
          <w:shd w:val="clear" w:color="auto" w:fill="FFFFFF"/>
        </w:rPr>
        <w:t>.</w:t>
      </w:r>
      <w:r>
        <w:rPr>
          <w:rFonts w:eastAsia="Times New Roman"/>
          <w:color w:val="222222"/>
          <w:szCs w:val="24"/>
          <w:shd w:val="clear" w:color="auto" w:fill="FFFFFF"/>
        </w:rPr>
        <w:t xml:space="preserve"> Δ</w:t>
      </w:r>
      <w:r w:rsidRPr="00A413DE">
        <w:rPr>
          <w:rFonts w:eastAsia="Times New Roman"/>
          <w:color w:val="222222"/>
          <w:szCs w:val="24"/>
          <w:shd w:val="clear" w:color="auto" w:fill="FFFFFF"/>
        </w:rPr>
        <w:t xml:space="preserve">εν μας είπατε </w:t>
      </w:r>
      <w:r>
        <w:rPr>
          <w:rFonts w:eastAsia="Times New Roman"/>
          <w:color w:val="222222"/>
          <w:szCs w:val="24"/>
          <w:shd w:val="clear" w:color="auto" w:fill="FFFFFF"/>
        </w:rPr>
        <w:t xml:space="preserve">τι </w:t>
      </w:r>
      <w:r w:rsidRPr="00A413DE">
        <w:rPr>
          <w:rFonts w:eastAsia="Times New Roman"/>
          <w:color w:val="222222"/>
          <w:szCs w:val="24"/>
          <w:shd w:val="clear" w:color="auto" w:fill="FFFFFF"/>
        </w:rPr>
        <w:t>συζητήθηκε</w:t>
      </w:r>
      <w:r>
        <w:rPr>
          <w:rFonts w:eastAsia="Times New Roman"/>
          <w:color w:val="222222"/>
          <w:szCs w:val="24"/>
          <w:shd w:val="clear" w:color="auto" w:fill="FFFFFF"/>
        </w:rPr>
        <w:t>. Δεν καταθέσατε εδώ πέρα τ</w:t>
      </w:r>
      <w:r w:rsidRPr="00A413DE">
        <w:rPr>
          <w:rFonts w:eastAsia="Times New Roman"/>
          <w:color w:val="222222"/>
          <w:szCs w:val="24"/>
          <w:shd w:val="clear" w:color="auto" w:fill="FFFFFF"/>
        </w:rPr>
        <w:t xml:space="preserve">α πρακτικά </w:t>
      </w:r>
      <w:r>
        <w:rPr>
          <w:rFonts w:eastAsia="Times New Roman"/>
          <w:color w:val="222222"/>
          <w:szCs w:val="24"/>
          <w:shd w:val="clear" w:color="auto" w:fill="FFFFFF"/>
        </w:rPr>
        <w:t>εκείνης της δι</w:t>
      </w:r>
      <w:r w:rsidRPr="00A413DE">
        <w:rPr>
          <w:rFonts w:eastAsia="Times New Roman"/>
          <w:color w:val="222222"/>
          <w:szCs w:val="24"/>
          <w:shd w:val="clear" w:color="auto" w:fill="FFFFFF"/>
        </w:rPr>
        <w:t>υπουργικής</w:t>
      </w:r>
      <w:r>
        <w:rPr>
          <w:rFonts w:eastAsia="Times New Roman"/>
          <w:color w:val="222222"/>
          <w:szCs w:val="24"/>
          <w:shd w:val="clear" w:color="auto" w:fill="FFFFFF"/>
        </w:rPr>
        <w:t xml:space="preserve">. Άρα είχατε </w:t>
      </w:r>
      <w:r w:rsidRPr="00A413DE">
        <w:rPr>
          <w:rFonts w:eastAsia="Times New Roman"/>
          <w:color w:val="222222"/>
          <w:szCs w:val="24"/>
          <w:shd w:val="clear" w:color="auto" w:fill="FFFFFF"/>
        </w:rPr>
        <w:t xml:space="preserve">γνώση για όλα όσα </w:t>
      </w:r>
      <w:r>
        <w:rPr>
          <w:rFonts w:eastAsia="Times New Roman"/>
          <w:color w:val="222222"/>
          <w:szCs w:val="24"/>
          <w:shd w:val="clear" w:color="auto" w:fill="FFFFFF"/>
        </w:rPr>
        <w:t>είχαν γίνει.</w:t>
      </w:r>
    </w:p>
    <w:p w14:paraId="3824440D"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της Δικ</w:t>
      </w:r>
      <w:r>
        <w:rPr>
          <w:rFonts w:eastAsia="Times New Roman"/>
          <w:color w:val="222222"/>
          <w:szCs w:val="24"/>
          <w:shd w:val="clear" w:color="auto" w:fill="FFFFFF"/>
        </w:rPr>
        <w:t>αιοσύνης, ε</w:t>
      </w:r>
      <w:r w:rsidRPr="00A413DE">
        <w:rPr>
          <w:rFonts w:eastAsia="Times New Roman"/>
          <w:color w:val="222222"/>
          <w:szCs w:val="24"/>
          <w:shd w:val="clear" w:color="auto" w:fill="FFFFFF"/>
        </w:rPr>
        <w:t>γώ δεν είμαι δικηγόρος</w:t>
      </w:r>
      <w:r>
        <w:rPr>
          <w:rFonts w:eastAsia="Times New Roman"/>
          <w:color w:val="222222"/>
          <w:szCs w:val="24"/>
          <w:shd w:val="clear" w:color="auto" w:fill="FFFFFF"/>
        </w:rPr>
        <w:t>. Είμ</w:t>
      </w:r>
      <w:r w:rsidRPr="00A413DE">
        <w:rPr>
          <w:rFonts w:eastAsia="Times New Roman"/>
          <w:color w:val="222222"/>
          <w:szCs w:val="24"/>
          <w:shd w:val="clear" w:color="auto" w:fill="FFFFFF"/>
        </w:rPr>
        <w:t>αι πολιτ</w:t>
      </w:r>
      <w:r>
        <w:rPr>
          <w:rFonts w:eastAsia="Times New Roman"/>
          <w:color w:val="222222"/>
          <w:szCs w:val="24"/>
          <w:shd w:val="clear" w:color="auto" w:fill="FFFFFF"/>
        </w:rPr>
        <w:t>ικός μηχανικός. Έ</w:t>
      </w:r>
      <w:r w:rsidRPr="00A413DE">
        <w:rPr>
          <w:rFonts w:eastAsia="Times New Roman"/>
          <w:color w:val="222222"/>
          <w:szCs w:val="24"/>
          <w:shd w:val="clear" w:color="auto" w:fill="FFFFFF"/>
        </w:rPr>
        <w:t>χω μία ερώτηση</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Δήθεν σ</w:t>
      </w:r>
      <w:r w:rsidRPr="00A413DE">
        <w:rPr>
          <w:rFonts w:eastAsia="Times New Roman"/>
          <w:color w:val="222222"/>
          <w:szCs w:val="24"/>
          <w:shd w:val="clear" w:color="auto" w:fill="FFFFFF"/>
        </w:rPr>
        <w:t>το σκάνδαλο</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NOVARTIS</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αναφέρθηκαν από κουκουλ</w:t>
      </w:r>
      <w:r>
        <w:rPr>
          <w:rFonts w:eastAsia="Times New Roman"/>
          <w:color w:val="222222"/>
          <w:szCs w:val="24"/>
          <w:shd w:val="clear" w:color="auto" w:fill="FFFFFF"/>
        </w:rPr>
        <w:t>οφόρους μάρτυ</w:t>
      </w:r>
      <w:r>
        <w:rPr>
          <w:rFonts w:eastAsia="Times New Roman"/>
          <w:color w:val="222222"/>
          <w:szCs w:val="24"/>
          <w:shd w:val="clear" w:color="auto" w:fill="FFFFFF"/>
        </w:rPr>
        <w:lastRenderedPageBreak/>
        <w:t>ρες ονόματα πρώην Πρωθυπουργών και Υ</w:t>
      </w:r>
      <w:r w:rsidRPr="00A413DE">
        <w:rPr>
          <w:rFonts w:eastAsia="Times New Roman"/>
          <w:color w:val="222222"/>
          <w:szCs w:val="24"/>
          <w:shd w:val="clear" w:color="auto" w:fill="FFFFFF"/>
        </w:rPr>
        <w:t xml:space="preserve">πουργών και </w:t>
      </w:r>
      <w:r>
        <w:rPr>
          <w:rFonts w:eastAsia="Times New Roman"/>
          <w:color w:val="222222"/>
          <w:szCs w:val="24"/>
          <w:shd w:val="clear" w:color="auto" w:fill="FFFFFF"/>
        </w:rPr>
        <w:t>ήρθε αμελλητί αυτή η δικογραφία στη Β</w:t>
      </w:r>
      <w:r w:rsidRPr="00A413DE">
        <w:rPr>
          <w:rFonts w:eastAsia="Times New Roman"/>
          <w:color w:val="222222"/>
          <w:szCs w:val="24"/>
          <w:shd w:val="clear" w:color="auto" w:fill="FFFFFF"/>
        </w:rPr>
        <w:t>ουλή</w:t>
      </w:r>
      <w:r>
        <w:rPr>
          <w:rFonts w:eastAsia="Times New Roman"/>
          <w:color w:val="222222"/>
          <w:szCs w:val="24"/>
          <w:shd w:val="clear" w:color="auto" w:fill="FFFFFF"/>
        </w:rPr>
        <w:t xml:space="preserve"> και σήμερα τους έχετε τσουβαλιάσει. Γ</w:t>
      </w:r>
      <w:r w:rsidRPr="00A413DE">
        <w:rPr>
          <w:rFonts w:eastAsia="Times New Roman"/>
          <w:color w:val="222222"/>
          <w:szCs w:val="24"/>
          <w:shd w:val="clear" w:color="auto" w:fill="FFFFFF"/>
        </w:rPr>
        <w:t>ια το θέμα του κ</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Κιτ</w:t>
      </w:r>
      <w:r w:rsidRPr="00A413DE">
        <w:rPr>
          <w:rFonts w:eastAsia="Times New Roman"/>
          <w:color w:val="222222"/>
          <w:szCs w:val="24"/>
          <w:shd w:val="clear" w:color="auto" w:fill="FFFFFF"/>
        </w:rPr>
        <w:t>σάκου</w:t>
      </w:r>
      <w:proofErr w:type="spellEnd"/>
      <w:r>
        <w:rPr>
          <w:rFonts w:eastAsia="Times New Roman"/>
          <w:color w:val="222222"/>
          <w:szCs w:val="24"/>
          <w:shd w:val="clear" w:color="auto" w:fill="FFFFFF"/>
        </w:rPr>
        <w:t>,</w:t>
      </w:r>
      <w:r w:rsidRPr="00A413DE">
        <w:rPr>
          <w:rFonts w:eastAsia="Times New Roman"/>
          <w:color w:val="222222"/>
          <w:szCs w:val="24"/>
          <w:shd w:val="clear" w:color="auto" w:fill="FFFFFF"/>
        </w:rPr>
        <w:t xml:space="preserve"> </w:t>
      </w:r>
      <w:r>
        <w:rPr>
          <w:rFonts w:eastAsia="Times New Roman"/>
          <w:color w:val="222222"/>
          <w:szCs w:val="24"/>
          <w:shd w:val="clear" w:color="auto" w:fill="FFFFFF"/>
        </w:rPr>
        <w:t xml:space="preserve">ο οποίος </w:t>
      </w:r>
      <w:r w:rsidRPr="00A413DE">
        <w:rPr>
          <w:rFonts w:eastAsia="Times New Roman"/>
          <w:color w:val="222222"/>
          <w:szCs w:val="24"/>
          <w:shd w:val="clear" w:color="auto" w:fill="FFFFFF"/>
        </w:rPr>
        <w:t>διώκεται</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που σύμφωνα με π</w:t>
      </w:r>
      <w:r>
        <w:rPr>
          <w:rFonts w:eastAsia="Times New Roman"/>
          <w:color w:val="222222"/>
          <w:szCs w:val="24"/>
          <w:shd w:val="clear" w:color="auto" w:fill="FFFFFF"/>
        </w:rPr>
        <w:t>ληροφορίες αναφέρει τα ονόματα έξι Υπουργών της Κ</w:t>
      </w:r>
      <w:r w:rsidRPr="00A413DE">
        <w:rPr>
          <w:rFonts w:eastAsia="Times New Roman"/>
          <w:color w:val="222222"/>
          <w:szCs w:val="24"/>
          <w:shd w:val="clear" w:color="auto" w:fill="FFFFFF"/>
        </w:rPr>
        <w:t>υβέρνησης</w:t>
      </w:r>
      <w:r>
        <w:rPr>
          <w:rFonts w:eastAsia="Times New Roman"/>
          <w:color w:val="222222"/>
          <w:szCs w:val="24"/>
          <w:shd w:val="clear" w:color="auto" w:fill="FFFFFF"/>
        </w:rPr>
        <w:t>, για ποιο λόγο τόσο καιρό από τη Δικαιοσύνη, κύριε Υπουργέ της Δικαιοσύνης, δεν έχει έρθει αμελλ</w:t>
      </w:r>
      <w:r>
        <w:rPr>
          <w:rFonts w:eastAsia="Times New Roman"/>
          <w:color w:val="222222"/>
          <w:szCs w:val="24"/>
          <w:shd w:val="clear" w:color="auto" w:fill="FFFFFF"/>
        </w:rPr>
        <w:t xml:space="preserve">ητί στην </w:t>
      </w:r>
      <w:r>
        <w:rPr>
          <w:rFonts w:eastAsia="Times New Roman"/>
          <w:color w:val="222222"/>
          <w:szCs w:val="24"/>
          <w:shd w:val="clear" w:color="auto" w:fill="FFFFFF"/>
        </w:rPr>
        <w:t>ε</w:t>
      </w:r>
      <w:r>
        <w:rPr>
          <w:rFonts w:eastAsia="Times New Roman"/>
          <w:color w:val="222222"/>
          <w:szCs w:val="24"/>
          <w:shd w:val="clear" w:color="auto" w:fill="FFFFFF"/>
        </w:rPr>
        <w:t>λληνική Βουλή η</w:t>
      </w:r>
      <w:r w:rsidRPr="00A413DE">
        <w:rPr>
          <w:rFonts w:eastAsia="Times New Roman"/>
          <w:color w:val="222222"/>
          <w:szCs w:val="24"/>
          <w:shd w:val="clear" w:color="auto" w:fill="FFFFFF"/>
        </w:rPr>
        <w:t xml:space="preserve"> δικογραφία</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για να δούμε τελικά τι έχει </w:t>
      </w:r>
      <w:r>
        <w:rPr>
          <w:rFonts w:eastAsia="Times New Roman"/>
          <w:color w:val="222222"/>
          <w:szCs w:val="24"/>
          <w:shd w:val="clear" w:color="auto" w:fill="FFFFFF"/>
        </w:rPr>
        <w:t xml:space="preserve">πει ο κ. </w:t>
      </w:r>
      <w:proofErr w:type="spellStart"/>
      <w:r>
        <w:rPr>
          <w:rFonts w:eastAsia="Times New Roman"/>
          <w:color w:val="222222"/>
          <w:szCs w:val="24"/>
          <w:shd w:val="clear" w:color="auto" w:fill="FFFFFF"/>
        </w:rPr>
        <w:t>Κ</w:t>
      </w:r>
      <w:r w:rsidRPr="00A413DE">
        <w:rPr>
          <w:rFonts w:eastAsia="Times New Roman"/>
          <w:color w:val="222222"/>
          <w:szCs w:val="24"/>
          <w:shd w:val="clear" w:color="auto" w:fill="FFFFFF"/>
        </w:rPr>
        <w:t>ιτσάκος</w:t>
      </w:r>
      <w:proofErr w:type="spellEnd"/>
      <w:r>
        <w:rPr>
          <w:rFonts w:eastAsia="Times New Roman"/>
          <w:color w:val="222222"/>
          <w:szCs w:val="24"/>
          <w:shd w:val="clear" w:color="auto" w:fill="FFFFFF"/>
        </w:rPr>
        <w:t>;</w:t>
      </w:r>
    </w:p>
    <w:p w14:paraId="3824440E"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θερμά.</w:t>
      </w:r>
    </w:p>
    <w:p w14:paraId="3824440F" w14:textId="77777777" w:rsidR="00D035B1" w:rsidRDefault="005B20C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Ο κ. Γεωργιάδης έχει τον λόγο για τρία λεπτά.</w:t>
      </w:r>
    </w:p>
    <w:p w14:paraId="38244410" w14:textId="77777777" w:rsidR="00D035B1" w:rsidRDefault="005B20CE">
      <w:pPr>
        <w:spacing w:line="600" w:lineRule="auto"/>
        <w:ind w:firstLine="720"/>
        <w:jc w:val="both"/>
        <w:rPr>
          <w:rFonts w:eastAsia="Times New Roman"/>
          <w:color w:val="222222"/>
          <w:szCs w:val="24"/>
          <w:shd w:val="clear" w:color="auto" w:fill="FFFFFF"/>
        </w:rPr>
      </w:pPr>
      <w:r w:rsidRPr="00373E3E">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373E3E">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373E3E">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Κύριε Υπουργέ, «</w:t>
      </w:r>
      <w:proofErr w:type="spellStart"/>
      <w:r>
        <w:rPr>
          <w:rFonts w:eastAsia="Times New Roman"/>
          <w:color w:val="222222"/>
          <w:szCs w:val="24"/>
          <w:shd w:val="clear" w:color="auto" w:fill="FFFFFF"/>
        </w:rPr>
        <w:t>Φιλοκαλούμεν</w:t>
      </w:r>
      <w:proofErr w:type="spellEnd"/>
      <w:r>
        <w:rPr>
          <w:rFonts w:eastAsia="Times New Roman"/>
          <w:color w:val="222222"/>
          <w:szCs w:val="24"/>
          <w:shd w:val="clear" w:color="auto" w:fill="FFFFFF"/>
        </w:rPr>
        <w:t xml:space="preserve"> τε</w:t>
      </w:r>
      <w:r w:rsidRPr="00A413DE">
        <w:rPr>
          <w:rFonts w:eastAsia="Times New Roman"/>
          <w:color w:val="222222"/>
          <w:szCs w:val="24"/>
          <w:shd w:val="clear" w:color="auto" w:fill="FFFFFF"/>
        </w:rPr>
        <w:t xml:space="preserve"> γαρ μετ</w:t>
      </w:r>
      <w:r>
        <w:rPr>
          <w:rFonts w:eastAsia="Times New Roman"/>
          <w:color w:val="222222"/>
          <w:szCs w:val="24"/>
          <w:shd w:val="clear" w:color="auto" w:fill="FFFFFF"/>
        </w:rPr>
        <w:t>’ ε</w:t>
      </w:r>
      <w:r>
        <w:rPr>
          <w:rFonts w:eastAsia="Times New Roman"/>
          <w:color w:val="222222"/>
          <w:szCs w:val="24"/>
          <w:shd w:val="clear" w:color="auto" w:fill="FFFFFF"/>
        </w:rPr>
        <w:t xml:space="preserve">υτελείας, </w:t>
      </w:r>
      <w:proofErr w:type="spellStart"/>
      <w:r>
        <w:rPr>
          <w:rFonts w:eastAsia="Times New Roman"/>
          <w:color w:val="222222"/>
          <w:szCs w:val="24"/>
          <w:shd w:val="clear" w:color="auto" w:fill="FFFFFF"/>
        </w:rPr>
        <w:t>φιλοσοφούμεν</w:t>
      </w:r>
      <w:proofErr w:type="spellEnd"/>
      <w:r>
        <w:rPr>
          <w:rFonts w:eastAsia="Times New Roman"/>
          <w:color w:val="222222"/>
          <w:szCs w:val="24"/>
          <w:shd w:val="clear" w:color="auto" w:fill="FFFFFF"/>
        </w:rPr>
        <w:t xml:space="preserve"> δε άνευ μαλακίας», έγραψε ο Θουκυδίδης στον </w:t>
      </w:r>
      <w:r>
        <w:rPr>
          <w:rFonts w:eastAsia="Times New Roman"/>
          <w:color w:val="222222"/>
          <w:szCs w:val="24"/>
          <w:shd w:val="clear" w:color="auto" w:fill="FFFFFF"/>
        </w:rPr>
        <w:t>«</w:t>
      </w:r>
      <w:r>
        <w:rPr>
          <w:rFonts w:eastAsia="Times New Roman"/>
          <w:color w:val="222222"/>
          <w:szCs w:val="24"/>
          <w:shd w:val="clear" w:color="auto" w:fill="FFFFFF"/>
        </w:rPr>
        <w:t>Επιτάφιο</w:t>
      </w:r>
      <w:r>
        <w:rPr>
          <w:rFonts w:eastAsia="Times New Roman"/>
          <w:color w:val="222222"/>
          <w:szCs w:val="24"/>
          <w:shd w:val="clear" w:color="auto" w:fill="FFFFFF"/>
        </w:rPr>
        <w:t>»</w:t>
      </w:r>
      <w:r>
        <w:rPr>
          <w:rFonts w:eastAsia="Times New Roman"/>
          <w:color w:val="222222"/>
          <w:szCs w:val="24"/>
          <w:shd w:val="clear" w:color="auto" w:fill="FFFFFF"/>
        </w:rPr>
        <w:t>. Και το να είμ</w:t>
      </w:r>
      <w:r w:rsidRPr="00A413DE">
        <w:rPr>
          <w:rFonts w:eastAsia="Times New Roman"/>
          <w:color w:val="222222"/>
          <w:szCs w:val="24"/>
          <w:shd w:val="clear" w:color="auto" w:fill="FFFFFF"/>
        </w:rPr>
        <w:t xml:space="preserve">αι καλύτερος από </w:t>
      </w:r>
      <w:r>
        <w:rPr>
          <w:rFonts w:eastAsia="Times New Roman"/>
          <w:color w:val="222222"/>
          <w:szCs w:val="24"/>
          <w:shd w:val="clear" w:color="auto" w:fill="FFFFFF"/>
        </w:rPr>
        <w:t>εσάς σ</w:t>
      </w:r>
      <w:r w:rsidRPr="00A413DE">
        <w:rPr>
          <w:rFonts w:eastAsia="Times New Roman"/>
          <w:color w:val="222222"/>
          <w:szCs w:val="24"/>
          <w:shd w:val="clear" w:color="auto" w:fill="FFFFFF"/>
        </w:rPr>
        <w:t>τα αρχα</w:t>
      </w:r>
      <w:r>
        <w:rPr>
          <w:rFonts w:eastAsia="Times New Roman"/>
          <w:color w:val="222222"/>
          <w:szCs w:val="24"/>
          <w:shd w:val="clear" w:color="auto" w:fill="FFFFFF"/>
        </w:rPr>
        <w:t xml:space="preserve">ία είναι πάρα πολύ φυσιολογικό. Το να καταθέτετε, όμως, πίνακες </w:t>
      </w:r>
      <w:r w:rsidRPr="00A413DE">
        <w:rPr>
          <w:rFonts w:eastAsia="Times New Roman"/>
          <w:color w:val="222222"/>
          <w:szCs w:val="24"/>
          <w:shd w:val="clear" w:color="auto" w:fill="FFFFFF"/>
        </w:rPr>
        <w:t>στη Βουλή που να μην ξέρετε να του</w:t>
      </w:r>
      <w:r>
        <w:rPr>
          <w:rFonts w:eastAsia="Times New Roman"/>
          <w:color w:val="222222"/>
          <w:szCs w:val="24"/>
          <w:shd w:val="clear" w:color="auto" w:fill="FFFFFF"/>
        </w:rPr>
        <w:t xml:space="preserve">ς διαβάζετε για να παραπλανήσετε </w:t>
      </w:r>
      <w:r w:rsidRPr="00A413DE">
        <w:rPr>
          <w:rFonts w:eastAsia="Times New Roman"/>
          <w:color w:val="222222"/>
          <w:szCs w:val="24"/>
          <w:shd w:val="clear" w:color="auto" w:fill="FFFFFF"/>
        </w:rPr>
        <w:t xml:space="preserve">το </w:t>
      </w:r>
      <w:r>
        <w:rPr>
          <w:rFonts w:eastAsia="Times New Roman"/>
          <w:color w:val="222222"/>
          <w:szCs w:val="24"/>
          <w:shd w:val="clear" w:color="auto" w:fill="FFFFFF"/>
        </w:rPr>
        <w:t>Σ</w:t>
      </w:r>
      <w:r w:rsidRPr="00A413DE">
        <w:rPr>
          <w:rFonts w:eastAsia="Times New Roman"/>
          <w:color w:val="222222"/>
          <w:szCs w:val="24"/>
          <w:shd w:val="clear" w:color="auto" w:fill="FFFFFF"/>
        </w:rPr>
        <w:t>ώμα</w:t>
      </w:r>
      <w:r>
        <w:rPr>
          <w:rFonts w:eastAsia="Times New Roman"/>
          <w:color w:val="222222"/>
          <w:szCs w:val="24"/>
          <w:shd w:val="clear" w:color="auto" w:fill="FFFFFF"/>
        </w:rPr>
        <w:t>,</w:t>
      </w:r>
      <w:r w:rsidRPr="00A413DE">
        <w:rPr>
          <w:rFonts w:eastAsia="Times New Roman"/>
          <w:color w:val="222222"/>
          <w:szCs w:val="24"/>
          <w:shd w:val="clear" w:color="auto" w:fill="FFFFFF"/>
        </w:rPr>
        <w:t xml:space="preserve"> λέγοντας και ψέματα</w:t>
      </w:r>
      <w:r>
        <w:rPr>
          <w:rFonts w:eastAsia="Times New Roman"/>
          <w:color w:val="222222"/>
          <w:szCs w:val="24"/>
          <w:shd w:val="clear" w:color="auto" w:fill="FFFFFF"/>
        </w:rPr>
        <w:t>, είναι δείγμα ενοχής.</w:t>
      </w:r>
    </w:p>
    <w:p w14:paraId="38244411"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στον πίνακα που καταθέσατε, αυτόν τον καινούργιο, που είπατε ότι θα τον δούμε μετά. Σίγουρα κάποιο ψέμα θα λέτε και εκεί. </w:t>
      </w:r>
    </w:p>
    <w:p w14:paraId="38244412"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Παραπέμπω στα Πρακτικά: «Σταθάκης: Όταν ανέλαβε ο κ. </w:t>
      </w:r>
      <w:proofErr w:type="spellStart"/>
      <w:r>
        <w:rPr>
          <w:rFonts w:eastAsia="Times New Roman" w:cs="Times New Roman"/>
          <w:szCs w:val="24"/>
        </w:rPr>
        <w:t>Κιτσάκος</w:t>
      </w:r>
      <w:proofErr w:type="spellEnd"/>
      <w:r>
        <w:rPr>
          <w:rFonts w:eastAsia="Times New Roman" w:cs="Times New Roman"/>
          <w:szCs w:val="24"/>
        </w:rPr>
        <w:t>, ήταν 89 εκ</w:t>
      </w:r>
      <w:r>
        <w:rPr>
          <w:rFonts w:eastAsia="Times New Roman" w:cs="Times New Roman"/>
          <w:szCs w:val="24"/>
        </w:rPr>
        <w:t xml:space="preserve">ατομμύρια ευρώ το χρέος». Και μετά κάνατε τον υπολογισμό με το 7,2% τον χρόνο, ανεβάσατε τα εκατομμύρια και καταλήξατε στα 12 εκατομμύρια ευρώ. </w:t>
      </w:r>
    </w:p>
    <w:p w14:paraId="38244413"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Πρώτον και </w:t>
      </w:r>
      <w:proofErr w:type="spellStart"/>
      <w:r>
        <w:rPr>
          <w:rFonts w:eastAsia="Times New Roman" w:cs="Times New Roman"/>
          <w:szCs w:val="24"/>
        </w:rPr>
        <w:t>κυριότερον</w:t>
      </w:r>
      <w:proofErr w:type="spellEnd"/>
      <w:r>
        <w:rPr>
          <w:rFonts w:eastAsia="Times New Roman" w:cs="Times New Roman"/>
          <w:szCs w:val="24"/>
        </w:rPr>
        <w:t>, ο πίνακας που καταθέσατε λέει ότι στο τέλος του 2015 ήταν 81 εκατομμύρια ευρώ και όχι 89</w:t>
      </w:r>
      <w:r>
        <w:rPr>
          <w:rFonts w:eastAsia="Times New Roman" w:cs="Times New Roman"/>
          <w:szCs w:val="24"/>
        </w:rPr>
        <w:t xml:space="preserve"> εκατομμύρια ευρώ. Ψέμα πρώτο. Τον καταθέτω εκ νέου, για να δείτε τι καταθέσατε. Πάρτε τον πίσω. </w:t>
      </w:r>
    </w:p>
    <w:p w14:paraId="38244414" w14:textId="77777777" w:rsidR="00D035B1" w:rsidRDefault="005B20CE">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τον προαναφερθέντα πίνακα</w:t>
      </w:r>
      <w:r w:rsidRPr="004B2E64">
        <w:rPr>
          <w:rFonts w:eastAsia="Times New Roman" w:cs="Times New Roman"/>
          <w:szCs w:val="24"/>
        </w:rPr>
        <w:t xml:space="preserve">, </w:t>
      </w:r>
      <w:r>
        <w:rPr>
          <w:rFonts w:eastAsia="Times New Roman" w:cs="Times New Roman"/>
          <w:szCs w:val="24"/>
        </w:rPr>
        <w:t>ο οποίος βρίσκεται στο α</w:t>
      </w:r>
      <w:r w:rsidRPr="004B2E64">
        <w:rPr>
          <w:rFonts w:eastAsia="Times New Roman" w:cs="Times New Roman"/>
          <w:szCs w:val="24"/>
        </w:rPr>
        <w:t>ρχείο του Τμήματος Γ</w:t>
      </w:r>
      <w:r w:rsidRPr="004B2E64">
        <w:rPr>
          <w:rFonts w:eastAsia="Times New Roman" w:cs="Times New Roman"/>
          <w:szCs w:val="24"/>
        </w:rPr>
        <w:t>ραμματείας της Διεύθυνσης Στενογραφίας και Πρακτικών της Βουλής)</w:t>
      </w:r>
    </w:p>
    <w:p w14:paraId="3824441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Δεύτερο ψέμα του κ. Σταθάκη: Εμείς εδώ δεν ελέγχουμε τον κ. </w:t>
      </w:r>
      <w:proofErr w:type="spellStart"/>
      <w:r>
        <w:rPr>
          <w:rFonts w:eastAsia="Times New Roman" w:cs="Times New Roman"/>
          <w:szCs w:val="24"/>
        </w:rPr>
        <w:t>Κιτσάκο</w:t>
      </w:r>
      <w:proofErr w:type="spellEnd"/>
      <w:r>
        <w:rPr>
          <w:rFonts w:eastAsia="Times New Roman" w:cs="Times New Roman"/>
          <w:szCs w:val="24"/>
        </w:rPr>
        <w:t xml:space="preserve">, αυτόν τον ελέγχει η ελληνική </w:t>
      </w:r>
      <w:r>
        <w:rPr>
          <w:rFonts w:eastAsia="Times New Roman" w:cs="Times New Roman"/>
          <w:szCs w:val="24"/>
        </w:rPr>
        <w:t>δ</w:t>
      </w:r>
      <w:r>
        <w:rPr>
          <w:rFonts w:eastAsia="Times New Roman" w:cs="Times New Roman"/>
          <w:szCs w:val="24"/>
        </w:rPr>
        <w:t xml:space="preserve">ικαιοσύνη. Εμείς </w:t>
      </w:r>
      <w:r>
        <w:rPr>
          <w:rFonts w:eastAsia="Times New Roman" w:cs="Times New Roman"/>
          <w:szCs w:val="24"/>
        </w:rPr>
        <w:lastRenderedPageBreak/>
        <w:t xml:space="preserve">ελέγχουμε την Κυβέρνησή σας. Ο κ. </w:t>
      </w:r>
      <w:proofErr w:type="spellStart"/>
      <w:r>
        <w:rPr>
          <w:rFonts w:eastAsia="Times New Roman" w:cs="Times New Roman"/>
          <w:szCs w:val="24"/>
        </w:rPr>
        <w:t>Κιτσάκος</w:t>
      </w:r>
      <w:proofErr w:type="spellEnd"/>
      <w:r>
        <w:rPr>
          <w:rFonts w:eastAsia="Times New Roman" w:cs="Times New Roman"/>
          <w:szCs w:val="24"/>
        </w:rPr>
        <w:t xml:space="preserve"> ανέλαβε τον Δεκέμβριο του 2015. </w:t>
      </w:r>
    </w:p>
    <w:p w14:paraId="3824441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Άρα όλο το 2015 </w:t>
      </w:r>
      <w:r>
        <w:rPr>
          <w:rFonts w:eastAsia="Times New Roman" w:cs="Times New Roman"/>
          <w:szCs w:val="24"/>
        </w:rPr>
        <w:t>-</w:t>
      </w:r>
      <w:r>
        <w:rPr>
          <w:rFonts w:eastAsia="Times New Roman" w:cs="Times New Roman"/>
          <w:szCs w:val="24"/>
        </w:rPr>
        <w:t xml:space="preserve">γιατί, αν δεν το θυμάστε, κυβερνάτε από τον Ιανουάριο του 2015- το χρέος της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δεν ανήκει στην προηγούμενη κυβέρνηση, αλλά σε εσάς, που έχετε και πολλά λεφτά στην τράπεζα και ξεχνάτε και μερικά εκατομμύρια. Να βάλετε και κάτι για το </w:t>
      </w:r>
      <w:r>
        <w:rPr>
          <w:rFonts w:eastAsia="Times New Roman" w:cs="Times New Roman"/>
          <w:szCs w:val="24"/>
        </w:rPr>
        <w:t>δ</w:t>
      </w:r>
      <w:r>
        <w:rPr>
          <w:rFonts w:eastAsia="Times New Roman" w:cs="Times New Roman"/>
          <w:szCs w:val="24"/>
        </w:rPr>
        <w:t xml:space="preserve">ημόσιο, όταν έρθει η ώρα. </w:t>
      </w:r>
    </w:p>
    <w:p w14:paraId="3824441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το χρέος. </w:t>
      </w:r>
    </w:p>
    <w:p w14:paraId="3824441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 χρέος στο τέλος του 2014, κύριε Σταθάκη, ήταν 74 εκατομμύρια ευρώ. Άρα προσέξτε, κύριε Σταθάκη, οι ωραίοι υπολογισμοί που κάνατε με τους τόκους και με αυτή τη δήθεν ηρεμία σας του ενόχου έγιν</w:t>
      </w:r>
      <w:r>
        <w:rPr>
          <w:rFonts w:eastAsia="Times New Roman" w:cs="Times New Roman"/>
          <w:szCs w:val="24"/>
        </w:rPr>
        <w:t xml:space="preserve">αν σε λανθασμένα νούμερα, γιατί το 7,2% θα έπρεπε να το κάνετε στο 75, όχι στο 89. </w:t>
      </w:r>
    </w:p>
    <w:p w14:paraId="3824441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Άρα τα 12 εκατομμύρια που βγάλατε </w:t>
      </w:r>
      <w:r>
        <w:rPr>
          <w:rFonts w:eastAsia="Times New Roman" w:cs="Times New Roman"/>
          <w:szCs w:val="24"/>
        </w:rPr>
        <w:t>εσείς,</w:t>
      </w:r>
      <w:r>
        <w:rPr>
          <w:rFonts w:eastAsia="Times New Roman" w:cs="Times New Roman"/>
          <w:szCs w:val="24"/>
        </w:rPr>
        <w:t xml:space="preserve"> δική σας ζημιά είναι ήδη διπλάσια. </w:t>
      </w:r>
    </w:p>
    <w:p w14:paraId="3824441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Ψέμα δεύτερο, λοιπόν, του Σταθάκη: Ένοχος για δεύτερη φορά στη Βουλή. </w:t>
      </w:r>
    </w:p>
    <w:p w14:paraId="3824441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Ψέμα τρίτο τώρα και ακόμ</w:t>
      </w:r>
      <w:r>
        <w:rPr>
          <w:rFonts w:eastAsia="Times New Roman" w:cs="Times New Roman"/>
          <w:szCs w:val="24"/>
        </w:rPr>
        <w:t xml:space="preserve">α μεγαλύτερο: Αυτός ο ωραίος υπολογισμός -με το </w:t>
      </w:r>
      <w:proofErr w:type="spellStart"/>
      <w:r>
        <w:rPr>
          <w:rFonts w:eastAsia="Times New Roman" w:cs="Times New Roman"/>
          <w:szCs w:val="24"/>
        </w:rPr>
        <w:t>χαμογελάκι</w:t>
      </w:r>
      <w:proofErr w:type="spellEnd"/>
      <w:r>
        <w:rPr>
          <w:rFonts w:eastAsia="Times New Roman" w:cs="Times New Roman"/>
          <w:szCs w:val="24"/>
        </w:rPr>
        <w:t xml:space="preserve">- με το 7,2% δεν υπήρχε την τριετία 2012-2015; </w:t>
      </w:r>
    </w:p>
    <w:p w14:paraId="3824441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Κύριε Σταθάκη, 7,2% τον χρόνο τόκο δεν είχε η ΔΕΠΑ και επί Σαμαρά-Βενιζέλου; Βεβαίως και είχε. </w:t>
      </w:r>
    </w:p>
    <w:p w14:paraId="3824441D"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w:t>
      </w:r>
      <w:r w:rsidRPr="00C478CF">
        <w:rPr>
          <w:rFonts w:eastAsia="Times New Roman" w:cs="Times New Roman"/>
          <w:b/>
          <w:szCs w:val="24"/>
        </w:rPr>
        <w:t>ς):</w:t>
      </w:r>
      <w:r>
        <w:rPr>
          <w:rFonts w:eastAsia="Times New Roman" w:cs="Times New Roman"/>
          <w:b/>
          <w:szCs w:val="24"/>
        </w:rPr>
        <w:t xml:space="preserve"> </w:t>
      </w:r>
      <w:r>
        <w:rPr>
          <w:rFonts w:eastAsia="Times New Roman" w:cs="Times New Roman"/>
          <w:szCs w:val="24"/>
        </w:rPr>
        <w:t>Η Τράπεζα της Ελλάδος!</w:t>
      </w:r>
    </w:p>
    <w:p w14:paraId="3824441E"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Άρα για εξηγήστε τώρα </w:t>
      </w:r>
      <w:r>
        <w:rPr>
          <w:rFonts w:eastAsia="Times New Roman" w:cs="Times New Roman"/>
          <w:szCs w:val="24"/>
        </w:rPr>
        <w:t>-</w:t>
      </w:r>
      <w:r>
        <w:rPr>
          <w:rFonts w:eastAsia="Times New Roman" w:cs="Times New Roman"/>
          <w:szCs w:val="24"/>
        </w:rPr>
        <w:t>μην με διακόπτετε- ήρεμε κύριε Σταθάκη, για ποιον λόγο δεν ανέβαινε…</w:t>
      </w:r>
    </w:p>
    <w:p w14:paraId="3824441F"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Η Τράπεζα της Ελλάδος το έλεγε! </w:t>
      </w:r>
    </w:p>
    <w:p w14:paraId="38244420"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Σωστά, από την Τράπεζα της Ελλάδος, ίσχυε, σας λέω. </w:t>
      </w:r>
    </w:p>
    <w:p w14:paraId="38244421"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Ίσχυε το 7,2%, λοιπόν, και το 2012 και το 2013 και το 2014. </w:t>
      </w:r>
    </w:p>
    <w:p w14:paraId="38244422"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κύριε Σταθάκη, μειώθηκε το χρέος το 2012, το 2013, το 2014, ενώ αυξήθηκε επί Σταθάκη; </w:t>
      </w:r>
    </w:p>
    <w:p w14:paraId="38244423"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το χρέος, κυρία </w:t>
      </w:r>
      <w:proofErr w:type="spellStart"/>
      <w:r>
        <w:rPr>
          <w:rFonts w:eastAsia="Times New Roman" w:cs="Times New Roman"/>
          <w:szCs w:val="24"/>
        </w:rPr>
        <w:t>Γκαρά</w:t>
      </w:r>
      <w:proofErr w:type="spellEnd"/>
      <w:r>
        <w:rPr>
          <w:rFonts w:eastAsia="Times New Roman" w:cs="Times New Roman"/>
          <w:szCs w:val="24"/>
        </w:rPr>
        <w:t xml:space="preserve"> –πο</w:t>
      </w:r>
      <w:r>
        <w:rPr>
          <w:rFonts w:eastAsia="Times New Roman" w:cs="Times New Roman"/>
          <w:szCs w:val="24"/>
        </w:rPr>
        <w:t>υ δεν καταλαβαίνατε και χειροκροτούσατε- που έλεγε ήρεμα ο κ. Σταθάκης είναι όλο δικό σας, κύριε Σταθάκη. Και έτσι, η διαφορά που είπατε 12 εκατομμυρίων ευρώ δεν είναι 12 εκατομμύρια ευρώ. Ξέρετε πόσ</w:t>
      </w:r>
      <w:r>
        <w:rPr>
          <w:rFonts w:eastAsia="Times New Roman" w:cs="Times New Roman"/>
          <w:szCs w:val="24"/>
        </w:rPr>
        <w:t>η</w:t>
      </w:r>
      <w:r>
        <w:rPr>
          <w:rFonts w:eastAsia="Times New Roman" w:cs="Times New Roman"/>
          <w:szCs w:val="24"/>
        </w:rPr>
        <w:t xml:space="preserve"> είναι; Είναι «74 μείον 125», αυτή είναι η διαφορά που α</w:t>
      </w:r>
      <w:r>
        <w:rPr>
          <w:rFonts w:eastAsia="Times New Roman" w:cs="Times New Roman"/>
          <w:szCs w:val="24"/>
        </w:rPr>
        <w:t>νήκει στον Σταθάκη. Και γι</w:t>
      </w:r>
      <w:r>
        <w:rPr>
          <w:rFonts w:eastAsia="Times New Roman" w:cs="Times New Roman"/>
          <w:szCs w:val="24"/>
        </w:rPr>
        <w:t>’</w:t>
      </w:r>
      <w:r>
        <w:rPr>
          <w:rFonts w:eastAsia="Times New Roman" w:cs="Times New Roman"/>
          <w:szCs w:val="24"/>
        </w:rPr>
        <w:t xml:space="preserve"> αυτό ο Σταθάκης θα απολογηθεί. </w:t>
      </w:r>
    </w:p>
    <w:p w14:paraId="38244424"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καταθέτω </w:t>
      </w:r>
      <w:r>
        <w:rPr>
          <w:rFonts w:eastAsia="Times New Roman" w:cs="Times New Roman"/>
          <w:szCs w:val="24"/>
        </w:rPr>
        <w:t>για</w:t>
      </w:r>
      <w:r>
        <w:rPr>
          <w:rFonts w:eastAsia="Times New Roman" w:cs="Times New Roman"/>
          <w:szCs w:val="24"/>
        </w:rPr>
        <w:t xml:space="preserve"> τα Πρακτικά τον σχετικό πίνακα, για να δείτε πώς εκτοξεύεται το χρέος επί Σταθάκη, γιατί ο τόκος είναι ίδιος στην προηγούμενη περίοδο, το χρέος, όμως, δεν αυξάνει με τον ίδιο ρυθμ</w:t>
      </w:r>
      <w:r>
        <w:rPr>
          <w:rFonts w:eastAsia="Times New Roman" w:cs="Times New Roman"/>
          <w:szCs w:val="24"/>
        </w:rPr>
        <w:t xml:space="preserve">ό. Άρα εσείς κάνατε ζημιά. </w:t>
      </w:r>
    </w:p>
    <w:p w14:paraId="38244425" w14:textId="77777777" w:rsidR="00D035B1" w:rsidRDefault="005B20CE">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τον προαναφερθέντα πίνακα</w:t>
      </w:r>
      <w:r w:rsidRPr="004B2E64">
        <w:rPr>
          <w:rFonts w:eastAsia="Times New Roman" w:cs="Times New Roman"/>
          <w:szCs w:val="24"/>
        </w:rPr>
        <w:t xml:space="preserve">, </w:t>
      </w:r>
      <w:r>
        <w:rPr>
          <w:rFonts w:eastAsia="Times New Roman" w:cs="Times New Roman"/>
          <w:szCs w:val="24"/>
        </w:rPr>
        <w:t>ο οποίος βρίσκεται στο 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3824442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Είπατ</w:t>
      </w:r>
      <w:r>
        <w:rPr>
          <w:rFonts w:eastAsia="Times New Roman" w:cs="Times New Roman"/>
          <w:szCs w:val="24"/>
        </w:rPr>
        <w:t xml:space="preserve">ε και άλλο ένα ψέμα και κάνατε άλλη μια απρέπεια. Μεγάλη απρέπεια! Ξέρετε, κύριε Σταθάκη, είπατε «δεν ανοίγω </w:t>
      </w:r>
      <w:r>
        <w:rPr>
          <w:rFonts w:eastAsia="Times New Roman" w:cs="Times New Roman"/>
          <w:szCs w:val="24"/>
        </w:rPr>
        <w:lastRenderedPageBreak/>
        <w:t xml:space="preserve">διάλογο με τον κ. </w:t>
      </w:r>
      <w:proofErr w:type="spellStart"/>
      <w:r>
        <w:rPr>
          <w:rFonts w:eastAsia="Times New Roman" w:cs="Times New Roman"/>
          <w:szCs w:val="24"/>
        </w:rPr>
        <w:t>Κιτσάκο</w:t>
      </w:r>
      <w:proofErr w:type="spellEnd"/>
      <w:r>
        <w:rPr>
          <w:rFonts w:eastAsia="Times New Roman" w:cs="Times New Roman"/>
          <w:szCs w:val="24"/>
        </w:rPr>
        <w:t xml:space="preserve">». Μπα, έτσι σας είπαν; Δεν θα μας εξηγήσετε στη Βουλή τι λέει αυτός που εσείς διορίσατε; Πλάκα μας κάνετε; </w:t>
      </w:r>
    </w:p>
    <w:p w14:paraId="3824442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Διάλογο θα κά</w:t>
      </w:r>
      <w:r>
        <w:rPr>
          <w:rFonts w:eastAsia="Times New Roman" w:cs="Times New Roman"/>
          <w:szCs w:val="24"/>
        </w:rPr>
        <w:t xml:space="preserve">νουμε, κύριε </w:t>
      </w:r>
      <w:proofErr w:type="spellStart"/>
      <w:r>
        <w:rPr>
          <w:rFonts w:eastAsia="Times New Roman" w:cs="Times New Roman"/>
          <w:szCs w:val="24"/>
        </w:rPr>
        <w:t>Κιτσάκο</w:t>
      </w:r>
      <w:proofErr w:type="spellEnd"/>
      <w:r>
        <w:rPr>
          <w:rFonts w:eastAsia="Times New Roman" w:cs="Times New Roman"/>
          <w:szCs w:val="24"/>
        </w:rPr>
        <w:t xml:space="preserve">, ή στη Βουλή ή στον ανακριτή! Κάπου θα τον κάνετε, πάντως. Καλύτερα να τον κάνετε στη Βουλή παρά στον ανακριτή, σας συμβουλεύω. </w:t>
      </w:r>
    </w:p>
    <w:p w14:paraId="3824442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Πάμε, λοιπόν, τώρα στην απρέπεια. </w:t>
      </w:r>
    </w:p>
    <w:p w14:paraId="38244429"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Και ολοκληρώστε, κύριε συνάδελφε. </w:t>
      </w:r>
    </w:p>
    <w:p w14:paraId="3824442A"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Με πολύ μεγάλο ύφος μας είπατε: «Ο κ. Ασημάκης Παπαγεωργίου έκανε σύσκεψη το 2012». Και διαβάσατε: «Μετέφερε την επιθυμία της </w:t>
      </w:r>
      <w:r>
        <w:rPr>
          <w:rFonts w:eastAsia="Times New Roman" w:cs="Times New Roman"/>
          <w:szCs w:val="24"/>
        </w:rPr>
        <w:t>κ</w:t>
      </w:r>
      <w:r>
        <w:rPr>
          <w:rFonts w:eastAsia="Times New Roman" w:cs="Times New Roman"/>
          <w:szCs w:val="24"/>
        </w:rPr>
        <w:t xml:space="preserve">υβέρνησης και του Πρωθυπουργού, του Σαμαρά». </w:t>
      </w:r>
    </w:p>
    <w:p w14:paraId="3824442B"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Δεν σας είπα αυτό. Είπα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ΔΕΠΑ».</w:t>
      </w:r>
    </w:p>
    <w:p w14:paraId="3824442C"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Το </w:t>
      </w:r>
      <w:r>
        <w:rPr>
          <w:rFonts w:eastAsia="Times New Roman" w:cs="Times New Roman"/>
          <w:szCs w:val="24"/>
        </w:rPr>
        <w:t xml:space="preserve">2012 Πρωθυπουργός ήταν ο κ. </w:t>
      </w:r>
      <w:proofErr w:type="spellStart"/>
      <w:r>
        <w:rPr>
          <w:rFonts w:eastAsia="Times New Roman" w:cs="Times New Roman"/>
          <w:szCs w:val="24"/>
        </w:rPr>
        <w:t>Παπαδήμος</w:t>
      </w:r>
      <w:proofErr w:type="spellEnd"/>
      <w:r>
        <w:rPr>
          <w:rFonts w:eastAsia="Times New Roman" w:cs="Times New Roman"/>
          <w:szCs w:val="24"/>
        </w:rPr>
        <w:t xml:space="preserve">, αν δεν το ξέρετε, και όχι ο Αντώνης Σαμαράς. </w:t>
      </w:r>
    </w:p>
    <w:p w14:paraId="3824442D"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Πάρτε και το επόμενο ψέμα, λοιπόν. </w:t>
      </w:r>
    </w:p>
    <w:p w14:paraId="3824442E" w14:textId="77777777" w:rsidR="00D035B1" w:rsidRDefault="005B20CE">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w:t>
      </w:r>
      <w:r>
        <w:rPr>
          <w:rFonts w:eastAsia="Times New Roman" w:cs="Times New Roman"/>
          <w:szCs w:val="24"/>
        </w:rPr>
        <w:t>καταθέτει για τα Πρακτικά το προαναφερθέν έγγραφο</w:t>
      </w:r>
      <w:r w:rsidRPr="004B2E64">
        <w:rPr>
          <w:rFonts w:eastAsia="Times New Roman" w:cs="Times New Roman"/>
          <w:szCs w:val="24"/>
        </w:rPr>
        <w:t xml:space="preserve">, </w:t>
      </w:r>
      <w:r>
        <w:rPr>
          <w:rFonts w:eastAsia="Times New Roman" w:cs="Times New Roman"/>
          <w:szCs w:val="24"/>
        </w:rPr>
        <w:t>το οποίο βρίσκεται στο 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3824442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Μια αλήθεια δεν είπε στο Βήμα, μόνο ψέματα! </w:t>
      </w:r>
    </w:p>
    <w:p w14:paraId="3824443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Πάμε, λοιπόν, τώρα στην ουσία, για να το καταλάβουμε καλά, γιατί δεν είναι καθόλου για γέλια. </w:t>
      </w:r>
    </w:p>
    <w:p w14:paraId="38244431"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συνάδελφε, σύντομα, σας παρακαλώ. </w:t>
      </w:r>
    </w:p>
    <w:p w14:paraId="38244432"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Ένα λεπτό ακόμα, κύριε Πρόεδρε. </w:t>
      </w:r>
    </w:p>
    <w:p w14:paraId="38244433"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Έχουμε τον κ. </w:t>
      </w:r>
      <w:proofErr w:type="spellStart"/>
      <w:r>
        <w:rPr>
          <w:rFonts w:eastAsia="Times New Roman" w:cs="Times New Roman"/>
          <w:szCs w:val="24"/>
        </w:rPr>
        <w:t>Πετσίτη</w:t>
      </w:r>
      <w:proofErr w:type="spellEnd"/>
      <w:r>
        <w:rPr>
          <w:rFonts w:eastAsia="Times New Roman" w:cs="Times New Roman"/>
          <w:szCs w:val="24"/>
        </w:rPr>
        <w:t xml:space="preserve">, ο </w:t>
      </w:r>
      <w:r>
        <w:rPr>
          <w:rFonts w:eastAsia="Times New Roman" w:cs="Times New Roman"/>
          <w:szCs w:val="24"/>
        </w:rPr>
        <w:t xml:space="preserve">οποίος δηλώνει, κύριε Πρόεδρε, </w:t>
      </w:r>
      <w:r>
        <w:rPr>
          <w:rFonts w:eastAsia="Times New Roman" w:cs="Times New Roman"/>
          <w:szCs w:val="24"/>
          <w:lang w:val="en-US"/>
        </w:rPr>
        <w:t>business</w:t>
      </w:r>
      <w:r w:rsidRPr="00AB631C">
        <w:rPr>
          <w:rFonts w:eastAsia="Times New Roman" w:cs="Times New Roman"/>
          <w:szCs w:val="24"/>
        </w:rPr>
        <w:t xml:space="preserve"> </w:t>
      </w:r>
      <w:r>
        <w:rPr>
          <w:rFonts w:eastAsia="Times New Roman" w:cs="Times New Roman"/>
          <w:szCs w:val="24"/>
          <w:lang w:val="en-US"/>
        </w:rPr>
        <w:t>consultant</w:t>
      </w:r>
      <w:r>
        <w:rPr>
          <w:rFonts w:eastAsia="Times New Roman" w:cs="Times New Roman"/>
          <w:szCs w:val="24"/>
        </w:rPr>
        <w:t xml:space="preserve"> και το 2012 έλεγε στο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ότι τα χρήματα του </w:t>
      </w:r>
      <w:proofErr w:type="spellStart"/>
      <w:r>
        <w:rPr>
          <w:rFonts w:eastAsia="Times New Roman" w:cs="Times New Roman"/>
          <w:szCs w:val="24"/>
        </w:rPr>
        <w:t>Σ</w:t>
      </w:r>
      <w:r>
        <w:rPr>
          <w:rFonts w:eastAsia="Times New Roman" w:cs="Times New Roman"/>
          <w:szCs w:val="24"/>
        </w:rPr>
        <w:t>ώρρα</w:t>
      </w:r>
      <w:proofErr w:type="spellEnd"/>
      <w:r>
        <w:rPr>
          <w:rFonts w:eastAsia="Times New Roman" w:cs="Times New Roman"/>
          <w:szCs w:val="24"/>
        </w:rPr>
        <w:t xml:space="preserve">, τα 600 δισεκατομμύρια, είναι αληθινά. </w:t>
      </w:r>
    </w:p>
    <w:p w14:paraId="38244434"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Πάρτε το και αυτό για τα Πρακτικά. </w:t>
      </w:r>
    </w:p>
    <w:p w14:paraId="38244435" w14:textId="77777777" w:rsidR="00D035B1" w:rsidRDefault="005B20CE">
      <w:pPr>
        <w:spacing w:line="600" w:lineRule="auto"/>
        <w:ind w:firstLine="720"/>
        <w:jc w:val="both"/>
        <w:rPr>
          <w:rFonts w:eastAsia="Times New Roman" w:cs="Times New Roman"/>
          <w:szCs w:val="24"/>
        </w:rPr>
      </w:pPr>
      <w:r w:rsidRPr="004B2E64">
        <w:rPr>
          <w:rFonts w:eastAsia="Times New Roman" w:cs="Times New Roman"/>
          <w:szCs w:val="24"/>
        </w:rPr>
        <w:lastRenderedPageBreak/>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w:t>
      </w:r>
      <w:r>
        <w:rPr>
          <w:rFonts w:eastAsia="Times New Roman" w:cs="Times New Roman"/>
          <w:szCs w:val="24"/>
        </w:rPr>
        <w:t>α τα Πρακτικά το προαναφερθέν έγγραφο</w:t>
      </w:r>
      <w:r w:rsidRPr="004B2E64">
        <w:rPr>
          <w:rFonts w:eastAsia="Times New Roman" w:cs="Times New Roman"/>
          <w:szCs w:val="24"/>
        </w:rPr>
        <w:t xml:space="preserve">, </w:t>
      </w:r>
      <w:r>
        <w:rPr>
          <w:rFonts w:eastAsia="Times New Roman" w:cs="Times New Roman"/>
          <w:szCs w:val="24"/>
        </w:rPr>
        <w:t>το οποίο βρίσκεται στο 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38244436"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Τέτοιον</w:t>
      </w:r>
      <w:r w:rsidRPr="00D63F42">
        <w:rPr>
          <w:rFonts w:eastAsia="Times New Roman" w:cs="Times New Roman"/>
          <w:szCs w:val="24"/>
        </w:rPr>
        <w:t xml:space="preserve"> </w:t>
      </w:r>
      <w:r>
        <w:rPr>
          <w:rFonts w:eastAsia="Times New Roman" w:cs="Times New Roman"/>
          <w:szCs w:val="24"/>
          <w:lang w:val="en-US"/>
        </w:rPr>
        <w:t>business</w:t>
      </w:r>
      <w:r w:rsidRPr="00D63F42">
        <w:rPr>
          <w:rFonts w:eastAsia="Times New Roman" w:cs="Times New Roman"/>
          <w:szCs w:val="24"/>
        </w:rPr>
        <w:t xml:space="preserve"> </w:t>
      </w:r>
      <w:r>
        <w:rPr>
          <w:rFonts w:eastAsia="Times New Roman" w:cs="Times New Roman"/>
          <w:szCs w:val="24"/>
          <w:lang w:val="en-US"/>
        </w:rPr>
        <w:t>consultant</w:t>
      </w:r>
      <w:r w:rsidRPr="00D63F42">
        <w:rPr>
          <w:rFonts w:eastAsia="Times New Roman" w:cs="Times New Roman"/>
          <w:szCs w:val="24"/>
        </w:rPr>
        <w:t xml:space="preserve"> ψώνισε ο Λαυρεντιάδης, που νόμιζε </w:t>
      </w:r>
      <w:r>
        <w:rPr>
          <w:rFonts w:eastAsia="Times New Roman" w:cs="Times New Roman"/>
          <w:szCs w:val="24"/>
        </w:rPr>
        <w:t>ό</w:t>
      </w:r>
      <w:r w:rsidRPr="00D63F42">
        <w:rPr>
          <w:rFonts w:eastAsia="Times New Roman" w:cs="Times New Roman"/>
          <w:szCs w:val="24"/>
        </w:rPr>
        <w:t xml:space="preserve">τι τα 600 </w:t>
      </w:r>
      <w:r>
        <w:rPr>
          <w:rFonts w:eastAsia="Times New Roman" w:cs="Times New Roman"/>
          <w:szCs w:val="24"/>
        </w:rPr>
        <w:t xml:space="preserve">δισεκατομμύρια ευρώ του </w:t>
      </w:r>
      <w:proofErr w:type="spellStart"/>
      <w:r>
        <w:rPr>
          <w:rFonts w:eastAsia="Times New Roman" w:cs="Times New Roman"/>
          <w:szCs w:val="24"/>
        </w:rPr>
        <w:t>Σ</w:t>
      </w:r>
      <w:r>
        <w:rPr>
          <w:rFonts w:eastAsia="Times New Roman" w:cs="Times New Roman"/>
          <w:szCs w:val="24"/>
        </w:rPr>
        <w:t>ώρρα</w:t>
      </w:r>
      <w:proofErr w:type="spellEnd"/>
      <w:r>
        <w:rPr>
          <w:rFonts w:eastAsia="Times New Roman" w:cs="Times New Roman"/>
          <w:szCs w:val="24"/>
        </w:rPr>
        <w:t xml:space="preserve"> ήταν αληθινά! </w:t>
      </w:r>
    </w:p>
    <w:p w14:paraId="38244437"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Ακούστε, λοιπόν, κύριε Σταθάκη: Ο φίλος του κ. Τσίπρα, που νόμιζε ότι τα 600 δισεκατομμύρια ευρώ του </w:t>
      </w:r>
      <w:proofErr w:type="spellStart"/>
      <w:r>
        <w:rPr>
          <w:rFonts w:eastAsia="Times New Roman" w:cs="Times New Roman"/>
          <w:szCs w:val="24"/>
        </w:rPr>
        <w:t>Σ</w:t>
      </w:r>
      <w:r>
        <w:rPr>
          <w:rFonts w:eastAsia="Times New Roman" w:cs="Times New Roman"/>
          <w:szCs w:val="24"/>
        </w:rPr>
        <w:t>ώρρα</w:t>
      </w:r>
      <w:proofErr w:type="spellEnd"/>
      <w:r>
        <w:rPr>
          <w:rFonts w:eastAsia="Times New Roman" w:cs="Times New Roman"/>
          <w:szCs w:val="24"/>
        </w:rPr>
        <w:t xml:space="preserve"> ήταν αληθινά, πήρε 200.000 ευρώ από τον Λαυρεντιάδη ως </w:t>
      </w:r>
      <w:r>
        <w:rPr>
          <w:rFonts w:eastAsia="Times New Roman" w:cs="Times New Roman"/>
          <w:szCs w:val="24"/>
          <w:lang w:val="en-US"/>
        </w:rPr>
        <w:t>business</w:t>
      </w:r>
      <w:r w:rsidRPr="00D63F42">
        <w:rPr>
          <w:rFonts w:eastAsia="Times New Roman" w:cs="Times New Roman"/>
          <w:szCs w:val="24"/>
        </w:rPr>
        <w:t xml:space="preserve"> </w:t>
      </w:r>
      <w:r>
        <w:rPr>
          <w:rFonts w:eastAsia="Times New Roman" w:cs="Times New Roman"/>
          <w:szCs w:val="24"/>
          <w:lang w:val="en-US"/>
        </w:rPr>
        <w:t>consultant</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Λαυρεντιάδης επί της υπουργίας σας κέρδισε δεκάδες εκατ</w:t>
      </w:r>
      <w:r>
        <w:rPr>
          <w:rFonts w:eastAsia="Times New Roman" w:cs="Times New Roman"/>
          <w:szCs w:val="24"/>
        </w:rPr>
        <w:t xml:space="preserve">ομμύρια από την ευνοϊκή μεταχείριση που μόλις ανέφερα και τα χρήματα μεταφέρθηκαν μέσω δύο </w:t>
      </w:r>
      <w:r>
        <w:rPr>
          <w:rFonts w:eastAsia="Times New Roman" w:cs="Times New Roman"/>
          <w:szCs w:val="24"/>
          <w:lang w:val="en-US"/>
        </w:rPr>
        <w:t>offshore</w:t>
      </w:r>
      <w:r>
        <w:rPr>
          <w:rFonts w:eastAsia="Times New Roman" w:cs="Times New Roman"/>
          <w:szCs w:val="24"/>
        </w:rPr>
        <w:t xml:space="preserve"> από δικηγόρο φίλο του κ. Παππά, που έβγαινε από το Μέγαρο Μαξίμου με σακούλες και ο οποίος έχει βάλει ως αντιπρόσωπό του τον κ. </w:t>
      </w:r>
      <w:proofErr w:type="spellStart"/>
      <w:r>
        <w:rPr>
          <w:rFonts w:eastAsia="Times New Roman" w:cs="Times New Roman"/>
          <w:szCs w:val="24"/>
        </w:rPr>
        <w:t>Πετσίτη</w:t>
      </w:r>
      <w:proofErr w:type="spellEnd"/>
      <w:r>
        <w:rPr>
          <w:rFonts w:eastAsia="Times New Roman" w:cs="Times New Roman"/>
          <w:szCs w:val="24"/>
        </w:rPr>
        <w:t>, τον φίλο του κ. Τσί</w:t>
      </w:r>
      <w:r>
        <w:rPr>
          <w:rFonts w:eastAsia="Times New Roman" w:cs="Times New Roman"/>
          <w:szCs w:val="24"/>
        </w:rPr>
        <w:t xml:space="preserve">πρα. Δηλαδή, έχουμε τον δικηγόρο, τις </w:t>
      </w:r>
      <w:r>
        <w:rPr>
          <w:rFonts w:eastAsia="Times New Roman" w:cs="Times New Roman"/>
          <w:szCs w:val="24"/>
          <w:lang w:val="en-US"/>
        </w:rPr>
        <w:t>offshore</w:t>
      </w:r>
      <w:r>
        <w:rPr>
          <w:rFonts w:eastAsia="Times New Roman" w:cs="Times New Roman"/>
          <w:szCs w:val="24"/>
        </w:rPr>
        <w:t xml:space="preserve">, τα λεφτά και την ευνοϊκή μεταχείριση. Δεν αφήνετε τώρα λίγο τα γελάκια, να πούμε και καμμιά αλήθεια; </w:t>
      </w:r>
    </w:p>
    <w:p w14:paraId="38244438"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Κύριε Γεωργιάδη, σας παρακαλώ πολύ, συντομεύετε!</w:t>
      </w:r>
    </w:p>
    <w:p w14:paraId="38244439"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w:t>
      </w:r>
      <w:r>
        <w:rPr>
          <w:rFonts w:eastAsia="Times New Roman" w:cs="Times New Roman"/>
          <w:b/>
          <w:szCs w:val="24"/>
        </w:rPr>
        <w:t xml:space="preserve">ΔΗΣ: </w:t>
      </w:r>
      <w:r>
        <w:rPr>
          <w:rFonts w:eastAsia="Times New Roman" w:cs="Times New Roman"/>
          <w:szCs w:val="24"/>
        </w:rPr>
        <w:t>Να μας πείτε τώρα στα σοβαρά τι συμβαίνει!</w:t>
      </w:r>
    </w:p>
    <w:p w14:paraId="3824443A"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κλείνω </w:t>
      </w:r>
      <w:r>
        <w:rPr>
          <w:rFonts w:eastAsia="Times New Roman" w:cs="Times New Roman"/>
          <w:szCs w:val="24"/>
        </w:rPr>
        <w:t>-</w:t>
      </w:r>
      <w:r>
        <w:rPr>
          <w:rFonts w:eastAsia="Times New Roman" w:cs="Times New Roman"/>
          <w:szCs w:val="24"/>
        </w:rPr>
        <w:t xml:space="preserve">μόνο δευτερόλεπτα θα μιλήσω- με τον κ. Καλογήρου. </w:t>
      </w:r>
    </w:p>
    <w:p w14:paraId="3824443B"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Ακούστε, κύριε Καλογήρου </w:t>
      </w:r>
      <w:r>
        <w:rPr>
          <w:rFonts w:eastAsia="Times New Roman" w:cs="Times New Roman"/>
          <w:szCs w:val="24"/>
        </w:rPr>
        <w:t>-</w:t>
      </w:r>
      <w:r>
        <w:rPr>
          <w:rFonts w:eastAsia="Times New Roman" w:cs="Times New Roman"/>
          <w:szCs w:val="24"/>
        </w:rPr>
        <w:t>και μιλάω με πολύ μεγάλη ειλικρίνεια</w:t>
      </w:r>
      <w:r>
        <w:rPr>
          <w:rFonts w:eastAsia="Times New Roman" w:cs="Times New Roman"/>
          <w:szCs w:val="24"/>
        </w:rPr>
        <w:t>-</w:t>
      </w:r>
      <w:r>
        <w:rPr>
          <w:rFonts w:eastAsia="Times New Roman" w:cs="Times New Roman"/>
          <w:szCs w:val="24"/>
        </w:rPr>
        <w:t xml:space="preserve"> κάν</w:t>
      </w:r>
      <w:r>
        <w:rPr>
          <w:rFonts w:eastAsia="Times New Roman" w:cs="Times New Roman"/>
          <w:szCs w:val="24"/>
        </w:rPr>
        <w:t>α</w:t>
      </w:r>
      <w:r>
        <w:rPr>
          <w:rFonts w:eastAsia="Times New Roman" w:cs="Times New Roman"/>
          <w:szCs w:val="24"/>
        </w:rPr>
        <w:t xml:space="preserve">τε μία ωραία ομιλία. Εμένα μου αρέσει να ακούω ωραίες ομιλίες στη Βουλή, τις </w:t>
      </w:r>
      <w:r>
        <w:rPr>
          <w:rFonts w:eastAsia="Times New Roman" w:cs="Times New Roman"/>
          <w:szCs w:val="24"/>
        </w:rPr>
        <w:t>προτιμώ. Όμως, το να κάνετε μαθήματα σε εμάς -και ιδιαίτερα σε εμένα- πολιτικής ευπρέπειας και κοινοβουλευτισμού, πάει πολύ!</w:t>
      </w:r>
    </w:p>
    <w:p w14:paraId="3824443C"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διαβάζω: «Παύλος </w:t>
      </w:r>
      <w:proofErr w:type="spellStart"/>
      <w:r>
        <w:rPr>
          <w:rFonts w:eastAsia="Times New Roman" w:cs="Times New Roman"/>
          <w:szCs w:val="24"/>
        </w:rPr>
        <w:t>Πολάκης</w:t>
      </w:r>
      <w:proofErr w:type="spellEnd"/>
      <w:r>
        <w:rPr>
          <w:rFonts w:eastAsia="Times New Roman" w:cs="Times New Roman"/>
          <w:szCs w:val="24"/>
        </w:rPr>
        <w:t>» -η Κυβέρνηση, ξέρετε, είναι σύνολο- «Όχι, βρε ακροδεξιό γκρουπούσκουλο, αν σε πυροβολήσουν, εγώ θα φτ</w:t>
      </w:r>
      <w:r>
        <w:rPr>
          <w:rFonts w:eastAsia="Times New Roman" w:cs="Times New Roman"/>
          <w:szCs w:val="24"/>
        </w:rPr>
        <w:t>αίω! Εγώ σε έχω αναφέρει περισσότερες φορές</w:t>
      </w:r>
      <w:r>
        <w:rPr>
          <w:rFonts w:eastAsia="Times New Roman" w:cs="Times New Roman"/>
          <w:szCs w:val="24"/>
        </w:rPr>
        <w:t>»</w:t>
      </w:r>
      <w:r>
        <w:rPr>
          <w:rFonts w:eastAsia="Times New Roman" w:cs="Times New Roman"/>
          <w:szCs w:val="24"/>
        </w:rPr>
        <w:t xml:space="preserve"> και τα λοιπά.</w:t>
      </w:r>
    </w:p>
    <w:p w14:paraId="3824443D"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συνάδελφε, ολοκληρώστε. </w:t>
      </w:r>
    </w:p>
    <w:p w14:paraId="3824443E"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Καλογήρου, με Υπουργό τον </w:t>
      </w:r>
      <w:proofErr w:type="spellStart"/>
      <w:r>
        <w:rPr>
          <w:rFonts w:eastAsia="Times New Roman" w:cs="Times New Roman"/>
          <w:szCs w:val="24"/>
        </w:rPr>
        <w:t>Πολάκη</w:t>
      </w:r>
      <w:proofErr w:type="spellEnd"/>
      <w:r>
        <w:rPr>
          <w:rFonts w:eastAsia="Times New Roman" w:cs="Times New Roman"/>
          <w:szCs w:val="24"/>
        </w:rPr>
        <w:t xml:space="preserve"> και με όσα κάνατε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τα αίσχη που ακούμε εδώ </w:t>
      </w:r>
      <w:r>
        <w:rPr>
          <w:rFonts w:eastAsia="Times New Roman" w:cs="Times New Roman"/>
          <w:szCs w:val="24"/>
        </w:rPr>
        <w:t>μέσα, να μας μιλάτε εσείς για θεσμική ευπρέπεια και να μην πάμε με λάσπη στις εκλογές, πάει πολύ! Να είστε σεμνός!</w:t>
      </w:r>
      <w:r w:rsidRPr="008306C8">
        <w:rPr>
          <w:rFonts w:eastAsia="Times New Roman" w:cs="Times New Roman"/>
          <w:szCs w:val="24"/>
        </w:rPr>
        <w:t xml:space="preserve"> </w:t>
      </w:r>
    </w:p>
    <w:p w14:paraId="3824443F"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8244440" w14:textId="77777777" w:rsidR="00D035B1" w:rsidRDefault="005B20CE">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38244441"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 Γεωργιάδη.</w:t>
      </w:r>
    </w:p>
    <w:p w14:paraId="38244442" w14:textId="77777777" w:rsidR="00D035B1" w:rsidRDefault="005B20CE">
      <w:pPr>
        <w:spacing w:line="600" w:lineRule="auto"/>
        <w:ind w:left="360"/>
        <w:jc w:val="both"/>
        <w:rPr>
          <w:rFonts w:eastAsia="Times New Roman" w:cs="Times New Roman"/>
          <w:szCs w:val="24"/>
        </w:rPr>
      </w:pPr>
      <w:r w:rsidRPr="00094DC6">
        <w:rPr>
          <w:rFonts w:eastAsia="Times New Roman" w:cs="Times New Roman"/>
          <w:szCs w:val="24"/>
        </w:rPr>
        <w:t>(Θόρυβ</w:t>
      </w:r>
      <w:r w:rsidRPr="00094DC6">
        <w:rPr>
          <w:rFonts w:eastAsia="Times New Roman" w:cs="Times New Roman"/>
          <w:szCs w:val="24"/>
        </w:rPr>
        <w:t>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τις πτέρυγες του ΣΥΡΙΖΑ και της Νέας Δημοκρατίας</w:t>
      </w:r>
      <w:r w:rsidRPr="00094DC6">
        <w:rPr>
          <w:rFonts w:eastAsia="Times New Roman" w:cs="Times New Roman"/>
          <w:szCs w:val="24"/>
        </w:rPr>
        <w:t>)</w:t>
      </w:r>
    </w:p>
    <w:p w14:paraId="38244443" w14:textId="77777777" w:rsidR="00D035B1" w:rsidRDefault="005B20CE">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Σας παρακαλώ πολύ, κύριοι συνάδελφοι! </w:t>
      </w:r>
    </w:p>
    <w:p w14:paraId="38244444" w14:textId="77777777" w:rsidR="00D035B1" w:rsidRDefault="005B20CE">
      <w:pPr>
        <w:spacing w:line="600" w:lineRule="auto"/>
        <w:ind w:firstLine="720"/>
        <w:jc w:val="both"/>
        <w:rPr>
          <w:rFonts w:eastAsia="Times New Roman" w:cs="Times New Roman"/>
        </w:rPr>
      </w:pPr>
      <w:r w:rsidRPr="0073284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w:t>
      </w:r>
      <w:r w:rsidRPr="00732844">
        <w:rPr>
          <w:rFonts w:eastAsia="Times New Roman" w:cs="Times New Roman"/>
        </w:rPr>
        <w:t>δυτικά θεωρεία, αφού προηγουμένως ξεναγήθηκαν στην έκ</w:t>
      </w:r>
      <w:r w:rsidRPr="00732844">
        <w:rPr>
          <w:rFonts w:eastAsia="Times New Roman" w:cs="Times New Roman"/>
        </w:rPr>
        <w:lastRenderedPageBreak/>
        <w:t>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τριάντα έξι </w:t>
      </w:r>
      <w:r>
        <w:rPr>
          <w:rFonts w:eastAsia="Times New Roman" w:cs="Times New Roman"/>
        </w:rPr>
        <w:t xml:space="preserve">μαθητές </w:t>
      </w:r>
      <w:r>
        <w:rPr>
          <w:rFonts w:eastAsia="Times New Roman" w:cs="Times New Roman"/>
        </w:rPr>
        <w:t xml:space="preserve">και </w:t>
      </w:r>
      <w:r>
        <w:rPr>
          <w:rFonts w:eastAsia="Times New Roman" w:cs="Times New Roman"/>
        </w:rPr>
        <w:t>μαθήτριες</w:t>
      </w:r>
      <w:r>
        <w:rPr>
          <w:rFonts w:eastAsia="Times New Roman" w:cs="Times New Roman"/>
        </w:rPr>
        <w:t xml:space="preserve"> και τρεις </w:t>
      </w:r>
      <w:r w:rsidRPr="00732844">
        <w:rPr>
          <w:rFonts w:eastAsia="Times New Roman" w:cs="Times New Roman"/>
        </w:rPr>
        <w:t>εκπα</w:t>
      </w:r>
      <w:r>
        <w:rPr>
          <w:rFonts w:eastAsia="Times New Roman" w:cs="Times New Roman"/>
        </w:rPr>
        <w:t>ιδευτικοί συνοδοί</w:t>
      </w:r>
      <w:r>
        <w:rPr>
          <w:rFonts w:eastAsia="Times New Roman" w:cs="Times New Roman"/>
        </w:rPr>
        <w:t xml:space="preserve"> από το Γυμνάσιο Σκάλας Λακωνίας.</w:t>
      </w:r>
      <w:r w:rsidRPr="00732844">
        <w:rPr>
          <w:rFonts w:eastAsia="Times New Roman" w:cs="Times New Roman"/>
        </w:rPr>
        <w:t xml:space="preserve"> </w:t>
      </w:r>
    </w:p>
    <w:p w14:paraId="38244445" w14:textId="77777777" w:rsidR="00D035B1" w:rsidRDefault="005B20CE">
      <w:pPr>
        <w:spacing w:line="600" w:lineRule="auto"/>
        <w:ind w:firstLine="720"/>
        <w:jc w:val="both"/>
        <w:rPr>
          <w:rFonts w:eastAsia="Times New Roman" w:cs="Times New Roman"/>
        </w:rPr>
      </w:pPr>
      <w:r w:rsidRPr="00732844">
        <w:rPr>
          <w:rFonts w:eastAsia="Times New Roman" w:cs="Times New Roman"/>
        </w:rPr>
        <w:t xml:space="preserve">Η Βουλή </w:t>
      </w:r>
      <w:r>
        <w:rPr>
          <w:rFonts w:eastAsia="Times New Roman" w:cs="Times New Roman"/>
        </w:rPr>
        <w:t>σάς</w:t>
      </w:r>
      <w:r w:rsidRPr="00732844">
        <w:rPr>
          <w:rFonts w:eastAsia="Times New Roman" w:cs="Times New Roman"/>
        </w:rPr>
        <w:t xml:space="preserve"> καλωσορίζει. </w:t>
      </w:r>
    </w:p>
    <w:p w14:paraId="38244446" w14:textId="77777777" w:rsidR="00D035B1" w:rsidRDefault="005B20CE">
      <w:pPr>
        <w:spacing w:line="600" w:lineRule="auto"/>
        <w:ind w:firstLine="709"/>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38244447" w14:textId="77777777" w:rsidR="00D035B1" w:rsidRDefault="005B20CE">
      <w:pPr>
        <w:spacing w:line="600" w:lineRule="auto"/>
        <w:ind w:firstLine="720"/>
        <w:jc w:val="both"/>
        <w:rPr>
          <w:rFonts w:eastAsia="Times New Roman" w:cs="Times New Roman"/>
        </w:rPr>
      </w:pPr>
      <w:r>
        <w:rPr>
          <w:rFonts w:eastAsia="Times New Roman" w:cs="Times New Roman"/>
        </w:rPr>
        <w:t xml:space="preserve">Παρακολουθείτε τη διαδικασία επίκαιρης επερώτησης που έχει καταθέσει η Νέα Δημοκρατία προς την Κυβέρνηση και γίνεται ένας διάλογος. Σαφέστατα </w:t>
      </w:r>
      <w:r>
        <w:rPr>
          <w:rFonts w:eastAsia="Times New Roman" w:cs="Times New Roman"/>
        </w:rPr>
        <w:t>υπάρχουν και εντάσεις, οπότε συγχωρήστε μας γι</w:t>
      </w:r>
      <w:r>
        <w:rPr>
          <w:rFonts w:eastAsia="Times New Roman" w:cs="Times New Roman"/>
        </w:rPr>
        <w:t>’</w:t>
      </w:r>
      <w:r>
        <w:rPr>
          <w:rFonts w:eastAsia="Times New Roman" w:cs="Times New Roman"/>
        </w:rPr>
        <w:t xml:space="preserve"> αυτές.</w:t>
      </w:r>
    </w:p>
    <w:p w14:paraId="38244448" w14:textId="77777777" w:rsidR="00D035B1" w:rsidRDefault="005B20CE">
      <w:pPr>
        <w:spacing w:line="600" w:lineRule="auto"/>
        <w:ind w:firstLine="720"/>
        <w:jc w:val="both"/>
        <w:rPr>
          <w:rFonts w:eastAsia="Times New Roman" w:cs="Times New Roman"/>
        </w:rPr>
      </w:pPr>
      <w:r>
        <w:rPr>
          <w:rFonts w:eastAsia="Times New Roman" w:cs="Times New Roman"/>
        </w:rPr>
        <w:t>Τον λόγο έχει ο κ. Βορίδης.</w:t>
      </w:r>
    </w:p>
    <w:p w14:paraId="38244449" w14:textId="77777777" w:rsidR="00D035B1" w:rsidRDefault="005B20CE">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Κατ’ αρχάς εγώ θα πω, κύριε Πρόεδρε, ότι σέβομαι τη στάση του κ. Σταθάκη. Λέω ότι τη σέβομαι</w:t>
      </w:r>
      <w:r>
        <w:rPr>
          <w:rFonts w:eastAsia="Times New Roman" w:cs="Times New Roman"/>
        </w:rPr>
        <w:t>,</w:t>
      </w:r>
      <w:r>
        <w:rPr>
          <w:rFonts w:eastAsia="Times New Roman" w:cs="Times New Roman"/>
        </w:rPr>
        <w:t xml:space="preserve"> γιατί εγώ είμαι υπερασπιστής και καταλαβαίνω ότι δεν είναι έτοιμος και προφανώς δεν θέλει και να πει κάτι, το οποίο σε μία εξέλιξη αύριο θα το βρει μπροστά του. Άρα ευλόγως δεν θέλει να συζητήσει για τον κ. </w:t>
      </w:r>
      <w:proofErr w:type="spellStart"/>
      <w:r>
        <w:rPr>
          <w:rFonts w:eastAsia="Times New Roman" w:cs="Times New Roman"/>
        </w:rPr>
        <w:t>Κιτσάκο</w:t>
      </w:r>
      <w:proofErr w:type="spellEnd"/>
      <w:r>
        <w:rPr>
          <w:rFonts w:eastAsia="Times New Roman" w:cs="Times New Roman"/>
        </w:rPr>
        <w:t xml:space="preserve"> </w:t>
      </w:r>
      <w:r>
        <w:rPr>
          <w:rFonts w:eastAsia="Times New Roman" w:cs="Times New Roman"/>
        </w:rPr>
        <w:t>-</w:t>
      </w:r>
      <w:r>
        <w:rPr>
          <w:rFonts w:eastAsia="Times New Roman" w:cs="Times New Roman"/>
        </w:rPr>
        <w:t>δεν συνομιλεί μαζί του- ευλόγως δεν θέλ</w:t>
      </w:r>
      <w:r>
        <w:rPr>
          <w:rFonts w:eastAsia="Times New Roman" w:cs="Times New Roman"/>
        </w:rPr>
        <w:t xml:space="preserve">ει να σχολιάσει τίποτα για τον κ. </w:t>
      </w:r>
      <w:proofErr w:type="spellStart"/>
      <w:r>
        <w:rPr>
          <w:rFonts w:eastAsia="Times New Roman" w:cs="Times New Roman"/>
        </w:rPr>
        <w:t>Πετσίτη</w:t>
      </w:r>
      <w:proofErr w:type="spellEnd"/>
      <w:r>
        <w:rPr>
          <w:rFonts w:eastAsia="Times New Roman" w:cs="Times New Roman"/>
        </w:rPr>
        <w:t xml:space="preserve">, επίσης, </w:t>
      </w:r>
      <w:r>
        <w:rPr>
          <w:rFonts w:eastAsia="Times New Roman" w:cs="Times New Roman"/>
        </w:rPr>
        <w:lastRenderedPageBreak/>
        <w:t>δεν θέλει να πει κάτι γι</w:t>
      </w:r>
      <w:r>
        <w:rPr>
          <w:rFonts w:eastAsia="Times New Roman" w:cs="Times New Roman"/>
        </w:rPr>
        <w:t>’</w:t>
      </w:r>
      <w:r>
        <w:rPr>
          <w:rFonts w:eastAsia="Times New Roman" w:cs="Times New Roman"/>
        </w:rPr>
        <w:t xml:space="preserve"> αυτό. Δηλαδή, βασικά δεν θέλει να πει τίποτα για το θέμα! Διότι τα ζητήματα ανακύπτουν </w:t>
      </w:r>
      <w:r>
        <w:rPr>
          <w:rFonts w:eastAsia="Times New Roman" w:cs="Times New Roman"/>
        </w:rPr>
        <w:t>-</w:t>
      </w:r>
      <w:r>
        <w:rPr>
          <w:rFonts w:eastAsia="Times New Roman" w:cs="Times New Roman"/>
        </w:rPr>
        <w:t xml:space="preserve">για να είμαστε </w:t>
      </w:r>
      <w:proofErr w:type="spellStart"/>
      <w:r>
        <w:rPr>
          <w:rFonts w:eastAsia="Times New Roman" w:cs="Times New Roman"/>
        </w:rPr>
        <w:t>συνεννοημένοι</w:t>
      </w:r>
      <w:proofErr w:type="spellEnd"/>
      <w:r>
        <w:rPr>
          <w:rFonts w:eastAsia="Times New Roman" w:cs="Times New Roman"/>
        </w:rPr>
        <w:t xml:space="preserve">- από τη δίωξη. </w:t>
      </w:r>
    </w:p>
    <w:p w14:paraId="3824444A" w14:textId="77777777" w:rsidR="00D035B1" w:rsidRDefault="005B20CE">
      <w:pPr>
        <w:spacing w:line="600" w:lineRule="auto"/>
        <w:ind w:firstLine="720"/>
        <w:jc w:val="both"/>
        <w:rPr>
          <w:rFonts w:eastAsia="Times New Roman" w:cs="Times New Roman"/>
        </w:rPr>
      </w:pPr>
      <w:r>
        <w:rPr>
          <w:rFonts w:eastAsia="Times New Roman" w:cs="Times New Roman"/>
        </w:rPr>
        <w:t>Και στη δίωξη δεν τοποθετηθήκατε. Γιατί πού να</w:t>
      </w:r>
      <w:r>
        <w:rPr>
          <w:rFonts w:eastAsia="Times New Roman" w:cs="Times New Roman"/>
        </w:rPr>
        <w:t xml:space="preserve"> τοποθετηθείτε; Κατηγορείται ο εκλεκτός σας και άνθρωπος του Λαυρεντιάδη, που τον τοποθετήσατε για να ρυθμίσει με τον αντίδικό του τα θέματα του Λαυρεντιάδη. Ωραίο αυτό όποιος το σκέφτηκε, μεγαλείο! Βάλανε τον υπάλληλο του Λαυρεντιάδη να προστατεύσει τα συ</w:t>
      </w:r>
      <w:r>
        <w:rPr>
          <w:rFonts w:eastAsia="Times New Roman" w:cs="Times New Roman"/>
        </w:rPr>
        <w:t xml:space="preserve">μφέροντα του αντιδίκου του Λαυρεντιάδη. Μεγαλείο! </w:t>
      </w:r>
    </w:p>
    <w:p w14:paraId="3824444B" w14:textId="77777777" w:rsidR="00D035B1" w:rsidRDefault="005B20CE">
      <w:pPr>
        <w:spacing w:line="600" w:lineRule="auto"/>
        <w:ind w:firstLine="720"/>
        <w:jc w:val="both"/>
        <w:rPr>
          <w:rFonts w:eastAsia="Times New Roman" w:cs="Times New Roman"/>
        </w:rPr>
      </w:pPr>
      <w:r>
        <w:rPr>
          <w:rFonts w:eastAsia="Times New Roman" w:cs="Times New Roman"/>
        </w:rPr>
        <w:t xml:space="preserve">Και μας είπε και ο Αντιπρόεδρος μετά από αυτό «τι ήρθαμε να κάνουμε εδώ; Δεν φεύγαμε;» και χειροκροτούσατε εσείς. Και εσείς καλοί! «Δεν φεύγαμε; Δεν είναι κανένα θέμα αυτό, ο </w:t>
      </w:r>
      <w:r>
        <w:rPr>
          <w:rFonts w:eastAsia="Times New Roman" w:cs="Times New Roman"/>
        </w:rPr>
        <w:t>θ</w:t>
      </w:r>
      <w:r>
        <w:rPr>
          <w:rFonts w:eastAsia="Times New Roman" w:cs="Times New Roman"/>
        </w:rPr>
        <w:t xml:space="preserve">εός να φυλάξει!». </w:t>
      </w:r>
    </w:p>
    <w:p w14:paraId="3824444C" w14:textId="77777777" w:rsidR="00D035B1" w:rsidRDefault="005B20CE">
      <w:pPr>
        <w:spacing w:line="600" w:lineRule="auto"/>
        <w:ind w:firstLine="720"/>
        <w:jc w:val="both"/>
        <w:rPr>
          <w:rFonts w:eastAsia="Times New Roman" w:cs="Times New Roman"/>
        </w:rPr>
      </w:pPr>
      <w:r>
        <w:rPr>
          <w:rFonts w:eastAsia="Times New Roman" w:cs="Times New Roman"/>
        </w:rPr>
        <w:t>Ο δε διαπρ</w:t>
      </w:r>
      <w:r>
        <w:rPr>
          <w:rFonts w:eastAsia="Times New Roman" w:cs="Times New Roman"/>
        </w:rPr>
        <w:t xml:space="preserve">αγματευτής του Λαυρεντιάδη ήταν ο </w:t>
      </w:r>
      <w:proofErr w:type="spellStart"/>
      <w:r>
        <w:rPr>
          <w:rFonts w:eastAsia="Times New Roman" w:cs="Times New Roman"/>
        </w:rPr>
        <w:t>Πετσίτης</w:t>
      </w:r>
      <w:proofErr w:type="spellEnd"/>
      <w:r>
        <w:rPr>
          <w:rFonts w:eastAsia="Times New Roman" w:cs="Times New Roman"/>
        </w:rPr>
        <w:t xml:space="preserve"> με τον υπάλληλο του Λαυρεντιάδη, που εκπροσωπούσε τον αντίδικο του Λαυρεντιάδη. Δηλαδή, ο κολλητός του Πρωθυπουργού! Είναι κανένα θέμα αυτό; Όχι, ο </w:t>
      </w:r>
      <w:r>
        <w:rPr>
          <w:rFonts w:eastAsia="Times New Roman" w:cs="Times New Roman"/>
        </w:rPr>
        <w:t>θ</w:t>
      </w:r>
      <w:r>
        <w:rPr>
          <w:rFonts w:eastAsia="Times New Roman" w:cs="Times New Roman"/>
        </w:rPr>
        <w:t xml:space="preserve">εός να φυλάει! Τι θέμα να υπάρχει; Δεν υπάρχει κανένα ζήτημα! </w:t>
      </w:r>
    </w:p>
    <w:p w14:paraId="3824444D" w14:textId="77777777" w:rsidR="00D035B1" w:rsidRDefault="005B20CE">
      <w:pPr>
        <w:spacing w:line="600" w:lineRule="auto"/>
        <w:ind w:firstLine="720"/>
        <w:jc w:val="both"/>
        <w:rPr>
          <w:rFonts w:eastAsia="Times New Roman" w:cs="Times New Roman"/>
          <w:szCs w:val="24"/>
        </w:rPr>
      </w:pPr>
      <w:r>
        <w:rPr>
          <w:rFonts w:eastAsia="Times New Roman" w:cs="Times New Roman"/>
        </w:rPr>
        <w:lastRenderedPageBreak/>
        <w:t>Τ</w:t>
      </w:r>
      <w:r>
        <w:rPr>
          <w:rFonts w:eastAsia="Times New Roman" w:cs="Times New Roman"/>
        </w:rPr>
        <w:t>ώρα, κοιτάξτε</w:t>
      </w:r>
      <w:r>
        <w:rPr>
          <w:rFonts w:eastAsia="Times New Roman" w:cs="Times New Roman"/>
        </w:rPr>
        <w:t>,</w:t>
      </w:r>
      <w:r>
        <w:rPr>
          <w:rFonts w:eastAsia="Times New Roman" w:cs="Times New Roman"/>
        </w:rPr>
        <w:t xml:space="preserve"> οποία σύμπτωση! Μετά ταύτα, μας λέει ο κύριος Υπουργός της Δικαιοσύνης ότι υπάρχει ένα θέμα θεσμικής αξιοπρέπειας. Δεν είναι αθώος μέχρι να κριθεί ένοχος; Προφανώς. </w:t>
      </w:r>
    </w:p>
    <w:p w14:paraId="3824444E"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επίσης, όμως, είναι και δεδομένο ότι για κινηθεί ποινική δίωξη κάποιος</w:t>
      </w:r>
      <w:r>
        <w:rPr>
          <w:rFonts w:eastAsia="Times New Roman"/>
          <w:color w:val="000000"/>
          <w:szCs w:val="24"/>
          <w:shd w:val="clear" w:color="auto" w:fill="FFFFFF"/>
        </w:rPr>
        <w:t xml:space="preserve"> εισαγγελέας είπε ότι υπάρχουν ενδείξεις ενοχής. Και αυτό είναι προφανές. </w:t>
      </w:r>
    </w:p>
    <w:p w14:paraId="3824444F"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είναι προφανές ότι, επειδή κινήθηκε η ποινική δίωξη, αυτός </w:t>
      </w:r>
      <w:proofErr w:type="spellStart"/>
      <w:r>
        <w:rPr>
          <w:rFonts w:eastAsia="Times New Roman"/>
          <w:color w:val="000000"/>
          <w:szCs w:val="24"/>
          <w:shd w:val="clear" w:color="auto" w:fill="FFFFFF"/>
        </w:rPr>
        <w:t>απεπέμφθη</w:t>
      </w:r>
      <w:proofErr w:type="spellEnd"/>
      <w:r>
        <w:rPr>
          <w:rFonts w:eastAsia="Times New Roman"/>
          <w:color w:val="000000"/>
          <w:szCs w:val="24"/>
          <w:shd w:val="clear" w:color="auto" w:fill="FFFFFF"/>
        </w:rPr>
        <w:t>. Γι’ αυτό και δεν παίρνετε θέση. Τελικώς τα έκανε μούσκεμα, έκανε κάτι που έβλαψε την εταιρεία και τον α</w:t>
      </w:r>
      <w:r>
        <w:rPr>
          <w:rFonts w:eastAsia="Times New Roman"/>
          <w:color w:val="000000"/>
          <w:szCs w:val="24"/>
          <w:shd w:val="clear" w:color="auto" w:fill="FFFFFF"/>
        </w:rPr>
        <w:t xml:space="preserve">ποπέμψατε, αλλά δεν ξέρετε τίποτα και δεν έχετε σχέση με αυτό ή τα έκανε όλα καλά και επομένως αυτός ο εισαγγελέας δεν ξέρει τι του γίνεται; Τι από τα δύο ισχύει; </w:t>
      </w:r>
    </w:p>
    <w:p w14:paraId="38244450"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 αυτού στωικά ο κ. Σταθάκης γνέφει και μου απαντά: «Ποιος ξέρει;». Τις οίδε; </w:t>
      </w:r>
    </w:p>
    <w:p w14:paraId="38244451" w14:textId="77777777" w:rsidR="00D035B1" w:rsidRDefault="005B20CE">
      <w:pPr>
        <w:spacing w:line="600" w:lineRule="auto"/>
        <w:ind w:firstLine="720"/>
        <w:jc w:val="both"/>
        <w:rPr>
          <w:rFonts w:eastAsia="Times New Roman"/>
          <w:color w:val="000000"/>
          <w:szCs w:val="24"/>
          <w:shd w:val="clear" w:color="auto" w:fill="FFFFFF"/>
        </w:rPr>
      </w:pPr>
      <w:r w:rsidRPr="00A80877">
        <w:rPr>
          <w:rFonts w:eastAsia="Times New Roman"/>
          <w:b/>
          <w:color w:val="000000"/>
          <w:szCs w:val="24"/>
          <w:shd w:val="clear" w:color="auto" w:fill="FFFFFF"/>
        </w:rPr>
        <w:t>ΓΕΩΡΓΙΟΣ ΣΤ</w:t>
      </w:r>
      <w:r w:rsidRPr="00A80877">
        <w:rPr>
          <w:rFonts w:eastAsia="Times New Roman"/>
          <w:b/>
          <w:color w:val="000000"/>
          <w:szCs w:val="24"/>
          <w:shd w:val="clear" w:color="auto" w:fill="FFFFFF"/>
        </w:rPr>
        <w:t>ΑΘΑΚΗΣ (Υπουργός Περιβάλλοντος και Ενέργειας):</w:t>
      </w:r>
      <w:r>
        <w:rPr>
          <w:rFonts w:eastAsia="Times New Roman"/>
          <w:color w:val="000000"/>
          <w:szCs w:val="24"/>
          <w:shd w:val="clear" w:color="auto" w:fill="FFFFFF"/>
        </w:rPr>
        <w:t xml:space="preserve"> Δεν τοποθετήθηκα σε αυτά.</w:t>
      </w:r>
    </w:p>
    <w:p w14:paraId="38244452" w14:textId="77777777" w:rsidR="00D035B1" w:rsidRDefault="005B20CE">
      <w:pPr>
        <w:spacing w:line="600" w:lineRule="auto"/>
        <w:ind w:firstLine="720"/>
        <w:jc w:val="both"/>
        <w:rPr>
          <w:rFonts w:eastAsia="Times New Roman"/>
          <w:color w:val="000000"/>
          <w:szCs w:val="24"/>
          <w:shd w:val="clear" w:color="auto" w:fill="FFFFFF"/>
        </w:rPr>
      </w:pPr>
      <w:r w:rsidRPr="00A80877">
        <w:rPr>
          <w:rFonts w:eastAsia="Times New Roman"/>
          <w:b/>
          <w:color w:val="000000"/>
          <w:szCs w:val="24"/>
          <w:shd w:val="clear" w:color="auto" w:fill="FFFFFF"/>
        </w:rPr>
        <w:lastRenderedPageBreak/>
        <w:t xml:space="preserve">ΜΑΥΡΟΥΔΗΣ ΒΟΡΙΔΗΣ: </w:t>
      </w:r>
      <w:r>
        <w:rPr>
          <w:rFonts w:eastAsia="Times New Roman"/>
          <w:color w:val="000000"/>
          <w:szCs w:val="24"/>
          <w:shd w:val="clear" w:color="auto" w:fill="FFFFFF"/>
        </w:rPr>
        <w:t xml:space="preserve">Καθόλου. Ως προς αυτά τα μείζονα καθόλου. Εσείς ήρθατε και μας είπατε ότι από το χρέος των 122 εκατομμυρίων ευρώ, τα 12 αφορούν τη διαχείριση </w:t>
      </w:r>
      <w:proofErr w:type="spellStart"/>
      <w:r>
        <w:rPr>
          <w:rFonts w:eastAsia="Times New Roman"/>
          <w:color w:val="000000"/>
          <w:szCs w:val="24"/>
          <w:shd w:val="clear" w:color="auto" w:fill="FFFFFF"/>
        </w:rPr>
        <w:t>Κιτσάκου</w:t>
      </w:r>
      <w:proofErr w:type="spellEnd"/>
      <w:r>
        <w:rPr>
          <w:rFonts w:eastAsia="Times New Roman"/>
          <w:color w:val="000000"/>
          <w:szCs w:val="24"/>
          <w:shd w:val="clear" w:color="auto" w:fill="FFFFFF"/>
        </w:rPr>
        <w:t xml:space="preserve"> και με τα υπό</w:t>
      </w:r>
      <w:r>
        <w:rPr>
          <w:rFonts w:eastAsia="Times New Roman"/>
          <w:color w:val="000000"/>
          <w:szCs w:val="24"/>
          <w:shd w:val="clear" w:color="auto" w:fill="FFFFFF"/>
        </w:rPr>
        <w:t>λοιπα δεν έχετε σχέση. Αυτούς τους λογαριασμούς στο μπακάλικο να πάτε να τους κάνετε</w:t>
      </w:r>
      <w:r>
        <w:rPr>
          <w:rFonts w:eastAsia="Times New Roman"/>
          <w:color w:val="000000"/>
          <w:szCs w:val="24"/>
          <w:shd w:val="clear" w:color="auto" w:fill="FFFFFF"/>
        </w:rPr>
        <w:t>,</w:t>
      </w:r>
      <w:r>
        <w:rPr>
          <w:rFonts w:eastAsia="Times New Roman"/>
          <w:color w:val="000000"/>
          <w:szCs w:val="24"/>
          <w:shd w:val="clear" w:color="auto" w:fill="FFFFFF"/>
        </w:rPr>
        <w:t xml:space="preserve"> δεν περνάνε, διότι προφανώς θα σας πουν στο μπακάλικο ότι όταν αφήνεις ένα χρέος να εξελίσσεται, προφανώς αναλαμβάνεις και την ευθύνη της </w:t>
      </w:r>
      <w:proofErr w:type="spellStart"/>
      <w:r>
        <w:rPr>
          <w:rFonts w:eastAsia="Times New Roman"/>
          <w:color w:val="000000"/>
          <w:szCs w:val="24"/>
          <w:shd w:val="clear" w:color="auto" w:fill="FFFFFF"/>
        </w:rPr>
        <w:t>τοκοφορίας</w:t>
      </w:r>
      <w:proofErr w:type="spellEnd"/>
      <w:r>
        <w:rPr>
          <w:rFonts w:eastAsia="Times New Roman"/>
          <w:color w:val="000000"/>
          <w:szCs w:val="24"/>
          <w:shd w:val="clear" w:color="auto" w:fill="FFFFFF"/>
        </w:rPr>
        <w:t xml:space="preserve"> και επομένως είναι δι</w:t>
      </w:r>
      <w:r>
        <w:rPr>
          <w:rFonts w:eastAsia="Times New Roman"/>
          <w:color w:val="000000"/>
          <w:szCs w:val="24"/>
          <w:shd w:val="clear" w:color="auto" w:fill="FFFFFF"/>
        </w:rPr>
        <w:t>κή σου ευθύνη το γεγονός ότι φορτώνεται το χρέος με τόκους. Και έρχεστε και λέτε στη Βουλή τέτοια πράγματα! Ο Υπουργός Οικονομίας και Ανάπτυξης τέτοιες κουταμάρες!</w:t>
      </w:r>
    </w:p>
    <w:p w14:paraId="38244453"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Δεν ντρέπεστε λίγο!</w:t>
      </w:r>
    </w:p>
    <w:p w14:paraId="38244454" w14:textId="77777777" w:rsidR="00D035B1" w:rsidRDefault="005B20CE">
      <w:pPr>
        <w:spacing w:line="600" w:lineRule="auto"/>
        <w:ind w:firstLine="720"/>
        <w:jc w:val="both"/>
        <w:rPr>
          <w:rFonts w:eastAsia="Times New Roman"/>
          <w:color w:val="000000"/>
          <w:szCs w:val="24"/>
          <w:shd w:val="clear" w:color="auto" w:fill="FFFFFF"/>
        </w:rPr>
      </w:pPr>
      <w:r w:rsidRPr="00FB5DCC">
        <w:rPr>
          <w:rFonts w:eastAsia="Times New Roman"/>
          <w:b/>
          <w:color w:val="000000"/>
          <w:szCs w:val="24"/>
          <w:shd w:val="clear" w:color="auto" w:fill="FFFFFF"/>
        </w:rPr>
        <w:t xml:space="preserve">ΑΝΑΣΤΑΣΙΑ ΓΚΑΡΑ: </w:t>
      </w:r>
      <w:r>
        <w:rPr>
          <w:rFonts w:eastAsia="Times New Roman"/>
          <w:color w:val="000000"/>
          <w:szCs w:val="24"/>
          <w:shd w:val="clear" w:color="auto" w:fill="FFFFFF"/>
        </w:rPr>
        <w:t>Το χρέος πώς δημιουργήθηκε;</w:t>
      </w:r>
    </w:p>
    <w:p w14:paraId="38244455"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ΜΑΥΡΟΥΔΗΣ ΒΟΡΙΔΗΣ: </w:t>
      </w:r>
      <w:r>
        <w:rPr>
          <w:rFonts w:eastAsia="Times New Roman"/>
          <w:color w:val="000000"/>
          <w:szCs w:val="24"/>
          <w:shd w:val="clear" w:color="auto" w:fill="FFFFFF"/>
        </w:rPr>
        <w:t xml:space="preserve">Κυρία μου, και το χρέος αναπτύχθηκε με τον τρόπο τον οποίο εξηγήσαμε δέκα φορές. Είναι 30 εκατομμύρια ευρώ πάνω το χρέος που το υπερασπίζεστε. </w:t>
      </w:r>
    </w:p>
    <w:p w14:paraId="38244456"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Και όταν</w:t>
      </w:r>
      <w:r>
        <w:rPr>
          <w:rFonts w:eastAsia="Times New Roman"/>
          <w:color w:val="000000"/>
          <w:szCs w:val="24"/>
          <w:shd w:val="clear" w:color="auto" w:fill="FFFFFF"/>
        </w:rPr>
        <w:t>,</w:t>
      </w:r>
      <w:r>
        <w:rPr>
          <w:rFonts w:eastAsia="Times New Roman"/>
          <w:color w:val="000000"/>
          <w:szCs w:val="24"/>
          <w:shd w:val="clear" w:color="auto" w:fill="FFFFFF"/>
        </w:rPr>
        <w:t xml:space="preserve"> λοιπόν</w:t>
      </w:r>
      <w:r>
        <w:rPr>
          <w:rFonts w:eastAsia="Times New Roman"/>
          <w:color w:val="000000"/>
          <w:szCs w:val="24"/>
          <w:shd w:val="clear" w:color="auto" w:fill="FFFFFF"/>
        </w:rPr>
        <w:t>,</w:t>
      </w:r>
      <w:r>
        <w:rPr>
          <w:rFonts w:eastAsia="Times New Roman"/>
          <w:color w:val="000000"/>
          <w:szCs w:val="24"/>
          <w:shd w:val="clear" w:color="auto" w:fill="FFFFFF"/>
        </w:rPr>
        <w:t xml:space="preserve"> έχει ανακύψει το ζήτημα με τα </w:t>
      </w:r>
      <w:r>
        <w:rPr>
          <w:rFonts w:eastAsia="Times New Roman"/>
          <w:color w:val="000000"/>
          <w:szCs w:val="24"/>
          <w:shd w:val="clear" w:color="auto" w:fill="FFFFFF"/>
        </w:rPr>
        <w:t xml:space="preserve">70 εκατομμύρια ευρώ και τους λένε να παγώσουν -αυτό τους είπαν τότε- τις οφειλές, μας προσκομίζει την «ωραία» απόφαση ο κύριος Υπουργός της Δικαιοσύνης και τι προκύπτει, κύριε Υπουργέ, από την απόφαση την οποία προσκομίζετε; </w:t>
      </w:r>
    </w:p>
    <w:p w14:paraId="38244457"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Προκύπτει ότι η εταιρεία δεν έ</w:t>
      </w:r>
      <w:r>
        <w:rPr>
          <w:rFonts w:eastAsia="Times New Roman"/>
          <w:color w:val="000000"/>
          <w:szCs w:val="24"/>
          <w:shd w:val="clear" w:color="auto" w:fill="FFFFFF"/>
        </w:rPr>
        <w:t>χει καν καταγγείλει τη σύμβαση. Χρωστάει 70 εκατομμύρια ευρώ και δεν έχουν κάνει καταγγελία. Και πηγαίνουν σε ασφαλιστικά μέτρα, που μας προσκομίζουν, και ξέρετε ποιο είναι το επίδικο των ασφαλιστικών μέτρων; Όχι να παγώσουν, όχι να σταματήσει η δημιουργία</w:t>
      </w:r>
      <w:r>
        <w:rPr>
          <w:rFonts w:eastAsia="Times New Roman"/>
          <w:color w:val="000000"/>
          <w:szCs w:val="24"/>
          <w:shd w:val="clear" w:color="auto" w:fill="FFFFFF"/>
        </w:rPr>
        <w:t xml:space="preserve"> νέου χρέους, αλλά το αν θα αποπληρώνεται το σύνολο ή το μισό με μεταχρονολογημένες. Αυτό είναι. Η εταιρεία λέει «το μισό με μεταχρονολογημένες» και το δικαστήριο είπε «ολόκληρο με μεταχρονολογημένες».</w:t>
      </w:r>
    </w:p>
    <w:p w14:paraId="38244458" w14:textId="77777777" w:rsidR="00D035B1" w:rsidRDefault="005B20CE">
      <w:pPr>
        <w:spacing w:line="600" w:lineRule="auto"/>
        <w:ind w:firstLine="720"/>
        <w:jc w:val="both"/>
        <w:rPr>
          <w:rFonts w:eastAsia="Times New Roman"/>
          <w:color w:val="000000"/>
          <w:szCs w:val="24"/>
          <w:shd w:val="clear" w:color="auto" w:fill="FFFFFF"/>
        </w:rPr>
      </w:pPr>
      <w:r w:rsidRPr="009F2759">
        <w:rPr>
          <w:rFonts w:eastAsia="Times New Roman"/>
          <w:b/>
          <w:color w:val="000000"/>
          <w:szCs w:val="24"/>
          <w:shd w:val="clear" w:color="auto" w:fill="FFFFFF"/>
        </w:rPr>
        <w:t>ΑΝΑΣΤΑΣΙΑ ΓΚΑΡΑ:</w:t>
      </w:r>
      <w:r>
        <w:rPr>
          <w:rFonts w:eastAsia="Times New Roman"/>
          <w:color w:val="000000"/>
          <w:szCs w:val="24"/>
          <w:shd w:val="clear" w:color="auto" w:fill="FFFFFF"/>
        </w:rPr>
        <w:t xml:space="preserve"> Το 2014 γιατί δεν το είχατε;</w:t>
      </w:r>
    </w:p>
    <w:p w14:paraId="38244459"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ΜΑΥΡΟΥΔΗ</w:t>
      </w:r>
      <w:r>
        <w:rPr>
          <w:rFonts w:eastAsia="Times New Roman"/>
          <w:b/>
          <w:color w:val="000000"/>
          <w:szCs w:val="24"/>
          <w:shd w:val="clear" w:color="auto" w:fill="FFFFFF"/>
        </w:rPr>
        <w:t xml:space="preserve">Σ ΒΟΡΙΔΗΣ: </w:t>
      </w:r>
      <w:r>
        <w:rPr>
          <w:rFonts w:eastAsia="Times New Roman"/>
          <w:color w:val="000000"/>
          <w:szCs w:val="24"/>
          <w:shd w:val="clear" w:color="auto" w:fill="FFFFFF"/>
        </w:rPr>
        <w:t xml:space="preserve">Αυτό είναι το επίδικο των ασφαλιστικών μέτρων. Αυτά λέει η εταιρεία του δημοσίου. Αυτά λέει ο εκπρόσωπός σας αντί να πάει και να πει ότι πλέον έχει </w:t>
      </w:r>
      <w:r>
        <w:rPr>
          <w:rFonts w:eastAsia="Times New Roman"/>
          <w:color w:val="000000"/>
          <w:szCs w:val="24"/>
          <w:shd w:val="clear" w:color="auto" w:fill="FFFFFF"/>
        </w:rPr>
        <w:lastRenderedPageBreak/>
        <w:t xml:space="preserve">δημιουργηθεί ένα χρέος, το οποίο έχει ξεφύγει, το οποίο δεν μπορεί να εξυπηρετηθεί. Και εν </w:t>
      </w:r>
      <w:proofErr w:type="spellStart"/>
      <w:r>
        <w:rPr>
          <w:rFonts w:eastAsia="Times New Roman"/>
          <w:color w:val="000000"/>
          <w:szCs w:val="24"/>
          <w:shd w:val="clear" w:color="auto" w:fill="FFFFFF"/>
        </w:rPr>
        <w:t>ονόματ</w:t>
      </w:r>
      <w:r>
        <w:rPr>
          <w:rFonts w:eastAsia="Times New Roman"/>
          <w:color w:val="000000"/>
          <w:szCs w:val="24"/>
          <w:shd w:val="clear" w:color="auto" w:fill="FFFFFF"/>
        </w:rPr>
        <w:t>ι</w:t>
      </w:r>
      <w:proofErr w:type="spellEnd"/>
      <w:r>
        <w:rPr>
          <w:rFonts w:eastAsia="Times New Roman"/>
          <w:color w:val="000000"/>
          <w:szCs w:val="24"/>
          <w:shd w:val="clear" w:color="auto" w:fill="FFFFFF"/>
        </w:rPr>
        <w:t xml:space="preserve"> της διαπραγματεύσεως παρακολουθούν απαθώς οι εκλεκτοί τους -και σε γνώση τους- να αποξενώνεται από οποιαδήποτε παραγωγική δραστηριότητα. Κατά τα λοιπά, τι σας φέραμε εδώ και ταλαιπωρούμαστε; </w:t>
      </w:r>
    </w:p>
    <w:p w14:paraId="3824445A"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Ακούστε, λοιπόν, ενημερωτικ</w:t>
      </w:r>
      <w:r>
        <w:rPr>
          <w:rFonts w:eastAsia="Times New Roman"/>
          <w:color w:val="000000"/>
          <w:szCs w:val="24"/>
          <w:shd w:val="clear" w:color="auto" w:fill="FFFFFF"/>
        </w:rPr>
        <w:t>ά</w:t>
      </w:r>
      <w:r>
        <w:rPr>
          <w:rFonts w:eastAsia="Times New Roman"/>
          <w:color w:val="000000"/>
          <w:szCs w:val="24"/>
          <w:shd w:val="clear" w:color="auto" w:fill="FFFFFF"/>
        </w:rPr>
        <w:t xml:space="preserve">: Έχω δει πολλούς κατηγορουμένους </w:t>
      </w:r>
      <w:r>
        <w:rPr>
          <w:rFonts w:eastAsia="Times New Roman"/>
          <w:color w:val="000000"/>
          <w:szCs w:val="24"/>
          <w:shd w:val="clear" w:color="auto" w:fill="FFFFFF"/>
        </w:rPr>
        <w:t>να μπαίνουν χαμογελαστοί στα ακροατήρια. Δεν μπορείτε να φαντασθείτε πόσους έχω δει να βγαίνουν κλαίγοντας!</w:t>
      </w:r>
    </w:p>
    <w:p w14:paraId="3824445B" w14:textId="77777777" w:rsidR="00D035B1" w:rsidRDefault="005B20CE">
      <w:pPr>
        <w:spacing w:line="600" w:lineRule="auto"/>
        <w:ind w:firstLine="709"/>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3824445C" w14:textId="77777777" w:rsidR="00D035B1" w:rsidRDefault="005B20CE">
      <w:pPr>
        <w:spacing w:line="600" w:lineRule="auto"/>
        <w:ind w:firstLine="720"/>
        <w:jc w:val="both"/>
        <w:rPr>
          <w:rFonts w:eastAsia="Times New Roman"/>
          <w:color w:val="000000"/>
          <w:szCs w:val="24"/>
          <w:shd w:val="clear" w:color="auto" w:fill="FFFFFF"/>
        </w:rPr>
      </w:pPr>
      <w:r w:rsidRPr="009F2759">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τον κ. Βορίδη.</w:t>
      </w:r>
    </w:p>
    <w:p w14:paraId="3824445D" w14:textId="77777777" w:rsidR="00D035B1" w:rsidRDefault="005B20CE">
      <w:pPr>
        <w:spacing w:line="600" w:lineRule="auto"/>
        <w:ind w:firstLine="720"/>
        <w:jc w:val="both"/>
        <w:rPr>
          <w:rFonts w:eastAsia="Times New Roman"/>
          <w:color w:val="000000"/>
          <w:szCs w:val="24"/>
          <w:shd w:val="clear" w:color="auto" w:fill="FFFFFF"/>
        </w:rPr>
      </w:pPr>
      <w:r w:rsidRPr="009F2759">
        <w:rPr>
          <w:rFonts w:eastAsia="Times New Roman"/>
          <w:b/>
          <w:color w:val="000000"/>
          <w:szCs w:val="24"/>
          <w:shd w:val="clear" w:color="auto" w:fill="FFFFFF"/>
        </w:rPr>
        <w:t>ΘΕΟΔΩΡΑ ΜΕΓΑΛΟΟΙΚΟΝΟΜΟΥ:</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εν ακο</w:t>
      </w:r>
      <w:r>
        <w:rPr>
          <w:rFonts w:eastAsia="Times New Roman"/>
          <w:color w:val="000000"/>
          <w:szCs w:val="24"/>
          <w:shd w:val="clear" w:color="auto" w:fill="FFFFFF"/>
        </w:rPr>
        <w:t>ύστηκε)</w:t>
      </w:r>
    </w:p>
    <w:p w14:paraId="3824445E"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ΜΑΥΡΟΥΔΗΣ ΒΟΡΙΔΗΣ: </w:t>
      </w:r>
      <w:r>
        <w:rPr>
          <w:rFonts w:eastAsia="Times New Roman"/>
          <w:color w:val="000000"/>
          <w:szCs w:val="24"/>
          <w:shd w:val="clear" w:color="auto" w:fill="FFFFFF"/>
        </w:rPr>
        <w:t xml:space="preserve">Τα σχόλια κρατήστε τα για τον εαυτό </w:t>
      </w:r>
      <w:r>
        <w:rPr>
          <w:rFonts w:eastAsia="Times New Roman"/>
          <w:color w:val="000000"/>
          <w:szCs w:val="24"/>
          <w:shd w:val="clear" w:color="auto" w:fill="FFFFFF"/>
        </w:rPr>
        <w:t>σας!</w:t>
      </w:r>
    </w:p>
    <w:p w14:paraId="3824445F"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Μην αρχίζετε πάλι.</w:t>
      </w:r>
    </w:p>
    <w:p w14:paraId="38244460"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Σταθάκη, έχετε μιλήσει είκοσι επτά λεπτά στην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 Πόσο χρόνο χρειάζεστε; Να βάλω επτά λεπτά;</w:t>
      </w:r>
    </w:p>
    <w:p w14:paraId="38244461"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ΣΤΑΘΑΚΗΣ </w:t>
      </w:r>
      <w:r>
        <w:rPr>
          <w:rFonts w:eastAsia="Times New Roman"/>
          <w:b/>
          <w:color w:val="000000"/>
          <w:szCs w:val="24"/>
          <w:shd w:val="clear" w:color="auto" w:fill="FFFFFF"/>
        </w:rPr>
        <w:t>(Υπουργός Περιβάλλοντος και Ενέργειας):</w:t>
      </w:r>
      <w:r>
        <w:rPr>
          <w:rFonts w:eastAsia="Times New Roman"/>
          <w:color w:val="000000"/>
          <w:szCs w:val="24"/>
          <w:shd w:val="clear" w:color="auto" w:fill="FFFFFF"/>
        </w:rPr>
        <w:t xml:space="preserve"> Θα τελειώσω πολύ σύντομα.</w:t>
      </w:r>
    </w:p>
    <w:p w14:paraId="38244462"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ευχαριστήσω τον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Ελπίζω να του άρεσε το γεύμα που πήρε το μεσημέρι. </w:t>
      </w:r>
    </w:p>
    <w:p w14:paraId="38244463"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δεύτερος γύρος δεν προσέθεσε ούτε ένα στοιχείο. Άκουσα τον κ. Χατζηδάκη να επαναλαμβάνει τα ίδια που είπε στην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του. Ο κ. Βορίδης μάς είπε ότι το σκάνδαλο πλέον είναι η </w:t>
      </w:r>
      <w:proofErr w:type="spellStart"/>
      <w:r>
        <w:rPr>
          <w:rFonts w:eastAsia="Times New Roman"/>
          <w:color w:val="000000"/>
          <w:szCs w:val="24"/>
          <w:shd w:val="clear" w:color="auto" w:fill="FFFFFF"/>
        </w:rPr>
        <w:t>τοκοφορία</w:t>
      </w:r>
      <w:proofErr w:type="spellEnd"/>
      <w:r>
        <w:rPr>
          <w:rFonts w:eastAsia="Times New Roman"/>
          <w:color w:val="000000"/>
          <w:szCs w:val="24"/>
          <w:shd w:val="clear" w:color="auto" w:fill="FFFFFF"/>
        </w:rPr>
        <w:t>, όχι η δημιουργία νέου χρέους. Το σκάνδαλο είναι τα χρέη της Νέας</w:t>
      </w:r>
      <w:r>
        <w:rPr>
          <w:rFonts w:eastAsia="Times New Roman"/>
          <w:color w:val="000000"/>
          <w:szCs w:val="24"/>
          <w:shd w:val="clear" w:color="auto" w:fill="FFFFFF"/>
        </w:rPr>
        <w:t xml:space="preserve"> Δημοκρατίας, που δεν ξεπληρώνονται και έχουν τόκους. Αυτό είναι το σκάνδαλο. Καταπληκτική οικονομική ανάλυση!</w:t>
      </w:r>
    </w:p>
    <w:p w14:paraId="38244464"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Καταθέτω μόνο τους τρεις πίνακες για να τελειώνουμε τη συζήτηση περί ψεμάτων: Εξέλιξη χρέους από το 2009 έως το 2015, κεφάλαιο συν τόκοι. </w:t>
      </w:r>
    </w:p>
    <w:p w14:paraId="38244465"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Εξέλιξ</w:t>
      </w:r>
      <w:r>
        <w:rPr>
          <w:rFonts w:eastAsia="Times New Roman"/>
          <w:color w:val="000000"/>
          <w:szCs w:val="24"/>
          <w:shd w:val="clear" w:color="auto" w:fill="FFFFFF"/>
        </w:rPr>
        <w:t xml:space="preserve">η καθαρού χρέους από το 2009 έως το 2015, συνολικό χρέος μείον εγγυήσεις, από 38 εκατομμύρια σε 81,740. Αυτό ήταν το καθαρό. </w:t>
      </w:r>
    </w:p>
    <w:p w14:paraId="38244466"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εξέλιξη συνολικού χρέους από το 2016 έως το 2018. Να τελειώνουμε με αυτή την ιστορία. Να σας δοθεί και ανά μήνα η εξέλιξη τ</w:t>
      </w:r>
      <w:r>
        <w:rPr>
          <w:rFonts w:eastAsia="Times New Roman"/>
          <w:color w:val="000000"/>
          <w:szCs w:val="24"/>
          <w:shd w:val="clear" w:color="auto" w:fill="FFFFFF"/>
        </w:rPr>
        <w:t>ου χρέους.</w:t>
      </w:r>
    </w:p>
    <w:p w14:paraId="38244467"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ο Υπουργός  κ. Γεώργιος Σταθάκης καταθέτει για τα Πρακτικά τους προαναφερθέντες πίνακες</w:t>
      </w:r>
      <w:r>
        <w:rPr>
          <w:rFonts w:eastAsia="Times New Roman" w:cs="Times New Roman"/>
          <w:szCs w:val="24"/>
        </w:rPr>
        <w:t>,</w:t>
      </w:r>
      <w:r>
        <w:rPr>
          <w:rFonts w:eastAsia="Times New Roman" w:cs="Times New Roman"/>
          <w:szCs w:val="24"/>
        </w:rPr>
        <w:t xml:space="preserve"> οι οποίοι βρίσκονται στο αρχείο του Τμήματος Γραμματείας της Διεύθυνσης Στενογραφίας και Πρακτικών της Βουλής)</w:t>
      </w:r>
    </w:p>
    <w:p w14:paraId="38244468" w14:textId="77777777" w:rsidR="00D035B1" w:rsidRDefault="005B20CE">
      <w:pPr>
        <w:spacing w:line="600" w:lineRule="auto"/>
        <w:ind w:firstLine="709"/>
        <w:jc w:val="center"/>
        <w:rPr>
          <w:rFonts w:eastAsia="Times New Roman"/>
          <w:color w:val="000000"/>
          <w:szCs w:val="24"/>
          <w:shd w:val="clear" w:color="auto" w:fill="FFFFFF"/>
        </w:rPr>
      </w:pPr>
      <w:r>
        <w:rPr>
          <w:rFonts w:eastAsia="Times New Roman"/>
          <w:color w:val="000000"/>
          <w:szCs w:val="24"/>
          <w:shd w:val="clear" w:color="auto" w:fill="FFFFFF"/>
        </w:rPr>
        <w:t xml:space="preserve">(Θόρυβος </w:t>
      </w:r>
      <w:r>
        <w:rPr>
          <w:rFonts w:eastAsia="Times New Roman"/>
          <w:color w:val="000000"/>
          <w:szCs w:val="24"/>
          <w:shd w:val="clear" w:color="auto" w:fill="FFFFFF"/>
        </w:rPr>
        <w:t>-</w:t>
      </w:r>
      <w:r>
        <w:rPr>
          <w:rFonts w:eastAsia="Times New Roman"/>
          <w:color w:val="000000"/>
          <w:szCs w:val="24"/>
          <w:shd w:val="clear" w:color="auto" w:fill="FFFFFF"/>
        </w:rPr>
        <w:t xml:space="preserve"> διαμαρτυρίες από </w:t>
      </w:r>
      <w:r>
        <w:rPr>
          <w:rFonts w:eastAsia="Times New Roman"/>
          <w:color w:val="000000"/>
          <w:szCs w:val="24"/>
          <w:shd w:val="clear" w:color="auto" w:fill="FFFFFF"/>
        </w:rPr>
        <w:t>την πτέρυγα της Νέας Δημοκρατίας)</w:t>
      </w:r>
    </w:p>
    <w:p w14:paraId="38244469" w14:textId="77777777" w:rsidR="00D035B1" w:rsidRDefault="005B20CE">
      <w:pPr>
        <w:spacing w:line="600" w:lineRule="auto"/>
        <w:ind w:firstLine="720"/>
        <w:jc w:val="both"/>
        <w:rPr>
          <w:rFonts w:eastAsia="Times New Roman"/>
          <w:color w:val="000000"/>
          <w:szCs w:val="24"/>
          <w:shd w:val="clear" w:color="auto" w:fill="FFFFFF"/>
        </w:rPr>
      </w:pPr>
      <w:r w:rsidRPr="009F2759">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Κύριοι, δεν ακούγεστε.</w:t>
      </w:r>
    </w:p>
    <w:p w14:paraId="3824446A"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Τα παρακάμπτω όλα αυτά.</w:t>
      </w:r>
    </w:p>
    <w:p w14:paraId="3824446B"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Αποκαθιστώ την κατηγορία περί ψεμάτων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Ο κ. </w:t>
      </w:r>
      <w:proofErr w:type="spellStart"/>
      <w:r>
        <w:rPr>
          <w:rFonts w:eastAsia="Times New Roman"/>
          <w:color w:val="000000"/>
          <w:szCs w:val="24"/>
          <w:shd w:val="clear" w:color="auto" w:fill="FFFFFF"/>
        </w:rPr>
        <w:t>Δένδιας</w:t>
      </w:r>
      <w:proofErr w:type="spellEnd"/>
      <w:r>
        <w:rPr>
          <w:rFonts w:eastAsia="Times New Roman"/>
          <w:color w:val="000000"/>
          <w:szCs w:val="24"/>
          <w:shd w:val="clear" w:color="auto" w:fill="FFFFFF"/>
        </w:rPr>
        <w:t xml:space="preserve"> έχει μία εμμονή μαζ</w:t>
      </w:r>
      <w:r>
        <w:rPr>
          <w:rFonts w:eastAsia="Times New Roman"/>
          <w:color w:val="000000"/>
          <w:szCs w:val="24"/>
          <w:shd w:val="clear" w:color="auto" w:fill="FFFFFF"/>
        </w:rPr>
        <w:t xml:space="preserve">ί μου. Απ’ ό,τι φαίνεται, ακολουθεί τον κ. Βορίδη. Του αρέσει να μου κάνει την προσωπογραφία! Θυμήθηκε ότι ήμουν συνδικαλιστής στο </w:t>
      </w:r>
      <w:proofErr w:type="spellStart"/>
      <w:r>
        <w:rPr>
          <w:rFonts w:eastAsia="Times New Roman"/>
          <w:color w:val="000000"/>
          <w:szCs w:val="24"/>
          <w:shd w:val="clear" w:color="auto" w:fill="FFFFFF"/>
        </w:rPr>
        <w:t>Nιουκάστλ</w:t>
      </w:r>
      <w:proofErr w:type="spellEnd"/>
      <w:r>
        <w:rPr>
          <w:rFonts w:eastAsia="Times New Roman"/>
          <w:color w:val="000000"/>
          <w:szCs w:val="24"/>
          <w:shd w:val="clear" w:color="auto" w:fill="FFFFFF"/>
        </w:rPr>
        <w:t xml:space="preserve">. Δεν το έχω στο βιογραφικό μου. Πού το είδατε αυτό; </w:t>
      </w:r>
    </w:p>
    <w:p w14:paraId="3824446C" w14:textId="77777777" w:rsidR="00D035B1" w:rsidRDefault="005B20CE">
      <w:pPr>
        <w:spacing w:line="600" w:lineRule="auto"/>
        <w:ind w:firstLine="720"/>
        <w:jc w:val="both"/>
        <w:rPr>
          <w:rFonts w:eastAsia="Times New Roman"/>
          <w:color w:val="000000"/>
          <w:szCs w:val="24"/>
          <w:shd w:val="clear" w:color="auto" w:fill="FFFFFF"/>
        </w:rPr>
      </w:pPr>
      <w:r w:rsidRPr="00C254EA">
        <w:rPr>
          <w:rFonts w:eastAsia="Times New Roman"/>
          <w:b/>
          <w:color w:val="000000"/>
          <w:szCs w:val="24"/>
          <w:shd w:val="clear" w:color="auto" w:fill="FFFFFF"/>
        </w:rPr>
        <w:t xml:space="preserve">ΝΙΚΟΛΑΟΣ </w:t>
      </w:r>
      <w:r>
        <w:rPr>
          <w:rFonts w:eastAsia="Times New Roman"/>
          <w:b/>
          <w:color w:val="000000"/>
          <w:szCs w:val="24"/>
          <w:shd w:val="clear" w:color="auto" w:fill="FFFFFF"/>
        </w:rPr>
        <w:t>-</w:t>
      </w:r>
      <w:r w:rsidRPr="00C254EA">
        <w:rPr>
          <w:rFonts w:eastAsia="Times New Roman"/>
          <w:b/>
          <w:color w:val="000000"/>
          <w:szCs w:val="24"/>
          <w:shd w:val="clear" w:color="auto" w:fill="FFFFFF"/>
        </w:rPr>
        <w:t xml:space="preserve"> </w:t>
      </w:r>
      <w:r w:rsidRPr="00C254EA">
        <w:rPr>
          <w:rFonts w:eastAsia="Times New Roman"/>
          <w:b/>
          <w:color w:val="000000"/>
          <w:szCs w:val="24"/>
          <w:shd w:val="clear" w:color="auto" w:fill="FFFFFF"/>
        </w:rPr>
        <w:t>ΓΕΩΡΓΙΟΣ ΔΕΝΔΙΑΣ:</w:t>
      </w:r>
      <w:r>
        <w:rPr>
          <w:rFonts w:eastAsia="Times New Roman"/>
          <w:color w:val="000000"/>
          <w:szCs w:val="24"/>
          <w:shd w:val="clear" w:color="auto" w:fill="FFFFFF"/>
        </w:rPr>
        <w:t xml:space="preserve"> Μάλλον μου το είπε συμφοιτητής σα</w:t>
      </w:r>
      <w:r>
        <w:rPr>
          <w:rFonts w:eastAsia="Times New Roman"/>
          <w:color w:val="000000"/>
          <w:szCs w:val="24"/>
          <w:shd w:val="clear" w:color="auto" w:fill="FFFFFF"/>
        </w:rPr>
        <w:t>ς.</w:t>
      </w:r>
    </w:p>
    <w:p w14:paraId="3824446D"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Α, σας το είπε συμφοιτητής μου! Έχει μια εμμονή να μου φιλοτεχνεί μια προσωπογραφία όπου συνήθως αποφεύγει τα ακαδημαϊκό μου έργο και ακόμα περισσότερο το επιστημονικό. Τα βιβλία μου δεν τα αναφέρει ποτέ. Πάει μόνο στην ιδέα της ηρεμίας, η οποία με διακρί</w:t>
      </w:r>
      <w:r>
        <w:rPr>
          <w:rFonts w:eastAsia="Times New Roman"/>
          <w:color w:val="000000"/>
          <w:szCs w:val="24"/>
          <w:shd w:val="clear" w:color="auto" w:fill="FFFFFF"/>
        </w:rPr>
        <w:t>νει και η οποία ερεθίζει τον κ. Βορίδη, απ’ ό,τι κατάλαβα.</w:t>
      </w:r>
    </w:p>
    <w:p w14:paraId="3824446E" w14:textId="77777777" w:rsidR="00D035B1" w:rsidRDefault="005B20CE">
      <w:pPr>
        <w:spacing w:line="600" w:lineRule="auto"/>
        <w:ind w:firstLine="720"/>
        <w:jc w:val="both"/>
        <w:rPr>
          <w:rFonts w:eastAsia="Times New Roman"/>
          <w:color w:val="000000"/>
          <w:szCs w:val="24"/>
          <w:shd w:val="clear" w:color="auto" w:fill="FFFFFF"/>
        </w:rPr>
      </w:pPr>
      <w:r w:rsidRPr="00C254EA">
        <w:rPr>
          <w:rFonts w:eastAsia="Times New Roman"/>
          <w:b/>
          <w:color w:val="000000"/>
          <w:szCs w:val="24"/>
          <w:shd w:val="clear" w:color="auto" w:fill="FFFFFF"/>
        </w:rPr>
        <w:t xml:space="preserve">ΝΙΚΟΛΑΟΣ </w:t>
      </w:r>
      <w:r>
        <w:rPr>
          <w:rFonts w:eastAsia="Times New Roman"/>
          <w:b/>
          <w:color w:val="000000"/>
          <w:szCs w:val="24"/>
          <w:shd w:val="clear" w:color="auto" w:fill="FFFFFF"/>
        </w:rPr>
        <w:t>-</w:t>
      </w:r>
      <w:r w:rsidRPr="00C254EA">
        <w:rPr>
          <w:rFonts w:eastAsia="Times New Roman"/>
          <w:b/>
          <w:color w:val="000000"/>
          <w:szCs w:val="24"/>
          <w:shd w:val="clear" w:color="auto" w:fill="FFFFFF"/>
        </w:rPr>
        <w:t xml:space="preserve"> ΓΕΩΡΓΙΟΣ</w:t>
      </w:r>
      <w:r>
        <w:rPr>
          <w:rFonts w:eastAsia="Times New Roman"/>
          <w:b/>
          <w:color w:val="000000"/>
          <w:szCs w:val="24"/>
          <w:shd w:val="clear" w:color="auto" w:fill="FFFFFF"/>
        </w:rPr>
        <w:t xml:space="preserve"> </w:t>
      </w:r>
      <w:r>
        <w:rPr>
          <w:rFonts w:eastAsia="Times New Roman"/>
          <w:b/>
          <w:color w:val="000000"/>
          <w:szCs w:val="24"/>
          <w:shd w:val="clear" w:color="auto" w:fill="FFFFFF"/>
        </w:rPr>
        <w:t>ΔΕΝΔΙΑΣ:</w:t>
      </w:r>
      <w:r>
        <w:rPr>
          <w:rFonts w:eastAsia="Times New Roman"/>
          <w:color w:val="000000"/>
          <w:szCs w:val="24"/>
          <w:shd w:val="clear" w:color="auto" w:fill="FFFFFF"/>
        </w:rPr>
        <w:t xml:space="preserve"> Προσθέσατε τη λέξη «ψέματα» που εκ πεποιθήσεως δεν χρησιμοποιώ ποτέ μέσα στο Κοινοβούλιο.</w:t>
      </w:r>
    </w:p>
    <w:p w14:paraId="3824446F"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ΓΕΩΡΓΙΟΣ ΣΤΑΘΑΚΗΣ (Υπουργός Περιβάλλοντος και Ενέργειας):</w:t>
      </w:r>
      <w:r>
        <w:rPr>
          <w:rFonts w:eastAsia="Times New Roman"/>
          <w:color w:val="000000"/>
          <w:szCs w:val="24"/>
          <w:shd w:val="clear" w:color="auto" w:fill="FFFFFF"/>
        </w:rPr>
        <w:t xml:space="preserve"> Ωραία. Ευχαριστώ, λο</w:t>
      </w:r>
      <w:r>
        <w:rPr>
          <w:rFonts w:eastAsia="Times New Roman"/>
          <w:color w:val="000000"/>
          <w:szCs w:val="24"/>
          <w:shd w:val="clear" w:color="auto" w:fill="FFFFFF"/>
        </w:rPr>
        <w:t>ιπόν. Τα στοιχεία είναι αυτά.</w:t>
      </w:r>
    </w:p>
    <w:p w14:paraId="38244470"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Απαντάω τώρα στα «εκπληκτικά» επιχειρήματα του κ. Βορίδη. Τι λέει το κατηγορητήριο προς τον κ. </w:t>
      </w:r>
      <w:proofErr w:type="spellStart"/>
      <w:r>
        <w:rPr>
          <w:rFonts w:eastAsia="Times New Roman"/>
          <w:color w:val="000000"/>
          <w:szCs w:val="24"/>
          <w:shd w:val="clear" w:color="auto" w:fill="FFFFFF"/>
        </w:rPr>
        <w:t>Κιτσάκο</w:t>
      </w:r>
      <w:proofErr w:type="spellEnd"/>
      <w:r>
        <w:rPr>
          <w:rFonts w:eastAsia="Times New Roman"/>
          <w:color w:val="000000"/>
          <w:szCs w:val="24"/>
          <w:shd w:val="clear" w:color="auto" w:fill="FFFFFF"/>
        </w:rPr>
        <w:t>; Το ξέρετε, κύριε Βορίδη;</w:t>
      </w:r>
    </w:p>
    <w:p w14:paraId="38244471"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ΜΑΥΡΟΥΔΗΣ ΒΟΡΙΔΗΣ: </w:t>
      </w:r>
      <w:r>
        <w:rPr>
          <w:rFonts w:eastAsia="Times New Roman"/>
          <w:color w:val="000000"/>
          <w:szCs w:val="24"/>
          <w:shd w:val="clear" w:color="auto" w:fill="FFFFFF"/>
        </w:rPr>
        <w:t xml:space="preserve">Ότι </w:t>
      </w:r>
      <w:proofErr w:type="spellStart"/>
      <w:r>
        <w:rPr>
          <w:rFonts w:eastAsia="Times New Roman"/>
          <w:color w:val="000000"/>
          <w:szCs w:val="24"/>
          <w:shd w:val="clear" w:color="auto" w:fill="FFFFFF"/>
        </w:rPr>
        <w:t>παρενέβη</w:t>
      </w:r>
      <w:proofErr w:type="spellEnd"/>
      <w:r>
        <w:rPr>
          <w:rFonts w:eastAsia="Times New Roman"/>
          <w:color w:val="000000"/>
          <w:szCs w:val="24"/>
          <w:shd w:val="clear" w:color="auto" w:fill="FFFFFF"/>
        </w:rPr>
        <w:t xml:space="preserve"> την απόφαση της γενικής συνέλευσης.</w:t>
      </w:r>
    </w:p>
    <w:p w14:paraId="38244472"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w:t>
      </w:r>
      <w:r>
        <w:rPr>
          <w:rFonts w:eastAsia="Times New Roman"/>
          <w:b/>
          <w:color w:val="000000"/>
          <w:szCs w:val="24"/>
          <w:shd w:val="clear" w:color="auto" w:fill="FFFFFF"/>
        </w:rPr>
        <w:t>εριβάλλοντος και Ενέργειας):</w:t>
      </w:r>
      <w:r>
        <w:rPr>
          <w:rFonts w:eastAsia="Times New Roman"/>
          <w:color w:val="000000"/>
          <w:szCs w:val="24"/>
          <w:shd w:val="clear" w:color="auto" w:fill="FFFFFF"/>
        </w:rPr>
        <w:t xml:space="preserve"> Για ποιο θέμα;</w:t>
      </w:r>
    </w:p>
    <w:p w14:paraId="38244473"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ΜΑΥΡΟΥΔΗΣ ΒΟΡΙΔΗΣ: </w:t>
      </w:r>
      <w:r>
        <w:rPr>
          <w:rFonts w:eastAsia="Times New Roman"/>
          <w:color w:val="000000"/>
          <w:szCs w:val="24"/>
          <w:shd w:val="clear" w:color="auto" w:fill="FFFFFF"/>
        </w:rPr>
        <w:t>Για απιστία.</w:t>
      </w:r>
    </w:p>
    <w:p w14:paraId="38244474"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Για ποιο θέμα κατηγορείται για απιστία; Για αύξηση του χρέους.</w:t>
      </w:r>
    </w:p>
    <w:p w14:paraId="38244475" w14:textId="77777777" w:rsidR="00D035B1" w:rsidRDefault="005B20CE">
      <w:pPr>
        <w:spacing w:line="600" w:lineRule="auto"/>
        <w:ind w:firstLine="720"/>
        <w:jc w:val="both"/>
        <w:rPr>
          <w:rFonts w:eastAsia="Times New Roman"/>
          <w:color w:val="000000"/>
          <w:szCs w:val="24"/>
          <w:shd w:val="clear" w:color="auto" w:fill="FFFFFF"/>
        </w:rPr>
      </w:pPr>
      <w:r w:rsidRPr="00C254EA">
        <w:rPr>
          <w:rFonts w:eastAsia="Times New Roman"/>
          <w:b/>
          <w:color w:val="000000"/>
          <w:szCs w:val="24"/>
          <w:shd w:val="clear" w:color="auto" w:fill="FFFFFF"/>
        </w:rPr>
        <w:t xml:space="preserve">ΣΠΥΡΙΔΩΝ </w:t>
      </w:r>
      <w:r>
        <w:rPr>
          <w:rFonts w:eastAsia="Times New Roman"/>
          <w:b/>
          <w:color w:val="000000"/>
          <w:szCs w:val="24"/>
          <w:shd w:val="clear" w:color="auto" w:fill="FFFFFF"/>
        </w:rPr>
        <w:t>-</w:t>
      </w:r>
      <w:r w:rsidRPr="00C254EA">
        <w:rPr>
          <w:rFonts w:eastAsia="Times New Roman"/>
          <w:b/>
          <w:color w:val="000000"/>
          <w:szCs w:val="24"/>
          <w:shd w:val="clear" w:color="auto" w:fill="FFFFFF"/>
        </w:rPr>
        <w:t xml:space="preserve"> ΑΔΩΝΙΣ ΓΕΩΡΓΙΑΔΗΣ:</w:t>
      </w:r>
      <w:r>
        <w:rPr>
          <w:rFonts w:eastAsia="Times New Roman"/>
          <w:color w:val="000000"/>
          <w:szCs w:val="24"/>
          <w:shd w:val="clear" w:color="auto" w:fill="FFFFFF"/>
        </w:rPr>
        <w:t xml:space="preserve"> Για τον τρόπο πληρωμής του χρ</w:t>
      </w:r>
      <w:r>
        <w:rPr>
          <w:rFonts w:eastAsia="Times New Roman"/>
          <w:color w:val="000000"/>
          <w:szCs w:val="24"/>
          <w:shd w:val="clear" w:color="auto" w:fill="FFFFFF"/>
        </w:rPr>
        <w:t>έους.</w:t>
      </w:r>
    </w:p>
    <w:p w14:paraId="38244476"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ΓΕΩΡΓΙΟΣ ΣΤΑΘΑΚΗΣ (Υπουργός Περιβάλλοντος και Ενέργειας):</w:t>
      </w:r>
      <w:r>
        <w:rPr>
          <w:rFonts w:eastAsia="Times New Roman"/>
          <w:color w:val="000000"/>
          <w:szCs w:val="24"/>
          <w:shd w:val="clear" w:color="auto" w:fill="FFFFFF"/>
        </w:rPr>
        <w:t xml:space="preserve"> Πιθανό το σενάριο. Εγώ δεν το ξέρω το κατηγορητήριο. Για το σχέδιο το οποίο καταγγέλλετε που δεν έγινε ποτέ…</w:t>
      </w:r>
    </w:p>
    <w:p w14:paraId="38244477"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ΜΑΥΡΟΥΔΗΣ ΒΟΡΙΔΗΣ: </w:t>
      </w:r>
      <w:r>
        <w:rPr>
          <w:rFonts w:eastAsia="Times New Roman"/>
          <w:color w:val="000000"/>
          <w:szCs w:val="24"/>
          <w:shd w:val="clear" w:color="auto" w:fill="FFFFFF"/>
        </w:rPr>
        <w:t>Το ξέρετε ή όχι;</w:t>
      </w:r>
    </w:p>
    <w:p w14:paraId="38244478"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w:t>
      </w:r>
      <w:r>
        <w:rPr>
          <w:rFonts w:eastAsia="Times New Roman"/>
          <w:b/>
          <w:color w:val="000000"/>
          <w:szCs w:val="24"/>
          <w:shd w:val="clear" w:color="auto" w:fill="FFFFFF"/>
        </w:rPr>
        <w:t>νέργειας):</w:t>
      </w:r>
      <w:r>
        <w:rPr>
          <w:rFonts w:eastAsia="Times New Roman"/>
          <w:color w:val="000000"/>
          <w:szCs w:val="24"/>
          <w:shd w:val="clear" w:color="auto" w:fill="FFFFFF"/>
        </w:rPr>
        <w:t xml:space="preserve"> Όχι δεν το ξέρω. Εγώ είμαι Υπουργός. Πού να ξέρω το κατηγορητήριο;</w:t>
      </w:r>
    </w:p>
    <w:p w14:paraId="38244479"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ΧΑΤΖΗΔΑΚΗΣ: </w:t>
      </w:r>
      <w:r>
        <w:rPr>
          <w:rFonts w:eastAsia="Times New Roman"/>
          <w:color w:val="000000"/>
          <w:szCs w:val="24"/>
          <w:shd w:val="clear" w:color="auto" w:fill="FFFFFF"/>
        </w:rPr>
        <w:t>Δεν είχατε την περιέργεια να το δείτε;</w:t>
      </w:r>
    </w:p>
    <w:p w14:paraId="3824447A"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Δεν ξέρω. Υποθέτω. Ό,τι και να είναι, σε ποια από τα θέμ</w:t>
      </w:r>
      <w:r>
        <w:rPr>
          <w:rFonts w:eastAsia="Times New Roman"/>
          <w:color w:val="000000"/>
          <w:szCs w:val="24"/>
          <w:shd w:val="clear" w:color="auto" w:fill="FFFFFF"/>
        </w:rPr>
        <w:t>ατα αυτά δεν τοποθετήθηκα διεξοδικά; Σας κατέθεσα δέκα αποφάσεις Δ</w:t>
      </w:r>
      <w:r>
        <w:rPr>
          <w:rFonts w:eastAsia="Times New Roman"/>
          <w:color w:val="000000"/>
          <w:szCs w:val="24"/>
          <w:shd w:val="clear" w:color="auto" w:fill="FFFFFF"/>
        </w:rPr>
        <w:t>.</w:t>
      </w:r>
      <w:r>
        <w:rPr>
          <w:rFonts w:eastAsia="Times New Roman"/>
          <w:color w:val="000000"/>
          <w:szCs w:val="24"/>
          <w:shd w:val="clear" w:color="auto" w:fill="FFFFFF"/>
        </w:rPr>
        <w:t>Σ</w:t>
      </w:r>
      <w:r>
        <w:rPr>
          <w:rFonts w:eastAsia="Times New Roman"/>
          <w:color w:val="000000"/>
          <w:szCs w:val="24"/>
          <w:shd w:val="clear" w:color="auto" w:fill="FFFFFF"/>
        </w:rPr>
        <w:t>.</w:t>
      </w:r>
      <w:r>
        <w:rPr>
          <w:rFonts w:eastAsia="Times New Roman"/>
          <w:color w:val="000000"/>
          <w:szCs w:val="24"/>
          <w:shd w:val="clear" w:color="auto" w:fill="FFFFFF"/>
        </w:rPr>
        <w:t xml:space="preserve">, σας κατέθεσα τις αποφάσεις της γενικής συνέλευσης, σας κατέθεσα -και ο κ. Καλογήρου- την απόφαση των δικαστηρίων που δεσμεύει τη ΔΕΠΑ. Τι έχω να προσθέσω </w:t>
      </w:r>
      <w:r>
        <w:rPr>
          <w:rFonts w:eastAsia="Times New Roman"/>
          <w:color w:val="000000"/>
          <w:szCs w:val="24"/>
          <w:shd w:val="clear" w:color="auto" w:fill="FFFFFF"/>
        </w:rPr>
        <w:lastRenderedPageBreak/>
        <w:t xml:space="preserve">επί της ουσίας; Απολύτως </w:t>
      </w:r>
      <w:r>
        <w:rPr>
          <w:rFonts w:eastAsia="Times New Roman"/>
          <w:color w:val="000000"/>
          <w:szCs w:val="24"/>
          <w:shd w:val="clear" w:color="auto" w:fill="FFFFFF"/>
        </w:rPr>
        <w:t>τίποτα. Ούτε ένα κόμμα ούτε μία τελεία. Η συζήτηση ήταν διεξοδική. Πιο διεξοδική δεν γίνεται. Τι άλλο να προσθέσω;</w:t>
      </w:r>
    </w:p>
    <w:p w14:paraId="3824447B" w14:textId="77777777" w:rsidR="00D035B1" w:rsidRDefault="005B20CE">
      <w:pPr>
        <w:spacing w:line="600" w:lineRule="auto"/>
        <w:ind w:firstLine="720"/>
        <w:jc w:val="both"/>
        <w:rPr>
          <w:rFonts w:eastAsia="Times New Roman"/>
          <w:color w:val="000000"/>
          <w:szCs w:val="24"/>
          <w:shd w:val="clear" w:color="auto" w:fill="FFFFFF"/>
        </w:rPr>
      </w:pPr>
      <w:r w:rsidRPr="00153F5E">
        <w:rPr>
          <w:rFonts w:eastAsia="Times New Roman"/>
          <w:b/>
          <w:color w:val="000000"/>
          <w:szCs w:val="24"/>
          <w:shd w:val="clear" w:color="auto" w:fill="FFFFFF"/>
        </w:rPr>
        <w:t>ΚΩΝΣΤΑΝΤΙΝΟΣ ΧΑΤΖΗΔΑΚΗΣ:</w:t>
      </w:r>
      <w:r>
        <w:rPr>
          <w:rFonts w:eastAsia="Times New Roman"/>
          <w:color w:val="000000"/>
          <w:szCs w:val="24"/>
          <w:shd w:val="clear" w:color="auto" w:fill="FFFFFF"/>
        </w:rPr>
        <w:t xml:space="preserve"> Την άποψή σας για τον χειρισμό </w:t>
      </w:r>
      <w:proofErr w:type="spellStart"/>
      <w:r>
        <w:rPr>
          <w:rFonts w:eastAsia="Times New Roman"/>
          <w:color w:val="000000"/>
          <w:szCs w:val="24"/>
          <w:shd w:val="clear" w:color="auto" w:fill="FFFFFF"/>
        </w:rPr>
        <w:t>Κιτσάκου</w:t>
      </w:r>
      <w:proofErr w:type="spellEnd"/>
      <w:r>
        <w:rPr>
          <w:rFonts w:eastAsia="Times New Roman"/>
          <w:color w:val="000000"/>
          <w:szCs w:val="24"/>
          <w:shd w:val="clear" w:color="auto" w:fill="FFFFFF"/>
        </w:rPr>
        <w:t>. Τον βρήκατε θετικό ή αρνητικό; Μια άποψη ζητάμε. Είστε παρατηρητής;</w:t>
      </w:r>
    </w:p>
    <w:p w14:paraId="3824447C"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Σας παρακαλώ, κύριε Χατζηδάκη. Ας σοβαρευτούμε τώρα.</w:t>
      </w:r>
    </w:p>
    <w:p w14:paraId="3824447D" w14:textId="77777777" w:rsidR="00D035B1" w:rsidRDefault="005B20C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ΧΑΤΖΗΔΑΚΗΣ: </w:t>
      </w:r>
      <w:r>
        <w:rPr>
          <w:rFonts w:eastAsia="Times New Roman"/>
          <w:color w:val="000000"/>
          <w:szCs w:val="24"/>
          <w:shd w:val="clear" w:color="auto" w:fill="FFFFFF"/>
        </w:rPr>
        <w:t>Εγώ να σοβαρευτώ; Εσείς είστε Υπουργός. Δεν έχετε άποψη για τον υφιστάμενό σας;</w:t>
      </w:r>
    </w:p>
    <w:p w14:paraId="3824447E" w14:textId="77777777" w:rsidR="00D035B1" w:rsidRDefault="005B20CE">
      <w:pPr>
        <w:spacing w:line="600" w:lineRule="auto"/>
        <w:ind w:firstLine="720"/>
        <w:jc w:val="both"/>
        <w:rPr>
          <w:rFonts w:eastAsia="Times New Roman"/>
          <w:color w:val="000000"/>
          <w:szCs w:val="24"/>
          <w:shd w:val="clear" w:color="auto" w:fill="FFFFFF"/>
        </w:rPr>
      </w:pPr>
      <w:r w:rsidRPr="00153F5E">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Χα</w:t>
      </w:r>
      <w:r>
        <w:rPr>
          <w:rFonts w:eastAsia="Times New Roman"/>
          <w:color w:val="000000"/>
          <w:szCs w:val="24"/>
          <w:shd w:val="clear" w:color="auto" w:fill="FFFFFF"/>
        </w:rPr>
        <w:t>τζηδάκη, ελάτε.</w:t>
      </w:r>
    </w:p>
    <w:p w14:paraId="3824447F"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Οι χειρισμοί ήταν σαφείς. Ο κ. </w:t>
      </w:r>
      <w:proofErr w:type="spellStart"/>
      <w:r>
        <w:rPr>
          <w:rFonts w:eastAsia="Times New Roman"/>
          <w:color w:val="000000"/>
          <w:szCs w:val="24"/>
          <w:shd w:val="clear" w:color="auto" w:fill="FFFFFF"/>
        </w:rPr>
        <w:t>Κιτσάκος</w:t>
      </w:r>
      <w:proofErr w:type="spellEnd"/>
      <w:r>
        <w:rPr>
          <w:rFonts w:eastAsia="Times New Roman"/>
          <w:color w:val="000000"/>
          <w:szCs w:val="24"/>
          <w:shd w:val="clear" w:color="auto" w:fill="FFFFFF"/>
        </w:rPr>
        <w:t xml:space="preserve"> κρίθηκε διά της αποπομπής του για τη συνολική του λειτουργία. Το επανέλαβα σε όλους τους τόνους. Η προσπάθεια της Νέας Δημο</w:t>
      </w:r>
      <w:r>
        <w:rPr>
          <w:rFonts w:eastAsia="Times New Roman"/>
          <w:color w:val="000000"/>
          <w:szCs w:val="24"/>
          <w:shd w:val="clear" w:color="auto" w:fill="FFFFFF"/>
        </w:rPr>
        <w:lastRenderedPageBreak/>
        <w:t>κρατίας δεν μας έβγ</w:t>
      </w:r>
      <w:r>
        <w:rPr>
          <w:rFonts w:eastAsia="Times New Roman"/>
          <w:color w:val="000000"/>
          <w:szCs w:val="24"/>
          <w:shd w:val="clear" w:color="auto" w:fill="FFFFFF"/>
        </w:rPr>
        <w:t xml:space="preserve">αλε ένα στοιχείο, κάτι που να υπάρχει, κάποια υποψία. Δεν προέκυψε από πουθενά. Η </w:t>
      </w:r>
      <w:r>
        <w:rPr>
          <w:rFonts w:eastAsia="Times New Roman"/>
          <w:color w:val="000000"/>
          <w:szCs w:val="24"/>
          <w:shd w:val="clear" w:color="auto" w:fill="FFFFFF"/>
        </w:rPr>
        <w:t>«</w:t>
      </w:r>
      <w:r>
        <w:rPr>
          <w:rFonts w:eastAsia="Times New Roman"/>
          <w:color w:val="212121"/>
          <w:szCs w:val="24"/>
          <w:shd w:val="clear" w:color="auto" w:fill="FFFFFF"/>
        </w:rPr>
        <w:t>ELFE</w:t>
      </w:r>
      <w:r>
        <w:rPr>
          <w:rFonts w:eastAsia="Times New Roman"/>
          <w:color w:val="212121"/>
          <w:szCs w:val="24"/>
          <w:shd w:val="clear" w:color="auto" w:fill="FFFFFF"/>
        </w:rPr>
        <w:t>»</w:t>
      </w:r>
      <w:r>
        <w:rPr>
          <w:rFonts w:eastAsia="Times New Roman"/>
          <w:color w:val="212121"/>
          <w:szCs w:val="24"/>
          <w:shd w:val="clear" w:color="auto" w:fill="FFFFFF"/>
        </w:rPr>
        <w:t xml:space="preserve"> δεν ευνοήθηκε, όπως προέκυψε από τα δεδομένα που σας ανέφερα, άρα καλή τύχη στο νέο σας σκάνδαλο, όταν και εφόσον ανακαλύψετε κάποια στιγμή! </w:t>
      </w:r>
    </w:p>
    <w:p w14:paraId="38244480"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Τα </w:t>
      </w:r>
      <w:r>
        <w:rPr>
          <w:rFonts w:eastAsia="Times New Roman"/>
          <w:color w:val="212121"/>
          <w:szCs w:val="24"/>
          <w:shd w:val="clear" w:color="auto" w:fill="FFFFFF"/>
        </w:rPr>
        <w:t>ειδικά δικαστήρια</w:t>
      </w:r>
      <w:r>
        <w:rPr>
          <w:rFonts w:eastAsia="Times New Roman"/>
          <w:color w:val="212121"/>
          <w:szCs w:val="24"/>
          <w:shd w:val="clear" w:color="auto" w:fill="FFFFFF"/>
        </w:rPr>
        <w:t>, κύρ</w:t>
      </w:r>
      <w:r>
        <w:rPr>
          <w:rFonts w:eastAsia="Times New Roman"/>
          <w:color w:val="212121"/>
          <w:szCs w:val="24"/>
          <w:shd w:val="clear" w:color="auto" w:fill="FFFFFF"/>
        </w:rPr>
        <w:t xml:space="preserve">ιε Γεωργιάδη, λυπάμαι, δεν μας φοβίζουν. </w:t>
      </w:r>
      <w:r w:rsidRPr="00124A1F">
        <w:rPr>
          <w:rFonts w:eastAsia="Times New Roman"/>
          <w:color w:val="212121"/>
          <w:szCs w:val="24"/>
          <w:shd w:val="clear" w:color="auto" w:fill="FFFFFF"/>
        </w:rPr>
        <w:t xml:space="preserve">Για τα χρήματά μου δεν μπορώ να σας βοηθήσω. </w:t>
      </w:r>
    </w:p>
    <w:p w14:paraId="38244481" w14:textId="77777777" w:rsidR="00D035B1" w:rsidRDefault="005B20CE">
      <w:pPr>
        <w:spacing w:line="600" w:lineRule="auto"/>
        <w:ind w:firstLine="720"/>
        <w:jc w:val="both"/>
        <w:rPr>
          <w:rFonts w:eastAsia="Times New Roman"/>
          <w:color w:val="212121"/>
          <w:szCs w:val="24"/>
          <w:shd w:val="clear" w:color="auto" w:fill="FFFFFF"/>
        </w:rPr>
      </w:pPr>
      <w:r w:rsidRPr="00820DCD">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Ευχαριστούμε τον κύριο Υπουργό.</w:t>
      </w:r>
    </w:p>
    <w:p w14:paraId="38244482" w14:textId="77777777" w:rsidR="00D035B1" w:rsidRDefault="005B20C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ο Υπουργός Επικρατείας κ. </w:t>
      </w:r>
      <w:proofErr w:type="spellStart"/>
      <w:r>
        <w:rPr>
          <w:rFonts w:eastAsia="Times New Roman"/>
          <w:color w:val="212121"/>
          <w:szCs w:val="24"/>
          <w:shd w:val="clear" w:color="auto" w:fill="FFFFFF"/>
        </w:rPr>
        <w:t>Φλαμπουράρης</w:t>
      </w:r>
      <w:proofErr w:type="spellEnd"/>
      <w:r>
        <w:rPr>
          <w:rFonts w:eastAsia="Times New Roman"/>
          <w:color w:val="212121"/>
          <w:szCs w:val="24"/>
          <w:shd w:val="clear" w:color="auto" w:fill="FFFFFF"/>
        </w:rPr>
        <w:t>.</w:t>
      </w:r>
    </w:p>
    <w:p w14:paraId="38244483" w14:textId="77777777" w:rsidR="00D035B1" w:rsidRDefault="005B20CE">
      <w:pPr>
        <w:spacing w:line="600" w:lineRule="auto"/>
        <w:ind w:firstLine="720"/>
        <w:jc w:val="both"/>
        <w:rPr>
          <w:rFonts w:eastAsia="Times New Roman"/>
          <w:color w:val="212121"/>
          <w:szCs w:val="24"/>
          <w:shd w:val="clear" w:color="auto" w:fill="FFFFFF"/>
        </w:rPr>
      </w:pPr>
      <w:r w:rsidRPr="00F637EB">
        <w:rPr>
          <w:rFonts w:eastAsia="Times New Roman"/>
          <w:b/>
          <w:color w:val="212121"/>
          <w:szCs w:val="24"/>
          <w:shd w:val="clear" w:color="auto" w:fill="FFFFFF"/>
        </w:rPr>
        <w:t xml:space="preserve">ΑΛΕΞΑΝΔΡΟΣ ΦΛΑΜΠΟΥΡΑΡΗΣ (Υπουργός Επικρατείας): </w:t>
      </w:r>
      <w:r>
        <w:rPr>
          <w:rFonts w:eastAsia="Times New Roman"/>
          <w:color w:val="212121"/>
          <w:szCs w:val="24"/>
          <w:shd w:val="clear" w:color="auto" w:fill="FFFFFF"/>
        </w:rPr>
        <w:t xml:space="preserve">Δυστυχώς, κύριε Χατζηδάκη, αν είστε στον δρόμο και δίπλα σας περάσει κάποιος και σας βγάλουν μια φωτογραφία ή είστε στα γραφεία </w:t>
      </w:r>
      <w:r>
        <w:rPr>
          <w:rFonts w:eastAsia="Times New Roman"/>
          <w:color w:val="212121"/>
          <w:szCs w:val="24"/>
          <w:shd w:val="clear" w:color="auto" w:fill="FFFFFF"/>
        </w:rPr>
        <w:t>σας,</w:t>
      </w:r>
      <w:r>
        <w:rPr>
          <w:rFonts w:eastAsia="Times New Roman"/>
          <w:color w:val="212121"/>
          <w:szCs w:val="24"/>
          <w:shd w:val="clear" w:color="auto" w:fill="FFFFFF"/>
        </w:rPr>
        <w:t xml:space="preserve"> όπου μπαίνουν εκατοντάδες κόσμος για να σας βγάλουν μια φωτογραφία, δεν είναι ντροπή μου, αλλά ντροπή σας να βγαίνετε και ν</w:t>
      </w:r>
      <w:r>
        <w:rPr>
          <w:rFonts w:eastAsia="Times New Roman"/>
          <w:color w:val="212121"/>
          <w:szCs w:val="24"/>
          <w:shd w:val="clear" w:color="auto" w:fill="FFFFFF"/>
        </w:rPr>
        <w:t xml:space="preserve">α λέτε ή εσείς ή ο συνάδελφός </w:t>
      </w:r>
      <w:r>
        <w:rPr>
          <w:rFonts w:eastAsia="Times New Roman"/>
          <w:color w:val="212121"/>
          <w:szCs w:val="24"/>
          <w:shd w:val="clear" w:color="auto" w:fill="FFFFFF"/>
        </w:rPr>
        <w:t>σας,</w:t>
      </w:r>
      <w:r>
        <w:rPr>
          <w:rFonts w:eastAsia="Times New Roman"/>
          <w:color w:val="212121"/>
          <w:szCs w:val="24"/>
          <w:shd w:val="clear" w:color="auto" w:fill="FFFFFF"/>
        </w:rPr>
        <w:t xml:space="preserve"> δεν άκουσα ποιος από τους δύο το είπε. Σας μπέρδεψα γιατί </w:t>
      </w:r>
      <w:r>
        <w:rPr>
          <w:rFonts w:eastAsia="Times New Roman"/>
          <w:color w:val="212121"/>
          <w:szCs w:val="24"/>
          <w:shd w:val="clear" w:color="auto" w:fill="FFFFFF"/>
        </w:rPr>
        <w:lastRenderedPageBreak/>
        <w:t xml:space="preserve">έχετε ταυτόσημο λόγο σήμερα. Είναι δυνατόν να λέτε ότι είναι φίλος του Πρωθυπουργού ή φίλος του </w:t>
      </w:r>
      <w:proofErr w:type="spellStart"/>
      <w:r>
        <w:rPr>
          <w:rFonts w:eastAsia="Times New Roman"/>
          <w:color w:val="212121"/>
          <w:szCs w:val="24"/>
          <w:shd w:val="clear" w:color="auto" w:fill="FFFFFF"/>
        </w:rPr>
        <w:t>Φλαμπουράρη</w:t>
      </w:r>
      <w:proofErr w:type="spellEnd"/>
      <w:r>
        <w:rPr>
          <w:rFonts w:eastAsia="Times New Roman"/>
          <w:color w:val="212121"/>
          <w:szCs w:val="24"/>
          <w:shd w:val="clear" w:color="auto" w:fill="FFFFFF"/>
        </w:rPr>
        <w:t xml:space="preserve"> κάποιος ο οποίος βρέθηκε όταν κερδίσαμε το 2015, απ’ ό,</w:t>
      </w:r>
      <w:r>
        <w:rPr>
          <w:rFonts w:eastAsia="Times New Roman"/>
          <w:color w:val="212121"/>
          <w:szCs w:val="24"/>
          <w:shd w:val="clear" w:color="auto" w:fill="FFFFFF"/>
        </w:rPr>
        <w:t>τι μου λένε, να είναι δίπλα μας και να τον βγάλουν φωτογραφία; Το καταλαβαίνετε αυτό;</w:t>
      </w:r>
    </w:p>
    <w:p w14:paraId="3824448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Στο </w:t>
      </w:r>
      <w:proofErr w:type="spellStart"/>
      <w:r>
        <w:rPr>
          <w:rFonts w:eastAsia="Times New Roman" w:cs="Times New Roman"/>
          <w:szCs w:val="24"/>
        </w:rPr>
        <w:t>πόντιουμ</w:t>
      </w:r>
      <w:proofErr w:type="spellEnd"/>
      <w:r>
        <w:rPr>
          <w:rFonts w:eastAsia="Times New Roman" w:cs="Times New Roman"/>
          <w:szCs w:val="24"/>
        </w:rPr>
        <w:t xml:space="preserve"> του Πρωθυπουργού; </w:t>
      </w:r>
    </w:p>
    <w:p w14:paraId="3824448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Ποιο </w:t>
      </w:r>
      <w:proofErr w:type="spellStart"/>
      <w:r>
        <w:rPr>
          <w:rFonts w:eastAsia="Times New Roman" w:cs="Times New Roman"/>
          <w:szCs w:val="24"/>
        </w:rPr>
        <w:t>πόντιουμ</w:t>
      </w:r>
      <w:proofErr w:type="spellEnd"/>
      <w:r>
        <w:rPr>
          <w:rFonts w:eastAsia="Times New Roman" w:cs="Times New Roman"/>
          <w:szCs w:val="24"/>
        </w:rPr>
        <w:t xml:space="preserve">; Ήταν με τον Πρωθυπουργό; </w:t>
      </w:r>
    </w:p>
    <w:p w14:paraId="38244486" w14:textId="77777777" w:rsidR="00D035B1" w:rsidRDefault="005B20CE">
      <w:pPr>
        <w:spacing w:line="600" w:lineRule="auto"/>
        <w:ind w:firstLine="720"/>
        <w:jc w:val="both"/>
        <w:rPr>
          <w:rFonts w:eastAsia="Times New Roman" w:cs="Times New Roman"/>
          <w:szCs w:val="24"/>
        </w:rPr>
      </w:pPr>
      <w:r w:rsidRPr="00576F21">
        <w:rPr>
          <w:rFonts w:eastAsia="Times New Roman" w:cs="Times New Roman"/>
          <w:b/>
          <w:szCs w:val="24"/>
        </w:rPr>
        <w:t xml:space="preserve">ΠΡΟΕΔΡΕΥΩΝ (Μάριος Γεωργιάδης): </w:t>
      </w:r>
      <w:r>
        <w:rPr>
          <w:rFonts w:eastAsia="Times New Roman" w:cs="Times New Roman"/>
          <w:szCs w:val="24"/>
        </w:rPr>
        <w:t xml:space="preserve">Κύριε Βλάχο, σας παρακαλώ. </w:t>
      </w:r>
    </w:p>
    <w:p w14:paraId="3824448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Κύριε Βλάχο, δεν καταλαβαίνετε τι λέτε. Μη με εκνευρίζετε. Δεν καταλαβαίνετε τι λέτε, όπως δεν καταλαβαίνετε ποιο είναι το περιεχόμενο της επερώτησης. </w:t>
      </w:r>
    </w:p>
    <w:p w14:paraId="3824448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Αυτό φάνηκε από την ερώτηση </w:t>
      </w:r>
      <w:r>
        <w:rPr>
          <w:rFonts w:eastAsia="Times New Roman" w:cs="Times New Roman"/>
          <w:szCs w:val="24"/>
        </w:rPr>
        <w:t>που σας έκανε ο κ. Σταθάκης. Δεν ξέρετε την ουσία. Απλά θέλετε να πείτε ότι είναι σκάνδαλο, ότι τα σκάνδαλα τα κάνετε και εσείς, για να μπορείτε να αποσείσετε…</w:t>
      </w:r>
    </w:p>
    <w:p w14:paraId="3824448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Όχι και εσείς, εσείς κατ’ αποκλειστικότητα</w:t>
      </w:r>
      <w:r>
        <w:rPr>
          <w:rFonts w:eastAsia="Times New Roman" w:cs="Times New Roman"/>
          <w:szCs w:val="24"/>
        </w:rPr>
        <w:t>!</w:t>
      </w:r>
      <w:r>
        <w:rPr>
          <w:rFonts w:eastAsia="Times New Roman" w:cs="Times New Roman"/>
          <w:szCs w:val="24"/>
        </w:rPr>
        <w:t xml:space="preserve"> </w:t>
      </w:r>
    </w:p>
    <w:p w14:paraId="3824448A" w14:textId="77777777" w:rsidR="00D035B1" w:rsidRDefault="005B20CE">
      <w:pPr>
        <w:spacing w:line="600" w:lineRule="auto"/>
        <w:ind w:firstLine="720"/>
        <w:jc w:val="both"/>
        <w:rPr>
          <w:rFonts w:eastAsia="Times New Roman" w:cs="Times New Roman"/>
          <w:szCs w:val="24"/>
        </w:rPr>
      </w:pPr>
      <w:r w:rsidRPr="00576F21">
        <w:rPr>
          <w:rFonts w:eastAsia="Times New Roman" w:cs="Times New Roman"/>
          <w:b/>
          <w:szCs w:val="24"/>
        </w:rPr>
        <w:t>ΠΡΟΕΔΡΕΥΩΝ (Μάριος Γε</w:t>
      </w:r>
      <w:r w:rsidRPr="00576F21">
        <w:rPr>
          <w:rFonts w:eastAsia="Times New Roman" w:cs="Times New Roman"/>
          <w:b/>
          <w:szCs w:val="24"/>
        </w:rPr>
        <w:t xml:space="preserve">ωργιάδης): </w:t>
      </w:r>
      <w:r>
        <w:rPr>
          <w:rFonts w:eastAsia="Times New Roman" w:cs="Times New Roman"/>
          <w:szCs w:val="24"/>
        </w:rPr>
        <w:t>Σας παρακαλώ, κύριοι συνάδελφοι.</w:t>
      </w:r>
    </w:p>
    <w:p w14:paraId="3824448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Καλά, εμείς τα κάνουμε, αλλά δικοί μας δεν έχουν περάσει ούτε απ’ έξω από τα δικαστήρια. </w:t>
      </w:r>
    </w:p>
    <w:p w14:paraId="3824448C"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Μετά! </w:t>
      </w:r>
    </w:p>
    <w:p w14:paraId="3824448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Δικοί σας είναι από ισόβια μέχρι πέντε χρόνια. Μη συνεχίζετε, λοιπόν, αυτή την ιστορία. </w:t>
      </w:r>
    </w:p>
    <w:p w14:paraId="3824448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Πρέπει να ξέρετε ότι εμείς θα συνεχίσουμε και να προστατεύουμε την παραγωγική βάση της χώρας και να επιδιώκουμε να ζουν</w:t>
      </w:r>
      <w:r>
        <w:rPr>
          <w:rFonts w:eastAsia="Times New Roman" w:cs="Times New Roman"/>
          <w:szCs w:val="24"/>
        </w:rPr>
        <w:t xml:space="preserve"> οι εργαζόμενοι με αξιοπρέπεια και κυρίως να αναδεικνύουμε και να αναζητάμε τα σκάνδαλα τα οποία εσείς κάνατε όλα τα προηγούμενα χρόνια και οδηγήσατε τη χώρα στο αδιέξοδο, στα βράχια, στα 350 δισεκατομμύρια που χρωστάει η χώρα. </w:t>
      </w:r>
    </w:p>
    <w:p w14:paraId="3824448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Ο ελληνικός λαός δεν είναι </w:t>
      </w:r>
      <w:r>
        <w:rPr>
          <w:rFonts w:eastAsia="Times New Roman" w:cs="Times New Roman"/>
          <w:szCs w:val="24"/>
        </w:rPr>
        <w:t xml:space="preserve">δυνατόν να ξεχάσει τι κάνατε όλα αυτά τα χρόνια και εσείς και οι άλλοι που έχουν φύγει και βρίσκονται εκτός Αιθούσης, δηλαδή το σύστημα </w:t>
      </w:r>
      <w:r w:rsidRPr="00431986">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που έφερε τη χώρα στον γκρεμό. Ο ελληνικός λαός κατάλαβε </w:t>
      </w:r>
      <w:r>
        <w:rPr>
          <w:rFonts w:eastAsia="Times New Roman" w:cs="Times New Roman"/>
          <w:szCs w:val="24"/>
        </w:rPr>
        <w:t>-</w:t>
      </w:r>
      <w:r>
        <w:rPr>
          <w:rFonts w:eastAsia="Times New Roman" w:cs="Times New Roman"/>
          <w:szCs w:val="24"/>
        </w:rPr>
        <w:t>γι’ αυτό και μας ψήφισε- και άκουσε ό</w:t>
      </w:r>
      <w:r>
        <w:rPr>
          <w:rFonts w:eastAsia="Times New Roman" w:cs="Times New Roman"/>
          <w:szCs w:val="24"/>
        </w:rPr>
        <w:t xml:space="preserve">τι εμείς θα σταματήσουμε την καταστροφή. Θα προσπαθήσουμε να μην τον ρίξουμε παρακάτω στον γκρεμό. Νομίζω ότι τα καταφέραμε. Βγήκαμε εκτός μνημονίου και τώρα αρχίζει η ανορθωτική πορεία. </w:t>
      </w:r>
    </w:p>
    <w:p w14:paraId="3824449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w:t>
      </w:r>
      <w:r>
        <w:rPr>
          <w:rFonts w:eastAsia="Times New Roman" w:cs="Times New Roman"/>
          <w:szCs w:val="24"/>
        </w:rPr>
        <w:t>φαίνεται</w:t>
      </w:r>
      <w:r>
        <w:rPr>
          <w:rFonts w:eastAsia="Times New Roman" w:cs="Times New Roman"/>
          <w:szCs w:val="24"/>
        </w:rPr>
        <w:t>-</w:t>
      </w:r>
      <w:r>
        <w:rPr>
          <w:rFonts w:eastAsia="Times New Roman" w:cs="Times New Roman"/>
          <w:szCs w:val="24"/>
        </w:rPr>
        <w:t xml:space="preserve"> που σας ενοχλεί είναι αυτό που δεν περιμένατε. Δεν π</w:t>
      </w:r>
      <w:r>
        <w:rPr>
          <w:rFonts w:eastAsia="Times New Roman" w:cs="Times New Roman"/>
          <w:szCs w:val="24"/>
        </w:rPr>
        <w:t>εριμένατε δηλαδή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προχωρήσει και να βγει από το μνημόνιο και να έχει μια σταθερή αναπτυξιακή πορεία η οποία σιγά</w:t>
      </w:r>
      <w:r>
        <w:rPr>
          <w:rFonts w:eastAsia="Times New Roman" w:cs="Times New Roman"/>
          <w:szCs w:val="24"/>
        </w:rPr>
        <w:t>-</w:t>
      </w:r>
      <w:r>
        <w:rPr>
          <w:rFonts w:eastAsia="Times New Roman" w:cs="Times New Roman"/>
          <w:szCs w:val="24"/>
        </w:rPr>
        <w:t xml:space="preserve">σιγά </w:t>
      </w:r>
      <w:r>
        <w:rPr>
          <w:rFonts w:eastAsia="Times New Roman" w:cs="Times New Roman"/>
          <w:szCs w:val="24"/>
        </w:rPr>
        <w:t>-</w:t>
      </w:r>
      <w:r>
        <w:rPr>
          <w:rFonts w:eastAsia="Times New Roman" w:cs="Times New Roman"/>
          <w:szCs w:val="24"/>
        </w:rPr>
        <w:t>δεν κάναμε θαύματα- βελτιώνει και την οικονομία, με θετικές επιπτώσεις κατ’ αρχ</w:t>
      </w:r>
      <w:r>
        <w:rPr>
          <w:rFonts w:eastAsia="Times New Roman" w:cs="Times New Roman"/>
          <w:szCs w:val="24"/>
        </w:rPr>
        <w:t>άς</w:t>
      </w:r>
      <w:r>
        <w:rPr>
          <w:rFonts w:eastAsia="Times New Roman" w:cs="Times New Roman"/>
          <w:szCs w:val="24"/>
        </w:rPr>
        <w:t xml:space="preserve"> στα αδύναμα οικονομικά στρώ</w:t>
      </w:r>
      <w:r>
        <w:rPr>
          <w:rFonts w:eastAsia="Times New Roman" w:cs="Times New Roman"/>
          <w:szCs w:val="24"/>
        </w:rPr>
        <w:t xml:space="preserve">ματα. </w:t>
      </w:r>
    </w:p>
    <w:p w14:paraId="3824449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Αυτό φαίνεται ότι δεν μπορείτε να το χωνέψετε, γι’ αυτό αναζητάτε επιλογές και λύσεις οι οποίες, κατά τη γνώμη μου, υποβαθμίζουν το Κοινοβούλιο και τον πολιτικό μας πολιτισμό. </w:t>
      </w:r>
    </w:p>
    <w:p w14:paraId="3824449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244493" w14:textId="77777777" w:rsidR="00D035B1" w:rsidRDefault="005B20CE">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8244494"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t>ΠΡΟΕΔΡΕΥΩΝ (Μάρι</w:t>
      </w:r>
      <w:r w:rsidRPr="005469D1">
        <w:rPr>
          <w:rFonts w:eastAsia="Times New Roman" w:cs="Times New Roman"/>
          <w:b/>
          <w:szCs w:val="24"/>
        </w:rPr>
        <w:t>ος Γεωργιάδης):</w:t>
      </w:r>
      <w:r w:rsidRPr="005469D1">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Φλαμπουράρη</w:t>
      </w:r>
      <w:proofErr w:type="spellEnd"/>
      <w:r>
        <w:rPr>
          <w:rFonts w:eastAsia="Times New Roman" w:cs="Times New Roman"/>
          <w:szCs w:val="24"/>
        </w:rPr>
        <w:t xml:space="preserve">. </w:t>
      </w:r>
    </w:p>
    <w:p w14:paraId="3824449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w:t>
      </w:r>
      <w:r w:rsidRPr="00FC39F9">
        <w:rPr>
          <w:rFonts w:eastAsia="Times New Roman" w:cs="Times New Roman"/>
          <w:szCs w:val="24"/>
        </w:rPr>
        <w:t xml:space="preserve"> Διαφάνειας και Ανθρωπίνων Δικαιωμάτων. </w:t>
      </w:r>
    </w:p>
    <w:p w14:paraId="3824449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Έχω εξαντλήσει το</w:t>
      </w:r>
      <w:r>
        <w:rPr>
          <w:rFonts w:eastAsia="Times New Roman" w:cs="Times New Roman"/>
          <w:szCs w:val="24"/>
        </w:rPr>
        <w:t>ν</w:t>
      </w:r>
      <w:r>
        <w:rPr>
          <w:rFonts w:eastAsia="Times New Roman" w:cs="Times New Roman"/>
          <w:szCs w:val="24"/>
        </w:rPr>
        <w:t xml:space="preserve"> χρόνο και της </w:t>
      </w:r>
      <w:proofErr w:type="spellStart"/>
      <w:r>
        <w:rPr>
          <w:rFonts w:eastAsia="Times New Roman" w:cs="Times New Roman"/>
          <w:szCs w:val="24"/>
        </w:rPr>
        <w:t>τριτολογίας</w:t>
      </w:r>
      <w:proofErr w:type="spellEnd"/>
      <w:r>
        <w:rPr>
          <w:rFonts w:eastAsia="Times New Roman" w:cs="Times New Roman"/>
          <w:szCs w:val="24"/>
        </w:rPr>
        <w:t xml:space="preserve">, αλλά παίρνω τον λόγο επειδή αναφερθήκατε προσωπικά. </w:t>
      </w:r>
    </w:p>
    <w:p w14:paraId="3824449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τον πολιτικό μηχανικό συνάδελφό σας της Νέας Δημοκρατίας δεν μπορώ να σας πω κάτι, γιατί εγώ τα θέματα </w:t>
      </w:r>
      <w:proofErr w:type="spellStart"/>
      <w:r>
        <w:rPr>
          <w:rFonts w:eastAsia="Times New Roman" w:cs="Times New Roman"/>
          <w:szCs w:val="24"/>
        </w:rPr>
        <w:t>στατικότητας</w:t>
      </w:r>
      <w:proofErr w:type="spellEnd"/>
      <w:r>
        <w:rPr>
          <w:rFonts w:eastAsia="Times New Roman" w:cs="Times New Roman"/>
          <w:szCs w:val="24"/>
        </w:rPr>
        <w:t xml:space="preserve"> δεν τα αντιλαμβάνομαι και γι’ αυτό δεν τα σχολιάζω ποτέ. Σας λέω ότι δεν γνωρίζω κ</w:t>
      </w:r>
      <w:r>
        <w:rPr>
          <w:rFonts w:eastAsia="Times New Roman" w:cs="Times New Roman"/>
          <w:szCs w:val="24"/>
        </w:rPr>
        <w:t xml:space="preserve">αι δεν βγάζω συμπεράσματα και κυρίως δεν απευθύνομαι με πρόχειρες, κατά τη γνώμη μου </w:t>
      </w:r>
      <w:r>
        <w:rPr>
          <w:rFonts w:eastAsia="Times New Roman" w:cs="Times New Roman"/>
          <w:szCs w:val="24"/>
        </w:rPr>
        <w:t>-</w:t>
      </w:r>
      <w:r>
        <w:rPr>
          <w:rFonts w:eastAsia="Times New Roman" w:cs="Times New Roman"/>
          <w:szCs w:val="24"/>
        </w:rPr>
        <w:t>νομικά εννοώ όχι πολιτικά</w:t>
      </w:r>
      <w:r>
        <w:rPr>
          <w:rFonts w:eastAsia="Times New Roman" w:cs="Times New Roman"/>
          <w:szCs w:val="24"/>
        </w:rPr>
        <w:t>-</w:t>
      </w:r>
      <w:r>
        <w:rPr>
          <w:rFonts w:eastAsia="Times New Roman" w:cs="Times New Roman"/>
          <w:szCs w:val="24"/>
        </w:rPr>
        <w:t xml:space="preserve"> ερωτήσεις. Ένα το κρατούμενο. Και αυτό σας το λέω </w:t>
      </w:r>
      <w:r>
        <w:rPr>
          <w:rFonts w:eastAsia="Times New Roman" w:cs="Times New Roman"/>
          <w:szCs w:val="24"/>
        </w:rPr>
        <w:t>-</w:t>
      </w:r>
      <w:r>
        <w:rPr>
          <w:rFonts w:eastAsia="Times New Roman" w:cs="Times New Roman"/>
          <w:szCs w:val="24"/>
        </w:rPr>
        <w:t>το πρόχειρα νομικά- γιατί σε απάντηση αυτών που είπε και ο κ. Αντιπρόεδρος…</w:t>
      </w:r>
    </w:p>
    <w:p w14:paraId="3824449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w:t>
      </w:r>
      <w:r>
        <w:rPr>
          <w:rFonts w:eastAsia="Times New Roman" w:cs="Times New Roman"/>
          <w:b/>
          <w:szCs w:val="24"/>
        </w:rPr>
        <w:t xml:space="preserve">ΕΚΑΣ: </w:t>
      </w:r>
      <w:r>
        <w:rPr>
          <w:rFonts w:eastAsia="Times New Roman" w:cs="Times New Roman"/>
          <w:szCs w:val="24"/>
        </w:rPr>
        <w:t xml:space="preserve">Κύριε Πρόεδρε, επί προσωπικού. </w:t>
      </w:r>
    </w:p>
    <w:p w14:paraId="3824449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Εγώ δεν θα σας ανταπαντήσω. Να γνωρίζετε ότι τελειώνω εδώ. </w:t>
      </w:r>
    </w:p>
    <w:p w14:paraId="3824449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Σε αυτό που είπε και ο κύριος Αντιπρόεδρος της Νέας Δημοκρατίας, δηλαδή στα </w:t>
      </w:r>
      <w:r>
        <w:rPr>
          <w:rFonts w:eastAsia="Times New Roman" w:cs="Times New Roman"/>
          <w:szCs w:val="24"/>
        </w:rPr>
        <w:t>θέματα θεσμικής ευπρέπειας</w:t>
      </w:r>
      <w:r>
        <w:rPr>
          <w:rFonts w:eastAsia="Times New Roman" w:cs="Times New Roman"/>
          <w:szCs w:val="24"/>
        </w:rPr>
        <w:t>,</w:t>
      </w:r>
      <w:r>
        <w:rPr>
          <w:rFonts w:eastAsia="Times New Roman" w:cs="Times New Roman"/>
          <w:szCs w:val="24"/>
        </w:rPr>
        <w:t xml:space="preserve"> εγώ δεν μου επιτρέπω –κατά τη γνώμη μου</w:t>
      </w:r>
      <w:r>
        <w:rPr>
          <w:rFonts w:eastAsia="Times New Roman" w:cs="Times New Roman"/>
          <w:szCs w:val="24"/>
        </w:rPr>
        <w:t>,</w:t>
      </w:r>
      <w:r>
        <w:rPr>
          <w:rFonts w:eastAsia="Times New Roman" w:cs="Times New Roman"/>
          <w:szCs w:val="24"/>
        </w:rPr>
        <w:t xml:space="preserve"> σωστά- να εγκαλώ κανέναν παρά μόνο εάν υπάρξει κάποιο επεισόδιο το οποίο να είναι πράγματι προσωπικό και να δημιουργεί τέτοιες συνθήκες. </w:t>
      </w:r>
    </w:p>
    <w:p w14:paraId="3824449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Τα θέματα θεσμικής ευπρέπειας είχαν να κάνουν με </w:t>
      </w:r>
      <w:r>
        <w:rPr>
          <w:rFonts w:eastAsia="Times New Roman" w:cs="Times New Roman"/>
          <w:szCs w:val="24"/>
        </w:rPr>
        <w:t>το ύφος και το περιεχόμενο της επίκαιρης επερώτησης, θεσμική ευπρέπεια στην κοινοβουλευτική λογοδοσία όταν έχουμε ανοικτές ποινικές υποθέσεις</w:t>
      </w:r>
      <w:r>
        <w:rPr>
          <w:rFonts w:eastAsia="Times New Roman" w:cs="Times New Roman"/>
          <w:szCs w:val="24"/>
        </w:rPr>
        <w:t>,</w:t>
      </w:r>
      <w:r>
        <w:rPr>
          <w:rFonts w:eastAsia="Times New Roman" w:cs="Times New Roman"/>
          <w:szCs w:val="24"/>
        </w:rPr>
        <w:t xml:space="preserve"> οι οποίες βρίσκονται αυτή τη στιγμή στο μέσο εξελίξεων. </w:t>
      </w:r>
    </w:p>
    <w:p w14:paraId="3824449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Νομίζω ότι όλοι -και κυρίως οι παλιοί κοινοβουλευτικοί- </w:t>
      </w:r>
      <w:r>
        <w:rPr>
          <w:rFonts w:eastAsia="Times New Roman" w:cs="Times New Roman"/>
          <w:szCs w:val="24"/>
        </w:rPr>
        <w:t xml:space="preserve">μπορούν να απασχοληθούν με αυτό, δηλαδή αν ξεκινήσουμε και </w:t>
      </w:r>
      <w:r>
        <w:rPr>
          <w:rFonts w:eastAsia="Times New Roman" w:cs="Times New Roman"/>
          <w:szCs w:val="24"/>
        </w:rPr>
        <w:lastRenderedPageBreak/>
        <w:t>μετατρέψουμε την κοινοβουλευτική λογοδοσία, τον κοινοβουλευτικό έλεγχο σε έλεγχο ποινικών ή αστικών υποθέσεων που θα τις φέρουμε εδώ και θα τις συζητάμε. Φανταστείτε να αρχίσουμε να φέρουμε εδώ άλλ</w:t>
      </w:r>
      <w:r>
        <w:rPr>
          <w:rFonts w:eastAsia="Times New Roman" w:cs="Times New Roman"/>
          <w:szCs w:val="24"/>
        </w:rPr>
        <w:t xml:space="preserve">ες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μάδες, εμπλεκόμενους ανθρώπους με άλλες ποινικές υποθέσεις και να ερχόμαστε εδώ και να λέμε πώς προχωράει, ποιος κατέθεσε, τι κατέθεσε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824449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Γι’ αυτό είπα ότι υπάρχει μια σφιχτή συγκεκριμένη διαδικασία, η οποία προβλέπεται μόνο από τ</w:t>
      </w:r>
      <w:r>
        <w:rPr>
          <w:rFonts w:eastAsia="Times New Roman" w:cs="Times New Roman"/>
          <w:szCs w:val="24"/>
        </w:rPr>
        <w:t xml:space="preserve">ο άρθρο 86 όταν έχουμε συγκεκριμένες υποθέσεις που έχουν να κάνουν με τον νόμο περί ευθύνης Υπουργών. </w:t>
      </w:r>
    </w:p>
    <w:p w14:paraId="3824449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Αυτό που επίσης είπα είναι π</w:t>
      </w:r>
      <w:r>
        <w:rPr>
          <w:rFonts w:eastAsia="Times New Roman" w:cs="Times New Roman"/>
          <w:szCs w:val="24"/>
        </w:rPr>
        <w:t>ω</w:t>
      </w:r>
      <w:r>
        <w:rPr>
          <w:rFonts w:eastAsia="Times New Roman" w:cs="Times New Roman"/>
          <w:szCs w:val="24"/>
        </w:rPr>
        <w:t xml:space="preserve">ς είναι ανοικτό, κατά τη γνώμη μου, και δεν το γνωρίζουμε </w:t>
      </w:r>
      <w:r>
        <w:rPr>
          <w:rFonts w:eastAsia="Times New Roman" w:cs="Times New Roman"/>
          <w:szCs w:val="24"/>
        </w:rPr>
        <w:t>-</w:t>
      </w:r>
      <w:r>
        <w:rPr>
          <w:rFonts w:eastAsia="Times New Roman" w:cs="Times New Roman"/>
          <w:szCs w:val="24"/>
        </w:rPr>
        <w:t xml:space="preserve">και σωστά δεν το γνωρίζουμε- το θέμα και της στοιχειοθέτησης της </w:t>
      </w:r>
      <w:r>
        <w:rPr>
          <w:rFonts w:eastAsia="Times New Roman" w:cs="Times New Roman"/>
          <w:szCs w:val="24"/>
        </w:rPr>
        <w:t xml:space="preserve">ζημίας που είναι από τα πράγματα που σκέφτομαι λογικά ότι θα απασχολήσουν τους δικαστικούς λειτουργούς, οι οποίοι από εδώ και πέρα θα ασχοληθούν με την υπόθεση. </w:t>
      </w:r>
    </w:p>
    <w:p w14:paraId="3824449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Πράγματι, κύριε Βορίδη, υπάρχουν ενδείξεις και μάλιστα σοβαρές για να ασκηθεί μια ποινική δίωξ</w:t>
      </w:r>
      <w:r>
        <w:rPr>
          <w:rFonts w:eastAsia="Times New Roman" w:cs="Times New Roman"/>
          <w:szCs w:val="24"/>
        </w:rPr>
        <w:t>η. Από εκεί και πέρα υπάρχει όμως μια ανακριτική διαδικασία, η οποία θα δούμε πού πηγαίνει. Ασχολήθηκα και θέλετε τώρα να μου απαντήσετε και επί προσωπικού. Ασχολήθηκα γιατί απευθύνατε σε εμένα συγκεκριμένα προσωπικά ερωτήματα…</w:t>
      </w:r>
    </w:p>
    <w:p w14:paraId="382444A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Απαντή</w:t>
      </w:r>
      <w:r>
        <w:rPr>
          <w:rFonts w:eastAsia="Times New Roman" w:cs="Times New Roman"/>
          <w:szCs w:val="24"/>
        </w:rPr>
        <w:t xml:space="preserve">σατε; </w:t>
      </w:r>
    </w:p>
    <w:p w14:paraId="382444A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…που δεν απαντώνται γιατί δεν επιτρέπεται και εσείς συνεχίζετε να μην το καταλαβαίνετε. Ξέρουμε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τι λέει ο κ. </w:t>
      </w:r>
      <w:proofErr w:type="spellStart"/>
      <w:r>
        <w:rPr>
          <w:rFonts w:eastAsia="Times New Roman" w:cs="Times New Roman"/>
          <w:szCs w:val="24"/>
        </w:rPr>
        <w:t>Κιτσάκος</w:t>
      </w:r>
      <w:proofErr w:type="spellEnd"/>
      <w:r>
        <w:rPr>
          <w:rFonts w:eastAsia="Times New Roman" w:cs="Times New Roman"/>
          <w:szCs w:val="24"/>
        </w:rPr>
        <w:t xml:space="preserve"> σε αυτή τη δικογραφία; Επιτρέπεται να το γ</w:t>
      </w:r>
      <w:r>
        <w:rPr>
          <w:rFonts w:eastAsia="Times New Roman" w:cs="Times New Roman"/>
          <w:szCs w:val="24"/>
        </w:rPr>
        <w:t xml:space="preserve">νωρίζουμε; Όχι, δεν επιτρέπεται. </w:t>
      </w:r>
    </w:p>
    <w:p w14:paraId="382444A2"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Υπάρχει συνέντευξη </w:t>
      </w:r>
      <w:r>
        <w:rPr>
          <w:rFonts w:eastAsia="Times New Roman" w:cs="Times New Roman"/>
          <w:szCs w:val="24"/>
        </w:rPr>
        <w:t>Τ</w:t>
      </w:r>
      <w:r>
        <w:rPr>
          <w:rFonts w:eastAsia="Times New Roman" w:cs="Times New Roman"/>
          <w:szCs w:val="24"/>
        </w:rPr>
        <w:t xml:space="preserve">ύπου… </w:t>
      </w:r>
    </w:p>
    <w:p w14:paraId="382444A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Τι με νοιάζει εμένα η συνέντευξη </w:t>
      </w:r>
      <w:r>
        <w:rPr>
          <w:rFonts w:eastAsia="Times New Roman" w:cs="Times New Roman"/>
          <w:szCs w:val="24"/>
        </w:rPr>
        <w:t>Τ</w:t>
      </w:r>
      <w:r>
        <w:rPr>
          <w:rFonts w:eastAsia="Times New Roman" w:cs="Times New Roman"/>
          <w:szCs w:val="24"/>
        </w:rPr>
        <w:t>ύπου; Θα κάθομαι εγώ να σχολιάζω την ιδιότητα; Σας είπα ότι</w:t>
      </w:r>
      <w:r>
        <w:rPr>
          <w:rFonts w:eastAsia="Times New Roman" w:cs="Times New Roman"/>
          <w:szCs w:val="24"/>
        </w:rPr>
        <w:t xml:space="preserve"> ο κύριος αυτός είναι κατηγορούμενος. Τεκμαίρεται </w:t>
      </w:r>
      <w:r>
        <w:rPr>
          <w:rFonts w:eastAsia="Times New Roman" w:cs="Times New Roman"/>
          <w:szCs w:val="24"/>
        </w:rPr>
        <w:lastRenderedPageBreak/>
        <w:t xml:space="preserve">ως αθώος και μπορεί να λέει ό,τι θέλει. Αυτό που λέει ελέγχεται από τη δικαιοσύνη και ασφαλώς πολιτικά από εσάς. </w:t>
      </w:r>
    </w:p>
    <w:p w14:paraId="382444A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Λέμε λοιπόν. Είναι μάρτυρας ο κ. </w:t>
      </w:r>
      <w:proofErr w:type="spellStart"/>
      <w:r>
        <w:rPr>
          <w:rFonts w:eastAsia="Times New Roman" w:cs="Times New Roman"/>
          <w:szCs w:val="24"/>
        </w:rPr>
        <w:t>Κιτσάκος</w:t>
      </w:r>
      <w:proofErr w:type="spellEnd"/>
      <w:r>
        <w:rPr>
          <w:rFonts w:eastAsia="Times New Roman" w:cs="Times New Roman"/>
          <w:szCs w:val="24"/>
        </w:rPr>
        <w:t>; Όχι. Τι είναι; Κατηγορούμενος. Είναι αξιόπιστος ω</w:t>
      </w:r>
      <w:r>
        <w:rPr>
          <w:rFonts w:eastAsia="Times New Roman" w:cs="Times New Roman"/>
          <w:szCs w:val="24"/>
        </w:rPr>
        <w:t>ς κατηγορούμενος; Θα το δούμε. Είναι αξιόπιστος όταν λέει αυτά που λέει για την Κυβέρνηση; Θα το δούμε. Θα δούμε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εάν υπάρχει ζημία. Όλα αυτά είναι υπό διερεύνηση και εσείς τα απευθύνετε όλα αυτά σε εμένα</w:t>
      </w:r>
      <w:r>
        <w:rPr>
          <w:rFonts w:eastAsia="Times New Roman" w:cs="Times New Roman"/>
          <w:szCs w:val="24"/>
        </w:rPr>
        <w:t>,</w:t>
      </w:r>
      <w:r>
        <w:rPr>
          <w:rFonts w:eastAsia="Times New Roman" w:cs="Times New Roman"/>
          <w:szCs w:val="24"/>
        </w:rPr>
        <w:t xml:space="preserve"> να σας απαντήσω ως ανακριτής; Δεν γίνονται</w:t>
      </w:r>
      <w:r>
        <w:rPr>
          <w:rFonts w:eastAsia="Times New Roman" w:cs="Times New Roman"/>
          <w:szCs w:val="24"/>
        </w:rPr>
        <w:t xml:space="preserve"> αυτά. Ξεχάστε τα αυτά. </w:t>
      </w:r>
    </w:p>
    <w:p w14:paraId="382444A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Θα έρθει εδώ η δικογραφία. </w:t>
      </w:r>
    </w:p>
    <w:p w14:paraId="382444A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Λέτε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πρέπει να έρθει εδώ η δικογραφία. Ποια δικογραφία; Ξέρετε εάν ο κ. </w:t>
      </w:r>
      <w:proofErr w:type="spellStart"/>
      <w:r>
        <w:rPr>
          <w:rFonts w:eastAsia="Times New Roman" w:cs="Times New Roman"/>
          <w:szCs w:val="24"/>
        </w:rPr>
        <w:t>Κιτσάκος</w:t>
      </w:r>
      <w:proofErr w:type="spellEnd"/>
      <w:r>
        <w:rPr>
          <w:rFonts w:eastAsia="Times New Roman" w:cs="Times New Roman"/>
          <w:szCs w:val="24"/>
        </w:rPr>
        <w:t xml:space="preserve"> έχει κα</w:t>
      </w:r>
      <w:r>
        <w:rPr>
          <w:rFonts w:eastAsia="Times New Roman" w:cs="Times New Roman"/>
          <w:szCs w:val="24"/>
        </w:rPr>
        <w:t xml:space="preserve">ταγγείλει πολιτικά πρόσωπα στη δικογραφία για συγκεκριμένες πράξεις; Το γνωρίζετε; Γνωρίζετε τη δικογραφία; Θα υποδείξετε </w:t>
      </w:r>
      <w:r>
        <w:rPr>
          <w:rFonts w:eastAsia="Times New Roman" w:cs="Times New Roman"/>
          <w:szCs w:val="24"/>
        </w:rPr>
        <w:t>εσείς,</w:t>
      </w:r>
      <w:r>
        <w:rPr>
          <w:rFonts w:eastAsia="Times New Roman" w:cs="Times New Roman"/>
          <w:szCs w:val="24"/>
        </w:rPr>
        <w:t xml:space="preserve"> λοιπόν -για κάτι που δεν γνωρίζετε- </w:t>
      </w:r>
      <w:r>
        <w:rPr>
          <w:rFonts w:eastAsia="Times New Roman" w:cs="Times New Roman"/>
          <w:szCs w:val="24"/>
        </w:rPr>
        <w:lastRenderedPageBreak/>
        <w:t>σε εμένα να διαβιβάσω εγώ τη δικογραφία; Είπατε ότι δεν διαβιβάζω εγώ εδώ τη δικογραφία. Εγ</w:t>
      </w:r>
      <w:r>
        <w:rPr>
          <w:rFonts w:eastAsia="Times New Roman" w:cs="Times New Roman"/>
          <w:szCs w:val="24"/>
        </w:rPr>
        <w:t xml:space="preserve">ώ κάνω διαβίβαση όταν έρχεται σε εμένα από τη δικαιοσύνη. </w:t>
      </w:r>
    </w:p>
    <w:p w14:paraId="382444A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Ντρέπομαι για εσάς. </w:t>
      </w:r>
    </w:p>
    <w:p w14:paraId="382444A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Μη ντρέπεστε, δεν χρειάζεται. Έχω άλλους να ντραπούν για μένα. Δεν χρειάζο</w:t>
      </w:r>
      <w:r>
        <w:rPr>
          <w:rFonts w:eastAsia="Times New Roman" w:cs="Times New Roman"/>
          <w:szCs w:val="24"/>
        </w:rPr>
        <w:t xml:space="preserve">μαι εσάς. </w:t>
      </w:r>
    </w:p>
    <w:p w14:paraId="382444A9"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Σας παρακαλώ, κύριε Σκρέκα. </w:t>
      </w:r>
    </w:p>
    <w:p w14:paraId="382444A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Λυπάμαι, σας είχα πιο ψηλά. </w:t>
      </w:r>
    </w:p>
    <w:p w14:paraId="382444A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Κύριε Σκρέκα, δεν σας αρέσουν οι απαντήσεις που δίνω </w:t>
      </w:r>
      <w:r>
        <w:rPr>
          <w:rFonts w:eastAsia="Times New Roman" w:cs="Times New Roman"/>
          <w:szCs w:val="24"/>
        </w:rPr>
        <w:t>και καταλαβαίνω τον λόγο. Να θυμάστε πάντα ότι οι συμψηφισμοί που επιχειρείτε…</w:t>
      </w:r>
    </w:p>
    <w:p w14:paraId="382444AC"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Θα σας ανεχθούμε και εσάς</w:t>
      </w:r>
      <w:r>
        <w:rPr>
          <w:rFonts w:eastAsia="Times New Roman" w:cs="Times New Roman"/>
          <w:szCs w:val="24"/>
        </w:rPr>
        <w:t>!</w:t>
      </w:r>
      <w:r>
        <w:rPr>
          <w:rFonts w:eastAsia="Times New Roman" w:cs="Times New Roman"/>
          <w:szCs w:val="24"/>
        </w:rPr>
        <w:t xml:space="preserve"> </w:t>
      </w:r>
    </w:p>
    <w:p w14:paraId="382444AD"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lastRenderedPageBreak/>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Κύριε Σκρέκα, επιτέλους, σας παρακαλώ πολύ. Σεβαστείτε τον Υπουργό που μιλάει. </w:t>
      </w:r>
    </w:p>
    <w:p w14:paraId="382444AE"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 ΣΚ</w:t>
      </w:r>
      <w:r>
        <w:rPr>
          <w:rFonts w:eastAsia="Times New Roman" w:cs="Times New Roman"/>
          <w:b/>
          <w:szCs w:val="24"/>
        </w:rPr>
        <w:t xml:space="preserve">ΡΕΚΑΣ: </w:t>
      </w:r>
      <w:r>
        <w:rPr>
          <w:rFonts w:eastAsia="Times New Roman" w:cs="Times New Roman"/>
          <w:szCs w:val="24"/>
        </w:rPr>
        <w:t>Απόλυτα. Όσο μας σεβάστηκε και εκείνος</w:t>
      </w:r>
      <w:r>
        <w:rPr>
          <w:rFonts w:eastAsia="Times New Roman" w:cs="Times New Roman"/>
          <w:szCs w:val="24"/>
        </w:rPr>
        <w:t>!</w:t>
      </w:r>
      <w:r>
        <w:rPr>
          <w:rFonts w:eastAsia="Times New Roman" w:cs="Times New Roman"/>
          <w:szCs w:val="24"/>
        </w:rPr>
        <w:t xml:space="preserve"> </w:t>
      </w:r>
    </w:p>
    <w:p w14:paraId="382444AF"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Μη με αναγκάσετε να σας ανακαλέσω στην τάξη. </w:t>
      </w:r>
    </w:p>
    <w:p w14:paraId="382444B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Ωραίους Υπουργούς έχετε! </w:t>
      </w:r>
    </w:p>
    <w:p w14:paraId="382444B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Ευχαριστώ πολύ. </w:t>
      </w:r>
    </w:p>
    <w:p w14:paraId="382444B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Εγώ, κύριε Σκρέκα, δεν αστειεύομαι, δεν κάνω πλάκα…</w:t>
      </w:r>
    </w:p>
    <w:p w14:paraId="382444B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Θα ακολουθήσω το παράδειγμα του κ. Σταθάκη. </w:t>
      </w:r>
    </w:p>
    <w:p w14:paraId="382444B4"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Κύριε Σκρέκα, εξακολουθείτε να διακόπτετε </w:t>
      </w:r>
      <w:r>
        <w:rPr>
          <w:rFonts w:eastAsia="Times New Roman" w:cs="Times New Roman"/>
          <w:szCs w:val="24"/>
        </w:rPr>
        <w:t>-</w:t>
      </w:r>
      <w:r>
        <w:rPr>
          <w:rFonts w:eastAsia="Times New Roman" w:cs="Times New Roman"/>
          <w:szCs w:val="24"/>
        </w:rPr>
        <w:t>απρεπώς θα πω</w:t>
      </w:r>
      <w:r>
        <w:rPr>
          <w:rFonts w:eastAsia="Times New Roman" w:cs="Times New Roman"/>
          <w:szCs w:val="24"/>
        </w:rPr>
        <w:t>-</w:t>
      </w:r>
      <w:r>
        <w:rPr>
          <w:rFonts w:eastAsia="Times New Roman" w:cs="Times New Roman"/>
          <w:szCs w:val="24"/>
        </w:rPr>
        <w:t xml:space="preserve"> τον Υπουργό που μιλάει. </w:t>
      </w:r>
    </w:p>
    <w:p w14:paraId="382444B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ΚΩΝΣΤ</w:t>
      </w:r>
      <w:r>
        <w:rPr>
          <w:rFonts w:eastAsia="Times New Roman" w:cs="Times New Roman"/>
          <w:b/>
          <w:szCs w:val="24"/>
        </w:rPr>
        <w:t xml:space="preserve">ΑΝΤΙΝΟΣ ΣΚΡΕΚΑΣ: </w:t>
      </w:r>
      <w:r>
        <w:rPr>
          <w:rFonts w:eastAsia="Times New Roman" w:cs="Times New Roman"/>
          <w:szCs w:val="24"/>
        </w:rPr>
        <w:t xml:space="preserve">Παίρνω πίσω αυτά που ακούστηκαν. </w:t>
      </w:r>
    </w:p>
    <w:p w14:paraId="382444B6"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Ωραία, κύριε Σκρέκα, να μην καταγραφούν στα Πρακτικά. </w:t>
      </w:r>
    </w:p>
    <w:p w14:paraId="382444B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382444B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Ευχαριστώ π</w:t>
      </w:r>
      <w:r>
        <w:rPr>
          <w:rFonts w:eastAsia="Times New Roman" w:cs="Times New Roman"/>
          <w:szCs w:val="24"/>
        </w:rPr>
        <w:t>ου τα πήρατε πίσω. Να είστε καλά</w:t>
      </w:r>
      <w:r>
        <w:rPr>
          <w:rFonts w:eastAsia="Times New Roman" w:cs="Times New Roman"/>
          <w:szCs w:val="24"/>
        </w:rPr>
        <w:t>.</w:t>
      </w:r>
      <w:r>
        <w:rPr>
          <w:rFonts w:eastAsia="Times New Roman" w:cs="Times New Roman"/>
          <w:szCs w:val="24"/>
        </w:rPr>
        <w:t xml:space="preserve"> Καλά Χριστούγεννα. </w:t>
      </w:r>
    </w:p>
    <w:p w14:paraId="382444B9" w14:textId="77777777" w:rsidR="00D035B1" w:rsidRDefault="005B20CE">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Ευχαριστούμε τον κ</w:t>
      </w:r>
      <w:r>
        <w:rPr>
          <w:rFonts w:eastAsia="Times New Roman" w:cs="Times New Roman"/>
          <w:szCs w:val="24"/>
        </w:rPr>
        <w:t>ύριο</w:t>
      </w:r>
      <w:r>
        <w:rPr>
          <w:rFonts w:eastAsia="Times New Roman" w:cs="Times New Roman"/>
          <w:szCs w:val="24"/>
        </w:rPr>
        <w:t xml:space="preserve"> Υπουργό. </w:t>
      </w:r>
    </w:p>
    <w:p w14:paraId="382444B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για έξι λεπτά. </w:t>
      </w:r>
    </w:p>
    <w:p w14:paraId="382444B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 </w:t>
      </w:r>
      <w:r>
        <w:rPr>
          <w:rFonts w:eastAsia="Times New Roman" w:cs="Times New Roman"/>
          <w:szCs w:val="24"/>
        </w:rPr>
        <w:t xml:space="preserve">Δεν θα μακρηγορήσω, κύριε Πρόεδρε, και δεν θα οξύνω την ομιλία </w:t>
      </w:r>
      <w:r>
        <w:rPr>
          <w:rFonts w:eastAsia="Times New Roman" w:cs="Times New Roman"/>
          <w:szCs w:val="24"/>
        </w:rPr>
        <w:t>μου, γιατί θέλω να καταλήξω με ευχές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όξυνση και ευχές μαζί δεν πάνε. </w:t>
      </w:r>
    </w:p>
    <w:p w14:paraId="382444B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επί της ουσίας της υπόθεσης, κυρίες και κύριοι συνάδελφοι, νομίζω ότι ο κάθε νοήμων που θέλει να καταλάβει -γιατί μπορεί να επιλέξει να κλείσει τα αυτιά του- κατάλαβε </w:t>
      </w:r>
      <w:r>
        <w:rPr>
          <w:rFonts w:eastAsia="Times New Roman" w:cs="Times New Roman"/>
          <w:szCs w:val="24"/>
        </w:rPr>
        <w:lastRenderedPageBreak/>
        <w:t>απολύτως τι έχει συμβεί εδώ. Είναι προφανές ότι υπάρχει ζήτημα μετακίνησης ενεργητικού σ</w:t>
      </w:r>
      <w:r>
        <w:rPr>
          <w:rFonts w:eastAsia="Times New Roman" w:cs="Times New Roman"/>
          <w:szCs w:val="24"/>
        </w:rPr>
        <w:t xml:space="preserve">ε τρεις κυπριακές εταιρείες, δηλαδή το ελληνικό κέλυφος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να φεσώνεται, το όποιο κέρδος να περνάει σε τρεις κυπριακές εταιρείες και από εκεί και πέρα οφείλουν οι αρχές της χώρας να ψάξουν να δουν τι κρύβεται πίσω από αυτές τις εταιρείες, αν και ο καθέ</w:t>
      </w:r>
      <w:r>
        <w:rPr>
          <w:rFonts w:eastAsia="Times New Roman" w:cs="Times New Roman"/>
          <w:szCs w:val="24"/>
        </w:rPr>
        <w:t xml:space="preserve">νας μπορεί εύκολα να κάνει υποθέσεις εργασίας. </w:t>
      </w:r>
    </w:p>
    <w:p w14:paraId="382444B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υπάρχει τεράστια ευθύνη ως προς τον τρόπο διαχείρισης του </w:t>
      </w:r>
      <w:r>
        <w:rPr>
          <w:rFonts w:eastAsia="Times New Roman" w:cs="Times New Roman"/>
          <w:szCs w:val="24"/>
        </w:rPr>
        <w:t>διευθύνοντος συμβούλου</w:t>
      </w:r>
      <w:r>
        <w:rPr>
          <w:rFonts w:eastAsia="Times New Roman" w:cs="Times New Roman"/>
          <w:szCs w:val="24"/>
        </w:rPr>
        <w:t xml:space="preserve">. </w:t>
      </w:r>
    </w:p>
    <w:p w14:paraId="382444B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το τρίτο θέμα προς διερεύνηση, κύριοι Υπουργοί, είναι η τυχόν ανάμειξη της Κυβέρνησης στο συγκεκριμέ</w:t>
      </w:r>
      <w:r>
        <w:rPr>
          <w:rFonts w:eastAsia="Times New Roman" w:cs="Times New Roman"/>
          <w:szCs w:val="24"/>
        </w:rPr>
        <w:t xml:space="preserve">νο ζήτημα. Σωστά κανείς δεν καταλήγει γρήγορα σε συμπεράσματα. </w:t>
      </w:r>
    </w:p>
    <w:p w14:paraId="382444B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λύπη σας το λέω, διότι ειλικρινά -ελπίζω να το πιστεύετε- ουδέποτε χαίρομαι να αναφέρομαι σε ευθύνες πολιτικών, οι οποίες θα μπορούσαν να έχουν και ποινική διάσταση. Δεν με ευχαριστεί αυτό </w:t>
      </w:r>
      <w:r>
        <w:rPr>
          <w:rFonts w:eastAsia="Times New Roman" w:cs="Times New Roman"/>
          <w:szCs w:val="24"/>
        </w:rPr>
        <w:t xml:space="preserve">το πράγμα. Θεωρώ ότι δεν βοηθάει τη χώρα, δεν βοηθάει το συμφέρον της, δεν βοηθάει τον τόπο. </w:t>
      </w:r>
    </w:p>
    <w:p w14:paraId="382444C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εύχομαι να μπορέσετε σε μια άλλη ευκαιρία, γιατί τώρα δεν το καταφέρατε, να αποδείξετε ότι η Κυβέρνηση δεν είχε οποιαδήποτε ευθύνη για τη διαχείριση</w:t>
      </w:r>
      <w:r>
        <w:rPr>
          <w:rFonts w:eastAsia="Times New Roman" w:cs="Times New Roman"/>
          <w:szCs w:val="24"/>
        </w:rPr>
        <w:t xml:space="preserve"> του κ. </w:t>
      </w:r>
      <w:proofErr w:type="spellStart"/>
      <w:r>
        <w:rPr>
          <w:rFonts w:eastAsia="Times New Roman" w:cs="Times New Roman"/>
          <w:szCs w:val="24"/>
        </w:rPr>
        <w:t>Κιτσάκου</w:t>
      </w:r>
      <w:proofErr w:type="spellEnd"/>
      <w:r>
        <w:rPr>
          <w:rFonts w:eastAsia="Times New Roman" w:cs="Times New Roman"/>
          <w:szCs w:val="24"/>
        </w:rPr>
        <w:t xml:space="preserve">. Με λύπη σας λέω ότι οι αρχικές ενδείξεις, όπως εμφανίστηκαν στη συζήτηση εδώ και όπως αναλύθηκαν από τους συναδέλφους, δεν πείθουν κάποιον καλόπιστο ακροατή. </w:t>
      </w:r>
    </w:p>
    <w:p w14:paraId="382444C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Επιπλέον δε, η ανάμειξη του κ. </w:t>
      </w:r>
      <w:proofErr w:type="spellStart"/>
      <w:r>
        <w:rPr>
          <w:rFonts w:eastAsia="Times New Roman" w:cs="Times New Roman"/>
          <w:szCs w:val="24"/>
        </w:rPr>
        <w:t>Πετσίτη</w:t>
      </w:r>
      <w:proofErr w:type="spellEnd"/>
      <w:r>
        <w:rPr>
          <w:rFonts w:eastAsia="Times New Roman" w:cs="Times New Roman"/>
          <w:szCs w:val="24"/>
        </w:rPr>
        <w:t>, διάσημου πια στη χώρα μας, με τις όποιε</w:t>
      </w:r>
      <w:r>
        <w:rPr>
          <w:rFonts w:eastAsia="Times New Roman" w:cs="Times New Roman"/>
          <w:szCs w:val="24"/>
        </w:rPr>
        <w:t>ς τυχόν σχέσεις έχει -μακάρι το φωτογραφικό υλικό να είναι τυχαίο, όπως είπε ο Υπουργός Επικρατείας, μακάρι να είναι ψευδές, μακάρι να είναι πλαστό- σε αυτή την υπόθεση υπό τη διπλή ιδιότητα, τη φερόμενη ιδιότητα, του απεσταλμένου του Μεγάρου Μαξίμου και α</w:t>
      </w:r>
      <w:r>
        <w:rPr>
          <w:rFonts w:eastAsia="Times New Roman" w:cs="Times New Roman"/>
          <w:szCs w:val="24"/>
        </w:rPr>
        <w:t xml:space="preserve">πό την άλλη, του υπαλλήλου, ανθρώπου ο οποίος μπορεί να έχει συμφέρον από τα χρήματα της ΔΕΠΑ και του οποίου η επιχείρηση είναι </w:t>
      </w:r>
      <w:proofErr w:type="spellStart"/>
      <w:r>
        <w:rPr>
          <w:rFonts w:eastAsia="Times New Roman" w:cs="Times New Roman"/>
          <w:szCs w:val="24"/>
        </w:rPr>
        <w:t>μεγαλοοφειλέτης</w:t>
      </w:r>
      <w:proofErr w:type="spellEnd"/>
      <w:r>
        <w:rPr>
          <w:rFonts w:eastAsia="Times New Roman" w:cs="Times New Roman"/>
          <w:szCs w:val="24"/>
        </w:rPr>
        <w:t xml:space="preserve"> της ΔΕΠΑ, δεν δημιουργεί κάποιο αθωωτικό συμπέρασμα. Μάλλον, δημιουργεί περισσότερα ερωτηματικά.</w:t>
      </w:r>
    </w:p>
    <w:p w14:paraId="382444C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Καταλήγω με ελά</w:t>
      </w:r>
      <w:r>
        <w:rPr>
          <w:rFonts w:eastAsia="Times New Roman" w:cs="Times New Roman"/>
          <w:szCs w:val="24"/>
        </w:rPr>
        <w:t xml:space="preserve">χιστες παρατηρήσεις και αναφέρομαι και πάλι στο ύφος το οποίο πρέπει να επικρατεί στη Βουλή. Πρέπει να σας πω ότι μου έκανε εντύπωση -και δεν το λέω θετικά- ο </w:t>
      </w:r>
      <w:r>
        <w:rPr>
          <w:rFonts w:eastAsia="Times New Roman" w:cs="Times New Roman"/>
          <w:szCs w:val="24"/>
        </w:rPr>
        <w:lastRenderedPageBreak/>
        <w:t xml:space="preserve">Υπουργός Επικρατείας στη δευτερολογία του, όπου με προτεταμένο και συγχρόνως, τρεμάμενο δάχτυλο, </w:t>
      </w:r>
      <w:r>
        <w:rPr>
          <w:rFonts w:eastAsia="Times New Roman" w:cs="Times New Roman"/>
          <w:szCs w:val="24"/>
        </w:rPr>
        <w:t>απευθύνθηκε στη Νέα Δημοκρατία, απειλώντας την και συγχρόνως λέγοντάς της ότι θα εμείνει εις το κυνήγι των σκανδάλων.</w:t>
      </w:r>
    </w:p>
    <w:p w14:paraId="382444C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συνδυάζω αυτό με την </w:t>
      </w:r>
      <w:proofErr w:type="spellStart"/>
      <w:r>
        <w:rPr>
          <w:rFonts w:eastAsia="Times New Roman" w:cs="Times New Roman"/>
          <w:szCs w:val="24"/>
        </w:rPr>
        <w:t>πρωτολογία</w:t>
      </w:r>
      <w:proofErr w:type="spellEnd"/>
      <w:r>
        <w:rPr>
          <w:rFonts w:eastAsia="Times New Roman" w:cs="Times New Roman"/>
          <w:szCs w:val="24"/>
        </w:rPr>
        <w:t xml:space="preserve"> σας, κύριε Υπουργέ, όπου μας συστήσατε ήρεμο πολιτικό κλίμα και σας αφήνω…</w:t>
      </w:r>
    </w:p>
    <w:p w14:paraId="382444C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ΑΛΕΞΑΝΔΡΟΣ ΦΛΑΜΠΟΥΡΑΡΗΣ</w:t>
      </w:r>
      <w:r w:rsidRPr="00D708BE">
        <w:rPr>
          <w:rFonts w:eastAsia="Times New Roman" w:cs="Times New Roman"/>
          <w:b/>
          <w:szCs w:val="24"/>
        </w:rPr>
        <w:t xml:space="preserve"> (Υπο</w:t>
      </w:r>
      <w:r w:rsidRPr="00D708BE">
        <w:rPr>
          <w:rFonts w:eastAsia="Times New Roman" w:cs="Times New Roman"/>
          <w:b/>
          <w:szCs w:val="24"/>
        </w:rPr>
        <w:t>υργός Επικρατείας):</w:t>
      </w:r>
      <w:r w:rsidRPr="00D708BE">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82444C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ΔΕΝΔΙΑΣ</w:t>
      </w:r>
      <w:r w:rsidRPr="002C21F1">
        <w:rPr>
          <w:rFonts w:eastAsia="Times New Roman" w:cs="Times New Roman"/>
          <w:b/>
          <w:szCs w:val="24"/>
        </w:rPr>
        <w:t>:</w:t>
      </w:r>
      <w:r w:rsidRPr="002C21F1">
        <w:rPr>
          <w:rFonts w:eastAsia="Times New Roman" w:cs="Times New Roman"/>
          <w:szCs w:val="24"/>
        </w:rPr>
        <w:t xml:space="preserve"> </w:t>
      </w:r>
      <w:r>
        <w:rPr>
          <w:rFonts w:eastAsia="Times New Roman" w:cs="Times New Roman"/>
          <w:szCs w:val="24"/>
        </w:rPr>
        <w:t>Σας παρακαλώ, μη με διακόπτετε, αν έχετε την καλοσύνη.</w:t>
      </w:r>
    </w:p>
    <w:p w14:paraId="382444C6" w14:textId="77777777" w:rsidR="00D035B1" w:rsidRDefault="005B20CE">
      <w:pPr>
        <w:spacing w:line="600" w:lineRule="auto"/>
        <w:ind w:firstLine="720"/>
        <w:jc w:val="both"/>
        <w:rPr>
          <w:rFonts w:eastAsia="Times New Roman" w:cs="Times New Roman"/>
          <w:szCs w:val="24"/>
        </w:rPr>
      </w:pPr>
      <w:r w:rsidRPr="00532018">
        <w:rPr>
          <w:rFonts w:eastAsia="Times New Roman" w:cs="Times New Roman"/>
          <w:b/>
          <w:szCs w:val="24"/>
        </w:rPr>
        <w:t>ΑΛΕΞΑΝΔΡΟΣ ΦΛΑΜΠΟΥΡΑΡΗΣ (Υπουργός Επικρατείας):</w:t>
      </w:r>
      <w:r w:rsidRPr="00532018">
        <w:rPr>
          <w:rFonts w:eastAsia="Times New Roman" w:cs="Times New Roman"/>
          <w:szCs w:val="24"/>
        </w:rPr>
        <w:t xml:space="preserve"> </w:t>
      </w:r>
      <w:r>
        <w:rPr>
          <w:rFonts w:eastAsia="Times New Roman" w:cs="Times New Roman"/>
          <w:szCs w:val="24"/>
        </w:rPr>
        <w:t>Δεν διακόπτω.</w:t>
      </w:r>
    </w:p>
    <w:p w14:paraId="382444C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ΝΙΚΟΛΑΟΣ - ΓΕΩΡΓΙΟΣ</w:t>
      </w:r>
      <w:r>
        <w:rPr>
          <w:rFonts w:eastAsia="Times New Roman" w:cs="Times New Roman"/>
          <w:b/>
          <w:szCs w:val="24"/>
        </w:rPr>
        <w:t xml:space="preserve"> ΔΕΝΔΙΑΣ</w:t>
      </w:r>
      <w:r w:rsidRPr="002C21F1">
        <w:rPr>
          <w:rFonts w:eastAsia="Times New Roman" w:cs="Times New Roman"/>
          <w:b/>
          <w:szCs w:val="24"/>
        </w:rPr>
        <w:t>:</w:t>
      </w:r>
      <w:r w:rsidRPr="002C21F1">
        <w:rPr>
          <w:rFonts w:eastAsia="Times New Roman" w:cs="Times New Roman"/>
          <w:szCs w:val="24"/>
        </w:rPr>
        <w:t xml:space="preserve"> </w:t>
      </w:r>
      <w:r>
        <w:rPr>
          <w:rFonts w:eastAsia="Times New Roman" w:cs="Times New Roman"/>
          <w:szCs w:val="24"/>
        </w:rPr>
        <w:t xml:space="preserve">Σας αφήνω στη δική σας, κατ’ αρχάς, </w:t>
      </w:r>
      <w:r>
        <w:rPr>
          <w:rFonts w:eastAsia="Times New Roman" w:cs="Times New Roman"/>
          <w:szCs w:val="24"/>
        </w:rPr>
        <w:t>προσωπική κρίση, διότι ελπίζω ότι η ηλικία σάς έχει επιτρέψει να έχετε δικαία κρίση, έστω εκτός Αιθούσης, κατ’ ιδίαν, στην κρίση των υπολοίπων Υπουργών και στην κρίση των συναδέλφων.</w:t>
      </w:r>
    </w:p>
    <w:p w14:paraId="382444C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εάν υπάρχει μια ελπίδα στον τόπο, η ελπίδα </w:t>
      </w:r>
      <w:r>
        <w:rPr>
          <w:rFonts w:eastAsia="Times New Roman" w:cs="Times New Roman"/>
          <w:szCs w:val="24"/>
        </w:rPr>
        <w:t xml:space="preserve">υπάρχει εφόσον ένα κλίμα στοιχειώδους επιπέδου διαλόγου διατηρηθεί. Εάν αυτό καταλυθεί, θα υπάρξει μόνο ένας ωφελημένος και αυτός ο ωφελημένος δεν είναι σε αυτή την Αίθουσα. </w:t>
      </w:r>
      <w:r>
        <w:rPr>
          <w:rFonts w:eastAsia="Times New Roman" w:cs="Times New Roman"/>
          <w:szCs w:val="24"/>
        </w:rPr>
        <w:t>Δεν ε</w:t>
      </w:r>
      <w:r>
        <w:rPr>
          <w:rFonts w:eastAsia="Times New Roman" w:cs="Times New Roman"/>
          <w:szCs w:val="24"/>
        </w:rPr>
        <w:t>ίναι αυτή τη στιγμή σε αυτή την Αίθουσα, για να διευκρινίσω σαφέστατα ποιον ε</w:t>
      </w:r>
      <w:r>
        <w:rPr>
          <w:rFonts w:eastAsia="Times New Roman" w:cs="Times New Roman"/>
          <w:szCs w:val="24"/>
        </w:rPr>
        <w:t>ννοώ.</w:t>
      </w:r>
    </w:p>
    <w:p w14:paraId="382444C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και με την ελπίδα τα κυβερνητικά πεπραγμένα να αποδειχθούν αληθή, πέραν αυτών που </w:t>
      </w:r>
      <w:proofErr w:type="spellStart"/>
      <w:r>
        <w:rPr>
          <w:rFonts w:eastAsia="Times New Roman" w:cs="Times New Roman"/>
          <w:szCs w:val="24"/>
        </w:rPr>
        <w:t>ελέχθησαν</w:t>
      </w:r>
      <w:proofErr w:type="spellEnd"/>
      <w:r>
        <w:rPr>
          <w:rFonts w:eastAsia="Times New Roman" w:cs="Times New Roman"/>
          <w:szCs w:val="24"/>
        </w:rPr>
        <w:t xml:space="preserve"> εδώ, διότι ξαναλέω ότι τα εδώ δεν </w:t>
      </w:r>
      <w:proofErr w:type="spellStart"/>
      <w:r>
        <w:rPr>
          <w:rFonts w:eastAsia="Times New Roman" w:cs="Times New Roman"/>
          <w:szCs w:val="24"/>
        </w:rPr>
        <w:t>ήσαν</w:t>
      </w:r>
      <w:proofErr w:type="spellEnd"/>
      <w:r>
        <w:rPr>
          <w:rFonts w:eastAsia="Times New Roman" w:cs="Times New Roman"/>
          <w:szCs w:val="24"/>
        </w:rPr>
        <w:t xml:space="preserve"> επαρκή -περισσότερες υπόνοιες δημιούργησαν παρά απαντήσεις έδωσαν- θα ήθελα να ευχηθώ σε όλους σας</w:t>
      </w:r>
      <w:r>
        <w:rPr>
          <w:rFonts w:eastAsia="Times New Roman" w:cs="Times New Roman"/>
          <w:szCs w:val="24"/>
        </w:rPr>
        <w:t xml:space="preserve"> υγεία, ευτυχία, </w:t>
      </w:r>
      <w:r>
        <w:rPr>
          <w:rFonts w:eastAsia="Times New Roman" w:cs="Times New Roman"/>
          <w:szCs w:val="24"/>
        </w:rPr>
        <w:t>κ</w:t>
      </w:r>
      <w:r>
        <w:rPr>
          <w:rFonts w:eastAsia="Times New Roman" w:cs="Times New Roman"/>
          <w:szCs w:val="24"/>
        </w:rPr>
        <w:t xml:space="preserve">αλά Χριστούγεννα και </w:t>
      </w:r>
      <w:r>
        <w:rPr>
          <w:rFonts w:eastAsia="Times New Roman" w:cs="Times New Roman"/>
          <w:szCs w:val="24"/>
        </w:rPr>
        <w:t>καλή χρονιά</w:t>
      </w:r>
      <w:r>
        <w:rPr>
          <w:rFonts w:eastAsia="Times New Roman" w:cs="Times New Roman"/>
          <w:szCs w:val="24"/>
        </w:rPr>
        <w:t>!</w:t>
      </w:r>
    </w:p>
    <w:p w14:paraId="382444CA" w14:textId="77777777" w:rsidR="00D035B1" w:rsidRDefault="005B20CE">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82444CB"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382444CC" w14:textId="77777777" w:rsidR="00D035B1" w:rsidRDefault="005B20CE">
      <w:pPr>
        <w:spacing w:line="600" w:lineRule="auto"/>
        <w:ind w:firstLine="720"/>
        <w:jc w:val="both"/>
        <w:rPr>
          <w:rFonts w:eastAsia="Times New Roman" w:cs="Times New Roman"/>
          <w:szCs w:val="24"/>
        </w:rPr>
      </w:pPr>
      <w:r w:rsidRPr="00532018">
        <w:rPr>
          <w:rFonts w:eastAsia="Times New Roman" w:cs="Times New Roman"/>
          <w:b/>
          <w:szCs w:val="24"/>
        </w:rPr>
        <w:t>ΑΛΕΞΑΝΔΡΟΣ ΦΛΑΜΠΟΥΡΑΡΗΣ (Υπουργός Επικρατείας):</w:t>
      </w:r>
      <w:r w:rsidRPr="00532018">
        <w:rPr>
          <w:rFonts w:eastAsia="Times New Roman" w:cs="Times New Roman"/>
          <w:szCs w:val="24"/>
        </w:rPr>
        <w:t xml:space="preserve"> </w:t>
      </w:r>
      <w:r>
        <w:rPr>
          <w:rFonts w:eastAsia="Times New Roman" w:cs="Times New Roman"/>
          <w:szCs w:val="24"/>
        </w:rPr>
        <w:t>Κύριε Πρόεδρε, μπορώ να έχω τον λόγο;</w:t>
      </w:r>
    </w:p>
    <w:p w14:paraId="382444CD"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Ορίστε, κύριε Υπουργέ, έχετε τον λόγο.</w:t>
      </w:r>
    </w:p>
    <w:p w14:paraId="382444CE" w14:textId="77777777" w:rsidR="00D035B1" w:rsidRDefault="005B20CE">
      <w:pPr>
        <w:spacing w:line="600" w:lineRule="auto"/>
        <w:ind w:firstLine="720"/>
        <w:jc w:val="both"/>
        <w:rPr>
          <w:rFonts w:eastAsia="Times New Roman" w:cs="Times New Roman"/>
          <w:szCs w:val="24"/>
        </w:rPr>
      </w:pPr>
      <w:r w:rsidRPr="00532018">
        <w:rPr>
          <w:rFonts w:eastAsia="Times New Roman" w:cs="Times New Roman"/>
          <w:b/>
          <w:szCs w:val="24"/>
        </w:rPr>
        <w:t>ΑΛΕΞΑΝΔΡΟΣ ΦΛΑΜΠΟΥΡΑΡΗΣ (Υπουργός Επικρατείας):</w:t>
      </w:r>
      <w:r w:rsidRPr="00532018">
        <w:rPr>
          <w:rFonts w:eastAsia="Times New Roman" w:cs="Times New Roman"/>
          <w:szCs w:val="24"/>
        </w:rPr>
        <w:t xml:space="preserve"> </w:t>
      </w:r>
      <w:r>
        <w:rPr>
          <w:rFonts w:eastAsia="Times New Roman" w:cs="Times New Roman"/>
          <w:szCs w:val="24"/>
        </w:rPr>
        <w:t xml:space="preserve">Πρώτα-πρώτα, κύριε </w:t>
      </w:r>
      <w:proofErr w:type="spellStart"/>
      <w:r>
        <w:rPr>
          <w:rFonts w:eastAsia="Times New Roman" w:cs="Times New Roman"/>
          <w:szCs w:val="24"/>
        </w:rPr>
        <w:t>Δένδια</w:t>
      </w:r>
      <w:proofErr w:type="spellEnd"/>
      <w:r>
        <w:rPr>
          <w:rFonts w:eastAsia="Times New Roman" w:cs="Times New Roman"/>
          <w:szCs w:val="24"/>
        </w:rPr>
        <w:t>, δεν απείλησα. Δεν συνηθίζω να απειλώ. Δεύτερον, όταν είπα ότι θα συνεχιστεί η διερεύνηση των σκανδάλων, δεν εν</w:t>
      </w:r>
      <w:r>
        <w:rPr>
          <w:rFonts w:eastAsia="Times New Roman" w:cs="Times New Roman"/>
          <w:szCs w:val="24"/>
        </w:rPr>
        <w:t>νοούσα ούτε τη Νέα Δημοκρατία ούτε οποιονδήποτε.</w:t>
      </w:r>
    </w:p>
    <w:p w14:paraId="382444C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Όμως, γνωρίζετε πολύ καλά ότι έχουν γίνει στη χώρα μας σκάνδαλα τα οποία έχουν δημιουργήσει τρομακτική ανισορροπία και στον ίδιο τον κόσμο, ο οποίος ζητάει την αποκάλυψή τους. Αυτό δεν αφορά τα πολιτικά κόμμ</w:t>
      </w:r>
      <w:r>
        <w:rPr>
          <w:rFonts w:eastAsia="Times New Roman" w:cs="Times New Roman"/>
          <w:szCs w:val="24"/>
        </w:rPr>
        <w:t xml:space="preserve">ατα. Παραδείγματος χάριν, εσείς λέτε ότι το σκάνδαλο ΔΕΠΑ αφορά την Κυβέρνηση, που δεν την αφορά καθόλου, διότι αυτό που αφορά την Κυβέρνηση, όπως είπα και στην ομιλία μου, ήταν να μπορούν τα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w:t>
      </w:r>
      <w:r>
        <w:rPr>
          <w:rFonts w:eastAsia="Times New Roman" w:cs="Times New Roman"/>
          <w:szCs w:val="24"/>
        </w:rPr>
        <w:t xml:space="preserve">, ο </w:t>
      </w:r>
      <w:r>
        <w:rPr>
          <w:rFonts w:eastAsia="Times New Roman" w:cs="Times New Roman"/>
          <w:szCs w:val="24"/>
        </w:rPr>
        <w:t>«ΜΑΡΙΝΟΠΟΥΛΟΣ»</w:t>
      </w:r>
      <w:r>
        <w:rPr>
          <w:rFonts w:eastAsia="Times New Roman" w:cs="Times New Roman"/>
          <w:szCs w:val="24"/>
        </w:rPr>
        <w:t>, οι διάφορες βιομηχανίες</w:t>
      </w:r>
      <w:r>
        <w:rPr>
          <w:rFonts w:eastAsia="Times New Roman" w:cs="Times New Roman"/>
          <w:szCs w:val="24"/>
        </w:rPr>
        <w:t>,</w:t>
      </w:r>
      <w:r>
        <w:rPr>
          <w:rFonts w:eastAsia="Times New Roman" w:cs="Times New Roman"/>
          <w:szCs w:val="24"/>
        </w:rPr>
        <w:t xml:space="preserve"> οι οποίες καταστράφηκαν, να αναστηλωθούν. Το ίδιο ισχύει και για τη ΔΕΠΑ.</w:t>
      </w:r>
    </w:p>
    <w:p w14:paraId="382444D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Εσείς, όμως, λέτε ότι είναι σκάνδαλο. Εγώ δεν εννοώ αυτό. Δεν εννοώ ότι θα διερευνήσουμε αυτού του τύπου τα σκάνδαλα. Θα διερευνήσουμε όλες τις παρανομίες οι οποίες έγιναν από διάφο</w:t>
      </w:r>
      <w:r>
        <w:rPr>
          <w:rFonts w:eastAsia="Times New Roman" w:cs="Times New Roman"/>
          <w:szCs w:val="24"/>
        </w:rPr>
        <w:t>ρους φορείς.</w:t>
      </w:r>
    </w:p>
    <w:p w14:paraId="382444D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λοιπόν, εύχομαι και εγώ και ηρεμία και </w:t>
      </w:r>
      <w:r>
        <w:rPr>
          <w:rFonts w:eastAsia="Times New Roman" w:cs="Times New Roman"/>
          <w:szCs w:val="24"/>
        </w:rPr>
        <w:t>κ</w:t>
      </w:r>
      <w:r>
        <w:rPr>
          <w:rFonts w:eastAsia="Times New Roman" w:cs="Times New Roman"/>
          <w:szCs w:val="24"/>
        </w:rPr>
        <w:t>αλά Χριστούγεννα και σε εσάς και στον κόσμο.</w:t>
      </w:r>
    </w:p>
    <w:p w14:paraId="382444D2"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Φλαμπουράρη</w:t>
      </w:r>
      <w:proofErr w:type="spellEnd"/>
      <w:r>
        <w:rPr>
          <w:rFonts w:eastAsia="Times New Roman" w:cs="Times New Roman"/>
          <w:szCs w:val="24"/>
        </w:rPr>
        <w:t>.</w:t>
      </w:r>
    </w:p>
    <w:p w14:paraId="382444D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υπ</w:t>
      </w:r>
      <w:r>
        <w:rPr>
          <w:rFonts w:eastAsia="Times New Roman" w:cs="Times New Roman"/>
          <w:szCs w:val="24"/>
        </w:rPr>
        <w:t xml:space="preserve">’ αριθμόν 8/7/19-11-2018 επίκαιρης επερώτησης </w:t>
      </w:r>
      <w:r>
        <w:rPr>
          <w:rFonts w:eastAsia="Times New Roman" w:cs="Times New Roman"/>
          <w:szCs w:val="24"/>
        </w:rPr>
        <w:t>σχετικά με τις</w:t>
      </w:r>
      <w:r>
        <w:rPr>
          <w:rFonts w:eastAsia="Times New Roman" w:cs="Times New Roman"/>
          <w:szCs w:val="24"/>
        </w:rPr>
        <w:t xml:space="preserve"> «Αποκαλύψεις αναφορικά με τη δράση του πρώην διευθύνοντος συμβούλου της Δημόσιας Επιχείρησης Αερίου (ΔΕΠΑ) κ. Θεόδωρου </w:t>
      </w:r>
      <w:proofErr w:type="spellStart"/>
      <w:r>
        <w:rPr>
          <w:rFonts w:eastAsia="Times New Roman" w:cs="Times New Roman"/>
          <w:szCs w:val="24"/>
        </w:rPr>
        <w:t>Κιτσάκου</w:t>
      </w:r>
      <w:proofErr w:type="spellEnd"/>
      <w:r>
        <w:rPr>
          <w:rFonts w:eastAsia="Times New Roman" w:cs="Times New Roman"/>
          <w:szCs w:val="24"/>
        </w:rPr>
        <w:t xml:space="preserve"> και το </w:t>
      </w:r>
      <w:r>
        <w:rPr>
          <w:rFonts w:eastAsia="Times New Roman"/>
          <w:szCs w:val="24"/>
        </w:rPr>
        <w:t>«</w:t>
      </w:r>
      <w:r>
        <w:rPr>
          <w:rFonts w:eastAsia="Times New Roman" w:cs="Times New Roman"/>
          <w:szCs w:val="24"/>
        </w:rPr>
        <w:t>αόρατο χέρι</w:t>
      </w:r>
      <w:r>
        <w:rPr>
          <w:rFonts w:eastAsia="Times New Roman"/>
          <w:szCs w:val="24"/>
        </w:rPr>
        <w:t>»</w:t>
      </w:r>
      <w:r>
        <w:rPr>
          <w:rFonts w:eastAsia="Times New Roman" w:cs="Times New Roman"/>
          <w:szCs w:val="24"/>
        </w:rPr>
        <w:t xml:space="preserve"> που προκάλεσε ζημίες δεκάδων εκατομμυρίων στη </w:t>
      </w:r>
      <w:r>
        <w:rPr>
          <w:rFonts w:eastAsia="Times New Roman" w:cs="Times New Roman"/>
          <w:szCs w:val="24"/>
        </w:rPr>
        <w:t>ΔΕΠΑ».</w:t>
      </w:r>
    </w:p>
    <w:p w14:paraId="382444D4" w14:textId="77777777" w:rsidR="00D035B1" w:rsidRDefault="005B20CE">
      <w:pPr>
        <w:spacing w:line="600" w:lineRule="auto"/>
        <w:ind w:firstLine="709"/>
        <w:jc w:val="center"/>
        <w:rPr>
          <w:rFonts w:eastAsia="Times New Roman" w:cs="Times New Roman"/>
          <w:color w:val="FF0000"/>
          <w:szCs w:val="24"/>
        </w:rPr>
      </w:pPr>
      <w:r w:rsidRPr="008B3CCB">
        <w:rPr>
          <w:rFonts w:eastAsia="Times New Roman" w:cs="Times New Roman"/>
          <w:color w:val="FF0000"/>
          <w:szCs w:val="24"/>
        </w:rPr>
        <w:t>(</w:t>
      </w:r>
      <w:r w:rsidRPr="008B3CCB">
        <w:rPr>
          <w:rFonts w:eastAsia="Times New Roman" w:cs="Times New Roman"/>
          <w:color w:val="FF0000"/>
          <w:szCs w:val="24"/>
        </w:rPr>
        <w:t>ΑΛΛΑΓΗ ΣΕΛΙΔΑΣ ΛΟΓΩ ΑΛΛΑΓΗΣ ΘΕΜΑΤΟΣ</w:t>
      </w:r>
      <w:r w:rsidRPr="008B3CCB">
        <w:rPr>
          <w:rFonts w:eastAsia="Times New Roman" w:cs="Times New Roman"/>
          <w:color w:val="FF0000"/>
          <w:szCs w:val="24"/>
        </w:rPr>
        <w:t>)</w:t>
      </w:r>
    </w:p>
    <w:p w14:paraId="382444D5" w14:textId="77777777" w:rsidR="00D035B1" w:rsidRDefault="005B20CE">
      <w:pPr>
        <w:spacing w:line="600" w:lineRule="auto"/>
        <w:ind w:firstLine="709"/>
        <w:jc w:val="both"/>
        <w:rPr>
          <w:rFonts w:eastAsia="Times New Roman" w:cs="Times New Roman"/>
          <w:szCs w:val="24"/>
        </w:rPr>
      </w:pPr>
      <w:r>
        <w:rPr>
          <w:rFonts w:eastAsia="Times New Roman" w:cs="Times New Roman"/>
          <w:szCs w:val="24"/>
        </w:rPr>
        <w:tab/>
      </w: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Κυρίες και κύριοι </w:t>
      </w:r>
      <w:proofErr w:type="spellStart"/>
      <w:r>
        <w:rPr>
          <w:rFonts w:eastAsia="Times New Roman" w:cs="Times New Roman"/>
          <w:szCs w:val="24"/>
        </w:rPr>
        <w:t>συνέδελφοι</w:t>
      </w:r>
      <w:proofErr w:type="spellEnd"/>
      <w:r>
        <w:rPr>
          <w:rFonts w:eastAsia="Times New Roman" w:cs="Times New Roman"/>
          <w:szCs w:val="24"/>
        </w:rPr>
        <w:t>,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 συμπληρωματική ημερήσια διάταξη της</w:t>
      </w:r>
    </w:p>
    <w:p w14:paraId="382444D6" w14:textId="77777777" w:rsidR="00D035B1" w:rsidRDefault="005B20CE">
      <w:pPr>
        <w:spacing w:line="600" w:lineRule="auto"/>
        <w:jc w:val="center"/>
        <w:rPr>
          <w:rFonts w:eastAsia="Times New Roman" w:cs="Times New Roman"/>
          <w:b/>
          <w:szCs w:val="24"/>
        </w:rPr>
      </w:pPr>
      <w:r w:rsidRPr="0057215B">
        <w:rPr>
          <w:rFonts w:eastAsia="Times New Roman" w:cs="Times New Roman"/>
          <w:b/>
          <w:szCs w:val="24"/>
        </w:rPr>
        <w:lastRenderedPageBreak/>
        <w:t>ΝΟΜΟΘΕΤΙΚΗΣ ΕΡΓΑΣΙΑΣ</w:t>
      </w:r>
    </w:p>
    <w:p w14:paraId="382444D7" w14:textId="77777777" w:rsidR="00D035B1" w:rsidRDefault="005B20CE">
      <w:pPr>
        <w:spacing w:line="600" w:lineRule="auto"/>
        <w:ind w:firstLine="720"/>
        <w:jc w:val="both"/>
        <w:rPr>
          <w:rFonts w:eastAsia="Times New Roman" w:cs="Times New Roman"/>
          <w:szCs w:val="24"/>
        </w:rPr>
      </w:pPr>
      <w:r w:rsidRPr="0057215B">
        <w:rPr>
          <w:rFonts w:eastAsia="Times New Roman" w:cs="Times New Roman"/>
          <w:szCs w:val="24"/>
        </w:rPr>
        <w:t>Συνέχιση της συζήτησης και ψήφιση του σχεδίου νόμου του Υπουργ</w:t>
      </w:r>
      <w:r>
        <w:rPr>
          <w:rFonts w:eastAsia="Times New Roman" w:cs="Times New Roman"/>
          <w:szCs w:val="24"/>
        </w:rPr>
        <w:t>είου Μετανασ</w:t>
      </w:r>
      <w:r>
        <w:rPr>
          <w:rFonts w:eastAsia="Times New Roman" w:cs="Times New Roman"/>
          <w:szCs w:val="24"/>
        </w:rPr>
        <w:t>τευτικής Πολιτικής</w:t>
      </w:r>
      <w:r>
        <w:rPr>
          <w:rFonts w:eastAsia="Times New Roman" w:cs="Times New Roman"/>
          <w:szCs w:val="24"/>
        </w:rPr>
        <w:t>:</w:t>
      </w:r>
      <w:r>
        <w:rPr>
          <w:rFonts w:eastAsia="Times New Roman" w:cs="Times New Roman"/>
          <w:szCs w:val="24"/>
        </w:rPr>
        <w:t xml:space="preserve"> «Επείγουσες ρυθμίσεις </w:t>
      </w:r>
      <w:r w:rsidRPr="0057215B">
        <w:rPr>
          <w:rFonts w:eastAsia="Times New Roman" w:cs="Times New Roman"/>
          <w:szCs w:val="24"/>
        </w:rPr>
        <w:t>αρμοδιότητας Υπουργείου Μεταναστευτικής Πολιτικής και άλλες διατάξεις».</w:t>
      </w:r>
    </w:p>
    <w:p w14:paraId="382444D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Προτείνω να μιλήσουν οι εισηγητές και οι ειδικοί αγορητές επί των τροπολογιών για πέντε λεπτά και στη συνέχεια</w:t>
      </w:r>
      <w:r>
        <w:rPr>
          <w:rFonts w:eastAsia="Times New Roman" w:cs="Times New Roman"/>
          <w:szCs w:val="24"/>
        </w:rPr>
        <w:t xml:space="preserve"> να μιλήσουν όσοι τυχόν Βουλευτές εγγραφούν στο ηλεκτρονικό σύστημα για τρία λεπτά. Συμφωνεί το Σώμα;</w:t>
      </w:r>
    </w:p>
    <w:p w14:paraId="382444D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 ΜΗΤΑΡΑΚΗΣ</w:t>
      </w:r>
      <w:r w:rsidRPr="00874CDE">
        <w:rPr>
          <w:rFonts w:eastAsia="Times New Roman" w:cs="Times New Roman"/>
          <w:b/>
          <w:szCs w:val="24"/>
        </w:rPr>
        <w:t>:</w:t>
      </w:r>
      <w:r>
        <w:rPr>
          <w:rFonts w:eastAsia="Times New Roman" w:cs="Times New Roman"/>
          <w:szCs w:val="24"/>
        </w:rPr>
        <w:t xml:space="preserve"> Κύριε Πρόεδρε, μπορώ να έχω τον λόγο;</w:t>
      </w:r>
    </w:p>
    <w:p w14:paraId="382444DA"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p>
    <w:p w14:paraId="382444D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D50FF4">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Κύριε Πρόε</w:t>
      </w:r>
      <w:r>
        <w:rPr>
          <w:rFonts w:eastAsia="Times New Roman" w:cs="Times New Roman"/>
          <w:szCs w:val="24"/>
        </w:rPr>
        <w:t>δρε, επειδή δ</w:t>
      </w:r>
      <w:r>
        <w:rPr>
          <w:rFonts w:eastAsia="Times New Roman" w:cs="Times New Roman"/>
          <w:szCs w:val="24"/>
        </w:rPr>
        <w:t xml:space="preserve">εν </w:t>
      </w:r>
      <w:r>
        <w:rPr>
          <w:rFonts w:eastAsia="Times New Roman" w:cs="Times New Roman"/>
          <w:szCs w:val="24"/>
        </w:rPr>
        <w:t>νομίζω ότι θα γραφτούν πάρα πολλοί ομιλητές, προτείνω να έχουν τον κανονικό χρόνο που είθισται στα νομοσχέδια. Δεν υπάρχει λόγος…</w:t>
      </w:r>
    </w:p>
    <w:p w14:paraId="382444DC"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Pr>
          <w:rFonts w:eastAsia="Times New Roman" w:cs="Times New Roman"/>
          <w:szCs w:val="24"/>
        </w:rPr>
        <w:t xml:space="preserve"> Τι εννοείτε «τον κανονικό χρόνο»;</w:t>
      </w:r>
    </w:p>
    <w:p w14:paraId="382444D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D50FF4">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Επτά λεπτά οι Βουλευτές. Δε</w:t>
      </w:r>
      <w:r>
        <w:rPr>
          <w:rFonts w:eastAsia="Times New Roman" w:cs="Times New Roman"/>
          <w:szCs w:val="24"/>
        </w:rPr>
        <w:t>ν θα είναι πολλοί.</w:t>
      </w:r>
    </w:p>
    <w:p w14:paraId="382444DE"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Έτσι και αλλιώς, τα πέντε λεπτά με ανοχή που δίνεται κάθε φορά, στα επτά φτάνουν</w:t>
      </w:r>
      <w:r>
        <w:rPr>
          <w:rFonts w:eastAsia="Times New Roman" w:cs="Times New Roman"/>
          <w:szCs w:val="24"/>
        </w:rPr>
        <w:t>!</w:t>
      </w:r>
    </w:p>
    <w:p w14:paraId="382444DF"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D50FF4">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Είπατε για τρία λεπτά για τους Βουλευτές, αν άκουσα καλά.</w:t>
      </w:r>
    </w:p>
    <w:p w14:paraId="382444E0"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Όσοι εγγραφούν…</w:t>
      </w:r>
    </w:p>
    <w:p w14:paraId="382444E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8B524E">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Ναι, να έχουν επτά λεπτά, όπως έχουν οι Βουλευτές σε ένα νομοσχέδιο. Συζητούμε ένα νομοσχέδιο…</w:t>
      </w:r>
    </w:p>
    <w:p w14:paraId="382444E2"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Να το συμφωνήσουμε από τώρα. Αν έρθουν δέκα και εγγραφούν, δεν θα μπούμε σε αυτή τη διαδικασία.</w:t>
      </w:r>
    </w:p>
    <w:p w14:paraId="382444E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ΝΟΤΗΣ</w:t>
      </w:r>
      <w:r w:rsidDel="008B524E">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Γιατί να μη μπούμε;</w:t>
      </w:r>
    </w:p>
    <w:p w14:paraId="382444E4"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Αν οι εισηγητές, κύριε </w:t>
      </w:r>
      <w:proofErr w:type="spellStart"/>
      <w:r>
        <w:rPr>
          <w:rFonts w:eastAsia="Times New Roman" w:cs="Times New Roman"/>
          <w:szCs w:val="24"/>
        </w:rPr>
        <w:t>Μηταράκη</w:t>
      </w:r>
      <w:proofErr w:type="spellEnd"/>
      <w:r>
        <w:rPr>
          <w:rFonts w:eastAsia="Times New Roman" w:cs="Times New Roman"/>
          <w:szCs w:val="24"/>
        </w:rPr>
        <w:t>, και οι ειδικοί αγορητές έχουν πέντε, δεν μπορούμε να δώσουμε επτά λεπτά στους συναδέλφους που θα εγγραφούν.</w:t>
      </w:r>
    </w:p>
    <w:p w14:paraId="382444E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8B524E">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Να δώσουμε επτά λεπτά σε όλους τότε.</w:t>
      </w:r>
    </w:p>
    <w:p w14:paraId="382444E6"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w:t>
      </w:r>
      <w:r w:rsidRPr="003A2408">
        <w:rPr>
          <w:rFonts w:eastAsia="Times New Roman" w:cs="Times New Roman"/>
          <w:b/>
          <w:szCs w:val="24"/>
        </w:rPr>
        <w:t>ΩΝ (Μάριος Γεωργιάδης):</w:t>
      </w:r>
      <w:r>
        <w:rPr>
          <w:rFonts w:eastAsia="Times New Roman" w:cs="Times New Roman"/>
          <w:szCs w:val="24"/>
        </w:rPr>
        <w:t xml:space="preserve"> Επειδή είναι κατεπείγον και είναι συνέχιση της προηγούμενης συζήτησης…</w:t>
      </w:r>
    </w:p>
    <w:p w14:paraId="382444E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8B524E">
        <w:rPr>
          <w:rFonts w:eastAsia="Times New Roman" w:cs="Times New Roman"/>
          <w:b/>
          <w:szCs w:val="24"/>
        </w:rPr>
        <w:t xml:space="preserve"> </w:t>
      </w:r>
      <w:r>
        <w:rPr>
          <w:rFonts w:eastAsia="Times New Roman" w:cs="Times New Roman"/>
          <w:b/>
          <w:szCs w:val="24"/>
        </w:rPr>
        <w:t>ΜΗΤΑΡΑΚΗΣ</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 xml:space="preserve">Δεν είναι κατεπείγον. Έχει γίνει ουσιαστικά άρση του κατεπείγοντος από χθες από τον Πρόεδρο, τον κ. </w:t>
      </w:r>
      <w:proofErr w:type="spellStart"/>
      <w:r>
        <w:rPr>
          <w:rFonts w:eastAsia="Times New Roman" w:cs="Times New Roman"/>
          <w:szCs w:val="24"/>
        </w:rPr>
        <w:t>Βούτση</w:t>
      </w:r>
      <w:proofErr w:type="spellEnd"/>
      <w:r>
        <w:rPr>
          <w:rFonts w:eastAsia="Times New Roman" w:cs="Times New Roman"/>
          <w:szCs w:val="24"/>
        </w:rPr>
        <w:t>. Είπε να συνεχίσουμε τη συνεδρίαση κα</w:t>
      </w:r>
      <w:r>
        <w:rPr>
          <w:rFonts w:eastAsia="Times New Roman" w:cs="Times New Roman"/>
          <w:szCs w:val="24"/>
        </w:rPr>
        <w:t>ι αν χρειαστεί και τρίτη μέρα…</w:t>
      </w:r>
    </w:p>
    <w:p w14:paraId="382444E8"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Ωραία, το να δώσουμε πέντε λεπτά σε όλους είναι κατανοητό. Το να δώσουμε, όμως, επτά λεπτά στους ομιλητές, δεν γίνεται. Πρέπει να συμφωνήσουμε πέντε λεπτά και σε όσους εγγραφούν…</w:t>
      </w:r>
    </w:p>
    <w:p w14:paraId="382444E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8B524E">
        <w:rPr>
          <w:rFonts w:eastAsia="Times New Roman" w:cs="Times New Roman"/>
          <w:b/>
          <w:szCs w:val="24"/>
        </w:rPr>
        <w:t xml:space="preserve"> </w:t>
      </w:r>
      <w:r>
        <w:rPr>
          <w:rFonts w:eastAsia="Times New Roman" w:cs="Times New Roman"/>
          <w:b/>
          <w:szCs w:val="24"/>
        </w:rPr>
        <w:t>ΜΗΤΑΡΑΚΗ</w:t>
      </w:r>
      <w:r>
        <w:rPr>
          <w:rFonts w:eastAsia="Times New Roman" w:cs="Times New Roman"/>
          <w:b/>
          <w:szCs w:val="24"/>
        </w:rPr>
        <w:t>Σ</w:t>
      </w:r>
      <w:r w:rsidRPr="00804D6E">
        <w:rPr>
          <w:rFonts w:eastAsia="Times New Roman" w:cs="Times New Roman"/>
          <w:b/>
          <w:szCs w:val="24"/>
        </w:rPr>
        <w:t>:</w:t>
      </w:r>
      <w:r w:rsidRPr="00804D6E">
        <w:rPr>
          <w:rFonts w:eastAsia="Times New Roman" w:cs="Times New Roman"/>
          <w:szCs w:val="24"/>
        </w:rPr>
        <w:t xml:space="preserve"> </w:t>
      </w:r>
      <w:r>
        <w:rPr>
          <w:rFonts w:eastAsia="Times New Roman" w:cs="Times New Roman"/>
          <w:szCs w:val="24"/>
        </w:rPr>
        <w:t>Ωραία, πέντε λεπτά.</w:t>
      </w:r>
    </w:p>
    <w:p w14:paraId="382444EA"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Pr>
          <w:rFonts w:eastAsia="Times New Roman" w:cs="Times New Roman"/>
          <w:szCs w:val="24"/>
        </w:rPr>
        <w:t xml:space="preserve"> Ορίστε, κύριε Πάλλη, επί της διαδικασίας θέλετε κάτι;</w:t>
      </w:r>
    </w:p>
    <w:p w14:paraId="382444E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57215B">
        <w:rPr>
          <w:rFonts w:eastAsia="Times New Roman" w:cs="Times New Roman"/>
          <w:b/>
          <w:szCs w:val="24"/>
        </w:rPr>
        <w:t>ΠΑΛΛΗΣ</w:t>
      </w:r>
      <w:r>
        <w:rPr>
          <w:rFonts w:eastAsia="Times New Roman" w:cs="Times New Roman"/>
          <w:b/>
          <w:szCs w:val="24"/>
        </w:rPr>
        <w:t>:</w:t>
      </w:r>
      <w:r>
        <w:rPr>
          <w:rFonts w:eastAsia="Times New Roman" w:cs="Times New Roman"/>
          <w:szCs w:val="24"/>
        </w:rPr>
        <w:t xml:space="preserve"> Μάλιστα, κύριε Πρόεδρε.</w:t>
      </w:r>
    </w:p>
    <w:p w14:paraId="382444EC"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Ορίστε, έχετε τον λόγο.</w:t>
      </w:r>
    </w:p>
    <w:p w14:paraId="382444E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57215B">
        <w:rPr>
          <w:rFonts w:eastAsia="Times New Roman" w:cs="Times New Roman"/>
          <w:b/>
          <w:szCs w:val="24"/>
        </w:rPr>
        <w:t>ΠΑΛΛΗΣ</w:t>
      </w:r>
      <w:r>
        <w:rPr>
          <w:rFonts w:eastAsia="Times New Roman" w:cs="Times New Roman"/>
          <w:b/>
          <w:szCs w:val="24"/>
        </w:rPr>
        <w:t>:</w:t>
      </w:r>
      <w:r>
        <w:rPr>
          <w:rFonts w:eastAsia="Times New Roman" w:cs="Times New Roman"/>
          <w:szCs w:val="24"/>
        </w:rPr>
        <w:t xml:space="preserve"> Θα πρότεινα και στους συναδέλφους, πέρα από το πεντάλεπτο -που συμφωνώ κατά παρέκκλιση και καλώς το κάναμε χθες και πολλοί Υπουργοί ρωτήθηκαν, υπήρξαν απαντήσεις- και πέραν του κατεπείγοντος του νομοσχεδίου, να υπάρξει μια συνεννόηση από ποιους Υπουργούς </w:t>
      </w:r>
      <w:r>
        <w:rPr>
          <w:rFonts w:eastAsia="Times New Roman" w:cs="Times New Roman"/>
          <w:szCs w:val="24"/>
        </w:rPr>
        <w:t xml:space="preserve">και ποιες διευκρινίσεις χρειάζονται τα κόμματα στο νομοσχέδιο. Κάποιοι Υπουργοί χθες ρωτήθηκαν, τοποθετήθηκαν, όπως ο κ. Κουβέλης, ο κ. </w:t>
      </w:r>
      <w:proofErr w:type="spellStart"/>
      <w:r>
        <w:rPr>
          <w:rFonts w:eastAsia="Times New Roman" w:cs="Times New Roman"/>
          <w:szCs w:val="24"/>
        </w:rPr>
        <w:t>Αραχωβίτης</w:t>
      </w:r>
      <w:proofErr w:type="spellEnd"/>
      <w:r>
        <w:rPr>
          <w:rFonts w:eastAsia="Times New Roman" w:cs="Times New Roman"/>
          <w:szCs w:val="24"/>
        </w:rPr>
        <w:t>. Υπήρξε ο διάλογος αυτός προκειμένου…</w:t>
      </w:r>
    </w:p>
    <w:p w14:paraId="382444EE"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Όσοι Υπουργοί έχουν μείνει να μιλήσουν…</w:t>
      </w:r>
    </w:p>
    <w:p w14:paraId="382444EF"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57215B">
        <w:rPr>
          <w:rFonts w:eastAsia="Times New Roman" w:cs="Times New Roman"/>
          <w:b/>
          <w:szCs w:val="24"/>
        </w:rPr>
        <w:t>ΠΑΛΛΗΣ</w:t>
      </w:r>
      <w:r>
        <w:rPr>
          <w:rFonts w:eastAsia="Times New Roman" w:cs="Times New Roman"/>
          <w:b/>
          <w:szCs w:val="24"/>
        </w:rPr>
        <w:t>:</w:t>
      </w:r>
      <w:r>
        <w:rPr>
          <w:rFonts w:eastAsia="Times New Roman" w:cs="Times New Roman"/>
          <w:szCs w:val="24"/>
        </w:rPr>
        <w:t xml:space="preserve"> …να αποφύγουμε</w:t>
      </w:r>
      <w:r>
        <w:rPr>
          <w:rFonts w:eastAsia="Times New Roman" w:cs="Times New Roman"/>
          <w:szCs w:val="24"/>
        </w:rPr>
        <w:t>…</w:t>
      </w:r>
    </w:p>
    <w:p w14:paraId="382444F0"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Αυτή τη στιγμή ο κ. Στρατής μένει να τοποθετηθεί.</w:t>
      </w:r>
    </w:p>
    <w:p w14:paraId="382444F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57215B">
        <w:rPr>
          <w:rFonts w:eastAsia="Times New Roman" w:cs="Times New Roman"/>
          <w:b/>
          <w:szCs w:val="24"/>
        </w:rPr>
        <w:t>ΠΑΛΛΗΣ</w:t>
      </w:r>
      <w:r>
        <w:rPr>
          <w:rFonts w:eastAsia="Times New Roman" w:cs="Times New Roman"/>
          <w:b/>
          <w:szCs w:val="24"/>
        </w:rPr>
        <w:t>:</w:t>
      </w:r>
      <w:r>
        <w:rPr>
          <w:rFonts w:eastAsia="Times New Roman" w:cs="Times New Roman"/>
          <w:szCs w:val="24"/>
        </w:rPr>
        <w:t xml:space="preserve"> Και όποιον άλλον Υπουργό…</w:t>
      </w:r>
    </w:p>
    <w:p w14:paraId="382444F2"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Από εκεί και πέρα, αν αφορά κάποια ερώτηση σε κάποιον Υπουργό, σί</w:t>
      </w:r>
      <w:r>
        <w:rPr>
          <w:rFonts w:eastAsia="Times New Roman" w:cs="Times New Roman"/>
          <w:szCs w:val="24"/>
        </w:rPr>
        <w:t>γουρα δεν θα του στερήσουμε το δικαίωμα να τοποθετηθεί. Αν είναι δυνατόν!</w:t>
      </w:r>
    </w:p>
    <w:p w14:paraId="382444F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57215B">
        <w:rPr>
          <w:rFonts w:eastAsia="Times New Roman" w:cs="Times New Roman"/>
          <w:b/>
          <w:szCs w:val="24"/>
        </w:rPr>
        <w:t>ΠΑΛΛΗΣ</w:t>
      </w:r>
      <w:r>
        <w:rPr>
          <w:rFonts w:eastAsia="Times New Roman" w:cs="Times New Roman"/>
          <w:b/>
          <w:szCs w:val="24"/>
        </w:rPr>
        <w:t>:</w:t>
      </w:r>
      <w:r>
        <w:rPr>
          <w:rFonts w:eastAsia="Times New Roman" w:cs="Times New Roman"/>
          <w:szCs w:val="24"/>
        </w:rPr>
        <w:t xml:space="preserve"> Νομίζω ότι η χθεσινή συμφωνία όλων μας ήταν η συζήτηση σήμερα να αναλωθεί στις τροπολογίες.</w:t>
      </w:r>
    </w:p>
    <w:p w14:paraId="382444F4"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Κυρίως στις τροπολογίες, για να μπορέσει </w:t>
      </w:r>
      <w:r>
        <w:rPr>
          <w:rFonts w:eastAsia="Times New Roman" w:cs="Times New Roman"/>
          <w:szCs w:val="24"/>
        </w:rPr>
        <w:t>να ολοκληρωθεί η διαδικασία.</w:t>
      </w:r>
    </w:p>
    <w:p w14:paraId="382444F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57215B">
        <w:rPr>
          <w:rFonts w:eastAsia="Times New Roman" w:cs="Times New Roman"/>
          <w:b/>
          <w:szCs w:val="24"/>
        </w:rPr>
        <w:t>ΠΑΛΛΗΣ</w:t>
      </w:r>
      <w:r>
        <w:rPr>
          <w:rFonts w:eastAsia="Times New Roman" w:cs="Times New Roman"/>
          <w:b/>
          <w:szCs w:val="24"/>
        </w:rPr>
        <w:t>:</w:t>
      </w:r>
      <w:r>
        <w:rPr>
          <w:rFonts w:eastAsia="Times New Roman" w:cs="Times New Roman"/>
          <w:szCs w:val="24"/>
        </w:rPr>
        <w:t xml:space="preserve"> Εκκρεμεί και η δευτερολογία του Υπουργού, οπότε όλοι μας θα μπορέσουμε να τοποθετηθούμε στο κλείσιμο.</w:t>
      </w:r>
    </w:p>
    <w:p w14:paraId="382444F6"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Οπότε, εφόσον συμφωνήσαμε σε αυτό, ο κ. Ψυχογιός έχει τον λόγο για την τοποθ</w:t>
      </w:r>
      <w:r>
        <w:rPr>
          <w:rFonts w:eastAsia="Times New Roman" w:cs="Times New Roman"/>
          <w:szCs w:val="24"/>
        </w:rPr>
        <w:t>έτησή του</w:t>
      </w:r>
      <w:r>
        <w:rPr>
          <w:rFonts w:eastAsia="Times New Roman" w:cs="Times New Roman"/>
          <w:szCs w:val="24"/>
        </w:rPr>
        <w:t>,</w:t>
      </w:r>
      <w:r>
        <w:rPr>
          <w:rFonts w:eastAsia="Times New Roman" w:cs="Times New Roman"/>
          <w:szCs w:val="24"/>
        </w:rPr>
        <w:t xml:space="preserve"> για πέντε λεπτά.</w:t>
      </w:r>
    </w:p>
    <w:p w14:paraId="382444F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ΓΕΩΡΓΙΟΣ ΨΥΧΟΓΙΟΣ</w:t>
      </w:r>
      <w:r w:rsidRPr="004D06B2">
        <w:rPr>
          <w:rFonts w:eastAsia="Times New Roman" w:cs="Times New Roman"/>
          <w:b/>
          <w:szCs w:val="24"/>
        </w:rPr>
        <w:t>:</w:t>
      </w:r>
      <w:r>
        <w:rPr>
          <w:rFonts w:eastAsia="Times New Roman" w:cs="Times New Roman"/>
          <w:szCs w:val="24"/>
        </w:rPr>
        <w:t xml:space="preserve"> Ευχαριστώ πολύ, κύριε Πρόεδρε.</w:t>
      </w:r>
    </w:p>
    <w:p w14:paraId="382444F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Μια μικρή ανοχή ίσως, διότι είναι αρκετά αυτά που πρέπει να πούμε.</w:t>
      </w:r>
    </w:p>
    <w:p w14:paraId="382444F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Κατ’ αρχάς, κυρίες και κύριοι συνάδελφοι, δεν βλέπω μεγάλη συμμετοχή </w:t>
      </w:r>
      <w:r w:rsidRPr="00814EB6">
        <w:rPr>
          <w:rFonts w:eastAsia="Times New Roman" w:cs="Times New Roman"/>
          <w:color w:val="000000" w:themeColor="text1"/>
          <w:szCs w:val="24"/>
        </w:rPr>
        <w:t>ούτε από τη Νέα Δημοκρατία ούτε από το ΠΑΣ</w:t>
      </w:r>
      <w:r w:rsidRPr="00814EB6">
        <w:rPr>
          <w:rFonts w:eastAsia="Times New Roman" w:cs="Times New Roman"/>
          <w:color w:val="000000" w:themeColor="text1"/>
          <w:szCs w:val="24"/>
        </w:rPr>
        <w:t>ΟΚ, οι οποίοι σήκωσαν το σύμπαν χθες γι</w:t>
      </w:r>
      <w:r w:rsidRPr="00814EB6">
        <w:rPr>
          <w:rFonts w:eastAsia="Times New Roman" w:cs="Times New Roman"/>
          <w:color w:val="000000" w:themeColor="text1"/>
          <w:szCs w:val="24"/>
        </w:rPr>
        <w:t>’</w:t>
      </w:r>
      <w:r w:rsidRPr="00814EB6">
        <w:rPr>
          <w:rFonts w:eastAsia="Times New Roman" w:cs="Times New Roman"/>
          <w:color w:val="000000" w:themeColor="text1"/>
          <w:szCs w:val="24"/>
        </w:rPr>
        <w:t xml:space="preserve"> αυτό το ζήτημα. Δεν βλέπω μεγάλη συμμετοχή και ιδιαίτερη ζέση. Καλά κάνετε και θέλετε να μιλήσετε για τις τροπολογίες, αλλά δεν βλέπω τη συμμετοχή που θα έπρεπε να έχει αυτό το ζήτημα και αυτό το τόσο σημαντικό </w:t>
      </w:r>
      <w:proofErr w:type="spellStart"/>
      <w:r w:rsidRPr="00814EB6">
        <w:rPr>
          <w:rFonts w:eastAsia="Times New Roman" w:cs="Times New Roman"/>
          <w:color w:val="000000" w:themeColor="text1"/>
          <w:szCs w:val="24"/>
        </w:rPr>
        <w:t>διακύβευμα</w:t>
      </w:r>
      <w:proofErr w:type="spellEnd"/>
      <w:r w:rsidRPr="00814EB6">
        <w:rPr>
          <w:rFonts w:eastAsia="Times New Roman" w:cs="Times New Roman"/>
          <w:color w:val="000000" w:themeColor="text1"/>
          <w:szCs w:val="24"/>
        </w:rPr>
        <w:t xml:space="preserve"> για εσάς. Δεν βλέπω συμμετοχή.</w:t>
      </w:r>
    </w:p>
    <w:p w14:paraId="382444F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w:t>
      </w:r>
      <w:r w:rsidDel="00FD6684">
        <w:rPr>
          <w:rFonts w:eastAsia="Times New Roman" w:cs="Times New Roman"/>
          <w:b/>
          <w:szCs w:val="24"/>
        </w:rPr>
        <w:t xml:space="preserve"> </w:t>
      </w:r>
      <w:r>
        <w:rPr>
          <w:rFonts w:eastAsia="Times New Roman" w:cs="Times New Roman"/>
          <w:b/>
          <w:szCs w:val="24"/>
        </w:rPr>
        <w:t>ΜΗΤΑΡΑΚΗΣ</w:t>
      </w:r>
      <w:r w:rsidRPr="004D06B2">
        <w:rPr>
          <w:rFonts w:eastAsia="Times New Roman" w:cs="Times New Roman"/>
          <w:b/>
          <w:szCs w:val="24"/>
        </w:rPr>
        <w:t>:</w:t>
      </w:r>
      <w:r w:rsidRPr="004D06B2">
        <w:rPr>
          <w:rFonts w:eastAsia="Times New Roman" w:cs="Times New Roman"/>
          <w:szCs w:val="24"/>
        </w:rPr>
        <w:t xml:space="preserve"> </w:t>
      </w:r>
      <w:r>
        <w:rPr>
          <w:rFonts w:eastAsia="Times New Roman" w:cs="Times New Roman"/>
          <w:szCs w:val="24"/>
        </w:rPr>
        <w:t>Θέλαμε χρόνο να διαβάσουμε.</w:t>
      </w:r>
    </w:p>
    <w:p w14:paraId="382444F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sidRPr="004D06B2">
        <w:rPr>
          <w:rFonts w:eastAsia="Times New Roman" w:cs="Times New Roman"/>
          <w:b/>
          <w:szCs w:val="24"/>
        </w:rPr>
        <w:t>:</w:t>
      </w:r>
      <w:r>
        <w:rPr>
          <w:rFonts w:eastAsia="Times New Roman" w:cs="Times New Roman"/>
          <w:szCs w:val="24"/>
        </w:rPr>
        <w:t xml:space="preserve"> Θέλαμε χρόνο να διαβάσουμε.</w:t>
      </w:r>
    </w:p>
    <w:p w14:paraId="382444FC" w14:textId="77777777" w:rsidR="00D035B1" w:rsidRDefault="005B20C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Κύριοι συνάδελφοι, σας παρακαλώ.</w:t>
      </w:r>
    </w:p>
    <w:p w14:paraId="382444F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ΨΥΧΟΓΙΟΣ</w:t>
      </w:r>
      <w:r w:rsidRPr="004D06B2">
        <w:rPr>
          <w:rFonts w:eastAsia="Times New Roman" w:cs="Times New Roman"/>
          <w:b/>
          <w:szCs w:val="24"/>
        </w:rPr>
        <w:t>:</w:t>
      </w:r>
      <w:r>
        <w:rPr>
          <w:rFonts w:eastAsia="Times New Roman" w:cs="Times New Roman"/>
          <w:szCs w:val="24"/>
        </w:rPr>
        <w:t xml:space="preserve"> Καλά κάνετε και ζητάτε τον λόγο γ</w:t>
      </w:r>
      <w:r>
        <w:rPr>
          <w:rFonts w:eastAsia="Times New Roman" w:cs="Times New Roman"/>
          <w:szCs w:val="24"/>
        </w:rPr>
        <w:t xml:space="preserve">ια τις τροπολογίες και γι’ αυτό και εμείς δώσαμε -και σωστά- </w:t>
      </w:r>
      <w:r>
        <w:rPr>
          <w:rFonts w:eastAsia="Times New Roman" w:cs="Times New Roman"/>
          <w:szCs w:val="24"/>
        </w:rPr>
        <w:lastRenderedPageBreak/>
        <w:t>αυτή τη δυνατότητα</w:t>
      </w:r>
      <w:r>
        <w:rPr>
          <w:rFonts w:eastAsia="Times New Roman" w:cs="Times New Roman"/>
          <w:szCs w:val="24"/>
        </w:rPr>
        <w:t>,</w:t>
      </w:r>
      <w:r>
        <w:rPr>
          <w:rFonts w:eastAsia="Times New Roman" w:cs="Times New Roman"/>
          <w:szCs w:val="24"/>
        </w:rPr>
        <w:t xml:space="preserve"> προκειμένου να μπορέσουν να συζητηθούν. Όμως, κάνετε πάντα εντυπώσεις. Αυτό σας ενδιαφέρει, οι εντυπώσεις.</w:t>
      </w:r>
    </w:p>
    <w:p w14:paraId="382444F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Πάμε, λοιπόν, τώρα παρακάτω. Επειδή συζητήθηκε το θέμα της πρακτικής</w:t>
      </w:r>
      <w:r>
        <w:rPr>
          <w:rFonts w:eastAsia="Times New Roman" w:cs="Times New Roman"/>
          <w:szCs w:val="24"/>
        </w:rPr>
        <w:t>, θέλω να πω ξεκάθαρα από την αρχή ότι, όντως πρέπει να αποφεύγεται αυτή η πρακτική όσο το δυνατόν. Όσο γίνεται νωρίτερα</w:t>
      </w:r>
      <w:r>
        <w:rPr>
          <w:rFonts w:eastAsia="Times New Roman" w:cs="Times New Roman"/>
          <w:szCs w:val="24"/>
        </w:rPr>
        <w:t>,</w:t>
      </w:r>
      <w:r>
        <w:rPr>
          <w:rFonts w:eastAsia="Times New Roman" w:cs="Times New Roman"/>
          <w:szCs w:val="24"/>
        </w:rPr>
        <w:t xml:space="preserve"> τα Υπουργεία να φέρνουν τις τροπολογίες</w:t>
      </w:r>
      <w:r>
        <w:rPr>
          <w:rFonts w:eastAsia="Times New Roman" w:cs="Times New Roman"/>
          <w:szCs w:val="24"/>
        </w:rPr>
        <w:t>,</w:t>
      </w:r>
      <w:r>
        <w:rPr>
          <w:rFonts w:eastAsia="Times New Roman" w:cs="Times New Roman"/>
          <w:szCs w:val="24"/>
        </w:rPr>
        <w:t xml:space="preserve"> προκειμένου να τις μελετούμε, λαμβάνοντας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υπ’ </w:t>
      </w:r>
      <w:proofErr w:type="spellStart"/>
      <w:r>
        <w:rPr>
          <w:rFonts w:eastAsia="Times New Roman" w:cs="Times New Roman"/>
          <w:szCs w:val="24"/>
        </w:rPr>
        <w:t>όψιν</w:t>
      </w:r>
      <w:proofErr w:type="spellEnd"/>
      <w:r>
        <w:rPr>
          <w:rFonts w:eastAsia="Times New Roman" w:cs="Times New Roman"/>
          <w:szCs w:val="24"/>
        </w:rPr>
        <w:t xml:space="preserve"> ότι κάποιες είναι εξαιρετικά επεί</w:t>
      </w:r>
      <w:r>
        <w:rPr>
          <w:rFonts w:eastAsia="Times New Roman" w:cs="Times New Roman"/>
          <w:szCs w:val="24"/>
        </w:rPr>
        <w:t>γουσες και προτείνονται την τελευταία στιγμή. Όμως, ναι -το είπε και ο Υπουργός Οικονομικών- πρέπει να υπάρχει</w:t>
      </w:r>
      <w:r>
        <w:rPr>
          <w:rFonts w:eastAsia="Times New Roman" w:cs="Times New Roman"/>
          <w:szCs w:val="24"/>
        </w:rPr>
        <w:t>,</w:t>
      </w:r>
      <w:r>
        <w:rPr>
          <w:rFonts w:eastAsia="Times New Roman" w:cs="Times New Roman"/>
          <w:szCs w:val="24"/>
        </w:rPr>
        <w:t xml:space="preserve"> όσο το δυνατόν πιο έγκαιρα αυτή η διαδικασία.</w:t>
      </w:r>
    </w:p>
    <w:p w14:paraId="382444F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Ποιος, όμως, το ζητάει αυτό; Το ζητάει το ΠΑΣΟΚ και η Νέα Δημοκρατία, οι οποίοι έφεραν πάνω από </w:t>
      </w:r>
      <w:r>
        <w:rPr>
          <w:rFonts w:eastAsia="Times New Roman" w:cs="Times New Roman"/>
          <w:szCs w:val="24"/>
        </w:rPr>
        <w:t>εκατό τροπολογίες στις 24 Δεκέμβρη</w:t>
      </w:r>
      <w:r w:rsidRPr="00D052CC">
        <w:rPr>
          <w:rFonts w:eastAsia="Times New Roman" w:cs="Times New Roman"/>
          <w:szCs w:val="24"/>
        </w:rPr>
        <w:t xml:space="preserve"> </w:t>
      </w:r>
      <w:r>
        <w:rPr>
          <w:rFonts w:eastAsia="Times New Roman" w:cs="Times New Roman"/>
          <w:szCs w:val="24"/>
        </w:rPr>
        <w:t>του 2014, άσχετα με το πόσες ψηφίστηκαν τελικά, καταστρατηγώντας κάθε έννοια κοινοβουλευτικής διαδικασίας, την οποία έχουν καταρρακώσει τα τελευταία χρόνια. Και βέβαια, ήταν μια Κυβέρνηση</w:t>
      </w:r>
      <w:r>
        <w:rPr>
          <w:rFonts w:eastAsia="Times New Roman" w:cs="Times New Roman"/>
          <w:szCs w:val="24"/>
        </w:rPr>
        <w:t>,</w:t>
      </w:r>
      <w:r>
        <w:rPr>
          <w:rFonts w:eastAsia="Times New Roman" w:cs="Times New Roman"/>
          <w:szCs w:val="24"/>
        </w:rPr>
        <w:t xml:space="preserve"> η οποία σε λίγο καιρό πήγαμε σε </w:t>
      </w:r>
      <w:r>
        <w:rPr>
          <w:rFonts w:eastAsia="Times New Roman" w:cs="Times New Roman"/>
          <w:szCs w:val="24"/>
        </w:rPr>
        <w:lastRenderedPageBreak/>
        <w:t>εκλογές και έπεσε. Άρα, καταλαβαίνουμε ποιος είναι ο πελατειακός φωτογραφικός χαρακτήρας που εσείς επικαλείστε.</w:t>
      </w:r>
    </w:p>
    <w:p w14:paraId="3824450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Δεν θα το βάλω στο ζύγι, γιατί είπα και πριν ότι για εμάς ο πήχης είναι άλλος και θέλουμε με αξιώσεις να έρχοντ</w:t>
      </w:r>
      <w:r>
        <w:rPr>
          <w:rFonts w:eastAsia="Times New Roman" w:cs="Times New Roman"/>
          <w:szCs w:val="24"/>
        </w:rPr>
        <w:t xml:space="preserve">αι στην ώρα </w:t>
      </w:r>
      <w:r>
        <w:rPr>
          <w:rFonts w:eastAsia="Times New Roman" w:cs="Times New Roman"/>
          <w:szCs w:val="24"/>
        </w:rPr>
        <w:t>τους,</w:t>
      </w:r>
      <w:r>
        <w:rPr>
          <w:rFonts w:eastAsia="Times New Roman" w:cs="Times New Roman"/>
          <w:szCs w:val="24"/>
        </w:rPr>
        <w:t xml:space="preserve"> όσο το δυνατόν οι τροπολογίες. Όμως, πρέπει να το τονίσουμε αυτό και γνωρίζοντας και τη διαδικασία του ελληνικού κράτους, η οποία σε κάποια πράγματα έχει δυσκολίες και στρεβλώσεις</w:t>
      </w:r>
      <w:r>
        <w:rPr>
          <w:rFonts w:eastAsia="Times New Roman" w:cs="Times New Roman"/>
          <w:szCs w:val="24"/>
        </w:rPr>
        <w:t>,</w:t>
      </w:r>
      <w:r>
        <w:rPr>
          <w:rFonts w:eastAsia="Times New Roman" w:cs="Times New Roman"/>
          <w:szCs w:val="24"/>
        </w:rPr>
        <w:t xml:space="preserve"> που εσείς δημιουργήσατε εδώ και σαράντα χρόνια και απαιτε</w:t>
      </w:r>
      <w:r>
        <w:rPr>
          <w:rFonts w:eastAsia="Times New Roman" w:cs="Times New Roman"/>
          <w:szCs w:val="24"/>
        </w:rPr>
        <w:t>ίτε</w:t>
      </w:r>
      <w:r>
        <w:rPr>
          <w:rFonts w:eastAsia="Times New Roman" w:cs="Times New Roman"/>
          <w:szCs w:val="24"/>
        </w:rPr>
        <w:t>,</w:t>
      </w:r>
      <w:r>
        <w:rPr>
          <w:rFonts w:eastAsia="Times New Roman" w:cs="Times New Roman"/>
          <w:szCs w:val="24"/>
        </w:rPr>
        <w:t xml:space="preserve"> έστω και την τελευταία στιγμή να γίνουν ρυθμίσεις -μακάρι να μην υπήρχαν αυτά- όπως και άμεσες ανάγκες</w:t>
      </w:r>
      <w:r>
        <w:rPr>
          <w:rFonts w:eastAsia="Times New Roman" w:cs="Times New Roman"/>
          <w:szCs w:val="24"/>
        </w:rPr>
        <w:t>,</w:t>
      </w:r>
      <w:r>
        <w:rPr>
          <w:rFonts w:eastAsia="Times New Roman" w:cs="Times New Roman"/>
          <w:szCs w:val="24"/>
        </w:rPr>
        <w:t xml:space="preserve"> που είναι προς όφελος της κοινωνίας και πρέπει να γίνουν.</w:t>
      </w:r>
    </w:p>
    <w:p w14:paraId="3824450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Πάμε τώρα στην ουσία, γιατί το σημαντικό είναι το αν ψηφίσετε τελικά αυτές τις τροπολογίε</w:t>
      </w:r>
      <w:r>
        <w:rPr>
          <w:rFonts w:eastAsia="Times New Roman" w:cs="Times New Roman"/>
          <w:szCs w:val="24"/>
        </w:rPr>
        <w:t>ς, όπως κάνετε με όλα τα θετικά μέτρα φέρνει η Κυβέρνηση το τελευταίο διάστημα.</w:t>
      </w:r>
    </w:p>
    <w:p w14:paraId="3824450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Ας δούμε, λοιπόν, τι τροπολογίες είναι αυτές άραγε. Είναι η υπουργική τροπολογία 1864 του Υπουργείου Αγροτικής Ανά</w:t>
      </w:r>
      <w:r>
        <w:rPr>
          <w:rFonts w:eastAsia="Times New Roman" w:cs="Times New Roman"/>
          <w:szCs w:val="24"/>
        </w:rPr>
        <w:lastRenderedPageBreak/>
        <w:t>πτυξης</w:t>
      </w:r>
      <w:r>
        <w:rPr>
          <w:rFonts w:eastAsia="Times New Roman" w:cs="Times New Roman"/>
          <w:szCs w:val="24"/>
        </w:rPr>
        <w:t>,</w:t>
      </w:r>
      <w:r>
        <w:rPr>
          <w:rFonts w:eastAsia="Times New Roman" w:cs="Times New Roman"/>
          <w:szCs w:val="24"/>
        </w:rPr>
        <w:t xml:space="preserve"> που προβλέπει το ακατάσχετο των λογαριασμών αγροτών γι</w:t>
      </w:r>
      <w:r>
        <w:rPr>
          <w:rFonts w:eastAsia="Times New Roman" w:cs="Times New Roman"/>
          <w:szCs w:val="24"/>
        </w:rPr>
        <w:t>α κοινοτικές ενισχύσεις και αφορά το 90% των αγροτών. Μήπως είστε με το 10% των αγροτών;</w:t>
      </w:r>
    </w:p>
    <w:p w14:paraId="3824450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βουλευτική τροπολογία 1877 αφορά την παράταση</w:t>
      </w:r>
      <w:r>
        <w:rPr>
          <w:rFonts w:eastAsia="Times New Roman" w:cs="Times New Roman"/>
          <w:szCs w:val="24"/>
        </w:rPr>
        <w:t>,</w:t>
      </w:r>
      <w:r>
        <w:rPr>
          <w:rFonts w:eastAsia="Times New Roman" w:cs="Times New Roman"/>
          <w:szCs w:val="24"/>
        </w:rPr>
        <w:t xml:space="preserve"> με σκοπό τη διασφάλιση της λειτουργίας του </w:t>
      </w:r>
      <w:proofErr w:type="spellStart"/>
      <w:r>
        <w:rPr>
          <w:rFonts w:eastAsia="Times New Roman" w:cs="Times New Roman"/>
          <w:szCs w:val="24"/>
        </w:rPr>
        <w:t>Σικιαρίδειου</w:t>
      </w:r>
      <w:proofErr w:type="spellEnd"/>
      <w:r>
        <w:rPr>
          <w:rFonts w:eastAsia="Times New Roman" w:cs="Times New Roman"/>
          <w:szCs w:val="24"/>
        </w:rPr>
        <w:t xml:space="preserve"> Ιδρύματος Απροσάρμοστων </w:t>
      </w:r>
      <w:proofErr w:type="spellStart"/>
      <w:r>
        <w:rPr>
          <w:rFonts w:eastAsia="Times New Roman" w:cs="Times New Roman"/>
          <w:szCs w:val="24"/>
        </w:rPr>
        <w:t>Παίδων</w:t>
      </w:r>
      <w:proofErr w:type="spellEnd"/>
      <w:r>
        <w:rPr>
          <w:rFonts w:eastAsia="Times New Roman" w:cs="Times New Roman"/>
          <w:szCs w:val="24"/>
        </w:rPr>
        <w:t>. Δεν είναι σημαντική τροπολογία</w:t>
      </w:r>
      <w:r>
        <w:rPr>
          <w:rFonts w:eastAsia="Times New Roman" w:cs="Times New Roman"/>
          <w:szCs w:val="24"/>
        </w:rPr>
        <w:t>,</w:t>
      </w:r>
      <w:r>
        <w:rPr>
          <w:rFonts w:eastAsia="Times New Roman" w:cs="Times New Roman"/>
          <w:szCs w:val="24"/>
        </w:rPr>
        <w:t xml:space="preserve"> για να έρθει και να ψηφιστεί;</w:t>
      </w:r>
    </w:p>
    <w:p w14:paraId="38244504"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 xml:space="preserve">Δεν είναι σημαντικό να ψηφιστεί η </w:t>
      </w:r>
      <w:r>
        <w:rPr>
          <w:rFonts w:eastAsiaTheme="minorHAnsi"/>
          <w:szCs w:val="24"/>
          <w:lang w:eastAsia="en-US"/>
        </w:rPr>
        <w:t xml:space="preserve">τροπολογία </w:t>
      </w:r>
      <w:r>
        <w:rPr>
          <w:rFonts w:eastAsiaTheme="minorHAnsi"/>
          <w:szCs w:val="24"/>
          <w:lang w:eastAsia="en-US"/>
        </w:rPr>
        <w:t>με αριθμό 1878/16 τροπολογία</w:t>
      </w:r>
      <w:r w:rsidRPr="005E5C07">
        <w:rPr>
          <w:rFonts w:eastAsiaTheme="minorHAnsi"/>
          <w:szCs w:val="24"/>
          <w:lang w:eastAsia="en-US"/>
        </w:rPr>
        <w:t xml:space="preserve"> </w:t>
      </w:r>
      <w:r>
        <w:rPr>
          <w:rFonts w:eastAsiaTheme="minorHAnsi"/>
          <w:szCs w:val="24"/>
          <w:lang w:eastAsia="en-US"/>
        </w:rPr>
        <w:t>του Υπουργείου Μεταναστευτικής Πολιτικής</w:t>
      </w:r>
      <w:r>
        <w:rPr>
          <w:rFonts w:eastAsiaTheme="minorHAnsi"/>
          <w:szCs w:val="24"/>
          <w:lang w:eastAsia="en-US"/>
        </w:rPr>
        <w:t>,</w:t>
      </w:r>
      <w:r>
        <w:rPr>
          <w:rFonts w:eastAsiaTheme="minorHAnsi"/>
          <w:szCs w:val="24"/>
          <w:lang w:eastAsia="en-US"/>
        </w:rPr>
        <w:t xml:space="preserve"> που διευρύνει τις αρμοδιότητες της Υπηρεσίας Υποδοχής, προκειμένου να βρίσκει κατάλληλους χώρους προσωρινής </w:t>
      </w:r>
      <w:r>
        <w:rPr>
          <w:rFonts w:eastAsiaTheme="minorHAnsi"/>
          <w:szCs w:val="24"/>
          <w:lang w:eastAsia="en-US"/>
        </w:rPr>
        <w:t>φιλοξενίας για τους νεοεισερχόμενους και να τους μετακινεί</w:t>
      </w:r>
      <w:r w:rsidRPr="005E5C07">
        <w:rPr>
          <w:rFonts w:eastAsiaTheme="minorHAnsi"/>
          <w:szCs w:val="24"/>
          <w:lang w:eastAsia="en-US"/>
        </w:rPr>
        <w:t xml:space="preserve"> </w:t>
      </w:r>
      <w:r>
        <w:rPr>
          <w:rFonts w:eastAsiaTheme="minorHAnsi"/>
          <w:szCs w:val="24"/>
          <w:lang w:eastAsia="en-US"/>
        </w:rPr>
        <w:t>στην ενδοχώρα; Πάνω</w:t>
      </w:r>
      <w:r w:rsidRPr="005E5C07">
        <w:rPr>
          <w:rFonts w:eastAsiaTheme="minorHAnsi"/>
          <w:szCs w:val="24"/>
          <w:lang w:eastAsia="en-US"/>
        </w:rPr>
        <w:t xml:space="preserve"> από </w:t>
      </w:r>
      <w:r>
        <w:rPr>
          <w:rFonts w:eastAsiaTheme="minorHAnsi"/>
          <w:szCs w:val="24"/>
          <w:lang w:eastAsia="en-US"/>
        </w:rPr>
        <w:t>είκοσι πέντε χιλιάδες</w:t>
      </w:r>
      <w:r w:rsidRPr="005E5C07">
        <w:rPr>
          <w:rFonts w:eastAsiaTheme="minorHAnsi"/>
          <w:szCs w:val="24"/>
          <w:lang w:eastAsia="en-US"/>
        </w:rPr>
        <w:t xml:space="preserve"> άνθρωποι έχουν έρθει</w:t>
      </w:r>
      <w:r>
        <w:rPr>
          <w:rFonts w:eastAsiaTheme="minorHAnsi"/>
          <w:szCs w:val="24"/>
          <w:lang w:eastAsia="en-US"/>
        </w:rPr>
        <w:t xml:space="preserve"> από</w:t>
      </w:r>
      <w:r w:rsidRPr="005E5C07">
        <w:rPr>
          <w:rFonts w:eastAsiaTheme="minorHAnsi"/>
          <w:szCs w:val="24"/>
          <w:lang w:eastAsia="en-US"/>
        </w:rPr>
        <w:t xml:space="preserve"> τις αρχές </w:t>
      </w:r>
      <w:r>
        <w:rPr>
          <w:rFonts w:eastAsiaTheme="minorHAnsi"/>
          <w:szCs w:val="24"/>
          <w:lang w:eastAsia="en-US"/>
        </w:rPr>
        <w:t>του 20</w:t>
      </w:r>
      <w:r w:rsidRPr="005E5C07">
        <w:rPr>
          <w:rFonts w:eastAsiaTheme="minorHAnsi"/>
          <w:szCs w:val="24"/>
          <w:lang w:eastAsia="en-US"/>
        </w:rPr>
        <w:t xml:space="preserve">18 </w:t>
      </w:r>
      <w:r>
        <w:rPr>
          <w:rFonts w:eastAsiaTheme="minorHAnsi"/>
          <w:szCs w:val="24"/>
          <w:lang w:eastAsia="en-US"/>
        </w:rPr>
        <w:t xml:space="preserve">στην ενδοχώρα. </w:t>
      </w:r>
    </w:p>
    <w:p w14:paraId="38244505"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Εσείς τι θέλετε; Θέλετε τον εγκλωβισμό στα νησιά;</w:t>
      </w:r>
    </w:p>
    <w:p w14:paraId="38244506"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 xml:space="preserve">Απλοποιεί τη </w:t>
      </w:r>
      <w:r w:rsidRPr="005E5C07">
        <w:rPr>
          <w:rFonts w:eastAsiaTheme="minorHAnsi"/>
          <w:szCs w:val="24"/>
          <w:lang w:eastAsia="en-US"/>
        </w:rPr>
        <w:t>διαδικασία Επιτροπής Προσφ</w:t>
      </w:r>
      <w:r>
        <w:rPr>
          <w:rFonts w:eastAsiaTheme="minorHAnsi"/>
          <w:szCs w:val="24"/>
          <w:lang w:eastAsia="en-US"/>
        </w:rPr>
        <w:t>υγ</w:t>
      </w:r>
      <w:r>
        <w:rPr>
          <w:rFonts w:eastAsiaTheme="minorHAnsi"/>
          <w:szCs w:val="24"/>
          <w:lang w:eastAsia="en-US"/>
        </w:rPr>
        <w:t>ών</w:t>
      </w:r>
      <w:r>
        <w:rPr>
          <w:rFonts w:eastAsiaTheme="minorHAnsi"/>
          <w:szCs w:val="24"/>
          <w:lang w:eastAsia="en-US"/>
        </w:rPr>
        <w:t>,</w:t>
      </w:r>
      <w:r w:rsidRPr="005E5C07">
        <w:rPr>
          <w:rFonts w:eastAsiaTheme="minorHAnsi"/>
          <w:szCs w:val="24"/>
          <w:lang w:eastAsia="en-US"/>
        </w:rPr>
        <w:t xml:space="preserve"> σε περίπτωση αντ</w:t>
      </w:r>
      <w:r>
        <w:rPr>
          <w:rFonts w:eastAsiaTheme="minorHAnsi"/>
          <w:szCs w:val="24"/>
          <w:lang w:eastAsia="en-US"/>
        </w:rPr>
        <w:t>ικατάστασης Προέδρου, ώστε να μην επανεξετάζε</w:t>
      </w:r>
      <w:r>
        <w:rPr>
          <w:rFonts w:eastAsiaTheme="minorHAnsi"/>
          <w:szCs w:val="24"/>
          <w:lang w:eastAsia="en-US"/>
        </w:rPr>
        <w:lastRenderedPageBreak/>
        <w:t>ται από την</w:t>
      </w:r>
      <w:r w:rsidRPr="005E5C07">
        <w:rPr>
          <w:rFonts w:eastAsiaTheme="minorHAnsi"/>
          <w:szCs w:val="24"/>
          <w:lang w:eastAsia="en-US"/>
        </w:rPr>
        <w:t xml:space="preserve"> αρχή </w:t>
      </w:r>
      <w:r>
        <w:rPr>
          <w:rFonts w:eastAsiaTheme="minorHAnsi"/>
          <w:szCs w:val="24"/>
          <w:lang w:eastAsia="en-US"/>
        </w:rPr>
        <w:t xml:space="preserve">η </w:t>
      </w:r>
      <w:r w:rsidRPr="005E5C07">
        <w:rPr>
          <w:rFonts w:eastAsiaTheme="minorHAnsi"/>
          <w:szCs w:val="24"/>
          <w:lang w:eastAsia="en-US"/>
        </w:rPr>
        <w:t xml:space="preserve">υπόθεση και να μην υπάρχουν </w:t>
      </w:r>
      <w:r>
        <w:rPr>
          <w:rFonts w:eastAsiaTheme="minorHAnsi"/>
          <w:szCs w:val="24"/>
          <w:lang w:eastAsia="en-US"/>
        </w:rPr>
        <w:t>καθυστερήσεις. Π</w:t>
      </w:r>
      <w:r w:rsidRPr="005E5C07">
        <w:rPr>
          <w:rFonts w:eastAsiaTheme="minorHAnsi"/>
          <w:szCs w:val="24"/>
          <w:lang w:eastAsia="en-US"/>
        </w:rPr>
        <w:t>αρατείνει συμβάσεις ιδιωτικού δικαίου ορισμένου χρόνου</w:t>
      </w:r>
      <w:r>
        <w:rPr>
          <w:rFonts w:eastAsiaTheme="minorHAnsi"/>
          <w:szCs w:val="24"/>
          <w:lang w:eastAsia="en-US"/>
        </w:rPr>
        <w:t xml:space="preserve"> για ανάγκες</w:t>
      </w:r>
      <w:r w:rsidRPr="005E5C07">
        <w:rPr>
          <w:rFonts w:eastAsiaTheme="minorHAnsi"/>
          <w:szCs w:val="24"/>
          <w:lang w:eastAsia="en-US"/>
        </w:rPr>
        <w:t xml:space="preserve"> </w:t>
      </w:r>
      <w:r>
        <w:rPr>
          <w:rFonts w:eastAsiaTheme="minorHAnsi"/>
          <w:szCs w:val="24"/>
          <w:lang w:eastAsia="en-US"/>
        </w:rPr>
        <w:t>του Υ</w:t>
      </w:r>
      <w:r w:rsidRPr="005E5C07">
        <w:rPr>
          <w:rFonts w:eastAsiaTheme="minorHAnsi"/>
          <w:szCs w:val="24"/>
          <w:lang w:eastAsia="en-US"/>
        </w:rPr>
        <w:t>πουργείου και</w:t>
      </w:r>
      <w:r>
        <w:rPr>
          <w:rFonts w:eastAsiaTheme="minorHAnsi"/>
          <w:szCs w:val="24"/>
          <w:lang w:eastAsia="en-US"/>
        </w:rPr>
        <w:t>,</w:t>
      </w:r>
      <w:r w:rsidRPr="005E5C07">
        <w:rPr>
          <w:rFonts w:eastAsiaTheme="minorHAnsi"/>
          <w:szCs w:val="24"/>
          <w:lang w:eastAsia="en-US"/>
        </w:rPr>
        <w:t xml:space="preserve"> βέβαια</w:t>
      </w:r>
      <w:r>
        <w:rPr>
          <w:rFonts w:eastAsiaTheme="minorHAnsi"/>
          <w:szCs w:val="24"/>
          <w:lang w:eastAsia="en-US"/>
        </w:rPr>
        <w:t>,</w:t>
      </w:r>
      <w:r w:rsidRPr="005E5C07">
        <w:rPr>
          <w:rFonts w:eastAsiaTheme="minorHAnsi"/>
          <w:szCs w:val="24"/>
          <w:lang w:eastAsia="en-US"/>
        </w:rPr>
        <w:t xml:space="preserve"> προβλέπει τις αποζημιώσεις </w:t>
      </w:r>
      <w:r>
        <w:rPr>
          <w:rFonts w:eastAsiaTheme="minorHAnsi"/>
          <w:szCs w:val="24"/>
          <w:lang w:eastAsia="en-US"/>
        </w:rPr>
        <w:t>στη Μό</w:t>
      </w:r>
      <w:r>
        <w:rPr>
          <w:rFonts w:eastAsiaTheme="minorHAnsi"/>
          <w:szCs w:val="24"/>
          <w:lang w:eastAsia="en-US"/>
        </w:rPr>
        <w:t>ρια, κάτι που</w:t>
      </w:r>
      <w:r w:rsidRPr="005E5C07">
        <w:rPr>
          <w:rFonts w:eastAsiaTheme="minorHAnsi"/>
          <w:szCs w:val="24"/>
          <w:lang w:eastAsia="en-US"/>
        </w:rPr>
        <w:t xml:space="preserve"> είναι ένα πάγιο αίτημα και των κατοίκων </w:t>
      </w:r>
      <w:r>
        <w:rPr>
          <w:rFonts w:eastAsiaTheme="minorHAnsi"/>
          <w:szCs w:val="24"/>
          <w:lang w:eastAsia="en-US"/>
        </w:rPr>
        <w:t>και της περιοχής, ανεξαρτήτως κομμάτων.</w:t>
      </w:r>
    </w:p>
    <w:p w14:paraId="38244507"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Η με γενικό αριθμό 1891/29</w:t>
      </w:r>
      <w:r w:rsidRPr="005E5C07">
        <w:rPr>
          <w:rFonts w:eastAsiaTheme="minorHAnsi"/>
          <w:szCs w:val="24"/>
          <w:lang w:eastAsia="en-US"/>
        </w:rPr>
        <w:t xml:space="preserve"> τροπολογία </w:t>
      </w:r>
      <w:r>
        <w:rPr>
          <w:rFonts w:eastAsiaTheme="minorHAnsi"/>
          <w:szCs w:val="24"/>
          <w:lang w:eastAsia="en-US"/>
        </w:rPr>
        <w:t>του Υπουργείου Ο</w:t>
      </w:r>
      <w:r w:rsidRPr="005E5C07">
        <w:rPr>
          <w:rFonts w:eastAsiaTheme="minorHAnsi"/>
          <w:szCs w:val="24"/>
          <w:lang w:eastAsia="en-US"/>
        </w:rPr>
        <w:t xml:space="preserve">ικονομίας και </w:t>
      </w:r>
      <w:r>
        <w:rPr>
          <w:rFonts w:eastAsiaTheme="minorHAnsi"/>
          <w:szCs w:val="24"/>
          <w:lang w:eastAsia="en-US"/>
        </w:rPr>
        <w:t>Α</w:t>
      </w:r>
      <w:r w:rsidRPr="005E5C07">
        <w:rPr>
          <w:rFonts w:eastAsiaTheme="minorHAnsi"/>
          <w:szCs w:val="24"/>
          <w:lang w:eastAsia="en-US"/>
        </w:rPr>
        <w:t>νάπτυξης ρυ</w:t>
      </w:r>
      <w:r>
        <w:rPr>
          <w:rFonts w:eastAsiaTheme="minorHAnsi"/>
          <w:szCs w:val="24"/>
          <w:lang w:eastAsia="en-US"/>
        </w:rPr>
        <w:t>θμίζει θέματα αρμοδιότητας του Υπουργείου Οικονομίας και Α</w:t>
      </w:r>
      <w:r w:rsidRPr="005E5C07">
        <w:rPr>
          <w:rFonts w:eastAsiaTheme="minorHAnsi"/>
          <w:szCs w:val="24"/>
          <w:lang w:eastAsia="en-US"/>
        </w:rPr>
        <w:t>νάπτυξης</w:t>
      </w:r>
      <w:r>
        <w:rPr>
          <w:rFonts w:eastAsiaTheme="minorHAnsi"/>
          <w:szCs w:val="24"/>
          <w:lang w:eastAsia="en-US"/>
        </w:rPr>
        <w:t>, με την</w:t>
      </w:r>
      <w:r w:rsidRPr="005E5C07">
        <w:rPr>
          <w:rFonts w:eastAsiaTheme="minorHAnsi"/>
          <w:szCs w:val="24"/>
          <w:lang w:eastAsia="en-US"/>
        </w:rPr>
        <w:t xml:space="preserve"> οποία</w:t>
      </w:r>
      <w:r>
        <w:rPr>
          <w:rFonts w:eastAsiaTheme="minorHAnsi"/>
          <w:szCs w:val="24"/>
          <w:lang w:eastAsia="en-US"/>
        </w:rPr>
        <w:t>,</w:t>
      </w:r>
      <w:r w:rsidRPr="005E5C07">
        <w:rPr>
          <w:rFonts w:eastAsiaTheme="minorHAnsi"/>
          <w:szCs w:val="24"/>
          <w:lang w:eastAsia="en-US"/>
        </w:rPr>
        <w:t xml:space="preserve"> μεταξύ άλλων</w:t>
      </w:r>
      <w:r>
        <w:rPr>
          <w:rFonts w:eastAsiaTheme="minorHAnsi"/>
          <w:szCs w:val="24"/>
          <w:lang w:eastAsia="en-US"/>
        </w:rPr>
        <w:t>,</w:t>
      </w:r>
      <w:r w:rsidRPr="005E5C07">
        <w:rPr>
          <w:rFonts w:eastAsiaTheme="minorHAnsi"/>
          <w:szCs w:val="24"/>
          <w:lang w:eastAsia="en-US"/>
        </w:rPr>
        <w:t xml:space="preserve"> παρατείνεται και διευρύνεται </w:t>
      </w:r>
      <w:r>
        <w:rPr>
          <w:rFonts w:eastAsiaTheme="minorHAnsi"/>
          <w:szCs w:val="24"/>
          <w:lang w:eastAsia="en-US"/>
        </w:rPr>
        <w:t xml:space="preserve">ο </w:t>
      </w:r>
      <w:r w:rsidRPr="005E5C07">
        <w:rPr>
          <w:rFonts w:eastAsiaTheme="minorHAnsi"/>
          <w:szCs w:val="24"/>
          <w:lang w:eastAsia="en-US"/>
        </w:rPr>
        <w:t xml:space="preserve">εξωδικαστικός μηχανισμός </w:t>
      </w:r>
      <w:r>
        <w:rPr>
          <w:rFonts w:eastAsiaTheme="minorHAnsi"/>
          <w:szCs w:val="24"/>
          <w:lang w:eastAsia="en-US"/>
        </w:rPr>
        <w:t>ρύθμισης</w:t>
      </w:r>
      <w:r w:rsidRPr="005E5C07">
        <w:rPr>
          <w:rFonts w:eastAsiaTheme="minorHAnsi"/>
          <w:szCs w:val="24"/>
          <w:lang w:eastAsia="en-US"/>
        </w:rPr>
        <w:t xml:space="preserve"> οφειλών</w:t>
      </w:r>
      <w:r>
        <w:rPr>
          <w:rFonts w:eastAsiaTheme="minorHAnsi"/>
          <w:szCs w:val="24"/>
          <w:lang w:eastAsia="en-US"/>
        </w:rPr>
        <w:t>. Με αυτόν τον τρόπο παίρνουν ανάσα πολλοί</w:t>
      </w:r>
      <w:r w:rsidRPr="005E5C07">
        <w:rPr>
          <w:rFonts w:eastAsiaTheme="minorHAnsi"/>
          <w:szCs w:val="24"/>
          <w:lang w:eastAsia="en-US"/>
        </w:rPr>
        <w:t xml:space="preserve"> δανειολήπτες</w:t>
      </w:r>
      <w:r>
        <w:rPr>
          <w:rFonts w:eastAsiaTheme="minorHAnsi"/>
          <w:szCs w:val="24"/>
          <w:lang w:eastAsia="en-US"/>
        </w:rPr>
        <w:t>. Και,</w:t>
      </w:r>
      <w:r w:rsidRPr="005E5C07">
        <w:rPr>
          <w:rFonts w:eastAsiaTheme="minorHAnsi"/>
          <w:szCs w:val="24"/>
          <w:lang w:eastAsia="en-US"/>
        </w:rPr>
        <w:t xml:space="preserve"> όπως κυκλοφόρησε και σήμερα </w:t>
      </w:r>
      <w:r>
        <w:rPr>
          <w:rFonts w:eastAsiaTheme="minorHAnsi"/>
          <w:szCs w:val="24"/>
          <w:lang w:eastAsia="en-US"/>
        </w:rPr>
        <w:t xml:space="preserve">στα </w:t>
      </w:r>
      <w:r>
        <w:rPr>
          <w:rFonts w:eastAsiaTheme="minorHAnsi"/>
          <w:szCs w:val="24"/>
          <w:lang w:eastAsia="en-US"/>
        </w:rPr>
        <w:t>μ</w:t>
      </w:r>
      <w:r>
        <w:rPr>
          <w:rFonts w:eastAsiaTheme="minorHAnsi"/>
          <w:szCs w:val="24"/>
          <w:lang w:eastAsia="en-US"/>
        </w:rPr>
        <w:t xml:space="preserve">έσα </w:t>
      </w:r>
      <w:r>
        <w:rPr>
          <w:rFonts w:eastAsiaTheme="minorHAnsi"/>
          <w:szCs w:val="24"/>
          <w:lang w:eastAsia="en-US"/>
        </w:rPr>
        <w:t>μ</w:t>
      </w:r>
      <w:r>
        <w:rPr>
          <w:rFonts w:eastAsiaTheme="minorHAnsi"/>
          <w:szCs w:val="24"/>
          <w:lang w:eastAsia="en-US"/>
        </w:rPr>
        <w:t xml:space="preserve">αζικής </w:t>
      </w:r>
      <w:r>
        <w:rPr>
          <w:rFonts w:eastAsiaTheme="minorHAnsi"/>
          <w:szCs w:val="24"/>
          <w:lang w:eastAsia="en-US"/>
        </w:rPr>
        <w:t>ε</w:t>
      </w:r>
      <w:r>
        <w:rPr>
          <w:rFonts w:eastAsiaTheme="minorHAnsi"/>
          <w:szCs w:val="24"/>
          <w:lang w:eastAsia="en-US"/>
        </w:rPr>
        <w:t>νημέρωσης, ήταν</w:t>
      </w:r>
      <w:r w:rsidRPr="005E5C07">
        <w:rPr>
          <w:rFonts w:eastAsiaTheme="minorHAnsi"/>
          <w:szCs w:val="24"/>
          <w:lang w:eastAsia="en-US"/>
        </w:rPr>
        <w:t xml:space="preserve"> μια εξαιρετικά κρίσιμη και χρήσιμη διάταξη αυ</w:t>
      </w:r>
      <w:r w:rsidRPr="005E5C07">
        <w:rPr>
          <w:rFonts w:eastAsiaTheme="minorHAnsi"/>
          <w:szCs w:val="24"/>
          <w:lang w:eastAsia="en-US"/>
        </w:rPr>
        <w:t>τή του εξωδικαστικού μηχανισμού</w:t>
      </w:r>
      <w:r>
        <w:rPr>
          <w:rFonts w:eastAsiaTheme="minorHAnsi"/>
          <w:szCs w:val="24"/>
          <w:lang w:eastAsia="en-US"/>
        </w:rPr>
        <w:t xml:space="preserve">. </w:t>
      </w:r>
    </w:p>
    <w:p w14:paraId="38244508"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Ο ίδιος ο Α</w:t>
      </w:r>
      <w:r w:rsidRPr="005E5C07">
        <w:rPr>
          <w:rFonts w:eastAsiaTheme="minorHAnsi"/>
          <w:szCs w:val="24"/>
          <w:lang w:eastAsia="en-US"/>
        </w:rPr>
        <w:t xml:space="preserve">ντιπρόεδρος </w:t>
      </w:r>
      <w:r>
        <w:rPr>
          <w:rFonts w:eastAsiaTheme="minorHAnsi"/>
          <w:szCs w:val="24"/>
          <w:lang w:eastAsia="en-US"/>
        </w:rPr>
        <w:t>της Κ</w:t>
      </w:r>
      <w:r w:rsidRPr="005E5C07">
        <w:rPr>
          <w:rFonts w:eastAsiaTheme="minorHAnsi"/>
          <w:szCs w:val="24"/>
          <w:lang w:eastAsia="en-US"/>
        </w:rPr>
        <w:t xml:space="preserve">υβέρνησης </w:t>
      </w:r>
      <w:r>
        <w:rPr>
          <w:rFonts w:eastAsiaTheme="minorHAnsi"/>
          <w:szCs w:val="24"/>
          <w:lang w:eastAsia="en-US"/>
        </w:rPr>
        <w:t>ανακοίνωσε</w:t>
      </w:r>
      <w:r w:rsidRPr="005E5C07">
        <w:rPr>
          <w:rFonts w:eastAsiaTheme="minorHAnsi"/>
          <w:szCs w:val="24"/>
          <w:lang w:eastAsia="en-US"/>
        </w:rPr>
        <w:t xml:space="preserve"> ότι εμείς συνειδητά </w:t>
      </w:r>
      <w:r>
        <w:rPr>
          <w:rFonts w:eastAsiaTheme="minorHAnsi"/>
          <w:szCs w:val="24"/>
          <w:lang w:eastAsia="en-US"/>
        </w:rPr>
        <w:t>δίνουμε δεύτερη ευκαιρία σε</w:t>
      </w:r>
      <w:r w:rsidRPr="005E5C07">
        <w:rPr>
          <w:rFonts w:eastAsiaTheme="minorHAnsi"/>
          <w:szCs w:val="24"/>
          <w:lang w:eastAsia="en-US"/>
        </w:rPr>
        <w:t xml:space="preserve"> ανθρώπους</w:t>
      </w:r>
      <w:r>
        <w:rPr>
          <w:rFonts w:eastAsiaTheme="minorHAnsi"/>
          <w:szCs w:val="24"/>
          <w:lang w:eastAsia="en-US"/>
        </w:rPr>
        <w:t>,</w:t>
      </w:r>
      <w:r w:rsidRPr="005E5C07">
        <w:rPr>
          <w:rFonts w:eastAsiaTheme="minorHAnsi"/>
          <w:szCs w:val="24"/>
          <w:lang w:eastAsia="en-US"/>
        </w:rPr>
        <w:t xml:space="preserve"> </w:t>
      </w:r>
      <w:r>
        <w:rPr>
          <w:rFonts w:eastAsiaTheme="minorHAnsi"/>
          <w:szCs w:val="24"/>
          <w:lang w:eastAsia="en-US"/>
        </w:rPr>
        <w:t xml:space="preserve">που </w:t>
      </w:r>
      <w:r w:rsidRPr="005E5C07">
        <w:rPr>
          <w:rFonts w:eastAsiaTheme="minorHAnsi"/>
          <w:szCs w:val="24"/>
          <w:lang w:eastAsia="en-US"/>
        </w:rPr>
        <w:t>πε</w:t>
      </w:r>
      <w:r>
        <w:rPr>
          <w:rFonts w:eastAsiaTheme="minorHAnsi"/>
          <w:szCs w:val="24"/>
          <w:lang w:eastAsia="en-US"/>
        </w:rPr>
        <w:t>τάχτηκαν έξω λόγω των μνημονίων. Επίσης,</w:t>
      </w:r>
      <w:r w:rsidRPr="005E5C07">
        <w:rPr>
          <w:rFonts w:eastAsiaTheme="minorHAnsi"/>
          <w:szCs w:val="24"/>
          <w:lang w:eastAsia="en-US"/>
        </w:rPr>
        <w:t xml:space="preserve"> ανέδειξε την παράταση του νόμου Κατσέλη</w:t>
      </w:r>
      <w:r>
        <w:rPr>
          <w:rFonts w:eastAsiaTheme="minorHAnsi"/>
          <w:szCs w:val="24"/>
          <w:lang w:eastAsia="en-US"/>
        </w:rPr>
        <w:t xml:space="preserve"> με</w:t>
      </w:r>
      <w:r w:rsidRPr="005E5C07">
        <w:rPr>
          <w:rFonts w:eastAsiaTheme="minorHAnsi"/>
          <w:szCs w:val="24"/>
          <w:lang w:eastAsia="en-US"/>
        </w:rPr>
        <w:t xml:space="preserve"> </w:t>
      </w:r>
      <w:r>
        <w:rPr>
          <w:rFonts w:eastAsiaTheme="minorHAnsi"/>
          <w:szCs w:val="24"/>
          <w:lang w:eastAsia="en-US"/>
        </w:rPr>
        <w:t>π</w:t>
      </w:r>
      <w:r w:rsidRPr="005E5C07">
        <w:rPr>
          <w:rFonts w:eastAsiaTheme="minorHAnsi"/>
          <w:szCs w:val="24"/>
          <w:lang w:eastAsia="en-US"/>
        </w:rPr>
        <w:t xml:space="preserve">ράξη </w:t>
      </w:r>
      <w:r>
        <w:rPr>
          <w:rFonts w:eastAsiaTheme="minorHAnsi"/>
          <w:szCs w:val="24"/>
          <w:lang w:eastAsia="en-US"/>
        </w:rPr>
        <w:t>ν</w:t>
      </w:r>
      <w:r>
        <w:rPr>
          <w:rFonts w:eastAsiaTheme="minorHAnsi"/>
          <w:szCs w:val="24"/>
          <w:lang w:eastAsia="en-US"/>
        </w:rPr>
        <w:t xml:space="preserve">ομοθετικού </w:t>
      </w:r>
      <w:r>
        <w:rPr>
          <w:rFonts w:eastAsiaTheme="minorHAnsi"/>
          <w:szCs w:val="24"/>
          <w:lang w:eastAsia="en-US"/>
        </w:rPr>
        <w:t>π</w:t>
      </w:r>
      <w:r>
        <w:rPr>
          <w:rFonts w:eastAsiaTheme="minorHAnsi"/>
          <w:szCs w:val="24"/>
          <w:lang w:eastAsia="en-US"/>
        </w:rPr>
        <w:t>ε</w:t>
      </w:r>
      <w:r w:rsidRPr="005E5C07">
        <w:rPr>
          <w:rFonts w:eastAsiaTheme="minorHAnsi"/>
          <w:szCs w:val="24"/>
          <w:lang w:eastAsia="en-US"/>
        </w:rPr>
        <w:t>ριεχ</w:t>
      </w:r>
      <w:r w:rsidRPr="005E5C07">
        <w:rPr>
          <w:rFonts w:eastAsiaTheme="minorHAnsi"/>
          <w:szCs w:val="24"/>
          <w:lang w:eastAsia="en-US"/>
        </w:rPr>
        <w:t>ομένου</w:t>
      </w:r>
      <w:r>
        <w:rPr>
          <w:rFonts w:eastAsiaTheme="minorHAnsi"/>
          <w:szCs w:val="24"/>
          <w:lang w:eastAsia="en-US"/>
        </w:rPr>
        <w:t>. Ήταν,</w:t>
      </w:r>
      <w:r w:rsidRPr="005E5C07">
        <w:rPr>
          <w:rFonts w:eastAsiaTheme="minorHAnsi"/>
          <w:szCs w:val="24"/>
          <w:lang w:eastAsia="en-US"/>
        </w:rPr>
        <w:t xml:space="preserve"> </w:t>
      </w:r>
      <w:r>
        <w:rPr>
          <w:rFonts w:eastAsiaTheme="minorHAnsi"/>
          <w:szCs w:val="24"/>
          <w:lang w:eastAsia="en-US"/>
        </w:rPr>
        <w:t>επίσης,</w:t>
      </w:r>
      <w:r w:rsidRPr="005E5C07">
        <w:rPr>
          <w:rFonts w:eastAsiaTheme="minorHAnsi"/>
          <w:szCs w:val="24"/>
          <w:lang w:eastAsia="en-US"/>
        </w:rPr>
        <w:t xml:space="preserve"> απαραίτητο και από τους δικηγόρους και από τους πολίτες</w:t>
      </w:r>
      <w:r>
        <w:rPr>
          <w:rFonts w:eastAsiaTheme="minorHAnsi"/>
          <w:szCs w:val="24"/>
          <w:lang w:eastAsia="en-US"/>
        </w:rPr>
        <w:t>,</w:t>
      </w:r>
      <w:r w:rsidRPr="005E5C07">
        <w:rPr>
          <w:rFonts w:eastAsiaTheme="minorHAnsi"/>
          <w:szCs w:val="24"/>
          <w:lang w:eastAsia="en-US"/>
        </w:rPr>
        <w:t xml:space="preserve"> αλλά και από τους φορείς </w:t>
      </w:r>
      <w:r>
        <w:rPr>
          <w:rFonts w:eastAsiaTheme="minorHAnsi"/>
          <w:szCs w:val="24"/>
          <w:lang w:eastAsia="en-US"/>
        </w:rPr>
        <w:t>που το είχαν</w:t>
      </w:r>
      <w:r w:rsidRPr="005E5C07">
        <w:rPr>
          <w:rFonts w:eastAsiaTheme="minorHAnsi"/>
          <w:szCs w:val="24"/>
          <w:lang w:eastAsia="en-US"/>
        </w:rPr>
        <w:t xml:space="preserve"> ζητήσει</w:t>
      </w:r>
      <w:r>
        <w:rPr>
          <w:rFonts w:eastAsiaTheme="minorHAnsi"/>
          <w:szCs w:val="24"/>
          <w:lang w:eastAsia="en-US"/>
        </w:rPr>
        <w:t>.</w:t>
      </w:r>
    </w:p>
    <w:p w14:paraId="38244509"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lastRenderedPageBreak/>
        <w:t>Για να δούμε τη</w:t>
      </w:r>
      <w:r>
        <w:rPr>
          <w:rFonts w:eastAsiaTheme="minorHAnsi"/>
          <w:szCs w:val="24"/>
          <w:lang w:eastAsia="en-US"/>
        </w:rPr>
        <w:t xml:space="preserve">ν </w:t>
      </w:r>
      <w:proofErr w:type="spellStart"/>
      <w:r>
        <w:rPr>
          <w:rFonts w:eastAsiaTheme="minorHAnsi"/>
          <w:szCs w:val="24"/>
          <w:lang w:eastAsia="en-US"/>
        </w:rPr>
        <w:t>τροπολογία</w:t>
      </w:r>
      <w:r>
        <w:rPr>
          <w:rFonts w:eastAsiaTheme="minorHAnsi"/>
          <w:szCs w:val="24"/>
          <w:lang w:eastAsia="en-US"/>
        </w:rPr>
        <w:t>με</w:t>
      </w:r>
      <w:proofErr w:type="spellEnd"/>
      <w:r>
        <w:rPr>
          <w:rFonts w:eastAsiaTheme="minorHAnsi"/>
          <w:szCs w:val="24"/>
          <w:lang w:eastAsia="en-US"/>
        </w:rPr>
        <w:t xml:space="preserve"> γενικό αριθμό 1894. Π</w:t>
      </w:r>
      <w:r w:rsidRPr="005E5C07">
        <w:rPr>
          <w:rFonts w:eastAsiaTheme="minorHAnsi"/>
          <w:szCs w:val="24"/>
          <w:lang w:eastAsia="en-US"/>
        </w:rPr>
        <w:t xml:space="preserve">αρέχει τη δυνατότητα ένταξης </w:t>
      </w:r>
      <w:r>
        <w:rPr>
          <w:rFonts w:eastAsiaTheme="minorHAnsi"/>
          <w:szCs w:val="24"/>
          <w:lang w:eastAsia="en-US"/>
        </w:rPr>
        <w:t>σ</w:t>
      </w:r>
      <w:r w:rsidRPr="005E5C07">
        <w:rPr>
          <w:rFonts w:eastAsiaTheme="minorHAnsi"/>
          <w:szCs w:val="24"/>
          <w:lang w:eastAsia="en-US"/>
        </w:rPr>
        <w:t xml:space="preserve">την παροχή </w:t>
      </w:r>
      <w:r>
        <w:rPr>
          <w:rFonts w:eastAsiaTheme="minorHAnsi"/>
          <w:szCs w:val="24"/>
          <w:lang w:eastAsia="en-US"/>
        </w:rPr>
        <w:t>χρηματικών</w:t>
      </w:r>
      <w:r w:rsidRPr="005E5C07">
        <w:rPr>
          <w:rFonts w:eastAsiaTheme="minorHAnsi"/>
          <w:szCs w:val="24"/>
          <w:lang w:eastAsia="en-US"/>
        </w:rPr>
        <w:t xml:space="preserve"> βοηθημάτων και βραβείων και</w:t>
      </w:r>
      <w:r w:rsidRPr="005E5C07">
        <w:rPr>
          <w:rFonts w:eastAsiaTheme="minorHAnsi"/>
          <w:szCs w:val="24"/>
          <w:lang w:eastAsia="en-US"/>
        </w:rPr>
        <w:t xml:space="preserve"> στις </w:t>
      </w:r>
      <w:proofErr w:type="spellStart"/>
      <w:r w:rsidRPr="005E5C07">
        <w:rPr>
          <w:rFonts w:eastAsiaTheme="minorHAnsi"/>
          <w:szCs w:val="24"/>
          <w:lang w:eastAsia="en-US"/>
        </w:rPr>
        <w:t>τρίτεκνες</w:t>
      </w:r>
      <w:proofErr w:type="spellEnd"/>
      <w:r w:rsidRPr="005E5C07">
        <w:rPr>
          <w:rFonts w:eastAsiaTheme="minorHAnsi"/>
          <w:szCs w:val="24"/>
          <w:lang w:eastAsia="en-US"/>
        </w:rPr>
        <w:t xml:space="preserve"> αγρότισσες </w:t>
      </w:r>
      <w:r>
        <w:rPr>
          <w:rFonts w:eastAsiaTheme="minorHAnsi"/>
          <w:szCs w:val="24"/>
          <w:lang w:eastAsia="en-US"/>
        </w:rPr>
        <w:t>μητέρες.</w:t>
      </w:r>
    </w:p>
    <w:p w14:paraId="3824450A"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 xml:space="preserve">Η </w:t>
      </w:r>
      <w:r w:rsidRPr="005E5C07">
        <w:rPr>
          <w:rFonts w:eastAsiaTheme="minorHAnsi"/>
          <w:szCs w:val="24"/>
          <w:lang w:eastAsia="en-US"/>
        </w:rPr>
        <w:t>υπουργική</w:t>
      </w:r>
      <w:r>
        <w:rPr>
          <w:rFonts w:eastAsiaTheme="minorHAnsi"/>
          <w:szCs w:val="24"/>
          <w:lang w:eastAsia="en-US"/>
        </w:rPr>
        <w:t xml:space="preserve"> τροπολογία</w:t>
      </w:r>
      <w:r w:rsidRPr="005E5C07">
        <w:rPr>
          <w:rFonts w:eastAsiaTheme="minorHAnsi"/>
          <w:szCs w:val="24"/>
          <w:lang w:eastAsia="en-US"/>
        </w:rPr>
        <w:t xml:space="preserve"> </w:t>
      </w:r>
      <w:r>
        <w:rPr>
          <w:rFonts w:eastAsiaTheme="minorHAnsi"/>
          <w:szCs w:val="24"/>
          <w:lang w:eastAsia="en-US"/>
        </w:rPr>
        <w:t xml:space="preserve">με γενικό αριθμό </w:t>
      </w:r>
      <w:r w:rsidRPr="005E5C07">
        <w:rPr>
          <w:rFonts w:eastAsiaTheme="minorHAnsi"/>
          <w:szCs w:val="24"/>
          <w:lang w:eastAsia="en-US"/>
        </w:rPr>
        <w:t>1895</w:t>
      </w:r>
      <w:r>
        <w:rPr>
          <w:rFonts w:eastAsiaTheme="minorHAnsi"/>
          <w:szCs w:val="24"/>
          <w:lang w:eastAsia="en-US"/>
        </w:rPr>
        <w:t>/33</w:t>
      </w:r>
      <w:r w:rsidRPr="005E5C07">
        <w:rPr>
          <w:rFonts w:eastAsiaTheme="minorHAnsi"/>
          <w:szCs w:val="24"/>
          <w:lang w:eastAsia="en-US"/>
        </w:rPr>
        <w:t xml:space="preserve"> </w:t>
      </w:r>
      <w:r>
        <w:rPr>
          <w:rFonts w:eastAsiaTheme="minorHAnsi"/>
          <w:szCs w:val="24"/>
          <w:lang w:eastAsia="en-US"/>
        </w:rPr>
        <w:t>ρυθμίζει θέματα αρμοδιότητας του Υ</w:t>
      </w:r>
      <w:r w:rsidRPr="005E5C07">
        <w:rPr>
          <w:rFonts w:eastAsiaTheme="minorHAnsi"/>
          <w:szCs w:val="24"/>
          <w:lang w:eastAsia="en-US"/>
        </w:rPr>
        <w:t xml:space="preserve">πουργείου </w:t>
      </w:r>
      <w:r>
        <w:rPr>
          <w:rFonts w:eastAsiaTheme="minorHAnsi"/>
          <w:szCs w:val="24"/>
          <w:lang w:eastAsia="en-US"/>
        </w:rPr>
        <w:t>Ο</w:t>
      </w:r>
      <w:r w:rsidRPr="005E5C07">
        <w:rPr>
          <w:rFonts w:eastAsiaTheme="minorHAnsi"/>
          <w:szCs w:val="24"/>
          <w:lang w:eastAsia="en-US"/>
        </w:rPr>
        <w:t>ικονομικών</w:t>
      </w:r>
      <w:r>
        <w:rPr>
          <w:rFonts w:eastAsiaTheme="minorHAnsi"/>
          <w:szCs w:val="24"/>
          <w:lang w:eastAsia="en-US"/>
        </w:rPr>
        <w:t xml:space="preserve">. Από </w:t>
      </w:r>
      <w:r w:rsidRPr="005E5C07">
        <w:rPr>
          <w:rFonts w:eastAsiaTheme="minorHAnsi"/>
          <w:szCs w:val="24"/>
          <w:lang w:eastAsia="en-US"/>
        </w:rPr>
        <w:t>τα πολλά ζητήματα θα ξεχωρίσω τη σημαντική μείωση του ΦΠΑ</w:t>
      </w:r>
      <w:r>
        <w:rPr>
          <w:rFonts w:eastAsiaTheme="minorHAnsi"/>
          <w:szCs w:val="24"/>
          <w:lang w:eastAsia="en-US"/>
        </w:rPr>
        <w:t xml:space="preserve"> στις</w:t>
      </w:r>
      <w:r w:rsidRPr="005E5C07">
        <w:rPr>
          <w:rFonts w:eastAsiaTheme="minorHAnsi"/>
          <w:szCs w:val="24"/>
          <w:lang w:eastAsia="en-US"/>
        </w:rPr>
        <w:t xml:space="preserve"> συ</w:t>
      </w:r>
      <w:r>
        <w:rPr>
          <w:rFonts w:eastAsiaTheme="minorHAnsi"/>
          <w:szCs w:val="24"/>
          <w:lang w:eastAsia="en-US"/>
        </w:rPr>
        <w:t>ναυλίες, π</w:t>
      </w:r>
      <w:r w:rsidRPr="005E5C07">
        <w:rPr>
          <w:rFonts w:eastAsiaTheme="minorHAnsi"/>
          <w:szCs w:val="24"/>
          <w:lang w:eastAsia="en-US"/>
        </w:rPr>
        <w:t xml:space="preserve">ου κατεβαίνει στο </w:t>
      </w:r>
      <w:r>
        <w:rPr>
          <w:rFonts w:eastAsiaTheme="minorHAnsi"/>
          <w:szCs w:val="24"/>
          <w:lang w:eastAsia="en-US"/>
        </w:rPr>
        <w:t xml:space="preserve">6% από το </w:t>
      </w:r>
      <w:r w:rsidRPr="005E5C07">
        <w:rPr>
          <w:rFonts w:eastAsiaTheme="minorHAnsi"/>
          <w:szCs w:val="24"/>
          <w:lang w:eastAsia="en-US"/>
        </w:rPr>
        <w:t>24</w:t>
      </w:r>
      <w:r>
        <w:rPr>
          <w:rFonts w:eastAsiaTheme="minorHAnsi"/>
          <w:szCs w:val="24"/>
          <w:lang w:eastAsia="en-US"/>
        </w:rPr>
        <w:t xml:space="preserve">%. Είναι </w:t>
      </w:r>
      <w:r w:rsidRPr="005E5C07">
        <w:rPr>
          <w:rFonts w:eastAsiaTheme="minorHAnsi"/>
          <w:szCs w:val="24"/>
          <w:lang w:eastAsia="en-US"/>
        </w:rPr>
        <w:t>μια ολόκληρη αλυσίδα</w:t>
      </w:r>
      <w:r>
        <w:rPr>
          <w:rFonts w:eastAsiaTheme="minorHAnsi"/>
          <w:szCs w:val="24"/>
          <w:lang w:eastAsia="en-US"/>
        </w:rPr>
        <w:t>. Δεν</w:t>
      </w:r>
      <w:r w:rsidRPr="005E5C07">
        <w:rPr>
          <w:rFonts w:eastAsiaTheme="minorHAnsi"/>
          <w:szCs w:val="24"/>
          <w:lang w:eastAsia="en-US"/>
        </w:rPr>
        <w:t xml:space="preserve"> είναι μόνο η διασκέδαση</w:t>
      </w:r>
      <w:r>
        <w:rPr>
          <w:rFonts w:eastAsiaTheme="minorHAnsi"/>
          <w:szCs w:val="24"/>
          <w:lang w:eastAsia="en-US"/>
        </w:rPr>
        <w:t>. Ε</w:t>
      </w:r>
      <w:r w:rsidRPr="005E5C07">
        <w:rPr>
          <w:rFonts w:eastAsiaTheme="minorHAnsi"/>
          <w:szCs w:val="24"/>
          <w:lang w:eastAsia="en-US"/>
        </w:rPr>
        <w:t>ίναι οι επιχειρήσεις</w:t>
      </w:r>
      <w:r>
        <w:rPr>
          <w:rFonts w:eastAsiaTheme="minorHAnsi"/>
          <w:szCs w:val="24"/>
          <w:lang w:eastAsia="en-US"/>
        </w:rPr>
        <w:t>,</w:t>
      </w:r>
      <w:r w:rsidRPr="005E5C07">
        <w:rPr>
          <w:rFonts w:eastAsiaTheme="minorHAnsi"/>
          <w:szCs w:val="24"/>
          <w:lang w:eastAsia="en-US"/>
        </w:rPr>
        <w:t xml:space="preserve"> οι άνθρωποι που εργάζονται</w:t>
      </w:r>
      <w:r>
        <w:rPr>
          <w:rFonts w:eastAsiaTheme="minorHAnsi"/>
          <w:szCs w:val="24"/>
          <w:lang w:eastAsia="en-US"/>
        </w:rPr>
        <w:t>, οι καλλιτέχνες και πρέπει να το ψηφίσουμε.</w:t>
      </w:r>
    </w:p>
    <w:p w14:paraId="3824450B"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 xml:space="preserve">Η </w:t>
      </w:r>
      <w:r>
        <w:rPr>
          <w:rFonts w:eastAsiaTheme="minorHAnsi"/>
          <w:szCs w:val="24"/>
          <w:lang w:eastAsia="en-US"/>
        </w:rPr>
        <w:t xml:space="preserve">τροπολογία </w:t>
      </w:r>
      <w:r>
        <w:rPr>
          <w:rFonts w:eastAsiaTheme="minorHAnsi"/>
          <w:szCs w:val="24"/>
          <w:lang w:eastAsia="en-US"/>
        </w:rPr>
        <w:t>με γενικό αριθμό 1896/34 του Υπουργείου Ψηφιακής Πολιτικής ρυθμίζει</w:t>
      </w:r>
      <w:r w:rsidRPr="005E5C07">
        <w:rPr>
          <w:rFonts w:eastAsiaTheme="minorHAnsi"/>
          <w:szCs w:val="24"/>
          <w:lang w:eastAsia="en-US"/>
        </w:rPr>
        <w:t xml:space="preserve"> ένα πάγιο αίτημα των </w:t>
      </w:r>
      <w:r>
        <w:rPr>
          <w:rFonts w:eastAsiaTheme="minorHAnsi"/>
          <w:szCs w:val="24"/>
          <w:lang w:eastAsia="en-US"/>
        </w:rPr>
        <w:t>ΕΛΤΑ. Δ</w:t>
      </w:r>
      <w:r w:rsidRPr="005E5C07">
        <w:rPr>
          <w:rFonts w:eastAsiaTheme="minorHAnsi"/>
          <w:szCs w:val="24"/>
          <w:lang w:eastAsia="en-US"/>
        </w:rPr>
        <w:t xml:space="preserve">ιευκολύνει την παροχή της καθολικής ταχυδρομικής υπηρεσίας </w:t>
      </w:r>
      <w:r>
        <w:rPr>
          <w:rFonts w:eastAsiaTheme="minorHAnsi"/>
          <w:szCs w:val="24"/>
          <w:lang w:eastAsia="en-US"/>
        </w:rPr>
        <w:t>από τον φορέα</w:t>
      </w:r>
      <w:r w:rsidRPr="005E5C07">
        <w:rPr>
          <w:rFonts w:eastAsiaTheme="minorHAnsi"/>
          <w:szCs w:val="24"/>
          <w:lang w:eastAsia="en-US"/>
        </w:rPr>
        <w:t xml:space="preserve"> παροχής </w:t>
      </w:r>
      <w:r>
        <w:rPr>
          <w:rFonts w:eastAsiaTheme="minorHAnsi"/>
          <w:szCs w:val="24"/>
          <w:lang w:eastAsia="en-US"/>
        </w:rPr>
        <w:t xml:space="preserve">προς </w:t>
      </w:r>
      <w:r w:rsidRPr="005E5C07">
        <w:rPr>
          <w:rFonts w:eastAsiaTheme="minorHAnsi"/>
          <w:szCs w:val="24"/>
          <w:lang w:eastAsia="en-US"/>
        </w:rPr>
        <w:t xml:space="preserve">τους πολίτες </w:t>
      </w:r>
      <w:r>
        <w:rPr>
          <w:rFonts w:eastAsiaTheme="minorHAnsi"/>
          <w:szCs w:val="24"/>
          <w:lang w:eastAsia="en-US"/>
        </w:rPr>
        <w:t>της χώρας,</w:t>
      </w:r>
      <w:r w:rsidRPr="005E5C07">
        <w:rPr>
          <w:rFonts w:eastAsiaTheme="minorHAnsi"/>
          <w:szCs w:val="24"/>
          <w:lang w:eastAsia="en-US"/>
        </w:rPr>
        <w:t xml:space="preserve"> καθώς </w:t>
      </w:r>
      <w:r>
        <w:rPr>
          <w:rFonts w:eastAsiaTheme="minorHAnsi"/>
          <w:szCs w:val="24"/>
          <w:lang w:eastAsia="en-US"/>
        </w:rPr>
        <w:t>επιταχύνεται η</w:t>
      </w:r>
      <w:r w:rsidRPr="005E5C07">
        <w:rPr>
          <w:rFonts w:eastAsiaTheme="minorHAnsi"/>
          <w:szCs w:val="24"/>
          <w:lang w:eastAsia="en-US"/>
        </w:rPr>
        <w:t xml:space="preserve"> διαδικασία καταβολής μέρο</w:t>
      </w:r>
      <w:r>
        <w:rPr>
          <w:rFonts w:eastAsiaTheme="minorHAnsi"/>
          <w:szCs w:val="24"/>
          <w:lang w:eastAsia="en-US"/>
        </w:rPr>
        <w:t>υ</w:t>
      </w:r>
      <w:r w:rsidRPr="005E5C07">
        <w:rPr>
          <w:rFonts w:eastAsiaTheme="minorHAnsi"/>
          <w:szCs w:val="24"/>
          <w:lang w:eastAsia="en-US"/>
        </w:rPr>
        <w:t xml:space="preserve">ς του κόστους της για το έτος </w:t>
      </w:r>
      <w:r>
        <w:rPr>
          <w:rFonts w:eastAsiaTheme="minorHAnsi"/>
          <w:szCs w:val="24"/>
          <w:lang w:eastAsia="en-US"/>
        </w:rPr>
        <w:t>2017 στον φορέα.</w:t>
      </w:r>
    </w:p>
    <w:p w14:paraId="3824450C"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 xml:space="preserve">Δεν </w:t>
      </w:r>
      <w:r w:rsidRPr="005E5C07">
        <w:rPr>
          <w:rFonts w:eastAsiaTheme="minorHAnsi"/>
          <w:szCs w:val="24"/>
          <w:lang w:eastAsia="en-US"/>
        </w:rPr>
        <w:t xml:space="preserve">το </w:t>
      </w:r>
      <w:r>
        <w:rPr>
          <w:rFonts w:eastAsiaTheme="minorHAnsi"/>
          <w:szCs w:val="24"/>
          <w:lang w:eastAsia="en-US"/>
        </w:rPr>
        <w:t>είχατε καταβάλει αυτό</w:t>
      </w:r>
      <w:r>
        <w:rPr>
          <w:rFonts w:eastAsiaTheme="minorHAnsi"/>
          <w:szCs w:val="24"/>
          <w:lang w:eastAsia="en-US"/>
        </w:rPr>
        <w:t>,</w:t>
      </w:r>
      <w:r>
        <w:rPr>
          <w:rFonts w:eastAsiaTheme="minorHAnsi"/>
          <w:szCs w:val="24"/>
          <w:lang w:eastAsia="en-US"/>
        </w:rPr>
        <w:t xml:space="preserve"> όταν ήσασταν Κυ</w:t>
      </w:r>
      <w:r>
        <w:rPr>
          <w:rFonts w:eastAsiaTheme="minorHAnsi"/>
          <w:szCs w:val="24"/>
          <w:lang w:eastAsia="en-US"/>
        </w:rPr>
        <w:t>βέρνηση, π</w:t>
      </w:r>
      <w:r w:rsidRPr="005E5C07">
        <w:rPr>
          <w:rFonts w:eastAsiaTheme="minorHAnsi"/>
          <w:szCs w:val="24"/>
          <w:lang w:eastAsia="en-US"/>
        </w:rPr>
        <w:t xml:space="preserve">ροφανώς ευνοώντας μία ιδιωτική πρωτοβουλία στα </w:t>
      </w:r>
      <w:r>
        <w:rPr>
          <w:rFonts w:eastAsiaTheme="minorHAnsi"/>
          <w:szCs w:val="24"/>
          <w:lang w:eastAsia="en-US"/>
        </w:rPr>
        <w:t xml:space="preserve">ΕΛΤΑ και </w:t>
      </w:r>
      <w:r>
        <w:rPr>
          <w:rFonts w:eastAsiaTheme="minorHAnsi"/>
          <w:szCs w:val="24"/>
          <w:lang w:eastAsia="en-US"/>
        </w:rPr>
        <w:lastRenderedPageBreak/>
        <w:t>όντας</w:t>
      </w:r>
      <w:r w:rsidRPr="005E5C07">
        <w:rPr>
          <w:rFonts w:eastAsiaTheme="minorHAnsi"/>
          <w:szCs w:val="24"/>
          <w:lang w:eastAsia="en-US"/>
        </w:rPr>
        <w:t xml:space="preserve"> απέναντι στην καθολική κάλυψη της ταχυδρομικής υπηρεσίας</w:t>
      </w:r>
      <w:r>
        <w:rPr>
          <w:rFonts w:eastAsiaTheme="minorHAnsi"/>
          <w:szCs w:val="24"/>
          <w:lang w:eastAsia="en-US"/>
        </w:rPr>
        <w:t>. Αυτά εξυπηρετείτε</w:t>
      </w:r>
      <w:r w:rsidRPr="005E5C07">
        <w:rPr>
          <w:rFonts w:eastAsiaTheme="minorHAnsi"/>
          <w:szCs w:val="24"/>
          <w:lang w:eastAsia="en-US"/>
        </w:rPr>
        <w:t xml:space="preserve"> και</w:t>
      </w:r>
      <w:r>
        <w:rPr>
          <w:rFonts w:eastAsiaTheme="minorHAnsi"/>
          <w:szCs w:val="24"/>
          <w:lang w:eastAsia="en-US"/>
        </w:rPr>
        <w:t xml:space="preserve"> με αυτά τα ιδιωτικά συμφέροντα πορεύεστε.</w:t>
      </w:r>
    </w:p>
    <w:p w14:paraId="3824450D"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Α</w:t>
      </w:r>
      <w:r w:rsidRPr="005E5C07">
        <w:rPr>
          <w:rFonts w:eastAsiaTheme="minorHAnsi"/>
          <w:szCs w:val="24"/>
          <w:lang w:eastAsia="en-US"/>
        </w:rPr>
        <w:t xml:space="preserve">υτές </w:t>
      </w:r>
      <w:r>
        <w:rPr>
          <w:rFonts w:eastAsiaTheme="minorHAnsi"/>
          <w:szCs w:val="24"/>
          <w:lang w:eastAsia="en-US"/>
        </w:rPr>
        <w:t>είναι, λοιπόν, οι ρυθμίσεις</w:t>
      </w:r>
      <w:r>
        <w:rPr>
          <w:rFonts w:eastAsiaTheme="minorHAnsi"/>
          <w:szCs w:val="24"/>
          <w:lang w:eastAsia="en-US"/>
        </w:rPr>
        <w:t>-</w:t>
      </w:r>
      <w:r w:rsidRPr="005E5C07">
        <w:rPr>
          <w:rFonts w:eastAsiaTheme="minorHAnsi"/>
          <w:szCs w:val="24"/>
          <w:lang w:eastAsia="en-US"/>
        </w:rPr>
        <w:t>πλυντήριο</w:t>
      </w:r>
      <w:r>
        <w:rPr>
          <w:rFonts w:eastAsiaTheme="minorHAnsi"/>
          <w:szCs w:val="24"/>
          <w:lang w:eastAsia="en-US"/>
        </w:rPr>
        <w:t xml:space="preserve"> για σας,</w:t>
      </w:r>
      <w:r w:rsidRPr="005E5C07">
        <w:rPr>
          <w:rFonts w:eastAsiaTheme="minorHAnsi"/>
          <w:szCs w:val="24"/>
          <w:lang w:eastAsia="en-US"/>
        </w:rPr>
        <w:t xml:space="preserve"> κυρίες κα</w:t>
      </w:r>
      <w:r w:rsidRPr="005E5C07">
        <w:rPr>
          <w:rFonts w:eastAsiaTheme="minorHAnsi"/>
          <w:szCs w:val="24"/>
          <w:lang w:eastAsia="en-US"/>
        </w:rPr>
        <w:t xml:space="preserve">ι κύριοι </w:t>
      </w:r>
      <w:r>
        <w:rPr>
          <w:rFonts w:eastAsiaTheme="minorHAnsi"/>
          <w:szCs w:val="24"/>
          <w:lang w:eastAsia="en-US"/>
        </w:rPr>
        <w:t>συνάδελφοι; Είναι οι ρυθμίσεις</w:t>
      </w:r>
      <w:r>
        <w:rPr>
          <w:rFonts w:eastAsiaTheme="minorHAnsi"/>
          <w:szCs w:val="24"/>
          <w:lang w:eastAsia="en-US"/>
        </w:rPr>
        <w:t>,</w:t>
      </w:r>
      <w:r w:rsidRPr="005E5C07">
        <w:rPr>
          <w:rFonts w:eastAsiaTheme="minorHAnsi"/>
          <w:szCs w:val="24"/>
          <w:lang w:eastAsia="en-US"/>
        </w:rPr>
        <w:t xml:space="preserve"> που φέρ</w:t>
      </w:r>
      <w:r>
        <w:rPr>
          <w:rFonts w:eastAsiaTheme="minorHAnsi"/>
          <w:szCs w:val="24"/>
          <w:lang w:eastAsia="en-US"/>
        </w:rPr>
        <w:t>ν</w:t>
      </w:r>
      <w:r w:rsidRPr="005E5C07">
        <w:rPr>
          <w:rFonts w:eastAsiaTheme="minorHAnsi"/>
          <w:szCs w:val="24"/>
          <w:lang w:eastAsia="en-US"/>
        </w:rPr>
        <w:t xml:space="preserve">ουν ανάσα και </w:t>
      </w:r>
      <w:r>
        <w:rPr>
          <w:rFonts w:eastAsiaTheme="minorHAnsi"/>
          <w:szCs w:val="24"/>
          <w:lang w:eastAsia="en-US"/>
        </w:rPr>
        <w:t>αποκαθιστούν</w:t>
      </w:r>
      <w:r w:rsidRPr="005E5C07">
        <w:rPr>
          <w:rFonts w:eastAsiaTheme="minorHAnsi"/>
          <w:szCs w:val="24"/>
          <w:lang w:eastAsia="en-US"/>
        </w:rPr>
        <w:t xml:space="preserve"> κοινωνικές αδικίες</w:t>
      </w:r>
      <w:r>
        <w:rPr>
          <w:rFonts w:eastAsiaTheme="minorHAnsi"/>
          <w:szCs w:val="24"/>
          <w:lang w:eastAsia="en-US"/>
        </w:rPr>
        <w:t>,</w:t>
      </w:r>
      <w:r w:rsidRPr="005E5C07">
        <w:rPr>
          <w:rFonts w:eastAsiaTheme="minorHAnsi"/>
          <w:szCs w:val="24"/>
          <w:lang w:eastAsia="en-US"/>
        </w:rPr>
        <w:t xml:space="preserve"> που </w:t>
      </w:r>
      <w:r>
        <w:rPr>
          <w:rFonts w:eastAsiaTheme="minorHAnsi"/>
          <w:szCs w:val="24"/>
          <w:lang w:eastAsia="en-US"/>
        </w:rPr>
        <w:t>εσείς,</w:t>
      </w:r>
      <w:r>
        <w:rPr>
          <w:rFonts w:eastAsiaTheme="minorHAnsi"/>
          <w:szCs w:val="24"/>
          <w:lang w:eastAsia="en-US"/>
        </w:rPr>
        <w:t xml:space="preserve"> ως επί το </w:t>
      </w:r>
      <w:proofErr w:type="spellStart"/>
      <w:r>
        <w:rPr>
          <w:rFonts w:eastAsiaTheme="minorHAnsi"/>
          <w:szCs w:val="24"/>
          <w:lang w:eastAsia="en-US"/>
        </w:rPr>
        <w:t>πλείστον</w:t>
      </w:r>
      <w:proofErr w:type="spellEnd"/>
      <w:r>
        <w:rPr>
          <w:rFonts w:eastAsiaTheme="minorHAnsi"/>
          <w:szCs w:val="24"/>
          <w:lang w:eastAsia="en-US"/>
        </w:rPr>
        <w:t>,</w:t>
      </w:r>
      <w:r>
        <w:rPr>
          <w:rFonts w:eastAsiaTheme="minorHAnsi"/>
          <w:szCs w:val="24"/>
          <w:lang w:eastAsia="en-US"/>
        </w:rPr>
        <w:t xml:space="preserve"> έχετε </w:t>
      </w:r>
      <w:r w:rsidRPr="005E5C07">
        <w:rPr>
          <w:rFonts w:eastAsiaTheme="minorHAnsi"/>
          <w:szCs w:val="24"/>
          <w:lang w:eastAsia="en-US"/>
        </w:rPr>
        <w:t>δημιουργήσει</w:t>
      </w:r>
      <w:r>
        <w:rPr>
          <w:rFonts w:eastAsiaTheme="minorHAnsi"/>
          <w:szCs w:val="24"/>
          <w:lang w:eastAsia="en-US"/>
        </w:rPr>
        <w:t xml:space="preserve">. </w:t>
      </w:r>
    </w:p>
    <w:p w14:paraId="3824450E"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Σας θέτω προ των ευθυνών σας να δείτε τις</w:t>
      </w:r>
      <w:r w:rsidRPr="005E5C07">
        <w:rPr>
          <w:rFonts w:eastAsiaTheme="minorHAnsi"/>
          <w:szCs w:val="24"/>
          <w:lang w:eastAsia="en-US"/>
        </w:rPr>
        <w:t xml:space="preserve"> τροπολογίες</w:t>
      </w:r>
      <w:r>
        <w:rPr>
          <w:rFonts w:eastAsiaTheme="minorHAnsi"/>
          <w:szCs w:val="24"/>
          <w:lang w:eastAsia="en-US"/>
        </w:rPr>
        <w:t>. Ε</w:t>
      </w:r>
      <w:r w:rsidRPr="005E5C07">
        <w:rPr>
          <w:rFonts w:eastAsiaTheme="minorHAnsi"/>
          <w:szCs w:val="24"/>
          <w:lang w:eastAsia="en-US"/>
        </w:rPr>
        <w:t>μείς είπαμε ότι παίρνουμε θέση και λέμε ότι πρέπει</w:t>
      </w:r>
      <w:r>
        <w:rPr>
          <w:rFonts w:eastAsiaTheme="minorHAnsi"/>
          <w:szCs w:val="24"/>
          <w:lang w:eastAsia="en-US"/>
        </w:rPr>
        <w:t>,</w:t>
      </w:r>
      <w:r w:rsidRPr="005E5C07">
        <w:rPr>
          <w:rFonts w:eastAsiaTheme="minorHAnsi"/>
          <w:szCs w:val="24"/>
          <w:lang w:eastAsia="en-US"/>
        </w:rPr>
        <w:t xml:space="preserve"> </w:t>
      </w:r>
      <w:r>
        <w:rPr>
          <w:rFonts w:eastAsiaTheme="minorHAnsi"/>
          <w:szCs w:val="24"/>
          <w:lang w:eastAsia="en-US"/>
        </w:rPr>
        <w:t>όσο το δυνατόν</w:t>
      </w:r>
      <w:r>
        <w:rPr>
          <w:rFonts w:eastAsiaTheme="minorHAnsi"/>
          <w:szCs w:val="24"/>
          <w:lang w:eastAsia="en-US"/>
        </w:rPr>
        <w:t>,</w:t>
      </w:r>
      <w:r>
        <w:rPr>
          <w:rFonts w:eastAsiaTheme="minorHAnsi"/>
          <w:szCs w:val="24"/>
          <w:lang w:eastAsia="en-US"/>
        </w:rPr>
        <w:t xml:space="preserve"> αυτό να αποφεύγεται,</w:t>
      </w:r>
      <w:r w:rsidRPr="005E5C07">
        <w:rPr>
          <w:rFonts w:eastAsiaTheme="minorHAnsi"/>
          <w:szCs w:val="24"/>
          <w:lang w:eastAsia="en-US"/>
        </w:rPr>
        <w:t xml:space="preserve"> αλλά επειδή </w:t>
      </w:r>
      <w:r>
        <w:rPr>
          <w:rFonts w:eastAsiaTheme="minorHAnsi"/>
          <w:szCs w:val="24"/>
          <w:lang w:eastAsia="en-US"/>
        </w:rPr>
        <w:t xml:space="preserve">η </w:t>
      </w:r>
      <w:r w:rsidRPr="005E5C07">
        <w:rPr>
          <w:rFonts w:eastAsiaTheme="minorHAnsi"/>
          <w:szCs w:val="24"/>
          <w:lang w:eastAsia="en-US"/>
        </w:rPr>
        <w:t>ουσία δε</w:t>
      </w:r>
      <w:r>
        <w:rPr>
          <w:rFonts w:eastAsiaTheme="minorHAnsi"/>
          <w:szCs w:val="24"/>
          <w:lang w:eastAsia="en-US"/>
        </w:rPr>
        <w:t>ν</w:t>
      </w:r>
      <w:r w:rsidRPr="005E5C07">
        <w:rPr>
          <w:rFonts w:eastAsiaTheme="minorHAnsi"/>
          <w:szCs w:val="24"/>
          <w:lang w:eastAsia="en-US"/>
        </w:rPr>
        <w:t xml:space="preserve"> σας συμφέρει</w:t>
      </w:r>
      <w:r>
        <w:rPr>
          <w:rFonts w:eastAsiaTheme="minorHAnsi"/>
          <w:szCs w:val="24"/>
          <w:lang w:eastAsia="en-US"/>
        </w:rPr>
        <w:t>,</w:t>
      </w:r>
      <w:r w:rsidRPr="005E5C07">
        <w:rPr>
          <w:rFonts w:eastAsiaTheme="minorHAnsi"/>
          <w:szCs w:val="24"/>
          <w:lang w:eastAsia="en-US"/>
        </w:rPr>
        <w:t xml:space="preserve"> </w:t>
      </w:r>
      <w:r>
        <w:rPr>
          <w:rFonts w:eastAsiaTheme="minorHAnsi"/>
          <w:szCs w:val="24"/>
          <w:lang w:eastAsia="en-US"/>
        </w:rPr>
        <w:t>δημιουργείτε</w:t>
      </w:r>
      <w:r w:rsidRPr="005E5C07">
        <w:rPr>
          <w:rFonts w:eastAsiaTheme="minorHAnsi"/>
          <w:szCs w:val="24"/>
          <w:lang w:eastAsia="en-US"/>
        </w:rPr>
        <w:t xml:space="preserve"> </w:t>
      </w:r>
      <w:r>
        <w:rPr>
          <w:rFonts w:eastAsiaTheme="minorHAnsi"/>
          <w:szCs w:val="24"/>
          <w:lang w:eastAsia="en-US"/>
        </w:rPr>
        <w:t>μόνο εντυπώσεις.</w:t>
      </w:r>
    </w:p>
    <w:p w14:paraId="3824450F" w14:textId="77777777" w:rsidR="00D035B1" w:rsidRDefault="005B20CE">
      <w:pPr>
        <w:spacing w:line="600" w:lineRule="auto"/>
        <w:ind w:firstLine="720"/>
        <w:jc w:val="both"/>
        <w:rPr>
          <w:rFonts w:eastAsiaTheme="minorHAnsi"/>
          <w:szCs w:val="24"/>
          <w:lang w:eastAsia="en-US"/>
        </w:rPr>
      </w:pPr>
      <w:r>
        <w:rPr>
          <w:rFonts w:eastAsiaTheme="minorHAnsi"/>
          <w:szCs w:val="24"/>
          <w:lang w:eastAsia="en-US"/>
        </w:rPr>
        <w:t>Ευχαριστώ.</w:t>
      </w:r>
    </w:p>
    <w:p w14:paraId="38244510" w14:textId="77777777" w:rsidR="00D035B1" w:rsidRDefault="005B20C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824451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Ψυχογιό.</w:t>
      </w:r>
    </w:p>
    <w:p w14:paraId="3824451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Κύριε Βαρβιτσιώτη, αν δεν </w:t>
      </w:r>
      <w:r>
        <w:rPr>
          <w:rFonts w:eastAsia="Times New Roman" w:cs="Times New Roman"/>
          <w:szCs w:val="24"/>
        </w:rPr>
        <w:t>διαφωνείτε, να δώσω τον λόγο στον Υφυπουργό Πολιτισμού και Αθλητισμού κ. Στρατή</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αναπτύξει την τροπολογία του κιόλας και να έχετε τη δυνατότητα να σχολιάσετε και επ’ αυτού.</w:t>
      </w:r>
    </w:p>
    <w:p w14:paraId="3824451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Κύριε Πρόεδρε, ας μιλήσω τώρα εγώ και μετά ο κύριος </w:t>
      </w:r>
      <w:r>
        <w:rPr>
          <w:rFonts w:eastAsia="Times New Roman" w:cs="Times New Roman"/>
          <w:szCs w:val="24"/>
        </w:rPr>
        <w:t>Υπουργός, για να δει και τι θα πω.</w:t>
      </w:r>
    </w:p>
    <w:p w14:paraId="3824451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Θα τον καλύψει κιόλας!</w:t>
      </w:r>
    </w:p>
    <w:p w14:paraId="3824451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Θα καλύψετε και την τροπολογία;</w:t>
      </w:r>
    </w:p>
    <w:p w14:paraId="3824451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Δεν πειράζει.</w:t>
      </w:r>
    </w:p>
    <w:p w14:paraId="3824451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λ</w:t>
      </w:r>
      <w:r>
        <w:rPr>
          <w:rFonts w:eastAsia="Times New Roman" w:cs="Times New Roman"/>
          <w:szCs w:val="24"/>
        </w:rPr>
        <w:t>οιπόν, κύριε συνάδελφε, έχετε πέντε λεπτά.</w:t>
      </w:r>
    </w:p>
    <w:p w14:paraId="38244518" w14:textId="77777777" w:rsidR="00D035B1" w:rsidRDefault="005B20CE">
      <w:pPr>
        <w:spacing w:line="600" w:lineRule="auto"/>
        <w:ind w:firstLine="720"/>
        <w:jc w:val="both"/>
        <w:rPr>
          <w:rFonts w:eastAsia="Times New Roman"/>
          <w:szCs w:val="24"/>
        </w:rPr>
      </w:pPr>
      <w:r>
        <w:rPr>
          <w:rFonts w:eastAsia="Times New Roman" w:cs="Times New Roman"/>
          <w:b/>
          <w:szCs w:val="24"/>
        </w:rPr>
        <w:t xml:space="preserve">ΜΙΛΤΙΑΔΗΣ ΒΑΡΒΙΤΣΙΩΤΗΣ: </w:t>
      </w:r>
      <w:r>
        <w:rPr>
          <w:rFonts w:eastAsia="Times New Roman" w:cs="Times New Roman"/>
          <w:szCs w:val="24"/>
        </w:rPr>
        <w:t>Κύριε Πρόεδρε, αυτό που δεν έχει καταλάβει κανείς</w:t>
      </w:r>
      <w:r>
        <w:rPr>
          <w:rFonts w:eastAsia="Times New Roman" w:cs="Times New Roman"/>
          <w:szCs w:val="24"/>
        </w:rPr>
        <w:t>,</w:t>
      </w:r>
      <w:r>
        <w:rPr>
          <w:rFonts w:eastAsia="Times New Roman" w:cs="Times New Roman"/>
          <w:szCs w:val="24"/>
        </w:rPr>
        <w:t xml:space="preserve"> είναι γιατί</w:t>
      </w:r>
      <w:r w:rsidRPr="005E5C07">
        <w:rPr>
          <w:rFonts w:eastAsia="Times New Roman"/>
          <w:szCs w:val="24"/>
        </w:rPr>
        <w:t xml:space="preserve"> φωνάζαμε</w:t>
      </w:r>
      <w:r>
        <w:rPr>
          <w:rFonts w:eastAsia="Times New Roman"/>
          <w:szCs w:val="24"/>
        </w:rPr>
        <w:t xml:space="preserve"> εχθές. Φωνάζαμε, γιατί σε ένα</w:t>
      </w:r>
      <w:r w:rsidRPr="005E5C07">
        <w:rPr>
          <w:rFonts w:eastAsia="Times New Roman"/>
          <w:szCs w:val="24"/>
        </w:rPr>
        <w:t xml:space="preserve"> νομοσχέδιο </w:t>
      </w:r>
      <w:r>
        <w:rPr>
          <w:rFonts w:eastAsia="Times New Roman"/>
          <w:szCs w:val="24"/>
        </w:rPr>
        <w:t>πενήντα</w:t>
      </w:r>
      <w:r w:rsidRPr="005E5C07">
        <w:rPr>
          <w:rFonts w:eastAsia="Times New Roman"/>
          <w:szCs w:val="24"/>
        </w:rPr>
        <w:t xml:space="preserve"> σελίδων ήρθα</w:t>
      </w:r>
      <w:r>
        <w:rPr>
          <w:rFonts w:eastAsia="Times New Roman"/>
          <w:szCs w:val="24"/>
        </w:rPr>
        <w:t>ν τετρακόσιες</w:t>
      </w:r>
      <w:r w:rsidRPr="005E5C07">
        <w:rPr>
          <w:rFonts w:eastAsia="Times New Roman"/>
          <w:szCs w:val="24"/>
        </w:rPr>
        <w:t xml:space="preserve"> σελίδες τροπολογίες</w:t>
      </w:r>
      <w:r>
        <w:rPr>
          <w:rFonts w:eastAsia="Times New Roman"/>
          <w:szCs w:val="24"/>
        </w:rPr>
        <w:t>. Και ήρθε ο Π</w:t>
      </w:r>
      <w:r w:rsidRPr="005E5C07">
        <w:rPr>
          <w:rFonts w:eastAsia="Times New Roman"/>
          <w:szCs w:val="24"/>
        </w:rPr>
        <w:t>ρόεδρος τ</w:t>
      </w:r>
      <w:r w:rsidRPr="005E5C07">
        <w:rPr>
          <w:rFonts w:eastAsia="Times New Roman"/>
          <w:szCs w:val="24"/>
        </w:rPr>
        <w:t>ης Βουλής και μας είπε ότι είναι επείγουσες ρυθμίσεις και πρέπει να δούμε τι θα κάνουμε στο τέλος του χρόνο</w:t>
      </w:r>
      <w:r>
        <w:rPr>
          <w:rFonts w:eastAsia="Times New Roman"/>
          <w:szCs w:val="24"/>
        </w:rPr>
        <w:t>υ.</w:t>
      </w:r>
    </w:p>
    <w:p w14:paraId="38244519" w14:textId="77777777" w:rsidR="00D035B1" w:rsidRDefault="005B20CE">
      <w:pPr>
        <w:spacing w:line="600" w:lineRule="auto"/>
        <w:ind w:firstLine="720"/>
        <w:jc w:val="both"/>
        <w:rPr>
          <w:rFonts w:eastAsia="Times New Roman"/>
          <w:szCs w:val="24"/>
        </w:rPr>
      </w:pPr>
      <w:r>
        <w:rPr>
          <w:rFonts w:eastAsia="Times New Roman"/>
          <w:szCs w:val="24"/>
        </w:rPr>
        <w:lastRenderedPageBreak/>
        <w:t>Ε</w:t>
      </w:r>
      <w:r w:rsidRPr="005E5C07">
        <w:rPr>
          <w:rFonts w:eastAsia="Times New Roman"/>
          <w:szCs w:val="24"/>
        </w:rPr>
        <w:t xml:space="preserve">γώ ξεχώρισα </w:t>
      </w:r>
      <w:r>
        <w:rPr>
          <w:rFonts w:eastAsia="Times New Roman"/>
          <w:szCs w:val="24"/>
        </w:rPr>
        <w:t>ποιες είναι οι</w:t>
      </w:r>
      <w:r w:rsidRPr="005E5C07">
        <w:rPr>
          <w:rFonts w:eastAsia="Times New Roman"/>
          <w:szCs w:val="24"/>
        </w:rPr>
        <w:t xml:space="preserve"> επείγουσες ρυθμίσεις</w:t>
      </w:r>
      <w:r>
        <w:rPr>
          <w:rFonts w:eastAsia="Times New Roman"/>
          <w:szCs w:val="24"/>
        </w:rPr>
        <w:t>. Είναι αυτές εδώ σε όγκο. Οι άσχετες και απαράδεκτες</w:t>
      </w:r>
      <w:r w:rsidRPr="005E5C07">
        <w:rPr>
          <w:rFonts w:eastAsia="Times New Roman"/>
          <w:szCs w:val="24"/>
        </w:rPr>
        <w:t xml:space="preserve"> ρυθμίσει</w:t>
      </w:r>
      <w:r>
        <w:rPr>
          <w:rFonts w:eastAsia="Times New Roman"/>
          <w:szCs w:val="24"/>
        </w:rPr>
        <w:t>ς είναι αυτές που είναι ολόκληρα</w:t>
      </w:r>
      <w:r w:rsidRPr="005E5C07">
        <w:rPr>
          <w:rFonts w:eastAsia="Times New Roman"/>
          <w:szCs w:val="24"/>
        </w:rPr>
        <w:t xml:space="preserve"> νομοσχέδια</w:t>
      </w:r>
      <w:r>
        <w:rPr>
          <w:rFonts w:eastAsia="Times New Roman"/>
          <w:szCs w:val="24"/>
        </w:rPr>
        <w:t>. Δεν είναι</w:t>
      </w:r>
      <w:r w:rsidRPr="005E5C07">
        <w:rPr>
          <w:rFonts w:eastAsia="Times New Roman"/>
          <w:szCs w:val="24"/>
        </w:rPr>
        <w:t xml:space="preserve"> επείγουσα ρύθμιση που πρέπει </w:t>
      </w:r>
      <w:r>
        <w:rPr>
          <w:rFonts w:eastAsia="Times New Roman"/>
          <w:szCs w:val="24"/>
        </w:rPr>
        <w:t>να γίνει</w:t>
      </w:r>
      <w:r w:rsidRPr="005E5C07">
        <w:rPr>
          <w:rFonts w:eastAsia="Times New Roman"/>
          <w:szCs w:val="24"/>
        </w:rPr>
        <w:t xml:space="preserve"> στο τέλος του χρόνου </w:t>
      </w:r>
      <w:r>
        <w:rPr>
          <w:rFonts w:eastAsia="Times New Roman"/>
          <w:szCs w:val="24"/>
        </w:rPr>
        <w:t>η</w:t>
      </w:r>
      <w:r w:rsidRPr="005E5C07">
        <w:rPr>
          <w:rFonts w:eastAsia="Times New Roman"/>
          <w:szCs w:val="24"/>
        </w:rPr>
        <w:t xml:space="preserve"> αλλαγή που χρειάζεται ο Γενικός Επιθεωρητής Διοίκησης</w:t>
      </w:r>
      <w:r>
        <w:rPr>
          <w:rFonts w:eastAsia="Times New Roman"/>
          <w:szCs w:val="24"/>
        </w:rPr>
        <w:t>. Δεν είναι επείγουσα ρύθμιση η</w:t>
      </w:r>
      <w:r w:rsidRPr="005E5C07">
        <w:rPr>
          <w:rFonts w:eastAsia="Times New Roman"/>
          <w:szCs w:val="24"/>
        </w:rPr>
        <w:t xml:space="preserve"> ρύθμιση </w:t>
      </w:r>
      <w:r>
        <w:rPr>
          <w:rFonts w:eastAsia="Times New Roman"/>
          <w:szCs w:val="24"/>
        </w:rPr>
        <w:t>,</w:t>
      </w:r>
      <w:r w:rsidRPr="005E5C07">
        <w:rPr>
          <w:rFonts w:eastAsia="Times New Roman"/>
          <w:szCs w:val="24"/>
        </w:rPr>
        <w:t>που φέρνετε</w:t>
      </w:r>
      <w:r>
        <w:rPr>
          <w:rFonts w:eastAsia="Times New Roman"/>
          <w:szCs w:val="24"/>
        </w:rPr>
        <w:t>,</w:t>
      </w:r>
      <w:r w:rsidRPr="005E5C07">
        <w:rPr>
          <w:rFonts w:eastAsia="Times New Roman"/>
          <w:szCs w:val="24"/>
        </w:rPr>
        <w:t xml:space="preserve"> που δεν έχει σχέση με δαπάνες</w:t>
      </w:r>
      <w:r>
        <w:rPr>
          <w:rFonts w:eastAsia="Times New Roman"/>
          <w:szCs w:val="24"/>
        </w:rPr>
        <w:t xml:space="preserve"> ή οι οποιεσ</w:t>
      </w:r>
      <w:r w:rsidRPr="005E5C07">
        <w:rPr>
          <w:rFonts w:eastAsia="Times New Roman"/>
          <w:szCs w:val="24"/>
        </w:rPr>
        <w:t>δήποτε ρυθμίσεις</w:t>
      </w:r>
      <w:r>
        <w:rPr>
          <w:rFonts w:eastAsia="Times New Roman"/>
          <w:szCs w:val="24"/>
        </w:rPr>
        <w:t>,</w:t>
      </w:r>
      <w:r w:rsidRPr="005E5C07">
        <w:rPr>
          <w:rFonts w:eastAsia="Times New Roman"/>
          <w:szCs w:val="24"/>
        </w:rPr>
        <w:t xml:space="preserve"> </w:t>
      </w:r>
      <w:r>
        <w:rPr>
          <w:rFonts w:eastAsia="Times New Roman"/>
          <w:szCs w:val="24"/>
        </w:rPr>
        <w:t xml:space="preserve">που </w:t>
      </w:r>
      <w:r w:rsidRPr="005E5C07">
        <w:rPr>
          <w:rFonts w:eastAsia="Times New Roman"/>
          <w:szCs w:val="24"/>
        </w:rPr>
        <w:t xml:space="preserve">δεν έχουν </w:t>
      </w:r>
      <w:r>
        <w:rPr>
          <w:rFonts w:eastAsia="Times New Roman"/>
          <w:szCs w:val="24"/>
        </w:rPr>
        <w:t>δαπάνες</w:t>
      </w:r>
      <w:r w:rsidRPr="005E5C07">
        <w:rPr>
          <w:rFonts w:eastAsia="Times New Roman"/>
          <w:szCs w:val="24"/>
        </w:rPr>
        <w:t xml:space="preserve"> και λογιστικές εκκρεμότητες</w:t>
      </w:r>
      <w:r>
        <w:rPr>
          <w:rFonts w:eastAsia="Times New Roman"/>
          <w:szCs w:val="24"/>
        </w:rPr>
        <w:t xml:space="preserve">. Πού το </w:t>
      </w:r>
      <w:r w:rsidRPr="005E5C07">
        <w:rPr>
          <w:rFonts w:eastAsia="Times New Roman"/>
          <w:szCs w:val="24"/>
        </w:rPr>
        <w:t>βρήκατε γραμμένο</w:t>
      </w:r>
      <w:r>
        <w:rPr>
          <w:rFonts w:eastAsia="Times New Roman"/>
          <w:szCs w:val="24"/>
        </w:rPr>
        <w:t>;</w:t>
      </w:r>
      <w:r w:rsidRPr="005E5C07">
        <w:rPr>
          <w:rFonts w:eastAsia="Times New Roman"/>
          <w:szCs w:val="24"/>
        </w:rPr>
        <w:t xml:space="preserve"> </w:t>
      </w:r>
    </w:p>
    <w:p w14:paraId="3824451A" w14:textId="77777777" w:rsidR="00D035B1" w:rsidRDefault="005B20CE">
      <w:pPr>
        <w:spacing w:line="600" w:lineRule="auto"/>
        <w:ind w:firstLine="720"/>
        <w:jc w:val="both"/>
        <w:rPr>
          <w:rFonts w:eastAsia="Times New Roman"/>
          <w:szCs w:val="24"/>
        </w:rPr>
      </w:pPr>
      <w:r>
        <w:rPr>
          <w:rFonts w:eastAsia="Times New Roman"/>
          <w:szCs w:val="24"/>
        </w:rPr>
        <w:t xml:space="preserve">Να </w:t>
      </w:r>
      <w:r w:rsidRPr="005E5C07">
        <w:rPr>
          <w:rFonts w:eastAsia="Times New Roman"/>
          <w:szCs w:val="24"/>
        </w:rPr>
        <w:t xml:space="preserve">σας </w:t>
      </w:r>
      <w:r>
        <w:rPr>
          <w:rFonts w:eastAsia="Times New Roman"/>
          <w:szCs w:val="24"/>
        </w:rPr>
        <w:t>πω δε,</w:t>
      </w:r>
      <w:r w:rsidRPr="005E5C07">
        <w:rPr>
          <w:rFonts w:eastAsia="Times New Roman"/>
          <w:szCs w:val="24"/>
        </w:rPr>
        <w:t xml:space="preserve"> επειδή κόπτεστε και ακούσαμε έτσι με πάρα πολύ </w:t>
      </w:r>
      <w:r>
        <w:rPr>
          <w:rFonts w:eastAsia="Times New Roman"/>
          <w:szCs w:val="24"/>
        </w:rPr>
        <w:t>στόμφο</w:t>
      </w:r>
      <w:r w:rsidRPr="005E5C07">
        <w:rPr>
          <w:rFonts w:eastAsia="Times New Roman"/>
          <w:szCs w:val="24"/>
        </w:rPr>
        <w:t xml:space="preserve"> και τον </w:t>
      </w:r>
      <w:r>
        <w:rPr>
          <w:rFonts w:eastAsia="Times New Roman"/>
          <w:szCs w:val="24"/>
        </w:rPr>
        <w:t xml:space="preserve">Υπουργό εχθές και </w:t>
      </w:r>
      <w:r w:rsidRPr="005E5C07">
        <w:rPr>
          <w:rFonts w:eastAsia="Times New Roman"/>
          <w:szCs w:val="24"/>
        </w:rPr>
        <w:t>στην</w:t>
      </w:r>
      <w:r>
        <w:rPr>
          <w:rFonts w:eastAsia="Times New Roman"/>
          <w:szCs w:val="24"/>
        </w:rPr>
        <w:t xml:space="preserve"> </w:t>
      </w:r>
      <w:r>
        <w:rPr>
          <w:rFonts w:eastAsia="Times New Roman"/>
          <w:szCs w:val="24"/>
        </w:rPr>
        <w:t>ε</w:t>
      </w:r>
      <w:r w:rsidRPr="005E5C07">
        <w:rPr>
          <w:rFonts w:eastAsia="Times New Roman"/>
          <w:szCs w:val="24"/>
        </w:rPr>
        <w:t xml:space="preserve">πιτροπή να μας λέει </w:t>
      </w:r>
      <w:r>
        <w:rPr>
          <w:rFonts w:eastAsia="Times New Roman"/>
          <w:szCs w:val="24"/>
        </w:rPr>
        <w:t>«Κόπτομαι πώς δεν θα αφήσω κανένα παιδάκι ακάλυπτο», ότι σήμερα</w:t>
      </w:r>
      <w:r w:rsidRPr="005E5C07">
        <w:rPr>
          <w:rFonts w:eastAsia="Times New Roman"/>
          <w:szCs w:val="24"/>
        </w:rPr>
        <w:t xml:space="preserve"> δημοσιεύεται επιστολή ενός παιδιού </w:t>
      </w:r>
      <w:r>
        <w:rPr>
          <w:rFonts w:eastAsia="Times New Roman"/>
          <w:szCs w:val="24"/>
        </w:rPr>
        <w:t>δεκαέξι</w:t>
      </w:r>
      <w:r w:rsidRPr="005E5C07">
        <w:rPr>
          <w:rFonts w:eastAsia="Times New Roman"/>
          <w:szCs w:val="24"/>
        </w:rPr>
        <w:t xml:space="preserve"> ετών που φιλοξενείται στο </w:t>
      </w:r>
      <w:r>
        <w:rPr>
          <w:rFonts w:eastAsia="Times New Roman"/>
          <w:szCs w:val="24"/>
        </w:rPr>
        <w:t>ΚΥΤ του Έβρου, η οποία</w:t>
      </w:r>
      <w:r w:rsidRPr="005E5C07">
        <w:rPr>
          <w:rFonts w:eastAsia="Times New Roman"/>
          <w:szCs w:val="24"/>
        </w:rPr>
        <w:t xml:space="preserve"> λέει</w:t>
      </w:r>
      <w:r>
        <w:rPr>
          <w:rFonts w:eastAsia="Times New Roman"/>
          <w:szCs w:val="24"/>
        </w:rPr>
        <w:t>:</w:t>
      </w:r>
      <w:r w:rsidRPr="005E5C07">
        <w:rPr>
          <w:rFonts w:eastAsia="Times New Roman"/>
          <w:szCs w:val="24"/>
        </w:rPr>
        <w:t xml:space="preserve"> </w:t>
      </w:r>
      <w:r>
        <w:rPr>
          <w:rFonts w:eastAsia="Times New Roman"/>
          <w:szCs w:val="24"/>
        </w:rPr>
        <w:t>«Π</w:t>
      </w:r>
      <w:r w:rsidRPr="005E5C07">
        <w:rPr>
          <w:rFonts w:eastAsia="Times New Roman"/>
          <w:szCs w:val="24"/>
        </w:rPr>
        <w:t>ροσπαθώ να κρεμαστ</w:t>
      </w:r>
      <w:r>
        <w:rPr>
          <w:rFonts w:eastAsia="Times New Roman"/>
          <w:szCs w:val="24"/>
        </w:rPr>
        <w:t>ώ. Έ</w:t>
      </w:r>
      <w:r w:rsidRPr="005E5C07">
        <w:rPr>
          <w:rFonts w:eastAsia="Times New Roman"/>
          <w:szCs w:val="24"/>
        </w:rPr>
        <w:t>χω προσπαθήσει να αυτοκτονήσω τρεις φορές και συνεχίζω να κάνω τις ίδιες σκέψεις</w:t>
      </w:r>
      <w:r>
        <w:rPr>
          <w:rFonts w:eastAsia="Times New Roman"/>
          <w:szCs w:val="24"/>
        </w:rPr>
        <w:t>. Τ</w:t>
      </w:r>
      <w:r w:rsidRPr="005E5C07">
        <w:rPr>
          <w:rFonts w:eastAsia="Times New Roman"/>
          <w:szCs w:val="24"/>
        </w:rPr>
        <w:t>ο φαγητό</w:t>
      </w:r>
      <w:r>
        <w:rPr>
          <w:rFonts w:eastAsia="Times New Roman"/>
          <w:szCs w:val="24"/>
        </w:rPr>
        <w:t>,</w:t>
      </w:r>
      <w:r w:rsidRPr="005E5C07">
        <w:rPr>
          <w:rFonts w:eastAsia="Times New Roman"/>
          <w:szCs w:val="24"/>
        </w:rPr>
        <w:t xml:space="preserve"> για παράδειγμα</w:t>
      </w:r>
      <w:r>
        <w:rPr>
          <w:rFonts w:eastAsia="Times New Roman"/>
          <w:szCs w:val="24"/>
        </w:rPr>
        <w:t>,</w:t>
      </w:r>
      <w:r w:rsidRPr="005E5C07">
        <w:rPr>
          <w:rFonts w:eastAsia="Times New Roman"/>
          <w:szCs w:val="24"/>
        </w:rPr>
        <w:t xml:space="preserve"> είναι χάλια</w:t>
      </w:r>
      <w:r>
        <w:rPr>
          <w:rFonts w:eastAsia="Times New Roman"/>
          <w:szCs w:val="24"/>
        </w:rPr>
        <w:t>. Αν το δίναμ</w:t>
      </w:r>
      <w:r>
        <w:rPr>
          <w:rFonts w:eastAsia="Times New Roman"/>
          <w:szCs w:val="24"/>
        </w:rPr>
        <w:t>ε</w:t>
      </w:r>
      <w:r w:rsidRPr="005E5C07">
        <w:rPr>
          <w:rFonts w:eastAsia="Times New Roman"/>
          <w:szCs w:val="24"/>
        </w:rPr>
        <w:t xml:space="preserve"> στα σκυλιά</w:t>
      </w:r>
      <w:r>
        <w:rPr>
          <w:rFonts w:eastAsia="Times New Roman"/>
          <w:szCs w:val="24"/>
        </w:rPr>
        <w:t>,</w:t>
      </w:r>
      <w:r w:rsidRPr="005E5C07">
        <w:rPr>
          <w:rFonts w:eastAsia="Times New Roman"/>
          <w:szCs w:val="24"/>
        </w:rPr>
        <w:t xml:space="preserve"> δεν θα το έτρωγα</w:t>
      </w:r>
      <w:r>
        <w:rPr>
          <w:rFonts w:eastAsia="Times New Roman"/>
          <w:szCs w:val="24"/>
        </w:rPr>
        <w:t>ν».</w:t>
      </w:r>
    </w:p>
    <w:p w14:paraId="3824451B" w14:textId="77777777" w:rsidR="00D035B1" w:rsidRDefault="005B20CE">
      <w:pPr>
        <w:spacing w:line="600" w:lineRule="auto"/>
        <w:ind w:firstLine="720"/>
        <w:jc w:val="both"/>
        <w:rPr>
          <w:rFonts w:eastAsia="Times New Roman"/>
          <w:szCs w:val="24"/>
        </w:rPr>
      </w:pPr>
      <w:r>
        <w:rPr>
          <w:rFonts w:eastAsia="Times New Roman"/>
          <w:szCs w:val="24"/>
        </w:rPr>
        <w:t xml:space="preserve">Αυτή </w:t>
      </w:r>
      <w:r w:rsidRPr="005E5C07">
        <w:rPr>
          <w:rFonts w:eastAsia="Times New Roman"/>
          <w:szCs w:val="24"/>
        </w:rPr>
        <w:t xml:space="preserve">είναι μία </w:t>
      </w:r>
      <w:r>
        <w:rPr>
          <w:rFonts w:eastAsia="Times New Roman"/>
          <w:szCs w:val="24"/>
        </w:rPr>
        <w:t>ζωντανή</w:t>
      </w:r>
      <w:r w:rsidRPr="005E5C07">
        <w:rPr>
          <w:rFonts w:eastAsia="Times New Roman"/>
          <w:szCs w:val="24"/>
        </w:rPr>
        <w:t xml:space="preserve"> καταγγελία γι</w:t>
      </w:r>
      <w:r>
        <w:rPr>
          <w:rFonts w:eastAsia="Times New Roman"/>
          <w:szCs w:val="24"/>
        </w:rPr>
        <w:t>α τις δαπάνες</w:t>
      </w:r>
      <w:r>
        <w:rPr>
          <w:rFonts w:eastAsia="Times New Roman"/>
          <w:szCs w:val="24"/>
        </w:rPr>
        <w:t>,</w:t>
      </w:r>
      <w:r>
        <w:rPr>
          <w:rFonts w:eastAsia="Times New Roman"/>
          <w:szCs w:val="24"/>
        </w:rPr>
        <w:t xml:space="preserve"> που νομιμοποιείτε</w:t>
      </w:r>
      <w:r w:rsidRPr="005E5C07">
        <w:rPr>
          <w:rFonts w:eastAsia="Times New Roman"/>
          <w:szCs w:val="24"/>
        </w:rPr>
        <w:t xml:space="preserve"> και</w:t>
      </w:r>
      <w:r>
        <w:rPr>
          <w:rFonts w:eastAsia="Times New Roman"/>
          <w:szCs w:val="24"/>
        </w:rPr>
        <w:t xml:space="preserve"> την παροχή υπηρεσιών</w:t>
      </w:r>
      <w:r>
        <w:rPr>
          <w:rFonts w:eastAsia="Times New Roman"/>
          <w:szCs w:val="24"/>
        </w:rPr>
        <w:t>,</w:t>
      </w:r>
      <w:r>
        <w:rPr>
          <w:rFonts w:eastAsia="Times New Roman"/>
          <w:szCs w:val="24"/>
        </w:rPr>
        <w:t xml:space="preserve"> που δίνετε. Κι όταν </w:t>
      </w:r>
      <w:r>
        <w:rPr>
          <w:rFonts w:eastAsia="Times New Roman"/>
          <w:szCs w:val="24"/>
        </w:rPr>
        <w:lastRenderedPageBreak/>
        <w:t>σας λέμ</w:t>
      </w:r>
      <w:r w:rsidRPr="005E5C07">
        <w:rPr>
          <w:rFonts w:eastAsia="Times New Roman"/>
          <w:szCs w:val="24"/>
        </w:rPr>
        <w:t>ε ότι δεν μπορείτε συνέχεια να λειτουργεί</w:t>
      </w:r>
      <w:r>
        <w:rPr>
          <w:rFonts w:eastAsia="Times New Roman"/>
          <w:szCs w:val="24"/>
        </w:rPr>
        <w:t>τε</w:t>
      </w:r>
      <w:r w:rsidRPr="005E5C07">
        <w:rPr>
          <w:rFonts w:eastAsia="Times New Roman"/>
          <w:szCs w:val="24"/>
        </w:rPr>
        <w:t xml:space="preserve"> το σύστημα με έκτακτες δαπάνες</w:t>
      </w:r>
      <w:r>
        <w:rPr>
          <w:rFonts w:eastAsia="Times New Roman"/>
          <w:szCs w:val="24"/>
        </w:rPr>
        <w:t>,</w:t>
      </w:r>
      <w:r w:rsidRPr="005E5C07">
        <w:rPr>
          <w:rFonts w:eastAsia="Times New Roman"/>
          <w:szCs w:val="24"/>
        </w:rPr>
        <w:t xml:space="preserve"> μας λέτε </w:t>
      </w:r>
      <w:r>
        <w:rPr>
          <w:rFonts w:eastAsia="Times New Roman"/>
          <w:szCs w:val="24"/>
        </w:rPr>
        <w:t>«Μα, τι να κάνω</w:t>
      </w:r>
      <w:r>
        <w:rPr>
          <w:rFonts w:eastAsia="Times New Roman"/>
          <w:szCs w:val="24"/>
        </w:rPr>
        <w:t>; Ε</w:t>
      </w:r>
      <w:r w:rsidRPr="005E5C07">
        <w:rPr>
          <w:rFonts w:eastAsia="Times New Roman"/>
          <w:szCs w:val="24"/>
        </w:rPr>
        <w:t>ίναι έκτακτες καταστάσεις</w:t>
      </w:r>
      <w:r>
        <w:rPr>
          <w:rFonts w:eastAsia="Times New Roman"/>
          <w:szCs w:val="24"/>
        </w:rPr>
        <w:t>». Έ</w:t>
      </w:r>
      <w:r w:rsidRPr="005E5C07">
        <w:rPr>
          <w:rFonts w:eastAsia="Times New Roman"/>
          <w:szCs w:val="24"/>
        </w:rPr>
        <w:t xml:space="preserve">ρχεται ο </w:t>
      </w:r>
      <w:r>
        <w:rPr>
          <w:rFonts w:eastAsia="Times New Roman"/>
          <w:szCs w:val="24"/>
        </w:rPr>
        <w:t>Σ</w:t>
      </w:r>
      <w:r w:rsidRPr="005E5C07">
        <w:rPr>
          <w:rFonts w:eastAsia="Times New Roman"/>
          <w:szCs w:val="24"/>
        </w:rPr>
        <w:t xml:space="preserve">υνήγορος του </w:t>
      </w:r>
      <w:r>
        <w:rPr>
          <w:rFonts w:eastAsia="Times New Roman"/>
          <w:szCs w:val="24"/>
        </w:rPr>
        <w:t>Π</w:t>
      </w:r>
      <w:r w:rsidRPr="005E5C07">
        <w:rPr>
          <w:rFonts w:eastAsia="Times New Roman"/>
          <w:szCs w:val="24"/>
        </w:rPr>
        <w:t xml:space="preserve">ολίτη και λέει ότι δεν δικαιολογείται η </w:t>
      </w:r>
      <w:r>
        <w:rPr>
          <w:rFonts w:eastAsia="Times New Roman"/>
          <w:szCs w:val="24"/>
        </w:rPr>
        <w:t>συνέχιση</w:t>
      </w:r>
      <w:r w:rsidRPr="005E5C07">
        <w:rPr>
          <w:rFonts w:eastAsia="Times New Roman"/>
          <w:szCs w:val="24"/>
        </w:rPr>
        <w:t xml:space="preserve"> της πρακτικής αυτής για </w:t>
      </w:r>
      <w:r>
        <w:rPr>
          <w:rFonts w:eastAsia="Times New Roman"/>
          <w:szCs w:val="24"/>
        </w:rPr>
        <w:t>παρέκκλιση</w:t>
      </w:r>
      <w:r w:rsidRPr="005E5C07">
        <w:rPr>
          <w:rFonts w:eastAsia="Times New Roman"/>
          <w:szCs w:val="24"/>
        </w:rPr>
        <w:t xml:space="preserve"> από την κείμενη νομοθεσία και θεωρούμε ότι σε καθεστώς έκτακτης ανάγκης με την </w:t>
      </w:r>
      <w:r>
        <w:rPr>
          <w:rFonts w:eastAsia="Times New Roman"/>
          <w:szCs w:val="24"/>
        </w:rPr>
        <w:t>επιβολή</w:t>
      </w:r>
      <w:r w:rsidRPr="005E5C07">
        <w:rPr>
          <w:rFonts w:eastAsia="Times New Roman"/>
          <w:szCs w:val="24"/>
        </w:rPr>
        <w:t xml:space="preserve"> διαδικασιών κατά παρέκκλιση τ</w:t>
      </w:r>
      <w:r w:rsidRPr="005E5C07">
        <w:rPr>
          <w:rFonts w:eastAsia="Times New Roman"/>
          <w:szCs w:val="24"/>
        </w:rPr>
        <w:t xml:space="preserve">ων </w:t>
      </w:r>
      <w:proofErr w:type="spellStart"/>
      <w:r w:rsidRPr="005E5C07">
        <w:rPr>
          <w:rFonts w:eastAsia="Times New Roman"/>
          <w:szCs w:val="24"/>
        </w:rPr>
        <w:t>προβλεπ</w:t>
      </w:r>
      <w:r>
        <w:rPr>
          <w:rFonts w:eastAsia="Times New Roman"/>
          <w:szCs w:val="24"/>
        </w:rPr>
        <w:t>ομένων</w:t>
      </w:r>
      <w:proofErr w:type="spellEnd"/>
      <w:r w:rsidRPr="005E5C07">
        <w:rPr>
          <w:rFonts w:eastAsia="Times New Roman"/>
          <w:szCs w:val="24"/>
        </w:rPr>
        <w:t xml:space="preserve"> από το ισχύον θεσμικό πλαίσιο ο</w:t>
      </w:r>
      <w:r>
        <w:rPr>
          <w:rFonts w:eastAsia="Times New Roman"/>
          <w:szCs w:val="24"/>
        </w:rPr>
        <w:t>ύτε το κράτος δικαίου υπηρετείται</w:t>
      </w:r>
      <w:r w:rsidRPr="005E5C07">
        <w:rPr>
          <w:rFonts w:eastAsia="Times New Roman"/>
          <w:szCs w:val="24"/>
        </w:rPr>
        <w:t xml:space="preserve"> ούτε τα ανθρώπινα δικαιώματα τυγχάνουν της δέουσας προστασίας</w:t>
      </w:r>
      <w:r>
        <w:rPr>
          <w:rFonts w:eastAsia="Times New Roman"/>
          <w:szCs w:val="24"/>
        </w:rPr>
        <w:t>.</w:t>
      </w:r>
    </w:p>
    <w:p w14:paraId="3824451C" w14:textId="77777777" w:rsidR="00D035B1" w:rsidRDefault="005B20CE">
      <w:pPr>
        <w:spacing w:line="600" w:lineRule="auto"/>
        <w:ind w:firstLine="720"/>
        <w:jc w:val="both"/>
        <w:rPr>
          <w:rFonts w:eastAsia="Times New Roman"/>
          <w:szCs w:val="24"/>
        </w:rPr>
      </w:pPr>
      <w:r>
        <w:rPr>
          <w:rFonts w:eastAsia="Times New Roman"/>
          <w:szCs w:val="24"/>
        </w:rPr>
        <w:t>Π</w:t>
      </w:r>
      <w:r w:rsidRPr="005E5C07">
        <w:rPr>
          <w:rFonts w:eastAsia="Times New Roman"/>
          <w:szCs w:val="24"/>
        </w:rPr>
        <w:t xml:space="preserve">οιος άλλος πρέπει να σας τα </w:t>
      </w:r>
      <w:r>
        <w:rPr>
          <w:rFonts w:eastAsia="Times New Roman"/>
          <w:szCs w:val="24"/>
        </w:rPr>
        <w:t>πει; Ποιος πρέπει να σας πει ότι</w:t>
      </w:r>
      <w:r w:rsidRPr="005E5C07">
        <w:rPr>
          <w:rFonts w:eastAsia="Times New Roman"/>
          <w:szCs w:val="24"/>
        </w:rPr>
        <w:t xml:space="preserve"> μετά από τόσα χρόνια δεν μπορείτε να λειτουργείτε διαρκώς σε έκτακτες ανάγκες</w:t>
      </w:r>
      <w:r>
        <w:rPr>
          <w:rFonts w:eastAsia="Times New Roman"/>
          <w:szCs w:val="24"/>
        </w:rPr>
        <w:t>; Ο</w:t>
      </w:r>
      <w:r w:rsidRPr="005E5C07">
        <w:rPr>
          <w:rFonts w:eastAsia="Times New Roman"/>
          <w:szCs w:val="24"/>
        </w:rPr>
        <w:t xml:space="preserve">ύτε το πρόβλημα </w:t>
      </w:r>
      <w:r>
        <w:rPr>
          <w:rFonts w:eastAsia="Times New Roman"/>
          <w:szCs w:val="24"/>
        </w:rPr>
        <w:t>λύνεται. Π</w:t>
      </w:r>
      <w:r w:rsidRPr="005E5C07">
        <w:rPr>
          <w:rFonts w:eastAsia="Times New Roman"/>
          <w:szCs w:val="24"/>
        </w:rPr>
        <w:t xml:space="preserve">αρά μόνο </w:t>
      </w:r>
      <w:r>
        <w:rPr>
          <w:rFonts w:eastAsia="Times New Roman"/>
          <w:szCs w:val="24"/>
        </w:rPr>
        <w:t>έρχεστε εδώ πέρα και εκθέτετε τη</w:t>
      </w:r>
      <w:r w:rsidRPr="005E5C07">
        <w:rPr>
          <w:rFonts w:eastAsia="Times New Roman"/>
          <w:szCs w:val="24"/>
        </w:rPr>
        <w:t xml:space="preserve"> </w:t>
      </w:r>
      <w:r>
        <w:rPr>
          <w:rFonts w:eastAsia="Times New Roman"/>
          <w:szCs w:val="24"/>
        </w:rPr>
        <w:t>δική σας κοινοβουλευτική Π</w:t>
      </w:r>
      <w:r w:rsidRPr="005E5C07">
        <w:rPr>
          <w:rFonts w:eastAsia="Times New Roman"/>
          <w:szCs w:val="24"/>
        </w:rPr>
        <w:t>λειοψηφία</w:t>
      </w:r>
      <w:r>
        <w:rPr>
          <w:rFonts w:eastAsia="Times New Roman"/>
          <w:szCs w:val="24"/>
        </w:rPr>
        <w:t>,</w:t>
      </w:r>
      <w:r w:rsidRPr="005E5C07">
        <w:rPr>
          <w:rFonts w:eastAsia="Times New Roman"/>
          <w:szCs w:val="24"/>
        </w:rPr>
        <w:t xml:space="preserve"> που </w:t>
      </w:r>
      <w:r>
        <w:rPr>
          <w:rFonts w:eastAsia="Times New Roman"/>
          <w:szCs w:val="24"/>
        </w:rPr>
        <w:t xml:space="preserve">δεν </w:t>
      </w:r>
      <w:r w:rsidRPr="005E5C07">
        <w:rPr>
          <w:rFonts w:eastAsia="Times New Roman"/>
          <w:szCs w:val="24"/>
        </w:rPr>
        <w:t xml:space="preserve">ψηφίζει σήμερα </w:t>
      </w:r>
      <w:r>
        <w:rPr>
          <w:rFonts w:eastAsia="Times New Roman"/>
          <w:szCs w:val="24"/>
        </w:rPr>
        <w:t xml:space="preserve">μόνο </w:t>
      </w:r>
      <w:r w:rsidRPr="005E5C07">
        <w:rPr>
          <w:rFonts w:eastAsia="Times New Roman"/>
          <w:szCs w:val="24"/>
        </w:rPr>
        <w:t>ρυθμίσεις του Υπουργείου Μεταναστευτικής Π</w:t>
      </w:r>
      <w:r w:rsidRPr="005E5C07">
        <w:rPr>
          <w:rFonts w:eastAsia="Times New Roman"/>
          <w:szCs w:val="24"/>
        </w:rPr>
        <w:t xml:space="preserve">ολιτικής και </w:t>
      </w:r>
      <w:r>
        <w:rPr>
          <w:rFonts w:eastAsia="Times New Roman"/>
          <w:szCs w:val="24"/>
        </w:rPr>
        <w:t>δικαιολόγησης</w:t>
      </w:r>
      <w:r w:rsidRPr="005E5C07">
        <w:rPr>
          <w:rFonts w:eastAsia="Times New Roman"/>
          <w:szCs w:val="24"/>
        </w:rPr>
        <w:t xml:space="preserve"> δαπανών</w:t>
      </w:r>
      <w:r>
        <w:rPr>
          <w:rFonts w:eastAsia="Times New Roman"/>
          <w:szCs w:val="24"/>
        </w:rPr>
        <w:t>. Συνολικά οι δαπάνες</w:t>
      </w:r>
      <w:r>
        <w:rPr>
          <w:rFonts w:eastAsia="Times New Roman"/>
          <w:szCs w:val="24"/>
        </w:rPr>
        <w:t>,</w:t>
      </w:r>
      <w:r>
        <w:rPr>
          <w:rFonts w:eastAsia="Times New Roman"/>
          <w:szCs w:val="24"/>
        </w:rPr>
        <w:t xml:space="preserve"> τις οποίες δικαιολογείτε</w:t>
      </w:r>
      <w:r w:rsidRPr="005E5C07">
        <w:rPr>
          <w:rFonts w:eastAsia="Times New Roman"/>
          <w:szCs w:val="24"/>
        </w:rPr>
        <w:t xml:space="preserve"> είναι 24 εκατομμύρια </w:t>
      </w:r>
      <w:r>
        <w:rPr>
          <w:rFonts w:eastAsia="Times New Roman"/>
          <w:szCs w:val="24"/>
        </w:rPr>
        <w:t>ευρώ.</w:t>
      </w:r>
    </w:p>
    <w:p w14:paraId="3824451D"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Να μας τα αναλύσετε, όμως!</w:t>
      </w:r>
    </w:p>
    <w:p w14:paraId="3824451E" w14:textId="77777777" w:rsidR="00D035B1" w:rsidRDefault="005B20CE">
      <w:pPr>
        <w:spacing w:line="600" w:lineRule="auto"/>
        <w:ind w:firstLine="720"/>
        <w:jc w:val="both"/>
        <w:rPr>
          <w:rFonts w:eastAsia="Times New Roman"/>
          <w:szCs w:val="24"/>
        </w:rPr>
      </w:pPr>
      <w:r>
        <w:rPr>
          <w:rFonts w:eastAsia="Times New Roman" w:cs="Times New Roman"/>
          <w:b/>
          <w:szCs w:val="24"/>
        </w:rPr>
        <w:lastRenderedPageBreak/>
        <w:t xml:space="preserve">ΜΙΛΤΙΑΔΗΣ ΒΑΡΒΙΤΣΙΩΤΗΣ: </w:t>
      </w:r>
      <w:r>
        <w:rPr>
          <w:rFonts w:eastAsia="Times New Roman" w:cs="Times New Roman"/>
          <w:szCs w:val="24"/>
        </w:rPr>
        <w:t xml:space="preserve">Είναι </w:t>
      </w:r>
      <w:r w:rsidRPr="005E5C07">
        <w:rPr>
          <w:rFonts w:eastAsia="Times New Roman"/>
          <w:szCs w:val="24"/>
        </w:rPr>
        <w:t>900</w:t>
      </w:r>
      <w:r w:rsidRPr="004A2C4B">
        <w:rPr>
          <w:rFonts w:eastAsia="Times New Roman"/>
          <w:szCs w:val="24"/>
        </w:rPr>
        <w:t xml:space="preserve"> </w:t>
      </w:r>
      <w:r w:rsidRPr="005E5C07">
        <w:rPr>
          <w:rFonts w:eastAsia="Times New Roman"/>
          <w:szCs w:val="24"/>
        </w:rPr>
        <w:t xml:space="preserve">εκατομμύρια </w:t>
      </w:r>
      <w:r>
        <w:rPr>
          <w:rFonts w:eastAsia="Times New Roman"/>
          <w:szCs w:val="24"/>
        </w:rPr>
        <w:t xml:space="preserve">ευρώ για </w:t>
      </w:r>
      <w:r w:rsidRPr="005E5C07">
        <w:rPr>
          <w:rFonts w:eastAsia="Times New Roman"/>
          <w:szCs w:val="24"/>
        </w:rPr>
        <w:t xml:space="preserve">το </w:t>
      </w:r>
      <w:r>
        <w:rPr>
          <w:rFonts w:eastAsia="Times New Roman"/>
          <w:szCs w:val="24"/>
        </w:rPr>
        <w:t>Υπουργείο Ο</w:t>
      </w:r>
      <w:r w:rsidRPr="005E5C07">
        <w:rPr>
          <w:rFonts w:eastAsia="Times New Roman"/>
          <w:szCs w:val="24"/>
        </w:rPr>
        <w:t>ικονομικών</w:t>
      </w:r>
      <w:r>
        <w:rPr>
          <w:rFonts w:eastAsia="Times New Roman"/>
          <w:szCs w:val="24"/>
        </w:rPr>
        <w:t>,</w:t>
      </w:r>
      <w:r w:rsidRPr="005E5C07">
        <w:rPr>
          <w:rFonts w:eastAsia="Times New Roman"/>
          <w:szCs w:val="24"/>
        </w:rPr>
        <w:t xml:space="preserve"> 15 εκατομμύρια</w:t>
      </w:r>
      <w:r>
        <w:rPr>
          <w:rFonts w:eastAsia="Times New Roman"/>
          <w:szCs w:val="24"/>
        </w:rPr>
        <w:t xml:space="preserve"> ευρώ</w:t>
      </w:r>
      <w:r w:rsidRPr="005E5C07">
        <w:rPr>
          <w:rFonts w:eastAsia="Times New Roman"/>
          <w:szCs w:val="24"/>
        </w:rPr>
        <w:t xml:space="preserve"> το</w:t>
      </w:r>
      <w:r w:rsidRPr="005E5C07">
        <w:rPr>
          <w:rFonts w:eastAsia="Times New Roman"/>
          <w:szCs w:val="24"/>
        </w:rPr>
        <w:t xml:space="preserve"> Υπουργείο Ψηφιακής Πολιτικής</w:t>
      </w:r>
      <w:r>
        <w:rPr>
          <w:rFonts w:eastAsia="Times New Roman"/>
          <w:szCs w:val="24"/>
        </w:rPr>
        <w:t>,</w:t>
      </w:r>
      <w:r w:rsidRPr="005E5C07">
        <w:rPr>
          <w:rFonts w:eastAsia="Times New Roman"/>
          <w:szCs w:val="24"/>
        </w:rPr>
        <w:t xml:space="preserve"> 550.000</w:t>
      </w:r>
      <w:r>
        <w:rPr>
          <w:rFonts w:eastAsia="Times New Roman"/>
          <w:szCs w:val="24"/>
        </w:rPr>
        <w:t xml:space="preserve"> ευρώ</w:t>
      </w:r>
      <w:r w:rsidRPr="005E5C07">
        <w:rPr>
          <w:rFonts w:eastAsia="Times New Roman"/>
          <w:szCs w:val="24"/>
        </w:rPr>
        <w:t xml:space="preserve"> το Υπουργείο Εξωτερικών</w:t>
      </w:r>
      <w:r>
        <w:rPr>
          <w:rFonts w:eastAsia="Times New Roman"/>
          <w:szCs w:val="24"/>
        </w:rPr>
        <w:t>. Το Υ</w:t>
      </w:r>
      <w:r w:rsidRPr="005E5C07">
        <w:rPr>
          <w:rFonts w:eastAsia="Times New Roman"/>
          <w:szCs w:val="24"/>
        </w:rPr>
        <w:t xml:space="preserve">πουργείο Άμυνας </w:t>
      </w:r>
      <w:r>
        <w:rPr>
          <w:rFonts w:eastAsia="Times New Roman"/>
          <w:szCs w:val="24"/>
        </w:rPr>
        <w:t xml:space="preserve">είναι </w:t>
      </w:r>
      <w:r w:rsidRPr="005E5C07">
        <w:rPr>
          <w:rFonts w:eastAsia="Times New Roman"/>
          <w:szCs w:val="24"/>
        </w:rPr>
        <w:t xml:space="preserve">κοντά στα 5 εκατομμύρια </w:t>
      </w:r>
      <w:r>
        <w:rPr>
          <w:rFonts w:eastAsia="Times New Roman"/>
          <w:szCs w:val="24"/>
        </w:rPr>
        <w:t>ευρώ, σύμφωνα με αυτά που μας είπε ο Υ</w:t>
      </w:r>
      <w:r w:rsidRPr="005E5C07">
        <w:rPr>
          <w:rFonts w:eastAsia="Times New Roman"/>
          <w:szCs w:val="24"/>
        </w:rPr>
        <w:t>πουργός</w:t>
      </w:r>
      <w:r>
        <w:rPr>
          <w:rFonts w:eastAsia="Times New Roman"/>
          <w:szCs w:val="24"/>
        </w:rPr>
        <w:t>, γιατί</w:t>
      </w:r>
      <w:r w:rsidRPr="005E5C07">
        <w:rPr>
          <w:rFonts w:eastAsia="Times New Roman"/>
          <w:szCs w:val="24"/>
        </w:rPr>
        <w:t xml:space="preserve"> δεν υπάρχει έκθεση του Γενικού Λογιστηρίου</w:t>
      </w:r>
      <w:r>
        <w:rPr>
          <w:rFonts w:eastAsia="Times New Roman"/>
          <w:szCs w:val="24"/>
        </w:rPr>
        <w:t>. Στο</w:t>
      </w:r>
      <w:r w:rsidRPr="005E5C07">
        <w:rPr>
          <w:rFonts w:eastAsia="Times New Roman"/>
          <w:szCs w:val="24"/>
        </w:rPr>
        <w:t xml:space="preserve"> </w:t>
      </w:r>
      <w:r>
        <w:rPr>
          <w:rFonts w:eastAsia="Times New Roman"/>
          <w:szCs w:val="24"/>
        </w:rPr>
        <w:t>Υ</w:t>
      </w:r>
      <w:r w:rsidRPr="005E5C07">
        <w:rPr>
          <w:rFonts w:eastAsia="Times New Roman"/>
          <w:szCs w:val="24"/>
        </w:rPr>
        <w:t xml:space="preserve">πουργείο </w:t>
      </w:r>
      <w:r>
        <w:rPr>
          <w:rFonts w:eastAsia="Times New Roman"/>
          <w:szCs w:val="24"/>
        </w:rPr>
        <w:t>Π</w:t>
      </w:r>
      <w:r w:rsidRPr="005E5C07">
        <w:rPr>
          <w:rFonts w:eastAsia="Times New Roman"/>
          <w:szCs w:val="24"/>
        </w:rPr>
        <w:t xml:space="preserve">ολιτισμού </w:t>
      </w:r>
      <w:r>
        <w:rPr>
          <w:rFonts w:eastAsia="Times New Roman"/>
          <w:szCs w:val="24"/>
        </w:rPr>
        <w:t xml:space="preserve">είναι </w:t>
      </w:r>
      <w:r w:rsidRPr="005E5C07">
        <w:rPr>
          <w:rFonts w:eastAsia="Times New Roman"/>
          <w:szCs w:val="24"/>
        </w:rPr>
        <w:t>435.000</w:t>
      </w:r>
      <w:r>
        <w:rPr>
          <w:rFonts w:eastAsia="Times New Roman"/>
          <w:szCs w:val="24"/>
        </w:rPr>
        <w:t xml:space="preserve"> ε</w:t>
      </w:r>
      <w:r>
        <w:rPr>
          <w:rFonts w:eastAsia="Times New Roman"/>
          <w:szCs w:val="24"/>
        </w:rPr>
        <w:t>υρώ. Στο Υπουργείο Μετανάστευσης, άλλα</w:t>
      </w:r>
      <w:r w:rsidRPr="005E5C07">
        <w:rPr>
          <w:rFonts w:eastAsia="Times New Roman"/>
          <w:szCs w:val="24"/>
        </w:rPr>
        <w:t xml:space="preserve"> 2 εκατομμύρια </w:t>
      </w:r>
      <w:r>
        <w:rPr>
          <w:rFonts w:eastAsia="Times New Roman"/>
          <w:szCs w:val="24"/>
        </w:rPr>
        <w:t>ευρώ. Για το Υ</w:t>
      </w:r>
      <w:r w:rsidRPr="005E5C07">
        <w:rPr>
          <w:rFonts w:eastAsia="Times New Roman"/>
          <w:szCs w:val="24"/>
        </w:rPr>
        <w:t xml:space="preserve">πουργείο </w:t>
      </w:r>
      <w:r>
        <w:rPr>
          <w:rFonts w:eastAsia="Times New Roman"/>
          <w:szCs w:val="24"/>
        </w:rPr>
        <w:t>Ν</w:t>
      </w:r>
      <w:r w:rsidRPr="005E5C07">
        <w:rPr>
          <w:rFonts w:eastAsia="Times New Roman"/>
          <w:szCs w:val="24"/>
        </w:rPr>
        <w:t xml:space="preserve">αυτιλίας δεν </w:t>
      </w:r>
      <w:r>
        <w:rPr>
          <w:rFonts w:eastAsia="Times New Roman"/>
          <w:szCs w:val="24"/>
        </w:rPr>
        <w:t>ξέρουμε. Δεν λέει η</w:t>
      </w:r>
      <w:r w:rsidRPr="005E5C07">
        <w:rPr>
          <w:rFonts w:eastAsia="Times New Roman"/>
          <w:szCs w:val="24"/>
        </w:rPr>
        <w:t xml:space="preserve"> έκθεση</w:t>
      </w:r>
      <w:r>
        <w:rPr>
          <w:rFonts w:eastAsia="Times New Roman"/>
          <w:szCs w:val="24"/>
        </w:rPr>
        <w:t>.</w:t>
      </w:r>
    </w:p>
    <w:p w14:paraId="3824451F" w14:textId="77777777" w:rsidR="00D035B1" w:rsidRDefault="005B20CE">
      <w:pPr>
        <w:spacing w:line="600" w:lineRule="auto"/>
        <w:ind w:firstLine="720"/>
        <w:jc w:val="both"/>
        <w:rPr>
          <w:rFonts w:eastAsia="Times New Roman"/>
          <w:szCs w:val="24"/>
        </w:rPr>
      </w:pPr>
      <w:r>
        <w:rPr>
          <w:rFonts w:eastAsia="Times New Roman"/>
          <w:szCs w:val="24"/>
        </w:rPr>
        <w:t>Έρχεστε και λέτε</w:t>
      </w:r>
      <w:r>
        <w:rPr>
          <w:rFonts w:eastAsia="Times New Roman"/>
          <w:szCs w:val="24"/>
        </w:rPr>
        <w:t>,</w:t>
      </w:r>
      <w:r w:rsidRPr="005E5C07">
        <w:rPr>
          <w:rFonts w:eastAsia="Times New Roman"/>
          <w:szCs w:val="24"/>
        </w:rPr>
        <w:t xml:space="preserve"> με τις τροπολογίες</w:t>
      </w:r>
      <w:r>
        <w:rPr>
          <w:rFonts w:eastAsia="Times New Roman"/>
          <w:szCs w:val="24"/>
        </w:rPr>
        <w:t>,</w:t>
      </w:r>
      <w:r w:rsidRPr="005E5C07">
        <w:rPr>
          <w:rFonts w:eastAsia="Times New Roman"/>
          <w:szCs w:val="24"/>
        </w:rPr>
        <w:t xml:space="preserve"> που </w:t>
      </w:r>
      <w:r>
        <w:rPr>
          <w:rFonts w:eastAsia="Times New Roman"/>
          <w:szCs w:val="24"/>
        </w:rPr>
        <w:t>φέρνετε</w:t>
      </w:r>
      <w:r w:rsidRPr="005E5C07">
        <w:rPr>
          <w:rFonts w:eastAsia="Times New Roman"/>
          <w:szCs w:val="24"/>
        </w:rPr>
        <w:t xml:space="preserve"> ότι οι ρυθμίσεις που κάνατε για την απόσυρση των δεξαμενοπλοίων </w:t>
      </w:r>
      <w:r>
        <w:rPr>
          <w:rFonts w:eastAsia="Times New Roman"/>
          <w:szCs w:val="24"/>
        </w:rPr>
        <w:t xml:space="preserve">μετά το </w:t>
      </w:r>
      <w:r>
        <w:rPr>
          <w:rFonts w:eastAsia="Times New Roman"/>
          <w:szCs w:val="24"/>
        </w:rPr>
        <w:t>«</w:t>
      </w:r>
      <w:r>
        <w:rPr>
          <w:rFonts w:eastAsia="Times New Roman"/>
          <w:szCs w:val="24"/>
        </w:rPr>
        <w:t>ΑΓΙΑ ΖΩΝΗ</w:t>
      </w:r>
      <w:r>
        <w:rPr>
          <w:rFonts w:eastAsia="Times New Roman"/>
          <w:szCs w:val="24"/>
        </w:rPr>
        <w:t>»</w:t>
      </w:r>
      <w:r>
        <w:rPr>
          <w:rFonts w:eastAsia="Times New Roman"/>
          <w:szCs w:val="24"/>
        </w:rPr>
        <w:t xml:space="preserve"> είναι</w:t>
      </w:r>
      <w:r w:rsidRPr="005E5C07">
        <w:rPr>
          <w:rFonts w:eastAsia="Times New Roman"/>
          <w:szCs w:val="24"/>
        </w:rPr>
        <w:t xml:space="preserve"> ατελέσφορες</w:t>
      </w:r>
      <w:r>
        <w:rPr>
          <w:rFonts w:eastAsia="Times New Roman"/>
          <w:szCs w:val="24"/>
        </w:rPr>
        <w:t>, γιατί δίνετε</w:t>
      </w:r>
      <w:r w:rsidRPr="005E5C07">
        <w:rPr>
          <w:rFonts w:eastAsia="Times New Roman"/>
          <w:szCs w:val="24"/>
        </w:rPr>
        <w:t xml:space="preserve"> δεύτερη φορά παράταση στα πλοία άνω των </w:t>
      </w:r>
      <w:r>
        <w:rPr>
          <w:rFonts w:eastAsia="Times New Roman"/>
          <w:szCs w:val="24"/>
        </w:rPr>
        <w:t>σαράντα</w:t>
      </w:r>
      <w:r w:rsidRPr="005E5C07">
        <w:rPr>
          <w:rFonts w:eastAsia="Times New Roman"/>
          <w:szCs w:val="24"/>
        </w:rPr>
        <w:t xml:space="preserve"> ετών να λειτουργούν</w:t>
      </w:r>
      <w:r>
        <w:rPr>
          <w:rFonts w:eastAsia="Times New Roman"/>
          <w:szCs w:val="24"/>
        </w:rPr>
        <w:t>. Μία που το ρυθμίσα</w:t>
      </w:r>
      <w:r w:rsidRPr="005E5C07">
        <w:rPr>
          <w:rFonts w:eastAsia="Times New Roman"/>
          <w:szCs w:val="24"/>
        </w:rPr>
        <w:t>τε</w:t>
      </w:r>
      <w:r>
        <w:rPr>
          <w:rFonts w:eastAsia="Times New Roman"/>
          <w:szCs w:val="24"/>
        </w:rPr>
        <w:t>, μία που</w:t>
      </w:r>
      <w:r w:rsidRPr="005E5C07">
        <w:rPr>
          <w:rFonts w:eastAsia="Times New Roman"/>
          <w:szCs w:val="24"/>
        </w:rPr>
        <w:t xml:space="preserve"> το παρατείνατε</w:t>
      </w:r>
      <w:r>
        <w:rPr>
          <w:rFonts w:eastAsia="Times New Roman"/>
          <w:szCs w:val="24"/>
        </w:rPr>
        <w:t>,</w:t>
      </w:r>
      <w:r w:rsidRPr="005E5C07">
        <w:rPr>
          <w:rFonts w:eastAsia="Times New Roman"/>
          <w:szCs w:val="24"/>
        </w:rPr>
        <w:t xml:space="preserve"> μία </w:t>
      </w:r>
      <w:r>
        <w:rPr>
          <w:rFonts w:eastAsia="Times New Roman"/>
          <w:szCs w:val="24"/>
        </w:rPr>
        <w:t>που το ξανακάνετε. Α</w:t>
      </w:r>
      <w:r w:rsidRPr="005E5C07">
        <w:rPr>
          <w:rFonts w:eastAsia="Times New Roman"/>
          <w:szCs w:val="24"/>
        </w:rPr>
        <w:t>τελέσφορη</w:t>
      </w:r>
      <w:r>
        <w:rPr>
          <w:rFonts w:eastAsia="Times New Roman"/>
          <w:szCs w:val="24"/>
        </w:rPr>
        <w:t>! Δ</w:t>
      </w:r>
      <w:r w:rsidRPr="005E5C07">
        <w:rPr>
          <w:rFonts w:eastAsia="Times New Roman"/>
          <w:szCs w:val="24"/>
        </w:rPr>
        <w:t>ύο χρόνια τ</w:t>
      </w:r>
      <w:r>
        <w:rPr>
          <w:rFonts w:eastAsia="Times New Roman"/>
          <w:szCs w:val="24"/>
        </w:rPr>
        <w:t>ώρα δεν έχετε καταφέρει να λύσετε</w:t>
      </w:r>
      <w:r w:rsidRPr="005E5C07">
        <w:rPr>
          <w:rFonts w:eastAsia="Times New Roman"/>
          <w:szCs w:val="24"/>
        </w:rPr>
        <w:t xml:space="preserve"> το θέμα</w:t>
      </w:r>
      <w:r>
        <w:rPr>
          <w:rFonts w:eastAsia="Times New Roman"/>
          <w:szCs w:val="24"/>
        </w:rPr>
        <w:t>. Να μας</w:t>
      </w:r>
      <w:r w:rsidRPr="005E5C07">
        <w:rPr>
          <w:rFonts w:eastAsia="Times New Roman"/>
          <w:szCs w:val="24"/>
        </w:rPr>
        <w:t xml:space="preserve"> πείτε</w:t>
      </w:r>
      <w:r>
        <w:rPr>
          <w:rFonts w:eastAsia="Times New Roman"/>
          <w:szCs w:val="24"/>
        </w:rPr>
        <w:t>,</w:t>
      </w:r>
      <w:r w:rsidRPr="005E5C07">
        <w:rPr>
          <w:rFonts w:eastAsia="Times New Roman"/>
          <w:szCs w:val="24"/>
        </w:rPr>
        <w:t xml:space="preserve"> σωστ</w:t>
      </w:r>
      <w:r w:rsidRPr="005E5C07">
        <w:rPr>
          <w:rFonts w:eastAsia="Times New Roman"/>
          <w:szCs w:val="24"/>
        </w:rPr>
        <w:t xml:space="preserve">ά </w:t>
      </w:r>
      <w:r>
        <w:rPr>
          <w:rFonts w:eastAsia="Times New Roman"/>
          <w:szCs w:val="24"/>
        </w:rPr>
        <w:t>το νομοθετήσατε ή λάθος το νομοθετήσατε;</w:t>
      </w:r>
      <w:r w:rsidRPr="005E5C07">
        <w:rPr>
          <w:rFonts w:eastAsia="Times New Roman"/>
          <w:szCs w:val="24"/>
        </w:rPr>
        <w:t xml:space="preserve"> </w:t>
      </w:r>
    </w:p>
    <w:p w14:paraId="38244520" w14:textId="77777777" w:rsidR="00D035B1" w:rsidRDefault="005B20CE">
      <w:pPr>
        <w:spacing w:line="600" w:lineRule="auto"/>
        <w:ind w:firstLine="720"/>
        <w:jc w:val="both"/>
        <w:rPr>
          <w:rFonts w:eastAsia="Times New Roman"/>
          <w:szCs w:val="24"/>
        </w:rPr>
      </w:pPr>
      <w:r>
        <w:rPr>
          <w:rFonts w:eastAsia="Times New Roman"/>
          <w:szCs w:val="24"/>
        </w:rPr>
        <w:t>Αναφορικά, τέλος, με τις</w:t>
      </w:r>
      <w:r w:rsidRPr="005E5C07">
        <w:rPr>
          <w:rFonts w:eastAsia="Times New Roman"/>
          <w:szCs w:val="24"/>
        </w:rPr>
        <w:t xml:space="preserve"> </w:t>
      </w:r>
      <w:r>
        <w:rPr>
          <w:rFonts w:eastAsia="Times New Roman"/>
          <w:szCs w:val="24"/>
        </w:rPr>
        <w:t xml:space="preserve">ρυθμίσεις που έρχονται εδώ πέρα και </w:t>
      </w:r>
      <w:r w:rsidRPr="005E5C07">
        <w:rPr>
          <w:rFonts w:eastAsia="Times New Roman"/>
          <w:szCs w:val="24"/>
        </w:rPr>
        <w:t>που έχουν</w:t>
      </w:r>
      <w:r>
        <w:rPr>
          <w:rFonts w:eastAsia="Times New Roman"/>
          <w:szCs w:val="24"/>
        </w:rPr>
        <w:t xml:space="preserve"> σχέση με την ΕΑΒ, τον ΦΠΑ, </w:t>
      </w:r>
      <w:r w:rsidRPr="005E5C07">
        <w:rPr>
          <w:rFonts w:eastAsia="Times New Roman"/>
          <w:szCs w:val="24"/>
        </w:rPr>
        <w:t xml:space="preserve">το </w:t>
      </w:r>
      <w:r>
        <w:rPr>
          <w:rFonts w:eastAsia="Times New Roman"/>
          <w:szCs w:val="24"/>
        </w:rPr>
        <w:t>«</w:t>
      </w:r>
      <w:r>
        <w:rPr>
          <w:rFonts w:eastAsia="Times New Roman"/>
          <w:szCs w:val="24"/>
          <w:lang w:val="en-US"/>
        </w:rPr>
        <w:t>Enterprise</w:t>
      </w:r>
      <w:r w:rsidRPr="008A66F9">
        <w:rPr>
          <w:rFonts w:eastAsia="Times New Roman"/>
          <w:szCs w:val="24"/>
        </w:rPr>
        <w:t xml:space="preserve"> </w:t>
      </w:r>
      <w:proofErr w:type="spellStart"/>
      <w:r w:rsidRPr="005E5C07">
        <w:rPr>
          <w:rFonts w:eastAsia="Times New Roman"/>
          <w:szCs w:val="24"/>
        </w:rPr>
        <w:lastRenderedPageBreak/>
        <w:t>Greece</w:t>
      </w:r>
      <w:proofErr w:type="spellEnd"/>
      <w:r>
        <w:rPr>
          <w:rFonts w:eastAsia="Times New Roman"/>
          <w:szCs w:val="24"/>
        </w:rPr>
        <w:t>», τις</w:t>
      </w:r>
      <w:r w:rsidRPr="005E5C07">
        <w:rPr>
          <w:rFonts w:eastAsia="Times New Roman"/>
          <w:szCs w:val="24"/>
        </w:rPr>
        <w:t xml:space="preserve"> πολιτιστικές πρωτεύουσες</w:t>
      </w:r>
      <w:r>
        <w:rPr>
          <w:rFonts w:eastAsia="Times New Roman"/>
          <w:szCs w:val="24"/>
        </w:rPr>
        <w:t>, τα κτήρια που ακόμα το</w:t>
      </w:r>
      <w:r w:rsidRPr="005E5C07">
        <w:rPr>
          <w:rFonts w:eastAsia="Times New Roman"/>
          <w:szCs w:val="24"/>
        </w:rPr>
        <w:t xml:space="preserve"> </w:t>
      </w:r>
      <w:r>
        <w:rPr>
          <w:rFonts w:eastAsia="Times New Roman"/>
          <w:szCs w:val="24"/>
        </w:rPr>
        <w:t>Υπουργείο Πολιτισμού</w:t>
      </w:r>
      <w:r w:rsidRPr="005E5C07">
        <w:rPr>
          <w:rFonts w:eastAsia="Times New Roman"/>
          <w:szCs w:val="24"/>
        </w:rPr>
        <w:t xml:space="preserve"> δεν έχει καταφέρ</w:t>
      </w:r>
      <w:r w:rsidRPr="005E5C07">
        <w:rPr>
          <w:rFonts w:eastAsia="Times New Roman"/>
          <w:szCs w:val="24"/>
        </w:rPr>
        <w:t>ει να νοικιάσει</w:t>
      </w:r>
      <w:r>
        <w:rPr>
          <w:rFonts w:eastAsia="Times New Roman"/>
          <w:szCs w:val="24"/>
        </w:rPr>
        <w:t>,</w:t>
      </w:r>
      <w:r w:rsidRPr="005E5C07">
        <w:rPr>
          <w:rFonts w:eastAsia="Times New Roman"/>
          <w:szCs w:val="24"/>
        </w:rPr>
        <w:t xml:space="preserve"> </w:t>
      </w:r>
      <w:r>
        <w:rPr>
          <w:rFonts w:eastAsia="Times New Roman"/>
          <w:szCs w:val="24"/>
        </w:rPr>
        <w:t xml:space="preserve">την αλκοόλη, </w:t>
      </w:r>
      <w:r w:rsidRPr="005E5C07">
        <w:rPr>
          <w:rFonts w:eastAsia="Times New Roman"/>
          <w:szCs w:val="24"/>
        </w:rPr>
        <w:t>τα ΚΤΕΛ</w:t>
      </w:r>
      <w:r>
        <w:rPr>
          <w:rFonts w:eastAsia="Times New Roman"/>
          <w:szCs w:val="24"/>
        </w:rPr>
        <w:t>, τα</w:t>
      </w:r>
      <w:r w:rsidRPr="005E5C07">
        <w:rPr>
          <w:rFonts w:eastAsia="Times New Roman"/>
          <w:szCs w:val="24"/>
        </w:rPr>
        <w:t xml:space="preserve"> ταξί</w:t>
      </w:r>
      <w:r>
        <w:rPr>
          <w:rFonts w:eastAsia="Times New Roman"/>
          <w:szCs w:val="24"/>
        </w:rPr>
        <w:t>,</w:t>
      </w:r>
      <w:r w:rsidRPr="005E5C07">
        <w:rPr>
          <w:rFonts w:eastAsia="Times New Roman"/>
          <w:szCs w:val="24"/>
        </w:rPr>
        <w:t xml:space="preserve"> τον ΟΑΣ</w:t>
      </w:r>
      <w:r>
        <w:rPr>
          <w:rFonts w:eastAsia="Times New Roman"/>
          <w:szCs w:val="24"/>
        </w:rPr>
        <w:t>Θ</w:t>
      </w:r>
      <w:r>
        <w:rPr>
          <w:rFonts w:eastAsia="Times New Roman"/>
          <w:szCs w:val="24"/>
        </w:rPr>
        <w:t>,</w:t>
      </w:r>
      <w:r>
        <w:rPr>
          <w:rFonts w:eastAsia="Times New Roman"/>
          <w:szCs w:val="24"/>
        </w:rPr>
        <w:t xml:space="preserve"> για τον οποίο έχει γίνει</w:t>
      </w:r>
      <w:r w:rsidRPr="005E5C07">
        <w:rPr>
          <w:rFonts w:eastAsia="Times New Roman"/>
          <w:szCs w:val="24"/>
        </w:rPr>
        <w:t xml:space="preserve"> τόσο μεγάλο</w:t>
      </w:r>
      <w:r>
        <w:rPr>
          <w:rFonts w:eastAsia="Times New Roman"/>
          <w:szCs w:val="24"/>
        </w:rPr>
        <w:t>ς χαμός,</w:t>
      </w:r>
      <w:r w:rsidRPr="005E5C07">
        <w:rPr>
          <w:rFonts w:eastAsia="Times New Roman"/>
          <w:szCs w:val="24"/>
        </w:rPr>
        <w:t xml:space="preserve"> τόσο μεγάλη μεταρρύθμιση έχετε κάνει</w:t>
      </w:r>
      <w:r>
        <w:rPr>
          <w:rFonts w:eastAsia="Times New Roman"/>
          <w:szCs w:val="24"/>
        </w:rPr>
        <w:t>,</w:t>
      </w:r>
      <w:r w:rsidRPr="005E5C07">
        <w:rPr>
          <w:rFonts w:eastAsia="Times New Roman"/>
          <w:szCs w:val="24"/>
        </w:rPr>
        <w:t xml:space="preserve"> </w:t>
      </w:r>
      <w:r>
        <w:rPr>
          <w:rFonts w:eastAsia="Times New Roman"/>
          <w:szCs w:val="24"/>
        </w:rPr>
        <w:t>που</w:t>
      </w:r>
      <w:r w:rsidRPr="005E5C07">
        <w:rPr>
          <w:rFonts w:eastAsia="Times New Roman"/>
          <w:szCs w:val="24"/>
        </w:rPr>
        <w:t xml:space="preserve"> ερχόμαστε και δίνουμε συνεχώς </w:t>
      </w:r>
      <w:r>
        <w:rPr>
          <w:rFonts w:eastAsia="Times New Roman"/>
          <w:szCs w:val="24"/>
        </w:rPr>
        <w:t>παρατάσεις στο καθεστώς.</w:t>
      </w:r>
    </w:p>
    <w:p w14:paraId="38244521" w14:textId="77777777" w:rsidR="00D035B1" w:rsidRDefault="005B20CE">
      <w:pPr>
        <w:spacing w:line="600" w:lineRule="auto"/>
        <w:ind w:firstLine="720"/>
        <w:jc w:val="both"/>
        <w:rPr>
          <w:rFonts w:eastAsia="Times New Roman"/>
          <w:szCs w:val="24"/>
        </w:rPr>
      </w:pPr>
      <w:r>
        <w:rPr>
          <w:rFonts w:eastAsia="Times New Roman"/>
          <w:szCs w:val="24"/>
        </w:rPr>
        <w:t>Έχουν</w:t>
      </w:r>
      <w:r w:rsidRPr="005E5C07">
        <w:rPr>
          <w:rFonts w:eastAsia="Times New Roman"/>
          <w:szCs w:val="24"/>
        </w:rPr>
        <w:t xml:space="preserve"> σχέση με το τέλος του χρόνου</w:t>
      </w:r>
      <w:r>
        <w:rPr>
          <w:rFonts w:eastAsia="Times New Roman"/>
          <w:szCs w:val="24"/>
        </w:rPr>
        <w:t>; Εδώ,</w:t>
      </w:r>
      <w:r w:rsidRPr="005E5C07">
        <w:rPr>
          <w:rFonts w:eastAsia="Times New Roman"/>
          <w:szCs w:val="24"/>
        </w:rPr>
        <w:t xml:space="preserve"> με τον τρόπο με</w:t>
      </w:r>
      <w:r w:rsidRPr="005E5C07">
        <w:rPr>
          <w:rFonts w:eastAsia="Times New Roman"/>
          <w:szCs w:val="24"/>
        </w:rPr>
        <w:t xml:space="preserve"> τον </w:t>
      </w:r>
      <w:r>
        <w:rPr>
          <w:rFonts w:eastAsia="Times New Roman"/>
          <w:szCs w:val="24"/>
        </w:rPr>
        <w:t>οποίο</w:t>
      </w:r>
      <w:r w:rsidRPr="005E5C07">
        <w:rPr>
          <w:rFonts w:eastAsia="Times New Roman"/>
          <w:szCs w:val="24"/>
        </w:rPr>
        <w:t xml:space="preserve"> νομοθετείτε</w:t>
      </w:r>
      <w:r>
        <w:rPr>
          <w:rFonts w:eastAsia="Times New Roman"/>
          <w:szCs w:val="24"/>
        </w:rPr>
        <w:t>,</w:t>
      </w:r>
      <w:r w:rsidRPr="005E5C07">
        <w:rPr>
          <w:rFonts w:eastAsia="Times New Roman"/>
          <w:szCs w:val="24"/>
        </w:rPr>
        <w:t xml:space="preserve"> δείχνετε </w:t>
      </w:r>
      <w:r>
        <w:rPr>
          <w:rFonts w:eastAsia="Times New Roman"/>
          <w:szCs w:val="24"/>
        </w:rPr>
        <w:t>ή ότι είστε</w:t>
      </w:r>
      <w:r w:rsidRPr="005E5C07">
        <w:rPr>
          <w:rFonts w:eastAsia="Times New Roman"/>
          <w:szCs w:val="24"/>
        </w:rPr>
        <w:t xml:space="preserve"> παντελώς </w:t>
      </w:r>
      <w:r>
        <w:rPr>
          <w:rFonts w:eastAsia="Times New Roman"/>
          <w:szCs w:val="24"/>
        </w:rPr>
        <w:t>ανίκανοι ή ότι είστε</w:t>
      </w:r>
      <w:r w:rsidRPr="005E5C07">
        <w:rPr>
          <w:rFonts w:eastAsia="Times New Roman"/>
          <w:szCs w:val="24"/>
        </w:rPr>
        <w:t xml:space="preserve"> μία κυβέρνηση σε αποδρομή</w:t>
      </w:r>
      <w:r>
        <w:rPr>
          <w:rFonts w:eastAsia="Times New Roman"/>
          <w:szCs w:val="24"/>
        </w:rPr>
        <w:t xml:space="preserve"> που έρχεται</w:t>
      </w:r>
      <w:r w:rsidRPr="005E5C07">
        <w:rPr>
          <w:rFonts w:eastAsia="Times New Roman"/>
          <w:szCs w:val="24"/>
        </w:rPr>
        <w:t xml:space="preserve"> παραμονές του κλεισίματος της χρονιάς να νομοθετήσει ό</w:t>
      </w:r>
      <w:r>
        <w:rPr>
          <w:rFonts w:eastAsia="Times New Roman"/>
          <w:szCs w:val="24"/>
        </w:rPr>
        <w:t>,</w:t>
      </w:r>
      <w:r w:rsidRPr="005E5C07">
        <w:rPr>
          <w:rFonts w:eastAsia="Times New Roman"/>
          <w:szCs w:val="24"/>
        </w:rPr>
        <w:t>τι είχε έτοιμο</w:t>
      </w:r>
      <w:r>
        <w:rPr>
          <w:rFonts w:eastAsia="Times New Roman"/>
          <w:szCs w:val="24"/>
        </w:rPr>
        <w:t>, προκειμένου</w:t>
      </w:r>
      <w:r w:rsidRPr="005E5C07">
        <w:rPr>
          <w:rFonts w:eastAsia="Times New Roman"/>
          <w:szCs w:val="24"/>
        </w:rPr>
        <w:t xml:space="preserve"> να επιδείξει ότι κάνει κάποιο</w:t>
      </w:r>
      <w:r>
        <w:rPr>
          <w:rFonts w:eastAsia="Times New Roman"/>
          <w:szCs w:val="24"/>
        </w:rPr>
        <w:t xml:space="preserve"> έργο.</w:t>
      </w:r>
    </w:p>
    <w:p w14:paraId="38244522" w14:textId="77777777" w:rsidR="00D035B1" w:rsidRDefault="005B20CE">
      <w:pPr>
        <w:spacing w:line="600" w:lineRule="auto"/>
        <w:ind w:firstLine="720"/>
        <w:jc w:val="both"/>
        <w:rPr>
          <w:rFonts w:eastAsia="Times New Roman"/>
          <w:szCs w:val="24"/>
        </w:rPr>
      </w:pPr>
      <w:r w:rsidRPr="005E5C07">
        <w:rPr>
          <w:rFonts w:eastAsia="Times New Roman"/>
          <w:szCs w:val="24"/>
        </w:rPr>
        <w:t xml:space="preserve">Εγώ θέλω να απαντήσω στον Πρόεδρο της Βουλής, γιατί ήρθε εδώ και μας είπε για πρακτικές, ότι ο Πρόεδρος της Βουλής και το Προεδρείο οφείλει να προστατεύει την Αίθουσα. Και ο κ. </w:t>
      </w:r>
      <w:proofErr w:type="spellStart"/>
      <w:r w:rsidRPr="005E5C07">
        <w:rPr>
          <w:rFonts w:eastAsia="Times New Roman"/>
          <w:szCs w:val="24"/>
        </w:rPr>
        <w:t>Βούτσης</w:t>
      </w:r>
      <w:proofErr w:type="spellEnd"/>
      <w:r w:rsidRPr="005E5C07">
        <w:rPr>
          <w:rFonts w:eastAsia="Times New Roman"/>
          <w:szCs w:val="24"/>
        </w:rPr>
        <w:t xml:space="preserve"> δεν έχει προστατεύσει την Αίθουσα. Δεν έχει προστατεύσει το Κοινοβούλιο</w:t>
      </w:r>
      <w:r w:rsidRPr="005E5C07">
        <w:rPr>
          <w:rFonts w:eastAsia="Times New Roman"/>
          <w:szCs w:val="24"/>
        </w:rPr>
        <w:t xml:space="preserve">, όταν εδώ και δυόμισι χρόνια δεν έχει εγγράψει ακόμα στην ημερήσια διάταξη τον νόμο για την ψήφο των αποδήμων. Δεν έχει προστατεύσει το Κοινοβούλιο, όταν δεν έχει εγγράψει ακόμα στην ημερήσια διάταξη την προ ημερησίας συζήτηση για το μεταναστευτικό. </w:t>
      </w:r>
    </w:p>
    <w:p w14:paraId="3824452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Δεν </w:t>
      </w:r>
      <w:r>
        <w:rPr>
          <w:rFonts w:eastAsia="Times New Roman" w:cs="Times New Roman"/>
          <w:szCs w:val="24"/>
        </w:rPr>
        <w:t>έχει προστατεύσει το Σώμα</w:t>
      </w:r>
      <w:r>
        <w:rPr>
          <w:rFonts w:eastAsia="Times New Roman" w:cs="Times New Roman"/>
          <w:szCs w:val="24"/>
        </w:rPr>
        <w:t>,</w:t>
      </w:r>
      <w:r>
        <w:rPr>
          <w:rFonts w:eastAsia="Times New Roman" w:cs="Times New Roman"/>
          <w:szCs w:val="24"/>
        </w:rPr>
        <w:t xml:space="preserve"> όταν δεν δέχεται και κατ’ επιλογήν υπάρχουν οι προσκλήσεις σε μάρτυρες στις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ή στην Επιτροπή Θεσμών και Διαφάνειας. Και δεν προστατεύει το Σώμα</w:t>
      </w:r>
      <w:r>
        <w:rPr>
          <w:rFonts w:eastAsia="Times New Roman" w:cs="Times New Roman"/>
          <w:szCs w:val="24"/>
        </w:rPr>
        <w:t>,</w:t>
      </w:r>
      <w:r>
        <w:rPr>
          <w:rFonts w:eastAsia="Times New Roman" w:cs="Times New Roman"/>
          <w:szCs w:val="24"/>
        </w:rPr>
        <w:t xml:space="preserve"> όταν δεν βάζει ένα φρένο στην Κυβέρνηση</w:t>
      </w:r>
      <w:r>
        <w:rPr>
          <w:rFonts w:eastAsia="Times New Roman" w:cs="Times New Roman"/>
          <w:szCs w:val="24"/>
        </w:rPr>
        <w:t>,</w:t>
      </w:r>
      <w:r>
        <w:rPr>
          <w:rFonts w:eastAsia="Times New Roman" w:cs="Times New Roman"/>
          <w:szCs w:val="24"/>
        </w:rPr>
        <w:t xml:space="preserve"> ώστε όλος αυτός ο όγκο</w:t>
      </w:r>
      <w:r>
        <w:rPr>
          <w:rFonts w:eastAsia="Times New Roman" w:cs="Times New Roman"/>
          <w:szCs w:val="24"/>
        </w:rPr>
        <w:t xml:space="preserve">ς να περάσει τη βάσανο των </w:t>
      </w:r>
      <w:r>
        <w:rPr>
          <w:rFonts w:eastAsia="Times New Roman" w:cs="Times New Roman"/>
          <w:szCs w:val="24"/>
        </w:rPr>
        <w:t>ε</w:t>
      </w:r>
      <w:r>
        <w:rPr>
          <w:rFonts w:eastAsia="Times New Roman" w:cs="Times New Roman"/>
          <w:szCs w:val="24"/>
        </w:rPr>
        <w:t>πιτροπών, της ακρόασης φορέων, του δημόσιου διαλόγου, της διαβούλευσης για όλα αυτά τα νομοσχέδια, διότι οι πιο πολλές τροπολογίες είναι νομοσχέδια που δεν έχουν κα</w:t>
      </w:r>
      <w:r>
        <w:rPr>
          <w:rFonts w:eastAsia="Times New Roman" w:cs="Times New Roman"/>
          <w:szCs w:val="24"/>
        </w:rPr>
        <w:t>μ</w:t>
      </w:r>
      <w:r>
        <w:rPr>
          <w:rFonts w:eastAsia="Times New Roman" w:cs="Times New Roman"/>
          <w:szCs w:val="24"/>
        </w:rPr>
        <w:t>μία σχέση με τη λήξη του χρόνου.</w:t>
      </w:r>
    </w:p>
    <w:p w14:paraId="3824452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w:t>
      </w:r>
      <w:r>
        <w:rPr>
          <w:rFonts w:eastAsia="Times New Roman" w:cs="Times New Roman"/>
          <w:szCs w:val="24"/>
        </w:rPr>
        <w:t>νάδελφοι, μην καλύπτεσθε πίσω από την δικαιολογία</w:t>
      </w:r>
      <w:r>
        <w:rPr>
          <w:rFonts w:eastAsia="Times New Roman" w:cs="Times New Roman"/>
          <w:szCs w:val="24"/>
        </w:rPr>
        <w:t>:</w:t>
      </w:r>
      <w:r>
        <w:rPr>
          <w:rFonts w:eastAsia="Times New Roman" w:cs="Times New Roman"/>
          <w:szCs w:val="24"/>
        </w:rPr>
        <w:t xml:space="preserve"> «και εσείς τα ίδια κάνατε το 2014». Εσείς είπατε ότι θα τα αλλάξετε, εσείς είπατε ότι είστε κάθε λέξη του Συντάγματος. Δυστυχώς, αποδεικνύεσθε</w:t>
      </w:r>
      <w:r>
        <w:rPr>
          <w:rFonts w:eastAsia="Times New Roman" w:cs="Times New Roman"/>
          <w:szCs w:val="24"/>
        </w:rPr>
        <w:t>,</w:t>
      </w:r>
      <w:r>
        <w:rPr>
          <w:rFonts w:eastAsia="Times New Roman" w:cs="Times New Roman"/>
          <w:szCs w:val="24"/>
        </w:rPr>
        <w:t xml:space="preserve"> όχι μόνο χειρότεροι από το παρελθόν, αλλά επιπλέον είσαστε κα</w:t>
      </w:r>
      <w:r>
        <w:rPr>
          <w:rFonts w:eastAsia="Times New Roman" w:cs="Times New Roman"/>
          <w:szCs w:val="24"/>
        </w:rPr>
        <w:t>ι ανίκανοι και πιο αδιαφανείς από ό,τι έχει φανταστεί και ο πιο νοσηρός νους.</w:t>
      </w:r>
    </w:p>
    <w:p w14:paraId="38244525"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824452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w:t>
      </w:r>
    </w:p>
    <w:p w14:paraId="38244527"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sidRPr="000E7362">
        <w:rPr>
          <w:rFonts w:eastAsia="Times New Roman" w:cs="Times New Roman"/>
          <w:szCs w:val="24"/>
        </w:rPr>
        <w:t xml:space="preserve"> Ε</w:t>
      </w:r>
      <w:r>
        <w:rPr>
          <w:rFonts w:eastAsia="Times New Roman" w:cs="Times New Roman"/>
          <w:szCs w:val="24"/>
        </w:rPr>
        <w:t>υχαριστούμε τον κ. Βαρβιτσιώτη.</w:t>
      </w:r>
    </w:p>
    <w:p w14:paraId="38244528"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Να ενημερώσω ότι θα κλείσει το σύστημα, αφού ολο</w:t>
      </w:r>
      <w:r>
        <w:rPr>
          <w:rFonts w:eastAsia="Times New Roman" w:cs="Times New Roman"/>
          <w:szCs w:val="24"/>
        </w:rPr>
        <w:t xml:space="preserve">κλήρωσε και ο συνάδελφος από την Αξιωματική Αντιπολίτευση. </w:t>
      </w:r>
    </w:p>
    <w:p w14:paraId="3824452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δώσω τον λόγο στον Υφυπουργό Πολιτισμού</w:t>
      </w:r>
      <w:r>
        <w:rPr>
          <w:rFonts w:eastAsia="Times New Roman" w:cs="Times New Roman"/>
          <w:szCs w:val="24"/>
        </w:rPr>
        <w:t xml:space="preserve"> </w:t>
      </w:r>
      <w:r>
        <w:rPr>
          <w:rFonts w:eastAsia="Times New Roman" w:cs="Times New Roman"/>
          <w:szCs w:val="24"/>
        </w:rPr>
        <w:t>κ. Στρατή, για να αναπτύξει μια τροπολογία.</w:t>
      </w:r>
    </w:p>
    <w:p w14:paraId="3824452A"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πέντε λεπτά.</w:t>
      </w:r>
    </w:p>
    <w:p w14:paraId="3824452B" w14:textId="77777777" w:rsidR="00D035B1" w:rsidRDefault="005B20CE">
      <w:pPr>
        <w:spacing w:line="600" w:lineRule="auto"/>
        <w:ind w:firstLine="720"/>
        <w:jc w:val="both"/>
        <w:rPr>
          <w:rFonts w:eastAsia="Times New Roman" w:cs="Times New Roman"/>
          <w:szCs w:val="24"/>
        </w:rPr>
      </w:pPr>
      <w:r w:rsidRPr="00F0195B">
        <w:rPr>
          <w:rFonts w:eastAsia="Times New Roman" w:cs="Times New Roman"/>
          <w:b/>
          <w:szCs w:val="24"/>
        </w:rPr>
        <w:t>ΚΩΝΣΤΑΝΤΙΝΟΣ ΣΤΡΑΤΗΣ (Υφυπουργός Πολιτισμού και Αθλητισμού):</w:t>
      </w:r>
      <w:r>
        <w:rPr>
          <w:rFonts w:eastAsia="Times New Roman" w:cs="Times New Roman"/>
          <w:szCs w:val="24"/>
        </w:rPr>
        <w:t xml:space="preserve"> </w:t>
      </w:r>
      <w:r>
        <w:rPr>
          <w:rFonts w:eastAsia="Times New Roman" w:cs="Times New Roman"/>
          <w:szCs w:val="24"/>
        </w:rPr>
        <w:t>Κατ’ αρχάς, εισαγωγικά να εξηγήσω για τις τέσσερις τροπολογίες. Θα ήθελα να πω τα εξής: Το Υπουργείο Πολιτισμού έχει καταθέσει σχέδιο νόμου. Το σχέδιο νόμου αυτό έχει περάσει και από τη βάσανο της ΚΕΝΕ. Οι παρατηρήσεις της ΚΕΝΕ έχουν ενσωματωθεί. Βέβαια, λ</w:t>
      </w:r>
      <w:r>
        <w:rPr>
          <w:rFonts w:eastAsia="Times New Roman" w:cs="Times New Roman"/>
          <w:szCs w:val="24"/>
        </w:rPr>
        <w:t>όγω του φόρτου εργασίας του Κοινοβουλίου και για τους λόγους που εξήγησε χθες ο Πρόεδρος της Βουλής, αυτό το νομοσχέδιο δεν πρόλαβε να συζητηθεί και να τεθεί προς ψήφιση ως το τέλος του χρόνου και έτσι αυτό που κάναμε είναι ότι επιλέξαμε μόνο τέσσερις ρυθμ</w:t>
      </w:r>
      <w:r>
        <w:rPr>
          <w:rFonts w:eastAsia="Times New Roman" w:cs="Times New Roman"/>
          <w:szCs w:val="24"/>
        </w:rPr>
        <w:t>ίσεις</w:t>
      </w:r>
      <w:r>
        <w:rPr>
          <w:rFonts w:eastAsia="Times New Roman" w:cs="Times New Roman"/>
          <w:szCs w:val="24"/>
        </w:rPr>
        <w:t>,</w:t>
      </w:r>
      <w:r>
        <w:rPr>
          <w:rFonts w:eastAsia="Times New Roman" w:cs="Times New Roman"/>
          <w:szCs w:val="24"/>
        </w:rPr>
        <w:t xml:space="preserve"> που έχουν δύο χαρακτηριστικά: Πρώτον, είναι πολύ σημαντικές </w:t>
      </w:r>
      <w:r>
        <w:rPr>
          <w:rFonts w:eastAsia="Times New Roman" w:cs="Times New Roman"/>
          <w:szCs w:val="24"/>
        </w:rPr>
        <w:lastRenderedPageBreak/>
        <w:t>και δεύτερον, είναι όντως κατεπείγουσες, όπως θα αναπτύξω στη συνέχεια.</w:t>
      </w:r>
    </w:p>
    <w:p w14:paraId="3824452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πρώτη ρύθμιση αφορά τις ανώνυμες εταιρείες</w:t>
      </w:r>
      <w:r>
        <w:rPr>
          <w:rFonts w:eastAsia="Times New Roman" w:cs="Times New Roman"/>
          <w:szCs w:val="24"/>
        </w:rPr>
        <w:t>,</w:t>
      </w:r>
      <w:r>
        <w:rPr>
          <w:rFonts w:eastAsia="Times New Roman" w:cs="Times New Roman"/>
          <w:szCs w:val="24"/>
        </w:rPr>
        <w:t xml:space="preserve"> που συστήνουν οι δήμοι για τη φιλοξενία του θεσμού της Πολιτιστικής Πρω</w:t>
      </w:r>
      <w:r>
        <w:rPr>
          <w:rFonts w:eastAsia="Times New Roman" w:cs="Times New Roman"/>
          <w:szCs w:val="24"/>
        </w:rPr>
        <w:t>τεύουσας της Ευρώπης. Είναι ανώνυμες εταιρείες</w:t>
      </w:r>
      <w:r>
        <w:rPr>
          <w:rFonts w:eastAsia="Times New Roman" w:cs="Times New Roman"/>
          <w:szCs w:val="24"/>
        </w:rPr>
        <w:t>,</w:t>
      </w:r>
      <w:r>
        <w:rPr>
          <w:rFonts w:eastAsia="Times New Roman" w:cs="Times New Roman"/>
          <w:szCs w:val="24"/>
        </w:rPr>
        <w:t xml:space="preserve"> οι οποίες μπορούν και χρηματοδοτούνται από τους δήμους, από Υπουργεία, από διάφορους φορείς και κανονικά, σύμφωνα με τον νόμο των </w:t>
      </w:r>
      <w:r>
        <w:rPr>
          <w:rFonts w:eastAsia="Times New Roman" w:cs="Times New Roman"/>
          <w:szCs w:val="24"/>
        </w:rPr>
        <w:t>α</w:t>
      </w:r>
      <w:r>
        <w:rPr>
          <w:rFonts w:eastAsia="Times New Roman" w:cs="Times New Roman"/>
          <w:szCs w:val="24"/>
        </w:rPr>
        <w:t xml:space="preserve">νωνύμων </w:t>
      </w:r>
      <w:r>
        <w:rPr>
          <w:rFonts w:eastAsia="Times New Roman" w:cs="Times New Roman"/>
          <w:szCs w:val="24"/>
        </w:rPr>
        <w:t>ε</w:t>
      </w:r>
      <w:r>
        <w:rPr>
          <w:rFonts w:eastAsia="Times New Roman" w:cs="Times New Roman"/>
          <w:szCs w:val="24"/>
        </w:rPr>
        <w:t xml:space="preserve">ταιρειών, θα έπρεπε αυτή η χρηματοδότηση να εγγράφεται ως έσοδο και </w:t>
      </w:r>
      <w:r>
        <w:rPr>
          <w:rFonts w:eastAsia="Times New Roman" w:cs="Times New Roman"/>
          <w:szCs w:val="24"/>
        </w:rPr>
        <w:t>να φορολογείται.</w:t>
      </w:r>
    </w:p>
    <w:p w14:paraId="3824452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Επομένως, εντοπίσαμε αυτό το ζήτημα με αφορμή, βέβαια, την Πολιτιστική Πρωτεύουσα της Ευρώπης Ελευσίνα 2021, που είναι μια πραγματική περίπτωση, και η ρύθμιση</w:t>
      </w:r>
      <w:r>
        <w:rPr>
          <w:rFonts w:eastAsia="Times New Roman" w:cs="Times New Roman"/>
          <w:szCs w:val="24"/>
        </w:rPr>
        <w:t>,</w:t>
      </w:r>
      <w:r>
        <w:rPr>
          <w:rFonts w:eastAsia="Times New Roman" w:cs="Times New Roman"/>
          <w:szCs w:val="24"/>
        </w:rPr>
        <w:t xml:space="preserve"> που παρουσιάζουμε έχει ακριβώς την εξαίρεση αυτών των χρηματοδοτήσεων από τη φο</w:t>
      </w:r>
      <w:r>
        <w:rPr>
          <w:rFonts w:eastAsia="Times New Roman" w:cs="Times New Roman"/>
          <w:szCs w:val="24"/>
        </w:rPr>
        <w:t>ρολογία εισοδήματος. Σίγουρα, είναι ένα πολύ σημαντικό θέμα. Αν δεν ψηφιστεί αυτή η ρύθμιση ως το τέλος του χρόνου, για το 2017 η Πολιτιστική Πρωτεύουσα της Ευρώπης θα φορολογηθεί για τις χορηγίες</w:t>
      </w:r>
      <w:r>
        <w:rPr>
          <w:rFonts w:eastAsia="Times New Roman" w:cs="Times New Roman"/>
          <w:szCs w:val="24"/>
        </w:rPr>
        <w:t>,</w:t>
      </w:r>
      <w:r>
        <w:rPr>
          <w:rFonts w:eastAsia="Times New Roman" w:cs="Times New Roman"/>
          <w:szCs w:val="24"/>
        </w:rPr>
        <w:t xml:space="preserve"> που έχει λάβει νομίμως, με 300.000 ευρώ. Άρα, νομίζω ότι ε</w:t>
      </w:r>
      <w:r>
        <w:rPr>
          <w:rFonts w:eastAsia="Times New Roman" w:cs="Times New Roman"/>
          <w:szCs w:val="24"/>
        </w:rPr>
        <w:t>ίναι πολύ σημαντικό</w:t>
      </w:r>
      <w:r>
        <w:rPr>
          <w:rFonts w:eastAsia="Times New Roman" w:cs="Times New Roman"/>
          <w:szCs w:val="24"/>
        </w:rPr>
        <w:t>,</w:t>
      </w:r>
      <w:r>
        <w:rPr>
          <w:rFonts w:eastAsia="Times New Roman" w:cs="Times New Roman"/>
          <w:szCs w:val="24"/>
        </w:rPr>
        <w:t xml:space="preserve"> για να βοηθήσουμε αυτόν τον σημαντικό θεσμό και τη χώρα ευρύτερα. </w:t>
      </w:r>
    </w:p>
    <w:p w14:paraId="3824452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έχει να κάνει με το έργο αποκατάστασης που πραγματοποιείται εδώ και πολλά χρόνια -έχει ξεκινήσει από την προηγούμενη Κυβέρνηση- στο </w:t>
      </w:r>
      <w:r>
        <w:rPr>
          <w:rFonts w:eastAsia="Times New Roman" w:cs="Times New Roman"/>
          <w:szCs w:val="24"/>
        </w:rPr>
        <w:t>«</w:t>
      </w:r>
      <w:r>
        <w:rPr>
          <w:rFonts w:eastAsia="Times New Roman" w:cs="Times New Roman"/>
          <w:szCs w:val="24"/>
        </w:rPr>
        <w:t>ΑΚΡΟΠΟΛ</w:t>
      </w:r>
      <w:r>
        <w:rPr>
          <w:rFonts w:eastAsia="Times New Roman" w:cs="Times New Roman"/>
          <w:szCs w:val="24"/>
        </w:rPr>
        <w:t>»</w:t>
      </w:r>
      <w:r>
        <w:rPr>
          <w:rFonts w:eastAsia="Times New Roman" w:cs="Times New Roman"/>
          <w:szCs w:val="24"/>
        </w:rPr>
        <w:t xml:space="preserve">. Είναι το κτήριο ιδιοκτησίας του Υπουργείου στην Πατησίων, Αβέρωφ και Μάρνη. Είναι ένα έργο που χρηματοδοτείται και εξελίσσεται </w:t>
      </w:r>
      <w:proofErr w:type="spellStart"/>
      <w:r>
        <w:rPr>
          <w:rFonts w:eastAsia="Times New Roman" w:cs="Times New Roman"/>
          <w:szCs w:val="24"/>
        </w:rPr>
        <w:t>επί</w:t>
      </w:r>
      <w:r>
        <w:rPr>
          <w:rFonts w:eastAsia="Times New Roman" w:cs="Times New Roman"/>
          <w:szCs w:val="24"/>
        </w:rPr>
        <w:t>πολλά</w:t>
      </w:r>
      <w:proofErr w:type="spellEnd"/>
      <w:r>
        <w:rPr>
          <w:rFonts w:eastAsia="Times New Roman" w:cs="Times New Roman"/>
          <w:szCs w:val="24"/>
        </w:rPr>
        <w:t xml:space="preserve"> έτη. Για την ολοκλήρωσή του χρειάστηκε να γίνει μια συμπληρωματική σύμβαση ύψους περίπου 100.000 ευρώ, πολύ μικρότερη </w:t>
      </w:r>
      <w:r>
        <w:rPr>
          <w:rFonts w:eastAsia="Times New Roman" w:cs="Times New Roman"/>
          <w:szCs w:val="24"/>
        </w:rPr>
        <w:t xml:space="preserve">από το 15% της αρχικής σύμβασης και κάτω από τα όρια του </w:t>
      </w:r>
      <w:proofErr w:type="spellStart"/>
      <w:r>
        <w:rPr>
          <w:rFonts w:eastAsia="Times New Roman" w:cs="Times New Roman"/>
          <w:szCs w:val="24"/>
        </w:rPr>
        <w:t>προσυμβατικού</w:t>
      </w:r>
      <w:proofErr w:type="spellEnd"/>
      <w:r>
        <w:rPr>
          <w:rFonts w:eastAsia="Times New Roman" w:cs="Times New Roman"/>
          <w:szCs w:val="24"/>
        </w:rPr>
        <w:t xml:space="preserve"> ελέγχου</w:t>
      </w:r>
      <w:r>
        <w:rPr>
          <w:rFonts w:eastAsia="Times New Roman" w:cs="Times New Roman"/>
          <w:szCs w:val="24"/>
        </w:rPr>
        <w:t>.</w:t>
      </w:r>
      <w:r>
        <w:rPr>
          <w:rFonts w:eastAsia="Times New Roman" w:cs="Times New Roman"/>
          <w:szCs w:val="24"/>
        </w:rPr>
        <w:t xml:space="preserve"> </w:t>
      </w:r>
    </w:p>
    <w:p w14:paraId="3824452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Οι υπηρεσίες προχώρησαν σε πληρωμή κάποιων εργασιών</w:t>
      </w:r>
      <w:r>
        <w:rPr>
          <w:rFonts w:eastAsia="Times New Roman" w:cs="Times New Roman"/>
          <w:szCs w:val="24"/>
        </w:rPr>
        <w:t>,</w:t>
      </w:r>
      <w:r>
        <w:rPr>
          <w:rFonts w:eastAsia="Times New Roman" w:cs="Times New Roman"/>
          <w:szCs w:val="24"/>
        </w:rPr>
        <w:t xml:space="preserve"> που έχουν γίνει και στη συνέχεια μας ενημέρωσαν ότι, σύμφωνα με τη </w:t>
      </w:r>
      <w:proofErr w:type="spellStart"/>
      <w:r>
        <w:rPr>
          <w:rFonts w:eastAsia="Times New Roman" w:cs="Times New Roman"/>
          <w:szCs w:val="24"/>
        </w:rPr>
        <w:t>νεώτερη</w:t>
      </w:r>
      <w:proofErr w:type="spellEnd"/>
      <w:r>
        <w:rPr>
          <w:rFonts w:eastAsia="Times New Roman" w:cs="Times New Roman"/>
          <w:szCs w:val="24"/>
        </w:rPr>
        <w:t xml:space="preserve"> </w:t>
      </w:r>
      <w:r>
        <w:rPr>
          <w:rFonts w:eastAsia="Times New Roman" w:cs="Times New Roman"/>
          <w:szCs w:val="24"/>
        </w:rPr>
        <w:t xml:space="preserve">νομολογία, θα έπρεπε να είχε περάσει από </w:t>
      </w:r>
      <w:proofErr w:type="spellStart"/>
      <w:r>
        <w:rPr>
          <w:rFonts w:eastAsia="Times New Roman" w:cs="Times New Roman"/>
          <w:szCs w:val="24"/>
        </w:rPr>
        <w:t>προσυμ</w:t>
      </w:r>
      <w:r>
        <w:rPr>
          <w:rFonts w:eastAsia="Times New Roman" w:cs="Times New Roman"/>
          <w:szCs w:val="24"/>
        </w:rPr>
        <w:t>βατικό</w:t>
      </w:r>
      <w:proofErr w:type="spellEnd"/>
      <w:r>
        <w:rPr>
          <w:rFonts w:eastAsia="Times New Roman" w:cs="Times New Roman"/>
          <w:szCs w:val="24"/>
        </w:rPr>
        <w:t xml:space="preserve"> έλεγχο αυτή η συμπληρωματική σύμβαση. Οι άνθρωποι μας τα υπέγραψαν όλα και είπαν το ιστορικό. Αν δεν ψηφιστεί αυτή η ρύθμιση ως το τέλος του χρόνου, θα χαθεί μια σειρά από πληρωμές, θα έχουμε </w:t>
      </w:r>
      <w:proofErr w:type="spellStart"/>
      <w:r>
        <w:rPr>
          <w:rFonts w:eastAsia="Times New Roman" w:cs="Times New Roman"/>
          <w:szCs w:val="24"/>
        </w:rPr>
        <w:t>απένταξη</w:t>
      </w:r>
      <w:proofErr w:type="spellEnd"/>
      <w:r>
        <w:rPr>
          <w:rFonts w:eastAsia="Times New Roman" w:cs="Times New Roman"/>
          <w:szCs w:val="24"/>
        </w:rPr>
        <w:t xml:space="preserve"> του έργου από το ΕΣΠΑ. Επομένως, παρουσιάζεται α</w:t>
      </w:r>
      <w:r>
        <w:rPr>
          <w:rFonts w:eastAsia="Times New Roman" w:cs="Times New Roman"/>
          <w:szCs w:val="24"/>
        </w:rPr>
        <w:t xml:space="preserve">υτή η ρύθμιση για να τακτοποιηθεί μια ιστορία -πώς να το πω;- σίγουρα παραδρομής των υπηρεσιών. Να συζητήσουμε, αν θέλετε, για τα προβλήματα </w:t>
      </w:r>
      <w:r>
        <w:rPr>
          <w:rFonts w:eastAsia="Times New Roman" w:cs="Times New Roman"/>
          <w:szCs w:val="24"/>
        </w:rPr>
        <w:lastRenderedPageBreak/>
        <w:t xml:space="preserve">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Πάντως</w:t>
      </w:r>
      <w:r>
        <w:rPr>
          <w:rFonts w:eastAsia="Times New Roman" w:cs="Times New Roman"/>
          <w:szCs w:val="24"/>
        </w:rPr>
        <w:t>,</w:t>
      </w:r>
      <w:r>
        <w:rPr>
          <w:rFonts w:eastAsia="Times New Roman" w:cs="Times New Roman"/>
          <w:szCs w:val="24"/>
        </w:rPr>
        <w:t xml:space="preserve"> θα έχει μεγάλο κόστος για τη χώρα, αν δεν ψηφιστεί.</w:t>
      </w:r>
    </w:p>
    <w:p w14:paraId="3824453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τρίτη διάταξη έχει να κάνει μ</w:t>
      </w:r>
      <w:r>
        <w:rPr>
          <w:rFonts w:eastAsia="Times New Roman" w:cs="Times New Roman"/>
          <w:szCs w:val="24"/>
        </w:rPr>
        <w:t xml:space="preserve">ε ένα χρόνιο πρόβλημα -αναφέρθηκε πριν ο κ. Βαρβιτσιώτης- του Υπουργείου Πολιτισμού. Θα χαρακτηρίσω το Υπουργείο Πολιτισμού </w:t>
      </w:r>
      <w:r>
        <w:rPr>
          <w:rFonts w:eastAsia="Times New Roman" w:cs="Times New Roman"/>
          <w:szCs w:val="24"/>
        </w:rPr>
        <w:t>«</w:t>
      </w:r>
      <w:r>
        <w:rPr>
          <w:rFonts w:eastAsia="Times New Roman" w:cs="Times New Roman"/>
          <w:szCs w:val="24"/>
        </w:rPr>
        <w:t xml:space="preserve">σαν τη σκύλα με τα σκυλάκια </w:t>
      </w:r>
      <w:r>
        <w:rPr>
          <w:rFonts w:eastAsia="Times New Roman" w:cs="Times New Roman"/>
          <w:szCs w:val="24"/>
        </w:rPr>
        <w:t>»ης"</w:t>
      </w:r>
      <w:r>
        <w:rPr>
          <w:rFonts w:eastAsia="Times New Roman" w:cs="Times New Roman"/>
          <w:szCs w:val="24"/>
        </w:rPr>
        <w:t>. Υπάρχει μια κεντρική υπηρεσία</w:t>
      </w:r>
      <w:r>
        <w:rPr>
          <w:rFonts w:eastAsia="Times New Roman" w:cs="Times New Roman"/>
          <w:szCs w:val="24"/>
        </w:rPr>
        <w:t>,</w:t>
      </w:r>
      <w:r>
        <w:rPr>
          <w:rFonts w:eastAsia="Times New Roman" w:cs="Times New Roman"/>
          <w:szCs w:val="24"/>
        </w:rPr>
        <w:t xml:space="preserve"> που στεγάζεται στο κτήριο της οδού </w:t>
      </w:r>
      <w:proofErr w:type="spellStart"/>
      <w:r>
        <w:rPr>
          <w:rFonts w:eastAsia="Times New Roman" w:cs="Times New Roman"/>
          <w:szCs w:val="24"/>
        </w:rPr>
        <w:t>Μπουμπουλίνας</w:t>
      </w:r>
      <w:proofErr w:type="spellEnd"/>
      <w:r>
        <w:rPr>
          <w:rFonts w:eastAsia="Times New Roman" w:cs="Times New Roman"/>
          <w:szCs w:val="24"/>
        </w:rPr>
        <w:t xml:space="preserve"> ως το 2013 ιδιοκτ</w:t>
      </w:r>
      <w:r>
        <w:rPr>
          <w:rFonts w:eastAsia="Times New Roman" w:cs="Times New Roman"/>
          <w:szCs w:val="24"/>
        </w:rPr>
        <w:t xml:space="preserve">ησίας του ελληνικού </w:t>
      </w:r>
      <w:r>
        <w:rPr>
          <w:rFonts w:eastAsia="Times New Roman" w:cs="Times New Roman"/>
          <w:szCs w:val="24"/>
        </w:rPr>
        <w:t>δ</w:t>
      </w:r>
      <w:r>
        <w:rPr>
          <w:rFonts w:eastAsia="Times New Roman" w:cs="Times New Roman"/>
          <w:szCs w:val="24"/>
        </w:rPr>
        <w:t xml:space="preserve">ημοσίου. Από το 2013 και μετά είναι ένα από τα είκοσι οκτώ ακίνητα του ελληνικού </w:t>
      </w:r>
      <w:r>
        <w:rPr>
          <w:rFonts w:eastAsia="Times New Roman" w:cs="Times New Roman"/>
          <w:szCs w:val="24"/>
        </w:rPr>
        <w:t>δ</w:t>
      </w:r>
      <w:r>
        <w:rPr>
          <w:rFonts w:eastAsia="Times New Roman" w:cs="Times New Roman"/>
          <w:szCs w:val="24"/>
        </w:rPr>
        <w:t xml:space="preserve">ημοσίου. Δυστυχώς, </w:t>
      </w:r>
      <w:r>
        <w:rPr>
          <w:rFonts w:eastAsia="Times New Roman" w:cs="Times New Roman"/>
          <w:szCs w:val="24"/>
        </w:rPr>
        <w:t xml:space="preserve">πλέον, </w:t>
      </w:r>
      <w:r>
        <w:rPr>
          <w:rFonts w:eastAsia="Times New Roman" w:cs="Times New Roman"/>
          <w:szCs w:val="24"/>
        </w:rPr>
        <w:t>πληρώνουμε ενοίκιο και μάλιστα</w:t>
      </w:r>
      <w:r>
        <w:rPr>
          <w:rFonts w:eastAsia="Times New Roman" w:cs="Times New Roman"/>
          <w:szCs w:val="24"/>
        </w:rPr>
        <w:t>,</w:t>
      </w:r>
      <w:r>
        <w:rPr>
          <w:rFonts w:eastAsia="Times New Roman" w:cs="Times New Roman"/>
          <w:szCs w:val="24"/>
        </w:rPr>
        <w:t xml:space="preserve"> χρεωνόμαστε και τη συντήρηση. Είναι άλλη συζήτηση αυτή και δεν είναι της ώρας. Όλες οι άλλες υπ</w:t>
      </w:r>
      <w:r>
        <w:rPr>
          <w:rFonts w:eastAsia="Times New Roman" w:cs="Times New Roman"/>
          <w:szCs w:val="24"/>
        </w:rPr>
        <w:t xml:space="preserve">ηρεσίες είναι σε δεκαπέντε-είκοσι κτήρια γύρω γύρω ή και πιο απομακρυσμένα από την οδό </w:t>
      </w:r>
      <w:proofErr w:type="spellStart"/>
      <w:r>
        <w:rPr>
          <w:rFonts w:eastAsia="Times New Roman" w:cs="Times New Roman"/>
          <w:szCs w:val="24"/>
        </w:rPr>
        <w:t>Μπουμπουλίνας</w:t>
      </w:r>
      <w:proofErr w:type="spellEnd"/>
      <w:r>
        <w:rPr>
          <w:rFonts w:eastAsia="Times New Roman" w:cs="Times New Roman"/>
          <w:szCs w:val="24"/>
        </w:rPr>
        <w:t>. Επομένως, αναζητείται μια λύση στρατηγική και όχι απλώς να πάμε σε νέες μισθώσεις</w:t>
      </w:r>
      <w:r>
        <w:rPr>
          <w:rFonts w:eastAsia="Times New Roman" w:cs="Times New Roman"/>
          <w:szCs w:val="24"/>
        </w:rPr>
        <w:t>,</w:t>
      </w:r>
      <w:r>
        <w:rPr>
          <w:rFonts w:eastAsia="Times New Roman" w:cs="Times New Roman"/>
          <w:szCs w:val="24"/>
        </w:rPr>
        <w:t xml:space="preserve"> που θα μεταφέρουμε κάποιες υπηρεσίες, σε κάποια διαμερίσματα </w:t>
      </w:r>
      <w:r>
        <w:rPr>
          <w:rFonts w:eastAsia="Times New Roman" w:cs="Times New Roman"/>
          <w:szCs w:val="24"/>
        </w:rPr>
        <w:t>-</w:t>
      </w:r>
      <w:r>
        <w:rPr>
          <w:rFonts w:eastAsia="Times New Roman" w:cs="Times New Roman"/>
          <w:szCs w:val="24"/>
        </w:rPr>
        <w:t xml:space="preserve">να το πω </w:t>
      </w:r>
      <w:r>
        <w:rPr>
          <w:rFonts w:eastAsia="Times New Roman" w:cs="Times New Roman"/>
          <w:szCs w:val="24"/>
        </w:rPr>
        <w:t xml:space="preserve">έτσι- που θα μετατραπούν σε γραφεία και κάποιες άλλες κάπου αλλού. </w:t>
      </w:r>
    </w:p>
    <w:p w14:paraId="3824453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Είναι μια ρύθμιση</w:t>
      </w:r>
      <w:r>
        <w:rPr>
          <w:rFonts w:eastAsia="Times New Roman" w:cs="Times New Roman"/>
          <w:szCs w:val="24"/>
        </w:rPr>
        <w:t>,</w:t>
      </w:r>
      <w:r>
        <w:rPr>
          <w:rFonts w:eastAsia="Times New Roman" w:cs="Times New Roman"/>
          <w:szCs w:val="24"/>
        </w:rPr>
        <w:t xml:space="preserve"> που κάθε χρόνο έρχεται στη Βουλή. Είναι διαχρονικό ζήτημα. Είναι η νομιμοποίηση αυτής της δαπάνης, γιατί οι αρχικές συμβάσεις δεν είχαν γίνει από το Υπουργείο Πολιτισμού, είχαν γίνει από διάφορους φορείς του Υπουργείου Πολιτισμού και κάποιοι από αυτούς έχ</w:t>
      </w:r>
      <w:r>
        <w:rPr>
          <w:rFonts w:eastAsia="Times New Roman" w:cs="Times New Roman"/>
          <w:szCs w:val="24"/>
        </w:rPr>
        <w:t>ουν καταργηθεί, όπως το Ταμείο Διαχείρισης Πιστώσεων Αρχαιολογικών Έργων. Επομένως, είναι επανάληψη μιας διαδικασίας. Με την Υπουργό Πολιτισμού έχουμε επεξεργαστεί μια λύση για τη συνολική ρύθμιση αυτού του θέματος και θα την παρουσιάσουμε το επόμενο διάστ</w:t>
      </w:r>
      <w:r>
        <w:rPr>
          <w:rFonts w:eastAsia="Times New Roman" w:cs="Times New Roman"/>
          <w:szCs w:val="24"/>
        </w:rPr>
        <w:t>ημα, τη μόνιμη λύση.</w:t>
      </w:r>
    </w:p>
    <w:p w14:paraId="3824453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 τέταρτη διάταξη έχει να κάνει με μια ημερομηνία που υπάρχει σε μια Κοινή Υπουργική Απόφαση των Υπουργών Οικονομικών και Οικονομίας και Ανάπτυξης που θέτει την 31</w:t>
      </w:r>
      <w:r w:rsidRPr="0030130C">
        <w:rPr>
          <w:rFonts w:eastAsia="Times New Roman" w:cs="Times New Roman"/>
          <w:szCs w:val="24"/>
          <w:vertAlign w:val="superscript"/>
        </w:rPr>
        <w:t>η</w:t>
      </w:r>
      <w:r>
        <w:rPr>
          <w:rFonts w:eastAsia="Times New Roman" w:cs="Times New Roman"/>
          <w:szCs w:val="24"/>
        </w:rPr>
        <w:t xml:space="preserve"> Μαΐου ως καταληκτική ημερομηνία αποστολής των πιστώσεων με </w:t>
      </w:r>
      <w:r>
        <w:rPr>
          <w:rFonts w:eastAsia="Times New Roman" w:cs="Times New Roman"/>
          <w:szCs w:val="24"/>
        </w:rPr>
        <w:t>ε</w:t>
      </w:r>
      <w:r>
        <w:rPr>
          <w:rFonts w:eastAsia="Times New Roman" w:cs="Times New Roman"/>
          <w:szCs w:val="24"/>
        </w:rPr>
        <w:t xml:space="preserve">πιτροπικά </w:t>
      </w:r>
      <w:r>
        <w:rPr>
          <w:rFonts w:eastAsia="Times New Roman" w:cs="Times New Roman"/>
          <w:szCs w:val="24"/>
        </w:rPr>
        <w:t>ε</w:t>
      </w:r>
      <w:r w:rsidRPr="0030130C">
        <w:rPr>
          <w:rFonts w:eastAsia="Times New Roman" w:cs="Times New Roman"/>
          <w:szCs w:val="24"/>
        </w:rPr>
        <w:t>ντάλματα</w:t>
      </w:r>
      <w:r>
        <w:rPr>
          <w:rFonts w:eastAsia="Times New Roman" w:cs="Times New Roman"/>
          <w:szCs w:val="24"/>
        </w:rPr>
        <w:t>,</w:t>
      </w:r>
      <w:r>
        <w:rPr>
          <w:rFonts w:eastAsia="Times New Roman" w:cs="Times New Roman"/>
          <w:szCs w:val="24"/>
        </w:rPr>
        <w:t xml:space="preserve"> για να θεωρούνται νόμιμες οι δαπάνες. </w:t>
      </w:r>
    </w:p>
    <w:p w14:paraId="3824453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Στο Υπουργείο Πολιτισμού έχουμε την εξής ιδιαιτερότητα: Ένα μεγάλο μέρος της χρηματοδότησης πια, μετά τη μεγάλη αύξηση των εσόδων από τους αρχαιολογικούς χώρους, τα μνημεία και τα μουσεία της χώρας, έρχεται</w:t>
      </w:r>
      <w:r>
        <w:rPr>
          <w:rFonts w:eastAsia="Times New Roman" w:cs="Times New Roman"/>
          <w:szCs w:val="24"/>
        </w:rPr>
        <w:t xml:space="preserve"> από το Ταμείο Αρχαιολογικών </w:t>
      </w:r>
      <w:r>
        <w:rPr>
          <w:rFonts w:eastAsia="Times New Roman" w:cs="Times New Roman"/>
          <w:szCs w:val="24"/>
        </w:rPr>
        <w:lastRenderedPageBreak/>
        <w:t xml:space="preserve">Πόρων και Απαλλοτριώσεων, δηλαδή τα έσοδα από τους αρχαιολογικούς χώρους συγκεντρώνονται στο ταμείο αυτό, στο ΤΑΠ, και μετά χρηματοδοτείται με ένα ποσοστό 40% των αποθεματικών </w:t>
      </w:r>
      <w:r>
        <w:rPr>
          <w:rFonts w:eastAsia="Times New Roman" w:cs="Times New Roman"/>
          <w:szCs w:val="24"/>
        </w:rPr>
        <w:t xml:space="preserve">του ταμείου, </w:t>
      </w:r>
      <w:r>
        <w:rPr>
          <w:rFonts w:eastAsia="Times New Roman" w:cs="Times New Roman"/>
          <w:szCs w:val="24"/>
        </w:rPr>
        <w:t xml:space="preserve">το Υπουργείο Πολιτισμού. </w:t>
      </w:r>
    </w:p>
    <w:p w14:paraId="3824453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 ΤΑΠ</w:t>
      </w:r>
      <w:r w:rsidRPr="0078416D">
        <w:rPr>
          <w:rFonts w:eastAsia="Times New Roman" w:cs="Times New Roman"/>
          <w:b/>
          <w:szCs w:val="24"/>
        </w:rPr>
        <w:t xml:space="preserve"> </w:t>
      </w:r>
      <w:r>
        <w:rPr>
          <w:rFonts w:eastAsia="Times New Roman" w:cs="Times New Roman"/>
          <w:szCs w:val="24"/>
        </w:rPr>
        <w:t>είναι</w:t>
      </w:r>
      <w:r>
        <w:rPr>
          <w:rFonts w:eastAsia="Times New Roman" w:cs="Times New Roman"/>
          <w:szCs w:val="24"/>
        </w:rPr>
        <w:t xml:space="preserve"> ένα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Πρέπει να έχει ολοκληρώσει τη διαδικασία του απολογισμού του, για να μπορέσει να κάνει αυτή την εκταμίευση. Από τον νόμο αυτή η προθεσμία είναι ο Ιούνιος. Επομένως, έρχονται πολλά χρήματα στο Υπουργείο Πολιτισμού μετά </w:t>
      </w:r>
      <w:r>
        <w:rPr>
          <w:rFonts w:eastAsia="Times New Roman" w:cs="Times New Roman"/>
          <w:szCs w:val="24"/>
        </w:rPr>
        <w:t>τον Ιούνιο. Άρα, για την ειδική περίπτωση του Υπουργείου Πολιτισμού</w:t>
      </w:r>
      <w:r>
        <w:rPr>
          <w:rFonts w:eastAsia="Times New Roman" w:cs="Times New Roman"/>
          <w:szCs w:val="24"/>
        </w:rPr>
        <w:t>,</w:t>
      </w:r>
      <w:r>
        <w:rPr>
          <w:rFonts w:eastAsia="Times New Roman" w:cs="Times New Roman"/>
          <w:szCs w:val="24"/>
        </w:rPr>
        <w:t xml:space="preserve"> ζητάμε από τη Βουλή να μας δώσει την εξαίρεση από αυτήν την ημερομηνία. Γιατί τώρα; Γιατί λεφτά αυτή τη στιγμή υπάρχουν στο Υπουργείο Πολιτισμού, έργα έχουν γίνει. Είναι μάλλον ασύμφορο ν</w:t>
      </w:r>
      <w:r>
        <w:rPr>
          <w:rFonts w:eastAsia="Times New Roman" w:cs="Times New Roman"/>
          <w:szCs w:val="24"/>
        </w:rPr>
        <w:t>α μεταφέρουμε ως χρέη εργασίες</w:t>
      </w:r>
      <w:r>
        <w:rPr>
          <w:rFonts w:eastAsia="Times New Roman" w:cs="Times New Roman"/>
          <w:szCs w:val="24"/>
        </w:rPr>
        <w:t>,</w:t>
      </w:r>
      <w:r>
        <w:rPr>
          <w:rFonts w:eastAsia="Times New Roman" w:cs="Times New Roman"/>
          <w:szCs w:val="24"/>
        </w:rPr>
        <w:t xml:space="preserve"> που έχουν ήδη γίνει και υπάρχουν τα λεφτά. Επομένως, ζητούμε αυτήν την ρύθμιση.</w:t>
      </w:r>
    </w:p>
    <w:p w14:paraId="3824453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κάνω μια σύντομη αναφορά στην τροπολογία του Υπουργείου Οικονομικών και να ευχαριστήσω το Υπουργείο Οικονομικών και ως Υπουργείο Πολιτισμού. Είναι πάρα πολύ σημαντική η ρύθμιση για το 6%. Είναι σημαντική για </w:t>
      </w:r>
      <w:r>
        <w:rPr>
          <w:rFonts w:eastAsia="Times New Roman" w:cs="Times New Roman"/>
          <w:szCs w:val="24"/>
        </w:rPr>
        <w:lastRenderedPageBreak/>
        <w:t>τον χώρο του πολιτισμού, αλλά</w:t>
      </w:r>
      <w:r>
        <w:rPr>
          <w:rFonts w:eastAsia="Times New Roman" w:cs="Times New Roman"/>
          <w:szCs w:val="24"/>
        </w:rPr>
        <w:t xml:space="preserve"> είναι και σημαντική γιατί δίνει ένα συγκριτικό πλεονέκτημα στη χώρα </w:t>
      </w:r>
      <w:r>
        <w:rPr>
          <w:rFonts w:eastAsia="Times New Roman" w:cs="Times New Roman"/>
          <w:szCs w:val="24"/>
        </w:rPr>
        <w:t>μας,</w:t>
      </w:r>
      <w:r>
        <w:rPr>
          <w:rFonts w:eastAsia="Times New Roman" w:cs="Times New Roman"/>
          <w:szCs w:val="24"/>
        </w:rPr>
        <w:t xml:space="preserve"> ακριβώς στις πολιτιστικές εκδηλώσεις. Εμείς</w:t>
      </w:r>
      <w:r>
        <w:rPr>
          <w:rFonts w:eastAsia="Times New Roman" w:cs="Times New Roman"/>
          <w:szCs w:val="24"/>
        </w:rPr>
        <w:t>,</w:t>
      </w:r>
      <w:r>
        <w:rPr>
          <w:rFonts w:eastAsia="Times New Roman" w:cs="Times New Roman"/>
          <w:szCs w:val="24"/>
        </w:rPr>
        <w:t xml:space="preserve"> που έχουμε πολύ συχνά επαφές με ανθρώπους που οργανώνουν παραγωγές, ξέρουμε ότι θέλουν να φέρουν μεγάλες παραγωγές παγκόσμιας εμβέλειας κ</w:t>
      </w:r>
      <w:r>
        <w:rPr>
          <w:rFonts w:eastAsia="Times New Roman" w:cs="Times New Roman"/>
          <w:szCs w:val="24"/>
        </w:rPr>
        <w:t>αι ένα από τα ζητήματα</w:t>
      </w:r>
      <w:r>
        <w:rPr>
          <w:rFonts w:eastAsia="Times New Roman" w:cs="Times New Roman"/>
          <w:szCs w:val="24"/>
        </w:rPr>
        <w:t>,</w:t>
      </w:r>
      <w:r>
        <w:rPr>
          <w:rFonts w:eastAsia="Times New Roman" w:cs="Times New Roman"/>
          <w:szCs w:val="24"/>
        </w:rPr>
        <w:t xml:space="preserve"> που έχουν να αντιμετωπίσουν</w:t>
      </w:r>
      <w:r>
        <w:rPr>
          <w:rFonts w:eastAsia="Times New Roman" w:cs="Times New Roman"/>
          <w:szCs w:val="24"/>
        </w:rPr>
        <w:t>,</w:t>
      </w:r>
      <w:r>
        <w:rPr>
          <w:rFonts w:eastAsia="Times New Roman" w:cs="Times New Roman"/>
          <w:szCs w:val="24"/>
        </w:rPr>
        <w:t xml:space="preserve"> είναι ακριβώς ότι θα πρέπει να απορροφήσουν και αυτό το 24%, μεταβιβάζοντας το κόστος. Πού; Στο εισιτήριο</w:t>
      </w:r>
      <w:r>
        <w:rPr>
          <w:rFonts w:eastAsia="Times New Roman" w:cs="Times New Roman"/>
          <w:szCs w:val="24"/>
        </w:rPr>
        <w:t>;</w:t>
      </w:r>
      <w:r>
        <w:rPr>
          <w:rFonts w:eastAsia="Times New Roman" w:cs="Times New Roman"/>
          <w:szCs w:val="24"/>
        </w:rPr>
        <w:t xml:space="preserve"> Άρα, φεύγουν από τη χώρα μας και πάνε αλλού. </w:t>
      </w:r>
    </w:p>
    <w:p w14:paraId="3824453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Επομένως, μετά την έξοδο της χώρας από τα μνημόνια</w:t>
      </w:r>
      <w:r>
        <w:rPr>
          <w:rFonts w:eastAsia="Times New Roman" w:cs="Times New Roman"/>
          <w:szCs w:val="24"/>
        </w:rPr>
        <w:t xml:space="preserve"> και με τον δημοσιονομικό χώρο</w:t>
      </w:r>
      <w:r>
        <w:rPr>
          <w:rFonts w:eastAsia="Times New Roman" w:cs="Times New Roman"/>
          <w:szCs w:val="24"/>
        </w:rPr>
        <w:t>,</w:t>
      </w:r>
      <w:r>
        <w:rPr>
          <w:rFonts w:eastAsia="Times New Roman" w:cs="Times New Roman"/>
          <w:szCs w:val="24"/>
        </w:rPr>
        <w:t xml:space="preserve"> που κατάφερε η χώρα, νομίζω ότι το να δώσουμε αυτό το κομμάτι στον πολιτισμό είναι σημαντικό. Γιατί να γίνει τώρα; Γιατί, όπως όλοι ξέρουμε, αν θες να φέρεις του χρόνου τους </w:t>
      </w:r>
      <w:r>
        <w:rPr>
          <w:rFonts w:eastAsia="Times New Roman" w:cs="Times New Roman"/>
          <w:szCs w:val="24"/>
          <w:lang w:val="en-US"/>
        </w:rPr>
        <w:t>Rolling</w:t>
      </w:r>
      <w:r w:rsidRPr="00CF5860">
        <w:rPr>
          <w:rFonts w:eastAsia="Times New Roman" w:cs="Times New Roman"/>
          <w:szCs w:val="24"/>
        </w:rPr>
        <w:t xml:space="preserve"> </w:t>
      </w:r>
      <w:r>
        <w:rPr>
          <w:rFonts w:eastAsia="Times New Roman" w:cs="Times New Roman"/>
          <w:szCs w:val="24"/>
          <w:lang w:val="en-US"/>
        </w:rPr>
        <w:t>Stones</w:t>
      </w:r>
      <w:r>
        <w:rPr>
          <w:rFonts w:eastAsia="Times New Roman" w:cs="Times New Roman"/>
          <w:szCs w:val="24"/>
        </w:rPr>
        <w:t xml:space="preserve"> και τους </w:t>
      </w:r>
      <w:r>
        <w:rPr>
          <w:rFonts w:eastAsia="Times New Roman" w:cs="Times New Roman"/>
          <w:szCs w:val="24"/>
          <w:lang w:val="en-US"/>
        </w:rPr>
        <w:t>U</w:t>
      </w:r>
      <w:r w:rsidRPr="00CF5860">
        <w:rPr>
          <w:rFonts w:eastAsia="Times New Roman" w:cs="Times New Roman"/>
          <w:szCs w:val="24"/>
        </w:rPr>
        <w:t>2</w:t>
      </w:r>
      <w:r>
        <w:rPr>
          <w:rFonts w:eastAsia="Times New Roman" w:cs="Times New Roman"/>
          <w:szCs w:val="24"/>
        </w:rPr>
        <w:t>, μάλλον πρέπει εγκαίρως</w:t>
      </w:r>
      <w:r>
        <w:rPr>
          <w:rFonts w:eastAsia="Times New Roman" w:cs="Times New Roman"/>
          <w:szCs w:val="24"/>
        </w:rPr>
        <w:t xml:space="preserve"> να έχεις ένα πλαίσιο και όχι να πεις ότι θα το ψηφίσω σε μερικούς μήνες.</w:t>
      </w:r>
    </w:p>
    <w:p w14:paraId="3824453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8244538"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sidRPr="000E7362">
        <w:rPr>
          <w:rFonts w:eastAsia="Times New Roman" w:cs="Times New Roman"/>
          <w:szCs w:val="24"/>
        </w:rPr>
        <w:t xml:space="preserve"> </w:t>
      </w:r>
      <w:r>
        <w:rPr>
          <w:rFonts w:eastAsia="Times New Roman" w:cs="Times New Roman"/>
          <w:szCs w:val="24"/>
        </w:rPr>
        <w:t>Ευχαριστούμε τον κύριο Υπουργό.</w:t>
      </w:r>
    </w:p>
    <w:p w14:paraId="3824453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szCs w:val="24"/>
        </w:rPr>
        <w:t>Ε</w:t>
      </w:r>
      <w:r>
        <w:rPr>
          <w:rFonts w:eastAsia="Times New Roman" w:cs="Times New Roman"/>
          <w:szCs w:val="24"/>
        </w:rPr>
        <w:t>πειδή κάποιοι είναι καθ’ οδόν…</w:t>
      </w:r>
    </w:p>
    <w:p w14:paraId="3824453A" w14:textId="77777777" w:rsidR="00D035B1" w:rsidRDefault="005B20CE">
      <w:pPr>
        <w:spacing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w:t>
      </w:r>
      <w:r>
        <w:rPr>
          <w:rFonts w:eastAsia="Times New Roman" w:cs="Times New Roman"/>
          <w:szCs w:val="24"/>
        </w:rPr>
        <w:t>μπορώ να έχω τον λόγο;</w:t>
      </w:r>
    </w:p>
    <w:p w14:paraId="3824453B"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μετά θα δώσω σε εσάς τον λόγο. Δεν είστε έτοιμος; Αν είστε έτοιμος, να δώσω σε εσάς τον λόγο γιατί ο  κ. Παπαθεοδώρου έχει ενημερώσει ότι είναι καθ’ οδόν και θα καθυστερήσει λίγο.</w:t>
      </w:r>
    </w:p>
    <w:p w14:paraId="3824453C"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ΗΛ</w:t>
      </w:r>
      <w:r>
        <w:rPr>
          <w:rFonts w:eastAsia="Times New Roman" w:cs="Times New Roman"/>
          <w:b/>
          <w:szCs w:val="24"/>
        </w:rPr>
        <w:t>ΙΑΣ ΠΑΝΑΓΙΩΤΑΡΟΣ:</w:t>
      </w:r>
      <w:r>
        <w:rPr>
          <w:rFonts w:eastAsia="Times New Roman" w:cs="Times New Roman"/>
          <w:szCs w:val="24"/>
        </w:rPr>
        <w:t xml:space="preserve"> Υπάρχει κάποιος άλλος που θα μπορούσε να προηγηθεί; </w:t>
      </w:r>
    </w:p>
    <w:p w14:paraId="3824453D"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Ο κ. </w:t>
      </w:r>
      <w:proofErr w:type="spellStart"/>
      <w:r>
        <w:rPr>
          <w:rFonts w:eastAsia="Times New Roman" w:cs="Times New Roman"/>
          <w:szCs w:val="24"/>
        </w:rPr>
        <w:t>Παπαχριστόπουλος</w:t>
      </w:r>
      <w:proofErr w:type="spellEnd"/>
      <w:r>
        <w:rPr>
          <w:rFonts w:eastAsia="Times New Roman" w:cs="Times New Roman"/>
          <w:szCs w:val="24"/>
        </w:rPr>
        <w:t>, αν είναι έτοιμος.</w:t>
      </w:r>
    </w:p>
    <w:p w14:paraId="3824453E"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ας μιλήσει ο Υπουργός, γιατί έχουμε να γραφτεί να μιλήσουμε για τις τροπολογί</w:t>
      </w:r>
      <w:r>
        <w:rPr>
          <w:rFonts w:eastAsia="Times New Roman" w:cs="Times New Roman"/>
          <w:szCs w:val="24"/>
        </w:rPr>
        <w:t xml:space="preserve">ες. </w:t>
      </w:r>
    </w:p>
    <w:p w14:paraId="3824453F"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Pr>
          <w:rFonts w:eastAsia="Times New Roman" w:cs="Times New Roman"/>
          <w:szCs w:val="24"/>
        </w:rPr>
        <w:t xml:space="preserve"> Θα δώσω τον λόγο στον Υπουργό. Τον έχω δει. </w:t>
      </w:r>
    </w:p>
    <w:p w14:paraId="38244540"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Αν πρόκειται να φύγει ο Υπουργός…</w:t>
      </w:r>
    </w:p>
    <w:p w14:paraId="38244541"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Θα μας ενημερώσει.</w:t>
      </w:r>
    </w:p>
    <w:p w14:paraId="38244542"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8244543" w14:textId="77777777" w:rsidR="00D035B1" w:rsidRDefault="005B20CE">
      <w:pPr>
        <w:spacing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w:t>
      </w:r>
      <w:r w:rsidRPr="001E5915">
        <w:rPr>
          <w:rFonts w:eastAsia="Times New Roman" w:cs="Times New Roman"/>
          <w:b/>
          <w:szCs w:val="24"/>
        </w:rPr>
        <w:t>ικών):</w:t>
      </w:r>
      <w:r>
        <w:rPr>
          <w:rFonts w:eastAsia="Times New Roman" w:cs="Times New Roman"/>
          <w:szCs w:val="24"/>
        </w:rPr>
        <w:t xml:space="preserve"> Θα ήθελα να πω ότι, πρώτον, με </w:t>
      </w:r>
      <w:proofErr w:type="spellStart"/>
      <w:r>
        <w:rPr>
          <w:rFonts w:eastAsia="Times New Roman" w:cs="Times New Roman"/>
          <w:szCs w:val="24"/>
        </w:rPr>
        <w:t>στεναχωρεί</w:t>
      </w:r>
      <w:proofErr w:type="spellEnd"/>
      <w:r>
        <w:rPr>
          <w:rFonts w:eastAsia="Times New Roman" w:cs="Times New Roman"/>
          <w:szCs w:val="24"/>
        </w:rPr>
        <w:t xml:space="preserve"> ιδιαίτερα η </w:t>
      </w:r>
      <w:proofErr w:type="spellStart"/>
      <w:r>
        <w:rPr>
          <w:rFonts w:eastAsia="Times New Roman" w:cs="Times New Roman"/>
          <w:szCs w:val="24"/>
        </w:rPr>
        <w:t>στοχοποίηση</w:t>
      </w:r>
      <w:proofErr w:type="spellEnd"/>
      <w:r>
        <w:rPr>
          <w:rFonts w:eastAsia="Times New Roman" w:cs="Times New Roman"/>
          <w:szCs w:val="24"/>
        </w:rPr>
        <w:t xml:space="preserve"> του Προέδρου της Βουλής. Νομίζω ότι ο Πρόεδρος της Βουλής έχει κάνει μια εξαιρετική δουλειά όλον αυτόν τον καιρό και ως Πρόεδρος με τη στενή έννοια, όταν προεδρεύει εδώ, και όσον αφορ</w:t>
      </w:r>
      <w:r>
        <w:rPr>
          <w:rFonts w:eastAsia="Times New Roman" w:cs="Times New Roman"/>
          <w:szCs w:val="24"/>
        </w:rPr>
        <w:t xml:space="preserve">ά τις αλλαγές που έχουν γίνει στη Βουλή από τη </w:t>
      </w:r>
      <w:r>
        <w:rPr>
          <w:rFonts w:eastAsia="Times New Roman" w:cs="Times New Roman"/>
          <w:szCs w:val="24"/>
        </w:rPr>
        <w:t>δ</w:t>
      </w:r>
      <w:r>
        <w:rPr>
          <w:rFonts w:eastAsia="Times New Roman" w:cs="Times New Roman"/>
          <w:szCs w:val="24"/>
        </w:rPr>
        <w:t xml:space="preserve">ιοίκηση και σε σχέση με τον πολιτισμό. Αυτή η </w:t>
      </w:r>
      <w:proofErr w:type="spellStart"/>
      <w:r>
        <w:rPr>
          <w:rFonts w:eastAsia="Times New Roman" w:cs="Times New Roman"/>
          <w:szCs w:val="24"/>
        </w:rPr>
        <w:t>στοχοποίηση</w:t>
      </w:r>
      <w:proofErr w:type="spellEnd"/>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δεν του αξίζει και νομίζω ότι δεν αξίζει και σε εσάς. Νομίζω ότι είναι πολύ μεγάλο ατόπημα και το αφήνω</w:t>
      </w:r>
      <w:r>
        <w:rPr>
          <w:rFonts w:eastAsia="Times New Roman" w:cs="Times New Roman"/>
          <w:szCs w:val="24"/>
        </w:rPr>
        <w:t>,</w:t>
      </w:r>
      <w:r>
        <w:rPr>
          <w:rFonts w:eastAsia="Times New Roman" w:cs="Times New Roman"/>
          <w:szCs w:val="24"/>
        </w:rPr>
        <w:t xml:space="preserve"> χωρίς περαιτέρω σχολιασμό. </w:t>
      </w:r>
    </w:p>
    <w:p w14:paraId="3824454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Δεν συμφωνώ με αυτό που είπατε συγκεκριμένα για τον Πρόεδρο της Βουλής. Υπήρχε ένταση. Απαντήσαμε πολύ ευγενικά στην πρώτη φάση. Είπαμε ότι συμφωνούμε, ότι έχετε βάσιμες ανησυχίες. Ήλθε ο Πρόεδρος της Βουλής και σας είπε ότι μπορούμε να συζητήσουμε και σήμ</w:t>
      </w:r>
      <w:r>
        <w:rPr>
          <w:rFonts w:eastAsia="Times New Roman" w:cs="Times New Roman"/>
          <w:szCs w:val="24"/>
        </w:rPr>
        <w:t xml:space="preserve">ερα και ανάμεσα στις δύο γιορτές. </w:t>
      </w:r>
    </w:p>
    <w:p w14:paraId="3824454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Τι άλλο θα μπορούσε να κάνει ο Πρόεδρος της Βουλής; Είπατε ότι δεν έχετε αρκετό χρόνο να διαβάσετε τις τροπολογίες να δείτε ποιες είναι, ποιες σας αρέσουν, ποιες δεν σας αρέσουν. Σας έδωσε όλον τον καιρό που θέλετε. Σήμερ</w:t>
      </w:r>
      <w:r>
        <w:rPr>
          <w:rFonts w:eastAsia="Times New Roman" w:cs="Times New Roman"/>
          <w:szCs w:val="24"/>
        </w:rPr>
        <w:t xml:space="preserve">α τις συζητάμε και μετά συνεχίσατε την ένταση χωρίς λόγο -κατά την άποψή μου- αφού είχε λυθεί και η διαδικασία. Νομίζω ότι ο κ. Βαρβιτσιώτης δεν έχει διαβάσει, παρ’ όλο τον χρόνο που του δόθηκε, τις τροπολογίες. </w:t>
      </w:r>
    </w:p>
    <w:p w14:paraId="3824454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Τις διάβασε.</w:t>
      </w:r>
    </w:p>
    <w:p w14:paraId="38244547" w14:textId="77777777" w:rsidR="00D035B1" w:rsidRDefault="005B20CE">
      <w:pPr>
        <w:spacing w:line="600" w:lineRule="auto"/>
        <w:ind w:firstLine="720"/>
        <w:jc w:val="both"/>
        <w:rPr>
          <w:rFonts w:eastAsia="Times New Roman" w:cs="Times New Roman"/>
          <w:szCs w:val="24"/>
        </w:rPr>
      </w:pPr>
      <w:r w:rsidRPr="001E5915">
        <w:rPr>
          <w:rFonts w:eastAsia="Times New Roman" w:cs="Times New Roman"/>
          <w:b/>
          <w:szCs w:val="24"/>
        </w:rPr>
        <w:t>ΕΥΚΛΕΙΔΗΣ ΤΣΑ</w:t>
      </w:r>
      <w:r w:rsidRPr="001E5915">
        <w:rPr>
          <w:rFonts w:eastAsia="Times New Roman" w:cs="Times New Roman"/>
          <w:b/>
          <w:szCs w:val="24"/>
        </w:rPr>
        <w:t>ΚΑΛΩΤΟΣ (Υπουργός Οικονομικών):</w:t>
      </w:r>
      <w:r>
        <w:rPr>
          <w:rFonts w:eastAsia="Times New Roman" w:cs="Times New Roman"/>
          <w:szCs w:val="24"/>
        </w:rPr>
        <w:t xml:space="preserve"> Τότε τις διάβασε, αλλά δεν τις κατάλαβε. Είναι και αυτό ένα ενδεχόμενο. </w:t>
      </w:r>
    </w:p>
    <w:p w14:paraId="3824454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Υπάρχει τροπολογία που αφορά επιχείρηση που δεν έχει φορολογική ενημερότητα, την αναφέρατε. Αυτό δεν είναι επείγον; Μια επιχείρηση που δεν έχει φορολογ</w:t>
      </w:r>
      <w:r>
        <w:rPr>
          <w:rFonts w:eastAsia="Times New Roman" w:cs="Times New Roman"/>
          <w:szCs w:val="24"/>
        </w:rPr>
        <w:t>ική ενημερότητα να μπορεί…</w:t>
      </w:r>
    </w:p>
    <w:p w14:paraId="38244549" w14:textId="77777777" w:rsidR="00D035B1" w:rsidRDefault="005B20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Επί έναν χρόνο το ξέρανε.</w:t>
      </w:r>
    </w:p>
    <w:p w14:paraId="3824454A" w14:textId="77777777" w:rsidR="00D035B1" w:rsidRDefault="005B20C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824454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δεν είναι επείγουσα ούτε μία.</w:t>
      </w:r>
    </w:p>
    <w:p w14:paraId="3824454C" w14:textId="77777777" w:rsidR="00D035B1" w:rsidRDefault="005B20CE">
      <w:pPr>
        <w:spacing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Μη με διακόπτετε. Εγώ ποτέ δεν σας διακόπτω. Εκτός εάν είναι…</w:t>
      </w:r>
    </w:p>
    <w:p w14:paraId="3824454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w:t>
      </w:r>
      <w:r w:rsidRPr="00183AEB">
        <w:rPr>
          <w:rFonts w:eastAsia="Times New Roman" w:cs="Times New Roman"/>
          <w:szCs w:val="24"/>
        </w:rPr>
        <w:t>Για πλάκα.</w:t>
      </w:r>
    </w:p>
    <w:p w14:paraId="3824454E" w14:textId="77777777" w:rsidR="00D035B1" w:rsidRDefault="005B20CE">
      <w:pPr>
        <w:spacing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Όχι για πλάκα.</w:t>
      </w:r>
    </w:p>
    <w:p w14:paraId="3824454F" w14:textId="77777777" w:rsidR="00D035B1" w:rsidRDefault="005B20CE">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Δ</w:t>
      </w:r>
      <w:r w:rsidRPr="00C411ED">
        <w:rPr>
          <w:rFonts w:eastAsia="Times New Roman"/>
          <w:szCs w:val="24"/>
        </w:rPr>
        <w:t>εύτερον</w:t>
      </w:r>
      <w:r>
        <w:rPr>
          <w:rFonts w:eastAsia="Times New Roman"/>
          <w:szCs w:val="24"/>
        </w:rPr>
        <w:t xml:space="preserve">, </w:t>
      </w:r>
      <w:r w:rsidRPr="00C411ED">
        <w:rPr>
          <w:rFonts w:eastAsia="Times New Roman"/>
          <w:szCs w:val="24"/>
        </w:rPr>
        <w:t>σας έχουμε εξηγήσει για τις συναυλίες ότι δεν μπορ</w:t>
      </w:r>
      <w:r>
        <w:rPr>
          <w:rFonts w:eastAsia="Times New Roman"/>
          <w:szCs w:val="24"/>
        </w:rPr>
        <w:t>ούμε</w:t>
      </w:r>
      <w:r w:rsidRPr="00C411ED">
        <w:rPr>
          <w:rFonts w:eastAsia="Times New Roman"/>
          <w:szCs w:val="24"/>
        </w:rPr>
        <w:t xml:space="preserve"> να το κάνουμε μετά</w:t>
      </w:r>
      <w:r>
        <w:rPr>
          <w:rFonts w:eastAsia="Times New Roman"/>
          <w:szCs w:val="24"/>
        </w:rPr>
        <w:t>,</w:t>
      </w:r>
      <w:r w:rsidRPr="00C411ED">
        <w:rPr>
          <w:rFonts w:eastAsia="Times New Roman"/>
          <w:szCs w:val="24"/>
        </w:rPr>
        <w:t xml:space="preserve"> γιατί απλώς δεν θ</w:t>
      </w:r>
      <w:r w:rsidRPr="00C411ED">
        <w:rPr>
          <w:rFonts w:eastAsia="Times New Roman"/>
          <w:szCs w:val="24"/>
        </w:rPr>
        <w:t>α γίνουν οι συναυλίες</w:t>
      </w:r>
      <w:r>
        <w:rPr>
          <w:rFonts w:eastAsia="Times New Roman"/>
          <w:szCs w:val="24"/>
        </w:rPr>
        <w:t>.</w:t>
      </w:r>
      <w:r w:rsidRPr="00C411ED">
        <w:rPr>
          <w:rFonts w:eastAsia="Times New Roman"/>
          <w:szCs w:val="24"/>
        </w:rPr>
        <w:t xml:space="preserve"> </w:t>
      </w:r>
      <w:r>
        <w:rPr>
          <w:rFonts w:eastAsia="Times New Roman"/>
          <w:szCs w:val="24"/>
        </w:rPr>
        <w:t>Υ</w:t>
      </w:r>
      <w:r w:rsidRPr="00C411ED">
        <w:rPr>
          <w:rFonts w:eastAsia="Times New Roman"/>
          <w:szCs w:val="24"/>
        </w:rPr>
        <w:t>πάρχουν</w:t>
      </w:r>
      <w:r>
        <w:rPr>
          <w:rFonts w:eastAsia="Times New Roman"/>
          <w:szCs w:val="24"/>
        </w:rPr>
        <w:t>,</w:t>
      </w:r>
      <w:r w:rsidRPr="00C411ED">
        <w:rPr>
          <w:rFonts w:eastAsia="Times New Roman"/>
          <w:szCs w:val="24"/>
        </w:rPr>
        <w:t xml:space="preserve"> αν τ</w:t>
      </w:r>
      <w:r>
        <w:rPr>
          <w:rFonts w:eastAsia="Times New Roman"/>
          <w:szCs w:val="24"/>
        </w:rPr>
        <w:t>α</w:t>
      </w:r>
      <w:r w:rsidRPr="00C411ED">
        <w:rPr>
          <w:rFonts w:eastAsia="Times New Roman"/>
          <w:szCs w:val="24"/>
        </w:rPr>
        <w:t xml:space="preserve"> δείτε</w:t>
      </w:r>
      <w:r>
        <w:rPr>
          <w:rFonts w:eastAsia="Times New Roman"/>
          <w:szCs w:val="24"/>
        </w:rPr>
        <w:t>,</w:t>
      </w:r>
      <w:r w:rsidRPr="00C411ED">
        <w:rPr>
          <w:rFonts w:eastAsia="Times New Roman"/>
          <w:szCs w:val="24"/>
        </w:rPr>
        <w:t xml:space="preserve"> </w:t>
      </w:r>
      <w:r>
        <w:rPr>
          <w:rFonts w:eastAsia="Times New Roman"/>
          <w:szCs w:val="24"/>
        </w:rPr>
        <w:t xml:space="preserve">δεν θα τα πω ένα-ένα, </w:t>
      </w:r>
      <w:r w:rsidRPr="00C411ED">
        <w:rPr>
          <w:rFonts w:eastAsia="Times New Roman"/>
          <w:szCs w:val="24"/>
        </w:rPr>
        <w:t>κάποι</w:t>
      </w:r>
      <w:r>
        <w:rPr>
          <w:rFonts w:eastAsia="Times New Roman"/>
          <w:szCs w:val="24"/>
        </w:rPr>
        <w:t>α</w:t>
      </w:r>
      <w:r w:rsidRPr="00C411ED">
        <w:rPr>
          <w:rFonts w:eastAsia="Times New Roman"/>
          <w:szCs w:val="24"/>
        </w:rPr>
        <w:t xml:space="preserve"> </w:t>
      </w:r>
      <w:r w:rsidRPr="00C411ED">
        <w:rPr>
          <w:rFonts w:eastAsia="Times New Roman"/>
          <w:szCs w:val="24"/>
        </w:rPr>
        <w:lastRenderedPageBreak/>
        <w:t>φορολογικ</w:t>
      </w:r>
      <w:r>
        <w:rPr>
          <w:rFonts w:eastAsia="Times New Roman"/>
          <w:szCs w:val="24"/>
        </w:rPr>
        <w:t>ά θέματα</w:t>
      </w:r>
      <w:r w:rsidRPr="00C411ED">
        <w:rPr>
          <w:rFonts w:eastAsia="Times New Roman"/>
          <w:szCs w:val="24"/>
        </w:rPr>
        <w:t xml:space="preserve"> που τ</w:t>
      </w:r>
      <w:r>
        <w:rPr>
          <w:rFonts w:eastAsia="Times New Roman"/>
          <w:szCs w:val="24"/>
        </w:rPr>
        <w:t>α</w:t>
      </w:r>
      <w:r w:rsidRPr="00C411ED">
        <w:rPr>
          <w:rFonts w:eastAsia="Times New Roman"/>
          <w:szCs w:val="24"/>
        </w:rPr>
        <w:t xml:space="preserve"> ξέρει καλύτερα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και για ποιον λόγο είναι επείγοντα.</w:t>
      </w:r>
      <w:r w:rsidRPr="00C411ED">
        <w:rPr>
          <w:rFonts w:eastAsia="Times New Roman"/>
          <w:szCs w:val="24"/>
        </w:rPr>
        <w:t xml:space="preserve"> </w:t>
      </w:r>
      <w:r>
        <w:rPr>
          <w:rFonts w:eastAsia="Times New Roman"/>
          <w:szCs w:val="24"/>
        </w:rPr>
        <w:t>Γ</w:t>
      </w:r>
      <w:r w:rsidRPr="00C411ED">
        <w:rPr>
          <w:rFonts w:eastAsia="Times New Roman"/>
          <w:szCs w:val="24"/>
        </w:rPr>
        <w:t>ιατί ένα από τ</w:t>
      </w:r>
      <w:r>
        <w:rPr>
          <w:rFonts w:eastAsia="Times New Roman"/>
          <w:szCs w:val="24"/>
        </w:rPr>
        <w:t>α</w:t>
      </w:r>
      <w:r w:rsidRPr="00C411ED">
        <w:rPr>
          <w:rFonts w:eastAsia="Times New Roman"/>
          <w:szCs w:val="24"/>
        </w:rPr>
        <w:t xml:space="preserve"> παρ</w:t>
      </w:r>
      <w:r>
        <w:rPr>
          <w:rFonts w:eastAsia="Times New Roman"/>
          <w:szCs w:val="24"/>
        </w:rPr>
        <w:t>αδείγματα</w:t>
      </w:r>
      <w:r>
        <w:rPr>
          <w:rFonts w:eastAsia="Times New Roman"/>
          <w:szCs w:val="24"/>
        </w:rPr>
        <w:t>,</w:t>
      </w:r>
      <w:r w:rsidRPr="00C411ED">
        <w:rPr>
          <w:rFonts w:eastAsia="Times New Roman"/>
          <w:szCs w:val="24"/>
        </w:rPr>
        <w:t xml:space="preserve"> που δώσατε ήτανε για τον </w:t>
      </w:r>
      <w:r>
        <w:rPr>
          <w:rFonts w:eastAsia="Times New Roman"/>
          <w:szCs w:val="24"/>
        </w:rPr>
        <w:t>κ</w:t>
      </w:r>
      <w:r>
        <w:rPr>
          <w:rFonts w:eastAsia="Times New Roman"/>
          <w:szCs w:val="24"/>
        </w:rPr>
        <w:t xml:space="preserve">ώδικα </w:t>
      </w:r>
      <w:r>
        <w:rPr>
          <w:rFonts w:eastAsia="Times New Roman"/>
          <w:szCs w:val="24"/>
        </w:rPr>
        <w:t>φ</w:t>
      </w:r>
      <w:r>
        <w:rPr>
          <w:rFonts w:eastAsia="Times New Roman"/>
          <w:szCs w:val="24"/>
        </w:rPr>
        <w:t xml:space="preserve">ορολογίας </w:t>
      </w:r>
      <w:r>
        <w:rPr>
          <w:rFonts w:eastAsia="Times New Roman"/>
          <w:szCs w:val="24"/>
        </w:rPr>
        <w:t>ε</w:t>
      </w:r>
      <w:r w:rsidRPr="00C411ED">
        <w:rPr>
          <w:rFonts w:eastAsia="Times New Roman"/>
          <w:szCs w:val="24"/>
        </w:rPr>
        <w:t>ισοδήματ</w:t>
      </w:r>
      <w:r>
        <w:rPr>
          <w:rFonts w:eastAsia="Times New Roman"/>
          <w:szCs w:val="24"/>
        </w:rPr>
        <w:t>ο</w:t>
      </w:r>
      <w:r w:rsidRPr="00C411ED">
        <w:rPr>
          <w:rFonts w:eastAsia="Times New Roman"/>
          <w:szCs w:val="24"/>
        </w:rPr>
        <w:t>ς</w:t>
      </w:r>
      <w:r>
        <w:rPr>
          <w:rFonts w:eastAsia="Times New Roman"/>
          <w:szCs w:val="24"/>
        </w:rPr>
        <w:t>.</w:t>
      </w:r>
      <w:r w:rsidRPr="00C411ED">
        <w:rPr>
          <w:rFonts w:eastAsia="Times New Roman"/>
          <w:szCs w:val="24"/>
        </w:rPr>
        <w:t xml:space="preserve"> </w:t>
      </w:r>
      <w:r>
        <w:rPr>
          <w:rFonts w:eastAsia="Times New Roman"/>
          <w:szCs w:val="24"/>
        </w:rPr>
        <w:t>Σ</w:t>
      </w:r>
      <w:r w:rsidRPr="00C411ED">
        <w:rPr>
          <w:rFonts w:eastAsia="Times New Roman"/>
          <w:szCs w:val="24"/>
        </w:rPr>
        <w:t xml:space="preserve">ας εξήγησε και </w:t>
      </w:r>
      <w:r>
        <w:rPr>
          <w:rFonts w:eastAsia="Times New Roman"/>
          <w:szCs w:val="24"/>
        </w:rPr>
        <w:t>χθες</w:t>
      </w:r>
      <w:r w:rsidRPr="00C411ED">
        <w:rPr>
          <w:rFonts w:eastAsia="Times New Roman"/>
          <w:szCs w:val="24"/>
        </w:rPr>
        <w:t xml:space="preserve"> γιατί είναι επείγον</w:t>
      </w:r>
      <w:r>
        <w:rPr>
          <w:rFonts w:eastAsia="Times New Roman"/>
          <w:szCs w:val="24"/>
        </w:rPr>
        <w:t>,</w:t>
      </w:r>
      <w:r w:rsidRPr="00C411ED">
        <w:rPr>
          <w:rFonts w:eastAsia="Times New Roman"/>
          <w:szCs w:val="24"/>
        </w:rPr>
        <w:t xml:space="preserve"> </w:t>
      </w:r>
      <w:r>
        <w:rPr>
          <w:rFonts w:eastAsia="Times New Roman"/>
          <w:szCs w:val="24"/>
        </w:rPr>
        <w:t>όσοι την</w:t>
      </w:r>
      <w:r w:rsidRPr="00C411ED">
        <w:rPr>
          <w:rFonts w:eastAsia="Times New Roman"/>
          <w:szCs w:val="24"/>
        </w:rPr>
        <w:t xml:space="preserve"> ακούσετε</w:t>
      </w:r>
      <w:r>
        <w:rPr>
          <w:rFonts w:eastAsia="Times New Roman"/>
          <w:szCs w:val="24"/>
        </w:rPr>
        <w:t>.</w:t>
      </w:r>
    </w:p>
    <w:p w14:paraId="38244550" w14:textId="77777777" w:rsidR="00D035B1" w:rsidRDefault="005B20CE">
      <w:pPr>
        <w:spacing w:line="600" w:lineRule="auto"/>
        <w:ind w:firstLine="720"/>
        <w:jc w:val="both"/>
        <w:rPr>
          <w:rFonts w:eastAsia="Times New Roman"/>
          <w:szCs w:val="24"/>
        </w:rPr>
      </w:pPr>
      <w:r>
        <w:rPr>
          <w:rFonts w:eastAsia="Times New Roman"/>
          <w:szCs w:val="24"/>
        </w:rPr>
        <w:t>Άρα,</w:t>
      </w:r>
      <w:r w:rsidRPr="00C411ED">
        <w:rPr>
          <w:rFonts w:eastAsia="Times New Roman"/>
          <w:szCs w:val="24"/>
        </w:rPr>
        <w:t xml:space="preserve"> νομίζω ότι μπορούμε</w:t>
      </w:r>
      <w:r>
        <w:rPr>
          <w:rFonts w:eastAsia="Times New Roman"/>
          <w:szCs w:val="24"/>
        </w:rPr>
        <w:t>,</w:t>
      </w:r>
      <w:r w:rsidRPr="00C411ED">
        <w:rPr>
          <w:rFonts w:eastAsia="Times New Roman"/>
          <w:szCs w:val="24"/>
        </w:rPr>
        <w:t xml:space="preserve"> χωρίς ένταση</w:t>
      </w:r>
      <w:r>
        <w:rPr>
          <w:rFonts w:eastAsia="Times New Roman"/>
          <w:szCs w:val="24"/>
        </w:rPr>
        <w:t>,</w:t>
      </w:r>
      <w:r w:rsidRPr="00C411ED">
        <w:rPr>
          <w:rFonts w:eastAsia="Times New Roman"/>
          <w:szCs w:val="24"/>
        </w:rPr>
        <w:t xml:space="preserve"> να συζητήσουμε αυτές τις τροπολογίες</w:t>
      </w:r>
      <w:r>
        <w:rPr>
          <w:rFonts w:eastAsia="Times New Roman"/>
          <w:szCs w:val="24"/>
        </w:rPr>
        <w:t>.</w:t>
      </w:r>
      <w:r w:rsidRPr="00C411ED">
        <w:rPr>
          <w:rFonts w:eastAsia="Times New Roman"/>
          <w:szCs w:val="24"/>
        </w:rPr>
        <w:t xml:space="preserve"> Δεν </w:t>
      </w:r>
      <w:r>
        <w:rPr>
          <w:rFonts w:eastAsia="Times New Roman"/>
          <w:szCs w:val="24"/>
        </w:rPr>
        <w:t>φέρνουμε</w:t>
      </w:r>
      <w:r w:rsidRPr="00C411ED">
        <w:rPr>
          <w:rFonts w:eastAsia="Times New Roman"/>
          <w:szCs w:val="24"/>
        </w:rPr>
        <w:t xml:space="preserve"> τροπολογίες ούτε </w:t>
      </w:r>
      <w:r>
        <w:rPr>
          <w:rFonts w:eastAsia="Times New Roman"/>
          <w:szCs w:val="24"/>
        </w:rPr>
        <w:t xml:space="preserve">για </w:t>
      </w:r>
      <w:r w:rsidRPr="00C411ED">
        <w:rPr>
          <w:rFonts w:eastAsia="Times New Roman"/>
          <w:szCs w:val="24"/>
        </w:rPr>
        <w:t>να βολέψουμε τους δικούς μας ανθρώπους ούτε</w:t>
      </w:r>
      <w:r>
        <w:rPr>
          <w:rFonts w:eastAsia="Times New Roman"/>
          <w:szCs w:val="24"/>
        </w:rPr>
        <w:t xml:space="preserve"> για</w:t>
      </w:r>
      <w:r w:rsidRPr="00C411ED">
        <w:rPr>
          <w:rFonts w:eastAsia="Times New Roman"/>
          <w:szCs w:val="24"/>
        </w:rPr>
        <w:t xml:space="preserve"> να κάνουμε κάτι παράτυπο</w:t>
      </w:r>
      <w:r>
        <w:rPr>
          <w:rFonts w:eastAsia="Times New Roman"/>
          <w:szCs w:val="24"/>
        </w:rPr>
        <w:t>.</w:t>
      </w:r>
      <w:r w:rsidRPr="00C411ED">
        <w:rPr>
          <w:rFonts w:eastAsia="Times New Roman"/>
          <w:szCs w:val="24"/>
        </w:rPr>
        <w:t xml:space="preserve"> </w:t>
      </w:r>
      <w:r>
        <w:rPr>
          <w:rFonts w:eastAsia="Times New Roman"/>
          <w:szCs w:val="24"/>
        </w:rPr>
        <w:t>Ο</w:t>
      </w:r>
      <w:r w:rsidRPr="00C411ED">
        <w:rPr>
          <w:rFonts w:eastAsia="Times New Roman"/>
          <w:szCs w:val="24"/>
        </w:rPr>
        <w:t>ι πιο πολ</w:t>
      </w:r>
      <w:r w:rsidRPr="00C411ED">
        <w:rPr>
          <w:rFonts w:eastAsia="Times New Roman"/>
          <w:szCs w:val="24"/>
        </w:rPr>
        <w:t>λές είναι θέμα ημερομηνιών</w:t>
      </w:r>
      <w:r>
        <w:rPr>
          <w:rFonts w:eastAsia="Times New Roman"/>
          <w:szCs w:val="24"/>
        </w:rPr>
        <w:t>.</w:t>
      </w:r>
      <w:r w:rsidRPr="00C411ED">
        <w:rPr>
          <w:rFonts w:eastAsia="Times New Roman"/>
          <w:szCs w:val="24"/>
        </w:rPr>
        <w:t xml:space="preserve"> </w:t>
      </w:r>
      <w:r>
        <w:rPr>
          <w:rFonts w:eastAsia="Times New Roman"/>
          <w:szCs w:val="24"/>
        </w:rPr>
        <w:t>Σ</w:t>
      </w:r>
      <w:r w:rsidRPr="00C411ED">
        <w:rPr>
          <w:rFonts w:eastAsia="Times New Roman"/>
          <w:szCs w:val="24"/>
        </w:rPr>
        <w:t xml:space="preserve">ας εξήγησε ο </w:t>
      </w:r>
      <w:r>
        <w:rPr>
          <w:rFonts w:eastAsia="Times New Roman"/>
          <w:szCs w:val="24"/>
        </w:rPr>
        <w:t>Π</w:t>
      </w:r>
      <w:r w:rsidRPr="00C411ED">
        <w:rPr>
          <w:rFonts w:eastAsia="Times New Roman"/>
          <w:szCs w:val="24"/>
        </w:rPr>
        <w:t xml:space="preserve">ρόεδρος της </w:t>
      </w:r>
      <w:r>
        <w:rPr>
          <w:rFonts w:eastAsia="Times New Roman"/>
          <w:szCs w:val="24"/>
        </w:rPr>
        <w:t>Β</w:t>
      </w:r>
      <w:r w:rsidRPr="00C411ED">
        <w:rPr>
          <w:rFonts w:eastAsia="Times New Roman"/>
          <w:szCs w:val="24"/>
        </w:rPr>
        <w:t xml:space="preserve">ουλής </w:t>
      </w:r>
      <w:r>
        <w:rPr>
          <w:rFonts w:eastAsia="Times New Roman"/>
          <w:szCs w:val="24"/>
        </w:rPr>
        <w:t>ε</w:t>
      </w:r>
      <w:r w:rsidRPr="00C411ED">
        <w:rPr>
          <w:rFonts w:eastAsia="Times New Roman"/>
          <w:szCs w:val="24"/>
        </w:rPr>
        <w:t>χθές</w:t>
      </w:r>
      <w:r>
        <w:rPr>
          <w:rFonts w:eastAsia="Times New Roman"/>
          <w:szCs w:val="24"/>
        </w:rPr>
        <w:t xml:space="preserve">, με μεγάλη υπομονή </w:t>
      </w:r>
      <w:r>
        <w:rPr>
          <w:rFonts w:eastAsia="Times New Roman"/>
          <w:szCs w:val="24"/>
        </w:rPr>
        <w:t>-</w:t>
      </w:r>
      <w:r>
        <w:rPr>
          <w:rFonts w:eastAsia="Times New Roman"/>
          <w:szCs w:val="24"/>
        </w:rPr>
        <w:t xml:space="preserve">με ιώβεια </w:t>
      </w:r>
      <w:r w:rsidRPr="00C411ED">
        <w:rPr>
          <w:rFonts w:eastAsia="Times New Roman"/>
          <w:szCs w:val="24"/>
        </w:rPr>
        <w:t xml:space="preserve">υπομονή και με παρεμβάσεις από </w:t>
      </w:r>
      <w:r>
        <w:rPr>
          <w:rFonts w:eastAsia="Times New Roman"/>
          <w:szCs w:val="24"/>
        </w:rPr>
        <w:t>σας-</w:t>
      </w:r>
      <w:r>
        <w:rPr>
          <w:rFonts w:eastAsia="Times New Roman"/>
          <w:szCs w:val="24"/>
        </w:rPr>
        <w:t xml:space="preserve"> </w:t>
      </w:r>
      <w:r w:rsidRPr="00C411ED">
        <w:rPr>
          <w:rFonts w:eastAsia="Times New Roman"/>
          <w:szCs w:val="24"/>
        </w:rPr>
        <w:t>ότι είχαμε μία μικρή περίοδο για νομοθ</w:t>
      </w:r>
      <w:r>
        <w:rPr>
          <w:rFonts w:eastAsia="Times New Roman"/>
          <w:szCs w:val="24"/>
        </w:rPr>
        <w:t>έτηση</w:t>
      </w:r>
      <w:r w:rsidRPr="00C411ED">
        <w:rPr>
          <w:rFonts w:eastAsia="Times New Roman"/>
          <w:szCs w:val="24"/>
        </w:rPr>
        <w:t xml:space="preserve"> επειδή υπήρχε η συζήτηση και μετά η συζήτηση για τον </w:t>
      </w:r>
      <w:r>
        <w:rPr>
          <w:rFonts w:eastAsia="Times New Roman"/>
          <w:szCs w:val="24"/>
        </w:rPr>
        <w:t>π</w:t>
      </w:r>
      <w:r w:rsidRPr="00C411ED">
        <w:rPr>
          <w:rFonts w:eastAsia="Times New Roman"/>
          <w:szCs w:val="24"/>
        </w:rPr>
        <w:t>ροϋπολογισμό</w:t>
      </w:r>
      <w:r>
        <w:rPr>
          <w:rFonts w:eastAsia="Times New Roman"/>
          <w:szCs w:val="24"/>
        </w:rPr>
        <w:t>.</w:t>
      </w:r>
      <w:r w:rsidRPr="00C411ED">
        <w:rPr>
          <w:rFonts w:eastAsia="Times New Roman"/>
          <w:szCs w:val="24"/>
        </w:rPr>
        <w:t xml:space="preserve"> Νομίζω ότι</w:t>
      </w:r>
      <w:r w:rsidRPr="00C411ED">
        <w:rPr>
          <w:rFonts w:eastAsia="Times New Roman"/>
          <w:szCs w:val="24"/>
        </w:rPr>
        <w:t xml:space="preserve"> τώρα μπορεί να συνεχίσουμε με ένα</w:t>
      </w:r>
      <w:r>
        <w:rPr>
          <w:rFonts w:eastAsia="Times New Roman"/>
          <w:szCs w:val="24"/>
        </w:rPr>
        <w:t>ν</w:t>
      </w:r>
      <w:r w:rsidRPr="00C411ED">
        <w:rPr>
          <w:rFonts w:eastAsia="Times New Roman"/>
          <w:szCs w:val="24"/>
        </w:rPr>
        <w:t xml:space="preserve"> ήπιο τρόπο</w:t>
      </w:r>
      <w:r>
        <w:rPr>
          <w:rFonts w:eastAsia="Times New Roman"/>
          <w:szCs w:val="24"/>
        </w:rPr>
        <w:t>,</w:t>
      </w:r>
      <w:r w:rsidRPr="00C411ED">
        <w:rPr>
          <w:rFonts w:eastAsia="Times New Roman"/>
          <w:szCs w:val="24"/>
        </w:rPr>
        <w:t xml:space="preserve"> να τις συζητήσουμε και να πάμε παρακάτω</w:t>
      </w:r>
      <w:r>
        <w:rPr>
          <w:rFonts w:eastAsia="Times New Roman"/>
          <w:szCs w:val="24"/>
        </w:rPr>
        <w:t>.</w:t>
      </w:r>
      <w:r w:rsidRPr="00C411ED">
        <w:rPr>
          <w:rFonts w:eastAsia="Times New Roman"/>
          <w:szCs w:val="24"/>
        </w:rPr>
        <w:t xml:space="preserve"> </w:t>
      </w:r>
    </w:p>
    <w:p w14:paraId="38244551" w14:textId="77777777" w:rsidR="00D035B1" w:rsidRDefault="005B20CE">
      <w:pPr>
        <w:spacing w:line="600" w:lineRule="auto"/>
        <w:ind w:firstLine="720"/>
        <w:jc w:val="both"/>
        <w:rPr>
          <w:rFonts w:eastAsia="Times New Roman"/>
          <w:szCs w:val="24"/>
        </w:rPr>
      </w:pPr>
      <w:r>
        <w:rPr>
          <w:rFonts w:eastAsia="Times New Roman"/>
          <w:szCs w:val="24"/>
        </w:rPr>
        <w:t>Ευχαριστώ.</w:t>
      </w:r>
    </w:p>
    <w:p w14:paraId="38244552" w14:textId="77777777" w:rsidR="00D035B1" w:rsidRDefault="005B20CE">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Κύριε Πρόεδρε, θα ήθελα τον λόγο επί προσωπικού. </w:t>
      </w:r>
    </w:p>
    <w:p w14:paraId="38244553" w14:textId="77777777" w:rsidR="00D035B1" w:rsidRDefault="005B20CE">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Επί προσωπικού, όσον αφορά τι, κύριε Βαρβιτσιώτη;</w:t>
      </w:r>
      <w:r>
        <w:rPr>
          <w:rFonts w:eastAsia="Times New Roman"/>
          <w:szCs w:val="24"/>
        </w:rPr>
        <w:t xml:space="preserve"> </w:t>
      </w:r>
    </w:p>
    <w:p w14:paraId="38244554" w14:textId="77777777" w:rsidR="00D035B1" w:rsidRDefault="005B20CE">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Δ</w:t>
      </w:r>
      <w:r w:rsidRPr="00C411ED">
        <w:rPr>
          <w:rFonts w:eastAsia="Times New Roman"/>
          <w:szCs w:val="24"/>
        </w:rPr>
        <w:t xml:space="preserve">εν γίνεται </w:t>
      </w:r>
      <w:r>
        <w:rPr>
          <w:rFonts w:eastAsia="Times New Roman"/>
          <w:szCs w:val="24"/>
        </w:rPr>
        <w:t xml:space="preserve">να λέει </w:t>
      </w:r>
      <w:r w:rsidRPr="00C411ED">
        <w:rPr>
          <w:rFonts w:eastAsia="Times New Roman"/>
          <w:szCs w:val="24"/>
        </w:rPr>
        <w:t xml:space="preserve">ο κύριος </w:t>
      </w:r>
      <w:r>
        <w:rPr>
          <w:rFonts w:eastAsia="Times New Roman"/>
          <w:szCs w:val="24"/>
        </w:rPr>
        <w:t>Υ</w:t>
      </w:r>
      <w:r w:rsidRPr="00C411ED">
        <w:rPr>
          <w:rFonts w:eastAsia="Times New Roman"/>
          <w:szCs w:val="24"/>
        </w:rPr>
        <w:t>πουργός ότι δεν καταλαβαίνω αυτό που διαβάζω</w:t>
      </w:r>
      <w:r>
        <w:rPr>
          <w:rFonts w:eastAsia="Times New Roman"/>
          <w:szCs w:val="24"/>
        </w:rPr>
        <w:t>.</w:t>
      </w:r>
    </w:p>
    <w:p w14:paraId="38244555"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Έχετε ένα λεπτό. </w:t>
      </w:r>
    </w:p>
    <w:p w14:paraId="38244556" w14:textId="77777777" w:rsidR="00D035B1" w:rsidRDefault="005B20CE">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Έχετε καταθέσει τρεις τροπολογίες για την </w:t>
      </w:r>
      <w:r w:rsidRPr="00A02C53">
        <w:rPr>
          <w:rFonts w:eastAsia="Times New Roman"/>
          <w:szCs w:val="24"/>
        </w:rPr>
        <w:t>Ε</w:t>
      </w:r>
      <w:r>
        <w:rPr>
          <w:rFonts w:eastAsia="Times New Roman"/>
          <w:szCs w:val="24"/>
        </w:rPr>
        <w:t>λληνική Βιομηχανία Ζάχαρης. Τ</w:t>
      </w:r>
      <w:r w:rsidRPr="00C411ED">
        <w:rPr>
          <w:rFonts w:eastAsia="Times New Roman"/>
          <w:szCs w:val="24"/>
        </w:rPr>
        <w:t>ρεις</w:t>
      </w:r>
      <w:r>
        <w:rPr>
          <w:rFonts w:eastAsia="Times New Roman"/>
          <w:szCs w:val="24"/>
        </w:rPr>
        <w:t>, έχετε καταθέσει, ό</w:t>
      </w:r>
      <w:r w:rsidRPr="00C411ED">
        <w:rPr>
          <w:rFonts w:eastAsia="Times New Roman"/>
          <w:szCs w:val="24"/>
        </w:rPr>
        <w:t xml:space="preserve">χι </w:t>
      </w:r>
      <w:r>
        <w:rPr>
          <w:rFonts w:eastAsia="Times New Roman"/>
          <w:szCs w:val="24"/>
        </w:rPr>
        <w:t xml:space="preserve">μία. </w:t>
      </w:r>
    </w:p>
    <w:p w14:paraId="38244557" w14:textId="77777777" w:rsidR="00D035B1" w:rsidRDefault="005B20CE">
      <w:pPr>
        <w:spacing w:line="600" w:lineRule="auto"/>
        <w:ind w:firstLine="720"/>
        <w:jc w:val="both"/>
        <w:rPr>
          <w:rFonts w:eastAsia="Times New Roman"/>
          <w:szCs w:val="24"/>
        </w:rPr>
      </w:pPr>
      <w:r w:rsidRPr="00D15980">
        <w:rPr>
          <w:rFonts w:eastAsia="Times New Roman"/>
          <w:b/>
          <w:szCs w:val="24"/>
        </w:rPr>
        <w:t>ΓΕΩΡΓΙΟΣ ΠΑΛΛΗΣ:</w:t>
      </w:r>
      <w:r>
        <w:rPr>
          <w:rFonts w:eastAsia="Times New Roman"/>
          <w:szCs w:val="24"/>
        </w:rPr>
        <w:t xml:space="preserve"> Είναι άλλος Υπουργός, κύριε Βαρβιτσιώτη, αλλά δεν διαβάζετε. </w:t>
      </w:r>
    </w:p>
    <w:p w14:paraId="38244558"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Ελάτε, κύριε Πάλλη. Ας ολοκληρώσει ο κ. Βαρβιτσιώτης τι θέλει να πει. </w:t>
      </w:r>
    </w:p>
    <w:p w14:paraId="38244559" w14:textId="77777777" w:rsidR="00D035B1" w:rsidRDefault="005B20CE">
      <w:pPr>
        <w:spacing w:line="600" w:lineRule="auto"/>
        <w:ind w:firstLine="720"/>
        <w:jc w:val="both"/>
        <w:rPr>
          <w:rFonts w:eastAsia="Times New Roman"/>
          <w:szCs w:val="24"/>
        </w:rPr>
      </w:pPr>
      <w:r w:rsidRPr="00D15980">
        <w:rPr>
          <w:rFonts w:eastAsia="Times New Roman"/>
          <w:b/>
          <w:szCs w:val="24"/>
        </w:rPr>
        <w:t>ΓΕΩΡΓΙΟΣ ΠΑΛΛΗΣ:</w:t>
      </w:r>
      <w:r>
        <w:rPr>
          <w:rFonts w:eastAsia="Times New Roman"/>
          <w:b/>
          <w:szCs w:val="24"/>
        </w:rPr>
        <w:t xml:space="preserve"> </w:t>
      </w:r>
      <w:r>
        <w:rPr>
          <w:rFonts w:eastAsia="Times New Roman"/>
          <w:szCs w:val="24"/>
        </w:rPr>
        <w:t>Προφανώς, συνυπογράφει και ο</w:t>
      </w:r>
      <w:r>
        <w:rPr>
          <w:rFonts w:eastAsia="Times New Roman"/>
          <w:szCs w:val="24"/>
        </w:rPr>
        <w:t xml:space="preserve"> κ. </w:t>
      </w:r>
      <w:proofErr w:type="spellStart"/>
      <w:r>
        <w:rPr>
          <w:rFonts w:eastAsia="Times New Roman"/>
          <w:szCs w:val="24"/>
        </w:rPr>
        <w:t>Τσακαλώτος</w:t>
      </w:r>
      <w:proofErr w:type="spellEnd"/>
      <w:r>
        <w:rPr>
          <w:rFonts w:eastAsia="Times New Roman"/>
          <w:szCs w:val="24"/>
        </w:rPr>
        <w:t xml:space="preserve">. </w:t>
      </w:r>
    </w:p>
    <w:p w14:paraId="3824455A" w14:textId="77777777" w:rsidR="00D035B1" w:rsidRDefault="005B20CE">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Μπράβο. Προφανώς, τις υπογράφει. </w:t>
      </w:r>
    </w:p>
    <w:p w14:paraId="3824455B" w14:textId="77777777" w:rsidR="00D035B1" w:rsidRDefault="005B20CE">
      <w:pPr>
        <w:spacing w:line="600" w:lineRule="auto"/>
        <w:ind w:firstLine="720"/>
        <w:jc w:val="both"/>
        <w:rPr>
          <w:rFonts w:eastAsia="Times New Roman"/>
          <w:szCs w:val="24"/>
        </w:rPr>
      </w:pPr>
      <w:r w:rsidRPr="00D15980">
        <w:rPr>
          <w:rFonts w:eastAsia="Times New Roman"/>
          <w:b/>
          <w:szCs w:val="24"/>
        </w:rPr>
        <w:lastRenderedPageBreak/>
        <w:t>ΓΕΩΡΓΙΟΣ ΠΑΛΛΗΣ:</w:t>
      </w:r>
      <w:r>
        <w:rPr>
          <w:rFonts w:eastAsia="Times New Roman"/>
          <w:b/>
          <w:szCs w:val="24"/>
        </w:rPr>
        <w:t xml:space="preserve"> </w:t>
      </w:r>
      <w:r>
        <w:rPr>
          <w:rFonts w:eastAsia="Times New Roman"/>
          <w:szCs w:val="24"/>
        </w:rPr>
        <w:t xml:space="preserve">Ο κ. </w:t>
      </w:r>
      <w:proofErr w:type="spellStart"/>
      <w:r>
        <w:rPr>
          <w:rFonts w:eastAsia="Times New Roman"/>
          <w:szCs w:val="24"/>
        </w:rPr>
        <w:t>Πιτσιόρλας</w:t>
      </w:r>
      <w:proofErr w:type="spellEnd"/>
      <w:r>
        <w:rPr>
          <w:rFonts w:eastAsia="Times New Roman"/>
          <w:szCs w:val="24"/>
        </w:rPr>
        <w:t xml:space="preserve"> χθες τις παρουσίασε. </w:t>
      </w:r>
    </w:p>
    <w:p w14:paraId="3824455C" w14:textId="77777777" w:rsidR="00D035B1" w:rsidRDefault="005B20CE">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Να σας πω κάτι; Καταλαβαίνω την αγωνία του κ. Πάλλη να αποδείξει, όπως έλεγε και χθες, πόσο ανθρωπιστή</w:t>
      </w:r>
      <w:r>
        <w:rPr>
          <w:rFonts w:eastAsia="Times New Roman"/>
          <w:szCs w:val="24"/>
        </w:rPr>
        <w:t xml:space="preserve">ς είναι, αλλά εδώ δεν μιλάμε περί αυτού. </w:t>
      </w:r>
    </w:p>
    <w:p w14:paraId="3824455D" w14:textId="77777777" w:rsidR="00D035B1" w:rsidRDefault="005B20CE">
      <w:pPr>
        <w:spacing w:line="600" w:lineRule="auto"/>
        <w:ind w:firstLine="720"/>
        <w:jc w:val="both"/>
        <w:rPr>
          <w:rFonts w:eastAsia="Times New Roman"/>
          <w:szCs w:val="24"/>
        </w:rPr>
      </w:pPr>
      <w:r>
        <w:rPr>
          <w:rFonts w:eastAsia="Times New Roman"/>
          <w:szCs w:val="24"/>
        </w:rPr>
        <w:t xml:space="preserve">Αν θέλετε να μιλήσετε για τις τροπολογίες, να σας πω εγώ χαρακτηριστικά ότι φέρνετε τρεις για την </w:t>
      </w:r>
      <w:r w:rsidRPr="00C411ED">
        <w:rPr>
          <w:rFonts w:eastAsia="Times New Roman"/>
          <w:szCs w:val="24"/>
        </w:rPr>
        <w:t>Ελληνική Βιομηχανία Ζάχαρης</w:t>
      </w:r>
      <w:r>
        <w:rPr>
          <w:rFonts w:eastAsia="Times New Roman"/>
          <w:szCs w:val="24"/>
        </w:rPr>
        <w:t>.</w:t>
      </w:r>
    </w:p>
    <w:p w14:paraId="3824455E" w14:textId="77777777" w:rsidR="00D035B1" w:rsidRDefault="005B20CE">
      <w:pPr>
        <w:spacing w:line="600" w:lineRule="auto"/>
        <w:ind w:firstLine="720"/>
        <w:jc w:val="both"/>
        <w:rPr>
          <w:rFonts w:eastAsia="Times New Roman"/>
          <w:szCs w:val="24"/>
        </w:rPr>
      </w:pPr>
      <w:r>
        <w:rPr>
          <w:rFonts w:eastAsia="Times New Roman"/>
          <w:szCs w:val="24"/>
        </w:rPr>
        <w:t>Για την τροπολογία του</w:t>
      </w:r>
      <w:r w:rsidRPr="00C411ED">
        <w:rPr>
          <w:rFonts w:eastAsia="Times New Roman"/>
          <w:szCs w:val="24"/>
        </w:rPr>
        <w:t xml:space="preserve"> ΟΑΣΘ</w:t>
      </w:r>
      <w:r>
        <w:rPr>
          <w:rFonts w:eastAsia="Times New Roman"/>
          <w:szCs w:val="24"/>
        </w:rPr>
        <w:t xml:space="preserve"> και για την φορολογική ενημερότητα, ναι,</w:t>
      </w:r>
      <w:r w:rsidRPr="00C411ED">
        <w:rPr>
          <w:rFonts w:eastAsia="Times New Roman"/>
          <w:szCs w:val="24"/>
        </w:rPr>
        <w:t xml:space="preserve"> τις βρίσκω επείγου</w:t>
      </w:r>
      <w:r w:rsidRPr="00C411ED">
        <w:rPr>
          <w:rFonts w:eastAsia="Times New Roman"/>
          <w:szCs w:val="24"/>
        </w:rPr>
        <w:t>σες</w:t>
      </w:r>
      <w:r>
        <w:rPr>
          <w:rFonts w:eastAsia="Times New Roman"/>
          <w:szCs w:val="24"/>
        </w:rPr>
        <w:t>.</w:t>
      </w:r>
      <w:r w:rsidRPr="00C411ED">
        <w:rPr>
          <w:rFonts w:eastAsia="Times New Roman"/>
          <w:szCs w:val="24"/>
        </w:rPr>
        <w:t xml:space="preserve"> </w:t>
      </w:r>
      <w:r>
        <w:rPr>
          <w:rFonts w:eastAsia="Times New Roman"/>
          <w:szCs w:val="24"/>
        </w:rPr>
        <w:t>Ό</w:t>
      </w:r>
      <w:r w:rsidRPr="00C411ED">
        <w:rPr>
          <w:rFonts w:eastAsia="Times New Roman"/>
          <w:szCs w:val="24"/>
        </w:rPr>
        <w:t xml:space="preserve">λες τις άλλες ρυθμίσεις που κάνετε </w:t>
      </w:r>
      <w:r>
        <w:rPr>
          <w:rFonts w:eastAsia="Times New Roman"/>
          <w:szCs w:val="24"/>
        </w:rPr>
        <w:t>είναι κατεπείγουσες; Η</w:t>
      </w:r>
      <w:r w:rsidRPr="00C411ED">
        <w:rPr>
          <w:rFonts w:eastAsia="Times New Roman"/>
          <w:szCs w:val="24"/>
        </w:rPr>
        <w:t xml:space="preserve"> τροπολογία</w:t>
      </w:r>
      <w:r>
        <w:rPr>
          <w:rFonts w:eastAsia="Times New Roman"/>
          <w:szCs w:val="24"/>
        </w:rPr>
        <w:t>,</w:t>
      </w:r>
      <w:r w:rsidRPr="00C411ED">
        <w:rPr>
          <w:rFonts w:eastAsia="Times New Roman"/>
          <w:szCs w:val="24"/>
        </w:rPr>
        <w:t xml:space="preserve"> με την οποία </w:t>
      </w:r>
      <w:r>
        <w:rPr>
          <w:rFonts w:eastAsia="Times New Roman"/>
          <w:szCs w:val="24"/>
        </w:rPr>
        <w:t>εγώ σ</w:t>
      </w:r>
      <w:r w:rsidRPr="00C411ED">
        <w:rPr>
          <w:rFonts w:eastAsia="Times New Roman"/>
          <w:szCs w:val="24"/>
        </w:rPr>
        <w:t>υμφωνώ απολύτως</w:t>
      </w:r>
      <w:r>
        <w:rPr>
          <w:rFonts w:eastAsia="Times New Roman"/>
          <w:szCs w:val="24"/>
        </w:rPr>
        <w:t>,</w:t>
      </w:r>
      <w:r w:rsidRPr="00C411ED">
        <w:rPr>
          <w:rFonts w:eastAsia="Times New Roman"/>
          <w:szCs w:val="24"/>
        </w:rPr>
        <w:t xml:space="preserve"> να δίνονται δικαιώματα στους αστυνομικούς</w:t>
      </w:r>
      <w:r>
        <w:rPr>
          <w:rFonts w:eastAsia="Times New Roman"/>
          <w:szCs w:val="24"/>
        </w:rPr>
        <w:t>,</w:t>
      </w:r>
      <w:r w:rsidRPr="00C411ED">
        <w:rPr>
          <w:rFonts w:eastAsia="Times New Roman"/>
          <w:szCs w:val="24"/>
        </w:rPr>
        <w:t xml:space="preserve"> που έχουν υποστεί καρκίνο</w:t>
      </w:r>
      <w:r>
        <w:rPr>
          <w:rFonts w:eastAsia="Times New Roman"/>
          <w:szCs w:val="24"/>
        </w:rPr>
        <w:t>,</w:t>
      </w:r>
      <w:r w:rsidRPr="00C411ED">
        <w:rPr>
          <w:rFonts w:eastAsia="Times New Roman"/>
          <w:szCs w:val="24"/>
        </w:rPr>
        <w:t xml:space="preserve"> είναι επείγουσα</w:t>
      </w:r>
      <w:r>
        <w:rPr>
          <w:rFonts w:eastAsia="Times New Roman"/>
          <w:szCs w:val="24"/>
        </w:rPr>
        <w:t xml:space="preserve">; </w:t>
      </w:r>
      <w:r w:rsidRPr="00C411ED">
        <w:rPr>
          <w:rFonts w:eastAsia="Times New Roman"/>
          <w:szCs w:val="24"/>
        </w:rPr>
        <w:t xml:space="preserve"> </w:t>
      </w:r>
    </w:p>
    <w:p w14:paraId="3824455F" w14:textId="77777777" w:rsidR="00D035B1" w:rsidRDefault="005B20CE">
      <w:pPr>
        <w:spacing w:line="600" w:lineRule="auto"/>
        <w:ind w:firstLine="720"/>
        <w:jc w:val="both"/>
        <w:rPr>
          <w:rFonts w:eastAsia="Times New Roman"/>
          <w:szCs w:val="24"/>
        </w:rPr>
      </w:pPr>
      <w:r>
        <w:rPr>
          <w:rFonts w:eastAsia="Times New Roman"/>
          <w:szCs w:val="24"/>
        </w:rPr>
        <w:t>Ε</w:t>
      </w:r>
      <w:r w:rsidRPr="00C411ED">
        <w:rPr>
          <w:rFonts w:eastAsia="Times New Roman"/>
          <w:szCs w:val="24"/>
        </w:rPr>
        <w:t xml:space="preserve">γώ διαβάζω </w:t>
      </w:r>
      <w:r>
        <w:rPr>
          <w:rFonts w:eastAsia="Times New Roman"/>
          <w:szCs w:val="24"/>
        </w:rPr>
        <w:t>τι φέρνετε.</w:t>
      </w:r>
      <w:r w:rsidRPr="00C411ED">
        <w:rPr>
          <w:rFonts w:eastAsia="Times New Roman"/>
          <w:szCs w:val="24"/>
        </w:rPr>
        <w:t xml:space="preserve"> </w:t>
      </w:r>
      <w:r>
        <w:rPr>
          <w:rFonts w:eastAsia="Times New Roman"/>
          <w:szCs w:val="24"/>
        </w:rPr>
        <w:t>Π</w:t>
      </w:r>
      <w:r w:rsidRPr="00C411ED">
        <w:rPr>
          <w:rFonts w:eastAsia="Times New Roman"/>
          <w:szCs w:val="24"/>
        </w:rPr>
        <w:t>ροσπάθησα να διαβάσω</w:t>
      </w:r>
      <w:r>
        <w:rPr>
          <w:rFonts w:eastAsia="Times New Roman"/>
          <w:szCs w:val="24"/>
        </w:rPr>
        <w:t>.</w:t>
      </w:r>
      <w:r w:rsidRPr="00C411ED">
        <w:rPr>
          <w:rFonts w:eastAsia="Times New Roman"/>
          <w:szCs w:val="24"/>
        </w:rPr>
        <w:t xml:space="preserve"> </w:t>
      </w:r>
      <w:r>
        <w:rPr>
          <w:rFonts w:eastAsia="Times New Roman"/>
          <w:szCs w:val="24"/>
        </w:rPr>
        <w:t>Α</w:t>
      </w:r>
      <w:r w:rsidRPr="00C411ED">
        <w:rPr>
          <w:rFonts w:eastAsia="Times New Roman"/>
          <w:szCs w:val="24"/>
        </w:rPr>
        <w:t>υτά τα ο</w:t>
      </w:r>
      <w:r w:rsidRPr="00C411ED">
        <w:rPr>
          <w:rFonts w:eastAsia="Times New Roman"/>
          <w:szCs w:val="24"/>
        </w:rPr>
        <w:t xml:space="preserve">ποία εσείς </w:t>
      </w:r>
      <w:r>
        <w:rPr>
          <w:rFonts w:eastAsia="Times New Roman"/>
          <w:szCs w:val="24"/>
        </w:rPr>
        <w:t>φ</w:t>
      </w:r>
      <w:r w:rsidRPr="00C411ED">
        <w:rPr>
          <w:rFonts w:eastAsia="Times New Roman"/>
          <w:szCs w:val="24"/>
        </w:rPr>
        <w:t>έρνετε και υπογράφετ</w:t>
      </w:r>
      <w:r>
        <w:rPr>
          <w:rFonts w:eastAsia="Times New Roman"/>
          <w:szCs w:val="24"/>
        </w:rPr>
        <w:t>ε</w:t>
      </w:r>
      <w:r w:rsidRPr="00C411ED">
        <w:rPr>
          <w:rFonts w:eastAsia="Times New Roman"/>
          <w:szCs w:val="24"/>
        </w:rPr>
        <w:t xml:space="preserve"> τα ξέρετε</w:t>
      </w:r>
      <w:r>
        <w:rPr>
          <w:rFonts w:eastAsia="Times New Roman"/>
          <w:szCs w:val="24"/>
        </w:rPr>
        <w:t>; Γ</w:t>
      </w:r>
      <w:r w:rsidRPr="00C411ED">
        <w:rPr>
          <w:rFonts w:eastAsia="Times New Roman"/>
          <w:szCs w:val="24"/>
        </w:rPr>
        <w:t>ιατί</w:t>
      </w:r>
      <w:r>
        <w:rPr>
          <w:rFonts w:eastAsia="Times New Roman"/>
          <w:szCs w:val="24"/>
        </w:rPr>
        <w:t>,</w:t>
      </w:r>
      <w:r w:rsidRPr="00C411ED">
        <w:rPr>
          <w:rFonts w:eastAsia="Times New Roman"/>
          <w:szCs w:val="24"/>
        </w:rPr>
        <w:t xml:space="preserve"> </w:t>
      </w:r>
      <w:r>
        <w:rPr>
          <w:rFonts w:eastAsia="Times New Roman"/>
          <w:szCs w:val="24"/>
        </w:rPr>
        <w:t>κ</w:t>
      </w:r>
      <w:r w:rsidRPr="00C411ED">
        <w:rPr>
          <w:rFonts w:eastAsia="Times New Roman"/>
          <w:szCs w:val="24"/>
        </w:rPr>
        <w:t>ύριε Υπουργέ</w:t>
      </w:r>
      <w:r>
        <w:rPr>
          <w:rFonts w:eastAsia="Times New Roman"/>
          <w:szCs w:val="24"/>
        </w:rPr>
        <w:t>,</w:t>
      </w:r>
      <w:r w:rsidRPr="00C411ED">
        <w:rPr>
          <w:rFonts w:eastAsia="Times New Roman"/>
          <w:szCs w:val="24"/>
        </w:rPr>
        <w:t xml:space="preserve"> νομίζω ότι εδώ έρχεστε να παραπλανήσε</w:t>
      </w:r>
      <w:r>
        <w:rPr>
          <w:rFonts w:eastAsia="Times New Roman"/>
          <w:szCs w:val="24"/>
        </w:rPr>
        <w:t>τε</w:t>
      </w:r>
      <w:r w:rsidRPr="00C411ED">
        <w:rPr>
          <w:rFonts w:eastAsia="Times New Roman"/>
          <w:szCs w:val="24"/>
        </w:rPr>
        <w:t xml:space="preserve"> συστημα</w:t>
      </w:r>
      <w:r w:rsidRPr="00C411ED">
        <w:rPr>
          <w:rFonts w:eastAsia="Times New Roman"/>
          <w:szCs w:val="24"/>
        </w:rPr>
        <w:lastRenderedPageBreak/>
        <w:t xml:space="preserve">τικά </w:t>
      </w:r>
      <w:r>
        <w:rPr>
          <w:rFonts w:eastAsia="Times New Roman"/>
          <w:szCs w:val="24"/>
        </w:rPr>
        <w:t xml:space="preserve">τη Βουλή. Και η </w:t>
      </w:r>
      <w:r w:rsidRPr="00C411ED">
        <w:rPr>
          <w:rFonts w:eastAsia="Times New Roman"/>
          <w:szCs w:val="24"/>
        </w:rPr>
        <w:t>βάσανος του κοινοβουλευτικού έργου σημαίνει διαφάνεια στις ρυθμίσεις</w:t>
      </w:r>
      <w:r>
        <w:rPr>
          <w:rFonts w:eastAsia="Times New Roman"/>
          <w:szCs w:val="24"/>
        </w:rPr>
        <w:t>,</w:t>
      </w:r>
      <w:r w:rsidRPr="00C411ED">
        <w:rPr>
          <w:rFonts w:eastAsia="Times New Roman"/>
          <w:szCs w:val="24"/>
        </w:rPr>
        <w:t xml:space="preserve"> κάτι </w:t>
      </w:r>
      <w:r>
        <w:rPr>
          <w:rFonts w:eastAsia="Times New Roman"/>
          <w:szCs w:val="24"/>
        </w:rPr>
        <w:t xml:space="preserve">με </w:t>
      </w:r>
      <w:r w:rsidRPr="00C411ED">
        <w:rPr>
          <w:rFonts w:eastAsia="Times New Roman"/>
          <w:szCs w:val="24"/>
        </w:rPr>
        <w:t>το οποίο</w:t>
      </w:r>
      <w:r>
        <w:rPr>
          <w:rFonts w:eastAsia="Times New Roman"/>
          <w:szCs w:val="24"/>
        </w:rPr>
        <w:t xml:space="preserve"> ο κ. Πάλλης, βεβαίως, παθαίνει ανατριχίλα, όταν το ακούει. </w:t>
      </w:r>
      <w:r w:rsidRPr="00C411ED">
        <w:rPr>
          <w:rFonts w:eastAsia="Times New Roman"/>
          <w:szCs w:val="24"/>
        </w:rPr>
        <w:t xml:space="preserve"> </w:t>
      </w:r>
    </w:p>
    <w:p w14:paraId="38244560"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Τ</w:t>
      </w:r>
      <w:r w:rsidRPr="00C411ED">
        <w:rPr>
          <w:rFonts w:eastAsia="Times New Roman"/>
          <w:szCs w:val="24"/>
        </w:rPr>
        <w:t>εκμηριώσ</w:t>
      </w:r>
      <w:r>
        <w:rPr>
          <w:rFonts w:eastAsia="Times New Roman"/>
          <w:szCs w:val="24"/>
        </w:rPr>
        <w:t>α</w:t>
      </w:r>
      <w:r w:rsidRPr="00C411ED">
        <w:rPr>
          <w:rFonts w:eastAsia="Times New Roman"/>
          <w:szCs w:val="24"/>
        </w:rPr>
        <w:t>τε το</w:t>
      </w:r>
      <w:r>
        <w:rPr>
          <w:rFonts w:eastAsia="Times New Roman"/>
          <w:szCs w:val="24"/>
        </w:rPr>
        <w:t xml:space="preserve"> επί</w:t>
      </w:r>
      <w:r w:rsidRPr="00C411ED">
        <w:rPr>
          <w:rFonts w:eastAsia="Times New Roman"/>
          <w:szCs w:val="24"/>
        </w:rPr>
        <w:t xml:space="preserve"> προσωπικ</w:t>
      </w:r>
      <w:r>
        <w:rPr>
          <w:rFonts w:eastAsia="Times New Roman"/>
          <w:szCs w:val="24"/>
        </w:rPr>
        <w:t>ού.</w:t>
      </w:r>
      <w:r w:rsidRPr="00C411ED">
        <w:rPr>
          <w:rFonts w:eastAsia="Times New Roman"/>
          <w:szCs w:val="24"/>
        </w:rPr>
        <w:t xml:space="preserve"> </w:t>
      </w:r>
      <w:r>
        <w:rPr>
          <w:rFonts w:eastAsia="Times New Roman"/>
          <w:szCs w:val="24"/>
        </w:rPr>
        <w:t>Ν</w:t>
      </w:r>
      <w:r w:rsidRPr="00C411ED">
        <w:rPr>
          <w:rFonts w:eastAsia="Times New Roman"/>
          <w:szCs w:val="24"/>
        </w:rPr>
        <w:t>α συνεχίσουμε τη διαδικασία</w:t>
      </w:r>
      <w:r>
        <w:rPr>
          <w:rFonts w:eastAsia="Times New Roman"/>
          <w:szCs w:val="24"/>
        </w:rPr>
        <w:t>.</w:t>
      </w:r>
      <w:r w:rsidRPr="00C411ED">
        <w:rPr>
          <w:rFonts w:eastAsia="Times New Roman"/>
          <w:szCs w:val="24"/>
        </w:rPr>
        <w:t xml:space="preserve"> </w:t>
      </w:r>
      <w:r>
        <w:rPr>
          <w:rFonts w:eastAsia="Times New Roman"/>
          <w:szCs w:val="24"/>
        </w:rPr>
        <w:t>Κ</w:t>
      </w:r>
      <w:r w:rsidRPr="00C411ED">
        <w:rPr>
          <w:rFonts w:eastAsia="Times New Roman"/>
          <w:szCs w:val="24"/>
        </w:rPr>
        <w:t>ύριε Παπαθεοδώρου</w:t>
      </w:r>
      <w:r>
        <w:rPr>
          <w:rFonts w:eastAsia="Times New Roman"/>
          <w:szCs w:val="24"/>
        </w:rPr>
        <w:t xml:space="preserve">, έχετε τον λόγο. </w:t>
      </w:r>
    </w:p>
    <w:p w14:paraId="38244561"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Κύριε Πρόεδρε, θα ήθελα τον λόγο επί προσωπικο</w:t>
      </w:r>
      <w:r>
        <w:rPr>
          <w:rFonts w:eastAsia="Times New Roman"/>
          <w:szCs w:val="24"/>
        </w:rPr>
        <w:t>ύ.</w:t>
      </w:r>
    </w:p>
    <w:p w14:paraId="38244562"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Δ</w:t>
      </w:r>
      <w:r w:rsidRPr="00C411ED">
        <w:rPr>
          <w:rFonts w:eastAsia="Times New Roman"/>
          <w:szCs w:val="24"/>
        </w:rPr>
        <w:t>εν υπάρχει προσωπικό</w:t>
      </w:r>
      <w:r>
        <w:rPr>
          <w:rFonts w:eastAsia="Times New Roman"/>
          <w:szCs w:val="24"/>
        </w:rPr>
        <w:t>,</w:t>
      </w:r>
      <w:r w:rsidRPr="00C411ED">
        <w:rPr>
          <w:rFonts w:eastAsia="Times New Roman"/>
          <w:szCs w:val="24"/>
        </w:rPr>
        <w:t xml:space="preserve"> κύριε </w:t>
      </w:r>
      <w:r>
        <w:rPr>
          <w:rFonts w:eastAsia="Times New Roman"/>
          <w:szCs w:val="24"/>
        </w:rPr>
        <w:t xml:space="preserve">Πάλλη. </w:t>
      </w:r>
    </w:p>
    <w:p w14:paraId="38244563"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 xml:space="preserve">Να ανακαλέσει τις προσβλητικές εκφράσεις. </w:t>
      </w:r>
    </w:p>
    <w:p w14:paraId="38244564" w14:textId="77777777" w:rsidR="00D035B1" w:rsidRDefault="005B20C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Αν</w:t>
      </w:r>
      <w:r w:rsidRPr="00C411ED">
        <w:rPr>
          <w:rFonts w:eastAsia="Times New Roman"/>
          <w:szCs w:val="24"/>
        </w:rPr>
        <w:t xml:space="preserve"> είναι ποτέ δυνατόν να ξεκινήσουμε </w:t>
      </w:r>
      <w:r>
        <w:rPr>
          <w:rFonts w:eastAsia="Times New Roman"/>
          <w:szCs w:val="24"/>
        </w:rPr>
        <w:t>όλη</w:t>
      </w:r>
      <w:r w:rsidRPr="00C411ED">
        <w:rPr>
          <w:rFonts w:eastAsia="Times New Roman"/>
          <w:szCs w:val="24"/>
        </w:rPr>
        <w:t xml:space="preserve"> αυτή η διαδικασία</w:t>
      </w:r>
      <w:r>
        <w:rPr>
          <w:rFonts w:eastAsia="Times New Roman"/>
          <w:szCs w:val="24"/>
        </w:rPr>
        <w:t>!</w:t>
      </w:r>
      <w:r w:rsidRPr="00C411ED">
        <w:rPr>
          <w:rFonts w:eastAsia="Times New Roman"/>
          <w:szCs w:val="24"/>
        </w:rPr>
        <w:t xml:space="preserve"> </w:t>
      </w:r>
      <w:r>
        <w:rPr>
          <w:rFonts w:eastAsia="Times New Roman"/>
          <w:szCs w:val="24"/>
        </w:rPr>
        <w:t>Σ</w:t>
      </w:r>
      <w:r w:rsidRPr="00C411ED">
        <w:rPr>
          <w:rFonts w:eastAsia="Times New Roman"/>
          <w:szCs w:val="24"/>
        </w:rPr>
        <w:t>ας παρακαλώ πολύ</w:t>
      </w:r>
      <w:r>
        <w:rPr>
          <w:rFonts w:eastAsia="Times New Roman"/>
          <w:szCs w:val="24"/>
        </w:rPr>
        <w:t>.</w:t>
      </w:r>
    </w:p>
    <w:p w14:paraId="38244565" w14:textId="77777777" w:rsidR="00D035B1" w:rsidRDefault="005B20CE">
      <w:pPr>
        <w:spacing w:line="600" w:lineRule="auto"/>
        <w:ind w:firstLine="720"/>
        <w:jc w:val="both"/>
        <w:rPr>
          <w:rFonts w:eastAsia="Times New Roman"/>
          <w:szCs w:val="24"/>
        </w:rPr>
      </w:pPr>
      <w:r>
        <w:rPr>
          <w:rFonts w:eastAsia="Times New Roman"/>
          <w:szCs w:val="24"/>
        </w:rPr>
        <w:t>Ε</w:t>
      </w:r>
      <w:r w:rsidRPr="00C411ED">
        <w:rPr>
          <w:rFonts w:eastAsia="Times New Roman"/>
          <w:szCs w:val="24"/>
        </w:rPr>
        <w:t>λάτε</w:t>
      </w:r>
      <w:r>
        <w:rPr>
          <w:rFonts w:eastAsia="Times New Roman"/>
          <w:szCs w:val="24"/>
        </w:rPr>
        <w:t>,</w:t>
      </w:r>
      <w:r w:rsidRPr="00C411ED">
        <w:rPr>
          <w:rFonts w:eastAsia="Times New Roman"/>
          <w:szCs w:val="24"/>
        </w:rPr>
        <w:t xml:space="preserve"> κύριε Παπαθεοδώρου</w:t>
      </w:r>
      <w:r>
        <w:rPr>
          <w:rFonts w:eastAsia="Times New Roman"/>
          <w:szCs w:val="24"/>
        </w:rPr>
        <w:t xml:space="preserve">, έχετε τον λόγο. </w:t>
      </w:r>
      <w:r w:rsidRPr="00C411ED">
        <w:rPr>
          <w:rFonts w:eastAsia="Times New Roman"/>
          <w:szCs w:val="24"/>
        </w:rPr>
        <w:t xml:space="preserve"> </w:t>
      </w:r>
    </w:p>
    <w:p w14:paraId="38244566" w14:textId="77777777" w:rsidR="00D035B1" w:rsidRDefault="005B20CE">
      <w:pPr>
        <w:spacing w:line="600" w:lineRule="auto"/>
        <w:ind w:firstLine="720"/>
        <w:jc w:val="both"/>
        <w:rPr>
          <w:rFonts w:eastAsia="Times New Roman"/>
          <w:szCs w:val="24"/>
        </w:rPr>
      </w:pPr>
      <w:r>
        <w:rPr>
          <w:rFonts w:eastAsia="Times New Roman"/>
          <w:szCs w:val="24"/>
        </w:rPr>
        <w:lastRenderedPageBreak/>
        <w:t>Ο</w:t>
      </w:r>
      <w:r w:rsidRPr="00C411ED">
        <w:rPr>
          <w:rFonts w:eastAsia="Times New Roman"/>
          <w:szCs w:val="24"/>
        </w:rPr>
        <w:t xml:space="preserve"> </w:t>
      </w:r>
      <w:r>
        <w:rPr>
          <w:rFonts w:eastAsia="Times New Roman"/>
          <w:szCs w:val="24"/>
        </w:rPr>
        <w:t>Υ</w:t>
      </w:r>
      <w:r w:rsidRPr="00C411ED">
        <w:rPr>
          <w:rFonts w:eastAsia="Times New Roman"/>
          <w:szCs w:val="24"/>
        </w:rPr>
        <w:t>πουργός</w:t>
      </w:r>
      <w:r>
        <w:rPr>
          <w:rFonts w:eastAsia="Times New Roman"/>
          <w:szCs w:val="24"/>
        </w:rPr>
        <w:t xml:space="preserve"> </w:t>
      </w:r>
      <w:r w:rsidRPr="00C411ED">
        <w:rPr>
          <w:rFonts w:eastAsia="Times New Roman"/>
          <w:szCs w:val="24"/>
        </w:rPr>
        <w:t>κ</w:t>
      </w:r>
      <w:r>
        <w:rPr>
          <w:rFonts w:eastAsia="Times New Roman"/>
          <w:szCs w:val="24"/>
        </w:rPr>
        <w:t>.</w:t>
      </w:r>
      <w:r w:rsidRPr="00C411ED">
        <w:rPr>
          <w:rFonts w:eastAsia="Times New Roman"/>
          <w:szCs w:val="24"/>
        </w:rPr>
        <w:t xml:space="preserve"> </w:t>
      </w:r>
      <w:proofErr w:type="spellStart"/>
      <w:r w:rsidRPr="00C411ED">
        <w:rPr>
          <w:rFonts w:eastAsia="Times New Roman"/>
          <w:szCs w:val="24"/>
        </w:rPr>
        <w:t>Τσακαλώτος</w:t>
      </w:r>
      <w:proofErr w:type="spellEnd"/>
      <w:r w:rsidRPr="00C411ED">
        <w:rPr>
          <w:rFonts w:eastAsia="Times New Roman"/>
          <w:szCs w:val="24"/>
        </w:rPr>
        <w:t xml:space="preserve"> καλ</w:t>
      </w:r>
      <w:r>
        <w:rPr>
          <w:rFonts w:eastAsia="Times New Roman"/>
          <w:szCs w:val="24"/>
        </w:rPr>
        <w:t>ώ</w:t>
      </w:r>
      <w:r w:rsidRPr="00C411ED">
        <w:rPr>
          <w:rFonts w:eastAsia="Times New Roman"/>
          <w:szCs w:val="24"/>
        </w:rPr>
        <w:t xml:space="preserve">ς </w:t>
      </w:r>
      <w:proofErr w:type="spellStart"/>
      <w:r w:rsidRPr="00C411ED">
        <w:rPr>
          <w:rFonts w:eastAsia="Times New Roman"/>
          <w:szCs w:val="24"/>
        </w:rPr>
        <w:t>παρενέβη</w:t>
      </w:r>
      <w:proofErr w:type="spellEnd"/>
      <w:r>
        <w:rPr>
          <w:rFonts w:eastAsia="Times New Roman"/>
          <w:szCs w:val="24"/>
        </w:rPr>
        <w:t>,</w:t>
      </w:r>
      <w:r w:rsidRPr="00C411ED">
        <w:rPr>
          <w:rFonts w:eastAsia="Times New Roman"/>
          <w:szCs w:val="24"/>
        </w:rPr>
        <w:t xml:space="preserve"> </w:t>
      </w:r>
      <w:r>
        <w:rPr>
          <w:rFonts w:eastAsia="Times New Roman"/>
          <w:szCs w:val="24"/>
        </w:rPr>
        <w:t>γ</w:t>
      </w:r>
      <w:r w:rsidRPr="00C411ED">
        <w:rPr>
          <w:rFonts w:eastAsia="Times New Roman"/>
          <w:szCs w:val="24"/>
        </w:rPr>
        <w:t xml:space="preserve">ιατί έπρεπε να αναφερθώ εγώ περί </w:t>
      </w:r>
      <w:proofErr w:type="spellStart"/>
      <w:r w:rsidRPr="00C411ED">
        <w:rPr>
          <w:rFonts w:eastAsia="Times New Roman"/>
          <w:szCs w:val="24"/>
        </w:rPr>
        <w:t>στοχοποίησης</w:t>
      </w:r>
      <w:proofErr w:type="spellEnd"/>
      <w:r w:rsidRPr="00C411ED">
        <w:rPr>
          <w:rFonts w:eastAsia="Times New Roman"/>
          <w:szCs w:val="24"/>
        </w:rPr>
        <w:t xml:space="preserve"> του </w:t>
      </w:r>
      <w:r>
        <w:rPr>
          <w:rFonts w:eastAsia="Times New Roman"/>
          <w:szCs w:val="24"/>
        </w:rPr>
        <w:t>Π</w:t>
      </w:r>
      <w:r w:rsidRPr="00C411ED">
        <w:rPr>
          <w:rFonts w:eastAsia="Times New Roman"/>
          <w:szCs w:val="24"/>
        </w:rPr>
        <w:t>ροεδρείου της Βουλής</w:t>
      </w:r>
      <w:r>
        <w:rPr>
          <w:rFonts w:eastAsia="Times New Roman"/>
          <w:szCs w:val="24"/>
        </w:rPr>
        <w:t>.</w:t>
      </w:r>
      <w:r w:rsidRPr="00C411ED">
        <w:rPr>
          <w:rFonts w:eastAsia="Times New Roman"/>
          <w:szCs w:val="24"/>
        </w:rPr>
        <w:t xml:space="preserve"> </w:t>
      </w:r>
      <w:r>
        <w:rPr>
          <w:rFonts w:eastAsia="Times New Roman"/>
          <w:szCs w:val="24"/>
        </w:rPr>
        <w:t>Δ</w:t>
      </w:r>
      <w:r w:rsidRPr="00C411ED">
        <w:rPr>
          <w:rFonts w:eastAsia="Times New Roman"/>
          <w:szCs w:val="24"/>
        </w:rPr>
        <w:t xml:space="preserve">ιότι και ο </w:t>
      </w:r>
      <w:r>
        <w:rPr>
          <w:rFonts w:eastAsia="Times New Roman"/>
          <w:szCs w:val="24"/>
        </w:rPr>
        <w:t>Π</w:t>
      </w:r>
      <w:r w:rsidRPr="00C411ED">
        <w:rPr>
          <w:rFonts w:eastAsia="Times New Roman"/>
          <w:szCs w:val="24"/>
        </w:rPr>
        <w:t>ρόεδρος κ</w:t>
      </w:r>
      <w:r>
        <w:rPr>
          <w:rFonts w:eastAsia="Times New Roman"/>
          <w:szCs w:val="24"/>
        </w:rPr>
        <w:t xml:space="preserve">. </w:t>
      </w:r>
      <w:proofErr w:type="spellStart"/>
      <w:r w:rsidRPr="00C411ED">
        <w:rPr>
          <w:rFonts w:eastAsia="Times New Roman"/>
          <w:szCs w:val="24"/>
        </w:rPr>
        <w:t>Βούτσης</w:t>
      </w:r>
      <w:proofErr w:type="spellEnd"/>
      <w:r w:rsidRPr="00C411ED">
        <w:rPr>
          <w:rFonts w:eastAsia="Times New Roman"/>
          <w:szCs w:val="24"/>
        </w:rPr>
        <w:t xml:space="preserve"> ήρθε εδώ</w:t>
      </w:r>
      <w:r>
        <w:rPr>
          <w:rFonts w:eastAsia="Times New Roman"/>
          <w:szCs w:val="24"/>
        </w:rPr>
        <w:t>,</w:t>
      </w:r>
      <w:r w:rsidRPr="00C411ED">
        <w:rPr>
          <w:rFonts w:eastAsia="Times New Roman"/>
          <w:szCs w:val="24"/>
        </w:rPr>
        <w:t xml:space="preserve"> </w:t>
      </w:r>
      <w:r>
        <w:rPr>
          <w:rFonts w:eastAsia="Times New Roman"/>
          <w:szCs w:val="24"/>
        </w:rPr>
        <w:t xml:space="preserve">για </w:t>
      </w:r>
      <w:r w:rsidRPr="00C411ED">
        <w:rPr>
          <w:rFonts w:eastAsia="Times New Roman"/>
          <w:szCs w:val="24"/>
        </w:rPr>
        <w:t>να λειτουργήσει πυροσβεστικά και να μπορέσουμε να βρούμε</w:t>
      </w:r>
      <w:r w:rsidRPr="00C411ED">
        <w:rPr>
          <w:rFonts w:eastAsia="Times New Roman"/>
          <w:szCs w:val="24"/>
        </w:rPr>
        <w:t xml:space="preserve"> μία λύση</w:t>
      </w:r>
      <w:r>
        <w:rPr>
          <w:rFonts w:eastAsia="Times New Roman"/>
          <w:szCs w:val="24"/>
        </w:rPr>
        <w:t>,</w:t>
      </w:r>
      <w:r w:rsidRPr="00C411ED">
        <w:rPr>
          <w:rFonts w:eastAsia="Times New Roman"/>
          <w:szCs w:val="24"/>
        </w:rPr>
        <w:t xml:space="preserve"> όπου</w:t>
      </w:r>
      <w:r>
        <w:rPr>
          <w:rFonts w:eastAsia="Times New Roman"/>
          <w:szCs w:val="24"/>
        </w:rPr>
        <w:t>,</w:t>
      </w:r>
      <w:r w:rsidRPr="00C411ED">
        <w:rPr>
          <w:rFonts w:eastAsia="Times New Roman"/>
          <w:szCs w:val="24"/>
        </w:rPr>
        <w:t xml:space="preserve"> </w:t>
      </w:r>
      <w:r>
        <w:rPr>
          <w:rFonts w:eastAsia="Times New Roman"/>
          <w:szCs w:val="24"/>
        </w:rPr>
        <w:t>κατά πλειοψηφία</w:t>
      </w:r>
      <w:r w:rsidRPr="00C411ED">
        <w:rPr>
          <w:rFonts w:eastAsia="Times New Roman"/>
          <w:szCs w:val="24"/>
        </w:rPr>
        <w:t xml:space="preserve"> τουλάχιστον</w:t>
      </w:r>
      <w:r>
        <w:rPr>
          <w:rFonts w:eastAsia="Times New Roman"/>
          <w:szCs w:val="24"/>
        </w:rPr>
        <w:t>,</w:t>
      </w:r>
      <w:r w:rsidRPr="00C411ED">
        <w:rPr>
          <w:rFonts w:eastAsia="Times New Roman"/>
          <w:szCs w:val="24"/>
        </w:rPr>
        <w:t xml:space="preserve"> συμφώνησε </w:t>
      </w:r>
      <w:r>
        <w:rPr>
          <w:rFonts w:eastAsia="Times New Roman"/>
          <w:szCs w:val="24"/>
        </w:rPr>
        <w:t xml:space="preserve">το Σώμα να συνεχίσουμε τη </w:t>
      </w:r>
      <w:r w:rsidRPr="00C411ED">
        <w:rPr>
          <w:rFonts w:eastAsia="Times New Roman"/>
          <w:szCs w:val="24"/>
        </w:rPr>
        <w:t>διαδικασία για σήμερα</w:t>
      </w:r>
      <w:r>
        <w:rPr>
          <w:rFonts w:eastAsia="Times New Roman"/>
          <w:szCs w:val="24"/>
        </w:rPr>
        <w:t xml:space="preserve">. </w:t>
      </w:r>
      <w:r w:rsidRPr="00C411ED">
        <w:rPr>
          <w:rFonts w:eastAsia="Times New Roman"/>
          <w:szCs w:val="24"/>
        </w:rPr>
        <w:t>Ας μη</w:t>
      </w:r>
      <w:r>
        <w:rPr>
          <w:rFonts w:eastAsia="Times New Roman"/>
          <w:szCs w:val="24"/>
        </w:rPr>
        <w:t>ν</w:t>
      </w:r>
      <w:r w:rsidRPr="00C411ED">
        <w:rPr>
          <w:rFonts w:eastAsia="Times New Roman"/>
          <w:szCs w:val="24"/>
        </w:rPr>
        <w:t xml:space="preserve"> </w:t>
      </w:r>
      <w:proofErr w:type="spellStart"/>
      <w:r w:rsidRPr="00C411ED">
        <w:rPr>
          <w:rFonts w:eastAsia="Times New Roman"/>
          <w:szCs w:val="24"/>
        </w:rPr>
        <w:t>στοχοποιούμε</w:t>
      </w:r>
      <w:proofErr w:type="spellEnd"/>
      <w:r w:rsidRPr="00C411ED">
        <w:rPr>
          <w:rFonts w:eastAsia="Times New Roman"/>
          <w:szCs w:val="24"/>
        </w:rPr>
        <w:t xml:space="preserve"> το </w:t>
      </w:r>
      <w:r>
        <w:rPr>
          <w:rFonts w:eastAsia="Times New Roman"/>
          <w:szCs w:val="24"/>
        </w:rPr>
        <w:t>Π</w:t>
      </w:r>
      <w:r w:rsidRPr="00C411ED">
        <w:rPr>
          <w:rFonts w:eastAsia="Times New Roman"/>
          <w:szCs w:val="24"/>
        </w:rPr>
        <w:t>ροεδρείο της Βουλής</w:t>
      </w:r>
      <w:r>
        <w:rPr>
          <w:rFonts w:eastAsia="Times New Roman"/>
          <w:szCs w:val="24"/>
        </w:rPr>
        <w:t>,</w:t>
      </w:r>
      <w:r>
        <w:rPr>
          <w:rFonts w:eastAsia="Times New Roman"/>
          <w:szCs w:val="24"/>
        </w:rPr>
        <w:t xml:space="preserve"> που</w:t>
      </w:r>
      <w:r w:rsidRPr="00C411ED">
        <w:rPr>
          <w:rFonts w:eastAsia="Times New Roman"/>
          <w:szCs w:val="24"/>
        </w:rPr>
        <w:t xml:space="preserve"> προσπαθεί να βοηθήσει</w:t>
      </w:r>
      <w:r>
        <w:rPr>
          <w:rFonts w:eastAsia="Times New Roman"/>
          <w:szCs w:val="24"/>
        </w:rPr>
        <w:t>,</w:t>
      </w:r>
      <w:r w:rsidRPr="00C411ED">
        <w:rPr>
          <w:rFonts w:eastAsia="Times New Roman"/>
          <w:szCs w:val="24"/>
        </w:rPr>
        <w:t xml:space="preserve"> </w:t>
      </w:r>
      <w:r>
        <w:rPr>
          <w:rFonts w:eastAsia="Times New Roman"/>
          <w:szCs w:val="24"/>
        </w:rPr>
        <w:t>έστω κ</w:t>
      </w:r>
      <w:r w:rsidRPr="00C411ED">
        <w:rPr>
          <w:rFonts w:eastAsia="Times New Roman"/>
          <w:szCs w:val="24"/>
        </w:rPr>
        <w:t>ι αν διαφωνούμε</w:t>
      </w:r>
      <w:r>
        <w:rPr>
          <w:rFonts w:eastAsia="Times New Roman"/>
          <w:szCs w:val="24"/>
        </w:rPr>
        <w:t>,</w:t>
      </w:r>
      <w:r w:rsidRPr="00C411ED">
        <w:rPr>
          <w:rFonts w:eastAsia="Times New Roman"/>
          <w:szCs w:val="24"/>
        </w:rPr>
        <w:t xml:space="preserve"> όπο</w:t>
      </w:r>
      <w:r>
        <w:rPr>
          <w:rFonts w:eastAsia="Times New Roman"/>
          <w:szCs w:val="24"/>
        </w:rPr>
        <w:t>ι</w:t>
      </w:r>
      <w:r w:rsidRPr="00C411ED">
        <w:rPr>
          <w:rFonts w:eastAsia="Times New Roman"/>
          <w:szCs w:val="24"/>
        </w:rPr>
        <w:t>οι διαφωνούν</w:t>
      </w:r>
      <w:r>
        <w:rPr>
          <w:rFonts w:eastAsia="Times New Roman"/>
          <w:szCs w:val="24"/>
        </w:rPr>
        <w:t>,</w:t>
      </w:r>
      <w:r w:rsidRPr="00C411ED">
        <w:rPr>
          <w:rFonts w:eastAsia="Times New Roman"/>
          <w:szCs w:val="24"/>
        </w:rPr>
        <w:t xml:space="preserve"> με τον τρόπο οριοθέτησης της διαδικασί</w:t>
      </w:r>
      <w:r w:rsidRPr="00C411ED">
        <w:rPr>
          <w:rFonts w:eastAsia="Times New Roman"/>
          <w:szCs w:val="24"/>
        </w:rPr>
        <w:t>ας</w:t>
      </w:r>
      <w:r>
        <w:rPr>
          <w:rFonts w:eastAsia="Times New Roman"/>
          <w:szCs w:val="24"/>
        </w:rPr>
        <w:t>.</w:t>
      </w:r>
      <w:r w:rsidRPr="00C411ED">
        <w:rPr>
          <w:rFonts w:eastAsia="Times New Roman"/>
          <w:szCs w:val="24"/>
        </w:rPr>
        <w:t xml:space="preserve"> </w:t>
      </w:r>
    </w:p>
    <w:p w14:paraId="38244567" w14:textId="77777777" w:rsidR="00D035B1" w:rsidRDefault="005B20CE">
      <w:pPr>
        <w:spacing w:line="600" w:lineRule="auto"/>
        <w:ind w:firstLine="720"/>
        <w:jc w:val="both"/>
        <w:rPr>
          <w:rFonts w:eastAsia="Times New Roman"/>
          <w:szCs w:val="24"/>
        </w:rPr>
      </w:pPr>
      <w:r>
        <w:rPr>
          <w:rFonts w:eastAsia="Times New Roman"/>
          <w:szCs w:val="24"/>
        </w:rPr>
        <w:t>Κ</w:t>
      </w:r>
      <w:r w:rsidRPr="00C411ED">
        <w:rPr>
          <w:rFonts w:eastAsia="Times New Roman"/>
          <w:szCs w:val="24"/>
        </w:rPr>
        <w:t>ύριε συνάδελφε</w:t>
      </w:r>
      <w:r>
        <w:rPr>
          <w:rFonts w:eastAsia="Times New Roman"/>
          <w:szCs w:val="24"/>
        </w:rPr>
        <w:t xml:space="preserve">, έχετε τον λόγο. </w:t>
      </w:r>
    </w:p>
    <w:p w14:paraId="38244568" w14:textId="77777777" w:rsidR="00D035B1" w:rsidRDefault="005B20CE">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Ευχαριστώ, κύριε Πρόεδρε. </w:t>
      </w:r>
    </w:p>
    <w:p w14:paraId="38244569" w14:textId="77777777" w:rsidR="00D035B1" w:rsidRDefault="005B20CE">
      <w:pPr>
        <w:spacing w:line="600" w:lineRule="auto"/>
        <w:ind w:firstLine="720"/>
        <w:jc w:val="both"/>
        <w:rPr>
          <w:rFonts w:eastAsia="Times New Roman"/>
          <w:szCs w:val="24"/>
        </w:rPr>
      </w:pPr>
      <w:r>
        <w:rPr>
          <w:rFonts w:eastAsia="Times New Roman"/>
          <w:szCs w:val="24"/>
        </w:rPr>
        <w:t>Α</w:t>
      </w:r>
      <w:r w:rsidRPr="00C411ED">
        <w:rPr>
          <w:rFonts w:eastAsia="Times New Roman"/>
          <w:szCs w:val="24"/>
        </w:rPr>
        <w:t>ς μη συζητούμε για πυροσβεστικές παρεμβάσεις</w:t>
      </w:r>
      <w:r>
        <w:rPr>
          <w:rFonts w:eastAsia="Times New Roman"/>
          <w:szCs w:val="24"/>
        </w:rPr>
        <w:t>,</w:t>
      </w:r>
      <w:r w:rsidRPr="00C411ED">
        <w:rPr>
          <w:rFonts w:eastAsia="Times New Roman"/>
          <w:szCs w:val="24"/>
        </w:rPr>
        <w:t xml:space="preserve"> </w:t>
      </w:r>
      <w:r>
        <w:rPr>
          <w:rFonts w:eastAsia="Times New Roman"/>
          <w:szCs w:val="24"/>
        </w:rPr>
        <w:t>γ</w:t>
      </w:r>
      <w:r w:rsidRPr="00C411ED">
        <w:rPr>
          <w:rFonts w:eastAsia="Times New Roman"/>
          <w:szCs w:val="24"/>
        </w:rPr>
        <w:t>ιατί ξέρετε υπάρχει το γνωστό ανέκδοτο με τον πυροσβέστη</w:t>
      </w:r>
      <w:r>
        <w:rPr>
          <w:rFonts w:eastAsia="Times New Roman"/>
          <w:szCs w:val="24"/>
        </w:rPr>
        <w:t>,</w:t>
      </w:r>
      <w:r w:rsidRPr="00C411ED">
        <w:rPr>
          <w:rFonts w:eastAsia="Times New Roman"/>
          <w:szCs w:val="24"/>
        </w:rPr>
        <w:t xml:space="preserve"> </w:t>
      </w:r>
      <w:r>
        <w:rPr>
          <w:rFonts w:eastAsia="Times New Roman"/>
          <w:szCs w:val="24"/>
        </w:rPr>
        <w:t xml:space="preserve">ο </w:t>
      </w:r>
      <w:r w:rsidRPr="00C411ED">
        <w:rPr>
          <w:rFonts w:eastAsia="Times New Roman"/>
          <w:szCs w:val="24"/>
        </w:rPr>
        <w:t>οποίος είναι πυρομανής</w:t>
      </w:r>
      <w:r>
        <w:rPr>
          <w:rFonts w:eastAsia="Times New Roman"/>
          <w:szCs w:val="24"/>
        </w:rPr>
        <w:t>.</w:t>
      </w:r>
    </w:p>
    <w:p w14:paraId="3824456A" w14:textId="77777777" w:rsidR="00D035B1" w:rsidRDefault="005B20CE">
      <w:pPr>
        <w:spacing w:line="600" w:lineRule="auto"/>
        <w:ind w:firstLine="720"/>
        <w:jc w:val="both"/>
        <w:rPr>
          <w:rFonts w:eastAsia="Times New Roman"/>
          <w:szCs w:val="24"/>
        </w:rPr>
      </w:pPr>
      <w:r>
        <w:rPr>
          <w:rFonts w:eastAsia="Times New Roman"/>
          <w:szCs w:val="24"/>
        </w:rPr>
        <w:t>Απλώς,</w:t>
      </w:r>
      <w:r w:rsidRPr="00C411ED">
        <w:rPr>
          <w:rFonts w:eastAsia="Times New Roman"/>
          <w:szCs w:val="24"/>
        </w:rPr>
        <w:t xml:space="preserve"> λοιπόν</w:t>
      </w:r>
      <w:r>
        <w:rPr>
          <w:rFonts w:eastAsia="Times New Roman"/>
          <w:szCs w:val="24"/>
        </w:rPr>
        <w:t>,</w:t>
      </w:r>
      <w:r w:rsidRPr="00C411ED">
        <w:rPr>
          <w:rFonts w:eastAsia="Times New Roman"/>
          <w:szCs w:val="24"/>
        </w:rPr>
        <w:t xml:space="preserve"> αυτό το οποίο ήθελα </w:t>
      </w:r>
      <w:r w:rsidRPr="00C411ED">
        <w:rPr>
          <w:rFonts w:eastAsia="Times New Roman"/>
          <w:szCs w:val="24"/>
        </w:rPr>
        <w:t>να σας πω σήμερα και έχει σημασία</w:t>
      </w:r>
      <w:r>
        <w:rPr>
          <w:rFonts w:eastAsia="Times New Roman"/>
          <w:szCs w:val="24"/>
        </w:rPr>
        <w:t>,</w:t>
      </w:r>
      <w:r w:rsidRPr="00C411ED">
        <w:rPr>
          <w:rFonts w:eastAsia="Times New Roman"/>
          <w:szCs w:val="24"/>
        </w:rPr>
        <w:t xml:space="preserve"> είναι το εξής</w:t>
      </w:r>
      <w:r>
        <w:rPr>
          <w:rFonts w:eastAsia="Times New Roman"/>
          <w:szCs w:val="24"/>
        </w:rPr>
        <w:t>.</w:t>
      </w:r>
      <w:r w:rsidRPr="00C411ED">
        <w:rPr>
          <w:rFonts w:eastAsia="Times New Roman"/>
          <w:szCs w:val="24"/>
        </w:rPr>
        <w:t xml:space="preserve"> </w:t>
      </w:r>
      <w:r>
        <w:rPr>
          <w:rFonts w:eastAsia="Times New Roman"/>
          <w:szCs w:val="24"/>
        </w:rPr>
        <w:t>Α</w:t>
      </w:r>
      <w:r w:rsidRPr="00C411ED">
        <w:rPr>
          <w:rFonts w:eastAsia="Times New Roman"/>
          <w:szCs w:val="24"/>
        </w:rPr>
        <w:t>κούω ότι μας μαλώνετε</w:t>
      </w:r>
      <w:r>
        <w:rPr>
          <w:rFonts w:eastAsia="Times New Roman"/>
          <w:szCs w:val="24"/>
        </w:rPr>
        <w:t>,</w:t>
      </w:r>
      <w:r w:rsidRPr="00C411ED">
        <w:rPr>
          <w:rFonts w:eastAsia="Times New Roman"/>
          <w:szCs w:val="24"/>
        </w:rPr>
        <w:t xml:space="preserve"> γιατί </w:t>
      </w:r>
      <w:r w:rsidRPr="00C411ED">
        <w:rPr>
          <w:rFonts w:eastAsia="Times New Roman"/>
          <w:szCs w:val="24"/>
        </w:rPr>
        <w:lastRenderedPageBreak/>
        <w:t xml:space="preserve">προκαλέσαμε την παραμονή των </w:t>
      </w:r>
      <w:r>
        <w:rPr>
          <w:rFonts w:eastAsia="Times New Roman"/>
          <w:szCs w:val="24"/>
        </w:rPr>
        <w:t>Υ</w:t>
      </w:r>
      <w:r w:rsidRPr="00C411ED">
        <w:rPr>
          <w:rFonts w:eastAsia="Times New Roman"/>
          <w:szCs w:val="24"/>
        </w:rPr>
        <w:t>πουργών</w:t>
      </w:r>
      <w:r>
        <w:rPr>
          <w:rFonts w:eastAsia="Times New Roman"/>
          <w:szCs w:val="24"/>
        </w:rPr>
        <w:t xml:space="preserve">, έτσι ώστε </w:t>
      </w:r>
      <w:r w:rsidRPr="00C411ED">
        <w:rPr>
          <w:rFonts w:eastAsia="Times New Roman"/>
          <w:szCs w:val="24"/>
        </w:rPr>
        <w:t>να εξηγήσουν τις τροπολογίες</w:t>
      </w:r>
      <w:r>
        <w:rPr>
          <w:rFonts w:eastAsia="Times New Roman"/>
          <w:szCs w:val="24"/>
        </w:rPr>
        <w:t>,</w:t>
      </w:r>
      <w:r w:rsidRPr="00C411ED">
        <w:rPr>
          <w:rFonts w:eastAsia="Times New Roman"/>
          <w:szCs w:val="24"/>
        </w:rPr>
        <w:t xml:space="preserve"> αλλά και γιατί σας είπαμε ότι σε αυτό το όργιο των τροπολογιών από χθες</w:t>
      </w:r>
      <w:r>
        <w:rPr>
          <w:rFonts w:eastAsia="Times New Roman"/>
          <w:szCs w:val="24"/>
        </w:rPr>
        <w:t>,</w:t>
      </w:r>
      <w:r w:rsidRPr="00C411ED">
        <w:rPr>
          <w:rFonts w:eastAsia="Times New Roman"/>
          <w:szCs w:val="24"/>
        </w:rPr>
        <w:t xml:space="preserve"> τελικά</w:t>
      </w:r>
      <w:r>
        <w:rPr>
          <w:rFonts w:eastAsia="Times New Roman"/>
          <w:szCs w:val="24"/>
        </w:rPr>
        <w:t>,</w:t>
      </w:r>
      <w:r w:rsidRPr="00C411ED">
        <w:rPr>
          <w:rFonts w:eastAsia="Times New Roman"/>
          <w:szCs w:val="24"/>
        </w:rPr>
        <w:t xml:space="preserve"> πέρα από εμάς</w:t>
      </w:r>
      <w:r>
        <w:rPr>
          <w:rFonts w:eastAsia="Times New Roman"/>
          <w:szCs w:val="24"/>
        </w:rPr>
        <w:t>,</w:t>
      </w:r>
      <w:r w:rsidRPr="00C411ED">
        <w:rPr>
          <w:rFonts w:eastAsia="Times New Roman"/>
          <w:szCs w:val="24"/>
        </w:rPr>
        <w:t xml:space="preserve"> υ</w:t>
      </w:r>
      <w:r w:rsidRPr="00C411ED">
        <w:rPr>
          <w:rFonts w:eastAsia="Times New Roman"/>
          <w:szCs w:val="24"/>
        </w:rPr>
        <w:t>πάρχουν και πάρ</w:t>
      </w:r>
      <w:r>
        <w:rPr>
          <w:rFonts w:eastAsia="Times New Roman"/>
          <w:szCs w:val="24"/>
        </w:rPr>
        <w:t>α πολλοί άλλοι</w:t>
      </w:r>
      <w:r>
        <w:rPr>
          <w:rFonts w:eastAsia="Times New Roman"/>
          <w:szCs w:val="24"/>
        </w:rPr>
        <w:t>,</w:t>
      </w:r>
      <w:r>
        <w:rPr>
          <w:rFonts w:eastAsia="Times New Roman"/>
          <w:szCs w:val="24"/>
        </w:rPr>
        <w:t xml:space="preserve"> οι οποίοι λένε α</w:t>
      </w:r>
      <w:r w:rsidRPr="00C411ED">
        <w:rPr>
          <w:rFonts w:eastAsia="Times New Roman"/>
          <w:szCs w:val="24"/>
        </w:rPr>
        <w:t xml:space="preserve">κριβώς τα ίδια πράγματα και σας καταγγέλλουν </w:t>
      </w:r>
      <w:r>
        <w:rPr>
          <w:rFonts w:eastAsia="Times New Roman"/>
          <w:szCs w:val="24"/>
        </w:rPr>
        <w:t xml:space="preserve">ή </w:t>
      </w:r>
      <w:r w:rsidRPr="00C411ED">
        <w:rPr>
          <w:rFonts w:eastAsia="Times New Roman"/>
          <w:szCs w:val="24"/>
        </w:rPr>
        <w:t>διαπιστώνουν τις ίδιες παρανομίες και αυτό θα πρέπει να το ακούσετε</w:t>
      </w:r>
      <w:r>
        <w:rPr>
          <w:rFonts w:eastAsia="Times New Roman"/>
          <w:szCs w:val="24"/>
        </w:rPr>
        <w:t>.</w:t>
      </w:r>
    </w:p>
    <w:p w14:paraId="3824456B" w14:textId="77777777" w:rsidR="00D035B1" w:rsidRDefault="005B20CE">
      <w:pPr>
        <w:spacing w:line="600" w:lineRule="auto"/>
        <w:ind w:firstLine="720"/>
        <w:jc w:val="both"/>
        <w:rPr>
          <w:rFonts w:eastAsia="Times New Roman"/>
          <w:szCs w:val="24"/>
        </w:rPr>
      </w:pPr>
      <w:r>
        <w:rPr>
          <w:rFonts w:eastAsia="Times New Roman"/>
          <w:szCs w:val="24"/>
        </w:rPr>
        <w:t>Θ</w:t>
      </w:r>
      <w:r w:rsidRPr="00C411ED">
        <w:rPr>
          <w:rFonts w:eastAsia="Times New Roman"/>
          <w:szCs w:val="24"/>
        </w:rPr>
        <w:t>α πρέπει να ακούσετε</w:t>
      </w:r>
      <w:r>
        <w:rPr>
          <w:rFonts w:eastAsia="Times New Roman"/>
          <w:szCs w:val="24"/>
        </w:rPr>
        <w:t>,</w:t>
      </w:r>
      <w:r w:rsidRPr="00C411ED">
        <w:rPr>
          <w:rFonts w:eastAsia="Times New Roman"/>
          <w:szCs w:val="24"/>
        </w:rPr>
        <w:t xml:space="preserve"> παραδείγματος χάρη</w:t>
      </w:r>
      <w:r>
        <w:rPr>
          <w:rFonts w:eastAsia="Times New Roman"/>
          <w:szCs w:val="24"/>
        </w:rPr>
        <w:t>,</w:t>
      </w:r>
      <w:r w:rsidRPr="00C411ED">
        <w:rPr>
          <w:rFonts w:eastAsia="Times New Roman"/>
          <w:szCs w:val="24"/>
        </w:rPr>
        <w:t xml:space="preserve"> ότι δεν είπαμε μόνο εμείς ότι δεν υπάρχει κα</w:t>
      </w:r>
      <w:r>
        <w:rPr>
          <w:rFonts w:eastAsia="Times New Roman"/>
          <w:szCs w:val="24"/>
        </w:rPr>
        <w:t>μ</w:t>
      </w:r>
      <w:r>
        <w:rPr>
          <w:rFonts w:eastAsia="Times New Roman"/>
          <w:szCs w:val="24"/>
        </w:rPr>
        <w:t xml:space="preserve">μία </w:t>
      </w:r>
      <w:r>
        <w:rPr>
          <w:rFonts w:eastAsia="Times New Roman"/>
          <w:szCs w:val="24"/>
        </w:rPr>
        <w:t>διαδικασία κατεπείγοντος γι’</w:t>
      </w:r>
      <w:r w:rsidRPr="00C411ED">
        <w:rPr>
          <w:rFonts w:eastAsia="Times New Roman"/>
          <w:szCs w:val="24"/>
        </w:rPr>
        <w:t xml:space="preserve"> αυτές τις συμβάσεις</w:t>
      </w:r>
      <w:r>
        <w:rPr>
          <w:rFonts w:eastAsia="Times New Roman"/>
          <w:szCs w:val="24"/>
        </w:rPr>
        <w:t>,</w:t>
      </w:r>
      <w:r w:rsidRPr="00C411ED">
        <w:rPr>
          <w:rFonts w:eastAsia="Times New Roman"/>
          <w:szCs w:val="24"/>
        </w:rPr>
        <w:t xml:space="preserve"> που έρχεστε αναδρομικά </w:t>
      </w:r>
      <w:r>
        <w:rPr>
          <w:rFonts w:eastAsia="Times New Roman"/>
          <w:szCs w:val="24"/>
        </w:rPr>
        <w:t>να νομιμοποιήσετε,</w:t>
      </w:r>
      <w:r w:rsidRPr="00C411ED">
        <w:rPr>
          <w:rFonts w:eastAsia="Times New Roman"/>
          <w:szCs w:val="24"/>
        </w:rPr>
        <w:t xml:space="preserve"> αλλά το είπε και η Ενιαία Αρχή Δημοσίων </w:t>
      </w:r>
      <w:r>
        <w:rPr>
          <w:rFonts w:eastAsia="Times New Roman"/>
          <w:szCs w:val="24"/>
        </w:rPr>
        <w:t>Σ</w:t>
      </w:r>
      <w:r w:rsidRPr="00C411ED">
        <w:rPr>
          <w:rFonts w:eastAsia="Times New Roman"/>
          <w:szCs w:val="24"/>
        </w:rPr>
        <w:t>υμβάσεων</w:t>
      </w:r>
      <w:r>
        <w:rPr>
          <w:rFonts w:eastAsia="Times New Roman"/>
          <w:szCs w:val="24"/>
        </w:rPr>
        <w:t>.</w:t>
      </w:r>
      <w:r w:rsidRPr="00C411ED">
        <w:rPr>
          <w:rFonts w:eastAsia="Times New Roman"/>
          <w:szCs w:val="24"/>
        </w:rPr>
        <w:t xml:space="preserve"> </w:t>
      </w:r>
      <w:r>
        <w:rPr>
          <w:rFonts w:eastAsia="Times New Roman"/>
          <w:szCs w:val="24"/>
        </w:rPr>
        <w:t>Δεν θέλετε να την ακούσετε, γ</w:t>
      </w:r>
      <w:r w:rsidRPr="00C411ED">
        <w:rPr>
          <w:rFonts w:eastAsia="Times New Roman"/>
          <w:szCs w:val="24"/>
        </w:rPr>
        <w:t>ιατί λέτε ότι τελικά εσείς έχετε δίκιο και όχι η Ενιαία Αρχή</w:t>
      </w:r>
      <w:r>
        <w:rPr>
          <w:rFonts w:eastAsia="Times New Roman"/>
          <w:szCs w:val="24"/>
        </w:rPr>
        <w:t>.</w:t>
      </w:r>
    </w:p>
    <w:p w14:paraId="3824456C" w14:textId="77777777" w:rsidR="00D035B1" w:rsidRDefault="005B20CE">
      <w:pPr>
        <w:spacing w:line="600" w:lineRule="auto"/>
        <w:ind w:firstLine="720"/>
        <w:jc w:val="both"/>
        <w:rPr>
          <w:rFonts w:eastAsia="Times New Roman"/>
          <w:szCs w:val="24"/>
        </w:rPr>
      </w:pPr>
      <w:r>
        <w:rPr>
          <w:rFonts w:eastAsia="Times New Roman"/>
          <w:szCs w:val="24"/>
        </w:rPr>
        <w:t>Έ</w:t>
      </w:r>
      <w:r w:rsidRPr="00C411ED">
        <w:rPr>
          <w:rFonts w:eastAsia="Times New Roman"/>
          <w:szCs w:val="24"/>
        </w:rPr>
        <w:t>ρχεται και ο Συνήγορο</w:t>
      </w:r>
      <w:r w:rsidRPr="00C411ED">
        <w:rPr>
          <w:rFonts w:eastAsia="Times New Roman"/>
          <w:szCs w:val="24"/>
        </w:rPr>
        <w:t>ς του Πολίτη χτες</w:t>
      </w:r>
      <w:r>
        <w:rPr>
          <w:rFonts w:eastAsia="Times New Roman"/>
          <w:szCs w:val="24"/>
        </w:rPr>
        <w:t>,</w:t>
      </w:r>
      <w:r w:rsidRPr="00C411ED">
        <w:rPr>
          <w:rFonts w:eastAsia="Times New Roman"/>
          <w:szCs w:val="24"/>
        </w:rPr>
        <w:t xml:space="preserve"> ο οποίος λέει το εξής</w:t>
      </w:r>
      <w:r>
        <w:rPr>
          <w:rFonts w:eastAsia="Times New Roman"/>
          <w:szCs w:val="24"/>
        </w:rPr>
        <w:t>.</w:t>
      </w:r>
      <w:r w:rsidRPr="00C411ED">
        <w:rPr>
          <w:rFonts w:eastAsia="Times New Roman"/>
          <w:szCs w:val="24"/>
        </w:rPr>
        <w:t xml:space="preserve"> Πρώτον</w:t>
      </w:r>
      <w:r>
        <w:rPr>
          <w:rFonts w:eastAsia="Times New Roman"/>
          <w:szCs w:val="24"/>
        </w:rPr>
        <w:t>,</w:t>
      </w:r>
      <w:r w:rsidRPr="00C411ED">
        <w:rPr>
          <w:rFonts w:eastAsia="Times New Roman"/>
          <w:szCs w:val="24"/>
        </w:rPr>
        <w:t xml:space="preserve"> </w:t>
      </w:r>
      <w:r>
        <w:rPr>
          <w:rFonts w:eastAsia="Times New Roman"/>
          <w:szCs w:val="24"/>
        </w:rPr>
        <w:t xml:space="preserve">λέει ότι </w:t>
      </w:r>
      <w:r w:rsidRPr="00C411ED">
        <w:rPr>
          <w:rFonts w:eastAsia="Times New Roman"/>
          <w:szCs w:val="24"/>
        </w:rPr>
        <w:t>όταν έχουμε μείωση των προσφυγικών ροών κατά 97% από το 2015</w:t>
      </w:r>
      <w:r>
        <w:rPr>
          <w:rFonts w:eastAsia="Times New Roman"/>
          <w:szCs w:val="24"/>
        </w:rPr>
        <w:t>,</w:t>
      </w:r>
      <w:r w:rsidRPr="00C411ED">
        <w:rPr>
          <w:rFonts w:eastAsia="Times New Roman"/>
          <w:szCs w:val="24"/>
        </w:rPr>
        <w:t xml:space="preserve"> τρ</w:t>
      </w:r>
      <w:r>
        <w:rPr>
          <w:rFonts w:eastAsia="Times New Roman"/>
          <w:szCs w:val="24"/>
        </w:rPr>
        <w:t>ιάμισι</w:t>
      </w:r>
      <w:r w:rsidRPr="00C411ED">
        <w:rPr>
          <w:rFonts w:eastAsia="Times New Roman"/>
          <w:szCs w:val="24"/>
        </w:rPr>
        <w:t xml:space="preserve"> χρόνια μετά δεν δικαιολογείται η επίκληση του επείγοντος χαρακτήρα οποιασδήποτε ρύθμισης</w:t>
      </w:r>
      <w:r>
        <w:rPr>
          <w:rFonts w:eastAsia="Times New Roman"/>
          <w:szCs w:val="24"/>
        </w:rPr>
        <w:t>.</w:t>
      </w:r>
      <w:r w:rsidRPr="00C411ED">
        <w:rPr>
          <w:rFonts w:eastAsia="Times New Roman"/>
          <w:szCs w:val="24"/>
        </w:rPr>
        <w:t xml:space="preserve"> Γιατί</w:t>
      </w:r>
      <w:r>
        <w:rPr>
          <w:rFonts w:eastAsia="Times New Roman"/>
          <w:szCs w:val="24"/>
        </w:rPr>
        <w:t>;</w:t>
      </w:r>
      <w:r w:rsidRPr="00C411ED">
        <w:rPr>
          <w:rFonts w:eastAsia="Times New Roman"/>
          <w:szCs w:val="24"/>
        </w:rPr>
        <w:t xml:space="preserve"> </w:t>
      </w:r>
      <w:r>
        <w:rPr>
          <w:rFonts w:eastAsia="Times New Roman"/>
          <w:szCs w:val="24"/>
        </w:rPr>
        <w:t>Γ</w:t>
      </w:r>
      <w:r w:rsidRPr="00C411ED">
        <w:rPr>
          <w:rFonts w:eastAsia="Times New Roman"/>
          <w:szCs w:val="24"/>
        </w:rPr>
        <w:t>ιατί είναι πάγιες και διαρκε</w:t>
      </w:r>
      <w:r w:rsidRPr="00C411ED">
        <w:rPr>
          <w:rFonts w:eastAsia="Times New Roman"/>
          <w:szCs w:val="24"/>
        </w:rPr>
        <w:t>ίς ανάγκες</w:t>
      </w:r>
      <w:r>
        <w:rPr>
          <w:rFonts w:eastAsia="Times New Roman"/>
          <w:szCs w:val="24"/>
        </w:rPr>
        <w:t>,</w:t>
      </w:r>
      <w:r w:rsidRPr="00C411ED">
        <w:rPr>
          <w:rFonts w:eastAsia="Times New Roman"/>
          <w:szCs w:val="24"/>
        </w:rPr>
        <w:t xml:space="preserve"> οι οποίες </w:t>
      </w:r>
      <w:r>
        <w:rPr>
          <w:rFonts w:eastAsia="Times New Roman"/>
          <w:szCs w:val="24"/>
        </w:rPr>
        <w:t>έ</w:t>
      </w:r>
      <w:r>
        <w:rPr>
          <w:rFonts w:eastAsia="Times New Roman"/>
          <w:szCs w:val="24"/>
        </w:rPr>
        <w:lastRenderedPageBreak/>
        <w:t xml:space="preserve">πρεπε να σχεδιαστούν και όχι </w:t>
      </w:r>
      <w:r w:rsidRPr="00C411ED">
        <w:rPr>
          <w:rFonts w:eastAsia="Times New Roman"/>
          <w:szCs w:val="24"/>
        </w:rPr>
        <w:t xml:space="preserve">να </w:t>
      </w:r>
      <w:r>
        <w:rPr>
          <w:rFonts w:eastAsia="Times New Roman"/>
          <w:szCs w:val="24"/>
        </w:rPr>
        <w:t xml:space="preserve">αναπληρώνονται αυτές οι ανάγκες με τη διαδικασία της κατά παρέκκλιση </w:t>
      </w:r>
      <w:r w:rsidRPr="00C411ED">
        <w:rPr>
          <w:rFonts w:eastAsia="Times New Roman"/>
          <w:szCs w:val="24"/>
        </w:rPr>
        <w:t>κάθε άλλης διαδικασίας και κείμενης νομοθεσίας ρ</w:t>
      </w:r>
      <w:r>
        <w:rPr>
          <w:rFonts w:eastAsia="Times New Roman"/>
          <w:szCs w:val="24"/>
        </w:rPr>
        <w:t xml:space="preserve">ύθμισης. </w:t>
      </w:r>
    </w:p>
    <w:p w14:paraId="3824456D" w14:textId="77777777" w:rsidR="00D035B1" w:rsidRDefault="005B20CE">
      <w:pPr>
        <w:spacing w:line="600" w:lineRule="auto"/>
        <w:ind w:firstLine="720"/>
        <w:jc w:val="both"/>
        <w:rPr>
          <w:rFonts w:eastAsia="Times New Roman"/>
          <w:szCs w:val="24"/>
        </w:rPr>
      </w:pPr>
      <w:r w:rsidRPr="004912F5">
        <w:rPr>
          <w:rFonts w:eastAsia="Times New Roman"/>
          <w:b/>
          <w:szCs w:val="24"/>
        </w:rPr>
        <w:t xml:space="preserve">ΔΗΜΗΤΡΙΟΣ ΒΙΤΣΑΣ (Υπουργός Μεταναστευτικής Πολιτικής): </w:t>
      </w:r>
      <w:r>
        <w:rPr>
          <w:rFonts w:eastAsia="Times New Roman"/>
          <w:szCs w:val="24"/>
        </w:rPr>
        <w:t xml:space="preserve">Έχει αρμοδιότητα ο </w:t>
      </w:r>
      <w:r>
        <w:rPr>
          <w:rFonts w:eastAsia="Times New Roman"/>
          <w:szCs w:val="24"/>
        </w:rPr>
        <w:t xml:space="preserve">Συνήγορος του Πολίτη να κρίνει αν είναι κάτι επείγον ή όχι;  </w:t>
      </w:r>
    </w:p>
    <w:p w14:paraId="3824456E" w14:textId="77777777" w:rsidR="00D035B1" w:rsidRDefault="005B20CE">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Μ</w:t>
      </w:r>
      <w:r w:rsidRPr="00C411ED">
        <w:rPr>
          <w:rFonts w:eastAsia="Times New Roman"/>
          <w:szCs w:val="24"/>
        </w:rPr>
        <w:t>πράβο</w:t>
      </w:r>
      <w:r>
        <w:rPr>
          <w:rFonts w:eastAsia="Times New Roman"/>
          <w:szCs w:val="24"/>
        </w:rPr>
        <w:t>,</w:t>
      </w:r>
      <w:r w:rsidRPr="00C411ED">
        <w:rPr>
          <w:rFonts w:eastAsia="Times New Roman"/>
          <w:szCs w:val="24"/>
        </w:rPr>
        <w:t xml:space="preserve"> κύριε </w:t>
      </w:r>
      <w:r>
        <w:rPr>
          <w:rFonts w:eastAsia="Times New Roman"/>
          <w:szCs w:val="24"/>
        </w:rPr>
        <w:t>Υπουργέ. Α</w:t>
      </w:r>
      <w:r w:rsidRPr="00C411ED">
        <w:rPr>
          <w:rFonts w:eastAsia="Times New Roman"/>
          <w:szCs w:val="24"/>
        </w:rPr>
        <w:t>πλούστατα</w:t>
      </w:r>
      <w:r>
        <w:rPr>
          <w:rFonts w:eastAsia="Times New Roman"/>
          <w:szCs w:val="24"/>
        </w:rPr>
        <w:t>,</w:t>
      </w:r>
      <w:r w:rsidRPr="00C411ED">
        <w:rPr>
          <w:rFonts w:eastAsia="Times New Roman"/>
          <w:szCs w:val="24"/>
        </w:rPr>
        <w:t xml:space="preserve"> δεν παραβιάζει την κοινή λογική</w:t>
      </w:r>
      <w:r>
        <w:rPr>
          <w:rFonts w:eastAsia="Times New Roman"/>
          <w:szCs w:val="24"/>
        </w:rPr>
        <w:t>,</w:t>
      </w:r>
      <w:r w:rsidRPr="00C411ED">
        <w:rPr>
          <w:rFonts w:eastAsia="Times New Roman"/>
          <w:szCs w:val="24"/>
        </w:rPr>
        <w:t xml:space="preserve"> όπως κάνετε </w:t>
      </w:r>
      <w:r>
        <w:rPr>
          <w:rFonts w:eastAsia="Times New Roman"/>
          <w:szCs w:val="24"/>
        </w:rPr>
        <w:t>εσείς.</w:t>
      </w:r>
    </w:p>
    <w:p w14:paraId="3824456F" w14:textId="77777777" w:rsidR="00D035B1" w:rsidRDefault="005B20CE">
      <w:pPr>
        <w:spacing w:line="600" w:lineRule="auto"/>
        <w:ind w:firstLine="720"/>
        <w:jc w:val="both"/>
        <w:rPr>
          <w:rFonts w:eastAsia="Times New Roman"/>
          <w:szCs w:val="24"/>
        </w:rPr>
      </w:pPr>
      <w:r>
        <w:rPr>
          <w:rFonts w:eastAsia="Times New Roman"/>
          <w:szCs w:val="24"/>
        </w:rPr>
        <w:t>Κ</w:t>
      </w:r>
      <w:r w:rsidRPr="00C411ED">
        <w:rPr>
          <w:rFonts w:eastAsia="Times New Roman"/>
          <w:szCs w:val="24"/>
        </w:rPr>
        <w:t>αι σας λέω το εξής</w:t>
      </w:r>
      <w:r>
        <w:rPr>
          <w:rFonts w:eastAsia="Times New Roman"/>
          <w:szCs w:val="24"/>
        </w:rPr>
        <w:t>.</w:t>
      </w:r>
      <w:r w:rsidRPr="00C411ED">
        <w:rPr>
          <w:rFonts w:eastAsia="Times New Roman"/>
          <w:szCs w:val="24"/>
        </w:rPr>
        <w:t xml:space="preserve"> Από </w:t>
      </w:r>
      <w:r>
        <w:rPr>
          <w:rFonts w:eastAsia="Times New Roman"/>
          <w:szCs w:val="24"/>
        </w:rPr>
        <w:t>τη Δευτέρα μά</w:t>
      </w:r>
      <w:r w:rsidRPr="00C411ED">
        <w:rPr>
          <w:rFonts w:eastAsia="Times New Roman"/>
          <w:szCs w:val="24"/>
        </w:rPr>
        <w:t>ς λέτε</w:t>
      </w:r>
      <w:r>
        <w:rPr>
          <w:rFonts w:eastAsia="Times New Roman"/>
          <w:szCs w:val="24"/>
        </w:rPr>
        <w:t xml:space="preserve"> ε</w:t>
      </w:r>
      <w:r w:rsidRPr="00C411ED">
        <w:rPr>
          <w:rFonts w:eastAsia="Times New Roman"/>
          <w:szCs w:val="24"/>
        </w:rPr>
        <w:t>γώ έχω δίκιο</w:t>
      </w:r>
      <w:r>
        <w:rPr>
          <w:rFonts w:eastAsia="Times New Roman"/>
          <w:szCs w:val="24"/>
        </w:rPr>
        <w:t>, δ</w:t>
      </w:r>
      <w:r w:rsidRPr="00C411ED">
        <w:rPr>
          <w:rFonts w:eastAsia="Times New Roman"/>
          <w:szCs w:val="24"/>
        </w:rPr>
        <w:t>εν έχει ούτε η Ενιαία Α</w:t>
      </w:r>
      <w:r w:rsidRPr="00C411ED">
        <w:rPr>
          <w:rFonts w:eastAsia="Times New Roman"/>
          <w:szCs w:val="24"/>
        </w:rPr>
        <w:t xml:space="preserve">ρχή Δημοσίων </w:t>
      </w:r>
      <w:r>
        <w:rPr>
          <w:rFonts w:eastAsia="Times New Roman"/>
          <w:szCs w:val="24"/>
        </w:rPr>
        <w:t>Σ</w:t>
      </w:r>
      <w:r w:rsidRPr="00C411ED">
        <w:rPr>
          <w:rFonts w:eastAsia="Times New Roman"/>
          <w:szCs w:val="24"/>
        </w:rPr>
        <w:t>υμβάσεων</w:t>
      </w:r>
      <w:r>
        <w:rPr>
          <w:rFonts w:eastAsia="Times New Roman"/>
          <w:szCs w:val="24"/>
        </w:rPr>
        <w:t xml:space="preserve">, αλλά </w:t>
      </w:r>
      <w:r w:rsidRPr="00C411ED">
        <w:rPr>
          <w:rFonts w:eastAsia="Times New Roman"/>
          <w:szCs w:val="24"/>
        </w:rPr>
        <w:t>και ο Συνήγορος του Πολίτη μ</w:t>
      </w:r>
      <w:r>
        <w:rPr>
          <w:rFonts w:eastAsia="Times New Roman"/>
          <w:szCs w:val="24"/>
        </w:rPr>
        <w:t>ά</w:t>
      </w:r>
      <w:r w:rsidRPr="00C411ED">
        <w:rPr>
          <w:rFonts w:eastAsia="Times New Roman"/>
          <w:szCs w:val="24"/>
        </w:rPr>
        <w:t xml:space="preserve">ς λέτε τώρα </w:t>
      </w:r>
      <w:r>
        <w:rPr>
          <w:rFonts w:eastAsia="Times New Roman"/>
          <w:szCs w:val="24"/>
        </w:rPr>
        <w:t xml:space="preserve">ότι δεν έχει </w:t>
      </w:r>
      <w:r w:rsidRPr="00C411ED">
        <w:rPr>
          <w:rFonts w:eastAsia="Times New Roman"/>
          <w:szCs w:val="24"/>
        </w:rPr>
        <w:t>αρμοδιότητα</w:t>
      </w:r>
      <w:r>
        <w:rPr>
          <w:rFonts w:eastAsia="Times New Roman"/>
          <w:szCs w:val="24"/>
        </w:rPr>
        <w:t>.</w:t>
      </w:r>
      <w:r w:rsidRPr="00C411ED">
        <w:rPr>
          <w:rFonts w:eastAsia="Times New Roman"/>
          <w:szCs w:val="24"/>
        </w:rPr>
        <w:t xml:space="preserve"> </w:t>
      </w:r>
      <w:r>
        <w:rPr>
          <w:rFonts w:eastAsia="Times New Roman"/>
          <w:szCs w:val="24"/>
        </w:rPr>
        <w:t>Δ</w:t>
      </w:r>
      <w:r w:rsidRPr="00C411ED">
        <w:rPr>
          <w:rFonts w:eastAsia="Times New Roman"/>
          <w:szCs w:val="24"/>
        </w:rPr>
        <w:t>εν χρειάζεται αρμοδιότητα για να διαπιστώσουμε σήμερα ότι δεν υπάρχει κα</w:t>
      </w:r>
      <w:r>
        <w:rPr>
          <w:rFonts w:eastAsia="Times New Roman"/>
          <w:szCs w:val="24"/>
        </w:rPr>
        <w:t>μ</w:t>
      </w:r>
      <w:r w:rsidRPr="00C411ED">
        <w:rPr>
          <w:rFonts w:eastAsia="Times New Roman"/>
          <w:szCs w:val="24"/>
        </w:rPr>
        <w:t xml:space="preserve">μία κατεπείγουσα μορφή στις ρυθμίσεις που </w:t>
      </w:r>
      <w:r>
        <w:rPr>
          <w:rFonts w:eastAsia="Times New Roman"/>
          <w:szCs w:val="24"/>
        </w:rPr>
        <w:t>φ</w:t>
      </w:r>
      <w:r w:rsidRPr="00C411ED">
        <w:rPr>
          <w:rFonts w:eastAsia="Times New Roman"/>
          <w:szCs w:val="24"/>
        </w:rPr>
        <w:t>έρνετε</w:t>
      </w:r>
      <w:r>
        <w:rPr>
          <w:rFonts w:eastAsia="Times New Roman"/>
          <w:szCs w:val="24"/>
        </w:rPr>
        <w:t>.</w:t>
      </w:r>
    </w:p>
    <w:p w14:paraId="38244570" w14:textId="77777777" w:rsidR="00D035B1" w:rsidRDefault="005B20CE">
      <w:pPr>
        <w:spacing w:line="600" w:lineRule="auto"/>
        <w:ind w:firstLine="720"/>
        <w:jc w:val="both"/>
        <w:rPr>
          <w:rFonts w:eastAsia="Times New Roman"/>
          <w:szCs w:val="24"/>
        </w:rPr>
      </w:pPr>
      <w:r>
        <w:rPr>
          <w:rFonts w:eastAsia="Times New Roman"/>
          <w:szCs w:val="24"/>
        </w:rPr>
        <w:t>Υ</w:t>
      </w:r>
      <w:r w:rsidRPr="00C411ED">
        <w:rPr>
          <w:rFonts w:eastAsia="Times New Roman"/>
          <w:szCs w:val="24"/>
        </w:rPr>
        <w:t>πάρχει</w:t>
      </w:r>
      <w:r>
        <w:rPr>
          <w:rFonts w:eastAsia="Times New Roman"/>
          <w:szCs w:val="24"/>
        </w:rPr>
        <w:t>, όμως, και</w:t>
      </w:r>
      <w:r w:rsidRPr="00C411ED">
        <w:rPr>
          <w:rFonts w:eastAsia="Times New Roman"/>
          <w:szCs w:val="24"/>
        </w:rPr>
        <w:t xml:space="preserve"> κάτι άλλο</w:t>
      </w:r>
      <w:r>
        <w:rPr>
          <w:rFonts w:eastAsia="Times New Roman"/>
          <w:szCs w:val="24"/>
        </w:rPr>
        <w:t>.</w:t>
      </w:r>
      <w:r w:rsidRPr="00C411ED">
        <w:rPr>
          <w:rFonts w:eastAsia="Times New Roman"/>
          <w:szCs w:val="24"/>
        </w:rPr>
        <w:t xml:space="preserve"> </w:t>
      </w:r>
      <w:r>
        <w:rPr>
          <w:rFonts w:eastAsia="Times New Roman"/>
          <w:szCs w:val="24"/>
        </w:rPr>
        <w:t>Επιλέγετε, λοιπόν, να νομιμοποιήσετε</w:t>
      </w:r>
      <w:r w:rsidRPr="00C411ED">
        <w:rPr>
          <w:rFonts w:eastAsia="Times New Roman"/>
          <w:szCs w:val="24"/>
        </w:rPr>
        <w:t xml:space="preserve"> </w:t>
      </w:r>
      <w:r>
        <w:rPr>
          <w:rFonts w:eastAsia="Times New Roman"/>
          <w:szCs w:val="24"/>
        </w:rPr>
        <w:t xml:space="preserve">αναδρομικά </w:t>
      </w:r>
      <w:r w:rsidRPr="00C411ED">
        <w:rPr>
          <w:rFonts w:eastAsia="Times New Roman"/>
          <w:szCs w:val="24"/>
        </w:rPr>
        <w:t>τις συμβάσεις για το Υπουργείο Μεταναστευτικής Πολιτικής</w:t>
      </w:r>
      <w:r>
        <w:rPr>
          <w:rFonts w:eastAsia="Times New Roman"/>
          <w:szCs w:val="24"/>
        </w:rPr>
        <w:t>,</w:t>
      </w:r>
      <w:r w:rsidRPr="00C411ED">
        <w:rPr>
          <w:rFonts w:eastAsia="Times New Roman"/>
          <w:szCs w:val="24"/>
        </w:rPr>
        <w:t xml:space="preserve"> για το Υπουργείο Εσωτερικών</w:t>
      </w:r>
      <w:r>
        <w:rPr>
          <w:rFonts w:eastAsia="Times New Roman"/>
          <w:szCs w:val="24"/>
        </w:rPr>
        <w:t>.</w:t>
      </w:r>
      <w:r w:rsidRPr="00C411ED">
        <w:rPr>
          <w:rFonts w:eastAsia="Times New Roman"/>
          <w:szCs w:val="24"/>
        </w:rPr>
        <w:t xml:space="preserve"> </w:t>
      </w:r>
    </w:p>
    <w:p w14:paraId="38244571" w14:textId="77777777" w:rsidR="00D035B1" w:rsidRDefault="005B20CE">
      <w:pPr>
        <w:spacing w:line="600" w:lineRule="auto"/>
        <w:ind w:firstLine="720"/>
        <w:jc w:val="both"/>
        <w:rPr>
          <w:rFonts w:eastAsia="Times New Roman"/>
          <w:szCs w:val="24"/>
        </w:rPr>
      </w:pPr>
      <w:r>
        <w:rPr>
          <w:rFonts w:eastAsia="Times New Roman"/>
          <w:szCs w:val="24"/>
        </w:rPr>
        <w:lastRenderedPageBreak/>
        <w:t>Θ</w:t>
      </w:r>
      <w:r w:rsidRPr="00C411ED">
        <w:rPr>
          <w:rFonts w:eastAsia="Times New Roman"/>
          <w:szCs w:val="24"/>
        </w:rPr>
        <w:t>α έρθω</w:t>
      </w:r>
      <w:r>
        <w:rPr>
          <w:rFonts w:eastAsia="Times New Roman"/>
          <w:szCs w:val="24"/>
        </w:rPr>
        <w:t>,</w:t>
      </w:r>
      <w:r w:rsidRPr="00C411ED">
        <w:rPr>
          <w:rFonts w:eastAsia="Times New Roman"/>
          <w:szCs w:val="24"/>
        </w:rPr>
        <w:t xml:space="preserve"> </w:t>
      </w:r>
      <w:r>
        <w:rPr>
          <w:rFonts w:eastAsia="Times New Roman"/>
          <w:szCs w:val="24"/>
        </w:rPr>
        <w:t>επίσης,</w:t>
      </w:r>
      <w:r w:rsidRPr="00C411ED">
        <w:rPr>
          <w:rFonts w:eastAsia="Times New Roman"/>
          <w:szCs w:val="24"/>
        </w:rPr>
        <w:t xml:space="preserve"> και στην κωμικοτραγική τροπολογία του </w:t>
      </w:r>
      <w:r>
        <w:rPr>
          <w:rFonts w:eastAsia="Times New Roman"/>
          <w:szCs w:val="24"/>
        </w:rPr>
        <w:t>Υ</w:t>
      </w:r>
      <w:r w:rsidRPr="00C411ED">
        <w:rPr>
          <w:rFonts w:eastAsia="Times New Roman"/>
          <w:szCs w:val="24"/>
        </w:rPr>
        <w:t>πουργείου Εθνικής Αμύνης</w:t>
      </w:r>
      <w:r>
        <w:rPr>
          <w:rFonts w:eastAsia="Times New Roman"/>
          <w:szCs w:val="24"/>
        </w:rPr>
        <w:t>.</w:t>
      </w:r>
      <w:r w:rsidRPr="00C411ED">
        <w:rPr>
          <w:rFonts w:eastAsia="Times New Roman"/>
          <w:szCs w:val="24"/>
        </w:rPr>
        <w:t xml:space="preserve"> </w:t>
      </w:r>
      <w:r>
        <w:rPr>
          <w:rFonts w:eastAsia="Times New Roman"/>
          <w:szCs w:val="24"/>
        </w:rPr>
        <w:t>Ξ</w:t>
      </w:r>
      <w:r w:rsidRPr="00C411ED">
        <w:rPr>
          <w:rFonts w:eastAsia="Times New Roman"/>
          <w:szCs w:val="24"/>
        </w:rPr>
        <w:t>έρετε τι σας λέει ο Συνήγορος του Πολ</w:t>
      </w:r>
      <w:r w:rsidRPr="00C411ED">
        <w:rPr>
          <w:rFonts w:eastAsia="Times New Roman"/>
          <w:szCs w:val="24"/>
        </w:rPr>
        <w:t>ίτη</w:t>
      </w:r>
      <w:r>
        <w:rPr>
          <w:rFonts w:eastAsia="Times New Roman"/>
          <w:szCs w:val="24"/>
        </w:rPr>
        <w:t xml:space="preserve">, ως μη όφειλε; </w:t>
      </w:r>
      <w:r w:rsidRPr="00C411ED">
        <w:rPr>
          <w:rFonts w:eastAsia="Times New Roman"/>
          <w:szCs w:val="24"/>
        </w:rPr>
        <w:t>Δεν έχει καμ</w:t>
      </w:r>
      <w:r>
        <w:rPr>
          <w:rFonts w:eastAsia="Times New Roman"/>
          <w:szCs w:val="24"/>
        </w:rPr>
        <w:t>μ</w:t>
      </w:r>
      <w:r w:rsidRPr="00C411ED">
        <w:rPr>
          <w:rFonts w:eastAsia="Times New Roman"/>
          <w:szCs w:val="24"/>
        </w:rPr>
        <w:t>ία αρμοδιότητα</w:t>
      </w:r>
      <w:r>
        <w:rPr>
          <w:rFonts w:eastAsia="Times New Roman"/>
          <w:szCs w:val="24"/>
        </w:rPr>
        <w:t>,</w:t>
      </w:r>
      <w:r w:rsidRPr="00C411ED">
        <w:rPr>
          <w:rFonts w:eastAsia="Times New Roman"/>
          <w:szCs w:val="24"/>
        </w:rPr>
        <w:t xml:space="preserve"> αλλά το λέει</w:t>
      </w:r>
      <w:r>
        <w:rPr>
          <w:rFonts w:eastAsia="Times New Roman"/>
          <w:szCs w:val="24"/>
        </w:rPr>
        <w:t>.</w:t>
      </w:r>
      <w:r w:rsidRPr="00C411ED">
        <w:rPr>
          <w:rFonts w:eastAsia="Times New Roman"/>
          <w:szCs w:val="24"/>
        </w:rPr>
        <w:t xml:space="preserve"> </w:t>
      </w:r>
      <w:r>
        <w:rPr>
          <w:rFonts w:eastAsia="Times New Roman"/>
          <w:szCs w:val="24"/>
        </w:rPr>
        <w:t>Ε</w:t>
      </w:r>
      <w:r w:rsidRPr="00C411ED">
        <w:rPr>
          <w:rFonts w:eastAsia="Times New Roman"/>
          <w:szCs w:val="24"/>
        </w:rPr>
        <w:t>δώ πέρα μιλάνε όλοι οι αρμόδιοι και λένε ότι κοιτάξτε να δείτε</w:t>
      </w:r>
      <w:r>
        <w:rPr>
          <w:rFonts w:eastAsia="Times New Roman"/>
          <w:szCs w:val="24"/>
        </w:rPr>
        <w:t>,</w:t>
      </w:r>
      <w:r w:rsidRPr="00C411ED">
        <w:rPr>
          <w:rFonts w:eastAsia="Times New Roman"/>
          <w:szCs w:val="24"/>
        </w:rPr>
        <w:t xml:space="preserve"> βρ</w:t>
      </w:r>
      <w:r>
        <w:rPr>
          <w:rFonts w:eastAsia="Times New Roman"/>
          <w:szCs w:val="24"/>
        </w:rPr>
        <w:t xml:space="preserve">ισκόμαστε σε μία έκτακτη ανάγκη, </w:t>
      </w:r>
      <w:r w:rsidRPr="00C411ED">
        <w:rPr>
          <w:rFonts w:eastAsia="Times New Roman"/>
          <w:szCs w:val="24"/>
        </w:rPr>
        <w:t>σε μ</w:t>
      </w:r>
      <w:r>
        <w:rPr>
          <w:rFonts w:eastAsia="Times New Roman"/>
          <w:szCs w:val="24"/>
        </w:rPr>
        <w:t xml:space="preserve">ία απρόβλεπτη ανάγκη, τριάμισι χρόνια μετά. </w:t>
      </w:r>
      <w:r w:rsidRPr="00C411ED">
        <w:rPr>
          <w:rFonts w:eastAsia="Times New Roman"/>
          <w:szCs w:val="24"/>
        </w:rPr>
        <w:t>Επομένως</w:t>
      </w:r>
      <w:r>
        <w:rPr>
          <w:rFonts w:eastAsia="Times New Roman"/>
          <w:szCs w:val="24"/>
        </w:rPr>
        <w:t>,</w:t>
      </w:r>
      <w:r w:rsidRPr="00C411ED">
        <w:rPr>
          <w:rFonts w:eastAsia="Times New Roman"/>
          <w:szCs w:val="24"/>
        </w:rPr>
        <w:t xml:space="preserve"> θα πρέπει να κάνουμε ακόμη τέτοιου τ</w:t>
      </w:r>
      <w:r w:rsidRPr="00C411ED">
        <w:rPr>
          <w:rFonts w:eastAsia="Times New Roman"/>
          <w:szCs w:val="24"/>
        </w:rPr>
        <w:t>ύπου συμβάσεις</w:t>
      </w:r>
      <w:r>
        <w:rPr>
          <w:rFonts w:eastAsia="Times New Roman"/>
          <w:szCs w:val="24"/>
        </w:rPr>
        <w:t>.</w:t>
      </w:r>
      <w:r w:rsidRPr="00C411ED">
        <w:rPr>
          <w:rFonts w:eastAsia="Times New Roman"/>
          <w:szCs w:val="24"/>
        </w:rPr>
        <w:t xml:space="preserve"> </w:t>
      </w:r>
      <w:r>
        <w:rPr>
          <w:rFonts w:eastAsia="Times New Roman"/>
          <w:szCs w:val="24"/>
        </w:rPr>
        <w:t>Κ</w:t>
      </w:r>
      <w:r w:rsidRPr="00C411ED">
        <w:rPr>
          <w:rFonts w:eastAsia="Times New Roman"/>
          <w:szCs w:val="24"/>
        </w:rPr>
        <w:t>αι τι σας λέει</w:t>
      </w:r>
      <w:r>
        <w:rPr>
          <w:rFonts w:eastAsia="Times New Roman"/>
          <w:szCs w:val="24"/>
        </w:rPr>
        <w:t>;</w:t>
      </w:r>
      <w:r w:rsidRPr="00C411ED">
        <w:rPr>
          <w:rFonts w:eastAsia="Times New Roman"/>
          <w:szCs w:val="24"/>
        </w:rPr>
        <w:t xml:space="preserve"> </w:t>
      </w:r>
      <w:r>
        <w:rPr>
          <w:rFonts w:eastAsia="Times New Roman"/>
          <w:szCs w:val="24"/>
        </w:rPr>
        <w:t>Σας λέει ότι</w:t>
      </w:r>
      <w:r>
        <w:rPr>
          <w:rFonts w:eastAsia="Times New Roman"/>
          <w:szCs w:val="24"/>
        </w:rPr>
        <w:t>,</w:t>
      </w:r>
      <w:r>
        <w:rPr>
          <w:rFonts w:eastAsia="Times New Roman"/>
          <w:szCs w:val="24"/>
        </w:rPr>
        <w:t xml:space="preserve"> </w:t>
      </w:r>
      <w:r w:rsidRPr="00C411ED">
        <w:rPr>
          <w:rFonts w:eastAsia="Times New Roman"/>
          <w:szCs w:val="24"/>
        </w:rPr>
        <w:t>όχι μόνο η εκ των υστέρων</w:t>
      </w:r>
      <w:r>
        <w:rPr>
          <w:rFonts w:eastAsia="Times New Roman"/>
          <w:szCs w:val="24"/>
        </w:rPr>
        <w:t xml:space="preserve"> –το τονίζει-</w:t>
      </w:r>
      <w:r w:rsidRPr="00C411ED">
        <w:rPr>
          <w:rFonts w:eastAsia="Times New Roman"/>
          <w:szCs w:val="24"/>
        </w:rPr>
        <w:t xml:space="preserve"> νομιμοποίηση όλων των πράξεων ανάληψης υποχρεώσεων είναι υπέρ το δέον γενική </w:t>
      </w:r>
      <w:r>
        <w:rPr>
          <w:rFonts w:eastAsia="Times New Roman"/>
          <w:szCs w:val="24"/>
        </w:rPr>
        <w:t>κ</w:t>
      </w:r>
      <w:r w:rsidRPr="00C411ED">
        <w:rPr>
          <w:rFonts w:eastAsia="Times New Roman"/>
          <w:szCs w:val="24"/>
        </w:rPr>
        <w:t>αι αόριστη</w:t>
      </w:r>
      <w:r>
        <w:rPr>
          <w:rFonts w:eastAsia="Times New Roman"/>
          <w:szCs w:val="24"/>
        </w:rPr>
        <w:t>,</w:t>
      </w:r>
      <w:r w:rsidRPr="00C411ED">
        <w:rPr>
          <w:rFonts w:eastAsia="Times New Roman"/>
          <w:szCs w:val="24"/>
        </w:rPr>
        <w:t xml:space="preserve"> αφού φαίνεται να καταλαμβάνει </w:t>
      </w:r>
      <w:r>
        <w:rPr>
          <w:rFonts w:eastAsia="Times New Roman"/>
          <w:szCs w:val="24"/>
        </w:rPr>
        <w:t>ό</w:t>
      </w:r>
      <w:r w:rsidRPr="00C411ED">
        <w:rPr>
          <w:rFonts w:eastAsia="Times New Roman"/>
          <w:szCs w:val="24"/>
        </w:rPr>
        <w:t>χι μισθώσ</w:t>
      </w:r>
      <w:r>
        <w:rPr>
          <w:rFonts w:eastAsia="Times New Roman"/>
          <w:szCs w:val="24"/>
        </w:rPr>
        <w:t>ει</w:t>
      </w:r>
      <w:r w:rsidRPr="00C411ED">
        <w:rPr>
          <w:rFonts w:eastAsia="Times New Roman"/>
          <w:szCs w:val="24"/>
        </w:rPr>
        <w:t>ς</w:t>
      </w:r>
      <w:r>
        <w:rPr>
          <w:rFonts w:eastAsia="Times New Roman"/>
          <w:szCs w:val="24"/>
        </w:rPr>
        <w:t>,</w:t>
      </w:r>
      <w:r w:rsidRPr="00C411ED">
        <w:rPr>
          <w:rFonts w:eastAsia="Times New Roman"/>
          <w:szCs w:val="24"/>
        </w:rPr>
        <w:t xml:space="preserve"> </w:t>
      </w:r>
      <w:r>
        <w:rPr>
          <w:rFonts w:eastAsia="Times New Roman"/>
          <w:szCs w:val="24"/>
        </w:rPr>
        <w:t>κ</w:t>
      </w:r>
      <w:r w:rsidRPr="00C411ED">
        <w:rPr>
          <w:rFonts w:eastAsia="Times New Roman"/>
          <w:szCs w:val="24"/>
        </w:rPr>
        <w:t>ύριε Υπουργέ μόνο</w:t>
      </w:r>
      <w:r>
        <w:rPr>
          <w:rFonts w:eastAsia="Times New Roman"/>
          <w:szCs w:val="24"/>
        </w:rPr>
        <w:t>,</w:t>
      </w:r>
      <w:r w:rsidRPr="00C411ED">
        <w:rPr>
          <w:rFonts w:eastAsia="Times New Roman"/>
          <w:szCs w:val="24"/>
        </w:rPr>
        <w:t xml:space="preserve"> αλλά όλες </w:t>
      </w:r>
      <w:r>
        <w:rPr>
          <w:rFonts w:eastAsia="Times New Roman"/>
          <w:szCs w:val="24"/>
        </w:rPr>
        <w:t xml:space="preserve">τις </w:t>
      </w:r>
      <w:r w:rsidRPr="00C411ED">
        <w:rPr>
          <w:rFonts w:eastAsia="Times New Roman"/>
          <w:szCs w:val="24"/>
        </w:rPr>
        <w:t>δ</w:t>
      </w:r>
      <w:r w:rsidRPr="00C411ED">
        <w:rPr>
          <w:rFonts w:eastAsia="Times New Roman"/>
          <w:szCs w:val="24"/>
        </w:rPr>
        <w:t xml:space="preserve">απάνες του </w:t>
      </w:r>
      <w:r>
        <w:rPr>
          <w:rFonts w:eastAsia="Times New Roman"/>
          <w:szCs w:val="24"/>
        </w:rPr>
        <w:t>Υ</w:t>
      </w:r>
      <w:r w:rsidRPr="00C411ED">
        <w:rPr>
          <w:rFonts w:eastAsia="Times New Roman"/>
          <w:szCs w:val="24"/>
        </w:rPr>
        <w:t xml:space="preserve">πουργείου </w:t>
      </w:r>
      <w:r>
        <w:rPr>
          <w:rFonts w:eastAsia="Times New Roman"/>
          <w:szCs w:val="24"/>
        </w:rPr>
        <w:t>σας.</w:t>
      </w:r>
      <w:r w:rsidRPr="00C411ED">
        <w:rPr>
          <w:rFonts w:eastAsia="Times New Roman"/>
          <w:szCs w:val="24"/>
        </w:rPr>
        <w:t xml:space="preserve"> </w:t>
      </w:r>
      <w:r>
        <w:rPr>
          <w:rFonts w:eastAsia="Times New Roman"/>
          <w:szCs w:val="24"/>
        </w:rPr>
        <w:t>Α</w:t>
      </w:r>
      <w:r w:rsidRPr="00C411ED">
        <w:rPr>
          <w:rFonts w:eastAsia="Times New Roman"/>
          <w:szCs w:val="24"/>
        </w:rPr>
        <w:t>υτό δε</w:t>
      </w:r>
      <w:r>
        <w:rPr>
          <w:rFonts w:eastAsia="Times New Roman"/>
          <w:szCs w:val="24"/>
        </w:rPr>
        <w:t>ν</w:t>
      </w:r>
      <w:r w:rsidRPr="00C411ED">
        <w:rPr>
          <w:rFonts w:eastAsia="Times New Roman"/>
          <w:szCs w:val="24"/>
        </w:rPr>
        <w:t xml:space="preserve"> λέμε από προχθές</w:t>
      </w:r>
      <w:r>
        <w:rPr>
          <w:rFonts w:eastAsia="Times New Roman"/>
          <w:szCs w:val="24"/>
        </w:rPr>
        <w:t xml:space="preserve">; </w:t>
      </w:r>
      <w:r w:rsidRPr="00C411ED">
        <w:rPr>
          <w:rFonts w:eastAsia="Times New Roman"/>
          <w:szCs w:val="24"/>
        </w:rPr>
        <w:t xml:space="preserve"> </w:t>
      </w:r>
    </w:p>
    <w:p w14:paraId="38244572" w14:textId="77777777" w:rsidR="00D035B1" w:rsidRDefault="005B20CE">
      <w:pPr>
        <w:spacing w:line="600" w:lineRule="auto"/>
        <w:ind w:firstLine="720"/>
        <w:jc w:val="both"/>
        <w:rPr>
          <w:rFonts w:eastAsia="Times New Roman"/>
          <w:szCs w:val="24"/>
        </w:rPr>
      </w:pPr>
      <w:r>
        <w:rPr>
          <w:rFonts w:eastAsia="Times New Roman"/>
          <w:szCs w:val="24"/>
        </w:rPr>
        <w:t>Κα</w:t>
      </w:r>
      <w:r w:rsidRPr="00C411ED">
        <w:rPr>
          <w:rFonts w:eastAsia="Times New Roman"/>
          <w:szCs w:val="24"/>
        </w:rPr>
        <w:t>ι</w:t>
      </w:r>
      <w:r>
        <w:rPr>
          <w:rFonts w:eastAsia="Times New Roman"/>
          <w:szCs w:val="24"/>
        </w:rPr>
        <w:t xml:space="preserve"> για</w:t>
      </w:r>
      <w:r w:rsidRPr="00C411ED">
        <w:rPr>
          <w:rFonts w:eastAsia="Times New Roman"/>
          <w:szCs w:val="24"/>
        </w:rPr>
        <w:t xml:space="preserve"> να κλέψω μία έκφραση</w:t>
      </w:r>
      <w:r>
        <w:rPr>
          <w:rFonts w:eastAsia="Times New Roman"/>
          <w:szCs w:val="24"/>
        </w:rPr>
        <w:t>,</w:t>
      </w:r>
      <w:r w:rsidRPr="00C411ED">
        <w:rPr>
          <w:rFonts w:eastAsia="Times New Roman"/>
          <w:szCs w:val="24"/>
        </w:rPr>
        <w:t xml:space="preserve"> αν θέλετε κάποιος να κάνει κάνα δώρο από κα</w:t>
      </w:r>
      <w:r>
        <w:rPr>
          <w:rFonts w:eastAsia="Times New Roman"/>
          <w:szCs w:val="24"/>
        </w:rPr>
        <w:t>νένα</w:t>
      </w:r>
      <w:r w:rsidRPr="00C411ED">
        <w:rPr>
          <w:rFonts w:eastAsia="Times New Roman"/>
          <w:szCs w:val="24"/>
        </w:rPr>
        <w:t xml:space="preserve"> κοσμηματοπωλείο το τελευταίο διάστημα</w:t>
      </w:r>
      <w:r>
        <w:rPr>
          <w:rFonts w:eastAsia="Times New Roman"/>
          <w:szCs w:val="24"/>
        </w:rPr>
        <w:t>, θα σας δώσει το</w:t>
      </w:r>
      <w:r w:rsidRPr="00C411ED">
        <w:rPr>
          <w:rFonts w:eastAsia="Times New Roman"/>
          <w:szCs w:val="24"/>
        </w:rPr>
        <w:t xml:space="preserve"> τιμολόγιο </w:t>
      </w:r>
      <w:r>
        <w:rPr>
          <w:rFonts w:eastAsia="Times New Roman"/>
          <w:szCs w:val="24"/>
        </w:rPr>
        <w:t xml:space="preserve">και </w:t>
      </w:r>
      <w:r w:rsidRPr="00C411ED">
        <w:rPr>
          <w:rFonts w:eastAsia="Times New Roman"/>
          <w:szCs w:val="24"/>
        </w:rPr>
        <w:t xml:space="preserve">θα πληρωθεί από το Υπουργείο Μεταναστευτικής </w:t>
      </w:r>
      <w:r w:rsidRPr="00C411ED">
        <w:rPr>
          <w:rFonts w:eastAsia="Times New Roman"/>
          <w:szCs w:val="24"/>
        </w:rPr>
        <w:t>Πολιτικής</w:t>
      </w:r>
      <w:r>
        <w:rPr>
          <w:rFonts w:eastAsia="Times New Roman"/>
          <w:szCs w:val="24"/>
        </w:rPr>
        <w:t xml:space="preserve"> ή</w:t>
      </w:r>
      <w:r w:rsidRPr="00C411ED">
        <w:rPr>
          <w:rFonts w:eastAsia="Times New Roman"/>
          <w:szCs w:val="24"/>
        </w:rPr>
        <w:t xml:space="preserve"> από το Υπουργείο Εθνικής Αμύνης</w:t>
      </w:r>
      <w:r>
        <w:rPr>
          <w:rFonts w:eastAsia="Times New Roman"/>
          <w:szCs w:val="24"/>
        </w:rPr>
        <w:t>.</w:t>
      </w:r>
      <w:r w:rsidRPr="00C411ED">
        <w:rPr>
          <w:rFonts w:eastAsia="Times New Roman"/>
          <w:szCs w:val="24"/>
        </w:rPr>
        <w:t xml:space="preserve"> </w:t>
      </w:r>
      <w:r>
        <w:rPr>
          <w:rFonts w:eastAsia="Times New Roman"/>
          <w:szCs w:val="24"/>
        </w:rPr>
        <w:t>Γ</w:t>
      </w:r>
      <w:r w:rsidRPr="00C411ED">
        <w:rPr>
          <w:rFonts w:eastAsia="Times New Roman"/>
          <w:szCs w:val="24"/>
        </w:rPr>
        <w:t>ιατί</w:t>
      </w:r>
      <w:r>
        <w:rPr>
          <w:rFonts w:eastAsia="Times New Roman"/>
          <w:szCs w:val="24"/>
        </w:rPr>
        <w:t>;</w:t>
      </w:r>
      <w:r w:rsidRPr="00C411ED">
        <w:rPr>
          <w:rFonts w:eastAsia="Times New Roman"/>
          <w:szCs w:val="24"/>
        </w:rPr>
        <w:t xml:space="preserve"> </w:t>
      </w:r>
      <w:r>
        <w:rPr>
          <w:rFonts w:eastAsia="Times New Roman"/>
          <w:szCs w:val="24"/>
        </w:rPr>
        <w:t>Α</w:t>
      </w:r>
      <w:r w:rsidRPr="00C411ED">
        <w:rPr>
          <w:rFonts w:eastAsia="Times New Roman"/>
          <w:szCs w:val="24"/>
        </w:rPr>
        <w:t xml:space="preserve">κούστε τι θα ψηφίσει ο ΣΥΡΙΖΑ και </w:t>
      </w:r>
      <w:r>
        <w:rPr>
          <w:rFonts w:eastAsia="Times New Roman"/>
          <w:szCs w:val="24"/>
        </w:rPr>
        <w:t xml:space="preserve">οι </w:t>
      </w:r>
      <w:r w:rsidRPr="00C411ED">
        <w:rPr>
          <w:rFonts w:eastAsia="Times New Roman"/>
          <w:szCs w:val="24"/>
        </w:rPr>
        <w:t>ΑΝΕΛ ως τροπολογία του Υπουργείου Εθνικής Άμυνας</w:t>
      </w:r>
      <w:r>
        <w:rPr>
          <w:rFonts w:eastAsia="Times New Roman"/>
          <w:szCs w:val="24"/>
        </w:rPr>
        <w:t>, η οποία κατα</w:t>
      </w:r>
      <w:r>
        <w:rPr>
          <w:rFonts w:eastAsia="Times New Roman"/>
          <w:szCs w:val="24"/>
        </w:rPr>
        <w:lastRenderedPageBreak/>
        <w:t>τέθηκε χθες. Δ</w:t>
      </w:r>
      <w:r w:rsidRPr="00C411ED">
        <w:rPr>
          <w:rFonts w:eastAsia="Times New Roman"/>
          <w:szCs w:val="24"/>
        </w:rPr>
        <w:t xml:space="preserve">απάνες </w:t>
      </w:r>
      <w:r>
        <w:rPr>
          <w:rFonts w:eastAsia="Times New Roman"/>
          <w:szCs w:val="24"/>
        </w:rPr>
        <w:t xml:space="preserve">-όχι δαπάνες </w:t>
      </w:r>
      <w:r w:rsidRPr="00C411ED">
        <w:rPr>
          <w:rFonts w:eastAsia="Times New Roman"/>
          <w:szCs w:val="24"/>
        </w:rPr>
        <w:t>για το προσφυγικό</w:t>
      </w:r>
      <w:r>
        <w:rPr>
          <w:rFonts w:eastAsia="Times New Roman"/>
          <w:szCs w:val="24"/>
        </w:rPr>
        <w:t>, δαπάνες-</w:t>
      </w:r>
      <w:r w:rsidRPr="00C411ED">
        <w:rPr>
          <w:rFonts w:eastAsia="Times New Roman"/>
          <w:szCs w:val="24"/>
        </w:rPr>
        <w:t xml:space="preserve"> που διενεργήθηκαν για τις δράσεις της παρα</w:t>
      </w:r>
      <w:r w:rsidRPr="00C411ED">
        <w:rPr>
          <w:rFonts w:eastAsia="Times New Roman"/>
          <w:szCs w:val="24"/>
        </w:rPr>
        <w:t xml:space="preserve">γράφου 1 του άρθρου 96 </w:t>
      </w:r>
      <w:r>
        <w:rPr>
          <w:rFonts w:eastAsia="Times New Roman"/>
          <w:szCs w:val="24"/>
        </w:rPr>
        <w:t>του νόμου του 20</w:t>
      </w:r>
      <w:r w:rsidRPr="00C411ED">
        <w:rPr>
          <w:rFonts w:eastAsia="Times New Roman"/>
          <w:szCs w:val="24"/>
        </w:rPr>
        <w:t>16</w:t>
      </w:r>
      <w:r>
        <w:rPr>
          <w:rFonts w:eastAsia="Times New Roman"/>
          <w:szCs w:val="24"/>
        </w:rPr>
        <w:t>,</w:t>
      </w:r>
      <w:r w:rsidRPr="00C411ED">
        <w:rPr>
          <w:rFonts w:eastAsia="Times New Roman"/>
          <w:szCs w:val="24"/>
        </w:rPr>
        <w:t xml:space="preserve"> μέχρι τη δημοσίευση του παρόντος</w:t>
      </w:r>
      <w:r>
        <w:rPr>
          <w:rFonts w:eastAsia="Times New Roman"/>
          <w:szCs w:val="24"/>
        </w:rPr>
        <w:t>,</w:t>
      </w:r>
      <w:r w:rsidRPr="00C411ED">
        <w:rPr>
          <w:rFonts w:eastAsia="Times New Roman"/>
          <w:szCs w:val="24"/>
        </w:rPr>
        <w:t xml:space="preserve"> θεωρούνται νόμιμες και μπορούν να </w:t>
      </w:r>
      <w:r>
        <w:rPr>
          <w:rFonts w:eastAsia="Times New Roman"/>
          <w:szCs w:val="24"/>
        </w:rPr>
        <w:t>ανα</w:t>
      </w:r>
      <w:r w:rsidRPr="00C411ED">
        <w:rPr>
          <w:rFonts w:eastAsia="Times New Roman"/>
          <w:szCs w:val="24"/>
        </w:rPr>
        <w:t>ληφθούν και να πληρωθούν σε βάρος των πιστώσεων του κρατικού προϋπολογισμού</w:t>
      </w:r>
      <w:r>
        <w:rPr>
          <w:rFonts w:eastAsia="Times New Roman"/>
          <w:szCs w:val="24"/>
        </w:rPr>
        <w:t>.</w:t>
      </w:r>
    </w:p>
    <w:p w14:paraId="38244573" w14:textId="77777777" w:rsidR="00D035B1" w:rsidRDefault="005B20CE">
      <w:pPr>
        <w:spacing w:line="600" w:lineRule="auto"/>
        <w:ind w:firstLine="720"/>
        <w:jc w:val="both"/>
        <w:rPr>
          <w:rFonts w:eastAsia="Times New Roman"/>
          <w:szCs w:val="24"/>
        </w:rPr>
      </w:pPr>
      <w:r>
        <w:rPr>
          <w:rFonts w:eastAsia="Times New Roman"/>
          <w:szCs w:val="24"/>
        </w:rPr>
        <w:t>Αναφέρεται σε όλες τις δαπάνες</w:t>
      </w:r>
      <w:r>
        <w:rPr>
          <w:rFonts w:eastAsia="Times New Roman"/>
          <w:szCs w:val="24"/>
        </w:rPr>
        <w:t>,</w:t>
      </w:r>
      <w:r>
        <w:rPr>
          <w:rFonts w:eastAsia="Times New Roman"/>
          <w:szCs w:val="24"/>
        </w:rPr>
        <w:t xml:space="preserve"> οι οποίες έγιναν για να εξυπηρετή</w:t>
      </w:r>
      <w:r>
        <w:rPr>
          <w:rFonts w:eastAsia="Times New Roman"/>
          <w:szCs w:val="24"/>
        </w:rPr>
        <w:t xml:space="preserve">σουν </w:t>
      </w:r>
      <w:r w:rsidRPr="00C411ED">
        <w:rPr>
          <w:rFonts w:eastAsia="Times New Roman"/>
          <w:szCs w:val="24"/>
        </w:rPr>
        <w:t xml:space="preserve">την τότε κατάσταση και το είπαμε και χθες </w:t>
      </w:r>
      <w:r>
        <w:rPr>
          <w:rFonts w:eastAsia="Times New Roman"/>
          <w:szCs w:val="24"/>
        </w:rPr>
        <w:t>α</w:t>
      </w:r>
      <w:r w:rsidRPr="00C411ED">
        <w:rPr>
          <w:rFonts w:eastAsia="Times New Roman"/>
          <w:szCs w:val="24"/>
        </w:rPr>
        <w:t>υτό</w:t>
      </w:r>
      <w:r>
        <w:rPr>
          <w:rFonts w:eastAsia="Times New Roman"/>
          <w:szCs w:val="24"/>
        </w:rPr>
        <w:t>. Ε</w:t>
      </w:r>
      <w:r w:rsidRPr="00C411ED">
        <w:rPr>
          <w:rFonts w:eastAsia="Times New Roman"/>
          <w:szCs w:val="24"/>
        </w:rPr>
        <w:t xml:space="preserve">ίπαμε από χθες ότι </w:t>
      </w:r>
      <w:r>
        <w:rPr>
          <w:rFonts w:eastAsia="Times New Roman"/>
          <w:szCs w:val="24"/>
        </w:rPr>
        <w:t>ξ</w:t>
      </w:r>
      <w:r w:rsidRPr="00C411ED">
        <w:rPr>
          <w:rFonts w:eastAsia="Times New Roman"/>
          <w:szCs w:val="24"/>
        </w:rPr>
        <w:t>αφνικά</w:t>
      </w:r>
      <w:r>
        <w:rPr>
          <w:rFonts w:eastAsia="Times New Roman"/>
          <w:szCs w:val="24"/>
        </w:rPr>
        <w:t>,</w:t>
      </w:r>
      <w:r w:rsidRPr="00C411ED">
        <w:rPr>
          <w:rFonts w:eastAsia="Times New Roman"/>
          <w:szCs w:val="24"/>
        </w:rPr>
        <w:t xml:space="preserve"> ο κύριος Υπουργός Εθνικής Άμυνας</w:t>
      </w:r>
      <w:r>
        <w:rPr>
          <w:rFonts w:eastAsia="Times New Roman"/>
          <w:szCs w:val="24"/>
        </w:rPr>
        <w:t>,</w:t>
      </w:r>
      <w:r w:rsidRPr="00C411ED">
        <w:rPr>
          <w:rFonts w:eastAsia="Times New Roman"/>
          <w:szCs w:val="24"/>
        </w:rPr>
        <w:t xml:space="preserve"> επειδή είδε ότι εσείς τακτοποιείτ</w:t>
      </w:r>
      <w:r>
        <w:rPr>
          <w:rFonts w:eastAsia="Times New Roman"/>
          <w:szCs w:val="24"/>
        </w:rPr>
        <w:t>ε</w:t>
      </w:r>
      <w:r w:rsidRPr="00C411ED">
        <w:rPr>
          <w:rFonts w:eastAsia="Times New Roman"/>
          <w:szCs w:val="24"/>
        </w:rPr>
        <w:t xml:space="preserve"> αναδρομικ</w:t>
      </w:r>
      <w:r>
        <w:rPr>
          <w:rFonts w:eastAsia="Times New Roman"/>
          <w:szCs w:val="24"/>
        </w:rPr>
        <w:t>ώ</w:t>
      </w:r>
      <w:r w:rsidRPr="00C411ED">
        <w:rPr>
          <w:rFonts w:eastAsia="Times New Roman"/>
          <w:szCs w:val="24"/>
        </w:rPr>
        <w:t>ς πάρα πολλά πράγματα</w:t>
      </w:r>
      <w:r>
        <w:rPr>
          <w:rFonts w:eastAsia="Times New Roman"/>
          <w:szCs w:val="24"/>
        </w:rPr>
        <w:t>,</w:t>
      </w:r>
      <w:r w:rsidRPr="00C411ED">
        <w:rPr>
          <w:rFonts w:eastAsia="Times New Roman"/>
          <w:szCs w:val="24"/>
        </w:rPr>
        <w:t xml:space="preserve"> είπε και αυτός να κάνει το ίδιο</w:t>
      </w:r>
      <w:r>
        <w:rPr>
          <w:rFonts w:eastAsia="Times New Roman"/>
          <w:szCs w:val="24"/>
        </w:rPr>
        <w:t>,</w:t>
      </w:r>
      <w:r w:rsidRPr="00C411ED">
        <w:rPr>
          <w:rFonts w:eastAsia="Times New Roman"/>
          <w:szCs w:val="24"/>
        </w:rPr>
        <w:t xml:space="preserve"> όπως το κάνει και το Υπουργείο Εσωτερικ</w:t>
      </w:r>
      <w:r w:rsidRPr="00C411ED">
        <w:rPr>
          <w:rFonts w:eastAsia="Times New Roman"/>
          <w:szCs w:val="24"/>
        </w:rPr>
        <w:t>ών</w:t>
      </w:r>
      <w:r>
        <w:rPr>
          <w:rFonts w:eastAsia="Times New Roman"/>
          <w:szCs w:val="24"/>
        </w:rPr>
        <w:t>,</w:t>
      </w:r>
      <w:r w:rsidRPr="00C411ED">
        <w:rPr>
          <w:rFonts w:eastAsia="Times New Roman"/>
          <w:szCs w:val="24"/>
        </w:rPr>
        <w:t xml:space="preserve"> </w:t>
      </w:r>
      <w:r>
        <w:rPr>
          <w:rFonts w:eastAsia="Times New Roman"/>
          <w:szCs w:val="24"/>
        </w:rPr>
        <w:t xml:space="preserve">όπως το κάνατε μη διαχωρίζοντας </w:t>
      </w:r>
      <w:r w:rsidRPr="00C411ED">
        <w:rPr>
          <w:rFonts w:eastAsia="Times New Roman"/>
          <w:szCs w:val="24"/>
        </w:rPr>
        <w:t>τις δαπάνες</w:t>
      </w:r>
      <w:r>
        <w:rPr>
          <w:rFonts w:eastAsia="Times New Roman"/>
          <w:szCs w:val="24"/>
        </w:rPr>
        <w:t>,</w:t>
      </w:r>
      <w:r w:rsidRPr="00C411ED">
        <w:rPr>
          <w:rFonts w:eastAsia="Times New Roman"/>
          <w:szCs w:val="24"/>
        </w:rPr>
        <w:t xml:space="preserve"> λέγοντας ότι αυτές οι δαπάνες ήταν απολύτως αναγκαίες </w:t>
      </w:r>
      <w:r>
        <w:rPr>
          <w:rFonts w:eastAsia="Times New Roman"/>
          <w:szCs w:val="24"/>
        </w:rPr>
        <w:t>γιατί ήταν</w:t>
      </w:r>
      <w:r w:rsidRPr="00C411ED">
        <w:rPr>
          <w:rFonts w:eastAsia="Times New Roman"/>
          <w:szCs w:val="24"/>
        </w:rPr>
        <w:t xml:space="preserve"> για μισθώσεις ακινήτων </w:t>
      </w:r>
      <w:r>
        <w:rPr>
          <w:rFonts w:eastAsia="Times New Roman"/>
          <w:szCs w:val="24"/>
        </w:rPr>
        <w:t>κλπ.</w:t>
      </w:r>
      <w:r w:rsidRPr="00C411ED">
        <w:rPr>
          <w:rFonts w:eastAsia="Times New Roman"/>
          <w:szCs w:val="24"/>
        </w:rPr>
        <w:t xml:space="preserve"> και οι άλλες δαπάνες </w:t>
      </w:r>
      <w:r>
        <w:rPr>
          <w:rFonts w:eastAsia="Times New Roman"/>
          <w:szCs w:val="24"/>
        </w:rPr>
        <w:t>δ</w:t>
      </w:r>
      <w:r w:rsidRPr="00C411ED">
        <w:rPr>
          <w:rFonts w:eastAsia="Times New Roman"/>
          <w:szCs w:val="24"/>
        </w:rPr>
        <w:t>εν είναι αναγκαίες</w:t>
      </w:r>
      <w:r>
        <w:rPr>
          <w:rFonts w:eastAsia="Times New Roman"/>
          <w:szCs w:val="24"/>
        </w:rPr>
        <w:t>.</w:t>
      </w:r>
      <w:r w:rsidRPr="00C411ED">
        <w:rPr>
          <w:rFonts w:eastAsia="Times New Roman"/>
          <w:szCs w:val="24"/>
        </w:rPr>
        <w:t xml:space="preserve"> </w:t>
      </w:r>
    </w:p>
    <w:p w14:paraId="38244574" w14:textId="77777777" w:rsidR="00D035B1" w:rsidRDefault="005B20CE">
      <w:pPr>
        <w:spacing w:line="600" w:lineRule="auto"/>
        <w:ind w:firstLine="720"/>
        <w:jc w:val="both"/>
        <w:rPr>
          <w:rFonts w:eastAsia="Times New Roman"/>
          <w:szCs w:val="24"/>
        </w:rPr>
      </w:pPr>
      <w:r>
        <w:rPr>
          <w:rFonts w:eastAsia="Times New Roman"/>
          <w:szCs w:val="24"/>
        </w:rPr>
        <w:t>Με α</w:t>
      </w:r>
      <w:r w:rsidRPr="00C411ED">
        <w:rPr>
          <w:rFonts w:eastAsia="Times New Roman"/>
          <w:szCs w:val="24"/>
        </w:rPr>
        <w:t>υτ</w:t>
      </w:r>
      <w:r>
        <w:rPr>
          <w:rFonts w:eastAsia="Times New Roman"/>
          <w:szCs w:val="24"/>
        </w:rPr>
        <w:t>ό</w:t>
      </w:r>
      <w:r w:rsidRPr="00C411ED">
        <w:rPr>
          <w:rFonts w:eastAsia="Times New Roman"/>
          <w:szCs w:val="24"/>
        </w:rPr>
        <w:t xml:space="preserve"> που δώσατε χτες</w:t>
      </w:r>
      <w:r>
        <w:rPr>
          <w:rFonts w:eastAsia="Times New Roman"/>
          <w:szCs w:val="24"/>
        </w:rPr>
        <w:t>,</w:t>
      </w:r>
      <w:r w:rsidRPr="00C411ED">
        <w:rPr>
          <w:rFonts w:eastAsia="Times New Roman"/>
          <w:szCs w:val="24"/>
        </w:rPr>
        <w:t xml:space="preserve"> μήπως </w:t>
      </w:r>
      <w:r>
        <w:rPr>
          <w:rFonts w:eastAsia="Times New Roman"/>
          <w:szCs w:val="24"/>
        </w:rPr>
        <w:t>ε</w:t>
      </w:r>
      <w:r w:rsidRPr="00C411ED">
        <w:rPr>
          <w:rFonts w:eastAsia="Times New Roman"/>
          <w:szCs w:val="24"/>
        </w:rPr>
        <w:t xml:space="preserve">ίδατε τι νομιμοποιεί το Υπουργείο </w:t>
      </w:r>
      <w:r w:rsidRPr="00C411ED">
        <w:rPr>
          <w:rFonts w:eastAsia="Times New Roman"/>
          <w:szCs w:val="24"/>
        </w:rPr>
        <w:t>Εθνικής Αμύνης</w:t>
      </w:r>
      <w:r>
        <w:rPr>
          <w:rFonts w:eastAsia="Times New Roman"/>
          <w:szCs w:val="24"/>
        </w:rPr>
        <w:t>;</w:t>
      </w:r>
      <w:r w:rsidRPr="00C411ED">
        <w:rPr>
          <w:rFonts w:eastAsia="Times New Roman"/>
          <w:szCs w:val="24"/>
        </w:rPr>
        <w:t xml:space="preserve"> </w:t>
      </w:r>
      <w:r>
        <w:rPr>
          <w:rFonts w:eastAsia="Times New Roman"/>
          <w:szCs w:val="24"/>
        </w:rPr>
        <w:t>Ν</w:t>
      </w:r>
      <w:r w:rsidRPr="00C411ED">
        <w:rPr>
          <w:rFonts w:eastAsia="Times New Roman"/>
          <w:szCs w:val="24"/>
        </w:rPr>
        <w:t>ομιμοποιεί συμβάσεις</w:t>
      </w:r>
      <w:r>
        <w:rPr>
          <w:rFonts w:eastAsia="Times New Roman"/>
          <w:szCs w:val="24"/>
        </w:rPr>
        <w:t>,</w:t>
      </w:r>
      <w:r w:rsidRPr="00C411ED">
        <w:rPr>
          <w:rFonts w:eastAsia="Times New Roman"/>
          <w:szCs w:val="24"/>
        </w:rPr>
        <w:t xml:space="preserve"> οι οποίες έγιναν κατά παράβαση της κείμενης νομοθεσίας</w:t>
      </w:r>
      <w:r>
        <w:rPr>
          <w:rFonts w:eastAsia="Times New Roman"/>
          <w:szCs w:val="24"/>
        </w:rPr>
        <w:t>.</w:t>
      </w:r>
      <w:r w:rsidRPr="00C411ED">
        <w:rPr>
          <w:rFonts w:eastAsia="Times New Roman"/>
          <w:szCs w:val="24"/>
        </w:rPr>
        <w:t xml:space="preserve"> </w:t>
      </w:r>
      <w:r>
        <w:rPr>
          <w:rFonts w:eastAsia="Times New Roman"/>
          <w:szCs w:val="24"/>
        </w:rPr>
        <w:t>Τι</w:t>
      </w:r>
      <w:r w:rsidRPr="00C411ED">
        <w:rPr>
          <w:rFonts w:eastAsia="Times New Roman"/>
          <w:szCs w:val="24"/>
        </w:rPr>
        <w:t>ς δώσατε</w:t>
      </w:r>
      <w:r>
        <w:rPr>
          <w:rFonts w:eastAsia="Times New Roman"/>
          <w:szCs w:val="24"/>
        </w:rPr>
        <w:t>,</w:t>
      </w:r>
      <w:r w:rsidRPr="00C411ED">
        <w:rPr>
          <w:rFonts w:eastAsia="Times New Roman"/>
          <w:szCs w:val="24"/>
        </w:rPr>
        <w:t xml:space="preserve"> </w:t>
      </w:r>
      <w:r>
        <w:rPr>
          <w:rFonts w:eastAsia="Times New Roman"/>
          <w:szCs w:val="24"/>
        </w:rPr>
        <w:lastRenderedPageBreak/>
        <w:t>λ</w:t>
      </w:r>
      <w:r w:rsidRPr="00C411ED">
        <w:rPr>
          <w:rFonts w:eastAsia="Times New Roman"/>
          <w:szCs w:val="24"/>
        </w:rPr>
        <w:t>οιπόν</w:t>
      </w:r>
      <w:r>
        <w:rPr>
          <w:rFonts w:eastAsia="Times New Roman"/>
          <w:szCs w:val="24"/>
        </w:rPr>
        <w:t>,</w:t>
      </w:r>
      <w:r w:rsidRPr="00C411ED">
        <w:rPr>
          <w:rFonts w:eastAsia="Times New Roman"/>
          <w:szCs w:val="24"/>
        </w:rPr>
        <w:t xml:space="preserve"> στους ανα</w:t>
      </w:r>
      <w:r>
        <w:rPr>
          <w:rFonts w:eastAsia="Times New Roman"/>
          <w:szCs w:val="24"/>
        </w:rPr>
        <w:t xml:space="preserve">δόχους και τώρα πάτε να τους </w:t>
      </w:r>
      <w:r w:rsidRPr="00C411ED">
        <w:rPr>
          <w:rFonts w:eastAsia="Times New Roman"/>
          <w:szCs w:val="24"/>
        </w:rPr>
        <w:t>πληρώσετε και τους πληρώνετε με αυτό</w:t>
      </w:r>
      <w:r>
        <w:rPr>
          <w:rFonts w:eastAsia="Times New Roman"/>
          <w:szCs w:val="24"/>
        </w:rPr>
        <w:t>ν</w:t>
      </w:r>
      <w:r w:rsidRPr="00C411ED">
        <w:rPr>
          <w:rFonts w:eastAsia="Times New Roman"/>
          <w:szCs w:val="24"/>
        </w:rPr>
        <w:t xml:space="preserve"> τον τρόπο</w:t>
      </w:r>
      <w:r>
        <w:rPr>
          <w:rFonts w:eastAsia="Times New Roman"/>
          <w:szCs w:val="24"/>
        </w:rPr>
        <w:t>.</w:t>
      </w:r>
    </w:p>
    <w:p w14:paraId="38244575" w14:textId="77777777" w:rsidR="00D035B1" w:rsidRDefault="005B20CE">
      <w:pPr>
        <w:spacing w:line="600" w:lineRule="auto"/>
        <w:ind w:firstLine="720"/>
        <w:jc w:val="both"/>
        <w:rPr>
          <w:rFonts w:eastAsia="Times New Roman"/>
          <w:szCs w:val="24"/>
        </w:rPr>
      </w:pPr>
      <w:r>
        <w:rPr>
          <w:rFonts w:eastAsia="Times New Roman"/>
          <w:szCs w:val="24"/>
        </w:rPr>
        <w:t>Τ</w:t>
      </w:r>
      <w:r w:rsidRPr="00C411ED">
        <w:rPr>
          <w:rFonts w:eastAsia="Times New Roman"/>
          <w:szCs w:val="24"/>
        </w:rPr>
        <w:t>ι σας λέει παραπάνω από μας ο Συνήγορος του Πολίτη</w:t>
      </w:r>
      <w:r>
        <w:rPr>
          <w:rFonts w:eastAsia="Times New Roman"/>
          <w:szCs w:val="24"/>
        </w:rPr>
        <w:t>;</w:t>
      </w:r>
      <w:r w:rsidRPr="00C411ED">
        <w:rPr>
          <w:rFonts w:eastAsia="Times New Roman"/>
          <w:szCs w:val="24"/>
        </w:rPr>
        <w:t xml:space="preserve"> </w:t>
      </w:r>
      <w:r>
        <w:rPr>
          <w:rFonts w:eastAsia="Times New Roman"/>
          <w:szCs w:val="24"/>
        </w:rPr>
        <w:t>Σ</w:t>
      </w:r>
      <w:r w:rsidRPr="00C411ED">
        <w:rPr>
          <w:rFonts w:eastAsia="Times New Roman"/>
          <w:szCs w:val="24"/>
        </w:rPr>
        <w:t xml:space="preserve">ας λέει ότι όχι μόνο είναι κατά </w:t>
      </w:r>
      <w:r>
        <w:rPr>
          <w:rFonts w:eastAsia="Times New Roman"/>
          <w:szCs w:val="24"/>
        </w:rPr>
        <w:t xml:space="preserve">παρέκκλιση, </w:t>
      </w:r>
      <w:r w:rsidRPr="00C411ED">
        <w:rPr>
          <w:rFonts w:eastAsia="Times New Roman"/>
          <w:szCs w:val="24"/>
        </w:rPr>
        <w:t>παραβίαση δηλαδή των αρχών που διέπουν τις δημόσιες συμβάσεις</w:t>
      </w:r>
      <w:r>
        <w:rPr>
          <w:rFonts w:eastAsia="Times New Roman"/>
          <w:szCs w:val="24"/>
        </w:rPr>
        <w:t>,</w:t>
      </w:r>
      <w:r w:rsidRPr="00C411ED">
        <w:rPr>
          <w:rFonts w:eastAsia="Times New Roman"/>
          <w:szCs w:val="24"/>
        </w:rPr>
        <w:t xml:space="preserve"> αλλά είναι </w:t>
      </w:r>
      <w:r>
        <w:rPr>
          <w:rFonts w:eastAsia="Times New Roman"/>
          <w:szCs w:val="24"/>
        </w:rPr>
        <w:t xml:space="preserve">και </w:t>
      </w:r>
      <w:r w:rsidRPr="00C411ED">
        <w:rPr>
          <w:rFonts w:eastAsia="Times New Roman"/>
          <w:szCs w:val="24"/>
        </w:rPr>
        <w:t>καταχρηστική η ρύθμιση που κάνετε</w:t>
      </w:r>
      <w:r>
        <w:rPr>
          <w:rFonts w:eastAsia="Times New Roman"/>
          <w:szCs w:val="24"/>
        </w:rPr>
        <w:t>,</w:t>
      </w:r>
      <w:r w:rsidRPr="00C411ED">
        <w:rPr>
          <w:rFonts w:eastAsia="Times New Roman"/>
          <w:szCs w:val="24"/>
        </w:rPr>
        <w:t xml:space="preserve"> για ένα</w:t>
      </w:r>
      <w:r>
        <w:rPr>
          <w:rFonts w:eastAsia="Times New Roman"/>
          <w:szCs w:val="24"/>
        </w:rPr>
        <w:t>ν</w:t>
      </w:r>
      <w:r w:rsidRPr="00C411ED">
        <w:rPr>
          <w:rFonts w:eastAsia="Times New Roman"/>
          <w:szCs w:val="24"/>
        </w:rPr>
        <w:t xml:space="preserve"> λόγο</w:t>
      </w:r>
      <w:r>
        <w:rPr>
          <w:rFonts w:eastAsia="Times New Roman"/>
          <w:szCs w:val="24"/>
        </w:rPr>
        <w:t>:</w:t>
      </w:r>
      <w:r w:rsidRPr="00C411ED">
        <w:rPr>
          <w:rFonts w:eastAsia="Times New Roman"/>
          <w:szCs w:val="24"/>
        </w:rPr>
        <w:t xml:space="preserve"> </w:t>
      </w:r>
      <w:r>
        <w:rPr>
          <w:rFonts w:eastAsia="Times New Roman"/>
          <w:szCs w:val="24"/>
        </w:rPr>
        <w:t>Δ</w:t>
      </w:r>
      <w:r w:rsidRPr="00C411ED">
        <w:rPr>
          <w:rFonts w:eastAsia="Times New Roman"/>
          <w:szCs w:val="24"/>
        </w:rPr>
        <w:t>ιότι δεν τ</w:t>
      </w:r>
      <w:r>
        <w:rPr>
          <w:rFonts w:eastAsia="Times New Roman"/>
          <w:szCs w:val="24"/>
        </w:rPr>
        <w:t>ι</w:t>
      </w:r>
      <w:r w:rsidRPr="00C411ED">
        <w:rPr>
          <w:rFonts w:eastAsia="Times New Roman"/>
          <w:szCs w:val="24"/>
        </w:rPr>
        <w:t>ς διαχωρίζετ</w:t>
      </w:r>
      <w:r>
        <w:rPr>
          <w:rFonts w:eastAsia="Times New Roman"/>
          <w:szCs w:val="24"/>
        </w:rPr>
        <w:t xml:space="preserve">ε, </w:t>
      </w:r>
      <w:r w:rsidRPr="00C411ED">
        <w:rPr>
          <w:rFonts w:eastAsia="Times New Roman"/>
          <w:szCs w:val="24"/>
        </w:rPr>
        <w:t>είναι αόριστες</w:t>
      </w:r>
      <w:r>
        <w:rPr>
          <w:rFonts w:eastAsia="Times New Roman"/>
          <w:szCs w:val="24"/>
        </w:rPr>
        <w:t>,</w:t>
      </w:r>
      <w:r w:rsidRPr="00C411ED">
        <w:rPr>
          <w:rFonts w:eastAsia="Times New Roman"/>
          <w:szCs w:val="24"/>
        </w:rPr>
        <w:t xml:space="preserve"> χαρακτηρίζον</w:t>
      </w:r>
      <w:r>
        <w:rPr>
          <w:rFonts w:eastAsia="Times New Roman"/>
          <w:szCs w:val="24"/>
        </w:rPr>
        <w:t>ται από ασάφεια και θέλετε να</w:t>
      </w:r>
      <w:r>
        <w:rPr>
          <w:rFonts w:eastAsia="Times New Roman"/>
          <w:szCs w:val="24"/>
        </w:rPr>
        <w:t xml:space="preserve"> β</w:t>
      </w:r>
      <w:r w:rsidRPr="00C411ED">
        <w:rPr>
          <w:rFonts w:eastAsia="Times New Roman"/>
          <w:szCs w:val="24"/>
        </w:rPr>
        <w:t>άλετε σε αυτές</w:t>
      </w:r>
      <w:r>
        <w:rPr>
          <w:rFonts w:eastAsia="Times New Roman"/>
          <w:szCs w:val="24"/>
        </w:rPr>
        <w:t>,</w:t>
      </w:r>
      <w:r w:rsidRPr="00C411ED">
        <w:rPr>
          <w:rFonts w:eastAsia="Times New Roman"/>
          <w:szCs w:val="24"/>
        </w:rPr>
        <w:t xml:space="preserve"> κατά το </w:t>
      </w:r>
      <w:r>
        <w:rPr>
          <w:rFonts w:eastAsia="Times New Roman"/>
          <w:szCs w:val="24"/>
        </w:rPr>
        <w:t>κ</w:t>
      </w:r>
      <w:r w:rsidRPr="00C411ED">
        <w:rPr>
          <w:rFonts w:eastAsia="Times New Roman"/>
          <w:szCs w:val="24"/>
        </w:rPr>
        <w:t>οινώς λεγόμενο</w:t>
      </w:r>
      <w:r>
        <w:rPr>
          <w:rFonts w:eastAsia="Times New Roman"/>
          <w:szCs w:val="24"/>
        </w:rPr>
        <w:t>,</w:t>
      </w:r>
      <w:r w:rsidRPr="00C411ED">
        <w:rPr>
          <w:rFonts w:eastAsia="Times New Roman"/>
          <w:szCs w:val="24"/>
        </w:rPr>
        <w:t xml:space="preserve"> ό</w:t>
      </w:r>
      <w:r>
        <w:rPr>
          <w:rFonts w:eastAsia="Times New Roman"/>
          <w:szCs w:val="24"/>
        </w:rPr>
        <w:t>,</w:t>
      </w:r>
      <w:r w:rsidRPr="00C411ED">
        <w:rPr>
          <w:rFonts w:eastAsia="Times New Roman"/>
          <w:szCs w:val="24"/>
        </w:rPr>
        <w:t xml:space="preserve">τι </w:t>
      </w:r>
      <w:r>
        <w:rPr>
          <w:rFonts w:eastAsia="Times New Roman"/>
          <w:szCs w:val="24"/>
        </w:rPr>
        <w:t>τ</w:t>
      </w:r>
      <w:r w:rsidRPr="00C411ED">
        <w:rPr>
          <w:rFonts w:eastAsia="Times New Roman"/>
          <w:szCs w:val="24"/>
        </w:rPr>
        <w:t xml:space="preserve">ιμολόγιο έχει περάσει από το </w:t>
      </w:r>
      <w:r>
        <w:rPr>
          <w:rFonts w:eastAsia="Times New Roman"/>
          <w:szCs w:val="24"/>
        </w:rPr>
        <w:t>Υ</w:t>
      </w:r>
      <w:r w:rsidRPr="00C411ED">
        <w:rPr>
          <w:rFonts w:eastAsia="Times New Roman"/>
          <w:szCs w:val="24"/>
        </w:rPr>
        <w:t>πουργείο</w:t>
      </w:r>
      <w:r>
        <w:rPr>
          <w:rFonts w:eastAsia="Times New Roman"/>
          <w:szCs w:val="24"/>
        </w:rPr>
        <w:t>.</w:t>
      </w:r>
      <w:r w:rsidRPr="00C411ED">
        <w:rPr>
          <w:rFonts w:eastAsia="Times New Roman"/>
          <w:szCs w:val="24"/>
        </w:rPr>
        <w:t xml:space="preserve"> </w:t>
      </w:r>
      <w:r>
        <w:rPr>
          <w:rFonts w:eastAsia="Times New Roman"/>
          <w:szCs w:val="24"/>
        </w:rPr>
        <w:t>Π</w:t>
      </w:r>
      <w:r w:rsidRPr="00C411ED">
        <w:rPr>
          <w:rFonts w:eastAsia="Times New Roman"/>
          <w:szCs w:val="24"/>
        </w:rPr>
        <w:t>ερί αυτού πρόκειται</w:t>
      </w:r>
      <w:r>
        <w:rPr>
          <w:rFonts w:eastAsia="Times New Roman"/>
          <w:szCs w:val="24"/>
        </w:rPr>
        <w:t xml:space="preserve">. Αυτό καταψηφίζουμε. </w:t>
      </w:r>
    </w:p>
    <w:p w14:paraId="3824457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Ξέρετε κάτι; Α</w:t>
      </w:r>
      <w:r w:rsidRPr="00D56499">
        <w:rPr>
          <w:rFonts w:eastAsia="Times New Roman" w:cs="Times New Roman"/>
          <w:szCs w:val="24"/>
        </w:rPr>
        <w:t xml:space="preserve">ν σας το έλεγε </w:t>
      </w:r>
      <w:r>
        <w:rPr>
          <w:rFonts w:eastAsia="Times New Roman" w:cs="Times New Roman"/>
          <w:szCs w:val="24"/>
        </w:rPr>
        <w:t>η Α</w:t>
      </w:r>
      <w:r w:rsidRPr="00D56499">
        <w:rPr>
          <w:rFonts w:eastAsia="Times New Roman" w:cs="Times New Roman"/>
          <w:szCs w:val="24"/>
        </w:rPr>
        <w:t>ντιπολίτευση</w:t>
      </w:r>
      <w:r>
        <w:rPr>
          <w:rFonts w:eastAsia="Times New Roman" w:cs="Times New Roman"/>
          <w:szCs w:val="24"/>
        </w:rPr>
        <w:t>,</w:t>
      </w:r>
      <w:r w:rsidRPr="00D56499">
        <w:rPr>
          <w:rFonts w:eastAsia="Times New Roman" w:cs="Times New Roman"/>
          <w:szCs w:val="24"/>
        </w:rPr>
        <w:t xml:space="preserve"> θα μπορούσατε να πείτε</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w:t>
      </w:r>
      <w:r w:rsidRPr="00D56499">
        <w:rPr>
          <w:rFonts w:eastAsia="Times New Roman" w:cs="Times New Roman"/>
          <w:szCs w:val="24"/>
        </w:rPr>
        <w:t>Μα</w:t>
      </w:r>
      <w:r>
        <w:rPr>
          <w:rFonts w:eastAsia="Times New Roman" w:cs="Times New Roman"/>
          <w:szCs w:val="24"/>
        </w:rPr>
        <w:t>,</w:t>
      </w:r>
      <w:r w:rsidRPr="00D56499">
        <w:rPr>
          <w:rFonts w:eastAsia="Times New Roman" w:cs="Times New Roman"/>
          <w:szCs w:val="24"/>
        </w:rPr>
        <w:t xml:space="preserve"> εγώ έχω δίκιο</w:t>
      </w:r>
      <w:r>
        <w:rPr>
          <w:rFonts w:eastAsia="Times New Roman" w:cs="Times New Roman"/>
          <w:szCs w:val="24"/>
        </w:rPr>
        <w:t>». Τ</w:t>
      </w:r>
      <w:r w:rsidRPr="00D56499">
        <w:rPr>
          <w:rFonts w:eastAsia="Times New Roman" w:cs="Times New Roman"/>
          <w:szCs w:val="24"/>
        </w:rPr>
        <w:t xml:space="preserve">ώρα δεν σας το λέει </w:t>
      </w:r>
      <w:r>
        <w:rPr>
          <w:rFonts w:eastAsia="Times New Roman" w:cs="Times New Roman"/>
          <w:szCs w:val="24"/>
        </w:rPr>
        <w:t>μόνο η</w:t>
      </w:r>
      <w:r w:rsidRPr="00D56499">
        <w:rPr>
          <w:rFonts w:eastAsia="Times New Roman" w:cs="Times New Roman"/>
          <w:szCs w:val="24"/>
        </w:rPr>
        <w:t xml:space="preserve"> </w:t>
      </w:r>
      <w:r>
        <w:rPr>
          <w:rFonts w:eastAsia="Times New Roman" w:cs="Times New Roman"/>
          <w:szCs w:val="24"/>
        </w:rPr>
        <w:t>Α</w:t>
      </w:r>
      <w:r w:rsidRPr="00D56499">
        <w:rPr>
          <w:rFonts w:eastAsia="Times New Roman" w:cs="Times New Roman"/>
          <w:szCs w:val="24"/>
        </w:rPr>
        <w:t>ντιπολίτευση</w:t>
      </w:r>
      <w:r>
        <w:rPr>
          <w:rFonts w:eastAsia="Times New Roman" w:cs="Times New Roman"/>
          <w:szCs w:val="24"/>
        </w:rPr>
        <w:t xml:space="preserve">, </w:t>
      </w:r>
      <w:r w:rsidRPr="00D56499">
        <w:rPr>
          <w:rFonts w:eastAsia="Times New Roman" w:cs="Times New Roman"/>
          <w:szCs w:val="24"/>
        </w:rPr>
        <w:t xml:space="preserve">σας το λένε όλες οι αρχές και οι </w:t>
      </w:r>
      <w:r>
        <w:rPr>
          <w:rFonts w:eastAsia="Times New Roman" w:cs="Times New Roman"/>
          <w:szCs w:val="24"/>
        </w:rPr>
        <w:t>α</w:t>
      </w:r>
      <w:r w:rsidRPr="00D56499">
        <w:rPr>
          <w:rFonts w:eastAsia="Times New Roman" w:cs="Times New Roman"/>
          <w:szCs w:val="24"/>
        </w:rPr>
        <w:t xml:space="preserve">νεξάρτητες </w:t>
      </w:r>
      <w:r>
        <w:rPr>
          <w:rFonts w:eastAsia="Times New Roman" w:cs="Times New Roman"/>
          <w:szCs w:val="24"/>
        </w:rPr>
        <w:t>α</w:t>
      </w:r>
      <w:r w:rsidRPr="00D56499">
        <w:rPr>
          <w:rFonts w:eastAsia="Times New Roman" w:cs="Times New Roman"/>
          <w:szCs w:val="24"/>
        </w:rPr>
        <w:t>ρχές</w:t>
      </w:r>
      <w:r>
        <w:rPr>
          <w:rFonts w:eastAsia="Times New Roman" w:cs="Times New Roman"/>
          <w:szCs w:val="24"/>
        </w:rPr>
        <w:t>,</w:t>
      </w:r>
      <w:r w:rsidRPr="00D56499">
        <w:rPr>
          <w:rFonts w:eastAsia="Times New Roman" w:cs="Times New Roman"/>
          <w:szCs w:val="24"/>
        </w:rPr>
        <w:t xml:space="preserve"> δύο τουλάχιστον</w:t>
      </w:r>
      <w:r>
        <w:rPr>
          <w:rFonts w:eastAsia="Times New Roman" w:cs="Times New Roman"/>
          <w:szCs w:val="24"/>
        </w:rPr>
        <w:t>,</w:t>
      </w:r>
      <w:r w:rsidRPr="00D56499">
        <w:rPr>
          <w:rFonts w:eastAsia="Times New Roman" w:cs="Times New Roman"/>
          <w:szCs w:val="24"/>
        </w:rPr>
        <w:t xml:space="preserve"> και εσείς συνεχίζετε να λέτε </w:t>
      </w:r>
      <w:r>
        <w:rPr>
          <w:rFonts w:eastAsia="Times New Roman" w:cs="Times New Roman"/>
          <w:szCs w:val="24"/>
        </w:rPr>
        <w:t>«α</w:t>
      </w:r>
      <w:r w:rsidRPr="00D56499">
        <w:rPr>
          <w:rFonts w:eastAsia="Times New Roman" w:cs="Times New Roman"/>
          <w:szCs w:val="24"/>
        </w:rPr>
        <w:t>ς περάσει κι αυτό</w:t>
      </w:r>
      <w:r>
        <w:rPr>
          <w:rFonts w:eastAsia="Times New Roman" w:cs="Times New Roman"/>
          <w:szCs w:val="24"/>
        </w:rPr>
        <w:t>, να το ψηφίσουν κ</w:t>
      </w:r>
      <w:r w:rsidRPr="00D56499">
        <w:rPr>
          <w:rFonts w:eastAsia="Times New Roman" w:cs="Times New Roman"/>
          <w:szCs w:val="24"/>
        </w:rPr>
        <w:t>αι δεν θα το ελέγξει κανένας</w:t>
      </w:r>
      <w:r>
        <w:rPr>
          <w:rFonts w:eastAsia="Times New Roman" w:cs="Times New Roman"/>
          <w:szCs w:val="24"/>
        </w:rPr>
        <w:t>». Δυστυχώς για σας, ε</w:t>
      </w:r>
      <w:r w:rsidRPr="00D56499">
        <w:rPr>
          <w:rFonts w:eastAsia="Times New Roman" w:cs="Times New Roman"/>
          <w:szCs w:val="24"/>
        </w:rPr>
        <w:t>υτυχώς για τη νομιμότητα</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θα ελεγχθούν αυτές οι συμβάσεις</w:t>
      </w:r>
      <w:r>
        <w:rPr>
          <w:rFonts w:eastAsia="Times New Roman" w:cs="Times New Roman"/>
          <w:szCs w:val="24"/>
        </w:rPr>
        <w:t xml:space="preserve">, </w:t>
      </w:r>
      <w:r w:rsidRPr="00D56499">
        <w:rPr>
          <w:rFonts w:eastAsia="Times New Roman" w:cs="Times New Roman"/>
          <w:szCs w:val="24"/>
        </w:rPr>
        <w:t>γιατί είναι καταχρηστικές και παράνομες</w:t>
      </w:r>
      <w:r>
        <w:rPr>
          <w:rFonts w:eastAsia="Times New Roman" w:cs="Times New Roman"/>
          <w:szCs w:val="24"/>
        </w:rPr>
        <w:t>,</w:t>
      </w:r>
      <w:r w:rsidRPr="00D56499">
        <w:rPr>
          <w:rFonts w:eastAsia="Times New Roman" w:cs="Times New Roman"/>
          <w:szCs w:val="24"/>
        </w:rPr>
        <w:t xml:space="preserve"> γιατί δεν έχετε το δικαίωμα</w:t>
      </w:r>
      <w:r>
        <w:rPr>
          <w:rFonts w:eastAsia="Times New Roman" w:cs="Times New Roman"/>
          <w:szCs w:val="24"/>
        </w:rPr>
        <w:t>,</w:t>
      </w:r>
      <w:r w:rsidRPr="00D56499">
        <w:rPr>
          <w:rFonts w:eastAsia="Times New Roman" w:cs="Times New Roman"/>
          <w:szCs w:val="24"/>
        </w:rPr>
        <w:t xml:space="preserve"> ακόμα και με την αντιγραφή που έκανε ο κύριος Υπουργός της </w:t>
      </w:r>
      <w:r>
        <w:rPr>
          <w:rFonts w:eastAsia="Times New Roman" w:cs="Times New Roman"/>
          <w:szCs w:val="24"/>
        </w:rPr>
        <w:t>Εθνικής Άμυνας…</w:t>
      </w:r>
    </w:p>
    <w:p w14:paraId="38244577" w14:textId="77777777" w:rsidR="00D035B1" w:rsidRDefault="005B20CE">
      <w:pPr>
        <w:spacing w:line="600" w:lineRule="auto"/>
        <w:ind w:firstLine="720"/>
        <w:jc w:val="both"/>
        <w:rPr>
          <w:rFonts w:eastAsia="Times New Roman" w:cs="Times New Roman"/>
          <w:szCs w:val="24"/>
        </w:rPr>
      </w:pPr>
      <w:r w:rsidRPr="00E23996">
        <w:rPr>
          <w:rFonts w:eastAsia="Times New Roman" w:cs="Times New Roman"/>
          <w:b/>
          <w:szCs w:val="24"/>
        </w:rPr>
        <w:lastRenderedPageBreak/>
        <w:t>ΠΡΟΕΔΡΕΥΩΝ (Μάριος Γεωργιάδης):</w:t>
      </w:r>
      <w:r>
        <w:rPr>
          <w:rFonts w:eastAsia="Times New Roman" w:cs="Times New Roman"/>
          <w:szCs w:val="24"/>
        </w:rPr>
        <w:t xml:space="preserve"> Κύριε συνάδελφε, παρακαλώ ολοκληρώστε.</w:t>
      </w:r>
    </w:p>
    <w:p w14:paraId="38244578" w14:textId="77777777" w:rsidR="00D035B1" w:rsidRDefault="005B20CE">
      <w:pPr>
        <w:spacing w:line="600" w:lineRule="auto"/>
        <w:ind w:firstLine="720"/>
        <w:jc w:val="both"/>
        <w:rPr>
          <w:rFonts w:eastAsia="Times New Roman" w:cs="Times New Roman"/>
          <w:szCs w:val="24"/>
        </w:rPr>
      </w:pPr>
      <w:r w:rsidRPr="00FE537D">
        <w:rPr>
          <w:rFonts w:eastAsia="Times New Roman" w:cs="Times New Roman"/>
          <w:b/>
          <w:szCs w:val="24"/>
        </w:rPr>
        <w:t>ΘΕΟΔΩΡΟΣ ΠΑΠΑΘΕΟΔΩΡΟΥ:</w:t>
      </w:r>
      <w:r>
        <w:rPr>
          <w:rFonts w:eastAsia="Times New Roman" w:cs="Times New Roman"/>
          <w:szCs w:val="24"/>
        </w:rPr>
        <w:t xml:space="preserve"> Ολοκληρώνω.</w:t>
      </w:r>
    </w:p>
    <w:p w14:paraId="3824457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Ακό</w:t>
      </w:r>
      <w:r>
        <w:rPr>
          <w:rFonts w:eastAsia="Times New Roman" w:cs="Times New Roman"/>
          <w:szCs w:val="24"/>
        </w:rPr>
        <w:t>μα και με την αντιγραφή, που έκανε ο κύριος Υπουργός, τ</w:t>
      </w:r>
      <w:r w:rsidRPr="00D56499">
        <w:rPr>
          <w:rFonts w:eastAsia="Times New Roman" w:cs="Times New Roman"/>
          <w:szCs w:val="24"/>
        </w:rPr>
        <w:t xml:space="preserve">ης δικής σας </w:t>
      </w:r>
      <w:r>
        <w:rPr>
          <w:rFonts w:eastAsia="Times New Roman" w:cs="Times New Roman"/>
          <w:szCs w:val="24"/>
        </w:rPr>
        <w:t>ρύθμισης, δεν είναι δυνατόν</w:t>
      </w:r>
      <w:r w:rsidRPr="00D56499">
        <w:rPr>
          <w:rFonts w:eastAsia="Times New Roman" w:cs="Times New Roman"/>
          <w:szCs w:val="24"/>
        </w:rPr>
        <w:t xml:space="preserve"> να μην ορίζεται με σαφήνεια </w:t>
      </w:r>
      <w:r>
        <w:rPr>
          <w:rFonts w:eastAsia="Times New Roman" w:cs="Times New Roman"/>
          <w:szCs w:val="24"/>
        </w:rPr>
        <w:t>π</w:t>
      </w:r>
      <w:r w:rsidRPr="00D56499">
        <w:rPr>
          <w:rFonts w:eastAsia="Times New Roman" w:cs="Times New Roman"/>
          <w:szCs w:val="24"/>
        </w:rPr>
        <w:t>οιες είναι οι συμβάσεις</w:t>
      </w:r>
      <w:r>
        <w:rPr>
          <w:rFonts w:eastAsia="Times New Roman" w:cs="Times New Roman"/>
          <w:szCs w:val="24"/>
        </w:rPr>
        <w:t>,</w:t>
      </w:r>
      <w:r w:rsidRPr="00D56499">
        <w:rPr>
          <w:rFonts w:eastAsia="Times New Roman" w:cs="Times New Roman"/>
          <w:szCs w:val="24"/>
        </w:rPr>
        <w:t xml:space="preserve"> ποιο το αντικείμενο</w:t>
      </w:r>
      <w:r>
        <w:rPr>
          <w:rFonts w:eastAsia="Times New Roman" w:cs="Times New Roman"/>
          <w:szCs w:val="24"/>
        </w:rPr>
        <w:t>,</w:t>
      </w:r>
      <w:r w:rsidRPr="00D56499">
        <w:rPr>
          <w:rFonts w:eastAsia="Times New Roman" w:cs="Times New Roman"/>
          <w:szCs w:val="24"/>
        </w:rPr>
        <w:t xml:space="preserve"> ποιο το περιεχόμενο και τελικά ποιο το ποσό</w:t>
      </w:r>
      <w:r>
        <w:rPr>
          <w:rFonts w:eastAsia="Times New Roman" w:cs="Times New Roman"/>
          <w:szCs w:val="24"/>
        </w:rPr>
        <w:t xml:space="preserve">. </w:t>
      </w:r>
    </w:p>
    <w:p w14:paraId="3824457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Υ</w:t>
      </w:r>
      <w:r w:rsidRPr="00D56499">
        <w:rPr>
          <w:rFonts w:eastAsia="Times New Roman" w:cs="Times New Roman"/>
          <w:szCs w:val="24"/>
        </w:rPr>
        <w:t>πό αυτήν την έννοια</w:t>
      </w:r>
      <w:r>
        <w:rPr>
          <w:rFonts w:eastAsia="Times New Roman" w:cs="Times New Roman"/>
          <w:szCs w:val="24"/>
        </w:rPr>
        <w:t>,</w:t>
      </w:r>
      <w:r w:rsidRPr="00D56499">
        <w:rPr>
          <w:rFonts w:eastAsia="Times New Roman" w:cs="Times New Roman"/>
          <w:szCs w:val="24"/>
        </w:rPr>
        <w:t xml:space="preserve"> σας λέμε</w:t>
      </w:r>
      <w:r>
        <w:rPr>
          <w:rFonts w:eastAsia="Times New Roman" w:cs="Times New Roman"/>
          <w:szCs w:val="24"/>
        </w:rPr>
        <w:t xml:space="preserve"> ότι</w:t>
      </w:r>
      <w:r w:rsidRPr="00D56499">
        <w:rPr>
          <w:rFonts w:eastAsia="Times New Roman" w:cs="Times New Roman"/>
          <w:szCs w:val="24"/>
        </w:rPr>
        <w:t xml:space="preserve"> θα έ</w:t>
      </w:r>
      <w:r w:rsidRPr="00D56499">
        <w:rPr>
          <w:rFonts w:eastAsia="Times New Roman" w:cs="Times New Roman"/>
          <w:szCs w:val="24"/>
        </w:rPr>
        <w:t>χει ποινική συνέχεια αυτή η διαδικασία</w:t>
      </w:r>
      <w:r>
        <w:rPr>
          <w:rFonts w:eastAsia="Times New Roman" w:cs="Times New Roman"/>
          <w:szCs w:val="24"/>
        </w:rPr>
        <w:t>,</w:t>
      </w:r>
      <w:r w:rsidRPr="00D56499">
        <w:rPr>
          <w:rFonts w:eastAsia="Times New Roman" w:cs="Times New Roman"/>
          <w:szCs w:val="24"/>
        </w:rPr>
        <w:t xml:space="preserve"> από τη μία πλευρά και από την άλλη</w:t>
      </w:r>
      <w:r>
        <w:rPr>
          <w:rFonts w:eastAsia="Times New Roman" w:cs="Times New Roman"/>
          <w:szCs w:val="24"/>
        </w:rPr>
        <w:t>,</w:t>
      </w:r>
      <w:r w:rsidRPr="00D56499">
        <w:rPr>
          <w:rFonts w:eastAsia="Times New Roman" w:cs="Times New Roman"/>
          <w:szCs w:val="24"/>
        </w:rPr>
        <w:t xml:space="preserve"> εμείς από χθες είπαμε</w:t>
      </w:r>
      <w:r>
        <w:rPr>
          <w:rFonts w:eastAsia="Times New Roman" w:cs="Times New Roman"/>
          <w:szCs w:val="24"/>
        </w:rPr>
        <w:t>:</w:t>
      </w:r>
      <w:r w:rsidRPr="00D56499">
        <w:rPr>
          <w:rFonts w:eastAsia="Times New Roman" w:cs="Times New Roman"/>
          <w:szCs w:val="24"/>
        </w:rPr>
        <w:t xml:space="preserve"> Οι εισαγγελείς χρειάζεται να ενδιαφερθούν για</w:t>
      </w:r>
      <w:r>
        <w:rPr>
          <w:rFonts w:eastAsia="Times New Roman" w:cs="Times New Roman"/>
          <w:szCs w:val="24"/>
        </w:rPr>
        <w:t xml:space="preserve"> τις συμβάσεις που νομιμοποιείτε</w:t>
      </w:r>
      <w:r w:rsidRPr="00D56499">
        <w:rPr>
          <w:rFonts w:eastAsia="Times New Roman" w:cs="Times New Roman"/>
          <w:szCs w:val="24"/>
        </w:rPr>
        <w:t xml:space="preserve"> αναδρομικά και θα σας αφήσ</w:t>
      </w:r>
      <w:r>
        <w:rPr>
          <w:rFonts w:eastAsia="Times New Roman" w:cs="Times New Roman"/>
          <w:szCs w:val="24"/>
        </w:rPr>
        <w:t>ει</w:t>
      </w:r>
      <w:r w:rsidRPr="00D56499">
        <w:rPr>
          <w:rFonts w:eastAsia="Times New Roman" w:cs="Times New Roman"/>
          <w:szCs w:val="24"/>
        </w:rPr>
        <w:t xml:space="preserve"> και πολιτικά</w:t>
      </w:r>
      <w:r>
        <w:rPr>
          <w:rFonts w:eastAsia="Times New Roman" w:cs="Times New Roman"/>
          <w:szCs w:val="24"/>
        </w:rPr>
        <w:t>,</w:t>
      </w:r>
      <w:r w:rsidRPr="00D56499">
        <w:rPr>
          <w:rFonts w:eastAsia="Times New Roman" w:cs="Times New Roman"/>
          <w:szCs w:val="24"/>
        </w:rPr>
        <w:t xml:space="preserve"> αλλά και νομικά έκθετους αυτή η διαδ</w:t>
      </w:r>
      <w:r w:rsidRPr="00D56499">
        <w:rPr>
          <w:rFonts w:eastAsia="Times New Roman" w:cs="Times New Roman"/>
          <w:szCs w:val="24"/>
        </w:rPr>
        <w:t>ικασία</w:t>
      </w:r>
      <w:r>
        <w:rPr>
          <w:rFonts w:eastAsia="Times New Roman" w:cs="Times New Roman"/>
          <w:szCs w:val="24"/>
        </w:rPr>
        <w:t>.</w:t>
      </w:r>
    </w:p>
    <w:p w14:paraId="3824457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Σας ευχαριστώ.</w:t>
      </w:r>
    </w:p>
    <w:p w14:paraId="3824457C" w14:textId="77777777" w:rsidR="00D035B1" w:rsidRDefault="005B20CE">
      <w:pPr>
        <w:spacing w:line="600" w:lineRule="auto"/>
        <w:ind w:firstLine="720"/>
        <w:jc w:val="both"/>
        <w:rPr>
          <w:rFonts w:eastAsia="Times New Roman" w:cs="Times New Roman"/>
          <w:szCs w:val="24"/>
        </w:rPr>
      </w:pPr>
      <w:r w:rsidRPr="00E23996">
        <w:rPr>
          <w:rFonts w:eastAsia="Times New Roman" w:cs="Times New Roman"/>
          <w:b/>
          <w:szCs w:val="24"/>
        </w:rPr>
        <w:t>ΠΡΟΕΔΡΕΥΩΝ (Μάριος Γεωργιάδης):</w:t>
      </w:r>
      <w:r>
        <w:rPr>
          <w:rFonts w:eastAsia="Times New Roman" w:cs="Times New Roman"/>
          <w:szCs w:val="24"/>
        </w:rPr>
        <w:t xml:space="preserve"> Ευχαριστώ.</w:t>
      </w:r>
    </w:p>
    <w:p w14:paraId="3824457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από τη Χρυσή Αυγή, για πέντε λεπτά. </w:t>
      </w:r>
    </w:p>
    <w:p w14:paraId="3824457E" w14:textId="77777777" w:rsidR="00D035B1" w:rsidRDefault="005B20CE">
      <w:pPr>
        <w:spacing w:line="600" w:lineRule="auto"/>
        <w:ind w:firstLine="720"/>
        <w:jc w:val="both"/>
        <w:rPr>
          <w:rFonts w:eastAsia="Times New Roman" w:cs="Times New Roman"/>
          <w:szCs w:val="24"/>
        </w:rPr>
      </w:pPr>
      <w:r w:rsidRPr="00785642">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w:t>
      </w:r>
    </w:p>
    <w:p w14:paraId="3824457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Φαίνεται η εξαιρετική δουλειά του Π</w:t>
      </w:r>
      <w:r w:rsidRPr="00D56499">
        <w:rPr>
          <w:rFonts w:eastAsia="Times New Roman" w:cs="Times New Roman"/>
          <w:szCs w:val="24"/>
        </w:rPr>
        <w:t>ροέδρου</w:t>
      </w:r>
      <w:r>
        <w:rPr>
          <w:rFonts w:eastAsia="Times New Roman" w:cs="Times New Roman"/>
          <w:szCs w:val="24"/>
        </w:rPr>
        <w:t>,</w:t>
      </w:r>
      <w:r w:rsidRPr="00D56499">
        <w:rPr>
          <w:rFonts w:eastAsia="Times New Roman" w:cs="Times New Roman"/>
          <w:szCs w:val="24"/>
        </w:rPr>
        <w:t xml:space="preserve"> αν κρίνουμε από το τι έχει συμβεί το τελευταίο διήμερο</w:t>
      </w:r>
      <w:r>
        <w:rPr>
          <w:rFonts w:eastAsia="Times New Roman" w:cs="Times New Roman"/>
          <w:szCs w:val="24"/>
        </w:rPr>
        <w:t>. Τ</w:t>
      </w:r>
      <w:r w:rsidRPr="00D56499">
        <w:rPr>
          <w:rFonts w:eastAsia="Times New Roman" w:cs="Times New Roman"/>
          <w:szCs w:val="24"/>
        </w:rPr>
        <w:t xml:space="preserve">ην τελευταία </w:t>
      </w:r>
      <w:r>
        <w:rPr>
          <w:rFonts w:eastAsia="Times New Roman" w:cs="Times New Roman"/>
          <w:szCs w:val="24"/>
        </w:rPr>
        <w:t>η</w:t>
      </w:r>
      <w:r w:rsidRPr="00D56499">
        <w:rPr>
          <w:rFonts w:eastAsia="Times New Roman" w:cs="Times New Roman"/>
          <w:szCs w:val="24"/>
        </w:rPr>
        <w:t xml:space="preserve">μέρα </w:t>
      </w:r>
      <w:r>
        <w:rPr>
          <w:rFonts w:eastAsia="Times New Roman" w:cs="Times New Roman"/>
          <w:szCs w:val="24"/>
        </w:rPr>
        <w:t xml:space="preserve">των </w:t>
      </w:r>
      <w:r w:rsidRPr="00D56499">
        <w:rPr>
          <w:rFonts w:eastAsia="Times New Roman" w:cs="Times New Roman"/>
          <w:szCs w:val="24"/>
        </w:rPr>
        <w:t>εργασιών</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 xml:space="preserve">στο ένα εκ των </w:t>
      </w:r>
      <w:r w:rsidRPr="00D56499">
        <w:rPr>
          <w:rFonts w:eastAsia="Times New Roman" w:cs="Times New Roman"/>
          <w:szCs w:val="24"/>
        </w:rPr>
        <w:t xml:space="preserve">δύο </w:t>
      </w:r>
      <w:r>
        <w:rPr>
          <w:rFonts w:eastAsia="Times New Roman" w:cs="Times New Roman"/>
          <w:szCs w:val="24"/>
        </w:rPr>
        <w:t>νομοσχεδίων στρι</w:t>
      </w:r>
      <w:r w:rsidRPr="00D56499">
        <w:rPr>
          <w:rFonts w:eastAsia="Times New Roman" w:cs="Times New Roman"/>
          <w:szCs w:val="24"/>
        </w:rPr>
        <w:t>μώχτηκαν</w:t>
      </w:r>
      <w:r>
        <w:rPr>
          <w:rFonts w:eastAsia="Times New Roman" w:cs="Times New Roman"/>
          <w:szCs w:val="24"/>
        </w:rPr>
        <w:t>,</w:t>
      </w:r>
      <w:r w:rsidRPr="00D56499">
        <w:rPr>
          <w:rFonts w:eastAsia="Times New Roman" w:cs="Times New Roman"/>
          <w:szCs w:val="24"/>
        </w:rPr>
        <w:t xml:space="preserve"> για μία ακόμα φορά</w:t>
      </w:r>
      <w:r>
        <w:rPr>
          <w:rFonts w:eastAsia="Times New Roman" w:cs="Times New Roman"/>
          <w:szCs w:val="24"/>
        </w:rPr>
        <w:t>,</w:t>
      </w:r>
      <w:r w:rsidRPr="00D56499">
        <w:rPr>
          <w:rFonts w:eastAsia="Times New Roman" w:cs="Times New Roman"/>
          <w:szCs w:val="24"/>
        </w:rPr>
        <w:t xml:space="preserve"> δεκάδες τροπολογιών σχετικές</w:t>
      </w:r>
      <w:r>
        <w:rPr>
          <w:rFonts w:eastAsia="Times New Roman" w:cs="Times New Roman"/>
          <w:szCs w:val="24"/>
        </w:rPr>
        <w:t>,</w:t>
      </w:r>
      <w:r w:rsidRPr="00D56499">
        <w:rPr>
          <w:rFonts w:eastAsia="Times New Roman" w:cs="Times New Roman"/>
          <w:szCs w:val="24"/>
        </w:rPr>
        <w:t xml:space="preserve"> άσχετες</w:t>
      </w:r>
      <w:r>
        <w:rPr>
          <w:rFonts w:eastAsia="Times New Roman" w:cs="Times New Roman"/>
          <w:szCs w:val="24"/>
        </w:rPr>
        <w:t>, δ</w:t>
      </w:r>
      <w:r w:rsidRPr="00D56499">
        <w:rPr>
          <w:rFonts w:eastAsia="Times New Roman" w:cs="Times New Roman"/>
          <w:szCs w:val="24"/>
        </w:rPr>
        <w:t>εν έχει καμ</w:t>
      </w:r>
      <w:r>
        <w:rPr>
          <w:rFonts w:eastAsia="Times New Roman" w:cs="Times New Roman"/>
          <w:szCs w:val="24"/>
        </w:rPr>
        <w:t>μ</w:t>
      </w:r>
      <w:r w:rsidRPr="00D56499">
        <w:rPr>
          <w:rFonts w:eastAsia="Times New Roman" w:cs="Times New Roman"/>
          <w:szCs w:val="24"/>
        </w:rPr>
        <w:t>ία</w:t>
      </w:r>
      <w:r>
        <w:rPr>
          <w:rFonts w:eastAsia="Times New Roman" w:cs="Times New Roman"/>
          <w:szCs w:val="24"/>
        </w:rPr>
        <w:t xml:space="preserve"> απολύτως σημασία! Ε</w:t>
      </w:r>
      <w:r w:rsidRPr="00D56499">
        <w:rPr>
          <w:rFonts w:eastAsia="Times New Roman" w:cs="Times New Roman"/>
          <w:szCs w:val="24"/>
        </w:rPr>
        <w:t>ίδαμε τους διαξιφισμούς κα</w:t>
      </w:r>
      <w:r w:rsidRPr="00D56499">
        <w:rPr>
          <w:rFonts w:eastAsia="Times New Roman" w:cs="Times New Roman"/>
          <w:szCs w:val="24"/>
        </w:rPr>
        <w:t xml:space="preserve">ι τις αλληλοκατηγορίες μεταξύ των στελεχών της </w:t>
      </w:r>
      <w:r>
        <w:rPr>
          <w:rFonts w:eastAsia="Times New Roman" w:cs="Times New Roman"/>
          <w:szCs w:val="24"/>
        </w:rPr>
        <w:t>σ</w:t>
      </w:r>
      <w:r w:rsidRPr="00D56499">
        <w:rPr>
          <w:rFonts w:eastAsia="Times New Roman" w:cs="Times New Roman"/>
          <w:szCs w:val="24"/>
        </w:rPr>
        <w:t xml:space="preserve">υγκυβέρνησης και των στελεχών της </w:t>
      </w:r>
      <w:r>
        <w:rPr>
          <w:rFonts w:eastAsia="Times New Roman" w:cs="Times New Roman"/>
          <w:szCs w:val="24"/>
        </w:rPr>
        <w:t>Α</w:t>
      </w:r>
      <w:r w:rsidRPr="00D56499">
        <w:rPr>
          <w:rFonts w:eastAsia="Times New Roman" w:cs="Times New Roman"/>
          <w:szCs w:val="24"/>
        </w:rPr>
        <w:t>ντιπολίτευσης</w:t>
      </w:r>
      <w:r>
        <w:rPr>
          <w:rFonts w:eastAsia="Times New Roman" w:cs="Times New Roman"/>
          <w:szCs w:val="24"/>
        </w:rPr>
        <w:t>,</w:t>
      </w:r>
      <w:r w:rsidRPr="00D56499">
        <w:rPr>
          <w:rFonts w:eastAsia="Times New Roman" w:cs="Times New Roman"/>
          <w:szCs w:val="24"/>
        </w:rPr>
        <w:t xml:space="preserve"> για το ποιος τα έκανε καλύτερα και το </w:t>
      </w:r>
      <w:r>
        <w:rPr>
          <w:rFonts w:eastAsia="Times New Roman" w:cs="Times New Roman"/>
          <w:szCs w:val="24"/>
        </w:rPr>
        <w:t>π</w:t>
      </w:r>
      <w:r w:rsidRPr="00D56499">
        <w:rPr>
          <w:rFonts w:eastAsia="Times New Roman" w:cs="Times New Roman"/>
          <w:szCs w:val="24"/>
        </w:rPr>
        <w:t>οιος τα έκανε χειρότερα</w:t>
      </w:r>
      <w:r>
        <w:rPr>
          <w:rFonts w:eastAsia="Times New Roman" w:cs="Times New Roman"/>
          <w:szCs w:val="24"/>
        </w:rPr>
        <w:t>. Π</w:t>
      </w:r>
      <w:r w:rsidRPr="00D56499">
        <w:rPr>
          <w:rFonts w:eastAsia="Times New Roman" w:cs="Times New Roman"/>
          <w:szCs w:val="24"/>
        </w:rPr>
        <w:t>αίζουν και τα ραδιόφωνα από το πρωί</w:t>
      </w:r>
      <w:r>
        <w:rPr>
          <w:rFonts w:eastAsia="Times New Roman" w:cs="Times New Roman"/>
          <w:szCs w:val="24"/>
        </w:rPr>
        <w:t xml:space="preserve"> </w:t>
      </w:r>
      <w:r w:rsidRPr="00D56499">
        <w:rPr>
          <w:rFonts w:eastAsia="Times New Roman" w:cs="Times New Roman"/>
          <w:szCs w:val="24"/>
        </w:rPr>
        <w:t xml:space="preserve">το </w:t>
      </w:r>
      <w:r>
        <w:rPr>
          <w:rFonts w:eastAsia="Times New Roman" w:cs="Times New Roman"/>
          <w:szCs w:val="24"/>
        </w:rPr>
        <w:t>τ</w:t>
      </w:r>
      <w:r w:rsidRPr="00D56499">
        <w:rPr>
          <w:rFonts w:eastAsia="Times New Roman" w:cs="Times New Roman"/>
          <w:szCs w:val="24"/>
        </w:rPr>
        <w:t xml:space="preserve">ι </w:t>
      </w:r>
      <w:r>
        <w:rPr>
          <w:rFonts w:eastAsia="Times New Roman" w:cs="Times New Roman"/>
          <w:szCs w:val="24"/>
        </w:rPr>
        <w:t>έλεγε ο Π</w:t>
      </w:r>
      <w:r w:rsidRPr="00D56499">
        <w:rPr>
          <w:rFonts w:eastAsia="Times New Roman" w:cs="Times New Roman"/>
          <w:szCs w:val="24"/>
        </w:rPr>
        <w:t>ρωθυπουργός κ</w:t>
      </w:r>
      <w:r>
        <w:rPr>
          <w:rFonts w:eastAsia="Times New Roman" w:cs="Times New Roman"/>
          <w:szCs w:val="24"/>
        </w:rPr>
        <w:t>.</w:t>
      </w:r>
      <w:r w:rsidRPr="00D56499">
        <w:rPr>
          <w:rFonts w:eastAsia="Times New Roman" w:cs="Times New Roman"/>
          <w:szCs w:val="24"/>
        </w:rPr>
        <w:t xml:space="preserve"> Τσίπρας</w:t>
      </w:r>
      <w:r>
        <w:rPr>
          <w:rFonts w:eastAsia="Times New Roman" w:cs="Times New Roman"/>
          <w:szCs w:val="24"/>
        </w:rPr>
        <w:t>,</w:t>
      </w:r>
      <w:r w:rsidRPr="00D56499">
        <w:rPr>
          <w:rFonts w:eastAsia="Times New Roman" w:cs="Times New Roman"/>
          <w:szCs w:val="24"/>
        </w:rPr>
        <w:t xml:space="preserve"> όταν ήταν στην </w:t>
      </w:r>
      <w:r>
        <w:rPr>
          <w:rFonts w:eastAsia="Times New Roman" w:cs="Times New Roman"/>
          <w:szCs w:val="24"/>
        </w:rPr>
        <w:t>Αντ</w:t>
      </w:r>
      <w:r>
        <w:rPr>
          <w:rFonts w:eastAsia="Times New Roman" w:cs="Times New Roman"/>
          <w:szCs w:val="24"/>
        </w:rPr>
        <w:t>ιπολίτευση, γι’</w:t>
      </w:r>
      <w:r w:rsidRPr="00D56499">
        <w:rPr>
          <w:rFonts w:eastAsia="Times New Roman" w:cs="Times New Roman"/>
          <w:szCs w:val="24"/>
        </w:rPr>
        <w:t xml:space="preserve"> αυτό το παρανοϊκό φαινόμενο των δεκάδων τροπολογιών</w:t>
      </w:r>
      <w:r>
        <w:rPr>
          <w:rFonts w:eastAsia="Times New Roman" w:cs="Times New Roman"/>
          <w:szCs w:val="24"/>
        </w:rPr>
        <w:t>,</w:t>
      </w:r>
      <w:r w:rsidRPr="00D56499">
        <w:rPr>
          <w:rFonts w:eastAsia="Times New Roman" w:cs="Times New Roman"/>
          <w:szCs w:val="24"/>
        </w:rPr>
        <w:t xml:space="preserve"> την τελευταία μέρα λειτουργίας του </w:t>
      </w:r>
      <w:r>
        <w:rPr>
          <w:rFonts w:eastAsia="Times New Roman" w:cs="Times New Roman"/>
          <w:szCs w:val="24"/>
        </w:rPr>
        <w:t>Κ</w:t>
      </w:r>
      <w:r w:rsidRPr="00D56499">
        <w:rPr>
          <w:rFonts w:eastAsia="Times New Roman" w:cs="Times New Roman"/>
          <w:szCs w:val="24"/>
        </w:rPr>
        <w:t>οινοβουλίου για το έτος και οι άλλοι</w:t>
      </w:r>
      <w:r>
        <w:rPr>
          <w:rFonts w:eastAsia="Times New Roman" w:cs="Times New Roman"/>
          <w:szCs w:val="24"/>
        </w:rPr>
        <w:t>,</w:t>
      </w:r>
      <w:r w:rsidRPr="00D56499">
        <w:rPr>
          <w:rFonts w:eastAsia="Times New Roman" w:cs="Times New Roman"/>
          <w:szCs w:val="24"/>
        </w:rPr>
        <w:t xml:space="preserve"> οι κυβερνητικοί</w:t>
      </w:r>
      <w:r>
        <w:rPr>
          <w:rFonts w:eastAsia="Times New Roman" w:cs="Times New Roman"/>
          <w:szCs w:val="24"/>
        </w:rPr>
        <w:t>,</w:t>
      </w:r>
      <w:r w:rsidRPr="00D56499">
        <w:rPr>
          <w:rFonts w:eastAsia="Times New Roman" w:cs="Times New Roman"/>
          <w:szCs w:val="24"/>
        </w:rPr>
        <w:t xml:space="preserve"> παίζουν το </w:t>
      </w:r>
      <w:r>
        <w:rPr>
          <w:rFonts w:eastAsia="Times New Roman" w:cs="Times New Roman"/>
          <w:szCs w:val="24"/>
        </w:rPr>
        <w:t>τ</w:t>
      </w:r>
      <w:r w:rsidRPr="00D56499">
        <w:rPr>
          <w:rFonts w:eastAsia="Times New Roman" w:cs="Times New Roman"/>
          <w:szCs w:val="24"/>
        </w:rPr>
        <w:t>ι γινόταν επί Νέας Δημοκρατίας και έτσ</w:t>
      </w:r>
      <w:r>
        <w:rPr>
          <w:rFonts w:eastAsia="Times New Roman" w:cs="Times New Roman"/>
          <w:szCs w:val="24"/>
        </w:rPr>
        <w:t>ι προσπαθούμε να βγάλουμε άκρη π</w:t>
      </w:r>
      <w:r w:rsidRPr="00D56499">
        <w:rPr>
          <w:rFonts w:eastAsia="Times New Roman" w:cs="Times New Roman"/>
          <w:szCs w:val="24"/>
        </w:rPr>
        <w:t>οιος τα έχει κ</w:t>
      </w:r>
      <w:r w:rsidRPr="00D56499">
        <w:rPr>
          <w:rFonts w:eastAsia="Times New Roman" w:cs="Times New Roman"/>
          <w:szCs w:val="24"/>
        </w:rPr>
        <w:t>άνει χειρότερα από τον άλλον</w:t>
      </w:r>
      <w:r>
        <w:rPr>
          <w:rFonts w:eastAsia="Times New Roman" w:cs="Times New Roman"/>
          <w:szCs w:val="24"/>
        </w:rPr>
        <w:t>.</w:t>
      </w:r>
    </w:p>
    <w:p w14:paraId="3824458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w:t>
      </w:r>
      <w:r w:rsidRPr="00D56499">
        <w:rPr>
          <w:rFonts w:eastAsia="Times New Roman" w:cs="Times New Roman"/>
          <w:szCs w:val="24"/>
        </w:rPr>
        <w:t>ελικά</w:t>
      </w:r>
      <w:r>
        <w:rPr>
          <w:rFonts w:eastAsia="Times New Roman" w:cs="Times New Roman"/>
          <w:szCs w:val="24"/>
        </w:rPr>
        <w:t>,</w:t>
      </w:r>
      <w:r w:rsidRPr="00D56499">
        <w:rPr>
          <w:rFonts w:eastAsia="Times New Roman" w:cs="Times New Roman"/>
          <w:szCs w:val="24"/>
        </w:rPr>
        <w:t xml:space="preserve"> το συμπέρασμα είναι το εξής</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 xml:space="preserve">Ή </w:t>
      </w:r>
      <w:r w:rsidRPr="00D56499">
        <w:rPr>
          <w:rFonts w:eastAsia="Times New Roman" w:cs="Times New Roman"/>
          <w:szCs w:val="24"/>
        </w:rPr>
        <w:t>και οι δύο είσαστε ίδιοι</w:t>
      </w:r>
      <w:r>
        <w:rPr>
          <w:rFonts w:eastAsia="Times New Roman" w:cs="Times New Roman"/>
          <w:szCs w:val="24"/>
        </w:rPr>
        <w:t>,</w:t>
      </w:r>
      <w:r w:rsidRPr="00D56499">
        <w:rPr>
          <w:rFonts w:eastAsia="Times New Roman" w:cs="Times New Roman"/>
          <w:szCs w:val="24"/>
        </w:rPr>
        <w:t xml:space="preserve"> ανίκανοι</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σκάρτοι, όπως αλληλοκ</w:t>
      </w:r>
      <w:r w:rsidRPr="00D56499">
        <w:rPr>
          <w:rFonts w:eastAsia="Times New Roman" w:cs="Times New Roman"/>
          <w:szCs w:val="24"/>
        </w:rPr>
        <w:t>ατηγορείστε ή το σύστημα</w:t>
      </w:r>
      <w:r>
        <w:rPr>
          <w:rFonts w:eastAsia="Times New Roman" w:cs="Times New Roman"/>
          <w:szCs w:val="24"/>
        </w:rPr>
        <w:t>,</w:t>
      </w:r>
      <w:r w:rsidRPr="00D56499">
        <w:rPr>
          <w:rFonts w:eastAsia="Times New Roman" w:cs="Times New Roman"/>
          <w:szCs w:val="24"/>
        </w:rPr>
        <w:t xml:space="preserve"> ο τρόπος λειτουργίας είναι σκάρτος και </w:t>
      </w:r>
      <w:r>
        <w:rPr>
          <w:rFonts w:eastAsia="Times New Roman" w:cs="Times New Roman"/>
          <w:szCs w:val="24"/>
        </w:rPr>
        <w:t>οδηγεί κι ε</w:t>
      </w:r>
      <w:r w:rsidRPr="00D56499">
        <w:rPr>
          <w:rFonts w:eastAsia="Times New Roman" w:cs="Times New Roman"/>
          <w:szCs w:val="24"/>
        </w:rPr>
        <w:t>σάς σε αυτές τις καταστάσεις</w:t>
      </w:r>
      <w:r>
        <w:rPr>
          <w:rFonts w:eastAsia="Times New Roman" w:cs="Times New Roman"/>
          <w:szCs w:val="24"/>
        </w:rPr>
        <w:t>. Τ</w:t>
      </w:r>
      <w:r w:rsidRPr="00D56499">
        <w:rPr>
          <w:rFonts w:eastAsia="Times New Roman" w:cs="Times New Roman"/>
          <w:szCs w:val="24"/>
        </w:rPr>
        <w:t>ελικά</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 xml:space="preserve">είναι </w:t>
      </w:r>
      <w:r w:rsidRPr="00D56499">
        <w:rPr>
          <w:rFonts w:eastAsia="Times New Roman" w:cs="Times New Roman"/>
          <w:szCs w:val="24"/>
        </w:rPr>
        <w:t>συνδυασμός</w:t>
      </w:r>
      <w:r w:rsidRPr="00D56499">
        <w:rPr>
          <w:rFonts w:eastAsia="Times New Roman" w:cs="Times New Roman"/>
          <w:szCs w:val="24"/>
        </w:rPr>
        <w:t xml:space="preserve"> όλων</w:t>
      </w:r>
      <w:r>
        <w:rPr>
          <w:rFonts w:eastAsia="Times New Roman" w:cs="Times New Roman"/>
          <w:szCs w:val="24"/>
        </w:rPr>
        <w:t>. Κ</w:t>
      </w:r>
      <w:r w:rsidRPr="00D56499">
        <w:rPr>
          <w:rFonts w:eastAsia="Times New Roman" w:cs="Times New Roman"/>
          <w:szCs w:val="24"/>
        </w:rPr>
        <w:t xml:space="preserve">αι εσείς </w:t>
      </w:r>
      <w:r w:rsidRPr="00D56499">
        <w:rPr>
          <w:rFonts w:eastAsia="Times New Roman" w:cs="Times New Roman"/>
          <w:szCs w:val="24"/>
        </w:rPr>
        <w:lastRenderedPageBreak/>
        <w:t>είστε σκάρτ</w:t>
      </w:r>
      <w:r>
        <w:rPr>
          <w:rFonts w:eastAsia="Times New Roman" w:cs="Times New Roman"/>
          <w:szCs w:val="24"/>
        </w:rPr>
        <w:t>οι, όπως αλληλο</w:t>
      </w:r>
      <w:r w:rsidRPr="00D56499">
        <w:rPr>
          <w:rFonts w:eastAsia="Times New Roman" w:cs="Times New Roman"/>
          <w:szCs w:val="24"/>
        </w:rPr>
        <w:t>κατηγορείστε και αυτό το σύστημα</w:t>
      </w:r>
      <w:r>
        <w:rPr>
          <w:rFonts w:eastAsia="Times New Roman" w:cs="Times New Roman"/>
          <w:szCs w:val="24"/>
        </w:rPr>
        <w:t>,</w:t>
      </w:r>
      <w:r w:rsidRPr="00D56499">
        <w:rPr>
          <w:rFonts w:eastAsia="Times New Roman" w:cs="Times New Roman"/>
          <w:szCs w:val="24"/>
        </w:rPr>
        <w:t xml:space="preserve"> που </w:t>
      </w:r>
      <w:r>
        <w:rPr>
          <w:rFonts w:eastAsia="Times New Roman" w:cs="Times New Roman"/>
          <w:szCs w:val="24"/>
        </w:rPr>
        <w:t xml:space="preserve">επί </w:t>
      </w:r>
      <w:r w:rsidRPr="00D56499">
        <w:rPr>
          <w:rFonts w:eastAsia="Times New Roman" w:cs="Times New Roman"/>
          <w:szCs w:val="24"/>
        </w:rPr>
        <w:t>δεκαετίες τώρα δεν μπορεί να χωρίσει δυο γαϊδάρων άχυρα</w:t>
      </w:r>
      <w:r>
        <w:rPr>
          <w:rFonts w:eastAsia="Times New Roman" w:cs="Times New Roman"/>
          <w:szCs w:val="24"/>
        </w:rPr>
        <w:t>.</w:t>
      </w:r>
    </w:p>
    <w:p w14:paraId="3824458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w:t>
      </w:r>
      <w:r w:rsidRPr="00D56499">
        <w:rPr>
          <w:rFonts w:eastAsia="Times New Roman" w:cs="Times New Roman"/>
          <w:szCs w:val="24"/>
        </w:rPr>
        <w:t>υμπερασματικά</w:t>
      </w:r>
      <w:r>
        <w:rPr>
          <w:rFonts w:eastAsia="Times New Roman" w:cs="Times New Roman"/>
          <w:szCs w:val="24"/>
        </w:rPr>
        <w:t xml:space="preserve">, θα θέλαμε να υπενθυμίσουμε </w:t>
      </w:r>
      <w:r w:rsidRPr="00D56499">
        <w:rPr>
          <w:rFonts w:eastAsia="Times New Roman" w:cs="Times New Roman"/>
          <w:szCs w:val="24"/>
        </w:rPr>
        <w:t>στη Νέα Δημοκρατία</w:t>
      </w:r>
      <w:r>
        <w:rPr>
          <w:rFonts w:eastAsia="Times New Roman" w:cs="Times New Roman"/>
          <w:szCs w:val="24"/>
        </w:rPr>
        <w:t>,</w:t>
      </w:r>
      <w:r w:rsidRPr="00D56499">
        <w:rPr>
          <w:rFonts w:eastAsia="Times New Roman" w:cs="Times New Roman"/>
          <w:szCs w:val="24"/>
        </w:rPr>
        <w:t xml:space="preserve"> κατά κύριο λόγο</w:t>
      </w:r>
      <w:r>
        <w:rPr>
          <w:rFonts w:eastAsia="Times New Roman" w:cs="Times New Roman"/>
          <w:szCs w:val="24"/>
        </w:rPr>
        <w:t>,</w:t>
      </w:r>
      <w:r w:rsidRPr="00D56499">
        <w:rPr>
          <w:rFonts w:eastAsia="Times New Roman" w:cs="Times New Roman"/>
          <w:szCs w:val="24"/>
        </w:rPr>
        <w:t xml:space="preserve"> και το ΠΑΣΟΚ που συγκυβερνού</w:t>
      </w:r>
      <w:r>
        <w:rPr>
          <w:rFonts w:eastAsia="Times New Roman" w:cs="Times New Roman"/>
          <w:szCs w:val="24"/>
        </w:rPr>
        <w:t>σαν,</w:t>
      </w:r>
      <w:r w:rsidRPr="00D56499">
        <w:rPr>
          <w:rFonts w:eastAsia="Times New Roman" w:cs="Times New Roman"/>
          <w:szCs w:val="24"/>
        </w:rPr>
        <w:t xml:space="preserve"> ε</w:t>
      </w:r>
      <w:r w:rsidRPr="00D56499">
        <w:rPr>
          <w:rFonts w:eastAsia="Times New Roman" w:cs="Times New Roman"/>
          <w:szCs w:val="24"/>
        </w:rPr>
        <w:t xml:space="preserve">κείνες τις περίφημες </w:t>
      </w:r>
      <w:r>
        <w:rPr>
          <w:rFonts w:eastAsia="Times New Roman" w:cs="Times New Roman"/>
          <w:szCs w:val="24"/>
        </w:rPr>
        <w:t>«</w:t>
      </w:r>
      <w:proofErr w:type="spellStart"/>
      <w:r>
        <w:rPr>
          <w:rFonts w:eastAsia="Times New Roman" w:cs="Times New Roman"/>
          <w:szCs w:val="24"/>
        </w:rPr>
        <w:t>ν</w:t>
      </w:r>
      <w:r w:rsidRPr="00D56499">
        <w:rPr>
          <w:rFonts w:eastAsia="Times New Roman" w:cs="Times New Roman"/>
          <w:szCs w:val="24"/>
        </w:rPr>
        <w:t>τροπολογίες</w:t>
      </w:r>
      <w:proofErr w:type="spellEnd"/>
      <w:r>
        <w:rPr>
          <w:rFonts w:eastAsia="Times New Roman" w:cs="Times New Roman"/>
          <w:szCs w:val="24"/>
        </w:rPr>
        <w:t>», ό</w:t>
      </w:r>
      <w:r w:rsidRPr="00D56499">
        <w:rPr>
          <w:rFonts w:eastAsia="Times New Roman" w:cs="Times New Roman"/>
          <w:szCs w:val="24"/>
        </w:rPr>
        <w:t xml:space="preserve">πως αυτή </w:t>
      </w:r>
      <w:r>
        <w:rPr>
          <w:rFonts w:eastAsia="Times New Roman" w:cs="Times New Roman"/>
          <w:szCs w:val="24"/>
        </w:rPr>
        <w:t>που δεν ξεχνιέται, όπου ε</w:t>
      </w:r>
      <w:r w:rsidRPr="00D56499">
        <w:rPr>
          <w:rFonts w:eastAsia="Times New Roman" w:cs="Times New Roman"/>
          <w:szCs w:val="24"/>
        </w:rPr>
        <w:t>νώ είχε τελειώσει το νομοσχέδι</w:t>
      </w:r>
      <w:r>
        <w:rPr>
          <w:rFonts w:eastAsia="Times New Roman" w:cs="Times New Roman"/>
          <w:szCs w:val="24"/>
        </w:rPr>
        <w:t xml:space="preserve">ο και είχε αρχίσει η ψήφισή του, </w:t>
      </w:r>
      <w:r w:rsidRPr="00D56499">
        <w:rPr>
          <w:rFonts w:eastAsia="Times New Roman" w:cs="Times New Roman"/>
          <w:szCs w:val="24"/>
        </w:rPr>
        <w:t xml:space="preserve">είχε έρθει από τρεις </w:t>
      </w:r>
      <w:r>
        <w:rPr>
          <w:rFonts w:eastAsia="Times New Roman" w:cs="Times New Roman"/>
          <w:szCs w:val="24"/>
        </w:rPr>
        <w:t>απίθανους</w:t>
      </w:r>
      <w:r w:rsidRPr="00D56499">
        <w:rPr>
          <w:rFonts w:eastAsia="Times New Roman" w:cs="Times New Roman"/>
          <w:szCs w:val="24"/>
        </w:rPr>
        <w:t xml:space="preserve"> </w:t>
      </w:r>
      <w:r>
        <w:rPr>
          <w:rFonts w:eastAsia="Times New Roman" w:cs="Times New Roman"/>
          <w:szCs w:val="24"/>
        </w:rPr>
        <w:t>Β</w:t>
      </w:r>
      <w:r w:rsidRPr="00D56499">
        <w:rPr>
          <w:rFonts w:eastAsia="Times New Roman" w:cs="Times New Roman"/>
          <w:szCs w:val="24"/>
        </w:rPr>
        <w:t>ουλευτές της Νέας Δημοκρατίας</w:t>
      </w:r>
      <w:r>
        <w:rPr>
          <w:rFonts w:eastAsia="Times New Roman" w:cs="Times New Roman"/>
          <w:szCs w:val="24"/>
        </w:rPr>
        <w:t xml:space="preserve"> μία τροπολογία</w:t>
      </w:r>
      <w:r w:rsidRPr="00D56499">
        <w:rPr>
          <w:rFonts w:eastAsia="Times New Roman" w:cs="Times New Roman"/>
          <w:szCs w:val="24"/>
        </w:rPr>
        <w:t xml:space="preserve"> που </w:t>
      </w:r>
      <w:r>
        <w:rPr>
          <w:rFonts w:eastAsia="Times New Roman" w:cs="Times New Roman"/>
          <w:szCs w:val="24"/>
        </w:rPr>
        <w:t>«</w:t>
      </w:r>
      <w:r w:rsidRPr="00D56499">
        <w:rPr>
          <w:rFonts w:eastAsia="Times New Roman" w:cs="Times New Roman"/>
          <w:szCs w:val="24"/>
        </w:rPr>
        <w:t>έβγαζε λάδι</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τις συμβάσεις</w:t>
      </w:r>
      <w:r w:rsidRPr="00D56499">
        <w:rPr>
          <w:rFonts w:eastAsia="Times New Roman" w:cs="Times New Roman"/>
          <w:szCs w:val="24"/>
        </w:rPr>
        <w:t xml:space="preserve"> μεταξύ των τ</w:t>
      </w:r>
      <w:r w:rsidRPr="00D56499">
        <w:rPr>
          <w:rFonts w:eastAsia="Times New Roman" w:cs="Times New Roman"/>
          <w:szCs w:val="24"/>
        </w:rPr>
        <w:t xml:space="preserve">ραπεζιτών και διαφόρων επιχειρηματιών </w:t>
      </w:r>
      <w:r>
        <w:rPr>
          <w:rFonts w:eastAsia="Times New Roman" w:cs="Times New Roman"/>
          <w:szCs w:val="24"/>
        </w:rPr>
        <w:t xml:space="preserve">ή </w:t>
      </w:r>
      <w:r w:rsidRPr="00D56499">
        <w:rPr>
          <w:rFonts w:eastAsia="Times New Roman" w:cs="Times New Roman"/>
          <w:szCs w:val="24"/>
        </w:rPr>
        <w:t>κομμάτων ή άλλων για τα</w:t>
      </w:r>
      <w:r>
        <w:rPr>
          <w:rFonts w:eastAsia="Times New Roman" w:cs="Times New Roman"/>
          <w:szCs w:val="24"/>
        </w:rPr>
        <w:t xml:space="preserve"> θαλασσοδάνεια ή κάτι τροπολογίε</w:t>
      </w:r>
      <w:r w:rsidRPr="00D56499">
        <w:rPr>
          <w:rFonts w:eastAsia="Times New Roman" w:cs="Times New Roman"/>
          <w:szCs w:val="24"/>
        </w:rPr>
        <w:t xml:space="preserve">ς που </w:t>
      </w:r>
      <w:r>
        <w:rPr>
          <w:rFonts w:eastAsia="Times New Roman" w:cs="Times New Roman"/>
          <w:szCs w:val="24"/>
        </w:rPr>
        <w:t>έφερνε</w:t>
      </w:r>
      <w:r w:rsidRPr="00D56499">
        <w:rPr>
          <w:rFonts w:eastAsia="Times New Roman" w:cs="Times New Roman"/>
          <w:szCs w:val="24"/>
        </w:rPr>
        <w:t xml:space="preserve"> ο κ</w:t>
      </w:r>
      <w:r>
        <w:rPr>
          <w:rFonts w:eastAsia="Times New Roman" w:cs="Times New Roman"/>
          <w:szCs w:val="24"/>
        </w:rPr>
        <w:t>.</w:t>
      </w:r>
      <w:r w:rsidRPr="00D56499">
        <w:rPr>
          <w:rFonts w:eastAsia="Times New Roman" w:cs="Times New Roman"/>
          <w:szCs w:val="24"/>
        </w:rPr>
        <w:t xml:space="preserve"> Αθανασίου</w:t>
      </w:r>
      <w:r>
        <w:rPr>
          <w:rFonts w:eastAsia="Times New Roman" w:cs="Times New Roman"/>
          <w:szCs w:val="24"/>
        </w:rPr>
        <w:t>,</w:t>
      </w:r>
      <w:r w:rsidRPr="00D56499">
        <w:rPr>
          <w:rFonts w:eastAsia="Times New Roman" w:cs="Times New Roman"/>
          <w:szCs w:val="24"/>
        </w:rPr>
        <w:t xml:space="preserve"> που έγραφε</w:t>
      </w:r>
      <w:r>
        <w:rPr>
          <w:rFonts w:eastAsia="Times New Roman" w:cs="Times New Roman"/>
          <w:szCs w:val="24"/>
        </w:rPr>
        <w:t xml:space="preserve"> η</w:t>
      </w:r>
      <w:r w:rsidRPr="00D56499">
        <w:rPr>
          <w:rFonts w:eastAsia="Times New Roman" w:cs="Times New Roman"/>
          <w:szCs w:val="24"/>
        </w:rPr>
        <w:t xml:space="preserve"> τροπολογία </w:t>
      </w:r>
      <w:r>
        <w:rPr>
          <w:rFonts w:eastAsia="Times New Roman" w:cs="Times New Roman"/>
          <w:szCs w:val="24"/>
        </w:rPr>
        <w:t xml:space="preserve">ότι </w:t>
      </w:r>
      <w:r w:rsidRPr="00D56499">
        <w:rPr>
          <w:rFonts w:eastAsia="Times New Roman" w:cs="Times New Roman"/>
          <w:szCs w:val="24"/>
        </w:rPr>
        <w:t>καταργείται το άρθρο τάδε</w:t>
      </w:r>
      <w:r>
        <w:rPr>
          <w:rFonts w:eastAsia="Times New Roman" w:cs="Times New Roman"/>
          <w:szCs w:val="24"/>
        </w:rPr>
        <w:t>,</w:t>
      </w:r>
      <w:r w:rsidRPr="00D56499">
        <w:rPr>
          <w:rFonts w:eastAsia="Times New Roman" w:cs="Times New Roman"/>
          <w:szCs w:val="24"/>
        </w:rPr>
        <w:t xml:space="preserve"> του νόμου τάδε</w:t>
      </w:r>
      <w:r>
        <w:rPr>
          <w:rFonts w:eastAsia="Times New Roman" w:cs="Times New Roman"/>
          <w:szCs w:val="24"/>
        </w:rPr>
        <w:t>, στη σελίδα τάδε και δεν καταλάβαινε κανένας τίποτε</w:t>
      </w:r>
      <w:r w:rsidRPr="00D56499">
        <w:rPr>
          <w:rFonts w:eastAsia="Times New Roman" w:cs="Times New Roman"/>
          <w:szCs w:val="24"/>
        </w:rPr>
        <w:t xml:space="preserve"> απολύτως</w:t>
      </w:r>
      <w:r>
        <w:rPr>
          <w:rFonts w:eastAsia="Times New Roman" w:cs="Times New Roman"/>
          <w:szCs w:val="24"/>
        </w:rPr>
        <w:t xml:space="preserve">. </w:t>
      </w:r>
      <w:r>
        <w:rPr>
          <w:rFonts w:eastAsia="Times New Roman" w:cs="Times New Roman"/>
          <w:szCs w:val="24"/>
        </w:rPr>
        <w:t>Κ</w:t>
      </w:r>
      <w:r w:rsidRPr="00D56499">
        <w:rPr>
          <w:rFonts w:eastAsia="Times New Roman" w:cs="Times New Roman"/>
          <w:szCs w:val="24"/>
        </w:rPr>
        <w:t>αι όταν αργότερα</w:t>
      </w:r>
      <w:r>
        <w:rPr>
          <w:rFonts w:eastAsia="Times New Roman" w:cs="Times New Roman"/>
          <w:szCs w:val="24"/>
        </w:rPr>
        <w:t>,</w:t>
      </w:r>
      <w:r w:rsidRPr="00D56499">
        <w:rPr>
          <w:rFonts w:eastAsia="Times New Roman" w:cs="Times New Roman"/>
          <w:szCs w:val="24"/>
        </w:rPr>
        <w:t xml:space="preserve"> αφού είχε ψηφιστεί</w:t>
      </w:r>
      <w:r>
        <w:rPr>
          <w:rFonts w:eastAsia="Times New Roman" w:cs="Times New Roman"/>
          <w:szCs w:val="24"/>
        </w:rPr>
        <w:t>,</w:t>
      </w:r>
      <w:r w:rsidRPr="00D56499">
        <w:rPr>
          <w:rFonts w:eastAsia="Times New Roman" w:cs="Times New Roman"/>
          <w:szCs w:val="24"/>
        </w:rPr>
        <w:t xml:space="preserve"> το διάβαζε κάποιος</w:t>
      </w:r>
      <w:r>
        <w:rPr>
          <w:rFonts w:eastAsia="Times New Roman" w:cs="Times New Roman"/>
          <w:szCs w:val="24"/>
        </w:rPr>
        <w:t>,</w:t>
      </w:r>
      <w:r w:rsidRPr="00D56499">
        <w:rPr>
          <w:rFonts w:eastAsia="Times New Roman" w:cs="Times New Roman"/>
          <w:szCs w:val="24"/>
        </w:rPr>
        <w:t xml:space="preserve"> έβλεπε </w:t>
      </w:r>
      <w:r>
        <w:rPr>
          <w:rFonts w:eastAsia="Times New Roman" w:cs="Times New Roman"/>
          <w:szCs w:val="24"/>
        </w:rPr>
        <w:t>π</w:t>
      </w:r>
      <w:r w:rsidRPr="00D56499">
        <w:rPr>
          <w:rFonts w:eastAsia="Times New Roman" w:cs="Times New Roman"/>
          <w:szCs w:val="24"/>
        </w:rPr>
        <w:t xml:space="preserve">ερί τίνος επρόκειτο </w:t>
      </w:r>
      <w:r>
        <w:rPr>
          <w:rFonts w:eastAsia="Times New Roman" w:cs="Times New Roman"/>
          <w:szCs w:val="24"/>
        </w:rPr>
        <w:t xml:space="preserve">σε </w:t>
      </w:r>
      <w:r w:rsidRPr="00D56499">
        <w:rPr>
          <w:rFonts w:eastAsia="Times New Roman" w:cs="Times New Roman"/>
          <w:szCs w:val="24"/>
        </w:rPr>
        <w:t>αυτή</w:t>
      </w:r>
      <w:r>
        <w:rPr>
          <w:rFonts w:eastAsia="Times New Roman" w:cs="Times New Roman"/>
          <w:szCs w:val="24"/>
        </w:rPr>
        <w:t xml:space="preserve"> την</w:t>
      </w:r>
      <w:r w:rsidRPr="00D56499">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ν</w:t>
      </w:r>
      <w:r w:rsidRPr="00D56499">
        <w:rPr>
          <w:rFonts w:eastAsia="Times New Roman" w:cs="Times New Roman"/>
          <w:szCs w:val="24"/>
        </w:rPr>
        <w:t>τροπολογία</w:t>
      </w:r>
      <w:proofErr w:type="spellEnd"/>
      <w:r>
        <w:rPr>
          <w:rFonts w:eastAsia="Times New Roman" w:cs="Times New Roman"/>
          <w:szCs w:val="24"/>
        </w:rPr>
        <w:t>»,</w:t>
      </w:r>
      <w:r w:rsidRPr="00D56499">
        <w:rPr>
          <w:rFonts w:eastAsia="Times New Roman" w:cs="Times New Roman"/>
          <w:szCs w:val="24"/>
        </w:rPr>
        <w:t xml:space="preserve"> στην κυριολεξία</w:t>
      </w:r>
      <w:r>
        <w:rPr>
          <w:rFonts w:eastAsia="Times New Roman" w:cs="Times New Roman"/>
          <w:szCs w:val="24"/>
        </w:rPr>
        <w:t>. Κ</w:t>
      </w:r>
      <w:r w:rsidRPr="00D56499">
        <w:rPr>
          <w:rFonts w:eastAsia="Times New Roman" w:cs="Times New Roman"/>
          <w:szCs w:val="24"/>
        </w:rPr>
        <w:t>αι μετ</w:t>
      </w:r>
      <w:r>
        <w:rPr>
          <w:rFonts w:eastAsia="Times New Roman" w:cs="Times New Roman"/>
          <w:szCs w:val="24"/>
        </w:rPr>
        <w:t xml:space="preserve">ά </w:t>
      </w:r>
      <w:r w:rsidRPr="00D56499">
        <w:rPr>
          <w:rFonts w:eastAsia="Times New Roman" w:cs="Times New Roman"/>
          <w:szCs w:val="24"/>
        </w:rPr>
        <w:t>φυσικά</w:t>
      </w:r>
      <w:r>
        <w:rPr>
          <w:rFonts w:eastAsia="Times New Roman" w:cs="Times New Roman"/>
          <w:szCs w:val="24"/>
        </w:rPr>
        <w:t>,</w:t>
      </w:r>
      <w:r w:rsidRPr="00D56499">
        <w:rPr>
          <w:rFonts w:eastAsia="Times New Roman" w:cs="Times New Roman"/>
          <w:szCs w:val="24"/>
        </w:rPr>
        <w:t xml:space="preserve"> έλεγαν </w:t>
      </w:r>
      <w:r>
        <w:rPr>
          <w:rFonts w:eastAsia="Times New Roman" w:cs="Times New Roman"/>
          <w:szCs w:val="24"/>
        </w:rPr>
        <w:t>«</w:t>
      </w:r>
      <w:r w:rsidRPr="00D56499">
        <w:rPr>
          <w:rFonts w:eastAsia="Times New Roman" w:cs="Times New Roman"/>
          <w:szCs w:val="24"/>
        </w:rPr>
        <w:t xml:space="preserve">Ωχ λάθος </w:t>
      </w:r>
      <w:r>
        <w:rPr>
          <w:rFonts w:eastAsia="Times New Roman" w:cs="Times New Roman"/>
          <w:szCs w:val="24"/>
        </w:rPr>
        <w:t>μας»</w:t>
      </w:r>
      <w:r w:rsidRPr="00D56499">
        <w:rPr>
          <w:rFonts w:eastAsia="Times New Roman" w:cs="Times New Roman"/>
          <w:szCs w:val="24"/>
        </w:rPr>
        <w:t xml:space="preserve"> και το </w:t>
      </w:r>
      <w:r>
        <w:rPr>
          <w:rFonts w:eastAsia="Times New Roman" w:cs="Times New Roman"/>
          <w:szCs w:val="24"/>
        </w:rPr>
        <w:t xml:space="preserve">άλλαζαν, αλλά η ουσία είναι </w:t>
      </w:r>
      <w:r>
        <w:rPr>
          <w:rFonts w:eastAsia="Times New Roman" w:cs="Times New Roman"/>
          <w:szCs w:val="24"/>
        </w:rPr>
        <w:lastRenderedPageBreak/>
        <w:t xml:space="preserve">ότι, </w:t>
      </w:r>
      <w:r w:rsidRPr="00D56499">
        <w:rPr>
          <w:rFonts w:eastAsia="Times New Roman" w:cs="Times New Roman"/>
          <w:szCs w:val="24"/>
        </w:rPr>
        <w:t>όπως όλοι γνωρίζουν</w:t>
      </w:r>
      <w:r>
        <w:rPr>
          <w:rFonts w:eastAsia="Times New Roman" w:cs="Times New Roman"/>
          <w:szCs w:val="24"/>
        </w:rPr>
        <w:t>,</w:t>
      </w:r>
      <w:r w:rsidRPr="00D56499">
        <w:rPr>
          <w:rFonts w:eastAsia="Times New Roman" w:cs="Times New Roman"/>
          <w:szCs w:val="24"/>
        </w:rPr>
        <w:t xml:space="preserve"> ισχύει η πιο θετική</w:t>
      </w:r>
      <w:r>
        <w:rPr>
          <w:rFonts w:eastAsia="Times New Roman" w:cs="Times New Roman"/>
          <w:szCs w:val="24"/>
        </w:rPr>
        <w:t>,</w:t>
      </w:r>
      <w:r w:rsidRPr="00D56499">
        <w:rPr>
          <w:rFonts w:eastAsia="Times New Roman" w:cs="Times New Roman"/>
          <w:szCs w:val="24"/>
        </w:rPr>
        <w:t xml:space="preserve"> η πιο ευνοϊκή νομοθεσία </w:t>
      </w:r>
      <w:r>
        <w:rPr>
          <w:rFonts w:eastAsia="Times New Roman" w:cs="Times New Roman"/>
          <w:szCs w:val="24"/>
        </w:rPr>
        <w:t>σε κά</w:t>
      </w:r>
      <w:r w:rsidRPr="00D56499">
        <w:rPr>
          <w:rFonts w:eastAsia="Times New Roman" w:cs="Times New Roman"/>
          <w:szCs w:val="24"/>
        </w:rPr>
        <w:t xml:space="preserve">ποιον </w:t>
      </w:r>
      <w:r>
        <w:rPr>
          <w:rFonts w:eastAsia="Times New Roman" w:cs="Times New Roman"/>
          <w:szCs w:val="24"/>
        </w:rPr>
        <w:t xml:space="preserve">ο </w:t>
      </w:r>
      <w:r w:rsidRPr="00D56499">
        <w:rPr>
          <w:rFonts w:eastAsia="Times New Roman" w:cs="Times New Roman"/>
          <w:szCs w:val="24"/>
        </w:rPr>
        <w:t>οποίος θα πάει κατηγορούμενος</w:t>
      </w:r>
      <w:r>
        <w:rPr>
          <w:rFonts w:eastAsia="Times New Roman" w:cs="Times New Roman"/>
          <w:szCs w:val="24"/>
        </w:rPr>
        <w:t>. Κ</w:t>
      </w:r>
      <w:r w:rsidRPr="00D56499">
        <w:rPr>
          <w:rFonts w:eastAsia="Times New Roman" w:cs="Times New Roman"/>
          <w:szCs w:val="24"/>
        </w:rPr>
        <w:t>αι με αυτό το στιγμιαίο λάθος</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w:t>
      </w:r>
      <w:r w:rsidRPr="00D56499">
        <w:rPr>
          <w:rFonts w:eastAsia="Times New Roman" w:cs="Times New Roman"/>
          <w:szCs w:val="24"/>
        </w:rPr>
        <w:t>βγήκαν λάδι</w:t>
      </w:r>
      <w:r>
        <w:rPr>
          <w:rFonts w:eastAsia="Times New Roman" w:cs="Times New Roman"/>
          <w:szCs w:val="24"/>
        </w:rPr>
        <w:t>»</w:t>
      </w:r>
      <w:r w:rsidRPr="00D56499">
        <w:rPr>
          <w:rFonts w:eastAsia="Times New Roman" w:cs="Times New Roman"/>
          <w:szCs w:val="24"/>
        </w:rPr>
        <w:t xml:space="preserve"> πάρα </w:t>
      </w:r>
      <w:r>
        <w:rPr>
          <w:rFonts w:eastAsia="Times New Roman" w:cs="Times New Roman"/>
          <w:szCs w:val="24"/>
        </w:rPr>
        <w:t>πολλοί.</w:t>
      </w:r>
    </w:p>
    <w:p w14:paraId="3824458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Επίσης, χθες ο αξιότιμος </w:t>
      </w:r>
      <w:r w:rsidRPr="00D56499">
        <w:rPr>
          <w:rFonts w:eastAsia="Times New Roman" w:cs="Times New Roman"/>
          <w:szCs w:val="24"/>
        </w:rPr>
        <w:t xml:space="preserve">κύριος </w:t>
      </w:r>
      <w:r>
        <w:rPr>
          <w:rFonts w:eastAsia="Times New Roman" w:cs="Times New Roman"/>
          <w:szCs w:val="24"/>
        </w:rPr>
        <w:t>Π</w:t>
      </w:r>
      <w:r w:rsidRPr="00D56499">
        <w:rPr>
          <w:rFonts w:eastAsia="Times New Roman" w:cs="Times New Roman"/>
          <w:szCs w:val="24"/>
        </w:rPr>
        <w:t xml:space="preserve">ρόεδρος της </w:t>
      </w:r>
      <w:r>
        <w:rPr>
          <w:rFonts w:eastAsia="Times New Roman" w:cs="Times New Roman"/>
          <w:szCs w:val="24"/>
        </w:rPr>
        <w:t>Β</w:t>
      </w:r>
      <w:r w:rsidRPr="00D56499">
        <w:rPr>
          <w:rFonts w:eastAsia="Times New Roman" w:cs="Times New Roman"/>
          <w:szCs w:val="24"/>
        </w:rPr>
        <w:t xml:space="preserve">ουλής ήρθε εδώ και είπε </w:t>
      </w:r>
      <w:r>
        <w:rPr>
          <w:rFonts w:eastAsia="Times New Roman" w:cs="Times New Roman"/>
          <w:szCs w:val="24"/>
        </w:rPr>
        <w:t>«</w:t>
      </w:r>
      <w:r w:rsidRPr="00D56499">
        <w:rPr>
          <w:rFonts w:eastAsia="Times New Roman" w:cs="Times New Roman"/>
          <w:szCs w:val="24"/>
        </w:rPr>
        <w:t>θα έχετε όσο καιρό θέλετε να συζητήσουμε και την Παρασκευ</w:t>
      </w:r>
      <w:r w:rsidRPr="00D56499">
        <w:rPr>
          <w:rFonts w:eastAsia="Times New Roman" w:cs="Times New Roman"/>
          <w:szCs w:val="24"/>
        </w:rPr>
        <w:t>ή και το Σάββατο</w:t>
      </w:r>
      <w:r>
        <w:rPr>
          <w:rFonts w:eastAsia="Times New Roman" w:cs="Times New Roman"/>
          <w:szCs w:val="24"/>
        </w:rPr>
        <w:t>,</w:t>
      </w:r>
      <w:r w:rsidRPr="00D56499">
        <w:rPr>
          <w:rFonts w:eastAsia="Times New Roman" w:cs="Times New Roman"/>
          <w:szCs w:val="24"/>
        </w:rPr>
        <w:t xml:space="preserve"> και την άλλη εβδομάδα και την </w:t>
      </w:r>
      <w:proofErr w:type="spellStart"/>
      <w:r w:rsidRPr="00D56499">
        <w:rPr>
          <w:rFonts w:eastAsia="Times New Roman" w:cs="Times New Roman"/>
          <w:szCs w:val="24"/>
        </w:rPr>
        <w:t>παράλλη</w:t>
      </w:r>
      <w:proofErr w:type="spellEnd"/>
      <w:r>
        <w:rPr>
          <w:rFonts w:eastAsia="Times New Roman" w:cs="Times New Roman"/>
          <w:szCs w:val="24"/>
        </w:rPr>
        <w:t>». Λ</w:t>
      </w:r>
      <w:r w:rsidRPr="00D56499">
        <w:rPr>
          <w:rFonts w:eastAsia="Times New Roman" w:cs="Times New Roman"/>
          <w:szCs w:val="24"/>
        </w:rPr>
        <w:t xml:space="preserve">ίγο ήθελε </w:t>
      </w:r>
      <w:r>
        <w:rPr>
          <w:rFonts w:eastAsia="Times New Roman" w:cs="Times New Roman"/>
          <w:szCs w:val="24"/>
        </w:rPr>
        <w:t>-</w:t>
      </w:r>
      <w:r w:rsidRPr="00D56499">
        <w:rPr>
          <w:rFonts w:eastAsia="Times New Roman" w:cs="Times New Roman"/>
          <w:szCs w:val="24"/>
        </w:rPr>
        <w:t xml:space="preserve">αν ήταν στο χέρι </w:t>
      </w:r>
      <w:r>
        <w:rPr>
          <w:rFonts w:eastAsia="Times New Roman" w:cs="Times New Roman"/>
          <w:szCs w:val="24"/>
        </w:rPr>
        <w:t>του</w:t>
      </w:r>
      <w:r w:rsidRPr="00D56499">
        <w:rPr>
          <w:rFonts w:eastAsia="Times New Roman" w:cs="Times New Roman"/>
          <w:szCs w:val="24"/>
        </w:rPr>
        <w:t xml:space="preserve"> θα το έκανε</w:t>
      </w:r>
      <w:r>
        <w:rPr>
          <w:rFonts w:eastAsia="Times New Roman" w:cs="Times New Roman"/>
          <w:szCs w:val="24"/>
        </w:rPr>
        <w:t>-</w:t>
      </w:r>
      <w:r w:rsidRPr="00D56499">
        <w:rPr>
          <w:rFonts w:eastAsia="Times New Roman" w:cs="Times New Roman"/>
          <w:szCs w:val="24"/>
        </w:rPr>
        <w:t xml:space="preserve"> να είμαστε εδώ ανήμερα Χριστουγέννων ή </w:t>
      </w:r>
      <w:proofErr w:type="spellStart"/>
      <w:r w:rsidRPr="00D56499">
        <w:rPr>
          <w:rFonts w:eastAsia="Times New Roman" w:cs="Times New Roman"/>
          <w:szCs w:val="24"/>
        </w:rPr>
        <w:t>Θεοφαν</w:t>
      </w:r>
      <w:r>
        <w:rPr>
          <w:rFonts w:eastAsia="Times New Roman" w:cs="Times New Roman"/>
          <w:szCs w:val="24"/>
        </w:rPr>
        <w:t>εί</w:t>
      </w:r>
      <w:r w:rsidRPr="00D56499">
        <w:rPr>
          <w:rFonts w:eastAsia="Times New Roman" w:cs="Times New Roman"/>
          <w:szCs w:val="24"/>
        </w:rPr>
        <w:t>ων</w:t>
      </w:r>
      <w:proofErr w:type="spellEnd"/>
      <w:r>
        <w:rPr>
          <w:rFonts w:eastAsia="Times New Roman" w:cs="Times New Roman"/>
          <w:szCs w:val="24"/>
        </w:rPr>
        <w:t>, διότι</w:t>
      </w:r>
      <w:r w:rsidRPr="00D56499">
        <w:rPr>
          <w:rFonts w:eastAsia="Times New Roman" w:cs="Times New Roman"/>
          <w:szCs w:val="24"/>
        </w:rPr>
        <w:t xml:space="preserve"> δεν τον απασχολεί </w:t>
      </w:r>
      <w:r>
        <w:rPr>
          <w:rFonts w:eastAsia="Times New Roman" w:cs="Times New Roman"/>
          <w:szCs w:val="24"/>
        </w:rPr>
        <w:t xml:space="preserve">πολύ </w:t>
      </w:r>
      <w:r w:rsidRPr="00D56499">
        <w:rPr>
          <w:rFonts w:eastAsia="Times New Roman" w:cs="Times New Roman"/>
          <w:szCs w:val="24"/>
        </w:rPr>
        <w:t>η συγκεκριμένη ημερομηνία</w:t>
      </w:r>
      <w:r>
        <w:rPr>
          <w:rFonts w:eastAsia="Times New Roman" w:cs="Times New Roman"/>
          <w:szCs w:val="24"/>
        </w:rPr>
        <w:t>. Β</w:t>
      </w:r>
      <w:r w:rsidRPr="00D56499">
        <w:rPr>
          <w:rFonts w:eastAsia="Times New Roman" w:cs="Times New Roman"/>
          <w:szCs w:val="24"/>
        </w:rPr>
        <w:t>έβαια</w:t>
      </w:r>
      <w:r>
        <w:rPr>
          <w:rFonts w:eastAsia="Times New Roman" w:cs="Times New Roman"/>
          <w:szCs w:val="24"/>
        </w:rPr>
        <w:t>,</w:t>
      </w:r>
      <w:r w:rsidRPr="00D56499">
        <w:rPr>
          <w:rFonts w:eastAsia="Times New Roman" w:cs="Times New Roman"/>
          <w:szCs w:val="24"/>
        </w:rPr>
        <w:t xml:space="preserve"> το να </w:t>
      </w:r>
      <w:r>
        <w:rPr>
          <w:rFonts w:eastAsia="Times New Roman" w:cs="Times New Roman"/>
          <w:szCs w:val="24"/>
        </w:rPr>
        <w:t>φέρνετε δεκάδες</w:t>
      </w:r>
      <w:r w:rsidRPr="00D56499">
        <w:rPr>
          <w:rFonts w:eastAsia="Times New Roman" w:cs="Times New Roman"/>
          <w:szCs w:val="24"/>
        </w:rPr>
        <w:t xml:space="preserve"> τροπολογίες εκα</w:t>
      </w:r>
      <w:r w:rsidRPr="00D56499">
        <w:rPr>
          <w:rFonts w:eastAsia="Times New Roman" w:cs="Times New Roman"/>
          <w:szCs w:val="24"/>
        </w:rPr>
        <w:t>τοντάδων σελίδων την τελευταία στιγμή και μετά να λέ</w:t>
      </w:r>
      <w:r>
        <w:rPr>
          <w:rFonts w:eastAsia="Times New Roman" w:cs="Times New Roman"/>
          <w:szCs w:val="24"/>
        </w:rPr>
        <w:t>τ</w:t>
      </w:r>
      <w:r w:rsidRPr="00D56499">
        <w:rPr>
          <w:rFonts w:eastAsia="Times New Roman" w:cs="Times New Roman"/>
          <w:szCs w:val="24"/>
        </w:rPr>
        <w:t xml:space="preserve">ε ότι </w:t>
      </w:r>
      <w:r>
        <w:rPr>
          <w:rFonts w:eastAsia="Times New Roman" w:cs="Times New Roman"/>
          <w:szCs w:val="24"/>
        </w:rPr>
        <w:t>«</w:t>
      </w:r>
      <w:r w:rsidRPr="00D56499">
        <w:rPr>
          <w:rFonts w:eastAsia="Times New Roman" w:cs="Times New Roman"/>
          <w:szCs w:val="24"/>
        </w:rPr>
        <w:t>έχουμε όλο</w:t>
      </w:r>
      <w:r>
        <w:rPr>
          <w:rFonts w:eastAsia="Times New Roman" w:cs="Times New Roman"/>
          <w:szCs w:val="24"/>
        </w:rPr>
        <w:t>ν</w:t>
      </w:r>
      <w:r w:rsidRPr="00D56499">
        <w:rPr>
          <w:rFonts w:eastAsia="Times New Roman" w:cs="Times New Roman"/>
          <w:szCs w:val="24"/>
        </w:rPr>
        <w:t xml:space="preserve"> το χρόνο που θέλετε για να τ</w:t>
      </w:r>
      <w:r>
        <w:rPr>
          <w:rFonts w:eastAsia="Times New Roman" w:cs="Times New Roman"/>
          <w:szCs w:val="24"/>
        </w:rPr>
        <w:t>ις</w:t>
      </w:r>
      <w:r w:rsidRPr="00D56499">
        <w:rPr>
          <w:rFonts w:eastAsia="Times New Roman" w:cs="Times New Roman"/>
          <w:szCs w:val="24"/>
        </w:rPr>
        <w:t xml:space="preserve"> συζητήσουμε</w:t>
      </w:r>
      <w:r>
        <w:rPr>
          <w:rFonts w:eastAsia="Times New Roman" w:cs="Times New Roman"/>
          <w:szCs w:val="24"/>
        </w:rPr>
        <w:t>»,</w:t>
      </w:r>
      <w:r w:rsidRPr="00D56499">
        <w:rPr>
          <w:rFonts w:eastAsia="Times New Roman" w:cs="Times New Roman"/>
          <w:szCs w:val="24"/>
        </w:rPr>
        <w:t xml:space="preserve"> δείχνει και την προχειρότητα </w:t>
      </w:r>
      <w:r>
        <w:rPr>
          <w:rFonts w:eastAsia="Times New Roman" w:cs="Times New Roman"/>
          <w:szCs w:val="24"/>
        </w:rPr>
        <w:t>σας,</w:t>
      </w:r>
      <w:r w:rsidRPr="00D56499">
        <w:rPr>
          <w:rFonts w:eastAsia="Times New Roman" w:cs="Times New Roman"/>
          <w:szCs w:val="24"/>
        </w:rPr>
        <w:t xml:space="preserve"> δείχνει και τη</w:t>
      </w:r>
      <w:r>
        <w:rPr>
          <w:rFonts w:eastAsia="Times New Roman" w:cs="Times New Roman"/>
          <w:szCs w:val="24"/>
        </w:rPr>
        <w:t xml:space="preserve"> μη</w:t>
      </w:r>
      <w:r w:rsidRPr="00D56499">
        <w:rPr>
          <w:rFonts w:eastAsia="Times New Roman" w:cs="Times New Roman"/>
          <w:szCs w:val="24"/>
        </w:rPr>
        <w:t xml:space="preserve"> σοβαρότητα σας και δείχνει και το πο</w:t>
      </w:r>
      <w:r>
        <w:rPr>
          <w:rFonts w:eastAsia="Times New Roman" w:cs="Times New Roman"/>
          <w:szCs w:val="24"/>
        </w:rPr>
        <w:t>ύ</w:t>
      </w:r>
      <w:r w:rsidRPr="00D56499">
        <w:rPr>
          <w:rFonts w:eastAsia="Times New Roman" w:cs="Times New Roman"/>
          <w:szCs w:val="24"/>
        </w:rPr>
        <w:t xml:space="preserve"> έχετε </w:t>
      </w:r>
      <w:r>
        <w:rPr>
          <w:rFonts w:eastAsia="Times New Roman" w:cs="Times New Roman"/>
          <w:szCs w:val="24"/>
        </w:rPr>
        <w:t>«</w:t>
      </w:r>
      <w:r w:rsidRPr="00D56499">
        <w:rPr>
          <w:rFonts w:eastAsia="Times New Roman" w:cs="Times New Roman"/>
          <w:szCs w:val="24"/>
        </w:rPr>
        <w:t>εγγεγραμμένους</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τους Β</w:t>
      </w:r>
      <w:r w:rsidRPr="00D56499">
        <w:rPr>
          <w:rFonts w:eastAsia="Times New Roman" w:cs="Times New Roman"/>
          <w:szCs w:val="24"/>
        </w:rPr>
        <w:t>ουλευτές</w:t>
      </w:r>
      <w:r>
        <w:rPr>
          <w:rFonts w:eastAsia="Times New Roman" w:cs="Times New Roman"/>
          <w:szCs w:val="24"/>
        </w:rPr>
        <w:t>,</w:t>
      </w:r>
      <w:r w:rsidRPr="00D56499">
        <w:rPr>
          <w:rFonts w:eastAsia="Times New Roman" w:cs="Times New Roman"/>
          <w:szCs w:val="24"/>
        </w:rPr>
        <w:t xml:space="preserve"> τα μέλη του </w:t>
      </w:r>
      <w:r>
        <w:rPr>
          <w:rFonts w:eastAsia="Times New Roman" w:cs="Times New Roman"/>
          <w:szCs w:val="24"/>
        </w:rPr>
        <w:t>Κ</w:t>
      </w:r>
      <w:r w:rsidRPr="00D56499">
        <w:rPr>
          <w:rFonts w:eastAsia="Times New Roman" w:cs="Times New Roman"/>
          <w:szCs w:val="24"/>
        </w:rPr>
        <w:t>οινοβουλίου</w:t>
      </w:r>
      <w:r>
        <w:rPr>
          <w:rFonts w:eastAsia="Times New Roman" w:cs="Times New Roman"/>
          <w:szCs w:val="24"/>
        </w:rPr>
        <w:t>. Π</w:t>
      </w:r>
      <w:r w:rsidRPr="00D56499">
        <w:rPr>
          <w:rFonts w:eastAsia="Times New Roman" w:cs="Times New Roman"/>
          <w:szCs w:val="24"/>
        </w:rPr>
        <w:t>ροχειρότητα</w:t>
      </w:r>
      <w:r>
        <w:rPr>
          <w:rFonts w:eastAsia="Times New Roman" w:cs="Times New Roman"/>
          <w:szCs w:val="24"/>
        </w:rPr>
        <w:t>,</w:t>
      </w:r>
      <w:r w:rsidRPr="00D56499">
        <w:rPr>
          <w:rFonts w:eastAsia="Times New Roman" w:cs="Times New Roman"/>
          <w:szCs w:val="24"/>
        </w:rPr>
        <w:t xml:space="preserve"> άνευ προηγουμένου</w:t>
      </w:r>
      <w:r>
        <w:rPr>
          <w:rFonts w:eastAsia="Times New Roman" w:cs="Times New Roman"/>
          <w:szCs w:val="24"/>
        </w:rPr>
        <w:t>.</w:t>
      </w:r>
    </w:p>
    <w:p w14:paraId="3824458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Ακούσαμε</w:t>
      </w:r>
      <w:r w:rsidRPr="00D56499">
        <w:rPr>
          <w:rFonts w:eastAsia="Times New Roman" w:cs="Times New Roman"/>
          <w:szCs w:val="24"/>
        </w:rPr>
        <w:t xml:space="preserve"> πριν από λίγο διαξιφισμό για το</w:t>
      </w:r>
      <w:r>
        <w:rPr>
          <w:rFonts w:eastAsia="Times New Roman" w:cs="Times New Roman"/>
          <w:szCs w:val="24"/>
        </w:rPr>
        <w:t>ν</w:t>
      </w:r>
      <w:r w:rsidRPr="00D56499">
        <w:rPr>
          <w:rFonts w:eastAsia="Times New Roman" w:cs="Times New Roman"/>
          <w:szCs w:val="24"/>
        </w:rPr>
        <w:t xml:space="preserve"> </w:t>
      </w:r>
      <w:r>
        <w:rPr>
          <w:rFonts w:eastAsia="Times New Roman" w:cs="Times New Roman"/>
          <w:szCs w:val="24"/>
        </w:rPr>
        <w:t>Σ</w:t>
      </w:r>
      <w:r w:rsidRPr="00D56499">
        <w:rPr>
          <w:rFonts w:eastAsia="Times New Roman" w:cs="Times New Roman"/>
          <w:szCs w:val="24"/>
        </w:rPr>
        <w:t xml:space="preserve">υνήγορο του </w:t>
      </w:r>
      <w:r>
        <w:rPr>
          <w:rFonts w:eastAsia="Times New Roman" w:cs="Times New Roman"/>
          <w:szCs w:val="24"/>
        </w:rPr>
        <w:t>Π</w:t>
      </w:r>
      <w:r w:rsidRPr="00D56499">
        <w:rPr>
          <w:rFonts w:eastAsia="Times New Roman" w:cs="Times New Roman"/>
          <w:szCs w:val="24"/>
        </w:rPr>
        <w:t>ολίτη</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 xml:space="preserve">δηλαδή για το </w:t>
      </w:r>
      <w:r w:rsidRPr="00D56499">
        <w:rPr>
          <w:rFonts w:eastAsia="Times New Roman" w:cs="Times New Roman"/>
          <w:szCs w:val="24"/>
        </w:rPr>
        <w:t xml:space="preserve">αν ο Συνήγορος του Πολίτη έχει </w:t>
      </w:r>
      <w:r>
        <w:rPr>
          <w:rFonts w:eastAsia="Times New Roman" w:cs="Times New Roman"/>
          <w:szCs w:val="24"/>
        </w:rPr>
        <w:t xml:space="preserve">ή </w:t>
      </w:r>
      <w:r w:rsidRPr="00D56499">
        <w:rPr>
          <w:rFonts w:eastAsia="Times New Roman" w:cs="Times New Roman"/>
          <w:szCs w:val="24"/>
        </w:rPr>
        <w:t>δεν έχει αρμοδιότητα</w:t>
      </w:r>
      <w:r>
        <w:rPr>
          <w:rFonts w:eastAsia="Times New Roman" w:cs="Times New Roman"/>
          <w:szCs w:val="24"/>
        </w:rPr>
        <w:t>. Τα σ</w:t>
      </w:r>
      <w:r w:rsidRPr="00D56499">
        <w:rPr>
          <w:rFonts w:eastAsia="Times New Roman" w:cs="Times New Roman"/>
          <w:szCs w:val="24"/>
        </w:rPr>
        <w:t>τελέχη του ΣΥΡΙΖΑ</w:t>
      </w:r>
      <w:r>
        <w:rPr>
          <w:rFonts w:eastAsia="Times New Roman" w:cs="Times New Roman"/>
          <w:szCs w:val="24"/>
        </w:rPr>
        <w:t>,</w:t>
      </w:r>
      <w:r w:rsidRPr="00D56499">
        <w:rPr>
          <w:rFonts w:eastAsia="Times New Roman" w:cs="Times New Roman"/>
          <w:szCs w:val="24"/>
        </w:rPr>
        <w:t xml:space="preserve"> τα πρώτα χρόνια της λει</w:t>
      </w:r>
      <w:r w:rsidRPr="00D56499">
        <w:rPr>
          <w:rFonts w:eastAsia="Times New Roman" w:cs="Times New Roman"/>
          <w:szCs w:val="24"/>
        </w:rPr>
        <w:lastRenderedPageBreak/>
        <w:t xml:space="preserve">τουργίας του </w:t>
      </w:r>
      <w:r>
        <w:rPr>
          <w:rFonts w:eastAsia="Times New Roman" w:cs="Times New Roman"/>
          <w:szCs w:val="24"/>
        </w:rPr>
        <w:t>Σ</w:t>
      </w:r>
      <w:r w:rsidRPr="00D56499">
        <w:rPr>
          <w:rFonts w:eastAsia="Times New Roman" w:cs="Times New Roman"/>
          <w:szCs w:val="24"/>
        </w:rPr>
        <w:t>υνηγ</w:t>
      </w:r>
      <w:r w:rsidRPr="00D56499">
        <w:rPr>
          <w:rFonts w:eastAsia="Times New Roman" w:cs="Times New Roman"/>
          <w:szCs w:val="24"/>
        </w:rPr>
        <w:t xml:space="preserve">όρου του Πολίτη τον είχαν ως την ιερή αγελάδα και τότε που ήταν και ο </w:t>
      </w:r>
      <w:r>
        <w:rPr>
          <w:rFonts w:eastAsia="Times New Roman" w:cs="Times New Roman"/>
          <w:szCs w:val="24"/>
        </w:rPr>
        <w:t>κ.</w:t>
      </w:r>
      <w:r w:rsidRPr="00D56499">
        <w:rPr>
          <w:rFonts w:eastAsia="Times New Roman" w:cs="Times New Roman"/>
          <w:szCs w:val="24"/>
        </w:rPr>
        <w:t xml:space="preserve"> </w:t>
      </w:r>
      <w:proofErr w:type="spellStart"/>
      <w:r w:rsidRPr="00D56499">
        <w:rPr>
          <w:rFonts w:eastAsia="Times New Roman" w:cs="Times New Roman"/>
          <w:szCs w:val="24"/>
        </w:rPr>
        <w:t>Καμίνης</w:t>
      </w:r>
      <w:proofErr w:type="spellEnd"/>
      <w:r w:rsidRPr="00D56499">
        <w:rPr>
          <w:rFonts w:eastAsia="Times New Roman" w:cs="Times New Roman"/>
          <w:szCs w:val="24"/>
        </w:rPr>
        <w:t xml:space="preserve"> όλες </w:t>
      </w:r>
      <w:r>
        <w:rPr>
          <w:rFonts w:eastAsia="Times New Roman" w:cs="Times New Roman"/>
          <w:szCs w:val="24"/>
        </w:rPr>
        <w:t>οι</w:t>
      </w:r>
      <w:r w:rsidRPr="00D56499">
        <w:rPr>
          <w:rFonts w:eastAsia="Times New Roman" w:cs="Times New Roman"/>
          <w:szCs w:val="24"/>
        </w:rPr>
        <w:t xml:space="preserve"> αποφάσεις </w:t>
      </w:r>
      <w:r>
        <w:rPr>
          <w:rFonts w:eastAsia="Times New Roman" w:cs="Times New Roman"/>
          <w:szCs w:val="24"/>
        </w:rPr>
        <w:t>του Συνηγόρου</w:t>
      </w:r>
      <w:r w:rsidRPr="00D56499">
        <w:rPr>
          <w:rFonts w:eastAsia="Times New Roman" w:cs="Times New Roman"/>
          <w:szCs w:val="24"/>
        </w:rPr>
        <w:t xml:space="preserve"> του Πολίτη ήταν 100</w:t>
      </w:r>
      <w:r>
        <w:rPr>
          <w:rFonts w:eastAsia="Times New Roman" w:cs="Times New Roman"/>
          <w:szCs w:val="24"/>
        </w:rPr>
        <w:t>-</w:t>
      </w:r>
      <w:r w:rsidRPr="00D56499">
        <w:rPr>
          <w:rFonts w:eastAsia="Times New Roman" w:cs="Times New Roman"/>
          <w:szCs w:val="24"/>
        </w:rPr>
        <w:t>0 υπέρ των λαθρομεταναστών και π</w:t>
      </w:r>
      <w:r>
        <w:rPr>
          <w:rFonts w:eastAsia="Times New Roman" w:cs="Times New Roman"/>
          <w:szCs w:val="24"/>
        </w:rPr>
        <w:t>ο</w:t>
      </w:r>
      <w:r w:rsidRPr="00D56499">
        <w:rPr>
          <w:rFonts w:eastAsia="Times New Roman" w:cs="Times New Roman"/>
          <w:szCs w:val="24"/>
        </w:rPr>
        <w:t>τέ υπέρ κανενός Έλληνα</w:t>
      </w:r>
      <w:r>
        <w:rPr>
          <w:rFonts w:eastAsia="Times New Roman" w:cs="Times New Roman"/>
          <w:szCs w:val="24"/>
        </w:rPr>
        <w:t>,</w:t>
      </w:r>
      <w:r w:rsidRPr="00D56499">
        <w:rPr>
          <w:rFonts w:eastAsia="Times New Roman" w:cs="Times New Roman"/>
          <w:szCs w:val="24"/>
        </w:rPr>
        <w:t xml:space="preserve"> για κανένα θέμα</w:t>
      </w:r>
      <w:r>
        <w:rPr>
          <w:rFonts w:eastAsia="Times New Roman" w:cs="Times New Roman"/>
          <w:szCs w:val="24"/>
        </w:rPr>
        <w:t>. Τ</w:t>
      </w:r>
      <w:r w:rsidRPr="00D56499">
        <w:rPr>
          <w:rFonts w:eastAsia="Times New Roman" w:cs="Times New Roman"/>
          <w:szCs w:val="24"/>
        </w:rPr>
        <w:t xml:space="preserve">ώρα επειδή δεν σας βολεύει αυτό το οποίο λέει ο </w:t>
      </w:r>
      <w:r w:rsidRPr="00D56499">
        <w:rPr>
          <w:rFonts w:eastAsia="Times New Roman" w:cs="Times New Roman"/>
          <w:szCs w:val="24"/>
        </w:rPr>
        <w:t>Συνήγορος του Πολίτη</w:t>
      </w:r>
      <w:r>
        <w:rPr>
          <w:rFonts w:eastAsia="Times New Roman" w:cs="Times New Roman"/>
          <w:szCs w:val="24"/>
        </w:rPr>
        <w:t>,</w:t>
      </w:r>
      <w:r w:rsidRPr="00D56499">
        <w:rPr>
          <w:rFonts w:eastAsia="Times New Roman" w:cs="Times New Roman"/>
          <w:szCs w:val="24"/>
        </w:rPr>
        <w:t xml:space="preserve"> πάτε να βγάλετε ότι </w:t>
      </w:r>
      <w:r>
        <w:rPr>
          <w:rFonts w:eastAsia="Times New Roman" w:cs="Times New Roman"/>
          <w:szCs w:val="24"/>
        </w:rPr>
        <w:t>είναι</w:t>
      </w:r>
      <w:r w:rsidRPr="00D56499">
        <w:rPr>
          <w:rFonts w:eastAsia="Times New Roman" w:cs="Times New Roman"/>
          <w:szCs w:val="24"/>
        </w:rPr>
        <w:t xml:space="preserve"> άχρηστος</w:t>
      </w:r>
      <w:r>
        <w:rPr>
          <w:rFonts w:eastAsia="Times New Roman" w:cs="Times New Roman"/>
          <w:szCs w:val="24"/>
        </w:rPr>
        <w:t>,</w:t>
      </w:r>
      <w:r w:rsidRPr="00D56499">
        <w:rPr>
          <w:rFonts w:eastAsia="Times New Roman" w:cs="Times New Roman"/>
          <w:szCs w:val="24"/>
        </w:rPr>
        <w:t xml:space="preserve"> όπως και οι υπόλοιπες ανεξάρτητες αρχές</w:t>
      </w:r>
      <w:r>
        <w:rPr>
          <w:rFonts w:eastAsia="Times New Roman" w:cs="Times New Roman"/>
          <w:szCs w:val="24"/>
        </w:rPr>
        <w:t>,</w:t>
      </w:r>
      <w:r w:rsidRPr="00D56499">
        <w:rPr>
          <w:rFonts w:eastAsia="Times New Roman" w:cs="Times New Roman"/>
          <w:szCs w:val="24"/>
        </w:rPr>
        <w:t xml:space="preserve"> κάποι</w:t>
      </w:r>
      <w:r>
        <w:rPr>
          <w:rFonts w:eastAsia="Times New Roman" w:cs="Times New Roman"/>
          <w:szCs w:val="24"/>
        </w:rPr>
        <w:t>ε</w:t>
      </w:r>
      <w:r w:rsidRPr="00D56499">
        <w:rPr>
          <w:rFonts w:eastAsia="Times New Roman" w:cs="Times New Roman"/>
          <w:szCs w:val="24"/>
        </w:rPr>
        <w:t>ς εκ των οποίων εμπλέκονται και πήραν θέση για το εν λόγω νομοσχέδιο</w:t>
      </w:r>
      <w:r>
        <w:rPr>
          <w:rFonts w:eastAsia="Times New Roman" w:cs="Times New Roman"/>
          <w:szCs w:val="24"/>
        </w:rPr>
        <w:t>.</w:t>
      </w:r>
    </w:p>
    <w:p w14:paraId="3824458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Η</w:t>
      </w:r>
      <w:r w:rsidRPr="00D56499">
        <w:rPr>
          <w:rFonts w:eastAsia="Times New Roman" w:cs="Times New Roman"/>
          <w:szCs w:val="24"/>
        </w:rPr>
        <w:t xml:space="preserve"> ουσία </w:t>
      </w:r>
      <w:r>
        <w:rPr>
          <w:rFonts w:eastAsia="Times New Roman" w:cs="Times New Roman"/>
          <w:szCs w:val="24"/>
        </w:rPr>
        <w:t>πάντως</w:t>
      </w:r>
      <w:r>
        <w:rPr>
          <w:rFonts w:eastAsia="Times New Roman" w:cs="Times New Roman"/>
          <w:szCs w:val="24"/>
        </w:rPr>
        <w:t>,</w:t>
      </w:r>
      <w:r>
        <w:rPr>
          <w:rFonts w:eastAsia="Times New Roman" w:cs="Times New Roman"/>
          <w:szCs w:val="24"/>
        </w:rPr>
        <w:t xml:space="preserve"> του εν λόγω</w:t>
      </w:r>
      <w:r w:rsidRPr="00D56499">
        <w:rPr>
          <w:rFonts w:eastAsia="Times New Roman" w:cs="Times New Roman"/>
          <w:szCs w:val="24"/>
        </w:rPr>
        <w:t xml:space="preserve"> νομοσχεδίου είναι ότι προσπαθείτε να </w:t>
      </w:r>
      <w:r>
        <w:rPr>
          <w:rFonts w:eastAsia="Times New Roman" w:cs="Times New Roman"/>
          <w:szCs w:val="24"/>
        </w:rPr>
        <w:t>«</w:t>
      </w:r>
      <w:r w:rsidRPr="00D56499">
        <w:rPr>
          <w:rFonts w:eastAsia="Times New Roman" w:cs="Times New Roman"/>
          <w:szCs w:val="24"/>
        </w:rPr>
        <w:t>ξεπλύνετε</w:t>
      </w:r>
      <w:r>
        <w:rPr>
          <w:rFonts w:eastAsia="Times New Roman" w:cs="Times New Roman"/>
          <w:szCs w:val="24"/>
        </w:rPr>
        <w:t>»</w:t>
      </w:r>
      <w:r w:rsidRPr="00D56499">
        <w:rPr>
          <w:rFonts w:eastAsia="Times New Roman" w:cs="Times New Roman"/>
          <w:szCs w:val="24"/>
        </w:rPr>
        <w:t xml:space="preserve"> πολλ</w:t>
      </w:r>
      <w:r w:rsidRPr="00D56499">
        <w:rPr>
          <w:rFonts w:eastAsia="Times New Roman" w:cs="Times New Roman"/>
          <w:szCs w:val="24"/>
        </w:rPr>
        <w:t>ές βρωμιές</w:t>
      </w:r>
      <w:r>
        <w:rPr>
          <w:rFonts w:eastAsia="Times New Roman" w:cs="Times New Roman"/>
          <w:szCs w:val="24"/>
        </w:rPr>
        <w:t>,</w:t>
      </w:r>
      <w:r w:rsidRPr="00D56499">
        <w:rPr>
          <w:rFonts w:eastAsia="Times New Roman" w:cs="Times New Roman"/>
          <w:szCs w:val="24"/>
        </w:rPr>
        <w:t xml:space="preserve"> από τη μία</w:t>
      </w:r>
      <w:r>
        <w:rPr>
          <w:rFonts w:eastAsia="Times New Roman" w:cs="Times New Roman"/>
          <w:szCs w:val="24"/>
        </w:rPr>
        <w:t xml:space="preserve"> και από την άλλη -που για εμάς είναι</w:t>
      </w:r>
      <w:r w:rsidRPr="00D56499">
        <w:rPr>
          <w:rFonts w:eastAsia="Times New Roman" w:cs="Times New Roman"/>
          <w:szCs w:val="24"/>
        </w:rPr>
        <w:t xml:space="preserve"> ακόμα πιο σημαντικό</w:t>
      </w:r>
      <w:r>
        <w:rPr>
          <w:rFonts w:eastAsia="Times New Roman" w:cs="Times New Roman"/>
          <w:szCs w:val="24"/>
        </w:rPr>
        <w:t>-</w:t>
      </w:r>
      <w:r w:rsidRPr="00D56499">
        <w:rPr>
          <w:rFonts w:eastAsia="Times New Roman" w:cs="Times New Roman"/>
          <w:szCs w:val="24"/>
        </w:rPr>
        <w:t xml:space="preserve"> είναι ότι προσπαθείτε να δώσετε όλο και περισσότερ</w:t>
      </w:r>
      <w:r>
        <w:rPr>
          <w:rFonts w:eastAsia="Times New Roman" w:cs="Times New Roman"/>
          <w:szCs w:val="24"/>
        </w:rPr>
        <w:t>η</w:t>
      </w:r>
      <w:r w:rsidRPr="00D56499">
        <w:rPr>
          <w:rFonts w:eastAsia="Times New Roman" w:cs="Times New Roman"/>
          <w:szCs w:val="24"/>
        </w:rPr>
        <w:t xml:space="preserve"> </w:t>
      </w:r>
      <w:r>
        <w:rPr>
          <w:rFonts w:eastAsia="Times New Roman" w:cs="Times New Roman"/>
          <w:szCs w:val="24"/>
        </w:rPr>
        <w:t>«</w:t>
      </w:r>
      <w:r w:rsidRPr="00D56499">
        <w:rPr>
          <w:rFonts w:eastAsia="Times New Roman" w:cs="Times New Roman"/>
          <w:szCs w:val="24"/>
        </w:rPr>
        <w:t>γη και ύδωρ</w:t>
      </w:r>
      <w:r>
        <w:rPr>
          <w:rFonts w:eastAsia="Times New Roman" w:cs="Times New Roman"/>
          <w:szCs w:val="24"/>
        </w:rPr>
        <w:t>»</w:t>
      </w:r>
      <w:r w:rsidRPr="00D56499">
        <w:rPr>
          <w:rFonts w:eastAsia="Times New Roman" w:cs="Times New Roman"/>
          <w:szCs w:val="24"/>
        </w:rPr>
        <w:t xml:space="preserve"> στους λαθρομετανάστες και να</w:t>
      </w:r>
      <w:r>
        <w:rPr>
          <w:rFonts w:eastAsia="Times New Roman" w:cs="Times New Roman"/>
          <w:szCs w:val="24"/>
        </w:rPr>
        <w:t xml:space="preserve"> τους</w:t>
      </w:r>
      <w:r w:rsidRPr="00D56499">
        <w:rPr>
          <w:rFonts w:eastAsia="Times New Roman" w:cs="Times New Roman"/>
          <w:szCs w:val="24"/>
        </w:rPr>
        <w:t xml:space="preserve"> διευκολύνετ</w:t>
      </w:r>
      <w:r>
        <w:rPr>
          <w:rFonts w:eastAsia="Times New Roman" w:cs="Times New Roman"/>
          <w:szCs w:val="24"/>
        </w:rPr>
        <w:t>ε</w:t>
      </w:r>
      <w:r w:rsidRPr="00D56499">
        <w:rPr>
          <w:rFonts w:eastAsia="Times New Roman" w:cs="Times New Roman"/>
          <w:szCs w:val="24"/>
        </w:rPr>
        <w:t xml:space="preserve"> πάση θυσία</w:t>
      </w:r>
      <w:r>
        <w:rPr>
          <w:rFonts w:eastAsia="Times New Roman" w:cs="Times New Roman"/>
          <w:szCs w:val="24"/>
        </w:rPr>
        <w:t>. Κ</w:t>
      </w:r>
      <w:r w:rsidRPr="00D56499">
        <w:rPr>
          <w:rFonts w:eastAsia="Times New Roman" w:cs="Times New Roman"/>
          <w:szCs w:val="24"/>
        </w:rPr>
        <w:t xml:space="preserve">αι </w:t>
      </w:r>
      <w:r>
        <w:rPr>
          <w:rFonts w:eastAsia="Times New Roman" w:cs="Times New Roman"/>
          <w:szCs w:val="24"/>
        </w:rPr>
        <w:t>βάζετε ένα ακόμα λιθαράκι -αν</w:t>
      </w:r>
      <w:r w:rsidRPr="00D56499">
        <w:rPr>
          <w:rFonts w:eastAsia="Times New Roman" w:cs="Times New Roman"/>
          <w:szCs w:val="24"/>
        </w:rPr>
        <w:t xml:space="preserve"> και με το συγκεκριμένο νομοσχέδιο </w:t>
      </w:r>
      <w:r>
        <w:rPr>
          <w:rFonts w:eastAsia="Times New Roman" w:cs="Times New Roman"/>
          <w:szCs w:val="24"/>
        </w:rPr>
        <w:t>δεν βάζετε μόνο ένα</w:t>
      </w:r>
      <w:r w:rsidRPr="00D56499">
        <w:rPr>
          <w:rFonts w:eastAsia="Times New Roman" w:cs="Times New Roman"/>
          <w:szCs w:val="24"/>
        </w:rPr>
        <w:t xml:space="preserve"> λιθαράκι</w:t>
      </w:r>
      <w:r>
        <w:rPr>
          <w:rFonts w:eastAsia="Times New Roman" w:cs="Times New Roman"/>
          <w:szCs w:val="24"/>
        </w:rPr>
        <w:t>,</w:t>
      </w:r>
      <w:r w:rsidRPr="00D56499">
        <w:rPr>
          <w:rFonts w:eastAsia="Times New Roman" w:cs="Times New Roman"/>
          <w:szCs w:val="24"/>
        </w:rPr>
        <w:t xml:space="preserve"> βάζετε ολόκληρο όροφο</w:t>
      </w:r>
      <w:r>
        <w:rPr>
          <w:rFonts w:eastAsia="Times New Roman" w:cs="Times New Roman"/>
          <w:szCs w:val="24"/>
        </w:rPr>
        <w:t>-</w:t>
      </w:r>
      <w:r w:rsidRPr="00D56499">
        <w:rPr>
          <w:rFonts w:eastAsia="Times New Roman" w:cs="Times New Roman"/>
          <w:szCs w:val="24"/>
        </w:rPr>
        <w:t xml:space="preserve"> στην αποδόμηση του Ελληνισμού και στη βίαιη αλλαγή του πληθυσμού</w:t>
      </w:r>
      <w:r>
        <w:rPr>
          <w:rFonts w:eastAsia="Times New Roman" w:cs="Times New Roman"/>
          <w:szCs w:val="24"/>
        </w:rPr>
        <w:t xml:space="preserve">. </w:t>
      </w:r>
    </w:p>
    <w:p w14:paraId="3824458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Όπως και να έχει, όπως σας είπαμε</w:t>
      </w:r>
      <w:r w:rsidRPr="00D56499">
        <w:rPr>
          <w:rFonts w:eastAsia="Times New Roman" w:cs="Times New Roman"/>
          <w:szCs w:val="24"/>
        </w:rPr>
        <w:t xml:space="preserve"> στην </w:t>
      </w:r>
      <w:proofErr w:type="spellStart"/>
      <w:r w:rsidRPr="00D56499">
        <w:rPr>
          <w:rFonts w:eastAsia="Times New Roman" w:cs="Times New Roman"/>
          <w:szCs w:val="24"/>
        </w:rPr>
        <w:t>πρωτολογία</w:t>
      </w:r>
      <w:proofErr w:type="spellEnd"/>
      <w:r>
        <w:rPr>
          <w:rFonts w:eastAsia="Times New Roman" w:cs="Times New Roman"/>
          <w:szCs w:val="24"/>
        </w:rPr>
        <w:t xml:space="preserve">, -σας το είπε ο </w:t>
      </w:r>
      <w:r w:rsidRPr="00D56499">
        <w:rPr>
          <w:rFonts w:eastAsia="Times New Roman" w:cs="Times New Roman"/>
          <w:szCs w:val="24"/>
        </w:rPr>
        <w:t>Κοινοβουλευτικός Εκπρόσωπος και ομι</w:t>
      </w:r>
      <w:r w:rsidRPr="00D56499">
        <w:rPr>
          <w:rFonts w:eastAsia="Times New Roman" w:cs="Times New Roman"/>
          <w:szCs w:val="24"/>
        </w:rPr>
        <w:t xml:space="preserve">λητής </w:t>
      </w:r>
      <w:r>
        <w:rPr>
          <w:rFonts w:eastAsia="Times New Roman" w:cs="Times New Roman"/>
          <w:szCs w:val="24"/>
        </w:rPr>
        <w:t xml:space="preserve">μας, </w:t>
      </w:r>
      <w:r>
        <w:rPr>
          <w:rFonts w:eastAsia="Times New Roman" w:cs="Times New Roman"/>
          <w:szCs w:val="24"/>
        </w:rPr>
        <w:lastRenderedPageBreak/>
        <w:t>καθώς</w:t>
      </w:r>
      <w:r w:rsidRPr="00D56499">
        <w:rPr>
          <w:rFonts w:eastAsia="Times New Roman" w:cs="Times New Roman"/>
          <w:szCs w:val="24"/>
        </w:rPr>
        <w:t xml:space="preserve"> και οι άλλοι ομιλητές </w:t>
      </w:r>
      <w:r>
        <w:rPr>
          <w:rFonts w:eastAsia="Times New Roman" w:cs="Times New Roman"/>
          <w:szCs w:val="24"/>
        </w:rPr>
        <w:t>μας-</w:t>
      </w:r>
      <w:r w:rsidRPr="00D56499">
        <w:rPr>
          <w:rFonts w:eastAsia="Times New Roman" w:cs="Times New Roman"/>
          <w:szCs w:val="24"/>
        </w:rPr>
        <w:t xml:space="preserve"> αυτ</w:t>
      </w:r>
      <w:r>
        <w:rPr>
          <w:rFonts w:eastAsia="Times New Roman" w:cs="Times New Roman"/>
          <w:szCs w:val="24"/>
        </w:rPr>
        <w:t>ή η «</w:t>
      </w:r>
      <w:proofErr w:type="spellStart"/>
      <w:r>
        <w:rPr>
          <w:rFonts w:eastAsia="Times New Roman" w:cs="Times New Roman"/>
          <w:szCs w:val="24"/>
        </w:rPr>
        <w:t>κιμαδοποίηση</w:t>
      </w:r>
      <w:proofErr w:type="spellEnd"/>
      <w:r>
        <w:rPr>
          <w:rFonts w:eastAsia="Times New Roman" w:cs="Times New Roman"/>
          <w:szCs w:val="24"/>
        </w:rPr>
        <w:t xml:space="preserve">», η </w:t>
      </w:r>
      <w:r w:rsidRPr="00D56499">
        <w:rPr>
          <w:rFonts w:eastAsia="Times New Roman" w:cs="Times New Roman"/>
          <w:szCs w:val="24"/>
        </w:rPr>
        <w:t xml:space="preserve">προσπάθεια </w:t>
      </w:r>
      <w:r>
        <w:rPr>
          <w:rFonts w:eastAsia="Times New Roman" w:cs="Times New Roman"/>
          <w:szCs w:val="24"/>
        </w:rPr>
        <w:t>τ</w:t>
      </w:r>
      <w:r w:rsidRPr="00D56499">
        <w:rPr>
          <w:rFonts w:eastAsia="Times New Roman" w:cs="Times New Roman"/>
          <w:szCs w:val="24"/>
        </w:rPr>
        <w:t>ης παγκοσμιοποίησης</w:t>
      </w:r>
      <w:r>
        <w:rPr>
          <w:rFonts w:eastAsia="Times New Roman" w:cs="Times New Roman"/>
          <w:szCs w:val="24"/>
        </w:rPr>
        <w:t xml:space="preserve"> </w:t>
      </w:r>
      <w:r w:rsidRPr="00D56499">
        <w:rPr>
          <w:rFonts w:eastAsia="Times New Roman" w:cs="Times New Roman"/>
          <w:szCs w:val="24"/>
        </w:rPr>
        <w:t>για την τελική επίθεση σε βάρος των κρατών</w:t>
      </w:r>
      <w:r>
        <w:rPr>
          <w:rFonts w:eastAsia="Times New Roman" w:cs="Times New Roman"/>
          <w:szCs w:val="24"/>
        </w:rPr>
        <w:t>-εθνών</w:t>
      </w:r>
      <w:r w:rsidRPr="00D56499">
        <w:rPr>
          <w:rFonts w:eastAsia="Times New Roman" w:cs="Times New Roman"/>
          <w:szCs w:val="24"/>
        </w:rPr>
        <w:t xml:space="preserve"> δεν θα έχει </w:t>
      </w:r>
      <w:r>
        <w:rPr>
          <w:rFonts w:eastAsia="Times New Roman" w:cs="Times New Roman"/>
          <w:szCs w:val="24"/>
        </w:rPr>
        <w:t xml:space="preserve">καμμία </w:t>
      </w:r>
      <w:r w:rsidRPr="00D56499">
        <w:rPr>
          <w:rFonts w:eastAsia="Times New Roman" w:cs="Times New Roman"/>
          <w:szCs w:val="24"/>
        </w:rPr>
        <w:t xml:space="preserve">απολύτως τύχη και </w:t>
      </w:r>
      <w:r>
        <w:rPr>
          <w:rFonts w:eastAsia="Times New Roman" w:cs="Times New Roman"/>
          <w:szCs w:val="24"/>
        </w:rPr>
        <w:t xml:space="preserve">η </w:t>
      </w:r>
      <w:r w:rsidRPr="00D56499">
        <w:rPr>
          <w:rFonts w:eastAsia="Times New Roman" w:cs="Times New Roman"/>
          <w:szCs w:val="24"/>
        </w:rPr>
        <w:t xml:space="preserve">συμφωνία του </w:t>
      </w:r>
      <w:r>
        <w:rPr>
          <w:rFonts w:eastAsia="Times New Roman" w:cs="Times New Roman"/>
          <w:szCs w:val="24"/>
        </w:rPr>
        <w:t>Οργανισμού πρώην</w:t>
      </w:r>
      <w:r w:rsidRPr="00D56499">
        <w:rPr>
          <w:rFonts w:eastAsia="Times New Roman" w:cs="Times New Roman"/>
          <w:szCs w:val="24"/>
        </w:rPr>
        <w:t xml:space="preserve"> Ηνωμένων Εθνών </w:t>
      </w:r>
      <w:r>
        <w:rPr>
          <w:rFonts w:eastAsia="Times New Roman" w:cs="Times New Roman"/>
          <w:szCs w:val="24"/>
        </w:rPr>
        <w:t>νυν</w:t>
      </w:r>
      <w:r w:rsidRPr="00D56499">
        <w:rPr>
          <w:rFonts w:eastAsia="Times New Roman" w:cs="Times New Roman"/>
          <w:szCs w:val="24"/>
        </w:rPr>
        <w:t xml:space="preserve"> </w:t>
      </w:r>
      <w:r>
        <w:rPr>
          <w:rFonts w:eastAsia="Times New Roman" w:cs="Times New Roman"/>
          <w:szCs w:val="24"/>
        </w:rPr>
        <w:t>μ</w:t>
      </w:r>
      <w:r w:rsidRPr="00D56499">
        <w:rPr>
          <w:rFonts w:eastAsia="Times New Roman" w:cs="Times New Roman"/>
          <w:szCs w:val="24"/>
        </w:rPr>
        <w:t xml:space="preserve">ουσουλμανικών </w:t>
      </w:r>
      <w:r>
        <w:rPr>
          <w:rFonts w:eastAsia="Times New Roman" w:cs="Times New Roman"/>
          <w:szCs w:val="24"/>
        </w:rPr>
        <w:t>ε</w:t>
      </w:r>
      <w:r w:rsidRPr="00D56499">
        <w:rPr>
          <w:rFonts w:eastAsia="Times New Roman" w:cs="Times New Roman"/>
          <w:szCs w:val="24"/>
        </w:rPr>
        <w:t>θν</w:t>
      </w:r>
      <w:r w:rsidRPr="00D56499">
        <w:rPr>
          <w:rFonts w:eastAsia="Times New Roman" w:cs="Times New Roman"/>
          <w:szCs w:val="24"/>
        </w:rPr>
        <w:t>ών στο Μαρρακές είναι η αρχή του τέλους της παγκοσμιοποίησης</w:t>
      </w:r>
      <w:r>
        <w:rPr>
          <w:rFonts w:eastAsia="Times New Roman" w:cs="Times New Roman"/>
          <w:szCs w:val="24"/>
        </w:rPr>
        <w:t xml:space="preserve">. </w:t>
      </w:r>
    </w:p>
    <w:p w14:paraId="3824458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Για τις τροπολογίες,</w:t>
      </w:r>
      <w:r w:rsidRPr="00D56499">
        <w:rPr>
          <w:rFonts w:eastAsia="Times New Roman" w:cs="Times New Roman"/>
          <w:szCs w:val="24"/>
        </w:rPr>
        <w:t xml:space="preserve"> έχουν μιλήσει </w:t>
      </w:r>
      <w:r>
        <w:rPr>
          <w:rFonts w:eastAsia="Times New Roman" w:cs="Times New Roman"/>
          <w:szCs w:val="24"/>
        </w:rPr>
        <w:t xml:space="preserve">οι </w:t>
      </w:r>
      <w:proofErr w:type="spellStart"/>
      <w:r w:rsidRPr="00D56499">
        <w:rPr>
          <w:rFonts w:eastAsia="Times New Roman" w:cs="Times New Roman"/>
          <w:szCs w:val="24"/>
        </w:rPr>
        <w:t>προλαλήσαντες</w:t>
      </w:r>
      <w:proofErr w:type="spellEnd"/>
      <w:r w:rsidRPr="00D56499">
        <w:rPr>
          <w:rFonts w:eastAsia="Times New Roman" w:cs="Times New Roman"/>
          <w:szCs w:val="24"/>
        </w:rPr>
        <w:t xml:space="preserve"> </w:t>
      </w:r>
      <w:r>
        <w:rPr>
          <w:rFonts w:eastAsia="Times New Roman" w:cs="Times New Roman"/>
          <w:szCs w:val="24"/>
        </w:rPr>
        <w:t>Β</w:t>
      </w:r>
      <w:r w:rsidRPr="00D56499">
        <w:rPr>
          <w:rFonts w:eastAsia="Times New Roman" w:cs="Times New Roman"/>
          <w:szCs w:val="24"/>
        </w:rPr>
        <w:t>ουλευτές</w:t>
      </w:r>
      <w:r>
        <w:rPr>
          <w:rFonts w:eastAsia="Times New Roman" w:cs="Times New Roman"/>
          <w:szCs w:val="24"/>
        </w:rPr>
        <w:t xml:space="preserve"> της</w:t>
      </w:r>
      <w:r w:rsidRPr="00D56499">
        <w:rPr>
          <w:rFonts w:eastAsia="Times New Roman" w:cs="Times New Roman"/>
          <w:szCs w:val="24"/>
        </w:rPr>
        <w:t xml:space="preserve"> Χρυσής Αυγής και όταν έρθει η ώρα της ψήφισης θα σας πούμε σε ποιες είμαστε υπέρ </w:t>
      </w:r>
      <w:r>
        <w:rPr>
          <w:rFonts w:eastAsia="Times New Roman" w:cs="Times New Roman"/>
          <w:szCs w:val="24"/>
        </w:rPr>
        <w:t>και σε ποιες είμαστε κατά.</w:t>
      </w:r>
    </w:p>
    <w:p w14:paraId="38244587" w14:textId="77777777" w:rsidR="00D035B1" w:rsidRDefault="005B20CE">
      <w:pPr>
        <w:spacing w:line="600" w:lineRule="auto"/>
        <w:ind w:firstLine="720"/>
        <w:jc w:val="both"/>
        <w:rPr>
          <w:rFonts w:eastAsia="Times New Roman" w:cs="Times New Roman"/>
          <w:szCs w:val="24"/>
        </w:rPr>
      </w:pPr>
      <w:r w:rsidRPr="00D56499">
        <w:rPr>
          <w:rFonts w:eastAsia="Times New Roman" w:cs="Times New Roman"/>
          <w:szCs w:val="24"/>
        </w:rPr>
        <w:t>Ευχαριστώ</w:t>
      </w:r>
      <w:r>
        <w:rPr>
          <w:rFonts w:eastAsia="Times New Roman" w:cs="Times New Roman"/>
          <w:szCs w:val="24"/>
        </w:rPr>
        <w:t xml:space="preserve"> πολύ.</w:t>
      </w:r>
    </w:p>
    <w:p w14:paraId="38244588" w14:textId="77777777" w:rsidR="00D035B1" w:rsidRDefault="005B20CE">
      <w:pPr>
        <w:spacing w:line="600" w:lineRule="auto"/>
        <w:ind w:firstLine="720"/>
        <w:jc w:val="both"/>
        <w:rPr>
          <w:rFonts w:eastAsia="Times New Roman" w:cs="Times New Roman"/>
          <w:szCs w:val="24"/>
        </w:rPr>
      </w:pPr>
      <w:r w:rsidRPr="00A77A11">
        <w:rPr>
          <w:rFonts w:eastAsia="Times New Roman" w:cs="Times New Roman"/>
          <w:b/>
          <w:szCs w:val="24"/>
        </w:rPr>
        <w:t>ΠΡΟ</w:t>
      </w:r>
      <w:r w:rsidRPr="00A77A11">
        <w:rPr>
          <w:rFonts w:eastAsia="Times New Roman" w:cs="Times New Roman"/>
          <w:b/>
          <w:szCs w:val="24"/>
        </w:rPr>
        <w:t xml:space="preserve">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Παναγιώταρο</w:t>
      </w:r>
      <w:proofErr w:type="spellEnd"/>
      <w:r>
        <w:rPr>
          <w:rFonts w:eastAsia="Times New Roman" w:cs="Times New Roman"/>
          <w:szCs w:val="24"/>
        </w:rPr>
        <w:t>.</w:t>
      </w:r>
    </w:p>
    <w:p w14:paraId="3824458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Παπαχριστόπουλε</w:t>
      </w:r>
      <w:proofErr w:type="spellEnd"/>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 xml:space="preserve">Έχετε τον λόγο για πέντε λεπτά. </w:t>
      </w:r>
    </w:p>
    <w:p w14:paraId="3824458A" w14:textId="77777777" w:rsidR="00D035B1" w:rsidRDefault="005B20CE">
      <w:pPr>
        <w:spacing w:line="600" w:lineRule="auto"/>
        <w:ind w:firstLine="720"/>
        <w:jc w:val="both"/>
        <w:rPr>
          <w:rFonts w:eastAsia="Times New Roman" w:cs="Times New Roman"/>
          <w:szCs w:val="24"/>
        </w:rPr>
      </w:pPr>
      <w:r w:rsidRPr="00A77A11">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3824458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Εγώ θέλω </w:t>
      </w:r>
      <w:r w:rsidRPr="00D56499">
        <w:rPr>
          <w:rFonts w:eastAsia="Times New Roman" w:cs="Times New Roman"/>
          <w:szCs w:val="24"/>
        </w:rPr>
        <w:t>να κάνω μόνο ένα σχόλιο</w:t>
      </w:r>
      <w:r>
        <w:rPr>
          <w:rFonts w:eastAsia="Times New Roman" w:cs="Times New Roman"/>
          <w:szCs w:val="24"/>
        </w:rPr>
        <w:t>. Δεν θα εξαντλήσω</w:t>
      </w:r>
      <w:r w:rsidRPr="00D56499">
        <w:rPr>
          <w:rFonts w:eastAsia="Times New Roman" w:cs="Times New Roman"/>
          <w:szCs w:val="24"/>
        </w:rPr>
        <w:t xml:space="preserve"> το</w:t>
      </w:r>
      <w:r>
        <w:rPr>
          <w:rFonts w:eastAsia="Times New Roman" w:cs="Times New Roman"/>
          <w:szCs w:val="24"/>
        </w:rPr>
        <w:t>ν</w:t>
      </w:r>
      <w:r w:rsidRPr="00D56499">
        <w:rPr>
          <w:rFonts w:eastAsia="Times New Roman" w:cs="Times New Roman"/>
          <w:szCs w:val="24"/>
        </w:rPr>
        <w:t xml:space="preserve"> χρόνο</w:t>
      </w:r>
      <w:r>
        <w:rPr>
          <w:rFonts w:eastAsia="Times New Roman" w:cs="Times New Roman"/>
          <w:szCs w:val="24"/>
        </w:rPr>
        <w:t xml:space="preserve">, κύριε Πρόεδρε. </w:t>
      </w:r>
      <w:r>
        <w:rPr>
          <w:rFonts w:eastAsia="Times New Roman" w:cs="Times New Roman"/>
          <w:szCs w:val="24"/>
        </w:rPr>
        <w:t>Χθες</w:t>
      </w:r>
      <w:r>
        <w:rPr>
          <w:rFonts w:eastAsia="Times New Roman" w:cs="Times New Roman"/>
          <w:szCs w:val="24"/>
        </w:rPr>
        <w:t>,</w:t>
      </w:r>
      <w:r>
        <w:rPr>
          <w:rFonts w:eastAsia="Times New Roman" w:cs="Times New Roman"/>
          <w:szCs w:val="24"/>
        </w:rPr>
        <w:t xml:space="preserve"> αργά το βράδυ</w:t>
      </w:r>
      <w:r>
        <w:rPr>
          <w:rFonts w:eastAsia="Times New Roman" w:cs="Times New Roman"/>
          <w:szCs w:val="24"/>
        </w:rPr>
        <w:t>,</w:t>
      </w:r>
      <w:r>
        <w:rPr>
          <w:rFonts w:eastAsia="Times New Roman" w:cs="Times New Roman"/>
          <w:szCs w:val="24"/>
        </w:rPr>
        <w:t xml:space="preserve"> ανέβηκαν</w:t>
      </w:r>
      <w:r w:rsidRPr="00D56499">
        <w:rPr>
          <w:rFonts w:eastAsia="Times New Roman" w:cs="Times New Roman"/>
          <w:szCs w:val="24"/>
        </w:rPr>
        <w:t xml:space="preserve"> οι </w:t>
      </w:r>
      <w:r w:rsidRPr="00D56499">
        <w:rPr>
          <w:rFonts w:eastAsia="Times New Roman" w:cs="Times New Roman"/>
          <w:szCs w:val="24"/>
        </w:rPr>
        <w:lastRenderedPageBreak/>
        <w:t xml:space="preserve">τόνοι </w:t>
      </w:r>
      <w:r>
        <w:rPr>
          <w:rFonts w:eastAsia="Times New Roman" w:cs="Times New Roman"/>
          <w:szCs w:val="24"/>
        </w:rPr>
        <w:t>και</w:t>
      </w:r>
      <w:r w:rsidRPr="00D56499">
        <w:rPr>
          <w:rFonts w:eastAsia="Times New Roman" w:cs="Times New Roman"/>
          <w:szCs w:val="24"/>
        </w:rPr>
        <w:t xml:space="preserve"> ακούστηκε η λέξη </w:t>
      </w:r>
      <w:r>
        <w:rPr>
          <w:rFonts w:eastAsia="Times New Roman" w:cs="Times New Roman"/>
          <w:szCs w:val="24"/>
        </w:rPr>
        <w:t>«</w:t>
      </w:r>
      <w:r w:rsidRPr="00D56499">
        <w:rPr>
          <w:rFonts w:eastAsia="Times New Roman" w:cs="Times New Roman"/>
          <w:szCs w:val="24"/>
        </w:rPr>
        <w:t>πλυντήριο</w:t>
      </w:r>
      <w:r>
        <w:rPr>
          <w:rFonts w:eastAsia="Times New Roman" w:cs="Times New Roman"/>
          <w:szCs w:val="24"/>
        </w:rPr>
        <w:t>»</w:t>
      </w:r>
      <w:r w:rsidRPr="00D56499">
        <w:rPr>
          <w:rFonts w:eastAsia="Times New Roman" w:cs="Times New Roman"/>
          <w:szCs w:val="24"/>
        </w:rPr>
        <w:t xml:space="preserve"> πάρα πολλές φορές</w:t>
      </w:r>
      <w:r>
        <w:rPr>
          <w:rFonts w:eastAsia="Times New Roman" w:cs="Times New Roman"/>
          <w:szCs w:val="24"/>
        </w:rPr>
        <w:t>. Θα παραδεχθ</w:t>
      </w:r>
      <w:r w:rsidRPr="00D56499">
        <w:rPr>
          <w:rFonts w:eastAsia="Times New Roman" w:cs="Times New Roman"/>
          <w:szCs w:val="24"/>
        </w:rPr>
        <w:t>ώ ότι πράγματι</w:t>
      </w:r>
      <w:r>
        <w:rPr>
          <w:rFonts w:eastAsia="Times New Roman" w:cs="Times New Roman"/>
          <w:szCs w:val="24"/>
        </w:rPr>
        <w:t>,</w:t>
      </w:r>
      <w:r w:rsidRPr="00D56499">
        <w:rPr>
          <w:rFonts w:eastAsia="Times New Roman" w:cs="Times New Roman"/>
          <w:szCs w:val="24"/>
        </w:rPr>
        <w:t xml:space="preserve"> αυτή η </w:t>
      </w:r>
      <w:r>
        <w:rPr>
          <w:rFonts w:eastAsia="Times New Roman" w:cs="Times New Roman"/>
          <w:szCs w:val="24"/>
        </w:rPr>
        <w:t>διαδικασία</w:t>
      </w:r>
      <w:r>
        <w:rPr>
          <w:rFonts w:eastAsia="Times New Roman" w:cs="Times New Roman"/>
          <w:szCs w:val="24"/>
        </w:rPr>
        <w:t>,</w:t>
      </w:r>
      <w:r>
        <w:rPr>
          <w:rFonts w:eastAsia="Times New Roman" w:cs="Times New Roman"/>
          <w:szCs w:val="24"/>
        </w:rPr>
        <w:t xml:space="preserve"> κ</w:t>
      </w:r>
      <w:r w:rsidRPr="00D56499">
        <w:rPr>
          <w:rFonts w:eastAsia="Times New Roman" w:cs="Times New Roman"/>
          <w:szCs w:val="24"/>
        </w:rPr>
        <w:t xml:space="preserve">άποτε θα πρέπει να αλλάξει και </w:t>
      </w:r>
      <w:r>
        <w:rPr>
          <w:rFonts w:eastAsia="Times New Roman" w:cs="Times New Roman"/>
          <w:szCs w:val="24"/>
        </w:rPr>
        <w:t>ούτε μου αρέσει η λογική του συμψηφισμού,</w:t>
      </w:r>
      <w:r w:rsidRPr="00D56499">
        <w:rPr>
          <w:rFonts w:eastAsia="Times New Roman" w:cs="Times New Roman"/>
          <w:szCs w:val="24"/>
        </w:rPr>
        <w:t xml:space="preserve"> επειδή γινόταν κάποτε να το χρησιμοποιούμε σαν δικαιολογία ότι πρέπει να συνεχίσει να γίνεται και τώρα</w:t>
      </w:r>
      <w:r>
        <w:rPr>
          <w:rFonts w:eastAsia="Times New Roman" w:cs="Times New Roman"/>
          <w:szCs w:val="24"/>
        </w:rPr>
        <w:t>. Ν</w:t>
      </w:r>
      <w:r w:rsidRPr="00D56499">
        <w:rPr>
          <w:rFonts w:eastAsia="Times New Roman" w:cs="Times New Roman"/>
          <w:szCs w:val="24"/>
        </w:rPr>
        <w:t>ομίζω πάντως</w:t>
      </w:r>
      <w:r>
        <w:rPr>
          <w:rFonts w:eastAsia="Times New Roman" w:cs="Times New Roman"/>
          <w:szCs w:val="24"/>
        </w:rPr>
        <w:t>,</w:t>
      </w:r>
      <w:r w:rsidRPr="00D56499">
        <w:rPr>
          <w:rFonts w:eastAsia="Times New Roman" w:cs="Times New Roman"/>
          <w:szCs w:val="24"/>
        </w:rPr>
        <w:t xml:space="preserve"> ότι η ομιλία του Προέδρου της Βουλής </w:t>
      </w:r>
      <w:r>
        <w:rPr>
          <w:rFonts w:eastAsia="Times New Roman" w:cs="Times New Roman"/>
          <w:szCs w:val="24"/>
        </w:rPr>
        <w:t>ήταν</w:t>
      </w:r>
      <w:r w:rsidRPr="00D56499">
        <w:rPr>
          <w:rFonts w:eastAsia="Times New Roman" w:cs="Times New Roman"/>
          <w:szCs w:val="24"/>
        </w:rPr>
        <w:t xml:space="preserve"> πειστική</w:t>
      </w:r>
      <w:r>
        <w:rPr>
          <w:rFonts w:eastAsia="Times New Roman" w:cs="Times New Roman"/>
          <w:szCs w:val="24"/>
        </w:rPr>
        <w:t>, είχε επιχειρήματα γι’</w:t>
      </w:r>
      <w:r w:rsidRPr="00D56499">
        <w:rPr>
          <w:rFonts w:eastAsia="Times New Roman" w:cs="Times New Roman"/>
          <w:szCs w:val="24"/>
        </w:rPr>
        <w:t xml:space="preserve"> αυτά που είπε</w:t>
      </w:r>
      <w:r>
        <w:rPr>
          <w:rFonts w:eastAsia="Times New Roman" w:cs="Times New Roman"/>
          <w:szCs w:val="24"/>
        </w:rPr>
        <w:t>. Ό</w:t>
      </w:r>
      <w:r w:rsidRPr="00D56499">
        <w:rPr>
          <w:rFonts w:eastAsia="Times New Roman" w:cs="Times New Roman"/>
          <w:szCs w:val="24"/>
        </w:rPr>
        <w:t>ταν ένας προϋπολογισμός συζητιέται και ξέρουμε</w:t>
      </w:r>
      <w:r w:rsidRPr="00D56499">
        <w:rPr>
          <w:rFonts w:eastAsia="Times New Roman" w:cs="Times New Roman"/>
          <w:szCs w:val="24"/>
        </w:rPr>
        <w:t xml:space="preserve"> ότι εμβόλιμα δεν μπορεί να μπει κάτι άλλο</w:t>
      </w:r>
      <w:r>
        <w:rPr>
          <w:rFonts w:eastAsia="Times New Roman" w:cs="Times New Roman"/>
          <w:szCs w:val="24"/>
        </w:rPr>
        <w:t>,</w:t>
      </w:r>
      <w:r w:rsidRPr="00D56499">
        <w:rPr>
          <w:rFonts w:eastAsia="Times New Roman" w:cs="Times New Roman"/>
          <w:szCs w:val="24"/>
        </w:rPr>
        <w:t xml:space="preserve"> είναι λογικό να συσσωρευτούν ανάγκες</w:t>
      </w:r>
      <w:r>
        <w:rPr>
          <w:rFonts w:eastAsia="Times New Roman" w:cs="Times New Roman"/>
          <w:szCs w:val="24"/>
        </w:rPr>
        <w:t>,</w:t>
      </w:r>
      <w:r w:rsidRPr="00D56499">
        <w:rPr>
          <w:rFonts w:eastAsia="Times New Roman" w:cs="Times New Roman"/>
          <w:szCs w:val="24"/>
        </w:rPr>
        <w:t xml:space="preserve"> οι οποίες πρέπει να ρυθμιστούν μέχρι το τέλος</w:t>
      </w:r>
      <w:r>
        <w:rPr>
          <w:rFonts w:eastAsia="Times New Roman" w:cs="Times New Roman"/>
          <w:szCs w:val="24"/>
        </w:rPr>
        <w:t xml:space="preserve"> του χρόνου. </w:t>
      </w:r>
    </w:p>
    <w:p w14:paraId="3824458C" w14:textId="77777777" w:rsidR="00D035B1" w:rsidRDefault="005B20CE">
      <w:pPr>
        <w:spacing w:line="600" w:lineRule="auto"/>
        <w:ind w:firstLine="720"/>
        <w:jc w:val="both"/>
        <w:rPr>
          <w:rFonts w:eastAsia="Times New Roman" w:cs="Times New Roman"/>
          <w:szCs w:val="24"/>
        </w:rPr>
      </w:pPr>
      <w:r w:rsidRPr="00D56499">
        <w:rPr>
          <w:rFonts w:eastAsia="Times New Roman" w:cs="Times New Roman"/>
          <w:szCs w:val="24"/>
        </w:rPr>
        <w:t>Συμφωνώ πάντως</w:t>
      </w:r>
      <w:r>
        <w:rPr>
          <w:rFonts w:eastAsia="Times New Roman" w:cs="Times New Roman"/>
          <w:szCs w:val="24"/>
        </w:rPr>
        <w:t>,</w:t>
      </w:r>
      <w:r w:rsidRPr="00D56499">
        <w:rPr>
          <w:rFonts w:eastAsia="Times New Roman" w:cs="Times New Roman"/>
          <w:szCs w:val="24"/>
        </w:rPr>
        <w:t xml:space="preserve"> ότι κάποτε θα πρέπει αυτή η διαδικασία να πάρει </w:t>
      </w:r>
      <w:r>
        <w:rPr>
          <w:rFonts w:eastAsia="Times New Roman" w:cs="Times New Roman"/>
          <w:szCs w:val="24"/>
        </w:rPr>
        <w:t>τέλος. Δ</w:t>
      </w:r>
      <w:r w:rsidRPr="00D56499">
        <w:rPr>
          <w:rFonts w:eastAsia="Times New Roman" w:cs="Times New Roman"/>
          <w:szCs w:val="24"/>
        </w:rPr>
        <w:t>εν είναι σωστή διαδικασία</w:t>
      </w:r>
      <w:r>
        <w:rPr>
          <w:rFonts w:eastAsia="Times New Roman" w:cs="Times New Roman"/>
          <w:szCs w:val="24"/>
        </w:rPr>
        <w:t>,</w:t>
      </w:r>
      <w:r w:rsidRPr="00D56499">
        <w:rPr>
          <w:rFonts w:eastAsia="Times New Roman" w:cs="Times New Roman"/>
          <w:szCs w:val="24"/>
        </w:rPr>
        <w:t xml:space="preserve"> αλλά από την άλλ</w:t>
      </w:r>
      <w:r w:rsidRPr="00D56499">
        <w:rPr>
          <w:rFonts w:eastAsia="Times New Roman" w:cs="Times New Roman"/>
          <w:szCs w:val="24"/>
        </w:rPr>
        <w:t>η</w:t>
      </w:r>
      <w:r>
        <w:rPr>
          <w:rFonts w:eastAsia="Times New Roman" w:cs="Times New Roman"/>
          <w:szCs w:val="24"/>
        </w:rPr>
        <w:t xml:space="preserve"> δεν συμφωνώ στο</w:t>
      </w:r>
      <w:r w:rsidRPr="00D56499">
        <w:rPr>
          <w:rFonts w:eastAsia="Times New Roman" w:cs="Times New Roman"/>
          <w:szCs w:val="24"/>
        </w:rPr>
        <w:t xml:space="preserve"> να </w:t>
      </w:r>
      <w:r>
        <w:rPr>
          <w:rFonts w:eastAsia="Times New Roman" w:cs="Times New Roman"/>
          <w:szCs w:val="24"/>
        </w:rPr>
        <w:t>σηκώνονται τό</w:t>
      </w:r>
      <w:r w:rsidRPr="00D56499">
        <w:rPr>
          <w:rFonts w:eastAsia="Times New Roman" w:cs="Times New Roman"/>
          <w:szCs w:val="24"/>
        </w:rPr>
        <w:t xml:space="preserve">σο πολύ οι </w:t>
      </w:r>
      <w:r>
        <w:rPr>
          <w:rFonts w:eastAsia="Times New Roman" w:cs="Times New Roman"/>
          <w:szCs w:val="24"/>
        </w:rPr>
        <w:t>τ</w:t>
      </w:r>
      <w:r w:rsidRPr="00D56499">
        <w:rPr>
          <w:rFonts w:eastAsia="Times New Roman" w:cs="Times New Roman"/>
          <w:szCs w:val="24"/>
        </w:rPr>
        <w:t>όνοι και να ακούμε λέξεις που πιστεύω ότι είναι ακραίες</w:t>
      </w:r>
      <w:r>
        <w:rPr>
          <w:rFonts w:eastAsia="Times New Roman" w:cs="Times New Roman"/>
          <w:szCs w:val="24"/>
        </w:rPr>
        <w:t>.</w:t>
      </w:r>
    </w:p>
    <w:p w14:paraId="3824458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w:t>
      </w:r>
      <w:r w:rsidRPr="00D56499">
        <w:rPr>
          <w:rFonts w:eastAsia="Times New Roman" w:cs="Times New Roman"/>
          <w:szCs w:val="24"/>
        </w:rPr>
        <w:t>έλω</w:t>
      </w:r>
      <w:r>
        <w:rPr>
          <w:rFonts w:eastAsia="Times New Roman" w:cs="Times New Roman"/>
          <w:szCs w:val="24"/>
        </w:rPr>
        <w:t>,</w:t>
      </w:r>
      <w:r w:rsidRPr="00D56499">
        <w:rPr>
          <w:rFonts w:eastAsia="Times New Roman" w:cs="Times New Roman"/>
          <w:szCs w:val="24"/>
        </w:rPr>
        <w:t xml:space="preserve"> επειδή είναι χρονιάρες μέρ</w:t>
      </w:r>
      <w:r>
        <w:rPr>
          <w:rFonts w:eastAsia="Times New Roman" w:cs="Times New Roman"/>
          <w:szCs w:val="24"/>
        </w:rPr>
        <w:t xml:space="preserve">ες, </w:t>
      </w:r>
      <w:r w:rsidRPr="00D56499">
        <w:rPr>
          <w:rFonts w:eastAsia="Times New Roman" w:cs="Times New Roman"/>
          <w:szCs w:val="24"/>
        </w:rPr>
        <w:t xml:space="preserve">να ευχηθώ </w:t>
      </w:r>
      <w:r>
        <w:rPr>
          <w:rFonts w:eastAsia="Times New Roman" w:cs="Times New Roman"/>
          <w:szCs w:val="24"/>
        </w:rPr>
        <w:t>χ</w:t>
      </w:r>
      <w:r w:rsidRPr="00D56499">
        <w:rPr>
          <w:rFonts w:eastAsia="Times New Roman" w:cs="Times New Roman"/>
          <w:szCs w:val="24"/>
        </w:rPr>
        <w:t>ρόνια πολλά σε όλους και να ξέρουν και οι πολίτες</w:t>
      </w:r>
      <w:r>
        <w:rPr>
          <w:rFonts w:eastAsia="Times New Roman" w:cs="Times New Roman"/>
          <w:szCs w:val="24"/>
        </w:rPr>
        <w:t>,</w:t>
      </w:r>
      <w:r w:rsidRPr="00D56499">
        <w:rPr>
          <w:rFonts w:eastAsia="Times New Roman" w:cs="Times New Roman"/>
          <w:szCs w:val="24"/>
        </w:rPr>
        <w:t xml:space="preserve"> που μας ακούν ότι κάποιοι </w:t>
      </w:r>
      <w:r>
        <w:rPr>
          <w:rFonts w:eastAsia="Times New Roman" w:cs="Times New Roman"/>
          <w:szCs w:val="24"/>
        </w:rPr>
        <w:t>τ</w:t>
      </w:r>
      <w:r w:rsidRPr="00D56499">
        <w:rPr>
          <w:rFonts w:eastAsia="Times New Roman" w:cs="Times New Roman"/>
          <w:szCs w:val="24"/>
        </w:rPr>
        <w:t>ουλάχιστον</w:t>
      </w:r>
      <w:r>
        <w:rPr>
          <w:rFonts w:eastAsia="Times New Roman" w:cs="Times New Roman"/>
          <w:szCs w:val="24"/>
        </w:rPr>
        <w:t>,</w:t>
      </w:r>
      <w:r w:rsidRPr="00D56499">
        <w:rPr>
          <w:rFonts w:eastAsia="Times New Roman" w:cs="Times New Roman"/>
          <w:szCs w:val="24"/>
        </w:rPr>
        <w:t xml:space="preserve"> μέχρι τελευταία </w:t>
      </w:r>
      <w:r w:rsidRPr="00D56499">
        <w:rPr>
          <w:rFonts w:eastAsia="Times New Roman" w:cs="Times New Roman"/>
          <w:szCs w:val="24"/>
        </w:rPr>
        <w:t>στιγμή</w:t>
      </w:r>
      <w:r>
        <w:rPr>
          <w:rFonts w:eastAsia="Times New Roman" w:cs="Times New Roman"/>
          <w:szCs w:val="24"/>
        </w:rPr>
        <w:t>,</w:t>
      </w:r>
      <w:r w:rsidRPr="00D56499">
        <w:rPr>
          <w:rFonts w:eastAsia="Times New Roman" w:cs="Times New Roman"/>
          <w:szCs w:val="24"/>
        </w:rPr>
        <w:t xml:space="preserve"> είμαστε μέσα στο </w:t>
      </w:r>
      <w:r>
        <w:rPr>
          <w:rFonts w:eastAsia="Times New Roman" w:cs="Times New Roman"/>
          <w:szCs w:val="24"/>
        </w:rPr>
        <w:t>Κοινοβούλιο και δουλεύουμ</w:t>
      </w:r>
      <w:r w:rsidRPr="00D56499">
        <w:rPr>
          <w:rFonts w:eastAsia="Times New Roman" w:cs="Times New Roman"/>
          <w:szCs w:val="24"/>
        </w:rPr>
        <w:t>ε</w:t>
      </w:r>
      <w:r>
        <w:rPr>
          <w:rFonts w:eastAsia="Times New Roman" w:cs="Times New Roman"/>
          <w:szCs w:val="24"/>
        </w:rPr>
        <w:t>.</w:t>
      </w:r>
    </w:p>
    <w:p w14:paraId="3824458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Δεν έχω να πω περισσότερα.</w:t>
      </w:r>
    </w:p>
    <w:p w14:paraId="3824458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8244590" w14:textId="77777777" w:rsidR="00D035B1" w:rsidRDefault="005B20CE">
      <w:pPr>
        <w:spacing w:line="600" w:lineRule="auto"/>
        <w:ind w:firstLine="720"/>
        <w:jc w:val="both"/>
        <w:rPr>
          <w:rFonts w:eastAsia="Times New Roman" w:cs="Times New Roman"/>
          <w:szCs w:val="24"/>
        </w:rPr>
      </w:pPr>
      <w:r w:rsidRPr="00A77A11">
        <w:rPr>
          <w:rFonts w:eastAsia="Times New Roman" w:cs="Times New Roman"/>
          <w:b/>
          <w:szCs w:val="24"/>
        </w:rPr>
        <w:t>ΠΡΟΕΔΡΕΥΩΝ (Μάριος Γεωργιάδης):</w:t>
      </w:r>
      <w:r>
        <w:rPr>
          <w:rFonts w:eastAsia="Times New Roman" w:cs="Times New Roman"/>
          <w:szCs w:val="24"/>
        </w:rPr>
        <w:t xml:space="preserve"> Ευχαριστώ,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3824459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Ολοκληρώσαμε με τους εισηγητές και τους ειδικούς αγορητές. Ξεκινάμε τη λίστα των ομι</w:t>
      </w:r>
      <w:r>
        <w:rPr>
          <w:rFonts w:eastAsia="Times New Roman" w:cs="Times New Roman"/>
          <w:szCs w:val="24"/>
        </w:rPr>
        <w:t>λητών.</w:t>
      </w:r>
    </w:p>
    <w:p w14:paraId="3824459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Καββαδία, για πέντε λεπτά.</w:t>
      </w:r>
    </w:p>
    <w:p w14:paraId="38244593" w14:textId="77777777" w:rsidR="00D035B1" w:rsidRDefault="005B20CE">
      <w:pPr>
        <w:spacing w:line="600" w:lineRule="auto"/>
        <w:ind w:firstLine="720"/>
        <w:jc w:val="both"/>
        <w:rPr>
          <w:rFonts w:eastAsia="Times New Roman" w:cs="Times New Roman"/>
          <w:szCs w:val="24"/>
        </w:rPr>
      </w:pPr>
      <w:r w:rsidRPr="00A77A11">
        <w:rPr>
          <w:rFonts w:eastAsia="Times New Roman" w:cs="Times New Roman"/>
          <w:b/>
          <w:szCs w:val="24"/>
        </w:rPr>
        <w:t>ΙΩΑΝΝΕΤΑ (ΑΝΝΕΤΑ) ΚΑΒΒΑΔΙΑ:</w:t>
      </w:r>
      <w:r>
        <w:rPr>
          <w:rFonts w:eastAsia="Times New Roman" w:cs="Times New Roman"/>
          <w:szCs w:val="24"/>
        </w:rPr>
        <w:t xml:space="preserve"> Ευχαριστώ, κύριε Πρόεδρε. Δεν θα εξαντλήσω τον χρόνο.</w:t>
      </w:r>
    </w:p>
    <w:p w14:paraId="3824459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w:t>
      </w:r>
      <w:r w:rsidRPr="00D56499">
        <w:rPr>
          <w:rFonts w:eastAsia="Times New Roman" w:cs="Times New Roman"/>
          <w:szCs w:val="24"/>
        </w:rPr>
        <w:t>ίναι κοινό μυστικό</w:t>
      </w:r>
      <w:r>
        <w:rPr>
          <w:rFonts w:eastAsia="Times New Roman" w:cs="Times New Roman"/>
          <w:szCs w:val="24"/>
        </w:rPr>
        <w:t>,</w:t>
      </w:r>
      <w:r w:rsidRPr="00D56499">
        <w:rPr>
          <w:rFonts w:eastAsia="Times New Roman" w:cs="Times New Roman"/>
          <w:szCs w:val="24"/>
        </w:rPr>
        <w:t xml:space="preserve"> κυρίες και κύριοι συνάδελφοι</w:t>
      </w:r>
      <w:r>
        <w:rPr>
          <w:rFonts w:eastAsia="Times New Roman" w:cs="Times New Roman"/>
          <w:szCs w:val="24"/>
        </w:rPr>
        <w:t>,</w:t>
      </w:r>
      <w:r w:rsidRPr="00D56499">
        <w:rPr>
          <w:rFonts w:eastAsia="Times New Roman" w:cs="Times New Roman"/>
          <w:szCs w:val="24"/>
        </w:rPr>
        <w:t xml:space="preserve"> ότι η έλλειψη επιχειρημάτων οδηγεί στην πόλωση και δυστυχώς</w:t>
      </w:r>
      <w:r>
        <w:rPr>
          <w:rFonts w:eastAsia="Times New Roman" w:cs="Times New Roman"/>
          <w:szCs w:val="24"/>
        </w:rPr>
        <w:t>,</w:t>
      </w:r>
      <w:r w:rsidRPr="00D56499">
        <w:rPr>
          <w:rFonts w:eastAsia="Times New Roman" w:cs="Times New Roman"/>
          <w:szCs w:val="24"/>
        </w:rPr>
        <w:t xml:space="preserve"> αυτόν ακριβώς το δρόμο </w:t>
      </w:r>
      <w:r>
        <w:rPr>
          <w:rFonts w:eastAsia="Times New Roman" w:cs="Times New Roman"/>
          <w:szCs w:val="24"/>
        </w:rPr>
        <w:t>επιλέγει η</w:t>
      </w:r>
      <w:r w:rsidRPr="00D56499">
        <w:rPr>
          <w:rFonts w:eastAsia="Times New Roman" w:cs="Times New Roman"/>
          <w:szCs w:val="24"/>
        </w:rPr>
        <w:t xml:space="preserve"> Νέα Δημοκρατία</w:t>
      </w:r>
      <w:r>
        <w:rPr>
          <w:rFonts w:eastAsia="Times New Roman" w:cs="Times New Roman"/>
          <w:szCs w:val="24"/>
        </w:rPr>
        <w:t>. Β</w:t>
      </w:r>
      <w:r w:rsidRPr="00D56499">
        <w:rPr>
          <w:rFonts w:eastAsia="Times New Roman" w:cs="Times New Roman"/>
          <w:szCs w:val="24"/>
        </w:rPr>
        <w:t>λέπουμε</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δ</w:t>
      </w:r>
      <w:r w:rsidRPr="00D56499">
        <w:rPr>
          <w:rFonts w:eastAsia="Times New Roman" w:cs="Times New Roman"/>
          <w:szCs w:val="24"/>
        </w:rPr>
        <w:t>υστυχώς</w:t>
      </w:r>
      <w:r>
        <w:rPr>
          <w:rFonts w:eastAsia="Times New Roman" w:cs="Times New Roman"/>
          <w:szCs w:val="24"/>
        </w:rPr>
        <w:t>,</w:t>
      </w:r>
      <w:r w:rsidRPr="00D56499">
        <w:rPr>
          <w:rFonts w:eastAsia="Times New Roman" w:cs="Times New Roman"/>
          <w:szCs w:val="24"/>
        </w:rPr>
        <w:t xml:space="preserve"> τις τελευταίες ημέρες </w:t>
      </w:r>
      <w:r>
        <w:rPr>
          <w:rFonts w:eastAsia="Times New Roman" w:cs="Times New Roman"/>
          <w:szCs w:val="24"/>
        </w:rPr>
        <w:t>ν</w:t>
      </w:r>
      <w:r w:rsidRPr="00D56499">
        <w:rPr>
          <w:rFonts w:eastAsia="Times New Roman" w:cs="Times New Roman"/>
          <w:szCs w:val="24"/>
        </w:rPr>
        <w:t xml:space="preserve">α υπάρχει μία πολύ συγκεκριμένη </w:t>
      </w:r>
      <w:proofErr w:type="spellStart"/>
      <w:r w:rsidRPr="00D56499">
        <w:rPr>
          <w:rFonts w:eastAsia="Times New Roman" w:cs="Times New Roman"/>
          <w:szCs w:val="24"/>
        </w:rPr>
        <w:t>στοχοποίηση</w:t>
      </w:r>
      <w:proofErr w:type="spellEnd"/>
      <w:r w:rsidRPr="00D56499">
        <w:rPr>
          <w:rFonts w:eastAsia="Times New Roman" w:cs="Times New Roman"/>
          <w:szCs w:val="24"/>
        </w:rPr>
        <w:t xml:space="preserve"> του Προέδρου της Βουλής</w:t>
      </w:r>
      <w:r>
        <w:rPr>
          <w:rFonts w:eastAsia="Times New Roman" w:cs="Times New Roman"/>
          <w:szCs w:val="24"/>
        </w:rPr>
        <w:t>,</w:t>
      </w:r>
      <w:r w:rsidRPr="00D56499">
        <w:rPr>
          <w:rFonts w:eastAsia="Times New Roman" w:cs="Times New Roman"/>
          <w:szCs w:val="24"/>
        </w:rPr>
        <w:t xml:space="preserve"> ενός </w:t>
      </w:r>
      <w:r>
        <w:rPr>
          <w:rFonts w:eastAsia="Times New Roman" w:cs="Times New Roman"/>
          <w:szCs w:val="24"/>
        </w:rPr>
        <w:t>Π</w:t>
      </w:r>
      <w:r w:rsidRPr="00D56499">
        <w:rPr>
          <w:rFonts w:eastAsia="Times New Roman" w:cs="Times New Roman"/>
          <w:szCs w:val="24"/>
        </w:rPr>
        <w:t>ροέδρου</w:t>
      </w:r>
      <w:r>
        <w:rPr>
          <w:rFonts w:eastAsia="Times New Roman" w:cs="Times New Roman"/>
          <w:szCs w:val="24"/>
        </w:rPr>
        <w:t>,</w:t>
      </w:r>
      <w:r w:rsidRPr="00D56499">
        <w:rPr>
          <w:rFonts w:eastAsia="Times New Roman" w:cs="Times New Roman"/>
          <w:szCs w:val="24"/>
        </w:rPr>
        <w:t xml:space="preserve"> </w:t>
      </w:r>
      <w:r>
        <w:rPr>
          <w:rFonts w:eastAsia="Times New Roman" w:cs="Times New Roman"/>
          <w:szCs w:val="24"/>
        </w:rPr>
        <w:t xml:space="preserve">ο </w:t>
      </w:r>
      <w:r w:rsidRPr="00D56499">
        <w:rPr>
          <w:rFonts w:eastAsia="Times New Roman" w:cs="Times New Roman"/>
          <w:szCs w:val="24"/>
        </w:rPr>
        <w:t xml:space="preserve">οποίος τιμά το ελληνικό </w:t>
      </w:r>
      <w:r>
        <w:rPr>
          <w:rFonts w:eastAsia="Times New Roman" w:cs="Times New Roman"/>
          <w:szCs w:val="24"/>
        </w:rPr>
        <w:t>Κ</w:t>
      </w:r>
      <w:r w:rsidRPr="00D56499">
        <w:rPr>
          <w:rFonts w:eastAsia="Times New Roman" w:cs="Times New Roman"/>
          <w:szCs w:val="24"/>
        </w:rPr>
        <w:t xml:space="preserve">οινοβούλιο και ο οποίος </w:t>
      </w:r>
      <w:r>
        <w:rPr>
          <w:rFonts w:eastAsia="Times New Roman" w:cs="Times New Roman"/>
          <w:szCs w:val="24"/>
        </w:rPr>
        <w:t>,</w:t>
      </w:r>
      <w:r w:rsidRPr="00D56499">
        <w:rPr>
          <w:rFonts w:eastAsia="Times New Roman" w:cs="Times New Roman"/>
          <w:szCs w:val="24"/>
        </w:rPr>
        <w:t>με την πολύτιμη συμβολή κα</w:t>
      </w:r>
      <w:r w:rsidRPr="00D56499">
        <w:rPr>
          <w:rFonts w:eastAsia="Times New Roman" w:cs="Times New Roman"/>
          <w:szCs w:val="24"/>
        </w:rPr>
        <w:t>ι των συνεργατών του</w:t>
      </w:r>
      <w:r>
        <w:rPr>
          <w:rFonts w:eastAsia="Times New Roman" w:cs="Times New Roman"/>
          <w:szCs w:val="24"/>
        </w:rPr>
        <w:t>,</w:t>
      </w:r>
      <w:r w:rsidRPr="00D56499">
        <w:rPr>
          <w:rFonts w:eastAsia="Times New Roman" w:cs="Times New Roman"/>
          <w:szCs w:val="24"/>
        </w:rPr>
        <w:t xml:space="preserve"> με τη συμβολή του Γενικού Γραμματέα της Βουλής</w:t>
      </w:r>
      <w:r>
        <w:rPr>
          <w:rFonts w:eastAsia="Times New Roman" w:cs="Times New Roman"/>
          <w:szCs w:val="24"/>
        </w:rPr>
        <w:t>,</w:t>
      </w:r>
      <w:r w:rsidRPr="00D56499">
        <w:rPr>
          <w:rFonts w:eastAsia="Times New Roman" w:cs="Times New Roman"/>
          <w:szCs w:val="24"/>
        </w:rPr>
        <w:t xml:space="preserve"> αλλά και του συνόλου της διοικητικής πυραμίδας της Βουλής</w:t>
      </w:r>
      <w:r>
        <w:rPr>
          <w:rFonts w:eastAsia="Times New Roman" w:cs="Times New Roman"/>
          <w:szCs w:val="24"/>
        </w:rPr>
        <w:t>,</w:t>
      </w:r>
      <w:r w:rsidRPr="00D56499">
        <w:rPr>
          <w:rFonts w:eastAsia="Times New Roman" w:cs="Times New Roman"/>
          <w:szCs w:val="24"/>
        </w:rPr>
        <w:t xml:space="preserve"> έχουν κάνει τιτάνιο έργο</w:t>
      </w:r>
      <w:r>
        <w:rPr>
          <w:rFonts w:eastAsia="Times New Roman" w:cs="Times New Roman"/>
          <w:szCs w:val="24"/>
        </w:rPr>
        <w:t>,</w:t>
      </w:r>
      <w:r w:rsidRPr="00D56499">
        <w:rPr>
          <w:rFonts w:eastAsia="Times New Roman" w:cs="Times New Roman"/>
          <w:szCs w:val="24"/>
        </w:rPr>
        <w:t xml:space="preserve"> το οποίο </w:t>
      </w:r>
      <w:r w:rsidRPr="00D56499">
        <w:rPr>
          <w:rFonts w:eastAsia="Times New Roman" w:cs="Times New Roman"/>
          <w:szCs w:val="24"/>
        </w:rPr>
        <w:lastRenderedPageBreak/>
        <w:t>αναγνωρίζεται από όλους όσοι δεν φορούν στενά κομματικά γυαλιά</w:t>
      </w:r>
      <w:r>
        <w:rPr>
          <w:rFonts w:eastAsia="Times New Roman" w:cs="Times New Roman"/>
          <w:szCs w:val="24"/>
        </w:rPr>
        <w:t xml:space="preserve">. </w:t>
      </w:r>
    </w:p>
    <w:p w14:paraId="3824459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Αναρωτιέμαι ειλικρινά, όσοι</w:t>
      </w:r>
      <w:r>
        <w:rPr>
          <w:rFonts w:eastAsia="Times New Roman" w:cs="Times New Roman"/>
          <w:szCs w:val="24"/>
        </w:rPr>
        <w:t xml:space="preserve"> βάλλουν </w:t>
      </w:r>
      <w:r w:rsidRPr="00D56499">
        <w:rPr>
          <w:rFonts w:eastAsia="Times New Roman" w:cs="Times New Roman"/>
          <w:szCs w:val="24"/>
        </w:rPr>
        <w:t>εναντίον του τρίτου πολιτειακού θεσμού της χώρας</w:t>
      </w:r>
      <w:r>
        <w:rPr>
          <w:rFonts w:eastAsia="Times New Roman" w:cs="Times New Roman"/>
          <w:szCs w:val="24"/>
        </w:rPr>
        <w:t>,</w:t>
      </w:r>
      <w:r w:rsidRPr="00D56499">
        <w:rPr>
          <w:rFonts w:eastAsia="Times New Roman" w:cs="Times New Roman"/>
          <w:szCs w:val="24"/>
        </w:rPr>
        <w:t xml:space="preserve"> του τρίτου πολιτειακού παράγοντα</w:t>
      </w:r>
      <w:r>
        <w:rPr>
          <w:rFonts w:eastAsia="Times New Roman" w:cs="Times New Roman"/>
          <w:szCs w:val="24"/>
        </w:rPr>
        <w:t>,</w:t>
      </w:r>
      <w:r w:rsidRPr="00D56499">
        <w:rPr>
          <w:rFonts w:eastAsia="Times New Roman" w:cs="Times New Roman"/>
          <w:szCs w:val="24"/>
        </w:rPr>
        <w:t xml:space="preserve"> αναλογίζονται τι ακριβώς </w:t>
      </w:r>
      <w:r>
        <w:rPr>
          <w:rFonts w:eastAsia="Times New Roman" w:cs="Times New Roman"/>
          <w:szCs w:val="24"/>
        </w:rPr>
        <w:t>κ</w:t>
      </w:r>
      <w:r w:rsidRPr="00D56499">
        <w:rPr>
          <w:rFonts w:eastAsia="Times New Roman" w:cs="Times New Roman"/>
          <w:szCs w:val="24"/>
        </w:rPr>
        <w:t xml:space="preserve">άνουν </w:t>
      </w:r>
      <w:r>
        <w:rPr>
          <w:rFonts w:eastAsia="Times New Roman" w:cs="Times New Roman"/>
          <w:szCs w:val="24"/>
        </w:rPr>
        <w:t>και πώ</w:t>
      </w:r>
      <w:r w:rsidRPr="00D56499">
        <w:rPr>
          <w:rFonts w:eastAsia="Times New Roman" w:cs="Times New Roman"/>
          <w:szCs w:val="24"/>
        </w:rPr>
        <w:t>ς οδηγούν με αυτή</w:t>
      </w:r>
      <w:r>
        <w:rPr>
          <w:rFonts w:eastAsia="Times New Roman" w:cs="Times New Roman"/>
          <w:szCs w:val="24"/>
        </w:rPr>
        <w:t>ν</w:t>
      </w:r>
      <w:r w:rsidRPr="00D56499">
        <w:rPr>
          <w:rFonts w:eastAsia="Times New Roman" w:cs="Times New Roman"/>
          <w:szCs w:val="24"/>
        </w:rPr>
        <w:t xml:space="preserve"> τη συμπεριφορά στο</w:t>
      </w:r>
      <w:r>
        <w:rPr>
          <w:rFonts w:eastAsia="Times New Roman" w:cs="Times New Roman"/>
          <w:szCs w:val="24"/>
        </w:rPr>
        <w:t xml:space="preserve"> να</w:t>
      </w:r>
      <w:r w:rsidRPr="00D56499">
        <w:rPr>
          <w:rFonts w:eastAsia="Times New Roman" w:cs="Times New Roman"/>
          <w:szCs w:val="24"/>
        </w:rPr>
        <w:t xml:space="preserve"> εδραιωθεί στη </w:t>
      </w:r>
      <w:r>
        <w:rPr>
          <w:rFonts w:eastAsia="Times New Roman" w:cs="Times New Roman"/>
          <w:szCs w:val="24"/>
        </w:rPr>
        <w:t>σ</w:t>
      </w:r>
      <w:r w:rsidRPr="00D56499">
        <w:rPr>
          <w:rFonts w:eastAsia="Times New Roman" w:cs="Times New Roman"/>
          <w:szCs w:val="24"/>
        </w:rPr>
        <w:t>υνείδηση του κόσμου ότι όλοι είναι ίδιοι</w:t>
      </w:r>
      <w:r>
        <w:rPr>
          <w:rFonts w:eastAsia="Times New Roman" w:cs="Times New Roman"/>
          <w:szCs w:val="24"/>
        </w:rPr>
        <w:t>;</w:t>
      </w:r>
      <w:r w:rsidRPr="00D56499">
        <w:rPr>
          <w:rFonts w:eastAsia="Times New Roman" w:cs="Times New Roman"/>
          <w:szCs w:val="24"/>
        </w:rPr>
        <w:t xml:space="preserve"> </w:t>
      </w:r>
    </w:p>
    <w:p w14:paraId="38244596"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w:t>
      </w:r>
      <w:r w:rsidRPr="00354832">
        <w:rPr>
          <w:rFonts w:eastAsia="Times New Roman" w:cs="Times New Roman"/>
          <w:szCs w:val="24"/>
        </w:rPr>
        <w:t>κούσαμε και τον προηγούμε</w:t>
      </w:r>
      <w:r w:rsidRPr="00354832">
        <w:rPr>
          <w:rFonts w:eastAsia="Times New Roman" w:cs="Times New Roman"/>
          <w:szCs w:val="24"/>
        </w:rPr>
        <w:t>νο α</w:t>
      </w:r>
      <w:r>
        <w:rPr>
          <w:rFonts w:eastAsia="Times New Roman" w:cs="Times New Roman"/>
          <w:szCs w:val="24"/>
        </w:rPr>
        <w:t>π</w:t>
      </w:r>
      <w:r w:rsidRPr="00354832">
        <w:rPr>
          <w:rFonts w:eastAsia="Times New Roman" w:cs="Times New Roman"/>
          <w:szCs w:val="24"/>
        </w:rPr>
        <w:t xml:space="preserve">ό </w:t>
      </w:r>
      <w:r>
        <w:rPr>
          <w:rFonts w:eastAsia="Times New Roman" w:cs="Times New Roman"/>
          <w:szCs w:val="24"/>
        </w:rPr>
        <w:t xml:space="preserve">τον </w:t>
      </w:r>
      <w:r w:rsidRPr="00354832">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Π</w:t>
      </w:r>
      <w:r w:rsidRPr="00354832">
        <w:rPr>
          <w:rFonts w:eastAsia="Times New Roman" w:cs="Times New Roman"/>
          <w:szCs w:val="24"/>
        </w:rPr>
        <w:t>απαχριστόπουλο</w:t>
      </w:r>
      <w:proofErr w:type="spellEnd"/>
      <w:r>
        <w:rPr>
          <w:rFonts w:eastAsia="Times New Roman" w:cs="Times New Roman"/>
          <w:szCs w:val="24"/>
        </w:rPr>
        <w:t>,</w:t>
      </w:r>
      <w:r w:rsidRPr="00354832">
        <w:rPr>
          <w:rFonts w:eastAsia="Times New Roman" w:cs="Times New Roman"/>
          <w:szCs w:val="24"/>
        </w:rPr>
        <w:t xml:space="preserve"> τον εκπρόσωπο της Χρυσής Αυγής</w:t>
      </w:r>
      <w:r>
        <w:rPr>
          <w:rFonts w:eastAsia="Times New Roman" w:cs="Times New Roman"/>
          <w:szCs w:val="24"/>
        </w:rPr>
        <w:t>,</w:t>
      </w:r>
      <w:r w:rsidRPr="00354832">
        <w:rPr>
          <w:rFonts w:eastAsia="Times New Roman" w:cs="Times New Roman"/>
          <w:szCs w:val="24"/>
        </w:rPr>
        <w:t xml:space="preserve"> να χρησιμοποιεί ακριβώς την ίδια επιχειρηματολογία</w:t>
      </w:r>
      <w:r>
        <w:rPr>
          <w:rFonts w:eastAsia="Times New Roman" w:cs="Times New Roman"/>
          <w:szCs w:val="24"/>
        </w:rPr>
        <w:t>. Π</w:t>
      </w:r>
      <w:r w:rsidRPr="00354832">
        <w:rPr>
          <w:rFonts w:eastAsia="Times New Roman" w:cs="Times New Roman"/>
          <w:szCs w:val="24"/>
        </w:rPr>
        <w:t>ραγματικά</w:t>
      </w:r>
      <w:r>
        <w:rPr>
          <w:rFonts w:eastAsia="Times New Roman" w:cs="Times New Roman"/>
          <w:szCs w:val="24"/>
        </w:rPr>
        <w:t>,</w:t>
      </w:r>
      <w:r>
        <w:rPr>
          <w:rFonts w:eastAsia="Times New Roman" w:cs="Times New Roman"/>
          <w:szCs w:val="24"/>
        </w:rPr>
        <w:t xml:space="preserve"> α</w:t>
      </w:r>
      <w:r w:rsidRPr="00354832">
        <w:rPr>
          <w:rFonts w:eastAsia="Times New Roman" w:cs="Times New Roman"/>
          <w:szCs w:val="24"/>
        </w:rPr>
        <w:t xml:space="preserve">ναρωτιέμαι </w:t>
      </w:r>
      <w:r>
        <w:rPr>
          <w:rFonts w:eastAsia="Times New Roman" w:cs="Times New Roman"/>
          <w:szCs w:val="24"/>
        </w:rPr>
        <w:t>μέχρι πού</w:t>
      </w:r>
      <w:r w:rsidRPr="00354832">
        <w:rPr>
          <w:rFonts w:eastAsia="Times New Roman" w:cs="Times New Roman"/>
          <w:szCs w:val="24"/>
        </w:rPr>
        <w:t xml:space="preserve"> θα φτάσει αυτό το αλληθώρισμα προς ακροδεξ</w:t>
      </w:r>
      <w:r>
        <w:rPr>
          <w:rFonts w:eastAsia="Times New Roman" w:cs="Times New Roman"/>
          <w:szCs w:val="24"/>
        </w:rPr>
        <w:t>ιές απόψεις των εκπροσώπων του Κόμματος της Α</w:t>
      </w:r>
      <w:r w:rsidRPr="00354832">
        <w:rPr>
          <w:rFonts w:eastAsia="Times New Roman" w:cs="Times New Roman"/>
          <w:szCs w:val="24"/>
        </w:rPr>
        <w:t xml:space="preserve">ξιωματικής </w:t>
      </w:r>
      <w:r>
        <w:rPr>
          <w:rFonts w:eastAsia="Times New Roman" w:cs="Times New Roman"/>
          <w:szCs w:val="24"/>
        </w:rPr>
        <w:t>Α</w:t>
      </w:r>
      <w:r w:rsidRPr="00354832">
        <w:rPr>
          <w:rFonts w:eastAsia="Times New Roman" w:cs="Times New Roman"/>
          <w:szCs w:val="24"/>
        </w:rPr>
        <w:t>ντιπολίτευσης προς άγραν των ακροδεξιών ψήφων</w:t>
      </w:r>
      <w:r>
        <w:rPr>
          <w:rFonts w:eastAsia="Times New Roman" w:cs="Times New Roman"/>
          <w:szCs w:val="24"/>
        </w:rPr>
        <w:t>.</w:t>
      </w:r>
    </w:p>
    <w:p w14:paraId="38244597"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354832">
        <w:rPr>
          <w:rFonts w:eastAsia="Times New Roman" w:cs="Times New Roman"/>
          <w:szCs w:val="24"/>
        </w:rPr>
        <w:t>κ</w:t>
      </w:r>
      <w:r>
        <w:rPr>
          <w:rFonts w:eastAsia="Times New Roman" w:cs="Times New Roman"/>
          <w:szCs w:val="24"/>
        </w:rPr>
        <w:t xml:space="preserve">ύριος </w:t>
      </w:r>
      <w:r w:rsidRPr="00354832">
        <w:rPr>
          <w:rFonts w:eastAsia="Times New Roman" w:cs="Times New Roman"/>
          <w:szCs w:val="24"/>
        </w:rPr>
        <w:t xml:space="preserve">Πρόεδρος ήρθε χθες στην </w:t>
      </w:r>
      <w:r>
        <w:rPr>
          <w:rFonts w:eastAsia="Times New Roman" w:cs="Times New Roman"/>
          <w:szCs w:val="24"/>
        </w:rPr>
        <w:t>Αίθουσα και</w:t>
      </w:r>
      <w:r w:rsidRPr="00354832">
        <w:rPr>
          <w:rFonts w:eastAsia="Times New Roman" w:cs="Times New Roman"/>
          <w:szCs w:val="24"/>
        </w:rPr>
        <w:t xml:space="preserve"> ανέφερε τους λόγους</w:t>
      </w:r>
      <w:r>
        <w:rPr>
          <w:rFonts w:eastAsia="Times New Roman" w:cs="Times New Roman"/>
          <w:szCs w:val="24"/>
        </w:rPr>
        <w:t xml:space="preserve"> για τους οποίους υπήρξαν α</w:t>
      </w:r>
      <w:r w:rsidRPr="00354832">
        <w:rPr>
          <w:rFonts w:eastAsia="Times New Roman" w:cs="Times New Roman"/>
          <w:szCs w:val="24"/>
        </w:rPr>
        <w:t>υτές οι τόσες πολλές τροπολογίες</w:t>
      </w:r>
      <w:r>
        <w:rPr>
          <w:rFonts w:eastAsia="Times New Roman" w:cs="Times New Roman"/>
          <w:szCs w:val="24"/>
        </w:rPr>
        <w:t>. Τα επιχειρήματα ή</w:t>
      </w:r>
      <w:r w:rsidRPr="00354832">
        <w:rPr>
          <w:rFonts w:eastAsia="Times New Roman" w:cs="Times New Roman"/>
          <w:szCs w:val="24"/>
        </w:rPr>
        <w:t>ταν πειστικά</w:t>
      </w:r>
      <w:r>
        <w:rPr>
          <w:rFonts w:eastAsia="Times New Roman" w:cs="Times New Roman"/>
          <w:szCs w:val="24"/>
        </w:rPr>
        <w:t xml:space="preserve"> και</w:t>
      </w:r>
      <w:r w:rsidRPr="00354832">
        <w:rPr>
          <w:rFonts w:eastAsia="Times New Roman" w:cs="Times New Roman"/>
          <w:szCs w:val="24"/>
        </w:rPr>
        <w:t xml:space="preserve"> δόθηκε η δυνατότητα να συνεχιστεί η συζήτηση και σ</w:t>
      </w:r>
      <w:r w:rsidRPr="00354832">
        <w:rPr>
          <w:rFonts w:eastAsia="Times New Roman" w:cs="Times New Roman"/>
          <w:szCs w:val="24"/>
        </w:rPr>
        <w:t>ήμερα</w:t>
      </w:r>
      <w:r>
        <w:rPr>
          <w:rFonts w:eastAsia="Times New Roman" w:cs="Times New Roman"/>
          <w:szCs w:val="24"/>
        </w:rPr>
        <w:t>. Όμως -</w:t>
      </w:r>
      <w:r w:rsidRPr="00354832">
        <w:rPr>
          <w:rFonts w:eastAsia="Times New Roman" w:cs="Times New Roman"/>
          <w:szCs w:val="24"/>
        </w:rPr>
        <w:t>το είπε και ο εισηγητής μας νωρίτερα</w:t>
      </w:r>
      <w:r>
        <w:rPr>
          <w:rFonts w:eastAsia="Times New Roman" w:cs="Times New Roman"/>
          <w:szCs w:val="24"/>
        </w:rPr>
        <w:t>-</w:t>
      </w:r>
      <w:r w:rsidRPr="00354832">
        <w:rPr>
          <w:rFonts w:eastAsia="Times New Roman" w:cs="Times New Roman"/>
          <w:szCs w:val="24"/>
        </w:rPr>
        <w:t xml:space="preserve"> θεωρώ ότι αυτό που ενδιαφέρει την </w:t>
      </w:r>
      <w:r>
        <w:rPr>
          <w:rFonts w:eastAsia="Times New Roman" w:cs="Times New Roman"/>
          <w:szCs w:val="24"/>
        </w:rPr>
        <w:t>Αξιωματική Α</w:t>
      </w:r>
      <w:r w:rsidRPr="00354832">
        <w:rPr>
          <w:rFonts w:eastAsia="Times New Roman" w:cs="Times New Roman"/>
          <w:szCs w:val="24"/>
        </w:rPr>
        <w:t>ντιπολίτευση είναι οι εντυπώσεις και μόνο</w:t>
      </w:r>
      <w:r>
        <w:rPr>
          <w:rFonts w:eastAsia="Times New Roman" w:cs="Times New Roman"/>
          <w:szCs w:val="24"/>
        </w:rPr>
        <w:t xml:space="preserve">. </w:t>
      </w:r>
    </w:p>
    <w:p w14:paraId="38244598"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354832">
        <w:rPr>
          <w:rFonts w:eastAsia="Times New Roman" w:cs="Times New Roman"/>
          <w:szCs w:val="24"/>
        </w:rPr>
        <w:t>ς μας πουν</w:t>
      </w:r>
      <w:r>
        <w:rPr>
          <w:rFonts w:eastAsia="Times New Roman" w:cs="Times New Roman"/>
          <w:szCs w:val="24"/>
        </w:rPr>
        <w:t>, λ</w:t>
      </w:r>
      <w:r w:rsidRPr="00354832">
        <w:rPr>
          <w:rFonts w:eastAsia="Times New Roman" w:cs="Times New Roman"/>
          <w:szCs w:val="24"/>
        </w:rPr>
        <w:t>οιπόν</w:t>
      </w:r>
      <w:r>
        <w:rPr>
          <w:rFonts w:eastAsia="Times New Roman" w:cs="Times New Roman"/>
          <w:szCs w:val="24"/>
        </w:rPr>
        <w:t>,</w:t>
      </w:r>
      <w:r w:rsidRPr="00354832">
        <w:rPr>
          <w:rFonts w:eastAsia="Times New Roman" w:cs="Times New Roman"/>
          <w:szCs w:val="24"/>
        </w:rPr>
        <w:t xml:space="preserve"> </w:t>
      </w:r>
      <w:r>
        <w:rPr>
          <w:rFonts w:eastAsia="Times New Roman" w:cs="Times New Roman"/>
          <w:szCs w:val="24"/>
        </w:rPr>
        <w:t xml:space="preserve">ποιες </w:t>
      </w:r>
      <w:r w:rsidRPr="00354832">
        <w:rPr>
          <w:rFonts w:eastAsia="Times New Roman" w:cs="Times New Roman"/>
          <w:szCs w:val="24"/>
        </w:rPr>
        <w:t>από τις τροπολογίες</w:t>
      </w:r>
      <w:r>
        <w:rPr>
          <w:rFonts w:eastAsia="Times New Roman" w:cs="Times New Roman"/>
          <w:szCs w:val="24"/>
        </w:rPr>
        <w:t>,</w:t>
      </w:r>
      <w:r w:rsidRPr="00354832">
        <w:rPr>
          <w:rFonts w:eastAsia="Times New Roman" w:cs="Times New Roman"/>
          <w:szCs w:val="24"/>
        </w:rPr>
        <w:t xml:space="preserve"> </w:t>
      </w:r>
      <w:r>
        <w:rPr>
          <w:rFonts w:eastAsia="Times New Roman" w:cs="Times New Roman"/>
          <w:szCs w:val="24"/>
        </w:rPr>
        <w:t>που</w:t>
      </w:r>
      <w:r w:rsidRPr="00354832">
        <w:rPr>
          <w:rFonts w:eastAsia="Times New Roman" w:cs="Times New Roman"/>
          <w:szCs w:val="24"/>
        </w:rPr>
        <w:t xml:space="preserve"> κατατίθενται θα ψηφίσουν</w:t>
      </w:r>
      <w:r>
        <w:rPr>
          <w:rFonts w:eastAsia="Times New Roman" w:cs="Times New Roman"/>
          <w:szCs w:val="24"/>
        </w:rPr>
        <w:t xml:space="preserve"> και ποιες όχι. Κρίνουν</w:t>
      </w:r>
      <w:r w:rsidRPr="00354832">
        <w:rPr>
          <w:rFonts w:eastAsia="Times New Roman" w:cs="Times New Roman"/>
          <w:szCs w:val="24"/>
        </w:rPr>
        <w:t xml:space="preserve"> ότι είναι απαρα</w:t>
      </w:r>
      <w:r w:rsidRPr="00354832">
        <w:rPr>
          <w:rFonts w:eastAsia="Times New Roman" w:cs="Times New Roman"/>
          <w:szCs w:val="24"/>
        </w:rPr>
        <w:t>ίτητες</w:t>
      </w:r>
      <w:r>
        <w:rPr>
          <w:rFonts w:eastAsia="Times New Roman" w:cs="Times New Roman"/>
          <w:szCs w:val="24"/>
        </w:rPr>
        <w:t>, να</w:t>
      </w:r>
      <w:r w:rsidRPr="00354832">
        <w:rPr>
          <w:rFonts w:eastAsia="Times New Roman" w:cs="Times New Roman"/>
          <w:szCs w:val="24"/>
        </w:rPr>
        <w:t>ι ή όχι</w:t>
      </w:r>
      <w:r>
        <w:rPr>
          <w:rFonts w:eastAsia="Times New Roman" w:cs="Times New Roman"/>
          <w:szCs w:val="24"/>
        </w:rPr>
        <w:t>;</w:t>
      </w:r>
      <w:r w:rsidRPr="00354832">
        <w:rPr>
          <w:rFonts w:eastAsia="Times New Roman" w:cs="Times New Roman"/>
          <w:szCs w:val="24"/>
        </w:rPr>
        <w:t xml:space="preserve"> Ιδού η Ρόδος</w:t>
      </w:r>
      <w:r>
        <w:rPr>
          <w:rFonts w:eastAsia="Times New Roman" w:cs="Times New Roman"/>
          <w:szCs w:val="24"/>
        </w:rPr>
        <w:t>! Κ</w:t>
      </w:r>
      <w:r w:rsidRPr="00354832">
        <w:rPr>
          <w:rFonts w:eastAsia="Times New Roman" w:cs="Times New Roman"/>
          <w:szCs w:val="24"/>
        </w:rPr>
        <w:t xml:space="preserve">αι ας μην </w:t>
      </w:r>
      <w:r>
        <w:rPr>
          <w:rFonts w:eastAsia="Times New Roman" w:cs="Times New Roman"/>
          <w:szCs w:val="24"/>
        </w:rPr>
        <w:t>αναλώνεστε σ’ αυτά. Δ</w:t>
      </w:r>
      <w:r w:rsidRPr="00354832">
        <w:rPr>
          <w:rFonts w:eastAsia="Times New Roman" w:cs="Times New Roman"/>
          <w:szCs w:val="24"/>
        </w:rPr>
        <w:t>εν σας τιμά κιόλας</w:t>
      </w:r>
      <w:r>
        <w:rPr>
          <w:rFonts w:eastAsia="Times New Roman" w:cs="Times New Roman"/>
          <w:szCs w:val="24"/>
        </w:rPr>
        <w:t>,</w:t>
      </w:r>
      <w:r w:rsidRPr="00354832">
        <w:rPr>
          <w:rFonts w:eastAsia="Times New Roman" w:cs="Times New Roman"/>
          <w:szCs w:val="24"/>
        </w:rPr>
        <w:t xml:space="preserve"> υπάρχουν εκπρόσωποι της </w:t>
      </w:r>
      <w:r>
        <w:rPr>
          <w:rFonts w:eastAsia="Times New Roman" w:cs="Times New Roman"/>
          <w:szCs w:val="24"/>
        </w:rPr>
        <w:t>Αξιωματικής Α</w:t>
      </w:r>
      <w:r w:rsidRPr="00354832">
        <w:rPr>
          <w:rFonts w:eastAsia="Times New Roman" w:cs="Times New Roman"/>
          <w:szCs w:val="24"/>
        </w:rPr>
        <w:t>ντιπολίτευσης</w:t>
      </w:r>
      <w:r>
        <w:rPr>
          <w:rFonts w:eastAsia="Times New Roman" w:cs="Times New Roman"/>
          <w:szCs w:val="24"/>
        </w:rPr>
        <w:t>,</w:t>
      </w:r>
      <w:r w:rsidRPr="00354832">
        <w:rPr>
          <w:rFonts w:eastAsia="Times New Roman" w:cs="Times New Roman"/>
          <w:szCs w:val="24"/>
        </w:rPr>
        <w:t xml:space="preserve"> με πάρα πολλά χρόνια πείρα</w:t>
      </w:r>
      <w:r>
        <w:rPr>
          <w:rFonts w:eastAsia="Times New Roman" w:cs="Times New Roman"/>
          <w:szCs w:val="24"/>
        </w:rPr>
        <w:t>. Ξ</w:t>
      </w:r>
      <w:r w:rsidRPr="00354832">
        <w:rPr>
          <w:rFonts w:eastAsia="Times New Roman" w:cs="Times New Roman"/>
          <w:szCs w:val="24"/>
        </w:rPr>
        <w:t>έρετε όσο περισσότερη φασαρία κάνετε</w:t>
      </w:r>
      <w:r>
        <w:rPr>
          <w:rFonts w:eastAsia="Times New Roman" w:cs="Times New Roman"/>
          <w:szCs w:val="24"/>
        </w:rPr>
        <w:t>,</w:t>
      </w:r>
      <w:r w:rsidRPr="00354832">
        <w:rPr>
          <w:rFonts w:eastAsia="Times New Roman" w:cs="Times New Roman"/>
          <w:szCs w:val="24"/>
        </w:rPr>
        <w:t xml:space="preserve"> τόσο μεγαλύτερη δημοσιότητα</w:t>
      </w:r>
      <w:r>
        <w:rPr>
          <w:rFonts w:eastAsia="Times New Roman" w:cs="Times New Roman"/>
          <w:szCs w:val="24"/>
        </w:rPr>
        <w:t>. Ό</w:t>
      </w:r>
      <w:r w:rsidRPr="00354832">
        <w:rPr>
          <w:rFonts w:eastAsia="Times New Roman" w:cs="Times New Roman"/>
          <w:szCs w:val="24"/>
        </w:rPr>
        <w:t xml:space="preserve">σο περισσότερες φωνές </w:t>
      </w:r>
      <w:r w:rsidRPr="00354832">
        <w:rPr>
          <w:rFonts w:eastAsia="Times New Roman" w:cs="Times New Roman"/>
          <w:szCs w:val="24"/>
        </w:rPr>
        <w:t>ακούγονται</w:t>
      </w:r>
      <w:r>
        <w:rPr>
          <w:rFonts w:eastAsia="Times New Roman" w:cs="Times New Roman"/>
          <w:szCs w:val="24"/>
        </w:rPr>
        <w:t>,</w:t>
      </w:r>
      <w:r w:rsidRPr="00354832">
        <w:rPr>
          <w:rFonts w:eastAsia="Times New Roman" w:cs="Times New Roman"/>
          <w:szCs w:val="24"/>
        </w:rPr>
        <w:t xml:space="preserve"> τόσο πιο </w:t>
      </w:r>
      <w:proofErr w:type="spellStart"/>
      <w:r w:rsidRPr="00354832">
        <w:rPr>
          <w:rFonts w:eastAsia="Times New Roman" w:cs="Times New Roman"/>
          <w:szCs w:val="24"/>
        </w:rPr>
        <w:t>πιασάρικ</w:t>
      </w:r>
      <w:r>
        <w:rPr>
          <w:rFonts w:eastAsia="Times New Roman" w:cs="Times New Roman"/>
          <w:szCs w:val="24"/>
        </w:rPr>
        <w:t>οι</w:t>
      </w:r>
      <w:proofErr w:type="spellEnd"/>
      <w:r>
        <w:rPr>
          <w:rFonts w:eastAsia="Times New Roman" w:cs="Times New Roman"/>
          <w:szCs w:val="24"/>
        </w:rPr>
        <w:t xml:space="preserve"> </w:t>
      </w:r>
      <w:r w:rsidRPr="00354832">
        <w:rPr>
          <w:rFonts w:eastAsia="Times New Roman" w:cs="Times New Roman"/>
          <w:szCs w:val="24"/>
        </w:rPr>
        <w:t>τίτλοι βγαίνουν</w:t>
      </w:r>
      <w:r>
        <w:rPr>
          <w:rFonts w:eastAsia="Times New Roman" w:cs="Times New Roman"/>
          <w:szCs w:val="24"/>
        </w:rPr>
        <w:t xml:space="preserve">. Όμως, </w:t>
      </w:r>
      <w:r w:rsidRPr="00354832">
        <w:rPr>
          <w:rFonts w:eastAsia="Times New Roman" w:cs="Times New Roman"/>
          <w:szCs w:val="24"/>
        </w:rPr>
        <w:t>δεν νομίζω ότι αυτός είναι ο ρόλος</w:t>
      </w:r>
      <w:r>
        <w:rPr>
          <w:rFonts w:eastAsia="Times New Roman" w:cs="Times New Roman"/>
          <w:szCs w:val="24"/>
        </w:rPr>
        <w:t>,</w:t>
      </w:r>
      <w:r w:rsidRPr="00354832">
        <w:rPr>
          <w:rFonts w:eastAsia="Times New Roman" w:cs="Times New Roman"/>
          <w:szCs w:val="24"/>
        </w:rPr>
        <w:t xml:space="preserve"> που σας αντιστοιχεί</w:t>
      </w:r>
      <w:r>
        <w:rPr>
          <w:rFonts w:eastAsia="Times New Roman" w:cs="Times New Roman"/>
          <w:szCs w:val="24"/>
        </w:rPr>
        <w:t>.</w:t>
      </w:r>
    </w:p>
    <w:p w14:paraId="38244599"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354832">
        <w:rPr>
          <w:rFonts w:eastAsia="Times New Roman" w:cs="Times New Roman"/>
          <w:szCs w:val="24"/>
        </w:rPr>
        <w:t>υχαριστώ</w:t>
      </w:r>
      <w:r>
        <w:rPr>
          <w:rFonts w:eastAsia="Times New Roman" w:cs="Times New Roman"/>
          <w:szCs w:val="24"/>
        </w:rPr>
        <w:t>.</w:t>
      </w:r>
      <w:r w:rsidRPr="00354832">
        <w:rPr>
          <w:rFonts w:eastAsia="Times New Roman" w:cs="Times New Roman"/>
          <w:szCs w:val="24"/>
        </w:rPr>
        <w:t xml:space="preserve"> </w:t>
      </w:r>
    </w:p>
    <w:p w14:paraId="3824459A" w14:textId="77777777" w:rsidR="00D035B1" w:rsidRDefault="005B20CE">
      <w:pPr>
        <w:tabs>
          <w:tab w:val="left" w:pos="1118"/>
        </w:tabs>
        <w:spacing w:line="600" w:lineRule="auto"/>
        <w:ind w:firstLine="720"/>
        <w:contextualSpacing/>
        <w:jc w:val="center"/>
        <w:rPr>
          <w:rFonts w:eastAsia="Times New Roman" w:cs="Times New Roman"/>
          <w:szCs w:val="24"/>
        </w:rPr>
      </w:pPr>
      <w:r w:rsidRPr="00354832">
        <w:rPr>
          <w:rFonts w:eastAsia="Times New Roman" w:cs="Times New Roman"/>
          <w:szCs w:val="24"/>
        </w:rPr>
        <w:t>(Χειροκροτήματα από την πτέρυγα του ΣΥΡΙΖΑ)</w:t>
      </w:r>
    </w:p>
    <w:p w14:paraId="3824459B" w14:textId="77777777" w:rsidR="00D035B1" w:rsidRDefault="005B20CE">
      <w:pPr>
        <w:tabs>
          <w:tab w:val="left" w:pos="1118"/>
        </w:tabs>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Καββαδία.</w:t>
      </w:r>
    </w:p>
    <w:p w14:paraId="3824459C"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 xml:space="preserve">τον τρόπο οργάνωσης και </w:t>
      </w:r>
      <w:r>
        <w:rPr>
          <w:rFonts w:eastAsia="Times New Roman" w:cs="Times New Roman"/>
          <w:szCs w:val="24"/>
        </w:rPr>
        <w:lastRenderedPageBreak/>
        <w:t xml:space="preserve">λειτουργίας της Βουλής των Ελλήνων, δεκαέξι μαθήτριες και μαθητές και δύο </w:t>
      </w:r>
      <w:r w:rsidRPr="00354832">
        <w:rPr>
          <w:rFonts w:eastAsia="Times New Roman" w:cs="Times New Roman"/>
          <w:szCs w:val="24"/>
        </w:rPr>
        <w:t>συνοδοί</w:t>
      </w:r>
      <w:r>
        <w:rPr>
          <w:rFonts w:eastAsia="Times New Roman" w:cs="Times New Roman"/>
          <w:szCs w:val="24"/>
        </w:rPr>
        <w:t xml:space="preserve"> </w:t>
      </w:r>
      <w:r>
        <w:rPr>
          <w:rFonts w:eastAsia="Times New Roman" w:cs="Times New Roman"/>
          <w:szCs w:val="24"/>
        </w:rPr>
        <w:t>εκπαιδευτικοί από το 1</w:t>
      </w:r>
      <w:r w:rsidRPr="006D1474">
        <w:rPr>
          <w:rFonts w:eastAsia="Times New Roman" w:cs="Times New Roman"/>
          <w:szCs w:val="24"/>
          <w:vertAlign w:val="superscript"/>
        </w:rPr>
        <w:t>ο</w:t>
      </w:r>
      <w:r>
        <w:rPr>
          <w:rFonts w:eastAsia="Times New Roman" w:cs="Times New Roman"/>
          <w:szCs w:val="24"/>
        </w:rPr>
        <w:t xml:space="preserve"> Π</w:t>
      </w:r>
      <w:r w:rsidRPr="00354832">
        <w:rPr>
          <w:rFonts w:eastAsia="Times New Roman" w:cs="Times New Roman"/>
          <w:szCs w:val="24"/>
        </w:rPr>
        <w:t xml:space="preserve">ειραματικό </w:t>
      </w:r>
      <w:r>
        <w:rPr>
          <w:rFonts w:eastAsia="Times New Roman" w:cs="Times New Roman"/>
          <w:szCs w:val="24"/>
        </w:rPr>
        <w:t>Γ</w:t>
      </w:r>
      <w:r w:rsidRPr="00354832">
        <w:rPr>
          <w:rFonts w:eastAsia="Times New Roman" w:cs="Times New Roman"/>
          <w:szCs w:val="24"/>
        </w:rPr>
        <w:t xml:space="preserve">υμνάσιο </w:t>
      </w:r>
      <w:r>
        <w:rPr>
          <w:rFonts w:eastAsia="Times New Roman" w:cs="Times New Roman"/>
          <w:szCs w:val="24"/>
        </w:rPr>
        <w:t xml:space="preserve">Αθηνών. </w:t>
      </w:r>
    </w:p>
    <w:p w14:paraId="3824459D"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r>
        <w:rPr>
          <w:rFonts w:eastAsia="Times New Roman" w:cs="Times New Roman"/>
          <w:szCs w:val="24"/>
        </w:rPr>
        <w:tab/>
      </w:r>
    </w:p>
    <w:p w14:paraId="3824459E" w14:textId="77777777" w:rsidR="00D035B1" w:rsidRDefault="005B20CE">
      <w:pPr>
        <w:tabs>
          <w:tab w:val="left" w:pos="111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824459F"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Ορίστε, κύριε Καρρά,</w:t>
      </w:r>
      <w:r>
        <w:rPr>
          <w:rFonts w:eastAsia="Times New Roman" w:cs="Times New Roman"/>
          <w:szCs w:val="24"/>
        </w:rPr>
        <w:t xml:space="preserve"> έχετε τον λόγο για πέντε λεπτά.</w:t>
      </w:r>
    </w:p>
    <w:p w14:paraId="382445A0" w14:textId="77777777" w:rsidR="00D035B1" w:rsidRDefault="005B20CE">
      <w:pPr>
        <w:tabs>
          <w:tab w:val="left" w:pos="1118"/>
        </w:tabs>
        <w:spacing w:line="600" w:lineRule="auto"/>
        <w:ind w:firstLine="720"/>
        <w:contextualSpacing/>
        <w:jc w:val="both"/>
        <w:rPr>
          <w:rFonts w:eastAsia="Times New Roman" w:cs="Times New Roman"/>
          <w:szCs w:val="24"/>
        </w:rPr>
      </w:pPr>
      <w:r w:rsidRPr="004D5BA6">
        <w:rPr>
          <w:rFonts w:eastAsia="Times New Roman" w:cs="Times New Roman"/>
          <w:b/>
          <w:szCs w:val="24"/>
        </w:rPr>
        <w:t>ΓΕΩΡΓΙΟΣ</w:t>
      </w:r>
      <w:r>
        <w:rPr>
          <w:rFonts w:eastAsia="Times New Roman" w:cs="Times New Roman"/>
          <w:b/>
          <w:szCs w:val="24"/>
        </w:rPr>
        <w:t xml:space="preserve"> - </w:t>
      </w:r>
      <w:r w:rsidRPr="004D5BA6">
        <w:rPr>
          <w:rFonts w:eastAsia="Times New Roman" w:cs="Times New Roman"/>
          <w:b/>
          <w:szCs w:val="24"/>
        </w:rPr>
        <w:t xml:space="preserve">ΔΗΜΗΤΡΙΟΣ ΚΑΡΡΑΣ: </w:t>
      </w:r>
      <w:r w:rsidRPr="004D5BA6">
        <w:rPr>
          <w:rFonts w:eastAsia="Times New Roman" w:cs="Times New Roman"/>
          <w:szCs w:val="24"/>
        </w:rPr>
        <w:t>Ε</w:t>
      </w:r>
      <w:r w:rsidRPr="00354832">
        <w:rPr>
          <w:rFonts w:eastAsia="Times New Roman" w:cs="Times New Roman"/>
          <w:szCs w:val="24"/>
        </w:rPr>
        <w:t>υχαριστώ</w:t>
      </w:r>
      <w:r>
        <w:rPr>
          <w:rFonts w:eastAsia="Times New Roman" w:cs="Times New Roman"/>
          <w:szCs w:val="24"/>
        </w:rPr>
        <w:t>,</w:t>
      </w:r>
      <w:r w:rsidRPr="00354832">
        <w:rPr>
          <w:rFonts w:eastAsia="Times New Roman" w:cs="Times New Roman"/>
          <w:szCs w:val="24"/>
        </w:rPr>
        <w:t xml:space="preserve"> κύριε </w:t>
      </w:r>
      <w:r>
        <w:rPr>
          <w:rFonts w:eastAsia="Times New Roman" w:cs="Times New Roman"/>
          <w:szCs w:val="24"/>
        </w:rPr>
        <w:t>Π</w:t>
      </w:r>
      <w:r w:rsidRPr="00354832">
        <w:rPr>
          <w:rFonts w:eastAsia="Times New Roman" w:cs="Times New Roman"/>
          <w:szCs w:val="24"/>
        </w:rPr>
        <w:t>ρόεδρε</w:t>
      </w:r>
      <w:r>
        <w:rPr>
          <w:rFonts w:eastAsia="Times New Roman" w:cs="Times New Roman"/>
          <w:szCs w:val="24"/>
        </w:rPr>
        <w:t>.</w:t>
      </w:r>
    </w:p>
    <w:p w14:paraId="382445A1"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Έ</w:t>
      </w:r>
      <w:r w:rsidRPr="00354832">
        <w:rPr>
          <w:rFonts w:eastAsia="Times New Roman" w:cs="Times New Roman"/>
          <w:szCs w:val="24"/>
        </w:rPr>
        <w:t>λεγα χθες</w:t>
      </w:r>
      <w:r>
        <w:rPr>
          <w:rFonts w:eastAsia="Times New Roman" w:cs="Times New Roman"/>
          <w:szCs w:val="24"/>
        </w:rPr>
        <w:t>, λ</w:t>
      </w:r>
      <w:r w:rsidRPr="00354832">
        <w:rPr>
          <w:rFonts w:eastAsia="Times New Roman" w:cs="Times New Roman"/>
          <w:szCs w:val="24"/>
        </w:rPr>
        <w:t>οιπόν</w:t>
      </w:r>
      <w:r>
        <w:rPr>
          <w:rFonts w:eastAsia="Times New Roman" w:cs="Times New Roman"/>
          <w:szCs w:val="24"/>
        </w:rPr>
        <w:t>, μιλώντας πριν από τις 14</w:t>
      </w:r>
      <w:r w:rsidRPr="00354832">
        <w:rPr>
          <w:rFonts w:eastAsia="Times New Roman" w:cs="Times New Roman"/>
          <w:szCs w:val="24"/>
        </w:rPr>
        <w:t>:00</w:t>
      </w:r>
      <w:r>
        <w:rPr>
          <w:rFonts w:eastAsia="Times New Roman" w:cs="Times New Roman"/>
          <w:szCs w:val="24"/>
        </w:rPr>
        <w:t>΄</w:t>
      </w:r>
      <w:r w:rsidRPr="00354832">
        <w:rPr>
          <w:rFonts w:eastAsia="Times New Roman" w:cs="Times New Roman"/>
          <w:szCs w:val="24"/>
        </w:rPr>
        <w:t xml:space="preserve"> το μεσημέρι για το νομοσχέδιο του Υπουργείου Μεταναστευτικής Πολιτικής </w:t>
      </w:r>
      <w:r>
        <w:rPr>
          <w:rFonts w:eastAsia="Times New Roman" w:cs="Times New Roman"/>
          <w:szCs w:val="24"/>
        </w:rPr>
        <w:t>ό</w:t>
      </w:r>
      <w:r w:rsidRPr="00354832">
        <w:rPr>
          <w:rFonts w:eastAsia="Times New Roman" w:cs="Times New Roman"/>
          <w:szCs w:val="24"/>
        </w:rPr>
        <w:t>τι</w:t>
      </w:r>
      <w:r>
        <w:rPr>
          <w:rFonts w:eastAsia="Times New Roman" w:cs="Times New Roman"/>
          <w:szCs w:val="24"/>
        </w:rPr>
        <w:t>,</w:t>
      </w:r>
      <w:r w:rsidRPr="00354832">
        <w:rPr>
          <w:rFonts w:eastAsia="Times New Roman" w:cs="Times New Roman"/>
          <w:szCs w:val="24"/>
        </w:rPr>
        <w:t xml:space="preserve"> όπως διαμορφωνόταν με τις </w:t>
      </w:r>
      <w:r>
        <w:rPr>
          <w:rFonts w:eastAsia="Times New Roman" w:cs="Times New Roman"/>
          <w:szCs w:val="24"/>
        </w:rPr>
        <w:t>πολλές</w:t>
      </w:r>
      <w:r w:rsidRPr="00354832">
        <w:rPr>
          <w:rFonts w:eastAsia="Times New Roman" w:cs="Times New Roman"/>
          <w:szCs w:val="24"/>
        </w:rPr>
        <w:t xml:space="preserve"> τροπολογίε</w:t>
      </w:r>
      <w:r w:rsidRPr="00354832">
        <w:rPr>
          <w:rFonts w:eastAsia="Times New Roman" w:cs="Times New Roman"/>
          <w:szCs w:val="24"/>
        </w:rPr>
        <w:t>ς</w:t>
      </w:r>
      <w:r>
        <w:rPr>
          <w:rFonts w:eastAsia="Times New Roman" w:cs="Times New Roman"/>
          <w:szCs w:val="24"/>
        </w:rPr>
        <w:t>,</w:t>
      </w:r>
      <w:r w:rsidRPr="00354832">
        <w:rPr>
          <w:rFonts w:eastAsia="Times New Roman" w:cs="Times New Roman"/>
          <w:szCs w:val="24"/>
        </w:rPr>
        <w:t xml:space="preserve"> αποτελούσε πλέον συνονθύλευμα νομοθετήματος</w:t>
      </w:r>
      <w:r>
        <w:rPr>
          <w:rFonts w:eastAsia="Times New Roman" w:cs="Times New Roman"/>
          <w:szCs w:val="24"/>
        </w:rPr>
        <w:t>. Τ</w:t>
      </w:r>
      <w:r w:rsidRPr="00354832">
        <w:rPr>
          <w:rFonts w:eastAsia="Times New Roman" w:cs="Times New Roman"/>
          <w:szCs w:val="24"/>
        </w:rPr>
        <w:t>ο απόγευμα ήρθαν διάφορες τροπολογίες</w:t>
      </w:r>
      <w:r>
        <w:rPr>
          <w:rFonts w:eastAsia="Times New Roman" w:cs="Times New Roman"/>
          <w:szCs w:val="24"/>
        </w:rPr>
        <w:t>,</w:t>
      </w:r>
      <w:r w:rsidRPr="00354832">
        <w:rPr>
          <w:rFonts w:eastAsia="Times New Roman" w:cs="Times New Roman"/>
          <w:szCs w:val="24"/>
        </w:rPr>
        <w:t xml:space="preserve"> οι οποίες σε έκταση και περιεχόμενο</w:t>
      </w:r>
      <w:r>
        <w:rPr>
          <w:rFonts w:eastAsia="Times New Roman" w:cs="Times New Roman"/>
          <w:szCs w:val="24"/>
        </w:rPr>
        <w:t>,</w:t>
      </w:r>
      <w:r w:rsidRPr="00354832">
        <w:rPr>
          <w:rFonts w:eastAsia="Times New Roman" w:cs="Times New Roman"/>
          <w:szCs w:val="24"/>
        </w:rPr>
        <w:t xml:space="preserve"> ήταν ουσιαστικά νομοθετήματα </w:t>
      </w:r>
      <w:r>
        <w:rPr>
          <w:rFonts w:eastAsia="Times New Roman" w:cs="Times New Roman"/>
          <w:szCs w:val="24"/>
        </w:rPr>
        <w:t>ή</w:t>
      </w:r>
      <w:r w:rsidRPr="00354832">
        <w:rPr>
          <w:rFonts w:eastAsia="Times New Roman" w:cs="Times New Roman"/>
          <w:szCs w:val="24"/>
        </w:rPr>
        <w:t xml:space="preserve"> παρεμβάσεις επ</w:t>
      </w:r>
      <w:r>
        <w:rPr>
          <w:rFonts w:eastAsia="Times New Roman" w:cs="Times New Roman"/>
          <w:szCs w:val="24"/>
        </w:rPr>
        <w:t xml:space="preserve">ί ήδη </w:t>
      </w:r>
      <w:r w:rsidRPr="00354832">
        <w:rPr>
          <w:rFonts w:eastAsia="Times New Roman" w:cs="Times New Roman"/>
          <w:szCs w:val="24"/>
        </w:rPr>
        <w:t>υφιστάμενων νομοθετημάτων και μου επιβεβαιώθηκε η άποψη</w:t>
      </w:r>
      <w:r>
        <w:rPr>
          <w:rFonts w:eastAsia="Times New Roman" w:cs="Times New Roman"/>
          <w:szCs w:val="24"/>
        </w:rPr>
        <w:t>,</w:t>
      </w:r>
      <w:r w:rsidRPr="00354832">
        <w:rPr>
          <w:rFonts w:eastAsia="Times New Roman" w:cs="Times New Roman"/>
          <w:szCs w:val="24"/>
        </w:rPr>
        <w:t xml:space="preserve"> την οποία είχα εκφράσει το μεσημέρι στην Ολομέλεια</w:t>
      </w:r>
      <w:r>
        <w:rPr>
          <w:rFonts w:eastAsia="Times New Roman" w:cs="Times New Roman"/>
          <w:szCs w:val="24"/>
        </w:rPr>
        <w:t>.</w:t>
      </w:r>
    </w:p>
    <w:p w14:paraId="382445A2"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354832">
        <w:rPr>
          <w:rFonts w:eastAsia="Times New Roman" w:cs="Times New Roman"/>
          <w:szCs w:val="24"/>
        </w:rPr>
        <w:t>ατανοείτε</w:t>
      </w:r>
      <w:r>
        <w:rPr>
          <w:rFonts w:eastAsia="Times New Roman" w:cs="Times New Roman"/>
          <w:szCs w:val="24"/>
        </w:rPr>
        <w:t>, α</w:t>
      </w:r>
      <w:r w:rsidRPr="00354832">
        <w:rPr>
          <w:rFonts w:eastAsia="Times New Roman" w:cs="Times New Roman"/>
          <w:szCs w:val="24"/>
        </w:rPr>
        <w:t>γαπητοί συνάδελφοι</w:t>
      </w:r>
      <w:r>
        <w:rPr>
          <w:rFonts w:eastAsia="Times New Roman" w:cs="Times New Roman"/>
          <w:szCs w:val="24"/>
        </w:rPr>
        <w:t>,</w:t>
      </w:r>
      <w:r w:rsidRPr="00354832">
        <w:rPr>
          <w:rFonts w:eastAsia="Times New Roman" w:cs="Times New Roman"/>
          <w:szCs w:val="24"/>
        </w:rPr>
        <w:t xml:space="preserve"> ότι δεν είναι δυνατόν να μιλήσει κανείς</w:t>
      </w:r>
      <w:r>
        <w:rPr>
          <w:rFonts w:eastAsia="Times New Roman" w:cs="Times New Roman"/>
          <w:szCs w:val="24"/>
        </w:rPr>
        <w:t>,</w:t>
      </w:r>
      <w:r w:rsidRPr="00354832">
        <w:rPr>
          <w:rFonts w:eastAsia="Times New Roman" w:cs="Times New Roman"/>
          <w:szCs w:val="24"/>
        </w:rPr>
        <w:t xml:space="preserve"> κ</w:t>
      </w:r>
      <w:r>
        <w:rPr>
          <w:rFonts w:eastAsia="Times New Roman" w:cs="Times New Roman"/>
          <w:szCs w:val="24"/>
        </w:rPr>
        <w:t>αι δη σε μι</w:t>
      </w:r>
      <w:r w:rsidRPr="00354832">
        <w:rPr>
          <w:rFonts w:eastAsia="Times New Roman" w:cs="Times New Roman"/>
          <w:szCs w:val="24"/>
        </w:rPr>
        <w:t>α δευτερολογία</w:t>
      </w:r>
      <w:r>
        <w:rPr>
          <w:rFonts w:eastAsia="Times New Roman" w:cs="Times New Roman"/>
          <w:szCs w:val="24"/>
        </w:rPr>
        <w:t>,</w:t>
      </w:r>
      <w:r w:rsidRPr="00354832">
        <w:rPr>
          <w:rFonts w:eastAsia="Times New Roman" w:cs="Times New Roman"/>
          <w:szCs w:val="24"/>
        </w:rPr>
        <w:t xml:space="preserve"> για όλες τις τροπολογίες</w:t>
      </w:r>
      <w:r>
        <w:rPr>
          <w:rFonts w:eastAsia="Times New Roman" w:cs="Times New Roman"/>
          <w:szCs w:val="24"/>
        </w:rPr>
        <w:t>. Θ</w:t>
      </w:r>
      <w:r w:rsidRPr="00354832">
        <w:rPr>
          <w:rFonts w:eastAsia="Times New Roman" w:cs="Times New Roman"/>
          <w:szCs w:val="24"/>
        </w:rPr>
        <w:t>α περιοριστώ</w:t>
      </w:r>
      <w:r>
        <w:rPr>
          <w:rFonts w:eastAsia="Times New Roman" w:cs="Times New Roman"/>
          <w:szCs w:val="24"/>
        </w:rPr>
        <w:t>,</w:t>
      </w:r>
      <w:r w:rsidRPr="00354832">
        <w:rPr>
          <w:rFonts w:eastAsia="Times New Roman" w:cs="Times New Roman"/>
          <w:szCs w:val="24"/>
        </w:rPr>
        <w:t xml:space="preserve"> </w:t>
      </w:r>
      <w:r>
        <w:rPr>
          <w:rFonts w:eastAsia="Times New Roman" w:cs="Times New Roman"/>
          <w:szCs w:val="24"/>
        </w:rPr>
        <w:t>λ</w:t>
      </w:r>
      <w:r w:rsidRPr="00354832">
        <w:rPr>
          <w:rFonts w:eastAsia="Times New Roman" w:cs="Times New Roman"/>
          <w:szCs w:val="24"/>
        </w:rPr>
        <w:t>οιπόν</w:t>
      </w:r>
      <w:r>
        <w:rPr>
          <w:rFonts w:eastAsia="Times New Roman" w:cs="Times New Roman"/>
          <w:szCs w:val="24"/>
        </w:rPr>
        <w:t>,</w:t>
      </w:r>
      <w:r w:rsidRPr="00354832">
        <w:rPr>
          <w:rFonts w:eastAsia="Times New Roman" w:cs="Times New Roman"/>
          <w:szCs w:val="24"/>
        </w:rPr>
        <w:t xml:space="preserve"> σε εκείνες</w:t>
      </w:r>
      <w:r>
        <w:rPr>
          <w:rFonts w:eastAsia="Times New Roman" w:cs="Times New Roman"/>
          <w:szCs w:val="24"/>
        </w:rPr>
        <w:t>,</w:t>
      </w:r>
      <w:r w:rsidRPr="00354832">
        <w:rPr>
          <w:rFonts w:eastAsia="Times New Roman" w:cs="Times New Roman"/>
          <w:szCs w:val="24"/>
        </w:rPr>
        <w:t xml:space="preserve"> που κρίνω ότι έχουν ενδιαφέρον σχολιασμ</w:t>
      </w:r>
      <w:r>
        <w:rPr>
          <w:rFonts w:eastAsia="Times New Roman" w:cs="Times New Roman"/>
          <w:szCs w:val="24"/>
        </w:rPr>
        <w:t>ο</w:t>
      </w:r>
      <w:r>
        <w:rPr>
          <w:rFonts w:eastAsia="Times New Roman" w:cs="Times New Roman"/>
          <w:szCs w:val="24"/>
        </w:rPr>
        <w:t xml:space="preserve">ύ </w:t>
      </w:r>
      <w:r w:rsidRPr="00354832">
        <w:rPr>
          <w:rFonts w:eastAsia="Times New Roman" w:cs="Times New Roman"/>
          <w:szCs w:val="24"/>
        </w:rPr>
        <w:t>στη σημερινή συνεδρίαση</w:t>
      </w:r>
      <w:r>
        <w:rPr>
          <w:rFonts w:eastAsia="Times New Roman" w:cs="Times New Roman"/>
          <w:szCs w:val="24"/>
        </w:rPr>
        <w:t>.</w:t>
      </w:r>
    </w:p>
    <w:p w14:paraId="382445A3"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354832">
        <w:rPr>
          <w:rFonts w:eastAsia="Times New Roman" w:cs="Times New Roman"/>
          <w:szCs w:val="24"/>
        </w:rPr>
        <w:t>γώ θα σταθώ</w:t>
      </w:r>
      <w:r>
        <w:rPr>
          <w:rFonts w:eastAsia="Times New Roman" w:cs="Times New Roman"/>
          <w:szCs w:val="24"/>
        </w:rPr>
        <w:t>,</w:t>
      </w:r>
      <w:r w:rsidRPr="00354832">
        <w:rPr>
          <w:rFonts w:eastAsia="Times New Roman" w:cs="Times New Roman"/>
          <w:szCs w:val="24"/>
        </w:rPr>
        <w:t xml:space="preserve"> λοιπόν</w:t>
      </w:r>
      <w:r>
        <w:rPr>
          <w:rFonts w:eastAsia="Times New Roman" w:cs="Times New Roman"/>
          <w:szCs w:val="24"/>
        </w:rPr>
        <w:t>,</w:t>
      </w:r>
      <w:r w:rsidRPr="00354832">
        <w:rPr>
          <w:rFonts w:eastAsia="Times New Roman" w:cs="Times New Roman"/>
          <w:szCs w:val="24"/>
        </w:rPr>
        <w:t xml:space="preserve"> στην τροπολογία του </w:t>
      </w:r>
      <w:r>
        <w:rPr>
          <w:rFonts w:eastAsia="Times New Roman" w:cs="Times New Roman"/>
          <w:szCs w:val="24"/>
        </w:rPr>
        <w:t>Υπουργείου Ανάπτυξης κ</w:t>
      </w:r>
      <w:r w:rsidRPr="00354832">
        <w:rPr>
          <w:rFonts w:eastAsia="Times New Roman" w:cs="Times New Roman"/>
          <w:szCs w:val="24"/>
        </w:rPr>
        <w:t>αι Οικονομίας</w:t>
      </w:r>
      <w:r>
        <w:rPr>
          <w:rFonts w:eastAsia="Times New Roman" w:cs="Times New Roman"/>
          <w:szCs w:val="24"/>
        </w:rPr>
        <w:t>,</w:t>
      </w:r>
      <w:r w:rsidRPr="00354832">
        <w:rPr>
          <w:rFonts w:eastAsia="Times New Roman" w:cs="Times New Roman"/>
          <w:szCs w:val="24"/>
        </w:rPr>
        <w:t xml:space="preserve"> που αφορά τις παρεμβάσεις στον εξωδικαστικό μηχ</w:t>
      </w:r>
      <w:r>
        <w:rPr>
          <w:rFonts w:eastAsia="Times New Roman" w:cs="Times New Roman"/>
          <w:szCs w:val="24"/>
        </w:rPr>
        <w:t>ανισμό και τις παρεμβάσεις στο δ</w:t>
      </w:r>
      <w:r w:rsidRPr="00354832">
        <w:rPr>
          <w:rFonts w:eastAsia="Times New Roman" w:cs="Times New Roman"/>
          <w:szCs w:val="24"/>
        </w:rPr>
        <w:t xml:space="preserve">ίκαιο των ανωνύμων εταιρειών και των </w:t>
      </w:r>
      <w:r>
        <w:rPr>
          <w:rFonts w:eastAsia="Times New Roman" w:cs="Times New Roman"/>
          <w:szCs w:val="24"/>
        </w:rPr>
        <w:t xml:space="preserve">νομικών οντοτήτων. </w:t>
      </w:r>
      <w:r w:rsidRPr="00354832">
        <w:rPr>
          <w:rFonts w:eastAsia="Times New Roman" w:cs="Times New Roman"/>
          <w:szCs w:val="24"/>
        </w:rPr>
        <w:t>Βεβαίως</w:t>
      </w:r>
      <w:r>
        <w:rPr>
          <w:rFonts w:eastAsia="Times New Roman" w:cs="Times New Roman"/>
          <w:szCs w:val="24"/>
        </w:rPr>
        <w:t>,</w:t>
      </w:r>
      <w:r w:rsidRPr="00354832">
        <w:rPr>
          <w:rFonts w:eastAsia="Times New Roman" w:cs="Times New Roman"/>
          <w:szCs w:val="24"/>
        </w:rPr>
        <w:t xml:space="preserve"> όπως έ</w:t>
      </w:r>
      <w:r w:rsidRPr="00354832">
        <w:rPr>
          <w:rFonts w:eastAsia="Times New Roman" w:cs="Times New Roman"/>
          <w:szCs w:val="24"/>
        </w:rPr>
        <w:t>ρχεται αυτή η τροπολογία</w:t>
      </w:r>
      <w:r>
        <w:rPr>
          <w:rFonts w:eastAsia="Times New Roman" w:cs="Times New Roman"/>
          <w:szCs w:val="24"/>
        </w:rPr>
        <w:t xml:space="preserve">, </w:t>
      </w:r>
      <w:r w:rsidRPr="00354832">
        <w:rPr>
          <w:rFonts w:eastAsia="Times New Roman" w:cs="Times New Roman"/>
          <w:szCs w:val="24"/>
        </w:rPr>
        <w:t xml:space="preserve">δύσκολα δίνει </w:t>
      </w:r>
      <w:r>
        <w:rPr>
          <w:rFonts w:eastAsia="Times New Roman" w:cs="Times New Roman"/>
          <w:szCs w:val="24"/>
        </w:rPr>
        <w:t>κανείς μι</w:t>
      </w:r>
      <w:r w:rsidRPr="00354832">
        <w:rPr>
          <w:rFonts w:eastAsia="Times New Roman" w:cs="Times New Roman"/>
          <w:szCs w:val="24"/>
        </w:rPr>
        <w:t>α θετική ψήφο</w:t>
      </w:r>
      <w:r>
        <w:rPr>
          <w:rFonts w:eastAsia="Times New Roman" w:cs="Times New Roman"/>
          <w:szCs w:val="24"/>
        </w:rPr>
        <w:t>,</w:t>
      </w:r>
      <w:r w:rsidRPr="00354832">
        <w:rPr>
          <w:rFonts w:eastAsia="Times New Roman" w:cs="Times New Roman"/>
          <w:szCs w:val="24"/>
        </w:rPr>
        <w:t xml:space="preserve"> για το</w:t>
      </w:r>
      <w:r>
        <w:rPr>
          <w:rFonts w:eastAsia="Times New Roman" w:cs="Times New Roman"/>
          <w:szCs w:val="24"/>
        </w:rPr>
        <w:t>ν</w:t>
      </w:r>
      <w:r w:rsidRPr="00354832">
        <w:rPr>
          <w:rFonts w:eastAsia="Times New Roman" w:cs="Times New Roman"/>
          <w:szCs w:val="24"/>
        </w:rPr>
        <w:t xml:space="preserve"> λόγο ότι συνηθίζεται πλέον οι τροπολογίες να αποτελούνται από πολλά άρθρα</w:t>
      </w:r>
      <w:r>
        <w:rPr>
          <w:rFonts w:eastAsia="Times New Roman" w:cs="Times New Roman"/>
          <w:szCs w:val="24"/>
        </w:rPr>
        <w:t>. Επ</w:t>
      </w:r>
      <w:r w:rsidRPr="00354832">
        <w:rPr>
          <w:rFonts w:eastAsia="Times New Roman" w:cs="Times New Roman"/>
          <w:szCs w:val="24"/>
        </w:rPr>
        <w:t>ομένως</w:t>
      </w:r>
      <w:r>
        <w:rPr>
          <w:rFonts w:eastAsia="Times New Roman" w:cs="Times New Roman"/>
          <w:szCs w:val="24"/>
        </w:rPr>
        <w:t xml:space="preserve"> ή</w:t>
      </w:r>
      <w:r w:rsidRPr="00354832">
        <w:rPr>
          <w:rFonts w:eastAsia="Times New Roman" w:cs="Times New Roman"/>
          <w:szCs w:val="24"/>
        </w:rPr>
        <w:t xml:space="preserve"> πρέπει να υπερψηφιστούν ή πρέπει να καταψηφιστούν</w:t>
      </w:r>
      <w:r>
        <w:rPr>
          <w:rFonts w:eastAsia="Times New Roman" w:cs="Times New Roman"/>
          <w:szCs w:val="24"/>
        </w:rPr>
        <w:t>,</w:t>
      </w:r>
      <w:r w:rsidRPr="00354832">
        <w:rPr>
          <w:rFonts w:eastAsia="Times New Roman" w:cs="Times New Roman"/>
          <w:szCs w:val="24"/>
        </w:rPr>
        <w:t xml:space="preserve"> όταν υπάρχουν αντιρρήσεις σε ορισμένα σημεία</w:t>
      </w:r>
      <w:r>
        <w:rPr>
          <w:rFonts w:eastAsia="Times New Roman" w:cs="Times New Roman"/>
          <w:szCs w:val="24"/>
        </w:rPr>
        <w:t>, έ</w:t>
      </w:r>
      <w:r w:rsidRPr="00354832">
        <w:rPr>
          <w:rFonts w:eastAsia="Times New Roman" w:cs="Times New Roman"/>
          <w:szCs w:val="24"/>
        </w:rPr>
        <w:t>σ</w:t>
      </w:r>
      <w:r>
        <w:rPr>
          <w:rFonts w:eastAsia="Times New Roman" w:cs="Times New Roman"/>
          <w:szCs w:val="24"/>
        </w:rPr>
        <w:t>τω και αν κατά τα λοιπά έχουν μι</w:t>
      </w:r>
      <w:r w:rsidRPr="00354832">
        <w:rPr>
          <w:rFonts w:eastAsia="Times New Roman" w:cs="Times New Roman"/>
          <w:szCs w:val="24"/>
        </w:rPr>
        <w:t xml:space="preserve">α ενδιαφέρουσα χρησιμότητα ή να δώσει κανείς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354832">
        <w:rPr>
          <w:rFonts w:eastAsia="Times New Roman" w:cs="Times New Roman"/>
          <w:szCs w:val="24"/>
        </w:rPr>
        <w:t xml:space="preserve"> όταν πλέον</w:t>
      </w:r>
      <w:r>
        <w:rPr>
          <w:rFonts w:eastAsia="Times New Roman" w:cs="Times New Roman"/>
          <w:szCs w:val="24"/>
        </w:rPr>
        <w:t xml:space="preserve"> είναι σε αμφιβολία α</w:t>
      </w:r>
      <w:r w:rsidRPr="00354832">
        <w:rPr>
          <w:rFonts w:eastAsia="Times New Roman" w:cs="Times New Roman"/>
          <w:szCs w:val="24"/>
        </w:rPr>
        <w:t>ν μπορεί να υποστηρίξει το σύνολο των ρυθμίσεων</w:t>
      </w:r>
      <w:r>
        <w:rPr>
          <w:rFonts w:eastAsia="Times New Roman" w:cs="Times New Roman"/>
          <w:szCs w:val="24"/>
        </w:rPr>
        <w:t>.</w:t>
      </w:r>
    </w:p>
    <w:p w14:paraId="382445A4" w14:textId="77777777" w:rsidR="00D035B1" w:rsidRDefault="005B20CE">
      <w:pPr>
        <w:tabs>
          <w:tab w:val="left" w:pos="1118"/>
        </w:tabs>
        <w:spacing w:line="600" w:lineRule="auto"/>
        <w:ind w:firstLine="709"/>
        <w:contextualSpacing/>
        <w:jc w:val="both"/>
        <w:rPr>
          <w:rFonts w:eastAsia="Times New Roman" w:cs="Times New Roman"/>
          <w:szCs w:val="24"/>
        </w:rPr>
      </w:pPr>
      <w:r>
        <w:rPr>
          <w:rFonts w:eastAsia="Times New Roman" w:cs="Times New Roman"/>
          <w:szCs w:val="24"/>
        </w:rPr>
        <w:tab/>
      </w:r>
      <w:r>
        <w:rPr>
          <w:rFonts w:eastAsia="Times New Roman" w:cs="Times New Roman"/>
          <w:szCs w:val="24"/>
        </w:rPr>
        <w:t>Σ</w:t>
      </w:r>
      <w:r w:rsidRPr="00354832">
        <w:rPr>
          <w:rFonts w:eastAsia="Times New Roman" w:cs="Times New Roman"/>
          <w:szCs w:val="24"/>
        </w:rPr>
        <w:t>τη συγκεκριμένη περίπτωση</w:t>
      </w:r>
      <w:r>
        <w:rPr>
          <w:rFonts w:eastAsia="Times New Roman" w:cs="Times New Roman"/>
          <w:szCs w:val="24"/>
        </w:rPr>
        <w:t>, λ</w:t>
      </w:r>
      <w:r w:rsidRPr="00354832">
        <w:rPr>
          <w:rFonts w:eastAsia="Times New Roman" w:cs="Times New Roman"/>
          <w:szCs w:val="24"/>
        </w:rPr>
        <w:t>οιπόν</w:t>
      </w:r>
      <w:r>
        <w:rPr>
          <w:rFonts w:eastAsia="Times New Roman" w:cs="Times New Roman"/>
          <w:szCs w:val="24"/>
        </w:rPr>
        <w:t>,</w:t>
      </w:r>
      <w:r w:rsidRPr="00354832">
        <w:rPr>
          <w:rFonts w:eastAsia="Times New Roman" w:cs="Times New Roman"/>
          <w:szCs w:val="24"/>
        </w:rPr>
        <w:t xml:space="preserve"> έρχεται η τροπολογία η οποία</w:t>
      </w:r>
      <w:r>
        <w:rPr>
          <w:rFonts w:eastAsia="Times New Roman" w:cs="Times New Roman"/>
          <w:szCs w:val="24"/>
        </w:rPr>
        <w:t>,</w:t>
      </w:r>
      <w:r w:rsidRPr="00354832">
        <w:rPr>
          <w:rFonts w:eastAsia="Times New Roman" w:cs="Times New Roman"/>
          <w:szCs w:val="24"/>
        </w:rPr>
        <w:t xml:space="preserve"> όπως δημοσιοποιήθηκε</w:t>
      </w:r>
      <w:r>
        <w:rPr>
          <w:rFonts w:eastAsia="Times New Roman" w:cs="Times New Roman"/>
          <w:szCs w:val="24"/>
        </w:rPr>
        <w:t xml:space="preserve">, </w:t>
      </w:r>
      <w:r w:rsidRPr="00354832">
        <w:rPr>
          <w:rFonts w:eastAsia="Times New Roman" w:cs="Times New Roman"/>
          <w:szCs w:val="24"/>
        </w:rPr>
        <w:t xml:space="preserve">παρατείνει την ισχύ </w:t>
      </w:r>
      <w:r w:rsidRPr="00354832">
        <w:rPr>
          <w:rFonts w:eastAsia="Times New Roman" w:cs="Times New Roman"/>
          <w:szCs w:val="24"/>
        </w:rPr>
        <w:lastRenderedPageBreak/>
        <w:t>του εξωδικαστικού συμβιβασμού</w:t>
      </w:r>
      <w:r>
        <w:rPr>
          <w:rFonts w:eastAsia="Times New Roman" w:cs="Times New Roman"/>
          <w:szCs w:val="24"/>
        </w:rPr>
        <w:t>-</w:t>
      </w:r>
      <w:r w:rsidRPr="00354832">
        <w:rPr>
          <w:rFonts w:eastAsia="Times New Roman" w:cs="Times New Roman"/>
          <w:szCs w:val="24"/>
        </w:rPr>
        <w:t>μηχανισμού</w:t>
      </w:r>
      <w:r>
        <w:rPr>
          <w:rFonts w:eastAsia="Times New Roman" w:cs="Times New Roman"/>
          <w:szCs w:val="24"/>
        </w:rPr>
        <w:t>,</w:t>
      </w:r>
      <w:r w:rsidRPr="00354832">
        <w:rPr>
          <w:rFonts w:eastAsia="Times New Roman" w:cs="Times New Roman"/>
          <w:szCs w:val="24"/>
        </w:rPr>
        <w:t xml:space="preserve"> αν θέλετε</w:t>
      </w:r>
      <w:r>
        <w:rPr>
          <w:rFonts w:eastAsia="Times New Roman" w:cs="Times New Roman"/>
          <w:szCs w:val="24"/>
        </w:rPr>
        <w:t>,</w:t>
      </w:r>
      <w:r w:rsidRPr="00354832">
        <w:rPr>
          <w:rFonts w:eastAsia="Times New Roman" w:cs="Times New Roman"/>
          <w:szCs w:val="24"/>
        </w:rPr>
        <w:t xml:space="preserve"> κατά τη νομοτεχνική ορολογία</w:t>
      </w:r>
      <w:r>
        <w:rPr>
          <w:rFonts w:eastAsia="Times New Roman" w:cs="Times New Roman"/>
          <w:szCs w:val="24"/>
        </w:rPr>
        <w:t>. Λ</w:t>
      </w:r>
      <w:r w:rsidRPr="00354832">
        <w:rPr>
          <w:rFonts w:eastAsia="Times New Roman" w:cs="Times New Roman"/>
          <w:szCs w:val="24"/>
        </w:rPr>
        <w:t>ύνει προβλήματα αυτό</w:t>
      </w:r>
      <w:r>
        <w:rPr>
          <w:rFonts w:eastAsia="Times New Roman" w:cs="Times New Roman"/>
          <w:szCs w:val="24"/>
        </w:rPr>
        <w:t xml:space="preserve">; </w:t>
      </w:r>
      <w:r>
        <w:rPr>
          <w:rFonts w:eastAsia="Times New Roman" w:cs="Times New Roman"/>
          <w:szCs w:val="24"/>
        </w:rPr>
        <w:t>τα</w:t>
      </w:r>
    </w:p>
    <w:p w14:paraId="382445A5" w14:textId="77777777" w:rsidR="00D035B1" w:rsidRDefault="005B20CE">
      <w:pPr>
        <w:tabs>
          <w:tab w:val="left" w:pos="1118"/>
        </w:tabs>
        <w:spacing w:line="600" w:lineRule="auto"/>
        <w:ind w:firstLine="709"/>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ab/>
        <w:t>Τ</w:t>
      </w:r>
      <w:r w:rsidRPr="00354832">
        <w:rPr>
          <w:rFonts w:eastAsia="Times New Roman" w:cs="Times New Roman"/>
          <w:szCs w:val="24"/>
        </w:rPr>
        <w:t>α στατιστικά στοιχεία</w:t>
      </w:r>
      <w:r>
        <w:rPr>
          <w:rFonts w:eastAsia="Times New Roman" w:cs="Times New Roman"/>
          <w:szCs w:val="24"/>
        </w:rPr>
        <w:t>,</w:t>
      </w:r>
      <w:r w:rsidRPr="00354832">
        <w:rPr>
          <w:rFonts w:eastAsia="Times New Roman" w:cs="Times New Roman"/>
          <w:szCs w:val="24"/>
        </w:rPr>
        <w:t xml:space="preserve"> τα οποία</w:t>
      </w:r>
      <w:r>
        <w:rPr>
          <w:rFonts w:eastAsia="Times New Roman" w:cs="Times New Roman"/>
          <w:szCs w:val="24"/>
        </w:rPr>
        <w:t xml:space="preserve"> έχουν δοθεί ιδιαίτερα από την Ε</w:t>
      </w:r>
      <w:r w:rsidRPr="00354832">
        <w:rPr>
          <w:rFonts w:eastAsia="Times New Roman" w:cs="Times New Roman"/>
          <w:szCs w:val="24"/>
        </w:rPr>
        <w:t xml:space="preserve">ιδική </w:t>
      </w:r>
      <w:r>
        <w:rPr>
          <w:rFonts w:eastAsia="Times New Roman" w:cs="Times New Roman"/>
          <w:szCs w:val="24"/>
        </w:rPr>
        <w:t>Γ</w:t>
      </w:r>
      <w:r w:rsidRPr="00354832">
        <w:rPr>
          <w:rFonts w:eastAsia="Times New Roman" w:cs="Times New Roman"/>
          <w:szCs w:val="24"/>
        </w:rPr>
        <w:t xml:space="preserve">ραμματεία </w:t>
      </w:r>
      <w:r>
        <w:rPr>
          <w:rFonts w:eastAsia="Times New Roman" w:cs="Times New Roman"/>
          <w:szCs w:val="24"/>
        </w:rPr>
        <w:t xml:space="preserve">Ιδιωτικού </w:t>
      </w:r>
      <w:proofErr w:type="spellStart"/>
      <w:r>
        <w:rPr>
          <w:rFonts w:eastAsia="Times New Roman" w:cs="Times New Roman"/>
          <w:szCs w:val="24"/>
        </w:rPr>
        <w:t>Χ</w:t>
      </w:r>
      <w:r w:rsidRPr="00354832">
        <w:rPr>
          <w:rFonts w:eastAsia="Times New Roman" w:cs="Times New Roman"/>
          <w:szCs w:val="24"/>
        </w:rPr>
        <w:t>ρέους</w:t>
      </w:r>
      <w:r>
        <w:rPr>
          <w:rFonts w:eastAsia="Times New Roman" w:cs="Times New Roman"/>
          <w:szCs w:val="24"/>
        </w:rPr>
        <w:t>,</w:t>
      </w:r>
      <w:r w:rsidRPr="00354832">
        <w:rPr>
          <w:rFonts w:eastAsia="Times New Roman" w:cs="Times New Roman"/>
          <w:szCs w:val="24"/>
        </w:rPr>
        <w:t>δείχνουν</w:t>
      </w:r>
      <w:proofErr w:type="spellEnd"/>
      <w:r w:rsidRPr="00354832">
        <w:rPr>
          <w:rFonts w:eastAsia="Times New Roman" w:cs="Times New Roman"/>
          <w:szCs w:val="24"/>
        </w:rPr>
        <w:t xml:space="preserve"> ότι ο μηχανισμό</w:t>
      </w:r>
      <w:r w:rsidRPr="00354832">
        <w:rPr>
          <w:rFonts w:eastAsia="Times New Roman" w:cs="Times New Roman"/>
          <w:szCs w:val="24"/>
        </w:rPr>
        <w:t>ς καρκινοβατεί</w:t>
      </w:r>
      <w:r>
        <w:rPr>
          <w:rFonts w:eastAsia="Times New Roman" w:cs="Times New Roman"/>
          <w:szCs w:val="24"/>
        </w:rPr>
        <w:t>, δείχνουν</w:t>
      </w:r>
      <w:r w:rsidRPr="00354832">
        <w:rPr>
          <w:rFonts w:eastAsia="Times New Roman" w:cs="Times New Roman"/>
          <w:szCs w:val="24"/>
        </w:rPr>
        <w:t xml:space="preserve"> ότι η διαδικασία διαπραγμάτευσης γίνεται και αυτή πολλές φορές</w:t>
      </w:r>
      <w:r>
        <w:rPr>
          <w:rFonts w:eastAsia="Times New Roman" w:cs="Times New Roman"/>
          <w:szCs w:val="24"/>
        </w:rPr>
        <w:t xml:space="preserve"> </w:t>
      </w:r>
      <w:r w:rsidRPr="00354832">
        <w:rPr>
          <w:rFonts w:eastAsia="Times New Roman" w:cs="Times New Roman"/>
          <w:szCs w:val="24"/>
        </w:rPr>
        <w:t>δυσκίνητη και κολλάει</w:t>
      </w:r>
      <w:r>
        <w:rPr>
          <w:rFonts w:eastAsia="Times New Roman" w:cs="Times New Roman"/>
          <w:szCs w:val="24"/>
        </w:rPr>
        <w:t xml:space="preserve"> και </w:t>
      </w:r>
      <w:r w:rsidRPr="00354832">
        <w:rPr>
          <w:rFonts w:eastAsia="Times New Roman" w:cs="Times New Roman"/>
          <w:szCs w:val="24"/>
        </w:rPr>
        <w:t>μόνο ένας μικρός αριθμός εταιρειών έχει πετύχει να δώσει μία λύση</w:t>
      </w:r>
      <w:r>
        <w:rPr>
          <w:rFonts w:eastAsia="Times New Roman" w:cs="Times New Roman"/>
          <w:szCs w:val="24"/>
        </w:rPr>
        <w:t>. Ε</w:t>
      </w:r>
      <w:r w:rsidRPr="00354832">
        <w:rPr>
          <w:rFonts w:eastAsia="Times New Roman" w:cs="Times New Roman"/>
          <w:szCs w:val="24"/>
        </w:rPr>
        <w:t xml:space="preserve">κείνο το οποίο φαίνεται </w:t>
      </w:r>
      <w:r>
        <w:rPr>
          <w:rFonts w:eastAsia="Times New Roman" w:cs="Times New Roman"/>
          <w:szCs w:val="24"/>
        </w:rPr>
        <w:t>όμως,</w:t>
      </w:r>
      <w:r>
        <w:rPr>
          <w:rFonts w:eastAsia="Times New Roman" w:cs="Times New Roman"/>
          <w:szCs w:val="24"/>
        </w:rPr>
        <w:t xml:space="preserve"> είναι </w:t>
      </w:r>
      <w:r w:rsidRPr="00354832">
        <w:rPr>
          <w:rFonts w:eastAsia="Times New Roman" w:cs="Times New Roman"/>
          <w:szCs w:val="24"/>
        </w:rPr>
        <w:t>ότι οι τράπεζες δεν θέλουν την εφαρμογ</w:t>
      </w:r>
      <w:r w:rsidRPr="00354832">
        <w:rPr>
          <w:rFonts w:eastAsia="Times New Roman" w:cs="Times New Roman"/>
          <w:szCs w:val="24"/>
        </w:rPr>
        <w:t>ή αυτού του μηχανισμού και βλέπουμε καθημερινά πλέον να περιέρχονται υπό τη μορφή κατάπτωση</w:t>
      </w:r>
      <w:r>
        <w:rPr>
          <w:rFonts w:eastAsia="Times New Roman" w:cs="Times New Roman"/>
          <w:szCs w:val="24"/>
        </w:rPr>
        <w:t>ς</w:t>
      </w:r>
      <w:r w:rsidRPr="00354832">
        <w:rPr>
          <w:rFonts w:eastAsia="Times New Roman" w:cs="Times New Roman"/>
          <w:szCs w:val="24"/>
        </w:rPr>
        <w:t xml:space="preserve"> ενεχύρων μετοχές εταιρειών στις τράπεζες και να κινούν τις διαδικασίες εκποίησης με πλειστηριασμούς</w:t>
      </w:r>
      <w:r>
        <w:rPr>
          <w:rFonts w:eastAsia="Times New Roman" w:cs="Times New Roman"/>
          <w:szCs w:val="24"/>
        </w:rPr>
        <w:t xml:space="preserve">. </w:t>
      </w:r>
      <w:r w:rsidRPr="00354832">
        <w:rPr>
          <w:rFonts w:eastAsia="Times New Roman" w:cs="Times New Roman"/>
          <w:szCs w:val="24"/>
        </w:rPr>
        <w:t>Συνεπώς</w:t>
      </w:r>
      <w:r>
        <w:rPr>
          <w:rFonts w:eastAsia="Times New Roman" w:cs="Times New Roman"/>
          <w:szCs w:val="24"/>
        </w:rPr>
        <w:t>,</w:t>
      </w:r>
      <w:r w:rsidRPr="00354832">
        <w:rPr>
          <w:rFonts w:eastAsia="Times New Roman" w:cs="Times New Roman"/>
          <w:szCs w:val="24"/>
        </w:rPr>
        <w:t xml:space="preserve"> με αυτό το σχόλιο</w:t>
      </w:r>
      <w:r>
        <w:rPr>
          <w:rFonts w:eastAsia="Times New Roman" w:cs="Times New Roman"/>
          <w:szCs w:val="24"/>
        </w:rPr>
        <w:t>,</w:t>
      </w:r>
      <w:r w:rsidRPr="00354832">
        <w:rPr>
          <w:rFonts w:eastAsia="Times New Roman" w:cs="Times New Roman"/>
          <w:szCs w:val="24"/>
        </w:rPr>
        <w:t xml:space="preserve"> βλέπω ότι ο εξωδικαστικός μηχανισμ</w:t>
      </w:r>
      <w:r w:rsidRPr="00354832">
        <w:rPr>
          <w:rFonts w:eastAsia="Times New Roman" w:cs="Times New Roman"/>
          <w:szCs w:val="24"/>
        </w:rPr>
        <w:t>ός δεν είναι εκείνος</w:t>
      </w:r>
      <w:r>
        <w:rPr>
          <w:rFonts w:eastAsia="Times New Roman" w:cs="Times New Roman"/>
          <w:szCs w:val="24"/>
        </w:rPr>
        <w:t>,</w:t>
      </w:r>
      <w:r>
        <w:rPr>
          <w:rFonts w:eastAsia="Times New Roman" w:cs="Times New Roman"/>
          <w:szCs w:val="24"/>
        </w:rPr>
        <w:t xml:space="preserve"> ο οποίος θα δώσει ζ</w:t>
      </w:r>
      <w:r w:rsidRPr="00354832">
        <w:rPr>
          <w:rFonts w:eastAsia="Times New Roman" w:cs="Times New Roman"/>
          <w:szCs w:val="24"/>
        </w:rPr>
        <w:t xml:space="preserve">ωή στις μεγάλες επιχειρήσεις να διατηρήσουν την οντότητα </w:t>
      </w:r>
      <w:r>
        <w:rPr>
          <w:rFonts w:eastAsia="Times New Roman" w:cs="Times New Roman"/>
          <w:szCs w:val="24"/>
        </w:rPr>
        <w:t xml:space="preserve">τους. </w:t>
      </w:r>
    </w:p>
    <w:p w14:paraId="382445A6" w14:textId="77777777" w:rsidR="00D035B1" w:rsidRDefault="005B20CE">
      <w:pPr>
        <w:tabs>
          <w:tab w:val="left" w:pos="1118"/>
        </w:tabs>
        <w:spacing w:line="600" w:lineRule="auto"/>
        <w:ind w:firstLine="709"/>
        <w:contextualSpacing/>
        <w:jc w:val="both"/>
        <w:rPr>
          <w:rFonts w:eastAsia="Times New Roman" w:cs="Times New Roman"/>
          <w:szCs w:val="24"/>
        </w:rPr>
      </w:pPr>
      <w:r w:rsidRPr="00354832">
        <w:rPr>
          <w:rFonts w:eastAsia="Times New Roman" w:cs="Times New Roman"/>
          <w:szCs w:val="24"/>
        </w:rPr>
        <w:t xml:space="preserve">Ας δούμε </w:t>
      </w:r>
      <w:r>
        <w:rPr>
          <w:rFonts w:eastAsia="Times New Roman" w:cs="Times New Roman"/>
          <w:szCs w:val="24"/>
        </w:rPr>
        <w:t>όμως,</w:t>
      </w:r>
      <w:r w:rsidRPr="00354832">
        <w:rPr>
          <w:rFonts w:eastAsia="Times New Roman" w:cs="Times New Roman"/>
          <w:szCs w:val="24"/>
        </w:rPr>
        <w:t xml:space="preserve"> αν μπορεί να δώσε</w:t>
      </w:r>
      <w:r>
        <w:rPr>
          <w:rFonts w:eastAsia="Times New Roman" w:cs="Times New Roman"/>
          <w:szCs w:val="24"/>
        </w:rPr>
        <w:t>ι και στους μικρούς οφειλέτες μι</w:t>
      </w:r>
      <w:r w:rsidRPr="00354832">
        <w:rPr>
          <w:rFonts w:eastAsia="Times New Roman" w:cs="Times New Roman"/>
          <w:szCs w:val="24"/>
        </w:rPr>
        <w:t>α ανάσα ζωής</w:t>
      </w:r>
      <w:r>
        <w:rPr>
          <w:rFonts w:eastAsia="Times New Roman" w:cs="Times New Roman"/>
          <w:szCs w:val="24"/>
        </w:rPr>
        <w:t xml:space="preserve"> και σε </w:t>
      </w:r>
      <w:r w:rsidRPr="00354832">
        <w:rPr>
          <w:rFonts w:eastAsia="Times New Roman" w:cs="Times New Roman"/>
          <w:szCs w:val="24"/>
        </w:rPr>
        <w:t>σχέση με τις τροπολογίες</w:t>
      </w:r>
      <w:r>
        <w:rPr>
          <w:rFonts w:eastAsia="Times New Roman" w:cs="Times New Roman"/>
          <w:szCs w:val="24"/>
        </w:rPr>
        <w:t>,</w:t>
      </w:r>
      <w:r>
        <w:rPr>
          <w:rFonts w:eastAsia="Times New Roman" w:cs="Times New Roman"/>
          <w:szCs w:val="24"/>
        </w:rPr>
        <w:t xml:space="preserve"> οι</w:t>
      </w:r>
      <w:r w:rsidRPr="00354832">
        <w:rPr>
          <w:rFonts w:eastAsia="Times New Roman" w:cs="Times New Roman"/>
          <w:szCs w:val="24"/>
        </w:rPr>
        <w:t xml:space="preserve"> οποίες έρχονται</w:t>
      </w:r>
      <w:r>
        <w:rPr>
          <w:rFonts w:eastAsia="Times New Roman" w:cs="Times New Roman"/>
          <w:szCs w:val="24"/>
        </w:rPr>
        <w:t>. Β</w:t>
      </w:r>
      <w:r w:rsidRPr="00354832">
        <w:rPr>
          <w:rFonts w:eastAsia="Times New Roman" w:cs="Times New Roman"/>
          <w:szCs w:val="24"/>
        </w:rPr>
        <w:t>λέπω σήμερα</w:t>
      </w:r>
      <w:r>
        <w:rPr>
          <w:rFonts w:eastAsia="Times New Roman" w:cs="Times New Roman"/>
          <w:szCs w:val="24"/>
        </w:rPr>
        <w:t>,</w:t>
      </w:r>
      <w:r w:rsidRPr="00354832">
        <w:rPr>
          <w:rFonts w:eastAsia="Times New Roman" w:cs="Times New Roman"/>
          <w:szCs w:val="24"/>
        </w:rPr>
        <w:t xml:space="preserve"> σταχυολ</w:t>
      </w:r>
      <w:r w:rsidRPr="00354832">
        <w:rPr>
          <w:rFonts w:eastAsia="Times New Roman" w:cs="Times New Roman"/>
          <w:szCs w:val="24"/>
        </w:rPr>
        <w:t>ογώντας αν θέλετε</w:t>
      </w:r>
      <w:r>
        <w:rPr>
          <w:rFonts w:eastAsia="Times New Roman" w:cs="Times New Roman"/>
          <w:szCs w:val="24"/>
        </w:rPr>
        <w:t>,</w:t>
      </w:r>
      <w:r w:rsidRPr="00354832">
        <w:rPr>
          <w:rFonts w:eastAsia="Times New Roman" w:cs="Times New Roman"/>
          <w:szCs w:val="24"/>
        </w:rPr>
        <w:t xml:space="preserve"> λόγω και του μικρού χρόνου</w:t>
      </w:r>
      <w:r>
        <w:rPr>
          <w:rFonts w:eastAsia="Times New Roman" w:cs="Times New Roman"/>
          <w:szCs w:val="24"/>
        </w:rPr>
        <w:t>,</w:t>
      </w:r>
      <w:r w:rsidRPr="00354832">
        <w:rPr>
          <w:rFonts w:eastAsia="Times New Roman" w:cs="Times New Roman"/>
          <w:szCs w:val="24"/>
        </w:rPr>
        <w:t xml:space="preserve"> </w:t>
      </w:r>
      <w:r>
        <w:rPr>
          <w:rFonts w:eastAsia="Times New Roman" w:cs="Times New Roman"/>
          <w:szCs w:val="24"/>
        </w:rPr>
        <w:t xml:space="preserve">ότι </w:t>
      </w:r>
      <w:r w:rsidRPr="00354832">
        <w:rPr>
          <w:rFonts w:eastAsia="Times New Roman" w:cs="Times New Roman"/>
          <w:szCs w:val="24"/>
        </w:rPr>
        <w:t>αντιμετωπίζετε</w:t>
      </w:r>
      <w:r>
        <w:rPr>
          <w:rFonts w:eastAsia="Times New Roman" w:cs="Times New Roman"/>
          <w:szCs w:val="24"/>
        </w:rPr>
        <w:t xml:space="preserve">, </w:t>
      </w:r>
      <w:r w:rsidRPr="00354832">
        <w:rPr>
          <w:rFonts w:eastAsia="Times New Roman" w:cs="Times New Roman"/>
          <w:szCs w:val="24"/>
        </w:rPr>
        <w:t>λέει</w:t>
      </w:r>
      <w:r>
        <w:rPr>
          <w:rFonts w:eastAsia="Times New Roman" w:cs="Times New Roman"/>
          <w:szCs w:val="24"/>
        </w:rPr>
        <w:t>,</w:t>
      </w:r>
      <w:r w:rsidRPr="00354832">
        <w:rPr>
          <w:rFonts w:eastAsia="Times New Roman" w:cs="Times New Roman"/>
          <w:szCs w:val="24"/>
        </w:rPr>
        <w:t xml:space="preserve"> το μεγάλο </w:t>
      </w:r>
      <w:r w:rsidRPr="00354832">
        <w:rPr>
          <w:rFonts w:eastAsia="Times New Roman" w:cs="Times New Roman"/>
          <w:szCs w:val="24"/>
        </w:rPr>
        <w:lastRenderedPageBreak/>
        <w:t>ζήτημα των μη επιχειρηματικών οφειλών</w:t>
      </w:r>
      <w:r>
        <w:rPr>
          <w:rFonts w:eastAsia="Times New Roman" w:cs="Times New Roman"/>
          <w:szCs w:val="24"/>
        </w:rPr>
        <w:t xml:space="preserve"> και ε</w:t>
      </w:r>
      <w:r w:rsidRPr="00354832">
        <w:rPr>
          <w:rFonts w:eastAsia="Times New Roman" w:cs="Times New Roman"/>
          <w:szCs w:val="24"/>
        </w:rPr>
        <w:t>ισ</w:t>
      </w:r>
      <w:r>
        <w:rPr>
          <w:rFonts w:eastAsia="Times New Roman" w:cs="Times New Roman"/>
          <w:szCs w:val="24"/>
        </w:rPr>
        <w:t xml:space="preserve">άγετε </w:t>
      </w:r>
      <w:r w:rsidRPr="00354832">
        <w:rPr>
          <w:rFonts w:eastAsia="Times New Roman" w:cs="Times New Roman"/>
          <w:szCs w:val="24"/>
        </w:rPr>
        <w:t>μία διαδικασία</w:t>
      </w:r>
      <w:r>
        <w:rPr>
          <w:rFonts w:eastAsia="Times New Roman" w:cs="Times New Roman"/>
          <w:szCs w:val="24"/>
        </w:rPr>
        <w:t>,</w:t>
      </w:r>
      <w:r w:rsidRPr="00354832">
        <w:rPr>
          <w:rFonts w:eastAsia="Times New Roman" w:cs="Times New Roman"/>
          <w:szCs w:val="24"/>
        </w:rPr>
        <w:t xml:space="preserve"> όταν η αιτία της οφε</w:t>
      </w:r>
      <w:r>
        <w:rPr>
          <w:rFonts w:eastAsia="Times New Roman" w:cs="Times New Roman"/>
          <w:szCs w:val="24"/>
        </w:rPr>
        <w:t>ιλής είναι εκτός του Εμπορικού Δ</w:t>
      </w:r>
      <w:r w:rsidRPr="00354832">
        <w:rPr>
          <w:rFonts w:eastAsia="Times New Roman" w:cs="Times New Roman"/>
          <w:szCs w:val="24"/>
        </w:rPr>
        <w:t>ικαίου</w:t>
      </w:r>
      <w:r>
        <w:rPr>
          <w:rFonts w:eastAsia="Times New Roman" w:cs="Times New Roman"/>
          <w:szCs w:val="24"/>
        </w:rPr>
        <w:t>,</w:t>
      </w:r>
      <w:r w:rsidRPr="00354832">
        <w:rPr>
          <w:rFonts w:eastAsia="Times New Roman" w:cs="Times New Roman"/>
          <w:szCs w:val="24"/>
        </w:rPr>
        <w:t xml:space="preserve"> να μπορεί να εξαιρείται από τον πιστωτή ή να μπορεί να μην εξαιρείται</w:t>
      </w:r>
      <w:r>
        <w:rPr>
          <w:rFonts w:eastAsia="Times New Roman" w:cs="Times New Roman"/>
          <w:szCs w:val="24"/>
        </w:rPr>
        <w:t xml:space="preserve">. </w:t>
      </w:r>
    </w:p>
    <w:p w14:paraId="382445A7"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Ξ</w:t>
      </w:r>
      <w:r w:rsidRPr="00354832">
        <w:rPr>
          <w:rFonts w:eastAsia="Times New Roman" w:cs="Times New Roman"/>
          <w:szCs w:val="24"/>
        </w:rPr>
        <w:t xml:space="preserve">έρετε </w:t>
      </w:r>
      <w:r>
        <w:rPr>
          <w:rFonts w:eastAsia="Times New Roman" w:cs="Times New Roman"/>
          <w:szCs w:val="24"/>
        </w:rPr>
        <w:t>π</w:t>
      </w:r>
      <w:r w:rsidRPr="00354832">
        <w:rPr>
          <w:rFonts w:eastAsia="Times New Roman" w:cs="Times New Roman"/>
          <w:szCs w:val="24"/>
        </w:rPr>
        <w:t>ού πήγε το μυαλό μου με αυτή τη ρύθμιση</w:t>
      </w:r>
      <w:r>
        <w:rPr>
          <w:rFonts w:eastAsia="Times New Roman" w:cs="Times New Roman"/>
          <w:szCs w:val="24"/>
        </w:rPr>
        <w:t>,</w:t>
      </w:r>
      <w:r w:rsidRPr="00354832">
        <w:rPr>
          <w:rFonts w:eastAsia="Times New Roman" w:cs="Times New Roman"/>
          <w:szCs w:val="24"/>
        </w:rPr>
        <w:t xml:space="preserve"> όπως διατυπώνεται συνοπτικά</w:t>
      </w:r>
      <w:r>
        <w:rPr>
          <w:rFonts w:eastAsia="Times New Roman" w:cs="Times New Roman"/>
          <w:szCs w:val="24"/>
        </w:rPr>
        <w:t>; Έ</w:t>
      </w:r>
      <w:r w:rsidRPr="00354832">
        <w:rPr>
          <w:rFonts w:eastAsia="Times New Roman" w:cs="Times New Roman"/>
          <w:szCs w:val="24"/>
        </w:rPr>
        <w:t>φερα στο</w:t>
      </w:r>
      <w:r>
        <w:rPr>
          <w:rFonts w:eastAsia="Times New Roman" w:cs="Times New Roman"/>
          <w:szCs w:val="24"/>
        </w:rPr>
        <w:t>ν</w:t>
      </w:r>
      <w:r w:rsidRPr="00354832">
        <w:rPr>
          <w:rFonts w:eastAsia="Times New Roman" w:cs="Times New Roman"/>
          <w:szCs w:val="24"/>
        </w:rPr>
        <w:t xml:space="preserve"> </w:t>
      </w:r>
      <w:r>
        <w:rPr>
          <w:rFonts w:eastAsia="Times New Roman" w:cs="Times New Roman"/>
          <w:szCs w:val="24"/>
        </w:rPr>
        <w:t xml:space="preserve">νου μου </w:t>
      </w:r>
      <w:r w:rsidRPr="00354832">
        <w:rPr>
          <w:rFonts w:eastAsia="Times New Roman" w:cs="Times New Roman"/>
          <w:szCs w:val="24"/>
        </w:rPr>
        <w:t>το παράδειγμα μιας μητέρας με ανήλικα</w:t>
      </w:r>
      <w:r>
        <w:rPr>
          <w:rFonts w:eastAsia="Times New Roman" w:cs="Times New Roman"/>
          <w:szCs w:val="24"/>
        </w:rPr>
        <w:t>,</w:t>
      </w:r>
      <w:r w:rsidRPr="00354832">
        <w:rPr>
          <w:rFonts w:eastAsia="Times New Roman" w:cs="Times New Roman"/>
          <w:szCs w:val="24"/>
        </w:rPr>
        <w:t xml:space="preserve"> που έχει δικαιωθεί από δικαστήριο διατροφής</w:t>
      </w:r>
      <w:r>
        <w:rPr>
          <w:rFonts w:eastAsia="Times New Roman" w:cs="Times New Roman"/>
          <w:szCs w:val="24"/>
        </w:rPr>
        <w:t>,</w:t>
      </w:r>
      <w:r w:rsidRPr="00354832">
        <w:rPr>
          <w:rFonts w:eastAsia="Times New Roman" w:cs="Times New Roman"/>
          <w:szCs w:val="24"/>
        </w:rPr>
        <w:t xml:space="preserve"> ο </w:t>
      </w:r>
      <w:r w:rsidRPr="00354832">
        <w:rPr>
          <w:rFonts w:eastAsia="Times New Roman" w:cs="Times New Roman"/>
          <w:szCs w:val="24"/>
        </w:rPr>
        <w:t xml:space="preserve">σύζυγος έχει την </w:t>
      </w:r>
      <w:r>
        <w:rPr>
          <w:rFonts w:eastAsia="Times New Roman" w:cs="Times New Roman"/>
          <w:szCs w:val="24"/>
        </w:rPr>
        <w:t>ε</w:t>
      </w:r>
      <w:r w:rsidRPr="00354832">
        <w:rPr>
          <w:rFonts w:eastAsia="Times New Roman" w:cs="Times New Roman"/>
          <w:szCs w:val="24"/>
        </w:rPr>
        <w:t>μπορική ιδιότητα και οδηγείται στον εξωδικαστικό μηχανισμό</w:t>
      </w:r>
      <w:r>
        <w:rPr>
          <w:rFonts w:eastAsia="Times New Roman" w:cs="Times New Roman"/>
          <w:szCs w:val="24"/>
        </w:rPr>
        <w:t>. Π</w:t>
      </w:r>
      <w:r w:rsidRPr="00354832">
        <w:rPr>
          <w:rFonts w:eastAsia="Times New Roman" w:cs="Times New Roman"/>
          <w:szCs w:val="24"/>
        </w:rPr>
        <w:t>ώς θα προστατευθεί η διατροφή των ανηλίκων</w:t>
      </w:r>
      <w:r>
        <w:rPr>
          <w:rFonts w:eastAsia="Times New Roman" w:cs="Times New Roman"/>
          <w:szCs w:val="24"/>
        </w:rPr>
        <w:t>; Χρήζει συμπλήρωσης η</w:t>
      </w:r>
      <w:r w:rsidRPr="00354832">
        <w:rPr>
          <w:rFonts w:eastAsia="Times New Roman" w:cs="Times New Roman"/>
          <w:szCs w:val="24"/>
        </w:rPr>
        <w:t xml:space="preserve"> διάταξη</w:t>
      </w:r>
      <w:r>
        <w:rPr>
          <w:rFonts w:eastAsia="Times New Roman" w:cs="Times New Roman"/>
          <w:szCs w:val="24"/>
        </w:rPr>
        <w:t>,</w:t>
      </w:r>
      <w:r>
        <w:rPr>
          <w:rFonts w:eastAsia="Times New Roman" w:cs="Times New Roman"/>
          <w:szCs w:val="24"/>
        </w:rPr>
        <w:t xml:space="preserve"> εάν</w:t>
      </w:r>
      <w:r w:rsidRPr="00354832">
        <w:rPr>
          <w:rFonts w:eastAsia="Times New Roman" w:cs="Times New Roman"/>
          <w:szCs w:val="24"/>
        </w:rPr>
        <w:t xml:space="preserve"> θέλουμε να διασώσουμε οπωσδήποτε και τις αρχές της οικογένειας</w:t>
      </w:r>
      <w:r>
        <w:rPr>
          <w:rFonts w:eastAsia="Times New Roman" w:cs="Times New Roman"/>
          <w:szCs w:val="24"/>
        </w:rPr>
        <w:t>. Συνεπώς, με την έννοια αυτή</w:t>
      </w:r>
      <w:r>
        <w:rPr>
          <w:rFonts w:eastAsia="Times New Roman" w:cs="Times New Roman"/>
          <w:szCs w:val="24"/>
        </w:rPr>
        <w:t>,</w:t>
      </w:r>
      <w:r>
        <w:rPr>
          <w:rFonts w:eastAsia="Times New Roman" w:cs="Times New Roman"/>
          <w:szCs w:val="24"/>
        </w:rPr>
        <w:t xml:space="preserve"> δεν μπ</w:t>
      </w:r>
      <w:r>
        <w:rPr>
          <w:rFonts w:eastAsia="Times New Roman" w:cs="Times New Roman"/>
          <w:szCs w:val="24"/>
        </w:rPr>
        <w:t>ορώ να προτείνω, και δη</w:t>
      </w:r>
      <w:r w:rsidRPr="00354832">
        <w:rPr>
          <w:rFonts w:eastAsia="Times New Roman" w:cs="Times New Roman"/>
          <w:szCs w:val="24"/>
        </w:rPr>
        <w:t xml:space="preserve"> στην </w:t>
      </w:r>
      <w:r>
        <w:rPr>
          <w:rFonts w:eastAsia="Times New Roman" w:cs="Times New Roman"/>
          <w:szCs w:val="24"/>
        </w:rPr>
        <w:t>Κ</w:t>
      </w:r>
      <w:r w:rsidRPr="00354832">
        <w:rPr>
          <w:rFonts w:eastAsia="Times New Roman" w:cs="Times New Roman"/>
          <w:szCs w:val="24"/>
        </w:rPr>
        <w:t xml:space="preserve">οινοβουλευτική </w:t>
      </w:r>
      <w:r>
        <w:rPr>
          <w:rFonts w:eastAsia="Times New Roman" w:cs="Times New Roman"/>
          <w:szCs w:val="24"/>
        </w:rPr>
        <w:t>Ο</w:t>
      </w:r>
      <w:r w:rsidRPr="00354832">
        <w:rPr>
          <w:rFonts w:eastAsia="Times New Roman" w:cs="Times New Roman"/>
          <w:szCs w:val="24"/>
        </w:rPr>
        <w:t xml:space="preserve">μάδα τους </w:t>
      </w:r>
      <w:r>
        <w:rPr>
          <w:rFonts w:eastAsia="Times New Roman" w:cs="Times New Roman"/>
          <w:szCs w:val="24"/>
        </w:rPr>
        <w:t>Κ</w:t>
      </w:r>
      <w:r w:rsidRPr="00354832">
        <w:rPr>
          <w:rFonts w:eastAsia="Times New Roman" w:cs="Times New Roman"/>
          <w:szCs w:val="24"/>
        </w:rPr>
        <w:t xml:space="preserve">ινήματος </w:t>
      </w:r>
      <w:r>
        <w:rPr>
          <w:rFonts w:eastAsia="Times New Roman" w:cs="Times New Roman"/>
          <w:szCs w:val="24"/>
        </w:rPr>
        <w:t>Α</w:t>
      </w:r>
      <w:r w:rsidRPr="00354832">
        <w:rPr>
          <w:rFonts w:eastAsia="Times New Roman" w:cs="Times New Roman"/>
          <w:szCs w:val="24"/>
        </w:rPr>
        <w:t>λλαγής</w:t>
      </w:r>
      <w:r>
        <w:rPr>
          <w:rFonts w:eastAsia="Times New Roman" w:cs="Times New Roman"/>
          <w:szCs w:val="24"/>
        </w:rPr>
        <w:t>,</w:t>
      </w:r>
      <w:r w:rsidRPr="00354832">
        <w:rPr>
          <w:rFonts w:eastAsia="Times New Roman" w:cs="Times New Roman"/>
          <w:szCs w:val="24"/>
        </w:rPr>
        <w:t xml:space="preserve"> να δώσει θετική ψήφο στο πρώτο άρθρο της τροπολογίας</w:t>
      </w:r>
      <w:r>
        <w:rPr>
          <w:rFonts w:eastAsia="Times New Roman" w:cs="Times New Roman"/>
          <w:szCs w:val="24"/>
        </w:rPr>
        <w:t>.</w:t>
      </w:r>
    </w:p>
    <w:p w14:paraId="382445A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82445A9"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Θα είμαι εξαιρετικά σύντομος, κύριε Πρόεδρ</w:t>
      </w:r>
      <w:r>
        <w:rPr>
          <w:rFonts w:eastAsia="Times New Roman" w:cs="Times New Roman"/>
          <w:szCs w:val="24"/>
        </w:rPr>
        <w:t>ε.</w:t>
      </w:r>
    </w:p>
    <w:p w14:paraId="382445AA"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354832">
        <w:rPr>
          <w:rFonts w:eastAsia="Times New Roman" w:cs="Times New Roman"/>
          <w:szCs w:val="24"/>
        </w:rPr>
        <w:t xml:space="preserve"> εκείνο</w:t>
      </w:r>
      <w:r>
        <w:rPr>
          <w:rFonts w:eastAsia="Times New Roman" w:cs="Times New Roman"/>
          <w:szCs w:val="24"/>
        </w:rPr>
        <w:t>,</w:t>
      </w:r>
      <w:r w:rsidRPr="00354832">
        <w:rPr>
          <w:rFonts w:eastAsia="Times New Roman" w:cs="Times New Roman"/>
          <w:szCs w:val="24"/>
        </w:rPr>
        <w:t xml:space="preserve"> το οποίο εξίσου με προβληματίζει</w:t>
      </w:r>
      <w:r>
        <w:rPr>
          <w:rFonts w:eastAsia="Times New Roman" w:cs="Times New Roman"/>
          <w:szCs w:val="24"/>
        </w:rPr>
        <w:t>,</w:t>
      </w:r>
      <w:r>
        <w:rPr>
          <w:rFonts w:eastAsia="Times New Roman" w:cs="Times New Roman"/>
          <w:szCs w:val="24"/>
        </w:rPr>
        <w:t xml:space="preserve"> είναι </w:t>
      </w:r>
      <w:r w:rsidRPr="00354832">
        <w:rPr>
          <w:rFonts w:eastAsia="Times New Roman" w:cs="Times New Roman"/>
          <w:szCs w:val="24"/>
        </w:rPr>
        <w:t xml:space="preserve">ότι αντιμετωπίζεται η διαδικασία αναστολής των αναγκαστικών </w:t>
      </w:r>
      <w:r w:rsidRPr="00354832">
        <w:rPr>
          <w:rFonts w:eastAsia="Times New Roman" w:cs="Times New Roman"/>
          <w:szCs w:val="24"/>
        </w:rPr>
        <w:lastRenderedPageBreak/>
        <w:t>μέτρων με την προτεινόμενη ρύθμιση</w:t>
      </w:r>
      <w:r>
        <w:rPr>
          <w:rFonts w:eastAsia="Times New Roman" w:cs="Times New Roman"/>
          <w:szCs w:val="24"/>
        </w:rPr>
        <w:t>,</w:t>
      </w:r>
      <w:r w:rsidRPr="00354832">
        <w:rPr>
          <w:rFonts w:eastAsia="Times New Roman" w:cs="Times New Roman"/>
          <w:szCs w:val="24"/>
        </w:rPr>
        <w:t xml:space="preserve"> για όταν είμαστε στη διαδικασία διαπραγμάτευσης </w:t>
      </w:r>
      <w:r>
        <w:rPr>
          <w:rFonts w:eastAsia="Times New Roman" w:cs="Times New Roman"/>
          <w:szCs w:val="24"/>
        </w:rPr>
        <w:t>σ</w:t>
      </w:r>
      <w:r w:rsidRPr="00354832">
        <w:rPr>
          <w:rFonts w:eastAsia="Times New Roman" w:cs="Times New Roman"/>
          <w:szCs w:val="24"/>
        </w:rPr>
        <w:t>τον ίδιο μηχανισμό</w:t>
      </w:r>
      <w:r>
        <w:rPr>
          <w:rFonts w:eastAsia="Times New Roman" w:cs="Times New Roman"/>
          <w:szCs w:val="24"/>
        </w:rPr>
        <w:t>,</w:t>
      </w:r>
      <w:r w:rsidRPr="00354832">
        <w:rPr>
          <w:rFonts w:eastAsia="Times New Roman" w:cs="Times New Roman"/>
          <w:szCs w:val="24"/>
        </w:rPr>
        <w:t xml:space="preserve"> αλλά δεν αντιμετωπίζεται και πάλ</w:t>
      </w:r>
      <w:r w:rsidRPr="00354832">
        <w:rPr>
          <w:rFonts w:eastAsia="Times New Roman" w:cs="Times New Roman"/>
          <w:szCs w:val="24"/>
        </w:rPr>
        <w:t xml:space="preserve">ι </w:t>
      </w:r>
      <w:r>
        <w:rPr>
          <w:rFonts w:eastAsia="Times New Roman" w:cs="Times New Roman"/>
          <w:szCs w:val="24"/>
        </w:rPr>
        <w:t>-</w:t>
      </w:r>
      <w:r w:rsidRPr="00354832">
        <w:rPr>
          <w:rFonts w:eastAsia="Times New Roman" w:cs="Times New Roman"/>
          <w:szCs w:val="24"/>
        </w:rPr>
        <w:t xml:space="preserve">πολλές φορές το </w:t>
      </w:r>
      <w:r>
        <w:rPr>
          <w:rFonts w:eastAsia="Times New Roman" w:cs="Times New Roman"/>
          <w:szCs w:val="24"/>
        </w:rPr>
        <w:t>έχω θέση στην Αίθουσα- τ</w:t>
      </w:r>
      <w:r w:rsidRPr="00354832">
        <w:rPr>
          <w:rFonts w:eastAsia="Times New Roman" w:cs="Times New Roman"/>
          <w:szCs w:val="24"/>
        </w:rPr>
        <w:t>ο ζήτημα της προστασίας των εγγυητών</w:t>
      </w:r>
      <w:r>
        <w:rPr>
          <w:rFonts w:eastAsia="Times New Roman" w:cs="Times New Roman"/>
          <w:szCs w:val="24"/>
        </w:rPr>
        <w:t>,</w:t>
      </w:r>
      <w:r w:rsidRPr="00354832">
        <w:rPr>
          <w:rFonts w:eastAsia="Times New Roman" w:cs="Times New Roman"/>
          <w:szCs w:val="24"/>
        </w:rPr>
        <w:t xml:space="preserve"> τους οποίους βάζουμε και αυτούς </w:t>
      </w:r>
      <w:r>
        <w:rPr>
          <w:rFonts w:eastAsia="Times New Roman" w:cs="Times New Roman"/>
          <w:szCs w:val="24"/>
        </w:rPr>
        <w:t>σ</w:t>
      </w:r>
      <w:r w:rsidRPr="00354832">
        <w:rPr>
          <w:rFonts w:eastAsia="Times New Roman" w:cs="Times New Roman"/>
          <w:szCs w:val="24"/>
        </w:rPr>
        <w:t>το</w:t>
      </w:r>
      <w:r>
        <w:rPr>
          <w:rFonts w:eastAsia="Times New Roman" w:cs="Times New Roman"/>
          <w:szCs w:val="24"/>
        </w:rPr>
        <w:t>ν</w:t>
      </w:r>
      <w:r w:rsidRPr="00354832">
        <w:rPr>
          <w:rFonts w:eastAsia="Times New Roman" w:cs="Times New Roman"/>
          <w:szCs w:val="24"/>
        </w:rPr>
        <w:t xml:space="preserve"> μηχανισμό</w:t>
      </w:r>
      <w:r>
        <w:rPr>
          <w:rFonts w:eastAsia="Times New Roman" w:cs="Times New Roman"/>
          <w:szCs w:val="24"/>
        </w:rPr>
        <w:t>,</w:t>
      </w:r>
      <w:r w:rsidRPr="00354832">
        <w:rPr>
          <w:rFonts w:eastAsia="Times New Roman" w:cs="Times New Roman"/>
          <w:szCs w:val="24"/>
        </w:rPr>
        <w:t xml:space="preserve"> στο ίδιο τσουβάλι</w:t>
      </w:r>
      <w:r>
        <w:rPr>
          <w:rFonts w:eastAsia="Times New Roman" w:cs="Times New Roman"/>
          <w:szCs w:val="24"/>
        </w:rPr>
        <w:t>,</w:t>
      </w:r>
      <w:r w:rsidRPr="00354832">
        <w:rPr>
          <w:rFonts w:eastAsia="Times New Roman" w:cs="Times New Roman"/>
          <w:szCs w:val="24"/>
        </w:rPr>
        <w:t xml:space="preserve"> αλλά ελάχιστα τους προστατεύου</w:t>
      </w:r>
      <w:r>
        <w:rPr>
          <w:rFonts w:eastAsia="Times New Roman" w:cs="Times New Roman"/>
          <w:szCs w:val="24"/>
        </w:rPr>
        <w:t>με και τους αφήνουμε ακάλυπτους. Δε</w:t>
      </w:r>
      <w:r w:rsidRPr="00354832">
        <w:rPr>
          <w:rFonts w:eastAsia="Times New Roman" w:cs="Times New Roman"/>
          <w:szCs w:val="24"/>
        </w:rPr>
        <w:t xml:space="preserve">ν βλέπω εδώ αν είναι ο </w:t>
      </w:r>
      <w:r>
        <w:rPr>
          <w:rFonts w:eastAsia="Times New Roman" w:cs="Times New Roman"/>
          <w:szCs w:val="24"/>
        </w:rPr>
        <w:t>Υ</w:t>
      </w:r>
      <w:r w:rsidRPr="00354832">
        <w:rPr>
          <w:rFonts w:eastAsia="Times New Roman" w:cs="Times New Roman"/>
          <w:szCs w:val="24"/>
        </w:rPr>
        <w:t>πουργός</w:t>
      </w:r>
      <w:r>
        <w:rPr>
          <w:rFonts w:eastAsia="Times New Roman" w:cs="Times New Roman"/>
          <w:szCs w:val="24"/>
        </w:rPr>
        <w:t>,</w:t>
      </w:r>
      <w:r w:rsidRPr="00354832">
        <w:rPr>
          <w:rFonts w:eastAsia="Times New Roman" w:cs="Times New Roman"/>
          <w:szCs w:val="24"/>
        </w:rPr>
        <w:t xml:space="preserve"> ο κ</w:t>
      </w:r>
      <w:r>
        <w:rPr>
          <w:rFonts w:eastAsia="Times New Roman" w:cs="Times New Roman"/>
          <w:szCs w:val="24"/>
        </w:rPr>
        <w:t xml:space="preserve">. </w:t>
      </w:r>
      <w:r>
        <w:rPr>
          <w:rFonts w:eastAsia="Times New Roman" w:cs="Times New Roman"/>
          <w:szCs w:val="24"/>
        </w:rPr>
        <w:t xml:space="preserve">Δραγασάκης ή ο κ. </w:t>
      </w:r>
      <w:proofErr w:type="spellStart"/>
      <w:r>
        <w:rPr>
          <w:rFonts w:eastAsia="Times New Roman" w:cs="Times New Roman"/>
          <w:szCs w:val="24"/>
        </w:rPr>
        <w:t>Πιτσιόρλας</w:t>
      </w:r>
      <w:proofErr w:type="spellEnd"/>
      <w:r>
        <w:rPr>
          <w:rFonts w:eastAsia="Times New Roman" w:cs="Times New Roman"/>
          <w:szCs w:val="24"/>
        </w:rPr>
        <w:t xml:space="preserve">, για </w:t>
      </w:r>
      <w:r w:rsidRPr="00354832">
        <w:rPr>
          <w:rFonts w:eastAsia="Times New Roman" w:cs="Times New Roman"/>
          <w:szCs w:val="24"/>
        </w:rPr>
        <w:t>να συζητήσουμε αυτά τα θέματα</w:t>
      </w:r>
      <w:r>
        <w:rPr>
          <w:rFonts w:eastAsia="Times New Roman" w:cs="Times New Roman"/>
          <w:szCs w:val="24"/>
        </w:rPr>
        <w:t xml:space="preserve">, αλλά, </w:t>
      </w:r>
      <w:r w:rsidRPr="00354832">
        <w:rPr>
          <w:rFonts w:eastAsia="Times New Roman" w:cs="Times New Roman"/>
          <w:szCs w:val="24"/>
        </w:rPr>
        <w:t>όπως έχω πει</w:t>
      </w:r>
      <w:r>
        <w:rPr>
          <w:rFonts w:eastAsia="Times New Roman" w:cs="Times New Roman"/>
          <w:szCs w:val="24"/>
        </w:rPr>
        <w:t>,</w:t>
      </w:r>
      <w:r w:rsidRPr="00354832">
        <w:rPr>
          <w:rFonts w:eastAsia="Times New Roman" w:cs="Times New Roman"/>
          <w:szCs w:val="24"/>
        </w:rPr>
        <w:t xml:space="preserve"> τα θέτω</w:t>
      </w:r>
      <w:r>
        <w:rPr>
          <w:rFonts w:eastAsia="Times New Roman" w:cs="Times New Roman"/>
          <w:szCs w:val="24"/>
        </w:rPr>
        <w:t xml:space="preserve"> </w:t>
      </w:r>
      <w:r w:rsidRPr="00354832">
        <w:rPr>
          <w:rFonts w:eastAsia="Times New Roman" w:cs="Times New Roman"/>
          <w:szCs w:val="24"/>
        </w:rPr>
        <w:t>για την καταγραφή και μόνο</w:t>
      </w:r>
      <w:r>
        <w:rPr>
          <w:rFonts w:eastAsia="Times New Roman" w:cs="Times New Roman"/>
          <w:szCs w:val="24"/>
        </w:rPr>
        <w:t>.</w:t>
      </w:r>
      <w:r w:rsidRPr="00354832">
        <w:rPr>
          <w:rFonts w:eastAsia="Times New Roman" w:cs="Times New Roman"/>
          <w:szCs w:val="24"/>
        </w:rPr>
        <w:t xml:space="preserve"> </w:t>
      </w:r>
    </w:p>
    <w:p w14:paraId="382445AB" w14:textId="77777777" w:rsidR="00D035B1" w:rsidRDefault="005B20CE">
      <w:pPr>
        <w:tabs>
          <w:tab w:val="left" w:pos="1118"/>
        </w:tabs>
        <w:spacing w:line="600" w:lineRule="auto"/>
        <w:ind w:firstLine="720"/>
        <w:contextualSpacing/>
        <w:jc w:val="both"/>
        <w:rPr>
          <w:rFonts w:eastAsia="Times New Roman" w:cs="Times New Roman"/>
          <w:szCs w:val="24"/>
        </w:rPr>
      </w:pPr>
      <w:r w:rsidRPr="00354832">
        <w:rPr>
          <w:rFonts w:eastAsia="Times New Roman" w:cs="Times New Roman"/>
          <w:szCs w:val="24"/>
        </w:rPr>
        <w:t>Συνεπώς</w:t>
      </w:r>
      <w:r>
        <w:rPr>
          <w:rFonts w:eastAsia="Times New Roman" w:cs="Times New Roman"/>
          <w:szCs w:val="24"/>
        </w:rPr>
        <w:t>,</w:t>
      </w:r>
      <w:r w:rsidRPr="00354832">
        <w:rPr>
          <w:rFonts w:eastAsia="Times New Roman" w:cs="Times New Roman"/>
          <w:szCs w:val="24"/>
        </w:rPr>
        <w:t xml:space="preserve"> είναι ατελής και η νέα ρύθμιση</w:t>
      </w:r>
      <w:r>
        <w:rPr>
          <w:rFonts w:eastAsia="Times New Roman" w:cs="Times New Roman"/>
          <w:szCs w:val="24"/>
        </w:rPr>
        <w:t>. Μ</w:t>
      </w:r>
      <w:r w:rsidRPr="00354832">
        <w:rPr>
          <w:rFonts w:eastAsia="Times New Roman" w:cs="Times New Roman"/>
          <w:szCs w:val="24"/>
        </w:rPr>
        <w:t>ένω και σε ένα άλλο</w:t>
      </w:r>
      <w:r>
        <w:rPr>
          <w:rFonts w:eastAsia="Times New Roman" w:cs="Times New Roman"/>
          <w:szCs w:val="24"/>
        </w:rPr>
        <w:t>,</w:t>
      </w:r>
      <w:r w:rsidRPr="00354832">
        <w:rPr>
          <w:rFonts w:eastAsia="Times New Roman" w:cs="Times New Roman"/>
          <w:szCs w:val="24"/>
        </w:rPr>
        <w:t xml:space="preserve"> το οποίο </w:t>
      </w:r>
      <w:r>
        <w:rPr>
          <w:rFonts w:eastAsia="Times New Roman" w:cs="Times New Roman"/>
          <w:szCs w:val="24"/>
        </w:rPr>
        <w:t>β</w:t>
      </w:r>
      <w:r w:rsidRPr="00354832">
        <w:rPr>
          <w:rFonts w:eastAsia="Times New Roman" w:cs="Times New Roman"/>
          <w:szCs w:val="24"/>
        </w:rPr>
        <w:t>εβαίως</w:t>
      </w:r>
      <w:r>
        <w:rPr>
          <w:rFonts w:eastAsia="Times New Roman" w:cs="Times New Roman"/>
          <w:szCs w:val="24"/>
        </w:rPr>
        <w:t>,</w:t>
      </w:r>
      <w:r w:rsidRPr="00354832">
        <w:rPr>
          <w:rFonts w:eastAsia="Times New Roman" w:cs="Times New Roman"/>
          <w:szCs w:val="24"/>
        </w:rPr>
        <w:t xml:space="preserve"> θα οδηγήσει σε πλουτισμό</w:t>
      </w:r>
      <w:r>
        <w:rPr>
          <w:rFonts w:eastAsia="Times New Roman" w:cs="Times New Roman"/>
          <w:szCs w:val="24"/>
        </w:rPr>
        <w:t xml:space="preserve"> κάποιων, αδικαιολόγητα</w:t>
      </w:r>
      <w:r>
        <w:rPr>
          <w:rFonts w:eastAsia="Times New Roman" w:cs="Times New Roman"/>
          <w:szCs w:val="24"/>
        </w:rPr>
        <w:t>,</w:t>
      </w:r>
      <w:r w:rsidRPr="00354832">
        <w:rPr>
          <w:rFonts w:eastAsia="Times New Roman" w:cs="Times New Roman"/>
          <w:szCs w:val="24"/>
        </w:rPr>
        <w:t xml:space="preserve"> διότ</w:t>
      </w:r>
      <w:r w:rsidRPr="00354832">
        <w:rPr>
          <w:rFonts w:eastAsia="Times New Roman" w:cs="Times New Roman"/>
          <w:szCs w:val="24"/>
        </w:rPr>
        <w:t>ι ενώ εισηγηθ</w:t>
      </w:r>
      <w:r>
        <w:rPr>
          <w:rFonts w:eastAsia="Times New Roman" w:cs="Times New Roman"/>
          <w:szCs w:val="24"/>
        </w:rPr>
        <w:t>ήκατε, αγαπητοί κύριοι της Κ</w:t>
      </w:r>
      <w:r w:rsidRPr="00354832">
        <w:rPr>
          <w:rFonts w:eastAsia="Times New Roman" w:cs="Times New Roman"/>
          <w:szCs w:val="24"/>
        </w:rPr>
        <w:t>υβέρνησης</w:t>
      </w:r>
      <w:r>
        <w:rPr>
          <w:rFonts w:eastAsia="Times New Roman" w:cs="Times New Roman"/>
          <w:szCs w:val="24"/>
        </w:rPr>
        <w:t>,</w:t>
      </w:r>
      <w:r w:rsidRPr="00354832">
        <w:rPr>
          <w:rFonts w:eastAsia="Times New Roman" w:cs="Times New Roman"/>
          <w:szCs w:val="24"/>
        </w:rPr>
        <w:t xml:space="preserve"> νομοθέτημα για τις ανώνυμες εταιρείες</w:t>
      </w:r>
      <w:r>
        <w:rPr>
          <w:rFonts w:eastAsia="Times New Roman" w:cs="Times New Roman"/>
          <w:szCs w:val="24"/>
        </w:rPr>
        <w:t>,</w:t>
      </w:r>
      <w:r w:rsidRPr="00354832">
        <w:rPr>
          <w:rFonts w:eastAsia="Times New Roman" w:cs="Times New Roman"/>
          <w:szCs w:val="24"/>
        </w:rPr>
        <w:t xml:space="preserve"> βλέπω παρεμβάσεις τώρα οι οποίες με καθιστούν έκπληκτο</w:t>
      </w:r>
      <w:r>
        <w:rPr>
          <w:rFonts w:eastAsia="Times New Roman" w:cs="Times New Roman"/>
          <w:szCs w:val="24"/>
        </w:rPr>
        <w:t>,</w:t>
      </w:r>
      <w:r w:rsidRPr="00354832">
        <w:rPr>
          <w:rFonts w:eastAsia="Times New Roman" w:cs="Times New Roman"/>
          <w:szCs w:val="24"/>
        </w:rPr>
        <w:t xml:space="preserve"> αν δεν με τρομάζουν</w:t>
      </w:r>
      <w:r>
        <w:rPr>
          <w:rFonts w:eastAsia="Times New Roman" w:cs="Times New Roman"/>
          <w:szCs w:val="24"/>
        </w:rPr>
        <w:t xml:space="preserve">. </w:t>
      </w:r>
    </w:p>
    <w:p w14:paraId="382445AC"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Ενδεικτικά, κύριε Π</w:t>
      </w:r>
      <w:r w:rsidRPr="00354832">
        <w:rPr>
          <w:rFonts w:eastAsia="Times New Roman" w:cs="Times New Roman"/>
          <w:szCs w:val="24"/>
        </w:rPr>
        <w:t>ρόεδρε</w:t>
      </w:r>
      <w:r>
        <w:rPr>
          <w:rFonts w:eastAsia="Times New Roman" w:cs="Times New Roman"/>
          <w:szCs w:val="24"/>
        </w:rPr>
        <w:t>,</w:t>
      </w:r>
      <w:r w:rsidRPr="00354832">
        <w:rPr>
          <w:rFonts w:eastAsia="Times New Roman" w:cs="Times New Roman"/>
          <w:szCs w:val="24"/>
        </w:rPr>
        <w:t xml:space="preserve"> αναφέρεται ότι</w:t>
      </w:r>
      <w:r>
        <w:rPr>
          <w:rFonts w:eastAsia="Times New Roman" w:cs="Times New Roman"/>
          <w:szCs w:val="24"/>
        </w:rPr>
        <w:t>,</w:t>
      </w:r>
      <w:r w:rsidRPr="00354832">
        <w:rPr>
          <w:rFonts w:eastAsia="Times New Roman" w:cs="Times New Roman"/>
          <w:szCs w:val="24"/>
        </w:rPr>
        <w:t xml:space="preserve"> όταν έχουμε έκδοση μετοχών υπέρ το </w:t>
      </w:r>
      <w:r>
        <w:rPr>
          <w:rFonts w:eastAsia="Times New Roman" w:cs="Times New Roman"/>
          <w:szCs w:val="24"/>
        </w:rPr>
        <w:t>άρτιο</w:t>
      </w:r>
      <w:r w:rsidRPr="00354832">
        <w:rPr>
          <w:rFonts w:eastAsia="Times New Roman" w:cs="Times New Roman"/>
          <w:szCs w:val="24"/>
        </w:rPr>
        <w:t xml:space="preserve"> σε </w:t>
      </w:r>
      <w:r w:rsidRPr="00354832">
        <w:rPr>
          <w:rFonts w:eastAsia="Times New Roman" w:cs="Times New Roman"/>
          <w:szCs w:val="24"/>
        </w:rPr>
        <w:t>μία ανώνυμη εταιρεία</w:t>
      </w:r>
      <w:r>
        <w:rPr>
          <w:rFonts w:eastAsia="Times New Roman" w:cs="Times New Roman"/>
          <w:szCs w:val="24"/>
        </w:rPr>
        <w:t>,</w:t>
      </w:r>
      <w:r w:rsidRPr="00354832">
        <w:rPr>
          <w:rFonts w:eastAsia="Times New Roman" w:cs="Times New Roman"/>
          <w:szCs w:val="24"/>
        </w:rPr>
        <w:t xml:space="preserve"> ενώ μέχρι τώρα απαγορευόταν η κεφαλαιοποίηση</w:t>
      </w:r>
      <w:r>
        <w:rPr>
          <w:rFonts w:eastAsia="Times New Roman" w:cs="Times New Roman"/>
          <w:szCs w:val="24"/>
        </w:rPr>
        <w:t xml:space="preserve"> της αξίας υπέρ το άρτιο</w:t>
      </w:r>
      <w:r>
        <w:rPr>
          <w:rFonts w:eastAsia="Times New Roman" w:cs="Times New Roman"/>
          <w:szCs w:val="24"/>
        </w:rPr>
        <w:t>,</w:t>
      </w:r>
      <w:r w:rsidRPr="00354832">
        <w:rPr>
          <w:rFonts w:eastAsia="Times New Roman" w:cs="Times New Roman"/>
          <w:szCs w:val="24"/>
        </w:rPr>
        <w:t xml:space="preserve"> διότι ήταν το αντίκρισμα της υπεραξίας της εταιρείας στον </w:t>
      </w:r>
      <w:r w:rsidRPr="00354832">
        <w:rPr>
          <w:rFonts w:eastAsia="Times New Roman" w:cs="Times New Roman"/>
          <w:szCs w:val="24"/>
        </w:rPr>
        <w:lastRenderedPageBreak/>
        <w:t>επενδυτή μέτοχο</w:t>
      </w:r>
      <w:r>
        <w:rPr>
          <w:rFonts w:eastAsia="Times New Roman" w:cs="Times New Roman"/>
          <w:szCs w:val="24"/>
        </w:rPr>
        <w:t>, έρχεστε</w:t>
      </w:r>
      <w:r w:rsidRPr="00354832">
        <w:rPr>
          <w:rFonts w:eastAsia="Times New Roman" w:cs="Times New Roman"/>
          <w:szCs w:val="24"/>
        </w:rPr>
        <w:t xml:space="preserve"> και λέτε ότι μπορεί να κεφαλαιοποιηθεί</w:t>
      </w:r>
      <w:r>
        <w:rPr>
          <w:rFonts w:eastAsia="Times New Roman" w:cs="Times New Roman"/>
          <w:szCs w:val="24"/>
        </w:rPr>
        <w:t>. Τινάζεται</w:t>
      </w:r>
      <w:r w:rsidRPr="00354832">
        <w:rPr>
          <w:rFonts w:eastAsia="Times New Roman" w:cs="Times New Roman"/>
          <w:szCs w:val="24"/>
        </w:rPr>
        <w:t xml:space="preserve"> έτσι στον αέρα η αρχή</w:t>
      </w:r>
      <w:r>
        <w:rPr>
          <w:rFonts w:eastAsia="Times New Roman" w:cs="Times New Roman"/>
          <w:szCs w:val="24"/>
        </w:rPr>
        <w:t xml:space="preserve">, για τον </w:t>
      </w:r>
      <w:r>
        <w:rPr>
          <w:rFonts w:eastAsia="Times New Roman" w:cs="Times New Roman"/>
          <w:szCs w:val="24"/>
        </w:rPr>
        <w:t xml:space="preserve">λόγο ότι πώς θα κεφαλαιοποιείται </w:t>
      </w:r>
      <w:r>
        <w:rPr>
          <w:rFonts w:eastAsia="Times New Roman" w:cs="Times New Roman"/>
          <w:szCs w:val="24"/>
        </w:rPr>
        <w:t xml:space="preserve">η </w:t>
      </w:r>
      <w:r>
        <w:rPr>
          <w:rFonts w:eastAsia="Times New Roman" w:cs="Times New Roman"/>
          <w:szCs w:val="24"/>
        </w:rPr>
        <w:t>υπέρ το ά</w:t>
      </w:r>
      <w:r w:rsidRPr="00354832">
        <w:rPr>
          <w:rFonts w:eastAsia="Times New Roman" w:cs="Times New Roman"/>
          <w:szCs w:val="24"/>
        </w:rPr>
        <w:t>ρτιο αξία</w:t>
      </w:r>
      <w:r>
        <w:rPr>
          <w:rFonts w:eastAsia="Times New Roman" w:cs="Times New Roman"/>
          <w:szCs w:val="24"/>
        </w:rPr>
        <w:t>,</w:t>
      </w:r>
      <w:r w:rsidRPr="00354832">
        <w:rPr>
          <w:rFonts w:eastAsia="Times New Roman" w:cs="Times New Roman"/>
          <w:szCs w:val="24"/>
        </w:rPr>
        <w:t xml:space="preserve"> που έχει εισπραχθεί από την εταιρεία </w:t>
      </w:r>
      <w:r>
        <w:rPr>
          <w:rFonts w:eastAsia="Times New Roman" w:cs="Times New Roman"/>
          <w:szCs w:val="24"/>
        </w:rPr>
        <w:t>κ</w:t>
      </w:r>
      <w:r w:rsidRPr="00354832">
        <w:rPr>
          <w:rFonts w:eastAsia="Times New Roman" w:cs="Times New Roman"/>
          <w:szCs w:val="24"/>
        </w:rPr>
        <w:t>α</w:t>
      </w:r>
      <w:r>
        <w:rPr>
          <w:rFonts w:eastAsia="Times New Roman" w:cs="Times New Roman"/>
          <w:szCs w:val="24"/>
        </w:rPr>
        <w:t>τά</w:t>
      </w:r>
      <w:r w:rsidRPr="00354832">
        <w:rPr>
          <w:rFonts w:eastAsia="Times New Roman" w:cs="Times New Roman"/>
          <w:szCs w:val="24"/>
        </w:rPr>
        <w:t xml:space="preserve"> την </w:t>
      </w:r>
      <w:r>
        <w:rPr>
          <w:rFonts w:eastAsia="Times New Roman" w:cs="Times New Roman"/>
          <w:szCs w:val="24"/>
        </w:rPr>
        <w:t xml:space="preserve">αύξηση του μετοχικού </w:t>
      </w:r>
      <w:r w:rsidRPr="00354832">
        <w:rPr>
          <w:rFonts w:eastAsia="Times New Roman" w:cs="Times New Roman"/>
          <w:szCs w:val="24"/>
        </w:rPr>
        <w:t>κεφαλαίο</w:t>
      </w:r>
      <w:r>
        <w:rPr>
          <w:rFonts w:eastAsia="Times New Roman" w:cs="Times New Roman"/>
          <w:szCs w:val="24"/>
        </w:rPr>
        <w:t>υ; Θ</w:t>
      </w:r>
      <w:r w:rsidRPr="00354832">
        <w:rPr>
          <w:rFonts w:eastAsia="Times New Roman" w:cs="Times New Roman"/>
          <w:szCs w:val="24"/>
        </w:rPr>
        <w:t>α γίνεται αναλογική διανομή σε όλους τους μετόχους και θα καρπούνται παλαιοί και νέοι την αύξηση του κεφαλαίου</w:t>
      </w:r>
      <w:r>
        <w:rPr>
          <w:rFonts w:eastAsia="Times New Roman" w:cs="Times New Roman"/>
          <w:szCs w:val="24"/>
        </w:rPr>
        <w:t>,</w:t>
      </w:r>
      <w:r w:rsidRPr="00354832">
        <w:rPr>
          <w:rFonts w:eastAsia="Times New Roman" w:cs="Times New Roman"/>
          <w:szCs w:val="24"/>
        </w:rPr>
        <w:t xml:space="preserve"> χωρίς </w:t>
      </w:r>
      <w:r>
        <w:rPr>
          <w:rFonts w:eastAsia="Times New Roman" w:cs="Times New Roman"/>
          <w:szCs w:val="24"/>
        </w:rPr>
        <w:t>να έ</w:t>
      </w:r>
      <w:r>
        <w:rPr>
          <w:rFonts w:eastAsia="Times New Roman" w:cs="Times New Roman"/>
          <w:szCs w:val="24"/>
        </w:rPr>
        <w:t xml:space="preserve">χουν </w:t>
      </w:r>
      <w:r w:rsidRPr="00354832">
        <w:rPr>
          <w:rFonts w:eastAsia="Times New Roman" w:cs="Times New Roman"/>
          <w:szCs w:val="24"/>
        </w:rPr>
        <w:t>συμμετοχή οι παλαιοί</w:t>
      </w:r>
      <w:r>
        <w:rPr>
          <w:rFonts w:eastAsia="Times New Roman" w:cs="Times New Roman"/>
          <w:szCs w:val="24"/>
        </w:rPr>
        <w:t xml:space="preserve"> στην αύξηση;</w:t>
      </w:r>
      <w:r>
        <w:rPr>
          <w:rFonts w:eastAsia="Times New Roman" w:cs="Times New Roman"/>
          <w:szCs w:val="24"/>
        </w:rPr>
        <w:t xml:space="preserve"> Ε</w:t>
      </w:r>
      <w:r w:rsidRPr="00354832">
        <w:rPr>
          <w:rFonts w:eastAsia="Times New Roman" w:cs="Times New Roman"/>
          <w:szCs w:val="24"/>
        </w:rPr>
        <w:t>ίναι ζητήματα τα οποία πρέπει να επιλυθούν</w:t>
      </w:r>
      <w:r>
        <w:rPr>
          <w:rFonts w:eastAsia="Times New Roman" w:cs="Times New Roman"/>
          <w:szCs w:val="24"/>
        </w:rPr>
        <w:t>.</w:t>
      </w:r>
    </w:p>
    <w:p w14:paraId="382445AD"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w:t>
      </w:r>
      <w:r w:rsidRPr="00354832">
        <w:rPr>
          <w:rFonts w:eastAsia="Times New Roman" w:cs="Times New Roman"/>
          <w:szCs w:val="24"/>
        </w:rPr>
        <w:t>ελειώνοντας</w:t>
      </w:r>
      <w:r>
        <w:rPr>
          <w:rFonts w:eastAsia="Times New Roman" w:cs="Times New Roman"/>
          <w:szCs w:val="24"/>
        </w:rPr>
        <w:t xml:space="preserve"> -</w:t>
      </w:r>
      <w:r w:rsidRPr="00354832">
        <w:rPr>
          <w:rFonts w:eastAsia="Times New Roman" w:cs="Times New Roman"/>
          <w:szCs w:val="24"/>
        </w:rPr>
        <w:t>γιατί ο χρόνος με πιέζει</w:t>
      </w:r>
      <w:r>
        <w:rPr>
          <w:rFonts w:eastAsia="Times New Roman" w:cs="Times New Roman"/>
          <w:szCs w:val="24"/>
        </w:rPr>
        <w:t>-</w:t>
      </w:r>
      <w:r>
        <w:rPr>
          <w:rFonts w:eastAsia="Times New Roman" w:cs="Times New Roman"/>
          <w:szCs w:val="24"/>
        </w:rPr>
        <w:t xml:space="preserve"> θ</w:t>
      </w:r>
      <w:r w:rsidRPr="00354832">
        <w:rPr>
          <w:rFonts w:eastAsia="Times New Roman" w:cs="Times New Roman"/>
          <w:szCs w:val="24"/>
        </w:rPr>
        <w:t xml:space="preserve">α μιλήσω και για τους πιστωτικούς </w:t>
      </w:r>
      <w:r>
        <w:rPr>
          <w:rFonts w:eastAsia="Times New Roman" w:cs="Times New Roman"/>
          <w:szCs w:val="24"/>
        </w:rPr>
        <w:t>σ</w:t>
      </w:r>
      <w:r w:rsidRPr="00354832">
        <w:rPr>
          <w:rFonts w:eastAsia="Times New Roman" w:cs="Times New Roman"/>
          <w:szCs w:val="24"/>
        </w:rPr>
        <w:t>υνεταιρισμούς</w:t>
      </w:r>
      <w:r>
        <w:rPr>
          <w:rFonts w:eastAsia="Times New Roman" w:cs="Times New Roman"/>
          <w:szCs w:val="24"/>
        </w:rPr>
        <w:t>,</w:t>
      </w:r>
      <w:r w:rsidRPr="00354832">
        <w:rPr>
          <w:rFonts w:eastAsia="Times New Roman" w:cs="Times New Roman"/>
          <w:szCs w:val="24"/>
        </w:rPr>
        <w:t xml:space="preserve"> πολύ συνοπτικά</w:t>
      </w:r>
      <w:r>
        <w:rPr>
          <w:rFonts w:eastAsia="Times New Roman" w:cs="Times New Roman"/>
          <w:szCs w:val="24"/>
        </w:rPr>
        <w:t>. Λ</w:t>
      </w:r>
      <w:r w:rsidRPr="00354832">
        <w:rPr>
          <w:rFonts w:eastAsia="Times New Roman" w:cs="Times New Roman"/>
          <w:szCs w:val="24"/>
        </w:rPr>
        <w:t>έτε</w:t>
      </w:r>
      <w:r>
        <w:rPr>
          <w:rFonts w:eastAsia="Times New Roman" w:cs="Times New Roman"/>
          <w:szCs w:val="24"/>
        </w:rPr>
        <w:t>,</w:t>
      </w:r>
      <w:r w:rsidRPr="00354832">
        <w:rPr>
          <w:rFonts w:eastAsia="Times New Roman" w:cs="Times New Roman"/>
          <w:szCs w:val="24"/>
        </w:rPr>
        <w:t xml:space="preserve"> λοιπόν</w:t>
      </w:r>
      <w:r>
        <w:rPr>
          <w:rFonts w:eastAsia="Times New Roman" w:cs="Times New Roman"/>
          <w:szCs w:val="24"/>
        </w:rPr>
        <w:t>,</w:t>
      </w:r>
      <w:r w:rsidRPr="00354832">
        <w:rPr>
          <w:rFonts w:eastAsia="Times New Roman" w:cs="Times New Roman"/>
          <w:szCs w:val="24"/>
        </w:rPr>
        <w:t xml:space="preserve"> ότ</w:t>
      </w:r>
      <w:r>
        <w:rPr>
          <w:rFonts w:eastAsia="Times New Roman" w:cs="Times New Roman"/>
          <w:szCs w:val="24"/>
        </w:rPr>
        <w:t xml:space="preserve">ι όταν συγχωνεύεται πιστωτικός συνεταιρισμός με </w:t>
      </w:r>
      <w:r>
        <w:rPr>
          <w:rFonts w:eastAsia="Times New Roman" w:cs="Times New Roman"/>
          <w:szCs w:val="24"/>
        </w:rPr>
        <w:t>άλλο πιστωτικό ί</w:t>
      </w:r>
      <w:r w:rsidRPr="00354832">
        <w:rPr>
          <w:rFonts w:eastAsia="Times New Roman" w:cs="Times New Roman"/>
          <w:szCs w:val="24"/>
        </w:rPr>
        <w:t>δρυμα</w:t>
      </w:r>
      <w:r>
        <w:rPr>
          <w:rFonts w:eastAsia="Times New Roman" w:cs="Times New Roman"/>
          <w:szCs w:val="24"/>
        </w:rPr>
        <w:t>,</w:t>
      </w:r>
      <w:r w:rsidRPr="00354832">
        <w:rPr>
          <w:rFonts w:eastAsia="Times New Roman" w:cs="Times New Roman"/>
          <w:szCs w:val="24"/>
        </w:rPr>
        <w:t xml:space="preserve"> θα απαιτείται η έγκριση του Υπουργού Οικονο</w:t>
      </w:r>
      <w:r>
        <w:rPr>
          <w:rFonts w:eastAsia="Times New Roman" w:cs="Times New Roman"/>
          <w:szCs w:val="24"/>
        </w:rPr>
        <w:t>μίας. Ερωτώ, λο</w:t>
      </w:r>
      <w:r w:rsidRPr="00354832">
        <w:rPr>
          <w:rFonts w:eastAsia="Times New Roman" w:cs="Times New Roman"/>
          <w:szCs w:val="24"/>
        </w:rPr>
        <w:t>ιπόν</w:t>
      </w:r>
      <w:r>
        <w:rPr>
          <w:rFonts w:eastAsia="Times New Roman" w:cs="Times New Roman"/>
          <w:szCs w:val="24"/>
        </w:rPr>
        <w:t>,</w:t>
      </w:r>
      <w:r w:rsidRPr="00354832">
        <w:rPr>
          <w:rFonts w:eastAsia="Times New Roman" w:cs="Times New Roman"/>
          <w:szCs w:val="24"/>
        </w:rPr>
        <w:t xml:space="preserve"> εδώ</w:t>
      </w:r>
      <w:r>
        <w:rPr>
          <w:rFonts w:eastAsia="Times New Roman" w:cs="Times New Roman"/>
          <w:szCs w:val="24"/>
        </w:rPr>
        <w:t>: Θ</w:t>
      </w:r>
      <w:r w:rsidRPr="00354832">
        <w:rPr>
          <w:rFonts w:eastAsia="Times New Roman" w:cs="Times New Roman"/>
          <w:szCs w:val="24"/>
        </w:rPr>
        <w:t>α τα βάλουμε όλα στο ίδιο τσουβάλι</w:t>
      </w:r>
      <w:r>
        <w:rPr>
          <w:rFonts w:eastAsia="Times New Roman" w:cs="Times New Roman"/>
          <w:szCs w:val="24"/>
        </w:rPr>
        <w:t>,</w:t>
      </w:r>
      <w:r w:rsidRPr="00354832">
        <w:rPr>
          <w:rFonts w:eastAsia="Times New Roman" w:cs="Times New Roman"/>
          <w:szCs w:val="24"/>
        </w:rPr>
        <w:t xml:space="preserve"> πιστωτικούς </w:t>
      </w:r>
      <w:r>
        <w:rPr>
          <w:rFonts w:eastAsia="Times New Roman" w:cs="Times New Roman"/>
          <w:szCs w:val="24"/>
        </w:rPr>
        <w:t>σ</w:t>
      </w:r>
      <w:r w:rsidRPr="00354832">
        <w:rPr>
          <w:rFonts w:eastAsia="Times New Roman" w:cs="Times New Roman"/>
          <w:szCs w:val="24"/>
        </w:rPr>
        <w:t xml:space="preserve">υνεταιρισμούς με ένα βαρύ παρελθόν </w:t>
      </w:r>
      <w:r>
        <w:rPr>
          <w:rFonts w:eastAsia="Times New Roman" w:cs="Times New Roman"/>
          <w:szCs w:val="24"/>
        </w:rPr>
        <w:t>-</w:t>
      </w:r>
      <w:r w:rsidRPr="00354832">
        <w:rPr>
          <w:rFonts w:eastAsia="Times New Roman" w:cs="Times New Roman"/>
          <w:szCs w:val="24"/>
        </w:rPr>
        <w:t>που υπάρχουν</w:t>
      </w:r>
      <w:r>
        <w:rPr>
          <w:rFonts w:eastAsia="Times New Roman" w:cs="Times New Roman"/>
          <w:szCs w:val="24"/>
        </w:rPr>
        <w:t xml:space="preserve">, αλλά </w:t>
      </w:r>
      <w:r w:rsidRPr="00354832">
        <w:rPr>
          <w:rFonts w:eastAsia="Times New Roman" w:cs="Times New Roman"/>
          <w:szCs w:val="24"/>
        </w:rPr>
        <w:t>από ό</w:t>
      </w:r>
      <w:r>
        <w:rPr>
          <w:rFonts w:eastAsia="Times New Roman" w:cs="Times New Roman"/>
          <w:szCs w:val="24"/>
        </w:rPr>
        <w:t>,</w:t>
      </w:r>
      <w:r w:rsidRPr="00354832">
        <w:rPr>
          <w:rFonts w:eastAsia="Times New Roman" w:cs="Times New Roman"/>
          <w:szCs w:val="24"/>
        </w:rPr>
        <w:t>τι ξέρω</w:t>
      </w:r>
      <w:r>
        <w:rPr>
          <w:rFonts w:eastAsia="Times New Roman" w:cs="Times New Roman"/>
          <w:szCs w:val="24"/>
        </w:rPr>
        <w:t xml:space="preserve"> δεν έχουν μείνει πολλοί</w:t>
      </w:r>
      <w:r w:rsidRPr="00354832">
        <w:rPr>
          <w:rFonts w:eastAsia="Times New Roman" w:cs="Times New Roman"/>
          <w:szCs w:val="24"/>
        </w:rPr>
        <w:t xml:space="preserve"> με υγιή οικονομικά</w:t>
      </w:r>
      <w:r>
        <w:rPr>
          <w:rFonts w:eastAsia="Times New Roman" w:cs="Times New Roman"/>
          <w:szCs w:val="24"/>
        </w:rPr>
        <w:t>-</w:t>
      </w:r>
      <w:r w:rsidRPr="00354832">
        <w:rPr>
          <w:rFonts w:eastAsia="Times New Roman" w:cs="Times New Roman"/>
          <w:szCs w:val="24"/>
        </w:rPr>
        <w:t xml:space="preserve"> γ</w:t>
      </w:r>
      <w:r w:rsidRPr="00354832">
        <w:rPr>
          <w:rFonts w:eastAsia="Times New Roman" w:cs="Times New Roman"/>
          <w:szCs w:val="24"/>
        </w:rPr>
        <w:t xml:space="preserve">ια να </w:t>
      </w:r>
      <w:r>
        <w:rPr>
          <w:rFonts w:eastAsia="Times New Roman" w:cs="Times New Roman"/>
          <w:szCs w:val="24"/>
        </w:rPr>
        <w:t xml:space="preserve">τους </w:t>
      </w:r>
      <w:proofErr w:type="spellStart"/>
      <w:r w:rsidRPr="00354832">
        <w:rPr>
          <w:rFonts w:eastAsia="Times New Roman" w:cs="Times New Roman"/>
          <w:szCs w:val="24"/>
        </w:rPr>
        <w:t>αποκα</w:t>
      </w:r>
      <w:r>
        <w:rPr>
          <w:rFonts w:eastAsia="Times New Roman" w:cs="Times New Roman"/>
          <w:szCs w:val="24"/>
        </w:rPr>
        <w:t>θάρουμε</w:t>
      </w:r>
      <w:proofErr w:type="spellEnd"/>
      <w:r>
        <w:rPr>
          <w:rFonts w:eastAsia="Times New Roman" w:cs="Times New Roman"/>
          <w:szCs w:val="24"/>
        </w:rPr>
        <w:t xml:space="preserve"> </w:t>
      </w:r>
      <w:r>
        <w:rPr>
          <w:rFonts w:eastAsia="Times New Roman" w:cs="Times New Roman"/>
          <w:szCs w:val="24"/>
        </w:rPr>
        <w:t>από</w:t>
      </w:r>
      <w:r w:rsidRPr="00354832">
        <w:rPr>
          <w:rFonts w:eastAsia="Times New Roman" w:cs="Times New Roman"/>
          <w:szCs w:val="24"/>
        </w:rPr>
        <w:t xml:space="preserve"> </w:t>
      </w:r>
      <w:r>
        <w:rPr>
          <w:rFonts w:eastAsia="Times New Roman" w:cs="Times New Roman"/>
          <w:szCs w:val="24"/>
        </w:rPr>
        <w:t>μι</w:t>
      </w:r>
      <w:r w:rsidRPr="00354832">
        <w:rPr>
          <w:rFonts w:eastAsia="Times New Roman" w:cs="Times New Roman"/>
          <w:szCs w:val="24"/>
        </w:rPr>
        <w:t>α κατάσταση λιμνάζουσα</w:t>
      </w:r>
      <w:r w:rsidRPr="00FC1993">
        <w:rPr>
          <w:rFonts w:eastAsia="Times New Roman" w:cs="Times New Roman"/>
          <w:szCs w:val="24"/>
        </w:rPr>
        <w:t xml:space="preserve"> </w:t>
      </w:r>
      <w:r w:rsidRPr="00354832">
        <w:rPr>
          <w:rFonts w:eastAsia="Times New Roman" w:cs="Times New Roman"/>
          <w:szCs w:val="24"/>
        </w:rPr>
        <w:t>πολλές φορές</w:t>
      </w:r>
      <w:r>
        <w:rPr>
          <w:rFonts w:eastAsia="Times New Roman" w:cs="Times New Roman"/>
          <w:szCs w:val="24"/>
        </w:rPr>
        <w:t xml:space="preserve">; </w:t>
      </w:r>
      <w:r>
        <w:rPr>
          <w:rFonts w:eastAsia="Times New Roman" w:cs="Times New Roman"/>
          <w:szCs w:val="24"/>
        </w:rPr>
        <w:t xml:space="preserve">Μπορούν να συμβάλλουν στην ανάπτυξη και την οικονομία αυτές οι ρυθμίσεις; Προφανώς, όχι. </w:t>
      </w:r>
    </w:p>
    <w:p w14:paraId="382445AE"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sidRPr="00354832">
        <w:rPr>
          <w:rFonts w:eastAsia="Times New Roman" w:cs="Times New Roman"/>
          <w:szCs w:val="24"/>
        </w:rPr>
        <w:t xml:space="preserve">α μπορούσαμε να έχουμε προχωρήσει σε επίλυση του ζητήματος </w:t>
      </w:r>
      <w:r>
        <w:rPr>
          <w:rFonts w:eastAsia="Times New Roman" w:cs="Times New Roman"/>
          <w:szCs w:val="24"/>
        </w:rPr>
        <w:t>αυτού</w:t>
      </w:r>
      <w:r>
        <w:rPr>
          <w:rFonts w:eastAsia="Times New Roman" w:cs="Times New Roman"/>
          <w:szCs w:val="24"/>
        </w:rPr>
        <w:t>,</w:t>
      </w:r>
      <w:r w:rsidRPr="00354832">
        <w:rPr>
          <w:rFonts w:eastAsia="Times New Roman" w:cs="Times New Roman"/>
          <w:szCs w:val="24"/>
        </w:rPr>
        <w:t xml:space="preserve"> επιχειρώντας τ</w:t>
      </w:r>
      <w:r>
        <w:rPr>
          <w:rFonts w:eastAsia="Times New Roman" w:cs="Times New Roman"/>
          <w:szCs w:val="24"/>
        </w:rPr>
        <w:t>ι</w:t>
      </w:r>
      <w:r w:rsidRPr="00354832">
        <w:rPr>
          <w:rFonts w:eastAsia="Times New Roman" w:cs="Times New Roman"/>
          <w:szCs w:val="24"/>
        </w:rPr>
        <w:t>ς συγχωνεύσ</w:t>
      </w:r>
      <w:r>
        <w:rPr>
          <w:rFonts w:eastAsia="Times New Roman" w:cs="Times New Roman"/>
          <w:szCs w:val="24"/>
        </w:rPr>
        <w:t>ει</w:t>
      </w:r>
      <w:r w:rsidRPr="00354832">
        <w:rPr>
          <w:rFonts w:eastAsia="Times New Roman" w:cs="Times New Roman"/>
          <w:szCs w:val="24"/>
        </w:rPr>
        <w:t>ς με</w:t>
      </w:r>
      <w:r w:rsidRPr="00354832">
        <w:rPr>
          <w:rFonts w:eastAsia="Times New Roman" w:cs="Times New Roman"/>
          <w:szCs w:val="24"/>
        </w:rPr>
        <w:t xml:space="preserve"> ένα πάγιο νομοθέτημα</w:t>
      </w:r>
      <w:r>
        <w:rPr>
          <w:rFonts w:eastAsia="Times New Roman" w:cs="Times New Roman"/>
          <w:szCs w:val="24"/>
        </w:rPr>
        <w:t xml:space="preserve">. </w:t>
      </w:r>
    </w:p>
    <w:p w14:paraId="382445AF" w14:textId="77777777" w:rsidR="00D035B1" w:rsidRDefault="005B20CE">
      <w:pPr>
        <w:tabs>
          <w:tab w:val="left" w:pos="1118"/>
        </w:tabs>
        <w:spacing w:line="600" w:lineRule="auto"/>
        <w:ind w:firstLine="720"/>
        <w:contextualSpacing/>
        <w:jc w:val="both"/>
        <w:rPr>
          <w:rFonts w:eastAsia="Times New Roman" w:cs="Times New Roman"/>
          <w:szCs w:val="24"/>
        </w:rPr>
      </w:pPr>
      <w:r w:rsidRPr="00C72F11">
        <w:rPr>
          <w:rFonts w:eastAsia="Times New Roman" w:cs="Times New Roman"/>
          <w:szCs w:val="24"/>
        </w:rPr>
        <w:t xml:space="preserve">(Στο σημείο αυτό την Προεδρική Έδρα καταλαμβάνει ο  Ζ΄ Αντιπρόεδρος της Βουλής κ. </w:t>
      </w:r>
      <w:r w:rsidRPr="00B569FD">
        <w:rPr>
          <w:rFonts w:eastAsia="Times New Roman" w:cs="Times New Roman"/>
          <w:b/>
          <w:szCs w:val="24"/>
        </w:rPr>
        <w:t>ΣΠΥΡΙΔΩΝ ΛΥΚΟΥΔΗΣ</w:t>
      </w:r>
      <w:r w:rsidRPr="00C72F11">
        <w:rPr>
          <w:rFonts w:eastAsia="Times New Roman" w:cs="Times New Roman"/>
          <w:szCs w:val="24"/>
        </w:rPr>
        <w:t>)</w:t>
      </w:r>
    </w:p>
    <w:p w14:paraId="382445B0"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Μ</w:t>
      </w:r>
      <w:r w:rsidRPr="00354832">
        <w:rPr>
          <w:rFonts w:eastAsia="Times New Roman" w:cs="Times New Roman"/>
          <w:szCs w:val="24"/>
        </w:rPr>
        <w:t>ου είχε πει ο κ</w:t>
      </w:r>
      <w:r>
        <w:rPr>
          <w:rFonts w:eastAsia="Times New Roman" w:cs="Times New Roman"/>
          <w:szCs w:val="24"/>
        </w:rPr>
        <w:t xml:space="preserve">. </w:t>
      </w:r>
      <w:proofErr w:type="spellStart"/>
      <w:r>
        <w:rPr>
          <w:rFonts w:eastAsia="Times New Roman" w:cs="Times New Roman"/>
          <w:szCs w:val="24"/>
        </w:rPr>
        <w:t>Π</w:t>
      </w:r>
      <w:r w:rsidRPr="00354832">
        <w:rPr>
          <w:rFonts w:eastAsia="Times New Roman" w:cs="Times New Roman"/>
          <w:szCs w:val="24"/>
        </w:rPr>
        <w:t>ιτσιόρλας</w:t>
      </w:r>
      <w:proofErr w:type="spellEnd"/>
      <w:r w:rsidRPr="00354832">
        <w:rPr>
          <w:rFonts w:eastAsia="Times New Roman" w:cs="Times New Roman"/>
          <w:szCs w:val="24"/>
        </w:rPr>
        <w:t xml:space="preserve"> ότι πριν το τέλος του έτους θα έφερνε νομοθεσία για τις συγχωνεύσεις και τους μετασχηματισμούς των εταιρειών</w:t>
      </w:r>
      <w:r>
        <w:rPr>
          <w:rFonts w:eastAsia="Times New Roman" w:cs="Times New Roman"/>
          <w:szCs w:val="24"/>
        </w:rPr>
        <w:t>,</w:t>
      </w:r>
      <w:r>
        <w:rPr>
          <w:rFonts w:eastAsia="Times New Roman" w:cs="Times New Roman"/>
          <w:szCs w:val="24"/>
        </w:rPr>
        <w:t xml:space="preserve"> για να δώσει μι</w:t>
      </w:r>
      <w:r w:rsidRPr="00354832">
        <w:rPr>
          <w:rFonts w:eastAsia="Times New Roman" w:cs="Times New Roman"/>
          <w:szCs w:val="24"/>
        </w:rPr>
        <w:t>α ώθηση στην οικονομία</w:t>
      </w:r>
      <w:r>
        <w:rPr>
          <w:rFonts w:eastAsia="Times New Roman" w:cs="Times New Roman"/>
          <w:szCs w:val="24"/>
        </w:rPr>
        <w:t>, αλλά δ</w:t>
      </w:r>
      <w:r w:rsidRPr="00354832">
        <w:rPr>
          <w:rFonts w:eastAsia="Times New Roman" w:cs="Times New Roman"/>
          <w:szCs w:val="24"/>
        </w:rPr>
        <w:t>εν το έκανε</w:t>
      </w:r>
      <w:r>
        <w:rPr>
          <w:rFonts w:eastAsia="Times New Roman" w:cs="Times New Roman"/>
          <w:szCs w:val="24"/>
        </w:rPr>
        <w:t>. Είναι μι</w:t>
      </w:r>
      <w:r w:rsidRPr="00354832">
        <w:rPr>
          <w:rFonts w:eastAsia="Times New Roman" w:cs="Times New Roman"/>
          <w:szCs w:val="24"/>
        </w:rPr>
        <w:t>α κολοβή ρύθμισ</w:t>
      </w:r>
      <w:r>
        <w:rPr>
          <w:rFonts w:eastAsia="Times New Roman" w:cs="Times New Roman"/>
          <w:szCs w:val="24"/>
        </w:rPr>
        <w:t>η</w:t>
      </w:r>
      <w:r w:rsidRPr="00354832">
        <w:rPr>
          <w:rFonts w:eastAsia="Times New Roman" w:cs="Times New Roman"/>
          <w:szCs w:val="24"/>
        </w:rPr>
        <w:t xml:space="preserve"> σήμερα στην τροπολογία την οποία φ</w:t>
      </w:r>
      <w:r>
        <w:rPr>
          <w:rFonts w:eastAsia="Times New Roman" w:cs="Times New Roman"/>
          <w:szCs w:val="24"/>
        </w:rPr>
        <w:t xml:space="preserve">έρνει. Ε, </w:t>
      </w:r>
      <w:r w:rsidRPr="00354832">
        <w:rPr>
          <w:rFonts w:eastAsia="Times New Roman" w:cs="Times New Roman"/>
          <w:szCs w:val="24"/>
        </w:rPr>
        <w:t>δεν μπορούμε να δώ</w:t>
      </w:r>
      <w:r w:rsidRPr="00354832">
        <w:rPr>
          <w:rFonts w:eastAsia="Times New Roman" w:cs="Times New Roman"/>
          <w:szCs w:val="24"/>
        </w:rPr>
        <w:t>σουμε ψήφο σε αυτή την τροπολογία</w:t>
      </w:r>
      <w:r>
        <w:rPr>
          <w:rFonts w:eastAsia="Times New Roman" w:cs="Times New Roman"/>
          <w:szCs w:val="24"/>
        </w:rPr>
        <w:t xml:space="preserve">. </w:t>
      </w:r>
    </w:p>
    <w:p w14:paraId="382445B1"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354832">
        <w:rPr>
          <w:rFonts w:eastAsia="Times New Roman" w:cs="Times New Roman"/>
          <w:szCs w:val="24"/>
        </w:rPr>
        <w:t>αι μένω σε αυτά</w:t>
      </w:r>
      <w:r>
        <w:rPr>
          <w:rFonts w:eastAsia="Times New Roman" w:cs="Times New Roman"/>
          <w:szCs w:val="24"/>
        </w:rPr>
        <w:t>, κύριε Π</w:t>
      </w:r>
      <w:r w:rsidRPr="00354832">
        <w:rPr>
          <w:rFonts w:eastAsia="Times New Roman" w:cs="Times New Roman"/>
          <w:szCs w:val="24"/>
        </w:rPr>
        <w:t>ρόεδρε</w:t>
      </w:r>
      <w:r>
        <w:rPr>
          <w:rFonts w:eastAsia="Times New Roman" w:cs="Times New Roman"/>
          <w:szCs w:val="24"/>
        </w:rPr>
        <w:t>. Τ</w:t>
      </w:r>
      <w:r w:rsidRPr="00354832">
        <w:rPr>
          <w:rFonts w:eastAsia="Times New Roman" w:cs="Times New Roman"/>
          <w:szCs w:val="24"/>
        </w:rPr>
        <w:t>α λοιπά θα αναπτυχ</w:t>
      </w:r>
      <w:r>
        <w:rPr>
          <w:rFonts w:eastAsia="Times New Roman" w:cs="Times New Roman"/>
          <w:szCs w:val="24"/>
        </w:rPr>
        <w:t>θ</w:t>
      </w:r>
      <w:r w:rsidRPr="00354832">
        <w:rPr>
          <w:rFonts w:eastAsia="Times New Roman" w:cs="Times New Roman"/>
          <w:szCs w:val="24"/>
        </w:rPr>
        <w:t xml:space="preserve">ούν από </w:t>
      </w:r>
      <w:r>
        <w:rPr>
          <w:rFonts w:eastAsia="Times New Roman" w:cs="Times New Roman"/>
          <w:szCs w:val="24"/>
        </w:rPr>
        <w:t>τους συναδέλφους</w:t>
      </w:r>
      <w:r w:rsidRPr="00354832">
        <w:rPr>
          <w:rFonts w:eastAsia="Times New Roman" w:cs="Times New Roman"/>
          <w:szCs w:val="24"/>
        </w:rPr>
        <w:t xml:space="preserve"> μου</w:t>
      </w:r>
      <w:r>
        <w:rPr>
          <w:rFonts w:eastAsia="Times New Roman" w:cs="Times New Roman"/>
          <w:szCs w:val="24"/>
        </w:rPr>
        <w:t>.</w:t>
      </w:r>
    </w:p>
    <w:p w14:paraId="382445B2"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Σας</w:t>
      </w:r>
      <w:r w:rsidRPr="00354832">
        <w:rPr>
          <w:rFonts w:eastAsia="Times New Roman" w:cs="Times New Roman"/>
          <w:szCs w:val="24"/>
        </w:rPr>
        <w:t xml:space="preserve"> ευχαριστώ πολύ</w:t>
      </w:r>
      <w:r>
        <w:rPr>
          <w:rFonts w:eastAsia="Times New Roman" w:cs="Times New Roman"/>
          <w:szCs w:val="24"/>
        </w:rPr>
        <w:t>.</w:t>
      </w:r>
    </w:p>
    <w:p w14:paraId="382445B3" w14:textId="77777777" w:rsidR="00D035B1" w:rsidRDefault="005B20CE">
      <w:pPr>
        <w:tabs>
          <w:tab w:val="left" w:pos="1118"/>
        </w:tabs>
        <w:spacing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756791">
        <w:rPr>
          <w:rFonts w:eastAsia="Times New Roman" w:cs="Times New Roman"/>
          <w:szCs w:val="24"/>
        </w:rPr>
        <w:t>Ευχαριστώ, κύριε συνάδελφε.</w:t>
      </w:r>
    </w:p>
    <w:p w14:paraId="382445B4" w14:textId="77777777" w:rsidR="00D035B1" w:rsidRDefault="005B20CE">
      <w:pPr>
        <w:tabs>
          <w:tab w:val="left" w:pos="1118"/>
        </w:tabs>
        <w:spacing w:line="600" w:lineRule="auto"/>
        <w:ind w:firstLine="720"/>
        <w:contextualSpacing/>
        <w:jc w:val="both"/>
        <w:rPr>
          <w:rFonts w:eastAsia="Times New Roman" w:cs="Times New Roman"/>
          <w:szCs w:val="24"/>
        </w:rPr>
      </w:pPr>
      <w:r w:rsidRPr="00756791">
        <w:rPr>
          <w:rFonts w:eastAsia="Times New Roman" w:cs="Times New Roman"/>
          <w:szCs w:val="24"/>
        </w:rPr>
        <w:t>Ο κ. Μάκης Βορίδης έχει τον λόγο.</w:t>
      </w:r>
    </w:p>
    <w:p w14:paraId="382445B5"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w:t>
      </w:r>
      <w:r>
        <w:rPr>
          <w:rFonts w:eastAsia="Times New Roman" w:cs="Times New Roman"/>
          <w:szCs w:val="24"/>
        </w:rPr>
        <w:t>ριστώ, κύριε Πρόεδρε.</w:t>
      </w:r>
    </w:p>
    <w:p w14:paraId="382445B6"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354832">
        <w:rPr>
          <w:rFonts w:eastAsia="Times New Roman" w:cs="Times New Roman"/>
          <w:szCs w:val="24"/>
        </w:rPr>
        <w:t>εν ξέρω σε ποιους αναφερόταν</w:t>
      </w:r>
      <w:r>
        <w:rPr>
          <w:rFonts w:eastAsia="Times New Roman" w:cs="Times New Roman"/>
          <w:szCs w:val="24"/>
        </w:rPr>
        <w:t xml:space="preserve"> </w:t>
      </w:r>
      <w:r w:rsidRPr="00354832">
        <w:rPr>
          <w:rFonts w:eastAsia="Times New Roman" w:cs="Times New Roman"/>
          <w:szCs w:val="24"/>
        </w:rPr>
        <w:t xml:space="preserve">η </w:t>
      </w:r>
      <w:proofErr w:type="spellStart"/>
      <w:r w:rsidRPr="00354832">
        <w:rPr>
          <w:rFonts w:eastAsia="Times New Roman" w:cs="Times New Roman"/>
          <w:szCs w:val="24"/>
        </w:rPr>
        <w:t>κ</w:t>
      </w:r>
      <w:r>
        <w:rPr>
          <w:rFonts w:eastAsia="Times New Roman" w:cs="Times New Roman"/>
          <w:szCs w:val="24"/>
        </w:rPr>
        <w:t>.</w:t>
      </w:r>
      <w:r w:rsidRPr="00354832">
        <w:rPr>
          <w:rFonts w:eastAsia="Times New Roman" w:cs="Times New Roman"/>
          <w:szCs w:val="24"/>
        </w:rPr>
        <w:t>Καββαδία</w:t>
      </w:r>
      <w:proofErr w:type="spellEnd"/>
      <w:r>
        <w:rPr>
          <w:rFonts w:eastAsia="Times New Roman" w:cs="Times New Roman"/>
          <w:szCs w:val="24"/>
        </w:rPr>
        <w:t>,</w:t>
      </w:r>
      <w:r w:rsidRPr="00354832">
        <w:rPr>
          <w:rFonts w:eastAsia="Times New Roman" w:cs="Times New Roman"/>
          <w:szCs w:val="24"/>
        </w:rPr>
        <w:t xml:space="preserve"> όταν είπε ότι κίνητρο </w:t>
      </w:r>
      <w:r>
        <w:rPr>
          <w:rFonts w:eastAsia="Times New Roman" w:cs="Times New Roman"/>
          <w:szCs w:val="24"/>
        </w:rPr>
        <w:t>της στάσεως της Α</w:t>
      </w:r>
      <w:r w:rsidRPr="00354832">
        <w:rPr>
          <w:rFonts w:eastAsia="Times New Roman" w:cs="Times New Roman"/>
          <w:szCs w:val="24"/>
        </w:rPr>
        <w:t>ντιπολίτευσης είναι η δημοσιότητα</w:t>
      </w:r>
      <w:r>
        <w:rPr>
          <w:rFonts w:eastAsia="Times New Roman" w:cs="Times New Roman"/>
          <w:szCs w:val="24"/>
        </w:rPr>
        <w:t xml:space="preserve">. Είμαι βέβαιος </w:t>
      </w:r>
      <w:r w:rsidRPr="00354832">
        <w:rPr>
          <w:rFonts w:eastAsia="Times New Roman" w:cs="Times New Roman"/>
          <w:szCs w:val="24"/>
        </w:rPr>
        <w:t>ότι αντιλαμβάνεστε ότι υπάρχουν αρκετοί εξ ημών</w:t>
      </w:r>
      <w:r>
        <w:rPr>
          <w:rFonts w:eastAsia="Times New Roman" w:cs="Times New Roman"/>
          <w:szCs w:val="24"/>
        </w:rPr>
        <w:t>,</w:t>
      </w:r>
      <w:r w:rsidRPr="00354832">
        <w:rPr>
          <w:rFonts w:eastAsia="Times New Roman" w:cs="Times New Roman"/>
          <w:szCs w:val="24"/>
        </w:rPr>
        <w:t xml:space="preserve"> που δεν έχουν ανάγκη να ακολουθήσουν </w:t>
      </w:r>
      <w:r>
        <w:rPr>
          <w:rFonts w:eastAsia="Times New Roman" w:cs="Times New Roman"/>
          <w:szCs w:val="24"/>
        </w:rPr>
        <w:t>τέτοιες τακτικές</w:t>
      </w:r>
      <w:r w:rsidRPr="00354832">
        <w:rPr>
          <w:rFonts w:eastAsia="Times New Roman" w:cs="Times New Roman"/>
          <w:szCs w:val="24"/>
        </w:rPr>
        <w:t xml:space="preserve"> για τη δημοσιότητα</w:t>
      </w:r>
      <w:r>
        <w:rPr>
          <w:rFonts w:eastAsia="Times New Roman" w:cs="Times New Roman"/>
          <w:szCs w:val="24"/>
        </w:rPr>
        <w:t xml:space="preserve">. </w:t>
      </w:r>
    </w:p>
    <w:p w14:paraId="382445B7" w14:textId="77777777" w:rsidR="00D035B1" w:rsidRDefault="005B20CE">
      <w:pPr>
        <w:spacing w:line="600" w:lineRule="auto"/>
        <w:ind w:firstLine="720"/>
        <w:jc w:val="both"/>
        <w:rPr>
          <w:rFonts w:eastAsia="Times New Roman"/>
          <w:bCs/>
          <w:szCs w:val="24"/>
        </w:rPr>
      </w:pPr>
      <w:r>
        <w:rPr>
          <w:rFonts w:eastAsia="Times New Roman" w:cs="Times New Roman"/>
          <w:szCs w:val="24"/>
        </w:rPr>
        <w:t xml:space="preserve">Από </w:t>
      </w:r>
      <w:r w:rsidRPr="00354832">
        <w:rPr>
          <w:rFonts w:eastAsia="Times New Roman" w:cs="Times New Roman"/>
          <w:szCs w:val="24"/>
        </w:rPr>
        <w:t>την άλλη μεριά</w:t>
      </w:r>
      <w:r>
        <w:rPr>
          <w:rFonts w:eastAsia="Times New Roman" w:cs="Times New Roman"/>
          <w:szCs w:val="24"/>
        </w:rPr>
        <w:t>,</w:t>
      </w:r>
      <w:r w:rsidRPr="00354832">
        <w:rPr>
          <w:rFonts w:eastAsia="Times New Roman" w:cs="Times New Roman"/>
          <w:szCs w:val="24"/>
        </w:rPr>
        <w:t xml:space="preserve"> δεν πρέπει να συμφωνήσουμε ότι αυτή είναι μ</w:t>
      </w:r>
      <w:r>
        <w:rPr>
          <w:rFonts w:eastAsia="Times New Roman" w:cs="Times New Roman"/>
          <w:szCs w:val="24"/>
        </w:rPr>
        <w:t>ι</w:t>
      </w:r>
      <w:r w:rsidRPr="00354832">
        <w:rPr>
          <w:rFonts w:eastAsia="Times New Roman" w:cs="Times New Roman"/>
          <w:szCs w:val="24"/>
        </w:rPr>
        <w:t>α κακή πρακτική</w:t>
      </w:r>
      <w:r>
        <w:rPr>
          <w:rFonts w:eastAsia="Times New Roman" w:cs="Times New Roman"/>
          <w:szCs w:val="24"/>
        </w:rPr>
        <w:t>. Είναι μια κακή πρακτική</w:t>
      </w:r>
      <w:r>
        <w:rPr>
          <w:rFonts w:eastAsia="Times New Roman" w:cs="Times New Roman"/>
          <w:szCs w:val="24"/>
        </w:rPr>
        <w:t>,</w:t>
      </w:r>
      <w:r>
        <w:rPr>
          <w:rFonts w:eastAsia="Times New Roman" w:cs="Times New Roman"/>
          <w:szCs w:val="24"/>
        </w:rPr>
        <w:t xml:space="preserve"> που ενίοτε </w:t>
      </w:r>
      <w:r w:rsidRPr="00354832">
        <w:rPr>
          <w:rFonts w:eastAsia="Times New Roman" w:cs="Times New Roman"/>
          <w:szCs w:val="24"/>
        </w:rPr>
        <w:t xml:space="preserve">πράγματι </w:t>
      </w:r>
      <w:r>
        <w:rPr>
          <w:rFonts w:eastAsia="Times New Roman" w:cs="Times New Roman"/>
          <w:szCs w:val="24"/>
        </w:rPr>
        <w:t>μπορεί να φαίνεται ότι δεν μπορεί να δώσει</w:t>
      </w:r>
      <w:r w:rsidRPr="00354832">
        <w:rPr>
          <w:rFonts w:eastAsia="Times New Roman" w:cs="Times New Roman"/>
          <w:szCs w:val="24"/>
        </w:rPr>
        <w:t xml:space="preserve"> λύση</w:t>
      </w:r>
      <w:r>
        <w:rPr>
          <w:rFonts w:eastAsia="Times New Roman" w:cs="Times New Roman"/>
          <w:szCs w:val="24"/>
        </w:rPr>
        <w:t>,</w:t>
      </w:r>
      <w:r w:rsidRPr="00354832">
        <w:rPr>
          <w:rFonts w:eastAsia="Times New Roman" w:cs="Times New Roman"/>
          <w:szCs w:val="24"/>
        </w:rPr>
        <w:t xml:space="preserve"> λόγω της καθυστ</w:t>
      </w:r>
      <w:r>
        <w:rPr>
          <w:rFonts w:eastAsia="Times New Roman" w:cs="Times New Roman"/>
          <w:szCs w:val="24"/>
        </w:rPr>
        <w:t xml:space="preserve">ερήσεως </w:t>
      </w:r>
      <w:r w:rsidRPr="00354832">
        <w:rPr>
          <w:rFonts w:eastAsia="Times New Roman" w:cs="Times New Roman"/>
          <w:szCs w:val="24"/>
        </w:rPr>
        <w:t>των υπηρεσιών</w:t>
      </w:r>
      <w:r>
        <w:rPr>
          <w:rFonts w:eastAsia="Times New Roman" w:cs="Times New Roman"/>
          <w:szCs w:val="24"/>
        </w:rPr>
        <w:t xml:space="preserve"> και άρα δεν </w:t>
      </w:r>
      <w:r w:rsidRPr="00354832">
        <w:rPr>
          <w:rFonts w:eastAsia="Times New Roman" w:cs="Times New Roman"/>
          <w:szCs w:val="24"/>
        </w:rPr>
        <w:t xml:space="preserve">δουλεύει </w:t>
      </w:r>
      <w:r w:rsidRPr="00354832">
        <w:rPr>
          <w:rFonts w:eastAsia="Times New Roman" w:cs="Times New Roman"/>
          <w:szCs w:val="24"/>
        </w:rPr>
        <w:t>στην πραγματικότητα</w:t>
      </w:r>
      <w:r>
        <w:rPr>
          <w:rFonts w:eastAsia="Times New Roman" w:cs="Times New Roman"/>
          <w:szCs w:val="24"/>
        </w:rPr>
        <w:t>,</w:t>
      </w:r>
      <w:r w:rsidRPr="00354832">
        <w:rPr>
          <w:rFonts w:eastAsia="Times New Roman" w:cs="Times New Roman"/>
          <w:szCs w:val="24"/>
        </w:rPr>
        <w:t xml:space="preserve"> με σωστό τρόπο η διοίκηση</w:t>
      </w:r>
      <w:r>
        <w:rPr>
          <w:rFonts w:eastAsia="Times New Roman" w:cs="Times New Roman"/>
          <w:szCs w:val="24"/>
        </w:rPr>
        <w:t xml:space="preserve">, αλλά </w:t>
      </w:r>
      <w:r>
        <w:rPr>
          <w:rFonts w:eastAsia="Times New Roman"/>
          <w:bCs/>
          <w:szCs w:val="24"/>
        </w:rPr>
        <w:t>είναι μια κακή πρακτική, η οποία σε άλλες περιπτώσεις πραγματικά είναι απολύτως αδικαιολόγητη και ενίοτε μπορεί να είναι και πονηρή.</w:t>
      </w:r>
    </w:p>
    <w:p w14:paraId="382445B8" w14:textId="77777777" w:rsidR="00D035B1" w:rsidRDefault="005B20CE">
      <w:pPr>
        <w:spacing w:line="600" w:lineRule="auto"/>
        <w:ind w:firstLine="720"/>
        <w:jc w:val="both"/>
        <w:rPr>
          <w:rFonts w:eastAsia="Times New Roman"/>
          <w:bCs/>
          <w:szCs w:val="24"/>
        </w:rPr>
      </w:pPr>
      <w:r>
        <w:rPr>
          <w:rFonts w:eastAsia="Times New Roman"/>
          <w:bCs/>
          <w:szCs w:val="24"/>
        </w:rPr>
        <w:t>Έρχομαι, λοιπόν, σε αυτά</w:t>
      </w:r>
      <w:r>
        <w:rPr>
          <w:rFonts w:eastAsia="Times New Roman"/>
          <w:bCs/>
          <w:szCs w:val="24"/>
        </w:rPr>
        <w:t>,</w:t>
      </w:r>
      <w:r>
        <w:rPr>
          <w:rFonts w:eastAsia="Times New Roman"/>
          <w:bCs/>
          <w:szCs w:val="24"/>
        </w:rPr>
        <w:t xml:space="preserve"> που σταχυολόγησα από τον ορυμαγδό των τροπολ</w:t>
      </w:r>
      <w:r>
        <w:rPr>
          <w:rFonts w:eastAsia="Times New Roman"/>
          <w:bCs/>
          <w:szCs w:val="24"/>
        </w:rPr>
        <w:t>ογιών, για να τις χωρίσω, κύριε Πρόεδρε, σε τρεις κατηγορίες: Παρατάσεις, οι οποίες δεν είναι δικαιολογημένες</w:t>
      </w:r>
      <w:r>
        <w:rPr>
          <w:rFonts w:eastAsia="Times New Roman"/>
          <w:bCs/>
          <w:szCs w:val="24"/>
        </w:rPr>
        <w:t>,</w:t>
      </w:r>
      <w:r>
        <w:rPr>
          <w:rFonts w:eastAsia="Times New Roman"/>
          <w:bCs/>
          <w:szCs w:val="24"/>
        </w:rPr>
        <w:t xml:space="preserve"> παρά μόνο αν κανείς δεχθεί κακή διοικητική πρακτική, νομιμοποιήσεις</w:t>
      </w:r>
      <w:r w:rsidRPr="008F0BE7">
        <w:rPr>
          <w:rFonts w:eastAsia="Times New Roman"/>
          <w:bCs/>
          <w:szCs w:val="24"/>
        </w:rPr>
        <w:t xml:space="preserve"> δαπανών </w:t>
      </w:r>
      <w:r>
        <w:rPr>
          <w:rFonts w:eastAsia="Times New Roman"/>
          <w:bCs/>
          <w:szCs w:val="24"/>
        </w:rPr>
        <w:t>-θα πω</w:t>
      </w:r>
      <w:r w:rsidRPr="008F0BE7">
        <w:rPr>
          <w:rFonts w:eastAsia="Times New Roman"/>
          <w:bCs/>
          <w:szCs w:val="24"/>
        </w:rPr>
        <w:t xml:space="preserve"> δ</w:t>
      </w:r>
      <w:r>
        <w:rPr>
          <w:rFonts w:eastAsia="Times New Roman"/>
          <w:bCs/>
          <w:szCs w:val="24"/>
        </w:rPr>
        <w:t>υο πράγματα γι’</w:t>
      </w:r>
      <w:r w:rsidRPr="008F0BE7">
        <w:rPr>
          <w:rFonts w:eastAsia="Times New Roman"/>
          <w:bCs/>
          <w:szCs w:val="24"/>
        </w:rPr>
        <w:t xml:space="preserve"> αυτό</w:t>
      </w:r>
      <w:r>
        <w:rPr>
          <w:rFonts w:eastAsia="Times New Roman"/>
          <w:bCs/>
          <w:szCs w:val="24"/>
        </w:rPr>
        <w:t xml:space="preserve">- και </w:t>
      </w:r>
      <w:r w:rsidRPr="008F0BE7">
        <w:rPr>
          <w:rFonts w:eastAsia="Times New Roman"/>
          <w:bCs/>
          <w:szCs w:val="24"/>
        </w:rPr>
        <w:lastRenderedPageBreak/>
        <w:t>προσλήψεις</w:t>
      </w:r>
      <w:r>
        <w:rPr>
          <w:rFonts w:eastAsia="Times New Roman"/>
          <w:bCs/>
          <w:szCs w:val="24"/>
        </w:rPr>
        <w:t xml:space="preserve">, για τις οποίες δεν έχω </w:t>
      </w:r>
      <w:r>
        <w:rPr>
          <w:rFonts w:eastAsia="Times New Roman"/>
          <w:bCs/>
          <w:szCs w:val="24"/>
        </w:rPr>
        <w:t>καταλάβει τι το κατεπείγον υπάρχει. Έρχομαι, λοιπόν, στις νομιμοποιήσεις.</w:t>
      </w:r>
    </w:p>
    <w:p w14:paraId="382445B9" w14:textId="77777777" w:rsidR="00D035B1" w:rsidRDefault="005B20CE">
      <w:pPr>
        <w:spacing w:line="600" w:lineRule="auto"/>
        <w:ind w:firstLine="720"/>
        <w:jc w:val="both"/>
        <w:rPr>
          <w:rFonts w:eastAsia="Times New Roman"/>
          <w:bCs/>
          <w:szCs w:val="24"/>
        </w:rPr>
      </w:pPr>
      <w:r w:rsidRPr="008F0BE7">
        <w:rPr>
          <w:rFonts w:eastAsia="Times New Roman"/>
          <w:bCs/>
          <w:szCs w:val="24"/>
        </w:rPr>
        <w:t xml:space="preserve">Κύριε </w:t>
      </w:r>
      <w:r>
        <w:rPr>
          <w:rFonts w:eastAsia="Times New Roman"/>
          <w:bCs/>
          <w:szCs w:val="24"/>
        </w:rPr>
        <w:t>Υφυπουργέ,</w:t>
      </w:r>
      <w:r w:rsidRPr="008F0BE7">
        <w:rPr>
          <w:rFonts w:eastAsia="Times New Roman"/>
          <w:bCs/>
          <w:szCs w:val="24"/>
        </w:rPr>
        <w:t xml:space="preserve"> </w:t>
      </w:r>
      <w:r>
        <w:rPr>
          <w:rFonts w:eastAsia="Times New Roman"/>
          <w:bCs/>
          <w:szCs w:val="24"/>
        </w:rPr>
        <w:t>δ</w:t>
      </w:r>
      <w:r w:rsidRPr="008F0BE7">
        <w:rPr>
          <w:rFonts w:eastAsia="Times New Roman"/>
          <w:bCs/>
          <w:szCs w:val="24"/>
        </w:rPr>
        <w:t xml:space="preserve">εν είχα τη χαρά και την τιμή να σας </w:t>
      </w:r>
      <w:r>
        <w:rPr>
          <w:rFonts w:eastAsia="Times New Roman"/>
          <w:bCs/>
          <w:szCs w:val="24"/>
        </w:rPr>
        <w:t>γνωρίζ</w:t>
      </w:r>
      <w:r w:rsidRPr="008F0BE7">
        <w:rPr>
          <w:rFonts w:eastAsia="Times New Roman"/>
          <w:bCs/>
          <w:szCs w:val="24"/>
        </w:rPr>
        <w:t>ω</w:t>
      </w:r>
      <w:r>
        <w:rPr>
          <w:rFonts w:eastAsia="Times New Roman"/>
          <w:bCs/>
          <w:szCs w:val="24"/>
        </w:rPr>
        <w:t>. Δ</w:t>
      </w:r>
      <w:r w:rsidRPr="008F0BE7">
        <w:rPr>
          <w:rFonts w:eastAsia="Times New Roman"/>
          <w:bCs/>
          <w:szCs w:val="24"/>
        </w:rPr>
        <w:t>ιάβασα</w:t>
      </w:r>
      <w:r>
        <w:rPr>
          <w:rFonts w:eastAsia="Times New Roman"/>
          <w:bCs/>
          <w:szCs w:val="24"/>
        </w:rPr>
        <w:t>, όμως,</w:t>
      </w:r>
      <w:r w:rsidRPr="008F0BE7">
        <w:rPr>
          <w:rFonts w:eastAsia="Times New Roman"/>
          <w:bCs/>
          <w:szCs w:val="24"/>
        </w:rPr>
        <w:t xml:space="preserve"> τώρα λίγο το βιογραφικό σας </w:t>
      </w:r>
      <w:r>
        <w:rPr>
          <w:rFonts w:eastAsia="Times New Roman"/>
          <w:bCs/>
          <w:szCs w:val="24"/>
        </w:rPr>
        <w:t xml:space="preserve">και </w:t>
      </w:r>
      <w:r w:rsidRPr="008F0BE7">
        <w:rPr>
          <w:rFonts w:eastAsia="Times New Roman"/>
          <w:bCs/>
          <w:szCs w:val="24"/>
        </w:rPr>
        <w:t>είδα ότι είστε υπάλληλος του Υπουργείου Πολιτισμού</w:t>
      </w:r>
      <w:r>
        <w:rPr>
          <w:rFonts w:eastAsia="Times New Roman"/>
          <w:bCs/>
          <w:szCs w:val="24"/>
        </w:rPr>
        <w:t xml:space="preserve">. Επομένως, έχετε μια </w:t>
      </w:r>
      <w:r>
        <w:rPr>
          <w:rFonts w:eastAsia="Times New Roman"/>
          <w:bCs/>
          <w:szCs w:val="24"/>
        </w:rPr>
        <w:t>εξοικείωση –</w:t>
      </w:r>
      <w:r w:rsidRPr="008F0BE7">
        <w:rPr>
          <w:rFonts w:eastAsia="Times New Roman"/>
          <w:bCs/>
          <w:szCs w:val="24"/>
        </w:rPr>
        <w:t>υποθέτω</w:t>
      </w:r>
      <w:r>
        <w:rPr>
          <w:rFonts w:eastAsia="Times New Roman"/>
          <w:bCs/>
          <w:szCs w:val="24"/>
        </w:rPr>
        <w:t xml:space="preserve">, δεν το γνωρίζω- με </w:t>
      </w:r>
      <w:r w:rsidRPr="008F0BE7">
        <w:rPr>
          <w:rFonts w:eastAsia="Times New Roman"/>
          <w:bCs/>
          <w:szCs w:val="24"/>
        </w:rPr>
        <w:t>αυτό που λέγεται δημόσι</w:t>
      </w:r>
      <w:r>
        <w:rPr>
          <w:rFonts w:eastAsia="Times New Roman"/>
          <w:bCs/>
          <w:szCs w:val="24"/>
        </w:rPr>
        <w:t>ες συμβάσεις</w:t>
      </w:r>
      <w:r w:rsidRPr="008F0BE7">
        <w:rPr>
          <w:rFonts w:eastAsia="Times New Roman"/>
          <w:bCs/>
          <w:szCs w:val="24"/>
        </w:rPr>
        <w:t xml:space="preserve"> και μας φ</w:t>
      </w:r>
      <w:r>
        <w:rPr>
          <w:rFonts w:eastAsia="Times New Roman"/>
          <w:bCs/>
          <w:szCs w:val="24"/>
        </w:rPr>
        <w:t>έρνετε</w:t>
      </w:r>
      <w:r w:rsidRPr="008F0BE7">
        <w:rPr>
          <w:rFonts w:eastAsia="Times New Roman"/>
          <w:bCs/>
          <w:szCs w:val="24"/>
        </w:rPr>
        <w:t xml:space="preserve"> μ</w:t>
      </w:r>
      <w:r>
        <w:rPr>
          <w:rFonts w:eastAsia="Times New Roman"/>
          <w:bCs/>
          <w:szCs w:val="24"/>
        </w:rPr>
        <w:t>ι</w:t>
      </w:r>
      <w:r w:rsidRPr="008F0BE7">
        <w:rPr>
          <w:rFonts w:eastAsia="Times New Roman"/>
          <w:bCs/>
          <w:szCs w:val="24"/>
        </w:rPr>
        <w:t>α νομιμοποίηση</w:t>
      </w:r>
      <w:r>
        <w:rPr>
          <w:rFonts w:eastAsia="Times New Roman"/>
          <w:bCs/>
          <w:szCs w:val="24"/>
        </w:rPr>
        <w:t>,</w:t>
      </w:r>
      <w:r w:rsidRPr="008F0BE7">
        <w:rPr>
          <w:rFonts w:eastAsia="Times New Roman"/>
          <w:bCs/>
          <w:szCs w:val="24"/>
        </w:rPr>
        <w:t xml:space="preserve"> στην οποία πολύ άνετα</w:t>
      </w:r>
      <w:r>
        <w:rPr>
          <w:rFonts w:eastAsia="Times New Roman"/>
          <w:bCs/>
          <w:szCs w:val="24"/>
        </w:rPr>
        <w:t>,</w:t>
      </w:r>
      <w:r w:rsidRPr="008F0BE7">
        <w:rPr>
          <w:rFonts w:eastAsia="Times New Roman"/>
          <w:bCs/>
          <w:szCs w:val="24"/>
        </w:rPr>
        <w:t xml:space="preserve"> μας λέτε ότι πρόκειται για συμπληρωματική σύμβαση</w:t>
      </w:r>
      <w:r>
        <w:rPr>
          <w:rFonts w:eastAsia="Times New Roman"/>
          <w:bCs/>
          <w:szCs w:val="24"/>
        </w:rPr>
        <w:t xml:space="preserve">. Δεν έχει υποπέσει στην </w:t>
      </w:r>
      <w:r w:rsidRPr="008F0BE7">
        <w:rPr>
          <w:rFonts w:eastAsia="Times New Roman"/>
          <w:bCs/>
          <w:szCs w:val="24"/>
        </w:rPr>
        <w:t>αντ</w:t>
      </w:r>
      <w:r>
        <w:rPr>
          <w:rFonts w:eastAsia="Times New Roman"/>
          <w:bCs/>
          <w:szCs w:val="24"/>
        </w:rPr>
        <w:t>ί</w:t>
      </w:r>
      <w:r w:rsidRPr="008F0BE7">
        <w:rPr>
          <w:rFonts w:eastAsia="Times New Roman"/>
          <w:bCs/>
          <w:szCs w:val="24"/>
        </w:rPr>
        <w:t>λ</w:t>
      </w:r>
      <w:r>
        <w:rPr>
          <w:rFonts w:eastAsia="Times New Roman"/>
          <w:bCs/>
          <w:szCs w:val="24"/>
        </w:rPr>
        <w:t>ηψή σας ότι ο βασικός παράγων διαφθοράς είνα</w:t>
      </w:r>
      <w:r>
        <w:rPr>
          <w:rFonts w:eastAsia="Times New Roman"/>
          <w:bCs/>
          <w:szCs w:val="24"/>
        </w:rPr>
        <w:t>ι οι συμπληρωματικές συμβάσεις;</w:t>
      </w:r>
    </w:p>
    <w:p w14:paraId="382445BA" w14:textId="77777777" w:rsidR="00D035B1" w:rsidRDefault="005B20CE">
      <w:pPr>
        <w:spacing w:line="600" w:lineRule="auto"/>
        <w:ind w:firstLine="720"/>
        <w:jc w:val="both"/>
        <w:rPr>
          <w:rFonts w:eastAsia="Times New Roman"/>
          <w:bCs/>
          <w:szCs w:val="24"/>
        </w:rPr>
      </w:pPr>
      <w:r>
        <w:rPr>
          <w:rFonts w:eastAsia="Times New Roman"/>
          <w:bCs/>
          <w:szCs w:val="24"/>
        </w:rPr>
        <w:t xml:space="preserve">Δεν λέω κάτι για εσάς, </w:t>
      </w:r>
      <w:r w:rsidRPr="008F0BE7">
        <w:rPr>
          <w:rFonts w:eastAsia="Times New Roman"/>
          <w:bCs/>
          <w:szCs w:val="24"/>
        </w:rPr>
        <w:t>για να μην το εκλάβετε ως προσωπικό</w:t>
      </w:r>
      <w:r>
        <w:rPr>
          <w:rFonts w:eastAsia="Times New Roman"/>
          <w:bCs/>
          <w:szCs w:val="24"/>
        </w:rPr>
        <w:t>. Σας λέω κάτι</w:t>
      </w:r>
      <w:r>
        <w:rPr>
          <w:rFonts w:eastAsia="Times New Roman"/>
          <w:bCs/>
          <w:szCs w:val="24"/>
        </w:rPr>
        <w:t>,</w:t>
      </w:r>
      <w:r>
        <w:rPr>
          <w:rFonts w:eastAsia="Times New Roman"/>
          <w:bCs/>
          <w:szCs w:val="24"/>
        </w:rPr>
        <w:t xml:space="preserve"> </w:t>
      </w:r>
      <w:proofErr w:type="spellStart"/>
      <w:r>
        <w:rPr>
          <w:rFonts w:eastAsia="Times New Roman"/>
          <w:bCs/>
          <w:szCs w:val="24"/>
        </w:rPr>
        <w:t>που</w:t>
      </w:r>
      <w:r>
        <w:rPr>
          <w:rFonts w:eastAsia="Times New Roman"/>
          <w:bCs/>
          <w:szCs w:val="24"/>
        </w:rPr>
        <w:t>είναι</w:t>
      </w:r>
      <w:proofErr w:type="spellEnd"/>
      <w:r>
        <w:rPr>
          <w:rFonts w:eastAsia="Times New Roman"/>
          <w:bCs/>
          <w:szCs w:val="24"/>
        </w:rPr>
        <w:t xml:space="preserve"> μια </w:t>
      </w:r>
      <w:r w:rsidRPr="008F0BE7">
        <w:rPr>
          <w:rFonts w:eastAsia="Times New Roman"/>
          <w:bCs/>
          <w:szCs w:val="24"/>
        </w:rPr>
        <w:t>αντικειμενική παρατήρηση</w:t>
      </w:r>
      <w:r>
        <w:rPr>
          <w:rFonts w:eastAsia="Times New Roman"/>
          <w:bCs/>
          <w:szCs w:val="24"/>
        </w:rPr>
        <w:t>, η οποία είναι γενική. Ό</w:t>
      </w:r>
      <w:r w:rsidRPr="008F0BE7">
        <w:rPr>
          <w:rFonts w:eastAsia="Times New Roman"/>
          <w:bCs/>
          <w:szCs w:val="24"/>
        </w:rPr>
        <w:t>ταν</w:t>
      </w:r>
      <w:r>
        <w:rPr>
          <w:rFonts w:eastAsia="Times New Roman"/>
          <w:bCs/>
          <w:szCs w:val="24"/>
        </w:rPr>
        <w:t xml:space="preserve"> έχουμε έργο</w:t>
      </w:r>
      <w:r>
        <w:rPr>
          <w:rFonts w:eastAsia="Times New Roman"/>
          <w:bCs/>
          <w:szCs w:val="24"/>
        </w:rPr>
        <w:t>,</w:t>
      </w:r>
      <w:r>
        <w:rPr>
          <w:rFonts w:eastAsia="Times New Roman"/>
          <w:bCs/>
          <w:szCs w:val="24"/>
        </w:rPr>
        <w:t xml:space="preserve"> το οποίο δεν ο</w:t>
      </w:r>
      <w:r w:rsidRPr="008F0BE7">
        <w:rPr>
          <w:rFonts w:eastAsia="Times New Roman"/>
          <w:bCs/>
          <w:szCs w:val="24"/>
        </w:rPr>
        <w:t>λοκληρών</w:t>
      </w:r>
      <w:r>
        <w:rPr>
          <w:rFonts w:eastAsia="Times New Roman"/>
          <w:bCs/>
          <w:szCs w:val="24"/>
        </w:rPr>
        <w:t xml:space="preserve">εται και για το </w:t>
      </w:r>
      <w:r w:rsidRPr="008F0BE7">
        <w:rPr>
          <w:rFonts w:eastAsia="Times New Roman"/>
          <w:bCs/>
          <w:szCs w:val="24"/>
        </w:rPr>
        <w:t>οποίο</w:t>
      </w:r>
      <w:r>
        <w:rPr>
          <w:rFonts w:eastAsia="Times New Roman"/>
          <w:bCs/>
          <w:szCs w:val="24"/>
        </w:rPr>
        <w:t xml:space="preserve"> στην </w:t>
      </w:r>
      <w:r w:rsidRPr="008F0BE7">
        <w:rPr>
          <w:rFonts w:eastAsia="Times New Roman"/>
          <w:bCs/>
          <w:szCs w:val="24"/>
        </w:rPr>
        <w:t xml:space="preserve">πραγματικότητα κάποιος κάτι έχει </w:t>
      </w:r>
      <w:r>
        <w:rPr>
          <w:rFonts w:eastAsia="Times New Roman"/>
          <w:bCs/>
          <w:szCs w:val="24"/>
        </w:rPr>
        <w:t xml:space="preserve">υπονοήσει, εν συνεχεία ο εργολάβος εμφανίζει μια </w:t>
      </w:r>
      <w:r w:rsidRPr="008F0BE7">
        <w:rPr>
          <w:rFonts w:eastAsia="Times New Roman"/>
          <w:bCs/>
          <w:szCs w:val="24"/>
        </w:rPr>
        <w:t xml:space="preserve">πρόσθετη δαπάνη και έρχεται </w:t>
      </w:r>
      <w:r>
        <w:rPr>
          <w:rFonts w:eastAsia="Times New Roman"/>
          <w:bCs/>
          <w:szCs w:val="24"/>
        </w:rPr>
        <w:t>ως συμπληρωματική σύμβαση.</w:t>
      </w:r>
    </w:p>
    <w:p w14:paraId="382445BB" w14:textId="77777777" w:rsidR="00D035B1" w:rsidRDefault="005B20CE">
      <w:pPr>
        <w:spacing w:line="600" w:lineRule="auto"/>
        <w:ind w:firstLine="720"/>
        <w:jc w:val="both"/>
        <w:rPr>
          <w:rFonts w:eastAsia="Times New Roman"/>
          <w:bCs/>
          <w:szCs w:val="24"/>
        </w:rPr>
      </w:pPr>
      <w:r>
        <w:rPr>
          <w:rFonts w:eastAsia="Times New Roman"/>
          <w:bCs/>
          <w:szCs w:val="24"/>
        </w:rPr>
        <w:lastRenderedPageBreak/>
        <w:t xml:space="preserve">Όσον αφορά τον </w:t>
      </w:r>
      <w:r w:rsidRPr="008F0BE7">
        <w:rPr>
          <w:rFonts w:eastAsia="Times New Roman"/>
          <w:bCs/>
          <w:szCs w:val="24"/>
        </w:rPr>
        <w:t>προληπτικό έλεγχο</w:t>
      </w:r>
      <w:r>
        <w:rPr>
          <w:rFonts w:eastAsia="Times New Roman"/>
          <w:bCs/>
          <w:szCs w:val="24"/>
        </w:rPr>
        <w:t xml:space="preserve">, δεν σας λέω ότι δεν έχει γίνει στο παρελθόν. Έχει γίνει. Δεν </w:t>
      </w:r>
      <w:r w:rsidRPr="008F0BE7">
        <w:rPr>
          <w:rFonts w:eastAsia="Times New Roman"/>
          <w:bCs/>
          <w:szCs w:val="24"/>
        </w:rPr>
        <w:t xml:space="preserve">σας λέω </w:t>
      </w:r>
      <w:r>
        <w:rPr>
          <w:rFonts w:eastAsia="Times New Roman"/>
          <w:bCs/>
          <w:szCs w:val="24"/>
        </w:rPr>
        <w:t>ό</w:t>
      </w:r>
      <w:r w:rsidRPr="008F0BE7">
        <w:rPr>
          <w:rFonts w:eastAsia="Times New Roman"/>
          <w:bCs/>
          <w:szCs w:val="24"/>
        </w:rPr>
        <w:t xml:space="preserve">τι </w:t>
      </w:r>
      <w:r>
        <w:rPr>
          <w:rFonts w:eastAsia="Times New Roman"/>
          <w:bCs/>
          <w:szCs w:val="24"/>
        </w:rPr>
        <w:t xml:space="preserve">δεν </w:t>
      </w:r>
      <w:r w:rsidRPr="008F0BE7">
        <w:rPr>
          <w:rFonts w:eastAsia="Times New Roman"/>
          <w:bCs/>
          <w:szCs w:val="24"/>
        </w:rPr>
        <w:t>θα γίνει</w:t>
      </w:r>
      <w:r w:rsidRPr="008F0BE7">
        <w:rPr>
          <w:rFonts w:eastAsia="Times New Roman"/>
          <w:bCs/>
          <w:szCs w:val="24"/>
        </w:rPr>
        <w:t xml:space="preserve"> στο μέλλον</w:t>
      </w:r>
      <w:r>
        <w:rPr>
          <w:rFonts w:eastAsia="Times New Roman"/>
          <w:bCs/>
          <w:szCs w:val="24"/>
        </w:rPr>
        <w:t>. Θ</w:t>
      </w:r>
      <w:r w:rsidRPr="008F0BE7">
        <w:rPr>
          <w:rFonts w:eastAsia="Times New Roman"/>
          <w:bCs/>
          <w:szCs w:val="24"/>
        </w:rPr>
        <w:t>α γίνει</w:t>
      </w:r>
      <w:r>
        <w:rPr>
          <w:rFonts w:eastAsia="Times New Roman"/>
          <w:bCs/>
          <w:szCs w:val="24"/>
        </w:rPr>
        <w:t>. Η θωράκιση, όμως, του Υ</w:t>
      </w:r>
      <w:r w:rsidRPr="008F0BE7">
        <w:rPr>
          <w:rFonts w:eastAsia="Times New Roman"/>
          <w:bCs/>
          <w:szCs w:val="24"/>
        </w:rPr>
        <w:t>πουργ</w:t>
      </w:r>
      <w:r>
        <w:rPr>
          <w:rFonts w:eastAsia="Times New Roman"/>
          <w:bCs/>
          <w:szCs w:val="24"/>
        </w:rPr>
        <w:t>ού</w:t>
      </w:r>
      <w:r>
        <w:rPr>
          <w:rFonts w:eastAsia="Times New Roman"/>
          <w:bCs/>
          <w:szCs w:val="24"/>
        </w:rPr>
        <w:t>,</w:t>
      </w:r>
      <w:r>
        <w:rPr>
          <w:rFonts w:eastAsia="Times New Roman"/>
          <w:bCs/>
          <w:szCs w:val="24"/>
        </w:rPr>
        <w:t xml:space="preserve"> που φέρει την </w:t>
      </w:r>
      <w:r w:rsidRPr="008F0BE7">
        <w:rPr>
          <w:rFonts w:eastAsia="Times New Roman"/>
          <w:bCs/>
          <w:szCs w:val="24"/>
        </w:rPr>
        <w:t xml:space="preserve">πολιτική ευθύνη είναι ο </w:t>
      </w:r>
      <w:proofErr w:type="spellStart"/>
      <w:r>
        <w:rPr>
          <w:rFonts w:eastAsia="Times New Roman"/>
          <w:bCs/>
          <w:szCs w:val="24"/>
        </w:rPr>
        <w:t>προσυμβατικός</w:t>
      </w:r>
      <w:proofErr w:type="spellEnd"/>
      <w:r w:rsidRPr="008F0BE7">
        <w:rPr>
          <w:rFonts w:eastAsia="Times New Roman"/>
          <w:bCs/>
          <w:szCs w:val="24"/>
        </w:rPr>
        <w:t xml:space="preserve"> έλεγχος</w:t>
      </w:r>
      <w:r>
        <w:rPr>
          <w:rFonts w:eastAsia="Times New Roman"/>
          <w:bCs/>
          <w:szCs w:val="24"/>
        </w:rPr>
        <w:t>, ο έλεγχος του Ε</w:t>
      </w:r>
      <w:r w:rsidRPr="008F0BE7">
        <w:rPr>
          <w:rFonts w:eastAsia="Times New Roman"/>
          <w:bCs/>
          <w:szCs w:val="24"/>
        </w:rPr>
        <w:t xml:space="preserve">λεγκτικού </w:t>
      </w:r>
      <w:r>
        <w:rPr>
          <w:rFonts w:eastAsia="Times New Roman"/>
          <w:bCs/>
          <w:szCs w:val="24"/>
        </w:rPr>
        <w:t>Σ</w:t>
      </w:r>
      <w:r w:rsidRPr="008F0BE7">
        <w:rPr>
          <w:rFonts w:eastAsia="Times New Roman"/>
          <w:bCs/>
          <w:szCs w:val="24"/>
        </w:rPr>
        <w:t xml:space="preserve">υνεδρίου </w:t>
      </w:r>
      <w:r>
        <w:rPr>
          <w:rFonts w:eastAsia="Times New Roman"/>
          <w:bCs/>
          <w:szCs w:val="24"/>
        </w:rPr>
        <w:t xml:space="preserve">και να </w:t>
      </w:r>
      <w:r w:rsidRPr="008F0BE7">
        <w:rPr>
          <w:rFonts w:eastAsia="Times New Roman"/>
          <w:bCs/>
          <w:szCs w:val="24"/>
        </w:rPr>
        <w:t xml:space="preserve">είναι </w:t>
      </w:r>
      <w:r>
        <w:rPr>
          <w:rFonts w:eastAsia="Times New Roman"/>
          <w:bCs/>
          <w:szCs w:val="24"/>
        </w:rPr>
        <w:t xml:space="preserve">πλήρως </w:t>
      </w:r>
      <w:r w:rsidRPr="008F0BE7">
        <w:rPr>
          <w:rFonts w:eastAsia="Times New Roman"/>
          <w:bCs/>
          <w:szCs w:val="24"/>
        </w:rPr>
        <w:t xml:space="preserve">δικαιολογημένη </w:t>
      </w:r>
      <w:r>
        <w:rPr>
          <w:rFonts w:eastAsia="Times New Roman"/>
          <w:bCs/>
          <w:szCs w:val="24"/>
        </w:rPr>
        <w:t>η ανάρτηση της συμπληρωτικής συμβάσεως.</w:t>
      </w:r>
    </w:p>
    <w:p w14:paraId="382445BC" w14:textId="77777777" w:rsidR="00D035B1" w:rsidRDefault="005B20CE">
      <w:pPr>
        <w:spacing w:line="600" w:lineRule="auto"/>
        <w:ind w:firstLine="720"/>
        <w:jc w:val="both"/>
        <w:rPr>
          <w:rFonts w:eastAsia="Times New Roman"/>
          <w:bCs/>
          <w:szCs w:val="24"/>
        </w:rPr>
      </w:pPr>
      <w:r>
        <w:rPr>
          <w:rFonts w:eastAsia="Times New Roman"/>
          <w:bCs/>
          <w:szCs w:val="24"/>
        </w:rPr>
        <w:t>Και εσείς λέτε «τίποτα από αυτ</w:t>
      </w:r>
      <w:r>
        <w:rPr>
          <w:rFonts w:eastAsia="Times New Roman"/>
          <w:bCs/>
          <w:szCs w:val="24"/>
        </w:rPr>
        <w:t xml:space="preserve">ά δεν έχω κάνει, αλλά </w:t>
      </w:r>
      <w:proofErr w:type="spellStart"/>
      <w:r>
        <w:rPr>
          <w:rFonts w:eastAsia="Times New Roman"/>
          <w:bCs/>
          <w:szCs w:val="24"/>
        </w:rPr>
        <w:t>ελάτε</w:t>
      </w:r>
      <w:r>
        <w:rPr>
          <w:rFonts w:eastAsia="Times New Roman"/>
          <w:bCs/>
          <w:szCs w:val="24"/>
        </w:rPr>
        <w:t>,</w:t>
      </w:r>
      <w:r>
        <w:rPr>
          <w:rFonts w:eastAsia="Times New Roman"/>
          <w:bCs/>
          <w:szCs w:val="24"/>
        </w:rPr>
        <w:t>Βουλή</w:t>
      </w:r>
      <w:proofErr w:type="spellEnd"/>
      <w:r>
        <w:rPr>
          <w:rFonts w:eastAsia="Times New Roman"/>
          <w:bCs/>
          <w:szCs w:val="24"/>
        </w:rPr>
        <w:t xml:space="preserve">, να τη νομιμοποιήσετε, </w:t>
      </w:r>
      <w:r w:rsidRPr="008F0BE7">
        <w:rPr>
          <w:rFonts w:eastAsia="Times New Roman"/>
          <w:bCs/>
          <w:szCs w:val="24"/>
        </w:rPr>
        <w:t>γιατί είναι μικρό το ποσό</w:t>
      </w:r>
      <w:r>
        <w:rPr>
          <w:rFonts w:eastAsia="Times New Roman"/>
          <w:bCs/>
          <w:szCs w:val="24"/>
        </w:rPr>
        <w:t xml:space="preserve">», όπως είπατε. Είπατε ότι δεν </w:t>
      </w:r>
      <w:r w:rsidRPr="008F0BE7">
        <w:rPr>
          <w:rFonts w:eastAsia="Times New Roman"/>
          <w:bCs/>
          <w:szCs w:val="24"/>
        </w:rPr>
        <w:t>είναι πάνω από 100.000</w:t>
      </w:r>
      <w:r>
        <w:rPr>
          <w:rFonts w:eastAsia="Times New Roman"/>
          <w:bCs/>
          <w:szCs w:val="24"/>
        </w:rPr>
        <w:t>, και άρα δεν τρέχει τίποτα. Και εγώ δεν σας είπα ότι μέσα σ’ αυτόν τον ορυμαγδό του</w:t>
      </w:r>
      <w:r w:rsidRPr="008F0BE7">
        <w:rPr>
          <w:rFonts w:eastAsia="Times New Roman"/>
          <w:bCs/>
          <w:szCs w:val="24"/>
        </w:rPr>
        <w:t xml:space="preserve"> </w:t>
      </w:r>
      <w:r>
        <w:rPr>
          <w:rFonts w:eastAsia="Times New Roman"/>
          <w:bCs/>
          <w:szCs w:val="24"/>
        </w:rPr>
        <w:t>ελληνικού δημοσίου θα τα χαλάσουμε γ</w:t>
      </w:r>
      <w:r>
        <w:rPr>
          <w:rFonts w:eastAsia="Times New Roman"/>
          <w:bCs/>
          <w:szCs w:val="24"/>
        </w:rPr>
        <w:t xml:space="preserve">ια τις εκατό χιλιάδες, αλλά δεν είναι </w:t>
      </w:r>
      <w:r w:rsidRPr="008F0BE7">
        <w:rPr>
          <w:rFonts w:eastAsia="Times New Roman"/>
          <w:bCs/>
          <w:szCs w:val="24"/>
        </w:rPr>
        <w:t xml:space="preserve">και τρόπος για να </w:t>
      </w:r>
      <w:r>
        <w:rPr>
          <w:rFonts w:eastAsia="Times New Roman"/>
          <w:bCs/>
          <w:szCs w:val="24"/>
        </w:rPr>
        <w:t xml:space="preserve">υπερασπίζεται κάποιος </w:t>
      </w:r>
      <w:r w:rsidRPr="008F0BE7">
        <w:rPr>
          <w:rFonts w:eastAsia="Times New Roman"/>
          <w:bCs/>
          <w:szCs w:val="24"/>
        </w:rPr>
        <w:t>την προσέγγ</w:t>
      </w:r>
      <w:r>
        <w:rPr>
          <w:rFonts w:eastAsia="Times New Roman"/>
          <w:bCs/>
          <w:szCs w:val="24"/>
        </w:rPr>
        <w:t xml:space="preserve">ισή του και </w:t>
      </w:r>
      <w:r w:rsidRPr="008F0BE7">
        <w:rPr>
          <w:rFonts w:eastAsia="Times New Roman"/>
          <w:bCs/>
          <w:szCs w:val="24"/>
        </w:rPr>
        <w:t>την παρέμβασή του στο σημείο αυτό</w:t>
      </w:r>
      <w:r>
        <w:rPr>
          <w:rFonts w:eastAsia="Times New Roman"/>
          <w:bCs/>
          <w:szCs w:val="24"/>
        </w:rPr>
        <w:t>.</w:t>
      </w:r>
    </w:p>
    <w:p w14:paraId="382445BD" w14:textId="77777777" w:rsidR="00D035B1" w:rsidRDefault="005B20CE">
      <w:pPr>
        <w:spacing w:line="600" w:lineRule="auto"/>
        <w:ind w:firstLine="720"/>
        <w:jc w:val="both"/>
        <w:rPr>
          <w:rFonts w:eastAsia="Times New Roman"/>
          <w:bCs/>
          <w:szCs w:val="24"/>
        </w:rPr>
      </w:pPr>
      <w:r>
        <w:rPr>
          <w:rFonts w:eastAsia="Times New Roman"/>
          <w:bCs/>
          <w:szCs w:val="24"/>
        </w:rPr>
        <w:t>Κύριε Υπουργέ, φέρατε νομιμοποιήσεις σύννομες του Υ</w:t>
      </w:r>
      <w:r w:rsidRPr="008F0BE7">
        <w:rPr>
          <w:rFonts w:eastAsia="Times New Roman"/>
          <w:bCs/>
          <w:szCs w:val="24"/>
        </w:rPr>
        <w:t>πουργ</w:t>
      </w:r>
      <w:r>
        <w:rPr>
          <w:rFonts w:eastAsia="Times New Roman"/>
          <w:bCs/>
          <w:szCs w:val="24"/>
        </w:rPr>
        <w:t>είου Εξωτερικών</w:t>
      </w:r>
      <w:r>
        <w:rPr>
          <w:rFonts w:eastAsia="Times New Roman"/>
          <w:bCs/>
          <w:szCs w:val="24"/>
        </w:rPr>
        <w:t>,</w:t>
      </w:r>
      <w:r>
        <w:rPr>
          <w:rFonts w:eastAsia="Times New Roman"/>
          <w:bCs/>
          <w:szCs w:val="24"/>
        </w:rPr>
        <w:t xml:space="preserve"> κατά παρέκκλιση διατάξεων</w:t>
      </w:r>
      <w:r>
        <w:rPr>
          <w:rFonts w:eastAsia="Times New Roman"/>
          <w:bCs/>
          <w:szCs w:val="24"/>
        </w:rPr>
        <w:t>,</w:t>
      </w:r>
      <w:r>
        <w:rPr>
          <w:rFonts w:eastAsia="Times New Roman"/>
          <w:bCs/>
          <w:szCs w:val="24"/>
        </w:rPr>
        <w:t xml:space="preserve"> με αιτιολογία γενική</w:t>
      </w:r>
      <w:r>
        <w:rPr>
          <w:rFonts w:eastAsia="Times New Roman"/>
          <w:bCs/>
          <w:szCs w:val="24"/>
        </w:rPr>
        <w:t xml:space="preserve">, όπως </w:t>
      </w:r>
      <w:r w:rsidRPr="008F0BE7">
        <w:rPr>
          <w:rFonts w:eastAsia="Times New Roman"/>
          <w:bCs/>
          <w:szCs w:val="24"/>
        </w:rPr>
        <w:t>λόγω γραφειοκρατικών προβλημάτων</w:t>
      </w:r>
      <w:r>
        <w:rPr>
          <w:rFonts w:eastAsia="Times New Roman"/>
          <w:bCs/>
          <w:szCs w:val="24"/>
        </w:rPr>
        <w:t>. Ποιων γραφειοκρατικών προβλημάτων ακριβώς; Και γιατί συνέτρεξαν; Και τι σημαίνει αυτό για τον Υπουργό και την Κυβέρνηση;</w:t>
      </w:r>
    </w:p>
    <w:p w14:paraId="382445BE" w14:textId="77777777" w:rsidR="00D035B1" w:rsidRDefault="005B20CE">
      <w:pPr>
        <w:spacing w:line="600" w:lineRule="auto"/>
        <w:ind w:firstLine="720"/>
        <w:jc w:val="both"/>
        <w:rPr>
          <w:rFonts w:eastAsia="Times New Roman"/>
          <w:bCs/>
          <w:szCs w:val="24"/>
        </w:rPr>
      </w:pPr>
      <w:r>
        <w:rPr>
          <w:rFonts w:eastAsia="Times New Roman"/>
          <w:bCs/>
          <w:szCs w:val="24"/>
        </w:rPr>
        <w:lastRenderedPageBreak/>
        <w:t>Κύριε Υπουργέ</w:t>
      </w:r>
      <w:r w:rsidRPr="008F0BE7">
        <w:rPr>
          <w:rFonts w:eastAsia="Times New Roman"/>
          <w:bCs/>
          <w:szCs w:val="24"/>
        </w:rPr>
        <w:t xml:space="preserve"> της </w:t>
      </w:r>
      <w:r>
        <w:rPr>
          <w:rFonts w:eastAsia="Times New Roman"/>
          <w:bCs/>
          <w:szCs w:val="24"/>
        </w:rPr>
        <w:t>Μεταναστευτικής Πολιτικής, για πόσο χρονικό διάστημα θα φέρνετε ακόμη διατάξ</w:t>
      </w:r>
      <w:r>
        <w:rPr>
          <w:rFonts w:eastAsia="Times New Roman"/>
          <w:bCs/>
          <w:szCs w:val="24"/>
        </w:rPr>
        <w:t xml:space="preserve">εις κατά παρέκκλιση για νομιμοποιήσεις δαπανών; </w:t>
      </w:r>
    </w:p>
    <w:p w14:paraId="382445BF" w14:textId="77777777" w:rsidR="00D035B1" w:rsidRDefault="005B20CE">
      <w:pPr>
        <w:spacing w:line="600" w:lineRule="auto"/>
        <w:ind w:firstLine="720"/>
        <w:jc w:val="both"/>
        <w:rPr>
          <w:rFonts w:eastAsia="Times New Roman"/>
          <w:bCs/>
          <w:szCs w:val="24"/>
        </w:rPr>
      </w:pPr>
      <w:r>
        <w:rPr>
          <w:rFonts w:eastAsia="Times New Roman"/>
          <w:bCs/>
          <w:szCs w:val="24"/>
        </w:rPr>
        <w:t xml:space="preserve">Εγώ δέχθηκα </w:t>
      </w:r>
      <w:r>
        <w:rPr>
          <w:rFonts w:eastAsia="Times New Roman"/>
          <w:bCs/>
          <w:szCs w:val="24"/>
        </w:rPr>
        <w:t>-</w:t>
      </w:r>
      <w:r>
        <w:rPr>
          <w:rFonts w:eastAsia="Times New Roman"/>
          <w:bCs/>
          <w:szCs w:val="24"/>
        </w:rPr>
        <w:t xml:space="preserve">το έχω πει </w:t>
      </w:r>
      <w:r>
        <w:rPr>
          <w:rFonts w:eastAsia="Times New Roman"/>
          <w:bCs/>
          <w:szCs w:val="24"/>
        </w:rPr>
        <w:t>και</w:t>
      </w:r>
      <w:r>
        <w:rPr>
          <w:rFonts w:eastAsia="Times New Roman"/>
          <w:bCs/>
          <w:szCs w:val="24"/>
        </w:rPr>
        <w:t xml:space="preserve"> σε προηγούμενη τοποθέτησή μου- ότι όταν υπήρχε ο επείγον χαρακτήρας </w:t>
      </w:r>
      <w:r w:rsidRPr="008F0BE7">
        <w:rPr>
          <w:rFonts w:eastAsia="Times New Roman"/>
          <w:bCs/>
          <w:szCs w:val="24"/>
        </w:rPr>
        <w:t xml:space="preserve">της </w:t>
      </w:r>
      <w:r>
        <w:rPr>
          <w:rFonts w:eastAsia="Times New Roman"/>
          <w:bCs/>
          <w:szCs w:val="24"/>
        </w:rPr>
        <w:t xml:space="preserve">προσφυγικής </w:t>
      </w:r>
      <w:r w:rsidRPr="008F0BE7">
        <w:rPr>
          <w:rFonts w:eastAsia="Times New Roman"/>
          <w:bCs/>
          <w:szCs w:val="24"/>
        </w:rPr>
        <w:t>κρίσης</w:t>
      </w:r>
      <w:r>
        <w:rPr>
          <w:rFonts w:eastAsia="Times New Roman"/>
          <w:bCs/>
          <w:szCs w:val="24"/>
        </w:rPr>
        <w:t>, πράγματι επειδή βρέθηκε απροετοίμαστη η χ</w:t>
      </w:r>
      <w:r w:rsidRPr="008F0BE7">
        <w:rPr>
          <w:rFonts w:eastAsia="Times New Roman"/>
          <w:bCs/>
          <w:szCs w:val="24"/>
        </w:rPr>
        <w:t xml:space="preserve">ώρα </w:t>
      </w:r>
      <w:r>
        <w:rPr>
          <w:rFonts w:eastAsia="Times New Roman"/>
          <w:bCs/>
          <w:szCs w:val="24"/>
        </w:rPr>
        <w:t>εκείνη τη χρονική στιγμή, να δεχθώ τον κατ</w:t>
      </w:r>
      <w:r>
        <w:rPr>
          <w:rFonts w:eastAsia="Times New Roman"/>
          <w:bCs/>
          <w:szCs w:val="24"/>
        </w:rPr>
        <w:t>επείγοντα χαρακτήρα και να δεχθώ, όχι ελαφρά τη καρδία και όχι εύκολα, κ</w:t>
      </w:r>
      <w:r w:rsidRPr="008F0BE7">
        <w:rPr>
          <w:rFonts w:eastAsia="Times New Roman"/>
          <w:bCs/>
          <w:szCs w:val="24"/>
        </w:rPr>
        <w:t xml:space="preserve">ατά παρέκκλιση </w:t>
      </w:r>
      <w:r>
        <w:rPr>
          <w:rFonts w:eastAsia="Times New Roman"/>
          <w:bCs/>
          <w:szCs w:val="24"/>
        </w:rPr>
        <w:t>νομοθέτηση για το τότε.</w:t>
      </w:r>
    </w:p>
    <w:p w14:paraId="382445C0" w14:textId="77777777" w:rsidR="00D035B1" w:rsidRDefault="005B20CE">
      <w:pPr>
        <w:spacing w:line="600" w:lineRule="auto"/>
        <w:ind w:firstLine="720"/>
        <w:jc w:val="both"/>
        <w:rPr>
          <w:rFonts w:eastAsia="Times New Roman"/>
          <w:bCs/>
          <w:szCs w:val="24"/>
        </w:rPr>
      </w:pPr>
      <w:r>
        <w:rPr>
          <w:rFonts w:eastAsia="Times New Roman"/>
          <w:bCs/>
          <w:szCs w:val="24"/>
        </w:rPr>
        <w:t>Μα, αυτό είναι τέσσερα χρόνια πριν. Ακόμη κατά παρέκκλιση; Πώς θα δικαιολογήσετε το ακόμα «κατά παρέκκλιση»; Τι το επείγον και το έκτακτο υπάρχει</w:t>
      </w:r>
      <w:r>
        <w:rPr>
          <w:rFonts w:eastAsia="Times New Roman"/>
          <w:bCs/>
          <w:szCs w:val="24"/>
        </w:rPr>
        <w:t xml:space="preserve">; </w:t>
      </w:r>
      <w:r w:rsidRPr="008F0BE7">
        <w:rPr>
          <w:rFonts w:eastAsia="Times New Roman"/>
          <w:bCs/>
          <w:szCs w:val="24"/>
        </w:rPr>
        <w:t xml:space="preserve"> </w:t>
      </w:r>
      <w:r>
        <w:rPr>
          <w:rFonts w:eastAsia="Times New Roman"/>
          <w:bCs/>
          <w:szCs w:val="24"/>
        </w:rPr>
        <w:t>Εγώ δεν σας λέω αυτά τα οποία έχουν ακουστεί περί διαφθοράς, περί αδιαφάνειας. Δεν σας λέω τίποτα από αυτά. Εγώ σας λέω το «κατά παρέκκλιση» πώς το δικαιολογείτε και γιατί το ζητάτε. Και δεν το ζητάτε πρώτη φορά. Το έχετε ζητήσει κατ’ επανάληψη.</w:t>
      </w:r>
    </w:p>
    <w:p w14:paraId="382445C1" w14:textId="77777777" w:rsidR="00D035B1" w:rsidRDefault="005B20CE">
      <w:pPr>
        <w:spacing w:line="600" w:lineRule="auto"/>
        <w:ind w:firstLine="720"/>
        <w:jc w:val="both"/>
        <w:rPr>
          <w:rFonts w:eastAsia="Times New Roman"/>
          <w:bCs/>
          <w:szCs w:val="24"/>
        </w:rPr>
      </w:pPr>
      <w:r>
        <w:rPr>
          <w:rFonts w:eastAsia="Times New Roman"/>
          <w:bCs/>
          <w:szCs w:val="24"/>
        </w:rPr>
        <w:t>Έρχεται</w:t>
      </w:r>
      <w:r>
        <w:rPr>
          <w:rFonts w:eastAsia="Times New Roman"/>
          <w:bCs/>
          <w:szCs w:val="24"/>
        </w:rPr>
        <w:t xml:space="preserve"> τροπολογία, κυρίες και κύριοι συνάδελφοι του ΣΥΡΙΖΑ, για να νομιμοποιηθούν </w:t>
      </w:r>
      <w:r w:rsidRPr="008F0BE7">
        <w:rPr>
          <w:rFonts w:eastAsia="Times New Roman"/>
          <w:bCs/>
          <w:szCs w:val="24"/>
        </w:rPr>
        <w:t>προσλήψεις</w:t>
      </w:r>
      <w:r>
        <w:rPr>
          <w:rFonts w:eastAsia="Times New Roman"/>
          <w:bCs/>
          <w:szCs w:val="24"/>
        </w:rPr>
        <w:t>,</w:t>
      </w:r>
      <w:r w:rsidRPr="008F0BE7">
        <w:rPr>
          <w:rFonts w:eastAsia="Times New Roman"/>
          <w:bCs/>
          <w:szCs w:val="24"/>
        </w:rPr>
        <w:t xml:space="preserve"> </w:t>
      </w:r>
      <w:r>
        <w:rPr>
          <w:rFonts w:eastAsia="Times New Roman"/>
          <w:bCs/>
          <w:szCs w:val="24"/>
        </w:rPr>
        <w:t>κατά παρέκκλιση</w:t>
      </w:r>
      <w:r w:rsidRPr="008F0BE7">
        <w:rPr>
          <w:rFonts w:eastAsia="Times New Roman"/>
          <w:bCs/>
          <w:szCs w:val="24"/>
        </w:rPr>
        <w:t xml:space="preserve"> </w:t>
      </w:r>
      <w:r>
        <w:rPr>
          <w:rFonts w:eastAsia="Times New Roman"/>
          <w:bCs/>
          <w:szCs w:val="24"/>
        </w:rPr>
        <w:lastRenderedPageBreak/>
        <w:t xml:space="preserve">των γενικών διατάξεων </w:t>
      </w:r>
      <w:r w:rsidRPr="008F0BE7">
        <w:rPr>
          <w:rFonts w:eastAsia="Times New Roman"/>
          <w:bCs/>
          <w:szCs w:val="24"/>
        </w:rPr>
        <w:t>για τις προσλήψεις</w:t>
      </w:r>
      <w:r>
        <w:rPr>
          <w:rFonts w:eastAsia="Times New Roman"/>
          <w:bCs/>
          <w:szCs w:val="24"/>
        </w:rPr>
        <w:t>,</w:t>
      </w:r>
      <w:r w:rsidRPr="008F0BE7">
        <w:rPr>
          <w:rFonts w:eastAsia="Times New Roman"/>
          <w:bCs/>
          <w:szCs w:val="24"/>
        </w:rPr>
        <w:t xml:space="preserve"> στο </w:t>
      </w:r>
      <w:r>
        <w:rPr>
          <w:rFonts w:eastAsia="Times New Roman"/>
          <w:bCs/>
          <w:szCs w:val="24"/>
        </w:rPr>
        <w:t xml:space="preserve">«Αθηναϊκό και </w:t>
      </w:r>
      <w:r w:rsidRPr="008F0BE7">
        <w:rPr>
          <w:rFonts w:eastAsia="Times New Roman"/>
          <w:bCs/>
          <w:szCs w:val="24"/>
        </w:rPr>
        <w:t xml:space="preserve">Μακεδονικό </w:t>
      </w:r>
      <w:r>
        <w:rPr>
          <w:rFonts w:eastAsia="Times New Roman"/>
          <w:bCs/>
          <w:szCs w:val="24"/>
        </w:rPr>
        <w:t>Πρακτορείο Ειδήσεων».</w:t>
      </w:r>
    </w:p>
    <w:p w14:paraId="382445C2" w14:textId="77777777" w:rsidR="00D035B1" w:rsidRDefault="005B20CE">
      <w:pPr>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 xml:space="preserve">τυπάει το κουδούνι λήξεως του χρόνου </w:t>
      </w:r>
      <w:r>
        <w:rPr>
          <w:rFonts w:eastAsia="Times New Roman"/>
          <w:bCs/>
          <w:szCs w:val="24"/>
        </w:rPr>
        <w:t>ομιλίας του κυρίου Βουλευτή)</w:t>
      </w:r>
    </w:p>
    <w:p w14:paraId="382445C3" w14:textId="77777777" w:rsidR="00D035B1" w:rsidRDefault="005B20CE">
      <w:pPr>
        <w:spacing w:line="600" w:lineRule="auto"/>
        <w:ind w:firstLine="720"/>
        <w:jc w:val="both"/>
        <w:rPr>
          <w:rFonts w:eastAsia="Times New Roman"/>
          <w:bCs/>
          <w:szCs w:val="24"/>
        </w:rPr>
      </w:pPr>
      <w:r>
        <w:rPr>
          <w:rFonts w:eastAsia="Times New Roman"/>
          <w:bCs/>
          <w:szCs w:val="24"/>
        </w:rPr>
        <w:t xml:space="preserve">Δεν </w:t>
      </w:r>
      <w:r w:rsidRPr="008F0BE7">
        <w:rPr>
          <w:rFonts w:eastAsia="Times New Roman"/>
          <w:bCs/>
          <w:szCs w:val="24"/>
        </w:rPr>
        <w:t>κατάλαβα</w:t>
      </w:r>
      <w:r>
        <w:rPr>
          <w:rFonts w:eastAsia="Times New Roman"/>
          <w:bCs/>
          <w:szCs w:val="24"/>
        </w:rPr>
        <w:t>. Με ποια λογική; Γιατί πρέπει να υπάρξει παρέκκλιση στο σημείο αυτό; Δεν υπάρχει παρέκκλιση</w:t>
      </w:r>
      <w:r w:rsidRPr="008F0BE7">
        <w:rPr>
          <w:rFonts w:eastAsia="Times New Roman"/>
          <w:bCs/>
          <w:szCs w:val="24"/>
        </w:rPr>
        <w:t xml:space="preserve"> </w:t>
      </w:r>
      <w:r>
        <w:rPr>
          <w:rFonts w:eastAsia="Times New Roman"/>
          <w:bCs/>
          <w:szCs w:val="24"/>
        </w:rPr>
        <w:t xml:space="preserve">για τις προσλήψεις στον τομέα της υγείας. Δεν υπάρχει </w:t>
      </w:r>
      <w:r w:rsidRPr="008F0BE7">
        <w:rPr>
          <w:rFonts w:eastAsia="Times New Roman"/>
          <w:bCs/>
          <w:szCs w:val="24"/>
        </w:rPr>
        <w:t xml:space="preserve">παρέκκλιση </w:t>
      </w:r>
      <w:r>
        <w:rPr>
          <w:rFonts w:eastAsia="Times New Roman"/>
          <w:bCs/>
          <w:szCs w:val="24"/>
        </w:rPr>
        <w:t>για τις προσλήψεις στη δημόσια τάξη. Δεν υπάρχει παρέκκλι</w:t>
      </w:r>
      <w:r>
        <w:rPr>
          <w:rFonts w:eastAsia="Times New Roman"/>
          <w:bCs/>
          <w:szCs w:val="24"/>
        </w:rPr>
        <w:t>ση</w:t>
      </w:r>
      <w:r w:rsidRPr="008F0BE7">
        <w:rPr>
          <w:rFonts w:eastAsia="Times New Roman"/>
          <w:bCs/>
          <w:szCs w:val="24"/>
        </w:rPr>
        <w:t xml:space="preserve"> </w:t>
      </w:r>
      <w:r>
        <w:rPr>
          <w:rFonts w:eastAsia="Times New Roman"/>
          <w:bCs/>
          <w:szCs w:val="24"/>
        </w:rPr>
        <w:t xml:space="preserve">για τις προσλήψεις στην εκπαίδευση. Και θα υπάρξει παρέκκλιση για να πάρουμε δημοσιογράφους στο «Αθηναϊκό και Μακεδονικό Πρακτορείο Ειδήσεων» και με τροπολογία χριστουγεννιάτικη, πρωτοχρονιάτικη; Αυτά πώς τα δικαιολογείτε; Τι είναι αυτά. Λέτε ότι σας </w:t>
      </w:r>
      <w:r w:rsidRPr="008F0BE7">
        <w:rPr>
          <w:rFonts w:eastAsia="Times New Roman"/>
          <w:bCs/>
          <w:szCs w:val="24"/>
        </w:rPr>
        <w:t>κα</w:t>
      </w:r>
      <w:r w:rsidRPr="008F0BE7">
        <w:rPr>
          <w:rFonts w:eastAsia="Times New Roman"/>
          <w:bCs/>
          <w:szCs w:val="24"/>
        </w:rPr>
        <w:t>τηγορούμε</w:t>
      </w:r>
      <w:r>
        <w:rPr>
          <w:rFonts w:eastAsia="Times New Roman"/>
          <w:bCs/>
          <w:szCs w:val="24"/>
        </w:rPr>
        <w:t xml:space="preserve"> για τις προσλήψεις και «τι πράγματα είναι αυτά» και ότι εσείς είστε εξαιρετικοί.</w:t>
      </w:r>
    </w:p>
    <w:p w14:paraId="382445C4" w14:textId="77777777" w:rsidR="00D035B1" w:rsidRDefault="005B20CE">
      <w:pPr>
        <w:spacing w:line="600" w:lineRule="auto"/>
        <w:ind w:firstLine="720"/>
        <w:jc w:val="both"/>
        <w:rPr>
          <w:rFonts w:eastAsia="Times New Roman"/>
          <w:bCs/>
          <w:szCs w:val="24"/>
        </w:rPr>
      </w:pPr>
      <w:r>
        <w:rPr>
          <w:rFonts w:eastAsia="Times New Roman"/>
          <w:bCs/>
          <w:szCs w:val="24"/>
        </w:rPr>
        <w:t>Σ</w:t>
      </w:r>
      <w:r w:rsidRPr="008F0BE7">
        <w:rPr>
          <w:rFonts w:eastAsia="Times New Roman"/>
          <w:bCs/>
          <w:szCs w:val="24"/>
        </w:rPr>
        <w:t>υνάδελφ</w:t>
      </w:r>
      <w:r>
        <w:rPr>
          <w:rFonts w:eastAsia="Times New Roman"/>
          <w:bCs/>
          <w:szCs w:val="24"/>
        </w:rPr>
        <w:t>ος</w:t>
      </w:r>
      <w:r>
        <w:rPr>
          <w:rFonts w:eastAsia="Times New Roman"/>
          <w:bCs/>
          <w:szCs w:val="24"/>
        </w:rPr>
        <w:t>,</w:t>
      </w:r>
      <w:r>
        <w:rPr>
          <w:rFonts w:eastAsia="Times New Roman"/>
          <w:bCs/>
          <w:szCs w:val="24"/>
        </w:rPr>
        <w:t xml:space="preserve"> όχι τυχαίος –με </w:t>
      </w:r>
      <w:proofErr w:type="spellStart"/>
      <w:r>
        <w:rPr>
          <w:rFonts w:eastAsia="Times New Roman"/>
          <w:bCs/>
          <w:szCs w:val="24"/>
        </w:rPr>
        <w:t>συγχωρείτε</w:t>
      </w:r>
      <w:proofErr w:type="spellEnd"/>
      <w:r>
        <w:rPr>
          <w:rFonts w:eastAsia="Times New Roman"/>
          <w:bCs/>
          <w:szCs w:val="24"/>
        </w:rPr>
        <w:t xml:space="preserve"> που κάνω κριτική σε βουλευτική τροπολογία, δεν ξέρω αν θα τη δεχθείτε κιόλας- αλλά ο Κοινοβουλευτικός Εκπρόσωπος του ΣΥΡΙΖΑ, κ</w:t>
      </w:r>
      <w:r>
        <w:rPr>
          <w:rFonts w:eastAsia="Times New Roman"/>
          <w:bCs/>
          <w:szCs w:val="24"/>
        </w:rPr>
        <w:t>ύριε Πρόεδρε…</w:t>
      </w:r>
    </w:p>
    <w:p w14:paraId="382445C5" w14:textId="77777777" w:rsidR="00D035B1" w:rsidRDefault="005B20CE">
      <w:pPr>
        <w:spacing w:line="600" w:lineRule="auto"/>
        <w:ind w:firstLine="720"/>
        <w:jc w:val="both"/>
        <w:rPr>
          <w:rFonts w:eastAsia="Times New Roman"/>
          <w:bCs/>
          <w:szCs w:val="24"/>
        </w:rPr>
      </w:pPr>
      <w:r w:rsidRPr="00FF4583">
        <w:rPr>
          <w:rFonts w:eastAsia="Times New Roman"/>
          <w:b/>
          <w:bCs/>
          <w:szCs w:val="24"/>
        </w:rPr>
        <w:lastRenderedPageBreak/>
        <w:t xml:space="preserve">ΓΕΩΡΓΙΟΣ ΠΑΛΛΗΣ: </w:t>
      </w:r>
      <w:r>
        <w:rPr>
          <w:rFonts w:eastAsia="Times New Roman"/>
          <w:bCs/>
          <w:szCs w:val="24"/>
        </w:rPr>
        <w:t>Σας ακούω, κύριε Βορίδη.</w:t>
      </w:r>
      <w:r w:rsidRPr="00426D86">
        <w:rPr>
          <w:rFonts w:eastAsia="Times New Roman"/>
          <w:bCs/>
          <w:szCs w:val="24"/>
        </w:rPr>
        <w:t xml:space="preserve"> </w:t>
      </w:r>
    </w:p>
    <w:p w14:paraId="382445C6" w14:textId="77777777" w:rsidR="00D035B1" w:rsidRDefault="005B20CE">
      <w:pPr>
        <w:spacing w:line="600" w:lineRule="auto"/>
        <w:ind w:firstLine="720"/>
        <w:jc w:val="both"/>
        <w:rPr>
          <w:rFonts w:eastAsia="Times New Roman"/>
          <w:bCs/>
          <w:szCs w:val="24"/>
        </w:rPr>
      </w:pPr>
      <w:r w:rsidRPr="000B6909">
        <w:rPr>
          <w:rFonts w:eastAsia="Times New Roman"/>
          <w:b/>
          <w:bCs/>
          <w:szCs w:val="24"/>
        </w:rPr>
        <w:t>ΜΑΥΡΟΥΔΗΣ ΒΟΡΙΔΗΣ</w:t>
      </w:r>
      <w:r>
        <w:rPr>
          <w:rFonts w:eastAsia="Times New Roman"/>
          <w:bCs/>
          <w:szCs w:val="24"/>
        </w:rPr>
        <w:t xml:space="preserve">: Δεν ήταν δική σας. Με </w:t>
      </w:r>
      <w:proofErr w:type="spellStart"/>
      <w:r>
        <w:rPr>
          <w:rFonts w:eastAsia="Times New Roman"/>
          <w:bCs/>
          <w:szCs w:val="24"/>
        </w:rPr>
        <w:t>συγχωρείτε</w:t>
      </w:r>
      <w:proofErr w:type="spellEnd"/>
      <w:r>
        <w:rPr>
          <w:rFonts w:eastAsia="Times New Roman"/>
          <w:bCs/>
          <w:szCs w:val="24"/>
        </w:rPr>
        <w:t>. Δεν εννοούσα του σημερινού Κοινοβουλευτικού Εκπροσώπου, αλλά του συναδέλφου κ. Μαντά, η οποία έχει γίνει δεκτή.</w:t>
      </w:r>
    </w:p>
    <w:p w14:paraId="382445C7" w14:textId="77777777" w:rsidR="00D035B1" w:rsidRDefault="005B20CE">
      <w:pPr>
        <w:spacing w:line="600" w:lineRule="auto"/>
        <w:ind w:firstLine="720"/>
        <w:jc w:val="both"/>
        <w:rPr>
          <w:rFonts w:eastAsia="Times New Roman"/>
          <w:bCs/>
          <w:szCs w:val="24"/>
        </w:rPr>
      </w:pPr>
      <w:r>
        <w:rPr>
          <w:rFonts w:eastAsia="Times New Roman"/>
          <w:bCs/>
          <w:szCs w:val="24"/>
        </w:rPr>
        <w:t>Μιλάει για παράταση εδώ του ειδικο</w:t>
      </w:r>
      <w:r>
        <w:rPr>
          <w:rFonts w:eastAsia="Times New Roman"/>
          <w:bCs/>
          <w:szCs w:val="24"/>
        </w:rPr>
        <w:t xml:space="preserve">ύ επιστημονικού προσωπικού του ΟΔΔΗΧ κατά τρία χρόνια. Με ποια δικαιολογία; Με ποια σκέψη; Γιατί δεν πρέπει να ακολουθηθεί μια κανονική διαδικασία για το επιστημονικό προσωπικό; Τι είναι αυτά; </w:t>
      </w:r>
    </w:p>
    <w:p w14:paraId="382445C8" w14:textId="77777777" w:rsidR="00D035B1" w:rsidRDefault="005B20CE">
      <w:pPr>
        <w:spacing w:line="600" w:lineRule="auto"/>
        <w:ind w:firstLine="720"/>
        <w:jc w:val="both"/>
        <w:rPr>
          <w:rFonts w:eastAsia="Times New Roman"/>
          <w:bCs/>
          <w:szCs w:val="24"/>
        </w:rPr>
      </w:pPr>
      <w:r>
        <w:rPr>
          <w:rFonts w:eastAsia="Times New Roman"/>
          <w:bCs/>
          <w:szCs w:val="24"/>
        </w:rPr>
        <w:t>Ακ</w:t>
      </w:r>
      <w:r w:rsidRPr="008F0BE7">
        <w:rPr>
          <w:rFonts w:eastAsia="Times New Roman"/>
          <w:bCs/>
          <w:szCs w:val="24"/>
        </w:rPr>
        <w:t>ούσ</w:t>
      </w:r>
      <w:r>
        <w:rPr>
          <w:rFonts w:eastAsia="Times New Roman"/>
          <w:bCs/>
          <w:szCs w:val="24"/>
        </w:rPr>
        <w:t>τ</w:t>
      </w:r>
      <w:r w:rsidRPr="008F0BE7">
        <w:rPr>
          <w:rFonts w:eastAsia="Times New Roman"/>
          <w:bCs/>
          <w:szCs w:val="24"/>
        </w:rPr>
        <w:t>ε</w:t>
      </w:r>
      <w:r>
        <w:rPr>
          <w:rFonts w:eastAsia="Times New Roman"/>
          <w:bCs/>
          <w:szCs w:val="24"/>
        </w:rPr>
        <w:t xml:space="preserve"> ποια είναι η</w:t>
      </w:r>
      <w:r w:rsidRPr="008F0BE7">
        <w:rPr>
          <w:rFonts w:eastAsia="Times New Roman"/>
          <w:bCs/>
          <w:szCs w:val="24"/>
        </w:rPr>
        <w:t xml:space="preserve"> κατεπείγουσα </w:t>
      </w:r>
      <w:r>
        <w:rPr>
          <w:rFonts w:eastAsia="Times New Roman"/>
          <w:bCs/>
          <w:szCs w:val="24"/>
        </w:rPr>
        <w:t>ανάγκη</w:t>
      </w:r>
      <w:r>
        <w:rPr>
          <w:rFonts w:eastAsia="Times New Roman"/>
          <w:bCs/>
          <w:szCs w:val="24"/>
        </w:rPr>
        <w:t>,</w:t>
      </w:r>
      <w:r>
        <w:rPr>
          <w:rFonts w:eastAsia="Times New Roman"/>
          <w:bCs/>
          <w:szCs w:val="24"/>
        </w:rPr>
        <w:t xml:space="preserve"> που δεν μπορούσε να </w:t>
      </w:r>
      <w:r>
        <w:rPr>
          <w:rFonts w:eastAsia="Times New Roman"/>
          <w:bCs/>
          <w:szCs w:val="24"/>
        </w:rPr>
        <w:t>ρυθμιστεί σε μι</w:t>
      </w:r>
      <w:r w:rsidRPr="008F0BE7">
        <w:rPr>
          <w:rFonts w:eastAsia="Times New Roman"/>
          <w:bCs/>
          <w:szCs w:val="24"/>
        </w:rPr>
        <w:t>α κανονική συζήτηση</w:t>
      </w:r>
      <w:r>
        <w:rPr>
          <w:rFonts w:eastAsia="Times New Roman"/>
          <w:bCs/>
          <w:szCs w:val="24"/>
        </w:rPr>
        <w:t xml:space="preserve">: Κατεπειγόντως </w:t>
      </w:r>
      <w:r w:rsidRPr="008F0BE7">
        <w:rPr>
          <w:rFonts w:eastAsia="Times New Roman"/>
          <w:bCs/>
          <w:szCs w:val="24"/>
        </w:rPr>
        <w:t xml:space="preserve">να ρυθμιστεί το ζήτημα των προσλήψεων στη </w:t>
      </w:r>
      <w:r>
        <w:rPr>
          <w:rFonts w:eastAsia="Times New Roman"/>
          <w:bCs/>
          <w:szCs w:val="24"/>
        </w:rPr>
        <w:t xml:space="preserve">Γενική Επιθεωρήτρια </w:t>
      </w:r>
      <w:r w:rsidRPr="008F0BE7">
        <w:rPr>
          <w:rFonts w:eastAsia="Times New Roman"/>
          <w:bCs/>
          <w:szCs w:val="24"/>
        </w:rPr>
        <w:t>Δημόσιας Διοίκησης</w:t>
      </w:r>
      <w:r>
        <w:rPr>
          <w:rFonts w:eastAsia="Times New Roman"/>
          <w:bCs/>
          <w:szCs w:val="24"/>
        </w:rPr>
        <w:t xml:space="preserve"> άρον-άρον και τελευταία στιγμή, γιατί</w:t>
      </w:r>
      <w:r>
        <w:rPr>
          <w:rFonts w:eastAsia="Times New Roman"/>
          <w:bCs/>
          <w:szCs w:val="24"/>
        </w:rPr>
        <w:t>,</w:t>
      </w:r>
      <w:r>
        <w:rPr>
          <w:rFonts w:eastAsia="Times New Roman"/>
          <w:bCs/>
          <w:szCs w:val="24"/>
        </w:rPr>
        <w:t xml:space="preserve"> αν αυτό έρθουμε να το συζητήσουμε </w:t>
      </w:r>
      <w:r w:rsidRPr="008F0BE7">
        <w:rPr>
          <w:rFonts w:eastAsia="Times New Roman"/>
          <w:bCs/>
          <w:szCs w:val="24"/>
        </w:rPr>
        <w:t>κανονικά</w:t>
      </w:r>
      <w:r>
        <w:rPr>
          <w:rFonts w:eastAsia="Times New Roman"/>
          <w:bCs/>
          <w:szCs w:val="24"/>
        </w:rPr>
        <w:t>, δεν μπορούμε, δεν προφταίνουμε. Η πρόσληψη</w:t>
      </w:r>
      <w:r>
        <w:rPr>
          <w:rFonts w:eastAsia="Times New Roman"/>
          <w:bCs/>
          <w:szCs w:val="24"/>
        </w:rPr>
        <w:t xml:space="preserve"> έπρεπε να γίνει τώρα. Θα γίνει χριστουγεννιάτικα, μην περάσει η ώρα.</w:t>
      </w:r>
    </w:p>
    <w:p w14:paraId="382445C9" w14:textId="77777777" w:rsidR="00D035B1" w:rsidRDefault="005B20CE">
      <w:pPr>
        <w:spacing w:line="600" w:lineRule="auto"/>
        <w:ind w:firstLine="720"/>
        <w:jc w:val="both"/>
        <w:rPr>
          <w:rFonts w:eastAsia="Times New Roman"/>
          <w:bCs/>
          <w:szCs w:val="24"/>
        </w:rPr>
      </w:pPr>
      <w:r>
        <w:rPr>
          <w:rFonts w:eastAsia="Times New Roman"/>
          <w:bCs/>
          <w:szCs w:val="24"/>
        </w:rPr>
        <w:t>Αυτά δικαιολογούνται; Είναι σοβαρή Κυβέρνηση αυτή; Ε</w:t>
      </w:r>
      <w:r w:rsidRPr="008F0BE7">
        <w:rPr>
          <w:rFonts w:eastAsia="Times New Roman"/>
          <w:bCs/>
          <w:szCs w:val="24"/>
        </w:rPr>
        <w:t>ίναι σοβαρά πράγματα</w:t>
      </w:r>
      <w:r>
        <w:rPr>
          <w:rFonts w:eastAsia="Times New Roman"/>
          <w:bCs/>
          <w:szCs w:val="24"/>
        </w:rPr>
        <w:t xml:space="preserve">; Είναι σοβαρή νομοθεσία; </w:t>
      </w:r>
    </w:p>
    <w:p w14:paraId="382445CA" w14:textId="77777777" w:rsidR="00D035B1" w:rsidRDefault="005B20CE">
      <w:pPr>
        <w:spacing w:line="600" w:lineRule="auto"/>
        <w:ind w:firstLine="720"/>
        <w:jc w:val="both"/>
        <w:rPr>
          <w:rFonts w:eastAsia="Times New Roman"/>
          <w:bCs/>
          <w:szCs w:val="24"/>
        </w:rPr>
      </w:pPr>
      <w:r>
        <w:rPr>
          <w:rFonts w:eastAsia="Times New Roman"/>
          <w:bCs/>
          <w:szCs w:val="24"/>
        </w:rPr>
        <w:lastRenderedPageBreak/>
        <w:t xml:space="preserve">Και επειδή είπατε για τον Πρόεδρο της Βουλής, εγώ δεν θα πω κάτι. Θα πω ότι η κοινοβουλευτική Πλειοψηφία </w:t>
      </w:r>
      <w:r>
        <w:rPr>
          <w:rFonts w:eastAsia="Times New Roman"/>
          <w:bCs/>
          <w:szCs w:val="24"/>
        </w:rPr>
        <w:t>-</w:t>
      </w:r>
      <w:r>
        <w:rPr>
          <w:rFonts w:eastAsia="Times New Roman"/>
          <w:bCs/>
          <w:szCs w:val="24"/>
        </w:rPr>
        <w:t>αφήνω τον Πρόεδρο- έχει μι</w:t>
      </w:r>
      <w:r w:rsidRPr="008F0BE7">
        <w:rPr>
          <w:rFonts w:eastAsia="Times New Roman"/>
          <w:bCs/>
          <w:szCs w:val="24"/>
        </w:rPr>
        <w:t xml:space="preserve">α ευθύνη </w:t>
      </w:r>
      <w:r>
        <w:rPr>
          <w:rFonts w:eastAsia="Times New Roman"/>
          <w:bCs/>
          <w:szCs w:val="24"/>
        </w:rPr>
        <w:t xml:space="preserve">για </w:t>
      </w:r>
      <w:r w:rsidRPr="008F0BE7">
        <w:rPr>
          <w:rFonts w:eastAsia="Times New Roman"/>
          <w:bCs/>
          <w:szCs w:val="24"/>
        </w:rPr>
        <w:t>να βάλε</w:t>
      </w:r>
      <w:r>
        <w:rPr>
          <w:rFonts w:eastAsia="Times New Roman"/>
          <w:bCs/>
          <w:szCs w:val="24"/>
        </w:rPr>
        <w:t>ι ένα ανάχωμα σ’ αυτό. Δεν έχετε μια ευθύνη να πείτε ότι «Κ</w:t>
      </w:r>
      <w:r w:rsidRPr="008F0BE7">
        <w:rPr>
          <w:rFonts w:eastAsia="Times New Roman"/>
          <w:bCs/>
          <w:szCs w:val="24"/>
        </w:rPr>
        <w:t>οιτάξτε</w:t>
      </w:r>
      <w:r>
        <w:rPr>
          <w:rFonts w:eastAsia="Times New Roman"/>
          <w:bCs/>
          <w:szCs w:val="24"/>
        </w:rPr>
        <w:t>, δυο λεπτά, σ</w:t>
      </w:r>
      <w:r w:rsidRPr="008F0BE7">
        <w:rPr>
          <w:rFonts w:eastAsia="Times New Roman"/>
          <w:bCs/>
          <w:szCs w:val="24"/>
        </w:rPr>
        <w:t xml:space="preserve">τα πραγματικά </w:t>
      </w:r>
      <w:r>
        <w:rPr>
          <w:rFonts w:eastAsia="Times New Roman"/>
          <w:bCs/>
          <w:szCs w:val="24"/>
        </w:rPr>
        <w:t xml:space="preserve">και επείγοντα ζητήματα, στα πραγματικά σοβαρά, στα πραγματικά άμεσα να δεχθούμε </w:t>
      </w:r>
      <w:r w:rsidRPr="008F0BE7">
        <w:rPr>
          <w:rFonts w:eastAsia="Times New Roman"/>
          <w:bCs/>
          <w:szCs w:val="24"/>
        </w:rPr>
        <w:t xml:space="preserve">την </w:t>
      </w:r>
      <w:r>
        <w:rPr>
          <w:rFonts w:eastAsia="Times New Roman"/>
          <w:bCs/>
          <w:szCs w:val="24"/>
        </w:rPr>
        <w:t>παρέκκλιση</w:t>
      </w:r>
      <w:r w:rsidRPr="008F0BE7">
        <w:rPr>
          <w:rFonts w:eastAsia="Times New Roman"/>
          <w:bCs/>
          <w:szCs w:val="24"/>
        </w:rPr>
        <w:t xml:space="preserve"> της καλής νομοθέτησης</w:t>
      </w:r>
      <w:r>
        <w:rPr>
          <w:rFonts w:eastAsia="Times New Roman"/>
          <w:bCs/>
          <w:szCs w:val="24"/>
        </w:rPr>
        <w:t>». Τούτα εδώ ε</w:t>
      </w:r>
      <w:r w:rsidRPr="008F0BE7">
        <w:rPr>
          <w:rFonts w:eastAsia="Times New Roman"/>
          <w:bCs/>
          <w:szCs w:val="24"/>
        </w:rPr>
        <w:t>ίναι πράγματα</w:t>
      </w:r>
      <w:r>
        <w:rPr>
          <w:rFonts w:eastAsia="Times New Roman"/>
          <w:bCs/>
          <w:szCs w:val="24"/>
        </w:rPr>
        <w:t>,</w:t>
      </w:r>
      <w:r w:rsidRPr="008F0BE7">
        <w:rPr>
          <w:rFonts w:eastAsia="Times New Roman"/>
          <w:bCs/>
          <w:szCs w:val="24"/>
        </w:rPr>
        <w:t xml:space="preserve"> που τα δέχε</w:t>
      </w:r>
      <w:r>
        <w:rPr>
          <w:rFonts w:eastAsia="Times New Roman"/>
          <w:bCs/>
          <w:szCs w:val="24"/>
        </w:rPr>
        <w:t>στε και με δική σας ευθύνη φτάνουμε στο</w:t>
      </w:r>
      <w:r w:rsidRPr="008F0BE7">
        <w:rPr>
          <w:rFonts w:eastAsia="Times New Roman"/>
          <w:bCs/>
          <w:szCs w:val="24"/>
        </w:rPr>
        <w:t xml:space="preserve">ν </w:t>
      </w:r>
      <w:r>
        <w:rPr>
          <w:rFonts w:eastAsia="Times New Roman"/>
          <w:bCs/>
          <w:szCs w:val="24"/>
        </w:rPr>
        <w:t>ευτελισμό του Κοινοβουλίου και της κοινοβουλευτικής διαδικα</w:t>
      </w:r>
      <w:r>
        <w:rPr>
          <w:rFonts w:eastAsia="Times New Roman"/>
          <w:bCs/>
          <w:szCs w:val="24"/>
        </w:rPr>
        <w:t>σίας;</w:t>
      </w:r>
    </w:p>
    <w:p w14:paraId="382445CB" w14:textId="77777777" w:rsidR="00D035B1" w:rsidRDefault="005B20CE">
      <w:pPr>
        <w:spacing w:line="600" w:lineRule="auto"/>
        <w:ind w:firstLine="720"/>
        <w:jc w:val="both"/>
        <w:rPr>
          <w:rFonts w:eastAsia="Times New Roman"/>
          <w:bCs/>
          <w:szCs w:val="24"/>
        </w:rPr>
      </w:pPr>
      <w:r>
        <w:rPr>
          <w:rFonts w:eastAsia="Times New Roman"/>
          <w:bCs/>
          <w:szCs w:val="24"/>
        </w:rPr>
        <w:t>Άρα, λοιπόν, εγώ θέλω ε</w:t>
      </w:r>
      <w:r w:rsidRPr="008F0BE7">
        <w:rPr>
          <w:rFonts w:eastAsia="Times New Roman"/>
          <w:bCs/>
          <w:szCs w:val="24"/>
        </w:rPr>
        <w:t xml:space="preserve">ιλικρινά </w:t>
      </w:r>
      <w:r>
        <w:rPr>
          <w:rFonts w:eastAsia="Times New Roman"/>
          <w:bCs/>
          <w:szCs w:val="24"/>
        </w:rPr>
        <w:t>να</w:t>
      </w:r>
      <w:r w:rsidRPr="008F0BE7">
        <w:rPr>
          <w:rFonts w:eastAsia="Times New Roman"/>
          <w:bCs/>
          <w:szCs w:val="24"/>
        </w:rPr>
        <w:t xml:space="preserve"> παρακαλ</w:t>
      </w:r>
      <w:r>
        <w:rPr>
          <w:rFonts w:eastAsia="Times New Roman"/>
          <w:bCs/>
          <w:szCs w:val="24"/>
        </w:rPr>
        <w:t>έσω την Κυβέρνηση τ</w:t>
      </w:r>
      <w:r w:rsidRPr="008F0BE7">
        <w:rPr>
          <w:rFonts w:eastAsia="Times New Roman"/>
          <w:bCs/>
          <w:szCs w:val="24"/>
        </w:rPr>
        <w:t>ο εξής</w:t>
      </w:r>
      <w:r>
        <w:rPr>
          <w:rFonts w:eastAsia="Times New Roman"/>
          <w:bCs/>
          <w:szCs w:val="24"/>
        </w:rPr>
        <w:t>. Τ</w:t>
      </w:r>
      <w:r w:rsidRPr="008F0BE7">
        <w:rPr>
          <w:rFonts w:eastAsia="Times New Roman"/>
          <w:bCs/>
          <w:szCs w:val="24"/>
        </w:rPr>
        <w:t xml:space="preserve">ίποτα </w:t>
      </w:r>
      <w:r>
        <w:rPr>
          <w:rFonts w:eastAsia="Times New Roman"/>
          <w:bCs/>
          <w:szCs w:val="24"/>
        </w:rPr>
        <w:t xml:space="preserve">από αυτά </w:t>
      </w:r>
      <w:r w:rsidRPr="008F0BE7">
        <w:rPr>
          <w:rFonts w:eastAsia="Times New Roman"/>
          <w:bCs/>
          <w:szCs w:val="24"/>
        </w:rPr>
        <w:t xml:space="preserve">δεν είναι </w:t>
      </w:r>
      <w:r>
        <w:rPr>
          <w:rFonts w:eastAsia="Times New Roman"/>
          <w:bCs/>
          <w:szCs w:val="24"/>
        </w:rPr>
        <w:t>επείγον. Τ</w:t>
      </w:r>
      <w:r w:rsidRPr="008F0BE7">
        <w:rPr>
          <w:rFonts w:eastAsia="Times New Roman"/>
          <w:bCs/>
          <w:szCs w:val="24"/>
        </w:rPr>
        <w:t>ίποτα</w:t>
      </w:r>
      <w:r>
        <w:rPr>
          <w:rFonts w:eastAsia="Times New Roman"/>
          <w:bCs/>
          <w:szCs w:val="24"/>
        </w:rPr>
        <w:t xml:space="preserve">! Δεν υπάρχει τίποτα το επείγον. Δεν είναι δυνατόν να έρχεστε με τροπολογίες και να </w:t>
      </w:r>
      <w:r w:rsidRPr="008F0BE7">
        <w:rPr>
          <w:rFonts w:eastAsia="Times New Roman"/>
          <w:bCs/>
          <w:szCs w:val="24"/>
        </w:rPr>
        <w:t>κάνε</w:t>
      </w:r>
      <w:r>
        <w:rPr>
          <w:rFonts w:eastAsia="Times New Roman"/>
          <w:bCs/>
          <w:szCs w:val="24"/>
        </w:rPr>
        <w:t>τε</w:t>
      </w:r>
      <w:r w:rsidRPr="008F0BE7">
        <w:rPr>
          <w:rFonts w:eastAsia="Times New Roman"/>
          <w:bCs/>
          <w:szCs w:val="24"/>
        </w:rPr>
        <w:t xml:space="preserve"> προσλήψεις</w:t>
      </w:r>
      <w:r>
        <w:rPr>
          <w:rFonts w:eastAsia="Times New Roman"/>
          <w:bCs/>
          <w:szCs w:val="24"/>
        </w:rPr>
        <w:t xml:space="preserve"> α</w:t>
      </w:r>
      <w:r w:rsidRPr="008F0BE7">
        <w:rPr>
          <w:rFonts w:eastAsia="Times New Roman"/>
          <w:bCs/>
          <w:szCs w:val="24"/>
        </w:rPr>
        <w:t>χρε</w:t>
      </w:r>
      <w:r>
        <w:rPr>
          <w:rFonts w:eastAsia="Times New Roman"/>
          <w:bCs/>
          <w:szCs w:val="24"/>
        </w:rPr>
        <w:t>ίαστες. Δεν είναι δυνατόν να νομιμ</w:t>
      </w:r>
      <w:r>
        <w:rPr>
          <w:rFonts w:eastAsia="Times New Roman"/>
          <w:bCs/>
          <w:szCs w:val="24"/>
        </w:rPr>
        <w:t>οποιούμε συνεχώς δαπάνες</w:t>
      </w:r>
      <w:r>
        <w:rPr>
          <w:rFonts w:eastAsia="Times New Roman"/>
          <w:bCs/>
          <w:szCs w:val="24"/>
        </w:rPr>
        <w:t>,</w:t>
      </w:r>
      <w:r>
        <w:rPr>
          <w:rFonts w:eastAsia="Times New Roman"/>
          <w:bCs/>
          <w:szCs w:val="24"/>
        </w:rPr>
        <w:t xml:space="preserve"> οι οποίες είναι προβληματικές. Δεν είναι δυνατόν</w:t>
      </w:r>
      <w:r>
        <w:rPr>
          <w:rFonts w:eastAsia="Times New Roman"/>
          <w:bCs/>
          <w:szCs w:val="24"/>
        </w:rPr>
        <w:t>,</w:t>
      </w:r>
      <w:r>
        <w:rPr>
          <w:rFonts w:eastAsia="Times New Roman"/>
          <w:bCs/>
          <w:szCs w:val="24"/>
        </w:rPr>
        <w:t xml:space="preserve"> δια της οδού </w:t>
      </w:r>
      <w:r>
        <w:rPr>
          <w:rFonts w:eastAsia="Times New Roman"/>
          <w:bCs/>
          <w:szCs w:val="24"/>
        </w:rPr>
        <w:t>αυτής,</w:t>
      </w:r>
      <w:r>
        <w:rPr>
          <w:rFonts w:eastAsia="Times New Roman"/>
          <w:bCs/>
          <w:szCs w:val="24"/>
        </w:rPr>
        <w:t xml:space="preserve"> να ενθαρρύνουμε τα φαινόμενα κακοδιοικήσεως. </w:t>
      </w:r>
    </w:p>
    <w:p w14:paraId="382445CC" w14:textId="77777777" w:rsidR="00D035B1" w:rsidRDefault="005B20CE">
      <w:pPr>
        <w:spacing w:line="600" w:lineRule="auto"/>
        <w:ind w:firstLine="720"/>
        <w:jc w:val="both"/>
        <w:rPr>
          <w:rFonts w:eastAsia="Times New Roman"/>
          <w:bCs/>
          <w:szCs w:val="24"/>
        </w:rPr>
      </w:pPr>
      <w:r>
        <w:rPr>
          <w:rFonts w:eastAsia="Times New Roman"/>
          <w:bCs/>
          <w:szCs w:val="24"/>
        </w:rPr>
        <w:t>Κύριε Πρόεδρε, είναι α</w:t>
      </w:r>
      <w:r w:rsidRPr="008F0BE7">
        <w:rPr>
          <w:rFonts w:eastAsia="Times New Roman"/>
          <w:bCs/>
          <w:szCs w:val="24"/>
        </w:rPr>
        <w:t xml:space="preserve">παράδεκτο </w:t>
      </w:r>
      <w:r>
        <w:rPr>
          <w:rFonts w:eastAsia="Times New Roman"/>
          <w:bCs/>
          <w:szCs w:val="24"/>
        </w:rPr>
        <w:t>αυτό</w:t>
      </w:r>
      <w:r>
        <w:rPr>
          <w:rFonts w:eastAsia="Times New Roman"/>
          <w:bCs/>
          <w:szCs w:val="24"/>
        </w:rPr>
        <w:t>,</w:t>
      </w:r>
      <w:r>
        <w:rPr>
          <w:rFonts w:eastAsia="Times New Roman"/>
          <w:bCs/>
          <w:szCs w:val="24"/>
        </w:rPr>
        <w:t xml:space="preserve"> το οποίο συμβαίνει</w:t>
      </w:r>
      <w:r w:rsidRPr="008F0BE7">
        <w:rPr>
          <w:rFonts w:eastAsia="Times New Roman"/>
          <w:bCs/>
          <w:szCs w:val="24"/>
        </w:rPr>
        <w:t xml:space="preserve"> </w:t>
      </w:r>
      <w:r>
        <w:rPr>
          <w:rFonts w:eastAsia="Times New Roman"/>
          <w:bCs/>
          <w:szCs w:val="24"/>
        </w:rPr>
        <w:t>και είναι ξεκάθαρο ότι πλέον δεν υπάρχει φύλλο σ</w:t>
      </w:r>
      <w:r w:rsidRPr="008F0BE7">
        <w:rPr>
          <w:rFonts w:eastAsia="Times New Roman"/>
          <w:bCs/>
          <w:szCs w:val="24"/>
        </w:rPr>
        <w:t xml:space="preserve">υκής για </w:t>
      </w:r>
      <w:r w:rsidRPr="008F0BE7">
        <w:rPr>
          <w:rFonts w:eastAsia="Times New Roman"/>
          <w:bCs/>
          <w:szCs w:val="24"/>
        </w:rPr>
        <w:t xml:space="preserve">να </w:t>
      </w:r>
      <w:r>
        <w:rPr>
          <w:rFonts w:eastAsia="Times New Roman"/>
          <w:bCs/>
          <w:szCs w:val="24"/>
        </w:rPr>
        <w:t>κρυφτεί η Κυβέρνηση.</w:t>
      </w:r>
    </w:p>
    <w:p w14:paraId="382445CD" w14:textId="77777777" w:rsidR="00D035B1" w:rsidRDefault="005B20CE">
      <w:pPr>
        <w:spacing w:line="600" w:lineRule="auto"/>
        <w:ind w:firstLine="720"/>
        <w:jc w:val="both"/>
        <w:rPr>
          <w:rFonts w:eastAsia="Times New Roman"/>
          <w:bCs/>
          <w:szCs w:val="24"/>
        </w:rPr>
      </w:pPr>
      <w:r>
        <w:rPr>
          <w:rFonts w:eastAsia="Times New Roman"/>
          <w:bCs/>
          <w:szCs w:val="24"/>
        </w:rPr>
        <w:lastRenderedPageBreak/>
        <w:t>Ευχαριστώ.</w:t>
      </w:r>
    </w:p>
    <w:p w14:paraId="382445CE" w14:textId="77777777" w:rsidR="00D035B1" w:rsidRDefault="005B20CE">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82445CF" w14:textId="77777777" w:rsidR="00D035B1" w:rsidRDefault="005B20CE">
      <w:pPr>
        <w:spacing w:line="600" w:lineRule="auto"/>
        <w:ind w:firstLine="720"/>
        <w:jc w:val="both"/>
        <w:rPr>
          <w:rFonts w:eastAsia="Times New Roman"/>
          <w:bCs/>
          <w:szCs w:val="24"/>
        </w:rPr>
      </w:pPr>
      <w:r w:rsidRPr="00FF4583">
        <w:rPr>
          <w:rFonts w:eastAsia="Times New Roman"/>
          <w:b/>
          <w:bCs/>
          <w:szCs w:val="24"/>
        </w:rPr>
        <w:t>ΠΡΟΕΔΡΕΥΩΝ (Σπυρίδων Λυκούδης):</w:t>
      </w:r>
      <w:r>
        <w:rPr>
          <w:rFonts w:eastAsia="Times New Roman"/>
          <w:bCs/>
          <w:szCs w:val="24"/>
        </w:rPr>
        <w:t xml:space="preserve"> Ορίστε, κύριε Κουτσούκο, έχετε τον λόγο.</w:t>
      </w:r>
    </w:p>
    <w:p w14:paraId="382445D0" w14:textId="77777777" w:rsidR="00D035B1" w:rsidRDefault="005B20CE">
      <w:pPr>
        <w:spacing w:line="600" w:lineRule="auto"/>
        <w:ind w:firstLine="720"/>
        <w:jc w:val="both"/>
        <w:rPr>
          <w:rFonts w:eastAsia="Times New Roman"/>
          <w:bCs/>
          <w:szCs w:val="24"/>
        </w:rPr>
      </w:pPr>
      <w:r>
        <w:rPr>
          <w:rFonts w:eastAsia="Times New Roman"/>
          <w:b/>
          <w:bCs/>
          <w:szCs w:val="24"/>
        </w:rPr>
        <w:t>ΓΙΑΝΝΗΣ</w:t>
      </w:r>
      <w:r w:rsidRPr="00FF4583">
        <w:rPr>
          <w:rFonts w:eastAsia="Times New Roman"/>
          <w:b/>
          <w:bCs/>
          <w:szCs w:val="24"/>
        </w:rPr>
        <w:t xml:space="preserve"> ΚΟΥΤΣΟΥΚΟΣ:</w:t>
      </w:r>
      <w:r>
        <w:rPr>
          <w:rFonts w:eastAsia="Times New Roman"/>
          <w:bCs/>
          <w:szCs w:val="24"/>
        </w:rPr>
        <w:t xml:space="preserve"> Ευχαριστώ, κύριε Πρόεδρε.</w:t>
      </w:r>
    </w:p>
    <w:p w14:paraId="382445D1" w14:textId="77777777" w:rsidR="00D035B1" w:rsidRDefault="005B20CE">
      <w:pPr>
        <w:spacing w:line="600" w:lineRule="auto"/>
        <w:ind w:firstLine="720"/>
        <w:jc w:val="both"/>
        <w:rPr>
          <w:rFonts w:eastAsia="Times New Roman"/>
          <w:bCs/>
          <w:szCs w:val="24"/>
        </w:rPr>
      </w:pPr>
      <w:r>
        <w:rPr>
          <w:rFonts w:eastAsia="Times New Roman"/>
          <w:bCs/>
          <w:szCs w:val="24"/>
        </w:rPr>
        <w:t xml:space="preserve">Έτσι όπως </w:t>
      </w:r>
      <w:r w:rsidRPr="008F0BE7">
        <w:rPr>
          <w:rFonts w:eastAsia="Times New Roman"/>
          <w:bCs/>
          <w:szCs w:val="24"/>
        </w:rPr>
        <w:t xml:space="preserve">πάει </w:t>
      </w:r>
      <w:r>
        <w:rPr>
          <w:rFonts w:eastAsia="Times New Roman"/>
          <w:bCs/>
          <w:szCs w:val="24"/>
        </w:rPr>
        <w:t xml:space="preserve">η </w:t>
      </w:r>
      <w:r w:rsidRPr="008F0BE7">
        <w:rPr>
          <w:rFonts w:eastAsia="Times New Roman"/>
          <w:bCs/>
          <w:szCs w:val="24"/>
        </w:rPr>
        <w:t>συζήτηση</w:t>
      </w:r>
      <w:r>
        <w:rPr>
          <w:rFonts w:eastAsia="Times New Roman"/>
          <w:bCs/>
          <w:szCs w:val="24"/>
        </w:rPr>
        <w:t>,</w:t>
      </w:r>
      <w:r w:rsidRPr="008F0BE7">
        <w:rPr>
          <w:rFonts w:eastAsia="Times New Roman"/>
          <w:bCs/>
          <w:szCs w:val="24"/>
        </w:rPr>
        <w:t xml:space="preserve"> πρέπει να ζητήσουμε κ</w:t>
      </w:r>
      <w:r w:rsidRPr="008F0BE7">
        <w:rPr>
          <w:rFonts w:eastAsia="Times New Roman"/>
          <w:bCs/>
          <w:szCs w:val="24"/>
        </w:rPr>
        <w:t xml:space="preserve">αι συγνώμη αν ακούσουμε τον </w:t>
      </w:r>
      <w:r>
        <w:rPr>
          <w:rFonts w:eastAsia="Times New Roman"/>
          <w:bCs/>
          <w:szCs w:val="24"/>
        </w:rPr>
        <w:t>εισηγητή της Π</w:t>
      </w:r>
      <w:r w:rsidRPr="008F0BE7">
        <w:rPr>
          <w:rFonts w:eastAsia="Times New Roman"/>
          <w:bCs/>
          <w:szCs w:val="24"/>
        </w:rPr>
        <w:t>λειοψηφίας</w:t>
      </w:r>
      <w:r>
        <w:rPr>
          <w:rFonts w:eastAsia="Times New Roman"/>
          <w:bCs/>
          <w:szCs w:val="24"/>
        </w:rPr>
        <w:t>,</w:t>
      </w:r>
      <w:r w:rsidRPr="008F0BE7">
        <w:rPr>
          <w:rFonts w:eastAsia="Times New Roman"/>
          <w:bCs/>
          <w:szCs w:val="24"/>
        </w:rPr>
        <w:t xml:space="preserve"> που μας μάλωσε νωρίτερα</w:t>
      </w:r>
      <w:r>
        <w:rPr>
          <w:rFonts w:eastAsia="Times New Roman"/>
          <w:bCs/>
          <w:szCs w:val="24"/>
        </w:rPr>
        <w:t>,</w:t>
      </w:r>
      <w:r w:rsidRPr="008F0BE7">
        <w:rPr>
          <w:rFonts w:eastAsia="Times New Roman"/>
          <w:bCs/>
          <w:szCs w:val="24"/>
        </w:rPr>
        <w:t xml:space="preserve"> γιατί</w:t>
      </w:r>
      <w:r>
        <w:rPr>
          <w:rFonts w:eastAsia="Times New Roman"/>
          <w:bCs/>
          <w:szCs w:val="24"/>
        </w:rPr>
        <w:t>, λέει,</w:t>
      </w:r>
      <w:r w:rsidRPr="008F0BE7">
        <w:rPr>
          <w:rFonts w:eastAsia="Times New Roman"/>
          <w:bCs/>
          <w:szCs w:val="24"/>
        </w:rPr>
        <w:t xml:space="preserve"> τους αναγκάσαμε να </w:t>
      </w:r>
      <w:r>
        <w:rPr>
          <w:rFonts w:eastAsia="Times New Roman"/>
          <w:bCs/>
          <w:szCs w:val="24"/>
        </w:rPr>
        <w:t>έρθουν σ</w:t>
      </w:r>
      <w:r w:rsidRPr="008F0BE7">
        <w:rPr>
          <w:rFonts w:eastAsia="Times New Roman"/>
          <w:bCs/>
          <w:szCs w:val="24"/>
        </w:rPr>
        <w:t xml:space="preserve">ήμερα </w:t>
      </w:r>
      <w:r>
        <w:rPr>
          <w:rFonts w:eastAsia="Times New Roman"/>
          <w:bCs/>
          <w:szCs w:val="24"/>
        </w:rPr>
        <w:t xml:space="preserve">να </w:t>
      </w:r>
      <w:r w:rsidRPr="008F0BE7">
        <w:rPr>
          <w:rFonts w:eastAsia="Times New Roman"/>
          <w:bCs/>
          <w:szCs w:val="24"/>
        </w:rPr>
        <w:t xml:space="preserve">μας εξηγήσουν τις τροπολογίες και να ακούσουν </w:t>
      </w:r>
      <w:r>
        <w:rPr>
          <w:rFonts w:eastAsia="Times New Roman"/>
          <w:bCs/>
          <w:szCs w:val="24"/>
        </w:rPr>
        <w:t xml:space="preserve">την κριτική μας. </w:t>
      </w:r>
      <w:r w:rsidRPr="008F0BE7">
        <w:rPr>
          <w:rFonts w:eastAsia="Times New Roman"/>
          <w:bCs/>
          <w:szCs w:val="24"/>
        </w:rPr>
        <w:t xml:space="preserve">Κάπως έτσι το </w:t>
      </w:r>
      <w:r>
        <w:rPr>
          <w:rFonts w:eastAsia="Times New Roman"/>
          <w:bCs/>
          <w:szCs w:val="24"/>
        </w:rPr>
        <w:t>είπατε.</w:t>
      </w:r>
    </w:p>
    <w:p w14:paraId="382445D2" w14:textId="77777777" w:rsidR="00D035B1" w:rsidRDefault="005B20CE">
      <w:pPr>
        <w:spacing w:line="600" w:lineRule="auto"/>
        <w:ind w:firstLine="720"/>
        <w:jc w:val="both"/>
        <w:rPr>
          <w:rFonts w:eastAsia="Times New Roman"/>
          <w:bCs/>
          <w:szCs w:val="24"/>
        </w:rPr>
      </w:pPr>
      <w:r w:rsidRPr="008F0BE7">
        <w:rPr>
          <w:rFonts w:eastAsia="Times New Roman"/>
          <w:bCs/>
          <w:szCs w:val="24"/>
        </w:rPr>
        <w:t xml:space="preserve">Εν πάση </w:t>
      </w:r>
      <w:proofErr w:type="spellStart"/>
      <w:r w:rsidRPr="008F0BE7">
        <w:rPr>
          <w:rFonts w:eastAsia="Times New Roman"/>
          <w:bCs/>
          <w:szCs w:val="24"/>
        </w:rPr>
        <w:t>περιπτώσει</w:t>
      </w:r>
      <w:proofErr w:type="spellEnd"/>
      <w:r>
        <w:rPr>
          <w:rFonts w:eastAsia="Times New Roman"/>
          <w:bCs/>
          <w:szCs w:val="24"/>
        </w:rPr>
        <w:t xml:space="preserve">, ο κ. </w:t>
      </w:r>
      <w:proofErr w:type="spellStart"/>
      <w:r>
        <w:rPr>
          <w:rFonts w:eastAsia="Times New Roman"/>
          <w:bCs/>
          <w:szCs w:val="24"/>
        </w:rPr>
        <w:t>Τσακαλώτος</w:t>
      </w:r>
      <w:proofErr w:type="spellEnd"/>
      <w:r>
        <w:rPr>
          <w:rFonts w:eastAsia="Times New Roman"/>
          <w:bCs/>
          <w:szCs w:val="24"/>
        </w:rPr>
        <w:t xml:space="preserve"> εχθές</w:t>
      </w:r>
      <w:r w:rsidRPr="008F0BE7">
        <w:rPr>
          <w:rFonts w:eastAsia="Times New Roman"/>
          <w:bCs/>
          <w:szCs w:val="24"/>
        </w:rPr>
        <w:t xml:space="preserve"> δεν κατάλαβε ότι μερικές φο</w:t>
      </w:r>
      <w:r>
        <w:rPr>
          <w:rFonts w:eastAsia="Times New Roman"/>
          <w:bCs/>
          <w:szCs w:val="24"/>
        </w:rPr>
        <w:t>ρές είναι η σταγόνα</w:t>
      </w:r>
      <w:r>
        <w:rPr>
          <w:rFonts w:eastAsia="Times New Roman"/>
          <w:bCs/>
          <w:szCs w:val="24"/>
        </w:rPr>
        <w:t>,</w:t>
      </w:r>
      <w:r>
        <w:rPr>
          <w:rFonts w:eastAsia="Times New Roman"/>
          <w:bCs/>
          <w:szCs w:val="24"/>
        </w:rPr>
        <w:t xml:space="preserve"> που ξεχειλίζει</w:t>
      </w:r>
      <w:r w:rsidRPr="008F0BE7">
        <w:rPr>
          <w:rFonts w:eastAsia="Times New Roman"/>
          <w:bCs/>
          <w:szCs w:val="24"/>
        </w:rPr>
        <w:t xml:space="preserve"> το ποτήρι</w:t>
      </w:r>
      <w:r>
        <w:rPr>
          <w:rFonts w:eastAsia="Times New Roman"/>
          <w:bCs/>
          <w:szCs w:val="24"/>
        </w:rPr>
        <w:t>,</w:t>
      </w:r>
      <w:r w:rsidRPr="008F0BE7">
        <w:rPr>
          <w:rFonts w:eastAsia="Times New Roman"/>
          <w:bCs/>
          <w:szCs w:val="24"/>
        </w:rPr>
        <w:t xml:space="preserve"> γιατί πήρε το</w:t>
      </w:r>
      <w:r>
        <w:rPr>
          <w:rFonts w:eastAsia="Times New Roman"/>
          <w:bCs/>
          <w:szCs w:val="24"/>
        </w:rPr>
        <w:t>ν</w:t>
      </w:r>
      <w:r w:rsidRPr="008F0BE7">
        <w:rPr>
          <w:rFonts w:eastAsia="Times New Roman"/>
          <w:bCs/>
          <w:szCs w:val="24"/>
        </w:rPr>
        <w:t xml:space="preserve"> λόγο την ώρα που τελείωνε η συζήτηση </w:t>
      </w:r>
      <w:r>
        <w:rPr>
          <w:rFonts w:eastAsia="Times New Roman"/>
          <w:bCs/>
          <w:szCs w:val="24"/>
        </w:rPr>
        <w:t>-</w:t>
      </w:r>
      <w:r w:rsidRPr="008F0BE7">
        <w:rPr>
          <w:rFonts w:eastAsia="Times New Roman"/>
          <w:bCs/>
          <w:szCs w:val="24"/>
        </w:rPr>
        <w:t xml:space="preserve">έπρεπε να </w:t>
      </w:r>
      <w:r>
        <w:rPr>
          <w:rFonts w:eastAsia="Times New Roman"/>
          <w:bCs/>
          <w:szCs w:val="24"/>
        </w:rPr>
        <w:t>είχε</w:t>
      </w:r>
      <w:r w:rsidRPr="008F0BE7">
        <w:rPr>
          <w:rFonts w:eastAsia="Times New Roman"/>
          <w:bCs/>
          <w:szCs w:val="24"/>
        </w:rPr>
        <w:t xml:space="preserve"> τελειώσει</w:t>
      </w:r>
      <w:r>
        <w:rPr>
          <w:rFonts w:eastAsia="Times New Roman"/>
          <w:bCs/>
          <w:szCs w:val="24"/>
        </w:rPr>
        <w:t>, γ</w:t>
      </w:r>
      <w:r w:rsidRPr="008F0BE7">
        <w:rPr>
          <w:rFonts w:eastAsia="Times New Roman"/>
          <w:bCs/>
          <w:szCs w:val="24"/>
        </w:rPr>
        <w:t>ιατί ε</w:t>
      </w:r>
      <w:r>
        <w:rPr>
          <w:rFonts w:eastAsia="Times New Roman"/>
          <w:bCs/>
          <w:szCs w:val="24"/>
        </w:rPr>
        <w:t>ίχε</w:t>
      </w:r>
      <w:r w:rsidRPr="008F0BE7">
        <w:rPr>
          <w:rFonts w:eastAsia="Times New Roman"/>
          <w:bCs/>
          <w:szCs w:val="24"/>
        </w:rPr>
        <w:t xml:space="preserve"> προγραμματιστεί το </w:t>
      </w:r>
      <w:r>
        <w:rPr>
          <w:rFonts w:eastAsia="Times New Roman"/>
          <w:bCs/>
          <w:szCs w:val="24"/>
        </w:rPr>
        <w:t xml:space="preserve">άλλο </w:t>
      </w:r>
      <w:r w:rsidRPr="008F0BE7">
        <w:rPr>
          <w:rFonts w:eastAsia="Times New Roman"/>
          <w:bCs/>
          <w:szCs w:val="24"/>
        </w:rPr>
        <w:t>νομοσχέδιο</w:t>
      </w:r>
      <w:r>
        <w:rPr>
          <w:rFonts w:eastAsia="Times New Roman"/>
          <w:bCs/>
          <w:szCs w:val="24"/>
        </w:rPr>
        <w:t>-</w:t>
      </w:r>
      <w:r w:rsidRPr="008F0BE7">
        <w:rPr>
          <w:rFonts w:eastAsia="Times New Roman"/>
          <w:bCs/>
          <w:szCs w:val="24"/>
        </w:rPr>
        <w:t xml:space="preserve"> </w:t>
      </w:r>
      <w:r>
        <w:rPr>
          <w:rFonts w:eastAsia="Times New Roman"/>
          <w:bCs/>
          <w:szCs w:val="24"/>
        </w:rPr>
        <w:t xml:space="preserve">για </w:t>
      </w:r>
      <w:r w:rsidRPr="008F0BE7">
        <w:rPr>
          <w:rFonts w:eastAsia="Times New Roman"/>
          <w:bCs/>
          <w:szCs w:val="24"/>
        </w:rPr>
        <w:t>να επιχειρηματολογήσει υπέρ του κατεπείγοντος αυτού</w:t>
      </w:r>
      <w:r w:rsidRPr="008F0BE7">
        <w:rPr>
          <w:rFonts w:eastAsia="Times New Roman"/>
          <w:bCs/>
          <w:szCs w:val="24"/>
        </w:rPr>
        <w:t xml:space="preserve"> του </w:t>
      </w:r>
      <w:r>
        <w:rPr>
          <w:rFonts w:eastAsia="Times New Roman"/>
          <w:bCs/>
          <w:szCs w:val="24"/>
        </w:rPr>
        <w:t>πονή</w:t>
      </w:r>
      <w:r w:rsidRPr="008F0BE7">
        <w:rPr>
          <w:rFonts w:eastAsia="Times New Roman"/>
          <w:bCs/>
          <w:szCs w:val="24"/>
        </w:rPr>
        <w:t xml:space="preserve">ματος του Υπουργείου Οικονομικών των </w:t>
      </w:r>
      <w:r>
        <w:rPr>
          <w:rFonts w:eastAsia="Times New Roman"/>
          <w:bCs/>
          <w:szCs w:val="24"/>
        </w:rPr>
        <w:t>ογδόντα πέντε</w:t>
      </w:r>
      <w:r w:rsidRPr="008F0BE7">
        <w:rPr>
          <w:rFonts w:eastAsia="Times New Roman"/>
          <w:bCs/>
          <w:szCs w:val="24"/>
        </w:rPr>
        <w:t xml:space="preserve"> </w:t>
      </w:r>
      <w:r w:rsidRPr="008F0BE7">
        <w:rPr>
          <w:rFonts w:eastAsia="Times New Roman"/>
          <w:bCs/>
          <w:szCs w:val="24"/>
        </w:rPr>
        <w:lastRenderedPageBreak/>
        <w:t>σελίδων</w:t>
      </w:r>
      <w:r>
        <w:rPr>
          <w:rFonts w:eastAsia="Times New Roman"/>
          <w:bCs/>
          <w:szCs w:val="24"/>
        </w:rPr>
        <w:t xml:space="preserve"> -</w:t>
      </w:r>
      <w:r w:rsidRPr="008F0BE7">
        <w:rPr>
          <w:rFonts w:eastAsia="Times New Roman"/>
          <w:bCs/>
          <w:szCs w:val="24"/>
        </w:rPr>
        <w:t xml:space="preserve">γιατί οι δημοσιογράφοι </w:t>
      </w:r>
      <w:r>
        <w:rPr>
          <w:rFonts w:eastAsia="Times New Roman"/>
          <w:bCs/>
          <w:szCs w:val="24"/>
        </w:rPr>
        <w:t>γράφ</w:t>
      </w:r>
      <w:r w:rsidRPr="008F0BE7">
        <w:rPr>
          <w:rFonts w:eastAsia="Times New Roman"/>
          <w:bCs/>
          <w:szCs w:val="24"/>
        </w:rPr>
        <w:t>ουνε λιγότερα</w:t>
      </w:r>
      <w:r>
        <w:rPr>
          <w:rFonts w:eastAsia="Times New Roman"/>
          <w:bCs/>
          <w:szCs w:val="24"/>
        </w:rPr>
        <w:t>-</w:t>
      </w:r>
      <w:r w:rsidRPr="008F0BE7">
        <w:rPr>
          <w:rFonts w:eastAsia="Times New Roman"/>
          <w:bCs/>
          <w:szCs w:val="24"/>
        </w:rPr>
        <w:t xml:space="preserve"> και των </w:t>
      </w:r>
      <w:r>
        <w:rPr>
          <w:rFonts w:eastAsia="Times New Roman"/>
          <w:bCs/>
          <w:szCs w:val="24"/>
        </w:rPr>
        <w:t>δεκαπέντε άρθρων.</w:t>
      </w:r>
    </w:p>
    <w:p w14:paraId="382445D3" w14:textId="77777777" w:rsidR="00D035B1" w:rsidRDefault="005B20CE">
      <w:pPr>
        <w:spacing w:line="600" w:lineRule="auto"/>
        <w:ind w:firstLine="720"/>
        <w:jc w:val="both"/>
        <w:rPr>
          <w:rFonts w:eastAsia="Times New Roman"/>
          <w:bCs/>
          <w:szCs w:val="24"/>
        </w:rPr>
      </w:pPr>
      <w:r>
        <w:rPr>
          <w:rFonts w:eastAsia="Times New Roman"/>
          <w:bCs/>
          <w:szCs w:val="24"/>
        </w:rPr>
        <w:t xml:space="preserve">Ο κ. </w:t>
      </w:r>
      <w:proofErr w:type="spellStart"/>
      <w:r>
        <w:rPr>
          <w:rFonts w:eastAsia="Times New Roman"/>
          <w:bCs/>
          <w:szCs w:val="24"/>
        </w:rPr>
        <w:t>Τσακαλώτος</w:t>
      </w:r>
      <w:proofErr w:type="spellEnd"/>
      <w:r>
        <w:rPr>
          <w:rFonts w:eastAsia="Times New Roman"/>
          <w:bCs/>
          <w:szCs w:val="24"/>
        </w:rPr>
        <w:t>,</w:t>
      </w:r>
      <w:r>
        <w:rPr>
          <w:rFonts w:eastAsia="Times New Roman"/>
          <w:bCs/>
          <w:szCs w:val="24"/>
        </w:rPr>
        <w:t xml:space="preserve"> ως καλός μαρξιστής</w:t>
      </w:r>
      <w:r>
        <w:rPr>
          <w:rFonts w:eastAsia="Times New Roman"/>
          <w:bCs/>
          <w:szCs w:val="24"/>
        </w:rPr>
        <w:t>,</w:t>
      </w:r>
      <w:r>
        <w:rPr>
          <w:rFonts w:eastAsia="Times New Roman"/>
          <w:bCs/>
          <w:szCs w:val="24"/>
        </w:rPr>
        <w:t xml:space="preserve"> θα έπρεπε να </w:t>
      </w:r>
      <w:r w:rsidRPr="008F0BE7">
        <w:rPr>
          <w:rFonts w:eastAsia="Times New Roman"/>
          <w:bCs/>
          <w:szCs w:val="24"/>
        </w:rPr>
        <w:t>ερμηνεύσει το θέμα λίγο μαρξιστικά</w:t>
      </w:r>
      <w:r>
        <w:rPr>
          <w:rFonts w:eastAsia="Times New Roman"/>
          <w:bCs/>
          <w:szCs w:val="24"/>
        </w:rPr>
        <w:t>,</w:t>
      </w:r>
      <w:r w:rsidRPr="008F0BE7">
        <w:rPr>
          <w:rFonts w:eastAsia="Times New Roman"/>
          <w:bCs/>
          <w:szCs w:val="24"/>
        </w:rPr>
        <w:t xml:space="preserve"> ότι είναι η ποσοτική συσσώρευση</w:t>
      </w:r>
      <w:r>
        <w:rPr>
          <w:rFonts w:eastAsia="Times New Roman"/>
          <w:bCs/>
          <w:szCs w:val="24"/>
        </w:rPr>
        <w:t>,</w:t>
      </w:r>
      <w:r w:rsidRPr="008F0BE7">
        <w:rPr>
          <w:rFonts w:eastAsia="Times New Roman"/>
          <w:bCs/>
          <w:szCs w:val="24"/>
        </w:rPr>
        <w:t xml:space="preserve"> </w:t>
      </w:r>
      <w:r w:rsidRPr="008F0BE7">
        <w:rPr>
          <w:rFonts w:eastAsia="Times New Roman"/>
          <w:bCs/>
          <w:szCs w:val="24"/>
        </w:rPr>
        <w:t>που οδηγεί κάποια στιγμή στις ποιοτικές αλλαγές</w:t>
      </w:r>
      <w:r>
        <w:rPr>
          <w:rFonts w:eastAsia="Times New Roman"/>
          <w:bCs/>
          <w:szCs w:val="24"/>
        </w:rPr>
        <w:t xml:space="preserve"> κ</w:t>
      </w:r>
      <w:r w:rsidRPr="008F0BE7">
        <w:rPr>
          <w:rFonts w:eastAsia="Times New Roman"/>
          <w:bCs/>
          <w:szCs w:val="24"/>
        </w:rPr>
        <w:t>αι</w:t>
      </w:r>
      <w:r>
        <w:rPr>
          <w:rFonts w:eastAsia="Times New Roman"/>
          <w:bCs/>
          <w:szCs w:val="24"/>
        </w:rPr>
        <w:t>,</w:t>
      </w:r>
      <w:r w:rsidRPr="008F0BE7">
        <w:rPr>
          <w:rFonts w:eastAsia="Times New Roman"/>
          <w:bCs/>
          <w:szCs w:val="24"/>
        </w:rPr>
        <w:t xml:space="preserve"> κατά συνέπεια</w:t>
      </w:r>
      <w:r>
        <w:rPr>
          <w:rFonts w:eastAsia="Times New Roman"/>
          <w:bCs/>
          <w:szCs w:val="24"/>
        </w:rPr>
        <w:t xml:space="preserve">, </w:t>
      </w:r>
      <w:r w:rsidRPr="008F0BE7">
        <w:rPr>
          <w:rFonts w:eastAsia="Times New Roman"/>
          <w:bCs/>
          <w:szCs w:val="24"/>
        </w:rPr>
        <w:t xml:space="preserve">θα ήταν </w:t>
      </w:r>
      <w:r>
        <w:rPr>
          <w:rFonts w:eastAsia="Times New Roman"/>
          <w:bCs/>
          <w:szCs w:val="24"/>
        </w:rPr>
        <w:t>ενδεχόμενα</w:t>
      </w:r>
      <w:r w:rsidRPr="008F0BE7">
        <w:rPr>
          <w:rFonts w:eastAsia="Times New Roman"/>
          <w:bCs/>
          <w:szCs w:val="24"/>
        </w:rPr>
        <w:t xml:space="preserve"> σωστό να έχουμε αποχωρήσ</w:t>
      </w:r>
      <w:r>
        <w:rPr>
          <w:rFonts w:eastAsia="Times New Roman"/>
          <w:bCs/>
          <w:szCs w:val="24"/>
        </w:rPr>
        <w:t xml:space="preserve">ει, </w:t>
      </w:r>
      <w:r w:rsidRPr="008F0BE7">
        <w:rPr>
          <w:rFonts w:eastAsia="Times New Roman"/>
          <w:bCs/>
          <w:szCs w:val="24"/>
        </w:rPr>
        <w:t xml:space="preserve">γιατί αυτή θα ήταν </w:t>
      </w:r>
      <w:r>
        <w:rPr>
          <w:rFonts w:eastAsia="Times New Roman"/>
          <w:bCs/>
          <w:szCs w:val="24"/>
        </w:rPr>
        <w:t>μια αλλαγή στάσης</w:t>
      </w:r>
      <w:r>
        <w:rPr>
          <w:rFonts w:eastAsia="Times New Roman"/>
          <w:bCs/>
          <w:szCs w:val="24"/>
        </w:rPr>
        <w:t>,</w:t>
      </w:r>
      <w:r>
        <w:rPr>
          <w:rFonts w:eastAsia="Times New Roman"/>
          <w:bCs/>
          <w:szCs w:val="24"/>
        </w:rPr>
        <w:t xml:space="preserve"> από όσα έχουμε πράξει μέχρι τώρα ως σ</w:t>
      </w:r>
      <w:r w:rsidRPr="008F0BE7">
        <w:rPr>
          <w:rFonts w:eastAsia="Times New Roman"/>
          <w:bCs/>
          <w:szCs w:val="24"/>
        </w:rPr>
        <w:t>υνεπής Κοινοβουλευτι</w:t>
      </w:r>
      <w:r>
        <w:rPr>
          <w:rFonts w:eastAsia="Times New Roman"/>
          <w:bCs/>
          <w:szCs w:val="24"/>
        </w:rPr>
        <w:t>κή Ομάδα.</w:t>
      </w:r>
    </w:p>
    <w:p w14:paraId="382445D4" w14:textId="77777777" w:rsidR="00D035B1" w:rsidRDefault="005B20CE">
      <w:pPr>
        <w:spacing w:line="600" w:lineRule="auto"/>
        <w:ind w:firstLine="720"/>
        <w:jc w:val="both"/>
        <w:rPr>
          <w:rFonts w:eastAsia="Times New Roman"/>
          <w:bCs/>
          <w:szCs w:val="24"/>
        </w:rPr>
      </w:pPr>
      <w:r w:rsidRPr="008F0BE7">
        <w:rPr>
          <w:rFonts w:eastAsia="Times New Roman"/>
          <w:bCs/>
          <w:szCs w:val="24"/>
        </w:rPr>
        <w:t xml:space="preserve">Εν πάση </w:t>
      </w:r>
      <w:proofErr w:type="spellStart"/>
      <w:r w:rsidRPr="008F0BE7">
        <w:rPr>
          <w:rFonts w:eastAsia="Times New Roman"/>
          <w:bCs/>
          <w:szCs w:val="24"/>
        </w:rPr>
        <w:t>περιπτώσει</w:t>
      </w:r>
      <w:proofErr w:type="spellEnd"/>
      <w:r>
        <w:rPr>
          <w:rFonts w:eastAsia="Times New Roman"/>
          <w:bCs/>
          <w:szCs w:val="24"/>
        </w:rPr>
        <w:t>,</w:t>
      </w:r>
      <w:r w:rsidRPr="008F0BE7">
        <w:rPr>
          <w:rFonts w:eastAsia="Times New Roman"/>
          <w:bCs/>
          <w:szCs w:val="24"/>
        </w:rPr>
        <w:t xml:space="preserve"> το ερμηνεύουμε ω</w:t>
      </w:r>
      <w:r w:rsidRPr="008F0BE7">
        <w:rPr>
          <w:rFonts w:eastAsia="Times New Roman"/>
          <w:bCs/>
          <w:szCs w:val="24"/>
        </w:rPr>
        <w:t>ς μ</w:t>
      </w:r>
      <w:r>
        <w:rPr>
          <w:rFonts w:eastAsia="Times New Roman"/>
          <w:bCs/>
          <w:szCs w:val="24"/>
        </w:rPr>
        <w:t>ια υπαναχώρηση της Κ</w:t>
      </w:r>
      <w:r w:rsidRPr="008F0BE7">
        <w:rPr>
          <w:rFonts w:eastAsia="Times New Roman"/>
          <w:bCs/>
          <w:szCs w:val="24"/>
        </w:rPr>
        <w:t xml:space="preserve">υβέρνησης κάτω από την πίεση της αποχώρησης και μας δίνεται </w:t>
      </w:r>
      <w:r>
        <w:rPr>
          <w:rFonts w:eastAsia="Times New Roman"/>
          <w:bCs/>
          <w:szCs w:val="24"/>
        </w:rPr>
        <w:t>σ</w:t>
      </w:r>
      <w:r w:rsidRPr="008F0BE7">
        <w:rPr>
          <w:rFonts w:eastAsia="Times New Roman"/>
          <w:bCs/>
          <w:szCs w:val="24"/>
        </w:rPr>
        <w:t>ήμερα</w:t>
      </w:r>
      <w:r>
        <w:rPr>
          <w:rFonts w:eastAsia="Times New Roman"/>
          <w:bCs/>
          <w:szCs w:val="24"/>
        </w:rPr>
        <w:t>,</w:t>
      </w:r>
      <w:r w:rsidRPr="008F0BE7">
        <w:rPr>
          <w:rFonts w:eastAsia="Times New Roman"/>
          <w:bCs/>
          <w:szCs w:val="24"/>
        </w:rPr>
        <w:t xml:space="preserve"> λοιπόν</w:t>
      </w:r>
      <w:r>
        <w:rPr>
          <w:rFonts w:eastAsia="Times New Roman"/>
          <w:bCs/>
          <w:szCs w:val="24"/>
        </w:rPr>
        <w:t>,</w:t>
      </w:r>
      <w:r w:rsidRPr="008F0BE7">
        <w:rPr>
          <w:rFonts w:eastAsia="Times New Roman"/>
          <w:bCs/>
          <w:szCs w:val="24"/>
        </w:rPr>
        <w:t xml:space="preserve"> η δυνατότητα να ανατρέψουμε </w:t>
      </w:r>
      <w:r>
        <w:rPr>
          <w:rFonts w:eastAsia="Times New Roman"/>
          <w:bCs/>
          <w:szCs w:val="24"/>
        </w:rPr>
        <w:t>όλα τα επιχειρήματα.</w:t>
      </w:r>
    </w:p>
    <w:p w14:paraId="382445D5"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w:t>
      </w:r>
      <w:r w:rsidRPr="00AA25BE">
        <w:rPr>
          <w:rFonts w:eastAsia="Times New Roman" w:cs="Times New Roman"/>
          <w:szCs w:val="24"/>
        </w:rPr>
        <w:t xml:space="preserve">δεν πρόκειται </w:t>
      </w:r>
      <w:r>
        <w:rPr>
          <w:rFonts w:eastAsia="Times New Roman" w:cs="Times New Roman"/>
          <w:szCs w:val="24"/>
        </w:rPr>
        <w:t xml:space="preserve">για </w:t>
      </w:r>
      <w:r w:rsidRPr="00AA25BE">
        <w:rPr>
          <w:rFonts w:eastAsia="Times New Roman" w:cs="Times New Roman"/>
          <w:szCs w:val="24"/>
        </w:rPr>
        <w:t>κατεπείγουσες στο σύνολό τους διατάξεις</w:t>
      </w:r>
      <w:r>
        <w:rPr>
          <w:rFonts w:eastAsia="Times New Roman" w:cs="Times New Roman"/>
          <w:szCs w:val="24"/>
        </w:rPr>
        <w:t>,</w:t>
      </w:r>
      <w:r w:rsidRPr="00AA25BE">
        <w:rPr>
          <w:rFonts w:eastAsia="Times New Roman" w:cs="Times New Roman"/>
          <w:szCs w:val="24"/>
        </w:rPr>
        <w:t xml:space="preserve"> αλλά </w:t>
      </w:r>
      <w:r>
        <w:rPr>
          <w:rFonts w:eastAsia="Times New Roman" w:cs="Times New Roman"/>
          <w:szCs w:val="24"/>
        </w:rPr>
        <w:t xml:space="preserve">για </w:t>
      </w:r>
      <w:r w:rsidRPr="00AA25BE">
        <w:rPr>
          <w:rFonts w:eastAsia="Times New Roman" w:cs="Times New Roman"/>
          <w:szCs w:val="24"/>
        </w:rPr>
        <w:t>τροπολογίες</w:t>
      </w:r>
      <w:r>
        <w:rPr>
          <w:rFonts w:eastAsia="Times New Roman" w:cs="Times New Roman"/>
          <w:szCs w:val="24"/>
        </w:rPr>
        <w:t>,</w:t>
      </w:r>
      <w:r w:rsidRPr="00AA25BE">
        <w:rPr>
          <w:rFonts w:eastAsia="Times New Roman" w:cs="Times New Roman"/>
          <w:szCs w:val="24"/>
        </w:rPr>
        <w:t xml:space="preserve"> που</w:t>
      </w:r>
      <w:r>
        <w:rPr>
          <w:rFonts w:eastAsia="Times New Roman" w:cs="Times New Roman"/>
          <w:szCs w:val="24"/>
        </w:rPr>
        <w:t xml:space="preserve"> αναδεικνύουν την προχειρότητα, σ</w:t>
      </w:r>
      <w:r w:rsidRPr="00AA25BE">
        <w:rPr>
          <w:rFonts w:eastAsia="Times New Roman" w:cs="Times New Roman"/>
          <w:szCs w:val="24"/>
        </w:rPr>
        <w:t>ε ορισμένες περιπτώσεις την ανικανότητα</w:t>
      </w:r>
      <w:r>
        <w:rPr>
          <w:rFonts w:eastAsia="Times New Roman" w:cs="Times New Roman"/>
          <w:szCs w:val="24"/>
        </w:rPr>
        <w:t>, αλλά -θα έλεγα εγώ-</w:t>
      </w:r>
      <w:r w:rsidRPr="00AA25BE">
        <w:rPr>
          <w:rFonts w:eastAsia="Times New Roman" w:cs="Times New Roman"/>
          <w:szCs w:val="24"/>
        </w:rPr>
        <w:t xml:space="preserve"> σε πολλές άλλες και τη σκοπιμότητα της Κυβέρνησης</w:t>
      </w:r>
      <w:r>
        <w:rPr>
          <w:rFonts w:eastAsia="Times New Roman" w:cs="Times New Roman"/>
          <w:szCs w:val="24"/>
        </w:rPr>
        <w:t>.</w:t>
      </w:r>
      <w:r w:rsidRPr="00AA25BE">
        <w:rPr>
          <w:rFonts w:eastAsia="Times New Roman" w:cs="Times New Roman"/>
          <w:szCs w:val="24"/>
        </w:rPr>
        <w:t xml:space="preserve"> </w:t>
      </w:r>
    </w:p>
    <w:p w14:paraId="382445D6"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Εξηγούμαι: </w:t>
      </w:r>
      <w:r w:rsidRPr="00AA25BE">
        <w:rPr>
          <w:rFonts w:eastAsia="Times New Roman" w:cs="Times New Roman"/>
          <w:szCs w:val="24"/>
        </w:rPr>
        <w:t>Την προηγούμενη εβδομάδα</w:t>
      </w:r>
      <w:r>
        <w:rPr>
          <w:rFonts w:eastAsia="Times New Roman" w:cs="Times New Roman"/>
          <w:szCs w:val="24"/>
        </w:rPr>
        <w:t>,</w:t>
      </w:r>
      <w:r w:rsidRPr="00AA25BE">
        <w:rPr>
          <w:rFonts w:eastAsia="Times New Roman" w:cs="Times New Roman"/>
          <w:szCs w:val="24"/>
        </w:rPr>
        <w:t xml:space="preserve"> στις 11 του μήνα</w:t>
      </w:r>
      <w:r>
        <w:rPr>
          <w:rFonts w:eastAsia="Times New Roman" w:cs="Times New Roman"/>
          <w:szCs w:val="24"/>
        </w:rPr>
        <w:t>, σε αυτήν εδώ την Αίθουσα συζητήσαμε πάλ</w:t>
      </w:r>
      <w:r>
        <w:rPr>
          <w:rFonts w:eastAsia="Times New Roman" w:cs="Times New Roman"/>
          <w:szCs w:val="24"/>
        </w:rPr>
        <w:t>ι</w:t>
      </w:r>
      <w:r w:rsidRPr="00AA25BE">
        <w:rPr>
          <w:rFonts w:eastAsia="Times New Roman" w:cs="Times New Roman"/>
          <w:szCs w:val="24"/>
        </w:rPr>
        <w:t xml:space="preserve"> φορολογικές διατάξεις του Υπουργείου Οικονομικών</w:t>
      </w:r>
      <w:r>
        <w:rPr>
          <w:rFonts w:eastAsia="Times New Roman" w:cs="Times New Roman"/>
          <w:szCs w:val="24"/>
        </w:rPr>
        <w:t>. Ήταν τριάντα δύο άρθρα</w:t>
      </w:r>
      <w:r>
        <w:rPr>
          <w:rFonts w:eastAsia="Times New Roman" w:cs="Times New Roman"/>
          <w:szCs w:val="24"/>
        </w:rPr>
        <w:t>,</w:t>
      </w:r>
      <w:r>
        <w:rPr>
          <w:rFonts w:eastAsia="Times New Roman" w:cs="Times New Roman"/>
          <w:szCs w:val="24"/>
        </w:rPr>
        <w:t xml:space="preserve"> που περιείχαν διατάξεις τ</w:t>
      </w:r>
      <w:r w:rsidRPr="00AA25BE">
        <w:rPr>
          <w:rFonts w:eastAsia="Times New Roman" w:cs="Times New Roman"/>
          <w:szCs w:val="24"/>
        </w:rPr>
        <w:t>ου Τελωνειακού Κώδικα</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τ</w:t>
      </w:r>
      <w:r w:rsidRPr="00AA25BE">
        <w:rPr>
          <w:rFonts w:eastAsia="Times New Roman" w:cs="Times New Roman"/>
          <w:szCs w:val="24"/>
        </w:rPr>
        <w:t>ου Κώδικα Φορολογικής Διαδικασίας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τ</w:t>
      </w:r>
      <w:r w:rsidRPr="00AA25BE">
        <w:rPr>
          <w:rFonts w:eastAsia="Times New Roman" w:cs="Times New Roman"/>
          <w:szCs w:val="24"/>
        </w:rPr>
        <w:t>ου Κώδικα Φορολογίας Εισοδήματος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τ</w:t>
      </w:r>
      <w:r w:rsidRPr="00AA25BE">
        <w:rPr>
          <w:rFonts w:eastAsia="Times New Roman" w:cs="Times New Roman"/>
          <w:szCs w:val="24"/>
        </w:rPr>
        <w:t>ου Κώδικα του ΦΠΑ</w:t>
      </w:r>
      <w:r>
        <w:rPr>
          <w:rFonts w:eastAsia="Times New Roman" w:cs="Times New Roman"/>
          <w:szCs w:val="24"/>
        </w:rPr>
        <w:t>,</w:t>
      </w:r>
      <w:r w:rsidRPr="00AA25BE">
        <w:rPr>
          <w:rFonts w:eastAsia="Times New Roman" w:cs="Times New Roman"/>
          <w:szCs w:val="24"/>
        </w:rPr>
        <w:t xml:space="preserve"> του φόρου κληρονομιών και γονικών παροχών</w:t>
      </w:r>
      <w:r>
        <w:rPr>
          <w:rFonts w:eastAsia="Times New Roman" w:cs="Times New Roman"/>
          <w:szCs w:val="24"/>
        </w:rPr>
        <w:t>, το δημόσιο λ</w:t>
      </w:r>
      <w:r w:rsidRPr="00AA25BE">
        <w:rPr>
          <w:rFonts w:eastAsia="Times New Roman" w:cs="Times New Roman"/>
          <w:szCs w:val="24"/>
        </w:rPr>
        <w:t>ογιστικό</w:t>
      </w:r>
      <w:r>
        <w:rPr>
          <w:rFonts w:eastAsia="Times New Roman" w:cs="Times New Roman"/>
          <w:szCs w:val="24"/>
        </w:rPr>
        <w:t>,</w:t>
      </w:r>
      <w:r w:rsidRPr="00AA25BE">
        <w:rPr>
          <w:rFonts w:eastAsia="Times New Roman" w:cs="Times New Roman"/>
          <w:szCs w:val="24"/>
        </w:rPr>
        <w:t xml:space="preserve"> εκτιμητές για τη δημόσια περιουσία</w:t>
      </w:r>
      <w:r>
        <w:rPr>
          <w:rFonts w:eastAsia="Times New Roman" w:cs="Times New Roman"/>
          <w:szCs w:val="24"/>
        </w:rPr>
        <w:t>.</w:t>
      </w:r>
      <w:r w:rsidRPr="00AA25BE">
        <w:rPr>
          <w:rFonts w:eastAsia="Times New Roman" w:cs="Times New Roman"/>
          <w:szCs w:val="24"/>
        </w:rPr>
        <w:t xml:space="preserve"> Δηλαδή </w:t>
      </w:r>
      <w:r>
        <w:rPr>
          <w:rFonts w:eastAsia="Times New Roman" w:cs="Times New Roman"/>
          <w:szCs w:val="24"/>
        </w:rPr>
        <w:t>ό,τι έχει αυτή η τροπολογία στα δεκαέξι</w:t>
      </w:r>
      <w:r w:rsidRPr="00AA25BE">
        <w:rPr>
          <w:rFonts w:eastAsia="Times New Roman" w:cs="Times New Roman"/>
          <w:szCs w:val="24"/>
        </w:rPr>
        <w:t xml:space="preserve"> της άρθρα τα είχαμε ως αντίστοιχα περιεχόμενα με άλλες διατάξεις</w:t>
      </w:r>
      <w:r>
        <w:rPr>
          <w:rFonts w:eastAsia="Times New Roman" w:cs="Times New Roman"/>
          <w:szCs w:val="24"/>
        </w:rPr>
        <w:t>.</w:t>
      </w:r>
      <w:r w:rsidRPr="00AA25BE">
        <w:rPr>
          <w:rFonts w:eastAsia="Times New Roman" w:cs="Times New Roman"/>
          <w:szCs w:val="24"/>
        </w:rPr>
        <w:t xml:space="preserve"> Και μου λέτε τώρα ότι δεν μπορούσε να φέρει το Υπουργείο Οικονομικών αυτές </w:t>
      </w:r>
      <w:r>
        <w:rPr>
          <w:rFonts w:eastAsia="Times New Roman" w:cs="Times New Roman"/>
          <w:szCs w:val="24"/>
        </w:rPr>
        <w:t xml:space="preserve">τις </w:t>
      </w:r>
      <w:r w:rsidRPr="00AA25BE">
        <w:rPr>
          <w:rFonts w:eastAsia="Times New Roman" w:cs="Times New Roman"/>
          <w:szCs w:val="24"/>
        </w:rPr>
        <w:t>διατ</w:t>
      </w:r>
      <w:r w:rsidRPr="00AA25BE">
        <w:rPr>
          <w:rFonts w:eastAsia="Times New Roman" w:cs="Times New Roman"/>
          <w:szCs w:val="24"/>
        </w:rPr>
        <w:t>άξεις να τις συζητήσουμε με την κανονική διαδικασία του νομοσχεδίου</w:t>
      </w:r>
      <w:r>
        <w:rPr>
          <w:rFonts w:eastAsia="Times New Roman" w:cs="Times New Roman"/>
          <w:szCs w:val="24"/>
        </w:rPr>
        <w:t>;</w:t>
      </w:r>
    </w:p>
    <w:p w14:paraId="382445D7"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 xml:space="preserve">Είχαμε διατάξεις για τη </w:t>
      </w:r>
      <w:proofErr w:type="spellStart"/>
      <w:r w:rsidRPr="00AA25BE">
        <w:rPr>
          <w:rFonts w:eastAsia="Times New Roman" w:cs="Times New Roman"/>
          <w:szCs w:val="24"/>
        </w:rPr>
        <w:t>βιοαιθανόλη</w:t>
      </w:r>
      <w:proofErr w:type="spellEnd"/>
      <w:r>
        <w:rPr>
          <w:rFonts w:eastAsia="Times New Roman" w:cs="Times New Roman"/>
          <w:szCs w:val="24"/>
        </w:rPr>
        <w:t>.</w:t>
      </w:r>
      <w:r w:rsidRPr="00AA25BE">
        <w:rPr>
          <w:rFonts w:eastAsia="Times New Roman" w:cs="Times New Roman"/>
          <w:szCs w:val="24"/>
        </w:rPr>
        <w:t xml:space="preserve"> Χαιρετίσαμε το γεγονός ότι υποχρεωτικά θα μπουν τα </w:t>
      </w:r>
      <w:proofErr w:type="spellStart"/>
      <w:r w:rsidRPr="00AA25BE">
        <w:rPr>
          <w:rFonts w:eastAsia="Times New Roman" w:cs="Times New Roman"/>
          <w:szCs w:val="24"/>
          <w:lang w:val="en-US"/>
        </w:rPr>
        <w:t>gps</w:t>
      </w:r>
      <w:proofErr w:type="spellEnd"/>
      <w:r w:rsidRPr="00AA25BE">
        <w:rPr>
          <w:rFonts w:eastAsia="Times New Roman" w:cs="Times New Roman"/>
          <w:szCs w:val="24"/>
        </w:rPr>
        <w:t xml:space="preserve"> στην διακίνηση της </w:t>
      </w:r>
      <w:proofErr w:type="spellStart"/>
      <w:r w:rsidRPr="00AA25BE">
        <w:rPr>
          <w:rFonts w:eastAsia="Times New Roman" w:cs="Times New Roman"/>
          <w:szCs w:val="24"/>
        </w:rPr>
        <w:t>βιοαιθανόλης</w:t>
      </w:r>
      <w:proofErr w:type="spellEnd"/>
      <w:r>
        <w:rPr>
          <w:rFonts w:eastAsia="Times New Roman" w:cs="Times New Roman"/>
          <w:szCs w:val="24"/>
        </w:rPr>
        <w:t>.</w:t>
      </w:r>
      <w:r w:rsidRPr="00AA25BE">
        <w:rPr>
          <w:rFonts w:eastAsia="Times New Roman" w:cs="Times New Roman"/>
          <w:szCs w:val="24"/>
        </w:rPr>
        <w:t xml:space="preserve"> Ακόμα</w:t>
      </w:r>
      <w:r>
        <w:rPr>
          <w:rFonts w:eastAsia="Times New Roman" w:cs="Times New Roman"/>
          <w:szCs w:val="24"/>
        </w:rPr>
        <w:t>, βέβαια,</w:t>
      </w:r>
      <w:r w:rsidRPr="00AA25BE">
        <w:rPr>
          <w:rFonts w:eastAsia="Times New Roman" w:cs="Times New Roman"/>
          <w:szCs w:val="24"/>
        </w:rPr>
        <w:t xml:space="preserve"> η Κυβέρνηση δεν έχει βάλει </w:t>
      </w:r>
      <w:proofErr w:type="spellStart"/>
      <w:r w:rsidRPr="00AA25BE">
        <w:rPr>
          <w:rFonts w:eastAsia="Times New Roman" w:cs="Times New Roman"/>
          <w:szCs w:val="24"/>
          <w:lang w:val="en-US"/>
        </w:rPr>
        <w:t>gps</w:t>
      </w:r>
      <w:proofErr w:type="spellEnd"/>
      <w:r w:rsidRPr="00AA25BE">
        <w:rPr>
          <w:rFonts w:eastAsia="Times New Roman" w:cs="Times New Roman"/>
          <w:szCs w:val="24"/>
        </w:rPr>
        <w:t xml:space="preserve"> στο πετρέλαιο θέ</w:t>
      </w:r>
      <w:r w:rsidRPr="00AA25BE">
        <w:rPr>
          <w:rFonts w:eastAsia="Times New Roman" w:cs="Times New Roman"/>
          <w:szCs w:val="24"/>
        </w:rPr>
        <w:t>ρμανσης</w:t>
      </w:r>
      <w:r>
        <w:rPr>
          <w:rFonts w:eastAsia="Times New Roman" w:cs="Times New Roman"/>
          <w:szCs w:val="24"/>
        </w:rPr>
        <w:t xml:space="preserve">, αλλά εν πάση </w:t>
      </w:r>
      <w:proofErr w:type="spellStart"/>
      <w:r>
        <w:rPr>
          <w:rFonts w:eastAsia="Times New Roman" w:cs="Times New Roman"/>
          <w:szCs w:val="24"/>
        </w:rPr>
        <w:t>περιπτώσει</w:t>
      </w:r>
      <w:proofErr w:type="spellEnd"/>
      <w:r>
        <w:rPr>
          <w:rFonts w:eastAsia="Times New Roman" w:cs="Times New Roman"/>
          <w:szCs w:val="24"/>
        </w:rPr>
        <w:t>.</w:t>
      </w:r>
      <w:r w:rsidRPr="00AA25BE">
        <w:rPr>
          <w:rFonts w:eastAsia="Times New Roman" w:cs="Times New Roman"/>
          <w:szCs w:val="24"/>
        </w:rPr>
        <w:t xml:space="preserve"> Και </w:t>
      </w:r>
      <w:r>
        <w:rPr>
          <w:rFonts w:eastAsia="Times New Roman" w:cs="Times New Roman"/>
          <w:szCs w:val="24"/>
        </w:rPr>
        <w:t xml:space="preserve">σήμερα </w:t>
      </w:r>
      <w:r w:rsidRPr="00AA25BE">
        <w:rPr>
          <w:rFonts w:eastAsia="Times New Roman" w:cs="Times New Roman"/>
          <w:szCs w:val="24"/>
        </w:rPr>
        <w:t xml:space="preserve">μας φέρνει άλλες διατάξεις </w:t>
      </w:r>
      <w:r w:rsidRPr="00CD3D89">
        <w:rPr>
          <w:rFonts w:eastAsia="Times New Roman" w:cs="Times New Roman"/>
          <w:szCs w:val="24"/>
        </w:rPr>
        <w:t xml:space="preserve">του </w:t>
      </w:r>
      <w:r w:rsidRPr="00AA25BE">
        <w:rPr>
          <w:rFonts w:eastAsia="Times New Roman" w:cs="Times New Roman"/>
          <w:szCs w:val="24"/>
        </w:rPr>
        <w:t>Τελωνειακού Κώδικα</w:t>
      </w:r>
      <w:r>
        <w:rPr>
          <w:rFonts w:eastAsia="Times New Roman" w:cs="Times New Roman"/>
          <w:szCs w:val="24"/>
        </w:rPr>
        <w:t>.</w:t>
      </w:r>
    </w:p>
    <w:p w14:paraId="382445D8"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Κυρίες και κύριοι συνάδελφοι</w:t>
      </w:r>
      <w:r>
        <w:rPr>
          <w:rFonts w:eastAsia="Times New Roman" w:cs="Times New Roman"/>
          <w:szCs w:val="24"/>
        </w:rPr>
        <w:t xml:space="preserve">, </w:t>
      </w:r>
      <w:r w:rsidRPr="00AA25BE">
        <w:rPr>
          <w:rFonts w:eastAsia="Times New Roman" w:cs="Times New Roman"/>
          <w:szCs w:val="24"/>
        </w:rPr>
        <w:t xml:space="preserve">θα κάνω μία μικρή αναφορά </w:t>
      </w:r>
      <w:r>
        <w:rPr>
          <w:rFonts w:eastAsia="Times New Roman" w:cs="Times New Roman"/>
          <w:szCs w:val="24"/>
        </w:rPr>
        <w:t xml:space="preserve">σε αυτές </w:t>
      </w:r>
      <w:r w:rsidRPr="00AA25BE">
        <w:rPr>
          <w:rFonts w:eastAsia="Times New Roman" w:cs="Times New Roman"/>
          <w:szCs w:val="24"/>
        </w:rPr>
        <w:t>τις διατάξεις</w:t>
      </w:r>
      <w:r>
        <w:rPr>
          <w:rFonts w:eastAsia="Times New Roman" w:cs="Times New Roman"/>
          <w:szCs w:val="24"/>
        </w:rPr>
        <w:t>.</w:t>
      </w:r>
      <w:r w:rsidRPr="00AA25BE">
        <w:rPr>
          <w:rFonts w:eastAsia="Times New Roman" w:cs="Times New Roman"/>
          <w:szCs w:val="24"/>
        </w:rPr>
        <w:t xml:space="preserve"> Εκείνο </w:t>
      </w:r>
      <w:r>
        <w:rPr>
          <w:rFonts w:eastAsia="Times New Roman" w:cs="Times New Roman"/>
          <w:szCs w:val="24"/>
        </w:rPr>
        <w:t xml:space="preserve">που έχει μεγάλη σημασία, </w:t>
      </w:r>
      <w:r>
        <w:rPr>
          <w:rFonts w:eastAsia="Times New Roman" w:cs="Times New Roman"/>
          <w:szCs w:val="24"/>
        </w:rPr>
        <w:lastRenderedPageBreak/>
        <w:t>π</w:t>
      </w:r>
      <w:r w:rsidRPr="00AA25BE">
        <w:rPr>
          <w:rFonts w:eastAsia="Times New Roman" w:cs="Times New Roman"/>
          <w:szCs w:val="24"/>
        </w:rPr>
        <w:t>έραν της ανικανότητας και της προχειρότητας</w:t>
      </w:r>
      <w:r>
        <w:rPr>
          <w:rFonts w:eastAsia="Times New Roman" w:cs="Times New Roman"/>
          <w:szCs w:val="24"/>
        </w:rPr>
        <w:t>,</w:t>
      </w:r>
      <w:r w:rsidRPr="00AA25BE">
        <w:rPr>
          <w:rFonts w:eastAsia="Times New Roman" w:cs="Times New Roman"/>
          <w:szCs w:val="24"/>
        </w:rPr>
        <w:t xml:space="preserve"> είναι η σκοπιμότητα</w:t>
      </w:r>
      <w:r>
        <w:rPr>
          <w:rFonts w:eastAsia="Times New Roman" w:cs="Times New Roman"/>
          <w:szCs w:val="24"/>
        </w:rPr>
        <w:t>.</w:t>
      </w:r>
      <w:r w:rsidRPr="00AA25BE">
        <w:rPr>
          <w:rFonts w:eastAsia="Times New Roman" w:cs="Times New Roman"/>
          <w:szCs w:val="24"/>
        </w:rPr>
        <w:t xml:space="preserve"> Δεν μπορεί σήμερα η Κυβέρνηση</w:t>
      </w:r>
      <w:r>
        <w:rPr>
          <w:rFonts w:eastAsia="Times New Roman" w:cs="Times New Roman"/>
          <w:szCs w:val="24"/>
        </w:rPr>
        <w:t>,</w:t>
      </w:r>
      <w:r w:rsidRPr="00AA25BE">
        <w:rPr>
          <w:rFonts w:eastAsia="Times New Roman" w:cs="Times New Roman"/>
          <w:szCs w:val="24"/>
        </w:rPr>
        <w:t xml:space="preserve"> σαν τον πατροκτόνο που ζητάει επιείκεια</w:t>
      </w:r>
      <w:r>
        <w:rPr>
          <w:rFonts w:eastAsia="Times New Roman" w:cs="Times New Roman"/>
          <w:szCs w:val="24"/>
        </w:rPr>
        <w:t xml:space="preserve"> από το δικαστήριο, γιατί είναι ο</w:t>
      </w:r>
      <w:r w:rsidRPr="00AA25BE">
        <w:rPr>
          <w:rFonts w:eastAsia="Times New Roman" w:cs="Times New Roman"/>
          <w:szCs w:val="24"/>
        </w:rPr>
        <w:t>ρφανός</w:t>
      </w:r>
      <w:r>
        <w:rPr>
          <w:rFonts w:eastAsia="Times New Roman" w:cs="Times New Roman"/>
          <w:szCs w:val="24"/>
        </w:rPr>
        <w:t>,</w:t>
      </w:r>
      <w:r w:rsidRPr="00AA25BE">
        <w:rPr>
          <w:rFonts w:eastAsia="Times New Roman" w:cs="Times New Roman"/>
          <w:szCs w:val="24"/>
        </w:rPr>
        <w:t xml:space="preserve"> να μας λέει </w:t>
      </w:r>
      <w:r>
        <w:rPr>
          <w:rFonts w:eastAsia="Times New Roman" w:cs="Times New Roman"/>
          <w:szCs w:val="24"/>
        </w:rPr>
        <w:t xml:space="preserve">«αυτά κάνατε σαράντα </w:t>
      </w:r>
      <w:r w:rsidRPr="00AA25BE">
        <w:rPr>
          <w:rFonts w:eastAsia="Times New Roman" w:cs="Times New Roman"/>
          <w:szCs w:val="24"/>
        </w:rPr>
        <w:t>χρόνια και προσπαθούμε εμείς να τα λύσουμε</w:t>
      </w:r>
      <w:r>
        <w:rPr>
          <w:rFonts w:eastAsia="Times New Roman" w:cs="Times New Roman"/>
          <w:szCs w:val="24"/>
        </w:rPr>
        <w:t>».</w:t>
      </w:r>
    </w:p>
    <w:p w14:paraId="382445D9"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szCs w:val="24"/>
        </w:rPr>
        <w:t>Να σας πω ένα απλό παράδειγμα για το τι κάναμ</w:t>
      </w:r>
      <w:r>
        <w:rPr>
          <w:rFonts w:eastAsia="Times New Roman" w:cs="Times New Roman"/>
          <w:szCs w:val="24"/>
        </w:rPr>
        <w:t>ε σαράντα</w:t>
      </w:r>
      <w:r w:rsidRPr="00AA25BE">
        <w:rPr>
          <w:rFonts w:eastAsia="Times New Roman" w:cs="Times New Roman"/>
          <w:szCs w:val="24"/>
        </w:rPr>
        <w:t xml:space="preserve"> χρόνια και τι κάνει η Κυβέρνηση</w:t>
      </w:r>
      <w:r>
        <w:rPr>
          <w:rFonts w:eastAsia="Times New Roman" w:cs="Times New Roman"/>
          <w:szCs w:val="24"/>
        </w:rPr>
        <w:t>.</w:t>
      </w:r>
      <w:r w:rsidRPr="00AA25BE">
        <w:rPr>
          <w:rFonts w:eastAsia="Times New Roman" w:cs="Times New Roman"/>
          <w:szCs w:val="24"/>
        </w:rPr>
        <w:t xml:space="preserve"> Το 2014</w:t>
      </w:r>
      <w:r>
        <w:rPr>
          <w:rFonts w:eastAsia="Times New Roman" w:cs="Times New Roman"/>
          <w:szCs w:val="24"/>
        </w:rPr>
        <w:t xml:space="preserve"> ψηφίστηκε ο ν.4270</w:t>
      </w:r>
      <w:r w:rsidRPr="00AA25BE">
        <w:rPr>
          <w:rFonts w:eastAsia="Times New Roman" w:cs="Times New Roman"/>
          <w:szCs w:val="24"/>
        </w:rPr>
        <w:t xml:space="preserve"> που </w:t>
      </w:r>
      <w:r>
        <w:rPr>
          <w:rFonts w:eastAsia="Times New Roman" w:cs="Times New Roman"/>
          <w:szCs w:val="24"/>
        </w:rPr>
        <w:t xml:space="preserve">εισήγαγε στη χώρα μας τη λογιστική τυποποίηση </w:t>
      </w:r>
      <w:r w:rsidRPr="00AA25BE">
        <w:rPr>
          <w:rFonts w:eastAsia="Times New Roman" w:cs="Times New Roman"/>
          <w:szCs w:val="24"/>
        </w:rPr>
        <w:t>και στο δημόσιο</w:t>
      </w:r>
      <w:r>
        <w:rPr>
          <w:rFonts w:eastAsia="Times New Roman" w:cs="Times New Roman"/>
          <w:szCs w:val="24"/>
        </w:rPr>
        <w:t>.</w:t>
      </w:r>
      <w:r w:rsidRPr="00AA25BE">
        <w:rPr>
          <w:rFonts w:eastAsia="Times New Roman" w:cs="Times New Roman"/>
          <w:szCs w:val="24"/>
        </w:rPr>
        <w:t xml:space="preserve"> Με βάση αυτό</w:t>
      </w:r>
      <w:r>
        <w:rPr>
          <w:rFonts w:eastAsia="Times New Roman" w:cs="Times New Roman"/>
          <w:szCs w:val="24"/>
        </w:rPr>
        <w:t>ν</w:t>
      </w:r>
      <w:r w:rsidRPr="00AA25BE">
        <w:rPr>
          <w:rFonts w:eastAsia="Times New Roman" w:cs="Times New Roman"/>
          <w:szCs w:val="24"/>
        </w:rPr>
        <w:t xml:space="preserve"> το νόμο</w:t>
      </w:r>
      <w:r>
        <w:rPr>
          <w:rFonts w:eastAsia="Times New Roman" w:cs="Times New Roman"/>
          <w:szCs w:val="24"/>
        </w:rPr>
        <w:t>,</w:t>
      </w:r>
      <w:r w:rsidRPr="00AA25BE">
        <w:rPr>
          <w:rFonts w:eastAsia="Times New Roman" w:cs="Times New Roman"/>
          <w:szCs w:val="24"/>
        </w:rPr>
        <w:t xml:space="preserve"> συγκροτείται σε κάθε Υπουργείο η Γενική Διεύθυνση Οικονομικών Υπηρεσιών</w:t>
      </w:r>
      <w:r>
        <w:rPr>
          <w:rFonts w:eastAsia="Times New Roman" w:cs="Times New Roman"/>
          <w:szCs w:val="24"/>
        </w:rPr>
        <w:t>, η ΓΔΟΥ.</w:t>
      </w:r>
      <w:r w:rsidRPr="00AA25BE">
        <w:rPr>
          <w:rFonts w:eastAsia="Times New Roman" w:cs="Times New Roman"/>
          <w:szCs w:val="24"/>
        </w:rPr>
        <w:t xml:space="preserve"> </w:t>
      </w:r>
      <w:r>
        <w:rPr>
          <w:rFonts w:eastAsia="Times New Roman" w:cs="Times New Roman"/>
          <w:szCs w:val="24"/>
        </w:rPr>
        <w:t>Και έ</w:t>
      </w:r>
      <w:r w:rsidRPr="00AA25BE">
        <w:rPr>
          <w:rFonts w:eastAsia="Times New Roman" w:cs="Times New Roman"/>
          <w:szCs w:val="24"/>
        </w:rPr>
        <w:t xml:space="preserve">χουμε </w:t>
      </w:r>
      <w:r>
        <w:rPr>
          <w:rFonts w:eastAsia="Times New Roman" w:cs="Times New Roman"/>
          <w:szCs w:val="24"/>
        </w:rPr>
        <w:t xml:space="preserve">τη </w:t>
      </w:r>
      <w:r w:rsidRPr="00AA25BE">
        <w:rPr>
          <w:rFonts w:eastAsia="Times New Roman" w:cs="Times New Roman"/>
          <w:szCs w:val="24"/>
        </w:rPr>
        <w:t>σ</w:t>
      </w:r>
      <w:r w:rsidRPr="00AA25BE">
        <w:rPr>
          <w:rFonts w:eastAsia="Times New Roman" w:cs="Times New Roman"/>
          <w:szCs w:val="24"/>
        </w:rPr>
        <w:t xml:space="preserve">ωτήριο </w:t>
      </w:r>
      <w:r>
        <w:rPr>
          <w:rFonts w:eastAsia="Times New Roman" w:cs="Times New Roman"/>
          <w:szCs w:val="24"/>
        </w:rPr>
        <w:t xml:space="preserve">Κυβέρνηση τέσσερα </w:t>
      </w:r>
      <w:r w:rsidRPr="00AA25BE">
        <w:rPr>
          <w:rFonts w:eastAsia="Times New Roman" w:cs="Times New Roman"/>
          <w:szCs w:val="24"/>
        </w:rPr>
        <w:t>χρόνια τώρα</w:t>
      </w:r>
      <w:r>
        <w:rPr>
          <w:rFonts w:eastAsia="Times New Roman" w:cs="Times New Roman"/>
          <w:szCs w:val="24"/>
        </w:rPr>
        <w:t>,</w:t>
      </w:r>
      <w:r w:rsidRPr="00AA25BE">
        <w:rPr>
          <w:rFonts w:eastAsia="Times New Roman" w:cs="Times New Roman"/>
          <w:szCs w:val="24"/>
        </w:rPr>
        <w:t xml:space="preserve"> που αφήνει κρίσιμα Υπουργεία</w:t>
      </w:r>
      <w:r>
        <w:rPr>
          <w:rFonts w:eastAsia="Times New Roman" w:cs="Times New Roman"/>
          <w:szCs w:val="24"/>
        </w:rPr>
        <w:t>,</w:t>
      </w:r>
      <w:r w:rsidRPr="00AA25BE">
        <w:rPr>
          <w:rFonts w:eastAsia="Times New Roman" w:cs="Times New Roman"/>
          <w:szCs w:val="24"/>
        </w:rPr>
        <w:t xml:space="preserve"> όπως είναι το Υπουργείο Άμυνας</w:t>
      </w:r>
      <w:r>
        <w:rPr>
          <w:rFonts w:eastAsia="Times New Roman" w:cs="Times New Roman"/>
          <w:szCs w:val="24"/>
        </w:rPr>
        <w:t>,</w:t>
      </w:r>
      <w:r w:rsidRPr="00AA25BE">
        <w:rPr>
          <w:rFonts w:eastAsia="Times New Roman" w:cs="Times New Roman"/>
          <w:szCs w:val="24"/>
        </w:rPr>
        <w:t xml:space="preserve"> το Υπουργείο της Δημόσιας Τάξης</w:t>
      </w:r>
      <w:r>
        <w:rPr>
          <w:rFonts w:eastAsia="Times New Roman" w:cs="Times New Roman"/>
          <w:szCs w:val="24"/>
        </w:rPr>
        <w:t>,</w:t>
      </w:r>
      <w:r w:rsidRPr="00AA25BE">
        <w:rPr>
          <w:rFonts w:eastAsia="Times New Roman" w:cs="Times New Roman"/>
          <w:szCs w:val="24"/>
        </w:rPr>
        <w:t xml:space="preserve"> το Υπουργείο της Αγροτικής Ανάπτυξης </w:t>
      </w:r>
      <w:r>
        <w:rPr>
          <w:rFonts w:eastAsia="Times New Roman" w:cs="Times New Roman"/>
          <w:szCs w:val="24"/>
        </w:rPr>
        <w:t>να μη συγκροτούν τις ΓΔΟΥ, να μη γίνεται α</w:t>
      </w:r>
      <w:r w:rsidRPr="00AA25BE">
        <w:rPr>
          <w:rFonts w:eastAsia="Times New Roman" w:cs="Times New Roman"/>
          <w:szCs w:val="24"/>
        </w:rPr>
        <w:t>νάληψη δαπάνης</w:t>
      </w:r>
      <w:r>
        <w:rPr>
          <w:rFonts w:eastAsia="Times New Roman" w:cs="Times New Roman"/>
          <w:szCs w:val="24"/>
        </w:rPr>
        <w:t>,</w:t>
      </w:r>
      <w:r w:rsidRPr="00AA25BE">
        <w:rPr>
          <w:rFonts w:eastAsia="Times New Roman" w:cs="Times New Roman"/>
          <w:szCs w:val="24"/>
        </w:rPr>
        <w:t xml:space="preserve"> να μη δημοσιεύεται στη </w:t>
      </w:r>
      <w:r>
        <w:rPr>
          <w:rFonts w:eastAsia="Times New Roman" w:cs="Times New Roman"/>
          <w:szCs w:val="24"/>
        </w:rPr>
        <w:t>«</w:t>
      </w:r>
      <w:r w:rsidRPr="00AA25BE">
        <w:rPr>
          <w:rFonts w:eastAsia="Times New Roman" w:cs="Times New Roman"/>
          <w:szCs w:val="24"/>
        </w:rPr>
        <w:t>ΔΙΑΥ</w:t>
      </w:r>
      <w:r w:rsidRPr="00AA25BE">
        <w:rPr>
          <w:rFonts w:eastAsia="Times New Roman" w:cs="Times New Roman"/>
          <w:szCs w:val="24"/>
        </w:rPr>
        <w:t>ΓΕΙΑ</w:t>
      </w:r>
      <w:r>
        <w:rPr>
          <w:rFonts w:eastAsia="Times New Roman" w:cs="Times New Roman"/>
          <w:szCs w:val="24"/>
        </w:rPr>
        <w:t>». Κα</w:t>
      </w:r>
      <w:r w:rsidRPr="00AA25BE">
        <w:rPr>
          <w:rFonts w:eastAsia="Times New Roman" w:cs="Times New Roman"/>
          <w:szCs w:val="24"/>
        </w:rPr>
        <w:t xml:space="preserve">ι έρχεται τώρα λοιπόν ότι ο </w:t>
      </w:r>
      <w:r>
        <w:rPr>
          <w:rFonts w:eastAsia="Times New Roman" w:cs="Times New Roman"/>
          <w:szCs w:val="24"/>
        </w:rPr>
        <w:t xml:space="preserve">κ. </w:t>
      </w:r>
      <w:proofErr w:type="spellStart"/>
      <w:r w:rsidRPr="00AA25BE">
        <w:rPr>
          <w:rFonts w:eastAsia="Times New Roman" w:cs="Times New Roman"/>
          <w:szCs w:val="24"/>
        </w:rPr>
        <w:t>Τσακαλώτος</w:t>
      </w:r>
      <w:proofErr w:type="spellEnd"/>
      <w:r w:rsidRPr="00AA25BE">
        <w:rPr>
          <w:rFonts w:eastAsia="Times New Roman" w:cs="Times New Roman"/>
          <w:szCs w:val="24"/>
        </w:rPr>
        <w:t xml:space="preserve"> και μας λέει </w:t>
      </w:r>
      <w:r>
        <w:rPr>
          <w:rFonts w:eastAsia="Times New Roman" w:cs="Times New Roman"/>
          <w:szCs w:val="24"/>
        </w:rPr>
        <w:t>«έ</w:t>
      </w:r>
      <w:r w:rsidRPr="00AA25BE">
        <w:rPr>
          <w:rFonts w:eastAsia="Times New Roman" w:cs="Times New Roman"/>
          <w:szCs w:val="24"/>
        </w:rPr>
        <w:t>λεος</w:t>
      </w:r>
      <w:r>
        <w:rPr>
          <w:rFonts w:eastAsia="Times New Roman" w:cs="Times New Roman"/>
          <w:szCs w:val="24"/>
        </w:rPr>
        <w:t>,</w:t>
      </w:r>
      <w:r w:rsidRPr="00AA25BE">
        <w:rPr>
          <w:rFonts w:eastAsia="Times New Roman" w:cs="Times New Roman"/>
          <w:szCs w:val="24"/>
        </w:rPr>
        <w:t xml:space="preserve"> ρε παιδιά</w:t>
      </w:r>
      <w:r>
        <w:rPr>
          <w:rFonts w:eastAsia="Times New Roman" w:cs="Times New Roman"/>
          <w:szCs w:val="24"/>
        </w:rPr>
        <w:t>,</w:t>
      </w:r>
      <w:r w:rsidRPr="00AA25BE">
        <w:rPr>
          <w:rFonts w:eastAsia="Times New Roman" w:cs="Times New Roman"/>
          <w:szCs w:val="24"/>
        </w:rPr>
        <w:t xml:space="preserve"> πρέπει να νομιμοποιήσουμε τις δαπάνες</w:t>
      </w:r>
      <w:r>
        <w:rPr>
          <w:rFonts w:eastAsia="Times New Roman" w:cs="Times New Roman"/>
          <w:szCs w:val="24"/>
        </w:rPr>
        <w:t>,</w:t>
      </w:r>
      <w:r w:rsidRPr="00AA25BE">
        <w:rPr>
          <w:rFonts w:eastAsia="Times New Roman" w:cs="Times New Roman"/>
          <w:szCs w:val="24"/>
        </w:rPr>
        <w:t xml:space="preserve"> γιατί θα </w:t>
      </w:r>
      <w:r>
        <w:rPr>
          <w:rFonts w:eastAsia="Times New Roman" w:cs="Times New Roman"/>
          <w:szCs w:val="24"/>
        </w:rPr>
        <w:t xml:space="preserve">έρθει ο </w:t>
      </w:r>
      <w:r w:rsidRPr="00AA25BE">
        <w:rPr>
          <w:rFonts w:eastAsia="Times New Roman" w:cs="Times New Roman"/>
          <w:szCs w:val="24"/>
        </w:rPr>
        <w:t>καταλογισμός</w:t>
      </w:r>
      <w:r>
        <w:rPr>
          <w:rFonts w:eastAsia="Times New Roman" w:cs="Times New Roman"/>
          <w:szCs w:val="24"/>
        </w:rPr>
        <w:t>».</w:t>
      </w:r>
      <w:r w:rsidRPr="00AA25BE">
        <w:rPr>
          <w:rFonts w:eastAsia="Times New Roman" w:cs="Times New Roman"/>
          <w:szCs w:val="24"/>
        </w:rPr>
        <w:t xml:space="preserve"> Δεν μπορούμε να το δείξουμε αυτό το έλεος</w:t>
      </w:r>
      <w:r>
        <w:rPr>
          <w:rFonts w:eastAsia="Times New Roman" w:cs="Times New Roman"/>
          <w:szCs w:val="24"/>
        </w:rPr>
        <w:t>,</w:t>
      </w:r>
      <w:r w:rsidRPr="00AA25BE">
        <w:rPr>
          <w:rFonts w:eastAsia="Times New Roman" w:cs="Times New Roman"/>
          <w:szCs w:val="24"/>
        </w:rPr>
        <w:t xml:space="preserve"> γιατί </w:t>
      </w:r>
      <w:r w:rsidRPr="00AA25BE">
        <w:rPr>
          <w:rFonts w:eastAsia="Times New Roman" w:cs="Times New Roman"/>
          <w:szCs w:val="24"/>
        </w:rPr>
        <w:lastRenderedPageBreak/>
        <w:t>είναι ο κύριος υπεύθυνος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 xml:space="preserve">Και </w:t>
      </w:r>
      <w:r w:rsidRPr="00AA25BE">
        <w:rPr>
          <w:rFonts w:eastAsia="Times New Roman" w:cs="Times New Roman"/>
          <w:szCs w:val="24"/>
        </w:rPr>
        <w:t>πάει στην Ευρώπη και απ</w:t>
      </w:r>
      <w:r w:rsidRPr="00AA25BE">
        <w:rPr>
          <w:rFonts w:eastAsia="Times New Roman" w:cs="Times New Roman"/>
          <w:szCs w:val="24"/>
        </w:rPr>
        <w:t xml:space="preserve">ολογείται </w:t>
      </w:r>
      <w:r>
        <w:rPr>
          <w:rFonts w:eastAsia="Times New Roman" w:cs="Times New Roman"/>
          <w:szCs w:val="24"/>
        </w:rPr>
        <w:t xml:space="preserve">για τις μεταρρυθμίσεις. </w:t>
      </w:r>
    </w:p>
    <w:p w14:paraId="382445DA"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Πρέπει να σας πω</w:t>
      </w:r>
      <w:r>
        <w:rPr>
          <w:rFonts w:eastAsia="Times New Roman" w:cs="Times New Roman"/>
          <w:szCs w:val="24"/>
        </w:rPr>
        <w:t>,</w:t>
      </w:r>
      <w:r w:rsidRPr="00AA25BE">
        <w:rPr>
          <w:rFonts w:eastAsia="Times New Roman" w:cs="Times New Roman"/>
          <w:szCs w:val="24"/>
        </w:rPr>
        <w:t xml:space="preserve"> κύριε Πρόεδρε</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ότι πρόσφατα</w:t>
      </w:r>
      <w:r>
        <w:rPr>
          <w:rFonts w:eastAsia="Times New Roman" w:cs="Times New Roman"/>
          <w:szCs w:val="24"/>
        </w:rPr>
        <w:t>,</w:t>
      </w:r>
      <w:r>
        <w:rPr>
          <w:rFonts w:eastAsia="Times New Roman" w:cs="Times New Roman"/>
          <w:szCs w:val="24"/>
        </w:rPr>
        <w:t xml:space="preserve"> ήταν </w:t>
      </w:r>
      <w:r w:rsidRPr="00AA25BE">
        <w:rPr>
          <w:rFonts w:eastAsia="Times New Roman" w:cs="Times New Roman"/>
          <w:szCs w:val="24"/>
        </w:rPr>
        <w:t xml:space="preserve">εδώ </w:t>
      </w:r>
      <w:r>
        <w:rPr>
          <w:rFonts w:eastAsia="Times New Roman" w:cs="Times New Roman"/>
          <w:szCs w:val="24"/>
        </w:rPr>
        <w:t>ο ΟΟΣΑ</w:t>
      </w:r>
      <w:r w:rsidRPr="00AA25BE">
        <w:rPr>
          <w:rFonts w:eastAsia="Times New Roman" w:cs="Times New Roman"/>
          <w:szCs w:val="24"/>
        </w:rPr>
        <w:t xml:space="preserve"> </w:t>
      </w:r>
      <w:r>
        <w:rPr>
          <w:rFonts w:eastAsia="Times New Roman" w:cs="Times New Roman"/>
          <w:szCs w:val="24"/>
        </w:rPr>
        <w:t xml:space="preserve">με </w:t>
      </w:r>
      <w:r w:rsidRPr="00AA25BE">
        <w:rPr>
          <w:rFonts w:eastAsia="Times New Roman" w:cs="Times New Roman"/>
          <w:szCs w:val="24"/>
        </w:rPr>
        <w:t>κλιμάκιο</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 xml:space="preserve">για </w:t>
      </w:r>
      <w:r w:rsidRPr="00AA25BE">
        <w:rPr>
          <w:rFonts w:eastAsia="Times New Roman" w:cs="Times New Roman"/>
          <w:szCs w:val="24"/>
        </w:rPr>
        <w:t xml:space="preserve">να </w:t>
      </w:r>
      <w:r>
        <w:rPr>
          <w:rFonts w:eastAsia="Times New Roman" w:cs="Times New Roman"/>
          <w:szCs w:val="24"/>
        </w:rPr>
        <w:t xml:space="preserve">μας αξιολογήσει. </w:t>
      </w:r>
      <w:r w:rsidRPr="00AA25BE">
        <w:rPr>
          <w:rFonts w:eastAsia="Times New Roman" w:cs="Times New Roman"/>
          <w:szCs w:val="24"/>
        </w:rPr>
        <w:t>Αυτή η μεταρρύθμιση είναι η πιο κρίσιμη</w:t>
      </w:r>
      <w:r>
        <w:rPr>
          <w:rFonts w:eastAsia="Times New Roman" w:cs="Times New Roman"/>
          <w:szCs w:val="24"/>
        </w:rPr>
        <w:t>,</w:t>
      </w:r>
      <w:r w:rsidRPr="00AA25BE">
        <w:rPr>
          <w:rFonts w:eastAsia="Times New Roman" w:cs="Times New Roman"/>
          <w:szCs w:val="24"/>
        </w:rPr>
        <w:t xml:space="preserve"> όπως έχει αξιολογηθεί</w:t>
      </w:r>
      <w:r>
        <w:rPr>
          <w:rFonts w:eastAsia="Times New Roman" w:cs="Times New Roman"/>
          <w:szCs w:val="24"/>
        </w:rPr>
        <w:t>,</w:t>
      </w:r>
      <w:r w:rsidRPr="00AA25BE">
        <w:rPr>
          <w:rFonts w:eastAsia="Times New Roman" w:cs="Times New Roman"/>
          <w:szCs w:val="24"/>
        </w:rPr>
        <w:t xml:space="preserve"> για να </w:t>
      </w:r>
      <w:r>
        <w:rPr>
          <w:rFonts w:eastAsia="Times New Roman" w:cs="Times New Roman"/>
          <w:szCs w:val="24"/>
        </w:rPr>
        <w:t xml:space="preserve">μπει τάξη </w:t>
      </w:r>
      <w:r w:rsidRPr="00AA25BE">
        <w:rPr>
          <w:rFonts w:eastAsia="Times New Roman" w:cs="Times New Roman"/>
          <w:szCs w:val="24"/>
        </w:rPr>
        <w:t>στα δημόσια οικονομικά της χώρας</w:t>
      </w:r>
      <w:r>
        <w:rPr>
          <w:rFonts w:eastAsia="Times New Roman" w:cs="Times New Roman"/>
          <w:szCs w:val="24"/>
        </w:rPr>
        <w:t>.</w:t>
      </w:r>
      <w:r w:rsidRPr="00AA25BE">
        <w:rPr>
          <w:rFonts w:eastAsia="Times New Roman" w:cs="Times New Roman"/>
          <w:szCs w:val="24"/>
        </w:rPr>
        <w:t xml:space="preserve"> Αντί ο κ</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xml:space="preserve"> λ</w:t>
      </w:r>
      <w:r w:rsidRPr="00AA25BE">
        <w:rPr>
          <w:rFonts w:eastAsia="Times New Roman" w:cs="Times New Roman"/>
          <w:szCs w:val="24"/>
        </w:rPr>
        <w:t>οιπόν</w:t>
      </w:r>
      <w:r>
        <w:rPr>
          <w:rFonts w:eastAsia="Times New Roman" w:cs="Times New Roman"/>
          <w:szCs w:val="24"/>
        </w:rPr>
        <w:t xml:space="preserve"> ή ο κ Τσίπρας να τραβάει το αφτί</w:t>
      </w:r>
      <w:r w:rsidRPr="00AA25BE">
        <w:rPr>
          <w:rFonts w:eastAsia="Times New Roman" w:cs="Times New Roman"/>
          <w:szCs w:val="24"/>
        </w:rPr>
        <w:t xml:space="preserve"> των Υπουργών</w:t>
      </w:r>
      <w:r>
        <w:rPr>
          <w:rFonts w:eastAsia="Times New Roman" w:cs="Times New Roman"/>
          <w:szCs w:val="24"/>
        </w:rPr>
        <w:t>,</w:t>
      </w:r>
      <w:r w:rsidRPr="00AA25BE">
        <w:rPr>
          <w:rFonts w:eastAsia="Times New Roman" w:cs="Times New Roman"/>
          <w:szCs w:val="24"/>
        </w:rPr>
        <w:t xml:space="preserve"> που δεν λειτουργούν οι αντίστοιχες διευθύνσεις</w:t>
      </w:r>
      <w:r>
        <w:rPr>
          <w:rFonts w:eastAsia="Times New Roman" w:cs="Times New Roman"/>
          <w:szCs w:val="24"/>
        </w:rPr>
        <w:t>,</w:t>
      </w:r>
      <w:r w:rsidRPr="00AA25BE">
        <w:rPr>
          <w:rFonts w:eastAsia="Times New Roman" w:cs="Times New Roman"/>
          <w:szCs w:val="24"/>
        </w:rPr>
        <w:t xml:space="preserve"> έρχεται εδώ</w:t>
      </w:r>
      <w:r>
        <w:rPr>
          <w:rFonts w:eastAsia="Times New Roman" w:cs="Times New Roman"/>
          <w:szCs w:val="24"/>
        </w:rPr>
        <w:t>,</w:t>
      </w:r>
      <w:r w:rsidRPr="00AA25BE">
        <w:rPr>
          <w:rFonts w:eastAsia="Times New Roman" w:cs="Times New Roman"/>
          <w:szCs w:val="24"/>
        </w:rPr>
        <w:t xml:space="preserve"> εκ των υστέρων</w:t>
      </w:r>
      <w:r>
        <w:rPr>
          <w:rFonts w:eastAsia="Times New Roman" w:cs="Times New Roman"/>
          <w:szCs w:val="24"/>
        </w:rPr>
        <w:t>,</w:t>
      </w:r>
      <w:r w:rsidRPr="00AA25BE">
        <w:rPr>
          <w:rFonts w:eastAsia="Times New Roman" w:cs="Times New Roman"/>
          <w:szCs w:val="24"/>
        </w:rPr>
        <w:t xml:space="preserve"> να νομιμοποιήσουμε τις δαπάνες</w:t>
      </w:r>
      <w:r>
        <w:rPr>
          <w:rFonts w:eastAsia="Times New Roman" w:cs="Times New Roman"/>
          <w:szCs w:val="24"/>
        </w:rPr>
        <w:t>. Αυτή εί</w:t>
      </w:r>
      <w:r w:rsidRPr="00AA25BE">
        <w:rPr>
          <w:rFonts w:eastAsia="Times New Roman" w:cs="Times New Roman"/>
          <w:szCs w:val="24"/>
        </w:rPr>
        <w:t>ναι μία πρακτική</w:t>
      </w:r>
      <w:r>
        <w:rPr>
          <w:rFonts w:eastAsia="Times New Roman" w:cs="Times New Roman"/>
          <w:szCs w:val="24"/>
        </w:rPr>
        <w:t>,</w:t>
      </w:r>
      <w:r w:rsidRPr="00AA25BE">
        <w:rPr>
          <w:rFonts w:eastAsia="Times New Roman" w:cs="Times New Roman"/>
          <w:szCs w:val="24"/>
        </w:rPr>
        <w:t xml:space="preserve"> την οποία οφείλουμε να καταγγείλου</w:t>
      </w:r>
      <w:r>
        <w:rPr>
          <w:rFonts w:eastAsia="Times New Roman" w:cs="Times New Roman"/>
          <w:szCs w:val="24"/>
        </w:rPr>
        <w:t>με. Μη μας λ</w:t>
      </w:r>
      <w:r w:rsidRPr="00AA25BE">
        <w:rPr>
          <w:rFonts w:eastAsia="Times New Roman" w:cs="Times New Roman"/>
          <w:szCs w:val="24"/>
        </w:rPr>
        <w:t>έτε</w:t>
      </w:r>
      <w:r>
        <w:rPr>
          <w:rFonts w:eastAsia="Times New Roman" w:cs="Times New Roman"/>
          <w:szCs w:val="24"/>
        </w:rPr>
        <w:t>,</w:t>
      </w:r>
      <w:r w:rsidRPr="00AA25BE">
        <w:rPr>
          <w:rFonts w:eastAsia="Times New Roman" w:cs="Times New Roman"/>
          <w:szCs w:val="24"/>
        </w:rPr>
        <w:t xml:space="preserve"> λοιπόν</w:t>
      </w:r>
      <w:r>
        <w:rPr>
          <w:rFonts w:eastAsia="Times New Roman" w:cs="Times New Roman"/>
          <w:szCs w:val="24"/>
        </w:rPr>
        <w:t>,</w:t>
      </w:r>
      <w:r w:rsidRPr="00AA25BE">
        <w:rPr>
          <w:rFonts w:eastAsia="Times New Roman" w:cs="Times New Roman"/>
          <w:szCs w:val="24"/>
        </w:rPr>
        <w:t xml:space="preserve"> ό</w:t>
      </w:r>
      <w:r>
        <w:rPr>
          <w:rFonts w:eastAsia="Times New Roman" w:cs="Times New Roman"/>
          <w:szCs w:val="24"/>
        </w:rPr>
        <w:t>τι η διαδικασία ήταν απονήρευτη και μας καλείτε να ζητήσουμε και «</w:t>
      </w:r>
      <w:r w:rsidRPr="00AA25BE">
        <w:rPr>
          <w:rFonts w:eastAsia="Times New Roman" w:cs="Times New Roman"/>
          <w:szCs w:val="24"/>
        </w:rPr>
        <w:t>συγ</w:t>
      </w:r>
      <w:r>
        <w:rPr>
          <w:rFonts w:eastAsia="Times New Roman" w:cs="Times New Roman"/>
          <w:szCs w:val="24"/>
        </w:rPr>
        <w:t>γ</w:t>
      </w:r>
      <w:r w:rsidRPr="00AA25BE">
        <w:rPr>
          <w:rFonts w:eastAsia="Times New Roman" w:cs="Times New Roman"/>
          <w:szCs w:val="24"/>
        </w:rPr>
        <w:t>νώμη</w:t>
      </w:r>
      <w:r>
        <w:rPr>
          <w:rFonts w:eastAsia="Times New Roman" w:cs="Times New Roman"/>
          <w:szCs w:val="24"/>
        </w:rPr>
        <w:t>». Είχε τη σκοπιμότητά της.</w:t>
      </w:r>
      <w:r w:rsidRPr="00AA25BE">
        <w:rPr>
          <w:rFonts w:eastAsia="Times New Roman" w:cs="Times New Roman"/>
          <w:szCs w:val="24"/>
        </w:rPr>
        <w:t xml:space="preserve"> </w:t>
      </w:r>
      <w:r>
        <w:rPr>
          <w:rFonts w:eastAsia="Times New Roman" w:cs="Times New Roman"/>
          <w:szCs w:val="24"/>
        </w:rPr>
        <w:t xml:space="preserve">Διότι </w:t>
      </w:r>
      <w:r w:rsidRPr="00AA25BE">
        <w:rPr>
          <w:rFonts w:eastAsia="Times New Roman" w:cs="Times New Roman"/>
          <w:szCs w:val="24"/>
        </w:rPr>
        <w:t>μ</w:t>
      </w:r>
      <w:r>
        <w:rPr>
          <w:rFonts w:eastAsia="Times New Roman" w:cs="Times New Roman"/>
          <w:szCs w:val="24"/>
        </w:rPr>
        <w:t>πορεί εμείς να μην ψηφίζουμε γ</w:t>
      </w:r>
      <w:r w:rsidRPr="00AA25BE">
        <w:rPr>
          <w:rFonts w:eastAsia="Times New Roman" w:cs="Times New Roman"/>
          <w:szCs w:val="24"/>
        </w:rPr>
        <w:t>ουρούνι στο σακί</w:t>
      </w:r>
      <w:r>
        <w:rPr>
          <w:rFonts w:eastAsia="Times New Roman" w:cs="Times New Roman"/>
          <w:szCs w:val="24"/>
        </w:rPr>
        <w:t>, αλλά οι συνάδελφοί του ΣΥΡΙΖΑ θα ψήφιζαν, χ</w:t>
      </w:r>
      <w:r w:rsidRPr="00AA25BE">
        <w:rPr>
          <w:rFonts w:eastAsia="Times New Roman" w:cs="Times New Roman"/>
          <w:szCs w:val="24"/>
        </w:rPr>
        <w:t>ωρίς να ξέρουν γιατί ψηφίζουν</w:t>
      </w:r>
      <w:r>
        <w:rPr>
          <w:rFonts w:eastAsia="Times New Roman" w:cs="Times New Roman"/>
          <w:szCs w:val="24"/>
        </w:rPr>
        <w:t>.</w:t>
      </w:r>
    </w:p>
    <w:p w14:paraId="382445DB"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82445DC"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Έρχομαι</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 xml:space="preserve">λοιπόν </w:t>
      </w:r>
      <w:r w:rsidRPr="00AA25BE">
        <w:rPr>
          <w:rFonts w:eastAsia="Times New Roman" w:cs="Times New Roman"/>
          <w:szCs w:val="24"/>
        </w:rPr>
        <w:t>τώρα</w:t>
      </w:r>
      <w:r>
        <w:rPr>
          <w:rFonts w:eastAsia="Times New Roman" w:cs="Times New Roman"/>
          <w:szCs w:val="24"/>
        </w:rPr>
        <w:t>, κυρία Υπουργέ, να σας πω ότι</w:t>
      </w:r>
      <w:r w:rsidRPr="00AA25BE">
        <w:rPr>
          <w:rFonts w:eastAsia="Times New Roman" w:cs="Times New Roman"/>
          <w:szCs w:val="24"/>
        </w:rPr>
        <w:t xml:space="preserve"> σε αυτό το νομοσχέδιο</w:t>
      </w:r>
      <w:r>
        <w:rPr>
          <w:rFonts w:eastAsia="Times New Roman" w:cs="Times New Roman"/>
          <w:szCs w:val="24"/>
        </w:rPr>
        <w:t>,</w:t>
      </w:r>
      <w:r w:rsidRPr="00AA25BE">
        <w:rPr>
          <w:rFonts w:eastAsia="Times New Roman" w:cs="Times New Roman"/>
          <w:szCs w:val="24"/>
        </w:rPr>
        <w:t xml:space="preserve"> που </w:t>
      </w:r>
      <w:r>
        <w:rPr>
          <w:rFonts w:eastAsia="Times New Roman" w:cs="Times New Roman"/>
          <w:szCs w:val="24"/>
        </w:rPr>
        <w:t xml:space="preserve">έρχεται </w:t>
      </w:r>
      <w:r w:rsidRPr="00AA25BE">
        <w:rPr>
          <w:rFonts w:eastAsia="Times New Roman" w:cs="Times New Roman"/>
          <w:szCs w:val="24"/>
        </w:rPr>
        <w:t xml:space="preserve">με τη μορφή τροπολογίας </w:t>
      </w:r>
      <w:r>
        <w:rPr>
          <w:rFonts w:eastAsia="Times New Roman" w:cs="Times New Roman"/>
          <w:szCs w:val="24"/>
        </w:rPr>
        <w:t xml:space="preserve">με </w:t>
      </w:r>
      <w:r>
        <w:rPr>
          <w:rFonts w:eastAsia="Times New Roman" w:cs="Times New Roman"/>
          <w:szCs w:val="24"/>
        </w:rPr>
        <w:lastRenderedPageBreak/>
        <w:t>δεκαοκτώ</w:t>
      </w:r>
      <w:r w:rsidRPr="00AA25BE">
        <w:rPr>
          <w:rFonts w:eastAsia="Times New Roman" w:cs="Times New Roman"/>
          <w:szCs w:val="24"/>
        </w:rPr>
        <w:t xml:space="preserve"> άρθρα υπάρχουν ορισμένα ζητήματα</w:t>
      </w:r>
      <w:r>
        <w:rPr>
          <w:rFonts w:eastAsia="Times New Roman" w:cs="Times New Roman"/>
          <w:szCs w:val="24"/>
        </w:rPr>
        <w:t>,</w:t>
      </w:r>
      <w:r w:rsidRPr="00AA25BE">
        <w:rPr>
          <w:rFonts w:eastAsia="Times New Roman" w:cs="Times New Roman"/>
          <w:szCs w:val="24"/>
        </w:rPr>
        <w:t xml:space="preserve"> τα οποία θα μπορούσε κανένα</w:t>
      </w:r>
      <w:r w:rsidRPr="00AA25BE">
        <w:rPr>
          <w:rFonts w:eastAsia="Times New Roman" w:cs="Times New Roman"/>
          <w:szCs w:val="24"/>
        </w:rPr>
        <w:t>ς να τα ψηφίσει</w:t>
      </w:r>
      <w:r>
        <w:rPr>
          <w:rFonts w:eastAsia="Times New Roman" w:cs="Times New Roman"/>
          <w:szCs w:val="24"/>
        </w:rPr>
        <w:t>,</w:t>
      </w:r>
      <w:r w:rsidRPr="00AA25BE">
        <w:rPr>
          <w:rFonts w:eastAsia="Times New Roman" w:cs="Times New Roman"/>
          <w:szCs w:val="24"/>
        </w:rPr>
        <w:t xml:space="preserve"> όπως παραδείγματος χάρη</w:t>
      </w:r>
      <w:r>
        <w:rPr>
          <w:rFonts w:eastAsia="Times New Roman" w:cs="Times New Roman"/>
          <w:szCs w:val="24"/>
        </w:rPr>
        <w:t xml:space="preserve">, τον ΦΠΑ </w:t>
      </w:r>
      <w:r w:rsidRPr="00AA25BE">
        <w:rPr>
          <w:rFonts w:eastAsia="Times New Roman" w:cs="Times New Roman"/>
          <w:szCs w:val="24"/>
        </w:rPr>
        <w:t xml:space="preserve">6% </w:t>
      </w:r>
      <w:r>
        <w:rPr>
          <w:rFonts w:eastAsia="Times New Roman" w:cs="Times New Roman"/>
          <w:szCs w:val="24"/>
        </w:rPr>
        <w:t xml:space="preserve">στις </w:t>
      </w:r>
      <w:r w:rsidRPr="00AA25BE">
        <w:rPr>
          <w:rFonts w:eastAsia="Times New Roman" w:cs="Times New Roman"/>
          <w:szCs w:val="24"/>
        </w:rPr>
        <w:t>συναυλίες</w:t>
      </w:r>
      <w:r>
        <w:rPr>
          <w:rFonts w:eastAsia="Times New Roman" w:cs="Times New Roman"/>
          <w:szCs w:val="24"/>
        </w:rPr>
        <w:t>.</w:t>
      </w:r>
      <w:r w:rsidRPr="00AA25BE">
        <w:rPr>
          <w:rFonts w:eastAsia="Times New Roman" w:cs="Times New Roman"/>
          <w:szCs w:val="24"/>
        </w:rPr>
        <w:t xml:space="preserve"> Σας έχουμε κάνει πρόταση και για 6% στους κινηματογράφους που πεθαίνουν</w:t>
      </w:r>
      <w:r>
        <w:rPr>
          <w:rFonts w:eastAsia="Times New Roman" w:cs="Times New Roman"/>
          <w:szCs w:val="24"/>
        </w:rPr>
        <w:t>.</w:t>
      </w:r>
      <w:r w:rsidRPr="00AA25BE">
        <w:rPr>
          <w:rFonts w:eastAsia="Times New Roman" w:cs="Times New Roman"/>
          <w:szCs w:val="24"/>
        </w:rPr>
        <w:t xml:space="preserve"> Δεν θα το φέρετε</w:t>
      </w:r>
      <w:r>
        <w:rPr>
          <w:rFonts w:eastAsia="Times New Roman" w:cs="Times New Roman"/>
          <w:szCs w:val="24"/>
        </w:rPr>
        <w:t>.</w:t>
      </w:r>
      <w:r w:rsidRPr="00AA25BE">
        <w:rPr>
          <w:rFonts w:eastAsia="Times New Roman" w:cs="Times New Roman"/>
          <w:szCs w:val="24"/>
        </w:rPr>
        <w:t xml:space="preserve"> Δεν είναι</w:t>
      </w:r>
      <w:r>
        <w:rPr>
          <w:rFonts w:eastAsia="Times New Roman" w:cs="Times New Roman"/>
          <w:szCs w:val="24"/>
        </w:rPr>
        <w:t>, όμως,</w:t>
      </w:r>
      <w:r w:rsidRPr="00AA25BE">
        <w:rPr>
          <w:rFonts w:eastAsia="Times New Roman" w:cs="Times New Roman"/>
          <w:szCs w:val="24"/>
        </w:rPr>
        <w:t xml:space="preserve"> επείγ</w:t>
      </w:r>
      <w:r>
        <w:rPr>
          <w:rFonts w:eastAsia="Times New Roman" w:cs="Times New Roman"/>
          <w:szCs w:val="24"/>
        </w:rPr>
        <w:t>ο</w:t>
      </w:r>
      <w:r w:rsidRPr="00AA25BE">
        <w:rPr>
          <w:rFonts w:eastAsia="Times New Roman" w:cs="Times New Roman"/>
          <w:szCs w:val="24"/>
        </w:rPr>
        <w:t>ν</w:t>
      </w:r>
      <w:r>
        <w:rPr>
          <w:rFonts w:eastAsia="Times New Roman" w:cs="Times New Roman"/>
          <w:szCs w:val="24"/>
        </w:rPr>
        <w:t xml:space="preserve">. </w:t>
      </w:r>
      <w:r w:rsidRPr="00AA25BE">
        <w:rPr>
          <w:rFonts w:eastAsia="Times New Roman" w:cs="Times New Roman"/>
          <w:szCs w:val="24"/>
        </w:rPr>
        <w:t xml:space="preserve"> </w:t>
      </w:r>
    </w:p>
    <w:p w14:paraId="382445DD"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Θα μπορούσαμε</w:t>
      </w:r>
      <w:r>
        <w:rPr>
          <w:rFonts w:eastAsia="Times New Roman" w:cs="Times New Roman"/>
          <w:szCs w:val="24"/>
        </w:rPr>
        <w:t>, επίσης,</w:t>
      </w:r>
      <w:r w:rsidRPr="00AA25BE">
        <w:rPr>
          <w:rFonts w:eastAsia="Times New Roman" w:cs="Times New Roman"/>
          <w:szCs w:val="24"/>
        </w:rPr>
        <w:t xml:space="preserve"> να ψηφίσουμε τη διάταξη που παρατείνει την διαδικασία της διοικητικής επίλυσης </w:t>
      </w:r>
      <w:r>
        <w:rPr>
          <w:rFonts w:eastAsia="Times New Roman" w:cs="Times New Roman"/>
          <w:szCs w:val="24"/>
        </w:rPr>
        <w:t xml:space="preserve">της </w:t>
      </w:r>
      <w:r w:rsidRPr="00AA25BE">
        <w:rPr>
          <w:rFonts w:eastAsia="Times New Roman" w:cs="Times New Roman"/>
          <w:szCs w:val="24"/>
        </w:rPr>
        <w:t xml:space="preserve">διαφοράς μετά τις </w:t>
      </w:r>
      <w:proofErr w:type="spellStart"/>
      <w:r>
        <w:rPr>
          <w:rFonts w:eastAsia="Times New Roman" w:cs="Times New Roman"/>
          <w:szCs w:val="24"/>
        </w:rPr>
        <w:t>εκατόν</w:t>
      </w:r>
      <w:proofErr w:type="spellEnd"/>
      <w:r>
        <w:rPr>
          <w:rFonts w:eastAsia="Times New Roman" w:cs="Times New Roman"/>
          <w:szCs w:val="24"/>
        </w:rPr>
        <w:t xml:space="preserve"> είκοσι η</w:t>
      </w:r>
      <w:r w:rsidRPr="00AA25BE">
        <w:rPr>
          <w:rFonts w:eastAsia="Times New Roman" w:cs="Times New Roman"/>
          <w:szCs w:val="24"/>
        </w:rPr>
        <w:t xml:space="preserve">μέρες αν υπάρχει το Συμβούλιο </w:t>
      </w:r>
      <w:r>
        <w:rPr>
          <w:rFonts w:eastAsia="Times New Roman" w:cs="Times New Roman"/>
          <w:szCs w:val="24"/>
        </w:rPr>
        <w:t xml:space="preserve">της </w:t>
      </w:r>
      <w:r w:rsidRPr="00AA25BE">
        <w:rPr>
          <w:rFonts w:eastAsia="Times New Roman" w:cs="Times New Roman"/>
          <w:szCs w:val="24"/>
        </w:rPr>
        <w:t>Επικρατείας</w:t>
      </w:r>
      <w:r>
        <w:rPr>
          <w:rFonts w:eastAsia="Times New Roman" w:cs="Times New Roman"/>
          <w:szCs w:val="24"/>
        </w:rPr>
        <w:t>.</w:t>
      </w:r>
      <w:r w:rsidRPr="00AA25BE">
        <w:rPr>
          <w:rFonts w:eastAsia="Times New Roman" w:cs="Times New Roman"/>
          <w:szCs w:val="24"/>
        </w:rPr>
        <w:t xml:space="preserve"> Ωραία</w:t>
      </w:r>
      <w:r>
        <w:rPr>
          <w:rFonts w:eastAsia="Times New Roman" w:cs="Times New Roman"/>
          <w:szCs w:val="24"/>
        </w:rPr>
        <w:t>, αυτό</w:t>
      </w:r>
      <w:r w:rsidRPr="00AA25BE">
        <w:rPr>
          <w:rFonts w:eastAsia="Times New Roman" w:cs="Times New Roman"/>
          <w:szCs w:val="24"/>
        </w:rPr>
        <w:t xml:space="preserve"> θα μπορούσαμε να το κουβεντιάσουμε κανονικά</w:t>
      </w:r>
      <w:r>
        <w:rPr>
          <w:rFonts w:eastAsia="Times New Roman" w:cs="Times New Roman"/>
          <w:szCs w:val="24"/>
        </w:rPr>
        <w:t>.</w:t>
      </w:r>
      <w:r w:rsidRPr="00AA25BE">
        <w:rPr>
          <w:rFonts w:eastAsia="Times New Roman" w:cs="Times New Roman"/>
          <w:szCs w:val="24"/>
        </w:rPr>
        <w:t xml:space="preserve"> Δεν είναι επείγον αυτό</w:t>
      </w:r>
      <w:r>
        <w:rPr>
          <w:rFonts w:eastAsia="Times New Roman" w:cs="Times New Roman"/>
          <w:szCs w:val="24"/>
        </w:rPr>
        <w:t>.</w:t>
      </w:r>
    </w:p>
    <w:p w14:paraId="382445DE"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Να </w:t>
      </w:r>
      <w:r w:rsidRPr="00AA25BE">
        <w:rPr>
          <w:rFonts w:eastAsia="Times New Roman" w:cs="Times New Roman"/>
          <w:szCs w:val="24"/>
        </w:rPr>
        <w:t>σας πω</w:t>
      </w:r>
      <w:r>
        <w:rPr>
          <w:rFonts w:eastAsia="Times New Roman" w:cs="Times New Roman"/>
          <w:szCs w:val="24"/>
        </w:rPr>
        <w:t xml:space="preserve">, </w:t>
      </w:r>
      <w:r>
        <w:rPr>
          <w:rFonts w:eastAsia="Times New Roman" w:cs="Times New Roman"/>
          <w:szCs w:val="24"/>
        </w:rPr>
        <w:t>όμως,</w:t>
      </w:r>
      <w:r w:rsidRPr="00AA25BE">
        <w:rPr>
          <w:rFonts w:eastAsia="Times New Roman" w:cs="Times New Roman"/>
          <w:szCs w:val="24"/>
        </w:rPr>
        <w:t xml:space="preserve"> κάτι</w:t>
      </w:r>
      <w:r>
        <w:rPr>
          <w:rFonts w:eastAsia="Times New Roman" w:cs="Times New Roman"/>
          <w:szCs w:val="24"/>
        </w:rPr>
        <w:t>;</w:t>
      </w:r>
      <w:r w:rsidRPr="00AA25BE">
        <w:rPr>
          <w:rFonts w:eastAsia="Times New Roman" w:cs="Times New Roman"/>
          <w:szCs w:val="24"/>
        </w:rPr>
        <w:t xml:space="preserve"> Διατάξεις που νομιμοποιούν δαπάνες του Υπουργείου</w:t>
      </w:r>
      <w:r>
        <w:rPr>
          <w:rFonts w:eastAsia="Times New Roman" w:cs="Times New Roman"/>
          <w:szCs w:val="24"/>
        </w:rPr>
        <w:t xml:space="preserve">, </w:t>
      </w:r>
      <w:r w:rsidRPr="00AA25BE">
        <w:rPr>
          <w:rFonts w:eastAsia="Times New Roman" w:cs="Times New Roman"/>
          <w:szCs w:val="24"/>
        </w:rPr>
        <w:t xml:space="preserve">που έχει την ευθύνη να επιτηρεί το σύνολο των Υπουργείων </w:t>
      </w:r>
      <w:r>
        <w:rPr>
          <w:rFonts w:eastAsia="Times New Roman" w:cs="Times New Roman"/>
          <w:szCs w:val="24"/>
        </w:rPr>
        <w:t xml:space="preserve">αν εφαρμόζουν </w:t>
      </w:r>
      <w:r w:rsidRPr="00AA25BE">
        <w:rPr>
          <w:rFonts w:eastAsia="Times New Roman" w:cs="Times New Roman"/>
          <w:szCs w:val="24"/>
        </w:rPr>
        <w:t>το Εθνικό Λογιστικό Σχέδιο και τις διαδικασίες των Γενικών Διευθύνσεων Οικονομικών Υπηρεσιών</w:t>
      </w:r>
      <w:r>
        <w:rPr>
          <w:rFonts w:eastAsia="Times New Roman" w:cs="Times New Roman"/>
          <w:szCs w:val="24"/>
        </w:rPr>
        <w:t>, γιατί να τις ψηφίσουμε;</w:t>
      </w:r>
      <w:r w:rsidRPr="00AA25BE">
        <w:rPr>
          <w:rFonts w:eastAsia="Times New Roman" w:cs="Times New Roman"/>
          <w:szCs w:val="24"/>
        </w:rPr>
        <w:t xml:space="preserve"> Εσεί</w:t>
      </w:r>
      <w:r w:rsidRPr="00AA25BE">
        <w:rPr>
          <w:rFonts w:eastAsia="Times New Roman" w:cs="Times New Roman"/>
          <w:szCs w:val="24"/>
        </w:rPr>
        <w:t xml:space="preserve">ς </w:t>
      </w:r>
      <w:r>
        <w:rPr>
          <w:rFonts w:eastAsia="Times New Roman" w:cs="Times New Roman"/>
          <w:szCs w:val="24"/>
        </w:rPr>
        <w:t>δηλαδή που ελέγχετε</w:t>
      </w:r>
      <w:r w:rsidRPr="00AA25BE">
        <w:rPr>
          <w:rFonts w:eastAsia="Times New Roman" w:cs="Times New Roman"/>
          <w:szCs w:val="24"/>
        </w:rPr>
        <w:t xml:space="preserve"> τους </w:t>
      </w:r>
      <w:r>
        <w:rPr>
          <w:rFonts w:eastAsia="Times New Roman" w:cs="Times New Roman"/>
          <w:szCs w:val="24"/>
        </w:rPr>
        <w:t>άλλους,</w:t>
      </w:r>
      <w:r>
        <w:rPr>
          <w:rFonts w:eastAsia="Times New Roman" w:cs="Times New Roman"/>
          <w:szCs w:val="24"/>
        </w:rPr>
        <w:t xml:space="preserve"> δεν μπορείτε να νομιμοποιήσετε</w:t>
      </w:r>
      <w:r w:rsidRPr="00AA25BE">
        <w:rPr>
          <w:rFonts w:eastAsia="Times New Roman" w:cs="Times New Roman"/>
          <w:szCs w:val="24"/>
        </w:rPr>
        <w:t xml:space="preserve"> τις δαπάνες </w:t>
      </w:r>
      <w:r>
        <w:rPr>
          <w:rFonts w:eastAsia="Times New Roman" w:cs="Times New Roman"/>
          <w:szCs w:val="24"/>
        </w:rPr>
        <w:t xml:space="preserve">με </w:t>
      </w:r>
      <w:r w:rsidRPr="00AA25BE">
        <w:rPr>
          <w:rFonts w:eastAsia="Times New Roman" w:cs="Times New Roman"/>
          <w:szCs w:val="24"/>
        </w:rPr>
        <w:t xml:space="preserve">την κανονική διαδικασία και ερχόμαστε τώρα να </w:t>
      </w:r>
      <w:r>
        <w:rPr>
          <w:rFonts w:eastAsia="Times New Roman" w:cs="Times New Roman"/>
          <w:szCs w:val="24"/>
        </w:rPr>
        <w:t xml:space="preserve">νομιμοποιήσουμε δαπάνες τριών </w:t>
      </w:r>
      <w:r w:rsidRPr="00AA25BE">
        <w:rPr>
          <w:rFonts w:eastAsia="Times New Roman" w:cs="Times New Roman"/>
          <w:szCs w:val="24"/>
        </w:rPr>
        <w:t>ετών</w:t>
      </w:r>
      <w:r>
        <w:rPr>
          <w:rFonts w:eastAsia="Times New Roman" w:cs="Times New Roman"/>
          <w:szCs w:val="24"/>
        </w:rPr>
        <w:t>;</w:t>
      </w:r>
    </w:p>
    <w:p w14:paraId="382445DF"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lastRenderedPageBreak/>
        <w:t xml:space="preserve">Επίσης </w:t>
      </w:r>
      <w:r>
        <w:rPr>
          <w:rFonts w:eastAsia="Times New Roman" w:cs="Times New Roman"/>
          <w:szCs w:val="24"/>
        </w:rPr>
        <w:t>-</w:t>
      </w:r>
      <w:r w:rsidRPr="00AA25BE">
        <w:rPr>
          <w:rFonts w:eastAsia="Times New Roman" w:cs="Times New Roman"/>
          <w:szCs w:val="24"/>
        </w:rPr>
        <w:t xml:space="preserve">με </w:t>
      </w:r>
      <w:proofErr w:type="spellStart"/>
      <w:r w:rsidRPr="00AA25BE">
        <w:rPr>
          <w:rFonts w:eastAsia="Times New Roman" w:cs="Times New Roman"/>
          <w:szCs w:val="24"/>
        </w:rPr>
        <w:t>συγχωρείτε</w:t>
      </w:r>
      <w:proofErr w:type="spellEnd"/>
      <w:r>
        <w:rPr>
          <w:rFonts w:eastAsia="Times New Roman" w:cs="Times New Roman"/>
          <w:szCs w:val="24"/>
        </w:rPr>
        <w:t>-</w:t>
      </w:r>
      <w:r w:rsidRPr="00AA25BE">
        <w:rPr>
          <w:rFonts w:eastAsia="Times New Roman" w:cs="Times New Roman"/>
          <w:szCs w:val="24"/>
        </w:rPr>
        <w:t xml:space="preserve"> κάνετε παραγραφή φόρων σε εκκρεμείς υποθέσεις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 xml:space="preserve">Μη μου </w:t>
      </w:r>
      <w:r w:rsidRPr="00AA25BE">
        <w:rPr>
          <w:rFonts w:eastAsia="Times New Roman" w:cs="Times New Roman"/>
          <w:szCs w:val="24"/>
        </w:rPr>
        <w:t xml:space="preserve">πείτε ότι </w:t>
      </w:r>
      <w:r>
        <w:rPr>
          <w:rFonts w:eastAsia="Times New Roman" w:cs="Times New Roman"/>
          <w:szCs w:val="24"/>
        </w:rPr>
        <w:t>δεν τι</w:t>
      </w:r>
      <w:r>
        <w:rPr>
          <w:rFonts w:eastAsia="Times New Roman" w:cs="Times New Roman"/>
          <w:szCs w:val="24"/>
        </w:rPr>
        <w:t xml:space="preserve">ς κάνετε. Και μη μου πείτε ότι </w:t>
      </w:r>
      <w:r w:rsidRPr="00AA25BE">
        <w:rPr>
          <w:rFonts w:eastAsia="Times New Roman" w:cs="Times New Roman"/>
          <w:szCs w:val="24"/>
        </w:rPr>
        <w:t>αυτή δεν είναι μία διάταξη που έχει σκοπιμότητα</w:t>
      </w:r>
      <w:r>
        <w:rPr>
          <w:rFonts w:eastAsia="Times New Roman" w:cs="Times New Roman"/>
          <w:szCs w:val="24"/>
        </w:rPr>
        <w:t>.</w:t>
      </w:r>
      <w:r w:rsidRPr="00AA25BE">
        <w:rPr>
          <w:rFonts w:eastAsia="Times New Roman" w:cs="Times New Roman"/>
          <w:szCs w:val="24"/>
        </w:rPr>
        <w:t xml:space="preserve"> </w:t>
      </w:r>
    </w:p>
    <w:p w14:paraId="382445E0"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 xml:space="preserve">Εν πάση </w:t>
      </w:r>
      <w:proofErr w:type="spellStart"/>
      <w:r w:rsidRPr="00AA25BE">
        <w:rPr>
          <w:rFonts w:eastAsia="Times New Roman" w:cs="Times New Roman"/>
          <w:szCs w:val="24"/>
        </w:rPr>
        <w:t>περιπτώσει</w:t>
      </w:r>
      <w:proofErr w:type="spellEnd"/>
      <w:r>
        <w:rPr>
          <w:rFonts w:eastAsia="Times New Roman" w:cs="Times New Roman"/>
          <w:szCs w:val="24"/>
        </w:rPr>
        <w:t>,</w:t>
      </w:r>
      <w:r w:rsidRPr="00AA25BE">
        <w:rPr>
          <w:rFonts w:eastAsia="Times New Roman" w:cs="Times New Roman"/>
          <w:szCs w:val="24"/>
        </w:rPr>
        <w:t xml:space="preserve"> για να τελειώνω</w:t>
      </w:r>
      <w:r>
        <w:rPr>
          <w:rFonts w:eastAsia="Times New Roman" w:cs="Times New Roman"/>
          <w:szCs w:val="24"/>
        </w:rPr>
        <w:t>,</w:t>
      </w:r>
      <w:r w:rsidRPr="00AA25BE">
        <w:rPr>
          <w:rFonts w:eastAsia="Times New Roman" w:cs="Times New Roman"/>
          <w:szCs w:val="24"/>
        </w:rPr>
        <w:t xml:space="preserve"> κύριε Πρόεδρε</w:t>
      </w:r>
      <w:r>
        <w:rPr>
          <w:rFonts w:eastAsia="Times New Roman" w:cs="Times New Roman"/>
          <w:szCs w:val="24"/>
        </w:rPr>
        <w:t>,</w:t>
      </w:r>
      <w:r w:rsidRPr="00AA25BE">
        <w:rPr>
          <w:rFonts w:eastAsia="Times New Roman" w:cs="Times New Roman"/>
          <w:szCs w:val="24"/>
        </w:rPr>
        <w:t xml:space="preserve"> γιατί ο χρόνος δεν επαρκεί</w:t>
      </w:r>
      <w:r>
        <w:rPr>
          <w:rFonts w:eastAsia="Times New Roman" w:cs="Times New Roman"/>
          <w:szCs w:val="24"/>
        </w:rPr>
        <w:t>, να σας πω το εξής:</w:t>
      </w:r>
      <w:r w:rsidRPr="00AA25BE">
        <w:rPr>
          <w:rFonts w:eastAsia="Times New Roman" w:cs="Times New Roman"/>
          <w:szCs w:val="24"/>
        </w:rPr>
        <w:t xml:space="preserve"> Εάν κουβεντιάζαμε με β</w:t>
      </w:r>
      <w:r>
        <w:rPr>
          <w:rFonts w:eastAsia="Times New Roman" w:cs="Times New Roman"/>
          <w:szCs w:val="24"/>
        </w:rPr>
        <w:t xml:space="preserve">άση ένα κανονικό νομοσχέδιο, δυο, </w:t>
      </w:r>
      <w:r w:rsidRPr="00AA25BE">
        <w:rPr>
          <w:rFonts w:eastAsia="Times New Roman" w:cs="Times New Roman"/>
          <w:szCs w:val="24"/>
        </w:rPr>
        <w:t xml:space="preserve">τρεις από </w:t>
      </w:r>
      <w:r>
        <w:rPr>
          <w:rFonts w:eastAsia="Times New Roman" w:cs="Times New Roman"/>
          <w:szCs w:val="24"/>
        </w:rPr>
        <w:t xml:space="preserve">αυτές </w:t>
      </w:r>
      <w:r w:rsidRPr="00AA25BE">
        <w:rPr>
          <w:rFonts w:eastAsia="Times New Roman" w:cs="Times New Roman"/>
          <w:szCs w:val="24"/>
        </w:rPr>
        <w:t xml:space="preserve">τις </w:t>
      </w:r>
      <w:r w:rsidRPr="00AA25BE">
        <w:rPr>
          <w:rFonts w:eastAsia="Times New Roman" w:cs="Times New Roman"/>
          <w:szCs w:val="24"/>
        </w:rPr>
        <w:t xml:space="preserve">διατάξεις </w:t>
      </w:r>
      <w:r>
        <w:rPr>
          <w:rFonts w:eastAsia="Times New Roman" w:cs="Times New Roman"/>
          <w:szCs w:val="24"/>
        </w:rPr>
        <w:t xml:space="preserve">θα τις </w:t>
      </w:r>
      <w:r w:rsidRPr="00AA25BE">
        <w:rPr>
          <w:rFonts w:eastAsia="Times New Roman" w:cs="Times New Roman"/>
          <w:szCs w:val="24"/>
        </w:rPr>
        <w:t>ψηφίζαμε</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Τις άλλες π</w:t>
      </w:r>
      <w:r w:rsidRPr="00AA25BE">
        <w:rPr>
          <w:rFonts w:eastAsia="Times New Roman" w:cs="Times New Roman"/>
          <w:szCs w:val="24"/>
        </w:rPr>
        <w:t>ροφανώς</w:t>
      </w:r>
      <w:r>
        <w:rPr>
          <w:rFonts w:eastAsia="Times New Roman" w:cs="Times New Roman"/>
          <w:szCs w:val="24"/>
        </w:rPr>
        <w:t xml:space="preserve"> </w:t>
      </w:r>
      <w:r>
        <w:rPr>
          <w:rFonts w:eastAsia="Times New Roman" w:cs="Times New Roman"/>
          <w:szCs w:val="24"/>
        </w:rPr>
        <w:t>,</w:t>
      </w:r>
      <w:r>
        <w:rPr>
          <w:rFonts w:eastAsia="Times New Roman" w:cs="Times New Roman"/>
          <w:szCs w:val="24"/>
        </w:rPr>
        <w:t>θα τις καταψηφίζ</w:t>
      </w:r>
      <w:r w:rsidRPr="00AA25BE">
        <w:rPr>
          <w:rFonts w:eastAsia="Times New Roman" w:cs="Times New Roman"/>
          <w:szCs w:val="24"/>
        </w:rPr>
        <w:t>αμε</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Γι’</w:t>
      </w:r>
      <w:r w:rsidRPr="00AA25BE">
        <w:rPr>
          <w:rFonts w:eastAsia="Times New Roman" w:cs="Times New Roman"/>
          <w:szCs w:val="24"/>
        </w:rPr>
        <w:t xml:space="preserve"> αυτό</w:t>
      </w:r>
      <w:r>
        <w:rPr>
          <w:rFonts w:eastAsia="Times New Roman" w:cs="Times New Roman"/>
          <w:szCs w:val="24"/>
        </w:rPr>
        <w:t>,</w:t>
      </w:r>
      <w:r w:rsidRPr="00AA25BE">
        <w:rPr>
          <w:rFonts w:eastAsia="Times New Roman" w:cs="Times New Roman"/>
          <w:szCs w:val="24"/>
        </w:rPr>
        <w:t xml:space="preserve"> είμαστε υποχρεωμένοι να ψηφίσουμε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AA25BE">
        <w:rPr>
          <w:rFonts w:eastAsia="Times New Roman" w:cs="Times New Roman"/>
          <w:szCs w:val="24"/>
        </w:rPr>
        <w:t xml:space="preserve"> Είναι και αυτό μία ατέλεια της διαδικασίας των τροπολογιών με τον τρόπο που έρχονται</w:t>
      </w:r>
      <w:r>
        <w:rPr>
          <w:rFonts w:eastAsia="Times New Roman" w:cs="Times New Roman"/>
          <w:szCs w:val="24"/>
        </w:rPr>
        <w:t>.</w:t>
      </w:r>
      <w:r w:rsidRPr="00AA25BE">
        <w:rPr>
          <w:rFonts w:eastAsia="Times New Roman" w:cs="Times New Roman"/>
          <w:szCs w:val="24"/>
        </w:rPr>
        <w:t xml:space="preserve"> </w:t>
      </w:r>
    </w:p>
    <w:p w14:paraId="382445E1"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w:t>
      </w:r>
      <w:r w:rsidRPr="00AA25BE">
        <w:rPr>
          <w:rFonts w:eastAsia="Times New Roman" w:cs="Times New Roman"/>
          <w:szCs w:val="24"/>
        </w:rPr>
        <w:t xml:space="preserve">Κυβέρνηση για ζητήματα τα </w:t>
      </w:r>
      <w:r w:rsidRPr="00AA25BE">
        <w:rPr>
          <w:rFonts w:eastAsia="Times New Roman" w:cs="Times New Roman"/>
          <w:szCs w:val="24"/>
        </w:rPr>
        <w:t>οποία έχουμε καταθέσε</w:t>
      </w:r>
      <w:r>
        <w:rPr>
          <w:rFonts w:eastAsia="Times New Roman" w:cs="Times New Roman"/>
          <w:szCs w:val="24"/>
        </w:rPr>
        <w:t>ι προτάσεις νόμου και τροπολογίε</w:t>
      </w:r>
      <w:r w:rsidRPr="00AA25BE">
        <w:rPr>
          <w:rFonts w:eastAsia="Times New Roman" w:cs="Times New Roman"/>
          <w:szCs w:val="24"/>
        </w:rPr>
        <w:t xml:space="preserve">ς και είναι έτοιμες </w:t>
      </w:r>
      <w:r>
        <w:rPr>
          <w:rFonts w:eastAsia="Times New Roman" w:cs="Times New Roman"/>
          <w:szCs w:val="24"/>
        </w:rPr>
        <w:t xml:space="preserve">και </w:t>
      </w:r>
      <w:r w:rsidRPr="00AA25BE">
        <w:rPr>
          <w:rFonts w:eastAsia="Times New Roman" w:cs="Times New Roman"/>
          <w:szCs w:val="24"/>
        </w:rPr>
        <w:t>νομοτεχνικά επεξεργασμένες</w:t>
      </w:r>
      <w:r>
        <w:rPr>
          <w:rFonts w:eastAsia="Times New Roman" w:cs="Times New Roman"/>
          <w:szCs w:val="24"/>
        </w:rPr>
        <w:t>, όπως η</w:t>
      </w:r>
      <w:r w:rsidRPr="00AA25BE">
        <w:rPr>
          <w:rFonts w:eastAsia="Times New Roman" w:cs="Times New Roman"/>
          <w:szCs w:val="24"/>
        </w:rPr>
        <w:t xml:space="preserve"> προστασία της πρώτης κατοικίας</w:t>
      </w:r>
      <w:r>
        <w:rPr>
          <w:rFonts w:eastAsia="Times New Roman" w:cs="Times New Roman"/>
          <w:szCs w:val="24"/>
        </w:rPr>
        <w:t>,</w:t>
      </w:r>
      <w:r w:rsidRPr="00AA25BE">
        <w:rPr>
          <w:rFonts w:eastAsia="Times New Roman" w:cs="Times New Roman"/>
          <w:szCs w:val="24"/>
        </w:rPr>
        <w:t xml:space="preserve"> οι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AA25BE">
        <w:rPr>
          <w:rFonts w:eastAsia="Times New Roman" w:cs="Times New Roman"/>
          <w:szCs w:val="24"/>
        </w:rPr>
        <w:t xml:space="preserve"> δόσεις για τα φυσικά πρόσωπα</w:t>
      </w:r>
      <w:r>
        <w:rPr>
          <w:rFonts w:eastAsia="Times New Roman" w:cs="Times New Roman"/>
          <w:szCs w:val="24"/>
        </w:rPr>
        <w:t>,</w:t>
      </w:r>
      <w:r w:rsidRPr="00AA25BE">
        <w:rPr>
          <w:rFonts w:eastAsia="Times New Roman" w:cs="Times New Roman"/>
          <w:szCs w:val="24"/>
        </w:rPr>
        <w:t xml:space="preserve"> το ακατάσχετο των ελεύθερων επαγγελματιών</w:t>
      </w:r>
      <w:r>
        <w:rPr>
          <w:rFonts w:eastAsia="Times New Roman" w:cs="Times New Roman"/>
          <w:szCs w:val="24"/>
        </w:rPr>
        <w:t>,</w:t>
      </w:r>
      <w:r w:rsidRPr="00AA25BE">
        <w:rPr>
          <w:rFonts w:eastAsia="Times New Roman" w:cs="Times New Roman"/>
          <w:szCs w:val="24"/>
        </w:rPr>
        <w:t xml:space="preserve"> θα μπορούσε</w:t>
      </w:r>
      <w:r>
        <w:rPr>
          <w:rFonts w:eastAsia="Times New Roman" w:cs="Times New Roman"/>
          <w:szCs w:val="24"/>
        </w:rPr>
        <w:t xml:space="preserve"> να δείξει </w:t>
      </w:r>
      <w:r>
        <w:rPr>
          <w:rFonts w:eastAsia="Times New Roman" w:cs="Times New Roman"/>
          <w:szCs w:val="24"/>
        </w:rPr>
        <w:t xml:space="preserve">και μία καλή διάθεση, μια και </w:t>
      </w:r>
      <w:r w:rsidRPr="00AA25BE">
        <w:rPr>
          <w:rFonts w:eastAsia="Times New Roman" w:cs="Times New Roman"/>
          <w:szCs w:val="24"/>
        </w:rPr>
        <w:t xml:space="preserve">γίνεται προσπάθεια από την πλευρά της </w:t>
      </w:r>
      <w:r>
        <w:rPr>
          <w:rFonts w:eastAsia="Times New Roman" w:cs="Times New Roman"/>
          <w:szCs w:val="24"/>
        </w:rPr>
        <w:t xml:space="preserve">Πλειοψηφίας </w:t>
      </w:r>
      <w:r w:rsidRPr="00AA25BE">
        <w:rPr>
          <w:rFonts w:eastAsia="Times New Roman" w:cs="Times New Roman"/>
          <w:szCs w:val="24"/>
        </w:rPr>
        <w:t xml:space="preserve">να υπερασπιστεί τον Πρόεδρο </w:t>
      </w:r>
      <w:r w:rsidRPr="00AA25BE">
        <w:rPr>
          <w:rFonts w:eastAsia="Times New Roman" w:cs="Times New Roman"/>
          <w:szCs w:val="24"/>
        </w:rPr>
        <w:lastRenderedPageBreak/>
        <w:t>της Βουλής</w:t>
      </w:r>
      <w:r>
        <w:rPr>
          <w:rFonts w:eastAsia="Times New Roman" w:cs="Times New Roman"/>
          <w:szCs w:val="24"/>
        </w:rPr>
        <w:t>.</w:t>
      </w:r>
      <w:r w:rsidRPr="00AA25BE">
        <w:rPr>
          <w:rFonts w:eastAsia="Times New Roman" w:cs="Times New Roman"/>
          <w:szCs w:val="24"/>
        </w:rPr>
        <w:t xml:space="preserve"> Δεν έχει ευθύνη ο Πρόεδρος </w:t>
      </w:r>
      <w:r>
        <w:rPr>
          <w:rFonts w:eastAsia="Times New Roman" w:cs="Times New Roman"/>
          <w:szCs w:val="24"/>
        </w:rPr>
        <w:t xml:space="preserve">της </w:t>
      </w:r>
      <w:r w:rsidRPr="00AA25BE">
        <w:rPr>
          <w:rFonts w:eastAsia="Times New Roman" w:cs="Times New Roman"/>
          <w:szCs w:val="24"/>
        </w:rPr>
        <w:t>Βουλής</w:t>
      </w:r>
      <w:r>
        <w:rPr>
          <w:rFonts w:eastAsia="Times New Roman" w:cs="Times New Roman"/>
          <w:szCs w:val="24"/>
        </w:rPr>
        <w:t>,</w:t>
      </w:r>
      <w:r w:rsidRPr="00AA25BE">
        <w:rPr>
          <w:rFonts w:eastAsia="Times New Roman" w:cs="Times New Roman"/>
          <w:szCs w:val="24"/>
        </w:rPr>
        <w:t xml:space="preserve"> που έχουμε καταθέσει προτάσεις νόμου και δεν έρχονται ποτέ</w:t>
      </w:r>
      <w:r>
        <w:rPr>
          <w:rFonts w:eastAsia="Times New Roman" w:cs="Times New Roman"/>
          <w:szCs w:val="24"/>
        </w:rPr>
        <w:t xml:space="preserve"> να συζητηθούν; </w:t>
      </w:r>
      <w:r w:rsidRPr="00AA25BE">
        <w:rPr>
          <w:rFonts w:eastAsia="Times New Roman" w:cs="Times New Roman"/>
          <w:szCs w:val="24"/>
        </w:rPr>
        <w:t xml:space="preserve"> </w:t>
      </w:r>
    </w:p>
    <w:p w14:paraId="382445E2"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 xml:space="preserve">Αυτά </w:t>
      </w:r>
      <w:r>
        <w:rPr>
          <w:rFonts w:eastAsia="Times New Roman" w:cs="Times New Roman"/>
          <w:szCs w:val="24"/>
        </w:rPr>
        <w:t>είχα να πω, κ</w:t>
      </w:r>
      <w:r w:rsidRPr="00AA25BE">
        <w:rPr>
          <w:rFonts w:eastAsia="Times New Roman" w:cs="Times New Roman"/>
          <w:szCs w:val="24"/>
        </w:rPr>
        <w:t>ύρι</w:t>
      </w:r>
      <w:r w:rsidRPr="00AA25BE">
        <w:rPr>
          <w:rFonts w:eastAsia="Times New Roman" w:cs="Times New Roman"/>
          <w:szCs w:val="24"/>
        </w:rPr>
        <w:t>ε Πρόεδρε</w:t>
      </w:r>
      <w:r>
        <w:rPr>
          <w:rFonts w:eastAsia="Times New Roman" w:cs="Times New Roman"/>
          <w:szCs w:val="24"/>
        </w:rPr>
        <w:t xml:space="preserve">. </w:t>
      </w:r>
    </w:p>
    <w:p w14:paraId="382445E3"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Σας ευχαριστώ</w:t>
      </w:r>
      <w:r>
        <w:rPr>
          <w:rFonts w:eastAsia="Times New Roman" w:cs="Times New Roman"/>
          <w:szCs w:val="24"/>
        </w:rPr>
        <w:t>.</w:t>
      </w:r>
    </w:p>
    <w:p w14:paraId="382445E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382445E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w:t>
      </w:r>
    </w:p>
    <w:p w14:paraId="382445E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 xml:space="preserve">Ευχαριστώ, κύριε Πρόεδρε. </w:t>
      </w:r>
    </w:p>
    <w:p w14:paraId="382445E7"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Εγώ θα ήθελα να μιλήσω για την τροπολογία</w:t>
      </w:r>
      <w:r w:rsidRPr="00AA25BE">
        <w:rPr>
          <w:rFonts w:eastAsia="Times New Roman" w:cs="Times New Roman"/>
          <w:szCs w:val="24"/>
        </w:rPr>
        <w:t xml:space="preserve"> για τη Γενική Επιθεωρήτρια Δημόσιας Διοίκησης</w:t>
      </w:r>
      <w:r>
        <w:rPr>
          <w:rFonts w:eastAsia="Times New Roman" w:cs="Times New Roman"/>
          <w:szCs w:val="24"/>
        </w:rPr>
        <w:t>,</w:t>
      </w:r>
      <w:r w:rsidRPr="00AA25BE">
        <w:rPr>
          <w:rFonts w:eastAsia="Times New Roman" w:cs="Times New Roman"/>
          <w:szCs w:val="24"/>
        </w:rPr>
        <w:t xml:space="preserve"> την οποία είχα την ευκαιρία να υποστηρίξω εκτενώς χθες</w:t>
      </w:r>
      <w:r>
        <w:rPr>
          <w:rFonts w:eastAsia="Times New Roman" w:cs="Times New Roman"/>
          <w:szCs w:val="24"/>
        </w:rPr>
        <w:t>.</w:t>
      </w:r>
      <w:r w:rsidRPr="00AA25BE">
        <w:rPr>
          <w:rFonts w:eastAsia="Times New Roman" w:cs="Times New Roman"/>
          <w:szCs w:val="24"/>
        </w:rPr>
        <w:t xml:space="preserve"> Επειδή</w:t>
      </w:r>
      <w:r>
        <w:rPr>
          <w:rFonts w:eastAsia="Times New Roman" w:cs="Times New Roman"/>
          <w:szCs w:val="24"/>
        </w:rPr>
        <w:t>, όμως,</w:t>
      </w:r>
      <w:r w:rsidRPr="00AA25BE">
        <w:rPr>
          <w:rFonts w:eastAsia="Times New Roman" w:cs="Times New Roman"/>
          <w:szCs w:val="24"/>
        </w:rPr>
        <w:t xml:space="preserve"> τέθηκαν δύο θέματα</w:t>
      </w:r>
      <w:r>
        <w:rPr>
          <w:rFonts w:eastAsia="Times New Roman" w:cs="Times New Roman"/>
          <w:szCs w:val="24"/>
        </w:rPr>
        <w:t>,</w:t>
      </w:r>
      <w:r w:rsidRPr="00AA25BE">
        <w:rPr>
          <w:rFonts w:eastAsia="Times New Roman" w:cs="Times New Roman"/>
          <w:szCs w:val="24"/>
        </w:rPr>
        <w:t xml:space="preserve"> οφείλω να απαντήσω</w:t>
      </w:r>
      <w:r>
        <w:rPr>
          <w:rFonts w:eastAsia="Times New Roman" w:cs="Times New Roman"/>
          <w:szCs w:val="24"/>
        </w:rPr>
        <w:t>.</w:t>
      </w:r>
    </w:p>
    <w:p w14:paraId="382445E8"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 xml:space="preserve">Ο </w:t>
      </w:r>
      <w:r>
        <w:rPr>
          <w:rFonts w:eastAsia="Times New Roman" w:cs="Times New Roman"/>
          <w:szCs w:val="24"/>
        </w:rPr>
        <w:t>κ.</w:t>
      </w:r>
      <w:r w:rsidRPr="00AA25BE">
        <w:rPr>
          <w:rFonts w:eastAsia="Times New Roman" w:cs="Times New Roman"/>
          <w:szCs w:val="24"/>
        </w:rPr>
        <w:t xml:space="preserve"> Βαρβιτσιώτης μίλησε για το </w:t>
      </w:r>
      <w:r>
        <w:rPr>
          <w:rFonts w:eastAsia="Times New Roman" w:cs="Times New Roman"/>
          <w:szCs w:val="24"/>
        </w:rPr>
        <w:t>θέμα του επείγοντος και ο κ.</w:t>
      </w:r>
      <w:r w:rsidRPr="00AA25BE">
        <w:rPr>
          <w:rFonts w:eastAsia="Times New Roman" w:cs="Times New Roman"/>
          <w:szCs w:val="24"/>
        </w:rPr>
        <w:t xml:space="preserve"> Βορίδης σχετικά με προσλήψεις</w:t>
      </w:r>
      <w:r>
        <w:rPr>
          <w:rFonts w:eastAsia="Times New Roman" w:cs="Times New Roman"/>
          <w:szCs w:val="24"/>
        </w:rPr>
        <w:t>.</w:t>
      </w:r>
      <w:r w:rsidRPr="00AA25BE">
        <w:rPr>
          <w:rFonts w:eastAsia="Times New Roman" w:cs="Times New Roman"/>
          <w:szCs w:val="24"/>
        </w:rPr>
        <w:t xml:space="preserve"> </w:t>
      </w:r>
      <w:proofErr w:type="spellStart"/>
      <w:r w:rsidRPr="00AA25BE">
        <w:rPr>
          <w:rFonts w:eastAsia="Times New Roman" w:cs="Times New Roman"/>
          <w:szCs w:val="24"/>
        </w:rPr>
        <w:t>Κατ</w:t>
      </w:r>
      <w:r>
        <w:rPr>
          <w:rFonts w:eastAsia="Times New Roman" w:cs="Times New Roman"/>
          <w:szCs w:val="24"/>
        </w:rPr>
        <w:t>’</w:t>
      </w:r>
      <w:r w:rsidRPr="00AA25BE">
        <w:rPr>
          <w:rFonts w:eastAsia="Times New Roman" w:cs="Times New Roman"/>
          <w:szCs w:val="24"/>
        </w:rPr>
        <w:t>αρ</w:t>
      </w:r>
      <w:r w:rsidRPr="00AA25BE">
        <w:rPr>
          <w:rFonts w:eastAsia="Times New Roman" w:cs="Times New Roman"/>
          <w:szCs w:val="24"/>
        </w:rPr>
        <w:t>χάς</w:t>
      </w:r>
      <w:proofErr w:type="spellEnd"/>
      <w:r>
        <w:rPr>
          <w:rFonts w:eastAsia="Times New Roman" w:cs="Times New Roman"/>
          <w:szCs w:val="24"/>
        </w:rPr>
        <w:t>,</w:t>
      </w:r>
      <w:r w:rsidRPr="00AA25BE">
        <w:rPr>
          <w:rFonts w:eastAsia="Times New Roman" w:cs="Times New Roman"/>
          <w:szCs w:val="24"/>
        </w:rPr>
        <w:t xml:space="preserve"> να ξεκαθαρίσουμε ότι η ενίσχυση της στελ</w:t>
      </w:r>
      <w:r>
        <w:rPr>
          <w:rFonts w:eastAsia="Times New Roman" w:cs="Times New Roman"/>
          <w:szCs w:val="24"/>
        </w:rPr>
        <w:t>έχωσης γίνεται με αποσπάσεις και όσον αφορά τους γενικούς</w:t>
      </w:r>
      <w:r w:rsidRPr="00AA25BE">
        <w:rPr>
          <w:rFonts w:eastAsia="Times New Roman" w:cs="Times New Roman"/>
          <w:szCs w:val="24"/>
        </w:rPr>
        <w:t xml:space="preserve"> επιθεωρητές </w:t>
      </w:r>
      <w:r>
        <w:rPr>
          <w:rFonts w:eastAsia="Times New Roman" w:cs="Times New Roman"/>
          <w:szCs w:val="24"/>
        </w:rPr>
        <w:t>-μιλάμε για είκοσι πέντε</w:t>
      </w:r>
      <w:r w:rsidRPr="00AA25BE">
        <w:rPr>
          <w:rFonts w:eastAsia="Times New Roman" w:cs="Times New Roman"/>
          <w:szCs w:val="24"/>
        </w:rPr>
        <w:t xml:space="preserve"> </w:t>
      </w:r>
      <w:r w:rsidRPr="00AA25BE">
        <w:rPr>
          <w:rFonts w:eastAsia="Times New Roman" w:cs="Times New Roman"/>
          <w:szCs w:val="24"/>
        </w:rPr>
        <w:lastRenderedPageBreak/>
        <w:t>αποσπάσεις</w:t>
      </w:r>
      <w:r>
        <w:rPr>
          <w:rFonts w:eastAsia="Times New Roman" w:cs="Times New Roman"/>
          <w:szCs w:val="24"/>
        </w:rPr>
        <w:t>-</w:t>
      </w:r>
      <w:r w:rsidRPr="00AA25BE">
        <w:rPr>
          <w:rFonts w:eastAsia="Times New Roman" w:cs="Times New Roman"/>
          <w:szCs w:val="24"/>
        </w:rPr>
        <w:t xml:space="preserve"> και για το Γραφείο </w:t>
      </w:r>
      <w:r>
        <w:rPr>
          <w:rFonts w:eastAsia="Times New Roman" w:cs="Times New Roman"/>
          <w:szCs w:val="24"/>
        </w:rPr>
        <w:t>«</w:t>
      </w:r>
      <w:r w:rsidRPr="00AA25BE">
        <w:rPr>
          <w:rFonts w:eastAsia="Times New Roman" w:cs="Times New Roman"/>
          <w:szCs w:val="24"/>
        </w:rPr>
        <w:t>Πόθεν Έσχες</w:t>
      </w:r>
      <w:r>
        <w:rPr>
          <w:rFonts w:eastAsia="Times New Roman" w:cs="Times New Roman"/>
          <w:szCs w:val="24"/>
        </w:rPr>
        <w:t>»</w:t>
      </w:r>
      <w:r>
        <w:rPr>
          <w:rFonts w:eastAsia="Times New Roman" w:cs="Times New Roman"/>
          <w:szCs w:val="24"/>
        </w:rPr>
        <w:t>.</w:t>
      </w:r>
      <w:r w:rsidRPr="00AA25BE">
        <w:rPr>
          <w:rFonts w:eastAsia="Times New Roman" w:cs="Times New Roman"/>
          <w:szCs w:val="24"/>
        </w:rPr>
        <w:t xml:space="preserve"> Είναι με αποσπάσεις</w:t>
      </w:r>
      <w:r>
        <w:rPr>
          <w:rFonts w:eastAsia="Times New Roman" w:cs="Times New Roman"/>
          <w:szCs w:val="24"/>
        </w:rPr>
        <w:t>.</w:t>
      </w:r>
      <w:r w:rsidRPr="00AA25BE">
        <w:rPr>
          <w:rFonts w:eastAsia="Times New Roman" w:cs="Times New Roman"/>
          <w:szCs w:val="24"/>
        </w:rPr>
        <w:t xml:space="preserve"> Οι μόνες προσλήψεις είναι για τρεις δικηγόρ</w:t>
      </w:r>
      <w:r>
        <w:rPr>
          <w:rFonts w:eastAsia="Times New Roman" w:cs="Times New Roman"/>
          <w:szCs w:val="24"/>
        </w:rPr>
        <w:t>ους με</w:t>
      </w:r>
      <w:r>
        <w:rPr>
          <w:rFonts w:eastAsia="Times New Roman" w:cs="Times New Roman"/>
          <w:szCs w:val="24"/>
        </w:rPr>
        <w:t xml:space="preserve"> έμμισθη εντολή</w:t>
      </w:r>
      <w:r>
        <w:rPr>
          <w:rFonts w:eastAsia="Times New Roman" w:cs="Times New Roman"/>
          <w:szCs w:val="24"/>
        </w:rPr>
        <w:t>,</w:t>
      </w:r>
      <w:r>
        <w:rPr>
          <w:rFonts w:eastAsia="Times New Roman" w:cs="Times New Roman"/>
          <w:szCs w:val="24"/>
        </w:rPr>
        <w:t xml:space="preserve"> λόγω της ν</w:t>
      </w:r>
      <w:r w:rsidRPr="00AA25BE">
        <w:rPr>
          <w:rFonts w:eastAsia="Times New Roman" w:cs="Times New Roman"/>
          <w:szCs w:val="24"/>
        </w:rPr>
        <w:t>ομικής πτυχής</w:t>
      </w:r>
      <w:r>
        <w:rPr>
          <w:rFonts w:eastAsia="Times New Roman" w:cs="Times New Roman"/>
          <w:szCs w:val="24"/>
        </w:rPr>
        <w:t>,</w:t>
      </w:r>
      <w:r w:rsidRPr="00AA25BE">
        <w:rPr>
          <w:rFonts w:eastAsia="Times New Roman" w:cs="Times New Roman"/>
          <w:szCs w:val="24"/>
        </w:rPr>
        <w:t xml:space="preserve"> Άρα</w:t>
      </w:r>
      <w:r>
        <w:rPr>
          <w:rFonts w:eastAsia="Times New Roman" w:cs="Times New Roman"/>
          <w:szCs w:val="24"/>
        </w:rPr>
        <w:t>,</w:t>
      </w:r>
      <w:r w:rsidRPr="00AA25BE">
        <w:rPr>
          <w:rFonts w:eastAsia="Times New Roman" w:cs="Times New Roman"/>
          <w:szCs w:val="24"/>
        </w:rPr>
        <w:t xml:space="preserve"> να ξεκαθαρίσουμε </w:t>
      </w:r>
      <w:r>
        <w:rPr>
          <w:rFonts w:eastAsia="Times New Roman" w:cs="Times New Roman"/>
          <w:szCs w:val="24"/>
        </w:rPr>
        <w:t xml:space="preserve">ότι </w:t>
      </w:r>
      <w:r w:rsidRPr="00AA25BE">
        <w:rPr>
          <w:rFonts w:eastAsia="Times New Roman" w:cs="Times New Roman"/>
          <w:szCs w:val="24"/>
        </w:rPr>
        <w:t>η τροπολογία αυτή δεν έχει προσλήψεις</w:t>
      </w:r>
      <w:r>
        <w:rPr>
          <w:rFonts w:eastAsia="Times New Roman" w:cs="Times New Roman"/>
          <w:szCs w:val="24"/>
        </w:rPr>
        <w:t>, αλλά</w:t>
      </w:r>
      <w:r w:rsidRPr="00AA25BE">
        <w:rPr>
          <w:rFonts w:eastAsia="Times New Roman" w:cs="Times New Roman"/>
          <w:szCs w:val="24"/>
        </w:rPr>
        <w:t xml:space="preserve"> αποσπάσεις</w:t>
      </w:r>
      <w:r>
        <w:rPr>
          <w:rFonts w:eastAsia="Times New Roman" w:cs="Times New Roman"/>
          <w:szCs w:val="24"/>
        </w:rPr>
        <w:t>.</w:t>
      </w:r>
    </w:p>
    <w:p w14:paraId="382445E9"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Τώρα</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 xml:space="preserve">να εξηγήσω </w:t>
      </w:r>
      <w:r w:rsidRPr="00AA25BE">
        <w:rPr>
          <w:rFonts w:eastAsia="Times New Roman" w:cs="Times New Roman"/>
          <w:szCs w:val="24"/>
        </w:rPr>
        <w:t>γιατί είναι επείγουσα</w:t>
      </w:r>
      <w:r>
        <w:rPr>
          <w:rFonts w:eastAsia="Times New Roman" w:cs="Times New Roman"/>
          <w:szCs w:val="24"/>
        </w:rPr>
        <w:t>.</w:t>
      </w:r>
      <w:r w:rsidRPr="00AA25BE">
        <w:rPr>
          <w:rFonts w:eastAsia="Times New Roman" w:cs="Times New Roman"/>
          <w:szCs w:val="24"/>
        </w:rPr>
        <w:t xml:space="preserve"> Ανέφερα χθες </w:t>
      </w:r>
      <w:r>
        <w:rPr>
          <w:rFonts w:eastAsia="Times New Roman" w:cs="Times New Roman"/>
          <w:szCs w:val="24"/>
        </w:rPr>
        <w:t>-</w:t>
      </w:r>
      <w:r w:rsidRPr="00AA25BE">
        <w:rPr>
          <w:rFonts w:eastAsia="Times New Roman" w:cs="Times New Roman"/>
          <w:szCs w:val="24"/>
        </w:rPr>
        <w:t>δεν θέλω να κουράσω</w:t>
      </w:r>
      <w:r>
        <w:rPr>
          <w:rFonts w:eastAsia="Times New Roman" w:cs="Times New Roman"/>
          <w:szCs w:val="24"/>
        </w:rPr>
        <w:t>,</w:t>
      </w:r>
      <w:r w:rsidRPr="00AA25BE">
        <w:rPr>
          <w:rFonts w:eastAsia="Times New Roman" w:cs="Times New Roman"/>
          <w:szCs w:val="24"/>
        </w:rPr>
        <w:t xml:space="preserve"> αλλά να σας εξηγήσω</w:t>
      </w:r>
      <w:r>
        <w:rPr>
          <w:rFonts w:eastAsia="Times New Roman" w:cs="Times New Roman"/>
          <w:szCs w:val="24"/>
        </w:rPr>
        <w:t>-</w:t>
      </w:r>
      <w:r w:rsidRPr="00AA25BE">
        <w:rPr>
          <w:rFonts w:eastAsia="Times New Roman" w:cs="Times New Roman"/>
          <w:szCs w:val="24"/>
        </w:rPr>
        <w:t xml:space="preserve"> ότι από πέρ</w:t>
      </w:r>
      <w:r>
        <w:rPr>
          <w:rFonts w:eastAsia="Times New Roman" w:cs="Times New Roman"/>
          <w:szCs w:val="24"/>
        </w:rPr>
        <w:t>υ</w:t>
      </w:r>
      <w:r w:rsidRPr="00AA25BE">
        <w:rPr>
          <w:rFonts w:eastAsia="Times New Roman" w:cs="Times New Roman"/>
          <w:szCs w:val="24"/>
        </w:rPr>
        <w:t>σι έχουν δι</w:t>
      </w:r>
      <w:r>
        <w:rPr>
          <w:rFonts w:eastAsia="Times New Roman" w:cs="Times New Roman"/>
          <w:szCs w:val="24"/>
        </w:rPr>
        <w:t>ευρυνθεί</w:t>
      </w:r>
      <w:r w:rsidRPr="00AA25BE">
        <w:rPr>
          <w:rFonts w:eastAsia="Times New Roman" w:cs="Times New Roman"/>
          <w:szCs w:val="24"/>
        </w:rPr>
        <w:t xml:space="preserve"> οι α</w:t>
      </w:r>
      <w:r w:rsidRPr="00AA25BE">
        <w:rPr>
          <w:rFonts w:eastAsia="Times New Roman" w:cs="Times New Roman"/>
          <w:szCs w:val="24"/>
        </w:rPr>
        <w:t>ρμοδιότητες του Γενικού Επιθεωρητή Δημόσιας Διοίκησης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Η</w:t>
      </w:r>
      <w:r w:rsidRPr="00AA25BE">
        <w:rPr>
          <w:rFonts w:eastAsia="Times New Roman" w:cs="Times New Roman"/>
          <w:szCs w:val="24"/>
        </w:rPr>
        <w:t xml:space="preserve"> μία αρμοδιότητα που έχει διευρυνθεί</w:t>
      </w:r>
      <w:r>
        <w:rPr>
          <w:rFonts w:eastAsia="Times New Roman" w:cs="Times New Roman"/>
          <w:szCs w:val="24"/>
        </w:rPr>
        <w:t>,</w:t>
      </w:r>
      <w:r w:rsidRPr="00AA25BE">
        <w:rPr>
          <w:rFonts w:eastAsia="Times New Roman" w:cs="Times New Roman"/>
          <w:szCs w:val="24"/>
        </w:rPr>
        <w:t xml:space="preserve"> αφορά την πειθαρχική διαδικασία</w:t>
      </w:r>
      <w:r>
        <w:rPr>
          <w:rFonts w:eastAsia="Times New Roman" w:cs="Times New Roman"/>
          <w:szCs w:val="24"/>
        </w:rPr>
        <w:t>.</w:t>
      </w:r>
      <w:r w:rsidRPr="00AA25BE">
        <w:rPr>
          <w:rFonts w:eastAsia="Times New Roman" w:cs="Times New Roman"/>
          <w:szCs w:val="24"/>
        </w:rPr>
        <w:t xml:space="preserve"> Αυτό</w:t>
      </w:r>
      <w:r>
        <w:rPr>
          <w:rFonts w:eastAsia="Times New Roman" w:cs="Times New Roman"/>
          <w:szCs w:val="24"/>
        </w:rPr>
        <w:t>,</w:t>
      </w:r>
      <w:r w:rsidRPr="00AA25BE">
        <w:rPr>
          <w:rFonts w:eastAsia="Times New Roman" w:cs="Times New Roman"/>
          <w:szCs w:val="24"/>
        </w:rPr>
        <w:t xml:space="preserve"> όντως</w:t>
      </w:r>
      <w:r>
        <w:rPr>
          <w:rFonts w:eastAsia="Times New Roman" w:cs="Times New Roman"/>
          <w:szCs w:val="24"/>
        </w:rPr>
        <w:t>,</w:t>
      </w:r>
      <w:r w:rsidRPr="00AA25BE">
        <w:rPr>
          <w:rFonts w:eastAsia="Times New Roman" w:cs="Times New Roman"/>
          <w:szCs w:val="24"/>
        </w:rPr>
        <w:t xml:space="preserve"> δεν είναι επείγουσα διαδικασία</w:t>
      </w:r>
      <w:r>
        <w:rPr>
          <w:rFonts w:eastAsia="Times New Roman" w:cs="Times New Roman"/>
          <w:szCs w:val="24"/>
        </w:rPr>
        <w:t>.</w:t>
      </w:r>
    </w:p>
    <w:p w14:paraId="382445EA" w14:textId="77777777" w:rsidR="00D035B1" w:rsidRDefault="005B20CE">
      <w:pPr>
        <w:tabs>
          <w:tab w:val="left" w:pos="6168"/>
        </w:tabs>
        <w:spacing w:line="600" w:lineRule="auto"/>
        <w:ind w:firstLine="720"/>
        <w:jc w:val="both"/>
        <w:rPr>
          <w:rFonts w:eastAsia="Times New Roman" w:cs="Times New Roman"/>
          <w:szCs w:val="24"/>
        </w:rPr>
      </w:pPr>
      <w:r w:rsidRPr="00AA25BE">
        <w:rPr>
          <w:rFonts w:eastAsia="Times New Roman" w:cs="Times New Roman"/>
          <w:szCs w:val="24"/>
        </w:rPr>
        <w:t>Κύριε Βορίδη</w:t>
      </w:r>
      <w:r>
        <w:rPr>
          <w:rFonts w:eastAsia="Times New Roman" w:cs="Times New Roman"/>
          <w:szCs w:val="24"/>
        </w:rPr>
        <w:t>,</w:t>
      </w:r>
      <w:r w:rsidRPr="00AA25BE">
        <w:rPr>
          <w:rFonts w:eastAsia="Times New Roman" w:cs="Times New Roman"/>
          <w:szCs w:val="24"/>
        </w:rPr>
        <w:t xml:space="preserve"> σας απαντάω</w:t>
      </w:r>
      <w:r>
        <w:rPr>
          <w:rFonts w:eastAsia="Times New Roman" w:cs="Times New Roman"/>
          <w:szCs w:val="24"/>
        </w:rPr>
        <w:t>.</w:t>
      </w:r>
    </w:p>
    <w:p w14:paraId="382445EB" w14:textId="77777777" w:rsidR="00D035B1" w:rsidRDefault="005B20CE">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Σας ακούω με προσοχή. Απλώς, φτιάχνω τ</w:t>
      </w:r>
      <w:r>
        <w:rPr>
          <w:rFonts w:eastAsia="Times New Roman" w:cs="Times New Roman"/>
          <w:szCs w:val="24"/>
        </w:rPr>
        <w:t xml:space="preserve">ο επόμενο επιχείρημα. </w:t>
      </w:r>
    </w:p>
    <w:p w14:paraId="382445EC"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sidRPr="00AA25BE">
        <w:rPr>
          <w:rFonts w:eastAsia="Times New Roman" w:cs="Times New Roman"/>
          <w:szCs w:val="24"/>
        </w:rPr>
        <w:t>Εντάξει</w:t>
      </w:r>
      <w:r>
        <w:rPr>
          <w:rFonts w:eastAsia="Times New Roman" w:cs="Times New Roman"/>
          <w:szCs w:val="24"/>
        </w:rPr>
        <w:t>,</w:t>
      </w:r>
      <w:r w:rsidRPr="00AA25BE">
        <w:rPr>
          <w:rFonts w:eastAsia="Times New Roman" w:cs="Times New Roman"/>
          <w:szCs w:val="24"/>
        </w:rPr>
        <w:t xml:space="preserve"> αλλά να ακούσετε πρώτα </w:t>
      </w:r>
      <w:r>
        <w:rPr>
          <w:rFonts w:eastAsia="Times New Roman" w:cs="Times New Roman"/>
          <w:szCs w:val="24"/>
        </w:rPr>
        <w:t xml:space="preserve">την </w:t>
      </w:r>
      <w:r w:rsidRPr="00AA25BE">
        <w:rPr>
          <w:rFonts w:eastAsia="Times New Roman" w:cs="Times New Roman"/>
          <w:szCs w:val="24"/>
        </w:rPr>
        <w:t>απάντησ</w:t>
      </w:r>
      <w:r>
        <w:rPr>
          <w:rFonts w:eastAsia="Times New Roman" w:cs="Times New Roman"/>
          <w:szCs w:val="24"/>
        </w:rPr>
        <w:t>η και μετά να επιχειρηματολογήσετε.</w:t>
      </w:r>
      <w:r w:rsidRPr="00AA25BE">
        <w:rPr>
          <w:rFonts w:eastAsia="Times New Roman" w:cs="Times New Roman"/>
          <w:szCs w:val="24"/>
        </w:rPr>
        <w:t xml:space="preserve"> </w:t>
      </w:r>
    </w:p>
    <w:p w14:paraId="382445ED"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Η δεύτερη αφορά το συντονιστικό όργανο επιθεωρήσεων και ελέγχου</w:t>
      </w:r>
      <w:r>
        <w:rPr>
          <w:rFonts w:eastAsia="Times New Roman" w:cs="Times New Roman"/>
          <w:szCs w:val="24"/>
        </w:rPr>
        <w:t>.</w:t>
      </w:r>
      <w:r w:rsidRPr="00AA25BE">
        <w:rPr>
          <w:rFonts w:eastAsia="Times New Roman" w:cs="Times New Roman"/>
          <w:szCs w:val="24"/>
        </w:rPr>
        <w:t xml:space="preserve"> Αυτή</w:t>
      </w:r>
      <w:r>
        <w:rPr>
          <w:rFonts w:eastAsia="Times New Roman" w:cs="Times New Roman"/>
          <w:szCs w:val="24"/>
        </w:rPr>
        <w:t>,</w:t>
      </w:r>
      <w:r w:rsidRPr="00AA25BE">
        <w:rPr>
          <w:rFonts w:eastAsia="Times New Roman" w:cs="Times New Roman"/>
          <w:szCs w:val="24"/>
        </w:rPr>
        <w:t xml:space="preserve"> όντως</w:t>
      </w:r>
      <w:r>
        <w:rPr>
          <w:rFonts w:eastAsia="Times New Roman" w:cs="Times New Roman"/>
          <w:szCs w:val="24"/>
        </w:rPr>
        <w:t>,</w:t>
      </w:r>
      <w:r w:rsidRPr="00AA25BE">
        <w:rPr>
          <w:rFonts w:eastAsia="Times New Roman" w:cs="Times New Roman"/>
          <w:szCs w:val="24"/>
        </w:rPr>
        <w:t xml:space="preserve"> δεν έχει</w:t>
      </w:r>
      <w:r w:rsidRPr="00AA25BE">
        <w:rPr>
          <w:rFonts w:eastAsia="Times New Roman" w:cs="Times New Roman"/>
          <w:szCs w:val="24"/>
        </w:rPr>
        <w:t xml:space="preserve"> </w:t>
      </w:r>
      <w:r>
        <w:rPr>
          <w:rFonts w:eastAsia="Times New Roman" w:cs="Times New Roman"/>
          <w:szCs w:val="24"/>
        </w:rPr>
        <w:t>επείγον</w:t>
      </w:r>
      <w:r>
        <w:rPr>
          <w:rFonts w:eastAsia="Times New Roman" w:cs="Times New Roman"/>
          <w:szCs w:val="24"/>
        </w:rPr>
        <w:t>τα χαρακτήρα</w:t>
      </w:r>
      <w:r>
        <w:rPr>
          <w:rFonts w:eastAsia="Times New Roman" w:cs="Times New Roman"/>
          <w:szCs w:val="24"/>
        </w:rPr>
        <w:t xml:space="preserve">. </w:t>
      </w:r>
    </w:p>
    <w:p w14:paraId="382445EE"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lastRenderedPageBreak/>
        <w:t>Υπάρχουν</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όμως,</w:t>
      </w:r>
      <w:r w:rsidRPr="00AA25BE">
        <w:rPr>
          <w:rFonts w:eastAsia="Times New Roman" w:cs="Times New Roman"/>
          <w:szCs w:val="24"/>
        </w:rPr>
        <w:t xml:space="preserve"> δύ</w:t>
      </w:r>
      <w:r>
        <w:rPr>
          <w:rFonts w:eastAsia="Times New Roman" w:cs="Times New Roman"/>
          <w:szCs w:val="24"/>
        </w:rPr>
        <w:t>ο άλλες αρμοδιότητες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υπάρχει </w:t>
      </w:r>
      <w:r>
        <w:rPr>
          <w:rFonts w:eastAsia="Times New Roman" w:cs="Times New Roman"/>
          <w:szCs w:val="24"/>
        </w:rPr>
        <w:t xml:space="preserve">θέμα επείγοντος. </w:t>
      </w:r>
      <w:r w:rsidRPr="00AA25BE">
        <w:rPr>
          <w:rFonts w:eastAsia="Times New Roman" w:cs="Times New Roman"/>
          <w:szCs w:val="24"/>
        </w:rPr>
        <w:t xml:space="preserve">Η μία αφορά τη διεύρυνση των αρμοδιοτήτων του Γενικού Επιθεωρητή Δημόσιας Διοίκησης για το </w:t>
      </w:r>
      <w:r>
        <w:rPr>
          <w:rFonts w:eastAsia="Times New Roman" w:cs="Times New Roman"/>
          <w:szCs w:val="24"/>
        </w:rPr>
        <w:t>«</w:t>
      </w:r>
      <w:r w:rsidRPr="00AA25BE">
        <w:rPr>
          <w:rFonts w:eastAsia="Times New Roman" w:cs="Times New Roman"/>
          <w:szCs w:val="24"/>
        </w:rPr>
        <w:t>πόθεν έσχες</w:t>
      </w:r>
      <w:r>
        <w:rPr>
          <w:rFonts w:eastAsia="Times New Roman" w:cs="Times New Roman"/>
          <w:szCs w:val="24"/>
        </w:rPr>
        <w:t>»</w:t>
      </w:r>
      <w:r>
        <w:rPr>
          <w:rFonts w:eastAsia="Times New Roman" w:cs="Times New Roman"/>
          <w:szCs w:val="24"/>
        </w:rPr>
        <w:t>.</w:t>
      </w:r>
      <w:r w:rsidRPr="00AA25BE">
        <w:rPr>
          <w:rFonts w:eastAsia="Times New Roman" w:cs="Times New Roman"/>
          <w:szCs w:val="24"/>
        </w:rPr>
        <w:t xml:space="preserve"> Όπως γνωρίζετε και σύμφωνα με το</w:t>
      </w:r>
      <w:r>
        <w:rPr>
          <w:rFonts w:eastAsia="Times New Roman" w:cs="Times New Roman"/>
          <w:szCs w:val="24"/>
        </w:rPr>
        <w:t>ν</w:t>
      </w:r>
      <w:r w:rsidRPr="00AA25BE">
        <w:rPr>
          <w:rFonts w:eastAsia="Times New Roman" w:cs="Times New Roman"/>
          <w:szCs w:val="24"/>
        </w:rPr>
        <w:t xml:space="preserve"> νόμο που πρόσφατα ψηφίστηκε από τη Βουλή</w:t>
      </w:r>
      <w:r>
        <w:rPr>
          <w:rFonts w:eastAsia="Times New Roman" w:cs="Times New Roman"/>
          <w:szCs w:val="24"/>
        </w:rPr>
        <w:t>,</w:t>
      </w:r>
      <w:r w:rsidRPr="00AA25BE">
        <w:rPr>
          <w:rFonts w:eastAsia="Times New Roman" w:cs="Times New Roman"/>
          <w:szCs w:val="24"/>
        </w:rPr>
        <w:t xml:space="preserve"> θα εφαρμοστεί </w:t>
      </w:r>
      <w:r>
        <w:rPr>
          <w:rFonts w:eastAsia="Times New Roman" w:cs="Times New Roman"/>
          <w:szCs w:val="24"/>
        </w:rPr>
        <w:t>-δ</w:t>
      </w:r>
      <w:r w:rsidRPr="00AA25BE">
        <w:rPr>
          <w:rFonts w:eastAsia="Times New Roman" w:cs="Times New Roman"/>
          <w:szCs w:val="24"/>
        </w:rPr>
        <w:t>όθηκε μία παράταση</w:t>
      </w:r>
      <w:r>
        <w:rPr>
          <w:rFonts w:eastAsia="Times New Roman" w:cs="Times New Roman"/>
          <w:szCs w:val="24"/>
        </w:rPr>
        <w:t>-</w:t>
      </w:r>
      <w:r w:rsidRPr="00AA25BE">
        <w:rPr>
          <w:rFonts w:eastAsia="Times New Roman" w:cs="Times New Roman"/>
          <w:szCs w:val="24"/>
        </w:rPr>
        <w:t xml:space="preserve"> από </w:t>
      </w:r>
      <w:r>
        <w:rPr>
          <w:rFonts w:eastAsia="Times New Roman" w:cs="Times New Roman"/>
          <w:szCs w:val="24"/>
        </w:rPr>
        <w:t>φέτος</w:t>
      </w:r>
      <w:r>
        <w:rPr>
          <w:rFonts w:eastAsia="Times New Roman" w:cs="Times New Roman"/>
          <w:szCs w:val="24"/>
        </w:rPr>
        <w:t>.</w:t>
      </w:r>
      <w:r w:rsidRPr="00AA25BE">
        <w:rPr>
          <w:rFonts w:eastAsia="Times New Roman" w:cs="Times New Roman"/>
          <w:szCs w:val="24"/>
        </w:rPr>
        <w:t xml:space="preserve"> Πρέπει να στελεχωθεί επαρκώς το γραφείο </w:t>
      </w:r>
      <w:r>
        <w:rPr>
          <w:rFonts w:eastAsia="Times New Roman" w:cs="Times New Roman"/>
          <w:szCs w:val="24"/>
        </w:rPr>
        <w:t>της,</w:t>
      </w:r>
      <w:r w:rsidRPr="00AA25BE">
        <w:rPr>
          <w:rFonts w:eastAsia="Times New Roman" w:cs="Times New Roman"/>
          <w:szCs w:val="24"/>
        </w:rPr>
        <w:t xml:space="preserve"> γιατί πλέον η ίδια αναλαμβάνει </w:t>
      </w:r>
      <w:r>
        <w:rPr>
          <w:rFonts w:eastAsia="Times New Roman" w:cs="Times New Roman"/>
          <w:szCs w:val="24"/>
        </w:rPr>
        <w:t>σύμφωνα</w:t>
      </w:r>
      <w:r w:rsidRPr="00AA25BE">
        <w:rPr>
          <w:rFonts w:eastAsia="Times New Roman" w:cs="Times New Roman"/>
          <w:szCs w:val="24"/>
        </w:rPr>
        <w:t xml:space="preserve"> </w:t>
      </w:r>
      <w:r w:rsidRPr="00AA25BE">
        <w:rPr>
          <w:rFonts w:eastAsia="Times New Roman" w:cs="Times New Roman"/>
          <w:szCs w:val="24"/>
        </w:rPr>
        <w:t>με το νόμο περισσότερες αυξημένες αρμοδιότητες</w:t>
      </w:r>
      <w:r>
        <w:rPr>
          <w:rFonts w:eastAsia="Times New Roman" w:cs="Times New Roman"/>
          <w:szCs w:val="24"/>
        </w:rPr>
        <w:t>,</w:t>
      </w:r>
      <w:r w:rsidRPr="00AA25BE">
        <w:rPr>
          <w:rFonts w:eastAsia="Times New Roman" w:cs="Times New Roman"/>
          <w:szCs w:val="24"/>
        </w:rPr>
        <w:t xml:space="preserve"> γιατί </w:t>
      </w:r>
      <w:r>
        <w:rPr>
          <w:rFonts w:eastAsia="Times New Roman" w:cs="Times New Roman"/>
          <w:szCs w:val="24"/>
        </w:rPr>
        <w:t>διευρύνεται</w:t>
      </w:r>
      <w:r w:rsidRPr="00AA25BE">
        <w:rPr>
          <w:rFonts w:eastAsia="Times New Roman" w:cs="Times New Roman"/>
          <w:szCs w:val="24"/>
        </w:rPr>
        <w:t xml:space="preserve"> </w:t>
      </w:r>
      <w:r w:rsidRPr="00AA25BE">
        <w:rPr>
          <w:rFonts w:eastAsia="Times New Roman" w:cs="Times New Roman"/>
          <w:szCs w:val="24"/>
        </w:rPr>
        <w:t xml:space="preserve">ο κύκλος των </w:t>
      </w:r>
      <w:r>
        <w:rPr>
          <w:rFonts w:eastAsia="Times New Roman" w:cs="Times New Roman"/>
          <w:szCs w:val="24"/>
        </w:rPr>
        <w:t>ελε</w:t>
      </w:r>
      <w:r>
        <w:rPr>
          <w:rFonts w:eastAsia="Times New Roman" w:cs="Times New Roman"/>
          <w:szCs w:val="24"/>
        </w:rPr>
        <w:t xml:space="preserve">γχόμενων </w:t>
      </w:r>
      <w:r w:rsidRPr="00AA25BE">
        <w:rPr>
          <w:rFonts w:eastAsia="Times New Roman" w:cs="Times New Roman"/>
          <w:szCs w:val="24"/>
        </w:rPr>
        <w:t>προσώπων</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Και ε</w:t>
      </w:r>
      <w:r w:rsidRPr="00AA25BE">
        <w:rPr>
          <w:rFonts w:eastAsia="Times New Roman" w:cs="Times New Roman"/>
          <w:szCs w:val="24"/>
        </w:rPr>
        <w:t xml:space="preserve">πειδή ακριβώς </w:t>
      </w:r>
      <w:r>
        <w:rPr>
          <w:rFonts w:eastAsia="Times New Roman" w:cs="Times New Roman"/>
          <w:szCs w:val="24"/>
        </w:rPr>
        <w:t>η στελέχωση προβλέπεται</w:t>
      </w:r>
      <w:r w:rsidRPr="00AA25BE">
        <w:rPr>
          <w:rFonts w:eastAsia="Times New Roman" w:cs="Times New Roman"/>
          <w:szCs w:val="24"/>
        </w:rPr>
        <w:t xml:space="preserve"> </w:t>
      </w:r>
      <w:r w:rsidRPr="00AA25BE">
        <w:rPr>
          <w:rFonts w:eastAsia="Times New Roman" w:cs="Times New Roman"/>
          <w:szCs w:val="24"/>
        </w:rPr>
        <w:t>με αποσπάσεις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χρειάζεται χρόνος</w:t>
      </w:r>
      <w:r>
        <w:rPr>
          <w:rFonts w:eastAsia="Times New Roman" w:cs="Times New Roman"/>
          <w:szCs w:val="24"/>
        </w:rPr>
        <w:t>,</w:t>
      </w:r>
      <w:r w:rsidRPr="00AA25BE">
        <w:rPr>
          <w:rFonts w:eastAsia="Times New Roman" w:cs="Times New Roman"/>
          <w:szCs w:val="24"/>
        </w:rPr>
        <w:t xml:space="preserve"> για να ολοκληρωθούν</w:t>
      </w:r>
      <w:r>
        <w:rPr>
          <w:rFonts w:eastAsia="Times New Roman" w:cs="Times New Roman"/>
          <w:szCs w:val="24"/>
        </w:rPr>
        <w:t>,</w:t>
      </w:r>
      <w:r w:rsidRPr="00AA25BE">
        <w:rPr>
          <w:rFonts w:eastAsia="Times New Roman" w:cs="Times New Roman"/>
          <w:szCs w:val="24"/>
        </w:rPr>
        <w:t xml:space="preserve"> προκειμένου να μπορεί με την εφαρμογή του νέου νόμου </w:t>
      </w:r>
      <w:r>
        <w:rPr>
          <w:rFonts w:eastAsia="Times New Roman" w:cs="Times New Roman"/>
          <w:szCs w:val="24"/>
        </w:rPr>
        <w:t xml:space="preserve">του </w:t>
      </w:r>
      <w:r>
        <w:rPr>
          <w:rFonts w:eastAsia="Times New Roman" w:cs="Times New Roman"/>
          <w:szCs w:val="24"/>
        </w:rPr>
        <w:t>«</w:t>
      </w:r>
      <w:r w:rsidRPr="00AA25BE">
        <w:rPr>
          <w:rFonts w:eastAsia="Times New Roman" w:cs="Times New Roman"/>
          <w:szCs w:val="24"/>
        </w:rPr>
        <w:t>πόθεν έσχες</w:t>
      </w:r>
      <w:r>
        <w:rPr>
          <w:rFonts w:eastAsia="Times New Roman" w:cs="Times New Roman"/>
          <w:szCs w:val="24"/>
        </w:rPr>
        <w:t>»</w:t>
      </w:r>
      <w:r w:rsidRPr="00AA25BE">
        <w:rPr>
          <w:rFonts w:eastAsia="Times New Roman" w:cs="Times New Roman"/>
          <w:szCs w:val="24"/>
        </w:rPr>
        <w:t xml:space="preserve"> να υπάρχει και η αντίστοιχη εποπτεία</w:t>
      </w:r>
      <w:r>
        <w:rPr>
          <w:rFonts w:eastAsia="Times New Roman" w:cs="Times New Roman"/>
          <w:szCs w:val="24"/>
        </w:rPr>
        <w:t>.</w:t>
      </w:r>
    </w:p>
    <w:p w14:paraId="382445EF"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 xml:space="preserve">Ο </w:t>
      </w:r>
      <w:r>
        <w:rPr>
          <w:rFonts w:eastAsia="Times New Roman" w:cs="Times New Roman"/>
          <w:szCs w:val="24"/>
        </w:rPr>
        <w:t>δεύτερος λόγος</w:t>
      </w:r>
      <w:r>
        <w:rPr>
          <w:rFonts w:eastAsia="Times New Roman" w:cs="Times New Roman"/>
          <w:szCs w:val="24"/>
        </w:rPr>
        <w:t>,</w:t>
      </w:r>
      <w:r>
        <w:rPr>
          <w:rFonts w:eastAsia="Times New Roman" w:cs="Times New Roman"/>
          <w:szCs w:val="24"/>
        </w:rPr>
        <w:t xml:space="preserve"> εξίσου επείγ</w:t>
      </w:r>
      <w:r>
        <w:rPr>
          <w:rFonts w:eastAsia="Times New Roman" w:cs="Times New Roman"/>
          <w:szCs w:val="24"/>
        </w:rPr>
        <w:t>ω</w:t>
      </w:r>
      <w:r w:rsidRPr="00AA25BE">
        <w:rPr>
          <w:rFonts w:eastAsia="Times New Roman" w:cs="Times New Roman"/>
          <w:szCs w:val="24"/>
        </w:rPr>
        <w:t>ν</w:t>
      </w:r>
      <w:r>
        <w:rPr>
          <w:rFonts w:eastAsia="Times New Roman" w:cs="Times New Roman"/>
          <w:szCs w:val="24"/>
        </w:rPr>
        <w:t>,</w:t>
      </w:r>
      <w:r w:rsidRPr="00AA25BE">
        <w:rPr>
          <w:rFonts w:eastAsia="Times New Roman" w:cs="Times New Roman"/>
          <w:szCs w:val="24"/>
        </w:rPr>
        <w:t xml:space="preserve"> σε σχέση με τις νέες αρμοδιότητες</w:t>
      </w:r>
      <w:r>
        <w:rPr>
          <w:rFonts w:eastAsia="Times New Roman" w:cs="Times New Roman"/>
          <w:szCs w:val="24"/>
        </w:rPr>
        <w:t>, αφορά τη συγκρότηση σε ε</w:t>
      </w:r>
      <w:r w:rsidRPr="00AA25BE">
        <w:rPr>
          <w:rFonts w:eastAsia="Times New Roman" w:cs="Times New Roman"/>
          <w:szCs w:val="24"/>
        </w:rPr>
        <w:t xml:space="preserve">υρωπαϊκό επίπεδο του θεσμού </w:t>
      </w:r>
      <w:r>
        <w:rPr>
          <w:rFonts w:eastAsia="Times New Roman" w:cs="Times New Roman"/>
          <w:szCs w:val="24"/>
        </w:rPr>
        <w:t>-</w:t>
      </w:r>
      <w:r w:rsidRPr="00AA25BE">
        <w:rPr>
          <w:rFonts w:eastAsia="Times New Roman" w:cs="Times New Roman"/>
          <w:szCs w:val="24"/>
        </w:rPr>
        <w:t>είναι ένας καινούργιος θεσμός</w:t>
      </w:r>
      <w:r>
        <w:rPr>
          <w:rFonts w:eastAsia="Times New Roman" w:cs="Times New Roman"/>
          <w:szCs w:val="24"/>
        </w:rPr>
        <w:t>-</w:t>
      </w:r>
      <w:r w:rsidRPr="00AA25BE">
        <w:rPr>
          <w:rFonts w:eastAsia="Times New Roman" w:cs="Times New Roman"/>
          <w:szCs w:val="24"/>
        </w:rPr>
        <w:t xml:space="preserve"> της </w:t>
      </w:r>
      <w:r>
        <w:rPr>
          <w:rFonts w:eastAsia="Times New Roman" w:cs="Times New Roman"/>
          <w:szCs w:val="24"/>
        </w:rPr>
        <w:t>ε</w:t>
      </w:r>
      <w:r w:rsidRPr="00AA25BE">
        <w:rPr>
          <w:rFonts w:eastAsia="Times New Roman" w:cs="Times New Roman"/>
          <w:szCs w:val="24"/>
        </w:rPr>
        <w:t xml:space="preserve">υρωπαϊκής </w:t>
      </w:r>
      <w:r>
        <w:rPr>
          <w:rFonts w:eastAsia="Times New Roman" w:cs="Times New Roman"/>
          <w:szCs w:val="24"/>
        </w:rPr>
        <w:t>ε</w:t>
      </w:r>
      <w:r w:rsidRPr="00AA25BE">
        <w:rPr>
          <w:rFonts w:eastAsia="Times New Roman" w:cs="Times New Roman"/>
          <w:szCs w:val="24"/>
        </w:rPr>
        <w:t>ισαγγελίας</w:t>
      </w:r>
      <w:r>
        <w:rPr>
          <w:rFonts w:eastAsia="Times New Roman" w:cs="Times New Roman"/>
          <w:szCs w:val="24"/>
        </w:rPr>
        <w:t>.</w:t>
      </w:r>
      <w:r w:rsidRPr="00AA25BE">
        <w:rPr>
          <w:rFonts w:eastAsia="Times New Roman" w:cs="Times New Roman"/>
          <w:szCs w:val="24"/>
        </w:rPr>
        <w:t xml:space="preserve"> Εκ μέρους της χώρας </w:t>
      </w:r>
      <w:r>
        <w:rPr>
          <w:rFonts w:eastAsia="Times New Roman" w:cs="Times New Roman"/>
          <w:szCs w:val="24"/>
        </w:rPr>
        <w:t>μας,</w:t>
      </w:r>
      <w:r w:rsidRPr="00AA25BE">
        <w:rPr>
          <w:rFonts w:eastAsia="Times New Roman" w:cs="Times New Roman"/>
          <w:szCs w:val="24"/>
        </w:rPr>
        <w:t xml:space="preserve"> εκπρόσωπος στο</w:t>
      </w:r>
      <w:r>
        <w:rPr>
          <w:rFonts w:eastAsia="Times New Roman" w:cs="Times New Roman"/>
          <w:szCs w:val="24"/>
        </w:rPr>
        <w:t>ν</w:t>
      </w:r>
      <w:r w:rsidRPr="00AA25BE">
        <w:rPr>
          <w:rFonts w:eastAsia="Times New Roman" w:cs="Times New Roman"/>
          <w:szCs w:val="24"/>
        </w:rPr>
        <w:t xml:space="preserve"> </w:t>
      </w:r>
      <w:r>
        <w:rPr>
          <w:rFonts w:eastAsia="Times New Roman" w:cs="Times New Roman"/>
          <w:szCs w:val="24"/>
        </w:rPr>
        <w:t>ευρωπαϊκό</w:t>
      </w:r>
      <w:r w:rsidRPr="00AA25BE">
        <w:rPr>
          <w:rFonts w:eastAsia="Times New Roman" w:cs="Times New Roman"/>
          <w:szCs w:val="24"/>
        </w:rPr>
        <w:t xml:space="preserve"> </w:t>
      </w:r>
      <w:r>
        <w:rPr>
          <w:rFonts w:eastAsia="Times New Roman" w:cs="Times New Roman"/>
          <w:szCs w:val="24"/>
        </w:rPr>
        <w:t xml:space="preserve">αυτό </w:t>
      </w:r>
      <w:r w:rsidRPr="00AA25BE">
        <w:rPr>
          <w:rFonts w:eastAsia="Times New Roman" w:cs="Times New Roman"/>
          <w:szCs w:val="24"/>
        </w:rPr>
        <w:t>θεσ</w:t>
      </w:r>
      <w:r>
        <w:rPr>
          <w:rFonts w:eastAsia="Times New Roman" w:cs="Times New Roman"/>
          <w:szCs w:val="24"/>
        </w:rPr>
        <w:t xml:space="preserve">μό </w:t>
      </w:r>
      <w:r w:rsidRPr="00AA25BE">
        <w:rPr>
          <w:rFonts w:eastAsia="Times New Roman" w:cs="Times New Roman"/>
          <w:szCs w:val="24"/>
        </w:rPr>
        <w:t>είναι ο Γενικ</w:t>
      </w:r>
      <w:r>
        <w:rPr>
          <w:rFonts w:eastAsia="Times New Roman" w:cs="Times New Roman"/>
          <w:szCs w:val="24"/>
        </w:rPr>
        <w:t>ός</w:t>
      </w:r>
      <w:r w:rsidRPr="00AA25BE">
        <w:rPr>
          <w:rFonts w:eastAsia="Times New Roman" w:cs="Times New Roman"/>
          <w:szCs w:val="24"/>
        </w:rPr>
        <w:t xml:space="preserve"> Επιθεωρητή</w:t>
      </w:r>
      <w:r>
        <w:rPr>
          <w:rFonts w:eastAsia="Times New Roman" w:cs="Times New Roman"/>
          <w:szCs w:val="24"/>
        </w:rPr>
        <w:t>ς</w:t>
      </w:r>
      <w:r w:rsidRPr="00AA25BE">
        <w:rPr>
          <w:rFonts w:eastAsia="Times New Roman" w:cs="Times New Roman"/>
          <w:szCs w:val="24"/>
        </w:rPr>
        <w:t xml:space="preserve"> Δημόσιας Διοίκησης</w:t>
      </w:r>
      <w:r>
        <w:rPr>
          <w:rFonts w:eastAsia="Times New Roman" w:cs="Times New Roman"/>
          <w:szCs w:val="24"/>
        </w:rPr>
        <w:t>.</w:t>
      </w:r>
      <w:r w:rsidRPr="00AA25BE">
        <w:rPr>
          <w:rFonts w:eastAsia="Times New Roman" w:cs="Times New Roman"/>
          <w:szCs w:val="24"/>
        </w:rPr>
        <w:t xml:space="preserve"> Προκειμένου να ανταπεξέλθει</w:t>
      </w:r>
      <w:r>
        <w:rPr>
          <w:rFonts w:eastAsia="Times New Roman" w:cs="Times New Roman"/>
          <w:szCs w:val="24"/>
        </w:rPr>
        <w:t xml:space="preserve">, λοιπόν και </w:t>
      </w:r>
      <w:r>
        <w:rPr>
          <w:rFonts w:eastAsia="Times New Roman" w:cs="Times New Roman"/>
          <w:szCs w:val="24"/>
        </w:rPr>
        <w:t>στις ε</w:t>
      </w:r>
      <w:r w:rsidRPr="00AA25BE">
        <w:rPr>
          <w:rFonts w:eastAsia="Times New Roman" w:cs="Times New Roman"/>
          <w:szCs w:val="24"/>
        </w:rPr>
        <w:t>υρωπαϊκ</w:t>
      </w:r>
      <w:r>
        <w:rPr>
          <w:rFonts w:eastAsia="Times New Roman" w:cs="Times New Roman"/>
          <w:szCs w:val="24"/>
        </w:rPr>
        <w:t>ές</w:t>
      </w:r>
      <w:r w:rsidRPr="00AA25BE">
        <w:rPr>
          <w:rFonts w:eastAsia="Times New Roman" w:cs="Times New Roman"/>
          <w:szCs w:val="24"/>
        </w:rPr>
        <w:t xml:space="preserve"> </w:t>
      </w:r>
      <w:r>
        <w:rPr>
          <w:rFonts w:eastAsia="Times New Roman" w:cs="Times New Roman"/>
          <w:szCs w:val="24"/>
        </w:rPr>
        <w:t>υπο</w:t>
      </w:r>
      <w:r>
        <w:rPr>
          <w:rFonts w:eastAsia="Times New Roman" w:cs="Times New Roman"/>
          <w:szCs w:val="24"/>
        </w:rPr>
        <w:lastRenderedPageBreak/>
        <w:t>χρεώσεις</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καθώς</w:t>
      </w:r>
      <w:r w:rsidRPr="00AA25BE">
        <w:rPr>
          <w:rFonts w:eastAsia="Times New Roman" w:cs="Times New Roman"/>
          <w:szCs w:val="24"/>
        </w:rPr>
        <w:t xml:space="preserve"> θα </w:t>
      </w:r>
      <w:r>
        <w:rPr>
          <w:rFonts w:eastAsia="Times New Roman" w:cs="Times New Roman"/>
          <w:szCs w:val="24"/>
        </w:rPr>
        <w:t xml:space="preserve">επιφορτιστεί </w:t>
      </w:r>
      <w:r>
        <w:rPr>
          <w:rFonts w:eastAsia="Times New Roman" w:cs="Times New Roman"/>
          <w:szCs w:val="24"/>
        </w:rPr>
        <w:t xml:space="preserve">επιπλέον </w:t>
      </w:r>
      <w:r>
        <w:rPr>
          <w:rFonts w:eastAsia="Times New Roman" w:cs="Times New Roman"/>
          <w:szCs w:val="24"/>
        </w:rPr>
        <w:t>με ε</w:t>
      </w:r>
      <w:r w:rsidRPr="00AA25BE">
        <w:rPr>
          <w:rFonts w:eastAsia="Times New Roman" w:cs="Times New Roman"/>
          <w:szCs w:val="24"/>
        </w:rPr>
        <w:t>υρωπαϊκές υποθέσεις</w:t>
      </w:r>
      <w:r>
        <w:rPr>
          <w:rFonts w:eastAsia="Times New Roman" w:cs="Times New Roman"/>
          <w:szCs w:val="24"/>
        </w:rPr>
        <w:t>,</w:t>
      </w:r>
      <w:r>
        <w:rPr>
          <w:rFonts w:eastAsia="Times New Roman" w:cs="Times New Roman"/>
          <w:szCs w:val="24"/>
        </w:rPr>
        <w:t xml:space="preserve"> οι οποίες έχουν και ε</w:t>
      </w:r>
      <w:r w:rsidRPr="00AA25BE">
        <w:rPr>
          <w:rFonts w:eastAsia="Times New Roman" w:cs="Times New Roman"/>
          <w:szCs w:val="24"/>
        </w:rPr>
        <w:t>θνικό ενδιαφέρον</w:t>
      </w:r>
      <w:r>
        <w:rPr>
          <w:rFonts w:eastAsia="Times New Roman" w:cs="Times New Roman"/>
          <w:szCs w:val="24"/>
        </w:rPr>
        <w:t>,</w:t>
      </w:r>
      <w:r w:rsidRPr="00AA25BE">
        <w:rPr>
          <w:rFonts w:eastAsia="Times New Roman" w:cs="Times New Roman"/>
          <w:szCs w:val="24"/>
        </w:rPr>
        <w:t xml:space="preserve"> χρειάζεται και </w:t>
      </w:r>
      <w:r>
        <w:rPr>
          <w:rFonts w:eastAsia="Times New Roman" w:cs="Times New Roman"/>
          <w:szCs w:val="24"/>
        </w:rPr>
        <w:t>γι’ αυτόν τον λόγο</w:t>
      </w:r>
      <w:r w:rsidRPr="00AA25BE">
        <w:rPr>
          <w:rFonts w:eastAsia="Times New Roman" w:cs="Times New Roman"/>
          <w:szCs w:val="24"/>
        </w:rPr>
        <w:t xml:space="preserve"> </w:t>
      </w:r>
      <w:r w:rsidRPr="00AA25BE">
        <w:rPr>
          <w:rFonts w:eastAsia="Times New Roman" w:cs="Times New Roman"/>
          <w:szCs w:val="24"/>
        </w:rPr>
        <w:t xml:space="preserve">να είναι </w:t>
      </w:r>
      <w:r>
        <w:rPr>
          <w:rFonts w:eastAsia="Times New Roman" w:cs="Times New Roman"/>
          <w:szCs w:val="24"/>
        </w:rPr>
        <w:t>πλήρως</w:t>
      </w:r>
      <w:r w:rsidRPr="00AA25BE">
        <w:rPr>
          <w:rFonts w:eastAsia="Times New Roman" w:cs="Times New Roman"/>
          <w:szCs w:val="24"/>
        </w:rPr>
        <w:t xml:space="preserve"> στελεχωμένο</w:t>
      </w:r>
      <w:r>
        <w:rPr>
          <w:rFonts w:eastAsia="Times New Roman" w:cs="Times New Roman"/>
          <w:szCs w:val="24"/>
        </w:rPr>
        <w:t xml:space="preserve"> το γραφεί</w:t>
      </w:r>
      <w:r>
        <w:rPr>
          <w:rFonts w:eastAsia="Times New Roman" w:cs="Times New Roman"/>
          <w:szCs w:val="24"/>
        </w:rPr>
        <w:t>ο του</w:t>
      </w:r>
      <w:r>
        <w:rPr>
          <w:rFonts w:eastAsia="Times New Roman" w:cs="Times New Roman"/>
          <w:szCs w:val="24"/>
        </w:rPr>
        <w:t xml:space="preserve">. </w:t>
      </w:r>
      <w:r>
        <w:rPr>
          <w:rFonts w:eastAsia="Times New Roman" w:cs="Times New Roman"/>
          <w:szCs w:val="24"/>
        </w:rPr>
        <w:t>Γι’ αυτό προβλέπονται</w:t>
      </w:r>
      <w:r w:rsidRPr="00AA25BE">
        <w:rPr>
          <w:rFonts w:eastAsia="Times New Roman" w:cs="Times New Roman"/>
          <w:szCs w:val="24"/>
        </w:rPr>
        <w:t xml:space="preserve"> οι αποσπάσεις </w:t>
      </w:r>
      <w:r>
        <w:rPr>
          <w:rFonts w:eastAsia="Times New Roman" w:cs="Times New Roman"/>
          <w:szCs w:val="24"/>
        </w:rPr>
        <w:t>με επιπλέον</w:t>
      </w:r>
      <w:r w:rsidRPr="00AA25BE">
        <w:rPr>
          <w:rFonts w:eastAsia="Times New Roman" w:cs="Times New Roman"/>
          <w:szCs w:val="24"/>
        </w:rPr>
        <w:t xml:space="preserve"> επιθεωρητές</w:t>
      </w:r>
      <w:r>
        <w:rPr>
          <w:rFonts w:eastAsia="Times New Roman" w:cs="Times New Roman"/>
          <w:szCs w:val="24"/>
        </w:rPr>
        <w:t>.</w:t>
      </w:r>
      <w:r w:rsidRPr="00AA25BE">
        <w:rPr>
          <w:rFonts w:eastAsia="Times New Roman" w:cs="Times New Roman"/>
          <w:szCs w:val="24"/>
        </w:rPr>
        <w:t xml:space="preserve"> </w:t>
      </w:r>
    </w:p>
    <w:p w14:paraId="382445F0"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Άρα λοιπόν</w:t>
      </w:r>
      <w:r>
        <w:rPr>
          <w:rFonts w:eastAsia="Times New Roman" w:cs="Times New Roman"/>
          <w:szCs w:val="24"/>
        </w:rPr>
        <w:t>,</w:t>
      </w:r>
      <w:r w:rsidRPr="00AA25BE">
        <w:rPr>
          <w:rFonts w:eastAsia="Times New Roman" w:cs="Times New Roman"/>
          <w:szCs w:val="24"/>
        </w:rPr>
        <w:t xml:space="preserve"> δεν μιλάμε για προσλήψεις</w:t>
      </w:r>
      <w:r>
        <w:rPr>
          <w:rFonts w:eastAsia="Times New Roman" w:cs="Times New Roman"/>
          <w:szCs w:val="24"/>
        </w:rPr>
        <w:t>. Οι μ</w:t>
      </w:r>
      <w:r w:rsidRPr="00AA25BE">
        <w:rPr>
          <w:rFonts w:eastAsia="Times New Roman" w:cs="Times New Roman"/>
          <w:szCs w:val="24"/>
        </w:rPr>
        <w:t xml:space="preserve">εν αποσπάσεις για </w:t>
      </w:r>
      <w:r>
        <w:rPr>
          <w:rFonts w:eastAsia="Times New Roman" w:cs="Times New Roman"/>
          <w:szCs w:val="24"/>
        </w:rPr>
        <w:t>το Γραφείο τ</w:t>
      </w:r>
      <w:r w:rsidRPr="00AA25BE">
        <w:rPr>
          <w:rFonts w:eastAsia="Times New Roman" w:cs="Times New Roman"/>
          <w:szCs w:val="24"/>
        </w:rPr>
        <w:t xml:space="preserve">ου </w:t>
      </w:r>
      <w:r>
        <w:rPr>
          <w:rFonts w:eastAsia="Times New Roman" w:cs="Times New Roman"/>
          <w:szCs w:val="24"/>
        </w:rPr>
        <w:t>«</w:t>
      </w:r>
      <w:r w:rsidRPr="00AA25BE">
        <w:rPr>
          <w:rFonts w:eastAsia="Times New Roman" w:cs="Times New Roman"/>
          <w:szCs w:val="24"/>
        </w:rPr>
        <w:t>Πόθεν Έσχες</w:t>
      </w:r>
      <w:r>
        <w:rPr>
          <w:rFonts w:eastAsia="Times New Roman" w:cs="Times New Roman"/>
          <w:szCs w:val="24"/>
        </w:rPr>
        <w:t>»</w:t>
      </w:r>
      <w:r w:rsidRPr="00AA25BE">
        <w:rPr>
          <w:rFonts w:eastAsia="Times New Roman" w:cs="Times New Roman"/>
          <w:szCs w:val="24"/>
        </w:rPr>
        <w:t xml:space="preserve"> είναι επειδή από το</w:t>
      </w:r>
      <w:r>
        <w:rPr>
          <w:rFonts w:eastAsia="Times New Roman" w:cs="Times New Roman"/>
          <w:szCs w:val="24"/>
        </w:rPr>
        <w:t>ν</w:t>
      </w:r>
      <w:r w:rsidRPr="00AA25BE">
        <w:rPr>
          <w:rFonts w:eastAsia="Times New Roman" w:cs="Times New Roman"/>
          <w:szCs w:val="24"/>
        </w:rPr>
        <w:t xml:space="preserve"> Γενάρη πρέπει να είναι έτοιμο να </w:t>
      </w:r>
      <w:r w:rsidRPr="00AA25BE">
        <w:rPr>
          <w:rFonts w:eastAsia="Times New Roman" w:cs="Times New Roman"/>
          <w:szCs w:val="24"/>
        </w:rPr>
        <w:t>παρακολουθήσ</w:t>
      </w:r>
      <w:r>
        <w:rPr>
          <w:rFonts w:eastAsia="Times New Roman" w:cs="Times New Roman"/>
          <w:szCs w:val="24"/>
        </w:rPr>
        <w:t>ει</w:t>
      </w:r>
      <w:r w:rsidRPr="00AA25BE">
        <w:rPr>
          <w:rFonts w:eastAsia="Times New Roman" w:cs="Times New Roman"/>
          <w:szCs w:val="24"/>
        </w:rPr>
        <w:t xml:space="preserve"> </w:t>
      </w:r>
      <w:r w:rsidRPr="00AA25BE">
        <w:rPr>
          <w:rFonts w:eastAsia="Times New Roman" w:cs="Times New Roman"/>
          <w:szCs w:val="24"/>
        </w:rPr>
        <w:t>το</w:t>
      </w:r>
      <w:r>
        <w:rPr>
          <w:rFonts w:eastAsia="Times New Roman" w:cs="Times New Roman"/>
          <w:szCs w:val="24"/>
        </w:rPr>
        <w:t>ν</w:t>
      </w:r>
      <w:r w:rsidRPr="00AA25BE">
        <w:rPr>
          <w:rFonts w:eastAsia="Times New Roman" w:cs="Times New Roman"/>
          <w:szCs w:val="24"/>
        </w:rPr>
        <w:t xml:space="preserve"> νέο νόμο </w:t>
      </w:r>
      <w:r>
        <w:rPr>
          <w:rFonts w:eastAsia="Times New Roman" w:cs="Times New Roman"/>
          <w:szCs w:val="24"/>
        </w:rPr>
        <w:t>για το «</w:t>
      </w:r>
      <w:r w:rsidRPr="00AA25BE">
        <w:rPr>
          <w:rFonts w:eastAsia="Times New Roman" w:cs="Times New Roman"/>
          <w:szCs w:val="24"/>
        </w:rPr>
        <w:t xml:space="preserve">πόθεν </w:t>
      </w:r>
      <w:r w:rsidRPr="00AA25BE">
        <w:rPr>
          <w:rFonts w:eastAsia="Times New Roman" w:cs="Times New Roman"/>
          <w:szCs w:val="24"/>
        </w:rPr>
        <w:t>έσχες</w:t>
      </w:r>
      <w:r>
        <w:rPr>
          <w:rFonts w:eastAsia="Times New Roman" w:cs="Times New Roman"/>
          <w:szCs w:val="24"/>
        </w:rPr>
        <w:t>»</w:t>
      </w:r>
      <w:r w:rsidRPr="00AA25BE">
        <w:rPr>
          <w:rFonts w:eastAsia="Times New Roman" w:cs="Times New Roman"/>
          <w:szCs w:val="24"/>
        </w:rPr>
        <w:t xml:space="preserve"> και για τους νέους επιθεωρητές </w:t>
      </w:r>
      <w:r>
        <w:rPr>
          <w:rFonts w:eastAsia="Times New Roman" w:cs="Times New Roman"/>
          <w:szCs w:val="24"/>
        </w:rPr>
        <w:t>για</w:t>
      </w:r>
      <w:r w:rsidRPr="00AA25BE">
        <w:rPr>
          <w:rFonts w:eastAsia="Times New Roman" w:cs="Times New Roman"/>
          <w:szCs w:val="24"/>
        </w:rPr>
        <w:t xml:space="preserve"> </w:t>
      </w:r>
      <w:r w:rsidRPr="00AA25BE">
        <w:rPr>
          <w:rFonts w:eastAsia="Times New Roman" w:cs="Times New Roman"/>
          <w:szCs w:val="24"/>
        </w:rPr>
        <w:t>τον Ευρωπαϊκό Εισαγγελέα που</w:t>
      </w:r>
      <w:r>
        <w:rPr>
          <w:rFonts w:eastAsia="Times New Roman" w:cs="Times New Roman"/>
          <w:szCs w:val="24"/>
        </w:rPr>
        <w:t>, επίσης,</w:t>
      </w:r>
      <w:r w:rsidRPr="00AA25BE">
        <w:rPr>
          <w:rFonts w:eastAsia="Times New Roman" w:cs="Times New Roman"/>
          <w:szCs w:val="24"/>
        </w:rPr>
        <w:t xml:space="preserve"> ξεκινάει τώρα</w:t>
      </w:r>
      <w:r>
        <w:rPr>
          <w:rFonts w:eastAsia="Times New Roman" w:cs="Times New Roman"/>
          <w:szCs w:val="24"/>
        </w:rPr>
        <w:t>.</w:t>
      </w:r>
    </w:p>
    <w:p w14:paraId="382445F1"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 xml:space="preserve"> Σας ευχαριστώ πολύ</w:t>
      </w:r>
      <w:r>
        <w:rPr>
          <w:rFonts w:eastAsia="Times New Roman" w:cs="Times New Roman"/>
          <w:szCs w:val="24"/>
        </w:rPr>
        <w:t>.</w:t>
      </w:r>
    </w:p>
    <w:p w14:paraId="382445F2"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AA25BE">
        <w:rPr>
          <w:rFonts w:eastAsia="Times New Roman" w:cs="Times New Roman"/>
          <w:szCs w:val="24"/>
        </w:rPr>
        <w:t>Ευχαριστώ</w:t>
      </w:r>
      <w:r>
        <w:rPr>
          <w:rFonts w:eastAsia="Times New Roman" w:cs="Times New Roman"/>
          <w:szCs w:val="24"/>
        </w:rPr>
        <w:t>,</w:t>
      </w:r>
      <w:r w:rsidRPr="00AA25BE">
        <w:rPr>
          <w:rFonts w:eastAsia="Times New Roman" w:cs="Times New Roman"/>
          <w:szCs w:val="24"/>
        </w:rPr>
        <w:t xml:space="preserve"> κυρία Υπουργέ</w:t>
      </w:r>
      <w:r>
        <w:rPr>
          <w:rFonts w:eastAsia="Times New Roman" w:cs="Times New Roman"/>
          <w:szCs w:val="24"/>
        </w:rPr>
        <w:t>.</w:t>
      </w:r>
    </w:p>
    <w:p w14:paraId="382445F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w:t>
      </w:r>
      <w:r w:rsidRPr="00AA25BE">
        <w:rPr>
          <w:rFonts w:eastAsia="Times New Roman" w:cs="Times New Roman"/>
          <w:szCs w:val="24"/>
        </w:rPr>
        <w:t xml:space="preserve"> δύο λεπτά</w:t>
      </w:r>
      <w:r>
        <w:rPr>
          <w:rFonts w:eastAsia="Times New Roman" w:cs="Times New Roman"/>
          <w:szCs w:val="24"/>
        </w:rPr>
        <w:t>.</w:t>
      </w:r>
    </w:p>
    <w:p w14:paraId="382445F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ΚΩΝΣΤΑΝΤΙΝΟΣ ΣΤΡΑΤΗΣ (Υφυπουργός Πο</w:t>
      </w:r>
      <w:r>
        <w:rPr>
          <w:rFonts w:eastAsia="Times New Roman" w:cs="Times New Roman"/>
          <w:b/>
          <w:szCs w:val="24"/>
        </w:rPr>
        <w:t xml:space="preserve">λιτισμού και Αθλητισμού): </w:t>
      </w:r>
      <w:r>
        <w:rPr>
          <w:rFonts w:eastAsia="Times New Roman" w:cs="Times New Roman"/>
          <w:szCs w:val="24"/>
        </w:rPr>
        <w:t xml:space="preserve">Ευχαριστώ, κύριε Πρόεδρε. </w:t>
      </w:r>
    </w:p>
    <w:p w14:paraId="382445F5"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 xml:space="preserve"> </w:t>
      </w:r>
      <w:proofErr w:type="spellStart"/>
      <w:r w:rsidRPr="00AA25BE">
        <w:rPr>
          <w:rFonts w:eastAsia="Times New Roman" w:cs="Times New Roman"/>
          <w:szCs w:val="24"/>
        </w:rPr>
        <w:t>Κατ</w:t>
      </w:r>
      <w:r>
        <w:rPr>
          <w:rFonts w:eastAsia="Times New Roman" w:cs="Times New Roman"/>
          <w:szCs w:val="24"/>
        </w:rPr>
        <w:t>’</w:t>
      </w:r>
      <w:r w:rsidRPr="00AA25BE">
        <w:rPr>
          <w:rFonts w:eastAsia="Times New Roman" w:cs="Times New Roman"/>
          <w:szCs w:val="24"/>
        </w:rPr>
        <w:t>αρχάς</w:t>
      </w:r>
      <w:proofErr w:type="spellEnd"/>
      <w:r>
        <w:rPr>
          <w:rFonts w:eastAsia="Times New Roman" w:cs="Times New Roman"/>
          <w:szCs w:val="24"/>
        </w:rPr>
        <w:t xml:space="preserve">, να πω ότι η διαδικασία, όπως εξελίσσεται αυτή </w:t>
      </w:r>
      <w:r w:rsidRPr="00AA25BE">
        <w:rPr>
          <w:rFonts w:eastAsia="Times New Roman" w:cs="Times New Roman"/>
          <w:szCs w:val="24"/>
        </w:rPr>
        <w:t xml:space="preserve">τη στιγμή δικαιώνει απόλυτα τη </w:t>
      </w:r>
      <w:r>
        <w:rPr>
          <w:rFonts w:eastAsia="Times New Roman" w:cs="Times New Roman"/>
          <w:szCs w:val="24"/>
        </w:rPr>
        <w:t xml:space="preserve">σοφή </w:t>
      </w:r>
      <w:r w:rsidRPr="00AA25BE">
        <w:rPr>
          <w:rFonts w:eastAsia="Times New Roman" w:cs="Times New Roman"/>
          <w:szCs w:val="24"/>
        </w:rPr>
        <w:t>πρόταση</w:t>
      </w:r>
      <w:r>
        <w:rPr>
          <w:rFonts w:eastAsia="Times New Roman" w:cs="Times New Roman"/>
          <w:szCs w:val="24"/>
        </w:rPr>
        <w:t>,</w:t>
      </w:r>
      <w:r w:rsidRPr="00AA25BE">
        <w:rPr>
          <w:rFonts w:eastAsia="Times New Roman" w:cs="Times New Roman"/>
          <w:szCs w:val="24"/>
        </w:rPr>
        <w:t xml:space="preserve"> που έκανε </w:t>
      </w:r>
      <w:r w:rsidRPr="00AA25BE">
        <w:rPr>
          <w:rFonts w:eastAsia="Times New Roman" w:cs="Times New Roman"/>
          <w:szCs w:val="24"/>
        </w:rPr>
        <w:lastRenderedPageBreak/>
        <w:t>χθες ο Πρόεδρος</w:t>
      </w:r>
      <w:r>
        <w:rPr>
          <w:rFonts w:eastAsia="Times New Roman" w:cs="Times New Roman"/>
          <w:szCs w:val="24"/>
        </w:rPr>
        <w:t xml:space="preserve"> της Βουλής,</w:t>
      </w:r>
      <w:r w:rsidRPr="00AA25BE">
        <w:rPr>
          <w:rFonts w:eastAsia="Times New Roman" w:cs="Times New Roman"/>
          <w:szCs w:val="24"/>
        </w:rPr>
        <w:t xml:space="preserve"> ακριβώς να δοθεί χρόνος για να υπάρξει συζήτηση</w:t>
      </w:r>
      <w:r>
        <w:rPr>
          <w:rFonts w:eastAsia="Times New Roman" w:cs="Times New Roman"/>
          <w:szCs w:val="24"/>
        </w:rPr>
        <w:t>.</w:t>
      </w:r>
    </w:p>
    <w:p w14:paraId="382445F6"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Ε</w:t>
      </w:r>
      <w:r>
        <w:rPr>
          <w:rFonts w:eastAsia="Times New Roman" w:cs="Times New Roman"/>
          <w:szCs w:val="24"/>
        </w:rPr>
        <w:t>γώ οφείλω να</w:t>
      </w:r>
      <w:r>
        <w:rPr>
          <w:rFonts w:eastAsia="Times New Roman" w:cs="Times New Roman"/>
          <w:szCs w:val="24"/>
        </w:rPr>
        <w:t xml:space="preserve"> απαντήσω στον κ. Βορίδη</w:t>
      </w:r>
      <w:r>
        <w:rPr>
          <w:rFonts w:eastAsia="Times New Roman" w:cs="Times New Roman"/>
          <w:szCs w:val="24"/>
        </w:rPr>
        <w:t>,</w:t>
      </w:r>
      <w:r>
        <w:rPr>
          <w:rFonts w:eastAsia="Times New Roman" w:cs="Times New Roman"/>
          <w:szCs w:val="24"/>
        </w:rPr>
        <w:t xml:space="preserve"> που μου έκανε την τιμή να αναφερθεί. Έτσι, έχω </w:t>
      </w:r>
      <w:r w:rsidRPr="00AA25BE">
        <w:rPr>
          <w:rFonts w:eastAsia="Times New Roman" w:cs="Times New Roman"/>
          <w:szCs w:val="24"/>
        </w:rPr>
        <w:t>τα δικά μου πέντε λεπτά δημοσιότητας</w:t>
      </w:r>
      <w:r>
        <w:rPr>
          <w:rFonts w:eastAsia="Times New Roman" w:cs="Times New Roman"/>
          <w:szCs w:val="24"/>
        </w:rPr>
        <w:t>,</w:t>
      </w:r>
      <w:r>
        <w:rPr>
          <w:rFonts w:eastAsia="Times New Roman" w:cs="Times New Roman"/>
          <w:szCs w:val="24"/>
        </w:rPr>
        <w:t xml:space="preserve"> που ίσως εννοώ τη</w:t>
      </w:r>
      <w:r w:rsidRPr="00AA25BE">
        <w:rPr>
          <w:rFonts w:eastAsia="Times New Roman" w:cs="Times New Roman"/>
          <w:szCs w:val="24"/>
        </w:rPr>
        <w:t xml:space="preserve"> χρειάζομαι</w:t>
      </w:r>
      <w:r>
        <w:rPr>
          <w:rFonts w:eastAsia="Times New Roman" w:cs="Times New Roman"/>
          <w:szCs w:val="24"/>
        </w:rPr>
        <w:t>. Εννοώ ότι δεν είμαι ευρύτερα</w:t>
      </w:r>
      <w:r w:rsidRPr="00AA25BE">
        <w:rPr>
          <w:rFonts w:eastAsia="Times New Roman" w:cs="Times New Roman"/>
          <w:szCs w:val="24"/>
        </w:rPr>
        <w:t xml:space="preserve"> γνωστός</w:t>
      </w:r>
      <w:r>
        <w:rPr>
          <w:rFonts w:eastAsia="Times New Roman" w:cs="Times New Roman"/>
          <w:szCs w:val="24"/>
        </w:rPr>
        <w:t>.</w:t>
      </w:r>
    </w:p>
    <w:p w14:paraId="382445F7" w14:textId="77777777" w:rsidR="00D035B1" w:rsidRDefault="005B20CE">
      <w:pPr>
        <w:spacing w:line="600" w:lineRule="auto"/>
        <w:ind w:firstLine="720"/>
        <w:jc w:val="both"/>
        <w:rPr>
          <w:rFonts w:eastAsia="Times New Roman" w:cs="Times New Roman"/>
          <w:szCs w:val="24"/>
        </w:rPr>
      </w:pPr>
      <w:r w:rsidRPr="00AA25BE">
        <w:rPr>
          <w:rFonts w:eastAsia="Times New Roman" w:cs="Times New Roman"/>
          <w:szCs w:val="24"/>
        </w:rPr>
        <w:t>Λοιπόν</w:t>
      </w:r>
      <w:r>
        <w:rPr>
          <w:rFonts w:eastAsia="Times New Roman" w:cs="Times New Roman"/>
          <w:szCs w:val="24"/>
        </w:rPr>
        <w:t>,</w:t>
      </w:r>
      <w:r w:rsidRPr="00AA25BE">
        <w:rPr>
          <w:rFonts w:eastAsia="Times New Roman" w:cs="Times New Roman"/>
          <w:szCs w:val="24"/>
        </w:rPr>
        <w:t xml:space="preserve"> αναφερθήκατε</w:t>
      </w:r>
      <w:r>
        <w:rPr>
          <w:rFonts w:eastAsia="Times New Roman" w:cs="Times New Roman"/>
          <w:szCs w:val="24"/>
        </w:rPr>
        <w:t xml:space="preserve"> στις </w:t>
      </w:r>
      <w:r w:rsidRPr="00AA25BE">
        <w:rPr>
          <w:rFonts w:eastAsia="Times New Roman" w:cs="Times New Roman"/>
          <w:szCs w:val="24"/>
        </w:rPr>
        <w:t>συμπληρωματι</w:t>
      </w:r>
      <w:r>
        <w:rPr>
          <w:rFonts w:eastAsia="Times New Roman" w:cs="Times New Roman"/>
          <w:szCs w:val="24"/>
        </w:rPr>
        <w:t xml:space="preserve">κές </w:t>
      </w:r>
      <w:r w:rsidRPr="00AA25BE">
        <w:rPr>
          <w:rFonts w:eastAsia="Times New Roman" w:cs="Times New Roman"/>
          <w:szCs w:val="24"/>
        </w:rPr>
        <w:t>συμβάσεις</w:t>
      </w:r>
      <w:r>
        <w:rPr>
          <w:rFonts w:eastAsia="Times New Roman" w:cs="Times New Roman"/>
          <w:szCs w:val="24"/>
        </w:rPr>
        <w:t>.</w:t>
      </w:r>
      <w:r w:rsidRPr="00AA25BE">
        <w:rPr>
          <w:rFonts w:eastAsia="Times New Roman" w:cs="Times New Roman"/>
          <w:szCs w:val="24"/>
        </w:rPr>
        <w:t xml:space="preserve"> Έχετε απόλυτο δίκιο</w:t>
      </w:r>
      <w:r>
        <w:rPr>
          <w:rFonts w:eastAsia="Times New Roman" w:cs="Times New Roman"/>
          <w:szCs w:val="24"/>
        </w:rPr>
        <w:t>.</w:t>
      </w:r>
      <w:r w:rsidRPr="00AA25BE">
        <w:rPr>
          <w:rFonts w:eastAsia="Times New Roman" w:cs="Times New Roman"/>
          <w:szCs w:val="24"/>
        </w:rPr>
        <w:t xml:space="preserve"> Θέλ</w:t>
      </w:r>
      <w:r w:rsidRPr="00AA25BE">
        <w:rPr>
          <w:rFonts w:eastAsia="Times New Roman" w:cs="Times New Roman"/>
          <w:szCs w:val="24"/>
        </w:rPr>
        <w:t xml:space="preserve">ετε να μιλήσουμε αυτή τη στιγμή για την ιστορία του </w:t>
      </w:r>
      <w:r>
        <w:rPr>
          <w:rFonts w:eastAsia="Times New Roman" w:cs="Times New Roman"/>
          <w:szCs w:val="24"/>
        </w:rPr>
        <w:t>«</w:t>
      </w:r>
      <w:r w:rsidRPr="00AA25BE">
        <w:rPr>
          <w:rFonts w:eastAsia="Times New Roman" w:cs="Times New Roman"/>
          <w:szCs w:val="24"/>
        </w:rPr>
        <w:t>Α</w:t>
      </w:r>
      <w:r w:rsidRPr="00AA25BE">
        <w:rPr>
          <w:rFonts w:eastAsia="Times New Roman" w:cs="Times New Roman"/>
          <w:szCs w:val="24"/>
        </w:rPr>
        <w:t>ΚΡΟΠΟΛ</w:t>
      </w:r>
      <w:r>
        <w:rPr>
          <w:rFonts w:eastAsia="Times New Roman" w:cs="Times New Roman"/>
          <w:szCs w:val="24"/>
        </w:rPr>
        <w:t>»</w:t>
      </w:r>
      <w:r>
        <w:rPr>
          <w:rFonts w:eastAsia="Times New Roman" w:cs="Times New Roman"/>
          <w:szCs w:val="24"/>
        </w:rPr>
        <w:t>,</w:t>
      </w:r>
      <w:r w:rsidRPr="00AA25BE">
        <w:rPr>
          <w:rFonts w:eastAsia="Times New Roman" w:cs="Times New Roman"/>
          <w:szCs w:val="24"/>
        </w:rPr>
        <w:t xml:space="preserve"> από τότε που αποκτήθηκε</w:t>
      </w:r>
      <w:r>
        <w:rPr>
          <w:rFonts w:eastAsia="Times New Roman" w:cs="Times New Roman"/>
          <w:szCs w:val="24"/>
        </w:rPr>
        <w:t>,</w:t>
      </w:r>
      <w:r w:rsidRPr="00AA25BE">
        <w:rPr>
          <w:rFonts w:eastAsia="Times New Roman" w:cs="Times New Roman"/>
          <w:szCs w:val="24"/>
        </w:rPr>
        <w:t xml:space="preserve"> μέχρι </w:t>
      </w:r>
      <w:r>
        <w:rPr>
          <w:rFonts w:eastAsia="Times New Roman" w:cs="Times New Roman"/>
          <w:szCs w:val="24"/>
        </w:rPr>
        <w:t xml:space="preserve">το πώς φτάσαμε μέχρι </w:t>
      </w:r>
      <w:r w:rsidRPr="00AA25BE">
        <w:rPr>
          <w:rFonts w:eastAsia="Times New Roman" w:cs="Times New Roman"/>
          <w:szCs w:val="24"/>
        </w:rPr>
        <w:t>σήμερα</w:t>
      </w:r>
      <w:r>
        <w:rPr>
          <w:rFonts w:eastAsia="Times New Roman" w:cs="Times New Roman"/>
          <w:szCs w:val="24"/>
        </w:rPr>
        <w:t>;</w:t>
      </w:r>
      <w:r w:rsidRPr="00AA25BE">
        <w:rPr>
          <w:rFonts w:eastAsia="Times New Roman" w:cs="Times New Roman"/>
          <w:szCs w:val="24"/>
        </w:rPr>
        <w:t xml:space="preserve"> Δεν το έκανα αυτό στην τοποθέτησή μου</w:t>
      </w:r>
      <w:r>
        <w:rPr>
          <w:rFonts w:eastAsia="Times New Roman" w:cs="Times New Roman"/>
          <w:szCs w:val="24"/>
        </w:rPr>
        <w:t>.</w:t>
      </w:r>
      <w:r w:rsidRPr="00AA25BE">
        <w:rPr>
          <w:rFonts w:eastAsia="Times New Roman" w:cs="Times New Roman"/>
          <w:szCs w:val="24"/>
        </w:rPr>
        <w:t xml:space="preserve"> Είναι άλλο το ζήτημα που συζητάμε αυτή τη στιγμή</w:t>
      </w:r>
      <w:r>
        <w:rPr>
          <w:rFonts w:eastAsia="Times New Roman" w:cs="Times New Roman"/>
          <w:szCs w:val="24"/>
        </w:rPr>
        <w:t>.</w:t>
      </w:r>
      <w:r w:rsidRPr="00AA25BE">
        <w:rPr>
          <w:rFonts w:eastAsia="Times New Roman" w:cs="Times New Roman"/>
          <w:szCs w:val="24"/>
        </w:rPr>
        <w:t xml:space="preserve"> </w:t>
      </w:r>
      <w:r>
        <w:rPr>
          <w:rFonts w:eastAsia="Times New Roman" w:cs="Times New Roman"/>
          <w:szCs w:val="24"/>
        </w:rPr>
        <w:t>Το ζήτημα του «</w:t>
      </w:r>
      <w:proofErr w:type="spellStart"/>
      <w:r>
        <w:rPr>
          <w:rFonts w:eastAsia="Times New Roman" w:cs="Times New Roman"/>
          <w:szCs w:val="24"/>
        </w:rPr>
        <w:t>Α</w:t>
      </w:r>
      <w:r>
        <w:rPr>
          <w:rFonts w:eastAsia="Times New Roman" w:cs="Times New Roman"/>
          <w:szCs w:val="24"/>
        </w:rPr>
        <w:t>ΚΡΟΠΟ</w:t>
      </w:r>
      <w:r>
        <w:rPr>
          <w:rFonts w:eastAsia="Times New Roman" w:cs="Times New Roman"/>
          <w:szCs w:val="24"/>
        </w:rPr>
        <w:t>λ</w:t>
      </w:r>
      <w:proofErr w:type="spellEnd"/>
      <w:r>
        <w:rPr>
          <w:rFonts w:eastAsia="Times New Roman" w:cs="Times New Roman"/>
          <w:szCs w:val="24"/>
        </w:rPr>
        <w:t>» είναι μι</w:t>
      </w:r>
      <w:r w:rsidRPr="00AA25BE">
        <w:rPr>
          <w:rFonts w:eastAsia="Times New Roman" w:cs="Times New Roman"/>
          <w:szCs w:val="24"/>
        </w:rPr>
        <w:t xml:space="preserve">α πολύ δύσκολη ιστορία που έχει πολλές ρίζες στο </w:t>
      </w:r>
      <w:r>
        <w:rPr>
          <w:rFonts w:eastAsia="Times New Roman" w:cs="Times New Roman"/>
          <w:szCs w:val="24"/>
        </w:rPr>
        <w:t xml:space="preserve">Υπουργείο, σχετικά με το πώς έχει φτάσει το έργο ως εδώ που έχει φτάσει. </w:t>
      </w:r>
      <w:r w:rsidRPr="00AA25BE">
        <w:rPr>
          <w:rFonts w:eastAsia="Times New Roman" w:cs="Times New Roman"/>
          <w:szCs w:val="24"/>
        </w:rPr>
        <w:t xml:space="preserve"> </w:t>
      </w:r>
    </w:p>
    <w:p w14:paraId="382445F8" w14:textId="77777777" w:rsidR="00D035B1" w:rsidRDefault="005B20CE">
      <w:pPr>
        <w:tabs>
          <w:tab w:val="center" w:pos="4753"/>
          <w:tab w:val="left" w:pos="6075"/>
        </w:tabs>
        <w:spacing w:line="600" w:lineRule="auto"/>
        <w:ind w:firstLine="720"/>
        <w:contextualSpacing/>
        <w:jc w:val="both"/>
        <w:rPr>
          <w:rFonts w:eastAsia="Times New Roman"/>
          <w:szCs w:val="24"/>
        </w:rPr>
      </w:pPr>
      <w:r>
        <w:rPr>
          <w:rFonts w:eastAsia="Times New Roman"/>
          <w:szCs w:val="24"/>
        </w:rPr>
        <w:t>Αυτό στο οποίο θα ήθελα να αναφερθώ κυρίως</w:t>
      </w:r>
      <w:r>
        <w:rPr>
          <w:rFonts w:eastAsia="Times New Roman"/>
          <w:szCs w:val="24"/>
        </w:rPr>
        <w:t>,</w:t>
      </w:r>
      <w:r>
        <w:rPr>
          <w:rFonts w:eastAsia="Times New Roman"/>
          <w:szCs w:val="24"/>
        </w:rPr>
        <w:t xml:space="preserve"> είναι το εξής</w:t>
      </w:r>
      <w:r w:rsidRPr="00B545B0">
        <w:rPr>
          <w:rFonts w:eastAsia="Times New Roman"/>
          <w:szCs w:val="24"/>
        </w:rPr>
        <w:t xml:space="preserve">: </w:t>
      </w:r>
      <w:r>
        <w:rPr>
          <w:rFonts w:eastAsia="Times New Roman"/>
          <w:szCs w:val="24"/>
        </w:rPr>
        <w:t>Ποτέ δεν είπα ότι τα εκατό χιλιάδες ευρώ είναι λίγα. Για εμένα και για όλ</w:t>
      </w:r>
      <w:r>
        <w:rPr>
          <w:rFonts w:eastAsia="Times New Roman"/>
          <w:szCs w:val="24"/>
        </w:rPr>
        <w:t xml:space="preserve">η την Κυβέρνηση και το ένα ευρώ δημόσιο χρήμα έχει αξία. Αυτό που είπα είναι ότι οι υπηρεσίες είπαν ότι είναι </w:t>
      </w:r>
      <w:r>
        <w:rPr>
          <w:rFonts w:eastAsia="Times New Roman"/>
          <w:szCs w:val="24"/>
        </w:rPr>
        <w:lastRenderedPageBreak/>
        <w:t>κάτω από το 15% της αρχικής σύμβασης, είναι κάτω από το ένα εκατομμύριο</w:t>
      </w:r>
      <w:r>
        <w:rPr>
          <w:rFonts w:eastAsia="Times New Roman"/>
          <w:szCs w:val="24"/>
        </w:rPr>
        <w:t>,</w:t>
      </w:r>
      <w:r>
        <w:rPr>
          <w:rFonts w:eastAsia="Times New Roman"/>
          <w:szCs w:val="24"/>
        </w:rPr>
        <w:t xml:space="preserve"> που προβλέπεται υποχρεωτικός </w:t>
      </w:r>
      <w:proofErr w:type="spellStart"/>
      <w:r>
        <w:rPr>
          <w:rFonts w:eastAsia="Times New Roman"/>
          <w:szCs w:val="24"/>
        </w:rPr>
        <w:t>προσυμβατικός</w:t>
      </w:r>
      <w:proofErr w:type="spellEnd"/>
      <w:r>
        <w:rPr>
          <w:rFonts w:eastAsia="Times New Roman"/>
          <w:szCs w:val="24"/>
        </w:rPr>
        <w:t xml:space="preserve"> έλεγχος από το Ελεγκτικό Συνέδ</w:t>
      </w:r>
      <w:r>
        <w:rPr>
          <w:rFonts w:eastAsia="Times New Roman"/>
          <w:szCs w:val="24"/>
        </w:rPr>
        <w:t>ριο για τις κύριες συμβάσεις και προχώρησαν σε πληρωμή</w:t>
      </w:r>
      <w:r>
        <w:rPr>
          <w:rFonts w:eastAsia="Times New Roman"/>
          <w:szCs w:val="24"/>
        </w:rPr>
        <w:t>,</w:t>
      </w:r>
      <w:r>
        <w:rPr>
          <w:rFonts w:eastAsia="Times New Roman"/>
          <w:szCs w:val="24"/>
        </w:rPr>
        <w:t xml:space="preserve"> χωρίς να εισηγηθούν </w:t>
      </w:r>
      <w:r>
        <w:rPr>
          <w:rFonts w:eastAsia="Times New Roman"/>
          <w:szCs w:val="24"/>
        </w:rPr>
        <w:t xml:space="preserve">έλεγχο της συμπληρωματικής </w:t>
      </w:r>
      <w:r>
        <w:rPr>
          <w:rFonts w:eastAsia="Times New Roman"/>
          <w:szCs w:val="24"/>
        </w:rPr>
        <w:t>σύμβαση</w:t>
      </w:r>
      <w:r>
        <w:rPr>
          <w:rFonts w:eastAsia="Times New Roman"/>
          <w:szCs w:val="24"/>
        </w:rPr>
        <w:t>ς</w:t>
      </w:r>
      <w:r>
        <w:rPr>
          <w:rFonts w:eastAsia="Times New Roman"/>
          <w:szCs w:val="24"/>
        </w:rPr>
        <w:t xml:space="preserve">. Στην ουσία, μ’ αυτόν τον τρόπο μάς δικαιολόγησαν την παραδρομή τους. </w:t>
      </w:r>
    </w:p>
    <w:p w14:paraId="382445F9" w14:textId="77777777" w:rsidR="00D035B1" w:rsidRDefault="005B20CE">
      <w:pPr>
        <w:tabs>
          <w:tab w:val="center" w:pos="4753"/>
          <w:tab w:val="left" w:pos="6075"/>
        </w:tabs>
        <w:spacing w:line="600" w:lineRule="auto"/>
        <w:ind w:firstLine="720"/>
        <w:contextualSpacing/>
        <w:jc w:val="both"/>
        <w:rPr>
          <w:rFonts w:eastAsia="Times New Roman"/>
          <w:szCs w:val="24"/>
        </w:rPr>
      </w:pPr>
      <w:r>
        <w:rPr>
          <w:rFonts w:eastAsia="Times New Roman"/>
          <w:szCs w:val="24"/>
        </w:rPr>
        <w:t xml:space="preserve">Το </w:t>
      </w:r>
      <w:proofErr w:type="spellStart"/>
      <w:r>
        <w:rPr>
          <w:rFonts w:eastAsia="Times New Roman"/>
          <w:szCs w:val="24"/>
        </w:rPr>
        <w:t>διακύβευμα</w:t>
      </w:r>
      <w:proofErr w:type="spellEnd"/>
      <w:r>
        <w:rPr>
          <w:rFonts w:eastAsia="Times New Roman"/>
          <w:szCs w:val="24"/>
        </w:rPr>
        <w:t xml:space="preserve"> γι’ αυτήν την τροπολογία είναι ότι αν δεν γίνει αυτή η τροπ</w:t>
      </w:r>
      <w:r>
        <w:rPr>
          <w:rFonts w:eastAsia="Times New Roman"/>
          <w:szCs w:val="24"/>
        </w:rPr>
        <w:t>ολογία και τα πέντε εκατομμύρια ευρώ που έχει πληρωθεί αυτό το έργο δεν θα έλθουν από ΕΣΠΑ, θα βαρύνουν το εθνικό ΠΔΕ και άρα έρχεται η στιγμή</w:t>
      </w:r>
      <w:r>
        <w:rPr>
          <w:rFonts w:eastAsia="Times New Roman"/>
          <w:szCs w:val="24"/>
        </w:rPr>
        <w:t>,</w:t>
      </w:r>
      <w:r>
        <w:rPr>
          <w:rFonts w:eastAsia="Times New Roman"/>
          <w:szCs w:val="24"/>
        </w:rPr>
        <w:t xml:space="preserve"> που ένας πολιτικός πρέπει να πάρει μια απόφαση. </w:t>
      </w:r>
    </w:p>
    <w:p w14:paraId="382445FA" w14:textId="77777777" w:rsidR="00D035B1" w:rsidRDefault="005B20CE">
      <w:pPr>
        <w:tabs>
          <w:tab w:val="center" w:pos="4753"/>
          <w:tab w:val="left" w:pos="6075"/>
        </w:tabs>
        <w:spacing w:line="600" w:lineRule="auto"/>
        <w:ind w:firstLine="720"/>
        <w:contextualSpacing/>
        <w:jc w:val="both"/>
        <w:rPr>
          <w:rFonts w:eastAsia="Times New Roman"/>
          <w:szCs w:val="24"/>
        </w:rPr>
      </w:pPr>
      <w:r>
        <w:rPr>
          <w:rFonts w:eastAsia="Times New Roman"/>
          <w:szCs w:val="24"/>
        </w:rPr>
        <w:t>Πάντως</w:t>
      </w:r>
      <w:r>
        <w:rPr>
          <w:rFonts w:eastAsia="Times New Roman"/>
          <w:szCs w:val="24"/>
        </w:rPr>
        <w:t>,</w:t>
      </w:r>
      <w:r>
        <w:rPr>
          <w:rFonts w:eastAsia="Times New Roman"/>
          <w:szCs w:val="24"/>
        </w:rPr>
        <w:t xml:space="preserve"> θα πω ότι αυτή η πολιτική ηγεσία δεν έχει διστάσει να δ</w:t>
      </w:r>
      <w:r>
        <w:rPr>
          <w:rFonts w:eastAsia="Times New Roman"/>
          <w:szCs w:val="24"/>
        </w:rPr>
        <w:t>είξει τη στάση της απέναντι σε διάφορους αναδόχους. Πριν από λίγο</w:t>
      </w:r>
      <w:r>
        <w:rPr>
          <w:rFonts w:eastAsia="Times New Roman"/>
          <w:szCs w:val="24"/>
        </w:rPr>
        <w:t>,</w:t>
      </w:r>
      <w:r>
        <w:rPr>
          <w:rFonts w:eastAsia="Times New Roman"/>
          <w:szCs w:val="24"/>
        </w:rPr>
        <w:t xml:space="preserve"> κηρύξαμε έκπτωτο έναν ανάδοχο σ’ ένα μεγάλο ψηφιακό έργο του Υπουργείου, γιατί εκεί πραγματικά ήταν έτσι τα πράγματα.</w:t>
      </w:r>
    </w:p>
    <w:p w14:paraId="382445FB" w14:textId="77777777" w:rsidR="00D035B1" w:rsidRDefault="005B20CE">
      <w:pPr>
        <w:tabs>
          <w:tab w:val="center" w:pos="4753"/>
          <w:tab w:val="left" w:pos="6075"/>
        </w:tabs>
        <w:spacing w:line="600" w:lineRule="auto"/>
        <w:ind w:firstLine="720"/>
        <w:contextualSpacing/>
        <w:jc w:val="both"/>
        <w:rPr>
          <w:rFonts w:eastAsia="Times New Roman"/>
          <w:szCs w:val="24"/>
        </w:rPr>
      </w:pPr>
      <w:r>
        <w:rPr>
          <w:rFonts w:eastAsia="Times New Roman"/>
          <w:szCs w:val="24"/>
        </w:rPr>
        <w:t>Ευχαριστώ πολύ.</w:t>
      </w:r>
    </w:p>
    <w:p w14:paraId="382445FC" w14:textId="77777777" w:rsidR="00D035B1" w:rsidRDefault="005B20CE">
      <w:pPr>
        <w:tabs>
          <w:tab w:val="center" w:pos="4753"/>
          <w:tab w:val="left" w:pos="6075"/>
        </w:tabs>
        <w:spacing w:line="600" w:lineRule="auto"/>
        <w:ind w:firstLine="720"/>
        <w:contextualSpacing/>
        <w:jc w:val="both"/>
        <w:rPr>
          <w:rFonts w:eastAsia="Times New Roman"/>
          <w:szCs w:val="24"/>
        </w:rPr>
      </w:pPr>
      <w:r w:rsidRPr="007D26C6">
        <w:rPr>
          <w:rFonts w:eastAsia="Times New Roman"/>
          <w:b/>
          <w:szCs w:val="24"/>
        </w:rPr>
        <w:t>ΠΡΟΕΔΡΕΥΩΝ (Σπυρίδων Λυκούδης):</w:t>
      </w:r>
      <w:r w:rsidRPr="00B545B0">
        <w:rPr>
          <w:rFonts w:eastAsia="Times New Roman"/>
          <w:szCs w:val="24"/>
        </w:rPr>
        <w:t xml:space="preserve"> </w:t>
      </w:r>
      <w:r>
        <w:rPr>
          <w:rFonts w:eastAsia="Times New Roman"/>
          <w:szCs w:val="24"/>
        </w:rPr>
        <w:t xml:space="preserve">Ευχαριστώ, κύριε </w:t>
      </w:r>
      <w:r>
        <w:rPr>
          <w:rFonts w:eastAsia="Times New Roman"/>
          <w:szCs w:val="24"/>
        </w:rPr>
        <w:t>Υπουργέ.</w:t>
      </w:r>
    </w:p>
    <w:p w14:paraId="382445FD" w14:textId="77777777" w:rsidR="00D035B1" w:rsidRDefault="005B20CE">
      <w:pPr>
        <w:tabs>
          <w:tab w:val="center" w:pos="4753"/>
          <w:tab w:val="left" w:pos="6075"/>
        </w:tabs>
        <w:spacing w:line="600" w:lineRule="auto"/>
        <w:ind w:firstLine="720"/>
        <w:contextualSpacing/>
        <w:jc w:val="both"/>
        <w:rPr>
          <w:rFonts w:eastAsia="Times New Roman"/>
          <w:szCs w:val="24"/>
        </w:rPr>
      </w:pPr>
      <w:r>
        <w:rPr>
          <w:rFonts w:eastAsia="Times New Roman"/>
          <w:szCs w:val="24"/>
        </w:rPr>
        <w:lastRenderedPageBreak/>
        <w:t>Ο κ. Άδωνις Γεωργιάδης έχει τον λόγο.</w:t>
      </w:r>
    </w:p>
    <w:p w14:paraId="382445FE" w14:textId="77777777" w:rsidR="00D035B1" w:rsidRDefault="005B20CE">
      <w:pPr>
        <w:tabs>
          <w:tab w:val="center" w:pos="4753"/>
          <w:tab w:val="left" w:pos="6075"/>
        </w:tabs>
        <w:spacing w:line="600" w:lineRule="auto"/>
        <w:ind w:firstLine="720"/>
        <w:contextualSpacing/>
        <w:jc w:val="both"/>
        <w:rPr>
          <w:rFonts w:eastAsia="Times New Roman"/>
          <w:szCs w:val="24"/>
        </w:rPr>
      </w:pPr>
      <w:r w:rsidRPr="007D26C6">
        <w:rPr>
          <w:rFonts w:eastAsia="Times New Roman"/>
          <w:b/>
          <w:szCs w:val="24"/>
        </w:rPr>
        <w:t>ΣΠΥΡΙΔΩΝ</w:t>
      </w:r>
      <w:r>
        <w:rPr>
          <w:rFonts w:eastAsia="Times New Roman"/>
          <w:b/>
          <w:szCs w:val="24"/>
        </w:rPr>
        <w:t xml:space="preserve"> </w:t>
      </w:r>
      <w:r w:rsidRPr="007D26C6">
        <w:rPr>
          <w:rFonts w:eastAsia="Times New Roman"/>
          <w:b/>
          <w:szCs w:val="24"/>
        </w:rPr>
        <w:t>-</w:t>
      </w:r>
      <w:r>
        <w:rPr>
          <w:rFonts w:eastAsia="Times New Roman"/>
          <w:b/>
          <w:szCs w:val="24"/>
        </w:rPr>
        <w:t xml:space="preserve"> </w:t>
      </w:r>
      <w:r w:rsidRPr="007D26C6">
        <w:rPr>
          <w:rFonts w:eastAsia="Times New Roman"/>
          <w:b/>
          <w:szCs w:val="24"/>
        </w:rPr>
        <w:t>ΑΔΩΝΙΣ ΓΕΩΡΓΙΑΔΗΣ:</w:t>
      </w:r>
      <w:r>
        <w:rPr>
          <w:rFonts w:eastAsia="Times New Roman"/>
          <w:szCs w:val="24"/>
        </w:rPr>
        <w:t xml:space="preserve"> Κύριε Υφυπουργέ, θα ξεκινήσω με εσάς. Θα ήθελα να σας δώσω κι εγώ τα δικά μου πέντε λεπτά δημοσιότητας. Είστε συμπαθέστατος και σε κάθε περίπτωση</w:t>
      </w:r>
      <w:r>
        <w:rPr>
          <w:rFonts w:eastAsia="Times New Roman"/>
          <w:szCs w:val="24"/>
        </w:rPr>
        <w:t>,</w:t>
      </w:r>
      <w:r>
        <w:rPr>
          <w:rFonts w:eastAsia="Times New Roman"/>
          <w:szCs w:val="24"/>
        </w:rPr>
        <w:t xml:space="preserve"> σάς εύχομαι καλή θητεία.</w:t>
      </w:r>
    </w:p>
    <w:p w14:paraId="382445FF"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szCs w:val="24"/>
        </w:rPr>
        <w:t>Εδώ δεν</w:t>
      </w:r>
      <w:r>
        <w:rPr>
          <w:rFonts w:eastAsia="Times New Roman"/>
          <w:szCs w:val="24"/>
        </w:rPr>
        <w:t xml:space="preserve"> συζητάμε για το αν σας κατηγορούμε για διαφθορά γι’ αυτήν την τροπολογία. Δεν σας κατηγορούμε για διαφθορά γι’ αυτήν την τροπολογία. Το θέμα που έθεσε η Νέα Δημοκρατία και θέτω κι εγώ είναι άλλο. Όλα αυτά τα ωραία</w:t>
      </w:r>
      <w:r>
        <w:rPr>
          <w:rFonts w:eastAsia="Times New Roman"/>
          <w:szCs w:val="24"/>
        </w:rPr>
        <w:t xml:space="preserve">, </w:t>
      </w:r>
      <w:r>
        <w:rPr>
          <w:rFonts w:eastAsia="Times New Roman"/>
          <w:szCs w:val="24"/>
        </w:rPr>
        <w:t>που τώρα μας είπατε, δεν τα ξέρατε τρεις</w:t>
      </w:r>
      <w:r>
        <w:rPr>
          <w:rFonts w:eastAsia="Times New Roman"/>
          <w:szCs w:val="24"/>
        </w:rPr>
        <w:t xml:space="preserve"> εβδομάδες πριν; Εάν τα ξέρατε τρεις εβδομάδες πριν, θα μπορούσατε να είχατε ακολουθήσει την κανονική κοινοβουλευτική διαδικασία, να είχε έλθει αυτή η τροπολογία στις </w:t>
      </w:r>
      <w:r>
        <w:rPr>
          <w:rFonts w:eastAsia="Times New Roman"/>
          <w:szCs w:val="24"/>
        </w:rPr>
        <w:t>ε</w:t>
      </w:r>
      <w:r>
        <w:rPr>
          <w:rFonts w:eastAsia="Times New Roman"/>
          <w:szCs w:val="24"/>
        </w:rPr>
        <w:t>πιτροπές, να έχουμε τον χρόνο κι εμείς να ελέγξουμε περί τίνος ακριβώς πρόκειται, να καλ</w:t>
      </w:r>
      <w:r>
        <w:rPr>
          <w:rFonts w:eastAsia="Times New Roman"/>
          <w:szCs w:val="24"/>
        </w:rPr>
        <w:t>έσουμε την υπηρεσία, αν θέλαμε, για να μας πει γιατί κάνουν αυτήν την παραδρομή και να είμαστε όλοι καθαροί και ωραίοι</w:t>
      </w:r>
      <w:r>
        <w:rPr>
          <w:rFonts w:eastAsia="Times New Roman"/>
          <w:color w:val="1D2129"/>
          <w:szCs w:val="24"/>
        </w:rPr>
        <w:t xml:space="preserve"> μεταξύ μας και ν</w:t>
      </w:r>
      <w:r w:rsidRPr="00B6062A">
        <w:rPr>
          <w:rFonts w:eastAsia="Times New Roman"/>
          <w:color w:val="1D2129"/>
          <w:szCs w:val="24"/>
        </w:rPr>
        <w:t>α πάμε για Χριστούγεννα χωρίς να χρε</w:t>
      </w:r>
      <w:r>
        <w:rPr>
          <w:rFonts w:eastAsia="Times New Roman"/>
          <w:color w:val="1D2129"/>
          <w:szCs w:val="24"/>
        </w:rPr>
        <w:t>ιάζεται να χάνουμε αυτόν τον χρόνο. Αυτό σ</w:t>
      </w:r>
      <w:r w:rsidRPr="00B6062A">
        <w:rPr>
          <w:rFonts w:eastAsia="Times New Roman"/>
          <w:color w:val="1D2129"/>
          <w:szCs w:val="24"/>
        </w:rPr>
        <w:t>υζητήσαμε</w:t>
      </w:r>
      <w:r>
        <w:rPr>
          <w:rFonts w:eastAsia="Times New Roman"/>
          <w:color w:val="1D2129"/>
          <w:szCs w:val="24"/>
        </w:rPr>
        <w:t>, δηλαδή το γιατί έπρεπε να έλ</w:t>
      </w:r>
      <w:r w:rsidRPr="00B6062A">
        <w:rPr>
          <w:rFonts w:eastAsia="Times New Roman"/>
          <w:color w:val="1D2129"/>
          <w:szCs w:val="24"/>
        </w:rPr>
        <w:t xml:space="preserve">θει </w:t>
      </w:r>
      <w:r w:rsidRPr="00B6062A">
        <w:rPr>
          <w:rFonts w:eastAsia="Times New Roman"/>
          <w:color w:val="1D2129"/>
          <w:szCs w:val="24"/>
        </w:rPr>
        <w:t>έτσι</w:t>
      </w:r>
      <w:r>
        <w:rPr>
          <w:rFonts w:eastAsia="Times New Roman"/>
          <w:color w:val="1D2129"/>
          <w:szCs w:val="24"/>
        </w:rPr>
        <w:t xml:space="preserve">. </w:t>
      </w:r>
    </w:p>
    <w:p w14:paraId="38244600"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lastRenderedPageBreak/>
        <w:t>Προφανώς</w:t>
      </w:r>
      <w:r>
        <w:rPr>
          <w:rFonts w:eastAsia="Times New Roman"/>
          <w:color w:val="1D2129"/>
          <w:szCs w:val="24"/>
        </w:rPr>
        <w:t>,</w:t>
      </w:r>
      <w:r>
        <w:rPr>
          <w:rFonts w:eastAsia="Times New Roman"/>
          <w:color w:val="1D2129"/>
          <w:szCs w:val="24"/>
        </w:rPr>
        <w:t xml:space="preserve"> τα εκατό χιλιάρικα </w:t>
      </w:r>
      <w:r w:rsidRPr="00B6062A">
        <w:rPr>
          <w:rFonts w:eastAsia="Times New Roman"/>
          <w:color w:val="1D2129"/>
          <w:szCs w:val="24"/>
        </w:rPr>
        <w:t>δεν είναι</w:t>
      </w:r>
      <w:r>
        <w:rPr>
          <w:rFonts w:eastAsia="Times New Roman"/>
          <w:color w:val="1D2129"/>
          <w:szCs w:val="24"/>
        </w:rPr>
        <w:t xml:space="preserve"> λίγα. Θα σας π</w:t>
      </w:r>
      <w:r w:rsidRPr="00B6062A">
        <w:rPr>
          <w:rFonts w:eastAsia="Times New Roman"/>
          <w:color w:val="1D2129"/>
          <w:szCs w:val="24"/>
        </w:rPr>
        <w:t xml:space="preserve">ω </w:t>
      </w:r>
      <w:r>
        <w:rPr>
          <w:rFonts w:eastAsia="Times New Roman"/>
          <w:color w:val="1D2129"/>
          <w:szCs w:val="24"/>
        </w:rPr>
        <w:t>μόνο ότι για ενδεχόμενη ζημία εκατό και κάτι χιλιάρικα</w:t>
      </w:r>
      <w:r w:rsidRPr="00B6062A">
        <w:rPr>
          <w:rFonts w:eastAsia="Times New Roman"/>
          <w:color w:val="1D2129"/>
          <w:szCs w:val="24"/>
        </w:rPr>
        <w:t xml:space="preserve"> για </w:t>
      </w:r>
      <w:r>
        <w:rPr>
          <w:rFonts w:eastAsia="Times New Roman"/>
          <w:color w:val="1D2129"/>
          <w:szCs w:val="24"/>
        </w:rPr>
        <w:t>εμένα, με ψάχνα</w:t>
      </w:r>
      <w:r w:rsidRPr="00B6062A">
        <w:rPr>
          <w:rFonts w:eastAsia="Times New Roman"/>
          <w:color w:val="1D2129"/>
          <w:szCs w:val="24"/>
        </w:rPr>
        <w:t>τε δύο χρόνια</w:t>
      </w:r>
      <w:r>
        <w:rPr>
          <w:rFonts w:eastAsia="Times New Roman"/>
          <w:color w:val="1D2129"/>
          <w:szCs w:val="24"/>
        </w:rPr>
        <w:t xml:space="preserve"> με την </w:t>
      </w:r>
      <w:r>
        <w:rPr>
          <w:rFonts w:eastAsia="Times New Roman"/>
          <w:color w:val="1D2129"/>
          <w:szCs w:val="24"/>
        </w:rPr>
        <w:t>ε</w:t>
      </w:r>
      <w:r>
        <w:rPr>
          <w:rFonts w:eastAsia="Times New Roman"/>
          <w:color w:val="1D2129"/>
          <w:szCs w:val="24"/>
        </w:rPr>
        <w:t xml:space="preserve">ξεταστική </w:t>
      </w:r>
      <w:r>
        <w:rPr>
          <w:rFonts w:eastAsia="Times New Roman"/>
          <w:color w:val="1D2129"/>
          <w:szCs w:val="24"/>
        </w:rPr>
        <w:t>ε</w:t>
      </w:r>
      <w:r>
        <w:rPr>
          <w:rFonts w:eastAsia="Times New Roman"/>
          <w:color w:val="1D2129"/>
          <w:szCs w:val="24"/>
        </w:rPr>
        <w:t>πιτροπή της Βουλής. Άρα, αν ήθελα να το πά</w:t>
      </w:r>
      <w:r w:rsidRPr="00B6062A">
        <w:rPr>
          <w:rFonts w:eastAsia="Times New Roman"/>
          <w:color w:val="1D2129"/>
          <w:szCs w:val="24"/>
        </w:rPr>
        <w:t>ω έτσι</w:t>
      </w:r>
      <w:r>
        <w:rPr>
          <w:rFonts w:eastAsia="Times New Roman"/>
          <w:color w:val="1D2129"/>
          <w:szCs w:val="24"/>
        </w:rPr>
        <w:t>, θα σας έψαχνα για δύο χρόνια. Δεν λέω</w:t>
      </w:r>
      <w:r>
        <w:rPr>
          <w:rFonts w:eastAsia="Times New Roman"/>
          <w:color w:val="1D2129"/>
          <w:szCs w:val="24"/>
        </w:rPr>
        <w:t xml:space="preserve"> αυτό. </w:t>
      </w:r>
    </w:p>
    <w:p w14:paraId="38244601"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Λέω, όμως</w:t>
      </w:r>
      <w:r w:rsidRPr="006E4251">
        <w:rPr>
          <w:rFonts w:eastAsia="Times New Roman"/>
          <w:color w:val="1D2129"/>
          <w:szCs w:val="24"/>
        </w:rPr>
        <w:t>:</w:t>
      </w:r>
      <w:r>
        <w:rPr>
          <w:rFonts w:eastAsia="Times New Roman"/>
          <w:color w:val="1D2129"/>
          <w:szCs w:val="24"/>
        </w:rPr>
        <w:t xml:space="preserve"> Δ</w:t>
      </w:r>
      <w:r w:rsidRPr="00B6062A">
        <w:rPr>
          <w:rFonts w:eastAsia="Times New Roman"/>
          <w:color w:val="1D2129"/>
          <w:szCs w:val="24"/>
        </w:rPr>
        <w:t xml:space="preserve">εν θα </w:t>
      </w:r>
      <w:r>
        <w:rPr>
          <w:rFonts w:eastAsia="Times New Roman"/>
          <w:color w:val="1D2129"/>
          <w:szCs w:val="24"/>
        </w:rPr>
        <w:t>ήταν πολύ καλύτερο, κ</w:t>
      </w:r>
      <w:r w:rsidRPr="00B6062A">
        <w:rPr>
          <w:rFonts w:eastAsia="Times New Roman"/>
          <w:color w:val="1D2129"/>
          <w:szCs w:val="24"/>
        </w:rPr>
        <w:t>ύριε Υπουργέ</w:t>
      </w:r>
      <w:r>
        <w:rPr>
          <w:rFonts w:eastAsia="Times New Roman"/>
          <w:color w:val="1D2129"/>
          <w:szCs w:val="24"/>
        </w:rPr>
        <w:t>,</w:t>
      </w:r>
      <w:r w:rsidRPr="00B6062A">
        <w:rPr>
          <w:rFonts w:eastAsia="Times New Roman"/>
          <w:color w:val="1D2129"/>
          <w:szCs w:val="24"/>
        </w:rPr>
        <w:t xml:space="preserve"> τώρα </w:t>
      </w:r>
      <w:r>
        <w:rPr>
          <w:rFonts w:eastAsia="Times New Roman"/>
          <w:color w:val="1D2129"/>
          <w:szCs w:val="24"/>
        </w:rPr>
        <w:t xml:space="preserve">που </w:t>
      </w:r>
      <w:r w:rsidRPr="00B6062A">
        <w:rPr>
          <w:rFonts w:eastAsia="Times New Roman"/>
          <w:color w:val="1D2129"/>
          <w:szCs w:val="24"/>
        </w:rPr>
        <w:t>ξεκινάτε αυτή</w:t>
      </w:r>
      <w:r>
        <w:rPr>
          <w:rFonts w:eastAsia="Times New Roman"/>
          <w:color w:val="1D2129"/>
          <w:szCs w:val="24"/>
        </w:rPr>
        <w:t>ν την προσπάθεια στην Κ</w:t>
      </w:r>
      <w:r w:rsidRPr="00B6062A">
        <w:rPr>
          <w:rFonts w:eastAsia="Times New Roman"/>
          <w:color w:val="1D2129"/>
          <w:szCs w:val="24"/>
        </w:rPr>
        <w:t>υβ</w:t>
      </w:r>
      <w:r>
        <w:rPr>
          <w:rFonts w:eastAsia="Times New Roman"/>
          <w:color w:val="1D2129"/>
          <w:szCs w:val="24"/>
        </w:rPr>
        <w:t>έρνηση, να προσέχετε να μην έρχεστε</w:t>
      </w:r>
      <w:r w:rsidRPr="00B6062A">
        <w:rPr>
          <w:rFonts w:eastAsia="Times New Roman"/>
          <w:color w:val="1D2129"/>
          <w:szCs w:val="24"/>
        </w:rPr>
        <w:t xml:space="preserve"> έτσι</w:t>
      </w:r>
      <w:r>
        <w:rPr>
          <w:rFonts w:eastAsia="Times New Roman"/>
          <w:color w:val="1D2129"/>
          <w:szCs w:val="24"/>
        </w:rPr>
        <w:t>; Διότι κ</w:t>
      </w:r>
      <w:r w:rsidRPr="00B6062A">
        <w:rPr>
          <w:rFonts w:eastAsia="Times New Roman"/>
          <w:color w:val="1D2129"/>
          <w:szCs w:val="24"/>
        </w:rPr>
        <w:t xml:space="preserve">οιτάξτε </w:t>
      </w:r>
      <w:r>
        <w:rPr>
          <w:rFonts w:eastAsia="Times New Roman"/>
          <w:color w:val="1D2129"/>
          <w:szCs w:val="24"/>
        </w:rPr>
        <w:t>ποιο είναι το άσχημο. Το φέρνετε την τελευταία μέρα</w:t>
      </w:r>
      <w:r>
        <w:rPr>
          <w:rFonts w:eastAsia="Times New Roman"/>
          <w:color w:val="1D2129"/>
          <w:szCs w:val="24"/>
        </w:rPr>
        <w:t>,</w:t>
      </w:r>
      <w:r>
        <w:rPr>
          <w:rFonts w:eastAsia="Times New Roman"/>
          <w:color w:val="1D2129"/>
          <w:szCs w:val="24"/>
        </w:rPr>
        <w:t xml:space="preserve"> πριν κλείσει</w:t>
      </w:r>
      <w:r w:rsidRPr="00B6062A">
        <w:rPr>
          <w:rFonts w:eastAsia="Times New Roman"/>
          <w:color w:val="1D2129"/>
          <w:szCs w:val="24"/>
        </w:rPr>
        <w:t xml:space="preserve"> η Βουλή για Χριστούγεννα </w:t>
      </w:r>
      <w:r w:rsidRPr="00B6062A">
        <w:rPr>
          <w:rFonts w:eastAsia="Times New Roman"/>
          <w:color w:val="1D2129"/>
          <w:szCs w:val="24"/>
        </w:rPr>
        <w:t xml:space="preserve">και είπατε </w:t>
      </w:r>
      <w:r>
        <w:rPr>
          <w:rFonts w:eastAsia="Times New Roman"/>
          <w:color w:val="1D2129"/>
          <w:szCs w:val="24"/>
        </w:rPr>
        <w:t xml:space="preserve">ότι ήταν </w:t>
      </w:r>
      <w:r w:rsidRPr="00B6062A">
        <w:rPr>
          <w:rFonts w:eastAsia="Times New Roman"/>
          <w:color w:val="1D2129"/>
          <w:szCs w:val="24"/>
        </w:rPr>
        <w:t xml:space="preserve">πολύ καλή </w:t>
      </w:r>
      <w:r>
        <w:rPr>
          <w:rFonts w:eastAsia="Times New Roman"/>
          <w:color w:val="1D2129"/>
          <w:szCs w:val="24"/>
        </w:rPr>
        <w:t xml:space="preserve">η </w:t>
      </w:r>
      <w:r w:rsidRPr="00B6062A">
        <w:rPr>
          <w:rFonts w:eastAsia="Times New Roman"/>
          <w:color w:val="1D2129"/>
          <w:szCs w:val="24"/>
        </w:rPr>
        <w:t xml:space="preserve">πρωτοβουλία του Προέδρου της Βουλής </w:t>
      </w:r>
      <w:r>
        <w:rPr>
          <w:rFonts w:eastAsia="Times New Roman"/>
          <w:color w:val="1D2129"/>
          <w:szCs w:val="24"/>
        </w:rPr>
        <w:t>να δώσει χρόνο να συζητήσουμε. Αν μου επιτρέπετε, δεν ήταν πρωτοβουλία</w:t>
      </w:r>
      <w:r w:rsidRPr="00B6062A">
        <w:rPr>
          <w:rFonts w:eastAsia="Times New Roman"/>
          <w:color w:val="1D2129"/>
          <w:szCs w:val="24"/>
        </w:rPr>
        <w:t xml:space="preserve"> της Κ</w:t>
      </w:r>
      <w:r>
        <w:rPr>
          <w:rFonts w:eastAsia="Times New Roman"/>
          <w:color w:val="1D2129"/>
          <w:szCs w:val="24"/>
        </w:rPr>
        <w:t>υβέρνησης. Η Κ</w:t>
      </w:r>
      <w:r w:rsidRPr="00B6062A">
        <w:rPr>
          <w:rFonts w:eastAsia="Times New Roman"/>
          <w:color w:val="1D2129"/>
          <w:szCs w:val="24"/>
        </w:rPr>
        <w:t xml:space="preserve">υβέρνηση το </w:t>
      </w:r>
      <w:r>
        <w:rPr>
          <w:rFonts w:eastAsia="Times New Roman"/>
          <w:color w:val="1D2129"/>
          <w:szCs w:val="24"/>
        </w:rPr>
        <w:t>έφερε</w:t>
      </w:r>
      <w:r>
        <w:rPr>
          <w:rFonts w:eastAsia="Times New Roman"/>
          <w:color w:val="1D2129"/>
          <w:szCs w:val="24"/>
        </w:rPr>
        <w:t>,</w:t>
      </w:r>
      <w:r>
        <w:rPr>
          <w:rFonts w:eastAsia="Times New Roman"/>
          <w:color w:val="1D2129"/>
          <w:szCs w:val="24"/>
        </w:rPr>
        <w:t xml:space="preserve"> για να μη συζητήσουμε, άλλο αν είδε τη φασαρία ο Πρόεδρος της Βουλής και είπε ν</w:t>
      </w:r>
      <w:r>
        <w:rPr>
          <w:rFonts w:eastAsia="Times New Roman"/>
          <w:color w:val="1D2129"/>
          <w:szCs w:val="24"/>
        </w:rPr>
        <w:t>α συζητήσουμε. Η δική σας πρόθεση ήταν να μη συζητήσουμε, γιατί αν θέλατε να συζητήσουμε, δεν θα το φέρνατε μια ώρα πριν κλείσει η Βουλή για Χριστούγεννα.</w:t>
      </w:r>
    </w:p>
    <w:p w14:paraId="38244602"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lastRenderedPageBreak/>
        <w:t>Πάω λίγο στην κ</w:t>
      </w:r>
      <w:r>
        <w:rPr>
          <w:rFonts w:eastAsia="Times New Roman"/>
          <w:color w:val="1D2129"/>
          <w:szCs w:val="24"/>
        </w:rPr>
        <w:t>.</w:t>
      </w:r>
      <w:r>
        <w:rPr>
          <w:rFonts w:eastAsia="Times New Roman"/>
          <w:color w:val="1D2129"/>
          <w:szCs w:val="24"/>
        </w:rPr>
        <w:t xml:space="preserve"> Ξενογιαννακοπούλου. Μένω έκπληκτος με όσα είπατε. Ε</w:t>
      </w:r>
      <w:r w:rsidRPr="00B6062A">
        <w:rPr>
          <w:rFonts w:eastAsia="Times New Roman"/>
          <w:color w:val="1D2129"/>
          <w:szCs w:val="24"/>
        </w:rPr>
        <w:t>ίστε πολύ έμπειρη πολιτικός</w:t>
      </w:r>
      <w:r>
        <w:rPr>
          <w:rFonts w:eastAsia="Times New Roman"/>
          <w:color w:val="1D2129"/>
          <w:szCs w:val="24"/>
        </w:rPr>
        <w:t>,</w:t>
      </w:r>
      <w:r w:rsidRPr="00B6062A">
        <w:rPr>
          <w:rFonts w:eastAsia="Times New Roman"/>
          <w:color w:val="1D2129"/>
          <w:szCs w:val="24"/>
        </w:rPr>
        <w:t xml:space="preserve"> έχετε κάνει</w:t>
      </w:r>
      <w:r>
        <w:rPr>
          <w:rFonts w:eastAsia="Times New Roman"/>
          <w:color w:val="1D2129"/>
          <w:szCs w:val="24"/>
        </w:rPr>
        <w:t xml:space="preserve"> Υπουργός</w:t>
      </w:r>
      <w:r w:rsidRPr="00B6062A">
        <w:rPr>
          <w:rFonts w:eastAsia="Times New Roman"/>
          <w:color w:val="1D2129"/>
          <w:szCs w:val="24"/>
        </w:rPr>
        <w:t xml:space="preserve"> πολλές φορ</w:t>
      </w:r>
      <w:r>
        <w:rPr>
          <w:rFonts w:eastAsia="Times New Roman"/>
          <w:color w:val="1D2129"/>
          <w:szCs w:val="24"/>
        </w:rPr>
        <w:t>ές και με την κυβέρνηση του ΠΑΣΟΚ στο παρελθόν και τώρα με την Κ</w:t>
      </w:r>
      <w:r w:rsidRPr="00B6062A">
        <w:rPr>
          <w:rFonts w:eastAsia="Times New Roman"/>
          <w:color w:val="1D2129"/>
          <w:szCs w:val="24"/>
        </w:rPr>
        <w:t>υβέρνηση</w:t>
      </w:r>
      <w:r>
        <w:rPr>
          <w:rFonts w:eastAsia="Times New Roman"/>
          <w:color w:val="1D2129"/>
          <w:szCs w:val="24"/>
        </w:rPr>
        <w:t xml:space="preserve"> του</w:t>
      </w:r>
      <w:r w:rsidRPr="00B6062A">
        <w:rPr>
          <w:rFonts w:eastAsia="Times New Roman"/>
          <w:color w:val="1D2129"/>
          <w:szCs w:val="24"/>
        </w:rPr>
        <w:t xml:space="preserve"> ΣΥΡΙΖΑ και τι </w:t>
      </w:r>
      <w:r>
        <w:rPr>
          <w:rFonts w:eastAsia="Times New Roman"/>
          <w:color w:val="1D2129"/>
          <w:szCs w:val="24"/>
        </w:rPr>
        <w:t xml:space="preserve">ήλθατε </w:t>
      </w:r>
      <w:r w:rsidRPr="00B6062A">
        <w:rPr>
          <w:rFonts w:eastAsia="Times New Roman"/>
          <w:color w:val="1D2129"/>
          <w:szCs w:val="24"/>
        </w:rPr>
        <w:t>να μας πείτε</w:t>
      </w:r>
      <w:r>
        <w:rPr>
          <w:rFonts w:eastAsia="Times New Roman"/>
          <w:color w:val="1D2129"/>
          <w:szCs w:val="24"/>
        </w:rPr>
        <w:t>; Ό</w:t>
      </w:r>
      <w:r w:rsidRPr="00B6062A">
        <w:rPr>
          <w:rFonts w:eastAsia="Times New Roman"/>
          <w:color w:val="1D2129"/>
          <w:szCs w:val="24"/>
        </w:rPr>
        <w:t xml:space="preserve">τι λόγω ενός νόμου για το </w:t>
      </w:r>
      <w:r>
        <w:rPr>
          <w:rFonts w:eastAsia="Times New Roman"/>
          <w:color w:val="1D2129"/>
          <w:szCs w:val="24"/>
        </w:rPr>
        <w:t>«</w:t>
      </w:r>
      <w:r w:rsidRPr="00B6062A">
        <w:rPr>
          <w:rFonts w:eastAsia="Times New Roman"/>
          <w:color w:val="1D2129"/>
          <w:szCs w:val="24"/>
        </w:rPr>
        <w:t>πόθεν έσχες</w:t>
      </w:r>
      <w:r>
        <w:rPr>
          <w:rFonts w:eastAsia="Times New Roman"/>
          <w:color w:val="1D2129"/>
          <w:szCs w:val="24"/>
        </w:rPr>
        <w:t>»</w:t>
      </w:r>
      <w:r>
        <w:rPr>
          <w:rFonts w:eastAsia="Times New Roman"/>
          <w:color w:val="1D2129"/>
          <w:szCs w:val="24"/>
        </w:rPr>
        <w:t>,</w:t>
      </w:r>
      <w:r>
        <w:rPr>
          <w:rFonts w:eastAsia="Times New Roman"/>
          <w:color w:val="1D2129"/>
          <w:szCs w:val="24"/>
        </w:rPr>
        <w:t xml:space="preserve"> π</w:t>
      </w:r>
      <w:r w:rsidRPr="00B6062A">
        <w:rPr>
          <w:rFonts w:eastAsia="Times New Roman"/>
          <w:color w:val="1D2129"/>
          <w:szCs w:val="24"/>
        </w:rPr>
        <w:t>ου ψήφισε η Βουλή πάνω από ένα</w:t>
      </w:r>
      <w:r>
        <w:rPr>
          <w:rFonts w:eastAsia="Times New Roman"/>
          <w:color w:val="1D2129"/>
          <w:szCs w:val="24"/>
        </w:rPr>
        <w:t>ν</w:t>
      </w:r>
      <w:r w:rsidRPr="00B6062A">
        <w:rPr>
          <w:rFonts w:eastAsia="Times New Roman"/>
          <w:color w:val="1D2129"/>
          <w:szCs w:val="24"/>
        </w:rPr>
        <w:t xml:space="preserve"> μήνα πριν</w:t>
      </w:r>
      <w:r>
        <w:rPr>
          <w:rFonts w:eastAsia="Times New Roman"/>
          <w:color w:val="1D2129"/>
          <w:szCs w:val="24"/>
        </w:rPr>
        <w:t xml:space="preserve"> </w:t>
      </w:r>
      <w:r>
        <w:rPr>
          <w:rFonts w:eastAsia="Times New Roman"/>
          <w:color w:val="1D2129"/>
          <w:szCs w:val="24"/>
        </w:rPr>
        <w:t>-</w:t>
      </w:r>
      <w:r>
        <w:rPr>
          <w:rFonts w:eastAsia="Times New Roman"/>
          <w:color w:val="1D2129"/>
          <w:szCs w:val="24"/>
        </w:rPr>
        <w:t xml:space="preserve">προσέξτε το αυτό- </w:t>
      </w:r>
      <w:r w:rsidRPr="00B6062A">
        <w:rPr>
          <w:rFonts w:eastAsia="Times New Roman"/>
          <w:color w:val="1D2129"/>
          <w:szCs w:val="24"/>
        </w:rPr>
        <w:t>σας γενν</w:t>
      </w:r>
      <w:r w:rsidRPr="00B6062A">
        <w:rPr>
          <w:rFonts w:eastAsia="Times New Roman"/>
          <w:color w:val="1D2129"/>
          <w:szCs w:val="24"/>
        </w:rPr>
        <w:t>ήθηκε σήμερα η ε</w:t>
      </w:r>
      <w:r>
        <w:rPr>
          <w:rFonts w:eastAsia="Times New Roman"/>
          <w:color w:val="1D2129"/>
          <w:szCs w:val="24"/>
        </w:rPr>
        <w:t xml:space="preserve">πείγουσα υποχρέωση να φέρετε τροπολογία κι εσείς την ώρα που </w:t>
      </w:r>
      <w:r w:rsidRPr="00B6062A">
        <w:rPr>
          <w:rFonts w:eastAsia="Times New Roman"/>
          <w:color w:val="1D2129"/>
          <w:szCs w:val="24"/>
        </w:rPr>
        <w:t>κλ</w:t>
      </w:r>
      <w:r>
        <w:rPr>
          <w:rFonts w:eastAsia="Times New Roman"/>
          <w:color w:val="1D2129"/>
          <w:szCs w:val="24"/>
        </w:rPr>
        <w:t xml:space="preserve">είνουμε για τα Χριστούγεννα. </w:t>
      </w:r>
      <w:r w:rsidRPr="00B6062A">
        <w:rPr>
          <w:rFonts w:eastAsia="Times New Roman"/>
          <w:color w:val="1D2129"/>
          <w:szCs w:val="24"/>
        </w:rPr>
        <w:t>Προσέξτε</w:t>
      </w:r>
      <w:r w:rsidRPr="002C2BA6">
        <w:rPr>
          <w:rFonts w:eastAsia="Times New Roman"/>
          <w:color w:val="1D2129"/>
          <w:szCs w:val="24"/>
        </w:rPr>
        <w:t xml:space="preserve">: </w:t>
      </w:r>
      <w:r>
        <w:rPr>
          <w:rFonts w:eastAsia="Times New Roman"/>
          <w:color w:val="1D2129"/>
          <w:szCs w:val="24"/>
        </w:rPr>
        <w:t>Επείγουσα υποχρέωση σε μία αρμοδιότητα</w:t>
      </w:r>
      <w:r>
        <w:rPr>
          <w:rFonts w:eastAsia="Times New Roman"/>
          <w:color w:val="1D2129"/>
          <w:szCs w:val="24"/>
        </w:rPr>
        <w:t>,</w:t>
      </w:r>
      <w:r>
        <w:rPr>
          <w:rFonts w:eastAsia="Times New Roman"/>
          <w:color w:val="1D2129"/>
          <w:szCs w:val="24"/>
        </w:rPr>
        <w:t xml:space="preserve"> </w:t>
      </w:r>
      <w:r w:rsidRPr="00B6062A">
        <w:rPr>
          <w:rFonts w:eastAsia="Times New Roman"/>
          <w:color w:val="1D2129"/>
          <w:szCs w:val="24"/>
        </w:rPr>
        <w:t>για την οποία την ίδια μέρα</w:t>
      </w:r>
      <w:r>
        <w:rPr>
          <w:rFonts w:eastAsia="Times New Roman"/>
          <w:color w:val="1D2129"/>
          <w:szCs w:val="24"/>
        </w:rPr>
        <w:t xml:space="preserve"> δώσατε παράταση τρεις μήνες. Δ</w:t>
      </w:r>
      <w:r w:rsidRPr="00B6062A">
        <w:rPr>
          <w:rFonts w:eastAsia="Times New Roman"/>
          <w:color w:val="1D2129"/>
          <w:szCs w:val="24"/>
        </w:rPr>
        <w:t>ηλαδή</w:t>
      </w:r>
      <w:r>
        <w:rPr>
          <w:rFonts w:eastAsia="Times New Roman"/>
          <w:color w:val="1D2129"/>
          <w:szCs w:val="24"/>
        </w:rPr>
        <w:t>,</w:t>
      </w:r>
      <w:r w:rsidRPr="00B6062A">
        <w:rPr>
          <w:rFonts w:eastAsia="Times New Roman"/>
          <w:color w:val="1D2129"/>
          <w:szCs w:val="24"/>
        </w:rPr>
        <w:t xml:space="preserve"> είχατε τόσο επείγουσα υποχρέωση ν</w:t>
      </w:r>
      <w:r>
        <w:rPr>
          <w:rFonts w:eastAsia="Times New Roman"/>
          <w:color w:val="1D2129"/>
          <w:szCs w:val="24"/>
        </w:rPr>
        <w:t>α προσπεράσετε κι εσείς όλες τις διαδικασίες σε κάτι που ήταν</w:t>
      </w:r>
      <w:r w:rsidRPr="00B6062A">
        <w:rPr>
          <w:rFonts w:eastAsia="Times New Roman"/>
          <w:color w:val="1D2129"/>
          <w:szCs w:val="24"/>
        </w:rPr>
        <w:t xml:space="preserve"> επείγον</w:t>
      </w:r>
      <w:r>
        <w:rPr>
          <w:rFonts w:eastAsia="Times New Roman"/>
          <w:color w:val="1D2129"/>
          <w:szCs w:val="24"/>
        </w:rPr>
        <w:t xml:space="preserve"> και</w:t>
      </w:r>
      <w:r>
        <w:rPr>
          <w:rFonts w:eastAsia="Times New Roman"/>
          <w:color w:val="1D2129"/>
          <w:szCs w:val="24"/>
        </w:rPr>
        <w:t xml:space="preserve"> ταυτόχρονα τού δώσατε και παράταση.</w:t>
      </w:r>
    </w:p>
    <w:p w14:paraId="38244603"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Κυρία Υπουργέ, με</w:t>
      </w:r>
      <w:r w:rsidRPr="00B6062A">
        <w:rPr>
          <w:rFonts w:eastAsia="Times New Roman"/>
          <w:color w:val="1D2129"/>
          <w:szCs w:val="24"/>
        </w:rPr>
        <w:t xml:space="preserve"> </w:t>
      </w:r>
      <w:proofErr w:type="spellStart"/>
      <w:r w:rsidRPr="00B6062A">
        <w:rPr>
          <w:rFonts w:eastAsia="Times New Roman"/>
          <w:color w:val="1D2129"/>
          <w:szCs w:val="24"/>
        </w:rPr>
        <w:t>συγχωρείτε</w:t>
      </w:r>
      <w:proofErr w:type="spellEnd"/>
      <w:r>
        <w:rPr>
          <w:rFonts w:eastAsia="Times New Roman"/>
          <w:color w:val="1D2129"/>
          <w:szCs w:val="24"/>
        </w:rPr>
        <w:t>,</w:t>
      </w:r>
      <w:r w:rsidRPr="00B6062A">
        <w:rPr>
          <w:rFonts w:eastAsia="Times New Roman"/>
          <w:color w:val="1D2129"/>
          <w:szCs w:val="24"/>
        </w:rPr>
        <w:t xml:space="preserve"> αλλά</w:t>
      </w:r>
      <w:r>
        <w:rPr>
          <w:rFonts w:eastAsia="Times New Roman"/>
          <w:color w:val="1D2129"/>
          <w:szCs w:val="24"/>
        </w:rPr>
        <w:t xml:space="preserve"> αυτό αντιβαίνει όλους τους κανόνες της λογικής. Ή ήταν επείγον γιατί την πρώτη του χρόνου έπρεπε να εφαρμοστεί,</w:t>
      </w:r>
      <w:r>
        <w:rPr>
          <w:rFonts w:eastAsia="Times New Roman"/>
          <w:color w:val="1D2129"/>
          <w:szCs w:val="24"/>
        </w:rPr>
        <w:t xml:space="preserve"> άρα τι να κάνουμε, τ</w:t>
      </w:r>
      <w:r w:rsidRPr="00B6062A">
        <w:rPr>
          <w:rFonts w:eastAsia="Times New Roman"/>
          <w:color w:val="1D2129"/>
          <w:szCs w:val="24"/>
        </w:rPr>
        <w:t>ο καταλάβαμε</w:t>
      </w:r>
      <w:r>
        <w:rPr>
          <w:rFonts w:eastAsia="Times New Roman"/>
          <w:color w:val="1D2129"/>
          <w:szCs w:val="24"/>
        </w:rPr>
        <w:t>,</w:t>
      </w:r>
      <w:r w:rsidRPr="00B6062A">
        <w:rPr>
          <w:rFonts w:eastAsia="Times New Roman"/>
          <w:color w:val="1D2129"/>
          <w:szCs w:val="24"/>
        </w:rPr>
        <w:t xml:space="preserve"> αργήσαμε</w:t>
      </w:r>
      <w:r>
        <w:rPr>
          <w:rFonts w:eastAsia="Times New Roman"/>
          <w:color w:val="1D2129"/>
          <w:szCs w:val="24"/>
        </w:rPr>
        <w:t>, λάθος, πάμε να προλάβουμε</w:t>
      </w:r>
      <w:r w:rsidRPr="00B6062A">
        <w:rPr>
          <w:rFonts w:eastAsia="Times New Roman"/>
          <w:color w:val="1D2129"/>
          <w:szCs w:val="24"/>
        </w:rPr>
        <w:t xml:space="preserve"> τη Βουλή</w:t>
      </w:r>
      <w:r>
        <w:rPr>
          <w:rFonts w:eastAsia="Times New Roman"/>
          <w:color w:val="1D2129"/>
          <w:szCs w:val="24"/>
        </w:rPr>
        <w:t>, ή δεν είναι επείγον και του κάνουμε παράταση. Να είναι ταυτόχρονα και επείγον και παράταση, αυτό, κύριε Π</w:t>
      </w:r>
      <w:r w:rsidRPr="00B6062A">
        <w:rPr>
          <w:rFonts w:eastAsia="Times New Roman"/>
          <w:color w:val="1D2129"/>
          <w:szCs w:val="24"/>
        </w:rPr>
        <w:t>ρόεδρε</w:t>
      </w:r>
      <w:r>
        <w:rPr>
          <w:rFonts w:eastAsia="Times New Roman"/>
          <w:color w:val="1D2129"/>
          <w:szCs w:val="24"/>
        </w:rPr>
        <w:t xml:space="preserve">, μόνο ο ΣΥΡΙΖΑ, </w:t>
      </w:r>
      <w:r>
        <w:rPr>
          <w:rFonts w:eastAsia="Times New Roman"/>
          <w:color w:val="1D2129"/>
          <w:szCs w:val="24"/>
        </w:rPr>
        <w:lastRenderedPageBreak/>
        <w:t>κανένας άλλος</w:t>
      </w:r>
      <w:r>
        <w:rPr>
          <w:rFonts w:eastAsia="Times New Roman"/>
          <w:color w:val="1D2129"/>
          <w:szCs w:val="24"/>
        </w:rPr>
        <w:t>!</w:t>
      </w:r>
      <w:r>
        <w:rPr>
          <w:rFonts w:eastAsia="Times New Roman"/>
          <w:color w:val="1D2129"/>
          <w:szCs w:val="24"/>
        </w:rPr>
        <w:t xml:space="preserve"> Η εφαρμογή του «πόθεν έσχες» δεν</w:t>
      </w:r>
      <w:r>
        <w:rPr>
          <w:rFonts w:eastAsia="Times New Roman"/>
          <w:color w:val="1D2129"/>
          <w:szCs w:val="24"/>
        </w:rPr>
        <w:t xml:space="preserve"> ξέρετε ότι χθες πήρε παράταση τρεις μήνες; Μας είπατε ότι λόγω του νόμου για το «πόθεν έσχες», που πήρε η κ</w:t>
      </w:r>
      <w:r>
        <w:rPr>
          <w:rFonts w:eastAsia="Times New Roman"/>
          <w:color w:val="1D2129"/>
          <w:szCs w:val="24"/>
        </w:rPr>
        <w:t>.</w:t>
      </w:r>
      <w:r>
        <w:rPr>
          <w:rFonts w:eastAsia="Times New Roman"/>
          <w:color w:val="1D2129"/>
          <w:szCs w:val="24"/>
        </w:rPr>
        <w:t xml:space="preserve"> Παπασπύρου την αρμοδιότητα, είχατε το επείγον της διαδικασίας και σας λέω ότι τη μέρα που φέρνετε το επείγον, την ίδια μέρα προτείνατε και ψηφί</w:t>
      </w:r>
      <w:r>
        <w:rPr>
          <w:rFonts w:eastAsia="Times New Roman"/>
          <w:color w:val="1D2129"/>
          <w:szCs w:val="24"/>
        </w:rPr>
        <w:t>ζ</w:t>
      </w:r>
      <w:r>
        <w:rPr>
          <w:rFonts w:eastAsia="Times New Roman"/>
          <w:color w:val="1D2129"/>
          <w:szCs w:val="24"/>
        </w:rPr>
        <w:t>ε</w:t>
      </w:r>
      <w:r>
        <w:rPr>
          <w:rFonts w:eastAsia="Times New Roman"/>
          <w:color w:val="1D2129"/>
          <w:szCs w:val="24"/>
        </w:rPr>
        <w:t>τ</w:t>
      </w:r>
      <w:r>
        <w:rPr>
          <w:rFonts w:eastAsia="Times New Roman"/>
          <w:color w:val="1D2129"/>
          <w:szCs w:val="24"/>
        </w:rPr>
        <w:t>ε και</w:t>
      </w:r>
      <w:r>
        <w:rPr>
          <w:rFonts w:eastAsia="Times New Roman"/>
          <w:color w:val="1D2129"/>
          <w:szCs w:val="24"/>
        </w:rPr>
        <w:t xml:space="preserve"> παράταση. Άρα κάνετε …</w:t>
      </w:r>
    </w:p>
    <w:p w14:paraId="38244604"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AA34B8">
        <w:rPr>
          <w:rFonts w:eastAsia="Times New Roman"/>
          <w:b/>
          <w:color w:val="1D2129"/>
          <w:szCs w:val="24"/>
        </w:rPr>
        <w:t>ΜΑΡΙΛΙΖΑ ΞΕΝΟΓΙΑΝΝΑΚΟΠΟΥΛΟΥ (Υπουργός Διοικητικής</w:t>
      </w:r>
      <w:r>
        <w:rPr>
          <w:rFonts w:eastAsia="Times New Roman"/>
          <w:color w:val="1D2129"/>
          <w:szCs w:val="24"/>
        </w:rPr>
        <w:t xml:space="preserve"> </w:t>
      </w:r>
      <w:r w:rsidRPr="00AA34B8">
        <w:rPr>
          <w:rFonts w:eastAsia="Times New Roman"/>
          <w:b/>
          <w:color w:val="1D2129"/>
          <w:szCs w:val="24"/>
        </w:rPr>
        <w:t>Ανασυγκρότησης):</w:t>
      </w:r>
      <w:r>
        <w:rPr>
          <w:rFonts w:eastAsia="Times New Roman"/>
          <w:color w:val="1D2129"/>
          <w:szCs w:val="24"/>
        </w:rPr>
        <w:t xml:space="preserve"> Οι αποσπάσεις θέλουν χρόνο.</w:t>
      </w:r>
    </w:p>
    <w:p w14:paraId="38244605"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AA34B8">
        <w:rPr>
          <w:rFonts w:eastAsia="Times New Roman"/>
          <w:b/>
          <w:color w:val="1D2129"/>
          <w:szCs w:val="24"/>
        </w:rPr>
        <w:t>ΣΠΥΡΙΔΩΝ</w:t>
      </w:r>
      <w:r>
        <w:rPr>
          <w:rFonts w:eastAsia="Times New Roman"/>
          <w:b/>
          <w:color w:val="1D2129"/>
          <w:szCs w:val="24"/>
        </w:rPr>
        <w:t xml:space="preserve"> </w:t>
      </w:r>
      <w:r w:rsidRPr="00AA34B8">
        <w:rPr>
          <w:rFonts w:eastAsia="Times New Roman"/>
          <w:b/>
          <w:color w:val="1D2129"/>
          <w:szCs w:val="24"/>
        </w:rPr>
        <w:t>-</w:t>
      </w:r>
      <w:r>
        <w:rPr>
          <w:rFonts w:eastAsia="Times New Roman"/>
          <w:b/>
          <w:color w:val="1D2129"/>
          <w:szCs w:val="24"/>
        </w:rPr>
        <w:t xml:space="preserve"> </w:t>
      </w:r>
      <w:r w:rsidRPr="00AA34B8">
        <w:rPr>
          <w:rFonts w:eastAsia="Times New Roman"/>
          <w:b/>
          <w:color w:val="1D2129"/>
          <w:szCs w:val="24"/>
        </w:rPr>
        <w:t>ΑΔΩΝΙΣ ΓΕΩΡΓΙΑΔΗΣ:</w:t>
      </w:r>
      <w:r w:rsidRPr="0040067A">
        <w:rPr>
          <w:rFonts w:eastAsia="Times New Roman"/>
          <w:color w:val="1D2129"/>
          <w:szCs w:val="24"/>
        </w:rPr>
        <w:t xml:space="preserve"> </w:t>
      </w:r>
      <w:r>
        <w:rPr>
          <w:rFonts w:eastAsia="Times New Roman"/>
          <w:color w:val="1D2129"/>
          <w:szCs w:val="24"/>
        </w:rPr>
        <w:t xml:space="preserve">Κυρία Υπουργέ, εάν υποτεθεί ότι οι αποσπάσεις ήταν είκοσι πέντε με τριάντα μέρες, είναι παραπάνω από </w:t>
      </w:r>
      <w:r>
        <w:rPr>
          <w:rFonts w:eastAsia="Times New Roman"/>
          <w:color w:val="1D2129"/>
          <w:szCs w:val="24"/>
        </w:rPr>
        <w:t>τριάντα μέρες που ψηφίστηκε ο νόμος για το «πόθεν έσχες», που έδωσε αυτήν την αρμοδιότητα στην κ</w:t>
      </w:r>
      <w:r>
        <w:rPr>
          <w:rFonts w:eastAsia="Times New Roman"/>
          <w:color w:val="1D2129"/>
          <w:szCs w:val="24"/>
        </w:rPr>
        <w:t>.</w:t>
      </w:r>
      <w:r>
        <w:rPr>
          <w:rFonts w:eastAsia="Times New Roman"/>
          <w:color w:val="1D2129"/>
          <w:szCs w:val="24"/>
        </w:rPr>
        <w:t xml:space="preserve"> Παπασπύρου. Εάν κι εσείς ακολουθούσατε την κανονική κοινοβουλευτική διαδικασία –επαναλαμβάνω ότι είστε και παλαιά κοινοβουλευτικός με το ΠΑΣΟΚ και άρα τα ξέρε</w:t>
      </w:r>
      <w:r>
        <w:rPr>
          <w:rFonts w:eastAsia="Times New Roman"/>
          <w:color w:val="1D2129"/>
          <w:szCs w:val="24"/>
        </w:rPr>
        <w:t>τε- θα μπορούσατε να είχατε δείξει σεβασμό στο Κοινοβούλιο και όχι να μας τη φέρνετε την ώρα που κλείνουμε για Χριστούγεννα.</w:t>
      </w:r>
    </w:p>
    <w:p w14:paraId="38244606"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Εσείς ειδικά, μ</w:t>
      </w:r>
      <w:r>
        <w:rPr>
          <w:rFonts w:eastAsia="Times New Roman"/>
          <w:color w:val="1D2129"/>
          <w:szCs w:val="24"/>
        </w:rPr>
        <w:t>ένω έκπληκτος</w:t>
      </w:r>
      <w:r>
        <w:rPr>
          <w:rFonts w:eastAsia="Times New Roman"/>
          <w:color w:val="1D2129"/>
          <w:szCs w:val="24"/>
        </w:rPr>
        <w:t>,</w:t>
      </w:r>
      <w:r>
        <w:rPr>
          <w:rFonts w:eastAsia="Times New Roman"/>
          <w:color w:val="1D2129"/>
          <w:szCs w:val="24"/>
        </w:rPr>
        <w:t xml:space="preserve"> κύριε Πρόεδρε, </w:t>
      </w:r>
      <w:r>
        <w:rPr>
          <w:rFonts w:eastAsia="Times New Roman"/>
          <w:color w:val="1D2129"/>
          <w:szCs w:val="24"/>
        </w:rPr>
        <w:t xml:space="preserve">και αυτό λαμβάνει </w:t>
      </w:r>
      <w:r>
        <w:rPr>
          <w:rFonts w:eastAsia="Times New Roman"/>
          <w:color w:val="1D2129"/>
          <w:szCs w:val="24"/>
        </w:rPr>
        <w:t xml:space="preserve">και τον χαρακτήρα επί προσωπικού. Πώς κάνετε τέτοιο </w:t>
      </w:r>
      <w:r>
        <w:rPr>
          <w:rFonts w:eastAsia="Times New Roman"/>
          <w:color w:val="1D2129"/>
          <w:szCs w:val="24"/>
        </w:rPr>
        <w:lastRenderedPageBreak/>
        <w:t xml:space="preserve">ρουσφέτι εύκολο </w:t>
      </w:r>
      <w:r>
        <w:rPr>
          <w:rFonts w:eastAsia="Times New Roman"/>
          <w:color w:val="1D2129"/>
          <w:szCs w:val="24"/>
        </w:rPr>
        <w:t>στην κ</w:t>
      </w:r>
      <w:r>
        <w:rPr>
          <w:rFonts w:eastAsia="Times New Roman"/>
          <w:color w:val="1D2129"/>
          <w:szCs w:val="24"/>
        </w:rPr>
        <w:t>.</w:t>
      </w:r>
      <w:r>
        <w:rPr>
          <w:rFonts w:eastAsia="Times New Roman"/>
          <w:color w:val="1D2129"/>
          <w:szCs w:val="24"/>
        </w:rPr>
        <w:t xml:space="preserve"> Παπασπύρου; Η κ</w:t>
      </w:r>
      <w:r>
        <w:rPr>
          <w:rFonts w:eastAsia="Times New Roman"/>
          <w:color w:val="1D2129"/>
          <w:szCs w:val="24"/>
        </w:rPr>
        <w:t>.</w:t>
      </w:r>
      <w:r>
        <w:rPr>
          <w:rFonts w:eastAsia="Times New Roman"/>
          <w:color w:val="1D2129"/>
          <w:szCs w:val="24"/>
        </w:rPr>
        <w:t xml:space="preserve"> Παπασπύρου, που είναι πλήρως αποτυχημένη </w:t>
      </w:r>
      <w:r>
        <w:rPr>
          <w:rFonts w:eastAsia="Times New Roman"/>
          <w:color w:val="1D2129"/>
          <w:szCs w:val="24"/>
        </w:rPr>
        <w:t>Ε</w:t>
      </w:r>
      <w:r>
        <w:rPr>
          <w:rFonts w:eastAsia="Times New Roman"/>
          <w:color w:val="1D2129"/>
          <w:szCs w:val="24"/>
        </w:rPr>
        <w:t xml:space="preserve">πιθεωρήτρια </w:t>
      </w:r>
      <w:r>
        <w:rPr>
          <w:rFonts w:eastAsia="Times New Roman"/>
          <w:color w:val="1D2129"/>
          <w:szCs w:val="24"/>
        </w:rPr>
        <w:t>Δ</w:t>
      </w:r>
      <w:r>
        <w:rPr>
          <w:rFonts w:eastAsia="Times New Roman"/>
          <w:color w:val="1D2129"/>
          <w:szCs w:val="24"/>
        </w:rPr>
        <w:t xml:space="preserve">ημόσιας </w:t>
      </w:r>
      <w:r>
        <w:rPr>
          <w:rFonts w:eastAsia="Times New Roman"/>
          <w:color w:val="1D2129"/>
          <w:szCs w:val="24"/>
        </w:rPr>
        <w:t>Δ</w:t>
      </w:r>
      <w:r>
        <w:rPr>
          <w:rFonts w:eastAsia="Times New Roman"/>
          <w:color w:val="1D2129"/>
          <w:szCs w:val="24"/>
        </w:rPr>
        <w:t xml:space="preserve">ιοικήσεως ή μάλλον δεν είναι </w:t>
      </w:r>
      <w:r>
        <w:rPr>
          <w:rFonts w:eastAsia="Times New Roman"/>
          <w:color w:val="1D2129"/>
          <w:szCs w:val="24"/>
        </w:rPr>
        <w:t>ε</w:t>
      </w:r>
      <w:r>
        <w:rPr>
          <w:rFonts w:eastAsia="Times New Roman"/>
          <w:color w:val="1D2129"/>
          <w:szCs w:val="24"/>
        </w:rPr>
        <w:t>πιθεωρήτρια, αλλά είναι κομματικό όργανο του ΣΥΡΙΖΑ, εξέθεσε κ</w:t>
      </w:r>
      <w:r>
        <w:rPr>
          <w:rFonts w:eastAsia="Times New Roman"/>
          <w:color w:val="1D2129"/>
          <w:szCs w:val="24"/>
        </w:rPr>
        <w:t>α</w:t>
      </w:r>
      <w:r>
        <w:rPr>
          <w:rFonts w:eastAsia="Times New Roman"/>
          <w:color w:val="1D2129"/>
          <w:szCs w:val="24"/>
        </w:rPr>
        <w:t xml:space="preserve">ι εσάς προσωπικά με τις καταθέσεις της στην </w:t>
      </w:r>
      <w:r>
        <w:rPr>
          <w:rFonts w:eastAsia="Times New Roman"/>
          <w:color w:val="1D2129"/>
          <w:szCs w:val="24"/>
        </w:rPr>
        <w:t>ε</w:t>
      </w:r>
      <w:r>
        <w:rPr>
          <w:rFonts w:eastAsia="Times New Roman"/>
          <w:color w:val="1D2129"/>
          <w:szCs w:val="24"/>
        </w:rPr>
        <w:t xml:space="preserve">ξεταστική </w:t>
      </w:r>
      <w:r>
        <w:rPr>
          <w:rFonts w:eastAsia="Times New Roman"/>
          <w:color w:val="1D2129"/>
          <w:szCs w:val="24"/>
        </w:rPr>
        <w:t>ε</w:t>
      </w:r>
      <w:r>
        <w:rPr>
          <w:rFonts w:eastAsia="Times New Roman"/>
          <w:color w:val="1D2129"/>
          <w:szCs w:val="24"/>
        </w:rPr>
        <w:t>πιτροπή της Βουλής</w:t>
      </w:r>
      <w:r>
        <w:rPr>
          <w:rFonts w:eastAsia="Times New Roman"/>
          <w:color w:val="1D2129"/>
          <w:szCs w:val="24"/>
        </w:rPr>
        <w:t xml:space="preserve"> όπου σας κατηγόρησε κι εσάς για τη θητεία σας για 45 εκατομμύρια έλλειμμα στο ΚΕΕΛΠΝΟ. </w:t>
      </w:r>
    </w:p>
    <w:p w14:paraId="38244607"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 xml:space="preserve">Εάν είναι τόσο καλή η </w:t>
      </w:r>
      <w:r>
        <w:rPr>
          <w:rFonts w:eastAsia="Times New Roman"/>
          <w:color w:val="1D2129"/>
          <w:szCs w:val="24"/>
        </w:rPr>
        <w:t>Ε</w:t>
      </w:r>
      <w:r>
        <w:rPr>
          <w:rFonts w:eastAsia="Times New Roman"/>
          <w:color w:val="1D2129"/>
          <w:szCs w:val="24"/>
        </w:rPr>
        <w:t>πιθεωρήτρια κ</w:t>
      </w:r>
      <w:r>
        <w:rPr>
          <w:rFonts w:eastAsia="Times New Roman"/>
          <w:color w:val="1D2129"/>
          <w:szCs w:val="24"/>
        </w:rPr>
        <w:t>.</w:t>
      </w:r>
      <w:r>
        <w:rPr>
          <w:rFonts w:eastAsia="Times New Roman"/>
          <w:color w:val="1D2129"/>
          <w:szCs w:val="24"/>
        </w:rPr>
        <w:t xml:space="preserve"> Παπασπύρου και πρέπει να της κάνετε και προσλήψεις και αποσπάσεις ρουσφετολογικές και επείγουσες, τουλάχιστον να μας πείτε</w:t>
      </w:r>
      <w:r w:rsidRPr="0040067A">
        <w:rPr>
          <w:rFonts w:eastAsia="Times New Roman"/>
          <w:color w:val="1D2129"/>
          <w:szCs w:val="24"/>
        </w:rPr>
        <w:t>:</w:t>
      </w:r>
      <w:r>
        <w:rPr>
          <w:rFonts w:eastAsia="Times New Roman"/>
          <w:color w:val="1D2129"/>
          <w:szCs w:val="24"/>
        </w:rPr>
        <w:t xml:space="preserve"> Έχει </w:t>
      </w:r>
      <w:r>
        <w:rPr>
          <w:rFonts w:eastAsia="Times New Roman"/>
          <w:color w:val="1D2129"/>
          <w:szCs w:val="24"/>
        </w:rPr>
        <w:t>δίκιο η κ</w:t>
      </w:r>
      <w:r>
        <w:rPr>
          <w:rFonts w:eastAsia="Times New Roman"/>
          <w:color w:val="1D2129"/>
          <w:szCs w:val="24"/>
        </w:rPr>
        <w:t>.</w:t>
      </w:r>
      <w:r>
        <w:rPr>
          <w:rFonts w:eastAsia="Times New Roman"/>
          <w:color w:val="1D2129"/>
          <w:szCs w:val="24"/>
        </w:rPr>
        <w:t xml:space="preserve"> Παπασπύρου με τον κ. </w:t>
      </w:r>
      <w:proofErr w:type="spellStart"/>
      <w:r>
        <w:rPr>
          <w:rFonts w:eastAsia="Times New Roman"/>
          <w:color w:val="1D2129"/>
          <w:szCs w:val="24"/>
        </w:rPr>
        <w:t>Πολάκη</w:t>
      </w:r>
      <w:proofErr w:type="spellEnd"/>
      <w:r>
        <w:rPr>
          <w:rFonts w:eastAsia="Times New Roman"/>
          <w:color w:val="1D2129"/>
          <w:szCs w:val="24"/>
        </w:rPr>
        <w:t xml:space="preserve"> που κατηγορούσαν και τη δική σας θητεία; Γιατί μόνο για τη δική μου άκουσα. Για τη δική σας δεν άκουσα τίποτα. Ένα περίεργο πράγμα.</w:t>
      </w:r>
    </w:p>
    <w:p w14:paraId="38244608"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Όσο για εμένα, κύριε Πρόεδρε, υποτίθεται ότι είχα δεκατρία στη θητεία μου. Δεν υπάρχε</w:t>
      </w:r>
      <w:r>
        <w:rPr>
          <w:rFonts w:eastAsia="Times New Roman"/>
          <w:color w:val="1D2129"/>
          <w:szCs w:val="24"/>
        </w:rPr>
        <w:t>ι έλλειμμα. Ούτε η κ</w:t>
      </w:r>
      <w:r>
        <w:rPr>
          <w:rFonts w:eastAsia="Times New Roman"/>
          <w:color w:val="1D2129"/>
          <w:szCs w:val="24"/>
        </w:rPr>
        <w:t>.</w:t>
      </w:r>
      <w:r>
        <w:rPr>
          <w:rFonts w:eastAsia="Times New Roman"/>
          <w:color w:val="1D2129"/>
          <w:szCs w:val="24"/>
        </w:rPr>
        <w:t xml:space="preserve"> Ξενογιαννακοπούλου είχε έλλειμμα, ούτε εγώ. Μηδέν είναι το έλλειμμα. Είναι ανύπαρκτο. Είναι στο μυαλό του </w:t>
      </w:r>
      <w:proofErr w:type="spellStart"/>
      <w:r>
        <w:rPr>
          <w:rFonts w:eastAsia="Times New Roman"/>
          <w:color w:val="1D2129"/>
          <w:szCs w:val="24"/>
        </w:rPr>
        <w:t>Πολάκη</w:t>
      </w:r>
      <w:proofErr w:type="spellEnd"/>
      <w:r>
        <w:rPr>
          <w:rFonts w:eastAsia="Times New Roman"/>
          <w:color w:val="1D2129"/>
          <w:szCs w:val="24"/>
        </w:rPr>
        <w:t xml:space="preserve"> μόνο. Όμως μου κάνει εντύπωση που η κ</w:t>
      </w:r>
      <w:r>
        <w:rPr>
          <w:rFonts w:eastAsia="Times New Roman"/>
          <w:color w:val="1D2129"/>
          <w:szCs w:val="24"/>
        </w:rPr>
        <w:t>.</w:t>
      </w:r>
      <w:r>
        <w:rPr>
          <w:rFonts w:eastAsia="Times New Roman"/>
          <w:color w:val="1D2129"/>
          <w:szCs w:val="24"/>
        </w:rPr>
        <w:t xml:space="preserve"> Ξενογιαννακοπούλου δεν έχει αισθανθεί την ανάγκη να απαντήσει</w:t>
      </w:r>
      <w:r>
        <w:rPr>
          <w:rFonts w:eastAsia="Times New Roman"/>
          <w:color w:val="1D2129"/>
          <w:szCs w:val="24"/>
        </w:rPr>
        <w:t>!</w:t>
      </w:r>
      <w:r>
        <w:rPr>
          <w:rFonts w:eastAsia="Times New Roman"/>
          <w:color w:val="1D2129"/>
          <w:szCs w:val="24"/>
        </w:rPr>
        <w:t xml:space="preserve"> Είχατε έλλειμμα 45 </w:t>
      </w:r>
      <w:r>
        <w:rPr>
          <w:rFonts w:eastAsia="Times New Roman"/>
          <w:color w:val="1D2129"/>
          <w:szCs w:val="24"/>
        </w:rPr>
        <w:t xml:space="preserve">εκατομμύρια; </w:t>
      </w:r>
      <w:r>
        <w:rPr>
          <w:rFonts w:eastAsia="Times New Roman"/>
          <w:color w:val="1D2129"/>
          <w:szCs w:val="24"/>
        </w:rPr>
        <w:lastRenderedPageBreak/>
        <w:t>Τα φάγατε; Τι κάνατε; Της κάνετε και ρουσφέτι, αφού σας έχει κάνει όλα αυτά; Μόνο εσείς, μόνο το ΠΑΣΟΚ</w:t>
      </w:r>
      <w:r>
        <w:rPr>
          <w:rFonts w:eastAsia="Times New Roman"/>
          <w:color w:val="1D2129"/>
          <w:szCs w:val="24"/>
        </w:rPr>
        <w:t>!</w:t>
      </w:r>
    </w:p>
    <w:p w14:paraId="38244609"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 xml:space="preserve">Πηγαίνω τώρα στον κ. Βίτσα και θα κλείσω. Ακούστε, κύριε Βίτσα. Εδώ, στην Ελλάδα και στην Ευρώπη, γίνεται ο κακός χαμός. Έχει επέμβει η </w:t>
      </w:r>
      <w:r>
        <w:rPr>
          <w:rFonts w:eastAsia="Times New Roman"/>
          <w:color w:val="1D2129"/>
          <w:szCs w:val="24"/>
          <w:lang w:val="en-US"/>
        </w:rPr>
        <w:t>OLAF</w:t>
      </w:r>
      <w:r w:rsidRPr="006C2707">
        <w:rPr>
          <w:rFonts w:eastAsia="Times New Roman"/>
          <w:color w:val="1D2129"/>
          <w:szCs w:val="24"/>
        </w:rPr>
        <w:t xml:space="preserve"> </w:t>
      </w:r>
      <w:r>
        <w:rPr>
          <w:rFonts w:eastAsia="Times New Roman"/>
          <w:color w:val="1D2129"/>
          <w:szCs w:val="24"/>
        </w:rPr>
        <w:t xml:space="preserve">για να ελέγξει τα κονδύλια και στο πρώτο </w:t>
      </w:r>
      <w:proofErr w:type="spellStart"/>
      <w:r>
        <w:rPr>
          <w:rFonts w:eastAsia="Times New Roman"/>
          <w:color w:val="1D2129"/>
          <w:szCs w:val="24"/>
        </w:rPr>
        <w:t>προπόρισμά</w:t>
      </w:r>
      <w:proofErr w:type="spellEnd"/>
      <w:r>
        <w:rPr>
          <w:rFonts w:eastAsia="Times New Roman"/>
          <w:color w:val="1D2129"/>
          <w:szCs w:val="24"/>
        </w:rPr>
        <w:t xml:space="preserve"> της λέει ότι έχουν διαπιστωθεί ατασθαλίες στην Ελλάδα στη διαχείριση των χρημάτων για το προσφυγικό ζήτημα και παράβαση διαδικασιών. Πού; Πάμε, λοιπόν, στο πο</w:t>
      </w:r>
      <w:r>
        <w:rPr>
          <w:rFonts w:eastAsia="Times New Roman"/>
          <w:color w:val="1D2129"/>
          <w:szCs w:val="24"/>
        </w:rPr>
        <w:t>υ</w:t>
      </w:r>
      <w:r>
        <w:rPr>
          <w:rFonts w:eastAsia="Times New Roman"/>
          <w:color w:val="1D2129"/>
          <w:szCs w:val="24"/>
        </w:rPr>
        <w:t xml:space="preserve">. </w:t>
      </w:r>
    </w:p>
    <w:p w14:paraId="3824460A"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AA34B8">
        <w:rPr>
          <w:rFonts w:eastAsia="Times New Roman"/>
          <w:b/>
          <w:color w:val="1D2129"/>
          <w:szCs w:val="24"/>
        </w:rPr>
        <w:t>ΔΗΜΗΤΡΙΟΣ ΒΙΤΣΑΣ (Υπουργός Μεταναστευ</w:t>
      </w:r>
      <w:r w:rsidRPr="00AA34B8">
        <w:rPr>
          <w:rFonts w:eastAsia="Times New Roman"/>
          <w:b/>
          <w:color w:val="1D2129"/>
          <w:szCs w:val="24"/>
        </w:rPr>
        <w:t>τικής Πολιτικής):</w:t>
      </w:r>
      <w:r>
        <w:rPr>
          <w:rFonts w:eastAsia="Times New Roman"/>
          <w:color w:val="1D2129"/>
          <w:szCs w:val="24"/>
        </w:rPr>
        <w:t xml:space="preserve"> Έχει πει η </w:t>
      </w:r>
      <w:r>
        <w:rPr>
          <w:rFonts w:eastAsia="Times New Roman"/>
          <w:color w:val="1D2129"/>
          <w:szCs w:val="24"/>
          <w:lang w:val="en-US"/>
        </w:rPr>
        <w:t>OLAF</w:t>
      </w:r>
      <w:r>
        <w:rPr>
          <w:rFonts w:eastAsia="Times New Roman"/>
          <w:color w:val="1D2129"/>
          <w:szCs w:val="24"/>
        </w:rPr>
        <w:t xml:space="preserve"> τέτοιο πράγμα;</w:t>
      </w:r>
    </w:p>
    <w:p w14:paraId="3824460B"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AA34B8">
        <w:rPr>
          <w:rFonts w:eastAsia="Times New Roman"/>
          <w:b/>
          <w:color w:val="1D2129"/>
          <w:szCs w:val="24"/>
        </w:rPr>
        <w:t>ΣΠΥΡΙΔΩΝ</w:t>
      </w:r>
      <w:r>
        <w:rPr>
          <w:rFonts w:eastAsia="Times New Roman"/>
          <w:b/>
          <w:color w:val="1D2129"/>
          <w:szCs w:val="24"/>
        </w:rPr>
        <w:t xml:space="preserve"> </w:t>
      </w:r>
      <w:r w:rsidRPr="00AA34B8">
        <w:rPr>
          <w:rFonts w:eastAsia="Times New Roman"/>
          <w:b/>
          <w:color w:val="1D2129"/>
          <w:szCs w:val="24"/>
        </w:rPr>
        <w:t>-</w:t>
      </w:r>
      <w:r>
        <w:rPr>
          <w:rFonts w:eastAsia="Times New Roman"/>
          <w:b/>
          <w:color w:val="1D2129"/>
          <w:szCs w:val="24"/>
        </w:rPr>
        <w:t xml:space="preserve"> </w:t>
      </w:r>
      <w:r w:rsidRPr="00AA34B8">
        <w:rPr>
          <w:rFonts w:eastAsia="Times New Roman"/>
          <w:b/>
          <w:color w:val="1D2129"/>
          <w:szCs w:val="24"/>
        </w:rPr>
        <w:t>ΑΔΩΝΙΣ ΓΕΩΡΓΙΑΔΗΣ:</w:t>
      </w:r>
      <w:r>
        <w:rPr>
          <w:rFonts w:eastAsia="Times New Roman"/>
          <w:color w:val="1D2129"/>
          <w:szCs w:val="24"/>
        </w:rPr>
        <w:t xml:space="preserve"> Σε ένα θέμα που η Ελλάδα συζητάει τόσο πολύ έντονα, για το αν όντως έχουν φαγωθεί λεφτά, έρχεστε εσείς, κύριε Βίτσα, και νομοθετείτε με επείγουσα τροπολογία χριστουγεννιάτικα; Μ</w:t>
      </w:r>
      <w:r>
        <w:rPr>
          <w:rFonts w:eastAsia="Times New Roman"/>
          <w:color w:val="1D2129"/>
          <w:szCs w:val="24"/>
        </w:rPr>
        <w:t xml:space="preserve">ε </w:t>
      </w:r>
      <w:proofErr w:type="spellStart"/>
      <w:r>
        <w:rPr>
          <w:rFonts w:eastAsia="Times New Roman"/>
          <w:color w:val="1D2129"/>
          <w:szCs w:val="24"/>
        </w:rPr>
        <w:t>συγχωρείτε</w:t>
      </w:r>
      <w:proofErr w:type="spellEnd"/>
      <w:r>
        <w:rPr>
          <w:rFonts w:eastAsia="Times New Roman"/>
          <w:color w:val="1D2129"/>
          <w:szCs w:val="24"/>
        </w:rPr>
        <w:t xml:space="preserve">. Έχετε κάτι να κρύψετε; Γιατί το φέρατε κοντά στις 24 Δεκεμβρίου; Γιατί δεν το φέρνατε έναν μήνα πριν, να πάνε στην </w:t>
      </w:r>
      <w:r>
        <w:rPr>
          <w:rFonts w:eastAsia="Times New Roman"/>
          <w:color w:val="1D2129"/>
          <w:szCs w:val="24"/>
        </w:rPr>
        <w:t>ε</w:t>
      </w:r>
      <w:r>
        <w:rPr>
          <w:rFonts w:eastAsia="Times New Roman"/>
          <w:color w:val="1D2129"/>
          <w:szCs w:val="24"/>
        </w:rPr>
        <w:t>πιτροπή μία-μία οι τροπολογίες, να δούμε για ποια εταιρεία πρόκειται, ποιος πήρε τα λεφτά; Μιλάω γενικώς για την Κυβέρνησή σας</w:t>
      </w:r>
      <w:r>
        <w:rPr>
          <w:rFonts w:eastAsia="Times New Roman"/>
          <w:color w:val="1D2129"/>
          <w:szCs w:val="24"/>
        </w:rPr>
        <w:t xml:space="preserve">. Γιατί επιλέγετε ξαφνικά, μία ώρα πριν κλείσει χθες η συνεδρίαση, πριν </w:t>
      </w:r>
      <w:r>
        <w:rPr>
          <w:rFonts w:eastAsia="Times New Roman"/>
          <w:color w:val="1D2129"/>
          <w:szCs w:val="24"/>
        </w:rPr>
        <w:lastRenderedPageBreak/>
        <w:t>κλείσει η Βουλή για τα Χριστούγεννα, να φέρνετε τροπολογίες νομιμοποιήσεως δαπανών που αφορούν το προσφυγικό ζήτημα; Δεν έπρεπε να γίνει αυτό.</w:t>
      </w:r>
    </w:p>
    <w:p w14:paraId="3824460C"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 xml:space="preserve">Κυρίες και κύριοι συνάδελφοι του ΣΥΡΙΖΑ, </w:t>
      </w:r>
      <w:r>
        <w:rPr>
          <w:rFonts w:eastAsia="Times New Roman"/>
          <w:color w:val="1D2129"/>
          <w:szCs w:val="24"/>
        </w:rPr>
        <w:t xml:space="preserve">για να κλείσω, έχουμε κι εμείς οι Βουλευτές ευθύνη και αυτό είναι το μεγαλύτερο ζητούμενο. Άκουσα και τον κ. </w:t>
      </w:r>
      <w:proofErr w:type="spellStart"/>
      <w:r>
        <w:rPr>
          <w:rFonts w:eastAsia="Times New Roman"/>
          <w:color w:val="1D2129"/>
          <w:szCs w:val="24"/>
        </w:rPr>
        <w:t>Βούτση</w:t>
      </w:r>
      <w:proofErr w:type="spellEnd"/>
      <w:r>
        <w:rPr>
          <w:rFonts w:eastAsia="Times New Roman"/>
          <w:color w:val="1D2129"/>
          <w:szCs w:val="24"/>
        </w:rPr>
        <w:t>, τον οποίο εγώ συμπαθώ, αλλά να πάμε λίγο στον πραγματικό κόσμο. Εάν ήταν εδώ, κύριε Πρόεδρε, η Ζωή Κωνσταντοπούλου Πρόεδρος, θα τολμούσε αυ</w:t>
      </w:r>
      <w:r>
        <w:rPr>
          <w:rFonts w:eastAsia="Times New Roman"/>
          <w:color w:val="1D2129"/>
          <w:szCs w:val="24"/>
        </w:rPr>
        <w:t>τή η Κυβέρνηση να φέρει αυτές τις τροπολογίες χθες μ’ ένα καροτσάκι</w:t>
      </w:r>
      <w:r>
        <w:rPr>
          <w:rFonts w:eastAsia="Times New Roman"/>
          <w:color w:val="1D2129"/>
          <w:szCs w:val="24"/>
        </w:rPr>
        <w:t>, τόσα</w:t>
      </w:r>
      <w:r>
        <w:rPr>
          <w:rFonts w:eastAsia="Times New Roman"/>
          <w:color w:val="1D2129"/>
          <w:szCs w:val="24"/>
        </w:rPr>
        <w:t xml:space="preserve"> έγγραφα; Η απάντηση είναι πως όχι, γιατί όταν πήγαν να το κάνουν –για να είμαστε δίκαιοι με την κ</w:t>
      </w:r>
      <w:r>
        <w:rPr>
          <w:rFonts w:eastAsia="Times New Roman"/>
          <w:color w:val="1D2129"/>
          <w:szCs w:val="24"/>
        </w:rPr>
        <w:t>.</w:t>
      </w:r>
      <w:r>
        <w:rPr>
          <w:rFonts w:eastAsia="Times New Roman"/>
          <w:color w:val="1D2129"/>
          <w:szCs w:val="24"/>
        </w:rPr>
        <w:t xml:space="preserve"> Κωνσταντοπούλου- γινόταν χαμός στην Έδρα και τα έκοβε αυτά. Αυτό έγινε χθες. Ήλθε έ</w:t>
      </w:r>
      <w:r>
        <w:rPr>
          <w:rFonts w:eastAsia="Times New Roman"/>
          <w:color w:val="1D2129"/>
          <w:szCs w:val="24"/>
        </w:rPr>
        <w:t>να καρότσι για να τις κουβαλήσουν</w:t>
      </w:r>
      <w:r>
        <w:rPr>
          <w:rFonts w:eastAsia="Times New Roman"/>
          <w:color w:val="1D2129"/>
          <w:szCs w:val="24"/>
        </w:rPr>
        <w:t>!</w:t>
      </w:r>
      <w:r>
        <w:rPr>
          <w:rFonts w:eastAsia="Times New Roman"/>
          <w:color w:val="1D2129"/>
          <w:szCs w:val="24"/>
        </w:rPr>
        <w:t xml:space="preserve"> </w:t>
      </w:r>
    </w:p>
    <w:p w14:paraId="3824460D"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 xml:space="preserve">Για να μην </w:t>
      </w:r>
      <w:proofErr w:type="spellStart"/>
      <w:r>
        <w:rPr>
          <w:rFonts w:eastAsia="Times New Roman"/>
          <w:color w:val="1D2129"/>
          <w:szCs w:val="24"/>
        </w:rPr>
        <w:t>κοροϊδευόμαστε</w:t>
      </w:r>
      <w:proofErr w:type="spellEnd"/>
      <w:r>
        <w:rPr>
          <w:rFonts w:eastAsia="Times New Roman"/>
          <w:color w:val="1D2129"/>
          <w:szCs w:val="24"/>
        </w:rPr>
        <w:t>, λέτε ότι μας δώσατε χρόνο μέχρι σήμερα για να τις μελετήσουμε. Υπάρχει περίπτωση να έχουμε πραγματικά ελέγξει τι είναι όλες αυτές οι δαπάνες; Αυτές οι δαπάνες που φέρνετε και νομιμοποιείτε, πρέ</w:t>
      </w:r>
      <w:r>
        <w:rPr>
          <w:rFonts w:eastAsia="Times New Roman"/>
          <w:color w:val="1D2129"/>
          <w:szCs w:val="24"/>
        </w:rPr>
        <w:t xml:space="preserve">πει κανονικά να ερευνηθούν μία προς μία. Ούτε εμείς μπορούμε να ξέρουμε ακριβώς τι είναι, ούτε οι συνάδελφοι που θα ψηφίσουν ξέρουν τι </w:t>
      </w:r>
      <w:r>
        <w:rPr>
          <w:rFonts w:eastAsia="Times New Roman"/>
          <w:color w:val="1D2129"/>
          <w:szCs w:val="24"/>
        </w:rPr>
        <w:lastRenderedPageBreak/>
        <w:t>ψηφίζουν. Άρα φυσικά κ</w:t>
      </w:r>
      <w:r>
        <w:rPr>
          <w:rFonts w:eastAsia="Times New Roman"/>
          <w:color w:val="1D2129"/>
          <w:szCs w:val="24"/>
        </w:rPr>
        <w:t>α</w:t>
      </w:r>
      <w:r>
        <w:rPr>
          <w:rFonts w:eastAsia="Times New Roman"/>
          <w:color w:val="1D2129"/>
          <w:szCs w:val="24"/>
        </w:rPr>
        <w:t xml:space="preserve">ι εδώ μπορούν χιλιάδες </w:t>
      </w:r>
      <w:proofErr w:type="spellStart"/>
      <w:r>
        <w:rPr>
          <w:rFonts w:eastAsia="Times New Roman"/>
          <w:color w:val="1D2129"/>
          <w:szCs w:val="24"/>
        </w:rPr>
        <w:t>λαμογιές</w:t>
      </w:r>
      <w:proofErr w:type="spellEnd"/>
      <w:r>
        <w:rPr>
          <w:rFonts w:eastAsia="Times New Roman"/>
          <w:color w:val="1D2129"/>
          <w:szCs w:val="24"/>
        </w:rPr>
        <w:t xml:space="preserve"> –να το πω πολύ απλά- να κρύβονται από πίσω. Γιατί, λοιπόν, αφήνουμ</w:t>
      </w:r>
      <w:r>
        <w:rPr>
          <w:rFonts w:eastAsia="Times New Roman"/>
          <w:color w:val="1D2129"/>
          <w:szCs w:val="24"/>
        </w:rPr>
        <w:t xml:space="preserve">ε αυτήν την εικόνα και δεν πηγαίνουμε στη συνήθη κοινοβουλευτική διαδικασία, να τις βλέπουμε με την ηρεμία μας μία προς μία, </w:t>
      </w:r>
      <w:r>
        <w:rPr>
          <w:rFonts w:eastAsia="Times New Roman"/>
          <w:color w:val="1D2129"/>
          <w:szCs w:val="24"/>
        </w:rPr>
        <w:t xml:space="preserve">ώστε </w:t>
      </w:r>
      <w:r>
        <w:rPr>
          <w:rFonts w:eastAsia="Times New Roman"/>
          <w:color w:val="1D2129"/>
          <w:szCs w:val="24"/>
        </w:rPr>
        <w:t xml:space="preserve">αν έχει κάποιος μία αμφιβολία, να την ελέγξει, «καθαρός ουρανός αστραπές δεν φοβάται» και να είμαστε όλοι αγαπημένοι; </w:t>
      </w:r>
    </w:p>
    <w:p w14:paraId="3824460E"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Το μεγά</w:t>
      </w:r>
      <w:r>
        <w:rPr>
          <w:rFonts w:eastAsia="Times New Roman"/>
          <w:color w:val="1D2129"/>
          <w:szCs w:val="24"/>
        </w:rPr>
        <w:t>λο ερώτημα, λοιπόν, παραμένει</w:t>
      </w:r>
      <w:r w:rsidRPr="00012FB9">
        <w:rPr>
          <w:rFonts w:eastAsia="Times New Roman"/>
          <w:color w:val="1D2129"/>
          <w:szCs w:val="24"/>
        </w:rPr>
        <w:t xml:space="preserve">: </w:t>
      </w:r>
      <w:r>
        <w:rPr>
          <w:rFonts w:eastAsia="Times New Roman"/>
          <w:color w:val="1D2129"/>
          <w:szCs w:val="24"/>
        </w:rPr>
        <w:t xml:space="preserve">Γιατί επιλέξατε την τελευταία μέρα που έκλεινε το Κοινοβούλιο για να νομιμοποιήσετε όλες αυτές τις δαπάνες; Γιατί δεν ακολουθήσατε την κανονική διαδικασία; </w:t>
      </w:r>
    </w:p>
    <w:p w14:paraId="3824460F"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Ευχαριστώ πάρα πολύ.</w:t>
      </w:r>
    </w:p>
    <w:p w14:paraId="38244610" w14:textId="77777777" w:rsidR="00D035B1" w:rsidRDefault="005B20CE">
      <w:pPr>
        <w:tabs>
          <w:tab w:val="center" w:pos="4753"/>
          <w:tab w:val="left" w:pos="6075"/>
        </w:tabs>
        <w:spacing w:line="600" w:lineRule="auto"/>
        <w:ind w:firstLine="720"/>
        <w:contextualSpacing/>
        <w:jc w:val="center"/>
        <w:rPr>
          <w:rFonts w:eastAsia="Times New Roman"/>
          <w:color w:val="1D2129"/>
          <w:szCs w:val="24"/>
        </w:rPr>
      </w:pPr>
      <w:r w:rsidRPr="00012FB9">
        <w:rPr>
          <w:rFonts w:eastAsia="Times New Roman"/>
          <w:color w:val="1D2129"/>
          <w:szCs w:val="24"/>
        </w:rPr>
        <w:t>(</w:t>
      </w:r>
      <w:r>
        <w:rPr>
          <w:rFonts w:eastAsia="Times New Roman"/>
          <w:color w:val="1D2129"/>
          <w:szCs w:val="24"/>
        </w:rPr>
        <w:t>Χειροκροτήματα από την πτέρυγα της Νέας Δημοκρ</w:t>
      </w:r>
      <w:r>
        <w:rPr>
          <w:rFonts w:eastAsia="Times New Roman"/>
          <w:color w:val="1D2129"/>
          <w:szCs w:val="24"/>
        </w:rPr>
        <w:t>ατίας)</w:t>
      </w:r>
    </w:p>
    <w:p w14:paraId="38244611"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C268CF">
        <w:rPr>
          <w:rFonts w:eastAsia="Times New Roman"/>
          <w:b/>
          <w:color w:val="1D2129"/>
          <w:szCs w:val="24"/>
        </w:rPr>
        <w:t xml:space="preserve">ΠΡΟΕΔΡΕΥΩΝ (Σπυρίδων Λυκούδης): </w:t>
      </w:r>
      <w:r>
        <w:rPr>
          <w:rFonts w:eastAsia="Times New Roman"/>
          <w:color w:val="1D2129"/>
          <w:szCs w:val="24"/>
        </w:rPr>
        <w:t>Ευχαριστούμε, κύριε συνάδελφε.</w:t>
      </w:r>
    </w:p>
    <w:p w14:paraId="38244612"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C268CF">
        <w:rPr>
          <w:rFonts w:eastAsia="Times New Roman"/>
          <w:b/>
          <w:color w:val="1D2129"/>
          <w:szCs w:val="24"/>
        </w:rPr>
        <w:t>ΜΑΡΙΛΙΖΑ ΞΕΝΟΓΙΑΝΝΑΚΟΠΟΥΛΟΥ (Υπουργός Διοικητικής</w:t>
      </w:r>
      <w:r>
        <w:rPr>
          <w:rFonts w:eastAsia="Times New Roman"/>
          <w:color w:val="1D2129"/>
          <w:szCs w:val="24"/>
        </w:rPr>
        <w:t xml:space="preserve"> </w:t>
      </w:r>
      <w:r w:rsidRPr="00C268CF">
        <w:rPr>
          <w:rFonts w:eastAsia="Times New Roman"/>
          <w:b/>
          <w:color w:val="1D2129"/>
          <w:szCs w:val="24"/>
        </w:rPr>
        <w:t>Ανασυγκρότησης):</w:t>
      </w:r>
      <w:r>
        <w:rPr>
          <w:rFonts w:eastAsia="Times New Roman"/>
          <w:color w:val="1D2129"/>
          <w:szCs w:val="24"/>
        </w:rPr>
        <w:t xml:space="preserve"> Κύριε Πρόεδρε, θα ήθελα τον λόγο.</w:t>
      </w:r>
    </w:p>
    <w:p w14:paraId="38244613"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C268CF">
        <w:rPr>
          <w:rFonts w:eastAsia="Times New Roman"/>
          <w:b/>
          <w:color w:val="1D2129"/>
          <w:szCs w:val="24"/>
        </w:rPr>
        <w:lastRenderedPageBreak/>
        <w:t>ΠΡΟΕΔΡΕΥΩΝ (Σπυρίδων Λυκούδης):</w:t>
      </w:r>
      <w:r>
        <w:rPr>
          <w:rFonts w:eastAsia="Times New Roman"/>
          <w:color w:val="1D2129"/>
          <w:szCs w:val="24"/>
        </w:rPr>
        <w:t xml:space="preserve"> Προφανώς η κυρία Υπουργός θέλει τον λόγο. Ο κ. Γεωργιάδης αναφέρθηκε σ’ αυτήν δύο-τρεις φορές, οπότε η κυρία Υπουργός θέλει να μιλήσει.</w:t>
      </w:r>
    </w:p>
    <w:p w14:paraId="38244614"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Ορίστε, κυρία Υπουργέ.</w:t>
      </w:r>
    </w:p>
    <w:p w14:paraId="38244615"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sidRPr="00C268CF">
        <w:rPr>
          <w:rFonts w:eastAsia="Times New Roman"/>
          <w:b/>
          <w:color w:val="1D2129"/>
          <w:szCs w:val="24"/>
        </w:rPr>
        <w:t>ΜΑΡΙΛΙΖΑ ΞΕΝΟΓΙΑΝΝΑΚΟΠΟΥΛΟΥ (Υπουργός Διοικητικής</w:t>
      </w:r>
      <w:r>
        <w:rPr>
          <w:rFonts w:eastAsia="Times New Roman"/>
          <w:color w:val="1D2129"/>
          <w:szCs w:val="24"/>
        </w:rPr>
        <w:t xml:space="preserve"> </w:t>
      </w:r>
      <w:r w:rsidRPr="00C268CF">
        <w:rPr>
          <w:rFonts w:eastAsia="Times New Roman"/>
          <w:b/>
          <w:color w:val="1D2129"/>
          <w:szCs w:val="24"/>
        </w:rPr>
        <w:t>Ανασυγκρότησης):</w:t>
      </w:r>
      <w:r w:rsidRPr="00012FB9">
        <w:rPr>
          <w:rFonts w:eastAsia="Times New Roman"/>
          <w:color w:val="1D2129"/>
          <w:szCs w:val="24"/>
        </w:rPr>
        <w:t xml:space="preserve"> </w:t>
      </w:r>
      <w:r>
        <w:rPr>
          <w:rFonts w:eastAsia="Times New Roman"/>
          <w:color w:val="1D2129"/>
          <w:szCs w:val="24"/>
        </w:rPr>
        <w:t>Ευχαριστώ, κύριε Πρόεδρε.</w:t>
      </w:r>
    </w:p>
    <w:p w14:paraId="38244616" w14:textId="77777777" w:rsidR="00D035B1" w:rsidRDefault="005B20CE">
      <w:pPr>
        <w:tabs>
          <w:tab w:val="center" w:pos="4753"/>
          <w:tab w:val="left" w:pos="6075"/>
        </w:tabs>
        <w:spacing w:line="600" w:lineRule="auto"/>
        <w:ind w:firstLine="720"/>
        <w:contextualSpacing/>
        <w:jc w:val="both"/>
        <w:rPr>
          <w:rFonts w:eastAsia="Times New Roman"/>
          <w:color w:val="1D2129"/>
          <w:szCs w:val="24"/>
        </w:rPr>
      </w:pPr>
      <w:r>
        <w:rPr>
          <w:rFonts w:eastAsia="Times New Roman"/>
          <w:color w:val="1D2129"/>
          <w:szCs w:val="24"/>
        </w:rPr>
        <w:t>Κατ</w:t>
      </w:r>
      <w:r>
        <w:rPr>
          <w:rFonts w:eastAsia="Times New Roman"/>
          <w:color w:val="1D2129"/>
          <w:szCs w:val="24"/>
        </w:rPr>
        <w:t xml:space="preserve">’ </w:t>
      </w:r>
      <w:r>
        <w:rPr>
          <w:rFonts w:eastAsia="Times New Roman"/>
          <w:color w:val="1D2129"/>
          <w:szCs w:val="24"/>
        </w:rPr>
        <w:t>αρχάς θέλω να πω ότι βρισκόμαστε σήμερα εδώ ακριβώς γιατί σεβόμαστε το Κοινοβούλιο</w:t>
      </w:r>
      <w:r>
        <w:rPr>
          <w:rFonts w:eastAsia="Times New Roman"/>
          <w:color w:val="1D2129"/>
          <w:szCs w:val="24"/>
        </w:rPr>
        <w:t>,</w:t>
      </w:r>
      <w:r>
        <w:rPr>
          <w:rFonts w:eastAsia="Times New Roman"/>
          <w:color w:val="1D2129"/>
          <w:szCs w:val="24"/>
        </w:rPr>
        <w:t xml:space="preserve"> και νομίζω ότι το σέβεται ο κάθε συνάδελφος που είναι εδώ. Σίγουρα, όμως, δεν αποτελεί σεβασμό στους θεσμούς και στη θεσμική λειτουργία το να λέμε ότι μια τροπολογία είνα</w:t>
      </w:r>
      <w:r>
        <w:rPr>
          <w:rFonts w:eastAsia="Times New Roman"/>
          <w:color w:val="1D2129"/>
          <w:szCs w:val="24"/>
        </w:rPr>
        <w:t xml:space="preserve">ι ρουσφέτι για έναν θεσμό. </w:t>
      </w:r>
    </w:p>
    <w:p w14:paraId="38244617" w14:textId="77777777" w:rsidR="00D035B1" w:rsidRDefault="005B20CE">
      <w:pPr>
        <w:spacing w:line="600" w:lineRule="auto"/>
        <w:jc w:val="both"/>
        <w:rPr>
          <w:rFonts w:eastAsia="Times New Roman"/>
          <w:szCs w:val="24"/>
        </w:rPr>
      </w:pPr>
      <w:r>
        <w:rPr>
          <w:rFonts w:eastAsia="Times New Roman"/>
          <w:color w:val="1D2129"/>
          <w:szCs w:val="24"/>
        </w:rPr>
        <w:t xml:space="preserve">Θέλω να είμαι σαφής. Ως Υπουργός Διοικητικής Ανασυγκρότησης, που έχω την ευρύτερη εποπτεία για τους θεσμούς και τους φορείς </w:t>
      </w:r>
      <w:r>
        <w:rPr>
          <w:rFonts w:eastAsia="Times New Roman"/>
          <w:color w:val="1D2129"/>
          <w:szCs w:val="24"/>
        </w:rPr>
        <w:t>του δημοσίου</w:t>
      </w:r>
      <w:r>
        <w:rPr>
          <w:rFonts w:eastAsia="Times New Roman"/>
          <w:color w:val="1D2129"/>
          <w:szCs w:val="24"/>
        </w:rPr>
        <w:t>, όταν η Γενική Επιθεωρήτρια Δημόσιας Διοίκησης ως θεσμός έχει αυτήν τη στιγμή αυξημένες αρμ</w:t>
      </w:r>
      <w:r>
        <w:rPr>
          <w:rFonts w:eastAsia="Times New Roman"/>
          <w:color w:val="1D2129"/>
          <w:szCs w:val="24"/>
        </w:rPr>
        <w:t xml:space="preserve">οδιότητες από την ευρωπαϊκή και την ελληνική νομοθεσία, όταν το ίδιο το Κοινοβούλιο έχει αναγνωρίσει και έχει ενισχύσει αυτήν τη λειτουργία, θεωρώ ότι </w:t>
      </w:r>
      <w:r>
        <w:rPr>
          <w:rFonts w:eastAsia="Times New Roman"/>
          <w:color w:val="1D2129"/>
          <w:szCs w:val="24"/>
        </w:rPr>
        <w:t xml:space="preserve">τέτοιοι ισχυρισμοί </w:t>
      </w:r>
      <w:r>
        <w:rPr>
          <w:rFonts w:eastAsia="Times New Roman"/>
          <w:color w:val="1D2129"/>
          <w:szCs w:val="24"/>
        </w:rPr>
        <w:t>προσβάλλ</w:t>
      </w:r>
      <w:r>
        <w:rPr>
          <w:rFonts w:eastAsia="Times New Roman"/>
          <w:color w:val="1D2129"/>
          <w:szCs w:val="24"/>
        </w:rPr>
        <w:t>ουν</w:t>
      </w:r>
      <w:r>
        <w:rPr>
          <w:rFonts w:eastAsia="Times New Roman"/>
          <w:color w:val="1D2129"/>
          <w:szCs w:val="24"/>
        </w:rPr>
        <w:t xml:space="preserve"> θεσμικά </w:t>
      </w:r>
      <w:r>
        <w:rPr>
          <w:rFonts w:eastAsia="Times New Roman"/>
          <w:color w:val="1D2129"/>
          <w:szCs w:val="24"/>
        </w:rPr>
        <w:lastRenderedPageBreak/>
        <w:t>και τον θεσμό του Γενικού Επιθεωρητή Δημόσιας Διοίκησης και το ίδι</w:t>
      </w:r>
      <w:r>
        <w:rPr>
          <w:rFonts w:eastAsia="Times New Roman"/>
          <w:color w:val="1D2129"/>
          <w:szCs w:val="24"/>
        </w:rPr>
        <w:t xml:space="preserve">ο το Κοινοβούλιο, το οποίο προσδίδει τις αρμοδιότητες. </w:t>
      </w:r>
      <w:r>
        <w:rPr>
          <w:rFonts w:eastAsia="Times New Roman"/>
          <w:color w:val="1D2129"/>
          <w:szCs w:val="24"/>
        </w:rPr>
        <w:t>Επομένως, κύριε Γεωργιάδη, φαντάζομαι ότι δεν το εννοούσατε μ</w:t>
      </w:r>
      <w:r>
        <w:rPr>
          <w:rFonts w:eastAsia="Times New Roman"/>
          <w:color w:val="1D2129"/>
          <w:szCs w:val="24"/>
        </w:rPr>
        <w:t>ε</w:t>
      </w:r>
      <w:r>
        <w:rPr>
          <w:rFonts w:eastAsia="Times New Roman"/>
          <w:color w:val="1D2129"/>
          <w:szCs w:val="24"/>
        </w:rPr>
        <w:t xml:space="preserve"> αυτόν τον τρόπο, </w:t>
      </w:r>
      <w:r>
        <w:rPr>
          <w:rFonts w:eastAsia="Times New Roman"/>
          <w:color w:val="1D2129"/>
          <w:szCs w:val="24"/>
        </w:rPr>
        <w:t>όταν αναφέρεστε σε</w:t>
      </w:r>
      <w:r>
        <w:rPr>
          <w:rFonts w:eastAsia="Times New Roman"/>
          <w:color w:val="1D2129"/>
          <w:szCs w:val="24"/>
        </w:rPr>
        <w:t xml:space="preserve"> τροπολογίες-ρουσφέτια.</w:t>
      </w:r>
      <w:r>
        <w:rPr>
          <w:rFonts w:eastAsia="Times New Roman"/>
          <w:color w:val="1D2129"/>
          <w:szCs w:val="24"/>
        </w:rPr>
        <w:t xml:space="preserve"> Ε</w:t>
      </w:r>
      <w:r w:rsidRPr="00941F1F">
        <w:rPr>
          <w:rFonts w:eastAsia="Times New Roman"/>
          <w:szCs w:val="24"/>
        </w:rPr>
        <w:t xml:space="preserve">ίναι τροπολογίες που μας επιβάλλει </w:t>
      </w:r>
      <w:r>
        <w:rPr>
          <w:rFonts w:eastAsia="Times New Roman"/>
          <w:szCs w:val="24"/>
        </w:rPr>
        <w:t xml:space="preserve">και </w:t>
      </w:r>
      <w:r w:rsidRPr="00941F1F">
        <w:rPr>
          <w:rFonts w:eastAsia="Times New Roman"/>
          <w:szCs w:val="24"/>
        </w:rPr>
        <w:t>η ευρωπαϊκή νομοθεσία</w:t>
      </w:r>
      <w:r>
        <w:rPr>
          <w:rFonts w:eastAsia="Times New Roman"/>
          <w:szCs w:val="24"/>
        </w:rPr>
        <w:t xml:space="preserve">, γιατί πρέπει να </w:t>
      </w:r>
      <w:r>
        <w:rPr>
          <w:rFonts w:eastAsia="Times New Roman"/>
          <w:szCs w:val="24"/>
        </w:rPr>
        <w:t>λειτουργήσει ο Ε</w:t>
      </w:r>
      <w:r w:rsidRPr="00941F1F">
        <w:rPr>
          <w:rFonts w:eastAsia="Times New Roman"/>
          <w:szCs w:val="24"/>
        </w:rPr>
        <w:t>υρωπαίος εισαγγελέας</w:t>
      </w:r>
      <w:r>
        <w:rPr>
          <w:rFonts w:eastAsia="Times New Roman"/>
          <w:szCs w:val="24"/>
        </w:rPr>
        <w:t>.</w:t>
      </w:r>
      <w:r w:rsidRPr="00941F1F">
        <w:rPr>
          <w:rFonts w:eastAsia="Times New Roman"/>
          <w:szCs w:val="24"/>
        </w:rPr>
        <w:t xml:space="preserve"> </w:t>
      </w:r>
    </w:p>
    <w:p w14:paraId="38244618" w14:textId="77777777" w:rsidR="00D035B1" w:rsidRDefault="005B20CE">
      <w:pPr>
        <w:spacing w:line="600" w:lineRule="auto"/>
        <w:ind w:firstLine="720"/>
        <w:jc w:val="both"/>
        <w:rPr>
          <w:rFonts w:eastAsia="Times New Roman"/>
          <w:szCs w:val="24"/>
        </w:rPr>
      </w:pPr>
      <w:r w:rsidRPr="00941F1F">
        <w:rPr>
          <w:rFonts w:eastAsia="Times New Roman"/>
          <w:szCs w:val="24"/>
        </w:rPr>
        <w:t xml:space="preserve">Όσον αφορά το </w:t>
      </w:r>
      <w:r>
        <w:rPr>
          <w:rFonts w:eastAsia="Times New Roman"/>
          <w:szCs w:val="24"/>
        </w:rPr>
        <w:t>«</w:t>
      </w:r>
      <w:r w:rsidRPr="00941F1F">
        <w:rPr>
          <w:rFonts w:eastAsia="Times New Roman"/>
          <w:szCs w:val="24"/>
        </w:rPr>
        <w:t>πόθεν έσχες</w:t>
      </w:r>
      <w:r>
        <w:rPr>
          <w:rFonts w:eastAsia="Times New Roman"/>
          <w:szCs w:val="24"/>
        </w:rPr>
        <w:t>»</w:t>
      </w:r>
      <w:r>
        <w:rPr>
          <w:rFonts w:eastAsia="Times New Roman"/>
          <w:szCs w:val="24"/>
        </w:rPr>
        <w:t>,</w:t>
      </w:r>
      <w:r w:rsidRPr="00941F1F">
        <w:rPr>
          <w:rFonts w:eastAsia="Times New Roman"/>
          <w:szCs w:val="24"/>
        </w:rPr>
        <w:t xml:space="preserve"> επειδή ο κ</w:t>
      </w:r>
      <w:r>
        <w:rPr>
          <w:rFonts w:eastAsia="Times New Roman"/>
          <w:szCs w:val="24"/>
        </w:rPr>
        <w:t>.</w:t>
      </w:r>
      <w:r>
        <w:rPr>
          <w:rFonts w:eastAsia="Times New Roman"/>
          <w:szCs w:val="24"/>
        </w:rPr>
        <w:t xml:space="preserve"> Βορίδης μίλησε για προσλήψεις, </w:t>
      </w:r>
      <w:r w:rsidRPr="00941F1F">
        <w:rPr>
          <w:rFonts w:eastAsia="Times New Roman"/>
          <w:szCs w:val="24"/>
        </w:rPr>
        <w:t>προσλήψεις δεν υπάρχουν</w:t>
      </w:r>
      <w:r>
        <w:rPr>
          <w:rFonts w:eastAsia="Times New Roman"/>
          <w:szCs w:val="24"/>
        </w:rPr>
        <w:t>,</w:t>
      </w:r>
      <w:r w:rsidRPr="00941F1F">
        <w:rPr>
          <w:rFonts w:eastAsia="Times New Roman"/>
          <w:szCs w:val="24"/>
        </w:rPr>
        <w:t xml:space="preserve"> είναι όλ</w:t>
      </w:r>
      <w:r>
        <w:rPr>
          <w:rFonts w:eastAsia="Times New Roman"/>
          <w:szCs w:val="24"/>
        </w:rPr>
        <w:t>ες</w:t>
      </w:r>
      <w:r w:rsidRPr="00941F1F">
        <w:rPr>
          <w:rFonts w:eastAsia="Times New Roman"/>
          <w:szCs w:val="24"/>
        </w:rPr>
        <w:t xml:space="preserve"> αποσπάσεις και </w:t>
      </w:r>
      <w:r>
        <w:rPr>
          <w:rFonts w:eastAsia="Times New Roman"/>
          <w:szCs w:val="24"/>
        </w:rPr>
        <w:t xml:space="preserve">πρέπει να γίνει </w:t>
      </w:r>
      <w:r>
        <w:rPr>
          <w:rFonts w:eastAsia="Times New Roman"/>
          <w:szCs w:val="24"/>
        </w:rPr>
        <w:t>η προβλεπόμενη</w:t>
      </w:r>
      <w:r>
        <w:rPr>
          <w:rFonts w:eastAsia="Times New Roman"/>
          <w:szCs w:val="24"/>
        </w:rPr>
        <w:t xml:space="preserve"> διαδικασία ό</w:t>
      </w:r>
      <w:r w:rsidRPr="00941F1F">
        <w:rPr>
          <w:rFonts w:eastAsia="Times New Roman"/>
          <w:szCs w:val="24"/>
        </w:rPr>
        <w:t xml:space="preserve">σον αφορά </w:t>
      </w:r>
      <w:r>
        <w:rPr>
          <w:rFonts w:eastAsia="Times New Roman"/>
          <w:szCs w:val="24"/>
        </w:rPr>
        <w:t xml:space="preserve">τις αποσπάσεις. </w:t>
      </w:r>
    </w:p>
    <w:p w14:paraId="38244619" w14:textId="77777777" w:rsidR="00D035B1" w:rsidRDefault="005B20CE">
      <w:pPr>
        <w:spacing w:line="600" w:lineRule="auto"/>
        <w:ind w:firstLine="720"/>
        <w:jc w:val="both"/>
        <w:rPr>
          <w:rFonts w:eastAsia="Times New Roman"/>
          <w:szCs w:val="24"/>
        </w:rPr>
      </w:pPr>
      <w:r w:rsidRPr="00941F1F">
        <w:rPr>
          <w:rFonts w:eastAsia="Times New Roman"/>
          <w:szCs w:val="24"/>
        </w:rPr>
        <w:t>Επειδή</w:t>
      </w:r>
      <w:r>
        <w:rPr>
          <w:rFonts w:eastAsia="Times New Roman"/>
          <w:szCs w:val="24"/>
        </w:rPr>
        <w:t>,</w:t>
      </w:r>
      <w:r w:rsidRPr="00941F1F">
        <w:rPr>
          <w:rFonts w:eastAsia="Times New Roman"/>
          <w:szCs w:val="24"/>
        </w:rPr>
        <w:t xml:space="preserve"> δε</w:t>
      </w:r>
      <w:r>
        <w:rPr>
          <w:rFonts w:eastAsia="Times New Roman"/>
          <w:szCs w:val="24"/>
        </w:rPr>
        <w:t>,</w:t>
      </w:r>
      <w:r w:rsidRPr="00941F1F">
        <w:rPr>
          <w:rFonts w:eastAsia="Times New Roman"/>
          <w:szCs w:val="24"/>
        </w:rPr>
        <w:t xml:space="preserve"> αναφερθήκατε στη</w:t>
      </w:r>
      <w:r>
        <w:rPr>
          <w:rFonts w:eastAsia="Times New Roman"/>
          <w:szCs w:val="24"/>
        </w:rPr>
        <w:t>ν κοινοβουλευτική μου εμπειρία κ</w:t>
      </w:r>
      <w:r w:rsidRPr="00941F1F">
        <w:rPr>
          <w:rFonts w:eastAsia="Times New Roman"/>
          <w:szCs w:val="24"/>
        </w:rPr>
        <w:t>αι φυσικά και στην υπουργική μου θητεία</w:t>
      </w:r>
      <w:r>
        <w:rPr>
          <w:rFonts w:eastAsia="Times New Roman"/>
          <w:szCs w:val="24"/>
        </w:rPr>
        <w:t>,</w:t>
      </w:r>
      <w:r w:rsidRPr="00941F1F">
        <w:rPr>
          <w:rFonts w:eastAsia="Times New Roman"/>
          <w:szCs w:val="24"/>
        </w:rPr>
        <w:t xml:space="preserve"> πρέπει να σας πω ότι προσωπικά </w:t>
      </w:r>
      <w:r>
        <w:rPr>
          <w:rFonts w:eastAsia="Times New Roman"/>
          <w:szCs w:val="24"/>
        </w:rPr>
        <w:t>ε</w:t>
      </w:r>
      <w:r w:rsidRPr="00941F1F">
        <w:rPr>
          <w:rFonts w:eastAsia="Times New Roman"/>
          <w:szCs w:val="24"/>
        </w:rPr>
        <w:t>ίμαι περήφανη για την περίοδο που ήμουν Υπουργός</w:t>
      </w:r>
      <w:r>
        <w:rPr>
          <w:rFonts w:eastAsia="Times New Roman"/>
          <w:szCs w:val="24"/>
        </w:rPr>
        <w:t>,</w:t>
      </w:r>
      <w:r w:rsidRPr="00941F1F">
        <w:rPr>
          <w:rFonts w:eastAsia="Times New Roman"/>
          <w:szCs w:val="24"/>
        </w:rPr>
        <w:t xml:space="preserve"> από </w:t>
      </w:r>
      <w:r>
        <w:rPr>
          <w:rFonts w:eastAsia="Times New Roman"/>
          <w:szCs w:val="24"/>
        </w:rPr>
        <w:t>ό</w:t>
      </w:r>
      <w:r w:rsidRPr="00941F1F">
        <w:rPr>
          <w:rFonts w:eastAsia="Times New Roman"/>
          <w:szCs w:val="24"/>
        </w:rPr>
        <w:t>ποια Υπουργεία πέρασα</w:t>
      </w:r>
      <w:r>
        <w:rPr>
          <w:rFonts w:eastAsia="Times New Roman"/>
          <w:szCs w:val="24"/>
        </w:rPr>
        <w:t>. Νομίζω ότι αυτό αναγνωρίστηκε και από</w:t>
      </w:r>
      <w:r w:rsidRPr="00941F1F">
        <w:rPr>
          <w:rFonts w:eastAsia="Times New Roman"/>
          <w:szCs w:val="24"/>
        </w:rPr>
        <w:t xml:space="preserve"> την ίδια την </w:t>
      </w:r>
      <w:r>
        <w:rPr>
          <w:rFonts w:eastAsia="Times New Roman"/>
          <w:szCs w:val="24"/>
        </w:rPr>
        <w:t>ε</w:t>
      </w:r>
      <w:r w:rsidRPr="00941F1F">
        <w:rPr>
          <w:rFonts w:eastAsia="Times New Roman"/>
          <w:szCs w:val="24"/>
        </w:rPr>
        <w:t>ξετα</w:t>
      </w:r>
      <w:r w:rsidRPr="00941F1F">
        <w:rPr>
          <w:rFonts w:eastAsia="Times New Roman"/>
          <w:szCs w:val="24"/>
        </w:rPr>
        <w:t xml:space="preserve">στική </w:t>
      </w:r>
      <w:r>
        <w:rPr>
          <w:rFonts w:eastAsia="Times New Roman"/>
          <w:szCs w:val="24"/>
        </w:rPr>
        <w:t>ε</w:t>
      </w:r>
      <w:r w:rsidRPr="00941F1F">
        <w:rPr>
          <w:rFonts w:eastAsia="Times New Roman"/>
          <w:szCs w:val="24"/>
        </w:rPr>
        <w:t>πιτροπή της Βουλής</w:t>
      </w:r>
      <w:r>
        <w:rPr>
          <w:rFonts w:eastAsia="Times New Roman"/>
          <w:szCs w:val="24"/>
        </w:rPr>
        <w:t xml:space="preserve"> για την υγεία</w:t>
      </w:r>
      <w:r>
        <w:rPr>
          <w:rFonts w:eastAsia="Times New Roman"/>
          <w:szCs w:val="24"/>
        </w:rPr>
        <w:t>, γ</w:t>
      </w:r>
      <w:r w:rsidRPr="00941F1F">
        <w:rPr>
          <w:rFonts w:eastAsia="Times New Roman"/>
          <w:szCs w:val="24"/>
        </w:rPr>
        <w:t>ιατί δεν είδα σε κανένα πόρισμα κανενός κόμματος να ειπωθεί κάτι διαφορετικό</w:t>
      </w:r>
      <w:r>
        <w:rPr>
          <w:rFonts w:eastAsia="Times New Roman"/>
          <w:szCs w:val="24"/>
        </w:rPr>
        <w:t>.</w:t>
      </w:r>
      <w:r w:rsidRPr="00941F1F">
        <w:rPr>
          <w:rFonts w:eastAsia="Times New Roman"/>
          <w:szCs w:val="24"/>
        </w:rPr>
        <w:t xml:space="preserve"> </w:t>
      </w:r>
    </w:p>
    <w:p w14:paraId="3824461A" w14:textId="77777777" w:rsidR="00D035B1" w:rsidRDefault="005B20CE">
      <w:pPr>
        <w:spacing w:line="600" w:lineRule="auto"/>
        <w:ind w:firstLine="720"/>
        <w:jc w:val="both"/>
        <w:rPr>
          <w:rFonts w:eastAsia="Times New Roman"/>
          <w:szCs w:val="24"/>
        </w:rPr>
      </w:pPr>
      <w:r w:rsidRPr="00941F1F">
        <w:rPr>
          <w:rFonts w:eastAsia="Times New Roman"/>
          <w:szCs w:val="24"/>
        </w:rPr>
        <w:lastRenderedPageBreak/>
        <w:t>Από τη δική μου</w:t>
      </w:r>
      <w:r>
        <w:rPr>
          <w:rFonts w:eastAsia="Times New Roman"/>
          <w:szCs w:val="24"/>
        </w:rPr>
        <w:t xml:space="preserve"> την πλευρά ίσα-ίσα εξοικονόμησα</w:t>
      </w:r>
      <w:r w:rsidRPr="00941F1F">
        <w:rPr>
          <w:rFonts w:eastAsia="Times New Roman"/>
          <w:szCs w:val="24"/>
        </w:rPr>
        <w:t xml:space="preserve"> 80 εκατομμύρια </w:t>
      </w:r>
      <w:r>
        <w:rPr>
          <w:rFonts w:eastAsia="Times New Roman"/>
          <w:szCs w:val="24"/>
        </w:rPr>
        <w:t>ευρώ τ</w:t>
      </w:r>
      <w:r w:rsidRPr="00941F1F">
        <w:rPr>
          <w:rFonts w:eastAsia="Times New Roman"/>
          <w:szCs w:val="24"/>
        </w:rPr>
        <w:t>ότε</w:t>
      </w:r>
      <w:r>
        <w:rPr>
          <w:rFonts w:eastAsia="Times New Roman"/>
          <w:szCs w:val="24"/>
        </w:rPr>
        <w:t>,</w:t>
      </w:r>
      <w:r w:rsidRPr="00941F1F">
        <w:rPr>
          <w:rFonts w:eastAsia="Times New Roman"/>
          <w:szCs w:val="24"/>
        </w:rPr>
        <w:t xml:space="preserve"> γιατί</w:t>
      </w:r>
      <w:r>
        <w:rPr>
          <w:rFonts w:eastAsia="Times New Roman"/>
          <w:szCs w:val="24"/>
        </w:rPr>
        <w:t>,</w:t>
      </w:r>
      <w:r w:rsidRPr="00941F1F">
        <w:rPr>
          <w:rFonts w:eastAsia="Times New Roman"/>
          <w:szCs w:val="24"/>
        </w:rPr>
        <w:t xml:space="preserve"> όπως ξέρετε</w:t>
      </w:r>
      <w:r>
        <w:rPr>
          <w:rFonts w:eastAsia="Times New Roman"/>
          <w:szCs w:val="24"/>
        </w:rPr>
        <w:t xml:space="preserve">, </w:t>
      </w:r>
      <w:r>
        <w:rPr>
          <w:rFonts w:eastAsia="Times New Roman"/>
          <w:szCs w:val="24"/>
        </w:rPr>
        <w:t xml:space="preserve">ακύρωσα δώδεκα </w:t>
      </w:r>
      <w:r w:rsidRPr="00941F1F">
        <w:rPr>
          <w:rFonts w:eastAsia="Times New Roman"/>
          <w:szCs w:val="24"/>
        </w:rPr>
        <w:t>εκατομμ</w:t>
      </w:r>
      <w:r>
        <w:rPr>
          <w:rFonts w:eastAsia="Times New Roman"/>
          <w:szCs w:val="24"/>
        </w:rPr>
        <w:t>ύρια εμβόλια</w:t>
      </w:r>
      <w:r>
        <w:rPr>
          <w:rFonts w:eastAsia="Times New Roman"/>
          <w:szCs w:val="24"/>
        </w:rPr>
        <w:t xml:space="preserve">, </w:t>
      </w:r>
      <w:r>
        <w:rPr>
          <w:rFonts w:eastAsia="Times New Roman"/>
          <w:szCs w:val="24"/>
        </w:rPr>
        <w:t xml:space="preserve">όπως </w:t>
      </w:r>
      <w:r>
        <w:rPr>
          <w:rFonts w:eastAsia="Times New Roman"/>
          <w:szCs w:val="24"/>
        </w:rPr>
        <w:t xml:space="preserve">κρίναμε </w:t>
      </w:r>
      <w:r w:rsidRPr="00941F1F">
        <w:rPr>
          <w:rFonts w:eastAsia="Times New Roman"/>
          <w:szCs w:val="24"/>
        </w:rPr>
        <w:t>για τη δημόσια υγεία και το δημόσιο συμφέρον</w:t>
      </w:r>
      <w:r>
        <w:rPr>
          <w:rFonts w:eastAsia="Times New Roman"/>
          <w:szCs w:val="24"/>
        </w:rPr>
        <w:t>.</w:t>
      </w:r>
      <w:r w:rsidRPr="00941F1F">
        <w:rPr>
          <w:rFonts w:eastAsia="Times New Roman"/>
          <w:szCs w:val="24"/>
        </w:rPr>
        <w:t xml:space="preserve"> </w:t>
      </w:r>
    </w:p>
    <w:p w14:paraId="3824461B" w14:textId="77777777" w:rsidR="00D035B1" w:rsidRDefault="005B20CE">
      <w:pPr>
        <w:spacing w:line="600" w:lineRule="auto"/>
        <w:ind w:firstLine="720"/>
        <w:jc w:val="both"/>
        <w:rPr>
          <w:rFonts w:eastAsia="Times New Roman"/>
          <w:szCs w:val="24"/>
        </w:rPr>
      </w:pPr>
      <w:r w:rsidRPr="00941F1F">
        <w:rPr>
          <w:rFonts w:eastAsia="Times New Roman"/>
          <w:szCs w:val="24"/>
        </w:rPr>
        <w:t xml:space="preserve">Δεν συνηθίζω ποτέ να πολιτεύομαι </w:t>
      </w:r>
      <w:r>
        <w:rPr>
          <w:rFonts w:eastAsia="Times New Roman"/>
          <w:szCs w:val="24"/>
        </w:rPr>
        <w:t xml:space="preserve">με </w:t>
      </w:r>
      <w:r w:rsidRPr="00941F1F">
        <w:rPr>
          <w:rFonts w:eastAsia="Times New Roman"/>
          <w:szCs w:val="24"/>
        </w:rPr>
        <w:t>προσωπικές αιχμές</w:t>
      </w:r>
      <w:r>
        <w:rPr>
          <w:rFonts w:eastAsia="Times New Roman"/>
          <w:szCs w:val="24"/>
        </w:rPr>
        <w:t>.</w:t>
      </w:r>
      <w:r w:rsidRPr="00941F1F">
        <w:rPr>
          <w:rFonts w:eastAsia="Times New Roman"/>
          <w:szCs w:val="24"/>
        </w:rPr>
        <w:t xml:space="preserve"> Πολιτικά απαντώ και θεωρώ ότι για τη δική μου </w:t>
      </w:r>
      <w:r>
        <w:rPr>
          <w:rFonts w:eastAsia="Times New Roman"/>
          <w:szCs w:val="24"/>
        </w:rPr>
        <w:t>σ</w:t>
      </w:r>
      <w:r w:rsidRPr="00941F1F">
        <w:rPr>
          <w:rFonts w:eastAsia="Times New Roman"/>
          <w:szCs w:val="24"/>
        </w:rPr>
        <w:t>τάση</w:t>
      </w:r>
      <w:r>
        <w:rPr>
          <w:rFonts w:eastAsia="Times New Roman"/>
          <w:szCs w:val="24"/>
        </w:rPr>
        <w:t>,</w:t>
      </w:r>
      <w:r w:rsidRPr="00941F1F">
        <w:rPr>
          <w:rFonts w:eastAsia="Times New Roman"/>
          <w:szCs w:val="24"/>
        </w:rPr>
        <w:t xml:space="preserve"> </w:t>
      </w:r>
      <w:r>
        <w:rPr>
          <w:rFonts w:eastAsia="Times New Roman"/>
          <w:szCs w:val="24"/>
        </w:rPr>
        <w:t>τ</w:t>
      </w:r>
      <w:r w:rsidRPr="00941F1F">
        <w:rPr>
          <w:rFonts w:eastAsia="Times New Roman"/>
          <w:szCs w:val="24"/>
        </w:rPr>
        <w:t>ουλάχιστον</w:t>
      </w:r>
      <w:r>
        <w:rPr>
          <w:rFonts w:eastAsia="Times New Roman"/>
          <w:szCs w:val="24"/>
        </w:rPr>
        <w:t>,</w:t>
      </w:r>
      <w:r w:rsidRPr="00941F1F">
        <w:rPr>
          <w:rFonts w:eastAsia="Times New Roman"/>
          <w:szCs w:val="24"/>
        </w:rPr>
        <w:t xml:space="preserve"> δεν έχω να προσθέσω κάτι άλλο</w:t>
      </w:r>
      <w:r>
        <w:rPr>
          <w:rFonts w:eastAsia="Times New Roman"/>
          <w:szCs w:val="24"/>
        </w:rPr>
        <w:t>.</w:t>
      </w:r>
    </w:p>
    <w:p w14:paraId="3824461C" w14:textId="77777777" w:rsidR="00D035B1" w:rsidRDefault="005B20CE">
      <w:pPr>
        <w:spacing w:line="600" w:lineRule="auto"/>
        <w:ind w:firstLine="720"/>
        <w:jc w:val="both"/>
        <w:rPr>
          <w:rFonts w:eastAsia="Times New Roman"/>
          <w:szCs w:val="24"/>
        </w:rPr>
      </w:pPr>
      <w:r w:rsidRPr="00941F1F">
        <w:rPr>
          <w:rFonts w:eastAsia="Times New Roman"/>
          <w:szCs w:val="24"/>
        </w:rPr>
        <w:t>Ευχαριστώ πάρα πολύ</w:t>
      </w:r>
      <w:r>
        <w:rPr>
          <w:rFonts w:eastAsia="Times New Roman"/>
          <w:szCs w:val="24"/>
        </w:rPr>
        <w:t>.</w:t>
      </w:r>
    </w:p>
    <w:p w14:paraId="3824461D" w14:textId="77777777" w:rsidR="00D035B1" w:rsidRDefault="005B20CE">
      <w:pPr>
        <w:spacing w:line="600" w:lineRule="auto"/>
        <w:ind w:firstLine="720"/>
        <w:jc w:val="both"/>
        <w:rPr>
          <w:rFonts w:eastAsia="Times New Roman"/>
          <w:szCs w:val="24"/>
        </w:rPr>
      </w:pPr>
      <w:r w:rsidRPr="00941F1F">
        <w:rPr>
          <w:rFonts w:eastAsia="Times New Roman"/>
          <w:b/>
          <w:szCs w:val="24"/>
        </w:rPr>
        <w:t>ΠΡΟΕΔΡΕΥΩΝ (Σπυρίδων Λυκούδη</w:t>
      </w:r>
      <w:r w:rsidRPr="00941F1F">
        <w:rPr>
          <w:rFonts w:eastAsia="Times New Roman"/>
          <w:b/>
          <w:szCs w:val="24"/>
        </w:rPr>
        <w:t>ς):</w:t>
      </w:r>
      <w:r>
        <w:rPr>
          <w:rFonts w:eastAsia="Times New Roman"/>
          <w:szCs w:val="24"/>
        </w:rPr>
        <w:t xml:space="preserve"> </w:t>
      </w:r>
      <w:r w:rsidRPr="00941F1F">
        <w:rPr>
          <w:rFonts w:eastAsia="Times New Roman"/>
          <w:szCs w:val="24"/>
        </w:rPr>
        <w:t>Ευχαριστώ</w:t>
      </w:r>
      <w:r>
        <w:rPr>
          <w:rFonts w:eastAsia="Times New Roman"/>
          <w:szCs w:val="24"/>
        </w:rPr>
        <w:t>,</w:t>
      </w:r>
      <w:r w:rsidRPr="00941F1F">
        <w:rPr>
          <w:rFonts w:eastAsia="Times New Roman"/>
          <w:szCs w:val="24"/>
        </w:rPr>
        <w:t xml:space="preserve"> </w:t>
      </w:r>
      <w:r>
        <w:rPr>
          <w:rFonts w:eastAsia="Times New Roman"/>
          <w:szCs w:val="24"/>
        </w:rPr>
        <w:t>κυρία Υπουργέ.</w:t>
      </w:r>
    </w:p>
    <w:p w14:paraId="3824461E"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Κύριε Πρόεδρε, θα ήθελα τον λόγο για δευτερόλεπτα.</w:t>
      </w:r>
    </w:p>
    <w:p w14:paraId="3824461F" w14:textId="77777777" w:rsidR="00D035B1" w:rsidRDefault="005B20CE">
      <w:pPr>
        <w:spacing w:line="600" w:lineRule="auto"/>
        <w:ind w:firstLine="720"/>
        <w:jc w:val="both"/>
        <w:rPr>
          <w:rFonts w:eastAsia="Times New Roman"/>
          <w:szCs w:val="24"/>
        </w:rPr>
      </w:pPr>
      <w:r w:rsidRPr="00941F1F">
        <w:rPr>
          <w:rFonts w:eastAsia="Times New Roman"/>
          <w:szCs w:val="24"/>
        </w:rPr>
        <w:t xml:space="preserve"> </w:t>
      </w:r>
      <w:r>
        <w:rPr>
          <w:rFonts w:eastAsia="Times New Roman"/>
          <w:b/>
          <w:szCs w:val="24"/>
        </w:rPr>
        <w:t>ΠΡΟΕΔΡΕΥΩΝ (Σπυρίδων Λυκούδης):</w:t>
      </w:r>
      <w:r>
        <w:rPr>
          <w:rFonts w:eastAsia="Times New Roman"/>
          <w:szCs w:val="24"/>
        </w:rPr>
        <w:t xml:space="preserve"> Κύριε Γεωργιάδη, ορίστε, έχετε το</w:t>
      </w:r>
      <w:r>
        <w:rPr>
          <w:rFonts w:eastAsia="Times New Roman"/>
          <w:szCs w:val="24"/>
        </w:rPr>
        <w:t>ν</w:t>
      </w:r>
      <w:r>
        <w:rPr>
          <w:rFonts w:eastAsia="Times New Roman"/>
          <w:szCs w:val="24"/>
        </w:rPr>
        <w:t xml:space="preserve"> λόγο για μερικά δευτερόλεπτα.</w:t>
      </w:r>
    </w:p>
    <w:p w14:paraId="38244620"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Κυρία Υπουργέ, </w:t>
      </w:r>
      <w:r>
        <w:rPr>
          <w:rFonts w:eastAsia="Times New Roman"/>
          <w:szCs w:val="24"/>
        </w:rPr>
        <w:t>δεν είχα κα</w:t>
      </w:r>
      <w:r>
        <w:rPr>
          <w:rFonts w:eastAsia="Times New Roman"/>
          <w:szCs w:val="24"/>
        </w:rPr>
        <w:t>μ</w:t>
      </w:r>
      <w:r>
        <w:rPr>
          <w:rFonts w:eastAsia="Times New Roman"/>
          <w:szCs w:val="24"/>
        </w:rPr>
        <w:t>μία</w:t>
      </w:r>
      <w:r w:rsidRPr="00941F1F">
        <w:rPr>
          <w:rFonts w:eastAsia="Times New Roman"/>
          <w:szCs w:val="24"/>
        </w:rPr>
        <w:t xml:space="preserve"> προσωπική </w:t>
      </w:r>
      <w:r>
        <w:rPr>
          <w:rFonts w:eastAsia="Times New Roman"/>
          <w:szCs w:val="24"/>
        </w:rPr>
        <w:t xml:space="preserve">αιχμή για τη θητεία σας. </w:t>
      </w:r>
      <w:r w:rsidRPr="00941F1F">
        <w:rPr>
          <w:rFonts w:eastAsia="Times New Roman"/>
          <w:szCs w:val="24"/>
        </w:rPr>
        <w:t xml:space="preserve">Το </w:t>
      </w:r>
      <w:r>
        <w:rPr>
          <w:rFonts w:eastAsia="Times New Roman"/>
          <w:szCs w:val="24"/>
        </w:rPr>
        <w:t>αντίθετο. Σας είπα ότι δεν υπήρχε ούτε ένα ευρώ έλλειμ</w:t>
      </w:r>
      <w:r>
        <w:rPr>
          <w:rFonts w:eastAsia="Times New Roman"/>
          <w:szCs w:val="24"/>
        </w:rPr>
        <w:t>μ</w:t>
      </w:r>
      <w:r>
        <w:rPr>
          <w:rFonts w:eastAsia="Times New Roman"/>
          <w:szCs w:val="24"/>
        </w:rPr>
        <w:t>α, το αντίθετο από ό,τι λέγανε. Αυτό επεσήμανα.</w:t>
      </w:r>
    </w:p>
    <w:p w14:paraId="38244621" w14:textId="77777777" w:rsidR="00D035B1" w:rsidRDefault="005B20CE">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Ο συνάδελφος κ. </w:t>
      </w:r>
      <w:r w:rsidRPr="00941F1F">
        <w:rPr>
          <w:rFonts w:eastAsia="Times New Roman"/>
          <w:szCs w:val="24"/>
        </w:rPr>
        <w:t xml:space="preserve">Σταμάτης </w:t>
      </w:r>
      <w:r>
        <w:rPr>
          <w:rFonts w:eastAsia="Times New Roman"/>
          <w:szCs w:val="24"/>
        </w:rPr>
        <w:t>είναι</w:t>
      </w:r>
      <w:r w:rsidRPr="00941F1F">
        <w:rPr>
          <w:rFonts w:eastAsia="Times New Roman"/>
          <w:szCs w:val="24"/>
        </w:rPr>
        <w:t xml:space="preserve"> ο τελευταίος ομιλητής και θα κλείσει</w:t>
      </w:r>
      <w:r w:rsidRPr="00941F1F">
        <w:rPr>
          <w:rFonts w:eastAsia="Times New Roman"/>
          <w:szCs w:val="24"/>
        </w:rPr>
        <w:t xml:space="preserve"> τη συζήτηση ο Υπουργός</w:t>
      </w:r>
      <w:r>
        <w:rPr>
          <w:rFonts w:eastAsia="Times New Roman"/>
          <w:szCs w:val="24"/>
        </w:rPr>
        <w:t>.</w:t>
      </w:r>
    </w:p>
    <w:p w14:paraId="38244622"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 xml:space="preserve">Και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 xml:space="preserve">κπρόσωποι! </w:t>
      </w:r>
    </w:p>
    <w:p w14:paraId="38244623" w14:textId="77777777" w:rsidR="00D035B1" w:rsidRDefault="005B20CE">
      <w:pPr>
        <w:spacing w:line="600" w:lineRule="auto"/>
        <w:ind w:firstLine="720"/>
        <w:jc w:val="both"/>
        <w:rPr>
          <w:rFonts w:eastAsia="Times New Roman"/>
          <w:szCs w:val="24"/>
        </w:rPr>
      </w:pPr>
      <w:r w:rsidRPr="00941F1F">
        <w:rPr>
          <w:rFonts w:eastAsia="Times New Roman"/>
          <w:b/>
          <w:szCs w:val="24"/>
        </w:rPr>
        <w:t>ΝΟΤΗΣ ΜΗΤΑΡΑΚΗΣ:</w:t>
      </w:r>
      <w:r>
        <w:rPr>
          <w:rFonts w:eastAsia="Times New Roman"/>
          <w:szCs w:val="24"/>
        </w:rPr>
        <w:t xml:space="preserve"> Και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w:t>
      </w:r>
    </w:p>
    <w:p w14:paraId="38244624" w14:textId="77777777" w:rsidR="00D035B1" w:rsidRDefault="005B20CE">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Κύριοι </w:t>
      </w:r>
      <w:r w:rsidRPr="00941F1F">
        <w:rPr>
          <w:rFonts w:eastAsia="Times New Roman"/>
          <w:szCs w:val="24"/>
        </w:rPr>
        <w:t>συνάδελφοι</w:t>
      </w:r>
      <w:r>
        <w:rPr>
          <w:rFonts w:eastAsia="Times New Roman"/>
          <w:szCs w:val="24"/>
        </w:rPr>
        <w:t xml:space="preserve">, συνεννοηθήκαμε. </w:t>
      </w:r>
      <w:r w:rsidRPr="00941F1F">
        <w:rPr>
          <w:rFonts w:eastAsia="Times New Roman"/>
          <w:szCs w:val="24"/>
        </w:rPr>
        <w:t>Μισό λεπτό</w:t>
      </w:r>
      <w:r>
        <w:rPr>
          <w:rFonts w:eastAsia="Times New Roman"/>
          <w:szCs w:val="24"/>
        </w:rPr>
        <w:t>,</w:t>
      </w:r>
      <w:r w:rsidRPr="00941F1F">
        <w:rPr>
          <w:rFonts w:eastAsia="Times New Roman"/>
          <w:szCs w:val="24"/>
        </w:rPr>
        <w:t xml:space="preserve"> αφήστε να σας πω δυο λόγια</w:t>
      </w:r>
      <w:r>
        <w:rPr>
          <w:rFonts w:eastAsia="Times New Roman"/>
          <w:szCs w:val="24"/>
        </w:rPr>
        <w:t>.</w:t>
      </w:r>
      <w:r w:rsidRPr="00941F1F">
        <w:rPr>
          <w:rFonts w:eastAsia="Times New Roman"/>
          <w:szCs w:val="24"/>
        </w:rPr>
        <w:t xml:space="preserve"> Το Προεδρείο συνε</w:t>
      </w:r>
      <w:r w:rsidRPr="00941F1F">
        <w:rPr>
          <w:rFonts w:eastAsia="Times New Roman"/>
          <w:szCs w:val="24"/>
        </w:rPr>
        <w:t xml:space="preserve">ννοήθηκε </w:t>
      </w:r>
      <w:r>
        <w:rPr>
          <w:rFonts w:eastAsia="Times New Roman"/>
          <w:szCs w:val="24"/>
        </w:rPr>
        <w:t xml:space="preserve">και είχαμε από χθες συνεννοηθεί. </w:t>
      </w:r>
      <w:r w:rsidRPr="00941F1F">
        <w:rPr>
          <w:rFonts w:eastAsia="Times New Roman"/>
          <w:szCs w:val="24"/>
        </w:rPr>
        <w:t xml:space="preserve">Μην </w:t>
      </w:r>
      <w:r>
        <w:rPr>
          <w:rFonts w:eastAsia="Times New Roman"/>
          <w:szCs w:val="24"/>
        </w:rPr>
        <w:t>κάνετε π</w:t>
      </w:r>
      <w:r>
        <w:rPr>
          <w:rFonts w:eastAsia="Times New Roman"/>
          <w:szCs w:val="24"/>
        </w:rPr>
        <w:t>ω</w:t>
      </w:r>
      <w:r w:rsidRPr="00941F1F">
        <w:rPr>
          <w:rFonts w:eastAsia="Times New Roman"/>
          <w:szCs w:val="24"/>
        </w:rPr>
        <w:t>ς απορείτε τώρα</w:t>
      </w:r>
      <w:r>
        <w:rPr>
          <w:rFonts w:eastAsia="Times New Roman"/>
          <w:szCs w:val="24"/>
        </w:rPr>
        <w:t>.</w:t>
      </w:r>
      <w:r w:rsidRPr="00941F1F">
        <w:rPr>
          <w:rFonts w:eastAsia="Times New Roman"/>
          <w:szCs w:val="24"/>
        </w:rPr>
        <w:t xml:space="preserve"> Τα ξέρετε αυτά</w:t>
      </w:r>
      <w:r>
        <w:rPr>
          <w:rFonts w:eastAsia="Times New Roman"/>
          <w:szCs w:val="24"/>
        </w:rPr>
        <w:t>.</w:t>
      </w:r>
      <w:r w:rsidRPr="00941F1F">
        <w:rPr>
          <w:rFonts w:eastAsia="Times New Roman"/>
          <w:szCs w:val="24"/>
        </w:rPr>
        <w:t xml:space="preserve"> Το αν γέννησε η συζήτηση ενδιαφέρον να πάρετε το</w:t>
      </w:r>
      <w:r>
        <w:rPr>
          <w:rFonts w:eastAsia="Times New Roman"/>
          <w:szCs w:val="24"/>
        </w:rPr>
        <w:t>ν</w:t>
      </w:r>
      <w:r w:rsidRPr="00941F1F">
        <w:rPr>
          <w:rFonts w:eastAsia="Times New Roman"/>
          <w:szCs w:val="24"/>
        </w:rPr>
        <w:t xml:space="preserve"> λόγο</w:t>
      </w:r>
      <w:r>
        <w:rPr>
          <w:rFonts w:eastAsia="Times New Roman"/>
          <w:szCs w:val="24"/>
        </w:rPr>
        <w:t>,</w:t>
      </w:r>
      <w:r w:rsidRPr="00941F1F">
        <w:rPr>
          <w:rFonts w:eastAsia="Times New Roman"/>
          <w:szCs w:val="24"/>
        </w:rPr>
        <w:t xml:space="preserve"> να το δούμε</w:t>
      </w:r>
      <w:r>
        <w:rPr>
          <w:rFonts w:eastAsia="Times New Roman"/>
          <w:szCs w:val="24"/>
        </w:rPr>
        <w:t xml:space="preserve">, αλλά έχουμε συνεννοηθεί. Ξέρετε </w:t>
      </w:r>
      <w:r w:rsidRPr="00941F1F">
        <w:rPr>
          <w:rFonts w:eastAsia="Times New Roman"/>
          <w:szCs w:val="24"/>
        </w:rPr>
        <w:t>πόσος κόσμος περιμένει να φύγει και από τους υπαλλήλους</w:t>
      </w:r>
      <w:r>
        <w:rPr>
          <w:rFonts w:eastAsia="Times New Roman"/>
          <w:szCs w:val="24"/>
        </w:rPr>
        <w:t xml:space="preserve"> της Βουλής;</w:t>
      </w:r>
      <w:r>
        <w:rPr>
          <w:rFonts w:eastAsia="Times New Roman"/>
          <w:szCs w:val="24"/>
        </w:rPr>
        <w:t xml:space="preserve"> </w:t>
      </w:r>
      <w:r w:rsidRPr="00941F1F">
        <w:rPr>
          <w:rFonts w:eastAsia="Times New Roman"/>
          <w:szCs w:val="24"/>
        </w:rPr>
        <w:t xml:space="preserve">Το </w:t>
      </w:r>
      <w:r>
        <w:rPr>
          <w:rFonts w:eastAsia="Times New Roman"/>
          <w:szCs w:val="24"/>
        </w:rPr>
        <w:t>ξέρετε πολύ καλά.</w:t>
      </w:r>
    </w:p>
    <w:p w14:paraId="38244625"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ΠΑΛΛΗΣ: </w:t>
      </w:r>
      <w:r w:rsidRPr="00DB0124">
        <w:rPr>
          <w:rFonts w:eastAsia="Times New Roman"/>
          <w:szCs w:val="24"/>
        </w:rPr>
        <w:t>Κύριε Πρόεδρε, είμαστε σε μια κοινοβουλευτική διαδικασία.</w:t>
      </w:r>
      <w:r>
        <w:rPr>
          <w:rFonts w:eastAsia="Times New Roman"/>
          <w:szCs w:val="24"/>
        </w:rPr>
        <w:t xml:space="preserve"> Προκληθήκαμε από τους συναδέλφους να έρθουμε και σήμερα στη συζήτηση. </w:t>
      </w:r>
    </w:p>
    <w:p w14:paraId="38244626" w14:textId="77777777" w:rsidR="00D035B1" w:rsidRDefault="005B20CE">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το ότι κάποιοι θέλουν να φύγουν για </w:t>
      </w:r>
      <w:r>
        <w:rPr>
          <w:rFonts w:eastAsia="Times New Roman"/>
          <w:szCs w:val="24"/>
        </w:rPr>
        <w:t>Χριστούγεννα δεν σημαίνει ότι το κάνουν για να σας κόψουν τη</w:t>
      </w:r>
      <w:r w:rsidRPr="00941F1F">
        <w:rPr>
          <w:rFonts w:eastAsia="Times New Roman"/>
          <w:szCs w:val="24"/>
        </w:rPr>
        <w:t xml:space="preserve"> δυνατότητα να μιλήσετε</w:t>
      </w:r>
      <w:r>
        <w:rPr>
          <w:rFonts w:eastAsia="Times New Roman"/>
          <w:szCs w:val="24"/>
        </w:rPr>
        <w:t>. Μέσα</w:t>
      </w:r>
      <w:r w:rsidRPr="00941F1F">
        <w:rPr>
          <w:rFonts w:eastAsia="Times New Roman"/>
          <w:szCs w:val="24"/>
        </w:rPr>
        <w:t xml:space="preserve"> σε έν</w:t>
      </w:r>
      <w:r>
        <w:rPr>
          <w:rFonts w:eastAsia="Times New Roman"/>
          <w:szCs w:val="24"/>
        </w:rPr>
        <w:t>α π</w:t>
      </w:r>
      <w:r w:rsidRPr="00941F1F">
        <w:rPr>
          <w:rFonts w:eastAsia="Times New Roman"/>
          <w:szCs w:val="24"/>
        </w:rPr>
        <w:t>λαίσιο συναδελφικής αλληλεγγύης</w:t>
      </w:r>
      <w:r>
        <w:rPr>
          <w:rFonts w:eastAsia="Times New Roman"/>
          <w:szCs w:val="24"/>
        </w:rPr>
        <w:t xml:space="preserve"> το είπα αυτό και το ξέρετε πολύ καλά.</w:t>
      </w:r>
    </w:p>
    <w:p w14:paraId="38244627" w14:textId="77777777" w:rsidR="00D035B1" w:rsidRDefault="005B20CE">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Κύριε Πρόεδρε,</w:t>
      </w:r>
      <w:r w:rsidRPr="00941F1F">
        <w:rPr>
          <w:rFonts w:eastAsia="Times New Roman"/>
          <w:szCs w:val="24"/>
        </w:rPr>
        <w:t xml:space="preserve"> </w:t>
      </w:r>
      <w:r>
        <w:rPr>
          <w:rFonts w:eastAsia="Times New Roman"/>
          <w:szCs w:val="24"/>
        </w:rPr>
        <w:t xml:space="preserve">είναι κατανοητό. Οι </w:t>
      </w:r>
      <w:r w:rsidRPr="00941F1F">
        <w:rPr>
          <w:rFonts w:eastAsia="Times New Roman"/>
          <w:szCs w:val="24"/>
        </w:rPr>
        <w:t>εκπρόσωπο</w:t>
      </w:r>
      <w:r>
        <w:rPr>
          <w:rFonts w:eastAsia="Times New Roman"/>
          <w:szCs w:val="24"/>
        </w:rPr>
        <w:t>ι, όμως, κομμάτων που απουσ</w:t>
      </w:r>
      <w:r>
        <w:rPr>
          <w:rFonts w:eastAsia="Times New Roman"/>
          <w:szCs w:val="24"/>
        </w:rPr>
        <w:t xml:space="preserve">ιάζουν σήμερα, προξένησαν αυτή τη σημερινή συζήτηση -και καλώς έγινε-, για να μιλήσουμε για τις τροπολογίες </w:t>
      </w:r>
      <w:r w:rsidRPr="00941F1F">
        <w:rPr>
          <w:rFonts w:eastAsia="Times New Roman"/>
          <w:szCs w:val="24"/>
        </w:rPr>
        <w:t>και πρέπει να τοποθετηθούμε</w:t>
      </w:r>
      <w:r>
        <w:rPr>
          <w:rFonts w:eastAsia="Times New Roman"/>
          <w:szCs w:val="24"/>
        </w:rPr>
        <w:t>.</w:t>
      </w:r>
    </w:p>
    <w:p w14:paraId="38244628" w14:textId="77777777" w:rsidR="00D035B1" w:rsidRDefault="005B20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Συμφωνούμε όλοι.</w:t>
      </w:r>
    </w:p>
    <w:p w14:paraId="38244629" w14:textId="77777777" w:rsidR="00D035B1" w:rsidRDefault="005B20CE">
      <w:pPr>
        <w:spacing w:line="600" w:lineRule="auto"/>
        <w:ind w:firstLine="720"/>
        <w:jc w:val="both"/>
        <w:rPr>
          <w:rFonts w:eastAsia="Times New Roman"/>
          <w:szCs w:val="24"/>
        </w:rPr>
      </w:pPr>
      <w:r>
        <w:rPr>
          <w:rFonts w:eastAsia="Times New Roman"/>
          <w:b/>
          <w:szCs w:val="24"/>
        </w:rPr>
        <w:t xml:space="preserve">ΔΗΜΗΤΡΙΟΣ ΒΙΤΣΑΣ (Υπουργός Μεταναστευτικής Πολιτικής): </w:t>
      </w:r>
      <w:r>
        <w:rPr>
          <w:rFonts w:eastAsia="Times New Roman"/>
          <w:szCs w:val="24"/>
        </w:rPr>
        <w:t>Κύριε Πρόεδρε, θέλω τον λόγο ε</w:t>
      </w:r>
      <w:r>
        <w:rPr>
          <w:rFonts w:eastAsia="Times New Roman"/>
          <w:szCs w:val="24"/>
        </w:rPr>
        <w:t>πί προσωπικού για ένα θέμα.</w:t>
      </w:r>
    </w:p>
    <w:p w14:paraId="3824462A" w14:textId="77777777" w:rsidR="00D035B1" w:rsidRDefault="005B20CE">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Μισό λεπτό. Ποιοι συνάδελφοι θέλουν τον λόγο;</w:t>
      </w:r>
    </w:p>
    <w:p w14:paraId="3824462B" w14:textId="77777777" w:rsidR="00D035B1" w:rsidRDefault="005B20CE">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Μηταράκης</w:t>
      </w:r>
      <w:proofErr w:type="spellEnd"/>
      <w:r>
        <w:rPr>
          <w:rFonts w:eastAsia="Times New Roman"/>
          <w:szCs w:val="24"/>
        </w:rPr>
        <w:t xml:space="preserve">, ο κ. Πάλλης και ο κ. Θεοχαρόπουλος από τους κοινοβουλευτικούς και προηγείται ο κ. Σταμάτης. </w:t>
      </w:r>
    </w:p>
    <w:p w14:paraId="3824462C" w14:textId="77777777" w:rsidR="00D035B1" w:rsidRDefault="005B20CE">
      <w:pPr>
        <w:spacing w:line="600" w:lineRule="auto"/>
        <w:ind w:firstLine="720"/>
        <w:jc w:val="both"/>
        <w:rPr>
          <w:rFonts w:eastAsia="Times New Roman"/>
          <w:szCs w:val="24"/>
        </w:rPr>
      </w:pPr>
      <w:r>
        <w:rPr>
          <w:rFonts w:eastAsia="Times New Roman"/>
          <w:szCs w:val="24"/>
        </w:rPr>
        <w:t xml:space="preserve">Κύριε Βίτσα, έχετε τώρα τον λόγο για ένα </w:t>
      </w:r>
      <w:r>
        <w:rPr>
          <w:rFonts w:eastAsia="Times New Roman"/>
          <w:szCs w:val="24"/>
        </w:rPr>
        <w:t>λεπτό.</w:t>
      </w:r>
    </w:p>
    <w:p w14:paraId="3824462D" w14:textId="77777777" w:rsidR="00D035B1" w:rsidRDefault="005B20CE">
      <w:pPr>
        <w:spacing w:line="600" w:lineRule="auto"/>
        <w:ind w:firstLine="720"/>
        <w:jc w:val="both"/>
        <w:rPr>
          <w:rFonts w:eastAsia="Times New Roman"/>
          <w:szCs w:val="24"/>
        </w:rPr>
      </w:pPr>
      <w:r>
        <w:rPr>
          <w:rFonts w:eastAsia="Times New Roman"/>
          <w:b/>
          <w:szCs w:val="24"/>
        </w:rPr>
        <w:lastRenderedPageBreak/>
        <w:t xml:space="preserve">ΔΗΜΗΤΡΙΟΣ ΒΙΤΣΑΣ (Υπουργός Μεταναστευτικής Πολιτικής): </w:t>
      </w:r>
      <w:r w:rsidRPr="00941F1F">
        <w:rPr>
          <w:rFonts w:eastAsia="Times New Roman"/>
          <w:szCs w:val="24"/>
        </w:rPr>
        <w:t>Προφανώς</w:t>
      </w:r>
      <w:r>
        <w:rPr>
          <w:rFonts w:eastAsia="Times New Roman"/>
          <w:szCs w:val="24"/>
        </w:rPr>
        <w:t>,</w:t>
      </w:r>
      <w:r w:rsidRPr="00941F1F">
        <w:rPr>
          <w:rFonts w:eastAsia="Times New Roman"/>
          <w:szCs w:val="24"/>
        </w:rPr>
        <w:t xml:space="preserve"> ο κ</w:t>
      </w:r>
      <w:r>
        <w:rPr>
          <w:rFonts w:eastAsia="Times New Roman"/>
          <w:szCs w:val="24"/>
        </w:rPr>
        <w:t>.</w:t>
      </w:r>
      <w:r w:rsidRPr="00941F1F">
        <w:rPr>
          <w:rFonts w:eastAsia="Times New Roman"/>
          <w:szCs w:val="24"/>
        </w:rPr>
        <w:t xml:space="preserve"> </w:t>
      </w:r>
      <w:r>
        <w:rPr>
          <w:rFonts w:eastAsia="Times New Roman"/>
          <w:szCs w:val="24"/>
        </w:rPr>
        <w:t xml:space="preserve">Γεωργιάδης ήρθε για να πει κάτι, </w:t>
      </w:r>
      <w:r w:rsidRPr="00941F1F">
        <w:rPr>
          <w:rFonts w:eastAsia="Times New Roman"/>
          <w:szCs w:val="24"/>
        </w:rPr>
        <w:t>αλλά απροετοίμαστος</w:t>
      </w:r>
      <w:r>
        <w:rPr>
          <w:rFonts w:eastAsia="Times New Roman"/>
          <w:szCs w:val="24"/>
        </w:rPr>
        <w:t>. Τι να κάνουμε τώρα, κ.</w:t>
      </w:r>
      <w:r w:rsidRPr="00941F1F">
        <w:rPr>
          <w:rFonts w:eastAsia="Times New Roman"/>
          <w:szCs w:val="24"/>
        </w:rPr>
        <w:t xml:space="preserve"> Γεωργιάδη</w:t>
      </w:r>
      <w:r>
        <w:rPr>
          <w:rFonts w:eastAsia="Times New Roman"/>
          <w:szCs w:val="24"/>
        </w:rPr>
        <w:t>;</w:t>
      </w:r>
      <w:r w:rsidRPr="00941F1F">
        <w:rPr>
          <w:rFonts w:eastAsia="Times New Roman"/>
          <w:szCs w:val="24"/>
        </w:rPr>
        <w:t xml:space="preserve"> </w:t>
      </w:r>
      <w:r>
        <w:rPr>
          <w:rFonts w:eastAsia="Times New Roman"/>
          <w:szCs w:val="24"/>
        </w:rPr>
        <w:t xml:space="preserve">Είπατε ότι </w:t>
      </w:r>
      <w:r w:rsidRPr="00941F1F">
        <w:rPr>
          <w:rFonts w:eastAsia="Times New Roman"/>
          <w:szCs w:val="24"/>
        </w:rPr>
        <w:t xml:space="preserve">έφερα </w:t>
      </w:r>
      <w:r>
        <w:rPr>
          <w:rFonts w:eastAsia="Times New Roman"/>
          <w:szCs w:val="24"/>
        </w:rPr>
        <w:t>μ</w:t>
      </w:r>
      <w:r w:rsidRPr="00941F1F">
        <w:rPr>
          <w:rFonts w:eastAsia="Times New Roman"/>
          <w:szCs w:val="24"/>
        </w:rPr>
        <w:t xml:space="preserve">ία ώρα πριν τροπολογία </w:t>
      </w:r>
      <w:r>
        <w:rPr>
          <w:rFonts w:eastAsia="Times New Roman"/>
          <w:szCs w:val="24"/>
        </w:rPr>
        <w:t>–φαντάζομαι ότι εννοείτε χθες-,</w:t>
      </w:r>
      <w:r w:rsidRPr="00941F1F">
        <w:rPr>
          <w:rFonts w:eastAsia="Times New Roman"/>
          <w:szCs w:val="24"/>
        </w:rPr>
        <w:t xml:space="preserve"> η οποία </w:t>
      </w:r>
      <w:r>
        <w:rPr>
          <w:rFonts w:eastAsia="Times New Roman"/>
          <w:szCs w:val="24"/>
        </w:rPr>
        <w:t>«</w:t>
      </w:r>
      <w:r w:rsidRPr="00941F1F">
        <w:rPr>
          <w:rFonts w:eastAsia="Times New Roman"/>
          <w:szCs w:val="24"/>
        </w:rPr>
        <w:t>νομιμοποιεί</w:t>
      </w:r>
      <w:r>
        <w:rPr>
          <w:rFonts w:eastAsia="Times New Roman"/>
          <w:szCs w:val="24"/>
        </w:rPr>
        <w:t>» -μέσα σε εισαγωγικά, για εμένα-</w:t>
      </w:r>
      <w:r w:rsidRPr="00941F1F">
        <w:rPr>
          <w:rFonts w:eastAsia="Times New Roman"/>
          <w:szCs w:val="24"/>
        </w:rPr>
        <w:t xml:space="preserve"> </w:t>
      </w:r>
      <w:r>
        <w:rPr>
          <w:rFonts w:eastAsia="Times New Roman"/>
          <w:szCs w:val="24"/>
        </w:rPr>
        <w:t>κάποιες δα</w:t>
      </w:r>
      <w:r w:rsidRPr="00941F1F">
        <w:rPr>
          <w:rFonts w:eastAsia="Times New Roman"/>
          <w:szCs w:val="24"/>
        </w:rPr>
        <w:t xml:space="preserve">πάνες και δεν προσέξατε ότι </w:t>
      </w:r>
      <w:r>
        <w:rPr>
          <w:rFonts w:eastAsia="Times New Roman"/>
          <w:szCs w:val="24"/>
        </w:rPr>
        <w:t>α</w:t>
      </w:r>
      <w:r w:rsidRPr="00941F1F">
        <w:rPr>
          <w:rFonts w:eastAsia="Times New Roman"/>
          <w:szCs w:val="24"/>
        </w:rPr>
        <w:t>υτό το άρθρο είναι στο σώμα του νομοσχεδίου</w:t>
      </w:r>
      <w:r>
        <w:rPr>
          <w:rFonts w:eastAsia="Times New Roman"/>
          <w:szCs w:val="24"/>
        </w:rPr>
        <w:t>,</w:t>
      </w:r>
      <w:r w:rsidRPr="00941F1F">
        <w:rPr>
          <w:rFonts w:eastAsia="Times New Roman"/>
          <w:szCs w:val="24"/>
        </w:rPr>
        <w:t xml:space="preserve"> δηλαδή συζητήθηκε και στην </w:t>
      </w:r>
      <w:r>
        <w:rPr>
          <w:rFonts w:eastAsia="Times New Roman"/>
          <w:szCs w:val="24"/>
        </w:rPr>
        <w:t>ε</w:t>
      </w:r>
      <w:r w:rsidRPr="00941F1F">
        <w:rPr>
          <w:rFonts w:eastAsia="Times New Roman"/>
          <w:szCs w:val="24"/>
        </w:rPr>
        <w:t>πιτροπή και σ</w:t>
      </w:r>
      <w:r>
        <w:rPr>
          <w:rFonts w:eastAsia="Times New Roman"/>
          <w:szCs w:val="24"/>
        </w:rPr>
        <w:t xml:space="preserve">υζητήθηκε κανονικότατα και τώρα. </w:t>
      </w:r>
      <w:r w:rsidRPr="00941F1F">
        <w:rPr>
          <w:rFonts w:eastAsia="Times New Roman"/>
          <w:szCs w:val="24"/>
        </w:rPr>
        <w:t>Τα άλλα</w:t>
      </w:r>
      <w:r>
        <w:rPr>
          <w:rFonts w:eastAsia="Times New Roman"/>
          <w:szCs w:val="24"/>
        </w:rPr>
        <w:t>,</w:t>
      </w:r>
      <w:r w:rsidRPr="00941F1F">
        <w:rPr>
          <w:rFonts w:eastAsia="Times New Roman"/>
          <w:szCs w:val="24"/>
        </w:rPr>
        <w:t xml:space="preserve"> όταν </w:t>
      </w:r>
      <w:r>
        <w:rPr>
          <w:rFonts w:eastAsia="Times New Roman"/>
          <w:szCs w:val="24"/>
        </w:rPr>
        <w:t xml:space="preserve">έρθει η ώρα. </w:t>
      </w:r>
    </w:p>
    <w:p w14:paraId="3824462E" w14:textId="77777777" w:rsidR="00D035B1" w:rsidRDefault="005B20CE">
      <w:pPr>
        <w:spacing w:line="600" w:lineRule="auto"/>
        <w:ind w:firstLine="720"/>
        <w:jc w:val="both"/>
        <w:rPr>
          <w:rFonts w:eastAsia="Times New Roman"/>
          <w:szCs w:val="24"/>
        </w:rPr>
      </w:pPr>
      <w:r w:rsidRPr="00941F1F">
        <w:rPr>
          <w:rFonts w:eastAsia="Times New Roman"/>
          <w:szCs w:val="24"/>
        </w:rPr>
        <w:t xml:space="preserve">Εγώ </w:t>
      </w:r>
      <w:r>
        <w:rPr>
          <w:rFonts w:eastAsia="Times New Roman"/>
          <w:szCs w:val="24"/>
        </w:rPr>
        <w:t>σ</w:t>
      </w:r>
      <w:r w:rsidRPr="00941F1F">
        <w:rPr>
          <w:rFonts w:eastAsia="Times New Roman"/>
          <w:szCs w:val="24"/>
        </w:rPr>
        <w:t>ας καλώ να είστε πιο</w:t>
      </w:r>
      <w:r w:rsidRPr="00941F1F">
        <w:rPr>
          <w:rFonts w:eastAsia="Times New Roman"/>
          <w:szCs w:val="24"/>
        </w:rPr>
        <w:t xml:space="preserve"> προσεκτικός</w:t>
      </w:r>
      <w:r>
        <w:rPr>
          <w:rFonts w:eastAsia="Times New Roman"/>
          <w:szCs w:val="24"/>
        </w:rPr>
        <w:t>,</w:t>
      </w:r>
      <w:r w:rsidRPr="00941F1F">
        <w:rPr>
          <w:rFonts w:eastAsia="Times New Roman"/>
          <w:szCs w:val="24"/>
        </w:rPr>
        <w:t xml:space="preserve"> όταν λέτε αυτά τα πράγματα</w:t>
      </w:r>
      <w:r>
        <w:rPr>
          <w:rFonts w:eastAsia="Times New Roman"/>
          <w:szCs w:val="24"/>
        </w:rPr>
        <w:t>.</w:t>
      </w:r>
    </w:p>
    <w:p w14:paraId="3824462F" w14:textId="77777777" w:rsidR="00D035B1" w:rsidRDefault="005B20CE">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Σταμάτη, έχετε τον λόγο.</w:t>
      </w:r>
    </w:p>
    <w:p w14:paraId="38244630" w14:textId="77777777" w:rsidR="00D035B1" w:rsidRDefault="005B20CE">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Η</w:t>
      </w:r>
      <w:r w:rsidRPr="00941F1F">
        <w:rPr>
          <w:rFonts w:eastAsia="Times New Roman"/>
          <w:szCs w:val="24"/>
        </w:rPr>
        <w:t xml:space="preserve"> ιδιομορφία που παρουσιάζεται στη σημερινή συζήτηση δεν είναι το γεγονός των τροπολογιών που έρχονται στο τέλος του χρόνου</w:t>
      </w:r>
      <w:r>
        <w:rPr>
          <w:rFonts w:eastAsia="Times New Roman"/>
          <w:szCs w:val="24"/>
        </w:rPr>
        <w:t>,</w:t>
      </w:r>
      <w:r w:rsidRPr="00941F1F">
        <w:rPr>
          <w:rFonts w:eastAsia="Times New Roman"/>
          <w:szCs w:val="24"/>
        </w:rPr>
        <w:t xml:space="preserve"> είναι δύο άλλα </w:t>
      </w:r>
      <w:r>
        <w:rPr>
          <w:rFonts w:eastAsia="Times New Roman"/>
          <w:szCs w:val="24"/>
        </w:rPr>
        <w:t xml:space="preserve">πράγματα. </w:t>
      </w:r>
    </w:p>
    <w:p w14:paraId="38244631" w14:textId="77777777" w:rsidR="00D035B1" w:rsidRDefault="005B20CE">
      <w:pPr>
        <w:spacing w:line="600" w:lineRule="auto"/>
        <w:ind w:firstLine="720"/>
        <w:jc w:val="both"/>
        <w:rPr>
          <w:rFonts w:eastAsia="Times New Roman"/>
          <w:szCs w:val="24"/>
        </w:rPr>
      </w:pPr>
      <w:r>
        <w:rPr>
          <w:rFonts w:eastAsia="Times New Roman"/>
          <w:szCs w:val="24"/>
        </w:rPr>
        <w:lastRenderedPageBreak/>
        <w:t>Το πρώτο είναι ότι εδώ υ</w:t>
      </w:r>
      <w:r w:rsidRPr="00941F1F">
        <w:rPr>
          <w:rFonts w:eastAsia="Times New Roman"/>
          <w:szCs w:val="24"/>
        </w:rPr>
        <w:t xml:space="preserve">πάρχει μία </w:t>
      </w:r>
      <w:r>
        <w:rPr>
          <w:rFonts w:eastAsia="Times New Roman"/>
          <w:szCs w:val="24"/>
        </w:rPr>
        <w:t>τ</w:t>
      </w:r>
      <w:r w:rsidRPr="00941F1F">
        <w:rPr>
          <w:rFonts w:eastAsia="Times New Roman"/>
          <w:szCs w:val="24"/>
        </w:rPr>
        <w:t>εράστια διαφορά με τις προηγούμενες</w:t>
      </w:r>
      <w:r>
        <w:rPr>
          <w:rFonts w:eastAsia="Times New Roman"/>
          <w:szCs w:val="24"/>
        </w:rPr>
        <w:t>,</w:t>
      </w:r>
      <w:r w:rsidRPr="00941F1F">
        <w:rPr>
          <w:rFonts w:eastAsia="Times New Roman"/>
          <w:szCs w:val="24"/>
        </w:rPr>
        <w:t xml:space="preserve"> διότι δεν υπήρχε σε πολλές από τις τροπολογίες ο χρόνος καν να τις διαβάσου</w:t>
      </w:r>
      <w:r>
        <w:rPr>
          <w:rFonts w:eastAsia="Times New Roman"/>
          <w:szCs w:val="24"/>
        </w:rPr>
        <w:t>με, πολύ δε περισσότερο</w:t>
      </w:r>
      <w:r w:rsidRPr="00941F1F">
        <w:rPr>
          <w:rFonts w:eastAsia="Times New Roman"/>
          <w:szCs w:val="24"/>
        </w:rPr>
        <w:t xml:space="preserve"> όταν υπήρχαν τροπολογίες</w:t>
      </w:r>
      <w:r>
        <w:rPr>
          <w:rFonts w:eastAsia="Times New Roman"/>
          <w:szCs w:val="24"/>
        </w:rPr>
        <w:t xml:space="preserve"> και</w:t>
      </w:r>
      <w:r w:rsidRPr="00941F1F">
        <w:rPr>
          <w:rFonts w:eastAsia="Times New Roman"/>
          <w:szCs w:val="24"/>
        </w:rPr>
        <w:t xml:space="preserve"> υπάρχουν τροπολογίες που θα </w:t>
      </w:r>
      <w:r w:rsidRPr="00941F1F">
        <w:rPr>
          <w:rFonts w:eastAsia="Times New Roman"/>
          <w:szCs w:val="24"/>
        </w:rPr>
        <w:t>χρειαστεί και λογιστή να χρησ</w:t>
      </w:r>
      <w:r>
        <w:rPr>
          <w:rFonts w:eastAsia="Times New Roman"/>
          <w:szCs w:val="24"/>
        </w:rPr>
        <w:t>ιμοποιήσουμε για να διακριβώσουμε</w:t>
      </w:r>
      <w:r w:rsidRPr="00941F1F">
        <w:rPr>
          <w:rFonts w:eastAsia="Times New Roman"/>
          <w:szCs w:val="24"/>
        </w:rPr>
        <w:t xml:space="preserve"> την ακρίβεια του περιεχομένου</w:t>
      </w:r>
      <w:r>
        <w:rPr>
          <w:rFonts w:eastAsia="Times New Roman"/>
          <w:szCs w:val="24"/>
        </w:rPr>
        <w:t>.</w:t>
      </w:r>
      <w:r w:rsidRPr="00941F1F">
        <w:rPr>
          <w:rFonts w:eastAsia="Times New Roman"/>
          <w:szCs w:val="24"/>
        </w:rPr>
        <w:t xml:space="preserve"> </w:t>
      </w:r>
    </w:p>
    <w:p w14:paraId="38244632" w14:textId="77777777" w:rsidR="00D035B1" w:rsidRDefault="005B20CE">
      <w:pPr>
        <w:spacing w:line="600" w:lineRule="auto"/>
        <w:ind w:firstLine="720"/>
        <w:jc w:val="both"/>
        <w:rPr>
          <w:rFonts w:eastAsia="Times New Roman"/>
          <w:szCs w:val="24"/>
        </w:rPr>
      </w:pPr>
      <w:r>
        <w:rPr>
          <w:rFonts w:eastAsia="Times New Roman"/>
          <w:szCs w:val="24"/>
        </w:rPr>
        <w:t>Το δ</w:t>
      </w:r>
      <w:r w:rsidRPr="00941F1F">
        <w:rPr>
          <w:rFonts w:eastAsia="Times New Roman"/>
          <w:szCs w:val="24"/>
        </w:rPr>
        <w:t>εύτερο</w:t>
      </w:r>
      <w:r>
        <w:rPr>
          <w:rFonts w:eastAsia="Times New Roman"/>
          <w:szCs w:val="24"/>
        </w:rPr>
        <w:t>,</w:t>
      </w:r>
      <w:r w:rsidRPr="00941F1F">
        <w:rPr>
          <w:rFonts w:eastAsia="Times New Roman"/>
          <w:szCs w:val="24"/>
        </w:rPr>
        <w:t xml:space="preserve"> που διαφοροποιεί</w:t>
      </w:r>
      <w:r>
        <w:rPr>
          <w:rFonts w:eastAsia="Times New Roman"/>
          <w:szCs w:val="24"/>
        </w:rPr>
        <w:t>,</w:t>
      </w:r>
      <w:r w:rsidRPr="00941F1F">
        <w:rPr>
          <w:rFonts w:eastAsia="Times New Roman"/>
          <w:szCs w:val="24"/>
        </w:rPr>
        <w:t xml:space="preserve"> </w:t>
      </w:r>
      <w:r>
        <w:rPr>
          <w:rFonts w:eastAsia="Times New Roman"/>
          <w:szCs w:val="24"/>
        </w:rPr>
        <w:t xml:space="preserve">είναι ότι υπάρχει μία θρασύτητα εκ μέρους της Κυβέρνησης και των </w:t>
      </w:r>
      <w:r w:rsidRPr="00941F1F">
        <w:rPr>
          <w:rFonts w:eastAsia="Times New Roman"/>
          <w:szCs w:val="24"/>
        </w:rPr>
        <w:t xml:space="preserve">Βουλευτών </w:t>
      </w:r>
      <w:r>
        <w:rPr>
          <w:rFonts w:eastAsia="Times New Roman"/>
          <w:szCs w:val="24"/>
        </w:rPr>
        <w:t>της.</w:t>
      </w:r>
      <w:r w:rsidRPr="00941F1F">
        <w:rPr>
          <w:rFonts w:eastAsia="Times New Roman"/>
          <w:szCs w:val="24"/>
        </w:rPr>
        <w:t xml:space="preserve"> Αντί να έρθουν εδώ και να πουν</w:t>
      </w:r>
      <w:r>
        <w:rPr>
          <w:rFonts w:eastAsia="Times New Roman"/>
          <w:szCs w:val="24"/>
        </w:rPr>
        <w:t xml:space="preserve"> ότι αντιμετωπίζου</w:t>
      </w:r>
      <w:r w:rsidRPr="00941F1F">
        <w:rPr>
          <w:rFonts w:eastAsia="Times New Roman"/>
          <w:szCs w:val="24"/>
        </w:rPr>
        <w:t xml:space="preserve">με </w:t>
      </w:r>
      <w:r w:rsidRPr="00941F1F">
        <w:rPr>
          <w:rFonts w:eastAsia="Times New Roman"/>
          <w:szCs w:val="24"/>
        </w:rPr>
        <w:t>μία έκτακτη ανάγκη</w:t>
      </w:r>
      <w:r>
        <w:rPr>
          <w:rFonts w:eastAsia="Times New Roman"/>
          <w:szCs w:val="24"/>
        </w:rPr>
        <w:t>,</w:t>
      </w:r>
      <w:r w:rsidRPr="00941F1F">
        <w:rPr>
          <w:rFonts w:eastAsia="Times New Roman"/>
          <w:szCs w:val="24"/>
        </w:rPr>
        <w:t xml:space="preserve"> μας προκαλούν και μας προκαλούν να θυμηθούμε τη δική του</w:t>
      </w:r>
      <w:r>
        <w:rPr>
          <w:rFonts w:eastAsia="Times New Roman"/>
          <w:szCs w:val="24"/>
        </w:rPr>
        <w:t>ς</w:t>
      </w:r>
      <w:r w:rsidRPr="00941F1F">
        <w:rPr>
          <w:rFonts w:eastAsia="Times New Roman"/>
          <w:szCs w:val="24"/>
        </w:rPr>
        <w:t xml:space="preserve"> συμπεριφορά</w:t>
      </w:r>
      <w:r>
        <w:rPr>
          <w:rFonts w:eastAsia="Times New Roman"/>
          <w:szCs w:val="24"/>
        </w:rPr>
        <w:t>.</w:t>
      </w:r>
      <w:r w:rsidRPr="00941F1F">
        <w:rPr>
          <w:rFonts w:eastAsia="Times New Roman"/>
          <w:szCs w:val="24"/>
        </w:rPr>
        <w:t xml:space="preserve"> </w:t>
      </w:r>
    </w:p>
    <w:p w14:paraId="38244633" w14:textId="77777777" w:rsidR="00D035B1" w:rsidRDefault="005B20CE">
      <w:pPr>
        <w:spacing w:line="600" w:lineRule="auto"/>
        <w:ind w:firstLine="720"/>
        <w:jc w:val="both"/>
        <w:rPr>
          <w:rFonts w:eastAsia="Times New Roman"/>
          <w:szCs w:val="24"/>
        </w:rPr>
      </w:pPr>
      <w:r>
        <w:rPr>
          <w:rFonts w:eastAsia="Times New Roman"/>
          <w:szCs w:val="24"/>
        </w:rPr>
        <w:t xml:space="preserve">Και </w:t>
      </w:r>
      <w:r w:rsidRPr="00941F1F">
        <w:rPr>
          <w:rFonts w:eastAsia="Times New Roman"/>
          <w:szCs w:val="24"/>
        </w:rPr>
        <w:t xml:space="preserve">για όσους συναδέλφους </w:t>
      </w:r>
      <w:r>
        <w:rPr>
          <w:rFonts w:eastAsia="Times New Roman"/>
          <w:szCs w:val="24"/>
        </w:rPr>
        <w:t>αγνοούν, θα ήθελα του</w:t>
      </w:r>
      <w:r w:rsidRPr="00941F1F">
        <w:rPr>
          <w:rFonts w:eastAsia="Times New Roman"/>
          <w:szCs w:val="24"/>
        </w:rPr>
        <w:t>ς θυμίσω κάτι</w:t>
      </w:r>
      <w:r>
        <w:rPr>
          <w:rFonts w:eastAsia="Times New Roman"/>
          <w:szCs w:val="24"/>
        </w:rPr>
        <w:t>.</w:t>
      </w:r>
      <w:r w:rsidRPr="00941F1F">
        <w:rPr>
          <w:rFonts w:eastAsia="Times New Roman"/>
          <w:szCs w:val="24"/>
        </w:rPr>
        <w:t xml:space="preserve"> Το</w:t>
      </w:r>
      <w:r>
        <w:rPr>
          <w:rFonts w:eastAsia="Times New Roman"/>
          <w:szCs w:val="24"/>
        </w:rPr>
        <w:t>ν Δεκέμβρη του 2013 είχαμε μια</w:t>
      </w:r>
      <w:r w:rsidRPr="00941F1F">
        <w:rPr>
          <w:rFonts w:eastAsia="Times New Roman"/>
          <w:szCs w:val="24"/>
        </w:rPr>
        <w:t xml:space="preserve"> επείγουσα τροπολογία</w:t>
      </w:r>
      <w:r>
        <w:rPr>
          <w:rFonts w:eastAsia="Times New Roman"/>
          <w:szCs w:val="24"/>
        </w:rPr>
        <w:t>,</w:t>
      </w:r>
      <w:r w:rsidRPr="00941F1F">
        <w:rPr>
          <w:rFonts w:eastAsia="Times New Roman"/>
          <w:szCs w:val="24"/>
        </w:rPr>
        <w:t xml:space="preserve"> κλείνοντας ο χρόνος</w:t>
      </w:r>
      <w:r>
        <w:rPr>
          <w:rFonts w:eastAsia="Times New Roman"/>
          <w:szCs w:val="24"/>
        </w:rPr>
        <w:t>,</w:t>
      </w:r>
      <w:r w:rsidRPr="00941F1F">
        <w:rPr>
          <w:rFonts w:eastAsia="Times New Roman"/>
          <w:szCs w:val="24"/>
        </w:rPr>
        <w:t xml:space="preserve"> να ενισχύσουμε με </w:t>
      </w:r>
      <w:r>
        <w:rPr>
          <w:rFonts w:eastAsia="Times New Roman"/>
          <w:szCs w:val="24"/>
        </w:rPr>
        <w:t>1.000.00</w:t>
      </w:r>
      <w:r>
        <w:rPr>
          <w:rFonts w:eastAsia="Times New Roman"/>
          <w:szCs w:val="24"/>
        </w:rPr>
        <w:t>0 ευρώ</w:t>
      </w:r>
      <w:r w:rsidRPr="00941F1F">
        <w:rPr>
          <w:rFonts w:eastAsia="Times New Roman"/>
          <w:szCs w:val="24"/>
        </w:rPr>
        <w:t xml:space="preserve"> τους εργαζόμενους στα </w:t>
      </w:r>
      <w:r>
        <w:rPr>
          <w:rFonts w:eastAsia="Times New Roman"/>
          <w:szCs w:val="24"/>
        </w:rPr>
        <w:t>ν</w:t>
      </w:r>
      <w:r w:rsidRPr="00941F1F">
        <w:rPr>
          <w:rFonts w:eastAsia="Times New Roman"/>
          <w:szCs w:val="24"/>
        </w:rPr>
        <w:t>αυπηγεία</w:t>
      </w:r>
      <w:r>
        <w:rPr>
          <w:rFonts w:eastAsia="Times New Roman"/>
          <w:szCs w:val="24"/>
        </w:rPr>
        <w:t>,</w:t>
      </w:r>
      <w:r w:rsidRPr="00941F1F">
        <w:rPr>
          <w:rFonts w:eastAsia="Times New Roman"/>
          <w:szCs w:val="24"/>
        </w:rPr>
        <w:t xml:space="preserve"> που είχαν μείνει επί μήνες απλήρωτοι</w:t>
      </w:r>
      <w:r>
        <w:rPr>
          <w:rFonts w:eastAsia="Times New Roman"/>
          <w:szCs w:val="24"/>
        </w:rPr>
        <w:t>,</w:t>
      </w:r>
      <w:r w:rsidRPr="00941F1F">
        <w:rPr>
          <w:rFonts w:eastAsia="Times New Roman"/>
          <w:szCs w:val="24"/>
        </w:rPr>
        <w:t xml:space="preserve"> για να κάνουν Χριστούγεννα </w:t>
      </w:r>
      <w:r>
        <w:rPr>
          <w:rFonts w:eastAsia="Times New Roman"/>
          <w:szCs w:val="24"/>
        </w:rPr>
        <w:t xml:space="preserve">και την καταψηφίσατε. </w:t>
      </w:r>
      <w:r w:rsidRPr="00941F1F">
        <w:rPr>
          <w:rFonts w:eastAsia="Times New Roman"/>
          <w:szCs w:val="24"/>
        </w:rPr>
        <w:t xml:space="preserve">Και </w:t>
      </w:r>
      <w:r>
        <w:rPr>
          <w:rFonts w:eastAsia="Times New Roman"/>
          <w:szCs w:val="24"/>
        </w:rPr>
        <w:t xml:space="preserve">έρχεστε τώρα εδώ </w:t>
      </w:r>
      <w:r w:rsidRPr="00941F1F">
        <w:rPr>
          <w:rFonts w:eastAsia="Times New Roman"/>
          <w:szCs w:val="24"/>
        </w:rPr>
        <w:t xml:space="preserve">εσείς να μας βάλετε προ των ευθυνών </w:t>
      </w:r>
      <w:r>
        <w:rPr>
          <w:rFonts w:eastAsia="Times New Roman"/>
          <w:szCs w:val="24"/>
        </w:rPr>
        <w:t>μας; Κ</w:t>
      </w:r>
      <w:r w:rsidRPr="00941F1F">
        <w:rPr>
          <w:rFonts w:eastAsia="Times New Roman"/>
          <w:szCs w:val="24"/>
        </w:rPr>
        <w:t>αι αντιμετωπί</w:t>
      </w:r>
      <w:r>
        <w:rPr>
          <w:rFonts w:eastAsia="Times New Roman"/>
          <w:szCs w:val="24"/>
        </w:rPr>
        <w:t>ζ</w:t>
      </w:r>
      <w:r w:rsidRPr="00941F1F">
        <w:rPr>
          <w:rFonts w:eastAsia="Times New Roman"/>
          <w:szCs w:val="24"/>
        </w:rPr>
        <w:t xml:space="preserve">ετε ένα </w:t>
      </w:r>
      <w:r>
        <w:rPr>
          <w:rFonts w:eastAsia="Times New Roman"/>
          <w:szCs w:val="24"/>
        </w:rPr>
        <w:t>κόμμα</w:t>
      </w:r>
      <w:r w:rsidRPr="00941F1F">
        <w:rPr>
          <w:rFonts w:eastAsia="Times New Roman"/>
          <w:szCs w:val="24"/>
        </w:rPr>
        <w:t xml:space="preserve"> που </w:t>
      </w:r>
      <w:r>
        <w:rPr>
          <w:rFonts w:eastAsia="Times New Roman"/>
          <w:szCs w:val="24"/>
        </w:rPr>
        <w:t>δεν είναι</w:t>
      </w:r>
      <w:r w:rsidRPr="00941F1F">
        <w:rPr>
          <w:rFonts w:eastAsia="Times New Roman"/>
          <w:szCs w:val="24"/>
        </w:rPr>
        <w:t xml:space="preserve"> σαν εσάς</w:t>
      </w:r>
      <w:r>
        <w:rPr>
          <w:rFonts w:eastAsia="Times New Roman"/>
          <w:szCs w:val="24"/>
        </w:rPr>
        <w:t>, που όταν θεωρε</w:t>
      </w:r>
      <w:r>
        <w:rPr>
          <w:rFonts w:eastAsia="Times New Roman"/>
          <w:szCs w:val="24"/>
        </w:rPr>
        <w:t xml:space="preserve">ί κάτι σωστό, το ψηφίζει. Πείτε μου ένα </w:t>
      </w:r>
      <w:r w:rsidRPr="00941F1F">
        <w:rPr>
          <w:rFonts w:eastAsia="Times New Roman"/>
          <w:szCs w:val="24"/>
        </w:rPr>
        <w:t>νομοσχέδιο</w:t>
      </w:r>
      <w:r>
        <w:rPr>
          <w:rFonts w:eastAsia="Times New Roman"/>
          <w:szCs w:val="24"/>
        </w:rPr>
        <w:t xml:space="preserve">, </w:t>
      </w:r>
      <w:r>
        <w:rPr>
          <w:rFonts w:eastAsia="Times New Roman"/>
          <w:szCs w:val="24"/>
        </w:rPr>
        <w:lastRenderedPageBreak/>
        <w:t>μία</w:t>
      </w:r>
      <w:r w:rsidRPr="00941F1F">
        <w:rPr>
          <w:rFonts w:eastAsia="Times New Roman"/>
          <w:szCs w:val="24"/>
        </w:rPr>
        <w:t xml:space="preserve"> τροπολογία</w:t>
      </w:r>
      <w:r>
        <w:rPr>
          <w:rFonts w:eastAsia="Times New Roman"/>
          <w:szCs w:val="24"/>
        </w:rPr>
        <w:t>,</w:t>
      </w:r>
      <w:r w:rsidRPr="00941F1F">
        <w:rPr>
          <w:rFonts w:eastAsia="Times New Roman"/>
          <w:szCs w:val="24"/>
        </w:rPr>
        <w:t xml:space="preserve"> μία διάταξη που</w:t>
      </w:r>
      <w:r>
        <w:rPr>
          <w:rFonts w:eastAsia="Times New Roman"/>
          <w:szCs w:val="24"/>
        </w:rPr>
        <w:t xml:space="preserve"> όσο </w:t>
      </w:r>
      <w:r w:rsidRPr="00941F1F">
        <w:rPr>
          <w:rFonts w:eastAsia="Times New Roman"/>
          <w:szCs w:val="24"/>
        </w:rPr>
        <w:t xml:space="preserve">ήμασταν Κυβέρνηση </w:t>
      </w:r>
      <w:r>
        <w:rPr>
          <w:rFonts w:eastAsia="Times New Roman"/>
          <w:szCs w:val="24"/>
        </w:rPr>
        <w:t>την ψηφίσατε. Δεν τολμάτε! Γι’</w:t>
      </w:r>
      <w:r w:rsidRPr="00941F1F">
        <w:rPr>
          <w:rFonts w:eastAsia="Times New Roman"/>
          <w:szCs w:val="24"/>
        </w:rPr>
        <w:t xml:space="preserve"> αυτ</w:t>
      </w:r>
      <w:r>
        <w:rPr>
          <w:rFonts w:eastAsia="Times New Roman"/>
          <w:szCs w:val="24"/>
        </w:rPr>
        <w:t>ό κ</w:t>
      </w:r>
      <w:r w:rsidRPr="00941F1F">
        <w:rPr>
          <w:rFonts w:eastAsia="Times New Roman"/>
          <w:szCs w:val="24"/>
        </w:rPr>
        <w:t xml:space="preserve">ατεβάστε τους τόνους και πάψε </w:t>
      </w:r>
      <w:r>
        <w:rPr>
          <w:rFonts w:eastAsia="Times New Roman"/>
          <w:szCs w:val="24"/>
        </w:rPr>
        <w:t>νουθετείτε</w:t>
      </w:r>
      <w:r w:rsidRPr="00941F1F">
        <w:rPr>
          <w:rFonts w:eastAsia="Times New Roman"/>
          <w:szCs w:val="24"/>
        </w:rPr>
        <w:t xml:space="preserve"> εμάς</w:t>
      </w:r>
      <w:r>
        <w:rPr>
          <w:rFonts w:eastAsia="Times New Roman"/>
          <w:szCs w:val="24"/>
        </w:rPr>
        <w:t>.</w:t>
      </w:r>
      <w:r w:rsidRPr="00941F1F">
        <w:rPr>
          <w:rFonts w:eastAsia="Times New Roman"/>
          <w:szCs w:val="24"/>
        </w:rPr>
        <w:t xml:space="preserve"> Εσείς είστε εκείνοι που χρειάζε</w:t>
      </w:r>
      <w:r>
        <w:rPr>
          <w:rFonts w:eastAsia="Times New Roman"/>
          <w:szCs w:val="24"/>
        </w:rPr>
        <w:t>σ</w:t>
      </w:r>
      <w:r w:rsidRPr="00941F1F">
        <w:rPr>
          <w:rFonts w:eastAsia="Times New Roman"/>
          <w:szCs w:val="24"/>
        </w:rPr>
        <w:t>τ</w:t>
      </w:r>
      <w:r>
        <w:rPr>
          <w:rFonts w:eastAsia="Times New Roman"/>
          <w:szCs w:val="24"/>
        </w:rPr>
        <w:t>ε</w:t>
      </w:r>
      <w:r w:rsidRPr="00941F1F">
        <w:rPr>
          <w:rFonts w:eastAsia="Times New Roman"/>
          <w:szCs w:val="24"/>
        </w:rPr>
        <w:t xml:space="preserve"> νουθεσίες</w:t>
      </w:r>
      <w:r>
        <w:rPr>
          <w:rFonts w:eastAsia="Times New Roman"/>
          <w:szCs w:val="24"/>
        </w:rPr>
        <w:t xml:space="preserve">. </w:t>
      </w:r>
    </w:p>
    <w:p w14:paraId="38244634" w14:textId="77777777" w:rsidR="00D035B1" w:rsidRDefault="005B20CE">
      <w:pPr>
        <w:spacing w:line="600" w:lineRule="auto"/>
        <w:ind w:firstLine="720"/>
        <w:jc w:val="both"/>
        <w:rPr>
          <w:rFonts w:eastAsia="Times New Roman"/>
          <w:szCs w:val="24"/>
        </w:rPr>
      </w:pPr>
      <w:r>
        <w:rPr>
          <w:rFonts w:eastAsia="Times New Roman"/>
          <w:szCs w:val="24"/>
        </w:rPr>
        <w:t xml:space="preserve">Ας πάμε τώρα και </w:t>
      </w:r>
      <w:r>
        <w:rPr>
          <w:rFonts w:eastAsia="Times New Roman"/>
          <w:szCs w:val="24"/>
        </w:rPr>
        <w:t>στο πραγματικό σκέλος.</w:t>
      </w:r>
      <w:r w:rsidRPr="00941F1F">
        <w:rPr>
          <w:rFonts w:eastAsia="Times New Roman"/>
          <w:szCs w:val="24"/>
        </w:rPr>
        <w:t xml:space="preserve"> Τι είναι το κατεπείγον</w:t>
      </w:r>
      <w:r>
        <w:rPr>
          <w:rFonts w:eastAsia="Times New Roman"/>
          <w:szCs w:val="24"/>
        </w:rPr>
        <w:t>;</w:t>
      </w:r>
      <w:r w:rsidRPr="00941F1F">
        <w:rPr>
          <w:rFonts w:eastAsia="Times New Roman"/>
          <w:szCs w:val="24"/>
        </w:rPr>
        <w:t xml:space="preserve"> Ας δούμε τι δεν είναι κάτι επείγον</w:t>
      </w:r>
      <w:r>
        <w:rPr>
          <w:rFonts w:eastAsia="Times New Roman"/>
          <w:szCs w:val="24"/>
        </w:rPr>
        <w:t>. Δεν είναι κατεπείγουσα</w:t>
      </w:r>
      <w:r w:rsidRPr="00941F1F">
        <w:rPr>
          <w:rFonts w:eastAsia="Times New Roman"/>
          <w:szCs w:val="24"/>
        </w:rPr>
        <w:t xml:space="preserve"> η αβελτηρία Υπουργών ή υπηρεσιών των Υπουργείων </w:t>
      </w:r>
      <w:r>
        <w:rPr>
          <w:rFonts w:eastAsia="Times New Roman"/>
          <w:szCs w:val="24"/>
        </w:rPr>
        <w:t>να καταθέτουν τελευταία στιγμή κ</w:t>
      </w:r>
      <w:r w:rsidRPr="00941F1F">
        <w:rPr>
          <w:rFonts w:eastAsia="Times New Roman"/>
          <w:szCs w:val="24"/>
        </w:rPr>
        <w:t xml:space="preserve">άτι που έπρεπε και μπορούσαν πιο μπροστά να το </w:t>
      </w:r>
      <w:r>
        <w:rPr>
          <w:rFonts w:eastAsia="Times New Roman"/>
          <w:szCs w:val="24"/>
        </w:rPr>
        <w:t xml:space="preserve">έχουν </w:t>
      </w:r>
      <w:r w:rsidRPr="00941F1F">
        <w:rPr>
          <w:rFonts w:eastAsia="Times New Roman"/>
          <w:szCs w:val="24"/>
        </w:rPr>
        <w:t>κάνει</w:t>
      </w:r>
      <w:r>
        <w:rPr>
          <w:rFonts w:eastAsia="Times New Roman"/>
          <w:szCs w:val="24"/>
        </w:rPr>
        <w:t>.</w:t>
      </w:r>
      <w:r w:rsidRPr="00941F1F">
        <w:rPr>
          <w:rFonts w:eastAsia="Times New Roman"/>
          <w:szCs w:val="24"/>
        </w:rPr>
        <w:t xml:space="preserve"> </w:t>
      </w:r>
      <w:r>
        <w:rPr>
          <w:rFonts w:eastAsia="Times New Roman"/>
          <w:szCs w:val="24"/>
        </w:rPr>
        <w:t>Και δεν εί</w:t>
      </w:r>
      <w:r>
        <w:rPr>
          <w:rFonts w:eastAsia="Times New Roman"/>
          <w:szCs w:val="24"/>
        </w:rPr>
        <w:t xml:space="preserve">ναι επίσης, </w:t>
      </w:r>
      <w:r w:rsidRPr="00941F1F">
        <w:rPr>
          <w:rFonts w:eastAsia="Times New Roman"/>
          <w:szCs w:val="24"/>
        </w:rPr>
        <w:t xml:space="preserve">κατεπείγουσα </w:t>
      </w:r>
      <w:r>
        <w:rPr>
          <w:rFonts w:eastAsia="Times New Roman"/>
          <w:szCs w:val="24"/>
        </w:rPr>
        <w:t>η</w:t>
      </w:r>
      <w:r w:rsidRPr="00941F1F">
        <w:rPr>
          <w:rFonts w:eastAsia="Times New Roman"/>
          <w:szCs w:val="24"/>
        </w:rPr>
        <w:t xml:space="preserve"> </w:t>
      </w:r>
      <w:r>
        <w:rPr>
          <w:rFonts w:eastAsia="Times New Roman"/>
          <w:szCs w:val="24"/>
        </w:rPr>
        <w:t>α</w:t>
      </w:r>
      <w:r w:rsidRPr="00941F1F">
        <w:rPr>
          <w:rFonts w:eastAsia="Times New Roman"/>
          <w:szCs w:val="24"/>
        </w:rPr>
        <w:t>νάγκη</w:t>
      </w:r>
      <w:r>
        <w:rPr>
          <w:rFonts w:eastAsia="Times New Roman"/>
          <w:szCs w:val="24"/>
        </w:rPr>
        <w:t>,</w:t>
      </w:r>
      <w:r w:rsidRPr="00941F1F">
        <w:rPr>
          <w:rFonts w:eastAsia="Times New Roman"/>
          <w:szCs w:val="24"/>
        </w:rPr>
        <w:t xml:space="preserve"> όταν πρόκειται να θεσμοθετηθούν μέτρα που μπορούν να πά</w:t>
      </w:r>
      <w:r>
        <w:rPr>
          <w:rFonts w:eastAsia="Times New Roman"/>
          <w:szCs w:val="24"/>
        </w:rPr>
        <w:t>νε</w:t>
      </w:r>
      <w:r w:rsidRPr="00941F1F">
        <w:rPr>
          <w:rFonts w:eastAsia="Times New Roman"/>
          <w:szCs w:val="24"/>
        </w:rPr>
        <w:t xml:space="preserve"> και την άλλη χρονιά</w:t>
      </w:r>
      <w:r>
        <w:rPr>
          <w:rFonts w:eastAsia="Times New Roman"/>
          <w:szCs w:val="24"/>
        </w:rPr>
        <w:t>. Σας ανέφεραν οι συνάδελφοι πολλά παραδείγματα.</w:t>
      </w:r>
      <w:r w:rsidRPr="00941F1F">
        <w:rPr>
          <w:rFonts w:eastAsia="Times New Roman"/>
          <w:szCs w:val="24"/>
        </w:rPr>
        <w:t xml:space="preserve"> </w:t>
      </w:r>
    </w:p>
    <w:p w14:paraId="38244635" w14:textId="77777777" w:rsidR="00D035B1" w:rsidRDefault="005B20CE">
      <w:pPr>
        <w:spacing w:line="600" w:lineRule="auto"/>
        <w:ind w:firstLine="720"/>
        <w:jc w:val="both"/>
        <w:rPr>
          <w:rFonts w:eastAsia="Times New Roman"/>
          <w:szCs w:val="24"/>
        </w:rPr>
      </w:pPr>
      <w:r w:rsidRPr="00941F1F">
        <w:rPr>
          <w:rFonts w:eastAsia="Times New Roman"/>
          <w:szCs w:val="24"/>
        </w:rPr>
        <w:t>Γιατί το λέω αυτό</w:t>
      </w:r>
      <w:r>
        <w:rPr>
          <w:rFonts w:eastAsia="Times New Roman"/>
          <w:szCs w:val="24"/>
        </w:rPr>
        <w:t>;</w:t>
      </w:r>
      <w:r w:rsidRPr="00941F1F">
        <w:rPr>
          <w:rFonts w:eastAsia="Times New Roman"/>
          <w:szCs w:val="24"/>
        </w:rPr>
        <w:t xml:space="preserve"> Διότι εδώ θ</w:t>
      </w:r>
      <w:r>
        <w:rPr>
          <w:rFonts w:eastAsia="Times New Roman"/>
          <w:szCs w:val="24"/>
        </w:rPr>
        <w:t xml:space="preserve">α μπορούσαμε και εμείς να πούμε: Ναι, </w:t>
      </w:r>
      <w:r w:rsidRPr="00941F1F">
        <w:rPr>
          <w:rFonts w:eastAsia="Times New Roman"/>
          <w:szCs w:val="24"/>
        </w:rPr>
        <w:t>αυτές τις διατάξεις τις κρ</w:t>
      </w:r>
      <w:r w:rsidRPr="00941F1F">
        <w:rPr>
          <w:rFonts w:eastAsia="Times New Roman"/>
          <w:szCs w:val="24"/>
        </w:rPr>
        <w:t>ίνουμε</w:t>
      </w:r>
      <w:r>
        <w:rPr>
          <w:rFonts w:eastAsia="Times New Roman"/>
          <w:szCs w:val="24"/>
        </w:rPr>
        <w:t xml:space="preserve"> ως κατεπείγουσες, α</w:t>
      </w:r>
      <w:r w:rsidRPr="00941F1F">
        <w:rPr>
          <w:rFonts w:eastAsia="Times New Roman"/>
          <w:szCs w:val="24"/>
        </w:rPr>
        <w:t>ντιλαμβανόμαστε την ανάγ</w:t>
      </w:r>
      <w:r>
        <w:rPr>
          <w:rFonts w:eastAsia="Times New Roman"/>
          <w:szCs w:val="24"/>
        </w:rPr>
        <w:t>κη και τι</w:t>
      </w:r>
      <w:r w:rsidRPr="00941F1F">
        <w:rPr>
          <w:rFonts w:eastAsia="Times New Roman"/>
          <w:szCs w:val="24"/>
        </w:rPr>
        <w:t>ς ψηφίζουμε</w:t>
      </w:r>
      <w:r>
        <w:rPr>
          <w:rFonts w:eastAsia="Times New Roman"/>
          <w:szCs w:val="24"/>
        </w:rPr>
        <w:t>,</w:t>
      </w:r>
      <w:r w:rsidRPr="00941F1F">
        <w:rPr>
          <w:rFonts w:eastAsia="Times New Roman"/>
          <w:szCs w:val="24"/>
        </w:rPr>
        <w:t xml:space="preserve"> γιατί εμείς δεν είμαστε </w:t>
      </w:r>
      <w:proofErr w:type="spellStart"/>
      <w:r w:rsidRPr="00941F1F">
        <w:rPr>
          <w:rFonts w:eastAsia="Times New Roman"/>
          <w:szCs w:val="24"/>
        </w:rPr>
        <w:t>ΣΥΡΙΖΑ</w:t>
      </w:r>
      <w:r>
        <w:rPr>
          <w:rFonts w:eastAsia="Times New Roman"/>
          <w:szCs w:val="24"/>
        </w:rPr>
        <w:t>.Εσείς</w:t>
      </w:r>
      <w:proofErr w:type="spellEnd"/>
      <w:r>
        <w:rPr>
          <w:rFonts w:eastAsia="Times New Roman"/>
          <w:szCs w:val="24"/>
        </w:rPr>
        <w:t xml:space="preserve"> έρχεστε</w:t>
      </w:r>
      <w:r w:rsidRPr="00941F1F">
        <w:rPr>
          <w:rFonts w:eastAsia="Times New Roman"/>
          <w:szCs w:val="24"/>
        </w:rPr>
        <w:t xml:space="preserve"> κατάμουτρα και μας λέτε </w:t>
      </w:r>
      <w:r>
        <w:rPr>
          <w:rFonts w:eastAsia="Times New Roman"/>
          <w:szCs w:val="24"/>
        </w:rPr>
        <w:t xml:space="preserve">εν </w:t>
      </w:r>
      <w:proofErr w:type="spellStart"/>
      <w:r>
        <w:rPr>
          <w:rFonts w:eastAsia="Times New Roman"/>
          <w:szCs w:val="24"/>
        </w:rPr>
        <w:t>ψυχρώ</w:t>
      </w:r>
      <w:proofErr w:type="spellEnd"/>
      <w:r>
        <w:rPr>
          <w:rFonts w:eastAsia="Times New Roman"/>
          <w:szCs w:val="24"/>
        </w:rPr>
        <w:t xml:space="preserve"> και </w:t>
      </w:r>
      <w:proofErr w:type="spellStart"/>
      <w:r>
        <w:rPr>
          <w:rFonts w:eastAsia="Times New Roman"/>
          <w:szCs w:val="24"/>
        </w:rPr>
        <w:t>αβλεπεί</w:t>
      </w:r>
      <w:proofErr w:type="spellEnd"/>
      <w:r>
        <w:rPr>
          <w:rFonts w:eastAsia="Times New Roman"/>
          <w:szCs w:val="24"/>
        </w:rPr>
        <w:t xml:space="preserve"> ψηφίστε </w:t>
      </w:r>
      <w:r w:rsidRPr="00941F1F">
        <w:rPr>
          <w:rFonts w:eastAsia="Times New Roman"/>
          <w:szCs w:val="24"/>
        </w:rPr>
        <w:t>αυτά</w:t>
      </w:r>
      <w:r>
        <w:rPr>
          <w:rFonts w:eastAsia="Times New Roman"/>
          <w:szCs w:val="24"/>
        </w:rPr>
        <w:t>.</w:t>
      </w:r>
      <w:r w:rsidRPr="00941F1F">
        <w:rPr>
          <w:rFonts w:eastAsia="Times New Roman"/>
          <w:szCs w:val="24"/>
        </w:rPr>
        <w:t xml:space="preserve"> Όχι</w:t>
      </w:r>
      <w:r>
        <w:rPr>
          <w:rFonts w:eastAsia="Times New Roman"/>
          <w:szCs w:val="24"/>
        </w:rPr>
        <w:t>,</w:t>
      </w:r>
      <w:r w:rsidRPr="00941F1F">
        <w:rPr>
          <w:rFonts w:eastAsia="Times New Roman"/>
          <w:szCs w:val="24"/>
        </w:rPr>
        <w:t xml:space="preserve"> </w:t>
      </w:r>
      <w:r>
        <w:rPr>
          <w:rFonts w:eastAsia="Times New Roman"/>
          <w:szCs w:val="24"/>
        </w:rPr>
        <w:t xml:space="preserve">δεν </w:t>
      </w:r>
      <w:r>
        <w:rPr>
          <w:rFonts w:eastAsia="Times New Roman"/>
          <w:szCs w:val="24"/>
        </w:rPr>
        <w:t xml:space="preserve">θα </w:t>
      </w:r>
      <w:r>
        <w:rPr>
          <w:rFonts w:eastAsia="Times New Roman"/>
          <w:szCs w:val="24"/>
        </w:rPr>
        <w:t>τ</w:t>
      </w:r>
      <w:r w:rsidRPr="00941F1F">
        <w:rPr>
          <w:rFonts w:eastAsia="Times New Roman"/>
          <w:szCs w:val="24"/>
        </w:rPr>
        <w:t>α ψηφίσουμε</w:t>
      </w:r>
      <w:r>
        <w:rPr>
          <w:rFonts w:eastAsia="Times New Roman"/>
          <w:szCs w:val="24"/>
        </w:rPr>
        <w:t>!</w:t>
      </w:r>
      <w:r w:rsidRPr="00941F1F">
        <w:rPr>
          <w:rFonts w:eastAsia="Times New Roman"/>
          <w:szCs w:val="24"/>
        </w:rPr>
        <w:t xml:space="preserve"> </w:t>
      </w:r>
    </w:p>
    <w:p w14:paraId="38244636"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Επίσης, μου προξένησε </w:t>
      </w:r>
      <w:r w:rsidRPr="00941F1F">
        <w:rPr>
          <w:rFonts w:eastAsia="Times New Roman"/>
          <w:szCs w:val="24"/>
        </w:rPr>
        <w:t xml:space="preserve">μεγάλη εντύπωση </w:t>
      </w:r>
      <w:r>
        <w:rPr>
          <w:rFonts w:eastAsia="Times New Roman"/>
          <w:szCs w:val="24"/>
        </w:rPr>
        <w:t xml:space="preserve">ένα άλλο θέμα. </w:t>
      </w:r>
      <w:r>
        <w:rPr>
          <w:rFonts w:eastAsia="Times New Roman"/>
          <w:szCs w:val="24"/>
        </w:rPr>
        <w:t>Πριν από τρία χρόνια, υπήρξε μι</w:t>
      </w:r>
      <w:r w:rsidRPr="00941F1F">
        <w:rPr>
          <w:rFonts w:eastAsia="Times New Roman"/>
          <w:szCs w:val="24"/>
        </w:rPr>
        <w:t xml:space="preserve">α </w:t>
      </w:r>
      <w:r>
        <w:rPr>
          <w:rFonts w:eastAsia="Times New Roman"/>
          <w:szCs w:val="24"/>
        </w:rPr>
        <w:t>«</w:t>
      </w:r>
      <w:r w:rsidRPr="00941F1F">
        <w:rPr>
          <w:rFonts w:eastAsia="Times New Roman"/>
          <w:szCs w:val="24"/>
        </w:rPr>
        <w:t>βιομηχανία</w:t>
      </w:r>
      <w:r>
        <w:rPr>
          <w:rFonts w:eastAsia="Times New Roman"/>
          <w:szCs w:val="24"/>
        </w:rPr>
        <w:t>»</w:t>
      </w:r>
      <w:r w:rsidRPr="00941F1F">
        <w:rPr>
          <w:rFonts w:eastAsia="Times New Roman"/>
          <w:szCs w:val="24"/>
        </w:rPr>
        <w:t xml:space="preserve"> </w:t>
      </w:r>
      <w:r>
        <w:rPr>
          <w:rFonts w:eastAsia="Times New Roman"/>
          <w:szCs w:val="24"/>
        </w:rPr>
        <w:t>ΠΝΠ. Φέτος δεν το βλέπω αυτό. Όμως η ΠΝΠ είναι</w:t>
      </w:r>
      <w:r w:rsidRPr="00941F1F">
        <w:rPr>
          <w:rFonts w:eastAsia="Times New Roman"/>
          <w:szCs w:val="24"/>
        </w:rPr>
        <w:t xml:space="preserve"> προβλεπόμενη διαδικασία από το </w:t>
      </w:r>
      <w:r>
        <w:rPr>
          <w:rFonts w:eastAsia="Times New Roman"/>
          <w:szCs w:val="24"/>
        </w:rPr>
        <w:t xml:space="preserve">Σύνταγμα. </w:t>
      </w:r>
      <w:r w:rsidRPr="00941F1F">
        <w:rPr>
          <w:rFonts w:eastAsia="Times New Roman"/>
          <w:szCs w:val="24"/>
        </w:rPr>
        <w:t>Θα μπορούσατε να κάνετε χρήση διατά</w:t>
      </w:r>
      <w:r>
        <w:rPr>
          <w:rFonts w:eastAsia="Times New Roman"/>
          <w:szCs w:val="24"/>
        </w:rPr>
        <w:t>ξεων που οπωσδήποτε θ</w:t>
      </w:r>
      <w:r w:rsidRPr="00941F1F">
        <w:rPr>
          <w:rFonts w:eastAsia="Times New Roman"/>
          <w:szCs w:val="24"/>
        </w:rPr>
        <w:t xml:space="preserve">α έπρεπε να ρυθμιστούν έως </w:t>
      </w:r>
      <w:r>
        <w:rPr>
          <w:rFonts w:eastAsia="Times New Roman"/>
          <w:szCs w:val="24"/>
        </w:rPr>
        <w:t>ό</w:t>
      </w:r>
      <w:r w:rsidRPr="00941F1F">
        <w:rPr>
          <w:rFonts w:eastAsia="Times New Roman"/>
          <w:szCs w:val="24"/>
        </w:rPr>
        <w:t>του έρθουν στη Βουλή για να νομοθετηθο</w:t>
      </w:r>
      <w:r w:rsidRPr="00941F1F">
        <w:rPr>
          <w:rFonts w:eastAsia="Times New Roman"/>
          <w:szCs w:val="24"/>
        </w:rPr>
        <w:t>ύν</w:t>
      </w:r>
      <w:r>
        <w:rPr>
          <w:rFonts w:eastAsia="Times New Roman"/>
          <w:szCs w:val="24"/>
        </w:rPr>
        <w:t>,</w:t>
      </w:r>
      <w:r w:rsidRPr="00941F1F">
        <w:rPr>
          <w:rFonts w:eastAsia="Times New Roman"/>
          <w:szCs w:val="24"/>
        </w:rPr>
        <w:t xml:space="preserve"> να εγκριθούν από τη Βουλή</w:t>
      </w:r>
      <w:r>
        <w:rPr>
          <w:rFonts w:eastAsia="Times New Roman"/>
          <w:szCs w:val="24"/>
        </w:rPr>
        <w:t>.</w:t>
      </w:r>
      <w:r w:rsidRPr="00941F1F">
        <w:rPr>
          <w:rFonts w:eastAsia="Times New Roman"/>
          <w:szCs w:val="24"/>
        </w:rPr>
        <w:t xml:space="preserve"> </w:t>
      </w:r>
    </w:p>
    <w:p w14:paraId="38244637" w14:textId="77777777" w:rsidR="00D035B1" w:rsidRDefault="005B20CE">
      <w:pPr>
        <w:spacing w:line="600" w:lineRule="auto"/>
        <w:ind w:firstLine="720"/>
        <w:jc w:val="both"/>
        <w:rPr>
          <w:rFonts w:eastAsia="Times New Roman"/>
          <w:szCs w:val="24"/>
        </w:rPr>
      </w:pPr>
      <w:r w:rsidRPr="00941F1F">
        <w:rPr>
          <w:rFonts w:eastAsia="Times New Roman"/>
          <w:szCs w:val="24"/>
        </w:rPr>
        <w:t>Γιατί δεν κάνατε χρήση τέτοιων κατεπειγουσών περιπτώσεων</w:t>
      </w:r>
      <w:r>
        <w:rPr>
          <w:rFonts w:eastAsia="Times New Roman"/>
          <w:szCs w:val="24"/>
        </w:rPr>
        <w:t xml:space="preserve">; Μήπως τις πήγατε στον Πρόεδρο της </w:t>
      </w:r>
      <w:r w:rsidRPr="00941F1F">
        <w:rPr>
          <w:rFonts w:eastAsia="Times New Roman"/>
          <w:szCs w:val="24"/>
        </w:rPr>
        <w:t>Δημοκρατίας και αρνήθηκε</w:t>
      </w:r>
      <w:r>
        <w:rPr>
          <w:rFonts w:eastAsia="Times New Roman"/>
          <w:szCs w:val="24"/>
        </w:rPr>
        <w:t>;</w:t>
      </w:r>
      <w:r w:rsidRPr="00941F1F">
        <w:rPr>
          <w:rFonts w:eastAsia="Times New Roman"/>
          <w:szCs w:val="24"/>
        </w:rPr>
        <w:t xml:space="preserve"> Γιατί έπρεπε εκείνος αναλάβει το βάρος της ευθύνης να κρίνει τις διατάξεις αυτές κατεπείγουσες</w:t>
      </w:r>
      <w:r>
        <w:rPr>
          <w:rFonts w:eastAsia="Times New Roman"/>
          <w:szCs w:val="24"/>
        </w:rPr>
        <w:t>. Δεν πήγατε</w:t>
      </w:r>
      <w:r>
        <w:rPr>
          <w:rFonts w:eastAsia="Times New Roman"/>
          <w:szCs w:val="24"/>
        </w:rPr>
        <w:t>.</w:t>
      </w:r>
      <w:r w:rsidRPr="00941F1F">
        <w:rPr>
          <w:rFonts w:eastAsia="Times New Roman"/>
          <w:szCs w:val="24"/>
        </w:rPr>
        <w:t xml:space="preserve"> </w:t>
      </w:r>
      <w:r>
        <w:rPr>
          <w:rFonts w:eastAsia="Times New Roman"/>
          <w:szCs w:val="24"/>
        </w:rPr>
        <w:t>Γιατί; Είναι ένα ερώτημα που πρέπει να απαντήσετε.</w:t>
      </w:r>
    </w:p>
    <w:p w14:paraId="38244638" w14:textId="77777777" w:rsidR="00D035B1" w:rsidRDefault="005B20CE">
      <w:pPr>
        <w:spacing w:line="600" w:lineRule="auto"/>
        <w:ind w:firstLine="720"/>
        <w:jc w:val="both"/>
        <w:rPr>
          <w:rFonts w:eastAsia="Times New Roman"/>
          <w:szCs w:val="24"/>
        </w:rPr>
      </w:pPr>
      <w:r w:rsidRPr="00941F1F">
        <w:rPr>
          <w:rFonts w:eastAsia="Times New Roman"/>
          <w:szCs w:val="24"/>
        </w:rPr>
        <w:t>Επίσης θα πρέπει να σας ρωτήσω</w:t>
      </w:r>
      <w:r>
        <w:rPr>
          <w:rFonts w:eastAsia="Times New Roman"/>
          <w:szCs w:val="24"/>
        </w:rPr>
        <w:t>, κύριε Υπουργέ. Πριν από λίγο ο κ. Βαρβιτσιώ</w:t>
      </w:r>
      <w:r w:rsidRPr="00941F1F">
        <w:rPr>
          <w:rFonts w:eastAsia="Times New Roman"/>
          <w:szCs w:val="24"/>
        </w:rPr>
        <w:t xml:space="preserve">της μίλησε για αυτήν τη δραματική </w:t>
      </w:r>
      <w:r>
        <w:rPr>
          <w:rFonts w:eastAsia="Times New Roman"/>
          <w:szCs w:val="24"/>
        </w:rPr>
        <w:t>επιστολή ενός νέου δεκαέξι</w:t>
      </w:r>
      <w:r w:rsidRPr="00941F1F">
        <w:rPr>
          <w:rFonts w:eastAsia="Times New Roman"/>
          <w:szCs w:val="24"/>
        </w:rPr>
        <w:t xml:space="preserve"> ετών</w:t>
      </w:r>
      <w:r>
        <w:rPr>
          <w:rFonts w:eastAsia="Times New Roman"/>
          <w:szCs w:val="24"/>
        </w:rPr>
        <w:t>. Είναι</w:t>
      </w:r>
      <w:r w:rsidRPr="00941F1F">
        <w:rPr>
          <w:rFonts w:eastAsia="Times New Roman"/>
          <w:szCs w:val="24"/>
        </w:rPr>
        <w:t xml:space="preserve"> ένα θέμα που πρέπει να </w:t>
      </w:r>
      <w:r>
        <w:rPr>
          <w:rFonts w:eastAsia="Times New Roman"/>
          <w:szCs w:val="24"/>
        </w:rPr>
        <w:t xml:space="preserve">μας </w:t>
      </w:r>
      <w:r w:rsidRPr="00941F1F">
        <w:rPr>
          <w:rFonts w:eastAsia="Times New Roman"/>
          <w:szCs w:val="24"/>
        </w:rPr>
        <w:t>προβληματίσει όλους</w:t>
      </w:r>
      <w:r>
        <w:rPr>
          <w:rFonts w:eastAsia="Times New Roman"/>
          <w:szCs w:val="24"/>
        </w:rPr>
        <w:t>. Εσείς</w:t>
      </w:r>
      <w:r w:rsidRPr="00941F1F">
        <w:rPr>
          <w:rFonts w:eastAsia="Times New Roman"/>
          <w:szCs w:val="24"/>
        </w:rPr>
        <w:t xml:space="preserve"> </w:t>
      </w:r>
      <w:r>
        <w:rPr>
          <w:rFonts w:eastAsia="Times New Roman"/>
          <w:szCs w:val="24"/>
        </w:rPr>
        <w:t>ως</w:t>
      </w:r>
      <w:r w:rsidRPr="00941F1F">
        <w:rPr>
          <w:rFonts w:eastAsia="Times New Roman"/>
          <w:szCs w:val="24"/>
        </w:rPr>
        <w:t xml:space="preserve"> Κυβέρνηση αναλάβετε την ευθύνη εδώ κ</w:t>
      </w:r>
      <w:r>
        <w:rPr>
          <w:rFonts w:eastAsia="Times New Roman"/>
          <w:szCs w:val="24"/>
        </w:rPr>
        <w:t>αι τέσσερα</w:t>
      </w:r>
      <w:r w:rsidRPr="00941F1F">
        <w:rPr>
          <w:rFonts w:eastAsia="Times New Roman"/>
          <w:szCs w:val="24"/>
        </w:rPr>
        <w:t xml:space="preserve"> χρόνια</w:t>
      </w:r>
      <w:r>
        <w:rPr>
          <w:rFonts w:eastAsia="Times New Roman"/>
          <w:szCs w:val="24"/>
        </w:rPr>
        <w:t xml:space="preserve"> να αντιμετωπίσετε το θέμα αυτών </w:t>
      </w:r>
      <w:r w:rsidRPr="00941F1F">
        <w:rPr>
          <w:rFonts w:eastAsia="Times New Roman"/>
          <w:szCs w:val="24"/>
        </w:rPr>
        <w:t>των ανθρώπων με τρόπο τουλάχιστον ανθρώπινο</w:t>
      </w:r>
      <w:r>
        <w:rPr>
          <w:rFonts w:eastAsia="Times New Roman"/>
          <w:szCs w:val="24"/>
        </w:rPr>
        <w:t>.</w:t>
      </w:r>
      <w:r w:rsidRPr="00941F1F">
        <w:rPr>
          <w:rFonts w:eastAsia="Times New Roman"/>
          <w:szCs w:val="24"/>
        </w:rPr>
        <w:t xml:space="preserve"> </w:t>
      </w:r>
    </w:p>
    <w:p w14:paraId="38244639" w14:textId="77777777" w:rsidR="00D035B1" w:rsidRDefault="005B20CE">
      <w:pPr>
        <w:spacing w:line="600" w:lineRule="auto"/>
        <w:ind w:firstLine="720"/>
        <w:jc w:val="both"/>
        <w:rPr>
          <w:rFonts w:eastAsia="Times New Roman"/>
          <w:szCs w:val="24"/>
        </w:rPr>
      </w:pPr>
      <w:r w:rsidRPr="00941F1F">
        <w:rPr>
          <w:rFonts w:eastAsia="Times New Roman"/>
          <w:szCs w:val="24"/>
        </w:rPr>
        <w:lastRenderedPageBreak/>
        <w:t xml:space="preserve">Εσείς </w:t>
      </w:r>
      <w:r>
        <w:rPr>
          <w:rFonts w:eastAsia="Times New Roman"/>
          <w:szCs w:val="24"/>
        </w:rPr>
        <w:t>φωνάζετε κ</w:t>
      </w:r>
      <w:r w:rsidRPr="00941F1F">
        <w:rPr>
          <w:rFonts w:eastAsia="Times New Roman"/>
          <w:szCs w:val="24"/>
        </w:rPr>
        <w:t xml:space="preserve">αι διαμαρτυρόταν γιατί είχε χαλάσει ένα </w:t>
      </w:r>
      <w:r w:rsidRPr="00941F1F">
        <w:rPr>
          <w:rFonts w:eastAsia="Times New Roman"/>
          <w:szCs w:val="24"/>
          <w:lang w:val="en"/>
        </w:rPr>
        <w:t>air</w:t>
      </w:r>
      <w:r>
        <w:rPr>
          <w:rFonts w:eastAsia="Times New Roman"/>
          <w:szCs w:val="24"/>
        </w:rPr>
        <w:t xml:space="preserve"> </w:t>
      </w:r>
      <w:r w:rsidRPr="00941F1F">
        <w:rPr>
          <w:rFonts w:eastAsia="Times New Roman"/>
          <w:szCs w:val="24"/>
          <w:lang w:val="en"/>
        </w:rPr>
        <w:t>condition</w:t>
      </w:r>
      <w:r w:rsidRPr="00941F1F">
        <w:rPr>
          <w:rFonts w:eastAsia="Times New Roman"/>
          <w:szCs w:val="24"/>
        </w:rPr>
        <w:t xml:space="preserve"> στην </w:t>
      </w:r>
      <w:proofErr w:type="spellStart"/>
      <w:r w:rsidRPr="00941F1F">
        <w:rPr>
          <w:rFonts w:eastAsia="Times New Roman"/>
          <w:szCs w:val="24"/>
        </w:rPr>
        <w:t>Αμυγδαλέζα</w:t>
      </w:r>
      <w:proofErr w:type="spellEnd"/>
      <w:r>
        <w:rPr>
          <w:rFonts w:eastAsia="Times New Roman"/>
          <w:szCs w:val="24"/>
        </w:rPr>
        <w:t>.</w:t>
      </w:r>
      <w:r w:rsidRPr="00941F1F">
        <w:rPr>
          <w:rFonts w:eastAsia="Times New Roman"/>
          <w:szCs w:val="24"/>
        </w:rPr>
        <w:t xml:space="preserve"> Και σήμερα φτάνουμε σε αυτές τις δ</w:t>
      </w:r>
      <w:r w:rsidRPr="00941F1F">
        <w:rPr>
          <w:rFonts w:eastAsia="Times New Roman"/>
          <w:szCs w:val="24"/>
        </w:rPr>
        <w:t>ραματικές διαπιστώσ</w:t>
      </w:r>
      <w:r>
        <w:rPr>
          <w:rFonts w:eastAsia="Times New Roman"/>
          <w:szCs w:val="24"/>
        </w:rPr>
        <w:t>εις</w:t>
      </w:r>
      <w:r w:rsidRPr="00941F1F">
        <w:rPr>
          <w:rFonts w:eastAsia="Times New Roman"/>
          <w:szCs w:val="24"/>
        </w:rPr>
        <w:t xml:space="preserve"> και κραυγές αγωνίας και απελπισίας ανθρώπων</w:t>
      </w:r>
      <w:r>
        <w:rPr>
          <w:rFonts w:eastAsia="Times New Roman"/>
          <w:szCs w:val="24"/>
        </w:rPr>
        <w:t>,</w:t>
      </w:r>
      <w:r w:rsidRPr="00941F1F">
        <w:rPr>
          <w:rFonts w:eastAsia="Times New Roman"/>
          <w:szCs w:val="24"/>
        </w:rPr>
        <w:t xml:space="preserve"> όπως έχουμε πληροφορηθεί για καταγγελίες βιασμών</w:t>
      </w:r>
      <w:r>
        <w:rPr>
          <w:rFonts w:eastAsia="Times New Roman"/>
          <w:szCs w:val="24"/>
        </w:rPr>
        <w:t xml:space="preserve">. </w:t>
      </w:r>
      <w:r w:rsidRPr="00941F1F">
        <w:rPr>
          <w:rFonts w:eastAsia="Times New Roman"/>
          <w:szCs w:val="24"/>
        </w:rPr>
        <w:t xml:space="preserve">Βλέπουμε </w:t>
      </w:r>
      <w:r>
        <w:rPr>
          <w:rFonts w:eastAsia="Times New Roman"/>
          <w:szCs w:val="24"/>
        </w:rPr>
        <w:t>φόνους,</w:t>
      </w:r>
      <w:r w:rsidRPr="00941F1F">
        <w:rPr>
          <w:rFonts w:eastAsia="Times New Roman"/>
          <w:szCs w:val="24"/>
        </w:rPr>
        <w:t xml:space="preserve"> βλέπουμε εκβιασμούς</w:t>
      </w:r>
      <w:r>
        <w:rPr>
          <w:rFonts w:eastAsia="Times New Roman"/>
          <w:szCs w:val="24"/>
        </w:rPr>
        <w:t>.</w:t>
      </w:r>
      <w:r w:rsidRPr="00941F1F">
        <w:rPr>
          <w:rFonts w:eastAsia="Times New Roman"/>
          <w:szCs w:val="24"/>
        </w:rPr>
        <w:t xml:space="preserve"> </w:t>
      </w:r>
    </w:p>
    <w:p w14:paraId="3824463A" w14:textId="77777777" w:rsidR="00D035B1" w:rsidRDefault="005B20CE">
      <w:pPr>
        <w:spacing w:line="600" w:lineRule="auto"/>
        <w:ind w:firstLine="720"/>
        <w:jc w:val="both"/>
        <w:rPr>
          <w:rFonts w:eastAsia="Times New Roman"/>
          <w:szCs w:val="24"/>
        </w:rPr>
      </w:pPr>
      <w:r w:rsidRPr="00941F1F">
        <w:rPr>
          <w:rFonts w:eastAsia="Times New Roman"/>
          <w:szCs w:val="24"/>
        </w:rPr>
        <w:t xml:space="preserve">Και </w:t>
      </w:r>
      <w:r>
        <w:rPr>
          <w:rFonts w:eastAsia="Times New Roman"/>
          <w:szCs w:val="24"/>
        </w:rPr>
        <w:t>ρωτώ εσάς, κ</w:t>
      </w:r>
      <w:r w:rsidRPr="00941F1F">
        <w:rPr>
          <w:rFonts w:eastAsia="Times New Roman"/>
          <w:szCs w:val="24"/>
        </w:rPr>
        <w:t>ύριε Υπουργέ</w:t>
      </w:r>
      <w:r>
        <w:rPr>
          <w:rFonts w:eastAsia="Times New Roman"/>
          <w:szCs w:val="24"/>
        </w:rPr>
        <w:t>, γιατί εσείς το</w:t>
      </w:r>
      <w:r w:rsidRPr="00941F1F">
        <w:rPr>
          <w:rFonts w:eastAsia="Times New Roman"/>
          <w:szCs w:val="24"/>
        </w:rPr>
        <w:t xml:space="preserve"> είπατε</w:t>
      </w:r>
      <w:r>
        <w:rPr>
          <w:rFonts w:eastAsia="Times New Roman"/>
          <w:szCs w:val="24"/>
        </w:rPr>
        <w:t>:</w:t>
      </w:r>
      <w:r w:rsidRPr="00941F1F">
        <w:rPr>
          <w:rFonts w:eastAsia="Times New Roman"/>
          <w:szCs w:val="24"/>
        </w:rPr>
        <w:t xml:space="preserve"> Η κατάσταση</w:t>
      </w:r>
      <w:r>
        <w:rPr>
          <w:rFonts w:eastAsia="Times New Roman"/>
          <w:szCs w:val="24"/>
        </w:rPr>
        <w:t>,</w:t>
      </w:r>
      <w:r w:rsidRPr="00941F1F">
        <w:rPr>
          <w:rFonts w:eastAsia="Times New Roman"/>
          <w:szCs w:val="24"/>
        </w:rPr>
        <w:t xml:space="preserve"> λέτε</w:t>
      </w:r>
      <w:r>
        <w:rPr>
          <w:rFonts w:eastAsia="Times New Roman"/>
          <w:szCs w:val="24"/>
        </w:rPr>
        <w:t>,</w:t>
      </w:r>
      <w:r w:rsidRPr="00941F1F">
        <w:rPr>
          <w:rFonts w:eastAsia="Times New Roman"/>
          <w:szCs w:val="24"/>
        </w:rPr>
        <w:t xml:space="preserve"> στα </w:t>
      </w:r>
      <w:r w:rsidRPr="00941F1F">
        <w:rPr>
          <w:rFonts w:eastAsia="Times New Roman"/>
          <w:szCs w:val="24"/>
          <w:lang w:val="en"/>
        </w:rPr>
        <w:t>hot</w:t>
      </w:r>
      <w:r>
        <w:rPr>
          <w:rFonts w:eastAsia="Times New Roman"/>
          <w:szCs w:val="24"/>
        </w:rPr>
        <w:t xml:space="preserve"> </w:t>
      </w:r>
      <w:r w:rsidRPr="00941F1F">
        <w:rPr>
          <w:rFonts w:eastAsia="Times New Roman"/>
          <w:szCs w:val="24"/>
          <w:lang w:val="en"/>
        </w:rPr>
        <w:t>spots</w:t>
      </w:r>
      <w:r w:rsidRPr="00941F1F">
        <w:rPr>
          <w:rFonts w:eastAsia="Times New Roman"/>
          <w:szCs w:val="24"/>
        </w:rPr>
        <w:t xml:space="preserve"> είναι οριακή</w:t>
      </w:r>
      <w:r>
        <w:rPr>
          <w:rFonts w:eastAsia="Times New Roman"/>
          <w:szCs w:val="24"/>
        </w:rPr>
        <w:t>.</w:t>
      </w:r>
      <w:r>
        <w:rPr>
          <w:rFonts w:eastAsia="Times New Roman"/>
          <w:szCs w:val="24"/>
        </w:rPr>
        <w:t xml:space="preserve"> Τι είναι</w:t>
      </w:r>
      <w:r w:rsidRPr="00941F1F">
        <w:rPr>
          <w:rFonts w:eastAsia="Times New Roman"/>
          <w:szCs w:val="24"/>
        </w:rPr>
        <w:t xml:space="preserve"> οριακή</w:t>
      </w:r>
      <w:r>
        <w:rPr>
          <w:rFonts w:eastAsia="Times New Roman"/>
          <w:szCs w:val="24"/>
        </w:rPr>
        <w:t>; Για οριοθετήστε μας</w:t>
      </w:r>
      <w:r w:rsidRPr="00941F1F">
        <w:rPr>
          <w:rFonts w:eastAsia="Times New Roman"/>
          <w:szCs w:val="24"/>
        </w:rPr>
        <w:t xml:space="preserve"> </w:t>
      </w:r>
      <w:r>
        <w:rPr>
          <w:rFonts w:eastAsia="Times New Roman"/>
          <w:szCs w:val="24"/>
        </w:rPr>
        <w:t xml:space="preserve">τι είναι </w:t>
      </w:r>
      <w:r w:rsidRPr="00941F1F">
        <w:rPr>
          <w:rFonts w:eastAsia="Times New Roman"/>
          <w:szCs w:val="24"/>
        </w:rPr>
        <w:t>το οριακό</w:t>
      </w:r>
      <w:r>
        <w:rPr>
          <w:rFonts w:eastAsia="Times New Roman"/>
          <w:szCs w:val="24"/>
        </w:rPr>
        <w:t>; Πόσοι φόνοι</w:t>
      </w:r>
      <w:r w:rsidRPr="00941F1F">
        <w:rPr>
          <w:rFonts w:eastAsia="Times New Roman"/>
          <w:szCs w:val="24"/>
        </w:rPr>
        <w:t xml:space="preserve"> πρέπει να γίνουν</w:t>
      </w:r>
      <w:r>
        <w:rPr>
          <w:rFonts w:eastAsia="Times New Roman"/>
          <w:szCs w:val="24"/>
        </w:rPr>
        <w:t>; Πόσοι</w:t>
      </w:r>
      <w:r w:rsidRPr="00941F1F">
        <w:rPr>
          <w:rFonts w:eastAsia="Times New Roman"/>
          <w:szCs w:val="24"/>
        </w:rPr>
        <w:t xml:space="preserve"> βιασμοί πρέπει να γίνουν για να έχουν ξεφύγει από το οριακό</w:t>
      </w:r>
      <w:r>
        <w:rPr>
          <w:rFonts w:eastAsia="Times New Roman"/>
          <w:szCs w:val="24"/>
        </w:rPr>
        <w:t>;</w:t>
      </w:r>
      <w:r w:rsidRPr="00941F1F">
        <w:rPr>
          <w:rFonts w:eastAsia="Times New Roman"/>
          <w:szCs w:val="24"/>
        </w:rPr>
        <w:t xml:space="preserve"> Είναι </w:t>
      </w:r>
      <w:r>
        <w:rPr>
          <w:rFonts w:eastAsia="Times New Roman"/>
          <w:szCs w:val="24"/>
        </w:rPr>
        <w:t>δυνατόν να μην υπάρχει και να μην εφαρμόζεται</w:t>
      </w:r>
      <w:r w:rsidRPr="00941F1F">
        <w:rPr>
          <w:rFonts w:eastAsia="Times New Roman"/>
          <w:szCs w:val="24"/>
        </w:rPr>
        <w:t xml:space="preserve"> ο ελληνικός νόμος</w:t>
      </w:r>
      <w:r>
        <w:rPr>
          <w:rFonts w:eastAsia="Times New Roman"/>
          <w:szCs w:val="24"/>
        </w:rPr>
        <w:t>; Είναι δυνατόν</w:t>
      </w:r>
      <w:r w:rsidRPr="00941F1F">
        <w:rPr>
          <w:rFonts w:eastAsia="Times New Roman"/>
          <w:szCs w:val="24"/>
        </w:rPr>
        <w:t xml:space="preserve"> να ακούμε όλα αυ</w:t>
      </w:r>
      <w:r w:rsidRPr="00941F1F">
        <w:rPr>
          <w:rFonts w:eastAsia="Times New Roman"/>
          <w:szCs w:val="24"/>
        </w:rPr>
        <w:t>τά τα φρικτά πράγματα και να γινόμαστε διεθνώς ρεζίλι και ν</w:t>
      </w:r>
      <w:r>
        <w:rPr>
          <w:rFonts w:eastAsia="Times New Roman"/>
          <w:szCs w:val="24"/>
        </w:rPr>
        <w:t>α περιμένουμε να μας οριοθετήσε</w:t>
      </w:r>
      <w:r w:rsidRPr="00941F1F">
        <w:rPr>
          <w:rFonts w:eastAsia="Times New Roman"/>
          <w:szCs w:val="24"/>
        </w:rPr>
        <w:t>τε τι είναι οριακή κατάσταση</w:t>
      </w:r>
      <w:r>
        <w:rPr>
          <w:rFonts w:eastAsia="Times New Roman"/>
          <w:szCs w:val="24"/>
        </w:rPr>
        <w:t>, πού</w:t>
      </w:r>
      <w:r w:rsidRPr="00941F1F">
        <w:rPr>
          <w:rFonts w:eastAsia="Times New Roman"/>
          <w:szCs w:val="24"/>
        </w:rPr>
        <w:t xml:space="preserve"> τα όρια</w:t>
      </w:r>
      <w:r>
        <w:rPr>
          <w:rFonts w:eastAsia="Times New Roman"/>
          <w:szCs w:val="24"/>
        </w:rPr>
        <w:t>, αν τα έ</w:t>
      </w:r>
      <w:r w:rsidRPr="00941F1F">
        <w:rPr>
          <w:rFonts w:eastAsia="Times New Roman"/>
          <w:szCs w:val="24"/>
        </w:rPr>
        <w:t>χουμε ξεπεράσει ή όχι</w:t>
      </w:r>
      <w:r>
        <w:rPr>
          <w:rFonts w:eastAsia="Times New Roman"/>
          <w:szCs w:val="24"/>
        </w:rPr>
        <w:t>;</w:t>
      </w:r>
      <w:r w:rsidRPr="00941F1F">
        <w:rPr>
          <w:rFonts w:eastAsia="Times New Roman"/>
          <w:szCs w:val="24"/>
        </w:rPr>
        <w:t xml:space="preserve"> </w:t>
      </w:r>
    </w:p>
    <w:p w14:paraId="3824463B" w14:textId="77777777" w:rsidR="00D035B1" w:rsidRDefault="005B20CE">
      <w:pPr>
        <w:spacing w:line="600" w:lineRule="auto"/>
        <w:ind w:firstLine="720"/>
        <w:jc w:val="both"/>
        <w:rPr>
          <w:rFonts w:eastAsia="Times New Roman"/>
          <w:szCs w:val="24"/>
        </w:rPr>
      </w:pPr>
      <w:r>
        <w:rPr>
          <w:rFonts w:eastAsia="Times New Roman"/>
          <w:szCs w:val="24"/>
        </w:rPr>
        <w:t xml:space="preserve">Για να δούμε </w:t>
      </w:r>
      <w:r w:rsidRPr="00941F1F">
        <w:rPr>
          <w:rFonts w:eastAsia="Times New Roman"/>
          <w:szCs w:val="24"/>
        </w:rPr>
        <w:t>εδώ και ένα τμ</w:t>
      </w:r>
      <w:r>
        <w:rPr>
          <w:rFonts w:eastAsia="Times New Roman"/>
          <w:szCs w:val="24"/>
        </w:rPr>
        <w:t>ήμα των δαπανών που αφορά νομιμοποίηση</w:t>
      </w:r>
      <w:r w:rsidRPr="00941F1F">
        <w:rPr>
          <w:rFonts w:eastAsia="Times New Roman"/>
          <w:szCs w:val="24"/>
        </w:rPr>
        <w:t xml:space="preserve"> δαπανών παρελθόντων ετών </w:t>
      </w:r>
      <w:r>
        <w:rPr>
          <w:rFonts w:eastAsia="Times New Roman"/>
          <w:szCs w:val="24"/>
        </w:rPr>
        <w:t>κ</w:t>
      </w:r>
      <w:r>
        <w:rPr>
          <w:rFonts w:eastAsia="Times New Roman"/>
          <w:szCs w:val="24"/>
        </w:rPr>
        <w:t xml:space="preserve">αι για τη σίτιση και για διάφορα άλλα πράγματα. </w:t>
      </w:r>
      <w:r>
        <w:rPr>
          <w:rFonts w:eastAsia="Times New Roman"/>
          <w:szCs w:val="24"/>
        </w:rPr>
        <w:t xml:space="preserve">Επί τόσα χρόνια αυτές οι δαπάνες δεν έχουν νομιμοποιηθεί; Γιατί δεν δίνετε στη Βουλή το δικαίωμα </w:t>
      </w:r>
      <w:r>
        <w:rPr>
          <w:rFonts w:eastAsia="Times New Roman"/>
          <w:szCs w:val="24"/>
        </w:rPr>
        <w:lastRenderedPageBreak/>
        <w:t>να τις συζητήσουμε μια-μια, να δούμε εάν αληθεύουν οι καταγγελίες που κατά καιρούς έχουν δει το φως της δημοσιό</w:t>
      </w:r>
      <w:r>
        <w:rPr>
          <w:rFonts w:eastAsia="Times New Roman"/>
          <w:szCs w:val="24"/>
        </w:rPr>
        <w:t>τητας για κατασπατάληση ή για συγκεκριμένη επιλήψιμη συμπεριφορά αναδοχής εκτελέσεως κάποιων έργων ή υπηρεσιών; Δεν έχουμε τέτοιο δικαίωμα.</w:t>
      </w:r>
    </w:p>
    <w:p w14:paraId="3824463C" w14:textId="77777777" w:rsidR="00D035B1" w:rsidRDefault="005B20CE">
      <w:pPr>
        <w:spacing w:line="600" w:lineRule="auto"/>
        <w:ind w:firstLine="720"/>
        <w:jc w:val="both"/>
        <w:rPr>
          <w:rFonts w:eastAsia="Times New Roman"/>
          <w:szCs w:val="24"/>
        </w:rPr>
      </w:pPr>
      <w:r>
        <w:rPr>
          <w:rFonts w:eastAsia="Times New Roman"/>
          <w:szCs w:val="24"/>
        </w:rPr>
        <w:t xml:space="preserve">Και κλείνοντας -πριν από λίγο έβλεπα τον Υπουργό Δικαιοσύνης, κάπου εδώ θα είναι θα το ακούσει- ήθελα να πω ότι χθες με έκπληξη διάβασα μία καταγγελία του κ. Κοτζιά, ο οποίος λέει ότι μόλις καταψήφισε τις δαπάνες των μυστικών κονδυλίων μετά από λίγες ώρες </w:t>
      </w:r>
      <w:r>
        <w:rPr>
          <w:rFonts w:eastAsia="Times New Roman"/>
          <w:szCs w:val="24"/>
        </w:rPr>
        <w:t>-τις δαπάνες των Υπουργείων Άμυνας, Εσωτερικών και ιδιαίτερα της ΕΥΠ-, δέχθηκε απειλητικά τηλεφωνήματα και απειλές κατά της ζωής του.</w:t>
      </w:r>
    </w:p>
    <w:p w14:paraId="3824463D" w14:textId="77777777" w:rsidR="00D035B1" w:rsidRDefault="005B20CE">
      <w:pPr>
        <w:spacing w:line="600" w:lineRule="auto"/>
        <w:ind w:firstLine="720"/>
        <w:jc w:val="both"/>
        <w:rPr>
          <w:rFonts w:eastAsia="Times New Roman"/>
          <w:szCs w:val="24"/>
        </w:rPr>
      </w:pPr>
      <w:r>
        <w:rPr>
          <w:rFonts w:eastAsia="Times New Roman"/>
          <w:szCs w:val="24"/>
        </w:rPr>
        <w:t>Σε αυτό δεν πρέπει να πάρουμε θέση; Δεν πρέπει να πάρετε θέση εσείς; Να μας πείτε τι έγινε, είναι κατεπείγουσα η περίπτωση</w:t>
      </w:r>
      <w:r>
        <w:rPr>
          <w:rFonts w:eastAsia="Times New Roman"/>
          <w:szCs w:val="24"/>
        </w:rPr>
        <w:t xml:space="preserve">. Δεν μπορεί να την περνάμε έτσι. Ποιοι απείλησαν; Γιατί ο κ. Κοτζιάς θεώρησε απαραίτητο να διευκρινίσει δύο Υπουργεία και να καταλήξει ιδιαίτερα στην ΕΥΠ. Τι υπαινίσσεται; </w:t>
      </w:r>
    </w:p>
    <w:p w14:paraId="3824463E" w14:textId="77777777" w:rsidR="00D035B1" w:rsidRDefault="005B20CE">
      <w:pPr>
        <w:spacing w:line="600" w:lineRule="auto"/>
        <w:ind w:firstLine="720"/>
        <w:jc w:val="both"/>
        <w:rPr>
          <w:rFonts w:eastAsia="Times New Roman"/>
          <w:szCs w:val="24"/>
        </w:rPr>
      </w:pPr>
      <w:r>
        <w:rPr>
          <w:rFonts w:eastAsia="Times New Roman"/>
          <w:szCs w:val="24"/>
        </w:rPr>
        <w:lastRenderedPageBreak/>
        <w:t>Προσέξτε. Η άσκηση εξουσίας είτε κοινοβουλευτικής είτε εκτελεστικής δεν είναι προν</w:t>
      </w:r>
      <w:r>
        <w:rPr>
          <w:rFonts w:eastAsia="Times New Roman"/>
          <w:szCs w:val="24"/>
        </w:rPr>
        <w:t>όμιο αυτού που την ασκεί, είναι υποχρέωση με βάση το Σύνταγμα και ο Υπουργός πρέπει να μιλάει και ο Βουλευτής όταν κάνει τέτοιες καταγγελίες.</w:t>
      </w:r>
    </w:p>
    <w:p w14:paraId="3824463F" w14:textId="77777777" w:rsidR="00D035B1" w:rsidRDefault="005B20CE">
      <w:pPr>
        <w:spacing w:line="600" w:lineRule="auto"/>
        <w:ind w:firstLine="720"/>
        <w:jc w:val="both"/>
        <w:rPr>
          <w:rFonts w:eastAsia="Times New Roman"/>
          <w:szCs w:val="24"/>
        </w:rPr>
      </w:pPr>
      <w:r>
        <w:rPr>
          <w:rFonts w:eastAsia="Times New Roman"/>
          <w:b/>
          <w:szCs w:val="24"/>
        </w:rPr>
        <w:t>ΠΡΟΕΔΡΕΥΩΝ (Σπυρίδων Λυκούδης)</w:t>
      </w:r>
      <w:r w:rsidRPr="00D67278">
        <w:rPr>
          <w:rFonts w:eastAsia="Times New Roman"/>
          <w:b/>
          <w:szCs w:val="24"/>
        </w:rPr>
        <w:t>:</w:t>
      </w:r>
      <w:r>
        <w:rPr>
          <w:rFonts w:eastAsia="Times New Roman"/>
          <w:b/>
          <w:szCs w:val="24"/>
        </w:rPr>
        <w:t xml:space="preserve"> </w:t>
      </w:r>
      <w:r>
        <w:rPr>
          <w:rFonts w:eastAsia="Times New Roman"/>
          <w:szCs w:val="24"/>
        </w:rPr>
        <w:t>Ευχαριστώ, κύριε συνάδελφε.</w:t>
      </w:r>
    </w:p>
    <w:p w14:paraId="38244640" w14:textId="77777777" w:rsidR="00D035B1" w:rsidRDefault="005B20CE">
      <w:pPr>
        <w:spacing w:line="600" w:lineRule="auto"/>
        <w:ind w:firstLine="720"/>
        <w:jc w:val="both"/>
        <w:rPr>
          <w:rFonts w:eastAsia="Times New Roman"/>
          <w:b/>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sidRPr="006D044D">
        <w:rPr>
          <w:rFonts w:eastAsia="Times New Roman"/>
          <w:b/>
          <w:szCs w:val="24"/>
        </w:rPr>
        <w:t>ΑΔΩΝΙΣ ΓΕΩΡΓΙΑΔΗΣ</w:t>
      </w:r>
      <w:r w:rsidRPr="00284605">
        <w:rPr>
          <w:rFonts w:eastAsia="Times New Roman"/>
          <w:b/>
          <w:szCs w:val="24"/>
        </w:rPr>
        <w:t>:</w:t>
      </w:r>
      <w:r>
        <w:rPr>
          <w:rFonts w:eastAsia="Times New Roman"/>
          <w:b/>
          <w:szCs w:val="24"/>
        </w:rPr>
        <w:t xml:space="preserve"> </w:t>
      </w:r>
      <w:r w:rsidRPr="00284605">
        <w:rPr>
          <w:rFonts w:eastAsia="Times New Roman"/>
          <w:szCs w:val="24"/>
        </w:rPr>
        <w:t xml:space="preserve">Κύριε Πρόεδρε, θα ήθελα </w:t>
      </w:r>
      <w:r w:rsidRPr="00284605">
        <w:rPr>
          <w:rFonts w:eastAsia="Times New Roman"/>
          <w:szCs w:val="24"/>
        </w:rPr>
        <w:t>τον λόγο.</w:t>
      </w:r>
    </w:p>
    <w:p w14:paraId="38244641" w14:textId="77777777" w:rsidR="00D035B1" w:rsidRDefault="005B20CE">
      <w:pPr>
        <w:spacing w:line="600" w:lineRule="auto"/>
        <w:ind w:firstLine="720"/>
        <w:jc w:val="both"/>
        <w:rPr>
          <w:rFonts w:eastAsia="Times New Roman"/>
          <w:b/>
          <w:szCs w:val="24"/>
        </w:rPr>
      </w:pPr>
      <w:r>
        <w:rPr>
          <w:rFonts w:eastAsia="Times New Roman"/>
          <w:b/>
          <w:szCs w:val="24"/>
        </w:rPr>
        <w:t>ΠΡΟΕΔΡΕΥΩΝ (Σπυρίδων Λυκούδης)</w:t>
      </w:r>
      <w:r w:rsidRPr="00284605">
        <w:rPr>
          <w:rFonts w:eastAsia="Times New Roman"/>
          <w:b/>
          <w:szCs w:val="24"/>
        </w:rPr>
        <w:t>:</w:t>
      </w:r>
      <w:r w:rsidRPr="00D67278">
        <w:rPr>
          <w:rFonts w:eastAsia="Times New Roman"/>
          <w:szCs w:val="24"/>
        </w:rPr>
        <w:t xml:space="preserve"> Κύριε Γεωργιάδη, ειλικρινά πέστε μου τι θέλετε; Γιατί θέλετε τον λόγο;</w:t>
      </w:r>
    </w:p>
    <w:p w14:paraId="38244642"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sidRPr="00D67278">
        <w:rPr>
          <w:rFonts w:eastAsia="Times New Roman"/>
          <w:b/>
          <w:szCs w:val="24"/>
        </w:rPr>
        <w:t xml:space="preserve">: </w:t>
      </w:r>
      <w:r w:rsidRPr="00D67278">
        <w:rPr>
          <w:rFonts w:eastAsia="Times New Roman"/>
          <w:szCs w:val="24"/>
        </w:rPr>
        <w:t>Θα ήθελα τον λόγο επί προσωπικού προφανώς.</w:t>
      </w:r>
    </w:p>
    <w:p w14:paraId="38244643" w14:textId="77777777" w:rsidR="00D035B1" w:rsidRDefault="005B20CE">
      <w:pPr>
        <w:spacing w:line="600" w:lineRule="auto"/>
        <w:ind w:firstLine="720"/>
        <w:jc w:val="both"/>
        <w:rPr>
          <w:rFonts w:eastAsia="Times New Roman"/>
          <w:b/>
          <w:szCs w:val="24"/>
        </w:rPr>
      </w:pPr>
      <w:r>
        <w:rPr>
          <w:rFonts w:eastAsia="Times New Roman"/>
          <w:b/>
          <w:szCs w:val="24"/>
        </w:rPr>
        <w:t>ΠΡΟΕΔΡΕΥΩΝ (Σπυρίδων Λυκούδης)</w:t>
      </w:r>
      <w:r w:rsidRPr="00D67278">
        <w:rPr>
          <w:rFonts w:eastAsia="Times New Roman"/>
          <w:b/>
          <w:szCs w:val="24"/>
        </w:rPr>
        <w:t>:</w:t>
      </w:r>
      <w:r>
        <w:rPr>
          <w:rFonts w:eastAsia="Times New Roman"/>
          <w:b/>
          <w:szCs w:val="24"/>
        </w:rPr>
        <w:t xml:space="preserve"> </w:t>
      </w:r>
      <w:r w:rsidRPr="00D67278">
        <w:rPr>
          <w:rFonts w:eastAsia="Times New Roman"/>
          <w:szCs w:val="24"/>
        </w:rPr>
        <w:t>Επί προσωπικού;</w:t>
      </w:r>
    </w:p>
    <w:p w14:paraId="38244644"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w:t>
      </w:r>
      <w:r>
        <w:rPr>
          <w:rFonts w:eastAsia="Times New Roman"/>
          <w:b/>
          <w:szCs w:val="24"/>
        </w:rPr>
        <w:t>ΓΙΑΔΗΣ</w:t>
      </w:r>
      <w:r w:rsidRPr="00D67278">
        <w:rPr>
          <w:rFonts w:eastAsia="Times New Roman"/>
          <w:b/>
          <w:szCs w:val="24"/>
        </w:rPr>
        <w:t xml:space="preserve">: </w:t>
      </w:r>
      <w:r w:rsidRPr="00D67278">
        <w:rPr>
          <w:rFonts w:eastAsia="Times New Roman"/>
          <w:szCs w:val="24"/>
        </w:rPr>
        <w:t>Βέβαια.</w:t>
      </w:r>
      <w:r>
        <w:rPr>
          <w:rFonts w:eastAsia="Times New Roman"/>
          <w:b/>
          <w:szCs w:val="24"/>
        </w:rPr>
        <w:t xml:space="preserve"> </w:t>
      </w:r>
      <w:r w:rsidRPr="00D67278">
        <w:rPr>
          <w:rFonts w:eastAsia="Times New Roman"/>
          <w:szCs w:val="24"/>
        </w:rPr>
        <w:t>Δεν ακούσατε τι είπε ο κ. Βίτσας;</w:t>
      </w:r>
      <w:r>
        <w:rPr>
          <w:rFonts w:eastAsia="Times New Roman"/>
          <w:szCs w:val="24"/>
        </w:rPr>
        <w:t xml:space="preserve"> Είπε ότι πρέπει να έρχομαι πιο καλά προετοιμασμένος, κ</w:t>
      </w:r>
      <w:r>
        <w:rPr>
          <w:rFonts w:eastAsia="Times New Roman"/>
          <w:szCs w:val="24"/>
        </w:rPr>
        <w:t>.</w:t>
      </w:r>
      <w:r>
        <w:rPr>
          <w:rFonts w:eastAsia="Times New Roman"/>
          <w:szCs w:val="24"/>
        </w:rPr>
        <w:t>λπ</w:t>
      </w:r>
      <w:r>
        <w:rPr>
          <w:rFonts w:eastAsia="Times New Roman"/>
          <w:szCs w:val="24"/>
        </w:rPr>
        <w:t>.</w:t>
      </w:r>
      <w:r>
        <w:rPr>
          <w:rFonts w:eastAsia="Times New Roman"/>
          <w:szCs w:val="24"/>
        </w:rPr>
        <w:t>. Το είπε ονομαστικά σε εμένα. Πιο προσωπικό υπάρχει;</w:t>
      </w:r>
    </w:p>
    <w:p w14:paraId="38244645" w14:textId="77777777" w:rsidR="00D035B1" w:rsidRDefault="005B20CE">
      <w:pPr>
        <w:spacing w:line="600" w:lineRule="auto"/>
        <w:ind w:firstLine="720"/>
        <w:jc w:val="both"/>
        <w:rPr>
          <w:rFonts w:eastAsia="Times New Roman"/>
          <w:b/>
          <w:szCs w:val="24"/>
        </w:rPr>
      </w:pPr>
      <w:r>
        <w:rPr>
          <w:rFonts w:eastAsia="Times New Roman"/>
          <w:b/>
          <w:szCs w:val="24"/>
        </w:rPr>
        <w:lastRenderedPageBreak/>
        <w:t>ΠΡΟΕΔΡΕΥΩΝ (Σπυρίδων Λυκούδης)</w:t>
      </w:r>
      <w:r w:rsidRPr="00D67278">
        <w:rPr>
          <w:rFonts w:eastAsia="Times New Roman"/>
          <w:b/>
          <w:szCs w:val="24"/>
        </w:rPr>
        <w:t>:</w:t>
      </w:r>
      <w:r>
        <w:rPr>
          <w:rFonts w:eastAsia="Times New Roman"/>
          <w:b/>
          <w:szCs w:val="24"/>
        </w:rPr>
        <w:t xml:space="preserve"> </w:t>
      </w:r>
      <w:r w:rsidRPr="00D67278">
        <w:rPr>
          <w:rFonts w:eastAsia="Times New Roman"/>
          <w:szCs w:val="24"/>
        </w:rPr>
        <w:t>Ορίστε, έχετε τον λόγο.</w:t>
      </w:r>
    </w:p>
    <w:p w14:paraId="38244646" w14:textId="77777777" w:rsidR="00D035B1" w:rsidRDefault="005B20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sidRPr="00891F52">
        <w:rPr>
          <w:rFonts w:eastAsia="Times New Roman"/>
          <w:b/>
          <w:szCs w:val="24"/>
        </w:rPr>
        <w:t xml:space="preserve">: </w:t>
      </w:r>
      <w:r>
        <w:rPr>
          <w:rFonts w:eastAsia="Times New Roman"/>
          <w:szCs w:val="24"/>
        </w:rPr>
        <w:t xml:space="preserve">Κύριε Βίτσα, ακούστε. Δεν το έχω κρύψει ποτέ ότι μου είστε πολύ συμπαθής. Έχω τέτοια περίεργα γούστα. </w:t>
      </w:r>
    </w:p>
    <w:p w14:paraId="38244647" w14:textId="77777777" w:rsidR="00D035B1" w:rsidRDefault="005B20CE">
      <w:pPr>
        <w:spacing w:line="600" w:lineRule="auto"/>
        <w:ind w:firstLine="720"/>
        <w:jc w:val="both"/>
        <w:rPr>
          <w:rFonts w:eastAsia="Times New Roman"/>
          <w:szCs w:val="24"/>
        </w:rPr>
      </w:pPr>
      <w:r>
        <w:rPr>
          <w:rFonts w:eastAsia="Times New Roman"/>
          <w:szCs w:val="24"/>
        </w:rPr>
        <w:t>Οφείλω, όμως, να σας πω ότι όταν κάτι μου λέτε, πρέπει εσείς να είστε πάρα πολύ προσεκτικός. Εγώ δεν αναφέρθηκα στο άρθρο του νομοσχεδίου. Αν ήθελα να αν</w:t>
      </w:r>
      <w:r>
        <w:rPr>
          <w:rFonts w:eastAsia="Times New Roman"/>
          <w:szCs w:val="24"/>
        </w:rPr>
        <w:t>αφερθώ στο άρθρο του νομοσχεδίου, θα ερχόμουν να μιλήσω χθες όπου μιλήσαμε επί του νομοσχεδίου. Σήμερα μιλάμε για τις τροπολογίες.</w:t>
      </w:r>
    </w:p>
    <w:p w14:paraId="38244648" w14:textId="77777777" w:rsidR="00D035B1" w:rsidRDefault="005B20CE">
      <w:pPr>
        <w:spacing w:line="600" w:lineRule="auto"/>
        <w:ind w:firstLine="720"/>
        <w:jc w:val="both"/>
        <w:rPr>
          <w:rFonts w:eastAsia="Times New Roman"/>
          <w:szCs w:val="24"/>
        </w:rPr>
      </w:pPr>
      <w:r>
        <w:rPr>
          <w:rFonts w:eastAsia="Times New Roman"/>
          <w:szCs w:val="24"/>
        </w:rPr>
        <w:t>Σας ερωτώ, λοιπόν, σε αυτήν εδώ την τροπολογία, την τροπολογία- προσθήκη στο σχέδιο νόμου του Υπουργείου Μεταναστευτικής Πολι</w:t>
      </w:r>
      <w:r>
        <w:rPr>
          <w:rFonts w:eastAsia="Times New Roman"/>
          <w:szCs w:val="24"/>
        </w:rPr>
        <w:t>τικής με τίτλο</w:t>
      </w:r>
      <w:r>
        <w:rPr>
          <w:rFonts w:eastAsia="Times New Roman"/>
          <w:szCs w:val="24"/>
        </w:rPr>
        <w:t>:</w:t>
      </w:r>
      <w:r>
        <w:rPr>
          <w:rFonts w:eastAsia="Times New Roman"/>
          <w:szCs w:val="24"/>
        </w:rPr>
        <w:t xml:space="preserve"> «Επείγουσες ρυθμίσεις αρμοδιότητας Υπουργείου Μεταναστευτικής Πολιτικής» που αφορά στη νομιμοποίηση των δαπανών του Υπουργείου Εθνικής Άμυνας, αυτός ο Βίτσας, ο Υπουργός Μεταναστευτικής Πολιτικής που γράφει εδώ, είναι δική σας υπογραφή ή άλ</w:t>
      </w:r>
      <w:r>
        <w:rPr>
          <w:rFonts w:eastAsia="Times New Roman"/>
          <w:szCs w:val="24"/>
        </w:rPr>
        <w:t xml:space="preserve">λος Βίτσας είναι; </w:t>
      </w:r>
      <w:r>
        <w:rPr>
          <w:rFonts w:eastAsia="Times New Roman"/>
          <w:szCs w:val="24"/>
        </w:rPr>
        <w:lastRenderedPageBreak/>
        <w:t xml:space="preserve">Δική σας είναι; Πάρτε την, λοιπόν στα Πρακτικά σε αυτήν αναφέρομαι. </w:t>
      </w:r>
      <w:r>
        <w:rPr>
          <w:rFonts w:eastAsia="Times New Roman" w:cs="Times New Roman"/>
          <w:szCs w:val="24"/>
        </w:rPr>
        <w:t>Σε αυτήν αναφερόμουν.</w:t>
      </w:r>
    </w:p>
    <w:p w14:paraId="3824464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sidRPr="00284605">
        <w:rPr>
          <w:rFonts w:eastAsia="Times New Roman"/>
          <w:szCs w:val="24"/>
        </w:rPr>
        <w:t>Άδωνις Γεωργιάδης</w:t>
      </w:r>
      <w:r>
        <w:rPr>
          <w:rFonts w:eastAsia="Times New Roman" w:cs="Times New Roman"/>
          <w:szCs w:val="24"/>
        </w:rPr>
        <w:t xml:space="preserve"> καταθέτει για τα Πρακτικά την προαναφερθείσα τροπολογία, η οποία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3824464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Ήμουν εξαιρετικά προετοιμασμένος. Εσείς μάλλον κάποιον πανικό πάθατε.</w:t>
      </w:r>
    </w:p>
    <w:p w14:paraId="3824464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λοιπόν, τροπολογία κατεπείγουσα φέρατε για να νομιμοποιήσετε δαπάνες εκ των υστέρων. Μέσα η έκθεση του</w:t>
      </w:r>
      <w:r>
        <w:rPr>
          <w:rFonts w:eastAsia="Times New Roman" w:cs="Times New Roman"/>
          <w:szCs w:val="24"/>
        </w:rPr>
        <w:t xml:space="preserve"> Γενικού Λογιστηρίου του Κράτους λέει «άγνωστο το κόστος» μάλιστα. Θα δούμε πώς θα πληρωθούν και από πού. Αυτό λέει το Γενικό Λογιστήριο στην έκθεση από πίσω και μια χαρά έχει υπογραφή Βίτσα.</w:t>
      </w:r>
    </w:p>
    <w:p w14:paraId="3824464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παρακαλώ πολύ, τουλάχιστον το προσωπικό ότι δεν ήμουν καλά </w:t>
      </w:r>
      <w:r>
        <w:rPr>
          <w:rFonts w:eastAsia="Times New Roman" w:cs="Times New Roman"/>
          <w:szCs w:val="24"/>
        </w:rPr>
        <w:t>προετοιμασμένος να το πάρετε πίσω.</w:t>
      </w:r>
    </w:p>
    <w:p w14:paraId="3824464D" w14:textId="77777777" w:rsidR="00D035B1" w:rsidRDefault="005B20CE">
      <w:pPr>
        <w:spacing w:line="600" w:lineRule="auto"/>
        <w:ind w:firstLine="720"/>
        <w:jc w:val="both"/>
        <w:rPr>
          <w:rFonts w:eastAsia="Times New Roman"/>
          <w:b/>
          <w:szCs w:val="24"/>
        </w:rPr>
      </w:pPr>
      <w:r>
        <w:rPr>
          <w:rFonts w:eastAsia="Times New Roman" w:cs="Times New Roman"/>
          <w:szCs w:val="24"/>
        </w:rPr>
        <w:t>Ευχαριστώ πολύ.</w:t>
      </w:r>
    </w:p>
    <w:p w14:paraId="3824464E" w14:textId="77777777" w:rsidR="00D035B1" w:rsidRDefault="005B20CE">
      <w:pPr>
        <w:spacing w:line="600" w:lineRule="auto"/>
        <w:ind w:firstLine="720"/>
        <w:jc w:val="both"/>
        <w:rPr>
          <w:rFonts w:eastAsia="Times New Roman"/>
          <w:b/>
          <w:szCs w:val="24"/>
        </w:rPr>
      </w:pPr>
      <w:r>
        <w:rPr>
          <w:rFonts w:eastAsia="Times New Roman"/>
          <w:b/>
          <w:szCs w:val="24"/>
        </w:rPr>
        <w:lastRenderedPageBreak/>
        <w:t xml:space="preserve">ΔΗΜΗΤΡΙΟΣ ΒΙΤΣΑΣ (Υπουργός Μεταναστευτικής Πολιτικής): </w:t>
      </w:r>
      <w:r w:rsidRPr="00FF67C6">
        <w:rPr>
          <w:rFonts w:eastAsia="Times New Roman"/>
          <w:szCs w:val="24"/>
        </w:rPr>
        <w:t>Κύριε Πρόεδρε, θα ήθελα τον λόγο.</w:t>
      </w:r>
    </w:p>
    <w:p w14:paraId="3824464F" w14:textId="77777777" w:rsidR="00D035B1" w:rsidRDefault="005B20CE">
      <w:pPr>
        <w:spacing w:line="600" w:lineRule="auto"/>
        <w:ind w:firstLine="720"/>
        <w:jc w:val="both"/>
        <w:rPr>
          <w:rFonts w:eastAsia="Times New Roman"/>
          <w:b/>
          <w:szCs w:val="24"/>
        </w:rPr>
      </w:pPr>
      <w:r>
        <w:rPr>
          <w:rFonts w:eastAsia="Times New Roman"/>
          <w:b/>
          <w:szCs w:val="24"/>
        </w:rPr>
        <w:t>ΠΡΟΕΔΡΕΥΩΝ (Σπυρίδων Λυκούδης)</w:t>
      </w:r>
      <w:r w:rsidRPr="006D044D">
        <w:rPr>
          <w:rFonts w:eastAsia="Times New Roman"/>
          <w:b/>
          <w:szCs w:val="24"/>
        </w:rPr>
        <w:t>:</w:t>
      </w:r>
      <w:r w:rsidRPr="00FF67C6">
        <w:rPr>
          <w:rFonts w:eastAsia="Times New Roman"/>
          <w:szCs w:val="24"/>
        </w:rPr>
        <w:t xml:space="preserve"> Ωραία, </w:t>
      </w:r>
      <w:r>
        <w:rPr>
          <w:rFonts w:eastAsia="Times New Roman"/>
          <w:szCs w:val="24"/>
        </w:rPr>
        <w:t>έχετε</w:t>
      </w:r>
      <w:r w:rsidRPr="00FF67C6">
        <w:rPr>
          <w:rFonts w:eastAsia="Times New Roman"/>
          <w:szCs w:val="24"/>
        </w:rPr>
        <w:t xml:space="preserve"> τον λόγο για ένα λεπτό.</w:t>
      </w:r>
    </w:p>
    <w:p w14:paraId="38244650" w14:textId="77777777" w:rsidR="00D035B1" w:rsidRDefault="005B20CE">
      <w:pPr>
        <w:spacing w:line="600" w:lineRule="auto"/>
        <w:ind w:firstLine="720"/>
        <w:jc w:val="both"/>
        <w:rPr>
          <w:rFonts w:eastAsia="Times New Roman"/>
          <w:szCs w:val="24"/>
        </w:rPr>
      </w:pPr>
      <w:r w:rsidRPr="003F7A87">
        <w:rPr>
          <w:rFonts w:eastAsia="Times New Roman"/>
          <w:b/>
          <w:szCs w:val="24"/>
        </w:rPr>
        <w:t>ΔΗΜΗΤΡΙΟΣ ΒΙΤΣΑΣ (Υπουργ</w:t>
      </w:r>
      <w:r>
        <w:rPr>
          <w:rFonts w:eastAsia="Times New Roman"/>
          <w:b/>
          <w:szCs w:val="24"/>
        </w:rPr>
        <w:t>ός</w:t>
      </w:r>
      <w:r w:rsidRPr="003F7A87">
        <w:rPr>
          <w:rFonts w:eastAsia="Times New Roman"/>
          <w:b/>
          <w:szCs w:val="24"/>
        </w:rPr>
        <w:t xml:space="preserve"> Μεταναστευτικής Πολι</w:t>
      </w:r>
      <w:r w:rsidRPr="003F7A87">
        <w:rPr>
          <w:rFonts w:eastAsia="Times New Roman"/>
          <w:b/>
          <w:szCs w:val="24"/>
        </w:rPr>
        <w:t>τικής):</w:t>
      </w:r>
      <w:r>
        <w:rPr>
          <w:rFonts w:eastAsia="Times New Roman"/>
          <w:b/>
          <w:szCs w:val="24"/>
        </w:rPr>
        <w:t xml:space="preserve"> </w:t>
      </w:r>
      <w:r w:rsidRPr="00B30986">
        <w:rPr>
          <w:rFonts w:eastAsia="Times New Roman"/>
          <w:szCs w:val="24"/>
        </w:rPr>
        <w:t xml:space="preserve">Λοιπόν, </w:t>
      </w:r>
      <w:r>
        <w:rPr>
          <w:rFonts w:eastAsia="Times New Roman"/>
          <w:szCs w:val="24"/>
        </w:rPr>
        <w:t>κύριε</w:t>
      </w:r>
      <w:r w:rsidRPr="00B30986">
        <w:rPr>
          <w:rFonts w:eastAsia="Times New Roman"/>
          <w:szCs w:val="24"/>
        </w:rPr>
        <w:t xml:space="preserve"> Γεωργιάδη, κάποιος πρέπει να είναι εξαιρετικά αφελής για να σας πιστέψει τώρα ότι αυτό στο οποίο αναφερθήκατε ήταν η τροπολογία του Υπουργείου Εθνικής Άμυνας, η οποία ήρθε χθες το πρωί και όχι μια ώρα πριν τελειώσει </w:t>
      </w:r>
      <w:r>
        <w:rPr>
          <w:rFonts w:eastAsia="Times New Roman"/>
          <w:szCs w:val="24"/>
        </w:rPr>
        <w:t>η συζήτηση. Δ</w:t>
      </w:r>
      <w:r w:rsidRPr="00B30986">
        <w:rPr>
          <w:rFonts w:eastAsia="Times New Roman"/>
          <w:szCs w:val="24"/>
        </w:rPr>
        <w:t>εν ξέ</w:t>
      </w:r>
      <w:r w:rsidRPr="00B30986">
        <w:rPr>
          <w:rFonts w:eastAsia="Times New Roman"/>
          <w:szCs w:val="24"/>
        </w:rPr>
        <w:t>ρω ποιες άλλες υπογραφές εκτός του Υπουργείου Εθνικής Άμυνας και εμένα είναι</w:t>
      </w:r>
      <w:r>
        <w:rPr>
          <w:rFonts w:eastAsia="Times New Roman"/>
          <w:szCs w:val="24"/>
        </w:rPr>
        <w:t>. Ν</w:t>
      </w:r>
      <w:r w:rsidRPr="00B30986">
        <w:rPr>
          <w:rFonts w:eastAsia="Times New Roman"/>
          <w:szCs w:val="24"/>
        </w:rPr>
        <w:t>ομίζω ότι πρέπει να είναι και του Υπουργείου Οικονομικών ή κάτι τέτοιο.</w:t>
      </w:r>
    </w:p>
    <w:p w14:paraId="38244651" w14:textId="77777777" w:rsidR="00D035B1" w:rsidRDefault="005B20CE">
      <w:pPr>
        <w:spacing w:line="600" w:lineRule="auto"/>
        <w:ind w:firstLine="720"/>
        <w:jc w:val="both"/>
        <w:rPr>
          <w:rFonts w:eastAsia="Times New Roman"/>
          <w:szCs w:val="24"/>
        </w:rPr>
      </w:pPr>
      <w:r w:rsidRPr="00B30986">
        <w:rPr>
          <w:rFonts w:eastAsia="Times New Roman"/>
          <w:szCs w:val="24"/>
        </w:rPr>
        <w:t>Και όμως και πάλι και άλλη μια φορά</w:t>
      </w:r>
      <w:r>
        <w:rPr>
          <w:rFonts w:eastAsia="Times New Roman"/>
          <w:szCs w:val="24"/>
        </w:rPr>
        <w:t>,</w:t>
      </w:r>
      <w:r w:rsidRPr="00B30986">
        <w:rPr>
          <w:rFonts w:eastAsia="Times New Roman"/>
          <w:szCs w:val="24"/>
        </w:rPr>
        <w:t xml:space="preserve"> επειδή είπατε και εσείς και άλλος συνάδελφος, να μην πιάσουμε τα προσωπικά....</w:t>
      </w:r>
    </w:p>
    <w:p w14:paraId="38244652" w14:textId="77777777" w:rsidR="00D035B1" w:rsidRDefault="005B20CE">
      <w:pPr>
        <w:spacing w:line="600" w:lineRule="auto"/>
        <w:ind w:firstLine="720"/>
        <w:jc w:val="both"/>
        <w:rPr>
          <w:rFonts w:eastAsia="Times New Roman"/>
          <w:b/>
          <w:szCs w:val="24"/>
        </w:rPr>
      </w:pPr>
      <w:r>
        <w:rPr>
          <w:rFonts w:eastAsia="Times New Roman"/>
          <w:b/>
          <w:szCs w:val="24"/>
        </w:rPr>
        <w:t>ΜΑΥΡΟΥΔΗΣ ΒΟΡΙΔΗΣ</w:t>
      </w:r>
      <w:r w:rsidRPr="00B30986">
        <w:rPr>
          <w:rFonts w:eastAsia="Times New Roman"/>
          <w:b/>
          <w:szCs w:val="24"/>
        </w:rPr>
        <w:t>:</w:t>
      </w:r>
      <w:r>
        <w:rPr>
          <w:rFonts w:eastAsia="Times New Roman"/>
          <w:b/>
          <w:szCs w:val="24"/>
        </w:rPr>
        <w:t xml:space="preserve"> </w:t>
      </w:r>
      <w:r w:rsidRPr="00B30986">
        <w:rPr>
          <w:rFonts w:eastAsia="Times New Roman"/>
          <w:szCs w:val="24"/>
        </w:rPr>
        <w:t xml:space="preserve">Εγώ </w:t>
      </w:r>
      <w:r>
        <w:rPr>
          <w:rFonts w:eastAsia="Times New Roman"/>
          <w:szCs w:val="24"/>
        </w:rPr>
        <w:t xml:space="preserve">θα ήθελα τον λόγο </w:t>
      </w:r>
      <w:r w:rsidRPr="00B30986">
        <w:rPr>
          <w:rFonts w:eastAsia="Times New Roman"/>
          <w:szCs w:val="24"/>
        </w:rPr>
        <w:t>επί προσωπικού</w:t>
      </w:r>
      <w:r>
        <w:rPr>
          <w:rFonts w:eastAsia="Times New Roman"/>
          <w:szCs w:val="24"/>
        </w:rPr>
        <w:t>.</w:t>
      </w:r>
    </w:p>
    <w:p w14:paraId="38244653" w14:textId="77777777" w:rsidR="00D035B1" w:rsidRDefault="005B20CE">
      <w:pPr>
        <w:spacing w:line="600" w:lineRule="auto"/>
        <w:ind w:firstLine="720"/>
        <w:jc w:val="both"/>
        <w:rPr>
          <w:rFonts w:eastAsia="Times New Roman"/>
          <w:szCs w:val="24"/>
        </w:rPr>
      </w:pPr>
      <w:r>
        <w:rPr>
          <w:rFonts w:eastAsia="Times New Roman"/>
          <w:b/>
          <w:szCs w:val="24"/>
        </w:rPr>
        <w:t xml:space="preserve">ΔΗΜΗΤΡΙΟΣ ΒΙΤΣΑΣ (Υπουργός Μεταναστευτικής Πολιτικής): </w:t>
      </w:r>
      <w:r w:rsidRPr="00B30986">
        <w:rPr>
          <w:rFonts w:eastAsia="Times New Roman"/>
          <w:szCs w:val="24"/>
        </w:rPr>
        <w:t>Γιατί προτρέχεις αμέσως και λες</w:t>
      </w:r>
      <w:r>
        <w:rPr>
          <w:rFonts w:eastAsia="Times New Roman"/>
          <w:szCs w:val="24"/>
        </w:rPr>
        <w:t xml:space="preserve"> εσύ;</w:t>
      </w:r>
    </w:p>
    <w:p w14:paraId="38244654" w14:textId="77777777" w:rsidR="00D035B1" w:rsidRDefault="005B20CE">
      <w:pPr>
        <w:spacing w:line="600" w:lineRule="auto"/>
        <w:ind w:firstLine="720"/>
        <w:jc w:val="both"/>
        <w:rPr>
          <w:rFonts w:eastAsia="Times New Roman"/>
          <w:szCs w:val="24"/>
        </w:rPr>
      </w:pPr>
      <w:r>
        <w:rPr>
          <w:rFonts w:eastAsia="Times New Roman"/>
          <w:szCs w:val="24"/>
        </w:rPr>
        <w:lastRenderedPageBreak/>
        <w:t>Λέω, λοιπόν το εξής, αυτό τ</w:t>
      </w:r>
      <w:r>
        <w:rPr>
          <w:rFonts w:eastAsia="Times New Roman"/>
          <w:szCs w:val="24"/>
        </w:rPr>
        <w:t>ο γεγονός πιστοποιεί ότι μιλάμε για τα ποσά του Υπουργείου Εθνικής Άμυνας που αφορούν το προσφυγικό και μόνο. Καταλάβ</w:t>
      </w:r>
      <w:r>
        <w:rPr>
          <w:rFonts w:eastAsia="Times New Roman"/>
          <w:szCs w:val="24"/>
        </w:rPr>
        <w:t>α</w:t>
      </w:r>
      <w:r>
        <w:rPr>
          <w:rFonts w:eastAsia="Times New Roman"/>
          <w:szCs w:val="24"/>
        </w:rPr>
        <w:t xml:space="preserve">τε; </w:t>
      </w:r>
    </w:p>
    <w:p w14:paraId="38244655" w14:textId="77777777" w:rsidR="00D035B1" w:rsidRDefault="005B20CE">
      <w:pPr>
        <w:spacing w:line="600" w:lineRule="auto"/>
        <w:ind w:firstLine="720"/>
        <w:jc w:val="both"/>
        <w:rPr>
          <w:rFonts w:eastAsia="Times New Roman"/>
          <w:b/>
          <w:szCs w:val="24"/>
        </w:rPr>
      </w:pPr>
      <w:r>
        <w:rPr>
          <w:rFonts w:eastAsia="Times New Roman"/>
          <w:szCs w:val="24"/>
        </w:rPr>
        <w:t>Ευχαριστώ πολύ.</w:t>
      </w:r>
    </w:p>
    <w:p w14:paraId="38244656" w14:textId="77777777" w:rsidR="00D035B1" w:rsidRDefault="005B20CE">
      <w:pPr>
        <w:spacing w:line="600" w:lineRule="auto"/>
        <w:ind w:firstLine="720"/>
        <w:jc w:val="both"/>
        <w:rPr>
          <w:rFonts w:eastAsia="Times New Roman"/>
          <w:b/>
          <w:szCs w:val="24"/>
        </w:rPr>
      </w:pPr>
      <w:r>
        <w:rPr>
          <w:rFonts w:eastAsia="Times New Roman"/>
          <w:b/>
          <w:szCs w:val="24"/>
        </w:rPr>
        <w:t>ΠΡΟΕΔΡΕΥΩΝ (Σπυρίδων Λυκούδης)</w:t>
      </w:r>
      <w:r w:rsidRPr="00574C5C">
        <w:rPr>
          <w:rFonts w:eastAsia="Times New Roman"/>
          <w:b/>
          <w:szCs w:val="24"/>
        </w:rPr>
        <w:t>:</w:t>
      </w:r>
      <w:r>
        <w:rPr>
          <w:rFonts w:eastAsia="Times New Roman"/>
          <w:b/>
          <w:szCs w:val="24"/>
        </w:rPr>
        <w:t xml:space="preserve"> </w:t>
      </w:r>
      <w:r w:rsidRPr="00574C5C">
        <w:rPr>
          <w:rFonts w:eastAsia="Times New Roman"/>
          <w:szCs w:val="24"/>
        </w:rPr>
        <w:t>Ευχαριστώ.</w:t>
      </w:r>
    </w:p>
    <w:p w14:paraId="38244657" w14:textId="77777777" w:rsidR="00D035B1" w:rsidRDefault="005B20CE">
      <w:pPr>
        <w:spacing w:line="600" w:lineRule="auto"/>
        <w:ind w:firstLine="720"/>
        <w:jc w:val="both"/>
        <w:rPr>
          <w:rFonts w:eastAsia="Times New Roman"/>
          <w:b/>
          <w:szCs w:val="24"/>
        </w:rPr>
      </w:pPr>
      <w:r>
        <w:rPr>
          <w:rFonts w:eastAsia="Times New Roman" w:cs="Times New Roman"/>
        </w:rPr>
        <w:t>Κυρίες και κύριοι συνάδελφοι, έχω την τιμή να ανακοινώσω στο Σώμα ότι τη σ</w:t>
      </w:r>
      <w:r>
        <w:rPr>
          <w:rFonts w:eastAsia="Times New Roman" w:cs="Times New Roman"/>
        </w:rPr>
        <w:t>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w:t>
      </w:r>
      <w:r>
        <w:rPr>
          <w:rFonts w:eastAsia="Times New Roman" w:cs="Times New Roman"/>
        </w:rPr>
        <w:t>ιες και τρεις εκπαιδευτικοί συνοδοί τους από το 1</w:t>
      </w:r>
      <w:r w:rsidRPr="00574C5C">
        <w:rPr>
          <w:rFonts w:eastAsia="Times New Roman" w:cs="Times New Roman"/>
          <w:vertAlign w:val="superscript"/>
        </w:rPr>
        <w:t>ο</w:t>
      </w:r>
      <w:r>
        <w:rPr>
          <w:rFonts w:eastAsia="Times New Roman" w:cs="Times New Roman"/>
        </w:rPr>
        <w:t xml:space="preserve"> Γυμνάσιο Καλαμάτας. </w:t>
      </w:r>
    </w:p>
    <w:p w14:paraId="38244658" w14:textId="77777777" w:rsidR="00D035B1" w:rsidRDefault="005B20C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8244659" w14:textId="77777777" w:rsidR="00D035B1" w:rsidRDefault="005B20C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824465A" w14:textId="77777777" w:rsidR="00D035B1" w:rsidRDefault="005B20CE">
      <w:pPr>
        <w:spacing w:line="600" w:lineRule="auto"/>
        <w:ind w:firstLine="720"/>
        <w:jc w:val="both"/>
        <w:rPr>
          <w:rFonts w:eastAsia="Times New Roman"/>
          <w:szCs w:val="24"/>
        </w:rPr>
      </w:pPr>
      <w:r w:rsidRPr="00C77BAD">
        <w:rPr>
          <w:rFonts w:eastAsia="Times New Roman"/>
          <w:szCs w:val="24"/>
        </w:rPr>
        <w:t>Τον λόγο έχει ο συνάδελφος κ. Πάλλης.</w:t>
      </w:r>
    </w:p>
    <w:p w14:paraId="3824465B" w14:textId="77777777" w:rsidR="00D035B1" w:rsidRDefault="005B20CE">
      <w:pPr>
        <w:spacing w:line="600" w:lineRule="auto"/>
        <w:ind w:firstLine="720"/>
        <w:jc w:val="both"/>
        <w:rPr>
          <w:rFonts w:eastAsia="Times New Roman"/>
          <w:szCs w:val="24"/>
        </w:rPr>
      </w:pPr>
      <w:r w:rsidRPr="00C77BAD">
        <w:rPr>
          <w:rFonts w:eastAsia="Times New Roman"/>
          <w:b/>
          <w:szCs w:val="24"/>
        </w:rPr>
        <w:t>ΓΕΩΡΓΙΟΣ ΠΑΛΛΗΣ:</w:t>
      </w:r>
      <w:r w:rsidRPr="00C77BAD">
        <w:rPr>
          <w:rFonts w:eastAsia="Times New Roman"/>
          <w:szCs w:val="24"/>
        </w:rPr>
        <w:t xml:space="preserve"> Απλά θα </w:t>
      </w:r>
      <w:r>
        <w:rPr>
          <w:rFonts w:eastAsia="Times New Roman"/>
          <w:szCs w:val="24"/>
        </w:rPr>
        <w:t>αναφέρω</w:t>
      </w:r>
      <w:r w:rsidRPr="00C77BAD">
        <w:rPr>
          <w:rFonts w:eastAsia="Times New Roman"/>
          <w:szCs w:val="24"/>
        </w:rPr>
        <w:t xml:space="preserve"> ότι για το νομοσχέδιο το ίδιο δεν θα</w:t>
      </w:r>
      <w:r w:rsidRPr="00C77BAD">
        <w:rPr>
          <w:rFonts w:eastAsia="Times New Roman"/>
          <w:szCs w:val="24"/>
        </w:rPr>
        <w:t xml:space="preserve"> τοποθετηθώ, άλλωστε θα τοποθετηθεί ο </w:t>
      </w:r>
      <w:r>
        <w:rPr>
          <w:rFonts w:eastAsia="Times New Roman"/>
          <w:szCs w:val="24"/>
        </w:rPr>
        <w:lastRenderedPageBreak/>
        <w:t xml:space="preserve">κύριος </w:t>
      </w:r>
      <w:r w:rsidRPr="00C77BAD">
        <w:rPr>
          <w:rFonts w:eastAsia="Times New Roman"/>
          <w:szCs w:val="24"/>
        </w:rPr>
        <w:t>Υπουργός αμέσως μετά. Επομ</w:t>
      </w:r>
      <w:r>
        <w:rPr>
          <w:rFonts w:eastAsia="Times New Roman"/>
          <w:szCs w:val="24"/>
        </w:rPr>
        <w:t>έ</w:t>
      </w:r>
      <w:r w:rsidRPr="00C77BAD">
        <w:rPr>
          <w:rFonts w:eastAsia="Times New Roman"/>
          <w:szCs w:val="24"/>
        </w:rPr>
        <w:t>νως</w:t>
      </w:r>
      <w:r>
        <w:rPr>
          <w:rFonts w:eastAsia="Times New Roman"/>
          <w:szCs w:val="24"/>
        </w:rPr>
        <w:t>,</w:t>
      </w:r>
      <w:r w:rsidRPr="00C77BAD">
        <w:rPr>
          <w:rFonts w:eastAsia="Times New Roman"/>
          <w:szCs w:val="24"/>
        </w:rPr>
        <w:t xml:space="preserve"> θέλω να κάνω σύντομα κάποιες</w:t>
      </w:r>
      <w:r>
        <w:rPr>
          <w:rFonts w:eastAsia="Times New Roman"/>
          <w:szCs w:val="24"/>
        </w:rPr>
        <w:t xml:space="preserve"> αναφορές, κύριε Πρόεδρε, γι’ </w:t>
      </w:r>
      <w:r w:rsidRPr="00C77BAD">
        <w:rPr>
          <w:rFonts w:eastAsia="Times New Roman"/>
          <w:szCs w:val="24"/>
        </w:rPr>
        <w:t>αυτά που ακούστηκαν και τη σημερινή μέρα.</w:t>
      </w:r>
    </w:p>
    <w:p w14:paraId="3824465C" w14:textId="77777777" w:rsidR="00D035B1" w:rsidRDefault="005B20CE">
      <w:pPr>
        <w:spacing w:line="600" w:lineRule="auto"/>
        <w:ind w:firstLine="720"/>
        <w:jc w:val="both"/>
        <w:rPr>
          <w:rFonts w:eastAsia="Times New Roman"/>
          <w:szCs w:val="24"/>
        </w:rPr>
      </w:pPr>
      <w:r w:rsidRPr="00C77BAD">
        <w:rPr>
          <w:rFonts w:eastAsia="Times New Roman"/>
          <w:szCs w:val="24"/>
        </w:rPr>
        <w:t>Προφανώς αποδεχθήκαμε χθες τη σημερινή συζήτηση προκειμένου να συζητηθούν τροπο</w:t>
      </w:r>
      <w:r w:rsidRPr="00C77BAD">
        <w:rPr>
          <w:rFonts w:eastAsia="Times New Roman"/>
          <w:szCs w:val="24"/>
        </w:rPr>
        <w:t>λογίες</w:t>
      </w:r>
      <w:r>
        <w:rPr>
          <w:rFonts w:eastAsia="Times New Roman"/>
          <w:szCs w:val="24"/>
        </w:rPr>
        <w:t>,</w:t>
      </w:r>
      <w:r w:rsidRPr="00C77BAD">
        <w:rPr>
          <w:rFonts w:eastAsia="Times New Roman"/>
          <w:szCs w:val="24"/>
        </w:rPr>
        <w:t xml:space="preserve"> που κάποιες κατατέθηκαν λίγο αργότερα στη διάρκεια της ημέρα</w:t>
      </w:r>
      <w:r>
        <w:rPr>
          <w:rFonts w:eastAsia="Times New Roman"/>
          <w:szCs w:val="24"/>
        </w:rPr>
        <w:t>ς</w:t>
      </w:r>
      <w:r w:rsidRPr="00C77BAD">
        <w:rPr>
          <w:rFonts w:eastAsia="Times New Roman"/>
          <w:szCs w:val="24"/>
        </w:rPr>
        <w:t xml:space="preserve">. Συνάδελφοι έκαναν τοποθετήσεις από την αρχή της ημέρας περί </w:t>
      </w:r>
      <w:r>
        <w:rPr>
          <w:rFonts w:eastAsia="Times New Roman"/>
          <w:szCs w:val="24"/>
        </w:rPr>
        <w:t>νομοσχεδίου</w:t>
      </w:r>
      <w:r>
        <w:rPr>
          <w:rFonts w:eastAsia="Times New Roman"/>
          <w:szCs w:val="24"/>
        </w:rPr>
        <w:t xml:space="preserve"> </w:t>
      </w:r>
      <w:r>
        <w:rPr>
          <w:rFonts w:eastAsia="Times New Roman"/>
          <w:szCs w:val="24"/>
        </w:rPr>
        <w:t>–</w:t>
      </w:r>
      <w:r>
        <w:rPr>
          <w:rFonts w:eastAsia="Times New Roman"/>
          <w:szCs w:val="24"/>
        </w:rPr>
        <w:t xml:space="preserve"> </w:t>
      </w:r>
      <w:r w:rsidRPr="00C77BAD">
        <w:rPr>
          <w:rFonts w:eastAsia="Times New Roman"/>
          <w:szCs w:val="24"/>
        </w:rPr>
        <w:t>πλυντηρίου</w:t>
      </w:r>
      <w:r>
        <w:rPr>
          <w:rFonts w:eastAsia="Times New Roman"/>
          <w:szCs w:val="24"/>
        </w:rPr>
        <w:t>.</w:t>
      </w:r>
      <w:r w:rsidRPr="00C77BAD">
        <w:rPr>
          <w:rFonts w:eastAsia="Times New Roman"/>
          <w:szCs w:val="24"/>
        </w:rPr>
        <w:t xml:space="preserve"> </w:t>
      </w:r>
    </w:p>
    <w:p w14:paraId="3824465D" w14:textId="77777777" w:rsidR="00D035B1" w:rsidRDefault="005B20CE">
      <w:pPr>
        <w:spacing w:line="600" w:lineRule="auto"/>
        <w:ind w:firstLine="720"/>
        <w:jc w:val="both"/>
        <w:rPr>
          <w:rFonts w:eastAsia="Times New Roman"/>
          <w:szCs w:val="24"/>
        </w:rPr>
      </w:pPr>
      <w:r>
        <w:rPr>
          <w:rFonts w:eastAsia="Times New Roman"/>
          <w:szCs w:val="24"/>
        </w:rPr>
        <w:t>Π</w:t>
      </w:r>
      <w:r w:rsidRPr="00C77BAD">
        <w:rPr>
          <w:rFonts w:eastAsia="Times New Roman"/>
          <w:szCs w:val="24"/>
        </w:rPr>
        <w:t>ροφανώς αποδεχθήκαμε την πρόταση του Προέδρου της Βουλής</w:t>
      </w:r>
      <w:r>
        <w:rPr>
          <w:rFonts w:eastAsia="Times New Roman"/>
          <w:szCs w:val="24"/>
        </w:rPr>
        <w:t>,</w:t>
      </w:r>
      <w:r w:rsidRPr="00C77BAD">
        <w:rPr>
          <w:rFonts w:eastAsia="Times New Roman"/>
          <w:szCs w:val="24"/>
        </w:rPr>
        <w:t xml:space="preserve"> τον οποίο οφείλω και εγώ</w:t>
      </w:r>
      <w:r>
        <w:rPr>
          <w:rFonts w:eastAsia="Times New Roman"/>
          <w:szCs w:val="24"/>
        </w:rPr>
        <w:t xml:space="preserve"> να υπερασπιστώ για τη</w:t>
      </w:r>
      <w:r w:rsidRPr="00C77BAD">
        <w:rPr>
          <w:rFonts w:eastAsia="Times New Roman"/>
          <w:szCs w:val="24"/>
        </w:rPr>
        <w:t xml:space="preserve"> συνολική του στάση και να</w:t>
      </w:r>
      <w:r>
        <w:rPr>
          <w:rFonts w:eastAsia="Times New Roman"/>
          <w:szCs w:val="24"/>
        </w:rPr>
        <w:t xml:space="preserve"> καταθέσω και τη </w:t>
      </w:r>
      <w:r w:rsidRPr="00C77BAD">
        <w:rPr>
          <w:rFonts w:eastAsia="Times New Roman"/>
          <w:szCs w:val="24"/>
        </w:rPr>
        <w:t>δική μου ένσταση για το προσβλητικό τρόπο για τον οποίο ο εισηγητής της Αξιωματικής Αντιπολίτευσης αναφέρθηκε σε εκείνον</w:t>
      </w:r>
      <w:r>
        <w:rPr>
          <w:rFonts w:eastAsia="Times New Roman"/>
          <w:szCs w:val="24"/>
        </w:rPr>
        <w:t>,</w:t>
      </w:r>
      <w:r w:rsidRPr="00C77BAD">
        <w:rPr>
          <w:rFonts w:eastAsia="Times New Roman"/>
          <w:szCs w:val="24"/>
        </w:rPr>
        <w:t xml:space="preserve"> σε μια συνέχεια επιθέσεων στον Πρόεδρο της Βουλής χρησιμοποιώντας την</w:t>
      </w:r>
      <w:r w:rsidRPr="00C77BAD">
        <w:rPr>
          <w:rFonts w:eastAsia="Times New Roman"/>
          <w:szCs w:val="24"/>
        </w:rPr>
        <w:t xml:space="preserve"> κομματική του ταυτότητα</w:t>
      </w:r>
      <w:r>
        <w:rPr>
          <w:rFonts w:eastAsia="Times New Roman"/>
          <w:szCs w:val="24"/>
        </w:rPr>
        <w:t>,</w:t>
      </w:r>
      <w:r w:rsidRPr="00C77BAD">
        <w:rPr>
          <w:rFonts w:eastAsia="Times New Roman"/>
          <w:szCs w:val="24"/>
        </w:rPr>
        <w:t xml:space="preserve"> παρόλο που κυρίως η στάση του έχει να κάνει με το θεσμικό του ρόλο και όχι με τον κομματικό ρόλο.</w:t>
      </w:r>
    </w:p>
    <w:p w14:paraId="3824465E" w14:textId="77777777" w:rsidR="00D035B1" w:rsidRDefault="005B20CE">
      <w:pPr>
        <w:spacing w:line="600" w:lineRule="auto"/>
        <w:ind w:firstLine="720"/>
        <w:jc w:val="both"/>
        <w:rPr>
          <w:rFonts w:eastAsia="Times New Roman"/>
          <w:szCs w:val="24"/>
        </w:rPr>
      </w:pPr>
      <w:r w:rsidRPr="00C77BAD">
        <w:rPr>
          <w:rFonts w:eastAsia="Times New Roman"/>
          <w:szCs w:val="24"/>
        </w:rPr>
        <w:t>Από εκεί και πέρα</w:t>
      </w:r>
      <w:r>
        <w:rPr>
          <w:rFonts w:eastAsia="Times New Roman"/>
          <w:szCs w:val="24"/>
        </w:rPr>
        <w:t>,</w:t>
      </w:r>
      <w:r w:rsidRPr="00C77BAD">
        <w:rPr>
          <w:rFonts w:eastAsia="Times New Roman"/>
          <w:szCs w:val="24"/>
        </w:rPr>
        <w:t xml:space="preserve"> παρατηρήθηκε από τους περισσότερους των ομιλητών</w:t>
      </w:r>
      <w:r>
        <w:rPr>
          <w:rFonts w:eastAsia="Times New Roman"/>
          <w:szCs w:val="24"/>
        </w:rPr>
        <w:t xml:space="preserve"> -θα αναφέρω</w:t>
      </w:r>
      <w:r w:rsidRPr="00C77BAD">
        <w:rPr>
          <w:rFonts w:eastAsia="Times New Roman"/>
          <w:szCs w:val="24"/>
        </w:rPr>
        <w:t xml:space="preserve"> ονομαστικά τον κ. Καρρά</w:t>
      </w:r>
      <w:r>
        <w:rPr>
          <w:rFonts w:eastAsia="Times New Roman"/>
          <w:szCs w:val="24"/>
        </w:rPr>
        <w:t>,</w:t>
      </w:r>
      <w:r w:rsidRPr="00C77BAD">
        <w:rPr>
          <w:rFonts w:eastAsia="Times New Roman"/>
          <w:szCs w:val="24"/>
        </w:rPr>
        <w:t xml:space="preserve"> ο </w:t>
      </w:r>
      <w:r w:rsidRPr="00C77BAD">
        <w:rPr>
          <w:rFonts w:eastAsia="Times New Roman"/>
          <w:szCs w:val="24"/>
        </w:rPr>
        <w:lastRenderedPageBreak/>
        <w:t xml:space="preserve">οποίος τοποθετήθηκε πάνω </w:t>
      </w:r>
      <w:r w:rsidRPr="00C77BAD">
        <w:rPr>
          <w:rFonts w:eastAsia="Times New Roman"/>
          <w:szCs w:val="24"/>
        </w:rPr>
        <w:t>στο πνεύμα της</w:t>
      </w:r>
      <w:r>
        <w:rPr>
          <w:rFonts w:eastAsia="Times New Roman"/>
          <w:szCs w:val="24"/>
        </w:rPr>
        <w:t xml:space="preserve"> σημερινής μας συζήτηση</w:t>
      </w:r>
      <w:r w:rsidRPr="00C77BAD">
        <w:rPr>
          <w:rFonts w:eastAsia="Times New Roman"/>
          <w:szCs w:val="24"/>
        </w:rPr>
        <w:t>ς</w:t>
      </w:r>
      <w:r>
        <w:rPr>
          <w:rFonts w:eastAsia="Times New Roman"/>
          <w:szCs w:val="24"/>
        </w:rPr>
        <w:t xml:space="preserve"> επί</w:t>
      </w:r>
      <w:r w:rsidRPr="00C77BAD">
        <w:rPr>
          <w:rFonts w:eastAsia="Times New Roman"/>
          <w:szCs w:val="24"/>
        </w:rPr>
        <w:t xml:space="preserve"> </w:t>
      </w:r>
      <w:r>
        <w:rPr>
          <w:rFonts w:eastAsia="Times New Roman"/>
          <w:szCs w:val="24"/>
        </w:rPr>
        <w:t>κάποιων</w:t>
      </w:r>
      <w:r w:rsidRPr="00C77BAD">
        <w:rPr>
          <w:rFonts w:eastAsia="Times New Roman"/>
          <w:szCs w:val="24"/>
        </w:rPr>
        <w:t xml:space="preserve"> τροπολογιών</w:t>
      </w:r>
      <w:r>
        <w:rPr>
          <w:rFonts w:eastAsia="Times New Roman"/>
          <w:szCs w:val="24"/>
        </w:rPr>
        <w:t>-  ότι ή</w:t>
      </w:r>
      <w:r w:rsidRPr="00C77BAD">
        <w:rPr>
          <w:rFonts w:eastAsia="Times New Roman"/>
          <w:szCs w:val="24"/>
        </w:rPr>
        <w:t>ταν μια υποκρισία η όλη η διαδικασία η χθεσινή, προσχηματική φασαρία προκειμένου ελάχιστοι τελικά συνάδελφοι της Αντιπολίτευσης να έρθουν να τοποθ</w:t>
      </w:r>
      <w:r>
        <w:rPr>
          <w:rFonts w:eastAsia="Times New Roman"/>
          <w:szCs w:val="24"/>
        </w:rPr>
        <w:t xml:space="preserve">ετηθούν στημένα επί του συνόλου </w:t>
      </w:r>
      <w:r w:rsidRPr="00C77BAD">
        <w:rPr>
          <w:rFonts w:eastAsia="Times New Roman"/>
          <w:szCs w:val="24"/>
        </w:rPr>
        <w:t xml:space="preserve">σε μια </w:t>
      </w:r>
      <w:proofErr w:type="spellStart"/>
      <w:r w:rsidRPr="00C77BAD">
        <w:rPr>
          <w:rFonts w:eastAsia="Times New Roman"/>
          <w:szCs w:val="24"/>
        </w:rPr>
        <w:t>c</w:t>
      </w:r>
      <w:r w:rsidRPr="00C77BAD">
        <w:rPr>
          <w:rFonts w:eastAsia="Times New Roman"/>
          <w:szCs w:val="24"/>
        </w:rPr>
        <w:t>opy</w:t>
      </w:r>
      <w:proofErr w:type="spellEnd"/>
      <w:r>
        <w:rPr>
          <w:rFonts w:eastAsia="Times New Roman"/>
          <w:szCs w:val="24"/>
        </w:rPr>
        <w:t xml:space="preserve"> </w:t>
      </w:r>
      <w:r w:rsidRPr="00C77BAD">
        <w:rPr>
          <w:rFonts w:eastAsia="Times New Roman"/>
          <w:szCs w:val="24"/>
        </w:rPr>
        <w:t>-</w:t>
      </w:r>
      <w:r>
        <w:rPr>
          <w:rFonts w:eastAsia="Times New Roman"/>
          <w:szCs w:val="24"/>
        </w:rPr>
        <w:t xml:space="preserve"> </w:t>
      </w:r>
      <w:proofErr w:type="spellStart"/>
      <w:r w:rsidRPr="00C77BAD">
        <w:rPr>
          <w:rFonts w:eastAsia="Times New Roman"/>
          <w:szCs w:val="24"/>
        </w:rPr>
        <w:t>paste</w:t>
      </w:r>
      <w:proofErr w:type="spellEnd"/>
      <w:r w:rsidRPr="00C77BAD">
        <w:rPr>
          <w:rFonts w:eastAsia="Times New Roman"/>
          <w:szCs w:val="24"/>
        </w:rPr>
        <w:t xml:space="preserve"> τοποθέτηση</w:t>
      </w:r>
      <w:r>
        <w:rPr>
          <w:rFonts w:eastAsia="Times New Roman"/>
          <w:szCs w:val="24"/>
        </w:rPr>
        <w:t>,</w:t>
      </w:r>
      <w:r w:rsidRPr="00C77BAD">
        <w:rPr>
          <w:rFonts w:eastAsia="Times New Roman"/>
          <w:szCs w:val="24"/>
        </w:rPr>
        <w:t xml:space="preserve"> κάποιο</w:t>
      </w:r>
      <w:r>
        <w:rPr>
          <w:rFonts w:eastAsia="Times New Roman"/>
          <w:szCs w:val="24"/>
        </w:rPr>
        <w:t>ι μαζί με τη</w:t>
      </w:r>
      <w:r w:rsidRPr="00C77BAD">
        <w:rPr>
          <w:rFonts w:eastAsia="Times New Roman"/>
          <w:szCs w:val="24"/>
        </w:rPr>
        <w:t xml:space="preserve"> χθεσινή τους τοποθέτηση</w:t>
      </w:r>
      <w:r>
        <w:rPr>
          <w:rFonts w:eastAsia="Times New Roman"/>
          <w:szCs w:val="24"/>
        </w:rPr>
        <w:t>,</w:t>
      </w:r>
      <w:r w:rsidRPr="00C77BAD">
        <w:rPr>
          <w:rFonts w:eastAsia="Times New Roman"/>
          <w:szCs w:val="24"/>
        </w:rPr>
        <w:t xml:space="preserve"> μάλλον </w:t>
      </w:r>
      <w:r>
        <w:rPr>
          <w:rFonts w:eastAsia="Times New Roman"/>
          <w:szCs w:val="24"/>
        </w:rPr>
        <w:t>με</w:t>
      </w:r>
      <w:r w:rsidRPr="00C77BAD">
        <w:rPr>
          <w:rFonts w:eastAsia="Times New Roman"/>
          <w:szCs w:val="24"/>
        </w:rPr>
        <w:t xml:space="preserve"> μόνο</w:t>
      </w:r>
      <w:r>
        <w:rPr>
          <w:rFonts w:eastAsia="Times New Roman"/>
          <w:szCs w:val="24"/>
        </w:rPr>
        <w:t xml:space="preserve"> </w:t>
      </w:r>
      <w:r w:rsidRPr="00C77BAD">
        <w:rPr>
          <w:rFonts w:eastAsia="Times New Roman"/>
          <w:szCs w:val="24"/>
        </w:rPr>
        <w:t>δρόμο την προσωπική τους προβολή</w:t>
      </w:r>
      <w:r>
        <w:rPr>
          <w:rFonts w:eastAsia="Times New Roman"/>
          <w:szCs w:val="24"/>
        </w:rPr>
        <w:t>,</w:t>
      </w:r>
      <w:r w:rsidRPr="00C77BAD">
        <w:rPr>
          <w:rFonts w:eastAsia="Times New Roman"/>
          <w:szCs w:val="24"/>
        </w:rPr>
        <w:t xml:space="preserve"> γιατί βλέπουν εκλογές μπροστά τους.</w:t>
      </w:r>
    </w:p>
    <w:p w14:paraId="3824465F" w14:textId="77777777" w:rsidR="00D035B1" w:rsidRDefault="005B20CE">
      <w:pPr>
        <w:spacing w:line="600" w:lineRule="auto"/>
        <w:ind w:firstLine="720"/>
        <w:jc w:val="both"/>
        <w:rPr>
          <w:rFonts w:eastAsia="Times New Roman"/>
          <w:szCs w:val="24"/>
        </w:rPr>
      </w:pPr>
      <w:r w:rsidRPr="00C77BAD">
        <w:rPr>
          <w:rFonts w:eastAsia="Times New Roman"/>
          <w:szCs w:val="24"/>
        </w:rPr>
        <w:t>Χαρακτηριστικά</w:t>
      </w:r>
      <w:r>
        <w:rPr>
          <w:rFonts w:eastAsia="Times New Roman"/>
          <w:szCs w:val="24"/>
        </w:rPr>
        <w:t>,</w:t>
      </w:r>
      <w:r w:rsidRPr="00C77BAD">
        <w:rPr>
          <w:rFonts w:eastAsia="Times New Roman"/>
          <w:szCs w:val="24"/>
        </w:rPr>
        <w:t xml:space="preserve"> ο εισηγητής της Νέας Δημοκρατίας μίλησε ενάμισ</w:t>
      </w:r>
      <w:r>
        <w:rPr>
          <w:rFonts w:eastAsia="Times New Roman"/>
          <w:szCs w:val="24"/>
        </w:rPr>
        <w:t>ι</w:t>
      </w:r>
      <w:r w:rsidRPr="00C77BAD">
        <w:rPr>
          <w:rFonts w:eastAsia="Times New Roman"/>
          <w:szCs w:val="24"/>
        </w:rPr>
        <w:t xml:space="preserve"> λεπτό λίγο στην αρχή για τις τροπολογίε</w:t>
      </w:r>
      <w:r w:rsidRPr="00C77BAD">
        <w:rPr>
          <w:rFonts w:eastAsia="Times New Roman"/>
          <w:szCs w:val="24"/>
        </w:rPr>
        <w:t>ς</w:t>
      </w:r>
      <w:r>
        <w:rPr>
          <w:rFonts w:eastAsia="Times New Roman"/>
          <w:szCs w:val="24"/>
        </w:rPr>
        <w:t>,</w:t>
      </w:r>
      <w:r w:rsidRPr="00C77BAD">
        <w:rPr>
          <w:rFonts w:eastAsia="Times New Roman"/>
          <w:szCs w:val="24"/>
        </w:rPr>
        <w:t xml:space="preserve"> μια σούμα συνολική που μετά άφησε μια οσμή ξεπλύματος συνδεδεμένο λίγο με το προσφυγικό, αλλά τα 25 εκατομμύρια που ανέφερε είναι τακτοποιήσεις</w:t>
      </w:r>
      <w:r>
        <w:rPr>
          <w:rFonts w:eastAsia="Times New Roman"/>
          <w:szCs w:val="24"/>
        </w:rPr>
        <w:t xml:space="preserve"> ή</w:t>
      </w:r>
      <w:r w:rsidRPr="00C77BAD">
        <w:rPr>
          <w:rFonts w:eastAsia="Times New Roman"/>
          <w:szCs w:val="24"/>
        </w:rPr>
        <w:t xml:space="preserve"> έχουν να κάνουν με το Υπουργείο Αγροτικής Ανάπτυξης. Και όλοι καταλαβαίνουμε και εξηγήθηκα</w:t>
      </w:r>
      <w:r>
        <w:rPr>
          <w:rFonts w:eastAsia="Times New Roman"/>
          <w:szCs w:val="24"/>
        </w:rPr>
        <w:t>ν</w:t>
      </w:r>
      <w:r w:rsidRPr="00C77BAD">
        <w:rPr>
          <w:rFonts w:eastAsia="Times New Roman"/>
          <w:szCs w:val="24"/>
        </w:rPr>
        <w:t xml:space="preserve"> χθες από τον αρ</w:t>
      </w:r>
      <w:r w:rsidRPr="00C77BAD">
        <w:rPr>
          <w:rFonts w:eastAsia="Times New Roman"/>
          <w:szCs w:val="24"/>
        </w:rPr>
        <w:t>μόδιο Υπουργό</w:t>
      </w:r>
      <w:r>
        <w:rPr>
          <w:rFonts w:eastAsia="Times New Roman"/>
          <w:szCs w:val="24"/>
        </w:rPr>
        <w:t>,</w:t>
      </w:r>
      <w:r w:rsidRPr="00C77BAD">
        <w:rPr>
          <w:rFonts w:eastAsia="Times New Roman"/>
          <w:szCs w:val="24"/>
        </w:rPr>
        <w:t xml:space="preserve"> γιατί πρέπει να περάσει σήμερα </w:t>
      </w:r>
      <w:r>
        <w:rPr>
          <w:rFonts w:eastAsia="Times New Roman"/>
          <w:szCs w:val="24"/>
        </w:rPr>
        <w:t xml:space="preserve">αυτή </w:t>
      </w:r>
      <w:r w:rsidRPr="00C77BAD">
        <w:rPr>
          <w:rFonts w:eastAsia="Times New Roman"/>
          <w:szCs w:val="24"/>
        </w:rPr>
        <w:t xml:space="preserve">η τροπολογία. Το χθες ήταν σήμερα. Σήμερα μπορεί να είχαν και δράση στην κοινωνία, αλλά δε σας ενδιέφερε αυτό. </w:t>
      </w:r>
    </w:p>
    <w:p w14:paraId="38244660" w14:textId="77777777" w:rsidR="00D035B1" w:rsidRDefault="005B20CE">
      <w:pPr>
        <w:spacing w:line="600" w:lineRule="auto"/>
        <w:ind w:firstLine="720"/>
        <w:jc w:val="both"/>
        <w:rPr>
          <w:rFonts w:eastAsia="Times New Roman"/>
          <w:szCs w:val="24"/>
        </w:rPr>
      </w:pPr>
      <w:r w:rsidRPr="00C77BAD">
        <w:rPr>
          <w:rFonts w:eastAsia="Times New Roman"/>
          <w:szCs w:val="24"/>
        </w:rPr>
        <w:lastRenderedPageBreak/>
        <w:t xml:space="preserve">Ακούστηκαν διάφορα για τροπολογίες που δεν έχουν το χαρακτήρα του επείγοντος, μία </w:t>
      </w:r>
      <w:r>
        <w:rPr>
          <w:rFonts w:eastAsia="Times New Roman"/>
          <w:szCs w:val="24"/>
        </w:rPr>
        <w:t>κριτική για</w:t>
      </w:r>
      <w:r>
        <w:rPr>
          <w:rFonts w:eastAsia="Times New Roman"/>
          <w:szCs w:val="24"/>
        </w:rPr>
        <w:t xml:space="preserve"> το</w:t>
      </w:r>
      <w:r w:rsidRPr="00C77BAD">
        <w:rPr>
          <w:rFonts w:eastAsia="Times New Roman"/>
          <w:szCs w:val="24"/>
        </w:rPr>
        <w:t xml:space="preserve"> Υπουργείο Πολιτισμού.</w:t>
      </w:r>
    </w:p>
    <w:p w14:paraId="38244661" w14:textId="77777777" w:rsidR="00D035B1" w:rsidRDefault="005B20CE">
      <w:pPr>
        <w:spacing w:line="600" w:lineRule="auto"/>
        <w:ind w:firstLine="720"/>
        <w:jc w:val="both"/>
        <w:rPr>
          <w:rFonts w:eastAsia="Times New Roman"/>
          <w:szCs w:val="24"/>
        </w:rPr>
      </w:pPr>
      <w:r w:rsidRPr="00C77BAD">
        <w:rPr>
          <w:rFonts w:eastAsia="Times New Roman"/>
          <w:szCs w:val="24"/>
        </w:rPr>
        <w:t>Εγώ θα κάνω κάποιες αναφορές. Στις 21 Δεκεμβρίου 2014</w:t>
      </w:r>
      <w:r>
        <w:rPr>
          <w:rFonts w:eastAsia="Times New Roman"/>
          <w:szCs w:val="24"/>
        </w:rPr>
        <w:t>, είχαμε</w:t>
      </w:r>
      <w:r w:rsidRPr="00C77BAD">
        <w:rPr>
          <w:rFonts w:eastAsia="Times New Roman"/>
          <w:szCs w:val="24"/>
        </w:rPr>
        <w:t xml:space="preserve"> αρκετές τροπολογίες</w:t>
      </w:r>
      <w:r>
        <w:rPr>
          <w:rFonts w:eastAsia="Times New Roman"/>
          <w:szCs w:val="24"/>
        </w:rPr>
        <w:t>. Ήταν</w:t>
      </w:r>
      <w:r w:rsidRPr="00C77BAD">
        <w:rPr>
          <w:rFonts w:eastAsia="Times New Roman"/>
          <w:szCs w:val="24"/>
        </w:rPr>
        <w:t xml:space="preserve"> τέλος του χρόνου</w:t>
      </w:r>
      <w:r>
        <w:rPr>
          <w:rFonts w:eastAsia="Times New Roman"/>
          <w:szCs w:val="24"/>
        </w:rPr>
        <w:t>.</w:t>
      </w:r>
      <w:r w:rsidRPr="00C77BAD">
        <w:rPr>
          <w:rFonts w:eastAsia="Times New Roman"/>
          <w:szCs w:val="24"/>
        </w:rPr>
        <w:t xml:space="preserve"> Δεν ήθελα να μπω σε αυτήν τη διαδικασία, αλλά θα αναγκαστώ να το κάνω</w:t>
      </w:r>
      <w:r>
        <w:rPr>
          <w:rFonts w:eastAsia="Times New Roman"/>
          <w:szCs w:val="24"/>
        </w:rPr>
        <w:t xml:space="preserve">. </w:t>
      </w:r>
      <w:r w:rsidRPr="00C77BAD">
        <w:rPr>
          <w:rFonts w:eastAsia="Times New Roman"/>
          <w:szCs w:val="24"/>
        </w:rPr>
        <w:t xml:space="preserve"> </w:t>
      </w:r>
      <w:r>
        <w:rPr>
          <w:rFonts w:eastAsia="Times New Roman"/>
          <w:szCs w:val="24"/>
        </w:rPr>
        <w:t>Ε</w:t>
      </w:r>
      <w:r w:rsidRPr="00C77BAD">
        <w:rPr>
          <w:rFonts w:eastAsia="Times New Roman"/>
          <w:szCs w:val="24"/>
        </w:rPr>
        <w:t xml:space="preserve">γώ δεν ήμουν Βουλευτής τότε, μπορεί ο ΣΥΡΙΖΑ να </w:t>
      </w:r>
      <w:r>
        <w:rPr>
          <w:rFonts w:eastAsia="Times New Roman"/>
          <w:szCs w:val="24"/>
        </w:rPr>
        <w:t>είχ</w:t>
      </w:r>
      <w:r>
        <w:rPr>
          <w:rFonts w:eastAsia="Times New Roman"/>
          <w:szCs w:val="24"/>
        </w:rPr>
        <w:t>ε</w:t>
      </w:r>
      <w:r w:rsidRPr="00C77BAD">
        <w:rPr>
          <w:rFonts w:eastAsia="Times New Roman"/>
          <w:szCs w:val="24"/>
        </w:rPr>
        <w:t xml:space="preserve"> αποχωρήσει κιόλας από τη συζήτηση</w:t>
      </w:r>
      <w:r>
        <w:rPr>
          <w:rFonts w:eastAsia="Times New Roman"/>
          <w:szCs w:val="24"/>
        </w:rPr>
        <w:t>. Κ</w:t>
      </w:r>
      <w:r w:rsidRPr="00C77BAD">
        <w:rPr>
          <w:rFonts w:eastAsia="Times New Roman"/>
          <w:szCs w:val="24"/>
        </w:rPr>
        <w:t>αι γι' αυτό δεχτήκαμε να συνεχιστεί σήμερα η συζήτηση, γιατί σεβόμαστε το Κοινοβούλιο και τις διαδικασίες του.</w:t>
      </w:r>
    </w:p>
    <w:p w14:paraId="38244662" w14:textId="77777777" w:rsidR="00D035B1" w:rsidRDefault="005B20CE">
      <w:pPr>
        <w:spacing w:line="600" w:lineRule="auto"/>
        <w:ind w:firstLine="720"/>
        <w:jc w:val="both"/>
        <w:rPr>
          <w:rFonts w:eastAsia="Times New Roman"/>
          <w:szCs w:val="24"/>
        </w:rPr>
      </w:pPr>
      <w:r w:rsidRPr="00C77BAD">
        <w:rPr>
          <w:rFonts w:eastAsia="Times New Roman"/>
          <w:szCs w:val="24"/>
        </w:rPr>
        <w:t>Τροπολογίες</w:t>
      </w:r>
      <w:r>
        <w:rPr>
          <w:rFonts w:eastAsia="Times New Roman"/>
          <w:szCs w:val="24"/>
        </w:rPr>
        <w:t>. Μ</w:t>
      </w:r>
      <w:r w:rsidRPr="00C77BAD">
        <w:rPr>
          <w:rFonts w:eastAsia="Times New Roman"/>
          <w:szCs w:val="24"/>
        </w:rPr>
        <w:t xml:space="preserve">ία πολύ ωραία τροπολογία, η οποία δεν </w:t>
      </w:r>
      <w:r>
        <w:rPr>
          <w:rFonts w:eastAsia="Times New Roman"/>
          <w:szCs w:val="24"/>
        </w:rPr>
        <w:t>ήταν</w:t>
      </w:r>
      <w:r w:rsidRPr="00C77BAD">
        <w:rPr>
          <w:rFonts w:eastAsia="Times New Roman"/>
          <w:szCs w:val="24"/>
        </w:rPr>
        <w:t xml:space="preserve"> προεκλογική</w:t>
      </w:r>
      <w:r>
        <w:rPr>
          <w:rFonts w:eastAsia="Times New Roman"/>
          <w:szCs w:val="24"/>
        </w:rPr>
        <w:t>, επέτρεπε</w:t>
      </w:r>
      <w:r w:rsidRPr="00C77BAD">
        <w:rPr>
          <w:rFonts w:eastAsia="Times New Roman"/>
          <w:szCs w:val="24"/>
        </w:rPr>
        <w:t xml:space="preserve"> τη δημοσίευση δημοσκοπήσεων έως και μία μέρα πριν την προσφυγή στις κάλπες, γιατί αυτό ήτανε το κατεπείγον πριν κλείσει η χρονιά</w:t>
      </w:r>
      <w:r>
        <w:rPr>
          <w:rFonts w:eastAsia="Times New Roman"/>
          <w:szCs w:val="24"/>
        </w:rPr>
        <w:t>!</w:t>
      </w:r>
      <w:r w:rsidRPr="00C77BAD">
        <w:rPr>
          <w:rFonts w:eastAsia="Times New Roman"/>
          <w:szCs w:val="24"/>
        </w:rPr>
        <w:t xml:space="preserve"> Έπρεπε να περάσει εκείνη την ημέρα.</w:t>
      </w:r>
    </w:p>
    <w:p w14:paraId="38244663" w14:textId="77777777" w:rsidR="00D035B1" w:rsidRDefault="005B20CE">
      <w:pPr>
        <w:spacing w:line="600" w:lineRule="auto"/>
        <w:ind w:firstLine="720"/>
        <w:jc w:val="both"/>
        <w:rPr>
          <w:rFonts w:eastAsia="Times New Roman"/>
          <w:szCs w:val="24"/>
        </w:rPr>
      </w:pPr>
      <w:r w:rsidRPr="00C77BAD">
        <w:rPr>
          <w:rFonts w:eastAsia="Times New Roman"/>
          <w:szCs w:val="24"/>
        </w:rPr>
        <w:t>Να θυμίσω δύο άλλες τροπολογίες</w:t>
      </w:r>
      <w:r>
        <w:rPr>
          <w:rFonts w:eastAsia="Times New Roman"/>
          <w:szCs w:val="24"/>
        </w:rPr>
        <w:t>. Κ</w:t>
      </w:r>
      <w:r w:rsidRPr="00C77BAD">
        <w:rPr>
          <w:rFonts w:eastAsia="Times New Roman"/>
          <w:szCs w:val="24"/>
        </w:rPr>
        <w:t xml:space="preserve">αι να με διαψεύσετε αν δεν είναι έτσι. </w:t>
      </w:r>
      <w:r>
        <w:rPr>
          <w:rFonts w:eastAsia="Times New Roman"/>
          <w:szCs w:val="24"/>
        </w:rPr>
        <w:t xml:space="preserve">Το </w:t>
      </w:r>
      <w:r w:rsidRPr="00C77BAD">
        <w:rPr>
          <w:rFonts w:eastAsia="Times New Roman"/>
          <w:szCs w:val="24"/>
        </w:rPr>
        <w:t xml:space="preserve">Υπουργείο </w:t>
      </w:r>
      <w:r w:rsidRPr="00C77BAD">
        <w:rPr>
          <w:rFonts w:eastAsia="Times New Roman"/>
          <w:szCs w:val="24"/>
        </w:rPr>
        <w:t>Πολιτισμού</w:t>
      </w:r>
      <w:r>
        <w:rPr>
          <w:rFonts w:eastAsia="Times New Roman"/>
          <w:szCs w:val="24"/>
        </w:rPr>
        <w:t xml:space="preserve"> -κ</w:t>
      </w:r>
      <w:r w:rsidRPr="00C77BAD">
        <w:rPr>
          <w:rFonts w:eastAsia="Times New Roman"/>
          <w:szCs w:val="24"/>
        </w:rPr>
        <w:t xml:space="preserve">αι εγώ θα πω ότι </w:t>
      </w:r>
      <w:r w:rsidRPr="00C77BAD">
        <w:rPr>
          <w:rFonts w:eastAsia="Times New Roman"/>
          <w:szCs w:val="24"/>
        </w:rPr>
        <w:lastRenderedPageBreak/>
        <w:t>καλά κάνατε εκείνη την ημέρα</w:t>
      </w:r>
      <w:r>
        <w:rPr>
          <w:rFonts w:eastAsia="Times New Roman"/>
          <w:szCs w:val="24"/>
        </w:rPr>
        <w:t>- ανέθεσε</w:t>
      </w:r>
      <w:r w:rsidRPr="00C77BAD">
        <w:rPr>
          <w:rFonts w:eastAsia="Times New Roman"/>
          <w:szCs w:val="24"/>
        </w:rPr>
        <w:t xml:space="preserve"> στην </w:t>
      </w:r>
      <w:r>
        <w:rPr>
          <w:rFonts w:eastAsia="Times New Roman"/>
          <w:szCs w:val="24"/>
        </w:rPr>
        <w:t>Ταινιοθήκη</w:t>
      </w:r>
      <w:r w:rsidRPr="00C77BAD">
        <w:rPr>
          <w:rFonts w:eastAsia="Times New Roman"/>
          <w:szCs w:val="24"/>
        </w:rPr>
        <w:t xml:space="preserve"> της Ελλάδος </w:t>
      </w:r>
      <w:r>
        <w:rPr>
          <w:rFonts w:eastAsia="Times New Roman"/>
          <w:szCs w:val="24"/>
        </w:rPr>
        <w:t>τις αρμοδιότητες φύλαξης</w:t>
      </w:r>
      <w:r w:rsidRPr="00C77BAD">
        <w:rPr>
          <w:rFonts w:eastAsia="Times New Roman"/>
          <w:szCs w:val="24"/>
        </w:rPr>
        <w:t xml:space="preserve"> της κινηματογραφική</w:t>
      </w:r>
      <w:r>
        <w:rPr>
          <w:rFonts w:eastAsia="Times New Roman"/>
          <w:szCs w:val="24"/>
        </w:rPr>
        <w:t>ς</w:t>
      </w:r>
      <w:r w:rsidRPr="00C77BAD">
        <w:rPr>
          <w:rFonts w:eastAsia="Times New Roman"/>
          <w:szCs w:val="24"/>
        </w:rPr>
        <w:t xml:space="preserve"> κληρονομιάς της χώρας μαζί με το αντίστοιχο ποσό που αντιστοιχεί για αυτό το έργο. Και </w:t>
      </w:r>
      <w:r>
        <w:rPr>
          <w:rFonts w:eastAsia="Times New Roman"/>
          <w:szCs w:val="24"/>
        </w:rPr>
        <w:t>καλά κάνα</w:t>
      </w:r>
      <w:r w:rsidRPr="00C77BAD">
        <w:rPr>
          <w:rFonts w:eastAsia="Times New Roman"/>
          <w:szCs w:val="24"/>
        </w:rPr>
        <w:t>τε. Γιατί τώρα έρχ</w:t>
      </w:r>
      <w:r w:rsidRPr="00C77BAD">
        <w:rPr>
          <w:rFonts w:eastAsia="Times New Roman"/>
          <w:szCs w:val="24"/>
        </w:rPr>
        <w:t xml:space="preserve">εστε και κατηγορείτε αδίκως το Υπουργείο Πολιτισμού; </w:t>
      </w:r>
    </w:p>
    <w:p w14:paraId="38244664" w14:textId="77777777" w:rsidR="00D035B1" w:rsidRDefault="005B20CE">
      <w:pPr>
        <w:spacing w:line="600" w:lineRule="auto"/>
        <w:ind w:firstLine="720"/>
        <w:jc w:val="both"/>
        <w:rPr>
          <w:rFonts w:eastAsia="Times New Roman"/>
          <w:szCs w:val="24"/>
        </w:rPr>
      </w:pPr>
      <w:r w:rsidRPr="00C77BAD">
        <w:rPr>
          <w:rFonts w:eastAsia="Times New Roman"/>
          <w:szCs w:val="24"/>
        </w:rPr>
        <w:t xml:space="preserve">Να θυμίσω και μια </w:t>
      </w:r>
      <w:r>
        <w:rPr>
          <w:rFonts w:eastAsia="Times New Roman"/>
          <w:szCs w:val="24"/>
        </w:rPr>
        <w:t xml:space="preserve">άλλη </w:t>
      </w:r>
      <w:r w:rsidRPr="00C77BAD">
        <w:rPr>
          <w:rFonts w:eastAsia="Times New Roman"/>
          <w:szCs w:val="24"/>
        </w:rPr>
        <w:t>τροπολογία πολύ σημαντική και θα κλείσω εδώ</w:t>
      </w:r>
      <w:r>
        <w:rPr>
          <w:rFonts w:eastAsia="Times New Roman"/>
          <w:szCs w:val="24"/>
        </w:rPr>
        <w:t>. Σ</w:t>
      </w:r>
      <w:r w:rsidRPr="00C77BAD">
        <w:rPr>
          <w:rFonts w:eastAsia="Times New Roman"/>
          <w:szCs w:val="24"/>
        </w:rPr>
        <w:t xml:space="preserve">τις 21 Δεκεμβρίου 2014, </w:t>
      </w:r>
      <w:r>
        <w:rPr>
          <w:rFonts w:eastAsia="Times New Roman"/>
          <w:szCs w:val="24"/>
        </w:rPr>
        <w:t xml:space="preserve"> ήταν  μια </w:t>
      </w:r>
      <w:r w:rsidRPr="00C77BAD">
        <w:rPr>
          <w:rFonts w:eastAsia="Times New Roman"/>
          <w:szCs w:val="24"/>
        </w:rPr>
        <w:t>τροπολογία που υπερασπίστηκε ο κ. Βαρβιτσιώτης</w:t>
      </w:r>
      <w:r>
        <w:rPr>
          <w:rFonts w:eastAsia="Times New Roman"/>
          <w:szCs w:val="24"/>
        </w:rPr>
        <w:t xml:space="preserve"> για</w:t>
      </w:r>
      <w:r w:rsidRPr="00C77BAD">
        <w:rPr>
          <w:rFonts w:eastAsia="Times New Roman"/>
          <w:szCs w:val="24"/>
        </w:rPr>
        <w:t xml:space="preserve"> το Δημοτικό Κοιμητήριο Γλυφάδας</w:t>
      </w:r>
      <w:r>
        <w:rPr>
          <w:rFonts w:eastAsia="Times New Roman"/>
          <w:szCs w:val="24"/>
        </w:rPr>
        <w:t xml:space="preserve"> και αφορούσε </w:t>
      </w:r>
      <w:r w:rsidRPr="00C77BAD">
        <w:rPr>
          <w:rFonts w:eastAsia="Times New Roman"/>
          <w:szCs w:val="24"/>
        </w:rPr>
        <w:t>εκ</w:t>
      </w:r>
      <w:r w:rsidRPr="00C77BAD">
        <w:rPr>
          <w:rFonts w:eastAsia="Times New Roman"/>
          <w:szCs w:val="24"/>
        </w:rPr>
        <w:t xml:space="preserve">χώρηση χώρου του Μετοχικού Ταμείου Αεροπορίας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sidRPr="00C77BAD">
        <w:rPr>
          <w:rFonts w:eastAsia="Times New Roman"/>
          <w:szCs w:val="24"/>
        </w:rPr>
        <w:t xml:space="preserve">για να διευθετηθεί λίγο πριν τις γιορτές η </w:t>
      </w:r>
      <w:proofErr w:type="spellStart"/>
      <w:r w:rsidRPr="00C77BAD">
        <w:rPr>
          <w:rFonts w:eastAsia="Times New Roman"/>
          <w:szCs w:val="24"/>
        </w:rPr>
        <w:t>χωροθέτηση</w:t>
      </w:r>
      <w:proofErr w:type="spellEnd"/>
      <w:r w:rsidRPr="00C77BAD">
        <w:rPr>
          <w:rFonts w:eastAsia="Times New Roman"/>
          <w:szCs w:val="24"/>
        </w:rPr>
        <w:t xml:space="preserve"> του Δημοτικού Κοιμητηρίου Γλυφάδας που είχε </w:t>
      </w:r>
      <w:proofErr w:type="spellStart"/>
      <w:r>
        <w:rPr>
          <w:rFonts w:eastAsia="Times New Roman"/>
          <w:szCs w:val="24"/>
        </w:rPr>
        <w:t>χωροθετηθεί</w:t>
      </w:r>
      <w:proofErr w:type="spellEnd"/>
      <w:r w:rsidRPr="00C77BAD">
        <w:rPr>
          <w:rFonts w:eastAsia="Times New Roman"/>
          <w:szCs w:val="24"/>
        </w:rPr>
        <w:t xml:space="preserve"> τότε αλλού, αλλά δεν έχει καμμία σημασία. </w:t>
      </w:r>
    </w:p>
    <w:p w14:paraId="38244665" w14:textId="77777777" w:rsidR="00D035B1" w:rsidRDefault="005B20CE">
      <w:pPr>
        <w:tabs>
          <w:tab w:val="center" w:pos="4753"/>
          <w:tab w:val="left" w:pos="6156"/>
        </w:tabs>
        <w:spacing w:line="600" w:lineRule="auto"/>
        <w:ind w:firstLine="720"/>
        <w:jc w:val="both"/>
        <w:rPr>
          <w:rFonts w:eastAsia="Times New Roman"/>
          <w:szCs w:val="24"/>
        </w:rPr>
      </w:pPr>
      <w:r>
        <w:rPr>
          <w:rFonts w:eastAsia="Times New Roman"/>
          <w:szCs w:val="24"/>
        </w:rPr>
        <w:t>Υπήρχε επείγον την</w:t>
      </w:r>
      <w:r w:rsidRPr="00844A66">
        <w:rPr>
          <w:rFonts w:eastAsia="Times New Roman"/>
          <w:szCs w:val="24"/>
        </w:rPr>
        <w:t xml:space="preserve"> παραμονή </w:t>
      </w:r>
      <w:r>
        <w:rPr>
          <w:rFonts w:eastAsia="Times New Roman"/>
          <w:szCs w:val="24"/>
        </w:rPr>
        <w:t xml:space="preserve">των </w:t>
      </w:r>
      <w:r w:rsidRPr="00844A66">
        <w:rPr>
          <w:rFonts w:eastAsia="Times New Roman"/>
          <w:szCs w:val="24"/>
        </w:rPr>
        <w:t xml:space="preserve">Χριστουγέννων το </w:t>
      </w:r>
      <w:r>
        <w:rPr>
          <w:rFonts w:eastAsia="Times New Roman"/>
          <w:szCs w:val="24"/>
        </w:rPr>
        <w:t>Δ</w:t>
      </w:r>
      <w:r w:rsidRPr="00844A66">
        <w:rPr>
          <w:rFonts w:eastAsia="Times New Roman"/>
          <w:szCs w:val="24"/>
        </w:rPr>
        <w:t>ημοτικό Κοιμητήριο Γλυφάδας να περάσει σε άλλη</w:t>
      </w:r>
      <w:r>
        <w:rPr>
          <w:rFonts w:eastAsia="Times New Roman"/>
          <w:szCs w:val="24"/>
        </w:rPr>
        <w:t xml:space="preserve"> χρήση. </w:t>
      </w:r>
    </w:p>
    <w:p w14:paraId="38244666" w14:textId="77777777" w:rsidR="00D035B1" w:rsidRDefault="005B20CE">
      <w:pPr>
        <w:tabs>
          <w:tab w:val="center" w:pos="4753"/>
          <w:tab w:val="left" w:pos="6156"/>
        </w:tabs>
        <w:spacing w:line="600" w:lineRule="auto"/>
        <w:ind w:firstLine="720"/>
        <w:jc w:val="both"/>
        <w:rPr>
          <w:rFonts w:eastAsia="Times New Roman"/>
          <w:szCs w:val="24"/>
        </w:rPr>
      </w:pPr>
      <w:r>
        <w:rPr>
          <w:rFonts w:eastAsia="Times New Roman"/>
          <w:szCs w:val="24"/>
        </w:rPr>
        <w:t>Α</w:t>
      </w:r>
      <w:r w:rsidRPr="00844A66">
        <w:rPr>
          <w:rFonts w:eastAsia="Times New Roman"/>
          <w:szCs w:val="24"/>
        </w:rPr>
        <w:t>υτό το κλίμα που καλλι</w:t>
      </w:r>
      <w:r>
        <w:rPr>
          <w:rFonts w:eastAsia="Times New Roman"/>
          <w:szCs w:val="24"/>
        </w:rPr>
        <w:t>εργείται και η ένταση</w:t>
      </w:r>
      <w:r>
        <w:rPr>
          <w:rFonts w:eastAsia="Times New Roman"/>
          <w:szCs w:val="24"/>
        </w:rPr>
        <w:t>,</w:t>
      </w:r>
      <w:r>
        <w:rPr>
          <w:rFonts w:eastAsia="Times New Roman"/>
          <w:szCs w:val="24"/>
        </w:rPr>
        <w:t xml:space="preserve"> προσβάλουν </w:t>
      </w:r>
      <w:r w:rsidRPr="00844A66">
        <w:rPr>
          <w:rFonts w:eastAsia="Times New Roman"/>
          <w:szCs w:val="24"/>
        </w:rPr>
        <w:t>τις διαδικασίες της Βουλής</w:t>
      </w:r>
      <w:r>
        <w:rPr>
          <w:rFonts w:eastAsia="Times New Roman"/>
          <w:szCs w:val="24"/>
        </w:rPr>
        <w:t>.</w:t>
      </w:r>
      <w:r w:rsidRPr="00844A66">
        <w:rPr>
          <w:rFonts w:eastAsia="Times New Roman"/>
          <w:szCs w:val="24"/>
        </w:rPr>
        <w:t xml:space="preserve"> Εμείς είμαστε ανοιχτοί και θα είμαστε ανοιχτοί στη συζήτηση επί της ουσίας των θεμάτων</w:t>
      </w:r>
      <w:r>
        <w:rPr>
          <w:rFonts w:eastAsia="Times New Roman"/>
          <w:szCs w:val="24"/>
        </w:rPr>
        <w:t>.</w:t>
      </w:r>
      <w:r w:rsidRPr="00844A66">
        <w:rPr>
          <w:rFonts w:eastAsia="Times New Roman"/>
          <w:szCs w:val="24"/>
        </w:rPr>
        <w:t xml:space="preserve"> </w:t>
      </w:r>
      <w:r>
        <w:rPr>
          <w:rFonts w:eastAsia="Times New Roman"/>
          <w:szCs w:val="24"/>
        </w:rPr>
        <w:t>Θ</w:t>
      </w:r>
      <w:r w:rsidRPr="00844A66">
        <w:rPr>
          <w:rFonts w:eastAsia="Times New Roman"/>
          <w:szCs w:val="24"/>
        </w:rPr>
        <w:t xml:space="preserve">εωρώ ότι </w:t>
      </w:r>
      <w:r>
        <w:rPr>
          <w:rFonts w:eastAsia="Times New Roman"/>
          <w:szCs w:val="24"/>
        </w:rPr>
        <w:t>όλοι οι Υπουργοί τ</w:t>
      </w:r>
      <w:r>
        <w:rPr>
          <w:rFonts w:eastAsia="Times New Roman"/>
          <w:szCs w:val="24"/>
        </w:rPr>
        <w:t xml:space="preserve">οποθετήθηκαν </w:t>
      </w:r>
      <w:r w:rsidRPr="00844A66">
        <w:rPr>
          <w:rFonts w:eastAsia="Times New Roman"/>
          <w:szCs w:val="24"/>
        </w:rPr>
        <w:t xml:space="preserve">για τις τροπολογίες </w:t>
      </w:r>
      <w:r w:rsidRPr="00844A66">
        <w:rPr>
          <w:rFonts w:eastAsia="Times New Roman"/>
          <w:szCs w:val="24"/>
        </w:rPr>
        <w:lastRenderedPageBreak/>
        <w:t>και επαρκώς εξηγήθηκε</w:t>
      </w:r>
      <w:r>
        <w:rPr>
          <w:rFonts w:eastAsia="Times New Roman"/>
          <w:szCs w:val="24"/>
        </w:rPr>
        <w:t xml:space="preserve"> και το επείγον και γιατί ήρθαν σε</w:t>
      </w:r>
      <w:r w:rsidRPr="00844A66">
        <w:rPr>
          <w:rFonts w:eastAsia="Times New Roman"/>
          <w:szCs w:val="24"/>
        </w:rPr>
        <w:t xml:space="preserve"> αυτό το νομοσχέδιο τροπολογίες</w:t>
      </w:r>
      <w:r>
        <w:rPr>
          <w:rFonts w:eastAsia="Times New Roman"/>
          <w:szCs w:val="24"/>
        </w:rPr>
        <w:t>.</w:t>
      </w:r>
      <w:r w:rsidRPr="00844A66">
        <w:rPr>
          <w:rFonts w:eastAsia="Times New Roman"/>
          <w:szCs w:val="24"/>
        </w:rPr>
        <w:t xml:space="preserve"> </w:t>
      </w:r>
    </w:p>
    <w:p w14:paraId="38244667" w14:textId="77777777" w:rsidR="00D035B1" w:rsidRDefault="005B20CE">
      <w:pPr>
        <w:tabs>
          <w:tab w:val="center" w:pos="4753"/>
          <w:tab w:val="left" w:pos="6156"/>
        </w:tabs>
        <w:spacing w:line="600" w:lineRule="auto"/>
        <w:ind w:firstLine="720"/>
        <w:jc w:val="both"/>
        <w:rPr>
          <w:rFonts w:eastAsia="Times New Roman"/>
          <w:szCs w:val="24"/>
        </w:rPr>
      </w:pPr>
      <w:r>
        <w:rPr>
          <w:rFonts w:eastAsia="Times New Roman"/>
          <w:szCs w:val="24"/>
        </w:rPr>
        <w:t>Κ</w:t>
      </w:r>
      <w:r w:rsidRPr="00844A66">
        <w:rPr>
          <w:rFonts w:eastAsia="Times New Roman"/>
          <w:szCs w:val="24"/>
        </w:rPr>
        <w:t xml:space="preserve">λείνοντας να σας ευχηθώ </w:t>
      </w:r>
      <w:r>
        <w:rPr>
          <w:rFonts w:eastAsia="Times New Roman"/>
          <w:szCs w:val="24"/>
        </w:rPr>
        <w:t>καλές γιορτές. Η ξεκούραση</w:t>
      </w:r>
      <w:r w:rsidRPr="00844A66">
        <w:rPr>
          <w:rFonts w:eastAsia="Times New Roman"/>
          <w:szCs w:val="24"/>
        </w:rPr>
        <w:t xml:space="preserve"> θα σας βοηθήσει λίγο και στο πνεύμα </w:t>
      </w:r>
      <w:r>
        <w:rPr>
          <w:rFonts w:eastAsia="Times New Roman"/>
          <w:szCs w:val="24"/>
        </w:rPr>
        <w:t>σας</w:t>
      </w:r>
      <w:r w:rsidRPr="00844A66">
        <w:rPr>
          <w:rFonts w:eastAsia="Times New Roman"/>
          <w:szCs w:val="24"/>
        </w:rPr>
        <w:t xml:space="preserve"> φαντάζομαι</w:t>
      </w:r>
      <w:r>
        <w:rPr>
          <w:rFonts w:eastAsia="Times New Roman"/>
          <w:szCs w:val="24"/>
        </w:rPr>
        <w:t>,</w:t>
      </w:r>
      <w:r w:rsidRPr="00844A66">
        <w:rPr>
          <w:rFonts w:eastAsia="Times New Roman"/>
          <w:szCs w:val="24"/>
        </w:rPr>
        <w:t xml:space="preserve"> </w:t>
      </w:r>
      <w:r>
        <w:rPr>
          <w:rFonts w:eastAsia="Times New Roman"/>
          <w:szCs w:val="24"/>
        </w:rPr>
        <w:t>δ</w:t>
      </w:r>
      <w:r w:rsidRPr="00844A66">
        <w:rPr>
          <w:rFonts w:eastAsia="Times New Roman"/>
          <w:szCs w:val="24"/>
        </w:rPr>
        <w:t>ιότι οι αγωνίες σας για το μέ</w:t>
      </w:r>
      <w:r w:rsidRPr="00844A66">
        <w:rPr>
          <w:rFonts w:eastAsia="Times New Roman"/>
          <w:szCs w:val="24"/>
        </w:rPr>
        <w:t xml:space="preserve">λλον </w:t>
      </w:r>
      <w:r>
        <w:rPr>
          <w:rFonts w:eastAsia="Times New Roman"/>
          <w:szCs w:val="24"/>
        </w:rPr>
        <w:t>αυτής</w:t>
      </w:r>
      <w:r w:rsidRPr="00844A66">
        <w:rPr>
          <w:rFonts w:eastAsia="Times New Roman"/>
          <w:szCs w:val="24"/>
        </w:rPr>
        <w:t xml:space="preserve"> της Κυβέρνησης θα συνεχίσουν να υπάρχουν</w:t>
      </w:r>
      <w:r>
        <w:rPr>
          <w:rFonts w:eastAsia="Times New Roman"/>
          <w:szCs w:val="24"/>
        </w:rPr>
        <w:t>.</w:t>
      </w:r>
      <w:r w:rsidRPr="00844A66">
        <w:rPr>
          <w:rFonts w:eastAsia="Times New Roman"/>
          <w:szCs w:val="24"/>
        </w:rPr>
        <w:t xml:space="preserve"> </w:t>
      </w:r>
      <w:r>
        <w:rPr>
          <w:rFonts w:eastAsia="Times New Roman"/>
          <w:szCs w:val="24"/>
        </w:rPr>
        <w:t>Δ</w:t>
      </w:r>
      <w:r w:rsidRPr="00844A66">
        <w:rPr>
          <w:rFonts w:eastAsia="Times New Roman"/>
          <w:szCs w:val="24"/>
        </w:rPr>
        <w:t>εν ξέρω πότε θα γίνουν εκλογές</w:t>
      </w:r>
      <w:r>
        <w:rPr>
          <w:rFonts w:eastAsia="Times New Roman"/>
          <w:szCs w:val="24"/>
        </w:rPr>
        <w:t>.</w:t>
      </w:r>
      <w:r w:rsidRPr="00844A66">
        <w:rPr>
          <w:rFonts w:eastAsia="Times New Roman"/>
          <w:szCs w:val="24"/>
        </w:rPr>
        <w:t xml:space="preserve"> </w:t>
      </w:r>
      <w:r>
        <w:rPr>
          <w:rFonts w:eastAsia="Times New Roman"/>
          <w:szCs w:val="24"/>
        </w:rPr>
        <w:t>Β</w:t>
      </w:r>
      <w:r w:rsidRPr="00844A66">
        <w:rPr>
          <w:rFonts w:eastAsia="Times New Roman"/>
          <w:szCs w:val="24"/>
        </w:rPr>
        <w:t xml:space="preserve">λέπετε εκλογές μπροστά </w:t>
      </w:r>
      <w:r>
        <w:rPr>
          <w:rFonts w:eastAsia="Times New Roman"/>
          <w:szCs w:val="24"/>
        </w:rPr>
        <w:t xml:space="preserve">σας. Εδώ θα είμαστε και θα τα κουβεντιάζουμε, </w:t>
      </w:r>
      <w:r w:rsidRPr="00844A66">
        <w:rPr>
          <w:rFonts w:eastAsia="Times New Roman"/>
          <w:szCs w:val="24"/>
        </w:rPr>
        <w:t>αλλά να μπαίνετε στην ουσία</w:t>
      </w:r>
      <w:r>
        <w:rPr>
          <w:rFonts w:eastAsia="Times New Roman"/>
          <w:szCs w:val="24"/>
        </w:rPr>
        <w:t>.</w:t>
      </w:r>
      <w:r w:rsidRPr="00844A66">
        <w:rPr>
          <w:rFonts w:eastAsia="Times New Roman"/>
          <w:szCs w:val="24"/>
        </w:rPr>
        <w:t xml:space="preserve"> </w:t>
      </w:r>
      <w:r>
        <w:rPr>
          <w:rFonts w:eastAsia="Times New Roman"/>
          <w:szCs w:val="24"/>
        </w:rPr>
        <w:t>Ν</w:t>
      </w:r>
      <w:r w:rsidRPr="00844A66">
        <w:rPr>
          <w:rFonts w:eastAsia="Times New Roman"/>
          <w:szCs w:val="24"/>
        </w:rPr>
        <w:t xml:space="preserve">α αναβαθμίσουμε την εικόνα του Κοινοβουλίου στα μάτια της κοινωνίας </w:t>
      </w:r>
      <w:r w:rsidRPr="00844A66">
        <w:rPr>
          <w:rFonts w:eastAsia="Times New Roman"/>
          <w:szCs w:val="24"/>
        </w:rPr>
        <w:t>και να μη σέρνε</w:t>
      </w:r>
      <w:r>
        <w:rPr>
          <w:rFonts w:eastAsia="Times New Roman"/>
          <w:szCs w:val="24"/>
        </w:rPr>
        <w:t>στε</w:t>
      </w:r>
      <w:r w:rsidRPr="00844A66">
        <w:rPr>
          <w:rFonts w:eastAsia="Times New Roman"/>
          <w:szCs w:val="24"/>
        </w:rPr>
        <w:t xml:space="preserve"> σε τοποθετήσεις και παραληρήματα</w:t>
      </w:r>
      <w:r>
        <w:rPr>
          <w:rFonts w:eastAsia="Times New Roman"/>
          <w:szCs w:val="24"/>
        </w:rPr>
        <w:t xml:space="preserve"> -γ</w:t>
      </w:r>
      <w:r w:rsidRPr="00844A66">
        <w:rPr>
          <w:rFonts w:eastAsia="Times New Roman"/>
          <w:szCs w:val="24"/>
        </w:rPr>
        <w:t>ια το προσφυγικό θα απαντήσ</w:t>
      </w:r>
      <w:r>
        <w:rPr>
          <w:rFonts w:eastAsia="Times New Roman"/>
          <w:szCs w:val="24"/>
        </w:rPr>
        <w:t>ει ο</w:t>
      </w:r>
      <w:r w:rsidRPr="00844A66">
        <w:rPr>
          <w:rFonts w:eastAsia="Times New Roman"/>
          <w:szCs w:val="24"/>
        </w:rPr>
        <w:t xml:space="preserve"> </w:t>
      </w:r>
      <w:r>
        <w:rPr>
          <w:rFonts w:eastAsia="Times New Roman"/>
          <w:szCs w:val="24"/>
        </w:rPr>
        <w:t>Υ</w:t>
      </w:r>
      <w:r w:rsidRPr="00844A66">
        <w:rPr>
          <w:rFonts w:eastAsia="Times New Roman"/>
          <w:szCs w:val="24"/>
        </w:rPr>
        <w:t>πουργός</w:t>
      </w:r>
      <w:r>
        <w:rPr>
          <w:rFonts w:eastAsia="Times New Roman"/>
          <w:szCs w:val="24"/>
        </w:rPr>
        <w:t>,</w:t>
      </w:r>
      <w:r w:rsidRPr="00844A66">
        <w:rPr>
          <w:rFonts w:eastAsia="Times New Roman"/>
          <w:szCs w:val="24"/>
        </w:rPr>
        <w:t xml:space="preserve"> δεν θα μιλήσω εγώ γι</w:t>
      </w:r>
      <w:r>
        <w:rPr>
          <w:rFonts w:eastAsia="Times New Roman"/>
          <w:szCs w:val="24"/>
        </w:rPr>
        <w:t>’</w:t>
      </w:r>
      <w:r w:rsidRPr="00844A66">
        <w:rPr>
          <w:rFonts w:eastAsia="Times New Roman"/>
          <w:szCs w:val="24"/>
        </w:rPr>
        <w:t xml:space="preserve"> αυτό</w:t>
      </w:r>
      <w:r>
        <w:rPr>
          <w:rFonts w:eastAsia="Times New Roman"/>
          <w:szCs w:val="24"/>
        </w:rPr>
        <w:t>-</w:t>
      </w:r>
      <w:r w:rsidRPr="00844A66">
        <w:rPr>
          <w:rFonts w:eastAsia="Times New Roman"/>
          <w:szCs w:val="24"/>
        </w:rPr>
        <w:t xml:space="preserve"> </w:t>
      </w:r>
      <w:r>
        <w:rPr>
          <w:rFonts w:eastAsia="Times New Roman"/>
          <w:szCs w:val="24"/>
        </w:rPr>
        <w:t xml:space="preserve">που σας σέρνει η </w:t>
      </w:r>
      <w:r w:rsidRPr="00844A66">
        <w:rPr>
          <w:rFonts w:eastAsia="Times New Roman"/>
          <w:szCs w:val="24"/>
        </w:rPr>
        <w:t xml:space="preserve">ακροδεξιά και βλάπτουν τη </w:t>
      </w:r>
      <w:r>
        <w:rPr>
          <w:rFonts w:eastAsia="Times New Roman"/>
          <w:szCs w:val="24"/>
        </w:rPr>
        <w:t>δ</w:t>
      </w:r>
      <w:r w:rsidRPr="00844A66">
        <w:rPr>
          <w:rFonts w:eastAsia="Times New Roman"/>
          <w:szCs w:val="24"/>
        </w:rPr>
        <w:t>ημοκρατία και την κοινωνία</w:t>
      </w:r>
      <w:r>
        <w:rPr>
          <w:rFonts w:eastAsia="Times New Roman"/>
          <w:szCs w:val="24"/>
        </w:rPr>
        <w:t>.</w:t>
      </w:r>
    </w:p>
    <w:p w14:paraId="38244668" w14:textId="77777777" w:rsidR="00D035B1" w:rsidRDefault="005B20CE">
      <w:pPr>
        <w:tabs>
          <w:tab w:val="center" w:pos="4753"/>
          <w:tab w:val="left" w:pos="6156"/>
        </w:tabs>
        <w:spacing w:line="600" w:lineRule="auto"/>
        <w:ind w:firstLine="720"/>
        <w:jc w:val="both"/>
        <w:rPr>
          <w:rFonts w:eastAsia="Times New Roman"/>
          <w:szCs w:val="24"/>
        </w:rPr>
      </w:pPr>
      <w:r w:rsidRPr="00844A66">
        <w:rPr>
          <w:rFonts w:eastAsia="Times New Roman"/>
          <w:szCs w:val="24"/>
        </w:rPr>
        <w:t>Ευχαριστώ πολύ</w:t>
      </w:r>
      <w:r>
        <w:rPr>
          <w:rFonts w:eastAsia="Times New Roman"/>
          <w:szCs w:val="24"/>
        </w:rPr>
        <w:t>.</w:t>
      </w:r>
    </w:p>
    <w:p w14:paraId="38244669" w14:textId="77777777" w:rsidR="00D035B1" w:rsidRDefault="005B20CE">
      <w:pPr>
        <w:tabs>
          <w:tab w:val="center" w:pos="4753"/>
          <w:tab w:val="left" w:pos="6156"/>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824466A" w14:textId="77777777" w:rsidR="00D035B1" w:rsidRDefault="005B20CE">
      <w:pPr>
        <w:spacing w:line="600" w:lineRule="auto"/>
        <w:ind w:firstLine="720"/>
        <w:jc w:val="both"/>
        <w:rPr>
          <w:rFonts w:eastAsia="Times New Roman"/>
          <w:szCs w:val="24"/>
        </w:rPr>
      </w:pPr>
      <w:r w:rsidRPr="006B6276">
        <w:rPr>
          <w:rFonts w:eastAsia="Times New Roman" w:cs="Times New Roman"/>
          <w:b/>
          <w:szCs w:val="24"/>
        </w:rPr>
        <w:t xml:space="preserve">ΠΡΟΕΔΡΕΥΩΝ (Σπυρίδων Λυκούδης): </w:t>
      </w:r>
      <w:r w:rsidRPr="00844A66">
        <w:rPr>
          <w:rFonts w:eastAsia="Times New Roman"/>
          <w:szCs w:val="24"/>
        </w:rPr>
        <w:t>Ευχαριστώ πολύ</w:t>
      </w:r>
      <w:r>
        <w:rPr>
          <w:rFonts w:eastAsia="Times New Roman"/>
          <w:szCs w:val="24"/>
        </w:rPr>
        <w:t>.</w:t>
      </w:r>
    </w:p>
    <w:p w14:paraId="3824466B" w14:textId="77777777" w:rsidR="00D035B1" w:rsidRDefault="005B20CE">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Μηταράκης</w:t>
      </w:r>
      <w:proofErr w:type="spellEnd"/>
      <w:r>
        <w:rPr>
          <w:rFonts w:eastAsia="Times New Roman"/>
          <w:szCs w:val="24"/>
        </w:rPr>
        <w:t xml:space="preserve">. </w:t>
      </w:r>
    </w:p>
    <w:p w14:paraId="3824466C" w14:textId="77777777" w:rsidR="00D035B1" w:rsidRDefault="005B20CE">
      <w:pPr>
        <w:spacing w:line="600" w:lineRule="auto"/>
        <w:ind w:firstLine="720"/>
        <w:jc w:val="both"/>
        <w:rPr>
          <w:rFonts w:eastAsia="Times New Roman"/>
          <w:szCs w:val="24"/>
        </w:rPr>
      </w:pPr>
      <w:r w:rsidRPr="0088332A">
        <w:rPr>
          <w:rFonts w:eastAsia="Times New Roman" w:cs="Times New Roman"/>
          <w:b/>
          <w:szCs w:val="24"/>
        </w:rPr>
        <w:t>ΝΟΤΗΣ ΜΗΤΑΡΑΚΗΣ:</w:t>
      </w:r>
      <w:r>
        <w:rPr>
          <w:rFonts w:eastAsia="Times New Roman" w:cs="Times New Roman"/>
          <w:b/>
          <w:szCs w:val="24"/>
        </w:rPr>
        <w:t xml:space="preserve"> </w:t>
      </w:r>
      <w:r>
        <w:rPr>
          <w:rFonts w:eastAsia="Times New Roman" w:cs="Times New Roman"/>
          <w:szCs w:val="24"/>
        </w:rPr>
        <w:t>Ε</w:t>
      </w:r>
      <w:r w:rsidRPr="00844A66">
        <w:rPr>
          <w:rFonts w:eastAsia="Times New Roman"/>
          <w:szCs w:val="24"/>
        </w:rPr>
        <w:t>υχαριστώ πολύ</w:t>
      </w:r>
      <w:r>
        <w:rPr>
          <w:rFonts w:eastAsia="Times New Roman"/>
          <w:szCs w:val="24"/>
        </w:rPr>
        <w:t>,</w:t>
      </w:r>
      <w:r w:rsidRPr="00844A66">
        <w:rPr>
          <w:rFonts w:eastAsia="Times New Roman"/>
          <w:szCs w:val="24"/>
        </w:rPr>
        <w:t xml:space="preserve"> κύριε Πρόεδρε</w:t>
      </w:r>
      <w:r>
        <w:rPr>
          <w:rFonts w:eastAsia="Times New Roman"/>
          <w:szCs w:val="24"/>
        </w:rPr>
        <w:t>.</w:t>
      </w:r>
    </w:p>
    <w:p w14:paraId="3824466D" w14:textId="77777777" w:rsidR="00D035B1" w:rsidRDefault="005B20CE">
      <w:pPr>
        <w:spacing w:line="600" w:lineRule="auto"/>
        <w:ind w:firstLine="720"/>
        <w:jc w:val="both"/>
        <w:rPr>
          <w:rFonts w:eastAsia="Times New Roman"/>
          <w:szCs w:val="24"/>
        </w:rPr>
      </w:pPr>
      <w:r>
        <w:rPr>
          <w:rFonts w:eastAsia="Times New Roman"/>
          <w:szCs w:val="24"/>
        </w:rPr>
        <w:lastRenderedPageBreak/>
        <w:t>Κ</w:t>
      </w:r>
      <w:r w:rsidRPr="00844A66">
        <w:rPr>
          <w:rFonts w:eastAsia="Times New Roman"/>
          <w:szCs w:val="24"/>
        </w:rPr>
        <w:t>υρίες και κύριοι συνάδελφοι</w:t>
      </w:r>
      <w:r>
        <w:rPr>
          <w:rFonts w:eastAsia="Times New Roman"/>
          <w:szCs w:val="24"/>
        </w:rPr>
        <w:t>,</w:t>
      </w:r>
      <w:r w:rsidRPr="00844A66">
        <w:rPr>
          <w:rFonts w:eastAsia="Times New Roman"/>
          <w:szCs w:val="24"/>
        </w:rPr>
        <w:t xml:space="preserve"> να ξεκινήσω με ένα σχόλιο που έκανε </w:t>
      </w:r>
      <w:r>
        <w:rPr>
          <w:rFonts w:eastAsia="Times New Roman"/>
          <w:szCs w:val="24"/>
        </w:rPr>
        <w:t>μια αγαπη</w:t>
      </w:r>
      <w:r w:rsidRPr="00844A66">
        <w:rPr>
          <w:rFonts w:eastAsia="Times New Roman"/>
          <w:szCs w:val="24"/>
        </w:rPr>
        <w:t>τή συνάδελφ</w:t>
      </w:r>
      <w:r>
        <w:rPr>
          <w:rFonts w:eastAsia="Times New Roman"/>
          <w:szCs w:val="24"/>
        </w:rPr>
        <w:t>ος από την Π</w:t>
      </w:r>
      <w:r w:rsidRPr="00844A66">
        <w:rPr>
          <w:rFonts w:eastAsia="Times New Roman"/>
          <w:szCs w:val="24"/>
        </w:rPr>
        <w:t>λειοψηφία αναφερόμενη στην κριτ</w:t>
      </w:r>
      <w:r w:rsidRPr="00844A66">
        <w:rPr>
          <w:rFonts w:eastAsia="Times New Roman"/>
          <w:szCs w:val="24"/>
        </w:rPr>
        <w:t>ική προς τον Πρόεδρο της Βουλής</w:t>
      </w:r>
      <w:r>
        <w:rPr>
          <w:rFonts w:eastAsia="Times New Roman"/>
          <w:szCs w:val="24"/>
        </w:rPr>
        <w:t>.</w:t>
      </w:r>
      <w:r w:rsidRPr="00844A66">
        <w:rPr>
          <w:rFonts w:eastAsia="Times New Roman"/>
          <w:szCs w:val="24"/>
        </w:rPr>
        <w:t xml:space="preserve"> </w:t>
      </w:r>
      <w:r>
        <w:rPr>
          <w:rFonts w:eastAsia="Times New Roman"/>
          <w:szCs w:val="24"/>
        </w:rPr>
        <w:t>Ε</w:t>
      </w:r>
      <w:r w:rsidRPr="00844A66">
        <w:rPr>
          <w:rFonts w:eastAsia="Times New Roman"/>
          <w:szCs w:val="24"/>
        </w:rPr>
        <w:t>ίπε ότι γίνεται για λόγους εντυπωσιασμού</w:t>
      </w:r>
      <w:r>
        <w:rPr>
          <w:rFonts w:eastAsia="Times New Roman"/>
          <w:szCs w:val="24"/>
        </w:rPr>
        <w:t>,</w:t>
      </w:r>
      <w:r w:rsidRPr="00844A66">
        <w:rPr>
          <w:rFonts w:eastAsia="Times New Roman"/>
          <w:szCs w:val="24"/>
        </w:rPr>
        <w:t xml:space="preserve"> ταυτιζ</w:t>
      </w:r>
      <w:r>
        <w:rPr>
          <w:rFonts w:eastAsia="Times New Roman"/>
          <w:szCs w:val="24"/>
        </w:rPr>
        <w:t>ό</w:t>
      </w:r>
      <w:r w:rsidRPr="00844A66">
        <w:rPr>
          <w:rFonts w:eastAsia="Times New Roman"/>
          <w:szCs w:val="24"/>
        </w:rPr>
        <w:t>μ</w:t>
      </w:r>
      <w:r>
        <w:rPr>
          <w:rFonts w:eastAsia="Times New Roman"/>
          <w:szCs w:val="24"/>
        </w:rPr>
        <w:t xml:space="preserve">ενη με </w:t>
      </w:r>
      <w:r w:rsidRPr="00844A66">
        <w:rPr>
          <w:rFonts w:eastAsia="Times New Roman"/>
          <w:szCs w:val="24"/>
        </w:rPr>
        <w:t>ακροδεξιά λογική</w:t>
      </w:r>
      <w:r>
        <w:rPr>
          <w:rFonts w:eastAsia="Times New Roman"/>
          <w:szCs w:val="24"/>
        </w:rPr>
        <w:t>.</w:t>
      </w:r>
      <w:r w:rsidRPr="00844A66">
        <w:rPr>
          <w:rFonts w:eastAsia="Times New Roman"/>
          <w:szCs w:val="24"/>
        </w:rPr>
        <w:t xml:space="preserve"> </w:t>
      </w:r>
      <w:r>
        <w:rPr>
          <w:rFonts w:eastAsia="Times New Roman"/>
          <w:szCs w:val="24"/>
        </w:rPr>
        <w:t>Θ</w:t>
      </w:r>
      <w:r w:rsidRPr="00844A66">
        <w:rPr>
          <w:rFonts w:eastAsia="Times New Roman"/>
          <w:szCs w:val="24"/>
        </w:rPr>
        <w:t>α χαρακτήριζε με τα ίδια λόγια την πρόταση μομφής του ΣΥΡΙΖΑ εναντίον του κ</w:t>
      </w:r>
      <w:r>
        <w:rPr>
          <w:rFonts w:eastAsia="Times New Roman"/>
          <w:szCs w:val="24"/>
        </w:rPr>
        <w:t>.</w:t>
      </w:r>
      <w:r w:rsidRPr="00844A66">
        <w:rPr>
          <w:rFonts w:eastAsia="Times New Roman"/>
          <w:szCs w:val="24"/>
        </w:rPr>
        <w:t xml:space="preserve"> Ευάγγελου </w:t>
      </w:r>
      <w:proofErr w:type="spellStart"/>
      <w:r w:rsidRPr="00844A66">
        <w:rPr>
          <w:rFonts w:eastAsia="Times New Roman"/>
          <w:szCs w:val="24"/>
        </w:rPr>
        <w:t>Μεϊμαράκη</w:t>
      </w:r>
      <w:proofErr w:type="spellEnd"/>
      <w:r>
        <w:rPr>
          <w:rFonts w:eastAsia="Times New Roman"/>
          <w:szCs w:val="24"/>
        </w:rPr>
        <w:t>,</w:t>
      </w:r>
      <w:r w:rsidRPr="00844A66">
        <w:rPr>
          <w:rFonts w:eastAsia="Times New Roman"/>
          <w:szCs w:val="24"/>
        </w:rPr>
        <w:t xml:space="preserve"> </w:t>
      </w:r>
      <w:r>
        <w:rPr>
          <w:rFonts w:eastAsia="Times New Roman"/>
          <w:szCs w:val="24"/>
        </w:rPr>
        <w:t>τρίτου πολιτειακού</w:t>
      </w:r>
      <w:r w:rsidRPr="00844A66">
        <w:rPr>
          <w:rFonts w:eastAsia="Times New Roman"/>
          <w:szCs w:val="24"/>
        </w:rPr>
        <w:t xml:space="preserve"> παράγοντα της χώρας το 2014</w:t>
      </w:r>
      <w:r>
        <w:rPr>
          <w:rFonts w:eastAsia="Times New Roman"/>
          <w:szCs w:val="24"/>
        </w:rPr>
        <w:t xml:space="preserve"> π</w:t>
      </w:r>
      <w:r w:rsidRPr="00844A66">
        <w:rPr>
          <w:rFonts w:eastAsia="Times New Roman"/>
          <w:szCs w:val="24"/>
        </w:rPr>
        <w:t>ου είχαν ψηφίσει ο ΣΥΡΙΖΑ και η Χρυσή Αυγή</w:t>
      </w:r>
      <w:r>
        <w:rPr>
          <w:rFonts w:eastAsia="Times New Roman"/>
          <w:szCs w:val="24"/>
        </w:rPr>
        <w:t>;</w:t>
      </w:r>
      <w:r w:rsidRPr="00844A66">
        <w:rPr>
          <w:rFonts w:eastAsia="Times New Roman"/>
          <w:szCs w:val="24"/>
        </w:rPr>
        <w:t xml:space="preserve"> </w:t>
      </w:r>
      <w:r>
        <w:rPr>
          <w:rFonts w:eastAsia="Times New Roman"/>
          <w:szCs w:val="24"/>
        </w:rPr>
        <w:t>Ο κ.</w:t>
      </w:r>
      <w:r w:rsidRPr="00844A66">
        <w:rPr>
          <w:rFonts w:eastAsia="Times New Roman"/>
          <w:szCs w:val="24"/>
        </w:rPr>
        <w:t xml:space="preserve"> Τσίπρας είχε πει τότε ότι ήταν αναγκαία επιλογή</w:t>
      </w:r>
      <w:r>
        <w:rPr>
          <w:rFonts w:eastAsia="Times New Roman"/>
          <w:szCs w:val="24"/>
        </w:rPr>
        <w:t>.</w:t>
      </w:r>
    </w:p>
    <w:p w14:paraId="3824466E" w14:textId="77777777" w:rsidR="00D035B1" w:rsidRDefault="005B20CE">
      <w:pPr>
        <w:spacing w:line="600" w:lineRule="auto"/>
        <w:ind w:firstLine="720"/>
        <w:jc w:val="both"/>
        <w:rPr>
          <w:rFonts w:eastAsia="Times New Roman"/>
          <w:szCs w:val="24"/>
        </w:rPr>
      </w:pPr>
      <w:r w:rsidRPr="00CF02AB">
        <w:rPr>
          <w:rFonts w:eastAsia="Times New Roman"/>
          <w:szCs w:val="24"/>
        </w:rPr>
        <w:t>Κυρίες και κύριοι συνάδελφοι,</w:t>
      </w:r>
      <w:r>
        <w:rPr>
          <w:rFonts w:eastAsia="Times New Roman"/>
          <w:szCs w:val="24"/>
        </w:rPr>
        <w:t xml:space="preserve"> </w:t>
      </w:r>
      <w:r w:rsidRPr="00844A66">
        <w:rPr>
          <w:rFonts w:eastAsia="Times New Roman"/>
          <w:szCs w:val="24"/>
        </w:rPr>
        <w:t>είναι φανερή η ανικανότητα της Κυβέρνησης να διαχειρισ</w:t>
      </w:r>
      <w:r>
        <w:rPr>
          <w:rFonts w:eastAsia="Times New Roman"/>
          <w:szCs w:val="24"/>
        </w:rPr>
        <w:t>τεί τη μεταναστευτική πολιτική. Κ</w:t>
      </w:r>
      <w:r w:rsidRPr="00844A66">
        <w:rPr>
          <w:rFonts w:eastAsia="Times New Roman"/>
          <w:szCs w:val="24"/>
        </w:rPr>
        <w:t>αι το 2015</w:t>
      </w:r>
      <w:r>
        <w:rPr>
          <w:rFonts w:eastAsia="Times New Roman"/>
          <w:szCs w:val="24"/>
        </w:rPr>
        <w:t xml:space="preserve"> </w:t>
      </w:r>
      <w:r w:rsidRPr="00844A66">
        <w:rPr>
          <w:rFonts w:eastAsia="Times New Roman"/>
          <w:szCs w:val="24"/>
        </w:rPr>
        <w:t>αλλά και τώ</w:t>
      </w:r>
      <w:r>
        <w:rPr>
          <w:rFonts w:eastAsia="Times New Roman"/>
          <w:szCs w:val="24"/>
        </w:rPr>
        <w:t>ρα αδυνατεί να φυλά</w:t>
      </w:r>
      <w:r>
        <w:rPr>
          <w:rFonts w:eastAsia="Times New Roman"/>
          <w:szCs w:val="24"/>
        </w:rPr>
        <w:t>ξει τα σύνορα,</w:t>
      </w:r>
      <w:r w:rsidRPr="00844A66">
        <w:rPr>
          <w:rFonts w:eastAsia="Times New Roman"/>
          <w:szCs w:val="24"/>
        </w:rPr>
        <w:t xml:space="preserve"> αδυνατεί να λειτουργήσει αποτελεσματικά και με διαφάνεια τα </w:t>
      </w:r>
      <w:r w:rsidRPr="000539A9">
        <w:rPr>
          <w:rFonts w:eastAsia="Times New Roman"/>
          <w:color w:val="000000" w:themeColor="text1"/>
          <w:szCs w:val="24"/>
        </w:rPr>
        <w:t>ΚΥΤ,</w:t>
      </w:r>
      <w:r w:rsidRPr="00844A66">
        <w:rPr>
          <w:rFonts w:eastAsia="Times New Roman"/>
          <w:szCs w:val="24"/>
        </w:rPr>
        <w:t xml:space="preserve"> αδυνατεί να κάνει διαχωρισμό προσφύγων και μεταναστών</w:t>
      </w:r>
      <w:r>
        <w:rPr>
          <w:rFonts w:eastAsia="Times New Roman"/>
          <w:szCs w:val="24"/>
        </w:rPr>
        <w:t>,</w:t>
      </w:r>
      <w:r w:rsidRPr="00844A66">
        <w:rPr>
          <w:rFonts w:eastAsia="Times New Roman"/>
          <w:szCs w:val="24"/>
        </w:rPr>
        <w:t xml:space="preserve"> </w:t>
      </w:r>
      <w:r>
        <w:rPr>
          <w:rFonts w:eastAsia="Times New Roman"/>
          <w:szCs w:val="24"/>
        </w:rPr>
        <w:t>αδυνατεί για λόγους ιδεοληψίας να κάνει</w:t>
      </w:r>
      <w:r w:rsidRPr="00844A66">
        <w:rPr>
          <w:rFonts w:eastAsia="Times New Roman"/>
          <w:szCs w:val="24"/>
        </w:rPr>
        <w:t xml:space="preserve"> επιστροφές στην Τουρκία όσων δεν δικαιούνται βάσει των διεθνών συνθηκών </w:t>
      </w:r>
      <w:r>
        <w:rPr>
          <w:rFonts w:eastAsia="Times New Roman"/>
          <w:szCs w:val="24"/>
        </w:rPr>
        <w:t>δ</w:t>
      </w:r>
      <w:r w:rsidRPr="00844A66">
        <w:rPr>
          <w:rFonts w:eastAsia="Times New Roman"/>
          <w:szCs w:val="24"/>
        </w:rPr>
        <w:t xml:space="preserve">ιεθνούς </w:t>
      </w:r>
      <w:r>
        <w:rPr>
          <w:rFonts w:eastAsia="Times New Roman"/>
          <w:szCs w:val="24"/>
        </w:rPr>
        <w:t>π</w:t>
      </w:r>
      <w:r w:rsidRPr="00844A66">
        <w:rPr>
          <w:rFonts w:eastAsia="Times New Roman"/>
          <w:szCs w:val="24"/>
        </w:rPr>
        <w:t>ροστασίας</w:t>
      </w:r>
      <w:r>
        <w:rPr>
          <w:rFonts w:eastAsia="Times New Roman"/>
          <w:szCs w:val="24"/>
        </w:rPr>
        <w:t>.</w:t>
      </w:r>
      <w:r w:rsidRPr="00844A66">
        <w:rPr>
          <w:rFonts w:eastAsia="Times New Roman"/>
          <w:szCs w:val="24"/>
        </w:rPr>
        <w:t xml:space="preserve"> </w:t>
      </w:r>
      <w:r>
        <w:rPr>
          <w:rFonts w:eastAsia="Times New Roman"/>
          <w:szCs w:val="24"/>
        </w:rPr>
        <w:t>Π</w:t>
      </w:r>
      <w:r w:rsidRPr="00844A66">
        <w:rPr>
          <w:rFonts w:eastAsia="Times New Roman"/>
          <w:szCs w:val="24"/>
        </w:rPr>
        <w:t>ρέπει να διασφαλιστεί η</w:t>
      </w:r>
      <w:r>
        <w:rPr>
          <w:rFonts w:eastAsia="Times New Roman"/>
          <w:szCs w:val="24"/>
        </w:rPr>
        <w:t xml:space="preserve"> </w:t>
      </w:r>
      <w:r w:rsidRPr="00844A66">
        <w:rPr>
          <w:rFonts w:eastAsia="Times New Roman"/>
          <w:szCs w:val="24"/>
        </w:rPr>
        <w:t>μ</w:t>
      </w:r>
      <w:r>
        <w:rPr>
          <w:rFonts w:eastAsia="Times New Roman"/>
          <w:szCs w:val="24"/>
        </w:rPr>
        <w:t xml:space="preserve">η </w:t>
      </w:r>
      <w:r w:rsidRPr="00844A66">
        <w:rPr>
          <w:rFonts w:eastAsia="Times New Roman"/>
          <w:szCs w:val="24"/>
        </w:rPr>
        <w:t>μόνιμη παραμονή προσφύγων και μεταναστών στις παραμεθόριες περιοχές</w:t>
      </w:r>
      <w:r>
        <w:rPr>
          <w:rFonts w:eastAsia="Times New Roman"/>
          <w:szCs w:val="24"/>
        </w:rPr>
        <w:t>.</w:t>
      </w:r>
    </w:p>
    <w:p w14:paraId="3824466F" w14:textId="77777777" w:rsidR="00D035B1" w:rsidRDefault="005B20CE">
      <w:pPr>
        <w:spacing w:line="600" w:lineRule="auto"/>
        <w:ind w:firstLine="720"/>
        <w:jc w:val="both"/>
        <w:rPr>
          <w:rFonts w:eastAsia="Times New Roman"/>
          <w:szCs w:val="24"/>
        </w:rPr>
      </w:pPr>
      <w:r>
        <w:rPr>
          <w:rFonts w:eastAsia="Times New Roman"/>
          <w:szCs w:val="24"/>
        </w:rPr>
        <w:lastRenderedPageBreak/>
        <w:t xml:space="preserve">Καταψηφίσαμε τα άρθρα </w:t>
      </w:r>
      <w:r w:rsidRPr="00844A66">
        <w:rPr>
          <w:rFonts w:eastAsia="Times New Roman"/>
          <w:szCs w:val="24"/>
        </w:rPr>
        <w:t>6 και 7</w:t>
      </w:r>
      <w:r>
        <w:rPr>
          <w:rFonts w:eastAsia="Times New Roman"/>
          <w:szCs w:val="24"/>
        </w:rPr>
        <w:t>,</w:t>
      </w:r>
      <w:r w:rsidRPr="00844A66">
        <w:rPr>
          <w:rFonts w:eastAsia="Times New Roman"/>
          <w:szCs w:val="24"/>
        </w:rPr>
        <w:t xml:space="preserve"> </w:t>
      </w:r>
      <w:r>
        <w:rPr>
          <w:rFonts w:eastAsia="Times New Roman"/>
          <w:szCs w:val="24"/>
        </w:rPr>
        <w:t>όπου νομιμοποιούν δαπάνες και</w:t>
      </w:r>
      <w:r w:rsidRPr="00844A66">
        <w:rPr>
          <w:rFonts w:eastAsia="Times New Roman"/>
          <w:szCs w:val="24"/>
        </w:rPr>
        <w:t xml:space="preserve"> δίνουν παρεκκλίσεις σε διαδικασίες οικονομικής διαφάνειας</w:t>
      </w:r>
      <w:r>
        <w:rPr>
          <w:rFonts w:eastAsia="Times New Roman"/>
          <w:szCs w:val="24"/>
        </w:rPr>
        <w:t>.</w:t>
      </w:r>
      <w:r w:rsidRPr="00844A66">
        <w:rPr>
          <w:rFonts w:eastAsia="Times New Roman"/>
          <w:szCs w:val="24"/>
        </w:rPr>
        <w:t xml:space="preserve"> </w:t>
      </w:r>
      <w:r>
        <w:rPr>
          <w:rFonts w:eastAsia="Times New Roman"/>
          <w:szCs w:val="24"/>
        </w:rPr>
        <w:t>Φ</w:t>
      </w:r>
      <w:r w:rsidRPr="00844A66">
        <w:rPr>
          <w:rFonts w:eastAsia="Times New Roman"/>
          <w:szCs w:val="24"/>
        </w:rPr>
        <w:t>αίνεται ότι πολλές δαπάνες</w:t>
      </w:r>
      <w:r w:rsidRPr="00844A66">
        <w:rPr>
          <w:rFonts w:eastAsia="Times New Roman"/>
          <w:szCs w:val="24"/>
        </w:rPr>
        <w:t xml:space="preserve"> εκπ</w:t>
      </w:r>
      <w:r>
        <w:rPr>
          <w:rFonts w:eastAsia="Times New Roman"/>
          <w:szCs w:val="24"/>
        </w:rPr>
        <w:t>έ</w:t>
      </w:r>
      <w:r w:rsidRPr="00844A66">
        <w:rPr>
          <w:rFonts w:eastAsia="Times New Roman"/>
          <w:szCs w:val="24"/>
        </w:rPr>
        <w:t>σαν</w:t>
      </w:r>
      <w:r>
        <w:rPr>
          <w:rFonts w:eastAsia="Times New Roman"/>
          <w:szCs w:val="24"/>
        </w:rPr>
        <w:t>ε</w:t>
      </w:r>
      <w:r w:rsidRPr="00844A66">
        <w:rPr>
          <w:rFonts w:eastAsia="Times New Roman"/>
          <w:szCs w:val="24"/>
        </w:rPr>
        <w:t xml:space="preserve"> από τ</w:t>
      </w:r>
      <w:r>
        <w:rPr>
          <w:rFonts w:eastAsia="Times New Roman"/>
          <w:szCs w:val="24"/>
        </w:rPr>
        <w:t>α</w:t>
      </w:r>
      <w:r w:rsidRPr="00844A66">
        <w:rPr>
          <w:rFonts w:eastAsia="Times New Roman"/>
          <w:szCs w:val="24"/>
        </w:rPr>
        <w:t xml:space="preserve"> ευρωπαϊκά κονδύλια λόγω του τρόπου με τον οποίο έγινε </w:t>
      </w:r>
      <w:r>
        <w:rPr>
          <w:rFonts w:eastAsia="Times New Roman"/>
          <w:szCs w:val="24"/>
        </w:rPr>
        <w:t xml:space="preserve">η </w:t>
      </w:r>
      <w:r w:rsidRPr="00844A66">
        <w:rPr>
          <w:rFonts w:eastAsia="Times New Roman"/>
          <w:szCs w:val="24"/>
        </w:rPr>
        <w:t>διαχείριση και τώρα θα κληθεί να πληρώσει ο Έλληνας φορολογούμενος</w:t>
      </w:r>
      <w:r>
        <w:rPr>
          <w:rFonts w:eastAsia="Times New Roman"/>
          <w:szCs w:val="24"/>
        </w:rPr>
        <w:t>.</w:t>
      </w:r>
    </w:p>
    <w:p w14:paraId="38244670" w14:textId="77777777" w:rsidR="00D035B1" w:rsidRDefault="005B20CE">
      <w:pPr>
        <w:spacing w:line="600" w:lineRule="auto"/>
        <w:ind w:firstLine="720"/>
        <w:jc w:val="both"/>
        <w:rPr>
          <w:rFonts w:eastAsia="Times New Roman"/>
          <w:szCs w:val="24"/>
        </w:rPr>
      </w:pPr>
      <w:r>
        <w:rPr>
          <w:rFonts w:eastAsia="Times New Roman"/>
          <w:szCs w:val="24"/>
        </w:rPr>
        <w:t>Η</w:t>
      </w:r>
      <w:r w:rsidRPr="00844A66">
        <w:rPr>
          <w:rFonts w:eastAsia="Times New Roman"/>
          <w:szCs w:val="24"/>
        </w:rPr>
        <w:t xml:space="preserve"> κ</w:t>
      </w:r>
      <w:r>
        <w:rPr>
          <w:rFonts w:eastAsia="Times New Roman"/>
          <w:szCs w:val="24"/>
        </w:rPr>
        <w:t>ύρια</w:t>
      </w:r>
      <w:r w:rsidRPr="00844A66">
        <w:rPr>
          <w:rFonts w:eastAsia="Times New Roman"/>
          <w:szCs w:val="24"/>
        </w:rPr>
        <w:t xml:space="preserve"> αντίδρασή </w:t>
      </w:r>
      <w:r>
        <w:rPr>
          <w:rFonts w:eastAsia="Times New Roman"/>
          <w:szCs w:val="24"/>
        </w:rPr>
        <w:t xml:space="preserve">μας χθες ήταν </w:t>
      </w:r>
      <w:r w:rsidRPr="00844A66">
        <w:rPr>
          <w:rFonts w:eastAsia="Times New Roman"/>
          <w:szCs w:val="24"/>
        </w:rPr>
        <w:t>για τον όγκο των τροπολογιών</w:t>
      </w:r>
      <w:r>
        <w:rPr>
          <w:rFonts w:eastAsia="Times New Roman"/>
          <w:szCs w:val="24"/>
        </w:rPr>
        <w:t>,</w:t>
      </w:r>
      <w:r w:rsidRPr="00844A66">
        <w:rPr>
          <w:rFonts w:eastAsia="Times New Roman"/>
          <w:szCs w:val="24"/>
        </w:rPr>
        <w:t xml:space="preserve"> αλλά όχι μόνο για τον όγκο</w:t>
      </w:r>
      <w:r>
        <w:rPr>
          <w:rFonts w:eastAsia="Times New Roman"/>
          <w:szCs w:val="24"/>
        </w:rPr>
        <w:t>.</w:t>
      </w:r>
      <w:r w:rsidRPr="00844A66">
        <w:rPr>
          <w:rFonts w:eastAsia="Times New Roman"/>
          <w:szCs w:val="24"/>
        </w:rPr>
        <w:t xml:space="preserve"> </w:t>
      </w:r>
      <w:r>
        <w:rPr>
          <w:rFonts w:eastAsia="Times New Roman"/>
          <w:szCs w:val="24"/>
        </w:rPr>
        <w:t>Τ</w:t>
      </w:r>
      <w:r w:rsidRPr="00844A66">
        <w:rPr>
          <w:rFonts w:eastAsia="Times New Roman"/>
          <w:szCs w:val="24"/>
        </w:rPr>
        <w:t xml:space="preserve">έσσερις από τις επτά </w:t>
      </w:r>
      <w:r>
        <w:rPr>
          <w:rFonts w:eastAsia="Times New Roman"/>
          <w:szCs w:val="24"/>
        </w:rPr>
        <w:t>β</w:t>
      </w:r>
      <w:r w:rsidRPr="00844A66">
        <w:rPr>
          <w:rFonts w:eastAsia="Times New Roman"/>
          <w:szCs w:val="24"/>
        </w:rPr>
        <w:t>ου</w:t>
      </w:r>
      <w:r w:rsidRPr="00844A66">
        <w:rPr>
          <w:rFonts w:eastAsia="Times New Roman"/>
          <w:szCs w:val="24"/>
        </w:rPr>
        <w:t xml:space="preserve">λευτικές τροπολογίες και </w:t>
      </w:r>
      <w:r>
        <w:rPr>
          <w:rFonts w:eastAsia="Times New Roman"/>
          <w:szCs w:val="24"/>
        </w:rPr>
        <w:t>έντεκα</w:t>
      </w:r>
      <w:r w:rsidRPr="00844A66">
        <w:rPr>
          <w:rFonts w:eastAsia="Times New Roman"/>
          <w:szCs w:val="24"/>
        </w:rPr>
        <w:t xml:space="preserve"> από τις </w:t>
      </w:r>
      <w:r>
        <w:rPr>
          <w:rFonts w:eastAsia="Times New Roman"/>
          <w:szCs w:val="24"/>
        </w:rPr>
        <w:t>είκοσι δύο</w:t>
      </w:r>
      <w:r w:rsidRPr="00844A66">
        <w:rPr>
          <w:rFonts w:eastAsia="Times New Roman"/>
          <w:szCs w:val="24"/>
        </w:rPr>
        <w:t xml:space="preserve"> υπουργικές ήταν εκπρόθεσμες</w:t>
      </w:r>
      <w:r>
        <w:rPr>
          <w:rFonts w:eastAsia="Times New Roman"/>
          <w:szCs w:val="24"/>
        </w:rPr>
        <w:t>.</w:t>
      </w:r>
      <w:r w:rsidRPr="00844A66">
        <w:rPr>
          <w:rFonts w:eastAsia="Times New Roman"/>
          <w:szCs w:val="24"/>
        </w:rPr>
        <w:t xml:space="preserve"> </w:t>
      </w:r>
      <w:r>
        <w:rPr>
          <w:rFonts w:eastAsia="Times New Roman"/>
          <w:szCs w:val="24"/>
        </w:rPr>
        <w:t>Η</w:t>
      </w:r>
      <w:r w:rsidRPr="00844A66">
        <w:rPr>
          <w:rFonts w:eastAsia="Times New Roman"/>
          <w:szCs w:val="24"/>
        </w:rPr>
        <w:t xml:space="preserve"> προθεσμία ξέρετε πότε ήταν για να υποβληθούν</w:t>
      </w:r>
      <w:r>
        <w:rPr>
          <w:rFonts w:eastAsia="Times New Roman"/>
          <w:szCs w:val="24"/>
        </w:rPr>
        <w:t>;</w:t>
      </w:r>
      <w:r w:rsidRPr="00844A66">
        <w:rPr>
          <w:rFonts w:eastAsia="Times New Roman"/>
          <w:szCs w:val="24"/>
        </w:rPr>
        <w:t xml:space="preserve"> </w:t>
      </w:r>
      <w:r>
        <w:rPr>
          <w:rFonts w:eastAsia="Times New Roman"/>
          <w:szCs w:val="24"/>
        </w:rPr>
        <w:t>Χ</w:t>
      </w:r>
      <w:r w:rsidRPr="00844A66">
        <w:rPr>
          <w:rFonts w:eastAsia="Times New Roman"/>
          <w:szCs w:val="24"/>
        </w:rPr>
        <w:t xml:space="preserve">θες το πρωί </w:t>
      </w:r>
      <w:r>
        <w:rPr>
          <w:rFonts w:eastAsia="Times New Roman"/>
          <w:szCs w:val="24"/>
        </w:rPr>
        <w:t xml:space="preserve">στις </w:t>
      </w:r>
      <w:r w:rsidRPr="00844A66">
        <w:rPr>
          <w:rFonts w:eastAsia="Times New Roman"/>
          <w:szCs w:val="24"/>
        </w:rPr>
        <w:t>10</w:t>
      </w:r>
      <w:r>
        <w:rPr>
          <w:rFonts w:eastAsia="Times New Roman"/>
          <w:szCs w:val="24"/>
        </w:rPr>
        <w:t>.</w:t>
      </w:r>
      <w:r w:rsidRPr="00844A66">
        <w:rPr>
          <w:rFonts w:eastAsia="Times New Roman"/>
          <w:szCs w:val="24"/>
        </w:rPr>
        <w:t>30</w:t>
      </w:r>
      <w:r>
        <w:rPr>
          <w:rFonts w:eastAsia="Times New Roman"/>
          <w:szCs w:val="24"/>
        </w:rPr>
        <w:t>΄</w:t>
      </w:r>
      <w:r w:rsidRPr="00844A66">
        <w:rPr>
          <w:rFonts w:eastAsia="Times New Roman"/>
          <w:szCs w:val="24"/>
        </w:rPr>
        <w:t xml:space="preserve"> </w:t>
      </w:r>
      <w:r>
        <w:rPr>
          <w:rFonts w:eastAsia="Times New Roman"/>
          <w:szCs w:val="24"/>
        </w:rPr>
        <w:t>ήταν η εμ</w:t>
      </w:r>
      <w:r w:rsidRPr="00844A66">
        <w:rPr>
          <w:rFonts w:eastAsia="Times New Roman"/>
          <w:szCs w:val="24"/>
        </w:rPr>
        <w:t>πρό</w:t>
      </w:r>
      <w:r>
        <w:rPr>
          <w:rFonts w:eastAsia="Times New Roman"/>
          <w:szCs w:val="24"/>
        </w:rPr>
        <w:t>θεσμη προ</w:t>
      </w:r>
      <w:r w:rsidRPr="00844A66">
        <w:rPr>
          <w:rFonts w:eastAsia="Times New Roman"/>
          <w:szCs w:val="24"/>
        </w:rPr>
        <w:t>θεσμ</w:t>
      </w:r>
      <w:r>
        <w:rPr>
          <w:rFonts w:eastAsia="Times New Roman"/>
          <w:szCs w:val="24"/>
        </w:rPr>
        <w:t>ία.</w:t>
      </w:r>
      <w:r w:rsidRPr="00844A66">
        <w:rPr>
          <w:rFonts w:eastAsia="Times New Roman"/>
          <w:szCs w:val="24"/>
        </w:rPr>
        <w:t xml:space="preserve"> </w:t>
      </w:r>
      <w:r>
        <w:rPr>
          <w:rFonts w:eastAsia="Times New Roman"/>
          <w:szCs w:val="24"/>
        </w:rPr>
        <w:t>Ο</w:t>
      </w:r>
      <w:r w:rsidRPr="00844A66">
        <w:rPr>
          <w:rFonts w:eastAsia="Times New Roman"/>
          <w:szCs w:val="24"/>
        </w:rPr>
        <w:t xml:space="preserve">ι μισές υπουργικές </w:t>
      </w:r>
      <w:r>
        <w:rPr>
          <w:rFonts w:eastAsia="Times New Roman"/>
          <w:szCs w:val="24"/>
        </w:rPr>
        <w:t>ήρθαν</w:t>
      </w:r>
      <w:r w:rsidRPr="00844A66">
        <w:rPr>
          <w:rFonts w:eastAsia="Times New Roman"/>
          <w:szCs w:val="24"/>
        </w:rPr>
        <w:t xml:space="preserve"> εκπρόθεσμες μέσα στην ημέρα</w:t>
      </w:r>
      <w:r>
        <w:rPr>
          <w:rFonts w:eastAsia="Times New Roman"/>
          <w:szCs w:val="24"/>
        </w:rPr>
        <w:t>,</w:t>
      </w:r>
      <w:r w:rsidRPr="00844A66">
        <w:rPr>
          <w:rFonts w:eastAsia="Times New Roman"/>
          <w:szCs w:val="24"/>
        </w:rPr>
        <w:t xml:space="preserve"> ώστε να μην προλάβουν να πάνε σε επιτροπή</w:t>
      </w:r>
      <w:r>
        <w:rPr>
          <w:rFonts w:eastAsia="Times New Roman"/>
          <w:szCs w:val="24"/>
        </w:rPr>
        <w:t>,</w:t>
      </w:r>
      <w:r w:rsidRPr="00844A66">
        <w:rPr>
          <w:rFonts w:eastAsia="Times New Roman"/>
          <w:szCs w:val="24"/>
        </w:rPr>
        <w:t xml:space="preserve"> να μην προλάβουν να ακουστούν οι απόψεις των Βουλευτών</w:t>
      </w:r>
      <w:r>
        <w:rPr>
          <w:rFonts w:eastAsia="Times New Roman"/>
          <w:szCs w:val="24"/>
        </w:rPr>
        <w:t>,</w:t>
      </w:r>
      <w:r w:rsidRPr="00844A66">
        <w:rPr>
          <w:rFonts w:eastAsia="Times New Roman"/>
          <w:szCs w:val="24"/>
        </w:rPr>
        <w:t xml:space="preserve"> να μην κληθούν φορείς και να μην μπορούμε στην </w:t>
      </w:r>
      <w:r>
        <w:rPr>
          <w:rFonts w:eastAsia="Times New Roman"/>
          <w:szCs w:val="24"/>
        </w:rPr>
        <w:t>Ο</w:t>
      </w:r>
      <w:r w:rsidRPr="00844A66">
        <w:rPr>
          <w:rFonts w:eastAsia="Times New Roman"/>
          <w:szCs w:val="24"/>
        </w:rPr>
        <w:t>λομέλεια με τον κλειστό κατάλογο που υπήρχε χ</w:t>
      </w:r>
      <w:r>
        <w:rPr>
          <w:rFonts w:eastAsia="Times New Roman"/>
          <w:szCs w:val="24"/>
        </w:rPr>
        <w:t>θ</w:t>
      </w:r>
      <w:r w:rsidRPr="00844A66">
        <w:rPr>
          <w:rFonts w:eastAsia="Times New Roman"/>
          <w:szCs w:val="24"/>
        </w:rPr>
        <w:t xml:space="preserve">ες να γίνει </w:t>
      </w:r>
      <w:r>
        <w:rPr>
          <w:rFonts w:eastAsia="Times New Roman"/>
          <w:szCs w:val="24"/>
        </w:rPr>
        <w:t>ο</w:t>
      </w:r>
      <w:r w:rsidRPr="00844A66">
        <w:rPr>
          <w:rFonts w:eastAsia="Times New Roman"/>
          <w:szCs w:val="24"/>
        </w:rPr>
        <w:t>ποιαδήποτε ουσιαστική συζήτηση</w:t>
      </w:r>
      <w:r>
        <w:rPr>
          <w:rFonts w:eastAsia="Times New Roman"/>
          <w:szCs w:val="24"/>
        </w:rPr>
        <w:t>.</w:t>
      </w:r>
    </w:p>
    <w:p w14:paraId="38244671" w14:textId="77777777" w:rsidR="00D035B1" w:rsidRDefault="005B20CE">
      <w:pPr>
        <w:spacing w:line="600" w:lineRule="auto"/>
        <w:ind w:firstLine="720"/>
        <w:jc w:val="both"/>
        <w:rPr>
          <w:rFonts w:eastAsia="Times New Roman"/>
          <w:szCs w:val="24"/>
        </w:rPr>
      </w:pPr>
      <w:r>
        <w:rPr>
          <w:rFonts w:eastAsia="Times New Roman"/>
          <w:szCs w:val="24"/>
        </w:rPr>
        <w:lastRenderedPageBreak/>
        <w:t>Η Κυβέρνηση αναγκ</w:t>
      </w:r>
      <w:r>
        <w:rPr>
          <w:rFonts w:eastAsia="Times New Roman"/>
          <w:szCs w:val="24"/>
        </w:rPr>
        <w:t>άστηκε χθες -</w:t>
      </w:r>
      <w:r w:rsidRPr="00844A66">
        <w:rPr>
          <w:rFonts w:eastAsia="Times New Roman"/>
          <w:szCs w:val="24"/>
        </w:rPr>
        <w:t xml:space="preserve">και πρέπει να </w:t>
      </w:r>
      <w:r>
        <w:rPr>
          <w:rFonts w:eastAsia="Times New Roman"/>
          <w:szCs w:val="24"/>
        </w:rPr>
        <w:t>εί</w:t>
      </w:r>
      <w:r w:rsidRPr="00844A66">
        <w:rPr>
          <w:rFonts w:eastAsia="Times New Roman"/>
          <w:szCs w:val="24"/>
        </w:rPr>
        <w:t xml:space="preserve">ναι η πρώτη φορά στη </w:t>
      </w:r>
      <w:r>
        <w:rPr>
          <w:rFonts w:eastAsia="Times New Roman"/>
          <w:szCs w:val="24"/>
        </w:rPr>
        <w:t>Μ</w:t>
      </w:r>
      <w:r w:rsidRPr="00844A66">
        <w:rPr>
          <w:rFonts w:eastAsia="Times New Roman"/>
          <w:szCs w:val="24"/>
        </w:rPr>
        <w:t>εταπολίτευση</w:t>
      </w:r>
      <w:r>
        <w:rPr>
          <w:rFonts w:eastAsia="Times New Roman"/>
          <w:szCs w:val="24"/>
        </w:rPr>
        <w:t xml:space="preserve">- να κάνει άρση </w:t>
      </w:r>
      <w:r w:rsidRPr="00844A66">
        <w:rPr>
          <w:rFonts w:eastAsia="Times New Roman"/>
          <w:szCs w:val="24"/>
        </w:rPr>
        <w:t xml:space="preserve">του κατεπείγοντος μπροστά στη σύσσωμη αντίδραση της </w:t>
      </w:r>
      <w:r>
        <w:rPr>
          <w:rFonts w:eastAsia="Times New Roman"/>
          <w:szCs w:val="24"/>
        </w:rPr>
        <w:t xml:space="preserve">Αντιπολίτευσης, γιατί </w:t>
      </w:r>
      <w:r w:rsidRPr="00844A66">
        <w:rPr>
          <w:rFonts w:eastAsia="Times New Roman"/>
          <w:szCs w:val="24"/>
        </w:rPr>
        <w:t xml:space="preserve">ήμασταν όλοι </w:t>
      </w:r>
      <w:r>
        <w:rPr>
          <w:rFonts w:eastAsia="Times New Roman"/>
          <w:szCs w:val="24"/>
        </w:rPr>
        <w:t>έ</w:t>
      </w:r>
      <w:r w:rsidRPr="00844A66">
        <w:rPr>
          <w:rFonts w:eastAsia="Times New Roman"/>
          <w:szCs w:val="24"/>
        </w:rPr>
        <w:t xml:space="preserve">τοιμοι να αποχωρήσουμε </w:t>
      </w:r>
      <w:r>
        <w:rPr>
          <w:rFonts w:eastAsia="Times New Roman"/>
          <w:szCs w:val="24"/>
        </w:rPr>
        <w:t xml:space="preserve">από </w:t>
      </w:r>
      <w:r w:rsidRPr="00844A66">
        <w:rPr>
          <w:rFonts w:eastAsia="Times New Roman"/>
          <w:szCs w:val="24"/>
        </w:rPr>
        <w:t xml:space="preserve">την </w:t>
      </w:r>
      <w:r>
        <w:rPr>
          <w:rFonts w:eastAsia="Times New Roman"/>
          <w:szCs w:val="24"/>
        </w:rPr>
        <w:t>Α</w:t>
      </w:r>
      <w:r w:rsidRPr="00844A66">
        <w:rPr>
          <w:rFonts w:eastAsia="Times New Roman"/>
          <w:szCs w:val="24"/>
        </w:rPr>
        <w:t>ίθουσα</w:t>
      </w:r>
      <w:r>
        <w:rPr>
          <w:rFonts w:eastAsia="Times New Roman"/>
          <w:szCs w:val="24"/>
        </w:rPr>
        <w:t>.</w:t>
      </w:r>
    </w:p>
    <w:p w14:paraId="38244672" w14:textId="77777777" w:rsidR="00D035B1" w:rsidRDefault="005B20CE">
      <w:pPr>
        <w:spacing w:line="600" w:lineRule="auto"/>
        <w:ind w:firstLine="720"/>
        <w:jc w:val="both"/>
        <w:rPr>
          <w:rFonts w:eastAsia="Times New Roman"/>
          <w:szCs w:val="24"/>
        </w:rPr>
      </w:pPr>
      <w:r>
        <w:rPr>
          <w:rFonts w:eastAsia="Times New Roman"/>
          <w:szCs w:val="24"/>
        </w:rPr>
        <w:t>Ο</w:t>
      </w:r>
      <w:r w:rsidRPr="00844A66">
        <w:rPr>
          <w:rFonts w:eastAsia="Times New Roman"/>
          <w:szCs w:val="24"/>
        </w:rPr>
        <w:t xml:space="preserve">ι τροπολογίες που ήρθαν </w:t>
      </w:r>
      <w:r>
        <w:rPr>
          <w:rFonts w:eastAsia="Times New Roman"/>
          <w:szCs w:val="24"/>
        </w:rPr>
        <w:t>-</w:t>
      </w:r>
      <w:r w:rsidRPr="00844A66">
        <w:rPr>
          <w:rFonts w:eastAsia="Times New Roman"/>
          <w:szCs w:val="24"/>
        </w:rPr>
        <w:t>ως συνήθως</w:t>
      </w:r>
      <w:r>
        <w:rPr>
          <w:rFonts w:eastAsia="Times New Roman"/>
          <w:szCs w:val="24"/>
        </w:rPr>
        <w:t>-</w:t>
      </w:r>
      <w:r w:rsidRPr="00844A66">
        <w:rPr>
          <w:rFonts w:eastAsia="Times New Roman"/>
          <w:szCs w:val="24"/>
        </w:rPr>
        <w:t xml:space="preserve"> εμπίπτουν σ</w:t>
      </w:r>
      <w:r w:rsidRPr="00844A66">
        <w:rPr>
          <w:rFonts w:eastAsia="Times New Roman"/>
          <w:szCs w:val="24"/>
        </w:rPr>
        <w:t>ε τρεις κατηγορίες</w:t>
      </w:r>
      <w:r>
        <w:rPr>
          <w:rFonts w:eastAsia="Times New Roman"/>
          <w:szCs w:val="24"/>
        </w:rPr>
        <w:t>.</w:t>
      </w:r>
      <w:r w:rsidRPr="00844A66">
        <w:rPr>
          <w:rFonts w:eastAsia="Times New Roman"/>
          <w:szCs w:val="24"/>
        </w:rPr>
        <w:t xml:space="preserve"> Πρώτον</w:t>
      </w:r>
      <w:r>
        <w:rPr>
          <w:rFonts w:eastAsia="Times New Roman"/>
          <w:szCs w:val="24"/>
        </w:rPr>
        <w:t>,</w:t>
      </w:r>
      <w:r w:rsidRPr="00844A66">
        <w:rPr>
          <w:rFonts w:eastAsia="Times New Roman"/>
          <w:szCs w:val="24"/>
        </w:rPr>
        <w:t xml:space="preserve"> παράταση προθεσμιών εκεί που το κράτος είχε μία υποχρέωση να κάνει κάτι </w:t>
      </w:r>
      <w:r>
        <w:rPr>
          <w:rFonts w:eastAsia="Times New Roman"/>
          <w:szCs w:val="24"/>
        </w:rPr>
        <w:t>συγκεκριμένο και αδυνατεί να το</w:t>
      </w:r>
      <w:r w:rsidRPr="00844A66">
        <w:rPr>
          <w:rFonts w:eastAsia="Times New Roman"/>
          <w:szCs w:val="24"/>
        </w:rPr>
        <w:t xml:space="preserve"> κάνει</w:t>
      </w:r>
      <w:r>
        <w:rPr>
          <w:rFonts w:eastAsia="Times New Roman"/>
          <w:szCs w:val="24"/>
        </w:rPr>
        <w:t>.</w:t>
      </w:r>
      <w:r w:rsidRPr="00844A66">
        <w:rPr>
          <w:rFonts w:eastAsia="Times New Roman"/>
          <w:szCs w:val="24"/>
        </w:rPr>
        <w:t xml:space="preserve"> </w:t>
      </w:r>
      <w:r>
        <w:rPr>
          <w:rFonts w:eastAsia="Times New Roman"/>
          <w:szCs w:val="24"/>
        </w:rPr>
        <w:t>Π</w:t>
      </w:r>
      <w:r w:rsidRPr="00844A66">
        <w:rPr>
          <w:rFonts w:eastAsia="Times New Roman"/>
          <w:szCs w:val="24"/>
        </w:rPr>
        <w:t xml:space="preserve">ολλές από αυτές </w:t>
      </w:r>
      <w:r>
        <w:rPr>
          <w:rFonts w:eastAsia="Times New Roman"/>
          <w:szCs w:val="24"/>
        </w:rPr>
        <w:t xml:space="preserve">τις </w:t>
      </w:r>
      <w:r w:rsidRPr="00844A66">
        <w:rPr>
          <w:rFonts w:eastAsia="Times New Roman"/>
          <w:szCs w:val="24"/>
        </w:rPr>
        <w:t>τροπολογίες έχουν σχέση με την οικονομική διαχείριση</w:t>
      </w:r>
      <w:r>
        <w:rPr>
          <w:rFonts w:eastAsia="Times New Roman"/>
          <w:szCs w:val="24"/>
        </w:rPr>
        <w:t>.</w:t>
      </w:r>
      <w:r w:rsidRPr="00844A66">
        <w:rPr>
          <w:rFonts w:eastAsia="Times New Roman"/>
          <w:szCs w:val="24"/>
        </w:rPr>
        <w:t xml:space="preserve"> </w:t>
      </w:r>
      <w:r>
        <w:rPr>
          <w:rFonts w:eastAsia="Times New Roman"/>
          <w:szCs w:val="24"/>
        </w:rPr>
        <w:t>Δ</w:t>
      </w:r>
      <w:r w:rsidRPr="00844A66">
        <w:rPr>
          <w:rFonts w:eastAsia="Times New Roman"/>
          <w:szCs w:val="24"/>
        </w:rPr>
        <w:t>ίνονται παραστάσεις σε Υπουργεία που έπρε</w:t>
      </w:r>
      <w:r w:rsidRPr="00844A66">
        <w:rPr>
          <w:rFonts w:eastAsia="Times New Roman"/>
          <w:szCs w:val="24"/>
        </w:rPr>
        <w:t>πε να δημιουργήσουν Γενικές Διευθύνσεις Οικονομικών</w:t>
      </w:r>
      <w:r>
        <w:rPr>
          <w:rFonts w:eastAsia="Times New Roman"/>
          <w:szCs w:val="24"/>
        </w:rPr>
        <w:t xml:space="preserve">, </w:t>
      </w:r>
      <w:r w:rsidRPr="00844A66">
        <w:rPr>
          <w:rFonts w:eastAsia="Times New Roman"/>
          <w:szCs w:val="24"/>
        </w:rPr>
        <w:t>σε Υπουργεία που έπρεπε να έχουν ειδικές διαδικασίες για προμήθειες</w:t>
      </w:r>
      <w:r>
        <w:rPr>
          <w:rFonts w:eastAsia="Times New Roman"/>
          <w:szCs w:val="24"/>
        </w:rPr>
        <w:t xml:space="preserve">. </w:t>
      </w:r>
      <w:r w:rsidRPr="00844A66">
        <w:rPr>
          <w:rFonts w:eastAsia="Times New Roman"/>
          <w:szCs w:val="24"/>
        </w:rPr>
        <w:t xml:space="preserve">Αναφέρθηκε </w:t>
      </w:r>
      <w:r>
        <w:rPr>
          <w:rFonts w:eastAsia="Times New Roman"/>
          <w:szCs w:val="24"/>
        </w:rPr>
        <w:t xml:space="preserve">χθες </w:t>
      </w:r>
      <w:r w:rsidRPr="00844A66">
        <w:rPr>
          <w:rFonts w:eastAsia="Times New Roman"/>
          <w:szCs w:val="24"/>
        </w:rPr>
        <w:t>το Υπουργείο Εμπορικής Ναυτιλίας</w:t>
      </w:r>
      <w:r>
        <w:rPr>
          <w:rFonts w:eastAsia="Times New Roman"/>
          <w:szCs w:val="24"/>
        </w:rPr>
        <w:t>.</w:t>
      </w:r>
      <w:r w:rsidRPr="00844A66">
        <w:rPr>
          <w:rFonts w:eastAsia="Times New Roman"/>
          <w:szCs w:val="24"/>
        </w:rPr>
        <w:t xml:space="preserve"> </w:t>
      </w:r>
      <w:r>
        <w:rPr>
          <w:rFonts w:eastAsia="Times New Roman"/>
          <w:szCs w:val="24"/>
        </w:rPr>
        <w:t>Π</w:t>
      </w:r>
      <w:r w:rsidRPr="00844A66">
        <w:rPr>
          <w:rFonts w:eastAsia="Times New Roman"/>
          <w:szCs w:val="24"/>
        </w:rPr>
        <w:t xml:space="preserve">έρασε το 2015 </w:t>
      </w:r>
      <w:r>
        <w:rPr>
          <w:rFonts w:eastAsia="Times New Roman"/>
          <w:szCs w:val="24"/>
        </w:rPr>
        <w:t>μια</w:t>
      </w:r>
      <w:r w:rsidRPr="00844A66">
        <w:rPr>
          <w:rFonts w:eastAsia="Times New Roman"/>
          <w:szCs w:val="24"/>
        </w:rPr>
        <w:t xml:space="preserve"> τροπολογία για να παίρνει το Λιμενικό </w:t>
      </w:r>
      <w:r>
        <w:rPr>
          <w:rFonts w:eastAsia="Times New Roman"/>
          <w:szCs w:val="24"/>
        </w:rPr>
        <w:t>καύσιμο</w:t>
      </w:r>
      <w:r w:rsidRPr="00844A66">
        <w:rPr>
          <w:rFonts w:eastAsia="Times New Roman"/>
          <w:szCs w:val="24"/>
        </w:rPr>
        <w:t xml:space="preserve"> κατά παρέκκλιση των διαδικασιών προμήθειας</w:t>
      </w:r>
      <w:r>
        <w:rPr>
          <w:rFonts w:eastAsia="Times New Roman"/>
          <w:szCs w:val="24"/>
        </w:rPr>
        <w:t>,</w:t>
      </w:r>
      <w:r w:rsidRPr="00844A66">
        <w:rPr>
          <w:rFonts w:eastAsia="Times New Roman"/>
          <w:szCs w:val="24"/>
        </w:rPr>
        <w:t xml:space="preserve"> η οποία </w:t>
      </w:r>
      <w:r>
        <w:rPr>
          <w:rFonts w:eastAsia="Times New Roman"/>
          <w:szCs w:val="24"/>
        </w:rPr>
        <w:t>έληγε</w:t>
      </w:r>
      <w:r w:rsidRPr="00844A66">
        <w:rPr>
          <w:rFonts w:eastAsia="Times New Roman"/>
          <w:szCs w:val="24"/>
        </w:rPr>
        <w:t xml:space="preserve"> στο τέλος του </w:t>
      </w:r>
      <w:r>
        <w:rPr>
          <w:rFonts w:eastAsia="Times New Roman"/>
          <w:szCs w:val="24"/>
        </w:rPr>
        <w:t>20</w:t>
      </w:r>
      <w:r w:rsidRPr="00844A66">
        <w:rPr>
          <w:rFonts w:eastAsia="Times New Roman"/>
          <w:szCs w:val="24"/>
        </w:rPr>
        <w:t>16</w:t>
      </w:r>
      <w:r>
        <w:rPr>
          <w:rFonts w:eastAsia="Times New Roman"/>
          <w:szCs w:val="24"/>
        </w:rPr>
        <w:t xml:space="preserve">. Δόθηκε παράταση </w:t>
      </w:r>
      <w:r w:rsidRPr="00844A66">
        <w:rPr>
          <w:rFonts w:eastAsia="Times New Roman"/>
          <w:szCs w:val="24"/>
        </w:rPr>
        <w:t xml:space="preserve">για το </w:t>
      </w:r>
      <w:r>
        <w:rPr>
          <w:rFonts w:eastAsia="Times New Roman"/>
          <w:szCs w:val="24"/>
        </w:rPr>
        <w:t>20</w:t>
      </w:r>
      <w:r w:rsidRPr="00844A66">
        <w:rPr>
          <w:rFonts w:eastAsia="Times New Roman"/>
          <w:szCs w:val="24"/>
        </w:rPr>
        <w:t>17</w:t>
      </w:r>
      <w:r>
        <w:rPr>
          <w:rFonts w:eastAsia="Times New Roman"/>
          <w:szCs w:val="24"/>
        </w:rPr>
        <w:t>,</w:t>
      </w:r>
      <w:r w:rsidRPr="00844A66">
        <w:rPr>
          <w:rFonts w:eastAsia="Times New Roman"/>
          <w:szCs w:val="24"/>
        </w:rPr>
        <w:t xml:space="preserve"> δόθηκε παράταση για τον Ιούνιο του </w:t>
      </w:r>
      <w:r>
        <w:rPr>
          <w:rFonts w:eastAsia="Times New Roman"/>
          <w:szCs w:val="24"/>
        </w:rPr>
        <w:t>20</w:t>
      </w:r>
      <w:r w:rsidRPr="00844A66">
        <w:rPr>
          <w:rFonts w:eastAsia="Times New Roman"/>
          <w:szCs w:val="24"/>
        </w:rPr>
        <w:t>18</w:t>
      </w:r>
      <w:r>
        <w:rPr>
          <w:rFonts w:eastAsia="Times New Roman"/>
          <w:szCs w:val="24"/>
        </w:rPr>
        <w:t>,</w:t>
      </w:r>
      <w:r w:rsidRPr="00844A66">
        <w:rPr>
          <w:rFonts w:eastAsia="Times New Roman"/>
          <w:szCs w:val="24"/>
        </w:rPr>
        <w:t xml:space="preserve"> μετά </w:t>
      </w:r>
      <w:r>
        <w:rPr>
          <w:rFonts w:eastAsia="Times New Roman"/>
          <w:szCs w:val="24"/>
        </w:rPr>
        <w:t>για</w:t>
      </w:r>
      <w:r w:rsidRPr="00844A66">
        <w:rPr>
          <w:rFonts w:eastAsia="Times New Roman"/>
          <w:szCs w:val="24"/>
        </w:rPr>
        <w:t xml:space="preserve"> το</w:t>
      </w:r>
      <w:r>
        <w:rPr>
          <w:rFonts w:eastAsia="Times New Roman"/>
          <w:szCs w:val="24"/>
        </w:rPr>
        <w:t>ν</w:t>
      </w:r>
      <w:r w:rsidRPr="00844A66">
        <w:rPr>
          <w:rFonts w:eastAsia="Times New Roman"/>
          <w:szCs w:val="24"/>
        </w:rPr>
        <w:t xml:space="preserve"> Δεκέμβρη του </w:t>
      </w:r>
      <w:r>
        <w:rPr>
          <w:rFonts w:eastAsia="Times New Roman"/>
          <w:szCs w:val="24"/>
        </w:rPr>
        <w:t>20</w:t>
      </w:r>
      <w:r w:rsidRPr="00844A66">
        <w:rPr>
          <w:rFonts w:eastAsia="Times New Roman"/>
          <w:szCs w:val="24"/>
        </w:rPr>
        <w:t xml:space="preserve">18 και τώρα </w:t>
      </w:r>
      <w:r>
        <w:rPr>
          <w:rFonts w:eastAsia="Times New Roman"/>
          <w:szCs w:val="24"/>
        </w:rPr>
        <w:t xml:space="preserve">για </w:t>
      </w:r>
      <w:r w:rsidRPr="00844A66">
        <w:rPr>
          <w:rFonts w:eastAsia="Times New Roman"/>
          <w:szCs w:val="24"/>
        </w:rPr>
        <w:t>το 2019</w:t>
      </w:r>
      <w:r>
        <w:rPr>
          <w:rFonts w:eastAsia="Times New Roman"/>
          <w:szCs w:val="24"/>
        </w:rPr>
        <w:t>.</w:t>
      </w:r>
      <w:r w:rsidRPr="00844A66">
        <w:rPr>
          <w:rFonts w:eastAsia="Times New Roman"/>
          <w:szCs w:val="24"/>
        </w:rPr>
        <w:t xml:space="preserve"> </w:t>
      </w:r>
      <w:r>
        <w:rPr>
          <w:rFonts w:eastAsia="Times New Roman"/>
          <w:szCs w:val="24"/>
        </w:rPr>
        <w:t>Δ</w:t>
      </w:r>
      <w:r w:rsidRPr="00844A66">
        <w:rPr>
          <w:rFonts w:eastAsia="Times New Roman"/>
          <w:szCs w:val="24"/>
        </w:rPr>
        <w:t>εν είναι επείγον πλέον αυτό</w:t>
      </w:r>
      <w:r>
        <w:rPr>
          <w:rFonts w:eastAsia="Times New Roman"/>
          <w:szCs w:val="24"/>
        </w:rPr>
        <w:t>.</w:t>
      </w:r>
      <w:r w:rsidRPr="00844A66">
        <w:rPr>
          <w:rFonts w:eastAsia="Times New Roman"/>
          <w:szCs w:val="24"/>
        </w:rPr>
        <w:t xml:space="preserve"> </w:t>
      </w:r>
      <w:r>
        <w:rPr>
          <w:rFonts w:eastAsia="Times New Roman"/>
          <w:szCs w:val="24"/>
        </w:rPr>
        <w:t>Ε</w:t>
      </w:r>
      <w:r w:rsidRPr="00844A66">
        <w:rPr>
          <w:rFonts w:eastAsia="Times New Roman"/>
          <w:szCs w:val="24"/>
        </w:rPr>
        <w:t>ίναι επιλογή σας να λει</w:t>
      </w:r>
      <w:r w:rsidRPr="00844A66">
        <w:rPr>
          <w:rFonts w:eastAsia="Times New Roman"/>
          <w:szCs w:val="24"/>
        </w:rPr>
        <w:t xml:space="preserve">τουργείτε με αδιαφανείς διαδικασίες </w:t>
      </w:r>
      <w:r>
        <w:rPr>
          <w:rFonts w:eastAsia="Times New Roman"/>
          <w:szCs w:val="24"/>
        </w:rPr>
        <w:t xml:space="preserve">παρέκκλισης. </w:t>
      </w:r>
    </w:p>
    <w:p w14:paraId="38244673" w14:textId="77777777" w:rsidR="00D035B1" w:rsidRDefault="005B20CE">
      <w:pPr>
        <w:spacing w:line="600" w:lineRule="auto"/>
        <w:ind w:firstLine="720"/>
        <w:jc w:val="both"/>
        <w:rPr>
          <w:rFonts w:eastAsia="Times New Roman"/>
          <w:szCs w:val="24"/>
        </w:rPr>
      </w:pPr>
      <w:r>
        <w:rPr>
          <w:rFonts w:eastAsia="Times New Roman"/>
          <w:szCs w:val="24"/>
        </w:rPr>
        <w:lastRenderedPageBreak/>
        <w:t>Ανέφερε ο εισηγητής του ΣΥΡΙΖΑ</w:t>
      </w:r>
      <w:r w:rsidRPr="00844A66">
        <w:rPr>
          <w:rFonts w:eastAsia="Times New Roman"/>
          <w:szCs w:val="24"/>
        </w:rPr>
        <w:t xml:space="preserve"> </w:t>
      </w:r>
      <w:r>
        <w:rPr>
          <w:rFonts w:eastAsia="Times New Roman"/>
          <w:szCs w:val="24"/>
        </w:rPr>
        <w:t xml:space="preserve">την περίπτωση του </w:t>
      </w:r>
      <w:proofErr w:type="spellStart"/>
      <w:r w:rsidRPr="009A5C46">
        <w:rPr>
          <w:rFonts w:eastAsia="Times New Roman"/>
          <w:szCs w:val="24"/>
        </w:rPr>
        <w:t>Σικιαρίδειο</w:t>
      </w:r>
      <w:r>
        <w:rPr>
          <w:rFonts w:eastAsia="Times New Roman"/>
          <w:szCs w:val="24"/>
        </w:rPr>
        <w:t>υ</w:t>
      </w:r>
      <w:proofErr w:type="spellEnd"/>
      <w:r w:rsidRPr="009A5C46">
        <w:rPr>
          <w:rFonts w:eastAsia="Times New Roman"/>
          <w:szCs w:val="24"/>
        </w:rPr>
        <w:t xml:space="preserve"> </w:t>
      </w:r>
      <w:r>
        <w:rPr>
          <w:rFonts w:eastAsia="Times New Roman"/>
          <w:szCs w:val="24"/>
        </w:rPr>
        <w:t>Ιδρύματος. Κ</w:t>
      </w:r>
      <w:r w:rsidRPr="00844A66">
        <w:rPr>
          <w:rFonts w:eastAsia="Times New Roman"/>
          <w:szCs w:val="24"/>
        </w:rPr>
        <w:t>ύριε συνάδελφε</w:t>
      </w:r>
      <w:r>
        <w:rPr>
          <w:rFonts w:eastAsia="Times New Roman"/>
          <w:szCs w:val="24"/>
        </w:rPr>
        <w:t>,</w:t>
      </w:r>
      <w:r w:rsidRPr="00844A66">
        <w:rPr>
          <w:rFonts w:eastAsia="Times New Roman"/>
          <w:szCs w:val="24"/>
        </w:rPr>
        <w:t xml:space="preserve"> να σας πω ότι η τροπολογία που φέρατε δεν αντιμετωπίζει κανένα </w:t>
      </w:r>
      <w:r>
        <w:rPr>
          <w:rFonts w:eastAsia="Times New Roman"/>
          <w:szCs w:val="24"/>
        </w:rPr>
        <w:t xml:space="preserve">πρόβλημα του </w:t>
      </w:r>
      <w:proofErr w:type="spellStart"/>
      <w:r>
        <w:rPr>
          <w:rFonts w:eastAsia="Times New Roman"/>
          <w:szCs w:val="24"/>
        </w:rPr>
        <w:t>Σικιαρίδειου</w:t>
      </w:r>
      <w:proofErr w:type="spellEnd"/>
      <w:r>
        <w:rPr>
          <w:rFonts w:eastAsia="Times New Roman"/>
          <w:szCs w:val="24"/>
        </w:rPr>
        <w:t xml:space="preserve">. </w:t>
      </w:r>
      <w:r w:rsidRPr="00844A66">
        <w:rPr>
          <w:rFonts w:eastAsia="Times New Roman"/>
          <w:szCs w:val="24"/>
        </w:rPr>
        <w:t xml:space="preserve">Απλώς </w:t>
      </w:r>
      <w:r>
        <w:rPr>
          <w:rFonts w:eastAsia="Times New Roman"/>
          <w:szCs w:val="24"/>
        </w:rPr>
        <w:t xml:space="preserve">δίνει μια </w:t>
      </w:r>
      <w:r w:rsidRPr="00844A66">
        <w:rPr>
          <w:rFonts w:eastAsia="Times New Roman"/>
          <w:szCs w:val="24"/>
        </w:rPr>
        <w:t>προσωρινή</w:t>
      </w:r>
      <w:r>
        <w:rPr>
          <w:rFonts w:eastAsia="Times New Roman"/>
          <w:szCs w:val="24"/>
        </w:rPr>
        <w:t xml:space="preserve"> </w:t>
      </w:r>
      <w:r>
        <w:rPr>
          <w:rFonts w:eastAsia="Times New Roman"/>
          <w:szCs w:val="24"/>
        </w:rPr>
        <w:t>παράταση</w:t>
      </w:r>
      <w:r w:rsidRPr="00844A66">
        <w:rPr>
          <w:rFonts w:eastAsia="Times New Roman"/>
          <w:szCs w:val="24"/>
        </w:rPr>
        <w:t xml:space="preserve"> </w:t>
      </w:r>
      <w:r>
        <w:rPr>
          <w:rFonts w:eastAsia="Times New Roman"/>
          <w:szCs w:val="24"/>
        </w:rPr>
        <w:t xml:space="preserve">στη φορολογική ενημερότητα, </w:t>
      </w:r>
      <w:r w:rsidRPr="00844A66">
        <w:rPr>
          <w:rFonts w:eastAsia="Times New Roman"/>
          <w:szCs w:val="24"/>
        </w:rPr>
        <w:t xml:space="preserve"> ώστε να συνεχίσει να λειτουργεί το Ίδρυμα μην πληρώνοντας φόρους και εισφορές</w:t>
      </w:r>
      <w:r>
        <w:rPr>
          <w:rFonts w:eastAsia="Times New Roman"/>
          <w:szCs w:val="24"/>
        </w:rPr>
        <w:t>.</w:t>
      </w:r>
      <w:r w:rsidRPr="00844A66">
        <w:rPr>
          <w:rFonts w:eastAsia="Times New Roman"/>
          <w:szCs w:val="24"/>
        </w:rPr>
        <w:t xml:space="preserve"> </w:t>
      </w:r>
      <w:r>
        <w:rPr>
          <w:rFonts w:eastAsia="Times New Roman"/>
          <w:szCs w:val="24"/>
        </w:rPr>
        <w:t>Α</w:t>
      </w:r>
      <w:r w:rsidRPr="00844A66">
        <w:rPr>
          <w:rFonts w:eastAsia="Times New Roman"/>
          <w:szCs w:val="24"/>
        </w:rPr>
        <w:t>υτό δεν είναι λύση</w:t>
      </w:r>
      <w:r>
        <w:rPr>
          <w:rFonts w:eastAsia="Times New Roman"/>
          <w:szCs w:val="24"/>
        </w:rPr>
        <w:t>,</w:t>
      </w:r>
      <w:r w:rsidRPr="00844A66">
        <w:rPr>
          <w:rFonts w:eastAsia="Times New Roman"/>
          <w:szCs w:val="24"/>
        </w:rPr>
        <w:t xml:space="preserve"> </w:t>
      </w:r>
      <w:r>
        <w:rPr>
          <w:rFonts w:eastAsia="Times New Roman"/>
          <w:szCs w:val="24"/>
        </w:rPr>
        <w:t>κύριε</w:t>
      </w:r>
      <w:r w:rsidRPr="00844A66">
        <w:rPr>
          <w:rFonts w:eastAsia="Times New Roman"/>
          <w:szCs w:val="24"/>
        </w:rPr>
        <w:t xml:space="preserve"> συνάδελφε</w:t>
      </w:r>
      <w:r>
        <w:rPr>
          <w:rFonts w:eastAsia="Times New Roman"/>
          <w:szCs w:val="24"/>
        </w:rPr>
        <w:t>.</w:t>
      </w:r>
      <w:r w:rsidRPr="00844A66">
        <w:rPr>
          <w:rFonts w:eastAsia="Times New Roman"/>
          <w:szCs w:val="24"/>
        </w:rPr>
        <w:t xml:space="preserve"> </w:t>
      </w:r>
      <w:r>
        <w:rPr>
          <w:rFonts w:eastAsia="Times New Roman"/>
          <w:szCs w:val="24"/>
        </w:rPr>
        <w:t>Κ</w:t>
      </w:r>
      <w:r w:rsidRPr="00844A66">
        <w:rPr>
          <w:rFonts w:eastAsia="Times New Roman"/>
          <w:szCs w:val="24"/>
        </w:rPr>
        <w:t>αι μετά από τέσσερα χρόνια</w:t>
      </w:r>
      <w:r>
        <w:rPr>
          <w:rFonts w:eastAsia="Times New Roman"/>
          <w:szCs w:val="24"/>
        </w:rPr>
        <w:t>,</w:t>
      </w:r>
      <w:r w:rsidRPr="00844A66">
        <w:rPr>
          <w:rFonts w:eastAsia="Times New Roman"/>
          <w:szCs w:val="24"/>
        </w:rPr>
        <w:t xml:space="preserve"> </w:t>
      </w:r>
      <w:r>
        <w:rPr>
          <w:rFonts w:eastAsia="Times New Roman"/>
          <w:szCs w:val="24"/>
        </w:rPr>
        <w:t>α</w:t>
      </w:r>
      <w:r w:rsidRPr="00844A66">
        <w:rPr>
          <w:rFonts w:eastAsia="Times New Roman"/>
          <w:szCs w:val="24"/>
        </w:rPr>
        <w:t>ν θέλετε να λύσετε το πρόβλημα</w:t>
      </w:r>
      <w:r>
        <w:rPr>
          <w:rFonts w:eastAsia="Times New Roman"/>
          <w:szCs w:val="24"/>
        </w:rPr>
        <w:t>, πρέπει να φέρετε μια</w:t>
      </w:r>
      <w:r w:rsidRPr="00844A66">
        <w:rPr>
          <w:rFonts w:eastAsia="Times New Roman"/>
          <w:szCs w:val="24"/>
        </w:rPr>
        <w:t xml:space="preserve"> λύση</w:t>
      </w:r>
      <w:r>
        <w:rPr>
          <w:rFonts w:eastAsia="Times New Roman"/>
          <w:szCs w:val="24"/>
        </w:rPr>
        <w:t>,</w:t>
      </w:r>
      <w:r w:rsidRPr="00844A66">
        <w:rPr>
          <w:rFonts w:eastAsia="Times New Roman"/>
          <w:szCs w:val="24"/>
        </w:rPr>
        <w:t xml:space="preserve"> </w:t>
      </w:r>
      <w:r>
        <w:rPr>
          <w:rFonts w:eastAsia="Times New Roman"/>
          <w:szCs w:val="24"/>
        </w:rPr>
        <w:t>όχι παρα</w:t>
      </w:r>
      <w:r w:rsidRPr="00844A66">
        <w:rPr>
          <w:rFonts w:eastAsia="Times New Roman"/>
          <w:szCs w:val="24"/>
        </w:rPr>
        <w:t>τάσ</w:t>
      </w:r>
      <w:r>
        <w:rPr>
          <w:rFonts w:eastAsia="Times New Roman"/>
          <w:szCs w:val="24"/>
        </w:rPr>
        <w:t>ε</w:t>
      </w:r>
      <w:r>
        <w:rPr>
          <w:rFonts w:eastAsia="Times New Roman"/>
          <w:szCs w:val="24"/>
        </w:rPr>
        <w:t>ις της</w:t>
      </w:r>
      <w:r w:rsidRPr="00844A66">
        <w:rPr>
          <w:rFonts w:eastAsia="Times New Roman"/>
          <w:szCs w:val="24"/>
        </w:rPr>
        <w:t xml:space="preserve"> τελευταίας στιγμής</w:t>
      </w:r>
      <w:r>
        <w:rPr>
          <w:rFonts w:eastAsia="Times New Roman"/>
          <w:szCs w:val="24"/>
        </w:rPr>
        <w:t>.</w:t>
      </w:r>
    </w:p>
    <w:p w14:paraId="38244674" w14:textId="77777777" w:rsidR="00D035B1" w:rsidRDefault="005B20CE">
      <w:pPr>
        <w:spacing w:line="600" w:lineRule="auto"/>
        <w:ind w:firstLine="720"/>
        <w:jc w:val="both"/>
        <w:rPr>
          <w:rFonts w:eastAsia="Times New Roman"/>
          <w:szCs w:val="24"/>
        </w:rPr>
      </w:pPr>
      <w:r>
        <w:rPr>
          <w:rFonts w:eastAsia="Times New Roman"/>
          <w:szCs w:val="24"/>
        </w:rPr>
        <w:t>Ν</w:t>
      </w:r>
      <w:r w:rsidRPr="00844A66">
        <w:rPr>
          <w:rFonts w:eastAsia="Times New Roman"/>
          <w:szCs w:val="24"/>
        </w:rPr>
        <w:t>α πω</w:t>
      </w:r>
      <w:r>
        <w:rPr>
          <w:rFonts w:eastAsia="Times New Roman"/>
          <w:szCs w:val="24"/>
        </w:rPr>
        <w:t>,</w:t>
      </w:r>
      <w:r w:rsidRPr="00844A66">
        <w:rPr>
          <w:rFonts w:eastAsia="Times New Roman"/>
          <w:szCs w:val="24"/>
        </w:rPr>
        <w:t xml:space="preserve"> </w:t>
      </w:r>
      <w:r>
        <w:rPr>
          <w:rFonts w:eastAsia="Times New Roman"/>
          <w:szCs w:val="24"/>
        </w:rPr>
        <w:t>επίσης,</w:t>
      </w:r>
      <w:r w:rsidRPr="00844A66">
        <w:rPr>
          <w:rFonts w:eastAsia="Times New Roman"/>
          <w:szCs w:val="24"/>
        </w:rPr>
        <w:t xml:space="preserve"> για τις προθεσμίες</w:t>
      </w:r>
      <w:r>
        <w:rPr>
          <w:rFonts w:eastAsia="Times New Roman"/>
          <w:szCs w:val="24"/>
        </w:rPr>
        <w:t xml:space="preserve"> κάτι ακόμα:</w:t>
      </w:r>
      <w:r w:rsidRPr="00844A66">
        <w:rPr>
          <w:rFonts w:eastAsia="Times New Roman"/>
          <w:szCs w:val="24"/>
        </w:rPr>
        <w:t xml:space="preserve"> </w:t>
      </w:r>
      <w:r>
        <w:rPr>
          <w:rFonts w:eastAsia="Times New Roman"/>
          <w:szCs w:val="24"/>
        </w:rPr>
        <w:t>Θ</w:t>
      </w:r>
      <w:r w:rsidRPr="00844A66">
        <w:rPr>
          <w:rFonts w:eastAsia="Times New Roman"/>
          <w:szCs w:val="24"/>
        </w:rPr>
        <w:t xml:space="preserve">υμάμαι τον Πρωθυπουργό </w:t>
      </w:r>
      <w:r>
        <w:rPr>
          <w:rFonts w:eastAsia="Times New Roman"/>
          <w:szCs w:val="24"/>
        </w:rPr>
        <w:t>ότι</w:t>
      </w:r>
      <w:r w:rsidRPr="00844A66">
        <w:rPr>
          <w:rFonts w:eastAsia="Times New Roman"/>
          <w:szCs w:val="24"/>
        </w:rPr>
        <w:t xml:space="preserve"> είχε έρθει στην Αίθουσα</w:t>
      </w:r>
      <w:r>
        <w:rPr>
          <w:rFonts w:eastAsia="Times New Roman"/>
          <w:szCs w:val="24"/>
        </w:rPr>
        <w:t>,</w:t>
      </w:r>
      <w:r w:rsidRPr="00844A66">
        <w:rPr>
          <w:rFonts w:eastAsia="Times New Roman"/>
          <w:szCs w:val="24"/>
        </w:rPr>
        <w:t xml:space="preserve"> </w:t>
      </w:r>
      <w:r>
        <w:rPr>
          <w:rFonts w:eastAsia="Times New Roman"/>
          <w:szCs w:val="24"/>
        </w:rPr>
        <w:t>ό</w:t>
      </w:r>
      <w:r w:rsidRPr="00844A66">
        <w:rPr>
          <w:rFonts w:eastAsia="Times New Roman"/>
          <w:szCs w:val="24"/>
        </w:rPr>
        <w:t xml:space="preserve">ταν έγινε το ατύχημα </w:t>
      </w:r>
      <w:r>
        <w:rPr>
          <w:rFonts w:eastAsia="Times New Roman"/>
          <w:szCs w:val="24"/>
        </w:rPr>
        <w:t>με το πλοίο</w:t>
      </w:r>
      <w:r w:rsidRPr="00844A66">
        <w:rPr>
          <w:rFonts w:eastAsia="Times New Roman"/>
          <w:szCs w:val="24"/>
        </w:rPr>
        <w:t xml:space="preserve"> </w:t>
      </w:r>
      <w:r>
        <w:rPr>
          <w:rFonts w:eastAsia="Times New Roman"/>
          <w:szCs w:val="24"/>
        </w:rPr>
        <w:t>«Αγία Ζώνη ΙΙ»</w:t>
      </w:r>
      <w:r w:rsidRPr="00844A66">
        <w:rPr>
          <w:rFonts w:eastAsia="Times New Roman"/>
          <w:szCs w:val="24"/>
        </w:rPr>
        <w:t xml:space="preserve"> και είπε ότι αλλάζει άμεσα η νομοθεσία για τα </w:t>
      </w:r>
      <w:r>
        <w:rPr>
          <w:rFonts w:eastAsia="Times New Roman"/>
          <w:szCs w:val="24"/>
        </w:rPr>
        <w:t>υπέργηρα</w:t>
      </w:r>
      <w:r w:rsidRPr="00844A66">
        <w:rPr>
          <w:rFonts w:eastAsia="Times New Roman"/>
          <w:szCs w:val="24"/>
        </w:rPr>
        <w:t xml:space="preserve"> </w:t>
      </w:r>
      <w:r>
        <w:rPr>
          <w:rFonts w:eastAsia="Times New Roman"/>
          <w:szCs w:val="24"/>
        </w:rPr>
        <w:t>δεξαμενόπλοια. Υπήρξε κ</w:t>
      </w:r>
      <w:r w:rsidRPr="00844A66">
        <w:rPr>
          <w:rFonts w:eastAsia="Times New Roman"/>
          <w:szCs w:val="24"/>
        </w:rPr>
        <w:t>αινούργια παράταση</w:t>
      </w:r>
      <w:r>
        <w:rPr>
          <w:rFonts w:eastAsia="Times New Roman"/>
          <w:szCs w:val="24"/>
        </w:rPr>
        <w:t>, χωρίς να α</w:t>
      </w:r>
      <w:r w:rsidRPr="00844A66">
        <w:rPr>
          <w:rFonts w:eastAsia="Times New Roman"/>
          <w:szCs w:val="24"/>
        </w:rPr>
        <w:t>λλά</w:t>
      </w:r>
      <w:r>
        <w:rPr>
          <w:rFonts w:eastAsia="Times New Roman"/>
          <w:szCs w:val="24"/>
        </w:rPr>
        <w:t>ξ</w:t>
      </w:r>
      <w:r w:rsidRPr="00844A66">
        <w:rPr>
          <w:rFonts w:eastAsia="Times New Roman"/>
          <w:szCs w:val="24"/>
        </w:rPr>
        <w:t>ει καμ</w:t>
      </w:r>
      <w:r>
        <w:rPr>
          <w:rFonts w:eastAsia="Times New Roman"/>
          <w:szCs w:val="24"/>
        </w:rPr>
        <w:t>μ</w:t>
      </w:r>
      <w:r w:rsidRPr="00844A66">
        <w:rPr>
          <w:rFonts w:eastAsia="Times New Roman"/>
          <w:szCs w:val="24"/>
        </w:rPr>
        <w:t>ία νομοθεσία</w:t>
      </w:r>
      <w:r>
        <w:rPr>
          <w:rFonts w:eastAsia="Times New Roman"/>
          <w:szCs w:val="24"/>
        </w:rPr>
        <w:t>.</w:t>
      </w:r>
      <w:r w:rsidRPr="00844A66">
        <w:rPr>
          <w:rFonts w:eastAsia="Times New Roman"/>
          <w:szCs w:val="24"/>
        </w:rPr>
        <w:t xml:space="preserve"> Αν γίνει καινούργιο ατύχημα</w:t>
      </w:r>
      <w:r>
        <w:rPr>
          <w:rFonts w:eastAsia="Times New Roman"/>
          <w:szCs w:val="24"/>
        </w:rPr>
        <w:t xml:space="preserve">, </w:t>
      </w:r>
      <w:r w:rsidRPr="00F11623">
        <w:rPr>
          <w:rFonts w:eastAsia="Times New Roman"/>
          <w:szCs w:val="24"/>
        </w:rPr>
        <w:t>κυρίες και κύριοι συνάδελφοι,</w:t>
      </w:r>
      <w:r>
        <w:rPr>
          <w:rFonts w:eastAsia="Times New Roman"/>
          <w:szCs w:val="24"/>
        </w:rPr>
        <w:t xml:space="preserve"> τι θα πείτε σε αυτήν την Αίθουσα; Δ</w:t>
      </w:r>
      <w:r w:rsidRPr="00844A66">
        <w:rPr>
          <w:rFonts w:eastAsia="Times New Roman"/>
          <w:szCs w:val="24"/>
        </w:rPr>
        <w:t xml:space="preserve">εύτερη παράταση </w:t>
      </w:r>
      <w:r>
        <w:rPr>
          <w:rFonts w:eastAsia="Times New Roman"/>
          <w:szCs w:val="24"/>
        </w:rPr>
        <w:t>σ</w:t>
      </w:r>
      <w:r w:rsidRPr="00844A66">
        <w:rPr>
          <w:rFonts w:eastAsia="Times New Roman"/>
          <w:szCs w:val="24"/>
        </w:rPr>
        <w:t>το</w:t>
      </w:r>
      <w:r>
        <w:rPr>
          <w:rFonts w:eastAsia="Times New Roman"/>
          <w:szCs w:val="24"/>
        </w:rPr>
        <w:t>ν</w:t>
      </w:r>
      <w:r w:rsidRPr="00844A66">
        <w:rPr>
          <w:rFonts w:eastAsia="Times New Roman"/>
          <w:szCs w:val="24"/>
        </w:rPr>
        <w:t xml:space="preserve"> δικό σας νόμο που υποτίθεται </w:t>
      </w:r>
      <w:r>
        <w:rPr>
          <w:rFonts w:eastAsia="Times New Roman"/>
          <w:szCs w:val="24"/>
        </w:rPr>
        <w:t xml:space="preserve">ότι </w:t>
      </w:r>
      <w:r w:rsidRPr="00844A66">
        <w:rPr>
          <w:rFonts w:eastAsia="Times New Roman"/>
          <w:szCs w:val="24"/>
        </w:rPr>
        <w:t xml:space="preserve">ο </w:t>
      </w:r>
      <w:r>
        <w:rPr>
          <w:rFonts w:eastAsia="Times New Roman"/>
          <w:szCs w:val="24"/>
        </w:rPr>
        <w:t>Π</w:t>
      </w:r>
      <w:r w:rsidRPr="00844A66">
        <w:rPr>
          <w:rFonts w:eastAsia="Times New Roman"/>
          <w:szCs w:val="24"/>
        </w:rPr>
        <w:t xml:space="preserve">ρωθυπουργός υποστήριξε </w:t>
      </w:r>
      <w:r>
        <w:rPr>
          <w:rFonts w:eastAsia="Times New Roman"/>
          <w:szCs w:val="24"/>
        </w:rPr>
        <w:t xml:space="preserve">για να λυθεί </w:t>
      </w:r>
      <w:r w:rsidRPr="00844A66">
        <w:rPr>
          <w:rFonts w:eastAsia="Times New Roman"/>
          <w:szCs w:val="24"/>
        </w:rPr>
        <w:t>το πρόβλημα</w:t>
      </w:r>
      <w:r>
        <w:rPr>
          <w:rFonts w:eastAsia="Times New Roman"/>
          <w:szCs w:val="24"/>
        </w:rPr>
        <w:t>.</w:t>
      </w:r>
    </w:p>
    <w:p w14:paraId="38244675" w14:textId="77777777" w:rsidR="00D035B1" w:rsidRDefault="005B20CE">
      <w:pPr>
        <w:spacing w:line="600" w:lineRule="auto"/>
        <w:ind w:firstLine="720"/>
        <w:jc w:val="both"/>
        <w:rPr>
          <w:rFonts w:eastAsia="Times New Roman"/>
          <w:szCs w:val="24"/>
        </w:rPr>
      </w:pPr>
      <w:r>
        <w:rPr>
          <w:rFonts w:eastAsia="Times New Roman"/>
          <w:szCs w:val="24"/>
        </w:rPr>
        <w:lastRenderedPageBreak/>
        <w:t>Δ</w:t>
      </w:r>
      <w:r w:rsidRPr="00844A66">
        <w:rPr>
          <w:rFonts w:eastAsia="Times New Roman"/>
          <w:szCs w:val="24"/>
        </w:rPr>
        <w:t>εύτερη κατηγορία τροπολογιών</w:t>
      </w:r>
      <w:r>
        <w:rPr>
          <w:rFonts w:eastAsia="Times New Roman"/>
          <w:szCs w:val="24"/>
        </w:rPr>
        <w:t xml:space="preserve">: </w:t>
      </w:r>
      <w:r w:rsidRPr="00844A66">
        <w:rPr>
          <w:rFonts w:eastAsia="Times New Roman"/>
          <w:szCs w:val="24"/>
        </w:rPr>
        <w:t>διορισμοί</w:t>
      </w:r>
      <w:r>
        <w:rPr>
          <w:rFonts w:eastAsia="Times New Roman"/>
          <w:szCs w:val="24"/>
        </w:rPr>
        <w:t>,</w:t>
      </w:r>
      <w:r w:rsidRPr="00844A66">
        <w:rPr>
          <w:rFonts w:eastAsia="Times New Roman"/>
          <w:szCs w:val="24"/>
        </w:rPr>
        <w:t xml:space="preserve"> βολέματα</w:t>
      </w:r>
      <w:r>
        <w:rPr>
          <w:rFonts w:eastAsia="Times New Roman"/>
          <w:szCs w:val="24"/>
        </w:rPr>
        <w:t>.</w:t>
      </w:r>
      <w:r w:rsidRPr="00844A66">
        <w:rPr>
          <w:rFonts w:eastAsia="Times New Roman"/>
          <w:szCs w:val="24"/>
        </w:rPr>
        <w:t xml:space="preserve"> </w:t>
      </w:r>
      <w:r>
        <w:rPr>
          <w:rFonts w:eastAsia="Times New Roman"/>
          <w:szCs w:val="24"/>
        </w:rPr>
        <w:t>Η</w:t>
      </w:r>
      <w:r w:rsidRPr="00844A66">
        <w:rPr>
          <w:rFonts w:eastAsia="Times New Roman"/>
          <w:szCs w:val="24"/>
        </w:rPr>
        <w:t xml:space="preserve"> υπόθεση του </w:t>
      </w:r>
      <w:r>
        <w:rPr>
          <w:rFonts w:eastAsia="Times New Roman"/>
          <w:szCs w:val="24"/>
        </w:rPr>
        <w:t>ΑΠΕ</w:t>
      </w:r>
      <w:r w:rsidRPr="00844A66">
        <w:rPr>
          <w:rFonts w:eastAsia="Times New Roman"/>
          <w:szCs w:val="24"/>
        </w:rPr>
        <w:t xml:space="preserve"> </w:t>
      </w:r>
      <w:r>
        <w:rPr>
          <w:rFonts w:eastAsia="Times New Roman"/>
          <w:szCs w:val="24"/>
        </w:rPr>
        <w:t xml:space="preserve">είναι ξεκάθαρη. Ως προς </w:t>
      </w:r>
      <w:r w:rsidRPr="00844A66">
        <w:rPr>
          <w:rFonts w:eastAsia="Times New Roman"/>
          <w:szCs w:val="24"/>
        </w:rPr>
        <w:t xml:space="preserve">το θέμα της </w:t>
      </w:r>
      <w:r>
        <w:rPr>
          <w:rFonts w:eastAsia="Times New Roman"/>
          <w:szCs w:val="24"/>
        </w:rPr>
        <w:t>γ</w:t>
      </w:r>
      <w:r w:rsidRPr="00844A66">
        <w:rPr>
          <w:rFonts w:eastAsia="Times New Roman"/>
          <w:szCs w:val="24"/>
        </w:rPr>
        <w:t xml:space="preserve">ενικής </w:t>
      </w:r>
      <w:r>
        <w:rPr>
          <w:rFonts w:eastAsia="Times New Roman"/>
          <w:szCs w:val="24"/>
        </w:rPr>
        <w:t>ε</w:t>
      </w:r>
      <w:r w:rsidRPr="00844A66">
        <w:rPr>
          <w:rFonts w:eastAsia="Times New Roman"/>
          <w:szCs w:val="24"/>
        </w:rPr>
        <w:t xml:space="preserve">πιθεωρήτριας δεν απάντησε η κυρία Υπουργός με ποια διαδικασία θα </w:t>
      </w:r>
      <w:r>
        <w:rPr>
          <w:rFonts w:eastAsia="Times New Roman"/>
          <w:szCs w:val="24"/>
        </w:rPr>
        <w:t>επιλεχθούν</w:t>
      </w:r>
      <w:r w:rsidRPr="00844A66">
        <w:rPr>
          <w:rFonts w:eastAsia="Times New Roman"/>
          <w:szCs w:val="24"/>
        </w:rPr>
        <w:t xml:space="preserve"> οι </w:t>
      </w:r>
      <w:r>
        <w:rPr>
          <w:rFonts w:eastAsia="Times New Roman"/>
          <w:szCs w:val="24"/>
        </w:rPr>
        <w:t>είκοσι πέντε νέοι</w:t>
      </w:r>
      <w:r w:rsidRPr="00844A66">
        <w:rPr>
          <w:rFonts w:eastAsia="Times New Roman"/>
          <w:szCs w:val="24"/>
        </w:rPr>
        <w:t xml:space="preserve"> επιθεωρητές</w:t>
      </w:r>
      <w:r>
        <w:rPr>
          <w:rFonts w:eastAsia="Times New Roman"/>
          <w:szCs w:val="24"/>
        </w:rPr>
        <w:t xml:space="preserve">. «Ημέτεροι», </w:t>
      </w:r>
      <w:r w:rsidRPr="00844A66">
        <w:rPr>
          <w:rFonts w:eastAsia="Times New Roman"/>
          <w:szCs w:val="24"/>
        </w:rPr>
        <w:t xml:space="preserve">σε </w:t>
      </w:r>
      <w:r>
        <w:rPr>
          <w:rFonts w:eastAsia="Times New Roman"/>
          <w:szCs w:val="24"/>
        </w:rPr>
        <w:t>μια</w:t>
      </w:r>
      <w:r w:rsidRPr="00844A66">
        <w:rPr>
          <w:rFonts w:eastAsia="Times New Roman"/>
          <w:szCs w:val="24"/>
        </w:rPr>
        <w:t xml:space="preserve"> υπηρεσία που </w:t>
      </w:r>
      <w:r w:rsidRPr="00844A66">
        <w:rPr>
          <w:rFonts w:eastAsia="Times New Roman"/>
          <w:szCs w:val="24"/>
        </w:rPr>
        <w:t xml:space="preserve">ήδη έχει κατακριθεί για τον τρόπο που </w:t>
      </w:r>
      <w:r>
        <w:rPr>
          <w:rFonts w:eastAsia="Times New Roman"/>
          <w:szCs w:val="24"/>
        </w:rPr>
        <w:t xml:space="preserve">έχει </w:t>
      </w:r>
      <w:r w:rsidRPr="00844A66">
        <w:rPr>
          <w:rFonts w:eastAsia="Times New Roman"/>
          <w:szCs w:val="24"/>
        </w:rPr>
        <w:t>διαχειριστ</w:t>
      </w:r>
      <w:r>
        <w:rPr>
          <w:rFonts w:eastAsia="Times New Roman"/>
          <w:szCs w:val="24"/>
        </w:rPr>
        <w:t>εί</w:t>
      </w:r>
      <w:r w:rsidRPr="00844A66">
        <w:rPr>
          <w:rFonts w:eastAsia="Times New Roman"/>
          <w:szCs w:val="24"/>
        </w:rPr>
        <w:t xml:space="preserve"> υποθέσεις</w:t>
      </w:r>
      <w:r>
        <w:rPr>
          <w:rFonts w:eastAsia="Times New Roman"/>
          <w:szCs w:val="24"/>
        </w:rPr>
        <w:t>,</w:t>
      </w:r>
      <w:r w:rsidRPr="00844A66">
        <w:rPr>
          <w:rFonts w:eastAsia="Times New Roman"/>
          <w:szCs w:val="24"/>
        </w:rPr>
        <w:t xml:space="preserve"> όπως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το ΚΕΕΛΠΝΟ ή το Μάτι;</w:t>
      </w:r>
    </w:p>
    <w:p w14:paraId="38244676" w14:textId="77777777" w:rsidR="00D035B1" w:rsidRDefault="005B20CE">
      <w:pPr>
        <w:spacing w:line="600" w:lineRule="auto"/>
        <w:ind w:firstLine="720"/>
        <w:jc w:val="both"/>
        <w:rPr>
          <w:rFonts w:eastAsia="Times New Roman"/>
          <w:szCs w:val="24"/>
        </w:rPr>
      </w:pPr>
      <w:r>
        <w:rPr>
          <w:rFonts w:eastAsia="Times New Roman"/>
          <w:szCs w:val="24"/>
        </w:rPr>
        <w:t xml:space="preserve">Τελευταία κατηγορία είναι η </w:t>
      </w:r>
      <w:r w:rsidRPr="00844A66">
        <w:rPr>
          <w:rFonts w:eastAsia="Times New Roman"/>
          <w:szCs w:val="24"/>
        </w:rPr>
        <w:t>νομιμοποίηση δαπανών</w:t>
      </w:r>
      <w:r>
        <w:rPr>
          <w:rFonts w:eastAsia="Times New Roman"/>
          <w:szCs w:val="24"/>
        </w:rPr>
        <w:t>.</w:t>
      </w:r>
      <w:r w:rsidRPr="00844A66">
        <w:rPr>
          <w:rFonts w:eastAsia="Times New Roman"/>
          <w:szCs w:val="24"/>
        </w:rPr>
        <w:t xml:space="preserve"> </w:t>
      </w:r>
      <w:r>
        <w:rPr>
          <w:rFonts w:eastAsia="Times New Roman"/>
          <w:szCs w:val="24"/>
        </w:rPr>
        <w:t>Ε</w:t>
      </w:r>
      <w:r w:rsidRPr="00844A66">
        <w:rPr>
          <w:rFonts w:eastAsia="Times New Roman"/>
          <w:szCs w:val="24"/>
        </w:rPr>
        <w:t>ίχαμε πάρα πολλές τέτοιες περιπτώσεις σε αυτό το νομοσχέδιο</w:t>
      </w:r>
      <w:r>
        <w:rPr>
          <w:rFonts w:eastAsia="Times New Roman"/>
          <w:szCs w:val="24"/>
        </w:rPr>
        <w:t>,</w:t>
      </w:r>
      <w:r w:rsidRPr="00844A66">
        <w:rPr>
          <w:rFonts w:eastAsia="Times New Roman"/>
          <w:szCs w:val="24"/>
        </w:rPr>
        <w:t xml:space="preserve"> χωρίς διαφάνεια</w:t>
      </w:r>
      <w:r>
        <w:rPr>
          <w:rFonts w:eastAsia="Times New Roman"/>
          <w:szCs w:val="24"/>
        </w:rPr>
        <w:t>,</w:t>
      </w:r>
      <w:r w:rsidRPr="00844A66">
        <w:rPr>
          <w:rFonts w:eastAsia="Times New Roman"/>
          <w:szCs w:val="24"/>
        </w:rPr>
        <w:t xml:space="preserve"> τελευταία στιγμή</w:t>
      </w:r>
      <w:r>
        <w:rPr>
          <w:rFonts w:eastAsia="Times New Roman"/>
          <w:szCs w:val="24"/>
        </w:rPr>
        <w:t xml:space="preserve">, </w:t>
      </w:r>
      <w:r>
        <w:rPr>
          <w:rFonts w:eastAsia="Times New Roman"/>
          <w:szCs w:val="24"/>
        </w:rPr>
        <w:t>για να μην υπάρχει</w:t>
      </w:r>
      <w:r w:rsidRPr="00844A66">
        <w:rPr>
          <w:rFonts w:eastAsia="Times New Roman"/>
          <w:szCs w:val="24"/>
        </w:rPr>
        <w:t xml:space="preserve"> </w:t>
      </w:r>
      <w:r>
        <w:rPr>
          <w:rFonts w:eastAsia="Times New Roman"/>
          <w:szCs w:val="24"/>
        </w:rPr>
        <w:t>–</w:t>
      </w:r>
      <w:r w:rsidRPr="00844A66">
        <w:rPr>
          <w:rFonts w:eastAsia="Times New Roman"/>
          <w:szCs w:val="24"/>
        </w:rPr>
        <w:t>νομίζετε</w:t>
      </w:r>
      <w:r>
        <w:rPr>
          <w:rFonts w:eastAsia="Times New Roman"/>
          <w:szCs w:val="24"/>
        </w:rPr>
        <w:t>-</w:t>
      </w:r>
      <w:r w:rsidRPr="00844A66">
        <w:rPr>
          <w:rFonts w:eastAsia="Times New Roman"/>
          <w:szCs w:val="24"/>
        </w:rPr>
        <w:t xml:space="preserve"> ευθύνη σε αυτούς που υπέγραψ</w:t>
      </w:r>
      <w:r>
        <w:rPr>
          <w:rFonts w:eastAsia="Times New Roman"/>
          <w:szCs w:val="24"/>
        </w:rPr>
        <w:t>αν</w:t>
      </w:r>
      <w:r w:rsidRPr="00844A66">
        <w:rPr>
          <w:rFonts w:eastAsia="Times New Roman"/>
          <w:szCs w:val="24"/>
        </w:rPr>
        <w:t xml:space="preserve"> </w:t>
      </w:r>
      <w:r>
        <w:rPr>
          <w:rFonts w:eastAsia="Times New Roman"/>
          <w:szCs w:val="24"/>
        </w:rPr>
        <w:t xml:space="preserve">αυτές τις δαπάνες. </w:t>
      </w:r>
    </w:p>
    <w:p w14:paraId="38244677" w14:textId="77777777" w:rsidR="00D035B1" w:rsidRDefault="005B20CE">
      <w:pPr>
        <w:spacing w:line="600" w:lineRule="auto"/>
        <w:ind w:firstLine="720"/>
        <w:jc w:val="both"/>
        <w:rPr>
          <w:rFonts w:eastAsia="Times New Roman"/>
          <w:szCs w:val="24"/>
        </w:rPr>
      </w:pPr>
      <w:r>
        <w:rPr>
          <w:rFonts w:eastAsia="Times New Roman"/>
          <w:szCs w:val="24"/>
        </w:rPr>
        <w:t>Θα κλείσω με μια ερώτηση. Η</w:t>
      </w:r>
      <w:r w:rsidRPr="00844A66">
        <w:rPr>
          <w:rFonts w:eastAsia="Times New Roman"/>
          <w:szCs w:val="24"/>
        </w:rPr>
        <w:t xml:space="preserve"> </w:t>
      </w:r>
      <w:r>
        <w:rPr>
          <w:rFonts w:eastAsia="Times New Roman"/>
          <w:szCs w:val="24"/>
        </w:rPr>
        <w:t>μόνη τροπολογία για την οποία δεν έχετε τοποθετηθεί, κύριε Υπουργέ, είναι η μοναδική</w:t>
      </w:r>
      <w:r w:rsidRPr="00844A66">
        <w:rPr>
          <w:rFonts w:eastAsia="Times New Roman"/>
          <w:szCs w:val="24"/>
        </w:rPr>
        <w:t xml:space="preserve"> τροπολογία που κατέθεσε </w:t>
      </w:r>
      <w:r>
        <w:rPr>
          <w:rFonts w:eastAsia="Times New Roman"/>
          <w:szCs w:val="24"/>
        </w:rPr>
        <w:t>η</w:t>
      </w:r>
      <w:r w:rsidRPr="00844A66">
        <w:rPr>
          <w:rFonts w:eastAsia="Times New Roman"/>
          <w:szCs w:val="24"/>
        </w:rPr>
        <w:t xml:space="preserve"> Αντιπολίτευση</w:t>
      </w:r>
      <w:r>
        <w:rPr>
          <w:rFonts w:eastAsia="Times New Roman"/>
          <w:szCs w:val="24"/>
        </w:rPr>
        <w:t xml:space="preserve"> </w:t>
      </w:r>
      <w:r w:rsidRPr="00844A66">
        <w:rPr>
          <w:rFonts w:eastAsia="Times New Roman"/>
          <w:szCs w:val="24"/>
        </w:rPr>
        <w:t>για το θέμα της παράτα</w:t>
      </w:r>
      <w:r w:rsidRPr="00844A66">
        <w:rPr>
          <w:rFonts w:eastAsia="Times New Roman"/>
          <w:szCs w:val="24"/>
        </w:rPr>
        <w:t>σης του νησιωτικού ΦΠΑ</w:t>
      </w:r>
      <w:r>
        <w:rPr>
          <w:rFonts w:eastAsia="Times New Roman"/>
          <w:szCs w:val="24"/>
        </w:rPr>
        <w:t>,</w:t>
      </w:r>
      <w:r w:rsidRPr="00844A66">
        <w:rPr>
          <w:rFonts w:eastAsia="Times New Roman"/>
          <w:szCs w:val="24"/>
        </w:rPr>
        <w:t xml:space="preserve"> </w:t>
      </w:r>
      <w:r>
        <w:rPr>
          <w:rFonts w:eastAsia="Times New Roman"/>
          <w:szCs w:val="24"/>
        </w:rPr>
        <w:t>με γενικό αριθμό</w:t>
      </w:r>
      <w:r w:rsidRPr="00844A66">
        <w:rPr>
          <w:rFonts w:eastAsia="Times New Roman"/>
          <w:szCs w:val="24"/>
        </w:rPr>
        <w:t xml:space="preserve"> 1882 και ειδικό 20</w:t>
      </w:r>
      <w:r>
        <w:rPr>
          <w:rFonts w:eastAsia="Times New Roman"/>
          <w:szCs w:val="24"/>
        </w:rPr>
        <w:t>. Ν</w:t>
      </w:r>
      <w:r w:rsidRPr="00844A66">
        <w:rPr>
          <w:rFonts w:eastAsia="Times New Roman"/>
          <w:szCs w:val="24"/>
        </w:rPr>
        <w:t>α μας απαντήσετε</w:t>
      </w:r>
      <w:r>
        <w:rPr>
          <w:rFonts w:eastAsia="Times New Roman"/>
          <w:szCs w:val="24"/>
        </w:rPr>
        <w:t xml:space="preserve"> στο</w:t>
      </w:r>
      <w:r w:rsidRPr="00844A66">
        <w:rPr>
          <w:rFonts w:eastAsia="Times New Roman"/>
          <w:szCs w:val="24"/>
        </w:rPr>
        <w:t xml:space="preserve"> </w:t>
      </w:r>
      <w:r>
        <w:rPr>
          <w:rFonts w:eastAsia="Times New Roman"/>
          <w:szCs w:val="24"/>
        </w:rPr>
        <w:t xml:space="preserve">τι </w:t>
      </w:r>
      <w:r w:rsidRPr="00844A66">
        <w:rPr>
          <w:rFonts w:eastAsia="Times New Roman"/>
          <w:szCs w:val="24"/>
        </w:rPr>
        <w:t>θα κάνει η Κυβέρνηση</w:t>
      </w:r>
      <w:r>
        <w:rPr>
          <w:rFonts w:eastAsia="Times New Roman"/>
          <w:szCs w:val="24"/>
        </w:rPr>
        <w:t>.</w:t>
      </w:r>
      <w:r w:rsidRPr="00844A66">
        <w:rPr>
          <w:rFonts w:eastAsia="Times New Roman"/>
          <w:szCs w:val="24"/>
        </w:rPr>
        <w:t xml:space="preserve"> </w:t>
      </w:r>
      <w:r>
        <w:rPr>
          <w:rFonts w:eastAsia="Times New Roman"/>
          <w:szCs w:val="24"/>
        </w:rPr>
        <w:t>Τ</w:t>
      </w:r>
      <w:r w:rsidRPr="00844A66">
        <w:rPr>
          <w:rFonts w:eastAsia="Times New Roman"/>
          <w:szCs w:val="24"/>
        </w:rPr>
        <w:t>ην αποδέχε</w:t>
      </w:r>
      <w:r>
        <w:rPr>
          <w:rFonts w:eastAsia="Times New Roman"/>
          <w:szCs w:val="24"/>
        </w:rPr>
        <w:t>στε;</w:t>
      </w:r>
      <w:r w:rsidRPr="00844A66">
        <w:rPr>
          <w:rFonts w:eastAsia="Times New Roman"/>
          <w:szCs w:val="24"/>
        </w:rPr>
        <w:t xml:space="preserve"> </w:t>
      </w:r>
      <w:r>
        <w:rPr>
          <w:rFonts w:eastAsia="Times New Roman"/>
          <w:szCs w:val="24"/>
        </w:rPr>
        <w:t>Α</w:t>
      </w:r>
      <w:r w:rsidRPr="00844A66">
        <w:rPr>
          <w:rFonts w:eastAsia="Times New Roman"/>
          <w:szCs w:val="24"/>
        </w:rPr>
        <w:t>ν δεν την αποδέχε</w:t>
      </w:r>
      <w:r>
        <w:rPr>
          <w:rFonts w:eastAsia="Times New Roman"/>
          <w:szCs w:val="24"/>
        </w:rPr>
        <w:t xml:space="preserve">στε, </w:t>
      </w:r>
      <w:r w:rsidRPr="00844A66">
        <w:rPr>
          <w:rFonts w:eastAsia="Times New Roman"/>
          <w:szCs w:val="24"/>
        </w:rPr>
        <w:t>ποια είναι η εναλλακτική</w:t>
      </w:r>
      <w:r>
        <w:rPr>
          <w:rFonts w:eastAsia="Times New Roman"/>
          <w:szCs w:val="24"/>
        </w:rPr>
        <w:t>; Μ</w:t>
      </w:r>
      <w:r w:rsidRPr="00844A66">
        <w:rPr>
          <w:rFonts w:eastAsia="Times New Roman"/>
          <w:szCs w:val="24"/>
        </w:rPr>
        <w:t>ιλήσατε για ένα σύστημα σταθερό</w:t>
      </w:r>
      <w:r>
        <w:rPr>
          <w:rFonts w:eastAsia="Times New Roman"/>
          <w:szCs w:val="24"/>
        </w:rPr>
        <w:t>.</w:t>
      </w:r>
      <w:r w:rsidRPr="00844A66">
        <w:rPr>
          <w:rFonts w:eastAsia="Times New Roman"/>
          <w:szCs w:val="24"/>
        </w:rPr>
        <w:t xml:space="preserve"> </w:t>
      </w:r>
      <w:r>
        <w:rPr>
          <w:rFonts w:eastAsia="Times New Roman"/>
          <w:szCs w:val="24"/>
        </w:rPr>
        <w:t>Σ</w:t>
      </w:r>
      <w:r w:rsidRPr="00844A66">
        <w:rPr>
          <w:rFonts w:eastAsia="Times New Roman"/>
          <w:szCs w:val="24"/>
        </w:rPr>
        <w:t xml:space="preserve">ας θυμίζω </w:t>
      </w:r>
      <w:r>
        <w:rPr>
          <w:rFonts w:eastAsia="Times New Roman"/>
          <w:szCs w:val="24"/>
        </w:rPr>
        <w:t>ότι</w:t>
      </w:r>
      <w:r w:rsidRPr="00844A66">
        <w:rPr>
          <w:rFonts w:eastAsia="Times New Roman"/>
          <w:szCs w:val="24"/>
        </w:rPr>
        <w:t xml:space="preserve"> πριν έρθετε </w:t>
      </w:r>
      <w:r>
        <w:rPr>
          <w:rFonts w:eastAsia="Times New Roman"/>
          <w:szCs w:val="24"/>
        </w:rPr>
        <w:t>εσείς,</w:t>
      </w:r>
      <w:r w:rsidRPr="00844A66">
        <w:rPr>
          <w:rFonts w:eastAsia="Times New Roman"/>
          <w:szCs w:val="24"/>
        </w:rPr>
        <w:t xml:space="preserve"> υπήρχε σταθερό </w:t>
      </w:r>
      <w:r w:rsidRPr="00844A66">
        <w:rPr>
          <w:rFonts w:eastAsia="Times New Roman"/>
          <w:szCs w:val="24"/>
        </w:rPr>
        <w:t>σύστημα</w:t>
      </w:r>
      <w:r>
        <w:rPr>
          <w:rFonts w:eastAsia="Times New Roman"/>
          <w:szCs w:val="24"/>
        </w:rPr>
        <w:t>,</w:t>
      </w:r>
      <w:r w:rsidRPr="00844A66">
        <w:rPr>
          <w:rFonts w:eastAsia="Times New Roman"/>
          <w:szCs w:val="24"/>
        </w:rPr>
        <w:t xml:space="preserve"> υπήρχε ο νησιωτικός </w:t>
      </w:r>
      <w:r>
        <w:rPr>
          <w:rFonts w:eastAsia="Times New Roman"/>
          <w:szCs w:val="24"/>
        </w:rPr>
        <w:t xml:space="preserve">ΦΠΑ. </w:t>
      </w:r>
    </w:p>
    <w:p w14:paraId="38244678" w14:textId="77777777" w:rsidR="00D035B1" w:rsidRDefault="005B20CE">
      <w:pPr>
        <w:spacing w:line="600" w:lineRule="auto"/>
        <w:ind w:firstLine="720"/>
        <w:jc w:val="both"/>
        <w:rPr>
          <w:rFonts w:eastAsia="Times New Roman"/>
          <w:szCs w:val="24"/>
        </w:rPr>
      </w:pPr>
      <w:r>
        <w:rPr>
          <w:rFonts w:eastAsia="Times New Roman"/>
          <w:szCs w:val="24"/>
        </w:rPr>
        <w:lastRenderedPageBreak/>
        <w:t>Κ</w:t>
      </w:r>
      <w:r w:rsidRPr="00844A66">
        <w:rPr>
          <w:rFonts w:eastAsia="Times New Roman"/>
          <w:szCs w:val="24"/>
        </w:rPr>
        <w:t>λείνοντας</w:t>
      </w:r>
      <w:r>
        <w:rPr>
          <w:rFonts w:eastAsia="Times New Roman"/>
          <w:szCs w:val="24"/>
        </w:rPr>
        <w:t>,</w:t>
      </w:r>
      <w:r w:rsidRPr="00844A66">
        <w:rPr>
          <w:rFonts w:eastAsia="Times New Roman"/>
          <w:szCs w:val="24"/>
        </w:rPr>
        <w:t xml:space="preserve"> </w:t>
      </w:r>
      <w:r>
        <w:rPr>
          <w:rFonts w:eastAsia="Times New Roman"/>
          <w:szCs w:val="24"/>
        </w:rPr>
        <w:t>εύχομαι</w:t>
      </w:r>
      <w:r w:rsidRPr="00844A66">
        <w:rPr>
          <w:rFonts w:eastAsia="Times New Roman"/>
          <w:szCs w:val="24"/>
        </w:rPr>
        <w:t xml:space="preserve"> σε όλους </w:t>
      </w:r>
      <w:r>
        <w:rPr>
          <w:rFonts w:eastAsia="Times New Roman"/>
          <w:szCs w:val="24"/>
        </w:rPr>
        <w:t>κ</w:t>
      </w:r>
      <w:r w:rsidRPr="00844A66">
        <w:rPr>
          <w:rFonts w:eastAsia="Times New Roman"/>
          <w:szCs w:val="24"/>
        </w:rPr>
        <w:t>αλή χρονιά</w:t>
      </w:r>
      <w:r>
        <w:rPr>
          <w:rFonts w:eastAsia="Times New Roman"/>
          <w:szCs w:val="24"/>
        </w:rPr>
        <w:t>. Και θ</w:t>
      </w:r>
      <w:r w:rsidRPr="00844A66">
        <w:rPr>
          <w:rFonts w:eastAsia="Times New Roman"/>
          <w:szCs w:val="24"/>
        </w:rPr>
        <w:t>α είναι καλή χρονιά με πρωθυπουργό τον Κυριάκο Μητσοτάκη</w:t>
      </w:r>
      <w:r>
        <w:rPr>
          <w:rFonts w:eastAsia="Times New Roman"/>
          <w:szCs w:val="24"/>
        </w:rPr>
        <w:t>.</w:t>
      </w:r>
    </w:p>
    <w:p w14:paraId="38244679" w14:textId="77777777" w:rsidR="00D035B1" w:rsidRDefault="005B20CE">
      <w:pPr>
        <w:spacing w:line="600" w:lineRule="auto"/>
        <w:ind w:firstLine="720"/>
        <w:jc w:val="both"/>
        <w:rPr>
          <w:rFonts w:eastAsia="Times New Roman"/>
          <w:szCs w:val="24"/>
        </w:rPr>
      </w:pPr>
      <w:r>
        <w:rPr>
          <w:rFonts w:eastAsia="Times New Roman"/>
          <w:szCs w:val="24"/>
        </w:rPr>
        <w:t xml:space="preserve">Σας </w:t>
      </w:r>
      <w:r w:rsidRPr="00844A66">
        <w:rPr>
          <w:rFonts w:eastAsia="Times New Roman"/>
          <w:szCs w:val="24"/>
        </w:rPr>
        <w:t>ευχαριστώ</w:t>
      </w:r>
      <w:r>
        <w:rPr>
          <w:rFonts w:eastAsia="Times New Roman"/>
          <w:szCs w:val="24"/>
        </w:rPr>
        <w:t>.</w:t>
      </w:r>
    </w:p>
    <w:p w14:paraId="3824467A" w14:textId="77777777" w:rsidR="00D035B1" w:rsidRDefault="005B20C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824467B" w14:textId="77777777" w:rsidR="00D035B1" w:rsidRDefault="005B20CE">
      <w:pPr>
        <w:spacing w:line="600" w:lineRule="auto"/>
        <w:ind w:firstLine="720"/>
        <w:jc w:val="both"/>
        <w:rPr>
          <w:rFonts w:eastAsia="Times New Roman"/>
          <w:szCs w:val="24"/>
        </w:rPr>
      </w:pPr>
      <w:r w:rsidRPr="006B6276">
        <w:rPr>
          <w:rFonts w:eastAsia="Times New Roman" w:cs="Times New Roman"/>
          <w:b/>
          <w:szCs w:val="24"/>
        </w:rPr>
        <w:t xml:space="preserve">ΠΡΟΕΔΡΕΥΩΝ (Σπυρίδων Λυκούδης): </w:t>
      </w:r>
      <w:r w:rsidRPr="00844A66">
        <w:rPr>
          <w:rFonts w:eastAsia="Times New Roman"/>
          <w:szCs w:val="24"/>
        </w:rPr>
        <w:t xml:space="preserve">Ευχαριστούμε </w:t>
      </w:r>
      <w:r>
        <w:rPr>
          <w:rFonts w:eastAsia="Times New Roman"/>
          <w:szCs w:val="24"/>
        </w:rPr>
        <w:t xml:space="preserve">κύριε συνάδελφε. </w:t>
      </w:r>
    </w:p>
    <w:p w14:paraId="3824467C" w14:textId="77777777" w:rsidR="00D035B1" w:rsidRDefault="005B20CE">
      <w:pPr>
        <w:spacing w:line="600" w:lineRule="auto"/>
        <w:ind w:firstLine="720"/>
        <w:jc w:val="both"/>
        <w:rPr>
          <w:rFonts w:eastAsia="Times New Roman"/>
          <w:szCs w:val="24"/>
        </w:rPr>
      </w:pPr>
      <w:r w:rsidRPr="00E02116">
        <w:rPr>
          <w:rFonts w:eastAsia="Times New Roman"/>
          <w:b/>
          <w:szCs w:val="24"/>
        </w:rPr>
        <w:t>ΙΩΑΝΝΕΤΑ (ΑΝΝΕΤΑ)</w:t>
      </w:r>
      <w:r>
        <w:rPr>
          <w:rFonts w:eastAsia="Times New Roman"/>
          <w:b/>
          <w:szCs w:val="24"/>
        </w:rPr>
        <w:t xml:space="preserve"> ΚΑΒΒΑΔΙΑ: </w:t>
      </w:r>
      <w:r>
        <w:rPr>
          <w:rFonts w:eastAsia="Times New Roman"/>
          <w:szCs w:val="24"/>
        </w:rPr>
        <w:t xml:space="preserve">Κύριε Πρόεδρε, θα ήθελα τον λόγο. </w:t>
      </w:r>
    </w:p>
    <w:p w14:paraId="3824467D" w14:textId="77777777" w:rsidR="00D035B1" w:rsidRDefault="005B20CE">
      <w:pPr>
        <w:spacing w:line="600" w:lineRule="auto"/>
        <w:ind w:firstLine="720"/>
        <w:jc w:val="both"/>
        <w:rPr>
          <w:rFonts w:eastAsia="Times New Roman" w:cs="Times New Roman"/>
          <w:szCs w:val="24"/>
        </w:rPr>
      </w:pPr>
      <w:r w:rsidRPr="006B627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Γιατί, κυρία συνάδελφε;</w:t>
      </w:r>
    </w:p>
    <w:p w14:paraId="3824467E" w14:textId="77777777" w:rsidR="00D035B1" w:rsidRDefault="005B20CE">
      <w:pPr>
        <w:spacing w:line="600" w:lineRule="auto"/>
        <w:ind w:firstLine="720"/>
        <w:jc w:val="both"/>
        <w:rPr>
          <w:rFonts w:eastAsia="Times New Roman"/>
          <w:szCs w:val="24"/>
        </w:rPr>
      </w:pPr>
      <w:r w:rsidRPr="00E02116">
        <w:rPr>
          <w:rFonts w:eastAsia="Times New Roman"/>
          <w:b/>
          <w:szCs w:val="24"/>
        </w:rPr>
        <w:t>ΙΩΑΝΝΕΤΑ (ΑΝΝΕΤΑ)</w:t>
      </w:r>
      <w:r>
        <w:rPr>
          <w:rFonts w:eastAsia="Times New Roman"/>
          <w:b/>
          <w:szCs w:val="24"/>
        </w:rPr>
        <w:t xml:space="preserve"> ΚΑΒΒΑΔΙΑ: </w:t>
      </w:r>
      <w:r>
        <w:rPr>
          <w:rFonts w:eastAsia="Times New Roman"/>
          <w:szCs w:val="24"/>
        </w:rPr>
        <w:t xml:space="preserve">Επί προσωπικού, γιατί έκανε μια αναφορά ο κύριος συνάδελφος στα όσα είπα νωρίτερα. </w:t>
      </w:r>
    </w:p>
    <w:p w14:paraId="3824467F" w14:textId="77777777" w:rsidR="00D035B1" w:rsidRDefault="005B20CE">
      <w:pPr>
        <w:spacing w:line="600" w:lineRule="auto"/>
        <w:ind w:firstLine="720"/>
        <w:jc w:val="both"/>
        <w:rPr>
          <w:rFonts w:eastAsia="Times New Roman" w:cs="Times New Roman"/>
          <w:szCs w:val="24"/>
        </w:rPr>
      </w:pPr>
      <w:r w:rsidRPr="006B627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Δεν ήταν επιθετική η αναφορά. </w:t>
      </w:r>
    </w:p>
    <w:p w14:paraId="38244680" w14:textId="77777777" w:rsidR="00D035B1" w:rsidRDefault="005B20CE">
      <w:pPr>
        <w:spacing w:line="600" w:lineRule="auto"/>
        <w:ind w:firstLine="720"/>
        <w:jc w:val="both"/>
        <w:rPr>
          <w:rFonts w:eastAsia="Times New Roman"/>
          <w:szCs w:val="24"/>
        </w:rPr>
      </w:pPr>
      <w:r w:rsidRPr="00E02116">
        <w:rPr>
          <w:rFonts w:eastAsia="Times New Roman"/>
          <w:b/>
          <w:szCs w:val="24"/>
        </w:rPr>
        <w:lastRenderedPageBreak/>
        <w:t>ΙΩΑΝΝΕΤΑ (ΑΝΝΕΤΑ)</w:t>
      </w:r>
      <w:r>
        <w:rPr>
          <w:rFonts w:eastAsia="Times New Roman"/>
          <w:b/>
          <w:szCs w:val="24"/>
        </w:rPr>
        <w:t xml:space="preserve"> ΚΑΒΒΑΔΙΑ: </w:t>
      </w:r>
      <w:r>
        <w:rPr>
          <w:rFonts w:eastAsia="Times New Roman"/>
          <w:szCs w:val="24"/>
        </w:rPr>
        <w:t xml:space="preserve">Όχι, απλά θα ήθελα να δώσω μια απάντηση, γιατί αφορά πολύ συγκεκριμένο θέμα. </w:t>
      </w:r>
    </w:p>
    <w:p w14:paraId="38244681" w14:textId="77777777" w:rsidR="00D035B1" w:rsidRDefault="005B20CE">
      <w:pPr>
        <w:spacing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Άρα θέλετε τον λόγο για να απαντήσετε, όχι επί προσωπικ</w:t>
      </w:r>
      <w:r>
        <w:rPr>
          <w:rFonts w:eastAsia="Times New Roman" w:cs="Times New Roman"/>
          <w:szCs w:val="24"/>
        </w:rPr>
        <w:t xml:space="preserve">ού. </w:t>
      </w:r>
    </w:p>
    <w:p w14:paraId="3824468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Ορίστε, κυρία Καββαδία.</w:t>
      </w:r>
    </w:p>
    <w:p w14:paraId="38244683" w14:textId="77777777" w:rsidR="00D035B1" w:rsidRDefault="005B20CE">
      <w:pPr>
        <w:spacing w:line="600" w:lineRule="auto"/>
        <w:ind w:firstLine="720"/>
        <w:jc w:val="both"/>
        <w:rPr>
          <w:rFonts w:eastAsia="Times New Roman"/>
          <w:szCs w:val="24"/>
        </w:rPr>
      </w:pPr>
      <w:r w:rsidRPr="00E02116">
        <w:rPr>
          <w:rFonts w:eastAsia="Times New Roman"/>
          <w:b/>
          <w:szCs w:val="24"/>
        </w:rPr>
        <w:t>ΙΩΑΝΝΕΤΑ (ΑΝΝΕΤΑ)</w:t>
      </w:r>
      <w:r>
        <w:rPr>
          <w:rFonts w:eastAsia="Times New Roman"/>
          <w:b/>
          <w:szCs w:val="24"/>
        </w:rPr>
        <w:t xml:space="preserve"> ΚΑΒΒΑΔΙΑ:</w:t>
      </w:r>
      <w:r w:rsidRPr="00844A66">
        <w:rPr>
          <w:rFonts w:eastAsia="Times New Roman"/>
          <w:szCs w:val="24"/>
        </w:rPr>
        <w:t xml:space="preserve"> </w:t>
      </w:r>
      <w:r>
        <w:rPr>
          <w:rFonts w:eastAsia="Times New Roman"/>
          <w:szCs w:val="24"/>
        </w:rPr>
        <w:t>Θ</w:t>
      </w:r>
      <w:r w:rsidRPr="00844A66">
        <w:rPr>
          <w:rFonts w:eastAsia="Times New Roman"/>
          <w:szCs w:val="24"/>
        </w:rPr>
        <w:t xml:space="preserve">α ήθελα να πω προς τους κυρίους της Αξιωματικής Αντιπολίτευσης </w:t>
      </w:r>
      <w:r>
        <w:rPr>
          <w:rFonts w:eastAsia="Times New Roman"/>
          <w:szCs w:val="24"/>
        </w:rPr>
        <w:t>πως</w:t>
      </w:r>
      <w:r w:rsidRPr="00844A66">
        <w:rPr>
          <w:rFonts w:eastAsia="Times New Roman"/>
          <w:szCs w:val="24"/>
        </w:rPr>
        <w:t xml:space="preserve"> </w:t>
      </w:r>
      <w:r>
        <w:rPr>
          <w:rFonts w:eastAsia="Times New Roman"/>
          <w:szCs w:val="24"/>
        </w:rPr>
        <w:t>όποιος</w:t>
      </w:r>
      <w:r w:rsidRPr="00844A66">
        <w:rPr>
          <w:rFonts w:eastAsia="Times New Roman"/>
          <w:szCs w:val="24"/>
        </w:rPr>
        <w:t xml:space="preserve"> κατηγορεί κάποιον για κάτι</w:t>
      </w:r>
      <w:r>
        <w:rPr>
          <w:rFonts w:eastAsia="Times New Roman"/>
          <w:szCs w:val="24"/>
        </w:rPr>
        <w:t>,</w:t>
      </w:r>
      <w:r w:rsidRPr="00844A66">
        <w:rPr>
          <w:rFonts w:eastAsia="Times New Roman"/>
          <w:szCs w:val="24"/>
        </w:rPr>
        <w:t xml:space="preserve"> ας κάνει χρήση των δυνατοτήτων που του παρέχει το Σύνταγμα</w:t>
      </w:r>
      <w:r>
        <w:rPr>
          <w:rFonts w:eastAsia="Times New Roman"/>
          <w:szCs w:val="24"/>
        </w:rPr>
        <w:t>.</w:t>
      </w:r>
      <w:r w:rsidRPr="00844A66">
        <w:rPr>
          <w:rFonts w:eastAsia="Times New Roman"/>
          <w:szCs w:val="24"/>
        </w:rPr>
        <w:t xml:space="preserve"> Αναρωτιέμαι γιατί υπονομεύετ</w:t>
      </w:r>
      <w:r>
        <w:rPr>
          <w:rFonts w:eastAsia="Times New Roman"/>
          <w:szCs w:val="24"/>
        </w:rPr>
        <w:t>ε</w:t>
      </w:r>
      <w:r w:rsidRPr="00844A66">
        <w:rPr>
          <w:rFonts w:eastAsia="Times New Roman"/>
          <w:szCs w:val="24"/>
        </w:rPr>
        <w:t xml:space="preserve"> και δε</w:t>
      </w:r>
      <w:r w:rsidRPr="00844A66">
        <w:rPr>
          <w:rFonts w:eastAsia="Times New Roman"/>
          <w:szCs w:val="24"/>
        </w:rPr>
        <w:t>ν κινείστε θεσμικά</w:t>
      </w:r>
      <w:r>
        <w:rPr>
          <w:rFonts w:eastAsia="Times New Roman"/>
          <w:szCs w:val="24"/>
        </w:rPr>
        <w:t>.</w:t>
      </w:r>
      <w:r w:rsidRPr="00844A66">
        <w:rPr>
          <w:rFonts w:eastAsia="Times New Roman"/>
          <w:szCs w:val="24"/>
        </w:rPr>
        <w:t xml:space="preserve"> </w:t>
      </w:r>
      <w:r>
        <w:rPr>
          <w:rFonts w:eastAsia="Times New Roman"/>
          <w:szCs w:val="24"/>
        </w:rPr>
        <w:t>Α</w:t>
      </w:r>
      <w:r w:rsidRPr="00844A66">
        <w:rPr>
          <w:rFonts w:eastAsia="Times New Roman"/>
          <w:szCs w:val="24"/>
        </w:rPr>
        <w:t xml:space="preserve">υτή η </w:t>
      </w:r>
      <w:proofErr w:type="spellStart"/>
      <w:r w:rsidRPr="00844A66">
        <w:rPr>
          <w:rFonts w:eastAsia="Times New Roman"/>
          <w:szCs w:val="24"/>
        </w:rPr>
        <w:t>περιρρέουσα</w:t>
      </w:r>
      <w:proofErr w:type="spellEnd"/>
      <w:r w:rsidRPr="00844A66">
        <w:rPr>
          <w:rFonts w:eastAsia="Times New Roman"/>
          <w:szCs w:val="24"/>
        </w:rPr>
        <w:t xml:space="preserve"> ατμόσφαιρα ακροδεξιάς κοπής</w:t>
      </w:r>
      <w:r>
        <w:rPr>
          <w:rFonts w:eastAsia="Times New Roman"/>
          <w:szCs w:val="24"/>
        </w:rPr>
        <w:t>,</w:t>
      </w:r>
      <w:r w:rsidRPr="00844A66">
        <w:rPr>
          <w:rFonts w:eastAsia="Times New Roman"/>
          <w:szCs w:val="24"/>
        </w:rPr>
        <w:t xml:space="preserve"> την οποία επιχειρείτ</w:t>
      </w:r>
      <w:r>
        <w:rPr>
          <w:rFonts w:eastAsia="Times New Roman"/>
          <w:szCs w:val="24"/>
        </w:rPr>
        <w:t>ε</w:t>
      </w:r>
      <w:r w:rsidRPr="00844A66">
        <w:rPr>
          <w:rFonts w:eastAsia="Times New Roman"/>
          <w:szCs w:val="24"/>
        </w:rPr>
        <w:t xml:space="preserve"> να δημιουργήσετε</w:t>
      </w:r>
      <w:r>
        <w:rPr>
          <w:rFonts w:eastAsia="Times New Roman"/>
          <w:szCs w:val="24"/>
        </w:rPr>
        <w:t>, μόνο σε δεινά</w:t>
      </w:r>
      <w:r w:rsidRPr="00844A66">
        <w:rPr>
          <w:rFonts w:eastAsia="Times New Roman"/>
          <w:szCs w:val="24"/>
        </w:rPr>
        <w:t xml:space="preserve"> μπορεί να οδηγήσει</w:t>
      </w:r>
      <w:r>
        <w:rPr>
          <w:rFonts w:eastAsia="Times New Roman"/>
          <w:szCs w:val="24"/>
        </w:rPr>
        <w:t>.</w:t>
      </w:r>
    </w:p>
    <w:p w14:paraId="38244684" w14:textId="77777777" w:rsidR="00D035B1" w:rsidRDefault="005B20CE">
      <w:pPr>
        <w:spacing w:line="600" w:lineRule="auto"/>
        <w:ind w:firstLine="720"/>
        <w:jc w:val="both"/>
        <w:rPr>
          <w:rFonts w:eastAsia="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Ε</w:t>
      </w:r>
      <w:r w:rsidRPr="00844A66">
        <w:rPr>
          <w:rFonts w:eastAsia="Times New Roman"/>
          <w:szCs w:val="24"/>
        </w:rPr>
        <w:t>υχαριστώ</w:t>
      </w:r>
      <w:r>
        <w:rPr>
          <w:rFonts w:eastAsia="Times New Roman"/>
          <w:szCs w:val="24"/>
        </w:rPr>
        <w:t xml:space="preserve">, κυρία Καββαδία. </w:t>
      </w:r>
    </w:p>
    <w:p w14:paraId="38244685" w14:textId="77777777" w:rsidR="00D035B1" w:rsidRDefault="005B20CE">
      <w:pPr>
        <w:spacing w:line="600" w:lineRule="auto"/>
        <w:ind w:firstLine="720"/>
        <w:jc w:val="both"/>
        <w:rPr>
          <w:rFonts w:eastAsia="Times New Roman"/>
          <w:szCs w:val="24"/>
        </w:rPr>
      </w:pPr>
      <w:r>
        <w:rPr>
          <w:rFonts w:eastAsia="Times New Roman"/>
          <w:szCs w:val="24"/>
        </w:rPr>
        <w:t xml:space="preserve">Τον λόγο έχει ο κ. Θεοχαρόπουλος. </w:t>
      </w:r>
    </w:p>
    <w:p w14:paraId="38244686" w14:textId="77777777" w:rsidR="00D035B1" w:rsidRDefault="005B20CE">
      <w:pPr>
        <w:spacing w:line="600" w:lineRule="auto"/>
        <w:ind w:firstLine="720"/>
        <w:jc w:val="both"/>
        <w:rPr>
          <w:rFonts w:eastAsia="Times New Roman"/>
          <w:szCs w:val="24"/>
        </w:rPr>
      </w:pPr>
      <w:r w:rsidRPr="00DA6F05">
        <w:rPr>
          <w:rFonts w:eastAsia="Times New Roman"/>
          <w:b/>
          <w:szCs w:val="24"/>
        </w:rPr>
        <w:t>ΑΘΑΝΑΣΙΟΣ ΘΕΟΧΑΡΟΠΟ</w:t>
      </w:r>
      <w:r w:rsidRPr="00DA6F05">
        <w:rPr>
          <w:rFonts w:eastAsia="Times New Roman"/>
          <w:b/>
          <w:szCs w:val="24"/>
        </w:rPr>
        <w:t>ΥΛΟΣ:</w:t>
      </w:r>
      <w:r>
        <w:rPr>
          <w:rFonts w:eastAsia="Times New Roman"/>
          <w:szCs w:val="24"/>
        </w:rPr>
        <w:t xml:space="preserve"> </w:t>
      </w:r>
      <w:r w:rsidRPr="00844A66">
        <w:rPr>
          <w:rFonts w:eastAsia="Times New Roman"/>
          <w:szCs w:val="24"/>
        </w:rPr>
        <w:t xml:space="preserve"> </w:t>
      </w:r>
      <w:r>
        <w:rPr>
          <w:rFonts w:eastAsia="Times New Roman"/>
          <w:szCs w:val="24"/>
        </w:rPr>
        <w:t xml:space="preserve">Κύριε Υπουργέ, θα ξεκινήσω από την επιστολή. Θέλω να κάνω μια επισήμανση, </w:t>
      </w:r>
      <w:r>
        <w:rPr>
          <w:rFonts w:eastAsia="Times New Roman"/>
          <w:szCs w:val="24"/>
        </w:rPr>
        <w:lastRenderedPageBreak/>
        <w:t xml:space="preserve">γιατί </w:t>
      </w:r>
      <w:r w:rsidRPr="00844A66">
        <w:rPr>
          <w:rFonts w:eastAsia="Times New Roman"/>
          <w:szCs w:val="24"/>
        </w:rPr>
        <w:t>αυτό το οποίο ζούμε</w:t>
      </w:r>
      <w:r>
        <w:rPr>
          <w:rFonts w:eastAsia="Times New Roman"/>
          <w:szCs w:val="24"/>
        </w:rPr>
        <w:t xml:space="preserve"> </w:t>
      </w:r>
      <w:r w:rsidRPr="00844A66">
        <w:rPr>
          <w:rFonts w:eastAsia="Times New Roman"/>
          <w:szCs w:val="24"/>
        </w:rPr>
        <w:t>στο προσφυγικό</w:t>
      </w:r>
      <w:r>
        <w:rPr>
          <w:rFonts w:eastAsia="Times New Roman"/>
          <w:szCs w:val="24"/>
        </w:rPr>
        <w:t>,</w:t>
      </w:r>
      <w:r w:rsidRPr="00844A66">
        <w:rPr>
          <w:rFonts w:eastAsia="Times New Roman"/>
          <w:szCs w:val="24"/>
        </w:rPr>
        <w:t xml:space="preserve"> δεν τιμά την Ευρώπη</w:t>
      </w:r>
      <w:r>
        <w:rPr>
          <w:rFonts w:eastAsia="Times New Roman"/>
          <w:szCs w:val="24"/>
        </w:rPr>
        <w:t>,</w:t>
      </w:r>
      <w:r w:rsidRPr="00844A66">
        <w:rPr>
          <w:rFonts w:eastAsia="Times New Roman"/>
          <w:szCs w:val="24"/>
        </w:rPr>
        <w:t xml:space="preserve"> δεν </w:t>
      </w:r>
      <w:r>
        <w:rPr>
          <w:rFonts w:eastAsia="Times New Roman"/>
          <w:szCs w:val="24"/>
        </w:rPr>
        <w:t>τιμά</w:t>
      </w:r>
      <w:r w:rsidRPr="00844A66">
        <w:rPr>
          <w:rFonts w:eastAsia="Times New Roman"/>
          <w:szCs w:val="24"/>
        </w:rPr>
        <w:t xml:space="preserve"> κανέναν</w:t>
      </w:r>
      <w:r>
        <w:rPr>
          <w:rFonts w:eastAsia="Times New Roman"/>
          <w:szCs w:val="24"/>
        </w:rPr>
        <w:t>.</w:t>
      </w:r>
    </w:p>
    <w:p w14:paraId="38244687" w14:textId="77777777" w:rsidR="00D035B1" w:rsidRDefault="005B20CE">
      <w:pPr>
        <w:spacing w:line="600" w:lineRule="auto"/>
        <w:ind w:firstLine="720"/>
        <w:jc w:val="both"/>
        <w:rPr>
          <w:rFonts w:eastAsia="Times New Roman"/>
          <w:szCs w:val="24"/>
        </w:rPr>
      </w:pPr>
      <w:r w:rsidRPr="00844A66">
        <w:rPr>
          <w:rFonts w:eastAsia="Times New Roman"/>
          <w:szCs w:val="24"/>
        </w:rPr>
        <w:t xml:space="preserve">Η επιστολή του δεκαεξάχρονου </w:t>
      </w:r>
      <w:r>
        <w:rPr>
          <w:rFonts w:eastAsia="Times New Roman"/>
          <w:szCs w:val="24"/>
        </w:rPr>
        <w:t>Σύριου</w:t>
      </w:r>
      <w:r w:rsidRPr="00844A66">
        <w:rPr>
          <w:rFonts w:eastAsia="Times New Roman"/>
          <w:szCs w:val="24"/>
        </w:rPr>
        <w:t xml:space="preserve"> πρόσφυγα </w:t>
      </w:r>
      <w:r>
        <w:rPr>
          <w:rFonts w:eastAsia="Times New Roman"/>
          <w:szCs w:val="24"/>
        </w:rPr>
        <w:t xml:space="preserve">σήμερα –επειδή το νομοσχέδιο αφορά το μεταναστευτικό- </w:t>
      </w:r>
      <w:r w:rsidRPr="00844A66">
        <w:rPr>
          <w:rFonts w:eastAsia="Times New Roman"/>
          <w:szCs w:val="24"/>
        </w:rPr>
        <w:t xml:space="preserve">είναι </w:t>
      </w:r>
      <w:r>
        <w:rPr>
          <w:rFonts w:eastAsia="Times New Roman"/>
          <w:szCs w:val="24"/>
        </w:rPr>
        <w:t>μια</w:t>
      </w:r>
      <w:r w:rsidRPr="00844A66">
        <w:rPr>
          <w:rFonts w:eastAsia="Times New Roman"/>
          <w:szCs w:val="24"/>
        </w:rPr>
        <w:t xml:space="preserve"> γροθιά στο στομάχι για όλους όσους μιλάμε για τα ανθρώπινα δικαιώματα και για το πώς πρέπει να λυθεί το συγκεκριμένο ζήτημα</w:t>
      </w:r>
      <w:r>
        <w:rPr>
          <w:rFonts w:eastAsia="Times New Roman"/>
          <w:szCs w:val="24"/>
        </w:rPr>
        <w:t>.</w:t>
      </w:r>
      <w:r w:rsidRPr="00844A66">
        <w:rPr>
          <w:rFonts w:eastAsia="Times New Roman"/>
          <w:szCs w:val="24"/>
        </w:rPr>
        <w:t xml:space="preserve"> </w:t>
      </w:r>
      <w:r>
        <w:rPr>
          <w:rFonts w:eastAsia="Times New Roman"/>
          <w:szCs w:val="24"/>
        </w:rPr>
        <w:t>Σ</w:t>
      </w:r>
      <w:r w:rsidRPr="00844A66">
        <w:rPr>
          <w:rFonts w:eastAsia="Times New Roman"/>
          <w:szCs w:val="24"/>
        </w:rPr>
        <w:t xml:space="preserve">την ουσία </w:t>
      </w:r>
      <w:r>
        <w:rPr>
          <w:rFonts w:eastAsia="Times New Roman"/>
          <w:szCs w:val="24"/>
        </w:rPr>
        <w:t>λέει ό</w:t>
      </w:r>
      <w:r w:rsidRPr="00844A66">
        <w:rPr>
          <w:rFonts w:eastAsia="Times New Roman"/>
          <w:szCs w:val="24"/>
        </w:rPr>
        <w:t>τι με τα έξοδα των γονιών του</w:t>
      </w:r>
      <w:r>
        <w:rPr>
          <w:rFonts w:eastAsia="Times New Roman"/>
          <w:szCs w:val="24"/>
        </w:rPr>
        <w:t xml:space="preserve"> </w:t>
      </w:r>
      <w:r w:rsidRPr="00844A66">
        <w:rPr>
          <w:rFonts w:eastAsia="Times New Roman"/>
          <w:szCs w:val="24"/>
        </w:rPr>
        <w:t xml:space="preserve">από τη Συρία </w:t>
      </w:r>
      <w:r>
        <w:rPr>
          <w:rFonts w:eastAsia="Times New Roman"/>
          <w:szCs w:val="24"/>
        </w:rPr>
        <w:t>έ</w:t>
      </w:r>
      <w:r w:rsidRPr="00844A66">
        <w:rPr>
          <w:rFonts w:eastAsia="Times New Roman"/>
          <w:szCs w:val="24"/>
        </w:rPr>
        <w:t>φυγε α</w:t>
      </w:r>
      <w:r w:rsidRPr="00844A66">
        <w:rPr>
          <w:rFonts w:eastAsia="Times New Roman"/>
          <w:szCs w:val="24"/>
        </w:rPr>
        <w:t>πό το</w:t>
      </w:r>
      <w:r>
        <w:rPr>
          <w:rFonts w:eastAsia="Times New Roman"/>
          <w:szCs w:val="24"/>
        </w:rPr>
        <w:t>ν</w:t>
      </w:r>
      <w:r w:rsidRPr="00844A66">
        <w:rPr>
          <w:rFonts w:eastAsia="Times New Roman"/>
          <w:szCs w:val="24"/>
        </w:rPr>
        <w:t xml:space="preserve"> πόλεμο</w:t>
      </w:r>
      <w:r>
        <w:rPr>
          <w:rFonts w:eastAsia="Times New Roman"/>
          <w:szCs w:val="24"/>
        </w:rPr>
        <w:t>.</w:t>
      </w:r>
      <w:r w:rsidRPr="00844A66">
        <w:rPr>
          <w:rFonts w:eastAsia="Times New Roman"/>
          <w:szCs w:val="24"/>
        </w:rPr>
        <w:t xml:space="preserve"> Προσπάθησε δύο φορές να </w:t>
      </w:r>
      <w:r>
        <w:rPr>
          <w:rFonts w:eastAsia="Times New Roman"/>
          <w:szCs w:val="24"/>
        </w:rPr>
        <w:t>έρθει</w:t>
      </w:r>
      <w:r w:rsidRPr="00844A66">
        <w:rPr>
          <w:rFonts w:eastAsia="Times New Roman"/>
          <w:szCs w:val="24"/>
        </w:rPr>
        <w:t xml:space="preserve"> στη χώρα </w:t>
      </w:r>
      <w:r>
        <w:rPr>
          <w:rFonts w:eastAsia="Times New Roman"/>
          <w:szCs w:val="24"/>
        </w:rPr>
        <w:t>μας.</w:t>
      </w:r>
      <w:r w:rsidRPr="00844A66">
        <w:rPr>
          <w:rFonts w:eastAsia="Times New Roman"/>
          <w:szCs w:val="24"/>
        </w:rPr>
        <w:t xml:space="preserve"> </w:t>
      </w:r>
      <w:r>
        <w:rPr>
          <w:rFonts w:eastAsia="Times New Roman"/>
          <w:szCs w:val="24"/>
        </w:rPr>
        <w:t>Ε</w:t>
      </w:r>
      <w:r w:rsidRPr="00844A66">
        <w:rPr>
          <w:rFonts w:eastAsia="Times New Roman"/>
          <w:szCs w:val="24"/>
        </w:rPr>
        <w:t>ίχε πέσει η βάρκα</w:t>
      </w:r>
      <w:r>
        <w:rPr>
          <w:rFonts w:eastAsia="Times New Roman"/>
          <w:szCs w:val="24"/>
        </w:rPr>
        <w:t>,</w:t>
      </w:r>
      <w:r w:rsidRPr="00844A66">
        <w:rPr>
          <w:rFonts w:eastAsia="Times New Roman"/>
          <w:szCs w:val="24"/>
        </w:rPr>
        <w:t xml:space="preserve"> ήρθε και τώρα τρεις φορές </w:t>
      </w:r>
      <w:r>
        <w:rPr>
          <w:rFonts w:eastAsia="Times New Roman"/>
          <w:szCs w:val="24"/>
        </w:rPr>
        <w:t>έχει προσπαθήσει</w:t>
      </w:r>
      <w:r w:rsidRPr="00844A66">
        <w:rPr>
          <w:rFonts w:eastAsia="Times New Roman"/>
          <w:szCs w:val="24"/>
        </w:rPr>
        <w:t xml:space="preserve"> να δώσει τέλος στη ζωή του</w:t>
      </w:r>
      <w:r>
        <w:rPr>
          <w:rFonts w:eastAsia="Times New Roman"/>
          <w:szCs w:val="24"/>
        </w:rPr>
        <w:t>,</w:t>
      </w:r>
      <w:r w:rsidRPr="00844A66">
        <w:rPr>
          <w:rFonts w:eastAsia="Times New Roman"/>
          <w:szCs w:val="24"/>
        </w:rPr>
        <w:t xml:space="preserve"> διότι είναι απογοητευμένος</w:t>
      </w:r>
      <w:r>
        <w:rPr>
          <w:rFonts w:eastAsia="Times New Roman"/>
          <w:szCs w:val="24"/>
        </w:rPr>
        <w:t xml:space="preserve">. Θέλει να ζήσει </w:t>
      </w:r>
      <w:r w:rsidRPr="00844A66">
        <w:rPr>
          <w:rFonts w:eastAsia="Times New Roman"/>
          <w:szCs w:val="24"/>
        </w:rPr>
        <w:t>στην Ευρώπη και δεν μπορεί να βρει τρόπο να ζήσει στην Ευρώπη</w:t>
      </w:r>
      <w:r>
        <w:rPr>
          <w:rFonts w:eastAsia="Times New Roman"/>
          <w:szCs w:val="24"/>
        </w:rPr>
        <w:t>.</w:t>
      </w:r>
      <w:r w:rsidRPr="00844A66">
        <w:rPr>
          <w:rFonts w:eastAsia="Times New Roman"/>
          <w:szCs w:val="24"/>
        </w:rPr>
        <w:t xml:space="preserve"> </w:t>
      </w:r>
    </w:p>
    <w:p w14:paraId="38244688" w14:textId="77777777" w:rsidR="00D035B1" w:rsidRDefault="005B20CE">
      <w:pPr>
        <w:spacing w:line="600" w:lineRule="auto"/>
        <w:ind w:firstLine="720"/>
        <w:jc w:val="both"/>
        <w:rPr>
          <w:rFonts w:eastAsia="Times New Roman"/>
          <w:szCs w:val="24"/>
        </w:rPr>
      </w:pPr>
      <w:r>
        <w:rPr>
          <w:rFonts w:eastAsia="Times New Roman"/>
          <w:szCs w:val="24"/>
        </w:rPr>
        <w:t>Τ</w:t>
      </w:r>
      <w:r w:rsidRPr="00844A66">
        <w:rPr>
          <w:rFonts w:eastAsia="Times New Roman"/>
          <w:szCs w:val="24"/>
        </w:rPr>
        <w:t>ο λέω αυτό</w:t>
      </w:r>
      <w:r>
        <w:rPr>
          <w:rFonts w:eastAsia="Times New Roman"/>
          <w:szCs w:val="24"/>
        </w:rPr>
        <w:t>,</w:t>
      </w:r>
      <w:r w:rsidRPr="00844A66">
        <w:rPr>
          <w:rFonts w:eastAsia="Times New Roman"/>
          <w:szCs w:val="24"/>
        </w:rPr>
        <w:t xml:space="preserve"> διότι την ώρα που μιλάμε </w:t>
      </w:r>
      <w:r>
        <w:rPr>
          <w:rFonts w:eastAsia="Times New Roman"/>
          <w:szCs w:val="24"/>
        </w:rPr>
        <w:t xml:space="preserve">και προσπαθούμε να δώσουμε λύση, πρέπει να </w:t>
      </w:r>
      <w:r w:rsidRPr="00844A66">
        <w:rPr>
          <w:rFonts w:eastAsia="Times New Roman"/>
          <w:szCs w:val="24"/>
        </w:rPr>
        <w:t xml:space="preserve">συνειδητοποιούμε ότι ορισμένοι συνάνθρωποί </w:t>
      </w:r>
      <w:r>
        <w:rPr>
          <w:rFonts w:eastAsia="Times New Roman"/>
          <w:szCs w:val="24"/>
        </w:rPr>
        <w:t>μας,</w:t>
      </w:r>
      <w:r w:rsidRPr="00844A66">
        <w:rPr>
          <w:rFonts w:eastAsia="Times New Roman"/>
          <w:szCs w:val="24"/>
        </w:rPr>
        <w:t xml:space="preserve"> πρόσφυγες</w:t>
      </w:r>
      <w:r>
        <w:rPr>
          <w:rFonts w:eastAsia="Times New Roman"/>
          <w:szCs w:val="24"/>
        </w:rPr>
        <w:t>,</w:t>
      </w:r>
      <w:r w:rsidRPr="00844A66">
        <w:rPr>
          <w:rFonts w:eastAsia="Times New Roman"/>
          <w:szCs w:val="24"/>
        </w:rPr>
        <w:t xml:space="preserve"> ζουν ένα δράμα</w:t>
      </w:r>
      <w:r>
        <w:rPr>
          <w:rFonts w:eastAsia="Times New Roman"/>
          <w:szCs w:val="24"/>
        </w:rPr>
        <w:t>.</w:t>
      </w:r>
      <w:r w:rsidRPr="00844A66">
        <w:rPr>
          <w:rFonts w:eastAsia="Times New Roman"/>
          <w:szCs w:val="24"/>
        </w:rPr>
        <w:t xml:space="preserve"> </w:t>
      </w:r>
      <w:r>
        <w:rPr>
          <w:rFonts w:eastAsia="Times New Roman"/>
          <w:szCs w:val="24"/>
        </w:rPr>
        <w:t>Τ</w:t>
      </w:r>
      <w:r w:rsidRPr="00844A66">
        <w:rPr>
          <w:rFonts w:eastAsia="Times New Roman"/>
          <w:szCs w:val="24"/>
        </w:rPr>
        <w:t xml:space="preserve">ο θέμα </w:t>
      </w:r>
      <w:r>
        <w:rPr>
          <w:rFonts w:eastAsia="Times New Roman"/>
          <w:szCs w:val="24"/>
        </w:rPr>
        <w:t xml:space="preserve">δεν είναι μόνο </w:t>
      </w:r>
      <w:r w:rsidRPr="00844A66">
        <w:rPr>
          <w:rFonts w:eastAsia="Times New Roman"/>
          <w:szCs w:val="24"/>
        </w:rPr>
        <w:t>θεωρητικό</w:t>
      </w:r>
      <w:r>
        <w:rPr>
          <w:rFonts w:eastAsia="Times New Roman"/>
          <w:szCs w:val="24"/>
        </w:rPr>
        <w:t>.</w:t>
      </w:r>
      <w:r w:rsidRPr="00844A66">
        <w:rPr>
          <w:rFonts w:eastAsia="Times New Roman"/>
          <w:szCs w:val="24"/>
        </w:rPr>
        <w:t xml:space="preserve"> Πρέπει να βρούμε λύσεις</w:t>
      </w:r>
      <w:r>
        <w:rPr>
          <w:rFonts w:eastAsia="Times New Roman"/>
          <w:szCs w:val="24"/>
        </w:rPr>
        <w:t>.</w:t>
      </w:r>
      <w:r w:rsidRPr="00844A66">
        <w:rPr>
          <w:rFonts w:eastAsia="Times New Roman"/>
          <w:szCs w:val="24"/>
        </w:rPr>
        <w:t xml:space="preserve"> </w:t>
      </w:r>
      <w:r>
        <w:rPr>
          <w:rFonts w:eastAsia="Times New Roman"/>
          <w:szCs w:val="24"/>
        </w:rPr>
        <w:t xml:space="preserve">Αυτό που συμβαίνει </w:t>
      </w:r>
      <w:r w:rsidRPr="00844A66">
        <w:rPr>
          <w:rFonts w:eastAsia="Times New Roman"/>
          <w:szCs w:val="24"/>
        </w:rPr>
        <w:t>σε πολλές περιοχές τη</w:t>
      </w:r>
      <w:r w:rsidRPr="00844A66">
        <w:rPr>
          <w:rFonts w:eastAsia="Times New Roman"/>
          <w:szCs w:val="24"/>
        </w:rPr>
        <w:t xml:space="preserve">ς χώρας δεν τιμά ούτε τη χώρα </w:t>
      </w:r>
      <w:r>
        <w:rPr>
          <w:rFonts w:eastAsia="Times New Roman"/>
          <w:szCs w:val="24"/>
        </w:rPr>
        <w:t>μας ούτε</w:t>
      </w:r>
      <w:r w:rsidRPr="00844A66">
        <w:rPr>
          <w:rFonts w:eastAsia="Times New Roman"/>
          <w:szCs w:val="24"/>
        </w:rPr>
        <w:t xml:space="preserve"> την Ευρώπη</w:t>
      </w:r>
      <w:r>
        <w:rPr>
          <w:rFonts w:eastAsia="Times New Roman"/>
          <w:szCs w:val="24"/>
        </w:rPr>
        <w:t>.</w:t>
      </w:r>
      <w:r w:rsidRPr="00844A66">
        <w:rPr>
          <w:rFonts w:eastAsia="Times New Roman"/>
          <w:szCs w:val="24"/>
        </w:rPr>
        <w:t xml:space="preserve"> </w:t>
      </w:r>
      <w:r>
        <w:rPr>
          <w:rFonts w:eastAsia="Times New Roman"/>
          <w:szCs w:val="24"/>
        </w:rPr>
        <w:t>Α</w:t>
      </w:r>
      <w:r w:rsidRPr="00844A66">
        <w:rPr>
          <w:rFonts w:eastAsia="Times New Roman"/>
          <w:szCs w:val="24"/>
        </w:rPr>
        <w:t xml:space="preserve">ν δεν </w:t>
      </w:r>
      <w:r>
        <w:rPr>
          <w:rFonts w:eastAsia="Times New Roman"/>
          <w:szCs w:val="24"/>
        </w:rPr>
        <w:t>ε</w:t>
      </w:r>
      <w:r w:rsidRPr="00844A66">
        <w:rPr>
          <w:rFonts w:eastAsia="Times New Roman"/>
          <w:szCs w:val="24"/>
        </w:rPr>
        <w:t xml:space="preserve">νσκήψει όλη η Ευρωπαϊκή Ένωση </w:t>
      </w:r>
      <w:r w:rsidRPr="00844A66">
        <w:rPr>
          <w:rFonts w:eastAsia="Times New Roman"/>
          <w:szCs w:val="24"/>
        </w:rPr>
        <w:lastRenderedPageBreak/>
        <w:t xml:space="preserve">και η χώρα μας πάνω </w:t>
      </w:r>
      <w:r>
        <w:rPr>
          <w:rFonts w:eastAsia="Times New Roman"/>
          <w:szCs w:val="24"/>
        </w:rPr>
        <w:t>στο συγκεκριμένο</w:t>
      </w:r>
      <w:r w:rsidRPr="00844A66">
        <w:rPr>
          <w:rFonts w:eastAsia="Times New Roman"/>
          <w:szCs w:val="24"/>
        </w:rPr>
        <w:t xml:space="preserve"> ζήτημα για να λυθεί</w:t>
      </w:r>
      <w:r>
        <w:rPr>
          <w:rFonts w:eastAsia="Times New Roman"/>
          <w:szCs w:val="24"/>
        </w:rPr>
        <w:t>,</w:t>
      </w:r>
      <w:r w:rsidRPr="00844A66">
        <w:rPr>
          <w:rFonts w:eastAsia="Times New Roman"/>
          <w:szCs w:val="24"/>
        </w:rPr>
        <w:t xml:space="preserve"> τότε θα ζούμε συνεχώς δράματα</w:t>
      </w:r>
      <w:r>
        <w:rPr>
          <w:rFonts w:eastAsia="Times New Roman"/>
          <w:szCs w:val="24"/>
        </w:rPr>
        <w:t>.</w:t>
      </w:r>
    </w:p>
    <w:p w14:paraId="38244689" w14:textId="77777777" w:rsidR="00D035B1" w:rsidRDefault="005B20CE">
      <w:pPr>
        <w:spacing w:line="600" w:lineRule="auto"/>
        <w:ind w:firstLine="720"/>
        <w:jc w:val="both"/>
        <w:rPr>
          <w:rFonts w:eastAsia="Times New Roman"/>
          <w:szCs w:val="24"/>
        </w:rPr>
      </w:pPr>
      <w:r>
        <w:rPr>
          <w:rFonts w:eastAsia="Times New Roman"/>
          <w:szCs w:val="24"/>
        </w:rPr>
        <w:t xml:space="preserve">Έρχομαι στο συγκεκριμένο θέμα για το </w:t>
      </w:r>
      <w:r w:rsidRPr="00844A66">
        <w:rPr>
          <w:rFonts w:eastAsia="Times New Roman"/>
          <w:szCs w:val="24"/>
        </w:rPr>
        <w:t>οποίο βρεθήκαμε σήμερα εδώ πέρα</w:t>
      </w:r>
      <w:r>
        <w:rPr>
          <w:rFonts w:eastAsia="Times New Roman"/>
          <w:szCs w:val="24"/>
        </w:rPr>
        <w:t>.</w:t>
      </w:r>
      <w:r w:rsidRPr="00844A66">
        <w:rPr>
          <w:rFonts w:eastAsia="Times New Roman"/>
          <w:szCs w:val="24"/>
        </w:rPr>
        <w:t xml:space="preserve"> </w:t>
      </w:r>
      <w:r>
        <w:rPr>
          <w:rFonts w:eastAsia="Times New Roman"/>
          <w:szCs w:val="24"/>
        </w:rPr>
        <w:t>Ε</w:t>
      </w:r>
      <w:r w:rsidRPr="00844A66">
        <w:rPr>
          <w:rFonts w:eastAsia="Times New Roman"/>
          <w:szCs w:val="24"/>
        </w:rPr>
        <w:t>ίχαμε δ</w:t>
      </w:r>
      <w:r w:rsidRPr="00844A66">
        <w:rPr>
          <w:rFonts w:eastAsia="Times New Roman"/>
          <w:szCs w:val="24"/>
        </w:rPr>
        <w:t xml:space="preserve">ύο νομοσχέδια με τη μορφή του κατεπείγοντος σε </w:t>
      </w:r>
      <w:r>
        <w:rPr>
          <w:rFonts w:eastAsia="Times New Roman"/>
          <w:szCs w:val="24"/>
        </w:rPr>
        <w:t>μία</w:t>
      </w:r>
      <w:r w:rsidRPr="00844A66">
        <w:rPr>
          <w:rFonts w:eastAsia="Times New Roman"/>
          <w:szCs w:val="24"/>
        </w:rPr>
        <w:t xml:space="preserve"> μέρα</w:t>
      </w:r>
      <w:r>
        <w:rPr>
          <w:rFonts w:eastAsia="Times New Roman"/>
          <w:szCs w:val="24"/>
        </w:rPr>
        <w:t>. Απαράδεκτο; Απαράδεκτο. Ήταν, όμως, την</w:t>
      </w:r>
      <w:r w:rsidRPr="00844A66">
        <w:rPr>
          <w:rFonts w:eastAsia="Times New Roman"/>
          <w:szCs w:val="24"/>
        </w:rPr>
        <w:t xml:space="preserve"> τελευταία μέρα</w:t>
      </w:r>
      <w:r>
        <w:rPr>
          <w:rFonts w:eastAsia="Times New Roman"/>
          <w:szCs w:val="24"/>
        </w:rPr>
        <w:t xml:space="preserve"> που συζητήθηκε. Ήρθαν </w:t>
      </w:r>
      <w:r w:rsidRPr="00844A66">
        <w:rPr>
          <w:rFonts w:eastAsia="Times New Roman"/>
          <w:szCs w:val="24"/>
        </w:rPr>
        <w:t>είκοσι δύο τροπολογίες το πρωί</w:t>
      </w:r>
      <w:r>
        <w:rPr>
          <w:rFonts w:eastAsia="Times New Roman"/>
          <w:szCs w:val="24"/>
        </w:rPr>
        <w:t>,</w:t>
      </w:r>
      <w:r w:rsidRPr="00844A66">
        <w:rPr>
          <w:rFonts w:eastAsia="Times New Roman"/>
          <w:szCs w:val="24"/>
        </w:rPr>
        <w:t xml:space="preserve"> μία εκ των οποίων </w:t>
      </w:r>
      <w:r>
        <w:rPr>
          <w:rFonts w:eastAsia="Times New Roman"/>
          <w:szCs w:val="24"/>
        </w:rPr>
        <w:t>-ε</w:t>
      </w:r>
      <w:r w:rsidRPr="00844A66">
        <w:rPr>
          <w:rFonts w:eastAsia="Times New Roman"/>
          <w:szCs w:val="24"/>
        </w:rPr>
        <w:t>ιδικά του Υπουργείου Οικονομικών</w:t>
      </w:r>
      <w:r>
        <w:rPr>
          <w:rFonts w:eastAsia="Times New Roman"/>
          <w:szCs w:val="24"/>
        </w:rPr>
        <w:t>,</w:t>
      </w:r>
      <w:r w:rsidRPr="00844A66">
        <w:rPr>
          <w:rFonts w:eastAsia="Times New Roman"/>
          <w:szCs w:val="24"/>
        </w:rPr>
        <w:t xml:space="preserve"> με </w:t>
      </w:r>
      <w:r>
        <w:rPr>
          <w:rFonts w:eastAsia="Times New Roman"/>
          <w:szCs w:val="24"/>
        </w:rPr>
        <w:t>ογδόντα πέντε</w:t>
      </w:r>
      <w:r w:rsidRPr="00844A66">
        <w:rPr>
          <w:rFonts w:eastAsia="Times New Roman"/>
          <w:szCs w:val="24"/>
        </w:rPr>
        <w:t xml:space="preserve"> σελίδες περίπου</w:t>
      </w:r>
      <w:r>
        <w:rPr>
          <w:rFonts w:eastAsia="Times New Roman"/>
          <w:szCs w:val="24"/>
        </w:rPr>
        <w:t>-</w:t>
      </w:r>
      <w:r w:rsidRPr="00844A66">
        <w:rPr>
          <w:rFonts w:eastAsia="Times New Roman"/>
          <w:szCs w:val="24"/>
        </w:rPr>
        <w:t xml:space="preserve"> ήρθε λίγα λεπτά πριν τελειώσει η συζήτηση του νομοσχεδίου</w:t>
      </w:r>
      <w:r>
        <w:rPr>
          <w:rFonts w:eastAsia="Times New Roman"/>
          <w:szCs w:val="24"/>
        </w:rPr>
        <w:t>. Γι’</w:t>
      </w:r>
      <w:r w:rsidRPr="00844A66">
        <w:rPr>
          <w:rFonts w:eastAsia="Times New Roman"/>
          <w:szCs w:val="24"/>
        </w:rPr>
        <w:t xml:space="preserve"> αυτό μιλάμε</w:t>
      </w:r>
      <w:r>
        <w:rPr>
          <w:rFonts w:eastAsia="Times New Roman"/>
          <w:szCs w:val="24"/>
        </w:rPr>
        <w:t>.</w:t>
      </w:r>
      <w:r w:rsidRPr="00844A66">
        <w:rPr>
          <w:rFonts w:eastAsia="Times New Roman"/>
          <w:szCs w:val="24"/>
        </w:rPr>
        <w:t xml:space="preserve"> </w:t>
      </w:r>
      <w:r>
        <w:rPr>
          <w:rFonts w:eastAsia="Times New Roman"/>
          <w:szCs w:val="24"/>
        </w:rPr>
        <w:t>Δ</w:t>
      </w:r>
      <w:r w:rsidRPr="00844A66">
        <w:rPr>
          <w:rFonts w:eastAsia="Times New Roman"/>
          <w:szCs w:val="24"/>
        </w:rPr>
        <w:t xml:space="preserve">εν μιλάμε ούτε </w:t>
      </w:r>
      <w:r>
        <w:rPr>
          <w:rFonts w:eastAsia="Times New Roman"/>
          <w:szCs w:val="24"/>
        </w:rPr>
        <w:t>α</w:t>
      </w:r>
      <w:r w:rsidRPr="00844A66">
        <w:rPr>
          <w:rFonts w:eastAsia="Times New Roman"/>
          <w:szCs w:val="24"/>
        </w:rPr>
        <w:t xml:space="preserve">πλώς για </w:t>
      </w:r>
      <w:r>
        <w:rPr>
          <w:rFonts w:eastAsia="Times New Roman"/>
          <w:szCs w:val="24"/>
        </w:rPr>
        <w:t xml:space="preserve">τις εκπρόθεσμες τροπολογίες ούτε </w:t>
      </w:r>
      <w:r w:rsidRPr="00844A66">
        <w:rPr>
          <w:rFonts w:eastAsia="Times New Roman"/>
          <w:szCs w:val="24"/>
        </w:rPr>
        <w:t>για κάτι άλλο</w:t>
      </w:r>
      <w:r>
        <w:rPr>
          <w:rFonts w:eastAsia="Times New Roman"/>
          <w:szCs w:val="24"/>
        </w:rPr>
        <w:t>.</w:t>
      </w:r>
      <w:r w:rsidRPr="00844A66">
        <w:rPr>
          <w:rFonts w:eastAsia="Times New Roman"/>
          <w:szCs w:val="24"/>
        </w:rPr>
        <w:t xml:space="preserve"> </w:t>
      </w:r>
      <w:r>
        <w:rPr>
          <w:rFonts w:eastAsia="Times New Roman"/>
          <w:szCs w:val="24"/>
        </w:rPr>
        <w:t>Ε</w:t>
      </w:r>
      <w:r w:rsidRPr="00844A66">
        <w:rPr>
          <w:rFonts w:eastAsia="Times New Roman"/>
          <w:szCs w:val="24"/>
        </w:rPr>
        <w:t xml:space="preserve">άν </w:t>
      </w:r>
      <w:r>
        <w:rPr>
          <w:rFonts w:eastAsia="Times New Roman"/>
          <w:szCs w:val="24"/>
        </w:rPr>
        <w:t xml:space="preserve">δεν υπήρχε η τρομερή αντίδραση </w:t>
      </w:r>
      <w:r w:rsidRPr="00844A66">
        <w:rPr>
          <w:rFonts w:eastAsia="Times New Roman"/>
          <w:szCs w:val="24"/>
        </w:rPr>
        <w:t xml:space="preserve">της </w:t>
      </w:r>
      <w:r>
        <w:rPr>
          <w:rFonts w:eastAsia="Times New Roman"/>
          <w:szCs w:val="24"/>
        </w:rPr>
        <w:t>Αντιπολίτευσης</w:t>
      </w:r>
      <w:r w:rsidRPr="00844A66">
        <w:rPr>
          <w:rFonts w:eastAsia="Times New Roman"/>
          <w:szCs w:val="24"/>
        </w:rPr>
        <w:t xml:space="preserve"> </w:t>
      </w:r>
      <w:r>
        <w:rPr>
          <w:rFonts w:eastAsia="Times New Roman"/>
          <w:szCs w:val="24"/>
        </w:rPr>
        <w:t>χ</w:t>
      </w:r>
      <w:r w:rsidRPr="00844A66">
        <w:rPr>
          <w:rFonts w:eastAsia="Times New Roman"/>
          <w:szCs w:val="24"/>
        </w:rPr>
        <w:t>θες</w:t>
      </w:r>
      <w:r>
        <w:rPr>
          <w:rFonts w:eastAsia="Times New Roman"/>
          <w:szCs w:val="24"/>
        </w:rPr>
        <w:t>,</w:t>
      </w:r>
      <w:r w:rsidRPr="00844A66">
        <w:rPr>
          <w:rFonts w:eastAsia="Times New Roman"/>
          <w:szCs w:val="24"/>
        </w:rPr>
        <w:t xml:space="preserve"> αν δεν υπήρχε η διαμαρτυρία</w:t>
      </w:r>
      <w:r>
        <w:rPr>
          <w:rFonts w:eastAsia="Times New Roman"/>
          <w:szCs w:val="24"/>
        </w:rPr>
        <w:t>,</w:t>
      </w:r>
      <w:r w:rsidRPr="00844A66">
        <w:rPr>
          <w:rFonts w:eastAsia="Times New Roman"/>
          <w:szCs w:val="24"/>
        </w:rPr>
        <w:t xml:space="preserve"> η απειλή αποχώρη</w:t>
      </w:r>
      <w:r w:rsidRPr="00844A66">
        <w:rPr>
          <w:rFonts w:eastAsia="Times New Roman"/>
          <w:szCs w:val="24"/>
        </w:rPr>
        <w:t>σης</w:t>
      </w:r>
      <w:r>
        <w:rPr>
          <w:rFonts w:eastAsia="Times New Roman"/>
          <w:szCs w:val="24"/>
        </w:rPr>
        <w:t xml:space="preserve"> από το</w:t>
      </w:r>
      <w:r w:rsidRPr="00844A66">
        <w:rPr>
          <w:rFonts w:eastAsia="Times New Roman"/>
          <w:szCs w:val="24"/>
        </w:rPr>
        <w:t xml:space="preserve"> νομοσχέδιο</w:t>
      </w:r>
      <w:r>
        <w:rPr>
          <w:rFonts w:eastAsia="Times New Roman"/>
          <w:szCs w:val="24"/>
        </w:rPr>
        <w:t xml:space="preserve"> –ήδη ορισμένα </w:t>
      </w:r>
      <w:r w:rsidRPr="00844A66">
        <w:rPr>
          <w:rFonts w:eastAsia="Times New Roman"/>
          <w:szCs w:val="24"/>
        </w:rPr>
        <w:t>κόμματα έχουν αποχωρήσει</w:t>
      </w:r>
      <w:r>
        <w:rPr>
          <w:rFonts w:eastAsia="Times New Roman"/>
          <w:szCs w:val="24"/>
        </w:rPr>
        <w:t>-</w:t>
      </w:r>
      <w:r w:rsidRPr="00844A66">
        <w:rPr>
          <w:rFonts w:eastAsia="Times New Roman"/>
          <w:szCs w:val="24"/>
        </w:rPr>
        <w:t xml:space="preserve"> δεν </w:t>
      </w:r>
      <w:r>
        <w:rPr>
          <w:rFonts w:eastAsia="Times New Roman"/>
          <w:szCs w:val="24"/>
        </w:rPr>
        <w:t xml:space="preserve">θα γινόταν αποδεκτό το αίτημα. </w:t>
      </w:r>
    </w:p>
    <w:p w14:paraId="3824468A" w14:textId="77777777" w:rsidR="00D035B1" w:rsidRDefault="005B20CE">
      <w:pPr>
        <w:spacing w:line="600" w:lineRule="auto"/>
        <w:ind w:firstLine="720"/>
        <w:jc w:val="both"/>
        <w:rPr>
          <w:rFonts w:eastAsia="Times New Roman"/>
          <w:szCs w:val="24"/>
        </w:rPr>
      </w:pPr>
      <w:r>
        <w:rPr>
          <w:rFonts w:eastAsia="Times New Roman"/>
          <w:szCs w:val="24"/>
        </w:rPr>
        <w:t xml:space="preserve">Δεν είδα </w:t>
      </w:r>
      <w:r w:rsidRPr="00844A66">
        <w:rPr>
          <w:rFonts w:eastAsia="Times New Roman"/>
          <w:szCs w:val="24"/>
        </w:rPr>
        <w:t xml:space="preserve">τους Βουλευτές </w:t>
      </w:r>
      <w:r>
        <w:rPr>
          <w:rFonts w:eastAsia="Times New Roman"/>
          <w:szCs w:val="24"/>
        </w:rPr>
        <w:t xml:space="preserve">της κυβερνητικής </w:t>
      </w:r>
      <w:r>
        <w:rPr>
          <w:rFonts w:eastAsia="Times New Roman"/>
          <w:szCs w:val="24"/>
        </w:rPr>
        <w:t>π</w:t>
      </w:r>
      <w:r>
        <w:rPr>
          <w:rFonts w:eastAsia="Times New Roman"/>
          <w:szCs w:val="24"/>
        </w:rPr>
        <w:t>λειοψηφίας χθες να διαμαρτυρηθούν</w:t>
      </w:r>
      <w:r w:rsidRPr="00F9046C">
        <w:rPr>
          <w:rFonts w:eastAsia="Times New Roman"/>
          <w:szCs w:val="24"/>
        </w:rPr>
        <w:t xml:space="preserve"> </w:t>
      </w:r>
      <w:r>
        <w:rPr>
          <w:rFonts w:eastAsia="Times New Roman"/>
          <w:szCs w:val="24"/>
        </w:rPr>
        <w:t>και οι ίδιοι. Δυστυχώς. Θα έπρεπε να το κάνουν και οι ίδιοι προς την Κυβέρνηση και</w:t>
      </w:r>
      <w:r>
        <w:rPr>
          <w:rFonts w:eastAsia="Times New Roman"/>
          <w:szCs w:val="24"/>
        </w:rPr>
        <w:t xml:space="preserve"> να πουν ότι δεν γίνεται να συνεχιστεί αυτό.</w:t>
      </w:r>
      <w:r w:rsidRPr="00844A66">
        <w:rPr>
          <w:rFonts w:eastAsia="Times New Roman"/>
          <w:szCs w:val="24"/>
        </w:rPr>
        <w:t xml:space="preserve"> </w:t>
      </w:r>
      <w:r>
        <w:rPr>
          <w:rFonts w:eastAsia="Times New Roman"/>
          <w:szCs w:val="24"/>
        </w:rPr>
        <w:t>Ν</w:t>
      </w:r>
      <w:r w:rsidRPr="00844A66">
        <w:rPr>
          <w:rFonts w:eastAsia="Times New Roman"/>
          <w:szCs w:val="24"/>
        </w:rPr>
        <w:t>α ζητήσουν και οι ίδιοι να πάμε την επόμενη μέρα</w:t>
      </w:r>
      <w:r>
        <w:rPr>
          <w:rFonts w:eastAsia="Times New Roman"/>
          <w:szCs w:val="24"/>
        </w:rPr>
        <w:t xml:space="preserve">. </w:t>
      </w:r>
    </w:p>
    <w:p w14:paraId="3824468B" w14:textId="77777777" w:rsidR="00D035B1" w:rsidRDefault="005B20CE">
      <w:pPr>
        <w:spacing w:line="600" w:lineRule="auto"/>
        <w:ind w:firstLine="720"/>
        <w:jc w:val="both"/>
        <w:rPr>
          <w:rFonts w:eastAsia="Times New Roman"/>
          <w:szCs w:val="24"/>
        </w:rPr>
      </w:pPr>
      <w:r w:rsidRPr="00ED7C5D">
        <w:rPr>
          <w:rFonts w:eastAsia="Times New Roman"/>
          <w:b/>
          <w:szCs w:val="24"/>
        </w:rPr>
        <w:lastRenderedPageBreak/>
        <w:t>ΓΕΩΡΓΙΟΣ ΨΥΧΟΓΙΟΣ:</w:t>
      </w:r>
      <w:r>
        <w:rPr>
          <w:rFonts w:eastAsia="Times New Roman"/>
          <w:szCs w:val="24"/>
        </w:rPr>
        <w:t xml:space="preserve"> Τοποθετηθήκαμε.</w:t>
      </w:r>
    </w:p>
    <w:p w14:paraId="3824468C" w14:textId="77777777" w:rsidR="00D035B1" w:rsidRDefault="005B20CE">
      <w:pPr>
        <w:spacing w:line="600" w:lineRule="auto"/>
        <w:ind w:firstLine="720"/>
        <w:jc w:val="both"/>
        <w:rPr>
          <w:rFonts w:eastAsia="Times New Roman"/>
          <w:szCs w:val="24"/>
        </w:rPr>
      </w:pPr>
      <w:r w:rsidRPr="004C77DA">
        <w:rPr>
          <w:rFonts w:eastAsia="Times New Roman"/>
          <w:b/>
          <w:szCs w:val="24"/>
        </w:rPr>
        <w:t>ΓΕΩΡΓΙΟΣ ΠΑΛΛΗΣ:</w:t>
      </w:r>
      <w:r>
        <w:rPr>
          <w:rFonts w:eastAsia="Times New Roman"/>
          <w:szCs w:val="24"/>
        </w:rPr>
        <w:t xml:space="preserve"> Είμαστε εδώ για αυτόν τον λόγο. </w:t>
      </w:r>
    </w:p>
    <w:p w14:paraId="3824468D" w14:textId="77777777" w:rsidR="00D035B1" w:rsidRDefault="005B20CE">
      <w:pPr>
        <w:spacing w:line="600" w:lineRule="auto"/>
        <w:ind w:firstLine="720"/>
        <w:jc w:val="both"/>
        <w:rPr>
          <w:rFonts w:eastAsia="Times New Roman"/>
          <w:szCs w:val="24"/>
        </w:rPr>
      </w:pPr>
      <w:r w:rsidRPr="004C77DA">
        <w:rPr>
          <w:rFonts w:eastAsia="Times New Roman"/>
          <w:b/>
          <w:szCs w:val="24"/>
        </w:rPr>
        <w:t>ΑΘΑΝΑΣΙΟΣ ΘΕΟΧΑΡΟΠΟΥΛΟΣ:</w:t>
      </w:r>
      <w:r>
        <w:rPr>
          <w:rFonts w:eastAsia="Times New Roman"/>
          <w:szCs w:val="24"/>
        </w:rPr>
        <w:t xml:space="preserve"> Και δεν μπορούμε να είμαστε εδώ συνεχώς </w:t>
      </w:r>
      <w:r w:rsidRPr="00844A66">
        <w:rPr>
          <w:rFonts w:eastAsia="Times New Roman"/>
          <w:szCs w:val="24"/>
        </w:rPr>
        <w:t>με επιχει</w:t>
      </w:r>
      <w:r w:rsidRPr="00844A66">
        <w:rPr>
          <w:rFonts w:eastAsia="Times New Roman"/>
          <w:szCs w:val="24"/>
        </w:rPr>
        <w:t xml:space="preserve">ρήματα </w:t>
      </w:r>
      <w:r>
        <w:rPr>
          <w:rFonts w:eastAsia="Times New Roman"/>
          <w:szCs w:val="24"/>
        </w:rPr>
        <w:t>όπως: «Μ</w:t>
      </w:r>
      <w:r w:rsidRPr="00844A66">
        <w:rPr>
          <w:rFonts w:eastAsia="Times New Roman"/>
          <w:szCs w:val="24"/>
        </w:rPr>
        <w:t>α</w:t>
      </w:r>
      <w:r>
        <w:rPr>
          <w:rFonts w:eastAsia="Times New Roman"/>
          <w:szCs w:val="24"/>
        </w:rPr>
        <w:t>, και το 20</w:t>
      </w:r>
      <w:r w:rsidRPr="00844A66">
        <w:rPr>
          <w:rFonts w:eastAsia="Times New Roman"/>
          <w:szCs w:val="24"/>
        </w:rPr>
        <w:t>14 το ίδιο γινόταν</w:t>
      </w:r>
      <w:r>
        <w:rPr>
          <w:rFonts w:eastAsia="Times New Roman"/>
          <w:szCs w:val="24"/>
        </w:rPr>
        <w:t xml:space="preserve">». </w:t>
      </w:r>
    </w:p>
    <w:p w14:paraId="3824468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Πρώτον, δεν μπαίνω στη διαδικασία αν γινόταν το ίδιο ή δεν γινόταν. Αλλά είναι μία απαράδεκτη λογική αν νομίζετε ότι οι πολίτες που μας ακούν εκεί έξω αυτήν τη στιγμή</w:t>
      </w:r>
      <w:r>
        <w:rPr>
          <w:rFonts w:eastAsia="Times New Roman" w:cs="Times New Roman"/>
          <w:szCs w:val="24"/>
        </w:rPr>
        <w:t>,</w:t>
      </w:r>
      <w:r>
        <w:rPr>
          <w:rFonts w:eastAsia="Times New Roman" w:cs="Times New Roman"/>
          <w:szCs w:val="24"/>
        </w:rPr>
        <w:t xml:space="preserve"> </w:t>
      </w:r>
      <w:r>
        <w:rPr>
          <w:rFonts w:eastAsia="Times New Roman" w:cs="Times New Roman"/>
          <w:szCs w:val="24"/>
        </w:rPr>
        <w:t>μπορούν να δεχθούν</w:t>
      </w:r>
      <w:r>
        <w:rPr>
          <w:rFonts w:eastAsia="Times New Roman" w:cs="Times New Roman"/>
          <w:szCs w:val="24"/>
        </w:rPr>
        <w:t xml:space="preserve"> αυτά τα επιχειρήματα</w:t>
      </w:r>
      <w:r>
        <w:rPr>
          <w:rFonts w:eastAsia="Times New Roman" w:cs="Times New Roman"/>
          <w:szCs w:val="24"/>
        </w:rPr>
        <w:t>. Όποιος το νομίζει αυτό είναι βαθιά νυχτωμένος. Δεν θα έπρεπε να μπαίνουν καν στη συζήτηση.</w:t>
      </w:r>
    </w:p>
    <w:p w14:paraId="3824468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Χθες στην ομιλία μου, το πρωί μάλιστα, πριν φτάσει η ώρα των τροπολογιών το μεσημέρι, πρότεινα ότι θα μπορούσε, όταν πάμε στην επόμενη χρονιά</w:t>
      </w:r>
      <w:r w:rsidRPr="00713D8A">
        <w:rPr>
          <w:rFonts w:eastAsia="Times New Roman" w:cs="Times New Roman"/>
          <w:szCs w:val="24"/>
        </w:rPr>
        <w:t xml:space="preserve"> -</w:t>
      </w:r>
      <w:r>
        <w:rPr>
          <w:rFonts w:eastAsia="Times New Roman" w:cs="Times New Roman"/>
          <w:szCs w:val="24"/>
        </w:rPr>
        <w:t xml:space="preserve">το απλό, αν δεν </w:t>
      </w:r>
      <w:r>
        <w:rPr>
          <w:rFonts w:eastAsia="Times New Roman" w:cs="Times New Roman"/>
          <w:szCs w:val="24"/>
        </w:rPr>
        <w:t>μπορεί να γίνει κάτι άλλο εννοώ- μία ημέρα να κατατίθενται, παραδείγματος χάρ</w:t>
      </w:r>
      <w:r>
        <w:rPr>
          <w:rFonts w:eastAsia="Times New Roman" w:cs="Times New Roman"/>
          <w:szCs w:val="24"/>
        </w:rPr>
        <w:t>ιν</w:t>
      </w:r>
      <w:r>
        <w:rPr>
          <w:rFonts w:eastAsia="Times New Roman" w:cs="Times New Roman"/>
          <w:szCs w:val="24"/>
        </w:rPr>
        <w:t xml:space="preserve"> την Τετάρτη, να μπαίνει ένα όριο ότι δεν μπορεί να κατατεθεί τίποτα άλλο, να ανακοινώνονται στα Υπουργεία και την Πέμπτη να συζητιόνται. Δηλαδή να μπει μία τάξη στο συγκεκριμέν</w:t>
      </w:r>
      <w:r>
        <w:rPr>
          <w:rFonts w:eastAsia="Times New Roman" w:cs="Times New Roman"/>
          <w:szCs w:val="24"/>
        </w:rPr>
        <w:t xml:space="preserve">ο ζήτημα, για να μπορέσουμε να το λύσουμε, για να μην γίνεται αυτό. </w:t>
      </w:r>
      <w:r>
        <w:rPr>
          <w:rFonts w:eastAsia="Times New Roman" w:cs="Times New Roman"/>
          <w:szCs w:val="24"/>
        </w:rPr>
        <w:lastRenderedPageBreak/>
        <w:t>Αν είχε γίνει αποδεκτό αυτό, δεν θα είχαμε μπει σε όλη αυτήν τη διαδικασία.</w:t>
      </w:r>
    </w:p>
    <w:p w14:paraId="3824469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επίσης -πράγματι σας το είπαν και οι ομιλητές της Δημοκρατικής Συμπαράταξης πριν από λίγο- κάποιες τροπολογ</w:t>
      </w:r>
      <w:r>
        <w:rPr>
          <w:rFonts w:eastAsia="Times New Roman" w:cs="Times New Roman"/>
          <w:szCs w:val="24"/>
        </w:rPr>
        <w:t>ίες είναι απαραίτητες, κάποιες άλλες τροπολογίες δεν θα χρειαζόταν να έρθουν με τη μορφή του κατεπείγοντος. Ορισμένες τακτοποιούν δαπάνες. Ξέρετε ότι υπάρχει τροπολογία που τακτοποιεί δαπάνη 453 εκατομμυρίων ευρώ, περίπου μισό δισεκατομμύριο, του Υπουργείο</w:t>
      </w:r>
      <w:r>
        <w:rPr>
          <w:rFonts w:eastAsia="Times New Roman" w:cs="Times New Roman"/>
          <w:szCs w:val="24"/>
        </w:rPr>
        <w:t>υ Αγροτικής Ανάπτυξης, για τρία έτη; Και εδώ θέλετε να μου πείτε στην Κυβέρνηση ότι για τρία έτη ανακαλύφθηκε τώρα, την τελευταία ημέρα πριν κλείσει το έτος αυτό; Διότι ήταν αναρμόδιο το όργανο το οποίο τις υπέγραφε; Διότι το 2014 υπήρχε η ανασυγκρότηση το</w:t>
      </w:r>
      <w:r>
        <w:rPr>
          <w:rFonts w:eastAsia="Times New Roman" w:cs="Times New Roman"/>
          <w:szCs w:val="24"/>
        </w:rPr>
        <w:t xml:space="preserve">υ Υπουργείου και δεν ενσωματώθηκε για τα επόμενα τρία χρόνια; </w:t>
      </w:r>
    </w:p>
    <w:p w14:paraId="3824469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ο Υπουργός Οικονομικών -καλώς σας είπαμε και πρέπει να κατανοηθεί αυτό- είναι ο υπεύθυνος και θα πρέπει ουσιαστικά να ζητάει από τους Υπουργούς για ποιον λόγο αυτές οι δαπάνες δεν έχουν γίν</w:t>
      </w:r>
      <w:r>
        <w:rPr>
          <w:rFonts w:eastAsia="Times New Roman" w:cs="Times New Roman"/>
          <w:szCs w:val="24"/>
        </w:rPr>
        <w:t xml:space="preserve">ει νόμιμα. Αντί για αυτό, ο Υπουργός Οικονομικών ουσιαστικά κατηγόρησε και αυτός την Αντιπολίτευση </w:t>
      </w:r>
      <w:r>
        <w:rPr>
          <w:rFonts w:eastAsia="Times New Roman" w:cs="Times New Roman"/>
          <w:szCs w:val="24"/>
        </w:rPr>
        <w:lastRenderedPageBreak/>
        <w:t>σήμερα. Δεν είπε κάτι για το πώς θα λύσει το συγκεκριμένο θέμα, ώστε και του χρόνου εδώ μέσα να μην έρθουμε την τελευταία ημέρα να νομιμοποιούμε δαπάνες.</w:t>
      </w:r>
    </w:p>
    <w:p w14:paraId="3824469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είπαμε την πρόταση με το δημόσιο λογιστικό, το οποίο δεν έχει εφαρμοστεί και είναι έτοιμο από το 2014. Να απαντηθούν τα ερωτήματα, για να μην το ξαναζήσουμε.</w:t>
      </w:r>
    </w:p>
    <w:p w14:paraId="3824469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σας λέω ποιοι είναι οι τρόποι επίλυσης. Σας προτείνουμε ορισμένους τρόπους γι</w:t>
      </w:r>
      <w:r>
        <w:rPr>
          <w:rFonts w:eastAsia="Times New Roman" w:cs="Times New Roman"/>
          <w:szCs w:val="24"/>
        </w:rPr>
        <w:t>ατί θα ξανασυμβούν. Η ανησυχία είναι ότι θα ξανασυμβούν. Θα έρθετε και την επόμενη φορά με τον ίδιο τρόπο, την τελευταία ημέρα, το τελευταίο λεπτό. Δεν μπορεί να συνεχιστεί αυτή η διαδικασία. Δεν θα γίνεται πλέον αποδεκτή. Αυτό να είναι ξεκάθαρο.</w:t>
      </w:r>
    </w:p>
    <w:p w14:paraId="38244694" w14:textId="77777777" w:rsidR="00D035B1" w:rsidRDefault="005B20CE">
      <w:pPr>
        <w:spacing w:line="600" w:lineRule="auto"/>
        <w:ind w:firstLine="720"/>
        <w:jc w:val="both"/>
        <w:rPr>
          <w:rFonts w:eastAsia="Times New Roman" w:cs="Times New Roman"/>
          <w:szCs w:val="24"/>
        </w:rPr>
      </w:pPr>
      <w:r w:rsidRPr="007B2BDC">
        <w:rPr>
          <w:rFonts w:eastAsia="Times New Roman" w:cs="Times New Roman"/>
          <w:b/>
          <w:szCs w:val="24"/>
        </w:rPr>
        <w:t>ΠΡΟΕΔΡΕΥΩΝ (Σπυρίδων Λυκούδης):</w:t>
      </w:r>
      <w:r>
        <w:rPr>
          <w:rFonts w:eastAsia="Times New Roman" w:cs="Times New Roman"/>
          <w:szCs w:val="24"/>
        </w:rPr>
        <w:t xml:space="preserve"> Ευχαριστούμε, κύριε Θεοχαρόπουλε.</w:t>
      </w:r>
    </w:p>
    <w:p w14:paraId="3824469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κλείσουμε τη συζήτηση.</w:t>
      </w:r>
    </w:p>
    <w:p w14:paraId="3824469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sidRPr="007B2BDC">
        <w:rPr>
          <w:rFonts w:eastAsia="Times New Roman" w:cs="Times New Roman"/>
          <w:b/>
          <w:szCs w:val="24"/>
        </w:rPr>
        <w:t>ΒΙΤΣΑΣ (Υπουργός Μεταναστευτικής Πολιτικής):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να ευχαριστήσω τον κ. Θεοχαρόπουλο </w:t>
      </w:r>
      <w:r>
        <w:rPr>
          <w:rFonts w:eastAsia="Times New Roman" w:cs="Times New Roman"/>
          <w:szCs w:val="24"/>
        </w:rPr>
        <w:lastRenderedPageBreak/>
        <w:t>για την πρόβλεψή του ότι τ</w:t>
      </w:r>
      <w:r>
        <w:rPr>
          <w:rFonts w:eastAsia="Times New Roman" w:cs="Times New Roman"/>
          <w:szCs w:val="24"/>
        </w:rPr>
        <w:t>ου χρόνου θα είναι πάλι ο ΣΥΡΙΖΑ εδώ Κυβέρνηση.</w:t>
      </w:r>
    </w:p>
    <w:p w14:paraId="3824469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Τι έγινε χθ</w:t>
      </w:r>
      <w:r>
        <w:rPr>
          <w:rFonts w:eastAsia="Times New Roman" w:cs="Times New Roman"/>
          <w:szCs w:val="24"/>
        </w:rPr>
        <w:t>ε</w:t>
      </w:r>
      <w:r>
        <w:rPr>
          <w:rFonts w:eastAsia="Times New Roman" w:cs="Times New Roman"/>
          <w:szCs w:val="24"/>
        </w:rPr>
        <w:t>ς, κυρίες και κύριοι συνάδελφοι; Έκανε μία πρόταση ο Πρόεδρος της Βουλής, βασικά γιατί κατατέθηκε πολύ αργά μία τροπολογία ογκωδέστατη του Υπουργείου Οικονομικών. Νομίζω ότι ήταν μια σοφή πρόταση,</w:t>
      </w:r>
      <w:r>
        <w:rPr>
          <w:rFonts w:eastAsia="Times New Roman" w:cs="Times New Roman"/>
          <w:szCs w:val="24"/>
        </w:rPr>
        <w:t xml:space="preserve"> το είπα και χθ</w:t>
      </w:r>
      <w:r>
        <w:rPr>
          <w:rFonts w:eastAsia="Times New Roman" w:cs="Times New Roman"/>
          <w:szCs w:val="24"/>
        </w:rPr>
        <w:t>ε</w:t>
      </w:r>
      <w:r>
        <w:rPr>
          <w:rFonts w:eastAsia="Times New Roman" w:cs="Times New Roman"/>
          <w:szCs w:val="24"/>
        </w:rPr>
        <w:t xml:space="preserve">ς. </w:t>
      </w:r>
    </w:p>
    <w:p w14:paraId="3824469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Και καταλαβαίνετε, φαντάζομαι, ότι οι Βουλευτές της Συμπολίτευσης, όπως και το Προεδρείο, δεν θα σηκωθεί να φωνάζει. Έχει άλλους τρόπους για να ενημερώνει για τη λογική που έχουν. Αλλά από την άλλη μεριά, ο Πρόεδρος της Βουλής ήταν και </w:t>
      </w:r>
      <w:r>
        <w:rPr>
          <w:rFonts w:eastAsia="Times New Roman" w:cs="Times New Roman"/>
          <w:szCs w:val="24"/>
        </w:rPr>
        <w:t xml:space="preserve">πολύ διαφωτιστικός για πράγματα που ξέρετε. Δηλαδή ότι από τις 9 του Δεκέμβρη είχε σταματήσει το νομοθετικό έργο. </w:t>
      </w:r>
    </w:p>
    <w:p w14:paraId="3824469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που το ξέρετε; Το νομοσχέδιο που κατεβάσαμε εμείς, ναι, μπορούσες να το χαρακτηρίσεις ότι είχε επείγουσες διατάξεις. Όμως </w:t>
      </w:r>
      <w:r>
        <w:rPr>
          <w:rFonts w:eastAsia="Times New Roman" w:cs="Times New Roman"/>
          <w:szCs w:val="24"/>
        </w:rPr>
        <w:t xml:space="preserve">αυτή η διαδικασία έκανε αυτές τις διατάξεις -και μάλιστα και στην </w:t>
      </w:r>
      <w:r>
        <w:rPr>
          <w:rFonts w:eastAsia="Times New Roman" w:cs="Times New Roman"/>
          <w:szCs w:val="24"/>
        </w:rPr>
        <w:t>ε</w:t>
      </w:r>
      <w:r>
        <w:rPr>
          <w:rFonts w:eastAsia="Times New Roman" w:cs="Times New Roman"/>
          <w:szCs w:val="24"/>
        </w:rPr>
        <w:t>πιτροπή είπα ότι δεν είναι όλες οι διατάξεις κατεπείγουσες-κατεπείγουσες. Να ξεκαθαρίσουμε, δηλαδή, αυτό το πράγμα.</w:t>
      </w:r>
    </w:p>
    <w:p w14:paraId="3824469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Και μας είπε πάλι ο Πρόεδρος της Βουλής ότι συζητήθηκε στη Διάσκεψη των Π</w:t>
      </w:r>
      <w:r>
        <w:rPr>
          <w:rFonts w:eastAsia="Times New Roman" w:cs="Times New Roman"/>
          <w:szCs w:val="24"/>
        </w:rPr>
        <w:t>ροέδρων και είπαν ότι συνηθίζεται, κακώς κατά τη γνώμη όλων μας, στο τελευταίο νομοσχέδιο που είναι κατεπείγον να πηγαίνουν πάρα πολλές τροπολογίες. Συμφωνήθηκε στο ένα νομοσχέδιο να μην υπάρχει καμ</w:t>
      </w:r>
      <w:r>
        <w:rPr>
          <w:rFonts w:eastAsia="Times New Roman" w:cs="Times New Roman"/>
          <w:szCs w:val="24"/>
        </w:rPr>
        <w:t>μ</w:t>
      </w:r>
      <w:r>
        <w:rPr>
          <w:rFonts w:eastAsia="Times New Roman" w:cs="Times New Roman"/>
          <w:szCs w:val="24"/>
        </w:rPr>
        <w:t xml:space="preserve">ία τροπολογία και σε αυτό το νομοσχέδιο, αγαθή ή κακή τη </w:t>
      </w:r>
      <w:r>
        <w:rPr>
          <w:rFonts w:eastAsia="Times New Roman" w:cs="Times New Roman"/>
          <w:szCs w:val="24"/>
        </w:rPr>
        <w:t>τύχη, να μπο</w:t>
      </w:r>
      <w:r>
        <w:rPr>
          <w:rFonts w:eastAsia="Times New Roman" w:cs="Times New Roman"/>
          <w:szCs w:val="24"/>
        </w:rPr>
        <w:t>υ</w:t>
      </w:r>
      <w:r>
        <w:rPr>
          <w:rFonts w:eastAsia="Times New Roman" w:cs="Times New Roman"/>
          <w:szCs w:val="24"/>
        </w:rPr>
        <w:t>ν όλες οι τροπολογίες.</w:t>
      </w:r>
    </w:p>
    <w:p w14:paraId="3824469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Θέλετε να πείτε ότι είναι υπερβολή; Να συναινέσω και εγώ. Αλλά κατ’ αρχ</w:t>
      </w:r>
      <w:r>
        <w:rPr>
          <w:rFonts w:eastAsia="Times New Roman" w:cs="Times New Roman"/>
          <w:szCs w:val="24"/>
        </w:rPr>
        <w:t>άς</w:t>
      </w:r>
      <w:r>
        <w:rPr>
          <w:rFonts w:eastAsia="Times New Roman" w:cs="Times New Roman"/>
          <w:szCs w:val="24"/>
        </w:rPr>
        <w:t xml:space="preserve"> δεν αλλάζει ο χαρακτήρας του νομοσχεδίου και των διατάξεων ως κατεπείγοντα το γεγονός ότι δόθηκε άλλη μια μέρα για να μελετηθούν οι τροπολογίες κα</w:t>
      </w:r>
      <w:r>
        <w:rPr>
          <w:rFonts w:eastAsia="Times New Roman" w:cs="Times New Roman"/>
          <w:szCs w:val="24"/>
        </w:rPr>
        <w:t xml:space="preserve">ι ιδιαίτερα η τροπολογία του Υπουργείου Οικονομικών. Παραμένει κατεπείγον. Δόθηκε αυτός ο χρόνος. </w:t>
      </w:r>
    </w:p>
    <w:p w14:paraId="3824469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Έχετε ως Νέα Δημοκρατία, αν δεν κάνω λάθος, τριακόσιους εβδομήντα επιστημονικούς συνεργάτες και συνεργάτες που σας παρέχει η Βουλή, δεν με ενδιαφέρουν οι άλλ</w:t>
      </w:r>
      <w:r>
        <w:rPr>
          <w:rFonts w:eastAsia="Times New Roman" w:cs="Times New Roman"/>
          <w:szCs w:val="24"/>
        </w:rPr>
        <w:t xml:space="preserve">οι. Θα μπορούσε να γίνει. Σήμερα ερχόμαστε και δεν μιλάμε συγκεκριμένα, τούτο, το άλλο, το άλλο. Δηλαδή με κάνει να υποψιάζομαι ότι δεν </w:t>
      </w:r>
      <w:r>
        <w:rPr>
          <w:rFonts w:eastAsia="Times New Roman" w:cs="Times New Roman"/>
          <w:szCs w:val="24"/>
        </w:rPr>
        <w:lastRenderedPageBreak/>
        <w:t>θέλατε να γίνει αυτό γιατί λύνει ζητήματα. Αυτό είναι δική μου εικασία και πάω παρακάτω.</w:t>
      </w:r>
    </w:p>
    <w:p w14:paraId="3824469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Και βεβαίως πρέπει να σας πω το</w:t>
      </w:r>
      <w:r>
        <w:rPr>
          <w:rFonts w:eastAsia="Times New Roman" w:cs="Times New Roman"/>
          <w:szCs w:val="24"/>
        </w:rPr>
        <w:t xml:space="preserve"> εξής: Δικαίως, θα έλεγε κανένας, κρίνετε -αυτή είναι η δουλειά του Βουλευτή, αυτή είναι η δουλειά των πολιτικών κομμάτων- αν κάτι είναι επείγον, αν είναι κατεπείγον. Αλλά όσον αφορά ποιος θα κατεβάσει ως επείγον ή κατεπείγον, ποιος το κρίνει, κατ’ αρχ</w:t>
      </w:r>
      <w:r>
        <w:rPr>
          <w:rFonts w:eastAsia="Times New Roman" w:cs="Times New Roman"/>
          <w:szCs w:val="24"/>
        </w:rPr>
        <w:t>άς</w:t>
      </w:r>
      <w:r>
        <w:rPr>
          <w:rFonts w:eastAsia="Times New Roman" w:cs="Times New Roman"/>
          <w:szCs w:val="24"/>
        </w:rPr>
        <w:t xml:space="preserve"> ε</w:t>
      </w:r>
      <w:r>
        <w:rPr>
          <w:rFonts w:eastAsia="Times New Roman" w:cs="Times New Roman"/>
          <w:szCs w:val="24"/>
        </w:rPr>
        <w:t>ίναι ο αρμόδιος Υπουργός και μετά το δέχεται η Βουλή, δεν το δέχεται, το ψηφίζει, δεν το ψηφίζει. Να ξέρουμε και να ακούει και ο κόσμος τι λέμε.</w:t>
      </w:r>
    </w:p>
    <w:p w14:paraId="3824469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Δεν θα κάνω γενική ομιλία. Την έχω κάνει τουλάχιστον δύο φορές. Θα ήθελα να πω ορισμένα πράγματα σε σχέση με όσ</w:t>
      </w:r>
      <w:r>
        <w:rPr>
          <w:rFonts w:eastAsia="Times New Roman" w:cs="Times New Roman"/>
          <w:szCs w:val="24"/>
        </w:rPr>
        <w:t>α ειπώθηκαν σήμερα και ένα-δύο πραγματάκια ακόμα.</w:t>
      </w:r>
    </w:p>
    <w:p w14:paraId="3824469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Κοιτάξτε -και το λέω προς το ΚΙΔΗΣΟ ή ΚΙΝΑΛ ή ΠΑΣΟΚ τέλος πάντων- επαναλαμβάνετε το ίδιο επιχείρημα, ενώ από τη Δευτέρα σας έχω πει ότι την ώρα που συνεδριάζει η </w:t>
      </w:r>
      <w:r>
        <w:rPr>
          <w:rFonts w:eastAsia="Times New Roman" w:cs="Times New Roman"/>
          <w:szCs w:val="24"/>
        </w:rPr>
        <w:t>ε</w:t>
      </w:r>
      <w:r>
        <w:rPr>
          <w:rFonts w:eastAsia="Times New Roman" w:cs="Times New Roman"/>
          <w:szCs w:val="24"/>
        </w:rPr>
        <w:t>πιτροπή, έχει συνάντηση το Υπουργείο μας με</w:t>
      </w:r>
      <w:r>
        <w:rPr>
          <w:rFonts w:eastAsia="Times New Roman" w:cs="Times New Roman"/>
          <w:szCs w:val="24"/>
        </w:rPr>
        <w:t xml:space="preserve"> την Ανεξάρτητη Αρχή Δημοσίων Συμβάσεων. Και με βάση αυτά που συζητήσαμε με την </w:t>
      </w:r>
      <w:r>
        <w:rPr>
          <w:rFonts w:eastAsia="Times New Roman" w:cs="Times New Roman"/>
          <w:szCs w:val="24"/>
        </w:rPr>
        <w:lastRenderedPageBreak/>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η οποία στην επιστολή της το πρώτο που λέει είναι ότι «είμαι αναρμόδια», εμείς κάναμε τη συζήτηση και στις νομοτεχνικές βελτιώσεις λύσαμε όλα τα προβλήματα. Αυ</w:t>
      </w:r>
      <w:r>
        <w:rPr>
          <w:rFonts w:eastAsia="Times New Roman" w:cs="Times New Roman"/>
          <w:szCs w:val="24"/>
        </w:rPr>
        <w:t>τό είναι το ένα ζήτημα.</w:t>
      </w:r>
    </w:p>
    <w:p w14:paraId="382446A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Γιατί μιλάτε με τόσες ανακρίβειες; Σας λέω ότι ο Συνήγορος του Πολίτη στο </w:t>
      </w:r>
      <w:r>
        <w:rPr>
          <w:rFonts w:eastAsia="Times New Roman" w:cs="Times New Roman"/>
          <w:szCs w:val="24"/>
          <w:lang w:val="en-US"/>
        </w:rPr>
        <w:t>site</w:t>
      </w:r>
      <w:r>
        <w:rPr>
          <w:rFonts w:eastAsia="Times New Roman" w:cs="Times New Roman"/>
          <w:szCs w:val="24"/>
        </w:rPr>
        <w:t xml:space="preserve"> του ανέβασε ένα σχόλιο. Ούτε έκανε έκθεση ούτε έκανε οτιδήποτε άλλο. Δηλαδή ήταν κάτι το ενημερωτικό. </w:t>
      </w:r>
    </w:p>
    <w:p w14:paraId="382446A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Σας ρωτάω: Είναι αρμόδιος ο </w:t>
      </w:r>
      <w:r>
        <w:rPr>
          <w:rFonts w:eastAsia="Times New Roman" w:cs="Times New Roman"/>
          <w:szCs w:val="24"/>
        </w:rPr>
        <w:t>Συνήγορος του Πολίτη σε σχέση με τα οικονομικά; Δηλαδή εγώ στο Υπουργείο μου δεν το έχω πάρει.</w:t>
      </w:r>
    </w:p>
    <w:p w14:paraId="382446A2" w14:textId="77777777" w:rsidR="00D035B1" w:rsidRDefault="005B20CE">
      <w:pPr>
        <w:spacing w:line="600" w:lineRule="auto"/>
        <w:ind w:firstLine="720"/>
        <w:jc w:val="both"/>
        <w:rPr>
          <w:rFonts w:eastAsia="Times New Roman" w:cs="Times New Roman"/>
          <w:szCs w:val="24"/>
        </w:rPr>
      </w:pPr>
      <w:r w:rsidRPr="008C4296">
        <w:rPr>
          <w:rFonts w:eastAsia="Times New Roman" w:cs="Times New Roman"/>
          <w:b/>
          <w:szCs w:val="24"/>
        </w:rPr>
        <w:t>ΘΕΟΔΩΡΟΣ ΠΑΠΑΘΕΟΔΩΡΟΥ:</w:t>
      </w:r>
      <w:r>
        <w:rPr>
          <w:rFonts w:eastAsia="Times New Roman" w:cs="Times New Roman"/>
          <w:szCs w:val="24"/>
        </w:rPr>
        <w:t xml:space="preserve"> Θα σας απαντήσω.</w:t>
      </w:r>
    </w:p>
    <w:p w14:paraId="382446A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ΔΗΜΗΤΡΙΟΣ</w:t>
      </w:r>
      <w:r w:rsidRPr="007B2BDC">
        <w:rPr>
          <w:rFonts w:eastAsia="Times New Roman" w:cs="Times New Roman"/>
          <w:b/>
          <w:szCs w:val="24"/>
        </w:rPr>
        <w:t xml:space="preserve"> ΒΙΤΣΑΣ (Υπουργός Μεταναστευτικής Πολιτικής):</w:t>
      </w:r>
      <w:r>
        <w:rPr>
          <w:rFonts w:eastAsia="Times New Roman" w:cs="Times New Roman"/>
          <w:szCs w:val="24"/>
        </w:rPr>
        <w:t xml:space="preserve"> Ναι, θα απαντήσετε.</w:t>
      </w:r>
    </w:p>
    <w:p w14:paraId="382446A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Αλλά σας λέω, έχει σχέση με τα οικονομικά; Είν</w:t>
      </w:r>
      <w:r>
        <w:rPr>
          <w:rFonts w:eastAsia="Times New Roman" w:cs="Times New Roman"/>
          <w:szCs w:val="24"/>
        </w:rPr>
        <w:t>αι στο πεδίο; Έχει σχέση με το τι είναι επείγον και τι δεν είναι επείγον; Θα ξαναέρθω σε αυτό το ζήτημα.</w:t>
      </w:r>
    </w:p>
    <w:p w14:paraId="382446A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Βεβαίως, ακούμε πάρα πολύ καλά τα πάντα και την κριτική. Έχω ξαναπεί ότι αν εγώ κρίνω δίκαιη ή άδικη την κριτική, είναι εκ περισσού. Αυτό που πρέπει κα</w:t>
      </w:r>
      <w:r>
        <w:rPr>
          <w:rFonts w:eastAsia="Times New Roman" w:cs="Times New Roman"/>
          <w:szCs w:val="24"/>
        </w:rPr>
        <w:t xml:space="preserve">νείς να κάνει είναι να παίρνει την κριτική και να λέει «τι μπορώ να διορθώσω και τι δεν μπορώ να διορθώσω». Γιατί είναι πάρα πολύ εύκολο να αρχίσω να λέω «ο κ. </w:t>
      </w:r>
      <w:proofErr w:type="spellStart"/>
      <w:r>
        <w:rPr>
          <w:rFonts w:eastAsia="Times New Roman" w:cs="Times New Roman"/>
          <w:szCs w:val="24"/>
        </w:rPr>
        <w:t>Μηταράκης</w:t>
      </w:r>
      <w:proofErr w:type="spellEnd"/>
      <w:r>
        <w:rPr>
          <w:rFonts w:eastAsia="Times New Roman" w:cs="Times New Roman"/>
          <w:szCs w:val="24"/>
        </w:rPr>
        <w:t>, επειδή είναι στη Νέα Δημοκρατία, μου κάνει άδικη κριτική». Δεν το βλέπω αυτό το πράγμ</w:t>
      </w:r>
      <w:r>
        <w:rPr>
          <w:rFonts w:eastAsia="Times New Roman" w:cs="Times New Roman"/>
          <w:szCs w:val="24"/>
        </w:rPr>
        <w:t>α. Λέω «έχει κάνει μια κριτική. Ο άνθρωπος από κάπου ξεκινά. Κάτσε να δω μήπως έχει κάποιο δίκιο». Με αυτόν τον τρόπο τουλάχιστον προσπαθούμε να λειτουργήσουμε.</w:t>
      </w:r>
    </w:p>
    <w:p w14:paraId="382446A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Άρα ό,τι λέει ο Συνήγορος του Πολίτη, το ακούμε. Ιδιαίτερα, μάλιστα, ακούμε όσα λέει για τα ανθ</w:t>
      </w:r>
      <w:r>
        <w:rPr>
          <w:rFonts w:eastAsia="Times New Roman" w:cs="Times New Roman"/>
          <w:szCs w:val="24"/>
        </w:rPr>
        <w:t>ρώπινα δικαιώματα. Αλλά για να είμαστε ξεκάθαροι, δεν είναι στο πεδίο. Εμείς ξέρουμε πολύ καλά τι γίνεται στο πεδίο -θα το πω ξανά μετά- και εμείς θεωρούμε ότι παίρνουμε υπόψη τις παρατηρήσεις του, αλλά δεν είναι δικαστήριο ο Συνήγορος του Πολίτη. Εννοείτα</w:t>
      </w:r>
      <w:r>
        <w:rPr>
          <w:rFonts w:eastAsia="Times New Roman" w:cs="Times New Roman"/>
          <w:szCs w:val="24"/>
        </w:rPr>
        <w:t>ι ότι δεν είναι δικαστήριο. Παίρνουμε υπόψη τις παρατηρήσεις του, αλλά δεν υποκαθιστά ούτε τη Βουλή ούτε τα δικαστήρια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382446A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το επαναλαμβάνετε και το επαναλαμβάνετε, τώρα πλέον, κύριε Παπαθεοδώρου και όχι κύριε εκπρόσωπε του ΔΗΣΥ, </w:t>
      </w:r>
      <w:r w:rsidRPr="00F331DF">
        <w:rPr>
          <w:rFonts w:eastAsia="Times New Roman"/>
          <w:bCs/>
        </w:rPr>
        <w:t>και</w:t>
      </w:r>
      <w:r>
        <w:rPr>
          <w:rFonts w:eastAsia="Times New Roman" w:cs="Times New Roman"/>
          <w:szCs w:val="24"/>
        </w:rPr>
        <w:t xml:space="preserve"> επειδή πρ</w:t>
      </w:r>
      <w:r>
        <w:rPr>
          <w:rFonts w:eastAsia="Times New Roman" w:cs="Times New Roman"/>
          <w:szCs w:val="24"/>
        </w:rPr>
        <w:t>έπει να λύσουμε κάπως το ζήτημα με τα ποινικά -από ποιον και με ποιον τρόπο θα ελεγχθούν- εγώ σας προκαλώ -και δηλώνω εξαρχής ότι δεν δέχομαι να έχω καμ</w:t>
      </w:r>
      <w:r>
        <w:rPr>
          <w:rFonts w:eastAsia="Times New Roman" w:cs="Times New Roman"/>
          <w:szCs w:val="24"/>
        </w:rPr>
        <w:t>μ</w:t>
      </w:r>
      <w:r>
        <w:rPr>
          <w:rFonts w:eastAsia="Times New Roman" w:cs="Times New Roman"/>
          <w:szCs w:val="24"/>
        </w:rPr>
        <w:t>ία βουλευτική ή υπουργική ασυλία- να απευθυνθείτε στον νόμο για όλα αυτά που καταγγέλλετε για τις ποινι</w:t>
      </w:r>
      <w:r>
        <w:rPr>
          <w:rFonts w:eastAsia="Times New Roman" w:cs="Times New Roman"/>
          <w:szCs w:val="24"/>
        </w:rPr>
        <w:t>κές μας ευθύνες, απλά και σίγουρα, για να μην έχετε καμ</w:t>
      </w:r>
      <w:r>
        <w:rPr>
          <w:rFonts w:eastAsia="Times New Roman" w:cs="Times New Roman"/>
          <w:szCs w:val="24"/>
        </w:rPr>
        <w:t>μ</w:t>
      </w:r>
      <w:r>
        <w:rPr>
          <w:rFonts w:eastAsia="Times New Roman" w:cs="Times New Roman"/>
          <w:szCs w:val="24"/>
        </w:rPr>
        <w:t>ία αμφιβολία αν ένας εισαγγελέας θα το πάρει ή δεν θα το πάρει. Ν</w:t>
      </w:r>
      <w:r w:rsidRPr="00D477CE">
        <w:rPr>
          <w:rFonts w:eastAsia="Times New Roman" w:cs="Times New Roman"/>
        </w:rPr>
        <w:t>α</w:t>
      </w:r>
      <w:r>
        <w:rPr>
          <w:rFonts w:eastAsia="Times New Roman" w:cs="Times New Roman"/>
          <w:szCs w:val="24"/>
        </w:rPr>
        <w:t xml:space="preserve"> κάτσουμε να το δούμε, για να μπορώ και εγώ να χρησιμοποιήσω τα έννομα μέσα, καθαρά και ξάστερα. </w:t>
      </w:r>
    </w:p>
    <w:p w14:paraId="382446A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τρίτο ζήτημα, γιατί στο τέλος θα </w:t>
      </w:r>
      <w:r>
        <w:rPr>
          <w:rFonts w:eastAsia="Times New Roman" w:cs="Times New Roman"/>
          <w:szCs w:val="24"/>
        </w:rPr>
        <w:t xml:space="preserve">πω </w:t>
      </w:r>
      <w:r w:rsidRPr="00F331DF">
        <w:rPr>
          <w:rFonts w:eastAsia="Times New Roman"/>
          <w:bCs/>
        </w:rPr>
        <w:t>και</w:t>
      </w:r>
      <w:r>
        <w:rPr>
          <w:rFonts w:eastAsia="Times New Roman" w:cs="Times New Roman"/>
          <w:szCs w:val="24"/>
        </w:rPr>
        <w:t xml:space="preserve"> για το επείγον ή όχι, </w:t>
      </w:r>
      <w:r w:rsidRPr="00D66BCA">
        <w:rPr>
          <w:rFonts w:eastAsia="Times New Roman"/>
          <w:bCs/>
        </w:rPr>
        <w:t>είναι</w:t>
      </w:r>
      <w:r>
        <w:rPr>
          <w:rFonts w:eastAsia="Times New Roman" w:cs="Times New Roman"/>
          <w:szCs w:val="24"/>
        </w:rPr>
        <w:t xml:space="preserve"> οι δαπάνες του Υπουργείου Μεταναστευτικής Πολιτικής. Νομίζω ότι ο κ. Σταμάτης αναφέρθηκε σε σχέση με αυτό που θα πω ή δεν ξέρω ποιος άλλος, ίσως και ο κ. </w:t>
      </w:r>
      <w:proofErr w:type="spellStart"/>
      <w:r>
        <w:rPr>
          <w:rFonts w:eastAsia="Times New Roman" w:cs="Times New Roman"/>
          <w:szCs w:val="24"/>
        </w:rPr>
        <w:t>Μηταράκης</w:t>
      </w:r>
      <w:proofErr w:type="spellEnd"/>
      <w:r>
        <w:rPr>
          <w:rFonts w:eastAsia="Times New Roman" w:cs="Times New Roman"/>
          <w:szCs w:val="24"/>
        </w:rPr>
        <w:t>. Ούτε μία από αυτές τις δαπάνες τις οποίες φέρνουμε δεν έ</w:t>
      </w:r>
      <w:r>
        <w:rPr>
          <w:rFonts w:eastAsia="Times New Roman" w:cs="Times New Roman"/>
          <w:szCs w:val="24"/>
        </w:rPr>
        <w:t xml:space="preserve">χει </w:t>
      </w:r>
      <w:proofErr w:type="spellStart"/>
      <w:r>
        <w:rPr>
          <w:rFonts w:eastAsia="Times New Roman" w:cs="Times New Roman"/>
          <w:szCs w:val="24"/>
        </w:rPr>
        <w:t>απενταχθεί</w:t>
      </w:r>
      <w:proofErr w:type="spellEnd"/>
      <w:r>
        <w:rPr>
          <w:rFonts w:eastAsia="Times New Roman" w:cs="Times New Roman"/>
          <w:szCs w:val="24"/>
        </w:rPr>
        <w:t xml:space="preserve"> από κανένα όργανο της είτε της Ευρωπαϊκής είτε της Επιτροπής της Ευρωπαϊκής Ένωσης. Είναι δαπάνες από τον </w:t>
      </w:r>
      <w:r>
        <w:rPr>
          <w:rFonts w:eastAsia="Times New Roman" w:cs="Times New Roman"/>
          <w:szCs w:val="24"/>
        </w:rPr>
        <w:lastRenderedPageBreak/>
        <w:t xml:space="preserve">προϋπολογισμό του Υπουργείου μας. Οι βασικές δαπάνες είναι δύο. </w:t>
      </w:r>
    </w:p>
    <w:p w14:paraId="382446A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τώρα στο εξής. Δεν σας θλίβει ή, αν θέλετε, δεν μας ενεργοποιε</w:t>
      </w:r>
      <w:r>
        <w:rPr>
          <w:rFonts w:eastAsia="Times New Roman" w:cs="Times New Roman"/>
          <w:szCs w:val="24"/>
        </w:rPr>
        <w:t>ί από την άλλη μεριά, αυτό που είπε ο κ. Βαρβιτσιώτης, η επιστολή που διάβασε για τον δεκαεξάχρονο; Εγώ σας λέω το εξής. Αν αύριο το πρωί το Υπουργείο μας πάρει από το φυλάκιο αυτόν τον δεκαεξάχρονο και νοικιάσει ένα σπίτι στο οποίο θα τον βάλει και θα τον</w:t>
      </w:r>
      <w:r>
        <w:rPr>
          <w:rFonts w:eastAsia="Times New Roman" w:cs="Times New Roman"/>
          <w:szCs w:val="24"/>
        </w:rPr>
        <w:t xml:space="preserve"> περιθάλψει, τι θα μου πείτε; Γιατί δεν έκανες διαγωνισμό; Ε, ωραία, πείτε το. </w:t>
      </w:r>
    </w:p>
    <w:p w14:paraId="382446AA"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Θα μου πείτε, γιατί δεν πρόβλεψες πριν από τέσσερα χρόνια ότι αυτός ο άνθρωπος, όπως και άλλοι άνθρωποι θα έρθουν στην Ελλάδα; Υπάρχει κανένας που </w:t>
      </w:r>
      <w:r w:rsidRPr="002314B3">
        <w:rPr>
          <w:rFonts w:eastAsia="Times New Roman"/>
          <w:bCs/>
          <w:shd w:val="clear" w:color="auto" w:fill="FFFFFF"/>
        </w:rPr>
        <w:t>να</w:t>
      </w:r>
      <w:r>
        <w:rPr>
          <w:rFonts w:eastAsia="Times New Roman" w:cs="Times New Roman"/>
          <w:szCs w:val="24"/>
        </w:rPr>
        <w:t xml:space="preserve"> το έχει προβλέψει; Ξέρετε </w:t>
      </w:r>
      <w:r>
        <w:rPr>
          <w:rFonts w:eastAsia="Times New Roman" w:cs="Times New Roman"/>
          <w:szCs w:val="24"/>
        </w:rPr>
        <w:t xml:space="preserve">το 2019 πόσοι θα περάσουν τα σύνορά μας; </w:t>
      </w:r>
    </w:p>
    <w:p w14:paraId="382446AB"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Ή ξέρετε -το είπα και σε </w:t>
      </w:r>
      <w:r w:rsidRPr="00833F6A">
        <w:rPr>
          <w:rFonts w:eastAsia="Times New Roman"/>
          <w:bCs/>
          <w:shd w:val="clear" w:color="auto" w:fill="FFFFFF"/>
        </w:rPr>
        <w:t>μια</w:t>
      </w:r>
      <w:r>
        <w:rPr>
          <w:rFonts w:eastAsia="Times New Roman" w:cs="Times New Roman"/>
          <w:szCs w:val="24"/>
        </w:rPr>
        <w:t xml:space="preserve"> άλλη συνάντηση, </w:t>
      </w:r>
      <w:r w:rsidRPr="008F0891">
        <w:rPr>
          <w:rFonts w:eastAsia="Times New Roman" w:cs="Times New Roman"/>
          <w:bCs/>
          <w:shd w:val="clear" w:color="auto" w:fill="FFFFFF"/>
        </w:rPr>
        <w:t>που</w:t>
      </w:r>
      <w:r>
        <w:rPr>
          <w:rFonts w:eastAsia="Times New Roman" w:cs="Times New Roman"/>
          <w:szCs w:val="24"/>
        </w:rPr>
        <w:t xml:space="preserve"> δεν είχε κα</w:t>
      </w:r>
      <w:r>
        <w:rPr>
          <w:rFonts w:eastAsia="Times New Roman" w:cs="Times New Roman"/>
          <w:szCs w:val="24"/>
        </w:rPr>
        <w:t>μ</w:t>
      </w:r>
      <w:r>
        <w:rPr>
          <w:rFonts w:eastAsia="Times New Roman" w:cs="Times New Roman"/>
          <w:szCs w:val="24"/>
        </w:rPr>
        <w:t xml:space="preserve">μία σχέση, όταν μου ζητούσαν ορισμένα στοιχεία- τι παπούτσι θα φοράνε για να τους δώσουμε, τι τζάκετ θα φοράνε και τι νούμερο παντελόνι θα φοράνε για να τους ενισχύσουμε; </w:t>
      </w:r>
    </w:p>
    <w:p w14:paraId="382446A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Ή όταν κάνουμε έναν διαγωνισμό για τα </w:t>
      </w:r>
      <w:r>
        <w:rPr>
          <w:rFonts w:eastAsia="Times New Roman" w:cs="Times New Roman"/>
          <w:szCs w:val="24"/>
          <w:lang w:val="en-US"/>
        </w:rPr>
        <w:t>ISOBOX</w:t>
      </w:r>
      <w:r>
        <w:rPr>
          <w:rFonts w:eastAsia="Times New Roman" w:cs="Times New Roman"/>
          <w:szCs w:val="24"/>
        </w:rPr>
        <w:t>,</w:t>
      </w:r>
      <w:r w:rsidRPr="00FA45B1">
        <w:rPr>
          <w:rFonts w:eastAsia="Times New Roman" w:cs="Times New Roman"/>
          <w:szCs w:val="24"/>
        </w:rPr>
        <w:t xml:space="preserve"> </w:t>
      </w:r>
      <w:r>
        <w:rPr>
          <w:rFonts w:eastAsia="Times New Roman" w:cs="Times New Roman"/>
          <w:szCs w:val="24"/>
        </w:rPr>
        <w:t>που κανένας δεν πρέπει να μένει ούτε σ</w:t>
      </w:r>
      <w:r>
        <w:rPr>
          <w:rFonts w:eastAsia="Times New Roman" w:cs="Times New Roman"/>
          <w:szCs w:val="24"/>
        </w:rPr>
        <w:t xml:space="preserve">ε </w:t>
      </w:r>
      <w:r>
        <w:rPr>
          <w:rFonts w:eastAsia="Times New Roman" w:cs="Times New Roman"/>
          <w:szCs w:val="24"/>
          <w:lang w:val="en-US"/>
        </w:rPr>
        <w:t>ISOBOX</w:t>
      </w:r>
      <w:r>
        <w:rPr>
          <w:rFonts w:eastAsia="Times New Roman" w:cs="Times New Roman"/>
          <w:szCs w:val="24"/>
        </w:rPr>
        <w:t>,</w:t>
      </w:r>
      <w:r w:rsidRPr="00FA45B1">
        <w:rPr>
          <w:rFonts w:eastAsia="Times New Roman" w:cs="Times New Roman"/>
          <w:szCs w:val="24"/>
        </w:rPr>
        <w:t xml:space="preserve"> </w:t>
      </w:r>
      <w:r>
        <w:rPr>
          <w:rFonts w:eastAsia="Times New Roman" w:cs="Times New Roman"/>
          <w:szCs w:val="24"/>
        </w:rPr>
        <w:t xml:space="preserve">θα πρέπει να πούμε και πού θα πάνε τα </w:t>
      </w:r>
      <w:r>
        <w:rPr>
          <w:rFonts w:eastAsia="Times New Roman" w:cs="Times New Roman"/>
          <w:szCs w:val="24"/>
          <w:lang w:val="en-US"/>
        </w:rPr>
        <w:t>ISOBOX</w:t>
      </w:r>
      <w:r>
        <w:rPr>
          <w:rFonts w:eastAsia="Times New Roman" w:cs="Times New Roman"/>
          <w:szCs w:val="24"/>
        </w:rPr>
        <w:t>; Είναι σαν τον άνθρωπο, ο οποίος πηγαίνει στο περίπτερο να πάρει ένα παγωτό ή τσιγάρα, οτιδήποτε τέλος πάντων, και ο περιπτεράς του λέει «για να στο δώσω, πρέπει να μου πεις πού θα πας το παγωτό και πο</w:t>
      </w:r>
      <w:r>
        <w:rPr>
          <w:rFonts w:eastAsia="Times New Roman" w:cs="Times New Roman"/>
          <w:szCs w:val="24"/>
        </w:rPr>
        <w:t xml:space="preserve">ύ θα καπνίσεις το τσιγάρο». Δεν γίνεται έτσι. Υπάρχουν, όμως, νόμοι γι’ αυτά. </w:t>
      </w:r>
    </w:p>
    <w:p w14:paraId="382446A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Λέω, λοιπόν, ότι το ένα τριακόσια πενήντα είναι για να φιλοξενηθούν χίλιοι οκτακόσιοι  άνθρωποι, οι οποίοι ήρθαν από τα νησιά. Έγινε πρόσκληση εκδήλωσης ενδιαφέροντος, υπήρξε υπ</w:t>
      </w:r>
      <w:r>
        <w:rPr>
          <w:rFonts w:eastAsia="Times New Roman" w:cs="Times New Roman"/>
          <w:szCs w:val="24"/>
        </w:rPr>
        <w:t xml:space="preserve">ουργική απόφαση και τους πήραμε όλους με μία ενιαία τιμή για τα καταλύματα στα Γρεβενά και μία ενιαία τιμή για τα καταλύματα στη Βόλβη. Δηλαδή, δεν παίξαμε με τα νούμερα. </w:t>
      </w:r>
    </w:p>
    <w:p w14:paraId="382446A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Εγώ δεν ξέρω ποιοι είναι αυτοί οι άνθρωποι, αλλά λέω ότι έγινε αυτό το πράγμα, για π</w:t>
      </w:r>
      <w:r>
        <w:rPr>
          <w:rFonts w:eastAsia="Times New Roman" w:cs="Times New Roman"/>
          <w:szCs w:val="24"/>
        </w:rPr>
        <w:t xml:space="preserve">οιον λόγο; </w:t>
      </w:r>
      <w:r w:rsidRPr="00E614B5">
        <w:rPr>
          <w:rFonts w:eastAsia="Times New Roman" w:cs="Times New Roman"/>
        </w:rPr>
        <w:t>Διότι</w:t>
      </w:r>
      <w:r>
        <w:rPr>
          <w:rFonts w:eastAsia="Times New Roman" w:cs="Times New Roman"/>
          <w:szCs w:val="24"/>
        </w:rPr>
        <w:t xml:space="preserve"> καθυστερούσαν οι γραφειοκρατικές διαδικασίες ακόμη περισσότερο από την Ευ</w:t>
      </w:r>
      <w:r>
        <w:rPr>
          <w:rFonts w:eastAsia="Times New Roman" w:cs="Times New Roman"/>
          <w:szCs w:val="24"/>
        </w:rPr>
        <w:lastRenderedPageBreak/>
        <w:t xml:space="preserve">ρώπη, οι οποίες τελεσφόρησαν στα τέλη του Οκτωβρίου. Ανατέθηκε στον ΔΟΜ να κάνει αυτή την εργασία. Αυτό είναι το βασικό ζήτημα. </w:t>
      </w:r>
    </w:p>
    <w:p w14:paraId="382446A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Το δεύτερο ζήτημα αφορά το Κέντρο Φιλ</w:t>
      </w:r>
      <w:r>
        <w:rPr>
          <w:rFonts w:eastAsia="Times New Roman" w:cs="Times New Roman"/>
          <w:szCs w:val="24"/>
        </w:rPr>
        <w:t xml:space="preserve">οξενίας στην Κάτω Μηλιά, όπου </w:t>
      </w:r>
      <w:proofErr w:type="spellStart"/>
      <w:r>
        <w:rPr>
          <w:rFonts w:eastAsia="Times New Roman" w:cs="Times New Roman"/>
          <w:szCs w:val="24"/>
        </w:rPr>
        <w:t>άκουσον-άκουσον</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Βορίδη, θα ζητήσω την συγκατάθεση ή τη συναίνεσή σας-  για ποιον λόγο όλο αυτό το χρονικό διάστημα δεν έχουν πληρωθεί τα ενοίκια. </w:t>
      </w:r>
      <w:r w:rsidRPr="00E614B5">
        <w:rPr>
          <w:rFonts w:eastAsia="Times New Roman" w:cs="Times New Roman"/>
        </w:rPr>
        <w:t>Διότι</w:t>
      </w:r>
      <w:r>
        <w:rPr>
          <w:rFonts w:eastAsia="Times New Roman" w:cs="Times New Roman"/>
          <w:szCs w:val="24"/>
        </w:rPr>
        <w:t xml:space="preserve"> η λογική είναι ότι αυτός που μας το νοικιάζει</w:t>
      </w:r>
      <w:r w:rsidRPr="00D66BCA">
        <w:rPr>
          <w:rFonts w:eastAsia="Times New Roman"/>
          <w:bCs/>
        </w:rPr>
        <w:t xml:space="preserve"> είναι</w:t>
      </w:r>
      <w:r>
        <w:rPr>
          <w:rFonts w:eastAsia="Times New Roman" w:cs="Times New Roman"/>
          <w:szCs w:val="24"/>
        </w:rPr>
        <w:t xml:space="preserve"> </w:t>
      </w:r>
      <w:r>
        <w:rPr>
          <w:rFonts w:eastAsia="Times New Roman" w:cs="Times New Roman"/>
          <w:szCs w:val="24"/>
        </w:rPr>
        <w:t xml:space="preserve">ενοικιαστής με δικαίωμα υπενοικίασης και υπάρχει μεγάλη διαφορά μεταξύ του ποσού που το έχει νοικιάσει αυτός </w:t>
      </w:r>
      <w:r w:rsidRPr="00F331DF">
        <w:rPr>
          <w:rFonts w:eastAsia="Times New Roman"/>
          <w:bCs/>
        </w:rPr>
        <w:t>και</w:t>
      </w:r>
      <w:r>
        <w:rPr>
          <w:rFonts w:eastAsia="Times New Roman" w:cs="Times New Roman"/>
          <w:szCs w:val="24"/>
        </w:rPr>
        <w:t xml:space="preserve"> του ποσού που μας το έχει νοικιάσει. Αυτό είναι δουλειά του Υπουργείου Μεταναστευτικής Πολιτικής να το ελέγξει ή του ΣΔΟΕ; Εμείς το έχουμε μετα</w:t>
      </w:r>
      <w:r>
        <w:rPr>
          <w:rFonts w:eastAsia="Times New Roman" w:cs="Times New Roman"/>
          <w:szCs w:val="24"/>
        </w:rPr>
        <w:t xml:space="preserve">φέρει. </w:t>
      </w:r>
    </w:p>
    <w:p w14:paraId="382446B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Τώρα, βεβαίως, από εκεί προκύπτουν ορισμένα πράγματα. Μπλόκαρε με αυτόν τον τρόπο η δαπάνη για τη ΔΕΗ και έτσι αυτά τα δύο ποσά είναι το κύριο ποσό για το οποίο συζητάμε. </w:t>
      </w:r>
    </w:p>
    <w:p w14:paraId="382446B1"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Αναγράφουμε το Υπουργείο Εσωτερικών εκ περισσού. Γιατί αν ήξερα τι θα </w:t>
      </w:r>
      <w:r>
        <w:rPr>
          <w:rFonts w:eastAsia="Times New Roman" w:cs="Times New Roman"/>
          <w:szCs w:val="24"/>
        </w:rPr>
        <w:t>γινόταν, θα έλεγα</w:t>
      </w:r>
      <w:r>
        <w:rPr>
          <w:rFonts w:eastAsia="Times New Roman" w:cs="Times New Roman"/>
          <w:szCs w:val="24"/>
        </w:rPr>
        <w:t>:</w:t>
      </w:r>
      <w:r>
        <w:rPr>
          <w:rFonts w:eastAsia="Times New Roman" w:cs="Times New Roman"/>
          <w:szCs w:val="24"/>
        </w:rPr>
        <w:t xml:space="preserve"> «Αφήστε, ρε παιδιά, θα τα βάλω από την τσέπη μου να ησυχάσω.». Γιατί ένας υπάλληλος </w:t>
      </w:r>
      <w:r w:rsidRPr="008F0891">
        <w:rPr>
          <w:rFonts w:eastAsia="Times New Roman" w:cs="Times New Roman"/>
          <w:bCs/>
          <w:shd w:val="clear" w:color="auto" w:fill="FFFFFF"/>
        </w:rPr>
        <w:t>που</w:t>
      </w:r>
      <w:r>
        <w:rPr>
          <w:rFonts w:eastAsia="Times New Roman" w:cs="Times New Roman"/>
          <w:szCs w:val="24"/>
        </w:rPr>
        <w:t xml:space="preserve"> χάλασαν τα λάστιχα του αυτοκινήτου του, πήγε </w:t>
      </w:r>
      <w:r w:rsidRPr="00F331DF">
        <w:rPr>
          <w:rFonts w:eastAsia="Times New Roman"/>
          <w:bCs/>
        </w:rPr>
        <w:t>και</w:t>
      </w:r>
      <w:r>
        <w:rPr>
          <w:rFonts w:eastAsia="Times New Roman" w:cs="Times New Roman"/>
          <w:szCs w:val="24"/>
        </w:rPr>
        <w:t xml:space="preserve"> άλλαξε τα λάστιχα, πλήρωσε 500 ευρώ από την τσέπη του, δεν το είπε την ίδια ημέρα στην υπηρεσία και </w:t>
      </w:r>
      <w:r>
        <w:rPr>
          <w:rFonts w:eastAsia="Times New Roman" w:cs="Times New Roman"/>
          <w:szCs w:val="24"/>
        </w:rPr>
        <w:t xml:space="preserve">του λέμε να τα πάρει πίσω. Αυτό είναι το φοβερό του Υπουργείου Εσωτερικών. </w:t>
      </w:r>
    </w:p>
    <w:p w14:paraId="382446B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Έχω δώσει την κατάσταση με τις δαπάνες </w:t>
      </w:r>
      <w:r w:rsidRPr="008F0891">
        <w:rPr>
          <w:rFonts w:eastAsia="Times New Roman" w:cs="Times New Roman"/>
          <w:bCs/>
          <w:shd w:val="clear" w:color="auto" w:fill="FFFFFF"/>
        </w:rPr>
        <w:t>που</w:t>
      </w:r>
      <w:r>
        <w:rPr>
          <w:rFonts w:eastAsia="Times New Roman" w:cs="Times New Roman"/>
          <w:szCs w:val="24"/>
        </w:rPr>
        <w:t xml:space="preserve"> αφορούν αυτό που λέει το άρθρο 6. Όλα βγαίνουν από τον δικό μας προϋπολογισμό. Δεν πήγαν ποτέ ως αιτήματα αυτά στην Ευρωπαϊκή Επιτροπή. </w:t>
      </w:r>
    </w:p>
    <w:p w14:paraId="382446B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Το δεύτερο </w:t>
      </w:r>
      <w:r w:rsidRPr="00D66BCA">
        <w:rPr>
          <w:rFonts w:eastAsia="Times New Roman"/>
          <w:bCs/>
        </w:rPr>
        <w:t>είναι</w:t>
      </w:r>
      <w:r>
        <w:rPr>
          <w:rFonts w:eastAsia="Times New Roman" w:cs="Times New Roman"/>
          <w:szCs w:val="24"/>
        </w:rPr>
        <w:t xml:space="preserve"> </w:t>
      </w:r>
      <w:r>
        <w:rPr>
          <w:rFonts w:eastAsia="Times New Roman"/>
          <w:bCs/>
          <w:shd w:val="clear" w:color="auto" w:fill="FFFFFF"/>
        </w:rPr>
        <w:t>το εξής. Υ</w:t>
      </w:r>
      <w:r>
        <w:rPr>
          <w:rFonts w:eastAsia="Times New Roman" w:cs="Times New Roman"/>
          <w:szCs w:val="24"/>
        </w:rPr>
        <w:t xml:space="preserve">πάρχουν τα έξοδα του Υπουργείου Εθνικής Άμυνας, </w:t>
      </w:r>
      <w:r w:rsidRPr="008F0891">
        <w:rPr>
          <w:rFonts w:eastAsia="Times New Roman" w:cs="Times New Roman"/>
          <w:bCs/>
          <w:shd w:val="clear" w:color="auto" w:fill="FFFFFF"/>
        </w:rPr>
        <w:t>που</w:t>
      </w:r>
      <w:r>
        <w:rPr>
          <w:rFonts w:eastAsia="Times New Roman" w:cs="Times New Roman"/>
          <w:szCs w:val="24"/>
        </w:rPr>
        <w:t xml:space="preserve"> πήγαν στον </w:t>
      </w:r>
      <w:r>
        <w:rPr>
          <w:rFonts w:eastAsia="Times New Roman" w:cs="Times New Roman"/>
          <w:szCs w:val="24"/>
        </w:rPr>
        <w:t>ε</w:t>
      </w:r>
      <w:r>
        <w:rPr>
          <w:rFonts w:eastAsia="Times New Roman" w:cs="Times New Roman"/>
          <w:szCs w:val="24"/>
        </w:rPr>
        <w:t xml:space="preserve">πίτροπο ή ορισμένες φορές </w:t>
      </w:r>
      <w:proofErr w:type="spellStart"/>
      <w:r>
        <w:rPr>
          <w:rFonts w:eastAsia="Times New Roman" w:cs="Times New Roman"/>
          <w:szCs w:val="24"/>
        </w:rPr>
        <w:t>απεντάχθηκαν</w:t>
      </w:r>
      <w:proofErr w:type="spellEnd"/>
      <w:r>
        <w:rPr>
          <w:rFonts w:eastAsia="Times New Roman" w:cs="Times New Roman"/>
          <w:szCs w:val="24"/>
        </w:rPr>
        <w:t xml:space="preserve"> για τυπικούς λόγους από την Ευρωπαϊκή Επιτροπή. Μάλιστα, για το μεγαλύτερο ποσό ο τυπικός λόγος είναι ότι δεν υπήρχε αναπληρωματικός του τακτικού μέλους της </w:t>
      </w:r>
      <w:r>
        <w:rPr>
          <w:rFonts w:eastAsia="Times New Roman" w:cs="Times New Roman"/>
          <w:szCs w:val="24"/>
        </w:rPr>
        <w:t>ε</w:t>
      </w:r>
      <w:r>
        <w:rPr>
          <w:rFonts w:eastAsia="Times New Roman" w:cs="Times New Roman"/>
          <w:szCs w:val="24"/>
        </w:rPr>
        <w:t xml:space="preserve">πιτροπής. Συμβαίνει αυτό. Έδωσα την κατάσταση με τα πάντα. </w:t>
      </w:r>
      <w:r w:rsidRPr="004506CC">
        <w:rPr>
          <w:rFonts w:eastAsia="Times New Roman" w:cs="Times New Roman"/>
          <w:bCs/>
          <w:shd w:val="clear" w:color="auto" w:fill="FFFFFF"/>
        </w:rPr>
        <w:t>Μάλιστα</w:t>
      </w:r>
      <w:r>
        <w:rPr>
          <w:rFonts w:eastAsia="Times New Roman" w:cs="Times New Roman"/>
          <w:szCs w:val="24"/>
        </w:rPr>
        <w:t>, υπογράφω και εγώ, για να είνα</w:t>
      </w:r>
      <w:r>
        <w:rPr>
          <w:rFonts w:eastAsia="Times New Roman" w:cs="Times New Roman"/>
          <w:szCs w:val="24"/>
        </w:rPr>
        <w:t xml:space="preserve">ι φανερό ότι αφορούν </w:t>
      </w:r>
      <w:r>
        <w:rPr>
          <w:rFonts w:eastAsia="Times New Roman" w:cs="Times New Roman"/>
          <w:szCs w:val="24"/>
        </w:rPr>
        <w:lastRenderedPageBreak/>
        <w:t xml:space="preserve">το προσφυγικό. Δεν μπορεί να πάει να βάλει ο άλλος ότι έκανα έξοδα ελικοπτέρου. </w:t>
      </w:r>
    </w:p>
    <w:p w14:paraId="382446B4"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Ας λύσουμε, με την ευκαιρία, ένα ζήτημα το οποίο, με </w:t>
      </w:r>
      <w:proofErr w:type="spellStart"/>
      <w:r>
        <w:rPr>
          <w:rFonts w:eastAsia="Times New Roman" w:cs="Times New Roman"/>
          <w:szCs w:val="24"/>
        </w:rPr>
        <w:t>συγχωρείτε</w:t>
      </w:r>
      <w:proofErr w:type="spellEnd"/>
      <w:r>
        <w:rPr>
          <w:rFonts w:eastAsia="Times New Roman" w:cs="Times New Roman"/>
          <w:szCs w:val="24"/>
        </w:rPr>
        <w:t xml:space="preserve">, αλλά το βρίσκω λίγο άδικο. Ο Υπουργός Εθνικής Άμυνας </w:t>
      </w:r>
      <w:r w:rsidRPr="007F12C2">
        <w:rPr>
          <w:rFonts w:eastAsia="Times New Roman" w:cs="Times New Roman"/>
          <w:szCs w:val="24"/>
        </w:rPr>
        <w:t>υπογράφει συμβάσεις άνω των 10 εκατο</w:t>
      </w:r>
      <w:r w:rsidRPr="007F12C2">
        <w:rPr>
          <w:rFonts w:eastAsia="Times New Roman" w:cs="Times New Roman"/>
          <w:szCs w:val="24"/>
        </w:rPr>
        <w:t>μμυρίων. Ο Αναπληρωτής Υπουργός Εθνικής Άμυνας υπογράφει από 400 χιλιάδες έως 10 εκατομμύρια κ</w:t>
      </w:r>
      <w:r>
        <w:rPr>
          <w:rFonts w:eastAsia="Times New Roman" w:cs="Times New Roman"/>
          <w:szCs w:val="24"/>
        </w:rPr>
        <w:t>αι οι Α</w:t>
      </w:r>
      <w:r w:rsidRPr="007F12C2">
        <w:rPr>
          <w:rFonts w:eastAsia="Times New Roman" w:cs="Times New Roman"/>
          <w:szCs w:val="24"/>
        </w:rPr>
        <w:t xml:space="preserve">ρχηγοί, εκτός αυτών που έχουν δώσει, έως 400 χιλιάδες. Αυτά τα ξέρετε, είναι νόμοι. </w:t>
      </w:r>
      <w:r>
        <w:rPr>
          <w:rFonts w:eastAsia="Times New Roman" w:cs="Times New Roman"/>
          <w:szCs w:val="24"/>
        </w:rPr>
        <w:t>Η</w:t>
      </w:r>
      <w:r w:rsidRPr="007F12C2">
        <w:rPr>
          <w:rFonts w:eastAsia="Times New Roman" w:cs="Times New Roman"/>
          <w:szCs w:val="24"/>
        </w:rPr>
        <w:t xml:space="preserve"> </w:t>
      </w:r>
      <w:r w:rsidRPr="00DC13C4">
        <w:rPr>
          <w:rFonts w:eastAsia="Times New Roman" w:cs="Times New Roman"/>
          <w:szCs w:val="24"/>
        </w:rPr>
        <w:t>διαδικασία που γίνεται αφορά κυρίως τη ΓΔΟΣΥ του Υπουργείου Εθνικής Ά</w:t>
      </w:r>
      <w:r w:rsidRPr="00DC13C4">
        <w:rPr>
          <w:rFonts w:eastAsia="Times New Roman" w:cs="Times New Roman"/>
          <w:szCs w:val="24"/>
        </w:rPr>
        <w:t xml:space="preserve">μυνας και </w:t>
      </w:r>
      <w:r>
        <w:rPr>
          <w:rFonts w:eastAsia="Times New Roman" w:cs="Times New Roman"/>
          <w:szCs w:val="24"/>
        </w:rPr>
        <w:t>τα τοπικά ΤΟ</w:t>
      </w:r>
      <w:r w:rsidRPr="00DC13C4">
        <w:rPr>
          <w:rFonts w:eastAsia="Times New Roman" w:cs="Times New Roman"/>
          <w:szCs w:val="24"/>
        </w:rPr>
        <w:t>ΣΚΕΔ</w:t>
      </w:r>
      <w:r>
        <w:rPr>
          <w:rFonts w:eastAsia="Times New Roman" w:cs="Times New Roman"/>
          <w:szCs w:val="24"/>
        </w:rPr>
        <w:t>Π</w:t>
      </w:r>
      <w:r w:rsidRPr="00DC13C4">
        <w:rPr>
          <w:rFonts w:eastAsia="Times New Roman" w:cs="Times New Roman"/>
          <w:szCs w:val="24"/>
        </w:rPr>
        <w:t xml:space="preserve">. Τώρα, αν μου πείτε τι </w:t>
      </w:r>
      <w:r w:rsidRPr="00DC13C4">
        <w:rPr>
          <w:rFonts w:eastAsia="Times New Roman"/>
          <w:bCs/>
        </w:rPr>
        <w:t>είναι</w:t>
      </w:r>
      <w:r w:rsidRPr="00DC13C4">
        <w:rPr>
          <w:rFonts w:eastAsia="Times New Roman" w:cs="Times New Roman"/>
          <w:szCs w:val="24"/>
        </w:rPr>
        <w:t xml:space="preserve"> </w:t>
      </w:r>
      <w:r>
        <w:rPr>
          <w:rFonts w:eastAsia="Times New Roman" w:cs="Times New Roman"/>
          <w:szCs w:val="24"/>
        </w:rPr>
        <w:t>τα ΤΟ</w:t>
      </w:r>
      <w:r w:rsidRPr="00DC13C4">
        <w:rPr>
          <w:rFonts w:eastAsia="Times New Roman"/>
          <w:bCs/>
          <w:szCs w:val="24"/>
        </w:rPr>
        <w:t>ΣΚΕΔ</w:t>
      </w:r>
      <w:r>
        <w:rPr>
          <w:rFonts w:eastAsia="Times New Roman"/>
          <w:bCs/>
          <w:szCs w:val="24"/>
        </w:rPr>
        <w:t>Π</w:t>
      </w:r>
      <w:r w:rsidRPr="00DC13C4">
        <w:rPr>
          <w:rFonts w:eastAsia="Times New Roman"/>
          <w:bCs/>
          <w:szCs w:val="24"/>
        </w:rPr>
        <w:t>,</w:t>
      </w:r>
      <w:r w:rsidRPr="00DC13C4">
        <w:rPr>
          <w:rFonts w:eastAsia="Times New Roman" w:cs="Times New Roman"/>
          <w:szCs w:val="24"/>
        </w:rPr>
        <w:t xml:space="preserve"> </w:t>
      </w:r>
      <w:r w:rsidRPr="00DC13C4">
        <w:rPr>
          <w:rFonts w:eastAsia="Times New Roman"/>
          <w:bCs/>
          <w:shd w:val="clear" w:color="auto" w:fill="FFFFFF"/>
        </w:rPr>
        <w:t>δεν</w:t>
      </w:r>
      <w:r w:rsidRPr="00DC13C4">
        <w:rPr>
          <w:rFonts w:eastAsia="Times New Roman" w:cs="Times New Roman"/>
          <w:szCs w:val="24"/>
        </w:rPr>
        <w:t xml:space="preserve"> το θ</w:t>
      </w:r>
      <w:r>
        <w:rPr>
          <w:rFonts w:eastAsia="Times New Roman" w:cs="Times New Roman"/>
          <w:szCs w:val="24"/>
        </w:rPr>
        <w:t>υμάμαι ακριβώς.</w:t>
      </w:r>
    </w:p>
    <w:p w14:paraId="382446B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Γι’ αυτό είπα </w:t>
      </w:r>
      <w:r w:rsidRPr="002B5B2E">
        <w:rPr>
          <w:rFonts w:eastAsia="Times New Roman"/>
          <w:bCs/>
          <w:shd w:val="clear" w:color="auto" w:fill="FFFFFF"/>
        </w:rPr>
        <w:t>ότι</w:t>
      </w:r>
      <w:r>
        <w:rPr>
          <w:rFonts w:eastAsia="Times New Roman" w:cs="Times New Roman"/>
          <w:szCs w:val="24"/>
        </w:rPr>
        <w:t xml:space="preserve"> έχουμε έναν </w:t>
      </w:r>
      <w:proofErr w:type="spellStart"/>
      <w:r>
        <w:rPr>
          <w:rFonts w:eastAsia="Times New Roman" w:cs="Times New Roman"/>
          <w:szCs w:val="24"/>
        </w:rPr>
        <w:t>τακτοποιητικό</w:t>
      </w:r>
      <w:proofErr w:type="spellEnd"/>
      <w:r>
        <w:rPr>
          <w:rFonts w:eastAsia="Times New Roman" w:cs="Times New Roman"/>
          <w:szCs w:val="24"/>
        </w:rPr>
        <w:t xml:space="preserve"> νόμο αυτήν τη στιγμή και ότι θα έρθουν άλλα δύο νομοθετήματα. Το ένα, κατά κύριο λόγο, είναι για την ανασυγκρότηση, σε </w:t>
      </w:r>
      <w:r>
        <w:rPr>
          <w:rFonts w:eastAsia="Times New Roman" w:cs="Times New Roman"/>
          <w:szCs w:val="24"/>
        </w:rPr>
        <w:t xml:space="preserve">σχέση με τις αρμοδιότητες της ΥΠΥΤ και άλλων υπηρεσιών και δυνατοτήτων. Σας λέω ότι προσπάθειά μας είναι να έρθει μέσα στον Ιανουάριο. Σχεδόν έχουμε ολοκληρώσει. Θα έρθει και άλλος νόμος, ο οποίος θα αφορά τον Μεταναστευτικό Κώδικα. Αυτό είναι το ζήτημα. </w:t>
      </w:r>
    </w:p>
    <w:p w14:paraId="382446B6"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να πω και το τελευταίο και να κλείσω. Ας μην μπούμε στο τι είναι το </w:t>
      </w:r>
      <w:proofErr w:type="spellStart"/>
      <w:r>
        <w:rPr>
          <w:rFonts w:eastAsia="Times New Roman" w:cs="Times New Roman"/>
          <w:szCs w:val="24"/>
        </w:rPr>
        <w:t>Μαρακές</w:t>
      </w:r>
      <w:proofErr w:type="spellEnd"/>
      <w:r>
        <w:rPr>
          <w:rFonts w:eastAsia="Times New Roman" w:cs="Times New Roman"/>
          <w:szCs w:val="24"/>
        </w:rPr>
        <w:t>, τι γίνεται, αν υπάρχει αυτή η ορολογία ή άλλη ορολογία, πόσο ανθρωπιστικό είναι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Τέλος πάντων, δεν πρόκειται να βρούμε σε αυτή την Αίθουσα αυτά τα πράγματα. Μάλλον στι</w:t>
      </w:r>
      <w:r>
        <w:rPr>
          <w:rFonts w:eastAsia="Times New Roman" w:cs="Times New Roman"/>
          <w:szCs w:val="24"/>
        </w:rPr>
        <w:t>ς γειτονιές θα τα βρούμε.</w:t>
      </w:r>
    </w:p>
    <w:p w14:paraId="382446B7"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Κοιτάξτε τώρα. Πάρτε ένα ποτήρι και κάντε ένα πείραμα. Ας πούμε ότι αυτό το ποτήρι είναι το ΚΥΤ της Χίου, μιας και είναι και ο κ. </w:t>
      </w:r>
      <w:proofErr w:type="spellStart"/>
      <w:r>
        <w:rPr>
          <w:rFonts w:eastAsia="Times New Roman" w:cs="Times New Roman"/>
          <w:szCs w:val="24"/>
        </w:rPr>
        <w:t>Μηταράκης</w:t>
      </w:r>
      <w:proofErr w:type="spellEnd"/>
      <w:r>
        <w:rPr>
          <w:rFonts w:eastAsia="Times New Roman" w:cs="Times New Roman"/>
          <w:szCs w:val="24"/>
        </w:rPr>
        <w:t xml:space="preserve"> εδώ πέρα, και είναι σε μια σχετικά καλή κατάσταση. Αρχίστε να βάζετε μέσα νερό ή να βγάζετ</w:t>
      </w:r>
      <w:r>
        <w:rPr>
          <w:rFonts w:eastAsia="Times New Roman" w:cs="Times New Roman"/>
          <w:szCs w:val="24"/>
        </w:rPr>
        <w:t>ε νερό. Κάποια στιγμή που θα έρθει το νερό έως εδώ, έως πάνω και θα αρχίσει σιγά-σιγά να ξεχειλίζει, είναι επείγουσα κατάσταση ή δεν είναι επείγουσα; Φαντάζομαι ότι όλοι λέτε ότι είναι επείγουσα κατάσταση. Ξέρεις πότε θα γίνει αυτό; Με βάση τις στατιστικές</w:t>
      </w:r>
      <w:r>
        <w:rPr>
          <w:rFonts w:eastAsia="Times New Roman" w:cs="Times New Roman"/>
          <w:szCs w:val="24"/>
        </w:rPr>
        <w:t xml:space="preserve"> θα το πάρεις; Και εάν ναι, με βάση ποιες στατιστικές;</w:t>
      </w:r>
    </w:p>
    <w:p w14:paraId="382446B8"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Εγώ, λοιπόν, πρέπει να αντιμετωπίσω την επείγουσα κατάσταση, όπως αντιμετώπισα την επείγουσα κατάσταση προχθές που έπεσε το ρεύμα στη Μόρια. Όχι εγώ, ο </w:t>
      </w:r>
      <w:proofErr w:type="spellStart"/>
      <w:r>
        <w:rPr>
          <w:rFonts w:eastAsia="Times New Roman" w:cs="Times New Roman"/>
          <w:szCs w:val="24"/>
        </w:rPr>
        <w:t>Μπαλμπακάκης</w:t>
      </w:r>
      <w:proofErr w:type="spellEnd"/>
      <w:r>
        <w:rPr>
          <w:rFonts w:eastAsia="Times New Roman" w:cs="Times New Roman"/>
          <w:szCs w:val="24"/>
        </w:rPr>
        <w:t xml:space="preserve"> την αντιμετώπισε και το λέω γιατί μπ</w:t>
      </w:r>
      <w:r>
        <w:rPr>
          <w:rFonts w:eastAsia="Times New Roman" w:cs="Times New Roman"/>
          <w:szCs w:val="24"/>
        </w:rPr>
        <w:t xml:space="preserve">ορεί να με ακούει. Ο </w:t>
      </w:r>
      <w:proofErr w:type="spellStart"/>
      <w:r>
        <w:rPr>
          <w:rFonts w:eastAsia="Times New Roman" w:cs="Times New Roman"/>
          <w:szCs w:val="24"/>
        </w:rPr>
        <w:t>Μπαλμπακάκης</w:t>
      </w:r>
      <w:proofErr w:type="spellEnd"/>
      <w:r>
        <w:rPr>
          <w:rFonts w:eastAsia="Times New Roman" w:cs="Times New Roman"/>
          <w:szCs w:val="24"/>
        </w:rPr>
        <w:t xml:space="preserve">, λοιπόν, την αντιμετώπισε. Για την πληρωμή αυτού </w:t>
      </w:r>
      <w:r>
        <w:rPr>
          <w:rFonts w:eastAsia="Times New Roman" w:cs="Times New Roman"/>
          <w:szCs w:val="24"/>
        </w:rPr>
        <w:lastRenderedPageBreak/>
        <w:t xml:space="preserve">του ανθρώπου, του ηλεκτρολόγου, που πήγε και έφτιαξε το ρεύμα τις δύο μέρες, δεν θα πρέπει να πάρω εγώ την ευθύνη με κάποιον τρόπο να την καλύψω; </w:t>
      </w:r>
    </w:p>
    <w:p w14:paraId="382446B9"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Την Τετάρτη το απόγευμα φε</w:t>
      </w:r>
      <w:r>
        <w:rPr>
          <w:rFonts w:eastAsia="Times New Roman" w:cs="Times New Roman"/>
          <w:szCs w:val="24"/>
        </w:rPr>
        <w:t>ύγουν τρεις άνθρωποι από το Υπουργείο και πηγαίνουν στη Σάμο, γιατί για ανθρωπιστικούς λόγους πρέπει να φύγει κόσμος από εκεί και αναλαμβάνω εγώ και την ευθύνη γι’ αυτό που κάνω. Προλαβαίνουμε να κάνουμε όλη τη γραφειοκρατία; Μάλλον όχι. Δυόμισι ώρες σήμερ</w:t>
      </w:r>
      <w:r>
        <w:rPr>
          <w:rFonts w:eastAsia="Times New Roman" w:cs="Times New Roman"/>
          <w:szCs w:val="24"/>
        </w:rPr>
        <w:t xml:space="preserve">α το πρωί υπέγραφα έγγραφα, κατεπείγοντα έγγραφα, που χρειάζονταν από την επιστροφή ΦΠΑ στην Ύπατη Αρμοστεία μέχρι και οτιδήποτε άλλο. Έτσι είναι η ζωή, το ξέρετε, κάποιοι από εσάς υπήρξατε Υπουργοί. Δεν σας το </w:t>
      </w:r>
      <w:proofErr w:type="spellStart"/>
      <w:r>
        <w:rPr>
          <w:rFonts w:eastAsia="Times New Roman" w:cs="Times New Roman"/>
          <w:szCs w:val="24"/>
        </w:rPr>
        <w:t>ξαναεύχομαι</w:t>
      </w:r>
      <w:proofErr w:type="spellEnd"/>
      <w:r>
        <w:rPr>
          <w:rFonts w:eastAsia="Times New Roman" w:cs="Times New Roman"/>
          <w:szCs w:val="24"/>
        </w:rPr>
        <w:t xml:space="preserve">, για να είμαστε εντάξει πολιτικά </w:t>
      </w:r>
      <w:r>
        <w:rPr>
          <w:rFonts w:eastAsia="Times New Roman" w:cs="Times New Roman"/>
          <w:szCs w:val="24"/>
        </w:rPr>
        <w:t>μεταξύ μας…</w:t>
      </w:r>
    </w:p>
    <w:p w14:paraId="382446B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Με άλλη γραμμή.</w:t>
      </w:r>
    </w:p>
    <w:p w14:paraId="382446BB" w14:textId="77777777" w:rsidR="00D035B1" w:rsidRDefault="005B20CE">
      <w:pPr>
        <w:spacing w:line="600" w:lineRule="auto"/>
        <w:ind w:firstLine="720"/>
        <w:jc w:val="both"/>
        <w:rPr>
          <w:rFonts w:eastAsia="Times New Roman" w:cs="Times New Roman"/>
          <w:szCs w:val="24"/>
        </w:rPr>
      </w:pPr>
      <w:r w:rsidRPr="00E21F8B">
        <w:rPr>
          <w:rFonts w:eastAsia="Times New Roman" w:cs="Times New Roman"/>
          <w:b/>
          <w:szCs w:val="24"/>
        </w:rPr>
        <w:t xml:space="preserve">ΔΗΜΗΤΡΙΟΣ ΒΙΤΣΑΣ (Υπουργός </w:t>
      </w:r>
      <w:r>
        <w:rPr>
          <w:rFonts w:eastAsia="Times New Roman" w:cs="Times New Roman"/>
          <w:b/>
          <w:szCs w:val="24"/>
        </w:rPr>
        <w:t>Μεταναστευτικής Πολιτικής</w:t>
      </w:r>
      <w:r w:rsidRPr="00E21F8B">
        <w:rPr>
          <w:rFonts w:eastAsia="Times New Roman" w:cs="Times New Roman"/>
          <w:b/>
          <w:szCs w:val="24"/>
        </w:rPr>
        <w:t>):</w:t>
      </w:r>
      <w:r>
        <w:rPr>
          <w:rFonts w:eastAsia="Times New Roman" w:cs="Times New Roman"/>
          <w:szCs w:val="24"/>
        </w:rPr>
        <w:t xml:space="preserve"> Λέω, λοιπόν, ότι με αυτήν τη λογική θα προχωρήσουμε. </w:t>
      </w:r>
    </w:p>
    <w:p w14:paraId="382446BC"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τελειώσω, θέλω να πω το εξής. Η δική μας τροπολογία λύνει δύο-τρία ζητήματα. Δεν θα τα επαναφέρω, αλλά λύνει ένα πολύ βασικό ζήτημα, πέρα από το γεγονός ότι πρέπει να πληρώσουμε τη συμμετοχή μας στο </w:t>
      </w:r>
      <w:r>
        <w:rPr>
          <w:rFonts w:eastAsia="Times New Roman" w:cs="Times New Roman"/>
          <w:szCs w:val="24"/>
          <w:lang w:val="en-US"/>
        </w:rPr>
        <w:t>IGC</w:t>
      </w:r>
      <w:r>
        <w:rPr>
          <w:rFonts w:eastAsia="Times New Roman" w:cs="Times New Roman"/>
          <w:szCs w:val="24"/>
        </w:rPr>
        <w:t>. Όποτε πηγαίνω στο εξωτερικό, με πιάνουν και μ</w:t>
      </w:r>
      <w:r>
        <w:rPr>
          <w:rFonts w:eastAsia="Times New Roman" w:cs="Times New Roman"/>
          <w:szCs w:val="24"/>
        </w:rPr>
        <w:t xml:space="preserve">ου λένε, γιατί δεν έχετε πληρώσει τη συμμετοχή σας στο </w:t>
      </w:r>
      <w:r>
        <w:rPr>
          <w:rFonts w:eastAsia="Times New Roman" w:cs="Times New Roman"/>
          <w:szCs w:val="24"/>
          <w:lang w:val="en-US"/>
        </w:rPr>
        <w:t>IGC</w:t>
      </w:r>
      <w:r>
        <w:rPr>
          <w:rFonts w:eastAsia="Times New Roman" w:cs="Times New Roman"/>
          <w:szCs w:val="24"/>
        </w:rPr>
        <w:t xml:space="preserve">; Εντάξει κάναμε οικονομία, φτιάξαμε και το μέρισμα, είμαστε </w:t>
      </w:r>
      <w:proofErr w:type="spellStart"/>
      <w:r>
        <w:rPr>
          <w:rFonts w:eastAsia="Times New Roman" w:cs="Times New Roman"/>
          <w:szCs w:val="24"/>
        </w:rPr>
        <w:t>μεταμνημονιακοί</w:t>
      </w:r>
      <w:proofErr w:type="spellEnd"/>
      <w:r>
        <w:rPr>
          <w:rFonts w:eastAsia="Times New Roman" w:cs="Times New Roman"/>
          <w:szCs w:val="24"/>
        </w:rPr>
        <w:t xml:space="preserve">, να αρχίσουμε να λύνουμε και τέτοια ζητήματα, αλλά θα πω δύο κουβέντες μόνο για δύο τροπολογίες. </w:t>
      </w:r>
    </w:p>
    <w:p w14:paraId="382446B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Η μια τροπολογία αφορά </w:t>
      </w:r>
      <w:r>
        <w:rPr>
          <w:rFonts w:eastAsia="Times New Roman" w:cs="Times New Roman"/>
          <w:szCs w:val="24"/>
        </w:rPr>
        <w:t>το Υπουργείο. Έχουμε πάντοτε το εξής πρόβλημα. Έχουμε τις επιτροπές προσφυγών που απαρτίζονται, συγκροτούνται από δύο διοικητικούς δικαστές και ένα μέλος της Ύπατης Αρμοστείας και συχνά συμβαίνει –όχι πάρα πολύ συχνά, αλλά συχνά- να φεύγει κάποιος για διάφ</w:t>
      </w:r>
      <w:r>
        <w:rPr>
          <w:rFonts w:eastAsia="Times New Roman" w:cs="Times New Roman"/>
          <w:szCs w:val="24"/>
        </w:rPr>
        <w:t xml:space="preserve">ορους λόγους, οπότε οι υποθέσεις που έχει να δει ξαναγυρνούν στην αρχή και χάνεται με αυτόν τον τρόπο, θα έλεγε κανείς, η δυνατότητα. </w:t>
      </w:r>
    </w:p>
    <w:p w14:paraId="382446BE"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Δεύτερη τροπολογία. Συνεννοηθήκαμε με την κ. Φωτίου και υπάρχει η τροπολογία της κ. </w:t>
      </w:r>
      <w:proofErr w:type="spellStart"/>
      <w:r>
        <w:rPr>
          <w:rFonts w:eastAsia="Times New Roman" w:cs="Times New Roman"/>
          <w:szCs w:val="24"/>
        </w:rPr>
        <w:t>Σκούφα</w:t>
      </w:r>
      <w:proofErr w:type="spellEnd"/>
      <w:r>
        <w:rPr>
          <w:rFonts w:eastAsia="Times New Roman" w:cs="Times New Roman"/>
          <w:szCs w:val="24"/>
        </w:rPr>
        <w:t xml:space="preserve">, την οποία κάνω δεκτή, </w:t>
      </w:r>
      <w:r>
        <w:rPr>
          <w:rFonts w:eastAsia="Times New Roman" w:cs="Times New Roman"/>
          <w:szCs w:val="24"/>
        </w:rPr>
        <w:lastRenderedPageBreak/>
        <w:t>ώστε να</w:t>
      </w:r>
      <w:r>
        <w:rPr>
          <w:rFonts w:eastAsia="Times New Roman" w:cs="Times New Roman"/>
          <w:szCs w:val="24"/>
        </w:rPr>
        <w:t xml:space="preserve"> διαμορφωθεί ένας καινούρ</w:t>
      </w:r>
      <w:r>
        <w:rPr>
          <w:rFonts w:eastAsia="Times New Roman" w:cs="Times New Roman"/>
          <w:szCs w:val="24"/>
        </w:rPr>
        <w:t>γ</w:t>
      </w:r>
      <w:r>
        <w:rPr>
          <w:rFonts w:eastAsia="Times New Roman" w:cs="Times New Roman"/>
          <w:szCs w:val="24"/>
        </w:rPr>
        <w:t xml:space="preserve">ιος λογαριασμός για τις γυναίκες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Νομίζω ότι είναι ένα θετικό μέτρο, δεν έχει σοβαρή δημοσιονομική επιβάρυνση. </w:t>
      </w:r>
    </w:p>
    <w:p w14:paraId="382446B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άλλο που είπα το πρωί. Στο Υπουργείο Μεταναστευτικής Πολιτικής θεωρούμε </w:t>
      </w:r>
      <w:r>
        <w:rPr>
          <w:rFonts w:eastAsia="Times New Roman" w:cs="Times New Roman"/>
          <w:szCs w:val="24"/>
        </w:rPr>
        <w:t xml:space="preserve">ότι δεν είμαστε ποτέ επαρκείς. Βλέπω και τον Νίκο τον </w:t>
      </w:r>
      <w:proofErr w:type="spellStart"/>
      <w:r>
        <w:rPr>
          <w:rFonts w:eastAsia="Times New Roman" w:cs="Times New Roman"/>
          <w:szCs w:val="24"/>
        </w:rPr>
        <w:t>Τόσκα</w:t>
      </w:r>
      <w:proofErr w:type="spellEnd"/>
      <w:r>
        <w:rPr>
          <w:rFonts w:eastAsia="Times New Roman" w:cs="Times New Roman"/>
          <w:szCs w:val="24"/>
        </w:rPr>
        <w:t xml:space="preserve"> και σας λέω ότι το ίδιο λέγαμε όταν ήταν στο Υπουργείο Προστασίας του Πολίτη, με την εξής λογική, ότι πάντοτε σκεφτόμασταν ότι θα είχαμε και τη δυνατότητα άλλον έναν άνθρωπο να τον σώσουμε, άλλον </w:t>
      </w:r>
      <w:r>
        <w:rPr>
          <w:rFonts w:eastAsia="Times New Roman" w:cs="Times New Roman"/>
          <w:szCs w:val="24"/>
        </w:rPr>
        <w:t>έναν άνθρωπο να μπορέσουμε να τον φροντίσουμε, σε άλλον έναν άνθρωπο να μπορέσουμε να του διαθέσουμε καλύτερες συνθήκες. Σημασία έχει ότι είμαστε όρθιοι, ζωντανοί και συνεχίζουμε και αφιερώνουμε αυτές μας τις προσπάθειες στη μνήμη του Κυριάκου Παπαδόπουλου</w:t>
      </w:r>
      <w:r>
        <w:rPr>
          <w:rFonts w:eastAsia="Times New Roman" w:cs="Times New Roman"/>
          <w:szCs w:val="24"/>
        </w:rPr>
        <w:t>, ο οποίος έσωσε με τα χέρια του χιλιάδες ανθρώπους στο Αιγαίο.</w:t>
      </w:r>
    </w:p>
    <w:p w14:paraId="382446C0"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Ευχαριστώ.</w:t>
      </w:r>
    </w:p>
    <w:p w14:paraId="382446C1" w14:textId="77777777" w:rsidR="00D035B1" w:rsidRDefault="005B20CE">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82446C2" w14:textId="77777777" w:rsidR="00D035B1" w:rsidRDefault="005B20CE">
      <w:pPr>
        <w:spacing w:line="600" w:lineRule="auto"/>
        <w:ind w:firstLine="720"/>
        <w:jc w:val="both"/>
        <w:rPr>
          <w:rFonts w:eastAsia="Times New Roman" w:cs="Times New Roman"/>
          <w:szCs w:val="24"/>
        </w:rPr>
      </w:pPr>
      <w:r w:rsidRPr="004F34C7">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Υπουργέ.</w:t>
      </w:r>
    </w:p>
    <w:p w14:paraId="382446C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παρακαλώ τον λόγο. </w:t>
      </w:r>
    </w:p>
    <w:p w14:paraId="382446C4" w14:textId="77777777" w:rsidR="00D035B1" w:rsidRDefault="005B20CE">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w:t>
      </w:r>
      <w:r w:rsidRPr="004F34C7">
        <w:rPr>
          <w:rFonts w:eastAsia="Times New Roman" w:cs="Times New Roman"/>
          <w:b/>
          <w:szCs w:val="24"/>
        </w:rPr>
        <w:t xml:space="preserve"> Λυκούδης):</w:t>
      </w:r>
      <w:r>
        <w:rPr>
          <w:rFonts w:eastAsia="Times New Roman" w:cs="Times New Roman"/>
          <w:szCs w:val="24"/>
        </w:rPr>
        <w:t xml:space="preserve"> Κύριε Βαρβιτσιώτη, τι θέλετε; </w:t>
      </w:r>
    </w:p>
    <w:p w14:paraId="382446C5"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Δευτερολογία, κύριε Πρόεδρε. </w:t>
      </w:r>
    </w:p>
    <w:p w14:paraId="382446C6" w14:textId="77777777" w:rsidR="00D035B1" w:rsidRDefault="005B20CE">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Δευτερολογίες δεν προβλέπονται. </w:t>
      </w:r>
    </w:p>
    <w:p w14:paraId="382446C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Είκοσι λεπτά μίλησε. Καθ’ υπέρβαση όλων των κανόνων ακούσαμε μια διάλε</w:t>
      </w:r>
      <w:r>
        <w:rPr>
          <w:rFonts w:eastAsia="Times New Roman" w:cs="Times New Roman"/>
          <w:szCs w:val="24"/>
        </w:rPr>
        <w:t xml:space="preserve">ξη είκοσι πέντε λεπτών και δεν έχουν οι εισηγητές δευτερολογία; Από πότε; </w:t>
      </w:r>
    </w:p>
    <w:p w14:paraId="382446C8" w14:textId="77777777" w:rsidR="00D035B1" w:rsidRDefault="005B20CE">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δεν έχουν δευτερολογία. Εάν θέλετε να μιλήσετε, επειδή μίλησε πολύ ο κύριος Υπουργός, είναι άλλη ιστορία. Για λόγους στοιχειώδους συνεννό</w:t>
      </w:r>
      <w:r>
        <w:rPr>
          <w:rFonts w:eastAsia="Times New Roman" w:cs="Times New Roman"/>
          <w:szCs w:val="24"/>
        </w:rPr>
        <w:t>ησης μεταξύ μας, θα σας δώσω τον λόγο, άλλα μη μου λέτε τώρα ότι θα κάνετε δευτερολογία!</w:t>
      </w:r>
    </w:p>
    <w:p w14:paraId="382446C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Ο χαρακτήρας του κατεπείγοντος…</w:t>
      </w:r>
    </w:p>
    <w:p w14:paraId="382446CA" w14:textId="77777777" w:rsidR="00D035B1" w:rsidRDefault="005B20CE">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Ουδείς θα κάνει δευτερολογία και το ξέρετε. </w:t>
      </w:r>
    </w:p>
    <w:p w14:paraId="382446C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αλλά ο χαρακτήρας του κατεπείγοντος έχει πάψει να υπάρχει από χθες. </w:t>
      </w:r>
    </w:p>
    <w:p w14:paraId="382446CC"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Λάθος κάνετε. </w:t>
      </w:r>
    </w:p>
    <w:p w14:paraId="382446CD"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Έχει πάψει. Θα έπρεπε να είχε ολοκληρωθεί χθες. </w:t>
      </w:r>
    </w:p>
    <w:p w14:paraId="382446CE"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δων Λυκούδης):</w:t>
      </w:r>
      <w:r>
        <w:rPr>
          <w:rFonts w:eastAsia="Times New Roman" w:cs="Times New Roman"/>
          <w:szCs w:val="24"/>
        </w:rPr>
        <w:t xml:space="preserve"> Κύριε Βαρβιτσιώτη, είναι δικό σας συμπέρασμα αυτό, δεν υπάρχει μέσα στη συνεννόηση που κάναμε. </w:t>
      </w:r>
    </w:p>
    <w:p w14:paraId="382446CF"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Άρα δευτερολογούμε.</w:t>
      </w:r>
    </w:p>
    <w:p w14:paraId="382446D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Δεν προβλέπεται από τον Κανονισμό. </w:t>
      </w:r>
    </w:p>
    <w:p w14:paraId="382446D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Τοποθετηθήκαμε αρχικώς επί των τροπολογιών, διακόψαμε και υπάρχει δευτερολογία στους εισηγητές χρόνια σ’ αυτήν την Αίθουσα, κύριε Πρόεδρε. </w:t>
      </w:r>
    </w:p>
    <w:p w14:paraId="382446D2"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Μα, έχει γίνει ειδική συνεννόηση για τη σημερινή συνεδρίαση. Δεν έχουμε κλασική λει</w:t>
      </w:r>
      <w:r>
        <w:rPr>
          <w:rFonts w:eastAsia="Times New Roman" w:cs="Times New Roman"/>
          <w:szCs w:val="24"/>
        </w:rPr>
        <w:t>τουργία.</w:t>
      </w:r>
    </w:p>
    <w:p w14:paraId="382446D3"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Τι συνεννόηση;</w:t>
      </w:r>
    </w:p>
    <w:p w14:paraId="382446D4"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p>
    <w:p w14:paraId="382446D5"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Κύριε Βαρβιτσιώτη, έχετε τον λόγο για δύο λεπτά. </w:t>
      </w:r>
    </w:p>
    <w:p w14:paraId="382446D6"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Τρία πράγματα πάρα πολύ απλά, για να μην μπερδευόμαστε σ’ αυτήν την Αίθουσα. Αντιλ</w:t>
      </w:r>
      <w:r>
        <w:rPr>
          <w:rFonts w:eastAsia="Times New Roman" w:cs="Times New Roman"/>
          <w:szCs w:val="24"/>
        </w:rPr>
        <w:t xml:space="preserve">αμβάνομαι ότι είναι δύσκολη η διοίκηση, αλλά αυτό που περιγράψατε δεν είναι διοίκηση, είναι μπάχαλο. Το ότι ο Υπουργός ασχολείται για το πώς θα πληρωθεί ο ηλεκτρολόγος της </w:t>
      </w:r>
      <w:proofErr w:type="spellStart"/>
      <w:r>
        <w:rPr>
          <w:rFonts w:eastAsia="Times New Roman" w:cs="Times New Roman"/>
          <w:szCs w:val="24"/>
        </w:rPr>
        <w:t>Μόριας</w:t>
      </w:r>
      <w:proofErr w:type="spellEnd"/>
      <w:r>
        <w:rPr>
          <w:rFonts w:eastAsia="Times New Roman" w:cs="Times New Roman"/>
          <w:szCs w:val="24"/>
        </w:rPr>
        <w:t xml:space="preserve"> δυόμισι χρόνια αφού έχει συσταθεί το Υπουργείο και τέσσερα χρόνια αφού λειτου</w:t>
      </w:r>
      <w:r>
        <w:rPr>
          <w:rFonts w:eastAsia="Times New Roman" w:cs="Times New Roman"/>
          <w:szCs w:val="24"/>
        </w:rPr>
        <w:t xml:space="preserve">ργεί υπό τη δική σας διακυβέρνηση, είναι πρόβλημα δικό σας. Το ότι δεν έχετε καταφέρει να οργανώσετε </w:t>
      </w:r>
      <w:r>
        <w:rPr>
          <w:rFonts w:eastAsia="Times New Roman" w:cs="Times New Roman"/>
          <w:szCs w:val="24"/>
        </w:rPr>
        <w:lastRenderedPageBreak/>
        <w:t>να έχουν προϋπολογισμό τα ΚΥΤ, αυτά είναι πράγματα που δείχνουν τη δική σας διοικητική ανεπάρκεια. Το γεγονός ότι έρχεστε συνεχώς να λέτε για τις κατεπείγο</w:t>
      </w:r>
      <w:r>
        <w:rPr>
          <w:rFonts w:eastAsia="Times New Roman" w:cs="Times New Roman"/>
          <w:szCs w:val="24"/>
        </w:rPr>
        <w:t xml:space="preserve">υσες ανάγκες, όταν φέτος δεν υπάρχει καμία έκρυθμη κατάσταση στην αύξηση των ροών στα νησιά του ανατολικού Αιγαίου, με </w:t>
      </w:r>
      <w:proofErr w:type="spellStart"/>
      <w:r>
        <w:rPr>
          <w:rFonts w:eastAsia="Times New Roman" w:cs="Times New Roman"/>
          <w:szCs w:val="24"/>
        </w:rPr>
        <w:t>συγχωρείτε</w:t>
      </w:r>
      <w:proofErr w:type="spellEnd"/>
      <w:r>
        <w:rPr>
          <w:rFonts w:eastAsia="Times New Roman" w:cs="Times New Roman"/>
          <w:szCs w:val="24"/>
        </w:rPr>
        <w:t xml:space="preserve">, αλλά πλέον ακούγεται ως παρελκυστική δικαιολογία. </w:t>
      </w:r>
    </w:p>
    <w:p w14:paraId="382446D7"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Δεν έχει ανάγκη. </w:t>
      </w:r>
    </w:p>
    <w:p w14:paraId="382446D8"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Έχω τον κ. Πάλλ</w:t>
      </w:r>
      <w:r>
        <w:rPr>
          <w:rFonts w:eastAsia="Times New Roman" w:cs="Times New Roman"/>
          <w:szCs w:val="24"/>
        </w:rPr>
        <w:t>η εδώ, ο οποίος είναι διαρκώς υποβολέας και δεν ξέρω…</w:t>
      </w:r>
    </w:p>
    <w:p w14:paraId="382446D9"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Γι’ αυτό που είπατε, εάν υπάρχει ανάγκη σε Μόρια, </w:t>
      </w:r>
      <w:proofErr w:type="spellStart"/>
      <w:r>
        <w:rPr>
          <w:rFonts w:eastAsia="Times New Roman" w:cs="Times New Roman"/>
          <w:szCs w:val="24"/>
        </w:rPr>
        <w:t>Βιάννου</w:t>
      </w:r>
      <w:proofErr w:type="spellEnd"/>
      <w:r>
        <w:rPr>
          <w:rFonts w:eastAsia="Times New Roman" w:cs="Times New Roman"/>
          <w:szCs w:val="24"/>
        </w:rPr>
        <w:t>…</w:t>
      </w:r>
    </w:p>
    <w:p w14:paraId="382446DA"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Είστε διαρκώς υποβολέας. Υπάρχει ανάγκη να φύγετε και να αλλάξει ο τρόπος με τον οποίο λειτουργεί η χώ</w:t>
      </w:r>
      <w:r>
        <w:rPr>
          <w:rFonts w:eastAsia="Times New Roman" w:cs="Times New Roman"/>
          <w:szCs w:val="24"/>
        </w:rPr>
        <w:t xml:space="preserve">ρα στο μεταναστευτικό. Αυτή η ανάγκη υπάρχει, για να ανακουφιστούν και οι πρόσφυγες και οι νησιώτες. </w:t>
      </w:r>
    </w:p>
    <w:p w14:paraId="382446DB"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Και οι νησιώτες να φύγουμε; </w:t>
      </w:r>
    </w:p>
    <w:p w14:paraId="382446DC"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Να ανακουφιστούν.</w:t>
      </w:r>
    </w:p>
    <w:p w14:paraId="382446DD"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lastRenderedPageBreak/>
        <w:t>Δεύτερον, άκουσα για τον Συνήγορο του Πολίτη. Δεν ξέρω εάν το διαβ</w:t>
      </w:r>
      <w:r>
        <w:rPr>
          <w:rFonts w:eastAsia="Times New Roman" w:cs="Times New Roman"/>
          <w:szCs w:val="24"/>
        </w:rPr>
        <w:t xml:space="preserve">άσατε, είναι οι παρατηρήσεις για τις οποίες είπατε «γιατί μιλά ο Συνήγορος του Πολίτη;». </w:t>
      </w:r>
    </w:p>
    <w:p w14:paraId="382446DE"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Είπα εγώ τέτοιο πράγμα; </w:t>
      </w:r>
    </w:p>
    <w:p w14:paraId="382446DF"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Αυτό, πώς τοποθετείται ο Συνήγορος του Πολίτη, πώς τόλμησε; </w:t>
      </w:r>
    </w:p>
    <w:p w14:paraId="382446E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ΩΑΝΝΕΤΑ (ΑΝΝΕΤΑ) ΚΑΒΒΑΔΙΑ:</w:t>
      </w:r>
      <w:r>
        <w:rPr>
          <w:rFonts w:eastAsia="Times New Roman" w:cs="Times New Roman"/>
          <w:szCs w:val="24"/>
        </w:rPr>
        <w:t xml:space="preserve"> Αυτό είπε; </w:t>
      </w:r>
    </w:p>
    <w:p w14:paraId="382446E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Βάσει της συνταγματικής αποστολής του Συνηγόρου του Πολίτη για την προστασία των θεμελιωδών δικαιωμάτων, αλλά και της αρμοδιότητάς του για τη βελτίωση της ποιότητας, ανάλυση των συνεπειών των κ</w:t>
      </w:r>
      <w:r>
        <w:rPr>
          <w:rFonts w:eastAsia="Times New Roman" w:cs="Times New Roman"/>
          <w:szCs w:val="24"/>
        </w:rPr>
        <w:t>ανονιστικών ρυθμίσεων, η Ανεξάρτητη Αρχή εκθέτει τις ακόλουθες συνοπτικές παρατηρήσεις που αποσκοπούν να συμβάλλουν στη βελτίωση των προτεινόμενων ρυθμίσεων. Αυτό κάνει και αντί να ακούσετε, είπατε «γιατί τοποθετήθηκε;».</w:t>
      </w:r>
    </w:p>
    <w:p w14:paraId="382446E2"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Θέλετε να διαβάσετε την έκθεση του </w:t>
      </w:r>
      <w:r>
        <w:rPr>
          <w:rFonts w:eastAsia="Times New Roman" w:cs="Times New Roman"/>
          <w:szCs w:val="24"/>
        </w:rPr>
        <w:t xml:space="preserve">Επιστημονικού Συμβουλίου της Βουλής, για να δείτε τι λέει για τις ρυθμίσεις σας; </w:t>
      </w:r>
      <w:r>
        <w:rPr>
          <w:rFonts w:eastAsia="Times New Roman" w:cs="Times New Roman"/>
          <w:szCs w:val="24"/>
        </w:rPr>
        <w:lastRenderedPageBreak/>
        <w:t>Θέτει σαφέστατα θέμα συνταγματικότητας. Κατά συνέπεια, η συμβατότητα της διάταξης με το Σύνταγμα συναρτάται με το είδος και ύψος των καταλαμβανομένων δαπανών και τη βαρύτητα τ</w:t>
      </w:r>
      <w:r>
        <w:rPr>
          <w:rFonts w:eastAsia="Times New Roman" w:cs="Times New Roman"/>
          <w:szCs w:val="24"/>
        </w:rPr>
        <w:t xml:space="preserve">ης πλημμέλειας που έχει εμφιλοχωρήσει. Για όλες; Για τις υπόλοιπες δεν έχει τοποθετηθεί, γι’ αυτόν τον όγκο των ρυθμίσεων που ήρθαν χθες. </w:t>
      </w:r>
    </w:p>
    <w:p w14:paraId="382446E3"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 xml:space="preserve">Ένα τελευταίο σχόλιο. Η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νομοθέτηση είναι ένα πρόβλημα διαχρονικό στη Βουλή. Αυτές είναι </w:t>
      </w:r>
      <w:proofErr w:type="spellStart"/>
      <w:r>
        <w:rPr>
          <w:rFonts w:eastAsia="Times New Roman" w:cs="Times New Roman"/>
          <w:szCs w:val="24"/>
        </w:rPr>
        <w:t>ντροπολογίες</w:t>
      </w:r>
      <w:proofErr w:type="spellEnd"/>
      <w:r>
        <w:rPr>
          <w:rFonts w:eastAsia="Times New Roman" w:cs="Times New Roman"/>
          <w:szCs w:val="24"/>
        </w:rPr>
        <w:t xml:space="preserve">. </w:t>
      </w:r>
      <w:proofErr w:type="spellStart"/>
      <w:r>
        <w:rPr>
          <w:rFonts w:eastAsia="Times New Roman" w:cs="Times New Roman"/>
          <w:szCs w:val="24"/>
        </w:rPr>
        <w:t>Ντροπο</w:t>
      </w:r>
      <w:r>
        <w:rPr>
          <w:rFonts w:eastAsia="Times New Roman" w:cs="Times New Roman"/>
          <w:szCs w:val="24"/>
        </w:rPr>
        <w:t>λογίες</w:t>
      </w:r>
      <w:proofErr w:type="spellEnd"/>
      <w:r>
        <w:rPr>
          <w:rFonts w:eastAsia="Times New Roman" w:cs="Times New Roman"/>
          <w:szCs w:val="24"/>
        </w:rPr>
        <w:t xml:space="preserve"> κανονικότητα! Συζητάμε στην Επιτροπή Αναθεώρησης του Συντάγματος την αλλαγή του τρόπου νομοθέτησης. Εάν τόσο πολύ σας ενοχλεί, γιατί δεν έρχεστε με τη δική μας πρόταση, ώστε κάθε διάταξη που θα περνά από τη Βουλή να μην έχει κανέναν χαρακτήρα αιφνιδ</w:t>
      </w:r>
      <w:r>
        <w:rPr>
          <w:rFonts w:eastAsia="Times New Roman" w:cs="Times New Roman"/>
          <w:szCs w:val="24"/>
        </w:rPr>
        <w:t>ιασμού, αλλά να τηρούνται όλες οι συνθήκες διαφάνειας;</w:t>
      </w:r>
    </w:p>
    <w:p w14:paraId="382446E4"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Δεν το δεχόσαστε, </w:t>
      </w:r>
      <w:r w:rsidRPr="00AC4D8C">
        <w:rPr>
          <w:rFonts w:eastAsia="Times New Roman" w:cs="Times New Roman"/>
          <w:szCs w:val="24"/>
        </w:rPr>
        <w:t>γιατί τελικά</w:t>
      </w:r>
      <w:r>
        <w:rPr>
          <w:rFonts w:eastAsia="Times New Roman" w:cs="Times New Roman"/>
          <w:szCs w:val="24"/>
        </w:rPr>
        <w:t xml:space="preserve">, δόλια σκεπτόμενοι, </w:t>
      </w:r>
      <w:r w:rsidRPr="00AC4D8C">
        <w:rPr>
          <w:rFonts w:eastAsia="Times New Roman" w:cs="Times New Roman"/>
          <w:szCs w:val="24"/>
        </w:rPr>
        <w:t>θέλετε να περάσετε μέσα σε ένα βράδυ πράγματα</w:t>
      </w:r>
      <w:r>
        <w:rPr>
          <w:rFonts w:eastAsia="Times New Roman" w:cs="Times New Roman"/>
          <w:szCs w:val="24"/>
        </w:rPr>
        <w:t>,</w:t>
      </w:r>
      <w:r w:rsidRPr="00AC4D8C">
        <w:rPr>
          <w:rFonts w:eastAsia="Times New Roman" w:cs="Times New Roman"/>
          <w:szCs w:val="24"/>
        </w:rPr>
        <w:t xml:space="preserve"> ρουσφέτια</w:t>
      </w:r>
      <w:r>
        <w:rPr>
          <w:rFonts w:eastAsia="Times New Roman" w:cs="Times New Roman"/>
          <w:szCs w:val="24"/>
        </w:rPr>
        <w:t>,</w:t>
      </w:r>
      <w:r w:rsidRPr="00AC4D8C">
        <w:rPr>
          <w:rFonts w:eastAsia="Times New Roman" w:cs="Times New Roman"/>
          <w:szCs w:val="24"/>
        </w:rPr>
        <w:t xml:space="preserve"> </w:t>
      </w:r>
      <w:proofErr w:type="spellStart"/>
      <w:r w:rsidRPr="00AC4D8C">
        <w:rPr>
          <w:rFonts w:eastAsia="Times New Roman" w:cs="Times New Roman"/>
          <w:szCs w:val="24"/>
        </w:rPr>
        <w:t>δικαιολ</w:t>
      </w:r>
      <w:proofErr w:type="spellEnd"/>
      <w:r>
        <w:rPr>
          <w:rFonts w:eastAsia="Times New Roman" w:cs="Times New Roman"/>
          <w:szCs w:val="24"/>
          <w:lang w:val="en-US"/>
        </w:rPr>
        <w:t>o</w:t>
      </w:r>
      <w:proofErr w:type="spellStart"/>
      <w:r>
        <w:rPr>
          <w:rFonts w:eastAsia="Times New Roman" w:cs="Times New Roman"/>
          <w:szCs w:val="24"/>
        </w:rPr>
        <w:t>γήσει</w:t>
      </w:r>
      <w:r w:rsidRPr="00AC4D8C">
        <w:rPr>
          <w:rFonts w:eastAsia="Times New Roman" w:cs="Times New Roman"/>
          <w:szCs w:val="24"/>
        </w:rPr>
        <w:t>ς</w:t>
      </w:r>
      <w:proofErr w:type="spellEnd"/>
      <w:r w:rsidRPr="00AC4D8C">
        <w:rPr>
          <w:rFonts w:eastAsia="Times New Roman" w:cs="Times New Roman"/>
          <w:szCs w:val="24"/>
        </w:rPr>
        <w:t xml:space="preserve"> δαπανών και κα</w:t>
      </w:r>
      <w:r>
        <w:rPr>
          <w:rFonts w:eastAsia="Times New Roman" w:cs="Times New Roman"/>
          <w:szCs w:val="24"/>
        </w:rPr>
        <w:t>μ</w:t>
      </w:r>
      <w:r w:rsidRPr="00AC4D8C">
        <w:rPr>
          <w:rFonts w:eastAsia="Times New Roman" w:cs="Times New Roman"/>
          <w:szCs w:val="24"/>
        </w:rPr>
        <w:t>μία ουσιαστική αλλαγή</w:t>
      </w:r>
      <w:r>
        <w:rPr>
          <w:rFonts w:eastAsia="Times New Roman" w:cs="Times New Roman"/>
          <w:szCs w:val="24"/>
        </w:rPr>
        <w:t>.</w:t>
      </w:r>
    </w:p>
    <w:p w14:paraId="382446E5"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9B1A85">
        <w:rPr>
          <w:rFonts w:eastAsia="Times New Roman" w:cs="Times New Roman"/>
          <w:szCs w:val="24"/>
        </w:rPr>
        <w:t xml:space="preserve">Κύριε </w:t>
      </w:r>
      <w:r w:rsidRPr="009B1A85">
        <w:rPr>
          <w:rFonts w:eastAsia="Times New Roman" w:cs="Times New Roman"/>
          <w:szCs w:val="24"/>
        </w:rPr>
        <w:t>Βαρβιτσιώτη, ολοκληρώσατε.</w:t>
      </w:r>
    </w:p>
    <w:p w14:paraId="382446E6" w14:textId="77777777" w:rsidR="00D035B1" w:rsidRDefault="005B20CE">
      <w:pPr>
        <w:tabs>
          <w:tab w:val="left" w:pos="1118"/>
        </w:tabs>
        <w:spacing w:line="600" w:lineRule="auto"/>
        <w:ind w:firstLine="720"/>
        <w:contextualSpacing/>
        <w:jc w:val="both"/>
        <w:rPr>
          <w:rFonts w:eastAsia="Times New Roman" w:cs="Times New Roman"/>
          <w:szCs w:val="24"/>
        </w:rPr>
      </w:pPr>
      <w:r w:rsidRPr="009B1A85">
        <w:rPr>
          <w:rFonts w:eastAsia="Times New Roman" w:cs="Times New Roman"/>
          <w:b/>
          <w:szCs w:val="24"/>
        </w:rPr>
        <w:lastRenderedPageBreak/>
        <w:t>ΜΙΛΤΙΑΔΗΣ ΒΑΡΒΙΤΣΙΩΤΗΣ:</w:t>
      </w:r>
      <w:r>
        <w:rPr>
          <w:rFonts w:eastAsia="Times New Roman" w:cs="Times New Roman"/>
          <w:szCs w:val="24"/>
        </w:rPr>
        <w:t xml:space="preserve"> Αν είχατε πραγ</w:t>
      </w:r>
      <w:r w:rsidRPr="00AC4D8C">
        <w:rPr>
          <w:rFonts w:eastAsia="Times New Roman" w:cs="Times New Roman"/>
          <w:szCs w:val="24"/>
        </w:rPr>
        <w:t>ματικά διάθεση</w:t>
      </w:r>
      <w:r>
        <w:rPr>
          <w:rFonts w:eastAsia="Times New Roman" w:cs="Times New Roman"/>
          <w:szCs w:val="24"/>
        </w:rPr>
        <w:t>,</w:t>
      </w:r>
      <w:r w:rsidRPr="00AC4D8C">
        <w:rPr>
          <w:rFonts w:eastAsia="Times New Roman" w:cs="Times New Roman"/>
          <w:szCs w:val="24"/>
        </w:rPr>
        <w:t xml:space="preserve"> πάρα πολλές από αυτές </w:t>
      </w:r>
      <w:r>
        <w:rPr>
          <w:rFonts w:eastAsia="Times New Roman" w:cs="Times New Roman"/>
          <w:szCs w:val="24"/>
        </w:rPr>
        <w:t xml:space="preserve">θα </w:t>
      </w:r>
      <w:r w:rsidRPr="00AC4D8C">
        <w:rPr>
          <w:rFonts w:eastAsia="Times New Roman" w:cs="Times New Roman"/>
          <w:szCs w:val="24"/>
        </w:rPr>
        <w:t>είχαν κατατεθεί εγκαίρως</w:t>
      </w:r>
      <w:r>
        <w:rPr>
          <w:rFonts w:eastAsia="Times New Roman" w:cs="Times New Roman"/>
          <w:szCs w:val="24"/>
        </w:rPr>
        <w:t>,</w:t>
      </w:r>
      <w:r w:rsidRPr="00AC4D8C">
        <w:rPr>
          <w:rFonts w:eastAsia="Times New Roman" w:cs="Times New Roman"/>
          <w:szCs w:val="24"/>
        </w:rPr>
        <w:t xml:space="preserve"> από την προηγούμενη Παρασκευή</w:t>
      </w:r>
      <w:r>
        <w:rPr>
          <w:rFonts w:eastAsia="Times New Roman" w:cs="Times New Roman"/>
          <w:szCs w:val="24"/>
        </w:rPr>
        <w:t>, α</w:t>
      </w:r>
      <w:r w:rsidRPr="00AC4D8C">
        <w:rPr>
          <w:rFonts w:eastAsia="Times New Roman" w:cs="Times New Roman"/>
          <w:szCs w:val="24"/>
        </w:rPr>
        <w:t xml:space="preserve">κόμη και οι δικές </w:t>
      </w:r>
      <w:r>
        <w:rPr>
          <w:rFonts w:eastAsia="Times New Roman" w:cs="Times New Roman"/>
          <w:szCs w:val="24"/>
        </w:rPr>
        <w:t>σας! Δ</w:t>
      </w:r>
      <w:r w:rsidRPr="00AC4D8C">
        <w:rPr>
          <w:rFonts w:eastAsia="Times New Roman" w:cs="Times New Roman"/>
          <w:szCs w:val="24"/>
        </w:rPr>
        <w:t>εν κατάλαβα γιατί φέρατε χθ</w:t>
      </w:r>
      <w:r>
        <w:rPr>
          <w:rFonts w:eastAsia="Times New Roman" w:cs="Times New Roman"/>
          <w:szCs w:val="24"/>
        </w:rPr>
        <w:t>ε</w:t>
      </w:r>
      <w:r w:rsidRPr="00AC4D8C">
        <w:rPr>
          <w:rFonts w:eastAsia="Times New Roman" w:cs="Times New Roman"/>
          <w:szCs w:val="24"/>
        </w:rPr>
        <w:t xml:space="preserve">ς δύο τροπολογίες στο νομοσχέδιο </w:t>
      </w:r>
      <w:r>
        <w:rPr>
          <w:rFonts w:eastAsia="Times New Roman" w:cs="Times New Roman"/>
          <w:szCs w:val="24"/>
        </w:rPr>
        <w:t>σας.</w:t>
      </w:r>
    </w:p>
    <w:p w14:paraId="382446E7"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sidRPr="009B1A85">
        <w:rPr>
          <w:rFonts w:eastAsia="Times New Roman" w:cs="Times New Roman"/>
          <w:szCs w:val="24"/>
        </w:rPr>
        <w:t>Δεν είναι δύο.</w:t>
      </w:r>
      <w:r>
        <w:rPr>
          <w:rFonts w:eastAsia="Times New Roman" w:cs="Times New Roman"/>
          <w:szCs w:val="24"/>
        </w:rPr>
        <w:t xml:space="preserve"> </w:t>
      </w:r>
    </w:p>
    <w:p w14:paraId="382446E8"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w:t>
      </w:r>
      <w:r w:rsidRPr="00AC4D8C">
        <w:rPr>
          <w:rFonts w:eastAsia="Times New Roman" w:cs="Times New Roman"/>
          <w:szCs w:val="24"/>
        </w:rPr>
        <w:t>ύο τροπολογίες έχετε καταθέσει</w:t>
      </w:r>
      <w:r>
        <w:rPr>
          <w:rFonts w:eastAsia="Times New Roman" w:cs="Times New Roman"/>
          <w:szCs w:val="24"/>
        </w:rPr>
        <w:t>.</w:t>
      </w:r>
    </w:p>
    <w:p w14:paraId="382446E9"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sidRPr="009B1A85">
        <w:rPr>
          <w:rFonts w:eastAsia="Times New Roman" w:cs="Times New Roman"/>
          <w:szCs w:val="24"/>
        </w:rPr>
        <w:t xml:space="preserve">Είναι του Υπουργείου Εθνικής Άμυνας. </w:t>
      </w:r>
    </w:p>
    <w:p w14:paraId="382446EA"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w:t>
      </w:r>
      <w:r w:rsidRPr="00AC4D8C">
        <w:rPr>
          <w:rFonts w:eastAsia="Times New Roman" w:cs="Times New Roman"/>
          <w:szCs w:val="24"/>
        </w:rPr>
        <w:t>Γιατί</w:t>
      </w:r>
      <w:r>
        <w:rPr>
          <w:rFonts w:eastAsia="Times New Roman" w:cs="Times New Roman"/>
          <w:szCs w:val="24"/>
        </w:rPr>
        <w:t xml:space="preserve"> δεν</w:t>
      </w:r>
      <w:r w:rsidRPr="00AC4D8C">
        <w:rPr>
          <w:rFonts w:eastAsia="Times New Roman" w:cs="Times New Roman"/>
          <w:szCs w:val="24"/>
        </w:rPr>
        <w:t xml:space="preserve"> </w:t>
      </w:r>
      <w:r>
        <w:rPr>
          <w:rFonts w:eastAsia="Times New Roman" w:cs="Times New Roman"/>
          <w:szCs w:val="24"/>
        </w:rPr>
        <w:t>τ</w:t>
      </w:r>
      <w:r>
        <w:rPr>
          <w:rFonts w:eastAsia="Times New Roman" w:cs="Times New Roman"/>
          <w:szCs w:val="24"/>
        </w:rPr>
        <w:t>ις φέρατε; Δείχνετε και από τη δική σας την πλευρά έλλειψη σεβασμού στο κοινοβουλευτικό έργο, αφού δεν τις προαναγγείλατε.</w:t>
      </w:r>
    </w:p>
    <w:p w14:paraId="382446EB"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9B1A85">
        <w:rPr>
          <w:rFonts w:eastAsia="Times New Roman" w:cs="Times New Roman"/>
          <w:szCs w:val="24"/>
        </w:rPr>
        <w:t>Ο</w:t>
      </w:r>
      <w:r>
        <w:rPr>
          <w:rFonts w:eastAsia="Times New Roman" w:cs="Times New Roman"/>
          <w:szCs w:val="24"/>
        </w:rPr>
        <w:t xml:space="preserve">λοκληρώσαμε, κύριε Βαρβιτσιώτη και κύριε Υπουργέ. </w:t>
      </w:r>
    </w:p>
    <w:p w14:paraId="382446EC"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82446ED" w14:textId="77777777" w:rsidR="00D035B1" w:rsidRDefault="005B20CE">
      <w:pPr>
        <w:tabs>
          <w:tab w:val="left" w:pos="1118"/>
        </w:tabs>
        <w:spacing w:line="600" w:lineRule="auto"/>
        <w:ind w:firstLine="720"/>
        <w:contextualSpacing/>
        <w:jc w:val="both"/>
        <w:rPr>
          <w:rFonts w:eastAsia="Times New Roman" w:cs="Times New Roman"/>
          <w:szCs w:val="24"/>
        </w:rPr>
      </w:pPr>
      <w:r w:rsidRPr="009B1A85">
        <w:rPr>
          <w:rFonts w:eastAsia="Times New Roman" w:cs="Times New Roman"/>
          <w:b/>
          <w:szCs w:val="24"/>
        </w:rPr>
        <w:t xml:space="preserve">ΘΕΟΔΩΡΟΣ ΠΑΠΑΘΕΟΔΩΡΟΥ: </w:t>
      </w:r>
      <w:r>
        <w:rPr>
          <w:rFonts w:eastAsia="Times New Roman" w:cs="Times New Roman"/>
          <w:szCs w:val="24"/>
        </w:rPr>
        <w:t>Κύριε Πρόεδ</w:t>
      </w:r>
      <w:r>
        <w:rPr>
          <w:rFonts w:eastAsia="Times New Roman" w:cs="Times New Roman"/>
          <w:szCs w:val="24"/>
        </w:rPr>
        <w:t>ρε, θα παρακαλούσα να λάβω τον λόγο για ένα λεπτό.</w:t>
      </w:r>
    </w:p>
    <w:p w14:paraId="382446EE"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Παρακαλώ, βοηθ</w:t>
      </w:r>
      <w:r w:rsidRPr="00AC4D8C">
        <w:rPr>
          <w:rFonts w:eastAsia="Times New Roman" w:cs="Times New Roman"/>
          <w:szCs w:val="24"/>
        </w:rPr>
        <w:t>ήστε λίγο να ολοκληρώσουμε</w:t>
      </w:r>
      <w:r>
        <w:rPr>
          <w:rFonts w:eastAsia="Times New Roman" w:cs="Times New Roman"/>
          <w:szCs w:val="24"/>
        </w:rPr>
        <w:t>.</w:t>
      </w:r>
    </w:p>
    <w:p w14:paraId="382446EF" w14:textId="77777777" w:rsidR="00D035B1" w:rsidRDefault="005B20CE">
      <w:pPr>
        <w:tabs>
          <w:tab w:val="left" w:pos="1118"/>
        </w:tabs>
        <w:spacing w:line="600" w:lineRule="auto"/>
        <w:ind w:firstLine="720"/>
        <w:contextualSpacing/>
        <w:jc w:val="both"/>
        <w:rPr>
          <w:rFonts w:eastAsia="Times New Roman" w:cs="Times New Roman"/>
          <w:szCs w:val="24"/>
        </w:rPr>
      </w:pPr>
      <w:r w:rsidRPr="00807504">
        <w:rPr>
          <w:rFonts w:eastAsia="Times New Roman" w:cs="Times New Roman"/>
          <w:b/>
          <w:szCs w:val="24"/>
        </w:rPr>
        <w:t xml:space="preserve">ΓΕΩΡΓΙΟΣ ΨΥΧΟΓΙΟΣ: </w:t>
      </w:r>
      <w:r w:rsidRPr="00807504">
        <w:rPr>
          <w:rFonts w:eastAsia="Times New Roman" w:cs="Times New Roman"/>
          <w:szCs w:val="24"/>
        </w:rPr>
        <w:t>Κ</w:t>
      </w:r>
      <w:r>
        <w:rPr>
          <w:rFonts w:eastAsia="Times New Roman" w:cs="Times New Roman"/>
          <w:szCs w:val="24"/>
        </w:rPr>
        <w:t>ύριε Πρόεδρε, θα παρακαλούσα να λάβω τον λόγο για τριάντα δευτερόλεπτα.</w:t>
      </w:r>
    </w:p>
    <w:p w14:paraId="382446F0"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807504">
        <w:rPr>
          <w:rFonts w:eastAsia="Times New Roman" w:cs="Times New Roman"/>
          <w:szCs w:val="24"/>
        </w:rPr>
        <w:t xml:space="preserve">Ε, όχι </w:t>
      </w:r>
      <w:r w:rsidRPr="00807504">
        <w:rPr>
          <w:rFonts w:eastAsia="Times New Roman" w:cs="Times New Roman"/>
          <w:szCs w:val="24"/>
        </w:rPr>
        <w:t>πάλι!</w:t>
      </w:r>
    </w:p>
    <w:p w14:paraId="382446F1" w14:textId="77777777" w:rsidR="00D035B1" w:rsidRDefault="005B20CE">
      <w:pPr>
        <w:tabs>
          <w:tab w:val="left" w:pos="1118"/>
        </w:tabs>
        <w:spacing w:line="600" w:lineRule="auto"/>
        <w:ind w:firstLine="720"/>
        <w:contextualSpacing/>
        <w:jc w:val="both"/>
        <w:rPr>
          <w:rFonts w:eastAsia="Times New Roman" w:cs="Times New Roman"/>
          <w:szCs w:val="24"/>
        </w:rPr>
      </w:pPr>
      <w:r w:rsidRPr="00807504">
        <w:rPr>
          <w:rFonts w:eastAsia="Times New Roman" w:cs="Times New Roman"/>
          <w:b/>
          <w:szCs w:val="24"/>
        </w:rPr>
        <w:t xml:space="preserve">ΓΕΩΡΓΙΟΣ ΨΥΧΟΓΙΟΣ: </w:t>
      </w:r>
      <w:r>
        <w:rPr>
          <w:rFonts w:eastAsia="Times New Roman" w:cs="Times New Roman"/>
          <w:szCs w:val="24"/>
        </w:rPr>
        <w:t>Ε, πώς; Τι «όχι, πάλι»;</w:t>
      </w:r>
    </w:p>
    <w:p w14:paraId="382446F2"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807504">
        <w:rPr>
          <w:rFonts w:eastAsia="Times New Roman" w:cs="Times New Roman"/>
          <w:szCs w:val="24"/>
        </w:rPr>
        <w:t xml:space="preserve">Με </w:t>
      </w:r>
      <w:proofErr w:type="spellStart"/>
      <w:r w:rsidRPr="00807504">
        <w:rPr>
          <w:rFonts w:eastAsia="Times New Roman" w:cs="Times New Roman"/>
          <w:szCs w:val="24"/>
        </w:rPr>
        <w:t>συγχωρείτε</w:t>
      </w:r>
      <w:proofErr w:type="spellEnd"/>
      <w:r w:rsidRPr="00807504">
        <w:rPr>
          <w:rFonts w:eastAsia="Times New Roman" w:cs="Times New Roman"/>
          <w:szCs w:val="24"/>
        </w:rPr>
        <w:t xml:space="preserve"> πάρα πολύ. Παραβιάζετε </w:t>
      </w:r>
      <w:r>
        <w:rPr>
          <w:rFonts w:eastAsia="Times New Roman" w:cs="Times New Roman"/>
          <w:szCs w:val="24"/>
        </w:rPr>
        <w:t xml:space="preserve">εν </w:t>
      </w:r>
      <w:proofErr w:type="spellStart"/>
      <w:r>
        <w:rPr>
          <w:rFonts w:eastAsia="Times New Roman" w:cs="Times New Roman"/>
          <w:szCs w:val="24"/>
        </w:rPr>
        <w:t>ψυχρώ</w:t>
      </w:r>
      <w:proofErr w:type="spellEnd"/>
      <w:r>
        <w:rPr>
          <w:rFonts w:eastAsia="Times New Roman" w:cs="Times New Roman"/>
          <w:szCs w:val="24"/>
        </w:rPr>
        <w:t xml:space="preserve"> </w:t>
      </w:r>
      <w:r w:rsidRPr="00807504">
        <w:rPr>
          <w:rFonts w:eastAsia="Times New Roman" w:cs="Times New Roman"/>
          <w:szCs w:val="24"/>
        </w:rPr>
        <w:t>τη διακομματική συνεννόηση</w:t>
      </w:r>
      <w:r>
        <w:rPr>
          <w:rFonts w:eastAsia="Times New Roman" w:cs="Times New Roman"/>
          <w:szCs w:val="24"/>
        </w:rPr>
        <w:t>,</w:t>
      </w:r>
      <w:r w:rsidRPr="00807504">
        <w:rPr>
          <w:rFonts w:eastAsia="Times New Roman" w:cs="Times New Roman"/>
          <w:szCs w:val="24"/>
        </w:rPr>
        <w:t xml:space="preserve"> που έγινε για τη σημερινή διαδικασία</w:t>
      </w:r>
      <w:r>
        <w:rPr>
          <w:rFonts w:eastAsia="Times New Roman" w:cs="Times New Roman"/>
          <w:szCs w:val="24"/>
        </w:rPr>
        <w:t>. Ε, έ</w:t>
      </w:r>
      <w:r w:rsidRPr="00807504">
        <w:rPr>
          <w:rFonts w:eastAsia="Times New Roman" w:cs="Times New Roman"/>
          <w:szCs w:val="24"/>
        </w:rPr>
        <w:t>λεος</w:t>
      </w:r>
      <w:r>
        <w:rPr>
          <w:rFonts w:eastAsia="Times New Roman" w:cs="Times New Roman"/>
          <w:szCs w:val="24"/>
        </w:rPr>
        <w:t>!</w:t>
      </w:r>
    </w:p>
    <w:p w14:paraId="382446F3" w14:textId="77777777" w:rsidR="00D035B1" w:rsidRDefault="005B20CE">
      <w:pPr>
        <w:tabs>
          <w:tab w:val="left" w:pos="1118"/>
        </w:tabs>
        <w:spacing w:line="600" w:lineRule="auto"/>
        <w:ind w:firstLine="720"/>
        <w:contextualSpacing/>
        <w:jc w:val="both"/>
        <w:rPr>
          <w:rFonts w:eastAsia="Times New Roman" w:cs="Times New Roman"/>
          <w:szCs w:val="24"/>
        </w:rPr>
      </w:pPr>
      <w:r w:rsidRPr="00807504">
        <w:rPr>
          <w:rFonts w:eastAsia="Times New Roman" w:cs="Times New Roman"/>
          <w:b/>
          <w:szCs w:val="24"/>
        </w:rPr>
        <w:t xml:space="preserve">ΙΩΑΝΝΕΤΑ (ΑΝΝΕΤΑ) ΚΑΒΒΑΔΙΑ: </w:t>
      </w:r>
      <w:r w:rsidRPr="00807504">
        <w:rPr>
          <w:rFonts w:eastAsia="Times New Roman" w:cs="Times New Roman"/>
          <w:szCs w:val="24"/>
        </w:rPr>
        <w:t xml:space="preserve">Δώσατε τον λόγο στον κ. </w:t>
      </w:r>
      <w:r w:rsidRPr="00807504">
        <w:rPr>
          <w:rFonts w:eastAsia="Times New Roman" w:cs="Times New Roman"/>
          <w:szCs w:val="24"/>
        </w:rPr>
        <w:t>Βαρβιτσιώτη, κύριε Πρόεδρε</w:t>
      </w:r>
      <w:r>
        <w:rPr>
          <w:rFonts w:eastAsia="Times New Roman" w:cs="Times New Roman"/>
          <w:szCs w:val="24"/>
        </w:rPr>
        <w:t xml:space="preserve">. Μα, συγγνώμη, ο δικός μας </w:t>
      </w:r>
      <w:r>
        <w:rPr>
          <w:rFonts w:eastAsia="Times New Roman" w:cs="Times New Roman"/>
          <w:szCs w:val="24"/>
        </w:rPr>
        <w:t>ε</w:t>
      </w:r>
      <w:r>
        <w:rPr>
          <w:rFonts w:eastAsia="Times New Roman" w:cs="Times New Roman"/>
          <w:szCs w:val="24"/>
        </w:rPr>
        <w:t>ισηγητής δεν θα δευτερολογήσει;</w:t>
      </w:r>
    </w:p>
    <w:p w14:paraId="382446F4" w14:textId="77777777" w:rsidR="00D035B1" w:rsidRDefault="005B20CE">
      <w:pPr>
        <w:tabs>
          <w:tab w:val="left" w:pos="1118"/>
        </w:tabs>
        <w:spacing w:line="600" w:lineRule="auto"/>
        <w:ind w:firstLine="720"/>
        <w:contextualSpacing/>
        <w:jc w:val="both"/>
        <w:rPr>
          <w:rFonts w:eastAsia="Times New Roman" w:cs="Times New Roman"/>
          <w:szCs w:val="24"/>
        </w:rPr>
      </w:pPr>
      <w:r w:rsidRPr="00807504">
        <w:rPr>
          <w:rFonts w:eastAsia="Times New Roman" w:cs="Times New Roman"/>
          <w:szCs w:val="24"/>
        </w:rPr>
        <w:t xml:space="preserve"> </w:t>
      </w:r>
      <w:r>
        <w:rPr>
          <w:rFonts w:eastAsia="Times New Roman" w:cs="Times New Roman"/>
          <w:b/>
          <w:szCs w:val="24"/>
        </w:rPr>
        <w:t xml:space="preserve">ΠΡΟΕΔΡΕΥΩΝ (Σπυρίδων Λυκούδης): </w:t>
      </w:r>
      <w:r w:rsidRPr="00807504">
        <w:rPr>
          <w:rFonts w:eastAsia="Times New Roman" w:cs="Times New Roman"/>
          <w:szCs w:val="24"/>
        </w:rPr>
        <w:t xml:space="preserve">Και τι θα πει αυτό; Θα  σχολιάσετε εσείς, </w:t>
      </w:r>
      <w:r>
        <w:rPr>
          <w:rFonts w:eastAsia="Times New Roman" w:cs="Times New Roman"/>
          <w:szCs w:val="24"/>
        </w:rPr>
        <w:t>θα</w:t>
      </w:r>
      <w:r w:rsidRPr="00807504">
        <w:rPr>
          <w:rFonts w:eastAsia="Times New Roman" w:cs="Times New Roman"/>
          <w:szCs w:val="24"/>
        </w:rPr>
        <w:t xml:space="preserve"> </w:t>
      </w:r>
      <w:proofErr w:type="spellStart"/>
      <w:r w:rsidRPr="00807504">
        <w:rPr>
          <w:rFonts w:eastAsia="Times New Roman" w:cs="Times New Roman"/>
          <w:szCs w:val="24"/>
        </w:rPr>
        <w:t>επανασχολιάσει</w:t>
      </w:r>
      <w:proofErr w:type="spellEnd"/>
      <w:r w:rsidRPr="00807504">
        <w:rPr>
          <w:rFonts w:eastAsia="Times New Roman" w:cs="Times New Roman"/>
          <w:szCs w:val="24"/>
        </w:rPr>
        <w:t xml:space="preserve"> ο κ. Βα</w:t>
      </w:r>
      <w:r w:rsidRPr="00AC4D8C">
        <w:rPr>
          <w:rFonts w:eastAsia="Times New Roman" w:cs="Times New Roman"/>
          <w:szCs w:val="24"/>
        </w:rPr>
        <w:t>ρβιτσιώτης</w:t>
      </w:r>
      <w:r>
        <w:rPr>
          <w:rFonts w:eastAsia="Times New Roman" w:cs="Times New Roman"/>
          <w:szCs w:val="24"/>
        </w:rPr>
        <w:t>, θ</w:t>
      </w:r>
      <w:r w:rsidRPr="00AC4D8C">
        <w:rPr>
          <w:rFonts w:eastAsia="Times New Roman" w:cs="Times New Roman"/>
          <w:szCs w:val="24"/>
        </w:rPr>
        <w:t>α παρέμβει ο κ</w:t>
      </w:r>
      <w:r>
        <w:rPr>
          <w:rFonts w:eastAsia="Times New Roman" w:cs="Times New Roman"/>
          <w:szCs w:val="24"/>
        </w:rPr>
        <w:t>.</w:t>
      </w:r>
      <w:r w:rsidRPr="00AC4D8C">
        <w:rPr>
          <w:rFonts w:eastAsia="Times New Roman" w:cs="Times New Roman"/>
          <w:szCs w:val="24"/>
        </w:rPr>
        <w:t xml:space="preserve"> Παπαθεοδώρου</w:t>
      </w:r>
      <w:r>
        <w:rPr>
          <w:rFonts w:eastAsia="Times New Roman" w:cs="Times New Roman"/>
          <w:szCs w:val="24"/>
        </w:rPr>
        <w:t>, θ</w:t>
      </w:r>
      <w:r w:rsidRPr="00AC4D8C">
        <w:rPr>
          <w:rFonts w:eastAsia="Times New Roman" w:cs="Times New Roman"/>
          <w:szCs w:val="24"/>
        </w:rPr>
        <w:t>α ξ</w:t>
      </w:r>
      <w:r>
        <w:rPr>
          <w:rFonts w:eastAsia="Times New Roman" w:cs="Times New Roman"/>
          <w:szCs w:val="24"/>
        </w:rPr>
        <w:t>αναπάρει τον λόγο Υ</w:t>
      </w:r>
      <w:r w:rsidRPr="00AC4D8C">
        <w:rPr>
          <w:rFonts w:eastAsia="Times New Roman" w:cs="Times New Roman"/>
          <w:szCs w:val="24"/>
        </w:rPr>
        <w:t>που</w:t>
      </w:r>
      <w:r w:rsidRPr="00AC4D8C">
        <w:rPr>
          <w:rFonts w:eastAsia="Times New Roman" w:cs="Times New Roman"/>
          <w:szCs w:val="24"/>
        </w:rPr>
        <w:t>ργός</w:t>
      </w:r>
      <w:r>
        <w:rPr>
          <w:rFonts w:eastAsia="Times New Roman" w:cs="Times New Roman"/>
          <w:szCs w:val="24"/>
        </w:rPr>
        <w:t xml:space="preserve">, το βλέπετε </w:t>
      </w:r>
      <w:r w:rsidRPr="00AC4D8C">
        <w:rPr>
          <w:rFonts w:eastAsia="Times New Roman" w:cs="Times New Roman"/>
          <w:szCs w:val="24"/>
        </w:rPr>
        <w:t>λογικό</w:t>
      </w:r>
      <w:r>
        <w:rPr>
          <w:rFonts w:eastAsia="Times New Roman" w:cs="Times New Roman"/>
          <w:szCs w:val="24"/>
        </w:rPr>
        <w:t>;</w:t>
      </w:r>
      <w:r w:rsidRPr="00AC4D8C">
        <w:rPr>
          <w:rFonts w:eastAsia="Times New Roman" w:cs="Times New Roman"/>
          <w:szCs w:val="24"/>
        </w:rPr>
        <w:t xml:space="preserve"> Μα</w:t>
      </w:r>
      <w:r>
        <w:rPr>
          <w:rFonts w:eastAsia="Times New Roman" w:cs="Times New Roman"/>
          <w:szCs w:val="24"/>
        </w:rPr>
        <w:t>,</w:t>
      </w:r>
      <w:r w:rsidRPr="00AC4D8C">
        <w:rPr>
          <w:rFonts w:eastAsia="Times New Roman" w:cs="Times New Roman"/>
          <w:szCs w:val="24"/>
        </w:rPr>
        <w:t xml:space="preserve"> όποιος και να μιλήσει</w:t>
      </w:r>
      <w:r>
        <w:rPr>
          <w:rFonts w:eastAsia="Times New Roman" w:cs="Times New Roman"/>
          <w:szCs w:val="24"/>
        </w:rPr>
        <w:t xml:space="preserve">, </w:t>
      </w:r>
      <w:r w:rsidRPr="00AC4D8C">
        <w:rPr>
          <w:rFonts w:eastAsia="Times New Roman" w:cs="Times New Roman"/>
          <w:szCs w:val="24"/>
        </w:rPr>
        <w:t>κεντρί</w:t>
      </w:r>
      <w:r>
        <w:rPr>
          <w:rFonts w:eastAsia="Times New Roman" w:cs="Times New Roman"/>
          <w:szCs w:val="24"/>
        </w:rPr>
        <w:t>ζ</w:t>
      </w:r>
      <w:r w:rsidRPr="00AC4D8C">
        <w:rPr>
          <w:rFonts w:eastAsia="Times New Roman" w:cs="Times New Roman"/>
          <w:szCs w:val="24"/>
        </w:rPr>
        <w:t>ει το ενδιαφέρον του διπλανού του</w:t>
      </w:r>
      <w:r>
        <w:rPr>
          <w:rFonts w:eastAsia="Times New Roman" w:cs="Times New Roman"/>
          <w:szCs w:val="24"/>
        </w:rPr>
        <w:t>. Τ</w:t>
      </w:r>
      <w:r w:rsidRPr="00AC4D8C">
        <w:rPr>
          <w:rFonts w:eastAsia="Times New Roman" w:cs="Times New Roman"/>
          <w:szCs w:val="24"/>
        </w:rPr>
        <w:t>ο καταλαβαίνω</w:t>
      </w:r>
      <w:r>
        <w:rPr>
          <w:rFonts w:eastAsia="Times New Roman" w:cs="Times New Roman"/>
          <w:szCs w:val="24"/>
        </w:rPr>
        <w:t>!</w:t>
      </w:r>
      <w:r w:rsidRPr="00AC4D8C">
        <w:rPr>
          <w:rFonts w:eastAsia="Times New Roman" w:cs="Times New Roman"/>
          <w:szCs w:val="24"/>
        </w:rPr>
        <w:t xml:space="preserve"> Μπορεί να γίνει αυτό το πράγμα</w:t>
      </w:r>
      <w:r>
        <w:rPr>
          <w:rFonts w:eastAsia="Times New Roman" w:cs="Times New Roman"/>
          <w:szCs w:val="24"/>
        </w:rPr>
        <w:t>;</w:t>
      </w:r>
    </w:p>
    <w:p w14:paraId="382446F5" w14:textId="77777777" w:rsidR="00D035B1" w:rsidRDefault="005B20CE">
      <w:pPr>
        <w:tabs>
          <w:tab w:val="left" w:pos="1118"/>
        </w:tabs>
        <w:spacing w:line="600" w:lineRule="auto"/>
        <w:ind w:firstLine="720"/>
        <w:contextualSpacing/>
        <w:jc w:val="both"/>
        <w:rPr>
          <w:rFonts w:eastAsia="Times New Roman" w:cs="Times New Roman"/>
          <w:szCs w:val="24"/>
        </w:rPr>
      </w:pPr>
      <w:r w:rsidRPr="00807504">
        <w:rPr>
          <w:rFonts w:eastAsia="Times New Roman" w:cs="Times New Roman"/>
          <w:b/>
          <w:szCs w:val="24"/>
        </w:rPr>
        <w:lastRenderedPageBreak/>
        <w:t xml:space="preserve">ΓΕΩΡΓΙΟΣ ΨΥΧΟΓΙΟΣ: </w:t>
      </w:r>
      <w:r w:rsidRPr="00807504">
        <w:rPr>
          <w:rFonts w:eastAsia="Times New Roman" w:cs="Times New Roman"/>
          <w:szCs w:val="24"/>
        </w:rPr>
        <w:t>Κ</w:t>
      </w:r>
      <w:r>
        <w:rPr>
          <w:rFonts w:eastAsia="Times New Roman" w:cs="Times New Roman"/>
          <w:szCs w:val="24"/>
        </w:rPr>
        <w:t>ύριε Πρόεδρε, για τριάντα δευτερόλεπτα μόνο θα ήθελα τον λόγο.</w:t>
      </w:r>
    </w:p>
    <w:p w14:paraId="382446F6" w14:textId="77777777" w:rsidR="00D035B1" w:rsidRDefault="005B20CE">
      <w:pPr>
        <w:tabs>
          <w:tab w:val="left" w:pos="1118"/>
        </w:tabs>
        <w:spacing w:line="600" w:lineRule="auto"/>
        <w:ind w:firstLine="720"/>
        <w:contextualSpacing/>
        <w:jc w:val="both"/>
        <w:rPr>
          <w:rFonts w:eastAsia="Times New Roman" w:cs="Times New Roman"/>
          <w:szCs w:val="24"/>
        </w:rPr>
      </w:pPr>
      <w:r w:rsidRPr="00807504">
        <w:rPr>
          <w:rFonts w:eastAsia="Times New Roman" w:cs="Times New Roman"/>
          <w:b/>
          <w:szCs w:val="24"/>
        </w:rPr>
        <w:t xml:space="preserve">ΙΩΑΝΝΕΤΑ (ΑΝΝΕΤΑ) ΚΑΒΒΑΔΙΑ: </w:t>
      </w:r>
      <w:r>
        <w:rPr>
          <w:rFonts w:eastAsia="Times New Roman" w:cs="Times New Roman"/>
          <w:szCs w:val="24"/>
        </w:rPr>
        <w:t>Σ</w:t>
      </w:r>
      <w:r w:rsidRPr="00807504">
        <w:rPr>
          <w:rFonts w:eastAsia="Times New Roman" w:cs="Times New Roman"/>
          <w:szCs w:val="24"/>
        </w:rPr>
        <w:t>το</w:t>
      </w:r>
      <w:r w:rsidRPr="00807504">
        <w:rPr>
          <w:rFonts w:eastAsia="Times New Roman" w:cs="Times New Roman"/>
          <w:szCs w:val="24"/>
        </w:rPr>
        <w:t>ν κ. Βαρβιτσιώτη</w:t>
      </w:r>
      <w:r>
        <w:rPr>
          <w:rFonts w:eastAsia="Times New Roman" w:cs="Times New Roman"/>
          <w:szCs w:val="24"/>
        </w:rPr>
        <w:t xml:space="preserve"> δ</w:t>
      </w:r>
      <w:r w:rsidRPr="00807504">
        <w:rPr>
          <w:rFonts w:eastAsia="Times New Roman" w:cs="Times New Roman"/>
          <w:szCs w:val="24"/>
        </w:rPr>
        <w:t>ώσατε τον λόγο, κύριε Πρόεδρε</w:t>
      </w:r>
      <w:r>
        <w:rPr>
          <w:rFonts w:eastAsia="Times New Roman" w:cs="Times New Roman"/>
          <w:szCs w:val="24"/>
        </w:rPr>
        <w:t>.</w:t>
      </w:r>
    </w:p>
    <w:p w14:paraId="382446F7"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807504">
        <w:rPr>
          <w:rFonts w:eastAsia="Times New Roman" w:cs="Times New Roman"/>
          <w:szCs w:val="24"/>
        </w:rPr>
        <w:t>Ορίστε, κύριε Παπαθεοδώρου, έχετε τον λόγο.</w:t>
      </w:r>
    </w:p>
    <w:p w14:paraId="382446F8" w14:textId="77777777" w:rsidR="00D035B1" w:rsidRDefault="005B20CE">
      <w:pPr>
        <w:tabs>
          <w:tab w:val="left" w:pos="1118"/>
        </w:tabs>
        <w:spacing w:line="600" w:lineRule="auto"/>
        <w:ind w:firstLine="720"/>
        <w:contextualSpacing/>
        <w:jc w:val="both"/>
        <w:rPr>
          <w:rFonts w:eastAsia="Times New Roman" w:cs="Times New Roman"/>
          <w:szCs w:val="24"/>
        </w:rPr>
      </w:pPr>
      <w:r w:rsidRPr="009B1A85">
        <w:rPr>
          <w:rFonts w:eastAsia="Times New Roman" w:cs="Times New Roman"/>
          <w:b/>
          <w:szCs w:val="24"/>
        </w:rPr>
        <w:t>ΘΕΟΔΩΡΟΣ ΠΑΠΑΘΕΟΔΩΡΟΥ:</w:t>
      </w:r>
      <w:r>
        <w:rPr>
          <w:rFonts w:eastAsia="Times New Roman" w:cs="Times New Roman"/>
          <w:b/>
          <w:szCs w:val="24"/>
        </w:rPr>
        <w:t xml:space="preserve"> </w:t>
      </w:r>
      <w:r w:rsidRPr="004D0F1A">
        <w:rPr>
          <w:rFonts w:eastAsia="Times New Roman" w:cs="Times New Roman"/>
          <w:szCs w:val="24"/>
        </w:rPr>
        <w:t>Κύριε Πρόεδρε, θα</w:t>
      </w:r>
      <w:r w:rsidRPr="00AC4D8C">
        <w:rPr>
          <w:rFonts w:eastAsia="Times New Roman" w:cs="Times New Roman"/>
          <w:szCs w:val="24"/>
        </w:rPr>
        <w:t xml:space="preserve"> προσπαθήσω</w:t>
      </w:r>
      <w:r>
        <w:rPr>
          <w:rFonts w:eastAsia="Times New Roman" w:cs="Times New Roman"/>
          <w:szCs w:val="24"/>
        </w:rPr>
        <w:t>,</w:t>
      </w:r>
      <w:r w:rsidRPr="00AC4D8C">
        <w:rPr>
          <w:rFonts w:eastAsia="Times New Roman" w:cs="Times New Roman"/>
          <w:szCs w:val="24"/>
        </w:rPr>
        <w:t xml:space="preserve"> εγώ τουλάχιστον</w:t>
      </w:r>
      <w:r>
        <w:rPr>
          <w:rFonts w:eastAsia="Times New Roman" w:cs="Times New Roman"/>
          <w:szCs w:val="24"/>
        </w:rPr>
        <w:t>,</w:t>
      </w:r>
      <w:r w:rsidRPr="00AC4D8C">
        <w:rPr>
          <w:rFonts w:eastAsia="Times New Roman" w:cs="Times New Roman"/>
          <w:szCs w:val="24"/>
        </w:rPr>
        <w:t xml:space="preserve"> να σταματήσει η συζήτηση εδώ και να μην πυροδοτήσ</w:t>
      </w:r>
      <w:r>
        <w:rPr>
          <w:rFonts w:eastAsia="Times New Roman" w:cs="Times New Roman"/>
          <w:szCs w:val="24"/>
        </w:rPr>
        <w:t>ω ν</w:t>
      </w:r>
      <w:r w:rsidRPr="00AC4D8C">
        <w:rPr>
          <w:rFonts w:eastAsia="Times New Roman" w:cs="Times New Roman"/>
          <w:szCs w:val="24"/>
        </w:rPr>
        <w:t>έο κύκλο</w:t>
      </w:r>
      <w:r>
        <w:rPr>
          <w:rFonts w:eastAsia="Times New Roman" w:cs="Times New Roman"/>
          <w:szCs w:val="24"/>
        </w:rPr>
        <w:t>.</w:t>
      </w:r>
      <w:r>
        <w:rPr>
          <w:rFonts w:eastAsia="Times New Roman" w:cs="Times New Roman"/>
          <w:szCs w:val="24"/>
        </w:rPr>
        <w:t xml:space="preserve"> Σας το </w:t>
      </w:r>
      <w:r w:rsidRPr="00AC4D8C">
        <w:rPr>
          <w:rFonts w:eastAsia="Times New Roman" w:cs="Times New Roman"/>
          <w:szCs w:val="24"/>
        </w:rPr>
        <w:t>υπόσχομαι</w:t>
      </w:r>
      <w:r>
        <w:rPr>
          <w:rFonts w:eastAsia="Times New Roman" w:cs="Times New Roman"/>
          <w:szCs w:val="24"/>
        </w:rPr>
        <w:t>.</w:t>
      </w:r>
    </w:p>
    <w:p w14:paraId="382446F9" w14:textId="77777777" w:rsidR="00D035B1" w:rsidRDefault="005B20CE">
      <w:pPr>
        <w:tabs>
          <w:tab w:val="left" w:pos="1118"/>
        </w:tabs>
        <w:spacing w:line="600" w:lineRule="auto"/>
        <w:ind w:firstLine="720"/>
        <w:contextualSpacing/>
        <w:jc w:val="both"/>
        <w:rPr>
          <w:rFonts w:eastAsia="Times New Roman" w:cs="Times New Roman"/>
          <w:szCs w:val="24"/>
        </w:rPr>
      </w:pPr>
      <w:r w:rsidRPr="00AC4D8C">
        <w:rPr>
          <w:rFonts w:eastAsia="Times New Roman" w:cs="Times New Roman"/>
          <w:szCs w:val="24"/>
        </w:rPr>
        <w:t>Θα αναφερθώ</w:t>
      </w:r>
      <w:r>
        <w:rPr>
          <w:rFonts w:eastAsia="Times New Roman" w:cs="Times New Roman"/>
          <w:szCs w:val="24"/>
        </w:rPr>
        <w:t>, ε</w:t>
      </w:r>
      <w:r w:rsidRPr="00AC4D8C">
        <w:rPr>
          <w:rFonts w:eastAsia="Times New Roman" w:cs="Times New Roman"/>
          <w:szCs w:val="24"/>
        </w:rPr>
        <w:t>πομένως</w:t>
      </w:r>
      <w:r>
        <w:rPr>
          <w:rFonts w:eastAsia="Times New Roman" w:cs="Times New Roman"/>
          <w:szCs w:val="24"/>
        </w:rPr>
        <w:t>,</w:t>
      </w:r>
      <w:r w:rsidRPr="00AC4D8C">
        <w:rPr>
          <w:rFonts w:eastAsia="Times New Roman" w:cs="Times New Roman"/>
          <w:szCs w:val="24"/>
        </w:rPr>
        <w:t xml:space="preserve"> στα δύο πράγματα</w:t>
      </w:r>
      <w:r>
        <w:rPr>
          <w:rFonts w:eastAsia="Times New Roman" w:cs="Times New Roman"/>
          <w:szCs w:val="24"/>
        </w:rPr>
        <w:t>, στα οποία αναφέρθηκε ο κύριος Υ</w:t>
      </w:r>
      <w:r w:rsidRPr="00AC4D8C">
        <w:rPr>
          <w:rFonts w:eastAsia="Times New Roman" w:cs="Times New Roman"/>
          <w:szCs w:val="24"/>
        </w:rPr>
        <w:t>πουργός</w:t>
      </w:r>
      <w:r>
        <w:rPr>
          <w:rFonts w:eastAsia="Times New Roman" w:cs="Times New Roman"/>
          <w:szCs w:val="24"/>
        </w:rPr>
        <w:t>,</w:t>
      </w:r>
      <w:r w:rsidRPr="00AC4D8C">
        <w:rPr>
          <w:rFonts w:eastAsia="Times New Roman" w:cs="Times New Roman"/>
          <w:szCs w:val="24"/>
        </w:rPr>
        <w:t xml:space="preserve"> προσωπικά σε μένα</w:t>
      </w:r>
      <w:r>
        <w:rPr>
          <w:rFonts w:eastAsia="Times New Roman" w:cs="Times New Roman"/>
          <w:szCs w:val="24"/>
        </w:rPr>
        <w:t>.</w:t>
      </w:r>
      <w:r w:rsidRPr="00AC4D8C">
        <w:rPr>
          <w:rFonts w:eastAsia="Times New Roman" w:cs="Times New Roman"/>
          <w:szCs w:val="24"/>
        </w:rPr>
        <w:t xml:space="preserve"> Επομένως</w:t>
      </w:r>
      <w:r>
        <w:rPr>
          <w:rFonts w:eastAsia="Times New Roman" w:cs="Times New Roman"/>
          <w:szCs w:val="24"/>
        </w:rPr>
        <w:t>,</w:t>
      </w:r>
      <w:r w:rsidRPr="00AC4D8C">
        <w:rPr>
          <w:rFonts w:eastAsia="Times New Roman" w:cs="Times New Roman"/>
          <w:szCs w:val="24"/>
        </w:rPr>
        <w:t xml:space="preserve"> δεν υπάρχει και κα</w:t>
      </w:r>
      <w:r>
        <w:rPr>
          <w:rFonts w:eastAsia="Times New Roman" w:cs="Times New Roman"/>
          <w:szCs w:val="24"/>
        </w:rPr>
        <w:t>μ</w:t>
      </w:r>
      <w:r w:rsidRPr="00AC4D8C">
        <w:rPr>
          <w:rFonts w:eastAsia="Times New Roman" w:cs="Times New Roman"/>
          <w:szCs w:val="24"/>
        </w:rPr>
        <w:t>μία συνέχεια δυνατή</w:t>
      </w:r>
      <w:r>
        <w:rPr>
          <w:rFonts w:eastAsia="Times New Roman" w:cs="Times New Roman"/>
          <w:szCs w:val="24"/>
        </w:rPr>
        <w:t>,</w:t>
      </w:r>
      <w:r w:rsidRPr="00AC4D8C">
        <w:rPr>
          <w:rFonts w:eastAsia="Times New Roman" w:cs="Times New Roman"/>
          <w:szCs w:val="24"/>
        </w:rPr>
        <w:t xml:space="preserve"> εφόσον αναφερθήκατε σε μένα</w:t>
      </w:r>
      <w:r>
        <w:rPr>
          <w:rFonts w:eastAsia="Times New Roman" w:cs="Times New Roman"/>
          <w:szCs w:val="24"/>
        </w:rPr>
        <w:t>.</w:t>
      </w:r>
    </w:p>
    <w:p w14:paraId="382446FA"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w:t>
      </w:r>
      <w:r w:rsidRPr="00AC4D8C">
        <w:rPr>
          <w:rFonts w:eastAsia="Times New Roman" w:cs="Times New Roman"/>
          <w:szCs w:val="24"/>
        </w:rPr>
        <w:t>σε δύο πράγματα</w:t>
      </w:r>
      <w:r>
        <w:rPr>
          <w:rFonts w:eastAsia="Times New Roman" w:cs="Times New Roman"/>
          <w:szCs w:val="24"/>
        </w:rPr>
        <w:t>. Α</w:t>
      </w:r>
      <w:r w:rsidRPr="00AC4D8C">
        <w:rPr>
          <w:rFonts w:eastAsia="Times New Roman" w:cs="Times New Roman"/>
          <w:szCs w:val="24"/>
        </w:rPr>
        <w:t xml:space="preserve">ναφερθήκατε λέγοντας ότι </w:t>
      </w:r>
      <w:r w:rsidRPr="00AC4D8C">
        <w:rPr>
          <w:rFonts w:eastAsia="Times New Roman" w:cs="Times New Roman"/>
          <w:szCs w:val="24"/>
        </w:rPr>
        <w:t>έκανα χρήση της δημοσίευσης</w:t>
      </w:r>
      <w:r>
        <w:rPr>
          <w:rFonts w:eastAsia="Times New Roman" w:cs="Times New Roman"/>
          <w:szCs w:val="24"/>
        </w:rPr>
        <w:t xml:space="preserve"> -</w:t>
      </w:r>
      <w:r w:rsidRPr="00AC4D8C">
        <w:rPr>
          <w:rFonts w:eastAsia="Times New Roman" w:cs="Times New Roman"/>
          <w:szCs w:val="24"/>
        </w:rPr>
        <w:t xml:space="preserve">είναι τα λόγια </w:t>
      </w:r>
      <w:r>
        <w:rPr>
          <w:rFonts w:eastAsia="Times New Roman" w:cs="Times New Roman"/>
          <w:szCs w:val="24"/>
        </w:rPr>
        <w:t>σας- του Σ</w:t>
      </w:r>
      <w:r w:rsidRPr="00AC4D8C">
        <w:rPr>
          <w:rFonts w:eastAsia="Times New Roman" w:cs="Times New Roman"/>
          <w:szCs w:val="24"/>
        </w:rPr>
        <w:t xml:space="preserve">υνηγόρου </w:t>
      </w:r>
      <w:r>
        <w:rPr>
          <w:rFonts w:eastAsia="Times New Roman" w:cs="Times New Roman"/>
          <w:szCs w:val="24"/>
        </w:rPr>
        <w:t>του Π</w:t>
      </w:r>
      <w:r w:rsidRPr="00AC4D8C">
        <w:rPr>
          <w:rFonts w:eastAsia="Times New Roman" w:cs="Times New Roman"/>
          <w:szCs w:val="24"/>
        </w:rPr>
        <w:t>ολίτη που αναρτήθηκε</w:t>
      </w:r>
      <w:r>
        <w:rPr>
          <w:rFonts w:eastAsia="Times New Roman" w:cs="Times New Roman"/>
          <w:szCs w:val="24"/>
        </w:rPr>
        <w:t>. Ε</w:t>
      </w:r>
      <w:r w:rsidRPr="00AC4D8C">
        <w:rPr>
          <w:rFonts w:eastAsia="Times New Roman" w:cs="Times New Roman"/>
          <w:szCs w:val="24"/>
        </w:rPr>
        <w:t>ίναι παρατηρήσεις</w:t>
      </w:r>
      <w:r>
        <w:rPr>
          <w:rFonts w:eastAsia="Times New Roman" w:cs="Times New Roman"/>
          <w:szCs w:val="24"/>
        </w:rPr>
        <w:t>. Κ</w:t>
      </w:r>
      <w:r w:rsidRPr="00AC4D8C">
        <w:rPr>
          <w:rFonts w:eastAsia="Times New Roman" w:cs="Times New Roman"/>
          <w:szCs w:val="24"/>
        </w:rPr>
        <w:t xml:space="preserve">αι μάλιστα αναφερθήκατε και είπατε ότι </w:t>
      </w:r>
      <w:r>
        <w:rPr>
          <w:rFonts w:eastAsia="Times New Roman" w:cs="Times New Roman"/>
          <w:szCs w:val="24"/>
        </w:rPr>
        <w:t>«</w:t>
      </w:r>
      <w:r w:rsidRPr="00AC4D8C">
        <w:rPr>
          <w:rFonts w:eastAsia="Times New Roman" w:cs="Times New Roman"/>
          <w:szCs w:val="24"/>
        </w:rPr>
        <w:t>με ποια αρμοδιότητα ο Συνήγορος τ</w:t>
      </w:r>
      <w:r>
        <w:rPr>
          <w:rFonts w:eastAsia="Times New Roman" w:cs="Times New Roman"/>
          <w:szCs w:val="24"/>
        </w:rPr>
        <w:t>ου Πολίτη έρχεται να εκφράσει μι</w:t>
      </w:r>
      <w:r w:rsidRPr="00AC4D8C">
        <w:rPr>
          <w:rFonts w:eastAsia="Times New Roman" w:cs="Times New Roman"/>
          <w:szCs w:val="24"/>
        </w:rPr>
        <w:t>α γνώμη</w:t>
      </w:r>
      <w:r>
        <w:rPr>
          <w:rFonts w:eastAsia="Times New Roman" w:cs="Times New Roman"/>
          <w:szCs w:val="24"/>
        </w:rPr>
        <w:t>,</w:t>
      </w:r>
      <w:r w:rsidRPr="00AC4D8C">
        <w:rPr>
          <w:rFonts w:eastAsia="Times New Roman" w:cs="Times New Roman"/>
          <w:szCs w:val="24"/>
        </w:rPr>
        <w:t xml:space="preserve"> παρατηρήσεις</w:t>
      </w:r>
      <w:r>
        <w:rPr>
          <w:rFonts w:eastAsia="Times New Roman" w:cs="Times New Roman"/>
          <w:szCs w:val="24"/>
        </w:rPr>
        <w:t>,</w:t>
      </w:r>
      <w:r w:rsidRPr="00AC4D8C">
        <w:rPr>
          <w:rFonts w:eastAsia="Times New Roman" w:cs="Times New Roman"/>
          <w:szCs w:val="24"/>
        </w:rPr>
        <w:t xml:space="preserve"> επί ενός θέματος </w:t>
      </w:r>
      <w:r w:rsidRPr="00AC4D8C">
        <w:rPr>
          <w:rFonts w:eastAsia="Times New Roman" w:cs="Times New Roman"/>
          <w:szCs w:val="24"/>
        </w:rPr>
        <w:t>οικονομικού</w:t>
      </w:r>
      <w:r>
        <w:rPr>
          <w:rFonts w:eastAsia="Times New Roman" w:cs="Times New Roman"/>
          <w:szCs w:val="24"/>
        </w:rPr>
        <w:t>,</w:t>
      </w:r>
      <w:r w:rsidRPr="00AC4D8C">
        <w:rPr>
          <w:rFonts w:eastAsia="Times New Roman" w:cs="Times New Roman"/>
          <w:szCs w:val="24"/>
        </w:rPr>
        <w:t xml:space="preserve"> έχει αρμοδιότητα</w:t>
      </w:r>
      <w:r>
        <w:rPr>
          <w:rFonts w:eastAsia="Times New Roman" w:cs="Times New Roman"/>
          <w:szCs w:val="24"/>
        </w:rPr>
        <w:t xml:space="preserve">;». </w:t>
      </w:r>
    </w:p>
    <w:p w14:paraId="382446FB"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AC4D8C">
        <w:rPr>
          <w:rFonts w:eastAsia="Times New Roman" w:cs="Times New Roman"/>
          <w:szCs w:val="24"/>
        </w:rPr>
        <w:t>ας λέω</w:t>
      </w:r>
      <w:r>
        <w:rPr>
          <w:rFonts w:eastAsia="Times New Roman" w:cs="Times New Roman"/>
          <w:szCs w:val="24"/>
        </w:rPr>
        <w:t>,</w:t>
      </w:r>
      <w:r w:rsidRPr="00AC4D8C">
        <w:rPr>
          <w:rFonts w:eastAsia="Times New Roman" w:cs="Times New Roman"/>
          <w:szCs w:val="24"/>
        </w:rPr>
        <w:t xml:space="preserve"> λοιπόν </w:t>
      </w:r>
      <w:r>
        <w:rPr>
          <w:rFonts w:eastAsia="Times New Roman" w:cs="Times New Roman"/>
          <w:szCs w:val="24"/>
        </w:rPr>
        <w:t>-</w:t>
      </w:r>
      <w:r w:rsidRPr="00AC4D8C">
        <w:rPr>
          <w:rFonts w:eastAsia="Times New Roman" w:cs="Times New Roman"/>
          <w:szCs w:val="24"/>
        </w:rPr>
        <w:t>για να το ξεκαθαρίσουμε αυτό και για το μέλλον</w:t>
      </w:r>
      <w:r>
        <w:rPr>
          <w:rFonts w:eastAsia="Times New Roman" w:cs="Times New Roman"/>
          <w:szCs w:val="24"/>
        </w:rPr>
        <w:t>,</w:t>
      </w:r>
      <w:r w:rsidRPr="00AC4D8C">
        <w:rPr>
          <w:rFonts w:eastAsia="Times New Roman" w:cs="Times New Roman"/>
          <w:szCs w:val="24"/>
        </w:rPr>
        <w:t xml:space="preserve"> αλλά και για τη σημερινή συζήτηση</w:t>
      </w:r>
      <w:r>
        <w:rPr>
          <w:rFonts w:eastAsia="Times New Roman" w:cs="Times New Roman"/>
          <w:szCs w:val="24"/>
        </w:rPr>
        <w:t>-</w:t>
      </w:r>
      <w:r w:rsidRPr="00AC4D8C">
        <w:rPr>
          <w:rFonts w:eastAsia="Times New Roman" w:cs="Times New Roman"/>
          <w:szCs w:val="24"/>
        </w:rPr>
        <w:t xml:space="preserve"> ότι ο Συνήγορος του Πολίτη έχει αρμοδι</w:t>
      </w:r>
      <w:r>
        <w:rPr>
          <w:rFonts w:eastAsia="Times New Roman" w:cs="Times New Roman"/>
          <w:szCs w:val="24"/>
        </w:rPr>
        <w:t xml:space="preserve">ότητα για τα θέματα </w:t>
      </w:r>
      <w:proofErr w:type="spellStart"/>
      <w:r>
        <w:rPr>
          <w:rFonts w:eastAsia="Times New Roman" w:cs="Times New Roman"/>
          <w:szCs w:val="24"/>
        </w:rPr>
        <w:t>ενδιαφέροντό</w:t>
      </w:r>
      <w:r w:rsidRPr="00AC4D8C">
        <w:rPr>
          <w:rFonts w:eastAsia="Times New Roman" w:cs="Times New Roman"/>
          <w:szCs w:val="24"/>
        </w:rPr>
        <w:t>ς</w:t>
      </w:r>
      <w:proofErr w:type="spellEnd"/>
      <w:r w:rsidRPr="00AC4D8C">
        <w:rPr>
          <w:rFonts w:eastAsia="Times New Roman" w:cs="Times New Roman"/>
          <w:szCs w:val="24"/>
        </w:rPr>
        <w:t xml:space="preserve"> του</w:t>
      </w:r>
      <w:r>
        <w:rPr>
          <w:rFonts w:eastAsia="Times New Roman" w:cs="Times New Roman"/>
          <w:szCs w:val="24"/>
        </w:rPr>
        <w:t>. Ε</w:t>
      </w:r>
      <w:r w:rsidRPr="00AC4D8C">
        <w:rPr>
          <w:rFonts w:eastAsia="Times New Roman" w:cs="Times New Roman"/>
          <w:szCs w:val="24"/>
        </w:rPr>
        <w:t xml:space="preserve">ίναι το προσφυγικό θέμα </w:t>
      </w:r>
      <w:proofErr w:type="spellStart"/>
      <w:r>
        <w:rPr>
          <w:rFonts w:eastAsia="Times New Roman" w:cs="Times New Roman"/>
          <w:szCs w:val="24"/>
        </w:rPr>
        <w:t>ενδιαφέροντός</w:t>
      </w:r>
      <w:proofErr w:type="spellEnd"/>
      <w:r>
        <w:rPr>
          <w:rFonts w:eastAsia="Times New Roman" w:cs="Times New Roman"/>
          <w:szCs w:val="24"/>
        </w:rPr>
        <w:t xml:space="preserve"> του; Έ</w:t>
      </w:r>
      <w:r w:rsidRPr="00AC4D8C">
        <w:rPr>
          <w:rFonts w:eastAsia="Times New Roman" w:cs="Times New Roman"/>
          <w:szCs w:val="24"/>
        </w:rPr>
        <w:t>χει αρμοδιότητα</w:t>
      </w:r>
      <w:r>
        <w:rPr>
          <w:rFonts w:eastAsia="Times New Roman" w:cs="Times New Roman"/>
          <w:szCs w:val="24"/>
        </w:rPr>
        <w:t>. Κ</w:t>
      </w:r>
      <w:r w:rsidRPr="00AC4D8C">
        <w:rPr>
          <w:rFonts w:eastAsia="Times New Roman" w:cs="Times New Roman"/>
          <w:szCs w:val="24"/>
        </w:rPr>
        <w:t xml:space="preserve">αι </w:t>
      </w:r>
      <w:r>
        <w:rPr>
          <w:rFonts w:eastAsia="Times New Roman" w:cs="Times New Roman"/>
          <w:szCs w:val="24"/>
        </w:rPr>
        <w:t xml:space="preserve">εν </w:t>
      </w:r>
      <w:r w:rsidRPr="00AC4D8C">
        <w:rPr>
          <w:rFonts w:eastAsia="Times New Roman" w:cs="Times New Roman"/>
          <w:szCs w:val="24"/>
        </w:rPr>
        <w:t xml:space="preserve">πάση </w:t>
      </w:r>
      <w:proofErr w:type="spellStart"/>
      <w:r w:rsidRPr="00AC4D8C">
        <w:rPr>
          <w:rFonts w:eastAsia="Times New Roman" w:cs="Times New Roman"/>
          <w:szCs w:val="24"/>
        </w:rPr>
        <w:t>περιπτώσει</w:t>
      </w:r>
      <w:proofErr w:type="spellEnd"/>
      <w:r>
        <w:rPr>
          <w:rFonts w:eastAsia="Times New Roman" w:cs="Times New Roman"/>
          <w:szCs w:val="24"/>
        </w:rPr>
        <w:t>,</w:t>
      </w:r>
      <w:r w:rsidRPr="00AC4D8C">
        <w:rPr>
          <w:rFonts w:eastAsia="Times New Roman" w:cs="Times New Roman"/>
          <w:szCs w:val="24"/>
        </w:rPr>
        <w:t xml:space="preserve"> η παρέμβασή μου έχει να κάνει με το αν και κατά πόσο</w:t>
      </w:r>
      <w:r>
        <w:rPr>
          <w:rFonts w:eastAsia="Times New Roman" w:cs="Times New Roman"/>
          <w:szCs w:val="24"/>
        </w:rPr>
        <w:t xml:space="preserve">ν σεβόμαστε τις </w:t>
      </w:r>
      <w:r>
        <w:rPr>
          <w:rFonts w:eastAsia="Times New Roman" w:cs="Times New Roman"/>
          <w:szCs w:val="24"/>
        </w:rPr>
        <w:t>α</w:t>
      </w:r>
      <w:r>
        <w:rPr>
          <w:rFonts w:eastAsia="Times New Roman" w:cs="Times New Roman"/>
          <w:szCs w:val="24"/>
        </w:rPr>
        <w:t xml:space="preserve">ρχές, όχι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Ο</w:t>
      </w:r>
      <w:r w:rsidRPr="00AC4D8C">
        <w:rPr>
          <w:rFonts w:eastAsia="Times New Roman" w:cs="Times New Roman"/>
          <w:szCs w:val="24"/>
        </w:rPr>
        <w:t xml:space="preserve">ι </w:t>
      </w:r>
      <w:r>
        <w:rPr>
          <w:rFonts w:eastAsia="Times New Roman" w:cs="Times New Roman"/>
          <w:szCs w:val="24"/>
        </w:rPr>
        <w:t>α</w:t>
      </w:r>
      <w:r w:rsidRPr="00AC4D8C">
        <w:rPr>
          <w:rFonts w:eastAsia="Times New Roman" w:cs="Times New Roman"/>
          <w:szCs w:val="24"/>
        </w:rPr>
        <w:t xml:space="preserve">νεξάρτητες </w:t>
      </w:r>
      <w:r>
        <w:rPr>
          <w:rFonts w:eastAsia="Times New Roman" w:cs="Times New Roman"/>
          <w:szCs w:val="24"/>
        </w:rPr>
        <w:t>α</w:t>
      </w:r>
      <w:r w:rsidRPr="00AC4D8C">
        <w:rPr>
          <w:rFonts w:eastAsia="Times New Roman" w:cs="Times New Roman"/>
          <w:szCs w:val="24"/>
        </w:rPr>
        <w:t>ρχές έχουν παρατηρήσεις επί του νομοσχεδίου</w:t>
      </w:r>
      <w:r>
        <w:rPr>
          <w:rFonts w:eastAsia="Times New Roman" w:cs="Times New Roman"/>
          <w:szCs w:val="24"/>
        </w:rPr>
        <w:t>.</w:t>
      </w:r>
    </w:p>
    <w:p w14:paraId="382446FC"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w:t>
      </w:r>
      <w:r w:rsidRPr="00AC4D8C">
        <w:rPr>
          <w:rFonts w:eastAsia="Times New Roman" w:cs="Times New Roman"/>
          <w:szCs w:val="24"/>
        </w:rPr>
        <w:t>ο δεύτερο</w:t>
      </w:r>
      <w:r>
        <w:rPr>
          <w:rFonts w:eastAsia="Times New Roman" w:cs="Times New Roman"/>
          <w:szCs w:val="24"/>
        </w:rPr>
        <w:t>, που θέλω να πω. Ε</w:t>
      </w:r>
      <w:r w:rsidRPr="00AC4D8C">
        <w:rPr>
          <w:rFonts w:eastAsia="Times New Roman" w:cs="Times New Roman"/>
          <w:szCs w:val="24"/>
        </w:rPr>
        <w:t xml:space="preserve">ίπατε ότι </w:t>
      </w:r>
      <w:r>
        <w:rPr>
          <w:rFonts w:eastAsia="Times New Roman" w:cs="Times New Roman"/>
          <w:szCs w:val="24"/>
        </w:rPr>
        <w:t>«</w:t>
      </w:r>
      <w:r w:rsidRPr="00AC4D8C">
        <w:rPr>
          <w:rFonts w:eastAsia="Times New Roman" w:cs="Times New Roman"/>
          <w:szCs w:val="24"/>
        </w:rPr>
        <w:t>κ</w:t>
      </w:r>
      <w:r>
        <w:rPr>
          <w:rFonts w:eastAsia="Times New Roman" w:cs="Times New Roman"/>
          <w:szCs w:val="24"/>
        </w:rPr>
        <w:t xml:space="preserve">ύριε </w:t>
      </w:r>
      <w:r w:rsidRPr="00AC4D8C">
        <w:rPr>
          <w:rFonts w:eastAsia="Times New Roman" w:cs="Times New Roman"/>
          <w:szCs w:val="24"/>
        </w:rPr>
        <w:t>Παπαθεοδώρου</w:t>
      </w:r>
      <w:r>
        <w:rPr>
          <w:rFonts w:eastAsia="Times New Roman" w:cs="Times New Roman"/>
          <w:szCs w:val="24"/>
        </w:rPr>
        <w:t>, ε</w:t>
      </w:r>
      <w:r w:rsidRPr="00AC4D8C">
        <w:rPr>
          <w:rFonts w:eastAsia="Times New Roman" w:cs="Times New Roman"/>
          <w:szCs w:val="24"/>
        </w:rPr>
        <w:t>άν</w:t>
      </w:r>
      <w:r>
        <w:rPr>
          <w:rFonts w:eastAsia="Times New Roman" w:cs="Times New Roman"/>
          <w:szCs w:val="24"/>
        </w:rPr>
        <w:t xml:space="preserve"> μας εγκαλείτε ότι θα παρέμβει </w:t>
      </w:r>
      <w:r>
        <w:rPr>
          <w:rFonts w:eastAsia="Times New Roman" w:cs="Times New Roman"/>
          <w:szCs w:val="24"/>
        </w:rPr>
        <w:t>ε</w:t>
      </w:r>
      <w:r w:rsidRPr="00AC4D8C">
        <w:rPr>
          <w:rFonts w:eastAsia="Times New Roman" w:cs="Times New Roman"/>
          <w:szCs w:val="24"/>
        </w:rPr>
        <w:t>ισαγγελέας</w:t>
      </w:r>
      <w:r>
        <w:rPr>
          <w:rFonts w:eastAsia="Times New Roman" w:cs="Times New Roman"/>
          <w:szCs w:val="24"/>
        </w:rPr>
        <w:t>,</w:t>
      </w:r>
      <w:r w:rsidRPr="00AC4D8C">
        <w:rPr>
          <w:rFonts w:eastAsia="Times New Roman" w:cs="Times New Roman"/>
          <w:szCs w:val="24"/>
        </w:rPr>
        <w:t xml:space="preserve"> να το ξέρω και εγώ</w:t>
      </w:r>
      <w:r>
        <w:rPr>
          <w:rFonts w:eastAsia="Times New Roman" w:cs="Times New Roman"/>
          <w:szCs w:val="24"/>
        </w:rPr>
        <w:t>,</w:t>
      </w:r>
      <w:r w:rsidRPr="00AC4D8C">
        <w:rPr>
          <w:rFonts w:eastAsia="Times New Roman" w:cs="Times New Roman"/>
          <w:szCs w:val="24"/>
        </w:rPr>
        <w:t xml:space="preserve"> για να μπορέ</w:t>
      </w:r>
      <w:r>
        <w:rPr>
          <w:rFonts w:eastAsia="Times New Roman" w:cs="Times New Roman"/>
          <w:szCs w:val="24"/>
        </w:rPr>
        <w:t>σω να ανταποκριθώ στις ανάγκες α</w:t>
      </w:r>
      <w:r w:rsidRPr="00AC4D8C">
        <w:rPr>
          <w:rFonts w:eastAsia="Times New Roman" w:cs="Times New Roman"/>
          <w:szCs w:val="24"/>
        </w:rPr>
        <w:t xml:space="preserve">υτής </w:t>
      </w:r>
      <w:r>
        <w:rPr>
          <w:rFonts w:eastAsia="Times New Roman" w:cs="Times New Roman"/>
          <w:szCs w:val="24"/>
        </w:rPr>
        <w:t xml:space="preserve">της </w:t>
      </w:r>
      <w:r w:rsidRPr="00AC4D8C">
        <w:rPr>
          <w:rFonts w:eastAsia="Times New Roman" w:cs="Times New Roman"/>
          <w:szCs w:val="24"/>
        </w:rPr>
        <w:t>διαδικασίας</w:t>
      </w:r>
      <w:r>
        <w:rPr>
          <w:rFonts w:eastAsia="Times New Roman" w:cs="Times New Roman"/>
          <w:szCs w:val="24"/>
        </w:rPr>
        <w:t>.</w:t>
      </w:r>
      <w:r>
        <w:rPr>
          <w:rFonts w:eastAsia="Times New Roman" w:cs="Times New Roman"/>
          <w:szCs w:val="24"/>
        </w:rPr>
        <w:t>». Α</w:t>
      </w:r>
      <w:r w:rsidRPr="00AC4D8C">
        <w:rPr>
          <w:rFonts w:eastAsia="Times New Roman" w:cs="Times New Roman"/>
          <w:szCs w:val="24"/>
        </w:rPr>
        <w:t>παντώ</w:t>
      </w:r>
      <w:r>
        <w:rPr>
          <w:rFonts w:eastAsia="Times New Roman" w:cs="Times New Roman"/>
          <w:szCs w:val="24"/>
        </w:rPr>
        <w:t>: Δ</w:t>
      </w:r>
      <w:r w:rsidRPr="00AC4D8C">
        <w:rPr>
          <w:rFonts w:eastAsia="Times New Roman" w:cs="Times New Roman"/>
          <w:szCs w:val="24"/>
        </w:rPr>
        <w:t>εν το λέω εγώ</w:t>
      </w:r>
      <w:r>
        <w:rPr>
          <w:rFonts w:eastAsia="Times New Roman" w:cs="Times New Roman"/>
          <w:szCs w:val="24"/>
        </w:rPr>
        <w:t>, κ</w:t>
      </w:r>
      <w:r w:rsidRPr="00AC4D8C">
        <w:rPr>
          <w:rFonts w:eastAsia="Times New Roman" w:cs="Times New Roman"/>
          <w:szCs w:val="24"/>
        </w:rPr>
        <w:t>ύριε Υπουργέ</w:t>
      </w:r>
      <w:r>
        <w:rPr>
          <w:rFonts w:eastAsia="Times New Roman" w:cs="Times New Roman"/>
          <w:szCs w:val="24"/>
        </w:rPr>
        <w:t>. Α</w:t>
      </w:r>
      <w:r w:rsidRPr="00AC4D8C">
        <w:rPr>
          <w:rFonts w:eastAsia="Times New Roman" w:cs="Times New Roman"/>
          <w:szCs w:val="24"/>
        </w:rPr>
        <w:t xml:space="preserve">υτό το οποίο σας λένε και οι </w:t>
      </w:r>
      <w:r>
        <w:rPr>
          <w:rFonts w:eastAsia="Times New Roman" w:cs="Times New Roman"/>
          <w:szCs w:val="24"/>
        </w:rPr>
        <w:t>δύο Α</w:t>
      </w:r>
      <w:r w:rsidRPr="00AC4D8C">
        <w:rPr>
          <w:rFonts w:eastAsia="Times New Roman" w:cs="Times New Roman"/>
          <w:szCs w:val="24"/>
        </w:rPr>
        <w:t xml:space="preserve">ρχές και </w:t>
      </w:r>
      <w:r>
        <w:rPr>
          <w:rFonts w:eastAsia="Times New Roman" w:cs="Times New Roman"/>
          <w:szCs w:val="24"/>
        </w:rPr>
        <w:t>η Επ</w:t>
      </w:r>
      <w:r w:rsidRPr="00AC4D8C">
        <w:rPr>
          <w:rFonts w:eastAsia="Times New Roman" w:cs="Times New Roman"/>
          <w:szCs w:val="24"/>
        </w:rPr>
        <w:t xml:space="preserve">ιστημονική </w:t>
      </w:r>
      <w:r>
        <w:rPr>
          <w:rFonts w:eastAsia="Times New Roman" w:cs="Times New Roman"/>
          <w:szCs w:val="24"/>
        </w:rPr>
        <w:t>Υ</w:t>
      </w:r>
      <w:r w:rsidRPr="00AC4D8C">
        <w:rPr>
          <w:rFonts w:eastAsia="Times New Roman" w:cs="Times New Roman"/>
          <w:szCs w:val="24"/>
        </w:rPr>
        <w:t xml:space="preserve">πηρεσία είναι </w:t>
      </w:r>
      <w:r>
        <w:rPr>
          <w:rFonts w:eastAsia="Times New Roman" w:cs="Times New Roman"/>
          <w:szCs w:val="24"/>
        </w:rPr>
        <w:t xml:space="preserve">ότι </w:t>
      </w:r>
      <w:r w:rsidRPr="00AC4D8C">
        <w:rPr>
          <w:rFonts w:eastAsia="Times New Roman" w:cs="Times New Roman"/>
          <w:szCs w:val="24"/>
        </w:rPr>
        <w:t>μπορείτ</w:t>
      </w:r>
      <w:r w:rsidRPr="00AC4D8C">
        <w:rPr>
          <w:rFonts w:eastAsia="Times New Roman" w:cs="Times New Roman"/>
          <w:szCs w:val="24"/>
        </w:rPr>
        <w:t xml:space="preserve">ε να </w:t>
      </w:r>
      <w:r>
        <w:rPr>
          <w:rFonts w:eastAsia="Times New Roman" w:cs="Times New Roman"/>
          <w:szCs w:val="24"/>
        </w:rPr>
        <w:t xml:space="preserve">παρέμβετε στο νομοθετικό πλαίσιο. Δεν μπορείτε να κάνετε </w:t>
      </w:r>
      <w:r>
        <w:rPr>
          <w:rFonts w:eastAsia="Times New Roman" w:cs="Times New Roman"/>
          <w:szCs w:val="24"/>
        </w:rPr>
        <w:t>σ</w:t>
      </w:r>
      <w:r>
        <w:rPr>
          <w:rFonts w:eastAsia="Times New Roman" w:cs="Times New Roman"/>
          <w:szCs w:val="24"/>
        </w:rPr>
        <w:t xml:space="preserve">υμβάσεις </w:t>
      </w:r>
      <w:r w:rsidRPr="00AC4D8C">
        <w:rPr>
          <w:rFonts w:eastAsia="Times New Roman" w:cs="Times New Roman"/>
          <w:szCs w:val="24"/>
        </w:rPr>
        <w:t xml:space="preserve">κατά παραβίαση του </w:t>
      </w:r>
      <w:proofErr w:type="spellStart"/>
      <w:r>
        <w:rPr>
          <w:rFonts w:eastAsia="Times New Roman" w:cs="Times New Roman"/>
          <w:szCs w:val="24"/>
        </w:rPr>
        <w:t>Ε</w:t>
      </w:r>
      <w:r w:rsidRPr="00AC4D8C">
        <w:rPr>
          <w:rFonts w:eastAsia="Times New Roman" w:cs="Times New Roman"/>
          <w:szCs w:val="24"/>
        </w:rPr>
        <w:t>νωσιακού</w:t>
      </w:r>
      <w:proofErr w:type="spellEnd"/>
      <w:r w:rsidRPr="00AC4D8C">
        <w:rPr>
          <w:rFonts w:eastAsia="Times New Roman" w:cs="Times New Roman"/>
          <w:szCs w:val="24"/>
        </w:rPr>
        <w:t xml:space="preserve"> </w:t>
      </w:r>
      <w:r>
        <w:rPr>
          <w:rFonts w:eastAsia="Times New Roman" w:cs="Times New Roman"/>
          <w:szCs w:val="24"/>
        </w:rPr>
        <w:t>Δ</w:t>
      </w:r>
      <w:r w:rsidRPr="00AC4D8C">
        <w:rPr>
          <w:rFonts w:eastAsia="Times New Roman" w:cs="Times New Roman"/>
          <w:szCs w:val="24"/>
        </w:rPr>
        <w:t>ικαίου</w:t>
      </w:r>
      <w:r>
        <w:rPr>
          <w:rFonts w:eastAsia="Times New Roman" w:cs="Times New Roman"/>
          <w:szCs w:val="24"/>
        </w:rPr>
        <w:t>. Γ</w:t>
      </w:r>
      <w:r w:rsidRPr="00AC4D8C">
        <w:rPr>
          <w:rFonts w:eastAsia="Times New Roman" w:cs="Times New Roman"/>
          <w:szCs w:val="24"/>
        </w:rPr>
        <w:t>ιατί</w:t>
      </w:r>
      <w:r>
        <w:rPr>
          <w:rFonts w:eastAsia="Times New Roman" w:cs="Times New Roman"/>
          <w:szCs w:val="24"/>
        </w:rPr>
        <w:t xml:space="preserve">; Διότι </w:t>
      </w:r>
      <w:r w:rsidRPr="00AC4D8C">
        <w:rPr>
          <w:rFonts w:eastAsia="Times New Roman" w:cs="Times New Roman"/>
          <w:szCs w:val="24"/>
        </w:rPr>
        <w:t xml:space="preserve">δεν μπορείτε να </w:t>
      </w:r>
      <w:r>
        <w:rPr>
          <w:rFonts w:eastAsia="Times New Roman" w:cs="Times New Roman"/>
          <w:szCs w:val="24"/>
        </w:rPr>
        <w:t>χρησιμοποιείτε το τεκμήριο του κ</w:t>
      </w:r>
      <w:r w:rsidRPr="00AC4D8C">
        <w:rPr>
          <w:rFonts w:eastAsia="Times New Roman" w:cs="Times New Roman"/>
          <w:szCs w:val="24"/>
        </w:rPr>
        <w:t>ατεπείγοντος όπως θέλετε</w:t>
      </w:r>
      <w:r>
        <w:rPr>
          <w:rFonts w:eastAsia="Times New Roman" w:cs="Times New Roman"/>
          <w:szCs w:val="24"/>
        </w:rPr>
        <w:t>. Α</w:t>
      </w:r>
      <w:r w:rsidRPr="00AC4D8C">
        <w:rPr>
          <w:rFonts w:eastAsia="Times New Roman" w:cs="Times New Roman"/>
          <w:szCs w:val="24"/>
        </w:rPr>
        <w:t xml:space="preserve">υτό σας </w:t>
      </w:r>
      <w:r>
        <w:rPr>
          <w:rFonts w:eastAsia="Times New Roman" w:cs="Times New Roman"/>
          <w:szCs w:val="24"/>
        </w:rPr>
        <w:t>λέμε.</w:t>
      </w:r>
    </w:p>
    <w:p w14:paraId="382446FD" w14:textId="77777777" w:rsidR="00D035B1" w:rsidRDefault="005B20CE">
      <w:pPr>
        <w:tabs>
          <w:tab w:val="left" w:pos="1118"/>
        </w:tabs>
        <w:spacing w:line="600" w:lineRule="auto"/>
        <w:ind w:firstLine="720"/>
        <w:contextualSpacing/>
        <w:jc w:val="both"/>
        <w:rPr>
          <w:rFonts w:eastAsia="Times New Roman" w:cs="Times New Roman"/>
          <w:szCs w:val="24"/>
        </w:rPr>
      </w:pPr>
      <w:r w:rsidRPr="00AC4D8C">
        <w:rPr>
          <w:rFonts w:eastAsia="Times New Roman" w:cs="Times New Roman"/>
          <w:szCs w:val="24"/>
        </w:rPr>
        <w:t>Επομένως</w:t>
      </w:r>
      <w:r>
        <w:rPr>
          <w:rFonts w:eastAsia="Times New Roman" w:cs="Times New Roman"/>
          <w:szCs w:val="24"/>
        </w:rPr>
        <w:t>, ό</w:t>
      </w:r>
      <w:r w:rsidRPr="00AC4D8C">
        <w:rPr>
          <w:rFonts w:eastAsia="Times New Roman" w:cs="Times New Roman"/>
          <w:szCs w:val="24"/>
        </w:rPr>
        <w:t>σο με αφορά</w:t>
      </w:r>
      <w:r>
        <w:rPr>
          <w:rFonts w:eastAsia="Times New Roman" w:cs="Times New Roman"/>
          <w:szCs w:val="24"/>
        </w:rPr>
        <w:t>,</w:t>
      </w:r>
      <w:r w:rsidRPr="00AC4D8C">
        <w:rPr>
          <w:rFonts w:eastAsia="Times New Roman" w:cs="Times New Roman"/>
          <w:szCs w:val="24"/>
        </w:rPr>
        <w:t xml:space="preserve"> εγώ είπα ότ</w:t>
      </w:r>
      <w:r>
        <w:rPr>
          <w:rFonts w:eastAsia="Times New Roman" w:cs="Times New Roman"/>
          <w:szCs w:val="24"/>
        </w:rPr>
        <w:t>ι το ενδι</w:t>
      </w:r>
      <w:r>
        <w:rPr>
          <w:rFonts w:eastAsia="Times New Roman" w:cs="Times New Roman"/>
          <w:szCs w:val="24"/>
        </w:rPr>
        <w:t xml:space="preserve">αφέρον των δικαστικών </w:t>
      </w:r>
      <w:r>
        <w:rPr>
          <w:rFonts w:eastAsia="Times New Roman" w:cs="Times New Roman"/>
          <w:szCs w:val="24"/>
        </w:rPr>
        <w:t>α</w:t>
      </w:r>
      <w:r>
        <w:rPr>
          <w:rFonts w:eastAsia="Times New Roman" w:cs="Times New Roman"/>
          <w:szCs w:val="24"/>
        </w:rPr>
        <w:t xml:space="preserve">ρχών για αυτές τις </w:t>
      </w:r>
      <w:r>
        <w:rPr>
          <w:rFonts w:eastAsia="Times New Roman" w:cs="Times New Roman"/>
          <w:szCs w:val="24"/>
        </w:rPr>
        <w:t>σ</w:t>
      </w:r>
      <w:r w:rsidRPr="00AC4D8C">
        <w:rPr>
          <w:rFonts w:eastAsia="Times New Roman" w:cs="Times New Roman"/>
          <w:szCs w:val="24"/>
        </w:rPr>
        <w:t xml:space="preserve">υμβάσεις αρχίζει από τη </w:t>
      </w:r>
      <w:r w:rsidRPr="00AC4D8C">
        <w:rPr>
          <w:rFonts w:eastAsia="Times New Roman" w:cs="Times New Roman"/>
          <w:szCs w:val="24"/>
        </w:rPr>
        <w:lastRenderedPageBreak/>
        <w:t>στιγμή που τ</w:t>
      </w:r>
      <w:r>
        <w:rPr>
          <w:rFonts w:eastAsia="Times New Roman" w:cs="Times New Roman"/>
          <w:szCs w:val="24"/>
        </w:rPr>
        <w:t>ι</w:t>
      </w:r>
      <w:r w:rsidRPr="00AC4D8C">
        <w:rPr>
          <w:rFonts w:eastAsia="Times New Roman" w:cs="Times New Roman"/>
          <w:szCs w:val="24"/>
        </w:rPr>
        <w:t>ς νομιμοποιείτ</w:t>
      </w:r>
      <w:r>
        <w:rPr>
          <w:rFonts w:eastAsia="Times New Roman" w:cs="Times New Roman"/>
          <w:szCs w:val="24"/>
        </w:rPr>
        <w:t>ε. Ν</w:t>
      </w:r>
      <w:r w:rsidRPr="00AC4D8C">
        <w:rPr>
          <w:rFonts w:eastAsia="Times New Roman" w:cs="Times New Roman"/>
          <w:szCs w:val="24"/>
        </w:rPr>
        <w:t>ομίζω</w:t>
      </w:r>
      <w:r>
        <w:rPr>
          <w:rFonts w:eastAsia="Times New Roman" w:cs="Times New Roman"/>
          <w:szCs w:val="24"/>
        </w:rPr>
        <w:t>,</w:t>
      </w:r>
      <w:r w:rsidRPr="00AC4D8C">
        <w:rPr>
          <w:rFonts w:eastAsia="Times New Roman" w:cs="Times New Roman"/>
          <w:szCs w:val="24"/>
        </w:rPr>
        <w:t xml:space="preserve"> λοιπόν</w:t>
      </w:r>
      <w:r>
        <w:rPr>
          <w:rFonts w:eastAsia="Times New Roman" w:cs="Times New Roman"/>
          <w:szCs w:val="24"/>
        </w:rPr>
        <w:t>,</w:t>
      </w:r>
      <w:r w:rsidRPr="00AC4D8C">
        <w:rPr>
          <w:rFonts w:eastAsia="Times New Roman" w:cs="Times New Roman"/>
          <w:szCs w:val="24"/>
        </w:rPr>
        <w:t xml:space="preserve"> ότι όπως είδατε αναφέρθηκα σε ένα διάλογο μεταξύ </w:t>
      </w:r>
      <w:r>
        <w:rPr>
          <w:rFonts w:eastAsia="Times New Roman" w:cs="Times New Roman"/>
          <w:szCs w:val="24"/>
        </w:rPr>
        <w:t>μας. Μ</w:t>
      </w:r>
      <w:r w:rsidRPr="00AC4D8C">
        <w:rPr>
          <w:rFonts w:eastAsia="Times New Roman" w:cs="Times New Roman"/>
          <w:szCs w:val="24"/>
        </w:rPr>
        <w:t xml:space="preserve">πορεί να κλείσει </w:t>
      </w:r>
      <w:r>
        <w:rPr>
          <w:rFonts w:eastAsia="Times New Roman" w:cs="Times New Roman"/>
          <w:szCs w:val="24"/>
        </w:rPr>
        <w:t xml:space="preserve">η συζήτηση </w:t>
      </w:r>
      <w:r w:rsidRPr="00AC4D8C">
        <w:rPr>
          <w:rFonts w:eastAsia="Times New Roman" w:cs="Times New Roman"/>
          <w:szCs w:val="24"/>
        </w:rPr>
        <w:t>εδώ</w:t>
      </w:r>
      <w:r>
        <w:rPr>
          <w:rFonts w:eastAsia="Times New Roman" w:cs="Times New Roman"/>
          <w:szCs w:val="24"/>
        </w:rPr>
        <w:t>.</w:t>
      </w:r>
    </w:p>
    <w:p w14:paraId="382446FE"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Κύριε Πρόεδρε, θα ήθελα τον λόγο για ένα λεπτό.</w:t>
      </w:r>
    </w:p>
    <w:p w14:paraId="382446FF"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w:t>
      </w:r>
      <w:r w:rsidRPr="00AC4D8C">
        <w:rPr>
          <w:rFonts w:eastAsia="Times New Roman" w:cs="Times New Roman"/>
          <w:szCs w:val="24"/>
        </w:rPr>
        <w:t>ισό λεπτό</w:t>
      </w:r>
      <w:r>
        <w:rPr>
          <w:rFonts w:eastAsia="Times New Roman" w:cs="Times New Roman"/>
          <w:szCs w:val="24"/>
        </w:rPr>
        <w:t xml:space="preserve">, κύριε Υπουργέ, </w:t>
      </w:r>
      <w:r w:rsidRPr="00AC4D8C">
        <w:rPr>
          <w:rFonts w:eastAsia="Times New Roman" w:cs="Times New Roman"/>
          <w:szCs w:val="24"/>
        </w:rPr>
        <w:t>γιατί πρέπει να συνεννοηθούμε</w:t>
      </w:r>
      <w:r>
        <w:rPr>
          <w:rFonts w:eastAsia="Times New Roman" w:cs="Times New Roman"/>
          <w:szCs w:val="24"/>
        </w:rPr>
        <w:t xml:space="preserve">. </w:t>
      </w:r>
      <w:r w:rsidRPr="00AC4D8C">
        <w:rPr>
          <w:rFonts w:eastAsia="Times New Roman" w:cs="Times New Roman"/>
          <w:szCs w:val="24"/>
        </w:rPr>
        <w:t xml:space="preserve"> </w:t>
      </w:r>
    </w:p>
    <w:p w14:paraId="38244700" w14:textId="77777777" w:rsidR="00D035B1" w:rsidRDefault="005B20CE">
      <w:pPr>
        <w:tabs>
          <w:tab w:val="left" w:pos="1118"/>
        </w:tabs>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Κύριε Πρόεδρε, θα παρακαλούσα να λάβω τον λόγο για τριάντα δευτερόλεπτα.</w:t>
      </w:r>
    </w:p>
    <w:p w14:paraId="38244701"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Έχετε ένα λεπτό, κύριε συνάδελφε.</w:t>
      </w:r>
    </w:p>
    <w:p w14:paraId="38244702"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sidRPr="00AC4D8C">
        <w:rPr>
          <w:rFonts w:eastAsia="Times New Roman" w:cs="Times New Roman"/>
          <w:szCs w:val="24"/>
        </w:rPr>
        <w:t>Ευχαριστώ</w:t>
      </w:r>
      <w:r>
        <w:rPr>
          <w:rFonts w:eastAsia="Times New Roman" w:cs="Times New Roman"/>
          <w:szCs w:val="24"/>
        </w:rPr>
        <w:t>. Θα χρειαστώ λιγότερο χρόνο. Δ</w:t>
      </w:r>
      <w:r w:rsidRPr="00AC4D8C">
        <w:rPr>
          <w:rFonts w:eastAsia="Times New Roman" w:cs="Times New Roman"/>
          <w:szCs w:val="24"/>
        </w:rPr>
        <w:t>εν θα κάνω κα</w:t>
      </w:r>
      <w:r>
        <w:rPr>
          <w:rFonts w:eastAsia="Times New Roman" w:cs="Times New Roman"/>
          <w:szCs w:val="24"/>
        </w:rPr>
        <w:t>μ</w:t>
      </w:r>
      <w:r w:rsidRPr="00AC4D8C">
        <w:rPr>
          <w:rFonts w:eastAsia="Times New Roman" w:cs="Times New Roman"/>
          <w:szCs w:val="24"/>
        </w:rPr>
        <w:t>μία κατ</w:t>
      </w:r>
      <w:r>
        <w:rPr>
          <w:rFonts w:eastAsia="Times New Roman" w:cs="Times New Roman"/>
          <w:szCs w:val="24"/>
        </w:rPr>
        <w:t xml:space="preserve">άχρηση και </w:t>
      </w:r>
      <w:r w:rsidRPr="00AC4D8C">
        <w:rPr>
          <w:rFonts w:eastAsia="Times New Roman" w:cs="Times New Roman"/>
          <w:szCs w:val="24"/>
        </w:rPr>
        <w:t>ούτε θα αξιοποιήσω τις δυνατότητες</w:t>
      </w:r>
      <w:r>
        <w:rPr>
          <w:rFonts w:eastAsia="Times New Roman" w:cs="Times New Roman"/>
          <w:szCs w:val="24"/>
        </w:rPr>
        <w:t>, που δεν δίνει ο Κ</w:t>
      </w:r>
      <w:r w:rsidRPr="00AC4D8C">
        <w:rPr>
          <w:rFonts w:eastAsia="Times New Roman" w:cs="Times New Roman"/>
          <w:szCs w:val="24"/>
        </w:rPr>
        <w:t xml:space="preserve">ανονισμός </w:t>
      </w:r>
      <w:r>
        <w:rPr>
          <w:rFonts w:eastAsia="Times New Roman" w:cs="Times New Roman"/>
          <w:szCs w:val="24"/>
        </w:rPr>
        <w:t>-</w:t>
      </w:r>
      <w:r w:rsidRPr="00AC4D8C">
        <w:rPr>
          <w:rFonts w:eastAsia="Times New Roman" w:cs="Times New Roman"/>
          <w:szCs w:val="24"/>
        </w:rPr>
        <w:t xml:space="preserve">και αυτό δεν είναι μομφή για </w:t>
      </w:r>
      <w:r>
        <w:rPr>
          <w:rFonts w:eastAsia="Times New Roman" w:cs="Times New Roman"/>
          <w:szCs w:val="24"/>
        </w:rPr>
        <w:t>σας-</w:t>
      </w:r>
      <w:r w:rsidRPr="00AC4D8C">
        <w:rPr>
          <w:rFonts w:eastAsia="Times New Roman" w:cs="Times New Roman"/>
          <w:szCs w:val="24"/>
        </w:rPr>
        <w:t xml:space="preserve"> α</w:t>
      </w:r>
      <w:r w:rsidRPr="00AC4D8C">
        <w:rPr>
          <w:rFonts w:eastAsia="Times New Roman" w:cs="Times New Roman"/>
          <w:szCs w:val="24"/>
        </w:rPr>
        <w:t xml:space="preserve">λλά κάποιοι συνάδελφοι </w:t>
      </w:r>
      <w:r>
        <w:rPr>
          <w:rFonts w:eastAsia="Times New Roman" w:cs="Times New Roman"/>
          <w:szCs w:val="24"/>
        </w:rPr>
        <w:t xml:space="preserve">το εκμεταλλεύονται. </w:t>
      </w:r>
    </w:p>
    <w:p w14:paraId="38244703"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AC4D8C">
        <w:rPr>
          <w:rFonts w:eastAsia="Times New Roman" w:cs="Times New Roman"/>
          <w:szCs w:val="24"/>
        </w:rPr>
        <w:t>κείνο το οποίο θα πω είναι ότι ο ελληνικός λαός γνωρί</w:t>
      </w:r>
      <w:r>
        <w:rPr>
          <w:rFonts w:eastAsia="Times New Roman" w:cs="Times New Roman"/>
          <w:szCs w:val="24"/>
        </w:rPr>
        <w:t>ζει πάρα πολύ καλά και θυμάται π</w:t>
      </w:r>
      <w:r w:rsidRPr="00AC4D8C">
        <w:rPr>
          <w:rFonts w:eastAsia="Times New Roman" w:cs="Times New Roman"/>
          <w:szCs w:val="24"/>
        </w:rPr>
        <w:t xml:space="preserve">οια ήταν η θητεία </w:t>
      </w:r>
      <w:r>
        <w:rPr>
          <w:rFonts w:eastAsia="Times New Roman" w:cs="Times New Roman"/>
          <w:szCs w:val="24"/>
        </w:rPr>
        <w:t>της προηγούμενης Κ</w:t>
      </w:r>
      <w:r w:rsidRPr="00AC4D8C">
        <w:rPr>
          <w:rFonts w:eastAsia="Times New Roman" w:cs="Times New Roman"/>
          <w:szCs w:val="24"/>
        </w:rPr>
        <w:t>υβέρνησης</w:t>
      </w:r>
      <w:r>
        <w:rPr>
          <w:rFonts w:eastAsia="Times New Roman" w:cs="Times New Roman"/>
          <w:szCs w:val="24"/>
        </w:rPr>
        <w:t>,</w:t>
      </w:r>
      <w:r w:rsidRPr="00AC4D8C">
        <w:rPr>
          <w:rFonts w:eastAsia="Times New Roman" w:cs="Times New Roman"/>
          <w:szCs w:val="24"/>
        </w:rPr>
        <w:t xml:space="preserve"> με το κυνήγι μαγισσών</w:t>
      </w:r>
      <w:r>
        <w:rPr>
          <w:rFonts w:eastAsia="Times New Roman" w:cs="Times New Roman"/>
          <w:szCs w:val="24"/>
        </w:rPr>
        <w:t>,</w:t>
      </w:r>
      <w:r w:rsidRPr="00AC4D8C">
        <w:rPr>
          <w:rFonts w:eastAsia="Times New Roman" w:cs="Times New Roman"/>
          <w:szCs w:val="24"/>
        </w:rPr>
        <w:t xml:space="preserve"> την καταστολή και </w:t>
      </w:r>
      <w:r w:rsidRPr="00AC4D8C">
        <w:rPr>
          <w:rFonts w:eastAsia="Times New Roman" w:cs="Times New Roman"/>
          <w:szCs w:val="24"/>
        </w:rPr>
        <w:lastRenderedPageBreak/>
        <w:t>την αποτροπή</w:t>
      </w:r>
      <w:r>
        <w:rPr>
          <w:rFonts w:eastAsia="Times New Roman" w:cs="Times New Roman"/>
          <w:szCs w:val="24"/>
        </w:rPr>
        <w:t>,</w:t>
      </w:r>
      <w:r w:rsidRPr="00AC4D8C">
        <w:rPr>
          <w:rFonts w:eastAsia="Times New Roman" w:cs="Times New Roman"/>
          <w:szCs w:val="24"/>
        </w:rPr>
        <w:t xml:space="preserve"> ακόμα και στη θάλασσα</w:t>
      </w:r>
      <w:r>
        <w:rPr>
          <w:rFonts w:eastAsia="Times New Roman" w:cs="Times New Roman"/>
          <w:szCs w:val="24"/>
        </w:rPr>
        <w:t>. Κ</w:t>
      </w:r>
      <w:r w:rsidRPr="00AC4D8C">
        <w:rPr>
          <w:rFonts w:eastAsia="Times New Roman" w:cs="Times New Roman"/>
          <w:szCs w:val="24"/>
        </w:rPr>
        <w:t>αι γι</w:t>
      </w:r>
      <w:r>
        <w:rPr>
          <w:rFonts w:eastAsia="Times New Roman" w:cs="Times New Roman"/>
          <w:szCs w:val="24"/>
        </w:rPr>
        <w:t>’</w:t>
      </w:r>
      <w:r w:rsidRPr="00AC4D8C">
        <w:rPr>
          <w:rFonts w:eastAsia="Times New Roman" w:cs="Times New Roman"/>
          <w:szCs w:val="24"/>
        </w:rPr>
        <w:t xml:space="preserve"> αυτό το</w:t>
      </w:r>
      <w:r>
        <w:rPr>
          <w:rFonts w:eastAsia="Times New Roman" w:cs="Times New Roman"/>
          <w:szCs w:val="24"/>
        </w:rPr>
        <w:t>ν</w:t>
      </w:r>
      <w:r w:rsidRPr="00AC4D8C">
        <w:rPr>
          <w:rFonts w:eastAsia="Times New Roman" w:cs="Times New Roman"/>
          <w:szCs w:val="24"/>
        </w:rPr>
        <w:t xml:space="preserve"> λόγο θα τους ανταμείψει και </w:t>
      </w:r>
      <w:r>
        <w:rPr>
          <w:rFonts w:eastAsia="Times New Roman" w:cs="Times New Roman"/>
          <w:szCs w:val="24"/>
        </w:rPr>
        <w:t>σ</w:t>
      </w:r>
      <w:r w:rsidRPr="00AC4D8C">
        <w:rPr>
          <w:rFonts w:eastAsia="Times New Roman" w:cs="Times New Roman"/>
          <w:szCs w:val="24"/>
        </w:rPr>
        <w:t>τις επόμενες ε</w:t>
      </w:r>
      <w:r>
        <w:rPr>
          <w:rFonts w:eastAsia="Times New Roman" w:cs="Times New Roman"/>
          <w:szCs w:val="24"/>
        </w:rPr>
        <w:t>κλογές.</w:t>
      </w:r>
    </w:p>
    <w:p w14:paraId="38244704"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Σας</w:t>
      </w:r>
      <w:r w:rsidRPr="00AC4D8C">
        <w:rPr>
          <w:rFonts w:eastAsia="Times New Roman" w:cs="Times New Roman"/>
          <w:szCs w:val="24"/>
        </w:rPr>
        <w:t xml:space="preserve"> ευχαριστώ</w:t>
      </w:r>
      <w:r>
        <w:rPr>
          <w:rFonts w:eastAsia="Times New Roman" w:cs="Times New Roman"/>
          <w:szCs w:val="24"/>
        </w:rPr>
        <w:t>.</w:t>
      </w:r>
    </w:p>
    <w:p w14:paraId="38244705"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EC7B8C">
        <w:rPr>
          <w:rFonts w:eastAsia="Times New Roman" w:cs="Times New Roman"/>
          <w:szCs w:val="24"/>
        </w:rPr>
        <w:t>Κύριε Υπουργέ, έχετε τον λόγο.</w:t>
      </w:r>
    </w:p>
    <w:p w14:paraId="38244706"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sidRPr="00EC7B8C">
        <w:rPr>
          <w:rFonts w:eastAsia="Times New Roman" w:cs="Times New Roman"/>
          <w:szCs w:val="24"/>
        </w:rPr>
        <w:t>Θα μιλήσω πάρα πολύ σύντομα,</w:t>
      </w:r>
    </w:p>
    <w:p w14:paraId="38244707" w14:textId="77777777" w:rsidR="00D035B1" w:rsidRDefault="005B20CE">
      <w:pPr>
        <w:tabs>
          <w:tab w:val="left" w:pos="1118"/>
        </w:tabs>
        <w:spacing w:line="600" w:lineRule="auto"/>
        <w:ind w:firstLine="720"/>
        <w:contextualSpacing/>
        <w:jc w:val="both"/>
        <w:rPr>
          <w:rFonts w:eastAsia="Times New Roman" w:cs="Times New Roman"/>
          <w:szCs w:val="24"/>
        </w:rPr>
      </w:pPr>
      <w:r w:rsidRPr="00EC7B8C">
        <w:rPr>
          <w:rFonts w:eastAsia="Times New Roman" w:cs="Times New Roman"/>
          <w:szCs w:val="24"/>
        </w:rPr>
        <w:t>Κύριε Βαρβιτσιώτη, εγώ έ</w:t>
      </w:r>
      <w:r>
        <w:rPr>
          <w:rFonts w:eastAsia="Times New Roman" w:cs="Times New Roman"/>
          <w:szCs w:val="24"/>
        </w:rPr>
        <w:t>φερ</w:t>
      </w:r>
      <w:r>
        <w:rPr>
          <w:rFonts w:eastAsia="Times New Roman" w:cs="Times New Roman"/>
          <w:szCs w:val="24"/>
        </w:rPr>
        <w:t>α έ</w:t>
      </w:r>
      <w:r w:rsidRPr="00EC7B8C">
        <w:rPr>
          <w:rFonts w:eastAsia="Times New Roman" w:cs="Times New Roman"/>
          <w:szCs w:val="24"/>
        </w:rPr>
        <w:t>να παράδειγμα</w:t>
      </w:r>
      <w:r>
        <w:rPr>
          <w:rFonts w:eastAsia="Times New Roman" w:cs="Times New Roman"/>
          <w:szCs w:val="24"/>
        </w:rPr>
        <w:t xml:space="preserve"> πώς μπορεί ένα </w:t>
      </w:r>
      <w:r w:rsidRPr="00EC7B8C">
        <w:rPr>
          <w:rFonts w:eastAsia="Times New Roman" w:cs="Times New Roman"/>
          <w:szCs w:val="24"/>
        </w:rPr>
        <w:t>πράγμα να γίνει επείγ</w:t>
      </w:r>
      <w:r w:rsidRPr="00AC4D8C">
        <w:rPr>
          <w:rFonts w:eastAsia="Times New Roman" w:cs="Times New Roman"/>
          <w:szCs w:val="24"/>
        </w:rPr>
        <w:t>ον</w:t>
      </w:r>
      <w:r>
        <w:rPr>
          <w:rFonts w:eastAsia="Times New Roman" w:cs="Times New Roman"/>
          <w:szCs w:val="24"/>
        </w:rPr>
        <w:t>. Δεν είπα ότι ασχολήθηκα εγώ. Και μ</w:t>
      </w:r>
      <w:r w:rsidRPr="00AC4D8C">
        <w:rPr>
          <w:rFonts w:eastAsia="Times New Roman" w:cs="Times New Roman"/>
          <w:szCs w:val="24"/>
        </w:rPr>
        <w:t>άλιστα ανέφερ</w:t>
      </w:r>
      <w:r>
        <w:rPr>
          <w:rFonts w:eastAsia="Times New Roman" w:cs="Times New Roman"/>
          <w:szCs w:val="24"/>
        </w:rPr>
        <w:t>α</w:t>
      </w:r>
      <w:r w:rsidRPr="00AC4D8C">
        <w:rPr>
          <w:rFonts w:eastAsia="Times New Roman" w:cs="Times New Roman"/>
          <w:szCs w:val="24"/>
        </w:rPr>
        <w:t xml:space="preserve"> το ό</w:t>
      </w:r>
      <w:r>
        <w:rPr>
          <w:rFonts w:eastAsia="Times New Roman" w:cs="Times New Roman"/>
          <w:szCs w:val="24"/>
        </w:rPr>
        <w:t>νομα του Δ</w:t>
      </w:r>
      <w:r w:rsidRPr="00AC4D8C">
        <w:rPr>
          <w:rFonts w:eastAsia="Times New Roman" w:cs="Times New Roman"/>
          <w:szCs w:val="24"/>
        </w:rPr>
        <w:t xml:space="preserve">ιοικητή της </w:t>
      </w:r>
      <w:proofErr w:type="spellStart"/>
      <w:r>
        <w:rPr>
          <w:rFonts w:eastAsia="Times New Roman" w:cs="Times New Roman"/>
          <w:szCs w:val="24"/>
        </w:rPr>
        <w:t>Μόριας</w:t>
      </w:r>
      <w:proofErr w:type="spellEnd"/>
      <w:r>
        <w:rPr>
          <w:rFonts w:eastAsia="Times New Roman" w:cs="Times New Roman"/>
          <w:szCs w:val="24"/>
        </w:rPr>
        <w:t xml:space="preserve">, του κ. </w:t>
      </w:r>
      <w:proofErr w:type="spellStart"/>
      <w:r>
        <w:rPr>
          <w:rFonts w:eastAsia="Times New Roman" w:cs="Times New Roman"/>
          <w:szCs w:val="24"/>
        </w:rPr>
        <w:t>Μπαλ</w:t>
      </w:r>
      <w:r w:rsidRPr="00AC4D8C">
        <w:rPr>
          <w:rFonts w:eastAsia="Times New Roman" w:cs="Times New Roman"/>
          <w:szCs w:val="24"/>
        </w:rPr>
        <w:t>μπ</w:t>
      </w:r>
      <w:r>
        <w:rPr>
          <w:rFonts w:eastAsia="Times New Roman" w:cs="Times New Roman"/>
          <w:szCs w:val="24"/>
        </w:rPr>
        <w:t>ακάκη</w:t>
      </w:r>
      <w:proofErr w:type="spellEnd"/>
      <w:r>
        <w:rPr>
          <w:rFonts w:eastAsia="Times New Roman" w:cs="Times New Roman"/>
          <w:szCs w:val="24"/>
        </w:rPr>
        <w:t>,</w:t>
      </w:r>
      <w:r w:rsidRPr="00AC4D8C">
        <w:rPr>
          <w:rFonts w:eastAsia="Times New Roman" w:cs="Times New Roman"/>
          <w:szCs w:val="24"/>
        </w:rPr>
        <w:t xml:space="preserve"> όπως θα μπορούσα να αναφέρω το </w:t>
      </w:r>
      <w:r>
        <w:rPr>
          <w:rFonts w:eastAsia="Times New Roman" w:cs="Times New Roman"/>
          <w:szCs w:val="24"/>
        </w:rPr>
        <w:t>όνομα της κ</w:t>
      </w:r>
      <w:r>
        <w:rPr>
          <w:rFonts w:eastAsia="Times New Roman" w:cs="Times New Roman"/>
          <w:szCs w:val="24"/>
        </w:rPr>
        <w:t>.</w:t>
      </w:r>
      <w:r>
        <w:rPr>
          <w:rFonts w:eastAsia="Times New Roman" w:cs="Times New Roman"/>
          <w:szCs w:val="24"/>
        </w:rPr>
        <w:t xml:space="preserve"> Δανού, </w:t>
      </w:r>
      <w:r w:rsidRPr="00AC4D8C">
        <w:rPr>
          <w:rFonts w:eastAsia="Times New Roman" w:cs="Times New Roman"/>
          <w:szCs w:val="24"/>
        </w:rPr>
        <w:t>που είναι στη Χίο</w:t>
      </w:r>
      <w:r>
        <w:rPr>
          <w:rFonts w:eastAsia="Times New Roman" w:cs="Times New Roman"/>
          <w:szCs w:val="24"/>
        </w:rPr>
        <w:t xml:space="preserve">, την ξέρει και ο κ. </w:t>
      </w:r>
      <w:proofErr w:type="spellStart"/>
      <w:r>
        <w:rPr>
          <w:rFonts w:eastAsia="Times New Roman" w:cs="Times New Roman"/>
          <w:szCs w:val="24"/>
        </w:rPr>
        <w:t>Μ</w:t>
      </w:r>
      <w:r w:rsidRPr="00AC4D8C">
        <w:rPr>
          <w:rFonts w:eastAsia="Times New Roman" w:cs="Times New Roman"/>
          <w:szCs w:val="24"/>
        </w:rPr>
        <w:t>ηταράκ</w:t>
      </w:r>
      <w:r w:rsidRPr="00AC4D8C">
        <w:rPr>
          <w:rFonts w:eastAsia="Times New Roman" w:cs="Times New Roman"/>
          <w:szCs w:val="24"/>
        </w:rPr>
        <w:t>ης</w:t>
      </w:r>
      <w:proofErr w:type="spellEnd"/>
      <w:r>
        <w:rPr>
          <w:rFonts w:eastAsia="Times New Roman" w:cs="Times New Roman"/>
          <w:szCs w:val="24"/>
        </w:rPr>
        <w:t>. Α</w:t>
      </w:r>
      <w:r w:rsidRPr="00AC4D8C">
        <w:rPr>
          <w:rFonts w:eastAsia="Times New Roman" w:cs="Times New Roman"/>
          <w:szCs w:val="24"/>
        </w:rPr>
        <w:t>υτό έκαν</w:t>
      </w:r>
      <w:r>
        <w:rPr>
          <w:rFonts w:eastAsia="Times New Roman" w:cs="Times New Roman"/>
          <w:szCs w:val="24"/>
        </w:rPr>
        <w:t xml:space="preserve">α. </w:t>
      </w:r>
    </w:p>
    <w:p w14:paraId="38244708"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Αλλά πρέπει τώρα να θυμίσω ότι, π</w:t>
      </w:r>
      <w:r w:rsidRPr="00AC4D8C">
        <w:rPr>
          <w:rFonts w:eastAsia="Times New Roman" w:cs="Times New Roman"/>
          <w:szCs w:val="24"/>
        </w:rPr>
        <w:t>έρα από τ</w:t>
      </w:r>
      <w:r>
        <w:rPr>
          <w:rFonts w:eastAsia="Times New Roman" w:cs="Times New Roman"/>
          <w:szCs w:val="24"/>
        </w:rPr>
        <w:t>ο γεγονός ότι καθιερώσαμε και μι</w:t>
      </w:r>
      <w:r w:rsidRPr="00AC4D8C">
        <w:rPr>
          <w:rFonts w:eastAsia="Times New Roman" w:cs="Times New Roman"/>
          <w:szCs w:val="24"/>
        </w:rPr>
        <w:t xml:space="preserve">α πάγια για κάθε </w:t>
      </w:r>
      <w:r>
        <w:rPr>
          <w:rFonts w:eastAsia="Times New Roman" w:cs="Times New Roman"/>
          <w:szCs w:val="24"/>
        </w:rPr>
        <w:t>Κέντρο, ΚΥΤ, α</w:t>
      </w:r>
      <w:r w:rsidRPr="00AC4D8C">
        <w:rPr>
          <w:rFonts w:eastAsia="Times New Roman" w:cs="Times New Roman"/>
          <w:szCs w:val="24"/>
        </w:rPr>
        <w:t xml:space="preserve">λλά να </w:t>
      </w:r>
      <w:r>
        <w:rPr>
          <w:rFonts w:eastAsia="Times New Roman" w:cs="Times New Roman"/>
          <w:szCs w:val="24"/>
        </w:rPr>
        <w:t>θυμίσω ότι τ</w:t>
      </w:r>
      <w:r w:rsidRPr="00AC4D8C">
        <w:rPr>
          <w:rFonts w:eastAsia="Times New Roman" w:cs="Times New Roman"/>
          <w:szCs w:val="24"/>
        </w:rPr>
        <w:t xml:space="preserve">ο δημόσιο </w:t>
      </w:r>
      <w:r>
        <w:rPr>
          <w:rFonts w:eastAsia="Times New Roman" w:cs="Times New Roman"/>
          <w:szCs w:val="24"/>
        </w:rPr>
        <w:t xml:space="preserve">λογιστικό </w:t>
      </w:r>
      <w:r w:rsidRPr="00AC4D8C">
        <w:rPr>
          <w:rFonts w:eastAsia="Times New Roman" w:cs="Times New Roman"/>
          <w:szCs w:val="24"/>
        </w:rPr>
        <w:t>δεν</w:t>
      </w:r>
      <w:r>
        <w:rPr>
          <w:rFonts w:eastAsia="Times New Roman" w:cs="Times New Roman"/>
          <w:szCs w:val="24"/>
        </w:rPr>
        <w:t xml:space="preserve"> προβλέπει προϋπολογισμός κατά τ</w:t>
      </w:r>
      <w:r w:rsidRPr="00AC4D8C">
        <w:rPr>
          <w:rFonts w:eastAsia="Times New Roman" w:cs="Times New Roman"/>
          <w:szCs w:val="24"/>
        </w:rPr>
        <w:t>όσο μικρές μονάδες</w:t>
      </w:r>
      <w:r>
        <w:rPr>
          <w:rFonts w:eastAsia="Times New Roman" w:cs="Times New Roman"/>
          <w:szCs w:val="24"/>
        </w:rPr>
        <w:t>. Υ</w:t>
      </w:r>
      <w:r w:rsidRPr="00AC4D8C">
        <w:rPr>
          <w:rFonts w:eastAsia="Times New Roman" w:cs="Times New Roman"/>
          <w:szCs w:val="24"/>
        </w:rPr>
        <w:t xml:space="preserve">πάρχει </w:t>
      </w:r>
      <w:r>
        <w:rPr>
          <w:rFonts w:eastAsia="Times New Roman" w:cs="Times New Roman"/>
          <w:szCs w:val="24"/>
        </w:rPr>
        <w:t xml:space="preserve">ο </w:t>
      </w:r>
      <w:r w:rsidRPr="00AC4D8C">
        <w:rPr>
          <w:rFonts w:eastAsia="Times New Roman" w:cs="Times New Roman"/>
          <w:szCs w:val="24"/>
        </w:rPr>
        <w:t xml:space="preserve">προϋπολογισμός της </w:t>
      </w:r>
      <w:r>
        <w:rPr>
          <w:rFonts w:eastAsia="Times New Roman" w:cs="Times New Roman"/>
          <w:szCs w:val="24"/>
        </w:rPr>
        <w:t>Υ</w:t>
      </w:r>
      <w:r w:rsidRPr="00AC4D8C">
        <w:rPr>
          <w:rFonts w:eastAsia="Times New Roman" w:cs="Times New Roman"/>
          <w:szCs w:val="24"/>
        </w:rPr>
        <w:t xml:space="preserve">πηρεσίας Πρώτης Υποδοχής και </w:t>
      </w:r>
      <w:r>
        <w:rPr>
          <w:rFonts w:eastAsia="Times New Roman" w:cs="Times New Roman"/>
          <w:szCs w:val="24"/>
        </w:rPr>
        <w:t>Τ</w:t>
      </w:r>
      <w:r w:rsidRPr="00AC4D8C">
        <w:rPr>
          <w:rFonts w:eastAsia="Times New Roman" w:cs="Times New Roman"/>
          <w:szCs w:val="24"/>
        </w:rPr>
        <w:t xml:space="preserve">αυτοποίησης και με αυτόν </w:t>
      </w:r>
      <w:r w:rsidRPr="00AC4D8C">
        <w:rPr>
          <w:rFonts w:eastAsia="Times New Roman" w:cs="Times New Roman"/>
          <w:szCs w:val="24"/>
        </w:rPr>
        <w:lastRenderedPageBreak/>
        <w:t>λειτουργεί</w:t>
      </w:r>
      <w:r>
        <w:rPr>
          <w:rFonts w:eastAsia="Times New Roman" w:cs="Times New Roman"/>
          <w:szCs w:val="24"/>
        </w:rPr>
        <w:t xml:space="preserve">. Άρα </w:t>
      </w:r>
      <w:r w:rsidRPr="00AC4D8C">
        <w:rPr>
          <w:rFonts w:eastAsia="Times New Roman" w:cs="Times New Roman"/>
          <w:szCs w:val="24"/>
        </w:rPr>
        <w:t>μη</w:t>
      </w:r>
      <w:r>
        <w:rPr>
          <w:rFonts w:eastAsia="Times New Roman" w:cs="Times New Roman"/>
          <w:szCs w:val="24"/>
        </w:rPr>
        <w:t>ν</w:t>
      </w:r>
      <w:r w:rsidRPr="00AC4D8C">
        <w:rPr>
          <w:rFonts w:eastAsia="Times New Roman" w:cs="Times New Roman"/>
          <w:szCs w:val="24"/>
        </w:rPr>
        <w:t xml:space="preserve"> μου λέτε</w:t>
      </w:r>
      <w:r>
        <w:rPr>
          <w:rFonts w:eastAsia="Times New Roman" w:cs="Times New Roman"/>
          <w:szCs w:val="24"/>
        </w:rPr>
        <w:t xml:space="preserve">: «Α, </w:t>
      </w:r>
      <w:r w:rsidRPr="00AC4D8C">
        <w:rPr>
          <w:rFonts w:eastAsia="Times New Roman" w:cs="Times New Roman"/>
          <w:szCs w:val="24"/>
        </w:rPr>
        <w:t>γιατί δεν έχετε προϋπολογισμό</w:t>
      </w:r>
      <w:r>
        <w:rPr>
          <w:rFonts w:eastAsia="Times New Roman" w:cs="Times New Roman"/>
          <w:szCs w:val="24"/>
        </w:rPr>
        <w:t>».</w:t>
      </w:r>
    </w:p>
    <w:p w14:paraId="38244709"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Δ</w:t>
      </w:r>
      <w:r w:rsidRPr="00AC4D8C">
        <w:rPr>
          <w:rFonts w:eastAsia="Times New Roman" w:cs="Times New Roman"/>
          <w:szCs w:val="24"/>
        </w:rPr>
        <w:t>εύτ</w:t>
      </w:r>
      <w:r>
        <w:rPr>
          <w:rFonts w:eastAsia="Times New Roman" w:cs="Times New Roman"/>
          <w:szCs w:val="24"/>
        </w:rPr>
        <w:t>ερον, β</w:t>
      </w:r>
      <w:r w:rsidRPr="00AC4D8C">
        <w:rPr>
          <w:rFonts w:eastAsia="Times New Roman" w:cs="Times New Roman"/>
          <w:szCs w:val="24"/>
        </w:rPr>
        <w:t>εβαίως</w:t>
      </w:r>
      <w:r>
        <w:rPr>
          <w:rFonts w:eastAsia="Times New Roman" w:cs="Times New Roman"/>
          <w:szCs w:val="24"/>
        </w:rPr>
        <w:t>,</w:t>
      </w:r>
      <w:r w:rsidRPr="00AC4D8C">
        <w:rPr>
          <w:rFonts w:eastAsia="Times New Roman" w:cs="Times New Roman"/>
          <w:szCs w:val="24"/>
        </w:rPr>
        <w:t xml:space="preserve"> εγώ </w:t>
      </w:r>
      <w:r>
        <w:rPr>
          <w:rFonts w:eastAsia="Times New Roman" w:cs="Times New Roman"/>
          <w:szCs w:val="24"/>
        </w:rPr>
        <w:t>-</w:t>
      </w:r>
      <w:r w:rsidRPr="00AC4D8C">
        <w:rPr>
          <w:rFonts w:eastAsia="Times New Roman" w:cs="Times New Roman"/>
          <w:szCs w:val="24"/>
        </w:rPr>
        <w:t>και το είπα με πολλούς ακραίους τρόπους</w:t>
      </w:r>
      <w:r>
        <w:rPr>
          <w:rFonts w:eastAsia="Times New Roman" w:cs="Times New Roman"/>
          <w:szCs w:val="24"/>
        </w:rPr>
        <w:t>-</w:t>
      </w:r>
      <w:r w:rsidRPr="00AC4D8C">
        <w:rPr>
          <w:rFonts w:eastAsia="Times New Roman" w:cs="Times New Roman"/>
          <w:szCs w:val="24"/>
        </w:rPr>
        <w:t xml:space="preserve"> λαμβάνω υπ</w:t>
      </w:r>
      <w:r>
        <w:rPr>
          <w:rFonts w:eastAsia="Times New Roman" w:cs="Times New Roman"/>
          <w:szCs w:val="24"/>
        </w:rPr>
        <w:t xml:space="preserve">’ </w:t>
      </w:r>
      <w:proofErr w:type="spellStart"/>
      <w:r w:rsidRPr="00AC4D8C">
        <w:rPr>
          <w:rFonts w:eastAsia="Times New Roman" w:cs="Times New Roman"/>
          <w:szCs w:val="24"/>
        </w:rPr>
        <w:t>όψ</w:t>
      </w:r>
      <w:r>
        <w:rPr>
          <w:rFonts w:eastAsia="Times New Roman" w:cs="Times New Roman"/>
          <w:szCs w:val="24"/>
        </w:rPr>
        <w:t>ιν</w:t>
      </w:r>
      <w:proofErr w:type="spellEnd"/>
      <w:r w:rsidRPr="00AC4D8C">
        <w:rPr>
          <w:rFonts w:eastAsia="Times New Roman" w:cs="Times New Roman"/>
          <w:szCs w:val="24"/>
        </w:rPr>
        <w:t xml:space="preserve"> μου τις παρατηρήσεις κάθε </w:t>
      </w:r>
      <w:r>
        <w:rPr>
          <w:rFonts w:eastAsia="Times New Roman" w:cs="Times New Roman"/>
          <w:szCs w:val="24"/>
        </w:rPr>
        <w:t>α</w:t>
      </w:r>
      <w:r w:rsidRPr="00AC4D8C">
        <w:rPr>
          <w:rFonts w:eastAsia="Times New Roman" w:cs="Times New Roman"/>
          <w:szCs w:val="24"/>
        </w:rPr>
        <w:t xml:space="preserve">νεξάρτητης </w:t>
      </w:r>
      <w:r>
        <w:rPr>
          <w:rFonts w:eastAsia="Times New Roman" w:cs="Times New Roman"/>
          <w:szCs w:val="24"/>
        </w:rPr>
        <w:t>α</w:t>
      </w:r>
      <w:r w:rsidRPr="00AC4D8C">
        <w:rPr>
          <w:rFonts w:eastAsia="Times New Roman" w:cs="Times New Roman"/>
          <w:szCs w:val="24"/>
        </w:rPr>
        <w:t>ρχής</w:t>
      </w:r>
      <w:r>
        <w:rPr>
          <w:rFonts w:eastAsia="Times New Roman" w:cs="Times New Roman"/>
          <w:szCs w:val="24"/>
        </w:rPr>
        <w:t>,</w:t>
      </w:r>
      <w:r w:rsidRPr="00AC4D8C">
        <w:rPr>
          <w:rFonts w:eastAsia="Times New Roman" w:cs="Times New Roman"/>
          <w:szCs w:val="24"/>
        </w:rPr>
        <w:t xml:space="preserve"> αλλά </w:t>
      </w:r>
      <w:r>
        <w:rPr>
          <w:rFonts w:eastAsia="Times New Roman" w:cs="Times New Roman"/>
          <w:szCs w:val="24"/>
        </w:rPr>
        <w:t>λέω</w:t>
      </w:r>
      <w:r>
        <w:rPr>
          <w:rFonts w:eastAsia="Times New Roman" w:cs="Times New Roman"/>
          <w:szCs w:val="24"/>
        </w:rPr>
        <w:t xml:space="preserve"> ότι δεν είναι Β</w:t>
      </w:r>
      <w:r w:rsidRPr="00AC4D8C">
        <w:rPr>
          <w:rFonts w:eastAsia="Times New Roman" w:cs="Times New Roman"/>
          <w:szCs w:val="24"/>
        </w:rPr>
        <w:t>ουλή</w:t>
      </w:r>
      <w:r>
        <w:rPr>
          <w:rFonts w:eastAsia="Times New Roman" w:cs="Times New Roman"/>
          <w:szCs w:val="24"/>
        </w:rPr>
        <w:t xml:space="preserve"> η</w:t>
      </w:r>
      <w:r w:rsidRPr="00AC4D8C">
        <w:rPr>
          <w:rFonts w:eastAsia="Times New Roman" w:cs="Times New Roman"/>
          <w:szCs w:val="24"/>
        </w:rPr>
        <w:t xml:space="preserve"> </w:t>
      </w:r>
      <w:r>
        <w:rPr>
          <w:rFonts w:eastAsia="Times New Roman" w:cs="Times New Roman"/>
          <w:szCs w:val="24"/>
        </w:rPr>
        <w:t>α</w:t>
      </w:r>
      <w:r w:rsidRPr="00AC4D8C">
        <w:rPr>
          <w:rFonts w:eastAsia="Times New Roman" w:cs="Times New Roman"/>
          <w:szCs w:val="24"/>
        </w:rPr>
        <w:t xml:space="preserve">νεξάρτητη </w:t>
      </w:r>
      <w:r>
        <w:rPr>
          <w:rFonts w:eastAsia="Times New Roman" w:cs="Times New Roman"/>
          <w:szCs w:val="24"/>
        </w:rPr>
        <w:t>α</w:t>
      </w:r>
      <w:r w:rsidRPr="00AC4D8C">
        <w:rPr>
          <w:rFonts w:eastAsia="Times New Roman" w:cs="Times New Roman"/>
          <w:szCs w:val="24"/>
        </w:rPr>
        <w:t>ρχή</w:t>
      </w:r>
      <w:r>
        <w:rPr>
          <w:rFonts w:eastAsia="Times New Roman" w:cs="Times New Roman"/>
          <w:szCs w:val="24"/>
        </w:rPr>
        <w:t xml:space="preserve">, δεν είναι Συμβούλιο </w:t>
      </w:r>
      <w:r w:rsidRPr="00AC4D8C">
        <w:rPr>
          <w:rFonts w:eastAsia="Times New Roman" w:cs="Times New Roman"/>
          <w:szCs w:val="24"/>
        </w:rPr>
        <w:t xml:space="preserve">της </w:t>
      </w:r>
      <w:r>
        <w:rPr>
          <w:rFonts w:eastAsia="Times New Roman" w:cs="Times New Roman"/>
          <w:szCs w:val="24"/>
        </w:rPr>
        <w:t xml:space="preserve">Επικρατείας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sidRPr="00AC4D8C">
        <w:rPr>
          <w:rFonts w:eastAsia="Times New Roman" w:cs="Times New Roman"/>
          <w:szCs w:val="24"/>
        </w:rPr>
        <w:t>ρχή</w:t>
      </w:r>
      <w:r>
        <w:rPr>
          <w:rFonts w:eastAsia="Times New Roman" w:cs="Times New Roman"/>
          <w:szCs w:val="24"/>
        </w:rPr>
        <w:t>, δ</w:t>
      </w:r>
      <w:r w:rsidRPr="00AC4D8C">
        <w:rPr>
          <w:rFonts w:eastAsia="Times New Roman" w:cs="Times New Roman"/>
          <w:szCs w:val="24"/>
        </w:rPr>
        <w:t xml:space="preserve">εν είναι δικαστήριο η </w:t>
      </w:r>
      <w:r>
        <w:rPr>
          <w:rFonts w:eastAsia="Times New Roman" w:cs="Times New Roman"/>
          <w:szCs w:val="24"/>
        </w:rPr>
        <w:t>α</w:t>
      </w:r>
      <w:r w:rsidRPr="00AC4D8C">
        <w:rPr>
          <w:rFonts w:eastAsia="Times New Roman" w:cs="Times New Roman"/>
          <w:szCs w:val="24"/>
        </w:rPr>
        <w:t xml:space="preserve">νεξάρτητη </w:t>
      </w:r>
      <w:r>
        <w:rPr>
          <w:rFonts w:eastAsia="Times New Roman" w:cs="Times New Roman"/>
          <w:szCs w:val="24"/>
        </w:rPr>
        <w:t>α</w:t>
      </w:r>
      <w:r w:rsidRPr="00AC4D8C">
        <w:rPr>
          <w:rFonts w:eastAsia="Times New Roman" w:cs="Times New Roman"/>
          <w:szCs w:val="24"/>
        </w:rPr>
        <w:t>ρχή</w:t>
      </w:r>
      <w:r>
        <w:rPr>
          <w:rFonts w:eastAsia="Times New Roman" w:cs="Times New Roman"/>
          <w:szCs w:val="24"/>
        </w:rPr>
        <w:t>,</w:t>
      </w:r>
      <w:r w:rsidRPr="00AC4D8C">
        <w:rPr>
          <w:rFonts w:eastAsia="Times New Roman" w:cs="Times New Roman"/>
          <w:szCs w:val="24"/>
        </w:rPr>
        <w:t xml:space="preserve"> εκφράζει γνώμη</w:t>
      </w:r>
      <w:r>
        <w:rPr>
          <w:rFonts w:eastAsia="Times New Roman" w:cs="Times New Roman"/>
          <w:szCs w:val="24"/>
        </w:rPr>
        <w:t>. Άρα λέω ότι τ</w:t>
      </w:r>
      <w:r w:rsidRPr="00AC4D8C">
        <w:rPr>
          <w:rFonts w:eastAsia="Times New Roman" w:cs="Times New Roman"/>
          <w:szCs w:val="24"/>
        </w:rPr>
        <w:t>ις λαμβάνω υπ</w:t>
      </w:r>
      <w:r>
        <w:rPr>
          <w:rFonts w:eastAsia="Times New Roman" w:cs="Times New Roman"/>
          <w:szCs w:val="24"/>
        </w:rPr>
        <w:t xml:space="preserve">’ </w:t>
      </w:r>
      <w:proofErr w:type="spellStart"/>
      <w:r w:rsidRPr="00AC4D8C">
        <w:rPr>
          <w:rFonts w:eastAsia="Times New Roman" w:cs="Times New Roman"/>
          <w:szCs w:val="24"/>
        </w:rPr>
        <w:t>όψ</w:t>
      </w:r>
      <w:r>
        <w:rPr>
          <w:rFonts w:eastAsia="Times New Roman" w:cs="Times New Roman"/>
          <w:szCs w:val="24"/>
        </w:rPr>
        <w:t>ιν</w:t>
      </w:r>
      <w:proofErr w:type="spellEnd"/>
      <w:r w:rsidRPr="00AC4D8C">
        <w:rPr>
          <w:rFonts w:eastAsia="Times New Roman" w:cs="Times New Roman"/>
          <w:szCs w:val="24"/>
        </w:rPr>
        <w:t xml:space="preserve"> μου</w:t>
      </w:r>
      <w:r>
        <w:rPr>
          <w:rFonts w:eastAsia="Times New Roman" w:cs="Times New Roman"/>
          <w:szCs w:val="24"/>
        </w:rPr>
        <w:t>,</w:t>
      </w:r>
      <w:r w:rsidRPr="00AC4D8C">
        <w:rPr>
          <w:rFonts w:eastAsia="Times New Roman" w:cs="Times New Roman"/>
          <w:szCs w:val="24"/>
        </w:rPr>
        <w:t xml:space="preserve"> όμως μπορώ και να </w:t>
      </w:r>
      <w:r>
        <w:rPr>
          <w:rFonts w:eastAsia="Times New Roman" w:cs="Times New Roman"/>
          <w:szCs w:val="24"/>
        </w:rPr>
        <w:t>δ</w:t>
      </w:r>
      <w:r w:rsidRPr="00AC4D8C">
        <w:rPr>
          <w:rFonts w:eastAsia="Times New Roman" w:cs="Times New Roman"/>
          <w:szCs w:val="24"/>
        </w:rPr>
        <w:t>ιαφωνώ</w:t>
      </w:r>
      <w:r>
        <w:rPr>
          <w:rFonts w:eastAsia="Times New Roman" w:cs="Times New Roman"/>
          <w:szCs w:val="24"/>
        </w:rPr>
        <w:t>. Κ</w:t>
      </w:r>
      <w:r w:rsidRPr="00AC4D8C">
        <w:rPr>
          <w:rFonts w:eastAsia="Times New Roman" w:cs="Times New Roman"/>
          <w:szCs w:val="24"/>
        </w:rPr>
        <w:t>αι είπα ότι διαφωνώ</w:t>
      </w:r>
      <w:r>
        <w:rPr>
          <w:rFonts w:eastAsia="Times New Roman" w:cs="Times New Roman"/>
          <w:szCs w:val="24"/>
        </w:rPr>
        <w:t>, γιατί στο π</w:t>
      </w:r>
      <w:r w:rsidRPr="00AC4D8C">
        <w:rPr>
          <w:rFonts w:eastAsia="Times New Roman" w:cs="Times New Roman"/>
          <w:szCs w:val="24"/>
        </w:rPr>
        <w:t>εδίο</w:t>
      </w:r>
      <w:r>
        <w:rPr>
          <w:rFonts w:eastAsia="Times New Roman" w:cs="Times New Roman"/>
          <w:szCs w:val="24"/>
        </w:rPr>
        <w:t>,</w:t>
      </w:r>
      <w:r w:rsidRPr="00AC4D8C">
        <w:rPr>
          <w:rFonts w:eastAsia="Times New Roman" w:cs="Times New Roman"/>
          <w:szCs w:val="24"/>
        </w:rPr>
        <w:t xml:space="preserve"> στις καθημερινές ανάγκες</w:t>
      </w:r>
      <w:r>
        <w:rPr>
          <w:rFonts w:eastAsia="Times New Roman" w:cs="Times New Roman"/>
          <w:szCs w:val="24"/>
        </w:rPr>
        <w:t xml:space="preserve"> </w:t>
      </w:r>
      <w:r w:rsidRPr="00AC4D8C">
        <w:rPr>
          <w:rFonts w:eastAsia="Times New Roman" w:cs="Times New Roman"/>
          <w:szCs w:val="24"/>
        </w:rPr>
        <w:t>υπάρχουν συγκεκριμένοι άνθρωποι</w:t>
      </w:r>
      <w:r>
        <w:rPr>
          <w:rFonts w:eastAsia="Times New Roman" w:cs="Times New Roman"/>
          <w:szCs w:val="24"/>
        </w:rPr>
        <w:t>, οι οποίοι</w:t>
      </w:r>
      <w:r w:rsidRPr="00AC4D8C">
        <w:rPr>
          <w:rFonts w:eastAsia="Times New Roman" w:cs="Times New Roman"/>
          <w:szCs w:val="24"/>
        </w:rPr>
        <w:t xml:space="preserve"> δουλεύουν </w:t>
      </w:r>
      <w:r>
        <w:rPr>
          <w:rFonts w:eastAsia="Times New Roman" w:cs="Times New Roman"/>
          <w:szCs w:val="24"/>
        </w:rPr>
        <w:t xml:space="preserve">εδώ, δουλεύουν </w:t>
      </w:r>
      <w:r w:rsidRPr="00AC4D8C">
        <w:rPr>
          <w:rFonts w:eastAsia="Times New Roman" w:cs="Times New Roman"/>
          <w:szCs w:val="24"/>
        </w:rPr>
        <w:t>εκεί</w:t>
      </w:r>
      <w:r>
        <w:rPr>
          <w:rFonts w:eastAsia="Times New Roman" w:cs="Times New Roman"/>
          <w:szCs w:val="24"/>
        </w:rPr>
        <w:t>, κ.λπ..</w:t>
      </w:r>
    </w:p>
    <w:p w14:paraId="3824470A"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στο άλλο που είπα -</w:t>
      </w:r>
      <w:r w:rsidRPr="00AC4D8C">
        <w:rPr>
          <w:rFonts w:eastAsia="Times New Roman" w:cs="Times New Roman"/>
          <w:szCs w:val="24"/>
        </w:rPr>
        <w:t>επειδή έχετε αναφέρει πάρα πολλές φορές το ζήτημα ποινική δίωξη</w:t>
      </w:r>
      <w:r>
        <w:rPr>
          <w:rFonts w:eastAsia="Times New Roman" w:cs="Times New Roman"/>
          <w:szCs w:val="24"/>
        </w:rPr>
        <w:t>-</w:t>
      </w:r>
      <w:r w:rsidRPr="00AC4D8C">
        <w:rPr>
          <w:rFonts w:eastAsia="Times New Roman" w:cs="Times New Roman"/>
          <w:szCs w:val="24"/>
        </w:rPr>
        <w:t xml:space="preserve"> </w:t>
      </w:r>
      <w:r>
        <w:rPr>
          <w:rFonts w:eastAsia="Times New Roman" w:cs="Times New Roman"/>
          <w:szCs w:val="24"/>
        </w:rPr>
        <w:t>ε</w:t>
      </w:r>
      <w:r w:rsidRPr="00AC4D8C">
        <w:rPr>
          <w:rFonts w:eastAsia="Times New Roman" w:cs="Times New Roman"/>
          <w:szCs w:val="24"/>
        </w:rPr>
        <w:t>ίπα να σας διευκολύνω</w:t>
      </w:r>
      <w:r>
        <w:rPr>
          <w:rFonts w:eastAsia="Times New Roman" w:cs="Times New Roman"/>
          <w:szCs w:val="24"/>
        </w:rPr>
        <w:t>. Κ</w:t>
      </w:r>
      <w:r w:rsidRPr="00AC4D8C">
        <w:rPr>
          <w:rFonts w:eastAsia="Times New Roman" w:cs="Times New Roman"/>
          <w:szCs w:val="24"/>
        </w:rPr>
        <w:t xml:space="preserve">αι να διευκολύνετε και </w:t>
      </w:r>
      <w:r>
        <w:rPr>
          <w:rFonts w:eastAsia="Times New Roman" w:cs="Times New Roman"/>
          <w:szCs w:val="24"/>
        </w:rPr>
        <w:t xml:space="preserve">εσείς τους </w:t>
      </w:r>
      <w:r>
        <w:rPr>
          <w:rFonts w:eastAsia="Times New Roman" w:cs="Times New Roman"/>
          <w:szCs w:val="24"/>
        </w:rPr>
        <w:t>ε</w:t>
      </w:r>
      <w:r w:rsidRPr="00AC4D8C">
        <w:rPr>
          <w:rFonts w:eastAsia="Times New Roman" w:cs="Times New Roman"/>
          <w:szCs w:val="24"/>
        </w:rPr>
        <w:t>ι</w:t>
      </w:r>
      <w:r w:rsidRPr="00AC4D8C">
        <w:rPr>
          <w:rFonts w:eastAsia="Times New Roman" w:cs="Times New Roman"/>
          <w:szCs w:val="24"/>
        </w:rPr>
        <w:t>σαγγελείς</w:t>
      </w:r>
      <w:r>
        <w:rPr>
          <w:rFonts w:eastAsia="Times New Roman" w:cs="Times New Roman"/>
          <w:szCs w:val="24"/>
        </w:rPr>
        <w:t>. Γ</w:t>
      </w:r>
      <w:r w:rsidRPr="00AC4D8C">
        <w:rPr>
          <w:rFonts w:eastAsia="Times New Roman" w:cs="Times New Roman"/>
          <w:szCs w:val="24"/>
        </w:rPr>
        <w:t xml:space="preserve">ιατί μπορεί </w:t>
      </w:r>
      <w:r>
        <w:rPr>
          <w:rFonts w:eastAsia="Times New Roman" w:cs="Times New Roman"/>
          <w:szCs w:val="24"/>
        </w:rPr>
        <w:t xml:space="preserve">οι </w:t>
      </w:r>
      <w:r>
        <w:rPr>
          <w:rFonts w:eastAsia="Times New Roman" w:cs="Times New Roman"/>
          <w:szCs w:val="24"/>
        </w:rPr>
        <w:t>ε</w:t>
      </w:r>
      <w:r w:rsidRPr="00AC4D8C">
        <w:rPr>
          <w:rFonts w:eastAsia="Times New Roman" w:cs="Times New Roman"/>
          <w:szCs w:val="24"/>
        </w:rPr>
        <w:t>ισαγγελείς να μην κάνουν κάτι</w:t>
      </w:r>
      <w:r>
        <w:rPr>
          <w:rFonts w:eastAsia="Times New Roman" w:cs="Times New Roman"/>
          <w:szCs w:val="24"/>
        </w:rPr>
        <w:t>. Εγώ</w:t>
      </w:r>
      <w:r w:rsidRPr="00AC4D8C">
        <w:rPr>
          <w:rFonts w:eastAsia="Times New Roman" w:cs="Times New Roman"/>
          <w:szCs w:val="24"/>
        </w:rPr>
        <w:t xml:space="preserve"> λέω</w:t>
      </w:r>
      <w:r>
        <w:rPr>
          <w:rFonts w:eastAsia="Times New Roman" w:cs="Times New Roman"/>
          <w:szCs w:val="24"/>
        </w:rPr>
        <w:t>,</w:t>
      </w:r>
      <w:r w:rsidRPr="00AC4D8C">
        <w:rPr>
          <w:rFonts w:eastAsia="Times New Roman" w:cs="Times New Roman"/>
          <w:szCs w:val="24"/>
        </w:rPr>
        <w:t xml:space="preserve"> ευθύς εξαρχής</w:t>
      </w:r>
      <w:r>
        <w:rPr>
          <w:rFonts w:eastAsia="Times New Roman" w:cs="Times New Roman"/>
          <w:szCs w:val="24"/>
        </w:rPr>
        <w:t>,</w:t>
      </w:r>
      <w:r w:rsidRPr="00AC4D8C">
        <w:rPr>
          <w:rFonts w:eastAsia="Times New Roman" w:cs="Times New Roman"/>
          <w:szCs w:val="24"/>
        </w:rPr>
        <w:t xml:space="preserve"> ότι </w:t>
      </w:r>
      <w:r>
        <w:rPr>
          <w:rFonts w:eastAsia="Times New Roman" w:cs="Times New Roman"/>
          <w:szCs w:val="24"/>
        </w:rPr>
        <w:t xml:space="preserve">απεκδύομαι της </w:t>
      </w:r>
      <w:r w:rsidRPr="00AC4D8C">
        <w:rPr>
          <w:rFonts w:eastAsia="Times New Roman" w:cs="Times New Roman"/>
          <w:szCs w:val="24"/>
        </w:rPr>
        <w:t>δυνατότητ</w:t>
      </w:r>
      <w:r>
        <w:rPr>
          <w:rFonts w:eastAsia="Times New Roman" w:cs="Times New Roman"/>
          <w:szCs w:val="24"/>
        </w:rPr>
        <w:t>ά</w:t>
      </w:r>
      <w:r w:rsidRPr="00AC4D8C">
        <w:rPr>
          <w:rFonts w:eastAsia="Times New Roman" w:cs="Times New Roman"/>
          <w:szCs w:val="24"/>
        </w:rPr>
        <w:t xml:space="preserve">ς μου </w:t>
      </w:r>
      <w:r>
        <w:rPr>
          <w:rFonts w:eastAsia="Times New Roman" w:cs="Times New Roman"/>
          <w:szCs w:val="24"/>
        </w:rPr>
        <w:t>να επικαλεστώ ασυλία. Εσείς ή ο</w:t>
      </w:r>
      <w:r w:rsidRPr="00AC4D8C">
        <w:rPr>
          <w:rFonts w:eastAsia="Times New Roman" w:cs="Times New Roman"/>
          <w:szCs w:val="24"/>
        </w:rPr>
        <w:t>ποιοσδήποτε άλλος θέλει</w:t>
      </w:r>
      <w:r>
        <w:rPr>
          <w:rFonts w:eastAsia="Times New Roman" w:cs="Times New Roman"/>
          <w:szCs w:val="24"/>
        </w:rPr>
        <w:t>,</w:t>
      </w:r>
      <w:r w:rsidRPr="00AC4D8C">
        <w:rPr>
          <w:rFonts w:eastAsia="Times New Roman" w:cs="Times New Roman"/>
          <w:szCs w:val="24"/>
        </w:rPr>
        <w:t xml:space="preserve"> μπορεί να πάει και</w:t>
      </w:r>
      <w:r>
        <w:rPr>
          <w:rFonts w:eastAsia="Times New Roman" w:cs="Times New Roman"/>
          <w:szCs w:val="24"/>
        </w:rPr>
        <w:t xml:space="preserve"> εκεί να το δούμε. Αυ</w:t>
      </w:r>
      <w:r w:rsidRPr="00AC4D8C">
        <w:rPr>
          <w:rFonts w:eastAsia="Times New Roman" w:cs="Times New Roman"/>
          <w:szCs w:val="24"/>
        </w:rPr>
        <w:t>τό είπα</w:t>
      </w:r>
      <w:r>
        <w:rPr>
          <w:rFonts w:eastAsia="Times New Roman" w:cs="Times New Roman"/>
          <w:szCs w:val="24"/>
        </w:rPr>
        <w:t>.</w:t>
      </w:r>
    </w:p>
    <w:p w14:paraId="3824470B"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την τροπολογία της Νέας</w:t>
      </w:r>
      <w:r>
        <w:rPr>
          <w:rFonts w:eastAsia="Times New Roman" w:cs="Times New Roman"/>
          <w:szCs w:val="24"/>
        </w:rPr>
        <w:t xml:space="preserve"> Δημοκρατίας, θα έρθει με Πράξη Νομοθετικού Περιεχομένου πριν το τέλος του χρόνου ο τρόπος που θα παραταθεί στα πέντε</w:t>
      </w:r>
      <w:r w:rsidRPr="00AC4D8C">
        <w:rPr>
          <w:rFonts w:eastAsia="Times New Roman" w:cs="Times New Roman"/>
          <w:szCs w:val="24"/>
        </w:rPr>
        <w:t xml:space="preserve"> νησιά το χαμηλό</w:t>
      </w:r>
      <w:r>
        <w:rPr>
          <w:rFonts w:eastAsia="Times New Roman" w:cs="Times New Roman"/>
          <w:szCs w:val="24"/>
        </w:rPr>
        <w:t xml:space="preserve"> ΦΠΑ. Δ</w:t>
      </w:r>
      <w:r w:rsidRPr="00AC4D8C">
        <w:rPr>
          <w:rFonts w:eastAsia="Times New Roman" w:cs="Times New Roman"/>
          <w:szCs w:val="24"/>
        </w:rPr>
        <w:t>εν μπορώ να την πω</w:t>
      </w:r>
      <w:r>
        <w:rPr>
          <w:rFonts w:eastAsia="Times New Roman" w:cs="Times New Roman"/>
          <w:szCs w:val="24"/>
        </w:rPr>
        <w:t>,</w:t>
      </w:r>
      <w:r w:rsidRPr="00AC4D8C">
        <w:rPr>
          <w:rFonts w:eastAsia="Times New Roman" w:cs="Times New Roman"/>
          <w:szCs w:val="24"/>
        </w:rPr>
        <w:t xml:space="preserve"> γιατί </w:t>
      </w:r>
      <w:r>
        <w:rPr>
          <w:rFonts w:eastAsia="Times New Roman" w:cs="Times New Roman"/>
          <w:szCs w:val="24"/>
        </w:rPr>
        <w:t>είμαστε σε μι</w:t>
      </w:r>
      <w:r w:rsidRPr="00AC4D8C">
        <w:rPr>
          <w:rFonts w:eastAsia="Times New Roman" w:cs="Times New Roman"/>
          <w:szCs w:val="24"/>
        </w:rPr>
        <w:t>α διαπραγμάτευση αυτή τη στιγμή</w:t>
      </w:r>
      <w:r>
        <w:rPr>
          <w:rFonts w:eastAsia="Times New Roman" w:cs="Times New Roman"/>
          <w:szCs w:val="24"/>
        </w:rPr>
        <w:t>.</w:t>
      </w:r>
    </w:p>
    <w:p w14:paraId="3824470C"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Σας</w:t>
      </w:r>
      <w:r w:rsidRPr="00AC4D8C">
        <w:rPr>
          <w:rFonts w:eastAsia="Times New Roman" w:cs="Times New Roman"/>
          <w:szCs w:val="24"/>
        </w:rPr>
        <w:t xml:space="preserve"> ευχαριστώ πολύ</w:t>
      </w:r>
      <w:r>
        <w:rPr>
          <w:rFonts w:eastAsia="Times New Roman" w:cs="Times New Roman"/>
          <w:szCs w:val="24"/>
        </w:rPr>
        <w:t xml:space="preserve"> και καλές γιορτές!</w:t>
      </w:r>
    </w:p>
    <w:p w14:paraId="3824470D"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Καλές γιορτές!</w:t>
      </w:r>
    </w:p>
    <w:p w14:paraId="3824470E"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 </w:t>
      </w:r>
      <w:r w:rsidRPr="00AC4D8C">
        <w:rPr>
          <w:rFonts w:eastAsia="Times New Roman" w:cs="Times New Roman"/>
          <w:szCs w:val="24"/>
        </w:rPr>
        <w:t>Υπουργός Δικαιοσύνης</w:t>
      </w:r>
      <w:r>
        <w:rPr>
          <w:rFonts w:eastAsia="Times New Roman" w:cs="Times New Roman"/>
          <w:szCs w:val="24"/>
        </w:rPr>
        <w:t>, Δ</w:t>
      </w:r>
      <w:r w:rsidRPr="00AC4D8C">
        <w:rPr>
          <w:rFonts w:eastAsia="Times New Roman" w:cs="Times New Roman"/>
          <w:szCs w:val="24"/>
        </w:rPr>
        <w:t xml:space="preserve">ιαφάνειας και </w:t>
      </w:r>
      <w:r>
        <w:rPr>
          <w:rFonts w:eastAsia="Times New Roman" w:cs="Times New Roman"/>
          <w:szCs w:val="24"/>
        </w:rPr>
        <w:t>Α</w:t>
      </w:r>
      <w:r w:rsidRPr="00AC4D8C">
        <w:rPr>
          <w:rFonts w:eastAsia="Times New Roman" w:cs="Times New Roman"/>
          <w:szCs w:val="24"/>
        </w:rPr>
        <w:t xml:space="preserve">νθρωπίνων </w:t>
      </w:r>
      <w:r>
        <w:rPr>
          <w:rFonts w:eastAsia="Times New Roman" w:cs="Times New Roman"/>
          <w:szCs w:val="24"/>
        </w:rPr>
        <w:t>Δ</w:t>
      </w:r>
      <w:r w:rsidRPr="00AC4D8C">
        <w:rPr>
          <w:rFonts w:eastAsia="Times New Roman" w:cs="Times New Roman"/>
          <w:szCs w:val="24"/>
        </w:rPr>
        <w:t>ικαιωμάτων διαβίβασε στη Βουλή την 21</w:t>
      </w:r>
      <w:r>
        <w:rPr>
          <w:rFonts w:eastAsia="Times New Roman" w:cs="Times New Roman"/>
          <w:szCs w:val="24"/>
        </w:rPr>
        <w:t>-</w:t>
      </w:r>
      <w:r w:rsidRPr="00AC4D8C">
        <w:rPr>
          <w:rFonts w:eastAsia="Times New Roman" w:cs="Times New Roman"/>
          <w:szCs w:val="24"/>
        </w:rPr>
        <w:t>12</w:t>
      </w:r>
      <w:r>
        <w:rPr>
          <w:rFonts w:eastAsia="Times New Roman" w:cs="Times New Roman"/>
          <w:szCs w:val="24"/>
        </w:rPr>
        <w:t>-</w:t>
      </w:r>
      <w:r w:rsidRPr="00AC4D8C">
        <w:rPr>
          <w:rFonts w:eastAsia="Times New Roman" w:cs="Times New Roman"/>
          <w:szCs w:val="24"/>
        </w:rPr>
        <w:t>2018</w:t>
      </w:r>
      <w:r>
        <w:rPr>
          <w:rFonts w:eastAsia="Times New Roman" w:cs="Times New Roman"/>
          <w:szCs w:val="24"/>
        </w:rPr>
        <w:t xml:space="preserve"> π</w:t>
      </w:r>
      <w:r w:rsidRPr="00AC4D8C">
        <w:rPr>
          <w:rFonts w:eastAsia="Times New Roman" w:cs="Times New Roman"/>
          <w:szCs w:val="24"/>
        </w:rPr>
        <w:t xml:space="preserve">οινική δικογραφία που αφορά στον πρώην Υπουργό </w:t>
      </w:r>
      <w:r w:rsidRPr="00AC4D8C">
        <w:rPr>
          <w:rFonts w:eastAsia="Times New Roman" w:cs="Times New Roman"/>
          <w:szCs w:val="24"/>
        </w:rPr>
        <w:t>Πα</w:t>
      </w:r>
      <w:r>
        <w:rPr>
          <w:rFonts w:eastAsia="Times New Roman" w:cs="Times New Roman"/>
          <w:szCs w:val="24"/>
        </w:rPr>
        <w:t xml:space="preserve">ιδείας και Θρησκευμάτων </w:t>
      </w:r>
      <w:r>
        <w:rPr>
          <w:rFonts w:eastAsia="Times New Roman" w:cs="Times New Roman"/>
          <w:szCs w:val="24"/>
        </w:rPr>
        <w:t xml:space="preserve">κ. </w:t>
      </w:r>
      <w:r>
        <w:rPr>
          <w:rFonts w:eastAsia="Times New Roman" w:cs="Times New Roman"/>
          <w:szCs w:val="24"/>
        </w:rPr>
        <w:t>Ανδρέα Λ</w:t>
      </w:r>
      <w:r w:rsidRPr="00AC4D8C">
        <w:rPr>
          <w:rFonts w:eastAsia="Times New Roman" w:cs="Times New Roman"/>
          <w:szCs w:val="24"/>
        </w:rPr>
        <w:t>οβέρδο</w:t>
      </w:r>
      <w:r>
        <w:rPr>
          <w:rFonts w:eastAsia="Times New Roman" w:cs="Times New Roman"/>
          <w:szCs w:val="24"/>
        </w:rPr>
        <w:t>.</w:t>
      </w:r>
      <w:r w:rsidRPr="00AC4D8C">
        <w:rPr>
          <w:rFonts w:eastAsia="Times New Roman" w:cs="Times New Roman"/>
          <w:szCs w:val="24"/>
        </w:rPr>
        <w:t xml:space="preserve"> </w:t>
      </w:r>
    </w:p>
    <w:p w14:paraId="3824470F" w14:textId="77777777" w:rsidR="00D035B1" w:rsidRDefault="005B20CE">
      <w:pPr>
        <w:spacing w:line="600" w:lineRule="auto"/>
        <w:ind w:firstLine="720"/>
        <w:jc w:val="both"/>
        <w:rPr>
          <w:rFonts w:eastAsia="Times New Roman" w:cs="Times New Roman"/>
          <w:szCs w:val="24"/>
        </w:rPr>
      </w:pPr>
      <w:r>
        <w:rPr>
          <w:rFonts w:eastAsia="Times New Roman" w:cs="Times New Roman"/>
          <w:szCs w:val="24"/>
        </w:rPr>
        <w:t>Επίσης, ο</w:t>
      </w:r>
      <w:r>
        <w:rPr>
          <w:rFonts w:eastAsia="Times New Roman" w:cs="Times New Roman"/>
          <w:szCs w:val="24"/>
        </w:rPr>
        <w:t xml:space="preserve"> Βουλευτής κ. </w:t>
      </w:r>
      <w:r w:rsidRPr="00AC4D8C">
        <w:rPr>
          <w:rFonts w:eastAsia="Times New Roman" w:cs="Times New Roman"/>
          <w:szCs w:val="24"/>
        </w:rPr>
        <w:t xml:space="preserve">Θεόδωρος </w:t>
      </w:r>
      <w:proofErr w:type="spellStart"/>
      <w:r>
        <w:rPr>
          <w:rFonts w:eastAsia="Times New Roman" w:cs="Times New Roman"/>
          <w:szCs w:val="24"/>
        </w:rPr>
        <w:t>Φ</w:t>
      </w:r>
      <w:r w:rsidRPr="00AC4D8C">
        <w:rPr>
          <w:rFonts w:eastAsia="Times New Roman" w:cs="Times New Roman"/>
          <w:szCs w:val="24"/>
        </w:rPr>
        <w:t>ορτσάκης</w:t>
      </w:r>
      <w:proofErr w:type="spellEnd"/>
      <w:r>
        <w:rPr>
          <w:rFonts w:eastAsia="Times New Roman" w:cs="Times New Roman"/>
          <w:szCs w:val="24"/>
        </w:rPr>
        <w:t xml:space="preserve"> ζητεί </w:t>
      </w:r>
      <w:r>
        <w:rPr>
          <w:rFonts w:eastAsia="Times New Roman" w:cs="Times New Roman"/>
          <w:szCs w:val="24"/>
        </w:rPr>
        <w:t xml:space="preserve">άδεια </w:t>
      </w:r>
      <w:r>
        <w:rPr>
          <w:rFonts w:eastAsia="Times New Roman" w:cs="Times New Roman"/>
          <w:szCs w:val="24"/>
        </w:rPr>
        <w:t>ολιγοήμερη</w:t>
      </w:r>
      <w:r>
        <w:rPr>
          <w:rFonts w:eastAsia="Times New Roman" w:cs="Times New Roman"/>
          <w:szCs w:val="24"/>
        </w:rPr>
        <w:t>ς</w:t>
      </w:r>
      <w:r>
        <w:rPr>
          <w:rFonts w:eastAsia="Times New Roman" w:cs="Times New Roman"/>
          <w:szCs w:val="24"/>
        </w:rPr>
        <w:t xml:space="preserve"> απουσία</w:t>
      </w:r>
      <w:r>
        <w:rPr>
          <w:rFonts w:eastAsia="Times New Roman" w:cs="Times New Roman"/>
          <w:szCs w:val="24"/>
        </w:rPr>
        <w:t>ς</w:t>
      </w:r>
      <w:r>
        <w:rPr>
          <w:rFonts w:eastAsia="Times New Roman" w:cs="Times New Roman"/>
          <w:szCs w:val="24"/>
        </w:rPr>
        <w:t xml:space="preserve"> στο εξωτερικό για οικογενειακούς λόγους </w:t>
      </w:r>
      <w:r>
        <w:rPr>
          <w:rFonts w:eastAsia="Times New Roman" w:cs="Times New Roman"/>
          <w:szCs w:val="24"/>
        </w:rPr>
        <w:t>για το διάστημα από 27-12-2018 έως 6-1-2019</w:t>
      </w:r>
      <w:r>
        <w:rPr>
          <w:rFonts w:eastAsia="Times New Roman" w:cs="Times New Roman"/>
          <w:szCs w:val="24"/>
        </w:rPr>
        <w:t xml:space="preserve">. Η Βουλή εγκρίνει; </w:t>
      </w:r>
    </w:p>
    <w:p w14:paraId="38244710"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ΟΛΟΙ</w:t>
      </w:r>
      <w:r w:rsidRPr="004A0504">
        <w:rPr>
          <w:rFonts w:eastAsia="Times New Roman" w:cs="Times New Roman"/>
          <w:b/>
          <w:szCs w:val="24"/>
        </w:rPr>
        <w:t xml:space="preserve"> </w:t>
      </w:r>
      <w:r>
        <w:rPr>
          <w:rFonts w:eastAsia="Times New Roman" w:cs="Times New Roman"/>
          <w:b/>
          <w:szCs w:val="24"/>
        </w:rPr>
        <w:t xml:space="preserve">ΟΙ </w:t>
      </w:r>
      <w:r w:rsidRPr="004A0504">
        <w:rPr>
          <w:rFonts w:eastAsia="Times New Roman" w:cs="Times New Roman"/>
          <w:b/>
          <w:szCs w:val="24"/>
        </w:rPr>
        <w:t xml:space="preserve">ΒΟΥΛΕΥΤΕΣ: </w:t>
      </w:r>
      <w:r>
        <w:rPr>
          <w:rFonts w:eastAsia="Times New Roman" w:cs="Times New Roman"/>
          <w:szCs w:val="24"/>
        </w:rPr>
        <w:t xml:space="preserve">Μάλιστα, μάλιστα. </w:t>
      </w:r>
    </w:p>
    <w:p w14:paraId="38244711" w14:textId="77777777" w:rsidR="00D035B1" w:rsidRDefault="005B20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38244712"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w:t>
      </w:r>
      <w:r w:rsidRPr="00AC4D8C">
        <w:rPr>
          <w:rFonts w:eastAsia="Times New Roman" w:cs="Times New Roman"/>
          <w:szCs w:val="24"/>
        </w:rPr>
        <w:t>υνάδελφοι κηρύσσεται περαιωμένη η συζήτηση επί της αρχής</w:t>
      </w:r>
      <w:r>
        <w:rPr>
          <w:rFonts w:eastAsia="Times New Roman" w:cs="Times New Roman"/>
          <w:szCs w:val="24"/>
        </w:rPr>
        <w:t>,</w:t>
      </w:r>
      <w:r w:rsidRPr="00AC4D8C">
        <w:rPr>
          <w:rFonts w:eastAsia="Times New Roman" w:cs="Times New Roman"/>
          <w:szCs w:val="24"/>
        </w:rPr>
        <w:t xml:space="preserve"> των άρθρων</w:t>
      </w:r>
      <w:r w:rsidRPr="000E7061">
        <w:rPr>
          <w:rFonts w:eastAsia="Times New Roman" w:cs="Times New Roman"/>
          <w:szCs w:val="24"/>
        </w:rPr>
        <w:t xml:space="preserve"> </w:t>
      </w:r>
      <w:r>
        <w:rPr>
          <w:rFonts w:eastAsia="Times New Roman" w:cs="Times New Roman"/>
          <w:szCs w:val="24"/>
        </w:rPr>
        <w:t>και</w:t>
      </w:r>
      <w:r w:rsidRPr="00AC4D8C">
        <w:rPr>
          <w:rFonts w:eastAsia="Times New Roman" w:cs="Times New Roman"/>
          <w:szCs w:val="24"/>
        </w:rPr>
        <w:t xml:space="preserve"> των τροπολογιών του σχεδίου νόμου του Υπουργείου Μεταναστευτικής Πο</w:t>
      </w:r>
      <w:r w:rsidRPr="00AC4D8C">
        <w:rPr>
          <w:rFonts w:eastAsia="Times New Roman" w:cs="Times New Roman"/>
          <w:szCs w:val="24"/>
        </w:rPr>
        <w:t>λιτικής</w:t>
      </w:r>
      <w:r>
        <w:rPr>
          <w:rFonts w:eastAsia="Times New Roman" w:cs="Times New Roman"/>
          <w:szCs w:val="24"/>
        </w:rPr>
        <w:t xml:space="preserve">: </w:t>
      </w:r>
      <w:r w:rsidRPr="0080628B">
        <w:rPr>
          <w:rFonts w:eastAsia="Times New Roman" w:cs="Times New Roman"/>
          <w:szCs w:val="24"/>
        </w:rPr>
        <w:t>«Επείγουσες ρυθμίσεις αρμοδιότητας Υπουργείου Μεταναστευτικής Πολιτικής</w:t>
      </w:r>
      <w:r>
        <w:rPr>
          <w:rFonts w:eastAsia="Times New Roman" w:cs="Times New Roman"/>
          <w:szCs w:val="24"/>
        </w:rPr>
        <w:t xml:space="preserve"> και άλλες διατάξεις</w:t>
      </w:r>
      <w:r w:rsidRPr="0080628B">
        <w:rPr>
          <w:rFonts w:eastAsia="Times New Roman" w:cs="Times New Roman"/>
          <w:szCs w:val="24"/>
        </w:rPr>
        <w:t>».</w:t>
      </w:r>
      <w:r w:rsidRPr="00AC4D8C">
        <w:rPr>
          <w:rFonts w:eastAsia="Times New Roman" w:cs="Times New Roman"/>
          <w:szCs w:val="24"/>
        </w:rPr>
        <w:t xml:space="preserve"> </w:t>
      </w:r>
    </w:p>
    <w:p w14:paraId="38244713"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AC4D8C">
        <w:rPr>
          <w:rFonts w:eastAsia="Times New Roman" w:cs="Times New Roman"/>
          <w:szCs w:val="24"/>
        </w:rPr>
        <w:t>ισερχόμαστε στην ψήφιση επί της αρχής</w:t>
      </w:r>
      <w:r>
        <w:rPr>
          <w:rFonts w:eastAsia="Times New Roman" w:cs="Times New Roman"/>
          <w:szCs w:val="24"/>
        </w:rPr>
        <w:t>,</w:t>
      </w:r>
      <w:r w:rsidRPr="00AC4D8C">
        <w:rPr>
          <w:rFonts w:eastAsia="Times New Roman" w:cs="Times New Roman"/>
          <w:szCs w:val="24"/>
        </w:rPr>
        <w:t xml:space="preserve"> των άρθρων</w:t>
      </w:r>
      <w:r>
        <w:rPr>
          <w:rFonts w:eastAsia="Times New Roman" w:cs="Times New Roman"/>
          <w:szCs w:val="24"/>
        </w:rPr>
        <w:t>,</w:t>
      </w:r>
      <w:r w:rsidRPr="00AC4D8C">
        <w:rPr>
          <w:rFonts w:eastAsia="Times New Roman" w:cs="Times New Roman"/>
          <w:szCs w:val="24"/>
        </w:rPr>
        <w:t xml:space="preserve"> των τροπολογιών και του συνόλου</w:t>
      </w:r>
      <w:r>
        <w:rPr>
          <w:rFonts w:eastAsia="Times New Roman" w:cs="Times New Roman"/>
          <w:szCs w:val="24"/>
        </w:rPr>
        <w:t xml:space="preserve"> κ</w:t>
      </w:r>
      <w:r w:rsidRPr="00AC4D8C">
        <w:rPr>
          <w:rFonts w:eastAsia="Times New Roman" w:cs="Times New Roman"/>
          <w:szCs w:val="24"/>
        </w:rPr>
        <w:t>αι η ψήφισή τους θα γίνει χωριστά</w:t>
      </w:r>
      <w:r>
        <w:rPr>
          <w:rFonts w:eastAsia="Times New Roman" w:cs="Times New Roman"/>
          <w:szCs w:val="24"/>
        </w:rPr>
        <w:t>.</w:t>
      </w:r>
    </w:p>
    <w:p w14:paraId="38244714"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w:t>
      </w:r>
      <w:r w:rsidRPr="00AC4D8C">
        <w:rPr>
          <w:rFonts w:eastAsia="Times New Roman" w:cs="Times New Roman"/>
          <w:szCs w:val="24"/>
        </w:rPr>
        <w:t>ας επισημαίν</w:t>
      </w:r>
      <w:r>
        <w:rPr>
          <w:rFonts w:eastAsia="Times New Roman" w:cs="Times New Roman"/>
          <w:szCs w:val="24"/>
        </w:rPr>
        <w:t>ω</w:t>
      </w:r>
      <w:r w:rsidRPr="00AC4D8C">
        <w:rPr>
          <w:rFonts w:eastAsia="Times New Roman" w:cs="Times New Roman"/>
          <w:szCs w:val="24"/>
        </w:rPr>
        <w:t xml:space="preserve"> ότι η ψηφοφορία περιλαμβάν</w:t>
      </w:r>
      <w:r>
        <w:rPr>
          <w:rFonts w:eastAsia="Times New Roman" w:cs="Times New Roman"/>
          <w:szCs w:val="24"/>
        </w:rPr>
        <w:t xml:space="preserve">ει </w:t>
      </w:r>
      <w:r w:rsidRPr="00AC4D8C">
        <w:rPr>
          <w:rFonts w:eastAsia="Times New Roman" w:cs="Times New Roman"/>
          <w:szCs w:val="24"/>
        </w:rPr>
        <w:t>την αρχή του νομοσχεδίου</w:t>
      </w:r>
      <w:r>
        <w:rPr>
          <w:rFonts w:eastAsia="Times New Roman" w:cs="Times New Roman"/>
          <w:szCs w:val="24"/>
        </w:rPr>
        <w:t xml:space="preserve">, επτά άρθρα, είκοσι επτά </w:t>
      </w:r>
      <w:r w:rsidRPr="00AC4D8C">
        <w:rPr>
          <w:rFonts w:eastAsia="Times New Roman" w:cs="Times New Roman"/>
          <w:szCs w:val="24"/>
        </w:rPr>
        <w:t>τροπολογίες</w:t>
      </w:r>
      <w:r>
        <w:rPr>
          <w:rFonts w:eastAsia="Times New Roman" w:cs="Times New Roman"/>
          <w:szCs w:val="24"/>
        </w:rPr>
        <w:t>, το ακροτελεύτιο ά</w:t>
      </w:r>
      <w:r w:rsidRPr="00AC4D8C">
        <w:rPr>
          <w:rFonts w:eastAsia="Times New Roman" w:cs="Times New Roman"/>
          <w:szCs w:val="24"/>
        </w:rPr>
        <w:t>ρθρο καθώς και το σύνολο του νομοσχεδίου</w:t>
      </w:r>
      <w:r>
        <w:rPr>
          <w:rFonts w:eastAsia="Times New Roman" w:cs="Times New Roman"/>
          <w:szCs w:val="24"/>
        </w:rPr>
        <w:t>.</w:t>
      </w:r>
    </w:p>
    <w:p w14:paraId="38244715"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AC4D8C">
        <w:rPr>
          <w:rFonts w:eastAsia="Times New Roman" w:cs="Times New Roman"/>
          <w:szCs w:val="24"/>
        </w:rPr>
        <w:t>άθε φο</w:t>
      </w:r>
      <w:r>
        <w:rPr>
          <w:rFonts w:eastAsia="Times New Roman" w:cs="Times New Roman"/>
          <w:szCs w:val="24"/>
        </w:rPr>
        <w:t>ρά στην οθόνη εμφανίζονται έως τέσσερα</w:t>
      </w:r>
      <w:r w:rsidRPr="00AC4D8C">
        <w:rPr>
          <w:rFonts w:eastAsia="Times New Roman" w:cs="Times New Roman"/>
          <w:szCs w:val="24"/>
        </w:rPr>
        <w:t xml:space="preserve"> </w:t>
      </w:r>
      <w:r>
        <w:rPr>
          <w:rFonts w:eastAsia="Times New Roman" w:cs="Times New Roman"/>
          <w:szCs w:val="24"/>
        </w:rPr>
        <w:t xml:space="preserve">άρθρα προς ψήφιση. Για να ψηφίσετε και τα </w:t>
      </w:r>
      <w:r w:rsidRPr="00AC4D8C">
        <w:rPr>
          <w:rFonts w:eastAsia="Times New Roman" w:cs="Times New Roman"/>
          <w:szCs w:val="24"/>
        </w:rPr>
        <w:t>υπόλοιπα</w:t>
      </w:r>
      <w:r>
        <w:rPr>
          <w:rFonts w:eastAsia="Times New Roman" w:cs="Times New Roman"/>
          <w:szCs w:val="24"/>
        </w:rPr>
        <w:t>,</w:t>
      </w:r>
      <w:r w:rsidRPr="00AC4D8C">
        <w:rPr>
          <w:rFonts w:eastAsia="Times New Roman" w:cs="Times New Roman"/>
          <w:szCs w:val="24"/>
        </w:rPr>
        <w:t xml:space="preserve"> θα πρέ</w:t>
      </w:r>
      <w:r w:rsidRPr="00AC4D8C">
        <w:rPr>
          <w:rFonts w:eastAsia="Times New Roman" w:cs="Times New Roman"/>
          <w:szCs w:val="24"/>
        </w:rPr>
        <w:t>πει να κ</w:t>
      </w:r>
      <w:r>
        <w:rPr>
          <w:rFonts w:eastAsia="Times New Roman" w:cs="Times New Roman"/>
          <w:szCs w:val="24"/>
        </w:rPr>
        <w:t xml:space="preserve">υλήσετε </w:t>
      </w:r>
      <w:r w:rsidRPr="00AC4D8C">
        <w:rPr>
          <w:rFonts w:eastAsia="Times New Roman" w:cs="Times New Roman"/>
          <w:szCs w:val="24"/>
        </w:rPr>
        <w:t>την οθόνη αφής</w:t>
      </w:r>
      <w:r>
        <w:rPr>
          <w:rFonts w:eastAsia="Times New Roman" w:cs="Times New Roman"/>
          <w:szCs w:val="24"/>
        </w:rPr>
        <w:t>. Σ</w:t>
      </w:r>
      <w:r w:rsidRPr="00AC4D8C">
        <w:rPr>
          <w:rFonts w:eastAsia="Times New Roman" w:cs="Times New Roman"/>
          <w:szCs w:val="24"/>
        </w:rPr>
        <w:t>το πάνω δεξιά μέρος της οθόνης εμφανίζεται κάθε φορά ο αριθμός των άρθρων που απομένουν για ψήφιση</w:t>
      </w:r>
      <w:r>
        <w:rPr>
          <w:rFonts w:eastAsia="Times New Roman" w:cs="Times New Roman"/>
          <w:szCs w:val="24"/>
        </w:rPr>
        <w:t>. Β</w:t>
      </w:r>
      <w:r w:rsidRPr="00AC4D8C">
        <w:rPr>
          <w:rFonts w:eastAsia="Times New Roman" w:cs="Times New Roman"/>
          <w:szCs w:val="24"/>
        </w:rPr>
        <w:t>εβαιωθείτε ότι έχετε ψηφίσει όλα τα άρθρα</w:t>
      </w:r>
      <w:r>
        <w:rPr>
          <w:rFonts w:eastAsia="Times New Roman" w:cs="Times New Roman"/>
          <w:szCs w:val="24"/>
        </w:rPr>
        <w:t xml:space="preserve">, τις </w:t>
      </w:r>
      <w:r w:rsidRPr="00AC4D8C">
        <w:rPr>
          <w:rFonts w:eastAsia="Times New Roman" w:cs="Times New Roman"/>
          <w:szCs w:val="24"/>
        </w:rPr>
        <w:t>τροπολογί</w:t>
      </w:r>
      <w:r>
        <w:rPr>
          <w:rFonts w:eastAsia="Times New Roman" w:cs="Times New Roman"/>
          <w:szCs w:val="24"/>
        </w:rPr>
        <w:t>ε</w:t>
      </w:r>
      <w:r w:rsidRPr="00AC4D8C">
        <w:rPr>
          <w:rFonts w:eastAsia="Times New Roman" w:cs="Times New Roman"/>
          <w:szCs w:val="24"/>
        </w:rPr>
        <w:t>ς</w:t>
      </w:r>
      <w:r>
        <w:rPr>
          <w:rFonts w:eastAsia="Times New Roman" w:cs="Times New Roman"/>
          <w:szCs w:val="24"/>
        </w:rPr>
        <w:t>,</w:t>
      </w:r>
      <w:r w:rsidRPr="00AC4D8C">
        <w:rPr>
          <w:rFonts w:eastAsia="Times New Roman" w:cs="Times New Roman"/>
          <w:szCs w:val="24"/>
        </w:rPr>
        <w:t xml:space="preserve"> το </w:t>
      </w:r>
      <w:r>
        <w:rPr>
          <w:rFonts w:eastAsia="Times New Roman" w:cs="Times New Roman"/>
          <w:szCs w:val="24"/>
        </w:rPr>
        <w:t>α</w:t>
      </w:r>
      <w:r w:rsidRPr="00AC4D8C">
        <w:rPr>
          <w:rFonts w:eastAsia="Times New Roman" w:cs="Times New Roman"/>
          <w:szCs w:val="24"/>
        </w:rPr>
        <w:t>κροτελεύτιο άρθρο και το σύνολο</w:t>
      </w:r>
      <w:r>
        <w:rPr>
          <w:rFonts w:eastAsia="Times New Roman" w:cs="Times New Roman"/>
          <w:szCs w:val="24"/>
        </w:rPr>
        <w:t>.</w:t>
      </w:r>
    </w:p>
    <w:p w14:paraId="38244716" w14:textId="77777777" w:rsidR="00D035B1" w:rsidRDefault="005B20CE">
      <w:pPr>
        <w:tabs>
          <w:tab w:val="left" w:pos="1118"/>
        </w:tabs>
        <w:spacing w:line="600" w:lineRule="auto"/>
        <w:ind w:firstLine="720"/>
        <w:contextualSpacing/>
        <w:jc w:val="both"/>
        <w:rPr>
          <w:rFonts w:eastAsia="Times New Roman" w:cs="Times New Roman"/>
          <w:szCs w:val="24"/>
        </w:rPr>
      </w:pPr>
      <w:r w:rsidRPr="00AC4D8C">
        <w:rPr>
          <w:rFonts w:eastAsia="Times New Roman" w:cs="Times New Roman"/>
          <w:szCs w:val="24"/>
        </w:rPr>
        <w:lastRenderedPageBreak/>
        <w:t>Αφού καταχωρήσετε την ψήφ</w:t>
      </w:r>
      <w:r w:rsidRPr="00AC4D8C">
        <w:rPr>
          <w:rFonts w:eastAsia="Times New Roman" w:cs="Times New Roman"/>
          <w:szCs w:val="24"/>
        </w:rPr>
        <w:t xml:space="preserve">ο </w:t>
      </w:r>
      <w:r>
        <w:rPr>
          <w:rFonts w:eastAsia="Times New Roman" w:cs="Times New Roman"/>
          <w:szCs w:val="24"/>
        </w:rPr>
        <w:t>σας,</w:t>
      </w:r>
      <w:r w:rsidRPr="00AC4D8C">
        <w:rPr>
          <w:rFonts w:eastAsia="Times New Roman" w:cs="Times New Roman"/>
          <w:szCs w:val="24"/>
        </w:rPr>
        <w:t xml:space="preserve"> έχετε τη δυνατότητα να την ελέγξετε </w:t>
      </w:r>
      <w:r>
        <w:rPr>
          <w:rFonts w:eastAsia="Times New Roman" w:cs="Times New Roman"/>
          <w:szCs w:val="24"/>
        </w:rPr>
        <w:t xml:space="preserve">ή </w:t>
      </w:r>
      <w:r w:rsidRPr="00AC4D8C">
        <w:rPr>
          <w:rFonts w:eastAsia="Times New Roman" w:cs="Times New Roman"/>
          <w:szCs w:val="24"/>
        </w:rPr>
        <w:t>και να την αναθεωρήσετε έως τη λήξη της ψηφοφορίας</w:t>
      </w:r>
      <w:r>
        <w:rPr>
          <w:rFonts w:eastAsia="Times New Roman" w:cs="Times New Roman"/>
          <w:szCs w:val="24"/>
        </w:rPr>
        <w:t xml:space="preserve">. </w:t>
      </w:r>
    </w:p>
    <w:p w14:paraId="38244717" w14:textId="77777777" w:rsidR="00D035B1" w:rsidRDefault="005B20CE">
      <w:pPr>
        <w:tabs>
          <w:tab w:val="left" w:pos="1118"/>
        </w:tabs>
        <w:spacing w:line="600" w:lineRule="auto"/>
        <w:ind w:firstLine="720"/>
        <w:contextualSpacing/>
        <w:jc w:val="both"/>
        <w:rPr>
          <w:rFonts w:eastAsia="Times New Roman" w:cs="Times New Roman"/>
          <w:szCs w:val="24"/>
        </w:rPr>
      </w:pPr>
      <w:r w:rsidRPr="00AC4D8C">
        <w:rPr>
          <w:rFonts w:eastAsia="Times New Roman" w:cs="Times New Roman"/>
          <w:szCs w:val="24"/>
        </w:rPr>
        <w:t>Και βέβαια για οποια</w:t>
      </w:r>
      <w:r>
        <w:rPr>
          <w:rFonts w:eastAsia="Times New Roman" w:cs="Times New Roman"/>
          <w:szCs w:val="24"/>
        </w:rPr>
        <w:t>δήποτε απορία απευθυνθείτε στο Π</w:t>
      </w:r>
      <w:r w:rsidRPr="00AC4D8C">
        <w:rPr>
          <w:rFonts w:eastAsia="Times New Roman" w:cs="Times New Roman"/>
          <w:szCs w:val="24"/>
        </w:rPr>
        <w:t>ροεδρείο προ</w:t>
      </w:r>
      <w:r>
        <w:rPr>
          <w:rFonts w:eastAsia="Times New Roman" w:cs="Times New Roman"/>
          <w:szCs w:val="24"/>
        </w:rPr>
        <w:t xml:space="preserve">κειμένου </w:t>
      </w:r>
      <w:r w:rsidRPr="00AC4D8C">
        <w:rPr>
          <w:rFonts w:eastAsia="Times New Roman" w:cs="Times New Roman"/>
          <w:szCs w:val="24"/>
        </w:rPr>
        <w:t>να σας συνδράμουν οι αρμόδιοι υπάλληλοι</w:t>
      </w:r>
      <w:r>
        <w:rPr>
          <w:rFonts w:eastAsia="Times New Roman" w:cs="Times New Roman"/>
          <w:szCs w:val="24"/>
        </w:rPr>
        <w:t>.</w:t>
      </w:r>
    </w:p>
    <w:p w14:paraId="38244718" w14:textId="77777777" w:rsidR="00D035B1" w:rsidRDefault="005B20CE">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w:t>
      </w:r>
      <w:r w:rsidRPr="00AC4D8C">
        <w:rPr>
          <w:rFonts w:eastAsia="Times New Roman" w:cs="Times New Roman"/>
          <w:szCs w:val="24"/>
        </w:rPr>
        <w:t xml:space="preserve">αρακαλώ να ανοίξει το σύστημα της </w:t>
      </w:r>
      <w:r w:rsidRPr="00AC4D8C">
        <w:rPr>
          <w:rFonts w:eastAsia="Times New Roman" w:cs="Times New Roman"/>
          <w:szCs w:val="24"/>
        </w:rPr>
        <w:t>ηλεκτρονικής ψηφοφορίας</w:t>
      </w:r>
      <w:r>
        <w:rPr>
          <w:rFonts w:eastAsia="Times New Roman" w:cs="Times New Roman"/>
          <w:szCs w:val="24"/>
        </w:rPr>
        <w:t>.</w:t>
      </w:r>
    </w:p>
    <w:p w14:paraId="38244719" w14:textId="77777777" w:rsidR="00D035B1" w:rsidRDefault="005B20CE">
      <w:pPr>
        <w:tabs>
          <w:tab w:val="left" w:pos="1118"/>
        </w:tabs>
        <w:spacing w:line="600" w:lineRule="auto"/>
        <w:ind w:firstLine="720"/>
        <w:contextualSpacing/>
        <w:jc w:val="center"/>
        <w:rPr>
          <w:rFonts w:eastAsia="Times New Roman" w:cs="Times New Roman"/>
          <w:szCs w:val="24"/>
        </w:rPr>
      </w:pPr>
      <w:r w:rsidRPr="0042360F">
        <w:rPr>
          <w:rFonts w:eastAsia="Times New Roman" w:cs="Times New Roman"/>
          <w:szCs w:val="24"/>
        </w:rPr>
        <w:t>(</w:t>
      </w:r>
      <w:r>
        <w:rPr>
          <w:rFonts w:eastAsia="Times New Roman" w:cs="Times New Roman"/>
          <w:szCs w:val="24"/>
        </w:rPr>
        <w:t>ΨΗΦΟΦΟΡΙΑ)</w:t>
      </w:r>
    </w:p>
    <w:p w14:paraId="3824471A" w14:textId="77777777" w:rsidR="00D035B1" w:rsidRDefault="005B20CE">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(Σπυρίδων Λυκούδης): </w:t>
      </w:r>
      <w:r w:rsidRPr="00EF3F89">
        <w:rPr>
          <w:rFonts w:eastAsia="SimSun"/>
          <w:szCs w:val="24"/>
          <w:lang w:eastAsia="zh-CN"/>
        </w:rPr>
        <w:t>Παρακαλώ να κλείσει το σύστημα της ηλεκτρονικής ψηφοφορίας.</w:t>
      </w:r>
    </w:p>
    <w:p w14:paraId="3824471B" w14:textId="77777777" w:rsidR="00D035B1" w:rsidRDefault="005B20CE">
      <w:pPr>
        <w:tabs>
          <w:tab w:val="left" w:pos="1118"/>
        </w:tabs>
        <w:spacing w:line="600" w:lineRule="auto"/>
        <w:ind w:firstLine="720"/>
        <w:contextualSpacing/>
        <w:jc w:val="center"/>
        <w:rPr>
          <w:rFonts w:eastAsia="Times New Roman" w:cs="Times New Roman"/>
          <w:szCs w:val="24"/>
        </w:rPr>
      </w:pPr>
      <w:r w:rsidRPr="000E7061">
        <w:rPr>
          <w:rFonts w:eastAsia="Times New Roman" w:cs="Times New Roman"/>
          <w:szCs w:val="24"/>
        </w:rPr>
        <w:t>(ΗΛΕΚΤΡΟΝΙΚΗ ΚΑΤΑΜΕΤΡΗΣΗ)</w:t>
      </w:r>
    </w:p>
    <w:p w14:paraId="3824471C" w14:textId="77777777" w:rsidR="00D035B1" w:rsidRDefault="005B20CE">
      <w:pPr>
        <w:tabs>
          <w:tab w:val="left" w:pos="1118"/>
        </w:tabs>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3824471D" w14:textId="77777777" w:rsidR="00D035B1" w:rsidRDefault="005B20CE">
      <w:pPr>
        <w:spacing w:line="600" w:lineRule="auto"/>
        <w:ind w:firstLine="720"/>
        <w:jc w:val="both"/>
        <w:rPr>
          <w:rFonts w:eastAsia="Times New Roman" w:cs="Times New Roman"/>
          <w:szCs w:val="24"/>
        </w:rPr>
      </w:pPr>
      <w:r>
        <w:rPr>
          <w:rFonts w:eastAsia="SimSun"/>
          <w:b/>
          <w:bCs/>
          <w:szCs w:val="24"/>
          <w:lang w:eastAsia="zh-CN"/>
        </w:rPr>
        <w:t xml:space="preserve">ΠΡΟΕΔΡΕΥΩΝ (Σπυρίδων Λυκούδης): </w:t>
      </w:r>
      <w:r>
        <w:rPr>
          <w:rFonts w:eastAsia="Times New Roman" w:cs="Times New Roman"/>
          <w:szCs w:val="24"/>
        </w:rPr>
        <w:t>Οι θέσεις των κομμάτων, όπως αποτυ</w:t>
      </w:r>
      <w:r>
        <w:rPr>
          <w:rFonts w:eastAsia="Times New Roman" w:cs="Times New Roman"/>
          <w:szCs w:val="24"/>
        </w:rPr>
        <w:t>πώθηκαν κατά την ψήφιση με το ηλεκτρονικό σύστημα, καταχωρίζονται στα Πρακτικά της σημερινής συνεδρίασης και έχουν ως εξής:</w:t>
      </w:r>
    </w:p>
    <w:p w14:paraId="3824471E" w14:textId="77777777" w:rsidR="00D035B1" w:rsidRDefault="005B20CE">
      <w:pPr>
        <w:spacing w:line="600" w:lineRule="auto"/>
        <w:ind w:firstLine="720"/>
        <w:jc w:val="center"/>
        <w:rPr>
          <w:rFonts w:eastAsia="Times New Roman" w:cs="Times New Roman"/>
          <w:color w:val="FF0000"/>
          <w:szCs w:val="24"/>
        </w:rPr>
      </w:pPr>
      <w:r w:rsidRPr="007E52FB">
        <w:rPr>
          <w:rFonts w:eastAsia="Times New Roman" w:cs="Times New Roman"/>
          <w:color w:val="FF0000"/>
          <w:szCs w:val="24"/>
        </w:rPr>
        <w:t>(ΑΛΛΑΓΗ ΣΕΛΙΔΑΣ)</w:t>
      </w:r>
    </w:p>
    <w:p w14:paraId="3824471F" w14:textId="77777777" w:rsidR="00D035B1" w:rsidRDefault="00D035B1">
      <w:pPr>
        <w:spacing w:line="600" w:lineRule="auto"/>
        <w:ind w:firstLine="720"/>
        <w:jc w:val="center"/>
        <w:rPr>
          <w:rFonts w:eastAsia="Times New Roman" w:cs="Times New Roman"/>
          <w:color w:val="FF0000"/>
          <w:szCs w:val="24"/>
        </w:rPr>
      </w:pPr>
    </w:p>
    <w:p w14:paraId="38244720" w14:textId="77777777" w:rsidR="00D035B1" w:rsidRDefault="00D035B1">
      <w:pPr>
        <w:spacing w:line="600" w:lineRule="auto"/>
        <w:ind w:firstLine="720"/>
        <w:jc w:val="center"/>
        <w:rPr>
          <w:rFonts w:eastAsia="Times New Roman" w:cs="Times New Roman"/>
          <w:color w:val="FF0000"/>
          <w:szCs w:val="24"/>
        </w:rPr>
      </w:pPr>
    </w:p>
    <w:p w14:paraId="38244721" w14:textId="77777777" w:rsidR="00D035B1" w:rsidRDefault="00D035B1">
      <w:pPr>
        <w:spacing w:line="600" w:lineRule="auto"/>
        <w:ind w:firstLine="720"/>
        <w:jc w:val="center"/>
        <w:rPr>
          <w:rFonts w:eastAsia="Times New Roman" w:cs="Times New Roman"/>
          <w:color w:val="FF0000"/>
          <w:szCs w:val="24"/>
        </w:rPr>
      </w:pPr>
    </w:p>
    <w:tbl>
      <w:tblPr>
        <w:tblW w:w="7520" w:type="dxa"/>
        <w:tblInd w:w="10" w:type="dxa"/>
        <w:tblCellMar>
          <w:left w:w="10" w:type="dxa"/>
          <w:right w:w="10" w:type="dxa"/>
        </w:tblCellMar>
        <w:tblLook w:val="04A0" w:firstRow="1" w:lastRow="0" w:firstColumn="1" w:lastColumn="0" w:noHBand="0" w:noVBand="1"/>
      </w:tblPr>
      <w:tblGrid>
        <w:gridCol w:w="100"/>
        <w:gridCol w:w="7420"/>
      </w:tblGrid>
      <w:tr w:rsidR="00D035B1" w14:paraId="38244724" w14:textId="77777777">
        <w:trPr>
          <w:trHeight w:val="150"/>
        </w:trPr>
        <w:tc>
          <w:tcPr>
            <w:tcW w:w="100" w:type="dxa"/>
            <w:noWrap/>
            <w:vAlign w:val="bottom"/>
            <w:hideMark/>
          </w:tcPr>
          <w:p w14:paraId="38244722" w14:textId="77777777" w:rsidR="008759C6" w:rsidRDefault="005B20CE">
            <w:pPr>
              <w:rPr>
                <w:rFonts w:ascii="Times New Roman" w:eastAsia="Times New Roman" w:hAnsi="Times New Roman" w:cs="Times New Roman"/>
                <w:sz w:val="20"/>
              </w:rPr>
            </w:pPr>
          </w:p>
        </w:tc>
        <w:tc>
          <w:tcPr>
            <w:tcW w:w="7420" w:type="dxa"/>
            <w:noWrap/>
            <w:vAlign w:val="bottom"/>
            <w:hideMark/>
          </w:tcPr>
          <w:p w14:paraId="38244723" w14:textId="77777777" w:rsidR="008759C6" w:rsidRDefault="005B20CE">
            <w:pPr>
              <w:rPr>
                <w:rFonts w:eastAsia="Times New Roman" w:cs="Times New Roman"/>
                <w:sz w:val="20"/>
              </w:rPr>
            </w:pPr>
          </w:p>
        </w:tc>
      </w:tr>
      <w:tr w:rsidR="00D035B1" w14:paraId="38244727" w14:textId="77777777">
        <w:trPr>
          <w:trHeight w:val="330"/>
        </w:trPr>
        <w:tc>
          <w:tcPr>
            <w:tcW w:w="100" w:type="dxa"/>
            <w:noWrap/>
            <w:vAlign w:val="bottom"/>
            <w:hideMark/>
          </w:tcPr>
          <w:p w14:paraId="38244725" w14:textId="77777777" w:rsidR="008759C6" w:rsidRDefault="005B20CE">
            <w:pPr>
              <w:rPr>
                <w:rFonts w:eastAsia="Times New Roman" w:cs="Times New Roman"/>
                <w:sz w:val="20"/>
              </w:rPr>
            </w:pPr>
          </w:p>
        </w:tc>
        <w:tc>
          <w:tcPr>
            <w:tcW w:w="7420" w:type="dxa"/>
          </w:tcPr>
          <w:p w14:paraId="38244726" w14:textId="77777777" w:rsidR="008759C6" w:rsidRDefault="005B20CE">
            <w:pPr>
              <w:rPr>
                <w:rFonts w:eastAsia="Times New Roman"/>
                <w:b/>
                <w:bCs/>
                <w:color w:val="000000"/>
                <w:sz w:val="20"/>
              </w:rPr>
            </w:pPr>
          </w:p>
        </w:tc>
      </w:tr>
      <w:tr w:rsidR="00D035B1" w14:paraId="3824472A" w14:textId="77777777">
        <w:trPr>
          <w:trHeight w:val="1485"/>
        </w:trPr>
        <w:tc>
          <w:tcPr>
            <w:tcW w:w="100" w:type="dxa"/>
            <w:noWrap/>
            <w:vAlign w:val="bottom"/>
            <w:hideMark/>
          </w:tcPr>
          <w:p w14:paraId="38244728" w14:textId="77777777" w:rsidR="008759C6" w:rsidRDefault="005B20CE">
            <w:pPr>
              <w:rPr>
                <w:rFonts w:eastAsia="Times New Roman"/>
                <w:b/>
                <w:bCs/>
                <w:color w:val="000000"/>
                <w:sz w:val="20"/>
              </w:rPr>
            </w:pPr>
          </w:p>
        </w:tc>
        <w:tc>
          <w:tcPr>
            <w:tcW w:w="7420" w:type="dxa"/>
            <w:vAlign w:val="center"/>
            <w:hideMark/>
          </w:tcPr>
          <w:p w14:paraId="3824472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Επείγουσες ρυθμίσεις αρμοδιότητας Υπουργείου Μεταναστευτικής Πολιτικής</w:t>
            </w:r>
            <w:r w:rsidRPr="00C0194A">
              <w:rPr>
                <w:rFonts w:ascii="Calibri" w:eastAsia="Times New Roman" w:hAnsi="Calibri" w:cs="Calibri"/>
                <w:color w:val="000000"/>
                <w:szCs w:val="24"/>
              </w:rPr>
              <w:t xml:space="preserve"> </w:t>
            </w:r>
            <w:r>
              <w:rPr>
                <w:rFonts w:ascii="Calibri" w:eastAsia="Times New Roman" w:hAnsi="Calibri" w:cs="Calibri"/>
                <w:color w:val="000000"/>
                <w:szCs w:val="24"/>
              </w:rPr>
              <w:t>και άλλες διατάξεις.</w:t>
            </w:r>
          </w:p>
        </w:tc>
      </w:tr>
      <w:tr w:rsidR="00D035B1" w14:paraId="3824472D" w14:textId="77777777">
        <w:trPr>
          <w:trHeight w:val="330"/>
        </w:trPr>
        <w:tc>
          <w:tcPr>
            <w:tcW w:w="100" w:type="dxa"/>
            <w:noWrap/>
            <w:vAlign w:val="bottom"/>
            <w:hideMark/>
          </w:tcPr>
          <w:p w14:paraId="3824472B" w14:textId="77777777" w:rsidR="008759C6" w:rsidRDefault="005B20CE">
            <w:pPr>
              <w:rPr>
                <w:rFonts w:ascii="Calibri" w:eastAsia="Times New Roman" w:hAnsi="Calibri" w:cs="Calibri"/>
                <w:color w:val="000000"/>
                <w:szCs w:val="24"/>
              </w:rPr>
            </w:pPr>
          </w:p>
        </w:tc>
        <w:tc>
          <w:tcPr>
            <w:tcW w:w="7420" w:type="dxa"/>
            <w:vAlign w:val="center"/>
            <w:hideMark/>
          </w:tcPr>
          <w:p w14:paraId="3824472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Επί της </w:t>
            </w:r>
            <w:r>
              <w:rPr>
                <w:rFonts w:ascii="Calibri" w:eastAsia="Times New Roman" w:hAnsi="Calibri" w:cs="Calibri"/>
                <w:color w:val="000000"/>
                <w:szCs w:val="24"/>
              </w:rPr>
              <w:t>Αρχής     ΚΑΤΑ ΠΛΕΙΟΨΗΦΙΑ</w:t>
            </w:r>
          </w:p>
        </w:tc>
      </w:tr>
      <w:tr w:rsidR="00D035B1" w14:paraId="38244730" w14:textId="77777777">
        <w:trPr>
          <w:trHeight w:val="345"/>
        </w:trPr>
        <w:tc>
          <w:tcPr>
            <w:tcW w:w="100" w:type="dxa"/>
            <w:noWrap/>
            <w:vAlign w:val="bottom"/>
            <w:hideMark/>
          </w:tcPr>
          <w:p w14:paraId="3824472E" w14:textId="77777777" w:rsidR="008759C6" w:rsidRDefault="005B20CE">
            <w:pPr>
              <w:rPr>
                <w:rFonts w:ascii="Calibri" w:eastAsia="Times New Roman" w:hAnsi="Calibri" w:cs="Calibri"/>
                <w:color w:val="000000"/>
                <w:szCs w:val="24"/>
              </w:rPr>
            </w:pPr>
          </w:p>
        </w:tc>
        <w:tc>
          <w:tcPr>
            <w:tcW w:w="7420" w:type="dxa"/>
            <w:vAlign w:val="center"/>
            <w:hideMark/>
          </w:tcPr>
          <w:p w14:paraId="3824472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33" w14:textId="77777777">
        <w:trPr>
          <w:trHeight w:val="330"/>
        </w:trPr>
        <w:tc>
          <w:tcPr>
            <w:tcW w:w="100" w:type="dxa"/>
            <w:noWrap/>
            <w:vAlign w:val="bottom"/>
            <w:hideMark/>
          </w:tcPr>
          <w:p w14:paraId="38244731" w14:textId="77777777" w:rsidR="008759C6" w:rsidRDefault="005B20CE">
            <w:pPr>
              <w:rPr>
                <w:rFonts w:ascii="Calibri" w:eastAsia="Times New Roman" w:hAnsi="Calibri" w:cs="Calibri"/>
                <w:color w:val="000000"/>
                <w:szCs w:val="24"/>
              </w:rPr>
            </w:pPr>
          </w:p>
        </w:tc>
        <w:tc>
          <w:tcPr>
            <w:tcW w:w="7420" w:type="dxa"/>
            <w:vAlign w:val="center"/>
            <w:hideMark/>
          </w:tcPr>
          <w:p w14:paraId="3824473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36" w14:textId="77777777">
        <w:trPr>
          <w:trHeight w:val="330"/>
        </w:trPr>
        <w:tc>
          <w:tcPr>
            <w:tcW w:w="100" w:type="dxa"/>
            <w:noWrap/>
            <w:vAlign w:val="bottom"/>
            <w:hideMark/>
          </w:tcPr>
          <w:p w14:paraId="38244734" w14:textId="77777777" w:rsidR="008759C6" w:rsidRDefault="005B20CE">
            <w:pPr>
              <w:rPr>
                <w:rFonts w:ascii="Calibri" w:eastAsia="Times New Roman" w:hAnsi="Calibri" w:cs="Calibri"/>
                <w:color w:val="000000"/>
                <w:szCs w:val="24"/>
              </w:rPr>
            </w:pPr>
          </w:p>
        </w:tc>
        <w:tc>
          <w:tcPr>
            <w:tcW w:w="7420" w:type="dxa"/>
            <w:vAlign w:val="center"/>
            <w:hideMark/>
          </w:tcPr>
          <w:p w14:paraId="3824473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39" w14:textId="77777777">
        <w:trPr>
          <w:trHeight w:val="330"/>
        </w:trPr>
        <w:tc>
          <w:tcPr>
            <w:tcW w:w="100" w:type="dxa"/>
            <w:noWrap/>
            <w:vAlign w:val="bottom"/>
            <w:hideMark/>
          </w:tcPr>
          <w:p w14:paraId="38244737" w14:textId="77777777" w:rsidR="008759C6" w:rsidRDefault="005B20CE">
            <w:pPr>
              <w:rPr>
                <w:rFonts w:ascii="Calibri" w:eastAsia="Times New Roman" w:hAnsi="Calibri" w:cs="Calibri"/>
                <w:color w:val="000000"/>
                <w:szCs w:val="24"/>
              </w:rPr>
            </w:pPr>
          </w:p>
        </w:tc>
        <w:tc>
          <w:tcPr>
            <w:tcW w:w="7420" w:type="dxa"/>
            <w:vAlign w:val="center"/>
            <w:hideMark/>
          </w:tcPr>
          <w:p w14:paraId="3824473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3C" w14:textId="77777777">
        <w:trPr>
          <w:trHeight w:val="330"/>
        </w:trPr>
        <w:tc>
          <w:tcPr>
            <w:tcW w:w="100" w:type="dxa"/>
            <w:noWrap/>
            <w:vAlign w:val="bottom"/>
            <w:hideMark/>
          </w:tcPr>
          <w:p w14:paraId="3824473A" w14:textId="77777777" w:rsidR="008759C6" w:rsidRDefault="005B20CE">
            <w:pPr>
              <w:rPr>
                <w:rFonts w:ascii="Calibri" w:eastAsia="Times New Roman" w:hAnsi="Calibri" w:cs="Calibri"/>
                <w:color w:val="000000"/>
                <w:szCs w:val="24"/>
              </w:rPr>
            </w:pPr>
          </w:p>
        </w:tc>
        <w:tc>
          <w:tcPr>
            <w:tcW w:w="7420" w:type="dxa"/>
            <w:vAlign w:val="center"/>
            <w:hideMark/>
          </w:tcPr>
          <w:p w14:paraId="3824473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3F" w14:textId="77777777">
        <w:trPr>
          <w:trHeight w:val="345"/>
        </w:trPr>
        <w:tc>
          <w:tcPr>
            <w:tcW w:w="100" w:type="dxa"/>
            <w:noWrap/>
            <w:vAlign w:val="bottom"/>
            <w:hideMark/>
          </w:tcPr>
          <w:p w14:paraId="3824473D" w14:textId="77777777" w:rsidR="008759C6" w:rsidRDefault="005B20CE">
            <w:pPr>
              <w:rPr>
                <w:rFonts w:ascii="Calibri" w:eastAsia="Times New Roman" w:hAnsi="Calibri" w:cs="Calibri"/>
                <w:color w:val="000000"/>
                <w:szCs w:val="24"/>
              </w:rPr>
            </w:pPr>
          </w:p>
        </w:tc>
        <w:tc>
          <w:tcPr>
            <w:tcW w:w="7420" w:type="dxa"/>
            <w:vAlign w:val="center"/>
            <w:hideMark/>
          </w:tcPr>
          <w:p w14:paraId="3824473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42" w14:textId="77777777">
        <w:trPr>
          <w:trHeight w:val="330"/>
        </w:trPr>
        <w:tc>
          <w:tcPr>
            <w:tcW w:w="100" w:type="dxa"/>
            <w:noWrap/>
            <w:vAlign w:val="bottom"/>
            <w:hideMark/>
          </w:tcPr>
          <w:p w14:paraId="38244740" w14:textId="77777777" w:rsidR="008759C6" w:rsidRDefault="005B20CE">
            <w:pPr>
              <w:rPr>
                <w:rFonts w:ascii="Calibri" w:eastAsia="Times New Roman" w:hAnsi="Calibri" w:cs="Calibri"/>
                <w:color w:val="000000"/>
                <w:szCs w:val="24"/>
              </w:rPr>
            </w:pPr>
          </w:p>
        </w:tc>
        <w:tc>
          <w:tcPr>
            <w:tcW w:w="7420" w:type="dxa"/>
            <w:vAlign w:val="center"/>
            <w:hideMark/>
          </w:tcPr>
          <w:p w14:paraId="3824474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745" w14:textId="77777777">
        <w:trPr>
          <w:trHeight w:val="330"/>
        </w:trPr>
        <w:tc>
          <w:tcPr>
            <w:tcW w:w="100" w:type="dxa"/>
            <w:noWrap/>
            <w:vAlign w:val="bottom"/>
            <w:hideMark/>
          </w:tcPr>
          <w:p w14:paraId="38244743" w14:textId="77777777" w:rsidR="008759C6" w:rsidRDefault="005B20CE">
            <w:pPr>
              <w:rPr>
                <w:rFonts w:ascii="Calibri" w:eastAsia="Times New Roman" w:hAnsi="Calibri" w:cs="Calibri"/>
                <w:color w:val="000000"/>
                <w:szCs w:val="24"/>
              </w:rPr>
            </w:pPr>
          </w:p>
        </w:tc>
        <w:tc>
          <w:tcPr>
            <w:tcW w:w="7420" w:type="dxa"/>
            <w:vAlign w:val="center"/>
            <w:hideMark/>
          </w:tcPr>
          <w:p w14:paraId="3824474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748" w14:textId="77777777">
        <w:trPr>
          <w:trHeight w:val="330"/>
        </w:trPr>
        <w:tc>
          <w:tcPr>
            <w:tcW w:w="100" w:type="dxa"/>
            <w:noWrap/>
            <w:vAlign w:val="bottom"/>
            <w:hideMark/>
          </w:tcPr>
          <w:p w14:paraId="38244746" w14:textId="77777777" w:rsidR="008759C6" w:rsidRDefault="005B20CE">
            <w:pPr>
              <w:rPr>
                <w:rFonts w:ascii="Calibri" w:eastAsia="Times New Roman" w:hAnsi="Calibri" w:cs="Calibri"/>
                <w:color w:val="000000"/>
                <w:szCs w:val="24"/>
              </w:rPr>
            </w:pPr>
          </w:p>
        </w:tc>
        <w:tc>
          <w:tcPr>
            <w:tcW w:w="7420" w:type="dxa"/>
            <w:vAlign w:val="center"/>
            <w:hideMark/>
          </w:tcPr>
          <w:p w14:paraId="3824474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 όπως τροπ.     ΚΑΤΑ ΠΛΕΙΟΨΗΦΙΑ</w:t>
            </w:r>
          </w:p>
        </w:tc>
      </w:tr>
      <w:tr w:rsidR="00D035B1" w14:paraId="3824474B" w14:textId="77777777">
        <w:trPr>
          <w:trHeight w:val="330"/>
        </w:trPr>
        <w:tc>
          <w:tcPr>
            <w:tcW w:w="100" w:type="dxa"/>
            <w:noWrap/>
            <w:vAlign w:val="bottom"/>
            <w:hideMark/>
          </w:tcPr>
          <w:p w14:paraId="38244749" w14:textId="77777777" w:rsidR="008759C6" w:rsidRDefault="005B20CE">
            <w:pPr>
              <w:rPr>
                <w:rFonts w:ascii="Calibri" w:eastAsia="Times New Roman" w:hAnsi="Calibri" w:cs="Calibri"/>
                <w:color w:val="000000"/>
                <w:szCs w:val="24"/>
              </w:rPr>
            </w:pPr>
          </w:p>
        </w:tc>
        <w:tc>
          <w:tcPr>
            <w:tcW w:w="7420" w:type="dxa"/>
            <w:vAlign w:val="center"/>
            <w:hideMark/>
          </w:tcPr>
          <w:p w14:paraId="3824474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4E" w14:textId="77777777">
        <w:trPr>
          <w:trHeight w:val="330"/>
        </w:trPr>
        <w:tc>
          <w:tcPr>
            <w:tcW w:w="100" w:type="dxa"/>
            <w:noWrap/>
            <w:vAlign w:val="bottom"/>
            <w:hideMark/>
          </w:tcPr>
          <w:p w14:paraId="3824474C" w14:textId="77777777" w:rsidR="008759C6" w:rsidRDefault="005B20CE">
            <w:pPr>
              <w:rPr>
                <w:rFonts w:ascii="Calibri" w:eastAsia="Times New Roman" w:hAnsi="Calibri" w:cs="Calibri"/>
                <w:color w:val="000000"/>
                <w:szCs w:val="24"/>
              </w:rPr>
            </w:pPr>
          </w:p>
        </w:tc>
        <w:tc>
          <w:tcPr>
            <w:tcW w:w="7420" w:type="dxa"/>
            <w:vAlign w:val="center"/>
            <w:hideMark/>
          </w:tcPr>
          <w:p w14:paraId="3824474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51" w14:textId="77777777">
        <w:trPr>
          <w:trHeight w:val="330"/>
        </w:trPr>
        <w:tc>
          <w:tcPr>
            <w:tcW w:w="100" w:type="dxa"/>
            <w:noWrap/>
            <w:vAlign w:val="bottom"/>
            <w:hideMark/>
          </w:tcPr>
          <w:p w14:paraId="3824474F" w14:textId="77777777" w:rsidR="008759C6" w:rsidRDefault="005B20CE">
            <w:pPr>
              <w:rPr>
                <w:rFonts w:ascii="Calibri" w:eastAsia="Times New Roman" w:hAnsi="Calibri" w:cs="Calibri"/>
                <w:color w:val="000000"/>
                <w:szCs w:val="24"/>
              </w:rPr>
            </w:pPr>
          </w:p>
        </w:tc>
        <w:tc>
          <w:tcPr>
            <w:tcW w:w="7420" w:type="dxa"/>
            <w:vAlign w:val="center"/>
            <w:hideMark/>
          </w:tcPr>
          <w:p w14:paraId="3824475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54" w14:textId="77777777">
        <w:trPr>
          <w:trHeight w:val="330"/>
        </w:trPr>
        <w:tc>
          <w:tcPr>
            <w:tcW w:w="100" w:type="dxa"/>
            <w:noWrap/>
            <w:vAlign w:val="bottom"/>
            <w:hideMark/>
          </w:tcPr>
          <w:p w14:paraId="38244752" w14:textId="77777777" w:rsidR="008759C6" w:rsidRDefault="005B20CE">
            <w:pPr>
              <w:rPr>
                <w:rFonts w:ascii="Calibri" w:eastAsia="Times New Roman" w:hAnsi="Calibri" w:cs="Calibri"/>
                <w:color w:val="000000"/>
                <w:szCs w:val="24"/>
              </w:rPr>
            </w:pPr>
          </w:p>
        </w:tc>
        <w:tc>
          <w:tcPr>
            <w:tcW w:w="7420" w:type="dxa"/>
            <w:vAlign w:val="center"/>
            <w:hideMark/>
          </w:tcPr>
          <w:p w14:paraId="3824475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57" w14:textId="77777777">
        <w:trPr>
          <w:trHeight w:val="330"/>
        </w:trPr>
        <w:tc>
          <w:tcPr>
            <w:tcW w:w="100" w:type="dxa"/>
            <w:noWrap/>
            <w:vAlign w:val="bottom"/>
            <w:hideMark/>
          </w:tcPr>
          <w:p w14:paraId="38244755" w14:textId="77777777" w:rsidR="008759C6" w:rsidRDefault="005B20CE">
            <w:pPr>
              <w:rPr>
                <w:rFonts w:ascii="Calibri" w:eastAsia="Times New Roman" w:hAnsi="Calibri" w:cs="Calibri"/>
                <w:color w:val="000000"/>
                <w:szCs w:val="24"/>
              </w:rPr>
            </w:pPr>
          </w:p>
        </w:tc>
        <w:tc>
          <w:tcPr>
            <w:tcW w:w="7420" w:type="dxa"/>
            <w:vAlign w:val="center"/>
            <w:hideMark/>
          </w:tcPr>
          <w:p w14:paraId="3824475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5A" w14:textId="77777777">
        <w:trPr>
          <w:trHeight w:val="330"/>
        </w:trPr>
        <w:tc>
          <w:tcPr>
            <w:tcW w:w="100" w:type="dxa"/>
            <w:noWrap/>
            <w:vAlign w:val="bottom"/>
            <w:hideMark/>
          </w:tcPr>
          <w:p w14:paraId="38244758" w14:textId="77777777" w:rsidR="008759C6" w:rsidRDefault="005B20CE">
            <w:pPr>
              <w:rPr>
                <w:rFonts w:ascii="Calibri" w:eastAsia="Times New Roman" w:hAnsi="Calibri" w:cs="Calibri"/>
                <w:color w:val="000000"/>
                <w:szCs w:val="24"/>
              </w:rPr>
            </w:pPr>
          </w:p>
        </w:tc>
        <w:tc>
          <w:tcPr>
            <w:tcW w:w="7420" w:type="dxa"/>
            <w:vAlign w:val="center"/>
            <w:hideMark/>
          </w:tcPr>
          <w:p w14:paraId="3824475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5D" w14:textId="77777777">
        <w:trPr>
          <w:trHeight w:val="330"/>
        </w:trPr>
        <w:tc>
          <w:tcPr>
            <w:tcW w:w="100" w:type="dxa"/>
            <w:noWrap/>
            <w:vAlign w:val="bottom"/>
            <w:hideMark/>
          </w:tcPr>
          <w:p w14:paraId="3824475B" w14:textId="77777777" w:rsidR="008759C6" w:rsidRDefault="005B20CE">
            <w:pPr>
              <w:rPr>
                <w:rFonts w:ascii="Calibri" w:eastAsia="Times New Roman" w:hAnsi="Calibri" w:cs="Calibri"/>
                <w:color w:val="000000"/>
                <w:szCs w:val="24"/>
              </w:rPr>
            </w:pPr>
          </w:p>
        </w:tc>
        <w:tc>
          <w:tcPr>
            <w:tcW w:w="7420" w:type="dxa"/>
            <w:vAlign w:val="center"/>
            <w:hideMark/>
          </w:tcPr>
          <w:p w14:paraId="3824475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w:t>
            </w:r>
            <w:r>
              <w:rPr>
                <w:rFonts w:ascii="Calibri" w:eastAsia="Times New Roman" w:hAnsi="Calibri" w:cs="Calibri"/>
                <w:color w:val="000000"/>
                <w:szCs w:val="24"/>
              </w:rPr>
              <w:t xml:space="preserve"> -</w:t>
            </w:r>
          </w:p>
        </w:tc>
      </w:tr>
      <w:tr w:rsidR="00D035B1" w14:paraId="38244760" w14:textId="77777777">
        <w:trPr>
          <w:trHeight w:val="330"/>
        </w:trPr>
        <w:tc>
          <w:tcPr>
            <w:tcW w:w="100" w:type="dxa"/>
            <w:noWrap/>
            <w:vAlign w:val="bottom"/>
            <w:hideMark/>
          </w:tcPr>
          <w:p w14:paraId="3824475E" w14:textId="77777777" w:rsidR="008759C6" w:rsidRDefault="005B20CE">
            <w:pPr>
              <w:rPr>
                <w:rFonts w:ascii="Calibri" w:eastAsia="Times New Roman" w:hAnsi="Calibri" w:cs="Calibri"/>
                <w:color w:val="000000"/>
                <w:szCs w:val="24"/>
              </w:rPr>
            </w:pPr>
          </w:p>
        </w:tc>
        <w:tc>
          <w:tcPr>
            <w:tcW w:w="7420" w:type="dxa"/>
            <w:vAlign w:val="center"/>
            <w:hideMark/>
          </w:tcPr>
          <w:p w14:paraId="3824475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763" w14:textId="77777777">
        <w:trPr>
          <w:trHeight w:val="330"/>
        </w:trPr>
        <w:tc>
          <w:tcPr>
            <w:tcW w:w="100" w:type="dxa"/>
            <w:noWrap/>
            <w:vAlign w:val="bottom"/>
            <w:hideMark/>
          </w:tcPr>
          <w:p w14:paraId="38244761" w14:textId="77777777" w:rsidR="008759C6" w:rsidRDefault="005B20CE">
            <w:pPr>
              <w:rPr>
                <w:rFonts w:ascii="Calibri" w:eastAsia="Times New Roman" w:hAnsi="Calibri" w:cs="Calibri"/>
                <w:color w:val="000000"/>
                <w:szCs w:val="24"/>
              </w:rPr>
            </w:pPr>
          </w:p>
        </w:tc>
        <w:tc>
          <w:tcPr>
            <w:tcW w:w="7420" w:type="dxa"/>
            <w:vAlign w:val="center"/>
            <w:hideMark/>
          </w:tcPr>
          <w:p w14:paraId="3824476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 όπως τροπ.     ΚΑΤΑ ΠΛΕΙΟΨΗΦΙΑ</w:t>
            </w:r>
          </w:p>
        </w:tc>
      </w:tr>
      <w:tr w:rsidR="00D035B1" w14:paraId="38244766" w14:textId="77777777">
        <w:trPr>
          <w:trHeight w:val="330"/>
        </w:trPr>
        <w:tc>
          <w:tcPr>
            <w:tcW w:w="100" w:type="dxa"/>
            <w:noWrap/>
            <w:vAlign w:val="bottom"/>
            <w:hideMark/>
          </w:tcPr>
          <w:p w14:paraId="38244764" w14:textId="77777777" w:rsidR="008759C6" w:rsidRDefault="005B20CE">
            <w:pPr>
              <w:rPr>
                <w:rFonts w:ascii="Calibri" w:eastAsia="Times New Roman" w:hAnsi="Calibri" w:cs="Calibri"/>
                <w:color w:val="000000"/>
                <w:szCs w:val="24"/>
              </w:rPr>
            </w:pPr>
          </w:p>
        </w:tc>
        <w:tc>
          <w:tcPr>
            <w:tcW w:w="7420" w:type="dxa"/>
            <w:vAlign w:val="center"/>
            <w:hideMark/>
          </w:tcPr>
          <w:p w14:paraId="3824476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69" w14:textId="77777777">
        <w:trPr>
          <w:trHeight w:val="330"/>
        </w:trPr>
        <w:tc>
          <w:tcPr>
            <w:tcW w:w="100" w:type="dxa"/>
            <w:noWrap/>
            <w:vAlign w:val="bottom"/>
            <w:hideMark/>
          </w:tcPr>
          <w:p w14:paraId="38244767" w14:textId="77777777" w:rsidR="008759C6" w:rsidRDefault="005B20CE">
            <w:pPr>
              <w:rPr>
                <w:rFonts w:ascii="Calibri" w:eastAsia="Times New Roman" w:hAnsi="Calibri" w:cs="Calibri"/>
                <w:color w:val="000000"/>
                <w:szCs w:val="24"/>
              </w:rPr>
            </w:pPr>
          </w:p>
        </w:tc>
        <w:tc>
          <w:tcPr>
            <w:tcW w:w="7420" w:type="dxa"/>
            <w:vAlign w:val="center"/>
            <w:hideMark/>
          </w:tcPr>
          <w:p w14:paraId="3824476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6C" w14:textId="77777777">
        <w:trPr>
          <w:trHeight w:val="345"/>
        </w:trPr>
        <w:tc>
          <w:tcPr>
            <w:tcW w:w="100" w:type="dxa"/>
            <w:noWrap/>
            <w:vAlign w:val="bottom"/>
            <w:hideMark/>
          </w:tcPr>
          <w:p w14:paraId="3824476A" w14:textId="77777777" w:rsidR="008759C6" w:rsidRDefault="005B20CE">
            <w:pPr>
              <w:rPr>
                <w:rFonts w:ascii="Calibri" w:eastAsia="Times New Roman" w:hAnsi="Calibri" w:cs="Calibri"/>
                <w:color w:val="000000"/>
                <w:szCs w:val="24"/>
              </w:rPr>
            </w:pPr>
          </w:p>
        </w:tc>
        <w:tc>
          <w:tcPr>
            <w:tcW w:w="7420" w:type="dxa"/>
            <w:vAlign w:val="center"/>
            <w:hideMark/>
          </w:tcPr>
          <w:p w14:paraId="3824476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6F" w14:textId="77777777">
        <w:trPr>
          <w:trHeight w:val="330"/>
        </w:trPr>
        <w:tc>
          <w:tcPr>
            <w:tcW w:w="100" w:type="dxa"/>
            <w:noWrap/>
            <w:vAlign w:val="bottom"/>
            <w:hideMark/>
          </w:tcPr>
          <w:p w14:paraId="3824476D" w14:textId="77777777" w:rsidR="008759C6" w:rsidRDefault="005B20CE">
            <w:pPr>
              <w:rPr>
                <w:rFonts w:ascii="Calibri" w:eastAsia="Times New Roman" w:hAnsi="Calibri" w:cs="Calibri"/>
                <w:color w:val="000000"/>
                <w:szCs w:val="24"/>
              </w:rPr>
            </w:pPr>
          </w:p>
        </w:tc>
        <w:tc>
          <w:tcPr>
            <w:tcW w:w="7420" w:type="dxa"/>
            <w:vAlign w:val="center"/>
            <w:hideMark/>
          </w:tcPr>
          <w:p w14:paraId="3824476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72" w14:textId="77777777">
        <w:trPr>
          <w:trHeight w:val="330"/>
        </w:trPr>
        <w:tc>
          <w:tcPr>
            <w:tcW w:w="100" w:type="dxa"/>
            <w:noWrap/>
            <w:vAlign w:val="bottom"/>
            <w:hideMark/>
          </w:tcPr>
          <w:p w14:paraId="38244770" w14:textId="77777777" w:rsidR="008759C6" w:rsidRDefault="005B20CE">
            <w:pPr>
              <w:rPr>
                <w:rFonts w:ascii="Calibri" w:eastAsia="Times New Roman" w:hAnsi="Calibri" w:cs="Calibri"/>
                <w:color w:val="000000"/>
                <w:szCs w:val="24"/>
              </w:rPr>
            </w:pPr>
          </w:p>
        </w:tc>
        <w:tc>
          <w:tcPr>
            <w:tcW w:w="7420" w:type="dxa"/>
            <w:vAlign w:val="center"/>
            <w:hideMark/>
          </w:tcPr>
          <w:p w14:paraId="3824477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75" w14:textId="77777777">
        <w:trPr>
          <w:trHeight w:val="330"/>
        </w:trPr>
        <w:tc>
          <w:tcPr>
            <w:tcW w:w="100" w:type="dxa"/>
            <w:noWrap/>
            <w:vAlign w:val="bottom"/>
            <w:hideMark/>
          </w:tcPr>
          <w:p w14:paraId="38244773" w14:textId="77777777" w:rsidR="008759C6" w:rsidRDefault="005B20CE">
            <w:pPr>
              <w:rPr>
                <w:rFonts w:ascii="Calibri" w:eastAsia="Times New Roman" w:hAnsi="Calibri" w:cs="Calibri"/>
                <w:color w:val="000000"/>
                <w:szCs w:val="24"/>
              </w:rPr>
            </w:pPr>
          </w:p>
        </w:tc>
        <w:tc>
          <w:tcPr>
            <w:tcW w:w="7420" w:type="dxa"/>
            <w:vAlign w:val="center"/>
            <w:hideMark/>
          </w:tcPr>
          <w:p w14:paraId="3824477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78" w14:textId="77777777">
        <w:trPr>
          <w:trHeight w:val="330"/>
        </w:trPr>
        <w:tc>
          <w:tcPr>
            <w:tcW w:w="100" w:type="dxa"/>
            <w:noWrap/>
            <w:vAlign w:val="bottom"/>
            <w:hideMark/>
          </w:tcPr>
          <w:p w14:paraId="38244776" w14:textId="77777777" w:rsidR="008759C6" w:rsidRDefault="005B20CE">
            <w:pPr>
              <w:rPr>
                <w:rFonts w:ascii="Calibri" w:eastAsia="Times New Roman" w:hAnsi="Calibri" w:cs="Calibri"/>
                <w:color w:val="000000"/>
                <w:szCs w:val="24"/>
              </w:rPr>
            </w:pPr>
          </w:p>
        </w:tc>
        <w:tc>
          <w:tcPr>
            <w:tcW w:w="7420" w:type="dxa"/>
            <w:vAlign w:val="center"/>
            <w:hideMark/>
          </w:tcPr>
          <w:p w14:paraId="3824477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77B" w14:textId="77777777">
        <w:trPr>
          <w:trHeight w:val="345"/>
        </w:trPr>
        <w:tc>
          <w:tcPr>
            <w:tcW w:w="100" w:type="dxa"/>
            <w:noWrap/>
            <w:vAlign w:val="bottom"/>
            <w:hideMark/>
          </w:tcPr>
          <w:p w14:paraId="38244779" w14:textId="77777777" w:rsidR="008759C6" w:rsidRDefault="005B20CE">
            <w:pPr>
              <w:rPr>
                <w:rFonts w:ascii="Calibri" w:eastAsia="Times New Roman" w:hAnsi="Calibri" w:cs="Calibri"/>
                <w:color w:val="000000"/>
                <w:szCs w:val="24"/>
              </w:rPr>
            </w:pPr>
          </w:p>
        </w:tc>
        <w:tc>
          <w:tcPr>
            <w:tcW w:w="7420" w:type="dxa"/>
            <w:vAlign w:val="center"/>
            <w:hideMark/>
          </w:tcPr>
          <w:p w14:paraId="3824477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77E" w14:textId="77777777">
        <w:trPr>
          <w:trHeight w:val="330"/>
        </w:trPr>
        <w:tc>
          <w:tcPr>
            <w:tcW w:w="100" w:type="dxa"/>
            <w:noWrap/>
            <w:vAlign w:val="bottom"/>
            <w:hideMark/>
          </w:tcPr>
          <w:p w14:paraId="3824477C" w14:textId="77777777" w:rsidR="008759C6" w:rsidRDefault="005B20CE">
            <w:pPr>
              <w:rPr>
                <w:rFonts w:ascii="Calibri" w:eastAsia="Times New Roman" w:hAnsi="Calibri" w:cs="Calibri"/>
                <w:color w:val="000000"/>
                <w:szCs w:val="24"/>
              </w:rPr>
            </w:pPr>
          </w:p>
        </w:tc>
        <w:tc>
          <w:tcPr>
            <w:tcW w:w="7420" w:type="dxa"/>
            <w:vAlign w:val="center"/>
            <w:hideMark/>
          </w:tcPr>
          <w:p w14:paraId="3824477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 όπως τροπ.     ΚΑΤΑ ΠΛΕΙΟΨΗΦΙΑ</w:t>
            </w:r>
          </w:p>
        </w:tc>
      </w:tr>
      <w:tr w:rsidR="00D035B1" w14:paraId="38244781" w14:textId="77777777">
        <w:trPr>
          <w:trHeight w:val="330"/>
        </w:trPr>
        <w:tc>
          <w:tcPr>
            <w:tcW w:w="100" w:type="dxa"/>
            <w:noWrap/>
            <w:vAlign w:val="bottom"/>
            <w:hideMark/>
          </w:tcPr>
          <w:p w14:paraId="3824477F" w14:textId="77777777" w:rsidR="008759C6" w:rsidRDefault="005B20CE">
            <w:pPr>
              <w:rPr>
                <w:rFonts w:ascii="Calibri" w:eastAsia="Times New Roman" w:hAnsi="Calibri" w:cs="Calibri"/>
                <w:color w:val="000000"/>
                <w:szCs w:val="24"/>
              </w:rPr>
            </w:pPr>
          </w:p>
        </w:tc>
        <w:tc>
          <w:tcPr>
            <w:tcW w:w="7420" w:type="dxa"/>
            <w:vAlign w:val="center"/>
            <w:hideMark/>
          </w:tcPr>
          <w:p w14:paraId="3824478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84" w14:textId="77777777">
        <w:trPr>
          <w:trHeight w:val="330"/>
        </w:trPr>
        <w:tc>
          <w:tcPr>
            <w:tcW w:w="100" w:type="dxa"/>
            <w:noWrap/>
            <w:vAlign w:val="bottom"/>
            <w:hideMark/>
          </w:tcPr>
          <w:p w14:paraId="38244782" w14:textId="77777777" w:rsidR="008759C6" w:rsidRDefault="005B20CE">
            <w:pPr>
              <w:rPr>
                <w:rFonts w:ascii="Calibri" w:eastAsia="Times New Roman" w:hAnsi="Calibri" w:cs="Calibri"/>
                <w:color w:val="000000"/>
                <w:szCs w:val="24"/>
              </w:rPr>
            </w:pPr>
          </w:p>
        </w:tc>
        <w:tc>
          <w:tcPr>
            <w:tcW w:w="7420" w:type="dxa"/>
            <w:vAlign w:val="center"/>
            <w:hideMark/>
          </w:tcPr>
          <w:p w14:paraId="3824478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D035B1" w14:paraId="38244787" w14:textId="77777777">
        <w:trPr>
          <w:trHeight w:val="330"/>
        </w:trPr>
        <w:tc>
          <w:tcPr>
            <w:tcW w:w="100" w:type="dxa"/>
            <w:noWrap/>
            <w:vAlign w:val="bottom"/>
            <w:hideMark/>
          </w:tcPr>
          <w:p w14:paraId="38244785" w14:textId="77777777" w:rsidR="008759C6" w:rsidRDefault="005B20CE">
            <w:pPr>
              <w:rPr>
                <w:rFonts w:ascii="Calibri" w:eastAsia="Times New Roman" w:hAnsi="Calibri" w:cs="Calibri"/>
                <w:color w:val="000000"/>
                <w:szCs w:val="24"/>
              </w:rPr>
            </w:pPr>
          </w:p>
        </w:tc>
        <w:tc>
          <w:tcPr>
            <w:tcW w:w="7420" w:type="dxa"/>
            <w:vAlign w:val="center"/>
            <w:hideMark/>
          </w:tcPr>
          <w:p w14:paraId="3824478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8A" w14:textId="77777777">
        <w:trPr>
          <w:trHeight w:val="330"/>
        </w:trPr>
        <w:tc>
          <w:tcPr>
            <w:tcW w:w="100" w:type="dxa"/>
            <w:noWrap/>
            <w:vAlign w:val="bottom"/>
            <w:hideMark/>
          </w:tcPr>
          <w:p w14:paraId="38244788" w14:textId="77777777" w:rsidR="008759C6" w:rsidRDefault="005B20CE">
            <w:pPr>
              <w:rPr>
                <w:rFonts w:ascii="Calibri" w:eastAsia="Times New Roman" w:hAnsi="Calibri" w:cs="Calibri"/>
                <w:color w:val="000000"/>
                <w:szCs w:val="24"/>
              </w:rPr>
            </w:pPr>
          </w:p>
        </w:tc>
        <w:tc>
          <w:tcPr>
            <w:tcW w:w="7420" w:type="dxa"/>
            <w:vAlign w:val="center"/>
            <w:hideMark/>
          </w:tcPr>
          <w:p w14:paraId="3824478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w:t>
            </w:r>
            <w:r>
              <w:rPr>
                <w:rFonts w:ascii="Calibri" w:eastAsia="Times New Roman" w:hAnsi="Calibri" w:cs="Calibri"/>
                <w:color w:val="000000"/>
                <w:szCs w:val="24"/>
              </w:rPr>
              <w:t xml:space="preserve"> OXI</w:t>
            </w:r>
          </w:p>
        </w:tc>
      </w:tr>
      <w:tr w:rsidR="00D035B1" w14:paraId="3824478D" w14:textId="77777777">
        <w:trPr>
          <w:trHeight w:val="330"/>
        </w:trPr>
        <w:tc>
          <w:tcPr>
            <w:tcW w:w="100" w:type="dxa"/>
            <w:noWrap/>
            <w:vAlign w:val="bottom"/>
            <w:hideMark/>
          </w:tcPr>
          <w:p w14:paraId="3824478B" w14:textId="77777777" w:rsidR="008759C6" w:rsidRDefault="005B20CE">
            <w:pPr>
              <w:rPr>
                <w:rFonts w:ascii="Calibri" w:eastAsia="Times New Roman" w:hAnsi="Calibri" w:cs="Calibri"/>
                <w:color w:val="000000"/>
                <w:szCs w:val="24"/>
              </w:rPr>
            </w:pPr>
          </w:p>
        </w:tc>
        <w:tc>
          <w:tcPr>
            <w:tcW w:w="7420" w:type="dxa"/>
            <w:vAlign w:val="center"/>
            <w:hideMark/>
          </w:tcPr>
          <w:p w14:paraId="3824478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90" w14:textId="77777777">
        <w:trPr>
          <w:trHeight w:val="330"/>
        </w:trPr>
        <w:tc>
          <w:tcPr>
            <w:tcW w:w="100" w:type="dxa"/>
            <w:noWrap/>
            <w:vAlign w:val="bottom"/>
            <w:hideMark/>
          </w:tcPr>
          <w:p w14:paraId="3824478E" w14:textId="77777777" w:rsidR="008759C6" w:rsidRDefault="005B20CE">
            <w:pPr>
              <w:rPr>
                <w:rFonts w:ascii="Calibri" w:eastAsia="Times New Roman" w:hAnsi="Calibri" w:cs="Calibri"/>
                <w:color w:val="000000"/>
                <w:szCs w:val="24"/>
              </w:rPr>
            </w:pPr>
          </w:p>
        </w:tc>
        <w:tc>
          <w:tcPr>
            <w:tcW w:w="7420" w:type="dxa"/>
            <w:vAlign w:val="center"/>
            <w:hideMark/>
          </w:tcPr>
          <w:p w14:paraId="3824478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93" w14:textId="77777777">
        <w:trPr>
          <w:trHeight w:val="330"/>
        </w:trPr>
        <w:tc>
          <w:tcPr>
            <w:tcW w:w="100" w:type="dxa"/>
            <w:noWrap/>
            <w:vAlign w:val="bottom"/>
            <w:hideMark/>
          </w:tcPr>
          <w:p w14:paraId="38244791" w14:textId="77777777" w:rsidR="008759C6" w:rsidRDefault="005B20CE">
            <w:pPr>
              <w:rPr>
                <w:rFonts w:ascii="Calibri" w:eastAsia="Times New Roman" w:hAnsi="Calibri" w:cs="Calibri"/>
                <w:color w:val="000000"/>
                <w:szCs w:val="24"/>
              </w:rPr>
            </w:pPr>
          </w:p>
        </w:tc>
        <w:tc>
          <w:tcPr>
            <w:tcW w:w="7420" w:type="dxa"/>
            <w:vAlign w:val="center"/>
            <w:hideMark/>
          </w:tcPr>
          <w:p w14:paraId="3824479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796" w14:textId="77777777">
        <w:trPr>
          <w:trHeight w:val="330"/>
        </w:trPr>
        <w:tc>
          <w:tcPr>
            <w:tcW w:w="100" w:type="dxa"/>
            <w:noWrap/>
            <w:vAlign w:val="bottom"/>
            <w:hideMark/>
          </w:tcPr>
          <w:p w14:paraId="38244794" w14:textId="77777777" w:rsidR="008759C6" w:rsidRDefault="005B20CE">
            <w:pPr>
              <w:rPr>
                <w:rFonts w:ascii="Calibri" w:eastAsia="Times New Roman" w:hAnsi="Calibri" w:cs="Calibri"/>
                <w:color w:val="000000"/>
                <w:szCs w:val="24"/>
              </w:rPr>
            </w:pPr>
          </w:p>
        </w:tc>
        <w:tc>
          <w:tcPr>
            <w:tcW w:w="7420" w:type="dxa"/>
            <w:vAlign w:val="center"/>
            <w:hideMark/>
          </w:tcPr>
          <w:p w14:paraId="3824479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799" w14:textId="77777777">
        <w:trPr>
          <w:trHeight w:val="330"/>
        </w:trPr>
        <w:tc>
          <w:tcPr>
            <w:tcW w:w="100" w:type="dxa"/>
            <w:noWrap/>
            <w:vAlign w:val="bottom"/>
            <w:hideMark/>
          </w:tcPr>
          <w:p w14:paraId="38244797" w14:textId="77777777" w:rsidR="008759C6" w:rsidRDefault="005B20CE">
            <w:pPr>
              <w:rPr>
                <w:rFonts w:ascii="Calibri" w:eastAsia="Times New Roman" w:hAnsi="Calibri" w:cs="Calibri"/>
                <w:color w:val="000000"/>
                <w:szCs w:val="24"/>
              </w:rPr>
            </w:pPr>
          </w:p>
        </w:tc>
        <w:tc>
          <w:tcPr>
            <w:tcW w:w="7420" w:type="dxa"/>
            <w:vAlign w:val="center"/>
            <w:hideMark/>
          </w:tcPr>
          <w:p w14:paraId="3824479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 ως έχει     ΚΑΤΑ ΠΛΕΙΟΨΗΦΙΑ</w:t>
            </w:r>
          </w:p>
        </w:tc>
      </w:tr>
      <w:tr w:rsidR="00D035B1" w14:paraId="3824479C" w14:textId="77777777">
        <w:trPr>
          <w:trHeight w:val="330"/>
        </w:trPr>
        <w:tc>
          <w:tcPr>
            <w:tcW w:w="100" w:type="dxa"/>
            <w:noWrap/>
            <w:vAlign w:val="bottom"/>
            <w:hideMark/>
          </w:tcPr>
          <w:p w14:paraId="3824479A" w14:textId="77777777" w:rsidR="008759C6" w:rsidRDefault="005B20CE">
            <w:pPr>
              <w:rPr>
                <w:rFonts w:ascii="Calibri" w:eastAsia="Times New Roman" w:hAnsi="Calibri" w:cs="Calibri"/>
                <w:color w:val="000000"/>
                <w:szCs w:val="24"/>
              </w:rPr>
            </w:pPr>
          </w:p>
        </w:tc>
        <w:tc>
          <w:tcPr>
            <w:tcW w:w="7420" w:type="dxa"/>
            <w:vAlign w:val="center"/>
            <w:hideMark/>
          </w:tcPr>
          <w:p w14:paraId="3824479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9F" w14:textId="77777777">
        <w:trPr>
          <w:trHeight w:val="330"/>
        </w:trPr>
        <w:tc>
          <w:tcPr>
            <w:tcW w:w="100" w:type="dxa"/>
            <w:noWrap/>
            <w:vAlign w:val="bottom"/>
            <w:hideMark/>
          </w:tcPr>
          <w:p w14:paraId="3824479D" w14:textId="77777777" w:rsidR="008759C6" w:rsidRDefault="005B20CE">
            <w:pPr>
              <w:rPr>
                <w:rFonts w:ascii="Calibri" w:eastAsia="Times New Roman" w:hAnsi="Calibri" w:cs="Calibri"/>
                <w:color w:val="000000"/>
                <w:szCs w:val="24"/>
              </w:rPr>
            </w:pPr>
          </w:p>
        </w:tc>
        <w:tc>
          <w:tcPr>
            <w:tcW w:w="7420" w:type="dxa"/>
            <w:vAlign w:val="center"/>
            <w:hideMark/>
          </w:tcPr>
          <w:p w14:paraId="3824479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A2" w14:textId="77777777">
        <w:trPr>
          <w:trHeight w:val="330"/>
        </w:trPr>
        <w:tc>
          <w:tcPr>
            <w:tcW w:w="100" w:type="dxa"/>
            <w:noWrap/>
            <w:vAlign w:val="bottom"/>
            <w:hideMark/>
          </w:tcPr>
          <w:p w14:paraId="382447A0" w14:textId="77777777" w:rsidR="008759C6" w:rsidRDefault="005B20CE">
            <w:pPr>
              <w:rPr>
                <w:rFonts w:ascii="Calibri" w:eastAsia="Times New Roman" w:hAnsi="Calibri" w:cs="Calibri"/>
                <w:color w:val="000000"/>
                <w:szCs w:val="24"/>
              </w:rPr>
            </w:pPr>
          </w:p>
        </w:tc>
        <w:tc>
          <w:tcPr>
            <w:tcW w:w="7420" w:type="dxa"/>
            <w:vAlign w:val="center"/>
            <w:hideMark/>
          </w:tcPr>
          <w:p w14:paraId="382447A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A5" w14:textId="77777777">
        <w:trPr>
          <w:trHeight w:val="330"/>
        </w:trPr>
        <w:tc>
          <w:tcPr>
            <w:tcW w:w="100" w:type="dxa"/>
            <w:noWrap/>
            <w:vAlign w:val="bottom"/>
            <w:hideMark/>
          </w:tcPr>
          <w:p w14:paraId="382447A3" w14:textId="77777777" w:rsidR="008759C6" w:rsidRDefault="005B20CE">
            <w:pPr>
              <w:rPr>
                <w:rFonts w:ascii="Calibri" w:eastAsia="Times New Roman" w:hAnsi="Calibri" w:cs="Calibri"/>
                <w:color w:val="000000"/>
                <w:szCs w:val="24"/>
              </w:rPr>
            </w:pPr>
          </w:p>
        </w:tc>
        <w:tc>
          <w:tcPr>
            <w:tcW w:w="7420" w:type="dxa"/>
            <w:vAlign w:val="center"/>
            <w:hideMark/>
          </w:tcPr>
          <w:p w14:paraId="382447A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A8" w14:textId="77777777">
        <w:trPr>
          <w:trHeight w:val="330"/>
        </w:trPr>
        <w:tc>
          <w:tcPr>
            <w:tcW w:w="100" w:type="dxa"/>
            <w:noWrap/>
            <w:vAlign w:val="bottom"/>
            <w:hideMark/>
          </w:tcPr>
          <w:p w14:paraId="382447A6" w14:textId="77777777" w:rsidR="008759C6" w:rsidRDefault="005B20CE">
            <w:pPr>
              <w:rPr>
                <w:rFonts w:ascii="Calibri" w:eastAsia="Times New Roman" w:hAnsi="Calibri" w:cs="Calibri"/>
                <w:color w:val="000000"/>
                <w:szCs w:val="24"/>
              </w:rPr>
            </w:pPr>
          </w:p>
        </w:tc>
        <w:tc>
          <w:tcPr>
            <w:tcW w:w="7420" w:type="dxa"/>
            <w:vAlign w:val="center"/>
            <w:hideMark/>
          </w:tcPr>
          <w:p w14:paraId="382447A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AB" w14:textId="77777777">
        <w:trPr>
          <w:trHeight w:val="330"/>
        </w:trPr>
        <w:tc>
          <w:tcPr>
            <w:tcW w:w="100" w:type="dxa"/>
            <w:noWrap/>
            <w:vAlign w:val="bottom"/>
            <w:hideMark/>
          </w:tcPr>
          <w:p w14:paraId="382447A9" w14:textId="77777777" w:rsidR="008759C6" w:rsidRDefault="005B20CE">
            <w:pPr>
              <w:rPr>
                <w:rFonts w:ascii="Calibri" w:eastAsia="Times New Roman" w:hAnsi="Calibri" w:cs="Calibri"/>
                <w:color w:val="000000"/>
                <w:szCs w:val="24"/>
              </w:rPr>
            </w:pPr>
          </w:p>
        </w:tc>
        <w:tc>
          <w:tcPr>
            <w:tcW w:w="7420" w:type="dxa"/>
            <w:vAlign w:val="center"/>
            <w:hideMark/>
          </w:tcPr>
          <w:p w14:paraId="382447A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AE" w14:textId="77777777">
        <w:trPr>
          <w:trHeight w:val="330"/>
        </w:trPr>
        <w:tc>
          <w:tcPr>
            <w:tcW w:w="100" w:type="dxa"/>
            <w:noWrap/>
            <w:vAlign w:val="bottom"/>
            <w:hideMark/>
          </w:tcPr>
          <w:p w14:paraId="382447AC" w14:textId="77777777" w:rsidR="008759C6" w:rsidRDefault="005B20CE">
            <w:pPr>
              <w:rPr>
                <w:rFonts w:ascii="Calibri" w:eastAsia="Times New Roman" w:hAnsi="Calibri" w:cs="Calibri"/>
                <w:color w:val="000000"/>
                <w:szCs w:val="24"/>
              </w:rPr>
            </w:pPr>
          </w:p>
        </w:tc>
        <w:tc>
          <w:tcPr>
            <w:tcW w:w="7420" w:type="dxa"/>
            <w:vAlign w:val="center"/>
            <w:hideMark/>
          </w:tcPr>
          <w:p w14:paraId="382447A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7B1" w14:textId="77777777">
        <w:trPr>
          <w:trHeight w:val="330"/>
        </w:trPr>
        <w:tc>
          <w:tcPr>
            <w:tcW w:w="100" w:type="dxa"/>
            <w:noWrap/>
            <w:vAlign w:val="bottom"/>
            <w:hideMark/>
          </w:tcPr>
          <w:p w14:paraId="382447AF" w14:textId="77777777" w:rsidR="008759C6" w:rsidRDefault="005B20CE">
            <w:pPr>
              <w:rPr>
                <w:rFonts w:ascii="Calibri" w:eastAsia="Times New Roman" w:hAnsi="Calibri" w:cs="Calibri"/>
                <w:color w:val="000000"/>
                <w:szCs w:val="24"/>
              </w:rPr>
            </w:pPr>
          </w:p>
        </w:tc>
        <w:tc>
          <w:tcPr>
            <w:tcW w:w="7420" w:type="dxa"/>
            <w:vAlign w:val="center"/>
            <w:hideMark/>
          </w:tcPr>
          <w:p w14:paraId="382447B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7B4" w14:textId="77777777">
        <w:trPr>
          <w:trHeight w:val="330"/>
        </w:trPr>
        <w:tc>
          <w:tcPr>
            <w:tcW w:w="100" w:type="dxa"/>
            <w:noWrap/>
            <w:vAlign w:val="bottom"/>
            <w:hideMark/>
          </w:tcPr>
          <w:p w14:paraId="382447B2" w14:textId="77777777" w:rsidR="008759C6" w:rsidRDefault="005B20CE">
            <w:pPr>
              <w:rPr>
                <w:rFonts w:ascii="Calibri" w:eastAsia="Times New Roman" w:hAnsi="Calibri" w:cs="Calibri"/>
                <w:color w:val="000000"/>
                <w:szCs w:val="24"/>
              </w:rPr>
            </w:pPr>
          </w:p>
        </w:tc>
        <w:tc>
          <w:tcPr>
            <w:tcW w:w="7420" w:type="dxa"/>
            <w:vAlign w:val="center"/>
            <w:hideMark/>
          </w:tcPr>
          <w:p w14:paraId="382447B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 ως έχει     ΚΑΤΑ ΠΛΕΙΟΨΗΦΙΑ</w:t>
            </w:r>
          </w:p>
        </w:tc>
      </w:tr>
      <w:tr w:rsidR="00D035B1" w14:paraId="382447B7" w14:textId="77777777">
        <w:trPr>
          <w:trHeight w:val="330"/>
        </w:trPr>
        <w:tc>
          <w:tcPr>
            <w:tcW w:w="100" w:type="dxa"/>
            <w:noWrap/>
            <w:vAlign w:val="bottom"/>
            <w:hideMark/>
          </w:tcPr>
          <w:p w14:paraId="382447B5" w14:textId="77777777" w:rsidR="008759C6" w:rsidRDefault="005B20CE">
            <w:pPr>
              <w:rPr>
                <w:rFonts w:ascii="Calibri" w:eastAsia="Times New Roman" w:hAnsi="Calibri" w:cs="Calibri"/>
                <w:color w:val="000000"/>
                <w:szCs w:val="24"/>
              </w:rPr>
            </w:pPr>
          </w:p>
        </w:tc>
        <w:tc>
          <w:tcPr>
            <w:tcW w:w="7420" w:type="dxa"/>
            <w:vAlign w:val="center"/>
            <w:hideMark/>
          </w:tcPr>
          <w:p w14:paraId="382447B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BA" w14:textId="77777777">
        <w:trPr>
          <w:trHeight w:val="330"/>
        </w:trPr>
        <w:tc>
          <w:tcPr>
            <w:tcW w:w="100" w:type="dxa"/>
            <w:noWrap/>
            <w:vAlign w:val="bottom"/>
            <w:hideMark/>
          </w:tcPr>
          <w:p w14:paraId="382447B8" w14:textId="77777777" w:rsidR="008759C6" w:rsidRDefault="005B20CE">
            <w:pPr>
              <w:rPr>
                <w:rFonts w:ascii="Calibri" w:eastAsia="Times New Roman" w:hAnsi="Calibri" w:cs="Calibri"/>
                <w:color w:val="000000"/>
                <w:szCs w:val="24"/>
              </w:rPr>
            </w:pPr>
          </w:p>
        </w:tc>
        <w:tc>
          <w:tcPr>
            <w:tcW w:w="7420" w:type="dxa"/>
            <w:vAlign w:val="center"/>
            <w:hideMark/>
          </w:tcPr>
          <w:p w14:paraId="382447B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BD" w14:textId="77777777">
        <w:trPr>
          <w:trHeight w:val="345"/>
        </w:trPr>
        <w:tc>
          <w:tcPr>
            <w:tcW w:w="100" w:type="dxa"/>
            <w:noWrap/>
            <w:vAlign w:val="bottom"/>
            <w:hideMark/>
          </w:tcPr>
          <w:p w14:paraId="382447BB" w14:textId="77777777" w:rsidR="008759C6" w:rsidRDefault="005B20CE">
            <w:pPr>
              <w:rPr>
                <w:rFonts w:ascii="Calibri" w:eastAsia="Times New Roman" w:hAnsi="Calibri" w:cs="Calibri"/>
                <w:color w:val="000000"/>
                <w:szCs w:val="24"/>
              </w:rPr>
            </w:pPr>
          </w:p>
        </w:tc>
        <w:tc>
          <w:tcPr>
            <w:tcW w:w="7420" w:type="dxa"/>
            <w:vAlign w:val="center"/>
            <w:hideMark/>
          </w:tcPr>
          <w:p w14:paraId="382447B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C0" w14:textId="77777777">
        <w:trPr>
          <w:trHeight w:val="330"/>
        </w:trPr>
        <w:tc>
          <w:tcPr>
            <w:tcW w:w="100" w:type="dxa"/>
            <w:noWrap/>
            <w:vAlign w:val="bottom"/>
            <w:hideMark/>
          </w:tcPr>
          <w:p w14:paraId="382447BE" w14:textId="77777777" w:rsidR="008759C6" w:rsidRDefault="005B20CE">
            <w:pPr>
              <w:rPr>
                <w:rFonts w:ascii="Calibri" w:eastAsia="Times New Roman" w:hAnsi="Calibri" w:cs="Calibri"/>
                <w:color w:val="000000"/>
                <w:szCs w:val="24"/>
              </w:rPr>
            </w:pPr>
          </w:p>
        </w:tc>
        <w:tc>
          <w:tcPr>
            <w:tcW w:w="7420" w:type="dxa"/>
            <w:vAlign w:val="center"/>
            <w:hideMark/>
          </w:tcPr>
          <w:p w14:paraId="382447B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C3" w14:textId="77777777">
        <w:trPr>
          <w:trHeight w:val="330"/>
        </w:trPr>
        <w:tc>
          <w:tcPr>
            <w:tcW w:w="100" w:type="dxa"/>
            <w:noWrap/>
            <w:vAlign w:val="bottom"/>
            <w:hideMark/>
          </w:tcPr>
          <w:p w14:paraId="382447C1" w14:textId="77777777" w:rsidR="008759C6" w:rsidRDefault="005B20CE">
            <w:pPr>
              <w:rPr>
                <w:rFonts w:ascii="Calibri" w:eastAsia="Times New Roman" w:hAnsi="Calibri" w:cs="Calibri"/>
                <w:color w:val="000000"/>
                <w:szCs w:val="24"/>
              </w:rPr>
            </w:pPr>
          </w:p>
        </w:tc>
        <w:tc>
          <w:tcPr>
            <w:tcW w:w="7420" w:type="dxa"/>
            <w:vAlign w:val="center"/>
            <w:hideMark/>
          </w:tcPr>
          <w:p w14:paraId="382447C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C6" w14:textId="77777777">
        <w:trPr>
          <w:trHeight w:val="330"/>
        </w:trPr>
        <w:tc>
          <w:tcPr>
            <w:tcW w:w="100" w:type="dxa"/>
            <w:noWrap/>
            <w:vAlign w:val="bottom"/>
            <w:hideMark/>
          </w:tcPr>
          <w:p w14:paraId="382447C4" w14:textId="77777777" w:rsidR="008759C6" w:rsidRDefault="005B20CE">
            <w:pPr>
              <w:rPr>
                <w:rFonts w:ascii="Calibri" w:eastAsia="Times New Roman" w:hAnsi="Calibri" w:cs="Calibri"/>
                <w:color w:val="000000"/>
                <w:szCs w:val="24"/>
              </w:rPr>
            </w:pPr>
          </w:p>
        </w:tc>
        <w:tc>
          <w:tcPr>
            <w:tcW w:w="7420" w:type="dxa"/>
            <w:vAlign w:val="center"/>
            <w:hideMark/>
          </w:tcPr>
          <w:p w14:paraId="382447C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C9" w14:textId="77777777">
        <w:trPr>
          <w:trHeight w:val="330"/>
        </w:trPr>
        <w:tc>
          <w:tcPr>
            <w:tcW w:w="100" w:type="dxa"/>
            <w:noWrap/>
            <w:vAlign w:val="bottom"/>
            <w:hideMark/>
          </w:tcPr>
          <w:p w14:paraId="382447C7" w14:textId="77777777" w:rsidR="008759C6" w:rsidRDefault="005B20CE">
            <w:pPr>
              <w:rPr>
                <w:rFonts w:ascii="Calibri" w:eastAsia="Times New Roman" w:hAnsi="Calibri" w:cs="Calibri"/>
                <w:color w:val="000000"/>
                <w:szCs w:val="24"/>
              </w:rPr>
            </w:pPr>
          </w:p>
        </w:tc>
        <w:tc>
          <w:tcPr>
            <w:tcW w:w="7420" w:type="dxa"/>
            <w:vAlign w:val="center"/>
            <w:hideMark/>
          </w:tcPr>
          <w:p w14:paraId="382447C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7CC" w14:textId="77777777">
        <w:trPr>
          <w:trHeight w:val="345"/>
        </w:trPr>
        <w:tc>
          <w:tcPr>
            <w:tcW w:w="100" w:type="dxa"/>
            <w:noWrap/>
            <w:vAlign w:val="bottom"/>
            <w:hideMark/>
          </w:tcPr>
          <w:p w14:paraId="382447CA" w14:textId="77777777" w:rsidR="008759C6" w:rsidRDefault="005B20CE">
            <w:pPr>
              <w:rPr>
                <w:rFonts w:ascii="Calibri" w:eastAsia="Times New Roman" w:hAnsi="Calibri" w:cs="Calibri"/>
                <w:color w:val="000000"/>
                <w:szCs w:val="24"/>
              </w:rPr>
            </w:pPr>
          </w:p>
        </w:tc>
        <w:tc>
          <w:tcPr>
            <w:tcW w:w="7420" w:type="dxa"/>
            <w:vAlign w:val="center"/>
            <w:hideMark/>
          </w:tcPr>
          <w:p w14:paraId="382447C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7CF" w14:textId="77777777">
        <w:trPr>
          <w:trHeight w:val="330"/>
        </w:trPr>
        <w:tc>
          <w:tcPr>
            <w:tcW w:w="100" w:type="dxa"/>
            <w:noWrap/>
            <w:vAlign w:val="bottom"/>
            <w:hideMark/>
          </w:tcPr>
          <w:p w14:paraId="382447CD" w14:textId="77777777" w:rsidR="008759C6" w:rsidRDefault="005B20CE">
            <w:pPr>
              <w:rPr>
                <w:rFonts w:ascii="Calibri" w:eastAsia="Times New Roman" w:hAnsi="Calibri" w:cs="Calibri"/>
                <w:color w:val="000000"/>
                <w:szCs w:val="24"/>
              </w:rPr>
            </w:pPr>
          </w:p>
        </w:tc>
        <w:tc>
          <w:tcPr>
            <w:tcW w:w="7420" w:type="dxa"/>
            <w:vAlign w:val="center"/>
            <w:hideMark/>
          </w:tcPr>
          <w:p w14:paraId="382447C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 όπως τροπ.     ΚΑΤΑ ΠΛΕΙΟΨΗΦΙΑ</w:t>
            </w:r>
          </w:p>
        </w:tc>
      </w:tr>
      <w:tr w:rsidR="00D035B1" w14:paraId="382447D2" w14:textId="77777777">
        <w:trPr>
          <w:trHeight w:val="330"/>
        </w:trPr>
        <w:tc>
          <w:tcPr>
            <w:tcW w:w="100" w:type="dxa"/>
            <w:noWrap/>
            <w:vAlign w:val="bottom"/>
            <w:hideMark/>
          </w:tcPr>
          <w:p w14:paraId="382447D0" w14:textId="77777777" w:rsidR="008759C6" w:rsidRDefault="005B20CE">
            <w:pPr>
              <w:rPr>
                <w:rFonts w:ascii="Calibri" w:eastAsia="Times New Roman" w:hAnsi="Calibri" w:cs="Calibri"/>
                <w:color w:val="000000"/>
                <w:szCs w:val="24"/>
              </w:rPr>
            </w:pPr>
          </w:p>
        </w:tc>
        <w:tc>
          <w:tcPr>
            <w:tcW w:w="7420" w:type="dxa"/>
            <w:vAlign w:val="center"/>
            <w:hideMark/>
          </w:tcPr>
          <w:p w14:paraId="382447D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D5" w14:textId="77777777">
        <w:trPr>
          <w:trHeight w:val="330"/>
        </w:trPr>
        <w:tc>
          <w:tcPr>
            <w:tcW w:w="100" w:type="dxa"/>
            <w:noWrap/>
            <w:vAlign w:val="bottom"/>
            <w:hideMark/>
          </w:tcPr>
          <w:p w14:paraId="382447D3" w14:textId="77777777" w:rsidR="008759C6" w:rsidRDefault="005B20CE">
            <w:pPr>
              <w:rPr>
                <w:rFonts w:ascii="Calibri" w:eastAsia="Times New Roman" w:hAnsi="Calibri" w:cs="Calibri"/>
                <w:color w:val="000000"/>
                <w:szCs w:val="24"/>
              </w:rPr>
            </w:pPr>
          </w:p>
        </w:tc>
        <w:tc>
          <w:tcPr>
            <w:tcW w:w="7420" w:type="dxa"/>
            <w:vAlign w:val="center"/>
            <w:hideMark/>
          </w:tcPr>
          <w:p w14:paraId="382447D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D8" w14:textId="77777777">
        <w:trPr>
          <w:trHeight w:val="330"/>
        </w:trPr>
        <w:tc>
          <w:tcPr>
            <w:tcW w:w="100" w:type="dxa"/>
            <w:noWrap/>
            <w:vAlign w:val="bottom"/>
            <w:hideMark/>
          </w:tcPr>
          <w:p w14:paraId="382447D6" w14:textId="77777777" w:rsidR="008759C6" w:rsidRDefault="005B20CE">
            <w:pPr>
              <w:rPr>
                <w:rFonts w:ascii="Calibri" w:eastAsia="Times New Roman" w:hAnsi="Calibri" w:cs="Calibri"/>
                <w:color w:val="000000"/>
                <w:szCs w:val="24"/>
              </w:rPr>
            </w:pPr>
          </w:p>
        </w:tc>
        <w:tc>
          <w:tcPr>
            <w:tcW w:w="7420" w:type="dxa"/>
            <w:vAlign w:val="center"/>
            <w:hideMark/>
          </w:tcPr>
          <w:p w14:paraId="382447D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DB" w14:textId="77777777">
        <w:trPr>
          <w:trHeight w:val="330"/>
        </w:trPr>
        <w:tc>
          <w:tcPr>
            <w:tcW w:w="100" w:type="dxa"/>
            <w:noWrap/>
            <w:vAlign w:val="bottom"/>
            <w:hideMark/>
          </w:tcPr>
          <w:p w14:paraId="382447D9" w14:textId="77777777" w:rsidR="008759C6" w:rsidRDefault="005B20CE">
            <w:pPr>
              <w:rPr>
                <w:rFonts w:ascii="Calibri" w:eastAsia="Times New Roman" w:hAnsi="Calibri" w:cs="Calibri"/>
                <w:color w:val="000000"/>
                <w:szCs w:val="24"/>
              </w:rPr>
            </w:pPr>
          </w:p>
        </w:tc>
        <w:tc>
          <w:tcPr>
            <w:tcW w:w="7420" w:type="dxa"/>
            <w:vAlign w:val="center"/>
            <w:hideMark/>
          </w:tcPr>
          <w:p w14:paraId="382447D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DE" w14:textId="77777777">
        <w:trPr>
          <w:trHeight w:val="330"/>
        </w:trPr>
        <w:tc>
          <w:tcPr>
            <w:tcW w:w="100" w:type="dxa"/>
            <w:noWrap/>
            <w:vAlign w:val="bottom"/>
            <w:hideMark/>
          </w:tcPr>
          <w:p w14:paraId="382447DC" w14:textId="77777777" w:rsidR="008759C6" w:rsidRDefault="005B20CE">
            <w:pPr>
              <w:rPr>
                <w:rFonts w:ascii="Calibri" w:eastAsia="Times New Roman" w:hAnsi="Calibri" w:cs="Calibri"/>
                <w:color w:val="000000"/>
                <w:szCs w:val="24"/>
              </w:rPr>
            </w:pPr>
          </w:p>
        </w:tc>
        <w:tc>
          <w:tcPr>
            <w:tcW w:w="7420" w:type="dxa"/>
            <w:vAlign w:val="center"/>
            <w:hideMark/>
          </w:tcPr>
          <w:p w14:paraId="382447D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E1" w14:textId="77777777">
        <w:trPr>
          <w:trHeight w:val="330"/>
        </w:trPr>
        <w:tc>
          <w:tcPr>
            <w:tcW w:w="100" w:type="dxa"/>
            <w:noWrap/>
            <w:vAlign w:val="bottom"/>
            <w:hideMark/>
          </w:tcPr>
          <w:p w14:paraId="382447DF" w14:textId="77777777" w:rsidR="008759C6" w:rsidRDefault="005B20CE">
            <w:pPr>
              <w:rPr>
                <w:rFonts w:ascii="Calibri" w:eastAsia="Times New Roman" w:hAnsi="Calibri" w:cs="Calibri"/>
                <w:color w:val="000000"/>
                <w:szCs w:val="24"/>
              </w:rPr>
            </w:pPr>
          </w:p>
        </w:tc>
        <w:tc>
          <w:tcPr>
            <w:tcW w:w="7420" w:type="dxa"/>
            <w:vAlign w:val="center"/>
            <w:hideMark/>
          </w:tcPr>
          <w:p w14:paraId="382447E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E4" w14:textId="77777777">
        <w:trPr>
          <w:trHeight w:val="330"/>
        </w:trPr>
        <w:tc>
          <w:tcPr>
            <w:tcW w:w="100" w:type="dxa"/>
            <w:noWrap/>
            <w:vAlign w:val="bottom"/>
            <w:hideMark/>
          </w:tcPr>
          <w:p w14:paraId="382447E2" w14:textId="77777777" w:rsidR="008759C6" w:rsidRDefault="005B20CE">
            <w:pPr>
              <w:rPr>
                <w:rFonts w:ascii="Calibri" w:eastAsia="Times New Roman" w:hAnsi="Calibri" w:cs="Calibri"/>
                <w:color w:val="000000"/>
                <w:szCs w:val="24"/>
              </w:rPr>
            </w:pPr>
          </w:p>
        </w:tc>
        <w:tc>
          <w:tcPr>
            <w:tcW w:w="7420" w:type="dxa"/>
            <w:vAlign w:val="center"/>
            <w:hideMark/>
          </w:tcPr>
          <w:p w14:paraId="382447E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7E7" w14:textId="77777777">
        <w:trPr>
          <w:trHeight w:val="330"/>
        </w:trPr>
        <w:tc>
          <w:tcPr>
            <w:tcW w:w="100" w:type="dxa"/>
            <w:noWrap/>
            <w:vAlign w:val="bottom"/>
            <w:hideMark/>
          </w:tcPr>
          <w:p w14:paraId="382447E5" w14:textId="77777777" w:rsidR="008759C6" w:rsidRDefault="005B20CE">
            <w:pPr>
              <w:rPr>
                <w:rFonts w:ascii="Calibri" w:eastAsia="Times New Roman" w:hAnsi="Calibri" w:cs="Calibri"/>
                <w:color w:val="000000"/>
                <w:szCs w:val="24"/>
              </w:rPr>
            </w:pPr>
          </w:p>
        </w:tc>
        <w:tc>
          <w:tcPr>
            <w:tcW w:w="7420" w:type="dxa"/>
            <w:vAlign w:val="center"/>
            <w:hideMark/>
          </w:tcPr>
          <w:p w14:paraId="382447E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7EA" w14:textId="77777777">
        <w:trPr>
          <w:trHeight w:val="345"/>
        </w:trPr>
        <w:tc>
          <w:tcPr>
            <w:tcW w:w="100" w:type="dxa"/>
            <w:noWrap/>
            <w:vAlign w:val="bottom"/>
            <w:hideMark/>
          </w:tcPr>
          <w:p w14:paraId="382447E8" w14:textId="77777777" w:rsidR="008759C6" w:rsidRDefault="005B20CE">
            <w:pPr>
              <w:rPr>
                <w:rFonts w:ascii="Calibri" w:eastAsia="Times New Roman" w:hAnsi="Calibri" w:cs="Calibri"/>
                <w:color w:val="000000"/>
                <w:szCs w:val="24"/>
              </w:rPr>
            </w:pPr>
          </w:p>
        </w:tc>
        <w:tc>
          <w:tcPr>
            <w:tcW w:w="7420" w:type="dxa"/>
            <w:vAlign w:val="center"/>
            <w:hideMark/>
          </w:tcPr>
          <w:p w14:paraId="382447E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7 όπως </w:t>
            </w:r>
            <w:r>
              <w:rPr>
                <w:rFonts w:ascii="Calibri" w:eastAsia="Times New Roman" w:hAnsi="Calibri" w:cs="Calibri"/>
                <w:color w:val="000000"/>
                <w:szCs w:val="24"/>
              </w:rPr>
              <w:t>τροπ.     ΚΑΤΑ ΠΛΕΙΟΨΗΦΙΑ</w:t>
            </w:r>
          </w:p>
        </w:tc>
      </w:tr>
      <w:tr w:rsidR="00D035B1" w14:paraId="382447ED" w14:textId="77777777">
        <w:trPr>
          <w:trHeight w:val="330"/>
        </w:trPr>
        <w:tc>
          <w:tcPr>
            <w:tcW w:w="100" w:type="dxa"/>
            <w:noWrap/>
            <w:vAlign w:val="bottom"/>
            <w:hideMark/>
          </w:tcPr>
          <w:p w14:paraId="382447EB" w14:textId="77777777" w:rsidR="008759C6" w:rsidRDefault="005B20CE">
            <w:pPr>
              <w:rPr>
                <w:rFonts w:ascii="Calibri" w:eastAsia="Times New Roman" w:hAnsi="Calibri" w:cs="Calibri"/>
                <w:color w:val="000000"/>
                <w:szCs w:val="24"/>
              </w:rPr>
            </w:pPr>
          </w:p>
        </w:tc>
        <w:tc>
          <w:tcPr>
            <w:tcW w:w="7420" w:type="dxa"/>
            <w:vAlign w:val="center"/>
            <w:hideMark/>
          </w:tcPr>
          <w:p w14:paraId="382447E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7F0" w14:textId="77777777">
        <w:trPr>
          <w:trHeight w:val="330"/>
        </w:trPr>
        <w:tc>
          <w:tcPr>
            <w:tcW w:w="100" w:type="dxa"/>
            <w:noWrap/>
            <w:vAlign w:val="bottom"/>
            <w:hideMark/>
          </w:tcPr>
          <w:p w14:paraId="382447EE" w14:textId="77777777" w:rsidR="008759C6" w:rsidRDefault="005B20CE">
            <w:pPr>
              <w:rPr>
                <w:rFonts w:ascii="Calibri" w:eastAsia="Times New Roman" w:hAnsi="Calibri" w:cs="Calibri"/>
                <w:color w:val="000000"/>
                <w:szCs w:val="24"/>
              </w:rPr>
            </w:pPr>
          </w:p>
        </w:tc>
        <w:tc>
          <w:tcPr>
            <w:tcW w:w="7420" w:type="dxa"/>
            <w:vAlign w:val="center"/>
            <w:hideMark/>
          </w:tcPr>
          <w:p w14:paraId="382447E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7F3" w14:textId="77777777">
        <w:trPr>
          <w:trHeight w:val="330"/>
        </w:trPr>
        <w:tc>
          <w:tcPr>
            <w:tcW w:w="100" w:type="dxa"/>
            <w:noWrap/>
            <w:vAlign w:val="bottom"/>
            <w:hideMark/>
          </w:tcPr>
          <w:p w14:paraId="382447F1" w14:textId="77777777" w:rsidR="008759C6" w:rsidRDefault="005B20CE">
            <w:pPr>
              <w:rPr>
                <w:rFonts w:ascii="Calibri" w:eastAsia="Times New Roman" w:hAnsi="Calibri" w:cs="Calibri"/>
                <w:color w:val="000000"/>
                <w:szCs w:val="24"/>
              </w:rPr>
            </w:pPr>
          </w:p>
        </w:tc>
        <w:tc>
          <w:tcPr>
            <w:tcW w:w="7420" w:type="dxa"/>
            <w:vAlign w:val="center"/>
            <w:hideMark/>
          </w:tcPr>
          <w:p w14:paraId="382447F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7F6" w14:textId="77777777">
        <w:trPr>
          <w:trHeight w:val="330"/>
        </w:trPr>
        <w:tc>
          <w:tcPr>
            <w:tcW w:w="100" w:type="dxa"/>
            <w:noWrap/>
            <w:vAlign w:val="bottom"/>
            <w:hideMark/>
          </w:tcPr>
          <w:p w14:paraId="382447F4" w14:textId="77777777" w:rsidR="008759C6" w:rsidRDefault="005B20CE">
            <w:pPr>
              <w:rPr>
                <w:rFonts w:ascii="Calibri" w:eastAsia="Times New Roman" w:hAnsi="Calibri" w:cs="Calibri"/>
                <w:color w:val="000000"/>
                <w:szCs w:val="24"/>
              </w:rPr>
            </w:pPr>
          </w:p>
        </w:tc>
        <w:tc>
          <w:tcPr>
            <w:tcW w:w="7420" w:type="dxa"/>
            <w:vAlign w:val="center"/>
            <w:hideMark/>
          </w:tcPr>
          <w:p w14:paraId="382447F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7F9" w14:textId="77777777">
        <w:trPr>
          <w:trHeight w:val="345"/>
        </w:trPr>
        <w:tc>
          <w:tcPr>
            <w:tcW w:w="100" w:type="dxa"/>
            <w:noWrap/>
            <w:vAlign w:val="bottom"/>
            <w:hideMark/>
          </w:tcPr>
          <w:p w14:paraId="382447F7" w14:textId="77777777" w:rsidR="008759C6" w:rsidRDefault="005B20CE">
            <w:pPr>
              <w:rPr>
                <w:rFonts w:ascii="Calibri" w:eastAsia="Times New Roman" w:hAnsi="Calibri" w:cs="Calibri"/>
                <w:color w:val="000000"/>
                <w:szCs w:val="24"/>
              </w:rPr>
            </w:pPr>
          </w:p>
        </w:tc>
        <w:tc>
          <w:tcPr>
            <w:tcW w:w="7420" w:type="dxa"/>
            <w:vAlign w:val="center"/>
            <w:hideMark/>
          </w:tcPr>
          <w:p w14:paraId="382447F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7FC" w14:textId="77777777">
        <w:trPr>
          <w:trHeight w:val="330"/>
        </w:trPr>
        <w:tc>
          <w:tcPr>
            <w:tcW w:w="100" w:type="dxa"/>
            <w:noWrap/>
            <w:vAlign w:val="bottom"/>
            <w:hideMark/>
          </w:tcPr>
          <w:p w14:paraId="382447FA" w14:textId="77777777" w:rsidR="008759C6" w:rsidRDefault="005B20CE">
            <w:pPr>
              <w:rPr>
                <w:rFonts w:ascii="Calibri" w:eastAsia="Times New Roman" w:hAnsi="Calibri" w:cs="Calibri"/>
                <w:color w:val="000000"/>
                <w:szCs w:val="24"/>
              </w:rPr>
            </w:pPr>
          </w:p>
        </w:tc>
        <w:tc>
          <w:tcPr>
            <w:tcW w:w="7420" w:type="dxa"/>
            <w:vAlign w:val="center"/>
            <w:hideMark/>
          </w:tcPr>
          <w:p w14:paraId="382447F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7FF" w14:textId="77777777">
        <w:trPr>
          <w:trHeight w:val="330"/>
        </w:trPr>
        <w:tc>
          <w:tcPr>
            <w:tcW w:w="100" w:type="dxa"/>
            <w:noWrap/>
            <w:vAlign w:val="bottom"/>
            <w:hideMark/>
          </w:tcPr>
          <w:p w14:paraId="382447FD" w14:textId="77777777" w:rsidR="008759C6" w:rsidRDefault="005B20CE">
            <w:pPr>
              <w:rPr>
                <w:rFonts w:ascii="Calibri" w:eastAsia="Times New Roman" w:hAnsi="Calibri" w:cs="Calibri"/>
                <w:color w:val="000000"/>
                <w:szCs w:val="24"/>
              </w:rPr>
            </w:pPr>
          </w:p>
        </w:tc>
        <w:tc>
          <w:tcPr>
            <w:tcW w:w="7420" w:type="dxa"/>
            <w:vAlign w:val="center"/>
            <w:hideMark/>
          </w:tcPr>
          <w:p w14:paraId="382447F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02" w14:textId="77777777">
        <w:trPr>
          <w:trHeight w:val="330"/>
        </w:trPr>
        <w:tc>
          <w:tcPr>
            <w:tcW w:w="100" w:type="dxa"/>
            <w:noWrap/>
            <w:vAlign w:val="bottom"/>
            <w:hideMark/>
          </w:tcPr>
          <w:p w14:paraId="38244800" w14:textId="77777777" w:rsidR="008759C6" w:rsidRDefault="005B20CE">
            <w:pPr>
              <w:rPr>
                <w:rFonts w:ascii="Calibri" w:eastAsia="Times New Roman" w:hAnsi="Calibri" w:cs="Calibri"/>
                <w:color w:val="000000"/>
                <w:szCs w:val="24"/>
              </w:rPr>
            </w:pPr>
          </w:p>
        </w:tc>
        <w:tc>
          <w:tcPr>
            <w:tcW w:w="7420" w:type="dxa"/>
            <w:vAlign w:val="center"/>
            <w:hideMark/>
          </w:tcPr>
          <w:p w14:paraId="3824480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805" w14:textId="77777777">
        <w:trPr>
          <w:trHeight w:val="495"/>
        </w:trPr>
        <w:tc>
          <w:tcPr>
            <w:tcW w:w="100" w:type="dxa"/>
            <w:noWrap/>
            <w:vAlign w:val="bottom"/>
            <w:hideMark/>
          </w:tcPr>
          <w:p w14:paraId="38244803" w14:textId="77777777" w:rsidR="008759C6" w:rsidRDefault="005B20CE">
            <w:pPr>
              <w:rPr>
                <w:rFonts w:ascii="Calibri" w:eastAsia="Times New Roman" w:hAnsi="Calibri" w:cs="Calibri"/>
                <w:color w:val="000000"/>
                <w:szCs w:val="24"/>
              </w:rPr>
            </w:pPr>
          </w:p>
        </w:tc>
        <w:tc>
          <w:tcPr>
            <w:tcW w:w="7420" w:type="dxa"/>
            <w:vAlign w:val="center"/>
            <w:hideMark/>
          </w:tcPr>
          <w:p w14:paraId="3824480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1853/7  ως έχει     ΚΑΤΑ ΠΛΕΙΟΨΗΦΙΑ</w:t>
            </w:r>
          </w:p>
        </w:tc>
      </w:tr>
      <w:tr w:rsidR="00D035B1" w14:paraId="38244808" w14:textId="77777777">
        <w:trPr>
          <w:trHeight w:val="345"/>
        </w:trPr>
        <w:tc>
          <w:tcPr>
            <w:tcW w:w="100" w:type="dxa"/>
            <w:noWrap/>
            <w:vAlign w:val="bottom"/>
            <w:hideMark/>
          </w:tcPr>
          <w:p w14:paraId="38244806" w14:textId="77777777" w:rsidR="008759C6" w:rsidRDefault="005B20CE">
            <w:pPr>
              <w:rPr>
                <w:rFonts w:ascii="Calibri" w:eastAsia="Times New Roman" w:hAnsi="Calibri" w:cs="Calibri"/>
                <w:color w:val="000000"/>
                <w:szCs w:val="24"/>
              </w:rPr>
            </w:pPr>
          </w:p>
        </w:tc>
        <w:tc>
          <w:tcPr>
            <w:tcW w:w="7420" w:type="dxa"/>
            <w:vAlign w:val="center"/>
            <w:hideMark/>
          </w:tcPr>
          <w:p w14:paraId="3824480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0B" w14:textId="77777777">
        <w:trPr>
          <w:trHeight w:val="330"/>
        </w:trPr>
        <w:tc>
          <w:tcPr>
            <w:tcW w:w="100" w:type="dxa"/>
            <w:noWrap/>
            <w:vAlign w:val="bottom"/>
            <w:hideMark/>
          </w:tcPr>
          <w:p w14:paraId="38244809" w14:textId="77777777" w:rsidR="008759C6" w:rsidRDefault="005B20CE">
            <w:pPr>
              <w:rPr>
                <w:rFonts w:ascii="Calibri" w:eastAsia="Times New Roman" w:hAnsi="Calibri" w:cs="Calibri"/>
                <w:color w:val="000000"/>
                <w:szCs w:val="24"/>
              </w:rPr>
            </w:pPr>
          </w:p>
        </w:tc>
        <w:tc>
          <w:tcPr>
            <w:tcW w:w="7420" w:type="dxa"/>
            <w:vAlign w:val="center"/>
            <w:hideMark/>
          </w:tcPr>
          <w:p w14:paraId="3824480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0E" w14:textId="77777777">
        <w:trPr>
          <w:trHeight w:val="330"/>
        </w:trPr>
        <w:tc>
          <w:tcPr>
            <w:tcW w:w="100" w:type="dxa"/>
            <w:noWrap/>
            <w:vAlign w:val="bottom"/>
            <w:hideMark/>
          </w:tcPr>
          <w:p w14:paraId="3824480C" w14:textId="77777777" w:rsidR="008759C6" w:rsidRDefault="005B20CE">
            <w:pPr>
              <w:rPr>
                <w:rFonts w:ascii="Calibri" w:eastAsia="Times New Roman" w:hAnsi="Calibri" w:cs="Calibri"/>
                <w:color w:val="000000"/>
                <w:szCs w:val="24"/>
              </w:rPr>
            </w:pPr>
          </w:p>
        </w:tc>
        <w:tc>
          <w:tcPr>
            <w:tcW w:w="7420" w:type="dxa"/>
            <w:vAlign w:val="center"/>
            <w:hideMark/>
          </w:tcPr>
          <w:p w14:paraId="3824480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D035B1" w14:paraId="38244811" w14:textId="77777777">
        <w:trPr>
          <w:trHeight w:val="330"/>
        </w:trPr>
        <w:tc>
          <w:tcPr>
            <w:tcW w:w="100" w:type="dxa"/>
            <w:noWrap/>
            <w:vAlign w:val="bottom"/>
            <w:hideMark/>
          </w:tcPr>
          <w:p w14:paraId="3824480F" w14:textId="77777777" w:rsidR="008759C6" w:rsidRDefault="005B20CE">
            <w:pPr>
              <w:rPr>
                <w:rFonts w:ascii="Calibri" w:eastAsia="Times New Roman" w:hAnsi="Calibri" w:cs="Calibri"/>
                <w:color w:val="000000"/>
                <w:szCs w:val="24"/>
              </w:rPr>
            </w:pPr>
          </w:p>
        </w:tc>
        <w:tc>
          <w:tcPr>
            <w:tcW w:w="7420" w:type="dxa"/>
            <w:vAlign w:val="center"/>
            <w:hideMark/>
          </w:tcPr>
          <w:p w14:paraId="3824481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814" w14:textId="77777777">
        <w:trPr>
          <w:trHeight w:val="330"/>
        </w:trPr>
        <w:tc>
          <w:tcPr>
            <w:tcW w:w="100" w:type="dxa"/>
            <w:noWrap/>
            <w:vAlign w:val="bottom"/>
            <w:hideMark/>
          </w:tcPr>
          <w:p w14:paraId="38244812" w14:textId="77777777" w:rsidR="008759C6" w:rsidRDefault="005B20CE">
            <w:pPr>
              <w:rPr>
                <w:rFonts w:ascii="Calibri" w:eastAsia="Times New Roman" w:hAnsi="Calibri" w:cs="Calibri"/>
                <w:color w:val="000000"/>
                <w:szCs w:val="24"/>
              </w:rPr>
            </w:pPr>
          </w:p>
        </w:tc>
        <w:tc>
          <w:tcPr>
            <w:tcW w:w="7420" w:type="dxa"/>
            <w:vAlign w:val="center"/>
            <w:hideMark/>
          </w:tcPr>
          <w:p w14:paraId="3824481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17" w14:textId="77777777">
        <w:trPr>
          <w:trHeight w:val="345"/>
        </w:trPr>
        <w:tc>
          <w:tcPr>
            <w:tcW w:w="100" w:type="dxa"/>
            <w:noWrap/>
            <w:vAlign w:val="bottom"/>
            <w:hideMark/>
          </w:tcPr>
          <w:p w14:paraId="38244815" w14:textId="77777777" w:rsidR="008759C6" w:rsidRDefault="005B20CE">
            <w:pPr>
              <w:rPr>
                <w:rFonts w:ascii="Calibri" w:eastAsia="Times New Roman" w:hAnsi="Calibri" w:cs="Calibri"/>
                <w:color w:val="000000"/>
                <w:szCs w:val="24"/>
              </w:rPr>
            </w:pPr>
          </w:p>
        </w:tc>
        <w:tc>
          <w:tcPr>
            <w:tcW w:w="7420" w:type="dxa"/>
            <w:vAlign w:val="center"/>
            <w:hideMark/>
          </w:tcPr>
          <w:p w14:paraId="3824481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1A" w14:textId="77777777">
        <w:trPr>
          <w:trHeight w:val="330"/>
        </w:trPr>
        <w:tc>
          <w:tcPr>
            <w:tcW w:w="100" w:type="dxa"/>
            <w:noWrap/>
            <w:vAlign w:val="bottom"/>
            <w:hideMark/>
          </w:tcPr>
          <w:p w14:paraId="38244818" w14:textId="77777777" w:rsidR="008759C6" w:rsidRDefault="005B20CE">
            <w:pPr>
              <w:rPr>
                <w:rFonts w:ascii="Calibri" w:eastAsia="Times New Roman" w:hAnsi="Calibri" w:cs="Calibri"/>
                <w:color w:val="000000"/>
                <w:szCs w:val="24"/>
              </w:rPr>
            </w:pPr>
          </w:p>
        </w:tc>
        <w:tc>
          <w:tcPr>
            <w:tcW w:w="7420" w:type="dxa"/>
            <w:vAlign w:val="center"/>
            <w:hideMark/>
          </w:tcPr>
          <w:p w14:paraId="3824481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1D" w14:textId="77777777">
        <w:trPr>
          <w:trHeight w:val="330"/>
        </w:trPr>
        <w:tc>
          <w:tcPr>
            <w:tcW w:w="100" w:type="dxa"/>
            <w:noWrap/>
            <w:vAlign w:val="bottom"/>
            <w:hideMark/>
          </w:tcPr>
          <w:p w14:paraId="3824481B" w14:textId="77777777" w:rsidR="008759C6" w:rsidRDefault="005B20CE">
            <w:pPr>
              <w:rPr>
                <w:rFonts w:ascii="Calibri" w:eastAsia="Times New Roman" w:hAnsi="Calibri" w:cs="Calibri"/>
                <w:color w:val="000000"/>
                <w:szCs w:val="24"/>
              </w:rPr>
            </w:pPr>
          </w:p>
        </w:tc>
        <w:tc>
          <w:tcPr>
            <w:tcW w:w="7420" w:type="dxa"/>
            <w:vAlign w:val="center"/>
            <w:hideMark/>
          </w:tcPr>
          <w:p w14:paraId="3824481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820" w14:textId="77777777">
        <w:trPr>
          <w:trHeight w:val="495"/>
        </w:trPr>
        <w:tc>
          <w:tcPr>
            <w:tcW w:w="100" w:type="dxa"/>
            <w:noWrap/>
            <w:vAlign w:val="bottom"/>
            <w:hideMark/>
          </w:tcPr>
          <w:p w14:paraId="3824481E" w14:textId="77777777" w:rsidR="008759C6" w:rsidRDefault="005B20CE">
            <w:pPr>
              <w:rPr>
                <w:rFonts w:ascii="Calibri" w:eastAsia="Times New Roman" w:hAnsi="Calibri" w:cs="Calibri"/>
                <w:color w:val="000000"/>
                <w:szCs w:val="24"/>
              </w:rPr>
            </w:pPr>
          </w:p>
        </w:tc>
        <w:tc>
          <w:tcPr>
            <w:tcW w:w="7420" w:type="dxa"/>
            <w:vAlign w:val="center"/>
            <w:hideMark/>
          </w:tcPr>
          <w:p w14:paraId="3824481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1857/8 ως έχει     ΟΜΟΦΩΝΑ</w:t>
            </w:r>
          </w:p>
        </w:tc>
      </w:tr>
      <w:tr w:rsidR="00D035B1" w14:paraId="38244823" w14:textId="77777777">
        <w:trPr>
          <w:trHeight w:val="330"/>
        </w:trPr>
        <w:tc>
          <w:tcPr>
            <w:tcW w:w="100" w:type="dxa"/>
            <w:noWrap/>
            <w:vAlign w:val="bottom"/>
            <w:hideMark/>
          </w:tcPr>
          <w:p w14:paraId="38244821" w14:textId="77777777" w:rsidR="008759C6" w:rsidRDefault="005B20CE">
            <w:pPr>
              <w:rPr>
                <w:rFonts w:ascii="Calibri" w:eastAsia="Times New Roman" w:hAnsi="Calibri" w:cs="Calibri"/>
                <w:color w:val="000000"/>
                <w:szCs w:val="24"/>
              </w:rPr>
            </w:pPr>
          </w:p>
        </w:tc>
        <w:tc>
          <w:tcPr>
            <w:tcW w:w="7420" w:type="dxa"/>
            <w:vAlign w:val="center"/>
            <w:hideMark/>
          </w:tcPr>
          <w:p w14:paraId="3824482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26" w14:textId="77777777">
        <w:trPr>
          <w:trHeight w:val="330"/>
        </w:trPr>
        <w:tc>
          <w:tcPr>
            <w:tcW w:w="100" w:type="dxa"/>
            <w:noWrap/>
            <w:vAlign w:val="bottom"/>
            <w:hideMark/>
          </w:tcPr>
          <w:p w14:paraId="38244824" w14:textId="77777777" w:rsidR="008759C6" w:rsidRDefault="005B20CE">
            <w:pPr>
              <w:rPr>
                <w:rFonts w:ascii="Calibri" w:eastAsia="Times New Roman" w:hAnsi="Calibri" w:cs="Calibri"/>
                <w:color w:val="000000"/>
                <w:szCs w:val="24"/>
              </w:rPr>
            </w:pPr>
          </w:p>
        </w:tc>
        <w:tc>
          <w:tcPr>
            <w:tcW w:w="7420" w:type="dxa"/>
            <w:vAlign w:val="center"/>
            <w:hideMark/>
          </w:tcPr>
          <w:p w14:paraId="3824482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D035B1" w14:paraId="38244829" w14:textId="77777777">
        <w:trPr>
          <w:trHeight w:val="330"/>
        </w:trPr>
        <w:tc>
          <w:tcPr>
            <w:tcW w:w="100" w:type="dxa"/>
            <w:noWrap/>
            <w:vAlign w:val="bottom"/>
            <w:hideMark/>
          </w:tcPr>
          <w:p w14:paraId="38244827" w14:textId="77777777" w:rsidR="008759C6" w:rsidRDefault="005B20CE">
            <w:pPr>
              <w:rPr>
                <w:rFonts w:ascii="Calibri" w:eastAsia="Times New Roman" w:hAnsi="Calibri" w:cs="Calibri"/>
                <w:color w:val="000000"/>
                <w:szCs w:val="24"/>
              </w:rPr>
            </w:pPr>
          </w:p>
        </w:tc>
        <w:tc>
          <w:tcPr>
            <w:tcW w:w="7420" w:type="dxa"/>
            <w:vAlign w:val="center"/>
            <w:hideMark/>
          </w:tcPr>
          <w:p w14:paraId="3824482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82C" w14:textId="77777777">
        <w:trPr>
          <w:trHeight w:val="330"/>
        </w:trPr>
        <w:tc>
          <w:tcPr>
            <w:tcW w:w="100" w:type="dxa"/>
            <w:noWrap/>
            <w:vAlign w:val="bottom"/>
            <w:hideMark/>
          </w:tcPr>
          <w:p w14:paraId="3824482A" w14:textId="77777777" w:rsidR="008759C6" w:rsidRDefault="005B20CE">
            <w:pPr>
              <w:rPr>
                <w:rFonts w:ascii="Calibri" w:eastAsia="Times New Roman" w:hAnsi="Calibri" w:cs="Calibri"/>
                <w:color w:val="000000"/>
                <w:szCs w:val="24"/>
              </w:rPr>
            </w:pPr>
          </w:p>
        </w:tc>
        <w:tc>
          <w:tcPr>
            <w:tcW w:w="7420" w:type="dxa"/>
            <w:vAlign w:val="center"/>
            <w:hideMark/>
          </w:tcPr>
          <w:p w14:paraId="3824482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ΝΑΙ</w:t>
            </w:r>
          </w:p>
        </w:tc>
      </w:tr>
      <w:tr w:rsidR="00D035B1" w14:paraId="3824482F" w14:textId="77777777">
        <w:trPr>
          <w:trHeight w:val="330"/>
        </w:trPr>
        <w:tc>
          <w:tcPr>
            <w:tcW w:w="100" w:type="dxa"/>
            <w:noWrap/>
            <w:vAlign w:val="bottom"/>
            <w:hideMark/>
          </w:tcPr>
          <w:p w14:paraId="3824482D" w14:textId="77777777" w:rsidR="008759C6" w:rsidRDefault="005B20CE">
            <w:pPr>
              <w:rPr>
                <w:rFonts w:ascii="Calibri" w:eastAsia="Times New Roman" w:hAnsi="Calibri" w:cs="Calibri"/>
                <w:color w:val="000000"/>
                <w:szCs w:val="24"/>
              </w:rPr>
            </w:pPr>
          </w:p>
        </w:tc>
        <w:tc>
          <w:tcPr>
            <w:tcW w:w="7420" w:type="dxa"/>
            <w:vAlign w:val="center"/>
            <w:hideMark/>
          </w:tcPr>
          <w:p w14:paraId="3824482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32" w14:textId="77777777">
        <w:trPr>
          <w:trHeight w:val="330"/>
        </w:trPr>
        <w:tc>
          <w:tcPr>
            <w:tcW w:w="100" w:type="dxa"/>
            <w:noWrap/>
            <w:vAlign w:val="bottom"/>
            <w:hideMark/>
          </w:tcPr>
          <w:p w14:paraId="38244830" w14:textId="77777777" w:rsidR="008759C6" w:rsidRDefault="005B20CE">
            <w:pPr>
              <w:rPr>
                <w:rFonts w:ascii="Calibri" w:eastAsia="Times New Roman" w:hAnsi="Calibri" w:cs="Calibri"/>
                <w:color w:val="000000"/>
                <w:szCs w:val="24"/>
              </w:rPr>
            </w:pPr>
          </w:p>
        </w:tc>
        <w:tc>
          <w:tcPr>
            <w:tcW w:w="7420" w:type="dxa"/>
            <w:vAlign w:val="center"/>
            <w:hideMark/>
          </w:tcPr>
          <w:p w14:paraId="3824483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35" w14:textId="77777777">
        <w:trPr>
          <w:trHeight w:val="330"/>
        </w:trPr>
        <w:tc>
          <w:tcPr>
            <w:tcW w:w="100" w:type="dxa"/>
            <w:noWrap/>
            <w:vAlign w:val="bottom"/>
            <w:hideMark/>
          </w:tcPr>
          <w:p w14:paraId="38244833" w14:textId="77777777" w:rsidR="008759C6" w:rsidRDefault="005B20CE">
            <w:pPr>
              <w:rPr>
                <w:rFonts w:ascii="Calibri" w:eastAsia="Times New Roman" w:hAnsi="Calibri" w:cs="Calibri"/>
                <w:color w:val="000000"/>
                <w:szCs w:val="24"/>
              </w:rPr>
            </w:pPr>
          </w:p>
        </w:tc>
        <w:tc>
          <w:tcPr>
            <w:tcW w:w="7420" w:type="dxa"/>
            <w:vAlign w:val="center"/>
            <w:hideMark/>
          </w:tcPr>
          <w:p w14:paraId="3824483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38" w14:textId="77777777">
        <w:trPr>
          <w:trHeight w:val="330"/>
        </w:trPr>
        <w:tc>
          <w:tcPr>
            <w:tcW w:w="100" w:type="dxa"/>
            <w:noWrap/>
            <w:vAlign w:val="bottom"/>
            <w:hideMark/>
          </w:tcPr>
          <w:p w14:paraId="38244836" w14:textId="77777777" w:rsidR="008759C6" w:rsidRDefault="005B20CE">
            <w:pPr>
              <w:rPr>
                <w:rFonts w:ascii="Calibri" w:eastAsia="Times New Roman" w:hAnsi="Calibri" w:cs="Calibri"/>
                <w:color w:val="000000"/>
                <w:szCs w:val="24"/>
              </w:rPr>
            </w:pPr>
          </w:p>
        </w:tc>
        <w:tc>
          <w:tcPr>
            <w:tcW w:w="7420" w:type="dxa"/>
            <w:vAlign w:val="center"/>
            <w:hideMark/>
          </w:tcPr>
          <w:p w14:paraId="3824483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83B" w14:textId="77777777">
        <w:trPr>
          <w:trHeight w:val="480"/>
        </w:trPr>
        <w:tc>
          <w:tcPr>
            <w:tcW w:w="100" w:type="dxa"/>
            <w:noWrap/>
            <w:vAlign w:val="bottom"/>
            <w:hideMark/>
          </w:tcPr>
          <w:p w14:paraId="38244839" w14:textId="77777777" w:rsidR="008759C6" w:rsidRDefault="005B20CE">
            <w:pPr>
              <w:rPr>
                <w:rFonts w:ascii="Calibri" w:eastAsia="Times New Roman" w:hAnsi="Calibri" w:cs="Calibri"/>
                <w:color w:val="000000"/>
                <w:szCs w:val="24"/>
              </w:rPr>
            </w:pPr>
          </w:p>
        </w:tc>
        <w:tc>
          <w:tcPr>
            <w:tcW w:w="7420" w:type="dxa"/>
            <w:vAlign w:val="center"/>
            <w:hideMark/>
          </w:tcPr>
          <w:p w14:paraId="3824483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Υπουργική Τροπολογία  1858/9  ως έχει     ΚΑΤΑ </w:t>
            </w:r>
            <w:r>
              <w:rPr>
                <w:rFonts w:ascii="Calibri" w:eastAsia="Times New Roman" w:hAnsi="Calibri" w:cs="Calibri"/>
                <w:color w:val="000000"/>
                <w:szCs w:val="24"/>
              </w:rPr>
              <w:t>ΠΛΕΙΟΨΗΦΙΑ</w:t>
            </w:r>
          </w:p>
        </w:tc>
      </w:tr>
      <w:tr w:rsidR="00D035B1" w14:paraId="3824483E" w14:textId="77777777">
        <w:trPr>
          <w:trHeight w:val="330"/>
        </w:trPr>
        <w:tc>
          <w:tcPr>
            <w:tcW w:w="100" w:type="dxa"/>
            <w:noWrap/>
            <w:vAlign w:val="bottom"/>
            <w:hideMark/>
          </w:tcPr>
          <w:p w14:paraId="3824483C" w14:textId="77777777" w:rsidR="008759C6" w:rsidRDefault="005B20CE">
            <w:pPr>
              <w:rPr>
                <w:rFonts w:ascii="Calibri" w:eastAsia="Times New Roman" w:hAnsi="Calibri" w:cs="Calibri"/>
                <w:color w:val="000000"/>
                <w:szCs w:val="24"/>
              </w:rPr>
            </w:pPr>
          </w:p>
        </w:tc>
        <w:tc>
          <w:tcPr>
            <w:tcW w:w="7420" w:type="dxa"/>
            <w:vAlign w:val="center"/>
            <w:hideMark/>
          </w:tcPr>
          <w:p w14:paraId="3824483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41" w14:textId="77777777">
        <w:trPr>
          <w:trHeight w:val="330"/>
        </w:trPr>
        <w:tc>
          <w:tcPr>
            <w:tcW w:w="100" w:type="dxa"/>
            <w:noWrap/>
            <w:vAlign w:val="bottom"/>
            <w:hideMark/>
          </w:tcPr>
          <w:p w14:paraId="3824483F" w14:textId="77777777" w:rsidR="008759C6" w:rsidRDefault="005B20CE">
            <w:pPr>
              <w:rPr>
                <w:rFonts w:ascii="Calibri" w:eastAsia="Times New Roman" w:hAnsi="Calibri" w:cs="Calibri"/>
                <w:color w:val="000000"/>
                <w:szCs w:val="24"/>
              </w:rPr>
            </w:pPr>
          </w:p>
        </w:tc>
        <w:tc>
          <w:tcPr>
            <w:tcW w:w="7420" w:type="dxa"/>
            <w:vAlign w:val="center"/>
            <w:hideMark/>
          </w:tcPr>
          <w:p w14:paraId="3824484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44" w14:textId="77777777">
        <w:trPr>
          <w:trHeight w:val="330"/>
        </w:trPr>
        <w:tc>
          <w:tcPr>
            <w:tcW w:w="100" w:type="dxa"/>
            <w:noWrap/>
            <w:vAlign w:val="bottom"/>
            <w:hideMark/>
          </w:tcPr>
          <w:p w14:paraId="38244842" w14:textId="77777777" w:rsidR="008759C6" w:rsidRDefault="005B20CE">
            <w:pPr>
              <w:rPr>
                <w:rFonts w:ascii="Calibri" w:eastAsia="Times New Roman" w:hAnsi="Calibri" w:cs="Calibri"/>
                <w:color w:val="000000"/>
                <w:szCs w:val="24"/>
              </w:rPr>
            </w:pPr>
          </w:p>
        </w:tc>
        <w:tc>
          <w:tcPr>
            <w:tcW w:w="7420" w:type="dxa"/>
            <w:vAlign w:val="center"/>
            <w:hideMark/>
          </w:tcPr>
          <w:p w14:paraId="3824484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847" w14:textId="77777777">
        <w:trPr>
          <w:trHeight w:val="330"/>
        </w:trPr>
        <w:tc>
          <w:tcPr>
            <w:tcW w:w="100" w:type="dxa"/>
            <w:noWrap/>
            <w:vAlign w:val="bottom"/>
            <w:hideMark/>
          </w:tcPr>
          <w:p w14:paraId="38244845" w14:textId="77777777" w:rsidR="008759C6" w:rsidRDefault="005B20CE">
            <w:pPr>
              <w:rPr>
                <w:rFonts w:ascii="Calibri" w:eastAsia="Times New Roman" w:hAnsi="Calibri" w:cs="Calibri"/>
                <w:color w:val="000000"/>
                <w:szCs w:val="24"/>
              </w:rPr>
            </w:pPr>
          </w:p>
        </w:tc>
        <w:tc>
          <w:tcPr>
            <w:tcW w:w="7420" w:type="dxa"/>
            <w:vAlign w:val="center"/>
            <w:hideMark/>
          </w:tcPr>
          <w:p w14:paraId="3824484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84A" w14:textId="77777777">
        <w:trPr>
          <w:trHeight w:val="330"/>
        </w:trPr>
        <w:tc>
          <w:tcPr>
            <w:tcW w:w="100" w:type="dxa"/>
            <w:noWrap/>
            <w:vAlign w:val="bottom"/>
            <w:hideMark/>
          </w:tcPr>
          <w:p w14:paraId="38244848" w14:textId="77777777" w:rsidR="008759C6" w:rsidRDefault="005B20CE">
            <w:pPr>
              <w:rPr>
                <w:rFonts w:ascii="Calibri" w:eastAsia="Times New Roman" w:hAnsi="Calibri" w:cs="Calibri"/>
                <w:color w:val="000000"/>
                <w:szCs w:val="24"/>
              </w:rPr>
            </w:pPr>
          </w:p>
        </w:tc>
        <w:tc>
          <w:tcPr>
            <w:tcW w:w="7420" w:type="dxa"/>
            <w:vAlign w:val="center"/>
            <w:hideMark/>
          </w:tcPr>
          <w:p w14:paraId="3824484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4D" w14:textId="77777777">
        <w:trPr>
          <w:trHeight w:val="330"/>
        </w:trPr>
        <w:tc>
          <w:tcPr>
            <w:tcW w:w="100" w:type="dxa"/>
            <w:noWrap/>
            <w:vAlign w:val="bottom"/>
            <w:hideMark/>
          </w:tcPr>
          <w:p w14:paraId="3824484B" w14:textId="77777777" w:rsidR="008759C6" w:rsidRDefault="005B20CE">
            <w:pPr>
              <w:rPr>
                <w:rFonts w:ascii="Calibri" w:eastAsia="Times New Roman" w:hAnsi="Calibri" w:cs="Calibri"/>
                <w:color w:val="000000"/>
                <w:szCs w:val="24"/>
              </w:rPr>
            </w:pPr>
          </w:p>
        </w:tc>
        <w:tc>
          <w:tcPr>
            <w:tcW w:w="7420" w:type="dxa"/>
            <w:vAlign w:val="center"/>
            <w:hideMark/>
          </w:tcPr>
          <w:p w14:paraId="3824484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50" w14:textId="77777777">
        <w:trPr>
          <w:trHeight w:val="330"/>
        </w:trPr>
        <w:tc>
          <w:tcPr>
            <w:tcW w:w="100" w:type="dxa"/>
            <w:noWrap/>
            <w:vAlign w:val="bottom"/>
            <w:hideMark/>
          </w:tcPr>
          <w:p w14:paraId="3824484E" w14:textId="77777777" w:rsidR="008759C6" w:rsidRDefault="005B20CE">
            <w:pPr>
              <w:rPr>
                <w:rFonts w:ascii="Calibri" w:eastAsia="Times New Roman" w:hAnsi="Calibri" w:cs="Calibri"/>
                <w:color w:val="000000"/>
                <w:szCs w:val="24"/>
              </w:rPr>
            </w:pPr>
          </w:p>
        </w:tc>
        <w:tc>
          <w:tcPr>
            <w:tcW w:w="7420" w:type="dxa"/>
            <w:vAlign w:val="center"/>
            <w:hideMark/>
          </w:tcPr>
          <w:p w14:paraId="3824484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53" w14:textId="77777777">
        <w:trPr>
          <w:trHeight w:val="330"/>
        </w:trPr>
        <w:tc>
          <w:tcPr>
            <w:tcW w:w="100" w:type="dxa"/>
            <w:noWrap/>
            <w:vAlign w:val="bottom"/>
            <w:hideMark/>
          </w:tcPr>
          <w:p w14:paraId="38244851" w14:textId="77777777" w:rsidR="008759C6" w:rsidRDefault="005B20CE">
            <w:pPr>
              <w:rPr>
                <w:rFonts w:ascii="Calibri" w:eastAsia="Times New Roman" w:hAnsi="Calibri" w:cs="Calibri"/>
                <w:color w:val="000000"/>
                <w:szCs w:val="24"/>
              </w:rPr>
            </w:pPr>
          </w:p>
        </w:tc>
        <w:tc>
          <w:tcPr>
            <w:tcW w:w="7420" w:type="dxa"/>
            <w:vAlign w:val="center"/>
            <w:hideMark/>
          </w:tcPr>
          <w:p w14:paraId="3824485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856" w14:textId="77777777">
        <w:trPr>
          <w:trHeight w:val="480"/>
        </w:trPr>
        <w:tc>
          <w:tcPr>
            <w:tcW w:w="100" w:type="dxa"/>
            <w:noWrap/>
            <w:vAlign w:val="bottom"/>
            <w:hideMark/>
          </w:tcPr>
          <w:p w14:paraId="38244854" w14:textId="77777777" w:rsidR="008759C6" w:rsidRDefault="005B20CE">
            <w:pPr>
              <w:rPr>
                <w:rFonts w:ascii="Calibri" w:eastAsia="Times New Roman" w:hAnsi="Calibri" w:cs="Calibri"/>
                <w:color w:val="000000"/>
                <w:szCs w:val="24"/>
              </w:rPr>
            </w:pPr>
          </w:p>
        </w:tc>
        <w:tc>
          <w:tcPr>
            <w:tcW w:w="7420" w:type="dxa"/>
            <w:vAlign w:val="center"/>
            <w:hideMark/>
          </w:tcPr>
          <w:p w14:paraId="3824485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1860/11  ως έχει     ΚΑΤΑ ΠΛΕΙΟΨΗΦΙΑ</w:t>
            </w:r>
          </w:p>
        </w:tc>
      </w:tr>
      <w:tr w:rsidR="00D035B1" w14:paraId="38244859" w14:textId="77777777">
        <w:trPr>
          <w:trHeight w:val="330"/>
        </w:trPr>
        <w:tc>
          <w:tcPr>
            <w:tcW w:w="100" w:type="dxa"/>
            <w:noWrap/>
            <w:vAlign w:val="bottom"/>
            <w:hideMark/>
          </w:tcPr>
          <w:p w14:paraId="38244857" w14:textId="77777777" w:rsidR="008759C6" w:rsidRDefault="005B20CE">
            <w:pPr>
              <w:rPr>
                <w:rFonts w:ascii="Calibri" w:eastAsia="Times New Roman" w:hAnsi="Calibri" w:cs="Calibri"/>
                <w:color w:val="000000"/>
                <w:szCs w:val="24"/>
              </w:rPr>
            </w:pPr>
          </w:p>
        </w:tc>
        <w:tc>
          <w:tcPr>
            <w:tcW w:w="7420" w:type="dxa"/>
            <w:vAlign w:val="center"/>
            <w:hideMark/>
          </w:tcPr>
          <w:p w14:paraId="3824485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5C" w14:textId="77777777">
        <w:trPr>
          <w:trHeight w:val="330"/>
        </w:trPr>
        <w:tc>
          <w:tcPr>
            <w:tcW w:w="100" w:type="dxa"/>
            <w:noWrap/>
            <w:vAlign w:val="bottom"/>
            <w:hideMark/>
          </w:tcPr>
          <w:p w14:paraId="3824485A" w14:textId="77777777" w:rsidR="008759C6" w:rsidRDefault="005B20CE">
            <w:pPr>
              <w:rPr>
                <w:rFonts w:ascii="Calibri" w:eastAsia="Times New Roman" w:hAnsi="Calibri" w:cs="Calibri"/>
                <w:color w:val="000000"/>
                <w:szCs w:val="24"/>
              </w:rPr>
            </w:pPr>
          </w:p>
        </w:tc>
        <w:tc>
          <w:tcPr>
            <w:tcW w:w="7420" w:type="dxa"/>
            <w:vAlign w:val="center"/>
            <w:hideMark/>
          </w:tcPr>
          <w:p w14:paraId="3824485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5F" w14:textId="77777777">
        <w:trPr>
          <w:trHeight w:val="330"/>
        </w:trPr>
        <w:tc>
          <w:tcPr>
            <w:tcW w:w="100" w:type="dxa"/>
            <w:noWrap/>
            <w:vAlign w:val="bottom"/>
            <w:hideMark/>
          </w:tcPr>
          <w:p w14:paraId="3824485D" w14:textId="77777777" w:rsidR="008759C6" w:rsidRDefault="005B20CE">
            <w:pPr>
              <w:rPr>
                <w:rFonts w:ascii="Calibri" w:eastAsia="Times New Roman" w:hAnsi="Calibri" w:cs="Calibri"/>
                <w:color w:val="000000"/>
                <w:szCs w:val="24"/>
              </w:rPr>
            </w:pPr>
          </w:p>
        </w:tc>
        <w:tc>
          <w:tcPr>
            <w:tcW w:w="7420" w:type="dxa"/>
            <w:vAlign w:val="center"/>
            <w:hideMark/>
          </w:tcPr>
          <w:p w14:paraId="3824485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862" w14:textId="77777777">
        <w:trPr>
          <w:trHeight w:val="330"/>
        </w:trPr>
        <w:tc>
          <w:tcPr>
            <w:tcW w:w="100" w:type="dxa"/>
            <w:noWrap/>
            <w:vAlign w:val="bottom"/>
            <w:hideMark/>
          </w:tcPr>
          <w:p w14:paraId="38244860" w14:textId="77777777" w:rsidR="008759C6" w:rsidRDefault="005B20CE">
            <w:pPr>
              <w:rPr>
                <w:rFonts w:ascii="Calibri" w:eastAsia="Times New Roman" w:hAnsi="Calibri" w:cs="Calibri"/>
                <w:color w:val="000000"/>
                <w:szCs w:val="24"/>
              </w:rPr>
            </w:pPr>
          </w:p>
        </w:tc>
        <w:tc>
          <w:tcPr>
            <w:tcW w:w="7420" w:type="dxa"/>
            <w:vAlign w:val="center"/>
            <w:hideMark/>
          </w:tcPr>
          <w:p w14:paraId="3824486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865" w14:textId="77777777">
        <w:trPr>
          <w:trHeight w:val="330"/>
        </w:trPr>
        <w:tc>
          <w:tcPr>
            <w:tcW w:w="100" w:type="dxa"/>
            <w:noWrap/>
            <w:vAlign w:val="bottom"/>
            <w:hideMark/>
          </w:tcPr>
          <w:p w14:paraId="38244863" w14:textId="77777777" w:rsidR="008759C6" w:rsidRDefault="005B20CE">
            <w:pPr>
              <w:rPr>
                <w:rFonts w:ascii="Calibri" w:eastAsia="Times New Roman" w:hAnsi="Calibri" w:cs="Calibri"/>
                <w:color w:val="000000"/>
                <w:szCs w:val="24"/>
              </w:rPr>
            </w:pPr>
          </w:p>
        </w:tc>
        <w:tc>
          <w:tcPr>
            <w:tcW w:w="7420" w:type="dxa"/>
            <w:vAlign w:val="center"/>
            <w:hideMark/>
          </w:tcPr>
          <w:p w14:paraId="3824486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68" w14:textId="77777777">
        <w:trPr>
          <w:trHeight w:val="330"/>
        </w:trPr>
        <w:tc>
          <w:tcPr>
            <w:tcW w:w="100" w:type="dxa"/>
            <w:noWrap/>
            <w:vAlign w:val="bottom"/>
            <w:hideMark/>
          </w:tcPr>
          <w:p w14:paraId="38244866" w14:textId="77777777" w:rsidR="008759C6" w:rsidRDefault="005B20CE">
            <w:pPr>
              <w:rPr>
                <w:rFonts w:ascii="Calibri" w:eastAsia="Times New Roman" w:hAnsi="Calibri" w:cs="Calibri"/>
                <w:color w:val="000000"/>
                <w:szCs w:val="24"/>
              </w:rPr>
            </w:pPr>
          </w:p>
        </w:tc>
        <w:tc>
          <w:tcPr>
            <w:tcW w:w="7420" w:type="dxa"/>
            <w:vAlign w:val="center"/>
            <w:hideMark/>
          </w:tcPr>
          <w:p w14:paraId="3824486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6B" w14:textId="77777777">
        <w:trPr>
          <w:trHeight w:val="330"/>
        </w:trPr>
        <w:tc>
          <w:tcPr>
            <w:tcW w:w="100" w:type="dxa"/>
            <w:noWrap/>
            <w:vAlign w:val="bottom"/>
            <w:hideMark/>
          </w:tcPr>
          <w:p w14:paraId="38244869" w14:textId="77777777" w:rsidR="008759C6" w:rsidRDefault="005B20CE">
            <w:pPr>
              <w:rPr>
                <w:rFonts w:ascii="Calibri" w:eastAsia="Times New Roman" w:hAnsi="Calibri" w:cs="Calibri"/>
                <w:color w:val="000000"/>
                <w:szCs w:val="24"/>
              </w:rPr>
            </w:pPr>
          </w:p>
        </w:tc>
        <w:tc>
          <w:tcPr>
            <w:tcW w:w="7420" w:type="dxa"/>
            <w:vAlign w:val="center"/>
            <w:hideMark/>
          </w:tcPr>
          <w:p w14:paraId="3824486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6E" w14:textId="77777777">
        <w:trPr>
          <w:trHeight w:val="330"/>
        </w:trPr>
        <w:tc>
          <w:tcPr>
            <w:tcW w:w="100" w:type="dxa"/>
            <w:noWrap/>
            <w:vAlign w:val="bottom"/>
            <w:hideMark/>
          </w:tcPr>
          <w:p w14:paraId="3824486C" w14:textId="77777777" w:rsidR="008759C6" w:rsidRDefault="005B20CE">
            <w:pPr>
              <w:rPr>
                <w:rFonts w:ascii="Calibri" w:eastAsia="Times New Roman" w:hAnsi="Calibri" w:cs="Calibri"/>
                <w:color w:val="000000"/>
                <w:szCs w:val="24"/>
              </w:rPr>
            </w:pPr>
          </w:p>
        </w:tc>
        <w:tc>
          <w:tcPr>
            <w:tcW w:w="7420" w:type="dxa"/>
            <w:vAlign w:val="center"/>
            <w:hideMark/>
          </w:tcPr>
          <w:p w14:paraId="3824486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871" w14:textId="77777777">
        <w:trPr>
          <w:trHeight w:val="495"/>
        </w:trPr>
        <w:tc>
          <w:tcPr>
            <w:tcW w:w="100" w:type="dxa"/>
            <w:noWrap/>
            <w:vAlign w:val="bottom"/>
            <w:hideMark/>
          </w:tcPr>
          <w:p w14:paraId="3824486F" w14:textId="77777777" w:rsidR="008759C6" w:rsidRDefault="005B20CE">
            <w:pPr>
              <w:rPr>
                <w:rFonts w:ascii="Calibri" w:eastAsia="Times New Roman" w:hAnsi="Calibri" w:cs="Calibri"/>
                <w:color w:val="000000"/>
                <w:szCs w:val="24"/>
              </w:rPr>
            </w:pPr>
          </w:p>
        </w:tc>
        <w:tc>
          <w:tcPr>
            <w:tcW w:w="7420" w:type="dxa"/>
            <w:vAlign w:val="center"/>
            <w:hideMark/>
          </w:tcPr>
          <w:p w14:paraId="3824487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1864/12  ως έχει     ΟΜΟΦΩΝΑ</w:t>
            </w:r>
          </w:p>
        </w:tc>
      </w:tr>
      <w:tr w:rsidR="00D035B1" w14:paraId="38244874" w14:textId="77777777">
        <w:trPr>
          <w:trHeight w:val="345"/>
        </w:trPr>
        <w:tc>
          <w:tcPr>
            <w:tcW w:w="100" w:type="dxa"/>
            <w:noWrap/>
            <w:vAlign w:val="bottom"/>
            <w:hideMark/>
          </w:tcPr>
          <w:p w14:paraId="38244872" w14:textId="77777777" w:rsidR="008759C6" w:rsidRDefault="005B20CE">
            <w:pPr>
              <w:rPr>
                <w:rFonts w:ascii="Calibri" w:eastAsia="Times New Roman" w:hAnsi="Calibri" w:cs="Calibri"/>
                <w:color w:val="000000"/>
                <w:szCs w:val="24"/>
              </w:rPr>
            </w:pPr>
          </w:p>
        </w:tc>
        <w:tc>
          <w:tcPr>
            <w:tcW w:w="7420" w:type="dxa"/>
            <w:vAlign w:val="center"/>
            <w:hideMark/>
          </w:tcPr>
          <w:p w14:paraId="3824487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77" w14:textId="77777777">
        <w:trPr>
          <w:trHeight w:val="330"/>
        </w:trPr>
        <w:tc>
          <w:tcPr>
            <w:tcW w:w="100" w:type="dxa"/>
            <w:noWrap/>
            <w:vAlign w:val="bottom"/>
            <w:hideMark/>
          </w:tcPr>
          <w:p w14:paraId="38244875" w14:textId="77777777" w:rsidR="008759C6" w:rsidRDefault="005B20CE">
            <w:pPr>
              <w:rPr>
                <w:rFonts w:ascii="Calibri" w:eastAsia="Times New Roman" w:hAnsi="Calibri" w:cs="Calibri"/>
                <w:color w:val="000000"/>
                <w:szCs w:val="24"/>
              </w:rPr>
            </w:pPr>
          </w:p>
        </w:tc>
        <w:tc>
          <w:tcPr>
            <w:tcW w:w="7420" w:type="dxa"/>
            <w:vAlign w:val="center"/>
            <w:hideMark/>
          </w:tcPr>
          <w:p w14:paraId="3824487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D035B1" w14:paraId="3824487A" w14:textId="77777777">
        <w:trPr>
          <w:trHeight w:val="330"/>
        </w:trPr>
        <w:tc>
          <w:tcPr>
            <w:tcW w:w="100" w:type="dxa"/>
            <w:noWrap/>
            <w:vAlign w:val="bottom"/>
            <w:hideMark/>
          </w:tcPr>
          <w:p w14:paraId="38244878" w14:textId="77777777" w:rsidR="008759C6" w:rsidRDefault="005B20CE">
            <w:pPr>
              <w:rPr>
                <w:rFonts w:ascii="Calibri" w:eastAsia="Times New Roman" w:hAnsi="Calibri" w:cs="Calibri"/>
                <w:color w:val="000000"/>
                <w:szCs w:val="24"/>
              </w:rPr>
            </w:pPr>
          </w:p>
        </w:tc>
        <w:tc>
          <w:tcPr>
            <w:tcW w:w="7420" w:type="dxa"/>
            <w:vAlign w:val="center"/>
            <w:hideMark/>
          </w:tcPr>
          <w:p w14:paraId="3824487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87D" w14:textId="77777777">
        <w:trPr>
          <w:trHeight w:val="330"/>
        </w:trPr>
        <w:tc>
          <w:tcPr>
            <w:tcW w:w="100" w:type="dxa"/>
            <w:noWrap/>
            <w:vAlign w:val="bottom"/>
            <w:hideMark/>
          </w:tcPr>
          <w:p w14:paraId="3824487B" w14:textId="77777777" w:rsidR="008759C6" w:rsidRDefault="005B20CE">
            <w:pPr>
              <w:rPr>
                <w:rFonts w:ascii="Calibri" w:eastAsia="Times New Roman" w:hAnsi="Calibri" w:cs="Calibri"/>
                <w:color w:val="000000"/>
                <w:szCs w:val="24"/>
              </w:rPr>
            </w:pPr>
          </w:p>
        </w:tc>
        <w:tc>
          <w:tcPr>
            <w:tcW w:w="7420" w:type="dxa"/>
            <w:vAlign w:val="center"/>
            <w:hideMark/>
          </w:tcPr>
          <w:p w14:paraId="3824487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ΝΑΙ</w:t>
            </w:r>
          </w:p>
        </w:tc>
      </w:tr>
      <w:tr w:rsidR="00D035B1" w14:paraId="38244880" w14:textId="77777777">
        <w:trPr>
          <w:trHeight w:val="330"/>
        </w:trPr>
        <w:tc>
          <w:tcPr>
            <w:tcW w:w="100" w:type="dxa"/>
            <w:noWrap/>
            <w:vAlign w:val="bottom"/>
            <w:hideMark/>
          </w:tcPr>
          <w:p w14:paraId="3824487E" w14:textId="77777777" w:rsidR="008759C6" w:rsidRDefault="005B20CE">
            <w:pPr>
              <w:rPr>
                <w:rFonts w:ascii="Calibri" w:eastAsia="Times New Roman" w:hAnsi="Calibri" w:cs="Calibri"/>
                <w:color w:val="000000"/>
                <w:szCs w:val="24"/>
              </w:rPr>
            </w:pPr>
          </w:p>
        </w:tc>
        <w:tc>
          <w:tcPr>
            <w:tcW w:w="7420" w:type="dxa"/>
            <w:vAlign w:val="center"/>
            <w:hideMark/>
          </w:tcPr>
          <w:p w14:paraId="3824487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83" w14:textId="77777777">
        <w:trPr>
          <w:trHeight w:val="345"/>
        </w:trPr>
        <w:tc>
          <w:tcPr>
            <w:tcW w:w="100" w:type="dxa"/>
            <w:noWrap/>
            <w:vAlign w:val="bottom"/>
            <w:hideMark/>
          </w:tcPr>
          <w:p w14:paraId="38244881" w14:textId="77777777" w:rsidR="008759C6" w:rsidRDefault="005B20CE">
            <w:pPr>
              <w:rPr>
                <w:rFonts w:ascii="Calibri" w:eastAsia="Times New Roman" w:hAnsi="Calibri" w:cs="Calibri"/>
                <w:color w:val="000000"/>
                <w:szCs w:val="24"/>
              </w:rPr>
            </w:pPr>
          </w:p>
        </w:tc>
        <w:tc>
          <w:tcPr>
            <w:tcW w:w="7420" w:type="dxa"/>
            <w:vAlign w:val="center"/>
            <w:hideMark/>
          </w:tcPr>
          <w:p w14:paraId="3824488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86" w14:textId="77777777">
        <w:trPr>
          <w:trHeight w:val="330"/>
        </w:trPr>
        <w:tc>
          <w:tcPr>
            <w:tcW w:w="100" w:type="dxa"/>
            <w:noWrap/>
            <w:vAlign w:val="bottom"/>
            <w:hideMark/>
          </w:tcPr>
          <w:p w14:paraId="38244884" w14:textId="77777777" w:rsidR="008759C6" w:rsidRDefault="005B20CE">
            <w:pPr>
              <w:rPr>
                <w:rFonts w:ascii="Calibri" w:eastAsia="Times New Roman" w:hAnsi="Calibri" w:cs="Calibri"/>
                <w:color w:val="000000"/>
                <w:szCs w:val="24"/>
              </w:rPr>
            </w:pPr>
          </w:p>
        </w:tc>
        <w:tc>
          <w:tcPr>
            <w:tcW w:w="7420" w:type="dxa"/>
            <w:vAlign w:val="center"/>
            <w:hideMark/>
          </w:tcPr>
          <w:p w14:paraId="3824488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89" w14:textId="77777777">
        <w:trPr>
          <w:trHeight w:val="330"/>
        </w:trPr>
        <w:tc>
          <w:tcPr>
            <w:tcW w:w="100" w:type="dxa"/>
            <w:noWrap/>
            <w:vAlign w:val="bottom"/>
            <w:hideMark/>
          </w:tcPr>
          <w:p w14:paraId="38244887" w14:textId="77777777" w:rsidR="008759C6" w:rsidRDefault="005B20CE">
            <w:pPr>
              <w:rPr>
                <w:rFonts w:ascii="Calibri" w:eastAsia="Times New Roman" w:hAnsi="Calibri" w:cs="Calibri"/>
                <w:color w:val="000000"/>
                <w:szCs w:val="24"/>
              </w:rPr>
            </w:pPr>
          </w:p>
        </w:tc>
        <w:tc>
          <w:tcPr>
            <w:tcW w:w="7420" w:type="dxa"/>
            <w:vAlign w:val="center"/>
            <w:hideMark/>
          </w:tcPr>
          <w:p w14:paraId="3824488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88C" w14:textId="77777777">
        <w:trPr>
          <w:trHeight w:val="495"/>
        </w:trPr>
        <w:tc>
          <w:tcPr>
            <w:tcW w:w="100" w:type="dxa"/>
            <w:noWrap/>
            <w:vAlign w:val="bottom"/>
            <w:hideMark/>
          </w:tcPr>
          <w:p w14:paraId="3824488A" w14:textId="77777777" w:rsidR="008759C6" w:rsidRDefault="005B20CE">
            <w:pPr>
              <w:rPr>
                <w:rFonts w:ascii="Calibri" w:eastAsia="Times New Roman" w:hAnsi="Calibri" w:cs="Calibri"/>
                <w:color w:val="000000"/>
                <w:szCs w:val="24"/>
              </w:rPr>
            </w:pPr>
          </w:p>
        </w:tc>
        <w:tc>
          <w:tcPr>
            <w:tcW w:w="7420" w:type="dxa"/>
            <w:vAlign w:val="center"/>
            <w:hideMark/>
          </w:tcPr>
          <w:p w14:paraId="3824488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1866/13  ως έχει     ΚΑΤΑ ΠΛΕΙΟΨΗΦΙΑ</w:t>
            </w:r>
          </w:p>
        </w:tc>
      </w:tr>
      <w:tr w:rsidR="00D035B1" w14:paraId="3824488F" w14:textId="77777777">
        <w:trPr>
          <w:trHeight w:val="330"/>
        </w:trPr>
        <w:tc>
          <w:tcPr>
            <w:tcW w:w="100" w:type="dxa"/>
            <w:noWrap/>
            <w:vAlign w:val="bottom"/>
            <w:hideMark/>
          </w:tcPr>
          <w:p w14:paraId="3824488D" w14:textId="77777777" w:rsidR="008759C6" w:rsidRDefault="005B20CE">
            <w:pPr>
              <w:rPr>
                <w:rFonts w:ascii="Calibri" w:eastAsia="Times New Roman" w:hAnsi="Calibri" w:cs="Calibri"/>
                <w:color w:val="000000"/>
                <w:szCs w:val="24"/>
              </w:rPr>
            </w:pPr>
          </w:p>
        </w:tc>
        <w:tc>
          <w:tcPr>
            <w:tcW w:w="7420" w:type="dxa"/>
            <w:vAlign w:val="center"/>
            <w:hideMark/>
          </w:tcPr>
          <w:p w14:paraId="3824488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92" w14:textId="77777777">
        <w:trPr>
          <w:trHeight w:val="345"/>
        </w:trPr>
        <w:tc>
          <w:tcPr>
            <w:tcW w:w="100" w:type="dxa"/>
            <w:noWrap/>
            <w:vAlign w:val="bottom"/>
            <w:hideMark/>
          </w:tcPr>
          <w:p w14:paraId="38244890" w14:textId="77777777" w:rsidR="008759C6" w:rsidRDefault="005B20CE">
            <w:pPr>
              <w:rPr>
                <w:rFonts w:ascii="Calibri" w:eastAsia="Times New Roman" w:hAnsi="Calibri" w:cs="Calibri"/>
                <w:color w:val="000000"/>
                <w:szCs w:val="24"/>
              </w:rPr>
            </w:pPr>
          </w:p>
        </w:tc>
        <w:tc>
          <w:tcPr>
            <w:tcW w:w="7420" w:type="dxa"/>
            <w:vAlign w:val="center"/>
            <w:hideMark/>
          </w:tcPr>
          <w:p w14:paraId="3824489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95" w14:textId="77777777">
        <w:trPr>
          <w:trHeight w:val="330"/>
        </w:trPr>
        <w:tc>
          <w:tcPr>
            <w:tcW w:w="100" w:type="dxa"/>
            <w:noWrap/>
            <w:vAlign w:val="bottom"/>
            <w:hideMark/>
          </w:tcPr>
          <w:p w14:paraId="38244893" w14:textId="77777777" w:rsidR="008759C6" w:rsidRDefault="005B20CE">
            <w:pPr>
              <w:rPr>
                <w:rFonts w:ascii="Calibri" w:eastAsia="Times New Roman" w:hAnsi="Calibri" w:cs="Calibri"/>
                <w:color w:val="000000"/>
                <w:szCs w:val="24"/>
              </w:rPr>
            </w:pPr>
          </w:p>
        </w:tc>
        <w:tc>
          <w:tcPr>
            <w:tcW w:w="7420" w:type="dxa"/>
            <w:vAlign w:val="center"/>
            <w:hideMark/>
          </w:tcPr>
          <w:p w14:paraId="3824489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898" w14:textId="77777777">
        <w:trPr>
          <w:trHeight w:val="330"/>
        </w:trPr>
        <w:tc>
          <w:tcPr>
            <w:tcW w:w="100" w:type="dxa"/>
            <w:noWrap/>
            <w:vAlign w:val="bottom"/>
            <w:hideMark/>
          </w:tcPr>
          <w:p w14:paraId="38244896" w14:textId="77777777" w:rsidR="008759C6" w:rsidRDefault="005B20CE">
            <w:pPr>
              <w:rPr>
                <w:rFonts w:ascii="Calibri" w:eastAsia="Times New Roman" w:hAnsi="Calibri" w:cs="Calibri"/>
                <w:color w:val="000000"/>
                <w:szCs w:val="24"/>
              </w:rPr>
            </w:pPr>
          </w:p>
        </w:tc>
        <w:tc>
          <w:tcPr>
            <w:tcW w:w="7420" w:type="dxa"/>
            <w:vAlign w:val="center"/>
            <w:hideMark/>
          </w:tcPr>
          <w:p w14:paraId="3824489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89B" w14:textId="77777777">
        <w:trPr>
          <w:trHeight w:val="330"/>
        </w:trPr>
        <w:tc>
          <w:tcPr>
            <w:tcW w:w="100" w:type="dxa"/>
            <w:noWrap/>
            <w:vAlign w:val="bottom"/>
            <w:hideMark/>
          </w:tcPr>
          <w:p w14:paraId="38244899" w14:textId="77777777" w:rsidR="008759C6" w:rsidRDefault="005B20CE">
            <w:pPr>
              <w:rPr>
                <w:rFonts w:ascii="Calibri" w:eastAsia="Times New Roman" w:hAnsi="Calibri" w:cs="Calibri"/>
                <w:color w:val="000000"/>
                <w:szCs w:val="24"/>
              </w:rPr>
            </w:pPr>
          </w:p>
        </w:tc>
        <w:tc>
          <w:tcPr>
            <w:tcW w:w="7420" w:type="dxa"/>
            <w:vAlign w:val="center"/>
            <w:hideMark/>
          </w:tcPr>
          <w:p w14:paraId="3824489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9E" w14:textId="77777777">
        <w:trPr>
          <w:trHeight w:val="330"/>
        </w:trPr>
        <w:tc>
          <w:tcPr>
            <w:tcW w:w="100" w:type="dxa"/>
            <w:noWrap/>
            <w:vAlign w:val="bottom"/>
            <w:hideMark/>
          </w:tcPr>
          <w:p w14:paraId="3824489C" w14:textId="77777777" w:rsidR="008759C6" w:rsidRDefault="005B20CE">
            <w:pPr>
              <w:rPr>
                <w:rFonts w:ascii="Calibri" w:eastAsia="Times New Roman" w:hAnsi="Calibri" w:cs="Calibri"/>
                <w:color w:val="000000"/>
                <w:szCs w:val="24"/>
              </w:rPr>
            </w:pPr>
          </w:p>
        </w:tc>
        <w:tc>
          <w:tcPr>
            <w:tcW w:w="7420" w:type="dxa"/>
            <w:vAlign w:val="center"/>
            <w:hideMark/>
          </w:tcPr>
          <w:p w14:paraId="3824489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A1" w14:textId="77777777">
        <w:trPr>
          <w:trHeight w:val="345"/>
        </w:trPr>
        <w:tc>
          <w:tcPr>
            <w:tcW w:w="100" w:type="dxa"/>
            <w:noWrap/>
            <w:vAlign w:val="bottom"/>
            <w:hideMark/>
          </w:tcPr>
          <w:p w14:paraId="3824489F" w14:textId="77777777" w:rsidR="008759C6" w:rsidRDefault="005B20CE">
            <w:pPr>
              <w:rPr>
                <w:rFonts w:ascii="Calibri" w:eastAsia="Times New Roman" w:hAnsi="Calibri" w:cs="Calibri"/>
                <w:color w:val="000000"/>
                <w:szCs w:val="24"/>
              </w:rPr>
            </w:pPr>
          </w:p>
        </w:tc>
        <w:tc>
          <w:tcPr>
            <w:tcW w:w="7420" w:type="dxa"/>
            <w:vAlign w:val="center"/>
            <w:hideMark/>
          </w:tcPr>
          <w:p w14:paraId="382448A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A4" w14:textId="77777777">
        <w:trPr>
          <w:trHeight w:val="330"/>
        </w:trPr>
        <w:tc>
          <w:tcPr>
            <w:tcW w:w="100" w:type="dxa"/>
            <w:noWrap/>
            <w:vAlign w:val="bottom"/>
            <w:hideMark/>
          </w:tcPr>
          <w:p w14:paraId="382448A2" w14:textId="77777777" w:rsidR="008759C6" w:rsidRDefault="005B20CE">
            <w:pPr>
              <w:rPr>
                <w:rFonts w:ascii="Calibri" w:eastAsia="Times New Roman" w:hAnsi="Calibri" w:cs="Calibri"/>
                <w:color w:val="000000"/>
                <w:szCs w:val="24"/>
              </w:rPr>
            </w:pPr>
          </w:p>
        </w:tc>
        <w:tc>
          <w:tcPr>
            <w:tcW w:w="7420" w:type="dxa"/>
            <w:vAlign w:val="center"/>
            <w:hideMark/>
          </w:tcPr>
          <w:p w14:paraId="382448A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8A7" w14:textId="77777777">
        <w:trPr>
          <w:trHeight w:val="480"/>
        </w:trPr>
        <w:tc>
          <w:tcPr>
            <w:tcW w:w="100" w:type="dxa"/>
            <w:noWrap/>
            <w:vAlign w:val="bottom"/>
            <w:hideMark/>
          </w:tcPr>
          <w:p w14:paraId="382448A5" w14:textId="77777777" w:rsidR="008759C6" w:rsidRDefault="005B20CE">
            <w:pPr>
              <w:rPr>
                <w:rFonts w:ascii="Calibri" w:eastAsia="Times New Roman" w:hAnsi="Calibri" w:cs="Calibri"/>
                <w:color w:val="000000"/>
                <w:szCs w:val="24"/>
              </w:rPr>
            </w:pPr>
          </w:p>
        </w:tc>
        <w:tc>
          <w:tcPr>
            <w:tcW w:w="7420" w:type="dxa"/>
            <w:vAlign w:val="center"/>
            <w:hideMark/>
          </w:tcPr>
          <w:p w14:paraId="382448A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1869/14  ως έχει     ΚΑΤΑ ΠΛΕΙΟΨΗΦΙΑ</w:t>
            </w:r>
          </w:p>
        </w:tc>
      </w:tr>
      <w:tr w:rsidR="00D035B1" w14:paraId="382448AA" w14:textId="77777777">
        <w:trPr>
          <w:trHeight w:val="330"/>
        </w:trPr>
        <w:tc>
          <w:tcPr>
            <w:tcW w:w="100" w:type="dxa"/>
            <w:noWrap/>
            <w:vAlign w:val="bottom"/>
            <w:hideMark/>
          </w:tcPr>
          <w:p w14:paraId="382448A8" w14:textId="77777777" w:rsidR="008759C6" w:rsidRDefault="005B20CE">
            <w:pPr>
              <w:rPr>
                <w:rFonts w:ascii="Calibri" w:eastAsia="Times New Roman" w:hAnsi="Calibri" w:cs="Calibri"/>
                <w:color w:val="000000"/>
                <w:szCs w:val="24"/>
              </w:rPr>
            </w:pPr>
          </w:p>
        </w:tc>
        <w:tc>
          <w:tcPr>
            <w:tcW w:w="7420" w:type="dxa"/>
            <w:vAlign w:val="center"/>
            <w:hideMark/>
          </w:tcPr>
          <w:p w14:paraId="382448A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AD" w14:textId="77777777">
        <w:trPr>
          <w:trHeight w:val="330"/>
        </w:trPr>
        <w:tc>
          <w:tcPr>
            <w:tcW w:w="100" w:type="dxa"/>
            <w:noWrap/>
            <w:vAlign w:val="bottom"/>
            <w:hideMark/>
          </w:tcPr>
          <w:p w14:paraId="382448AB" w14:textId="77777777" w:rsidR="008759C6" w:rsidRDefault="005B20CE">
            <w:pPr>
              <w:rPr>
                <w:rFonts w:ascii="Calibri" w:eastAsia="Times New Roman" w:hAnsi="Calibri" w:cs="Calibri"/>
                <w:color w:val="000000"/>
                <w:szCs w:val="24"/>
              </w:rPr>
            </w:pPr>
          </w:p>
        </w:tc>
        <w:tc>
          <w:tcPr>
            <w:tcW w:w="7420" w:type="dxa"/>
            <w:vAlign w:val="center"/>
            <w:hideMark/>
          </w:tcPr>
          <w:p w14:paraId="382448A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B0" w14:textId="77777777">
        <w:trPr>
          <w:trHeight w:val="330"/>
        </w:trPr>
        <w:tc>
          <w:tcPr>
            <w:tcW w:w="100" w:type="dxa"/>
            <w:noWrap/>
            <w:vAlign w:val="bottom"/>
            <w:hideMark/>
          </w:tcPr>
          <w:p w14:paraId="382448AE" w14:textId="77777777" w:rsidR="008759C6" w:rsidRDefault="005B20CE">
            <w:pPr>
              <w:rPr>
                <w:rFonts w:ascii="Calibri" w:eastAsia="Times New Roman" w:hAnsi="Calibri" w:cs="Calibri"/>
                <w:color w:val="000000"/>
                <w:szCs w:val="24"/>
              </w:rPr>
            </w:pPr>
          </w:p>
        </w:tc>
        <w:tc>
          <w:tcPr>
            <w:tcW w:w="7420" w:type="dxa"/>
            <w:vAlign w:val="center"/>
            <w:hideMark/>
          </w:tcPr>
          <w:p w14:paraId="382448A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8B3" w14:textId="77777777">
        <w:trPr>
          <w:trHeight w:val="330"/>
        </w:trPr>
        <w:tc>
          <w:tcPr>
            <w:tcW w:w="100" w:type="dxa"/>
            <w:noWrap/>
            <w:vAlign w:val="bottom"/>
            <w:hideMark/>
          </w:tcPr>
          <w:p w14:paraId="382448B1" w14:textId="77777777" w:rsidR="008759C6" w:rsidRDefault="005B20CE">
            <w:pPr>
              <w:rPr>
                <w:rFonts w:ascii="Calibri" w:eastAsia="Times New Roman" w:hAnsi="Calibri" w:cs="Calibri"/>
                <w:color w:val="000000"/>
                <w:szCs w:val="24"/>
              </w:rPr>
            </w:pPr>
          </w:p>
        </w:tc>
        <w:tc>
          <w:tcPr>
            <w:tcW w:w="7420" w:type="dxa"/>
            <w:vAlign w:val="center"/>
            <w:hideMark/>
          </w:tcPr>
          <w:p w14:paraId="382448B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D035B1" w14:paraId="382448B6" w14:textId="77777777">
        <w:trPr>
          <w:trHeight w:val="330"/>
        </w:trPr>
        <w:tc>
          <w:tcPr>
            <w:tcW w:w="100" w:type="dxa"/>
            <w:noWrap/>
            <w:vAlign w:val="bottom"/>
            <w:hideMark/>
          </w:tcPr>
          <w:p w14:paraId="382448B4" w14:textId="77777777" w:rsidR="008759C6" w:rsidRDefault="005B20CE">
            <w:pPr>
              <w:rPr>
                <w:rFonts w:ascii="Calibri" w:eastAsia="Times New Roman" w:hAnsi="Calibri" w:cs="Calibri"/>
                <w:color w:val="000000"/>
                <w:szCs w:val="24"/>
              </w:rPr>
            </w:pPr>
          </w:p>
        </w:tc>
        <w:tc>
          <w:tcPr>
            <w:tcW w:w="7420" w:type="dxa"/>
            <w:vAlign w:val="center"/>
            <w:hideMark/>
          </w:tcPr>
          <w:p w14:paraId="382448B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B9" w14:textId="77777777">
        <w:trPr>
          <w:trHeight w:val="330"/>
        </w:trPr>
        <w:tc>
          <w:tcPr>
            <w:tcW w:w="100" w:type="dxa"/>
            <w:noWrap/>
            <w:vAlign w:val="bottom"/>
            <w:hideMark/>
          </w:tcPr>
          <w:p w14:paraId="382448B7" w14:textId="77777777" w:rsidR="008759C6" w:rsidRDefault="005B20CE">
            <w:pPr>
              <w:rPr>
                <w:rFonts w:ascii="Calibri" w:eastAsia="Times New Roman" w:hAnsi="Calibri" w:cs="Calibri"/>
                <w:color w:val="000000"/>
                <w:szCs w:val="24"/>
              </w:rPr>
            </w:pPr>
          </w:p>
        </w:tc>
        <w:tc>
          <w:tcPr>
            <w:tcW w:w="7420" w:type="dxa"/>
            <w:vAlign w:val="center"/>
            <w:hideMark/>
          </w:tcPr>
          <w:p w14:paraId="382448B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BC" w14:textId="77777777">
        <w:trPr>
          <w:trHeight w:val="330"/>
        </w:trPr>
        <w:tc>
          <w:tcPr>
            <w:tcW w:w="100" w:type="dxa"/>
            <w:noWrap/>
            <w:vAlign w:val="bottom"/>
            <w:hideMark/>
          </w:tcPr>
          <w:p w14:paraId="382448BA" w14:textId="77777777" w:rsidR="008759C6" w:rsidRDefault="005B20CE">
            <w:pPr>
              <w:rPr>
                <w:rFonts w:ascii="Calibri" w:eastAsia="Times New Roman" w:hAnsi="Calibri" w:cs="Calibri"/>
                <w:color w:val="000000"/>
                <w:szCs w:val="24"/>
              </w:rPr>
            </w:pPr>
          </w:p>
        </w:tc>
        <w:tc>
          <w:tcPr>
            <w:tcW w:w="7420" w:type="dxa"/>
            <w:vAlign w:val="center"/>
            <w:hideMark/>
          </w:tcPr>
          <w:p w14:paraId="382448B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BF" w14:textId="77777777">
        <w:trPr>
          <w:trHeight w:val="330"/>
        </w:trPr>
        <w:tc>
          <w:tcPr>
            <w:tcW w:w="100" w:type="dxa"/>
            <w:noWrap/>
            <w:vAlign w:val="bottom"/>
            <w:hideMark/>
          </w:tcPr>
          <w:p w14:paraId="382448BD" w14:textId="77777777" w:rsidR="008759C6" w:rsidRDefault="005B20CE">
            <w:pPr>
              <w:rPr>
                <w:rFonts w:ascii="Calibri" w:eastAsia="Times New Roman" w:hAnsi="Calibri" w:cs="Calibri"/>
                <w:color w:val="000000"/>
                <w:szCs w:val="24"/>
              </w:rPr>
            </w:pPr>
          </w:p>
        </w:tc>
        <w:tc>
          <w:tcPr>
            <w:tcW w:w="7420" w:type="dxa"/>
            <w:vAlign w:val="center"/>
            <w:hideMark/>
          </w:tcPr>
          <w:p w14:paraId="382448B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w:t>
            </w:r>
            <w:r>
              <w:rPr>
                <w:rFonts w:ascii="Calibri" w:eastAsia="Times New Roman" w:hAnsi="Calibri" w:cs="Calibri"/>
                <w:color w:val="000000"/>
                <w:szCs w:val="24"/>
              </w:rPr>
              <w:t xml:space="preserve"> ΚΕΝΤΡΩΩΝ: ΠΡΝ</w:t>
            </w:r>
          </w:p>
        </w:tc>
      </w:tr>
      <w:tr w:rsidR="00D035B1" w14:paraId="382448C2" w14:textId="77777777">
        <w:trPr>
          <w:trHeight w:val="480"/>
        </w:trPr>
        <w:tc>
          <w:tcPr>
            <w:tcW w:w="100" w:type="dxa"/>
            <w:noWrap/>
            <w:vAlign w:val="bottom"/>
            <w:hideMark/>
          </w:tcPr>
          <w:p w14:paraId="382448C0" w14:textId="77777777" w:rsidR="008759C6" w:rsidRDefault="005B20CE">
            <w:pPr>
              <w:rPr>
                <w:rFonts w:ascii="Calibri" w:eastAsia="Times New Roman" w:hAnsi="Calibri" w:cs="Calibri"/>
                <w:color w:val="000000"/>
                <w:szCs w:val="24"/>
              </w:rPr>
            </w:pPr>
          </w:p>
        </w:tc>
        <w:tc>
          <w:tcPr>
            <w:tcW w:w="7420" w:type="dxa"/>
            <w:vAlign w:val="center"/>
            <w:hideMark/>
          </w:tcPr>
          <w:p w14:paraId="382448C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1878/16 ως έχει     ΚΑΤΑ ΠΛΕΙΟΨΗΦΙΑ</w:t>
            </w:r>
          </w:p>
        </w:tc>
      </w:tr>
      <w:tr w:rsidR="00D035B1" w14:paraId="382448C5" w14:textId="77777777">
        <w:trPr>
          <w:trHeight w:val="330"/>
        </w:trPr>
        <w:tc>
          <w:tcPr>
            <w:tcW w:w="100" w:type="dxa"/>
            <w:noWrap/>
            <w:vAlign w:val="bottom"/>
            <w:hideMark/>
          </w:tcPr>
          <w:p w14:paraId="382448C3" w14:textId="77777777" w:rsidR="008759C6" w:rsidRDefault="005B20CE">
            <w:pPr>
              <w:rPr>
                <w:rFonts w:ascii="Calibri" w:eastAsia="Times New Roman" w:hAnsi="Calibri" w:cs="Calibri"/>
                <w:color w:val="000000"/>
                <w:szCs w:val="24"/>
              </w:rPr>
            </w:pPr>
          </w:p>
        </w:tc>
        <w:tc>
          <w:tcPr>
            <w:tcW w:w="7420" w:type="dxa"/>
            <w:vAlign w:val="center"/>
            <w:hideMark/>
          </w:tcPr>
          <w:p w14:paraId="382448C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C8" w14:textId="77777777">
        <w:trPr>
          <w:trHeight w:val="330"/>
        </w:trPr>
        <w:tc>
          <w:tcPr>
            <w:tcW w:w="100" w:type="dxa"/>
            <w:noWrap/>
            <w:vAlign w:val="bottom"/>
            <w:hideMark/>
          </w:tcPr>
          <w:p w14:paraId="382448C6" w14:textId="77777777" w:rsidR="008759C6" w:rsidRDefault="005B20CE">
            <w:pPr>
              <w:rPr>
                <w:rFonts w:ascii="Calibri" w:eastAsia="Times New Roman" w:hAnsi="Calibri" w:cs="Calibri"/>
                <w:color w:val="000000"/>
                <w:szCs w:val="24"/>
              </w:rPr>
            </w:pPr>
          </w:p>
        </w:tc>
        <w:tc>
          <w:tcPr>
            <w:tcW w:w="7420" w:type="dxa"/>
            <w:vAlign w:val="center"/>
            <w:hideMark/>
          </w:tcPr>
          <w:p w14:paraId="382448C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CB" w14:textId="77777777">
        <w:trPr>
          <w:trHeight w:val="330"/>
        </w:trPr>
        <w:tc>
          <w:tcPr>
            <w:tcW w:w="100" w:type="dxa"/>
            <w:noWrap/>
            <w:vAlign w:val="bottom"/>
            <w:hideMark/>
          </w:tcPr>
          <w:p w14:paraId="382448C9" w14:textId="77777777" w:rsidR="008759C6" w:rsidRDefault="005B20CE">
            <w:pPr>
              <w:rPr>
                <w:rFonts w:ascii="Calibri" w:eastAsia="Times New Roman" w:hAnsi="Calibri" w:cs="Calibri"/>
                <w:color w:val="000000"/>
                <w:szCs w:val="24"/>
              </w:rPr>
            </w:pPr>
          </w:p>
        </w:tc>
        <w:tc>
          <w:tcPr>
            <w:tcW w:w="7420" w:type="dxa"/>
            <w:vAlign w:val="center"/>
            <w:hideMark/>
          </w:tcPr>
          <w:p w14:paraId="382448C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D035B1" w14:paraId="382448CE" w14:textId="77777777">
        <w:trPr>
          <w:trHeight w:val="330"/>
        </w:trPr>
        <w:tc>
          <w:tcPr>
            <w:tcW w:w="100" w:type="dxa"/>
            <w:noWrap/>
            <w:vAlign w:val="bottom"/>
            <w:hideMark/>
          </w:tcPr>
          <w:p w14:paraId="382448CC" w14:textId="77777777" w:rsidR="008759C6" w:rsidRDefault="005B20CE">
            <w:pPr>
              <w:rPr>
                <w:rFonts w:ascii="Calibri" w:eastAsia="Times New Roman" w:hAnsi="Calibri" w:cs="Calibri"/>
                <w:color w:val="000000"/>
                <w:szCs w:val="24"/>
              </w:rPr>
            </w:pPr>
          </w:p>
        </w:tc>
        <w:tc>
          <w:tcPr>
            <w:tcW w:w="7420" w:type="dxa"/>
            <w:vAlign w:val="center"/>
            <w:hideMark/>
          </w:tcPr>
          <w:p w14:paraId="382448C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8D1" w14:textId="77777777">
        <w:trPr>
          <w:trHeight w:val="330"/>
        </w:trPr>
        <w:tc>
          <w:tcPr>
            <w:tcW w:w="100" w:type="dxa"/>
            <w:noWrap/>
            <w:vAlign w:val="bottom"/>
            <w:hideMark/>
          </w:tcPr>
          <w:p w14:paraId="382448CF" w14:textId="77777777" w:rsidR="008759C6" w:rsidRDefault="005B20CE">
            <w:pPr>
              <w:rPr>
                <w:rFonts w:ascii="Calibri" w:eastAsia="Times New Roman" w:hAnsi="Calibri" w:cs="Calibri"/>
                <w:color w:val="000000"/>
                <w:szCs w:val="24"/>
              </w:rPr>
            </w:pPr>
          </w:p>
        </w:tc>
        <w:tc>
          <w:tcPr>
            <w:tcW w:w="7420" w:type="dxa"/>
            <w:vAlign w:val="center"/>
            <w:hideMark/>
          </w:tcPr>
          <w:p w14:paraId="382448D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D4" w14:textId="77777777">
        <w:trPr>
          <w:trHeight w:val="330"/>
        </w:trPr>
        <w:tc>
          <w:tcPr>
            <w:tcW w:w="100" w:type="dxa"/>
            <w:noWrap/>
            <w:vAlign w:val="bottom"/>
            <w:hideMark/>
          </w:tcPr>
          <w:p w14:paraId="382448D2" w14:textId="77777777" w:rsidR="008759C6" w:rsidRDefault="005B20CE">
            <w:pPr>
              <w:rPr>
                <w:rFonts w:ascii="Calibri" w:eastAsia="Times New Roman" w:hAnsi="Calibri" w:cs="Calibri"/>
                <w:color w:val="000000"/>
                <w:szCs w:val="24"/>
              </w:rPr>
            </w:pPr>
          </w:p>
        </w:tc>
        <w:tc>
          <w:tcPr>
            <w:tcW w:w="7420" w:type="dxa"/>
            <w:vAlign w:val="center"/>
            <w:hideMark/>
          </w:tcPr>
          <w:p w14:paraId="382448D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D7" w14:textId="77777777">
        <w:trPr>
          <w:trHeight w:val="330"/>
        </w:trPr>
        <w:tc>
          <w:tcPr>
            <w:tcW w:w="100" w:type="dxa"/>
            <w:noWrap/>
            <w:vAlign w:val="bottom"/>
            <w:hideMark/>
          </w:tcPr>
          <w:p w14:paraId="382448D5" w14:textId="77777777" w:rsidR="008759C6" w:rsidRDefault="005B20CE">
            <w:pPr>
              <w:rPr>
                <w:rFonts w:ascii="Calibri" w:eastAsia="Times New Roman" w:hAnsi="Calibri" w:cs="Calibri"/>
                <w:color w:val="000000"/>
                <w:szCs w:val="24"/>
              </w:rPr>
            </w:pPr>
          </w:p>
        </w:tc>
        <w:tc>
          <w:tcPr>
            <w:tcW w:w="7420" w:type="dxa"/>
            <w:vAlign w:val="center"/>
            <w:hideMark/>
          </w:tcPr>
          <w:p w14:paraId="382448D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DA" w14:textId="77777777">
        <w:trPr>
          <w:trHeight w:val="330"/>
        </w:trPr>
        <w:tc>
          <w:tcPr>
            <w:tcW w:w="100" w:type="dxa"/>
            <w:noWrap/>
            <w:vAlign w:val="bottom"/>
            <w:hideMark/>
          </w:tcPr>
          <w:p w14:paraId="382448D8" w14:textId="77777777" w:rsidR="008759C6" w:rsidRDefault="005B20CE">
            <w:pPr>
              <w:rPr>
                <w:rFonts w:ascii="Calibri" w:eastAsia="Times New Roman" w:hAnsi="Calibri" w:cs="Calibri"/>
                <w:color w:val="000000"/>
                <w:szCs w:val="24"/>
              </w:rPr>
            </w:pPr>
          </w:p>
        </w:tc>
        <w:tc>
          <w:tcPr>
            <w:tcW w:w="7420" w:type="dxa"/>
            <w:vAlign w:val="center"/>
            <w:hideMark/>
          </w:tcPr>
          <w:p w14:paraId="382448D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8DD" w14:textId="77777777">
        <w:trPr>
          <w:trHeight w:val="495"/>
        </w:trPr>
        <w:tc>
          <w:tcPr>
            <w:tcW w:w="100" w:type="dxa"/>
            <w:noWrap/>
            <w:vAlign w:val="bottom"/>
            <w:hideMark/>
          </w:tcPr>
          <w:p w14:paraId="382448DB" w14:textId="77777777" w:rsidR="008759C6" w:rsidRDefault="005B20CE">
            <w:pPr>
              <w:rPr>
                <w:rFonts w:ascii="Calibri" w:eastAsia="Times New Roman" w:hAnsi="Calibri" w:cs="Calibri"/>
                <w:color w:val="000000"/>
                <w:szCs w:val="24"/>
              </w:rPr>
            </w:pPr>
          </w:p>
        </w:tc>
        <w:tc>
          <w:tcPr>
            <w:tcW w:w="7420" w:type="dxa"/>
            <w:vAlign w:val="center"/>
            <w:hideMark/>
          </w:tcPr>
          <w:p w14:paraId="382448D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1879/17 ως έχει     ΚΑΤΑ ΠΛΕΙΟΨΗΦΙΑ</w:t>
            </w:r>
          </w:p>
        </w:tc>
      </w:tr>
      <w:tr w:rsidR="00D035B1" w14:paraId="382448E0" w14:textId="77777777">
        <w:trPr>
          <w:trHeight w:val="330"/>
        </w:trPr>
        <w:tc>
          <w:tcPr>
            <w:tcW w:w="100" w:type="dxa"/>
            <w:noWrap/>
            <w:vAlign w:val="bottom"/>
            <w:hideMark/>
          </w:tcPr>
          <w:p w14:paraId="382448DE" w14:textId="77777777" w:rsidR="008759C6" w:rsidRDefault="005B20CE">
            <w:pPr>
              <w:rPr>
                <w:rFonts w:ascii="Calibri" w:eastAsia="Times New Roman" w:hAnsi="Calibri" w:cs="Calibri"/>
                <w:color w:val="000000"/>
                <w:szCs w:val="24"/>
              </w:rPr>
            </w:pPr>
          </w:p>
        </w:tc>
        <w:tc>
          <w:tcPr>
            <w:tcW w:w="7420" w:type="dxa"/>
            <w:vAlign w:val="center"/>
            <w:hideMark/>
          </w:tcPr>
          <w:p w14:paraId="382448D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E3" w14:textId="77777777">
        <w:trPr>
          <w:trHeight w:val="330"/>
        </w:trPr>
        <w:tc>
          <w:tcPr>
            <w:tcW w:w="100" w:type="dxa"/>
            <w:noWrap/>
            <w:vAlign w:val="bottom"/>
            <w:hideMark/>
          </w:tcPr>
          <w:p w14:paraId="382448E1" w14:textId="77777777" w:rsidR="008759C6" w:rsidRDefault="005B20CE">
            <w:pPr>
              <w:rPr>
                <w:rFonts w:ascii="Calibri" w:eastAsia="Times New Roman" w:hAnsi="Calibri" w:cs="Calibri"/>
                <w:color w:val="000000"/>
                <w:szCs w:val="24"/>
              </w:rPr>
            </w:pPr>
          </w:p>
        </w:tc>
        <w:tc>
          <w:tcPr>
            <w:tcW w:w="7420" w:type="dxa"/>
            <w:vAlign w:val="center"/>
            <w:hideMark/>
          </w:tcPr>
          <w:p w14:paraId="382448E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8E6" w14:textId="77777777">
        <w:trPr>
          <w:trHeight w:val="330"/>
        </w:trPr>
        <w:tc>
          <w:tcPr>
            <w:tcW w:w="100" w:type="dxa"/>
            <w:noWrap/>
            <w:vAlign w:val="bottom"/>
            <w:hideMark/>
          </w:tcPr>
          <w:p w14:paraId="382448E4" w14:textId="77777777" w:rsidR="008759C6" w:rsidRDefault="005B20CE">
            <w:pPr>
              <w:rPr>
                <w:rFonts w:ascii="Calibri" w:eastAsia="Times New Roman" w:hAnsi="Calibri" w:cs="Calibri"/>
                <w:color w:val="000000"/>
                <w:szCs w:val="24"/>
              </w:rPr>
            </w:pPr>
          </w:p>
        </w:tc>
        <w:tc>
          <w:tcPr>
            <w:tcW w:w="7420" w:type="dxa"/>
            <w:vAlign w:val="center"/>
            <w:hideMark/>
          </w:tcPr>
          <w:p w14:paraId="382448E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8E9" w14:textId="77777777">
        <w:trPr>
          <w:trHeight w:val="330"/>
        </w:trPr>
        <w:tc>
          <w:tcPr>
            <w:tcW w:w="100" w:type="dxa"/>
            <w:noWrap/>
            <w:vAlign w:val="bottom"/>
            <w:hideMark/>
          </w:tcPr>
          <w:p w14:paraId="382448E7" w14:textId="77777777" w:rsidR="008759C6" w:rsidRDefault="005B20CE">
            <w:pPr>
              <w:rPr>
                <w:rFonts w:ascii="Calibri" w:eastAsia="Times New Roman" w:hAnsi="Calibri" w:cs="Calibri"/>
                <w:color w:val="000000"/>
                <w:szCs w:val="24"/>
              </w:rPr>
            </w:pPr>
          </w:p>
        </w:tc>
        <w:tc>
          <w:tcPr>
            <w:tcW w:w="7420" w:type="dxa"/>
            <w:vAlign w:val="center"/>
            <w:hideMark/>
          </w:tcPr>
          <w:p w14:paraId="382448E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D035B1" w14:paraId="382448EC" w14:textId="77777777">
        <w:trPr>
          <w:trHeight w:val="330"/>
        </w:trPr>
        <w:tc>
          <w:tcPr>
            <w:tcW w:w="100" w:type="dxa"/>
            <w:noWrap/>
            <w:vAlign w:val="bottom"/>
            <w:hideMark/>
          </w:tcPr>
          <w:p w14:paraId="382448EA" w14:textId="77777777" w:rsidR="008759C6" w:rsidRDefault="005B20CE">
            <w:pPr>
              <w:rPr>
                <w:rFonts w:ascii="Calibri" w:eastAsia="Times New Roman" w:hAnsi="Calibri" w:cs="Calibri"/>
                <w:color w:val="000000"/>
                <w:szCs w:val="24"/>
              </w:rPr>
            </w:pPr>
          </w:p>
        </w:tc>
        <w:tc>
          <w:tcPr>
            <w:tcW w:w="7420" w:type="dxa"/>
            <w:vAlign w:val="center"/>
            <w:hideMark/>
          </w:tcPr>
          <w:p w14:paraId="382448E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8EF" w14:textId="77777777">
        <w:trPr>
          <w:trHeight w:val="330"/>
        </w:trPr>
        <w:tc>
          <w:tcPr>
            <w:tcW w:w="100" w:type="dxa"/>
            <w:noWrap/>
            <w:vAlign w:val="bottom"/>
            <w:hideMark/>
          </w:tcPr>
          <w:p w14:paraId="382448ED" w14:textId="77777777" w:rsidR="008759C6" w:rsidRDefault="005B20CE">
            <w:pPr>
              <w:rPr>
                <w:rFonts w:ascii="Calibri" w:eastAsia="Times New Roman" w:hAnsi="Calibri" w:cs="Calibri"/>
                <w:color w:val="000000"/>
                <w:szCs w:val="24"/>
              </w:rPr>
            </w:pPr>
          </w:p>
        </w:tc>
        <w:tc>
          <w:tcPr>
            <w:tcW w:w="7420" w:type="dxa"/>
            <w:vAlign w:val="center"/>
            <w:hideMark/>
          </w:tcPr>
          <w:p w14:paraId="382448E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8F2" w14:textId="77777777">
        <w:trPr>
          <w:trHeight w:val="330"/>
        </w:trPr>
        <w:tc>
          <w:tcPr>
            <w:tcW w:w="100" w:type="dxa"/>
            <w:noWrap/>
            <w:vAlign w:val="bottom"/>
            <w:hideMark/>
          </w:tcPr>
          <w:p w14:paraId="382448F0" w14:textId="77777777" w:rsidR="008759C6" w:rsidRDefault="005B20CE">
            <w:pPr>
              <w:rPr>
                <w:rFonts w:ascii="Calibri" w:eastAsia="Times New Roman" w:hAnsi="Calibri" w:cs="Calibri"/>
                <w:color w:val="000000"/>
                <w:szCs w:val="24"/>
              </w:rPr>
            </w:pPr>
          </w:p>
        </w:tc>
        <w:tc>
          <w:tcPr>
            <w:tcW w:w="7420" w:type="dxa"/>
            <w:vAlign w:val="center"/>
            <w:hideMark/>
          </w:tcPr>
          <w:p w14:paraId="382448F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8F5" w14:textId="77777777">
        <w:trPr>
          <w:trHeight w:val="330"/>
        </w:trPr>
        <w:tc>
          <w:tcPr>
            <w:tcW w:w="100" w:type="dxa"/>
            <w:noWrap/>
            <w:vAlign w:val="bottom"/>
            <w:hideMark/>
          </w:tcPr>
          <w:p w14:paraId="382448F3" w14:textId="77777777" w:rsidR="008759C6" w:rsidRDefault="005B20CE">
            <w:pPr>
              <w:rPr>
                <w:rFonts w:ascii="Calibri" w:eastAsia="Times New Roman" w:hAnsi="Calibri" w:cs="Calibri"/>
                <w:color w:val="000000"/>
                <w:szCs w:val="24"/>
              </w:rPr>
            </w:pPr>
          </w:p>
        </w:tc>
        <w:tc>
          <w:tcPr>
            <w:tcW w:w="7420" w:type="dxa"/>
            <w:vAlign w:val="center"/>
            <w:hideMark/>
          </w:tcPr>
          <w:p w14:paraId="382448F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8F8" w14:textId="77777777">
        <w:trPr>
          <w:trHeight w:val="495"/>
        </w:trPr>
        <w:tc>
          <w:tcPr>
            <w:tcW w:w="100" w:type="dxa"/>
            <w:noWrap/>
            <w:vAlign w:val="bottom"/>
            <w:hideMark/>
          </w:tcPr>
          <w:p w14:paraId="382448F6" w14:textId="77777777" w:rsidR="008759C6" w:rsidRDefault="005B20CE">
            <w:pPr>
              <w:rPr>
                <w:rFonts w:ascii="Calibri" w:eastAsia="Times New Roman" w:hAnsi="Calibri" w:cs="Calibri"/>
                <w:color w:val="000000"/>
                <w:szCs w:val="24"/>
              </w:rPr>
            </w:pPr>
          </w:p>
        </w:tc>
        <w:tc>
          <w:tcPr>
            <w:tcW w:w="7420" w:type="dxa"/>
            <w:vAlign w:val="center"/>
            <w:hideMark/>
          </w:tcPr>
          <w:p w14:paraId="382448F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1880/18 ως έχει     ΚΑΤΑ ΠΛΕΙΟΨΗΦΙΑ</w:t>
            </w:r>
          </w:p>
        </w:tc>
      </w:tr>
      <w:tr w:rsidR="00D035B1" w14:paraId="382448FB" w14:textId="77777777">
        <w:trPr>
          <w:trHeight w:val="330"/>
        </w:trPr>
        <w:tc>
          <w:tcPr>
            <w:tcW w:w="100" w:type="dxa"/>
            <w:noWrap/>
            <w:vAlign w:val="bottom"/>
            <w:hideMark/>
          </w:tcPr>
          <w:p w14:paraId="382448F9" w14:textId="77777777" w:rsidR="008759C6" w:rsidRDefault="005B20CE">
            <w:pPr>
              <w:rPr>
                <w:rFonts w:ascii="Calibri" w:eastAsia="Times New Roman" w:hAnsi="Calibri" w:cs="Calibri"/>
                <w:color w:val="000000"/>
                <w:szCs w:val="24"/>
              </w:rPr>
            </w:pPr>
          </w:p>
        </w:tc>
        <w:tc>
          <w:tcPr>
            <w:tcW w:w="7420" w:type="dxa"/>
            <w:vAlign w:val="center"/>
            <w:hideMark/>
          </w:tcPr>
          <w:p w14:paraId="382448F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8FE" w14:textId="77777777">
        <w:trPr>
          <w:trHeight w:val="345"/>
        </w:trPr>
        <w:tc>
          <w:tcPr>
            <w:tcW w:w="100" w:type="dxa"/>
            <w:noWrap/>
            <w:vAlign w:val="bottom"/>
            <w:hideMark/>
          </w:tcPr>
          <w:p w14:paraId="382448FC" w14:textId="77777777" w:rsidR="008759C6" w:rsidRDefault="005B20CE">
            <w:pPr>
              <w:rPr>
                <w:rFonts w:ascii="Calibri" w:eastAsia="Times New Roman" w:hAnsi="Calibri" w:cs="Calibri"/>
                <w:color w:val="000000"/>
                <w:szCs w:val="24"/>
              </w:rPr>
            </w:pPr>
          </w:p>
        </w:tc>
        <w:tc>
          <w:tcPr>
            <w:tcW w:w="7420" w:type="dxa"/>
            <w:vAlign w:val="center"/>
            <w:hideMark/>
          </w:tcPr>
          <w:p w14:paraId="382448F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01" w14:textId="77777777">
        <w:trPr>
          <w:trHeight w:val="330"/>
        </w:trPr>
        <w:tc>
          <w:tcPr>
            <w:tcW w:w="100" w:type="dxa"/>
            <w:noWrap/>
            <w:vAlign w:val="bottom"/>
            <w:hideMark/>
          </w:tcPr>
          <w:p w14:paraId="382448FF" w14:textId="77777777" w:rsidR="008759C6" w:rsidRDefault="005B20CE">
            <w:pPr>
              <w:rPr>
                <w:rFonts w:ascii="Calibri" w:eastAsia="Times New Roman" w:hAnsi="Calibri" w:cs="Calibri"/>
                <w:color w:val="000000"/>
                <w:szCs w:val="24"/>
              </w:rPr>
            </w:pPr>
          </w:p>
        </w:tc>
        <w:tc>
          <w:tcPr>
            <w:tcW w:w="7420" w:type="dxa"/>
            <w:vAlign w:val="center"/>
            <w:hideMark/>
          </w:tcPr>
          <w:p w14:paraId="3824490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904" w14:textId="77777777">
        <w:trPr>
          <w:trHeight w:val="330"/>
        </w:trPr>
        <w:tc>
          <w:tcPr>
            <w:tcW w:w="100" w:type="dxa"/>
            <w:noWrap/>
            <w:vAlign w:val="bottom"/>
            <w:hideMark/>
          </w:tcPr>
          <w:p w14:paraId="38244902" w14:textId="77777777" w:rsidR="008759C6" w:rsidRDefault="005B20CE">
            <w:pPr>
              <w:rPr>
                <w:rFonts w:ascii="Calibri" w:eastAsia="Times New Roman" w:hAnsi="Calibri" w:cs="Calibri"/>
                <w:color w:val="000000"/>
                <w:szCs w:val="24"/>
              </w:rPr>
            </w:pPr>
          </w:p>
        </w:tc>
        <w:tc>
          <w:tcPr>
            <w:tcW w:w="7420" w:type="dxa"/>
            <w:vAlign w:val="center"/>
            <w:hideMark/>
          </w:tcPr>
          <w:p w14:paraId="3824490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D035B1" w14:paraId="38244907" w14:textId="77777777">
        <w:trPr>
          <w:trHeight w:val="330"/>
        </w:trPr>
        <w:tc>
          <w:tcPr>
            <w:tcW w:w="100" w:type="dxa"/>
            <w:noWrap/>
            <w:vAlign w:val="bottom"/>
            <w:hideMark/>
          </w:tcPr>
          <w:p w14:paraId="38244905" w14:textId="77777777" w:rsidR="008759C6" w:rsidRDefault="005B20CE">
            <w:pPr>
              <w:rPr>
                <w:rFonts w:ascii="Calibri" w:eastAsia="Times New Roman" w:hAnsi="Calibri" w:cs="Calibri"/>
                <w:color w:val="000000"/>
                <w:szCs w:val="24"/>
              </w:rPr>
            </w:pPr>
          </w:p>
        </w:tc>
        <w:tc>
          <w:tcPr>
            <w:tcW w:w="7420" w:type="dxa"/>
            <w:vAlign w:val="center"/>
            <w:hideMark/>
          </w:tcPr>
          <w:p w14:paraId="3824490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0A" w14:textId="77777777">
        <w:trPr>
          <w:trHeight w:val="330"/>
        </w:trPr>
        <w:tc>
          <w:tcPr>
            <w:tcW w:w="100" w:type="dxa"/>
            <w:noWrap/>
            <w:vAlign w:val="bottom"/>
            <w:hideMark/>
          </w:tcPr>
          <w:p w14:paraId="38244908" w14:textId="77777777" w:rsidR="008759C6" w:rsidRDefault="005B20CE">
            <w:pPr>
              <w:rPr>
                <w:rFonts w:ascii="Calibri" w:eastAsia="Times New Roman" w:hAnsi="Calibri" w:cs="Calibri"/>
                <w:color w:val="000000"/>
                <w:szCs w:val="24"/>
              </w:rPr>
            </w:pPr>
          </w:p>
        </w:tc>
        <w:tc>
          <w:tcPr>
            <w:tcW w:w="7420" w:type="dxa"/>
            <w:vAlign w:val="center"/>
            <w:hideMark/>
          </w:tcPr>
          <w:p w14:paraId="3824490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0D" w14:textId="77777777">
        <w:trPr>
          <w:trHeight w:val="345"/>
        </w:trPr>
        <w:tc>
          <w:tcPr>
            <w:tcW w:w="100" w:type="dxa"/>
            <w:noWrap/>
            <w:vAlign w:val="bottom"/>
            <w:hideMark/>
          </w:tcPr>
          <w:p w14:paraId="3824490B" w14:textId="77777777" w:rsidR="008759C6" w:rsidRDefault="005B20CE">
            <w:pPr>
              <w:rPr>
                <w:rFonts w:ascii="Calibri" w:eastAsia="Times New Roman" w:hAnsi="Calibri" w:cs="Calibri"/>
                <w:color w:val="000000"/>
                <w:szCs w:val="24"/>
              </w:rPr>
            </w:pPr>
          </w:p>
        </w:tc>
        <w:tc>
          <w:tcPr>
            <w:tcW w:w="7420" w:type="dxa"/>
            <w:vAlign w:val="center"/>
            <w:hideMark/>
          </w:tcPr>
          <w:p w14:paraId="3824490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10" w14:textId="77777777">
        <w:trPr>
          <w:trHeight w:val="330"/>
        </w:trPr>
        <w:tc>
          <w:tcPr>
            <w:tcW w:w="100" w:type="dxa"/>
            <w:noWrap/>
            <w:vAlign w:val="bottom"/>
            <w:hideMark/>
          </w:tcPr>
          <w:p w14:paraId="3824490E" w14:textId="77777777" w:rsidR="008759C6" w:rsidRDefault="005B20CE">
            <w:pPr>
              <w:rPr>
                <w:rFonts w:ascii="Calibri" w:eastAsia="Times New Roman" w:hAnsi="Calibri" w:cs="Calibri"/>
                <w:color w:val="000000"/>
                <w:szCs w:val="24"/>
              </w:rPr>
            </w:pPr>
          </w:p>
        </w:tc>
        <w:tc>
          <w:tcPr>
            <w:tcW w:w="7420" w:type="dxa"/>
            <w:vAlign w:val="center"/>
            <w:hideMark/>
          </w:tcPr>
          <w:p w14:paraId="3824490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913" w14:textId="77777777">
        <w:trPr>
          <w:trHeight w:val="480"/>
        </w:trPr>
        <w:tc>
          <w:tcPr>
            <w:tcW w:w="100" w:type="dxa"/>
            <w:noWrap/>
            <w:vAlign w:val="bottom"/>
            <w:hideMark/>
          </w:tcPr>
          <w:p w14:paraId="38244911" w14:textId="77777777" w:rsidR="008759C6" w:rsidRDefault="005B20CE">
            <w:pPr>
              <w:rPr>
                <w:rFonts w:ascii="Calibri" w:eastAsia="Times New Roman" w:hAnsi="Calibri" w:cs="Calibri"/>
                <w:color w:val="000000"/>
                <w:szCs w:val="24"/>
              </w:rPr>
            </w:pPr>
          </w:p>
        </w:tc>
        <w:tc>
          <w:tcPr>
            <w:tcW w:w="7420" w:type="dxa"/>
            <w:vAlign w:val="center"/>
            <w:hideMark/>
          </w:tcPr>
          <w:p w14:paraId="3824491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1881/19 ως έχει     ΚΑΤΑ ΠΛΕΙΟΨΗΦΙΑ</w:t>
            </w:r>
          </w:p>
        </w:tc>
      </w:tr>
      <w:tr w:rsidR="00D035B1" w14:paraId="38244916" w14:textId="77777777">
        <w:trPr>
          <w:trHeight w:val="330"/>
        </w:trPr>
        <w:tc>
          <w:tcPr>
            <w:tcW w:w="100" w:type="dxa"/>
            <w:noWrap/>
            <w:vAlign w:val="bottom"/>
            <w:hideMark/>
          </w:tcPr>
          <w:p w14:paraId="38244914" w14:textId="77777777" w:rsidR="008759C6" w:rsidRDefault="005B20CE">
            <w:pPr>
              <w:rPr>
                <w:rFonts w:ascii="Calibri" w:eastAsia="Times New Roman" w:hAnsi="Calibri" w:cs="Calibri"/>
                <w:color w:val="000000"/>
                <w:szCs w:val="24"/>
              </w:rPr>
            </w:pPr>
          </w:p>
        </w:tc>
        <w:tc>
          <w:tcPr>
            <w:tcW w:w="7420" w:type="dxa"/>
            <w:vAlign w:val="center"/>
            <w:hideMark/>
          </w:tcPr>
          <w:p w14:paraId="3824491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19" w14:textId="77777777">
        <w:trPr>
          <w:trHeight w:val="330"/>
        </w:trPr>
        <w:tc>
          <w:tcPr>
            <w:tcW w:w="100" w:type="dxa"/>
            <w:noWrap/>
            <w:vAlign w:val="bottom"/>
            <w:hideMark/>
          </w:tcPr>
          <w:p w14:paraId="38244917" w14:textId="77777777" w:rsidR="008759C6" w:rsidRDefault="005B20CE">
            <w:pPr>
              <w:rPr>
                <w:rFonts w:ascii="Calibri" w:eastAsia="Times New Roman" w:hAnsi="Calibri" w:cs="Calibri"/>
                <w:color w:val="000000"/>
                <w:szCs w:val="24"/>
              </w:rPr>
            </w:pPr>
          </w:p>
        </w:tc>
        <w:tc>
          <w:tcPr>
            <w:tcW w:w="7420" w:type="dxa"/>
            <w:vAlign w:val="center"/>
            <w:hideMark/>
          </w:tcPr>
          <w:p w14:paraId="3824491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1C" w14:textId="77777777">
        <w:trPr>
          <w:trHeight w:val="345"/>
        </w:trPr>
        <w:tc>
          <w:tcPr>
            <w:tcW w:w="100" w:type="dxa"/>
            <w:noWrap/>
            <w:vAlign w:val="bottom"/>
            <w:hideMark/>
          </w:tcPr>
          <w:p w14:paraId="3824491A" w14:textId="77777777" w:rsidR="008759C6" w:rsidRDefault="005B20CE">
            <w:pPr>
              <w:rPr>
                <w:rFonts w:ascii="Calibri" w:eastAsia="Times New Roman" w:hAnsi="Calibri" w:cs="Calibri"/>
                <w:color w:val="000000"/>
                <w:szCs w:val="24"/>
              </w:rPr>
            </w:pPr>
          </w:p>
        </w:tc>
        <w:tc>
          <w:tcPr>
            <w:tcW w:w="7420" w:type="dxa"/>
            <w:vAlign w:val="center"/>
            <w:hideMark/>
          </w:tcPr>
          <w:p w14:paraId="3824491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91F" w14:textId="77777777">
        <w:trPr>
          <w:trHeight w:val="330"/>
        </w:trPr>
        <w:tc>
          <w:tcPr>
            <w:tcW w:w="100" w:type="dxa"/>
            <w:noWrap/>
            <w:vAlign w:val="bottom"/>
            <w:hideMark/>
          </w:tcPr>
          <w:p w14:paraId="3824491D" w14:textId="77777777" w:rsidR="008759C6" w:rsidRDefault="005B20CE">
            <w:pPr>
              <w:rPr>
                <w:rFonts w:ascii="Calibri" w:eastAsia="Times New Roman" w:hAnsi="Calibri" w:cs="Calibri"/>
                <w:color w:val="000000"/>
                <w:szCs w:val="24"/>
              </w:rPr>
            </w:pPr>
          </w:p>
        </w:tc>
        <w:tc>
          <w:tcPr>
            <w:tcW w:w="7420" w:type="dxa"/>
            <w:vAlign w:val="center"/>
            <w:hideMark/>
          </w:tcPr>
          <w:p w14:paraId="3824491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D035B1" w14:paraId="38244922" w14:textId="77777777">
        <w:trPr>
          <w:trHeight w:val="330"/>
        </w:trPr>
        <w:tc>
          <w:tcPr>
            <w:tcW w:w="100" w:type="dxa"/>
            <w:noWrap/>
            <w:vAlign w:val="bottom"/>
            <w:hideMark/>
          </w:tcPr>
          <w:p w14:paraId="38244920" w14:textId="77777777" w:rsidR="008759C6" w:rsidRDefault="005B20CE">
            <w:pPr>
              <w:rPr>
                <w:rFonts w:ascii="Calibri" w:eastAsia="Times New Roman" w:hAnsi="Calibri" w:cs="Calibri"/>
                <w:color w:val="000000"/>
                <w:szCs w:val="24"/>
              </w:rPr>
            </w:pPr>
          </w:p>
        </w:tc>
        <w:tc>
          <w:tcPr>
            <w:tcW w:w="7420" w:type="dxa"/>
            <w:vAlign w:val="center"/>
            <w:hideMark/>
          </w:tcPr>
          <w:p w14:paraId="3824492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25" w14:textId="77777777">
        <w:trPr>
          <w:trHeight w:val="330"/>
        </w:trPr>
        <w:tc>
          <w:tcPr>
            <w:tcW w:w="100" w:type="dxa"/>
            <w:noWrap/>
            <w:vAlign w:val="bottom"/>
            <w:hideMark/>
          </w:tcPr>
          <w:p w14:paraId="38244923" w14:textId="77777777" w:rsidR="008759C6" w:rsidRDefault="005B20CE">
            <w:pPr>
              <w:rPr>
                <w:rFonts w:ascii="Calibri" w:eastAsia="Times New Roman" w:hAnsi="Calibri" w:cs="Calibri"/>
                <w:color w:val="000000"/>
                <w:szCs w:val="24"/>
              </w:rPr>
            </w:pPr>
          </w:p>
        </w:tc>
        <w:tc>
          <w:tcPr>
            <w:tcW w:w="7420" w:type="dxa"/>
            <w:vAlign w:val="center"/>
            <w:hideMark/>
          </w:tcPr>
          <w:p w14:paraId="3824492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28" w14:textId="77777777">
        <w:trPr>
          <w:trHeight w:val="330"/>
        </w:trPr>
        <w:tc>
          <w:tcPr>
            <w:tcW w:w="100" w:type="dxa"/>
            <w:noWrap/>
            <w:vAlign w:val="bottom"/>
            <w:hideMark/>
          </w:tcPr>
          <w:p w14:paraId="38244926" w14:textId="77777777" w:rsidR="008759C6" w:rsidRDefault="005B20CE">
            <w:pPr>
              <w:rPr>
                <w:rFonts w:ascii="Calibri" w:eastAsia="Times New Roman" w:hAnsi="Calibri" w:cs="Calibri"/>
                <w:color w:val="000000"/>
                <w:szCs w:val="24"/>
              </w:rPr>
            </w:pPr>
          </w:p>
        </w:tc>
        <w:tc>
          <w:tcPr>
            <w:tcW w:w="7420" w:type="dxa"/>
            <w:vAlign w:val="center"/>
            <w:hideMark/>
          </w:tcPr>
          <w:p w14:paraId="3824492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2B" w14:textId="77777777">
        <w:trPr>
          <w:trHeight w:val="345"/>
        </w:trPr>
        <w:tc>
          <w:tcPr>
            <w:tcW w:w="100" w:type="dxa"/>
            <w:noWrap/>
            <w:vAlign w:val="bottom"/>
            <w:hideMark/>
          </w:tcPr>
          <w:p w14:paraId="38244929" w14:textId="77777777" w:rsidR="008759C6" w:rsidRDefault="005B20CE">
            <w:pPr>
              <w:rPr>
                <w:rFonts w:ascii="Calibri" w:eastAsia="Times New Roman" w:hAnsi="Calibri" w:cs="Calibri"/>
                <w:color w:val="000000"/>
                <w:szCs w:val="24"/>
              </w:rPr>
            </w:pPr>
          </w:p>
        </w:tc>
        <w:tc>
          <w:tcPr>
            <w:tcW w:w="7420" w:type="dxa"/>
            <w:vAlign w:val="center"/>
            <w:hideMark/>
          </w:tcPr>
          <w:p w14:paraId="3824492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92E" w14:textId="77777777">
        <w:trPr>
          <w:trHeight w:val="480"/>
        </w:trPr>
        <w:tc>
          <w:tcPr>
            <w:tcW w:w="100" w:type="dxa"/>
            <w:noWrap/>
            <w:vAlign w:val="bottom"/>
            <w:hideMark/>
          </w:tcPr>
          <w:p w14:paraId="3824492C" w14:textId="77777777" w:rsidR="008759C6" w:rsidRDefault="005B20CE">
            <w:pPr>
              <w:rPr>
                <w:rFonts w:ascii="Calibri" w:eastAsia="Times New Roman" w:hAnsi="Calibri" w:cs="Calibri"/>
                <w:color w:val="000000"/>
                <w:szCs w:val="24"/>
              </w:rPr>
            </w:pPr>
          </w:p>
        </w:tc>
        <w:tc>
          <w:tcPr>
            <w:tcW w:w="7420" w:type="dxa"/>
            <w:vAlign w:val="center"/>
            <w:hideMark/>
          </w:tcPr>
          <w:p w14:paraId="3824492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1883/21 ως έχει     ΚΑΤΑ ΠΛΕΙΟΨΗΦΙΑ</w:t>
            </w:r>
          </w:p>
        </w:tc>
      </w:tr>
      <w:tr w:rsidR="00D035B1" w14:paraId="38244931" w14:textId="77777777">
        <w:trPr>
          <w:trHeight w:val="330"/>
        </w:trPr>
        <w:tc>
          <w:tcPr>
            <w:tcW w:w="100" w:type="dxa"/>
            <w:noWrap/>
            <w:vAlign w:val="bottom"/>
            <w:hideMark/>
          </w:tcPr>
          <w:p w14:paraId="3824492F" w14:textId="77777777" w:rsidR="008759C6" w:rsidRDefault="005B20CE">
            <w:pPr>
              <w:rPr>
                <w:rFonts w:ascii="Calibri" w:eastAsia="Times New Roman" w:hAnsi="Calibri" w:cs="Calibri"/>
                <w:color w:val="000000"/>
                <w:szCs w:val="24"/>
              </w:rPr>
            </w:pPr>
          </w:p>
        </w:tc>
        <w:tc>
          <w:tcPr>
            <w:tcW w:w="7420" w:type="dxa"/>
            <w:vAlign w:val="center"/>
            <w:hideMark/>
          </w:tcPr>
          <w:p w14:paraId="3824493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34" w14:textId="77777777">
        <w:trPr>
          <w:trHeight w:val="330"/>
        </w:trPr>
        <w:tc>
          <w:tcPr>
            <w:tcW w:w="100" w:type="dxa"/>
            <w:noWrap/>
            <w:vAlign w:val="bottom"/>
            <w:hideMark/>
          </w:tcPr>
          <w:p w14:paraId="38244932" w14:textId="77777777" w:rsidR="008759C6" w:rsidRDefault="005B20CE">
            <w:pPr>
              <w:rPr>
                <w:rFonts w:ascii="Calibri" w:eastAsia="Times New Roman" w:hAnsi="Calibri" w:cs="Calibri"/>
                <w:color w:val="000000"/>
                <w:szCs w:val="24"/>
              </w:rPr>
            </w:pPr>
          </w:p>
        </w:tc>
        <w:tc>
          <w:tcPr>
            <w:tcW w:w="7420" w:type="dxa"/>
            <w:vAlign w:val="center"/>
            <w:hideMark/>
          </w:tcPr>
          <w:p w14:paraId="3824493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37" w14:textId="77777777">
        <w:trPr>
          <w:trHeight w:val="330"/>
        </w:trPr>
        <w:tc>
          <w:tcPr>
            <w:tcW w:w="100" w:type="dxa"/>
            <w:noWrap/>
            <w:vAlign w:val="bottom"/>
            <w:hideMark/>
          </w:tcPr>
          <w:p w14:paraId="38244935" w14:textId="77777777" w:rsidR="008759C6" w:rsidRDefault="005B20CE">
            <w:pPr>
              <w:rPr>
                <w:rFonts w:ascii="Calibri" w:eastAsia="Times New Roman" w:hAnsi="Calibri" w:cs="Calibri"/>
                <w:color w:val="000000"/>
                <w:szCs w:val="24"/>
              </w:rPr>
            </w:pPr>
          </w:p>
        </w:tc>
        <w:tc>
          <w:tcPr>
            <w:tcW w:w="7420" w:type="dxa"/>
            <w:vAlign w:val="center"/>
            <w:hideMark/>
          </w:tcPr>
          <w:p w14:paraId="3824493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93A" w14:textId="77777777">
        <w:trPr>
          <w:trHeight w:val="330"/>
        </w:trPr>
        <w:tc>
          <w:tcPr>
            <w:tcW w:w="100" w:type="dxa"/>
            <w:noWrap/>
            <w:vAlign w:val="bottom"/>
            <w:hideMark/>
          </w:tcPr>
          <w:p w14:paraId="38244938" w14:textId="77777777" w:rsidR="008759C6" w:rsidRDefault="005B20CE">
            <w:pPr>
              <w:rPr>
                <w:rFonts w:ascii="Calibri" w:eastAsia="Times New Roman" w:hAnsi="Calibri" w:cs="Calibri"/>
                <w:color w:val="000000"/>
                <w:szCs w:val="24"/>
              </w:rPr>
            </w:pPr>
          </w:p>
        </w:tc>
        <w:tc>
          <w:tcPr>
            <w:tcW w:w="7420" w:type="dxa"/>
            <w:vAlign w:val="center"/>
            <w:hideMark/>
          </w:tcPr>
          <w:p w14:paraId="3824493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3D" w14:textId="77777777">
        <w:trPr>
          <w:trHeight w:val="330"/>
        </w:trPr>
        <w:tc>
          <w:tcPr>
            <w:tcW w:w="100" w:type="dxa"/>
            <w:noWrap/>
            <w:vAlign w:val="bottom"/>
            <w:hideMark/>
          </w:tcPr>
          <w:p w14:paraId="3824493B" w14:textId="77777777" w:rsidR="008759C6" w:rsidRDefault="005B20CE">
            <w:pPr>
              <w:rPr>
                <w:rFonts w:ascii="Calibri" w:eastAsia="Times New Roman" w:hAnsi="Calibri" w:cs="Calibri"/>
                <w:color w:val="000000"/>
                <w:szCs w:val="24"/>
              </w:rPr>
            </w:pPr>
          </w:p>
        </w:tc>
        <w:tc>
          <w:tcPr>
            <w:tcW w:w="7420" w:type="dxa"/>
            <w:vAlign w:val="center"/>
            <w:hideMark/>
          </w:tcPr>
          <w:p w14:paraId="3824493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40" w14:textId="77777777">
        <w:trPr>
          <w:trHeight w:val="330"/>
        </w:trPr>
        <w:tc>
          <w:tcPr>
            <w:tcW w:w="100" w:type="dxa"/>
            <w:noWrap/>
            <w:vAlign w:val="bottom"/>
            <w:hideMark/>
          </w:tcPr>
          <w:p w14:paraId="3824493E" w14:textId="77777777" w:rsidR="008759C6" w:rsidRDefault="005B20CE">
            <w:pPr>
              <w:rPr>
                <w:rFonts w:ascii="Calibri" w:eastAsia="Times New Roman" w:hAnsi="Calibri" w:cs="Calibri"/>
                <w:color w:val="000000"/>
                <w:szCs w:val="24"/>
              </w:rPr>
            </w:pPr>
          </w:p>
        </w:tc>
        <w:tc>
          <w:tcPr>
            <w:tcW w:w="7420" w:type="dxa"/>
            <w:vAlign w:val="center"/>
            <w:hideMark/>
          </w:tcPr>
          <w:p w14:paraId="3824493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43" w14:textId="77777777">
        <w:trPr>
          <w:trHeight w:val="330"/>
        </w:trPr>
        <w:tc>
          <w:tcPr>
            <w:tcW w:w="100" w:type="dxa"/>
            <w:noWrap/>
            <w:vAlign w:val="bottom"/>
            <w:hideMark/>
          </w:tcPr>
          <w:p w14:paraId="38244941" w14:textId="77777777" w:rsidR="008759C6" w:rsidRDefault="005B20CE">
            <w:pPr>
              <w:rPr>
                <w:rFonts w:ascii="Calibri" w:eastAsia="Times New Roman" w:hAnsi="Calibri" w:cs="Calibri"/>
                <w:color w:val="000000"/>
                <w:szCs w:val="24"/>
              </w:rPr>
            </w:pPr>
          </w:p>
        </w:tc>
        <w:tc>
          <w:tcPr>
            <w:tcW w:w="7420" w:type="dxa"/>
            <w:vAlign w:val="center"/>
            <w:hideMark/>
          </w:tcPr>
          <w:p w14:paraId="3824494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46" w14:textId="77777777">
        <w:trPr>
          <w:trHeight w:val="330"/>
        </w:trPr>
        <w:tc>
          <w:tcPr>
            <w:tcW w:w="100" w:type="dxa"/>
            <w:noWrap/>
            <w:vAlign w:val="bottom"/>
            <w:hideMark/>
          </w:tcPr>
          <w:p w14:paraId="38244944" w14:textId="77777777" w:rsidR="008759C6" w:rsidRDefault="005B20CE">
            <w:pPr>
              <w:rPr>
                <w:rFonts w:ascii="Calibri" w:eastAsia="Times New Roman" w:hAnsi="Calibri" w:cs="Calibri"/>
                <w:color w:val="000000"/>
                <w:szCs w:val="24"/>
              </w:rPr>
            </w:pPr>
          </w:p>
        </w:tc>
        <w:tc>
          <w:tcPr>
            <w:tcW w:w="7420" w:type="dxa"/>
            <w:vAlign w:val="center"/>
            <w:hideMark/>
          </w:tcPr>
          <w:p w14:paraId="3824494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949" w14:textId="77777777">
        <w:trPr>
          <w:trHeight w:val="495"/>
        </w:trPr>
        <w:tc>
          <w:tcPr>
            <w:tcW w:w="100" w:type="dxa"/>
            <w:noWrap/>
            <w:vAlign w:val="bottom"/>
            <w:hideMark/>
          </w:tcPr>
          <w:p w14:paraId="38244947" w14:textId="77777777" w:rsidR="008759C6" w:rsidRDefault="005B20CE">
            <w:pPr>
              <w:rPr>
                <w:rFonts w:ascii="Calibri" w:eastAsia="Times New Roman" w:hAnsi="Calibri" w:cs="Calibri"/>
                <w:color w:val="000000"/>
                <w:szCs w:val="24"/>
              </w:rPr>
            </w:pPr>
          </w:p>
        </w:tc>
        <w:tc>
          <w:tcPr>
            <w:tcW w:w="7420" w:type="dxa"/>
            <w:vAlign w:val="center"/>
            <w:hideMark/>
          </w:tcPr>
          <w:p w14:paraId="3824494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1884/22 ως έχει     ΚΑΤΑ ΠΛΕΙΟΨΗΦΙΑ</w:t>
            </w:r>
          </w:p>
        </w:tc>
      </w:tr>
      <w:tr w:rsidR="00D035B1" w14:paraId="3824494C" w14:textId="77777777">
        <w:trPr>
          <w:trHeight w:val="330"/>
        </w:trPr>
        <w:tc>
          <w:tcPr>
            <w:tcW w:w="100" w:type="dxa"/>
            <w:noWrap/>
            <w:vAlign w:val="bottom"/>
            <w:hideMark/>
          </w:tcPr>
          <w:p w14:paraId="3824494A" w14:textId="77777777" w:rsidR="008759C6" w:rsidRDefault="005B20CE">
            <w:pPr>
              <w:rPr>
                <w:rFonts w:ascii="Calibri" w:eastAsia="Times New Roman" w:hAnsi="Calibri" w:cs="Calibri"/>
                <w:color w:val="000000"/>
                <w:szCs w:val="24"/>
              </w:rPr>
            </w:pPr>
          </w:p>
        </w:tc>
        <w:tc>
          <w:tcPr>
            <w:tcW w:w="7420" w:type="dxa"/>
            <w:vAlign w:val="center"/>
            <w:hideMark/>
          </w:tcPr>
          <w:p w14:paraId="3824494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4F" w14:textId="77777777">
        <w:trPr>
          <w:trHeight w:val="330"/>
        </w:trPr>
        <w:tc>
          <w:tcPr>
            <w:tcW w:w="100" w:type="dxa"/>
            <w:noWrap/>
            <w:vAlign w:val="bottom"/>
            <w:hideMark/>
          </w:tcPr>
          <w:p w14:paraId="3824494D" w14:textId="77777777" w:rsidR="008759C6" w:rsidRDefault="005B20CE">
            <w:pPr>
              <w:rPr>
                <w:rFonts w:ascii="Calibri" w:eastAsia="Times New Roman" w:hAnsi="Calibri" w:cs="Calibri"/>
                <w:color w:val="000000"/>
                <w:szCs w:val="24"/>
              </w:rPr>
            </w:pPr>
          </w:p>
        </w:tc>
        <w:tc>
          <w:tcPr>
            <w:tcW w:w="7420" w:type="dxa"/>
            <w:vAlign w:val="center"/>
            <w:hideMark/>
          </w:tcPr>
          <w:p w14:paraId="3824494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52" w14:textId="77777777">
        <w:trPr>
          <w:trHeight w:val="330"/>
        </w:trPr>
        <w:tc>
          <w:tcPr>
            <w:tcW w:w="100" w:type="dxa"/>
            <w:noWrap/>
            <w:vAlign w:val="bottom"/>
            <w:hideMark/>
          </w:tcPr>
          <w:p w14:paraId="38244950" w14:textId="77777777" w:rsidR="008759C6" w:rsidRDefault="005B20CE">
            <w:pPr>
              <w:rPr>
                <w:rFonts w:ascii="Calibri" w:eastAsia="Times New Roman" w:hAnsi="Calibri" w:cs="Calibri"/>
                <w:color w:val="000000"/>
                <w:szCs w:val="24"/>
              </w:rPr>
            </w:pPr>
          </w:p>
        </w:tc>
        <w:tc>
          <w:tcPr>
            <w:tcW w:w="7420" w:type="dxa"/>
            <w:vAlign w:val="center"/>
            <w:hideMark/>
          </w:tcPr>
          <w:p w14:paraId="3824495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955" w14:textId="77777777">
        <w:trPr>
          <w:trHeight w:val="330"/>
        </w:trPr>
        <w:tc>
          <w:tcPr>
            <w:tcW w:w="100" w:type="dxa"/>
            <w:noWrap/>
            <w:vAlign w:val="bottom"/>
            <w:hideMark/>
          </w:tcPr>
          <w:p w14:paraId="38244953" w14:textId="77777777" w:rsidR="008759C6" w:rsidRDefault="005B20CE">
            <w:pPr>
              <w:rPr>
                <w:rFonts w:ascii="Calibri" w:eastAsia="Times New Roman" w:hAnsi="Calibri" w:cs="Calibri"/>
                <w:color w:val="000000"/>
                <w:szCs w:val="24"/>
              </w:rPr>
            </w:pPr>
          </w:p>
        </w:tc>
        <w:tc>
          <w:tcPr>
            <w:tcW w:w="7420" w:type="dxa"/>
            <w:vAlign w:val="center"/>
            <w:hideMark/>
          </w:tcPr>
          <w:p w14:paraId="3824495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58" w14:textId="77777777">
        <w:trPr>
          <w:trHeight w:val="330"/>
        </w:trPr>
        <w:tc>
          <w:tcPr>
            <w:tcW w:w="100" w:type="dxa"/>
            <w:noWrap/>
            <w:vAlign w:val="bottom"/>
            <w:hideMark/>
          </w:tcPr>
          <w:p w14:paraId="38244956" w14:textId="77777777" w:rsidR="008759C6" w:rsidRDefault="005B20CE">
            <w:pPr>
              <w:rPr>
                <w:rFonts w:ascii="Calibri" w:eastAsia="Times New Roman" w:hAnsi="Calibri" w:cs="Calibri"/>
                <w:color w:val="000000"/>
                <w:szCs w:val="24"/>
              </w:rPr>
            </w:pPr>
          </w:p>
        </w:tc>
        <w:tc>
          <w:tcPr>
            <w:tcW w:w="7420" w:type="dxa"/>
            <w:vAlign w:val="center"/>
            <w:hideMark/>
          </w:tcPr>
          <w:p w14:paraId="3824495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5B" w14:textId="77777777">
        <w:trPr>
          <w:trHeight w:val="330"/>
        </w:trPr>
        <w:tc>
          <w:tcPr>
            <w:tcW w:w="100" w:type="dxa"/>
            <w:noWrap/>
            <w:vAlign w:val="bottom"/>
            <w:hideMark/>
          </w:tcPr>
          <w:p w14:paraId="38244959" w14:textId="77777777" w:rsidR="008759C6" w:rsidRDefault="005B20CE">
            <w:pPr>
              <w:rPr>
                <w:rFonts w:ascii="Calibri" w:eastAsia="Times New Roman" w:hAnsi="Calibri" w:cs="Calibri"/>
                <w:color w:val="000000"/>
                <w:szCs w:val="24"/>
              </w:rPr>
            </w:pPr>
          </w:p>
        </w:tc>
        <w:tc>
          <w:tcPr>
            <w:tcW w:w="7420" w:type="dxa"/>
            <w:vAlign w:val="center"/>
            <w:hideMark/>
          </w:tcPr>
          <w:p w14:paraId="3824495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5E" w14:textId="77777777">
        <w:trPr>
          <w:trHeight w:val="330"/>
        </w:trPr>
        <w:tc>
          <w:tcPr>
            <w:tcW w:w="100" w:type="dxa"/>
            <w:noWrap/>
            <w:vAlign w:val="bottom"/>
            <w:hideMark/>
          </w:tcPr>
          <w:p w14:paraId="3824495C" w14:textId="77777777" w:rsidR="008759C6" w:rsidRDefault="005B20CE">
            <w:pPr>
              <w:rPr>
                <w:rFonts w:ascii="Calibri" w:eastAsia="Times New Roman" w:hAnsi="Calibri" w:cs="Calibri"/>
                <w:color w:val="000000"/>
                <w:szCs w:val="24"/>
              </w:rPr>
            </w:pPr>
          </w:p>
        </w:tc>
        <w:tc>
          <w:tcPr>
            <w:tcW w:w="7420" w:type="dxa"/>
            <w:vAlign w:val="center"/>
            <w:hideMark/>
          </w:tcPr>
          <w:p w14:paraId="3824495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61" w14:textId="77777777">
        <w:trPr>
          <w:trHeight w:val="330"/>
        </w:trPr>
        <w:tc>
          <w:tcPr>
            <w:tcW w:w="100" w:type="dxa"/>
            <w:noWrap/>
            <w:vAlign w:val="bottom"/>
            <w:hideMark/>
          </w:tcPr>
          <w:p w14:paraId="3824495F" w14:textId="77777777" w:rsidR="008759C6" w:rsidRDefault="005B20CE">
            <w:pPr>
              <w:rPr>
                <w:rFonts w:ascii="Calibri" w:eastAsia="Times New Roman" w:hAnsi="Calibri" w:cs="Calibri"/>
                <w:color w:val="000000"/>
                <w:szCs w:val="24"/>
              </w:rPr>
            </w:pPr>
          </w:p>
        </w:tc>
        <w:tc>
          <w:tcPr>
            <w:tcW w:w="7420" w:type="dxa"/>
            <w:vAlign w:val="center"/>
            <w:hideMark/>
          </w:tcPr>
          <w:p w14:paraId="3824496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964" w14:textId="77777777">
        <w:trPr>
          <w:trHeight w:val="495"/>
        </w:trPr>
        <w:tc>
          <w:tcPr>
            <w:tcW w:w="100" w:type="dxa"/>
            <w:noWrap/>
            <w:vAlign w:val="bottom"/>
            <w:hideMark/>
          </w:tcPr>
          <w:p w14:paraId="38244962" w14:textId="77777777" w:rsidR="008759C6" w:rsidRDefault="005B20CE">
            <w:pPr>
              <w:rPr>
                <w:rFonts w:ascii="Calibri" w:eastAsia="Times New Roman" w:hAnsi="Calibri" w:cs="Calibri"/>
                <w:color w:val="000000"/>
                <w:szCs w:val="24"/>
              </w:rPr>
            </w:pPr>
          </w:p>
        </w:tc>
        <w:tc>
          <w:tcPr>
            <w:tcW w:w="7420" w:type="dxa"/>
            <w:vAlign w:val="center"/>
            <w:hideMark/>
          </w:tcPr>
          <w:p w14:paraId="3824496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Υπουργική </w:t>
            </w:r>
            <w:r>
              <w:rPr>
                <w:rFonts w:ascii="Calibri" w:eastAsia="Times New Roman" w:hAnsi="Calibri" w:cs="Calibri"/>
                <w:color w:val="000000"/>
                <w:szCs w:val="24"/>
              </w:rPr>
              <w:t>Τροπολογία 1886/24 ως έχει     ΚΑΤΑ ΠΛΕΙΟΨΗΦΙΑ</w:t>
            </w:r>
          </w:p>
        </w:tc>
      </w:tr>
      <w:tr w:rsidR="00D035B1" w14:paraId="38244967" w14:textId="77777777">
        <w:trPr>
          <w:trHeight w:val="330"/>
        </w:trPr>
        <w:tc>
          <w:tcPr>
            <w:tcW w:w="100" w:type="dxa"/>
            <w:noWrap/>
            <w:vAlign w:val="bottom"/>
            <w:hideMark/>
          </w:tcPr>
          <w:p w14:paraId="38244965" w14:textId="77777777" w:rsidR="008759C6" w:rsidRDefault="005B20CE">
            <w:pPr>
              <w:rPr>
                <w:rFonts w:ascii="Calibri" w:eastAsia="Times New Roman" w:hAnsi="Calibri" w:cs="Calibri"/>
                <w:color w:val="000000"/>
                <w:szCs w:val="24"/>
              </w:rPr>
            </w:pPr>
          </w:p>
        </w:tc>
        <w:tc>
          <w:tcPr>
            <w:tcW w:w="7420" w:type="dxa"/>
            <w:vAlign w:val="center"/>
            <w:hideMark/>
          </w:tcPr>
          <w:p w14:paraId="3824496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6A" w14:textId="77777777">
        <w:trPr>
          <w:trHeight w:val="330"/>
        </w:trPr>
        <w:tc>
          <w:tcPr>
            <w:tcW w:w="100" w:type="dxa"/>
            <w:noWrap/>
            <w:vAlign w:val="bottom"/>
            <w:hideMark/>
          </w:tcPr>
          <w:p w14:paraId="38244968" w14:textId="77777777" w:rsidR="008759C6" w:rsidRDefault="005B20CE">
            <w:pPr>
              <w:rPr>
                <w:rFonts w:ascii="Calibri" w:eastAsia="Times New Roman" w:hAnsi="Calibri" w:cs="Calibri"/>
                <w:color w:val="000000"/>
                <w:szCs w:val="24"/>
              </w:rPr>
            </w:pPr>
          </w:p>
        </w:tc>
        <w:tc>
          <w:tcPr>
            <w:tcW w:w="7420" w:type="dxa"/>
            <w:vAlign w:val="center"/>
            <w:hideMark/>
          </w:tcPr>
          <w:p w14:paraId="3824496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6D" w14:textId="77777777">
        <w:trPr>
          <w:trHeight w:val="330"/>
        </w:trPr>
        <w:tc>
          <w:tcPr>
            <w:tcW w:w="100" w:type="dxa"/>
            <w:noWrap/>
            <w:vAlign w:val="bottom"/>
            <w:hideMark/>
          </w:tcPr>
          <w:p w14:paraId="3824496B" w14:textId="77777777" w:rsidR="008759C6" w:rsidRDefault="005B20CE">
            <w:pPr>
              <w:rPr>
                <w:rFonts w:ascii="Calibri" w:eastAsia="Times New Roman" w:hAnsi="Calibri" w:cs="Calibri"/>
                <w:color w:val="000000"/>
                <w:szCs w:val="24"/>
              </w:rPr>
            </w:pPr>
          </w:p>
        </w:tc>
        <w:tc>
          <w:tcPr>
            <w:tcW w:w="7420" w:type="dxa"/>
            <w:vAlign w:val="center"/>
            <w:hideMark/>
          </w:tcPr>
          <w:p w14:paraId="3824496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D035B1" w14:paraId="38244970" w14:textId="77777777">
        <w:trPr>
          <w:trHeight w:val="330"/>
        </w:trPr>
        <w:tc>
          <w:tcPr>
            <w:tcW w:w="100" w:type="dxa"/>
            <w:noWrap/>
            <w:vAlign w:val="bottom"/>
            <w:hideMark/>
          </w:tcPr>
          <w:p w14:paraId="3824496E" w14:textId="77777777" w:rsidR="008759C6" w:rsidRDefault="005B20CE">
            <w:pPr>
              <w:rPr>
                <w:rFonts w:ascii="Calibri" w:eastAsia="Times New Roman" w:hAnsi="Calibri" w:cs="Calibri"/>
                <w:color w:val="000000"/>
                <w:szCs w:val="24"/>
              </w:rPr>
            </w:pPr>
          </w:p>
        </w:tc>
        <w:tc>
          <w:tcPr>
            <w:tcW w:w="7420" w:type="dxa"/>
            <w:vAlign w:val="center"/>
            <w:hideMark/>
          </w:tcPr>
          <w:p w14:paraId="3824496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73" w14:textId="77777777">
        <w:trPr>
          <w:trHeight w:val="330"/>
        </w:trPr>
        <w:tc>
          <w:tcPr>
            <w:tcW w:w="100" w:type="dxa"/>
            <w:noWrap/>
            <w:vAlign w:val="bottom"/>
            <w:hideMark/>
          </w:tcPr>
          <w:p w14:paraId="38244971" w14:textId="77777777" w:rsidR="008759C6" w:rsidRDefault="005B20CE">
            <w:pPr>
              <w:rPr>
                <w:rFonts w:ascii="Calibri" w:eastAsia="Times New Roman" w:hAnsi="Calibri" w:cs="Calibri"/>
                <w:color w:val="000000"/>
                <w:szCs w:val="24"/>
              </w:rPr>
            </w:pPr>
          </w:p>
        </w:tc>
        <w:tc>
          <w:tcPr>
            <w:tcW w:w="7420" w:type="dxa"/>
            <w:vAlign w:val="center"/>
            <w:hideMark/>
          </w:tcPr>
          <w:p w14:paraId="3824497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76" w14:textId="77777777">
        <w:trPr>
          <w:trHeight w:val="330"/>
        </w:trPr>
        <w:tc>
          <w:tcPr>
            <w:tcW w:w="100" w:type="dxa"/>
            <w:noWrap/>
            <w:vAlign w:val="bottom"/>
            <w:hideMark/>
          </w:tcPr>
          <w:p w14:paraId="38244974" w14:textId="77777777" w:rsidR="008759C6" w:rsidRDefault="005B20CE">
            <w:pPr>
              <w:rPr>
                <w:rFonts w:ascii="Calibri" w:eastAsia="Times New Roman" w:hAnsi="Calibri" w:cs="Calibri"/>
                <w:color w:val="000000"/>
                <w:szCs w:val="24"/>
              </w:rPr>
            </w:pPr>
          </w:p>
        </w:tc>
        <w:tc>
          <w:tcPr>
            <w:tcW w:w="7420" w:type="dxa"/>
            <w:vAlign w:val="center"/>
            <w:hideMark/>
          </w:tcPr>
          <w:p w14:paraId="3824497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79" w14:textId="77777777">
        <w:trPr>
          <w:trHeight w:val="330"/>
        </w:trPr>
        <w:tc>
          <w:tcPr>
            <w:tcW w:w="100" w:type="dxa"/>
            <w:noWrap/>
            <w:vAlign w:val="bottom"/>
            <w:hideMark/>
          </w:tcPr>
          <w:p w14:paraId="38244977" w14:textId="77777777" w:rsidR="008759C6" w:rsidRDefault="005B20CE">
            <w:pPr>
              <w:rPr>
                <w:rFonts w:ascii="Calibri" w:eastAsia="Times New Roman" w:hAnsi="Calibri" w:cs="Calibri"/>
                <w:color w:val="000000"/>
                <w:szCs w:val="24"/>
              </w:rPr>
            </w:pPr>
          </w:p>
        </w:tc>
        <w:tc>
          <w:tcPr>
            <w:tcW w:w="7420" w:type="dxa"/>
            <w:vAlign w:val="center"/>
            <w:hideMark/>
          </w:tcPr>
          <w:p w14:paraId="3824497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7C" w14:textId="77777777">
        <w:trPr>
          <w:trHeight w:val="330"/>
        </w:trPr>
        <w:tc>
          <w:tcPr>
            <w:tcW w:w="100" w:type="dxa"/>
            <w:noWrap/>
            <w:vAlign w:val="bottom"/>
            <w:hideMark/>
          </w:tcPr>
          <w:p w14:paraId="3824497A" w14:textId="77777777" w:rsidR="008759C6" w:rsidRDefault="005B20CE">
            <w:pPr>
              <w:rPr>
                <w:rFonts w:ascii="Calibri" w:eastAsia="Times New Roman" w:hAnsi="Calibri" w:cs="Calibri"/>
                <w:color w:val="000000"/>
                <w:szCs w:val="24"/>
              </w:rPr>
            </w:pPr>
          </w:p>
        </w:tc>
        <w:tc>
          <w:tcPr>
            <w:tcW w:w="7420" w:type="dxa"/>
            <w:vAlign w:val="center"/>
            <w:hideMark/>
          </w:tcPr>
          <w:p w14:paraId="3824497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97F" w14:textId="77777777">
        <w:trPr>
          <w:trHeight w:val="495"/>
        </w:trPr>
        <w:tc>
          <w:tcPr>
            <w:tcW w:w="100" w:type="dxa"/>
            <w:noWrap/>
            <w:vAlign w:val="bottom"/>
            <w:hideMark/>
          </w:tcPr>
          <w:p w14:paraId="3824497D" w14:textId="77777777" w:rsidR="008759C6" w:rsidRDefault="005B20CE">
            <w:pPr>
              <w:rPr>
                <w:rFonts w:ascii="Calibri" w:eastAsia="Times New Roman" w:hAnsi="Calibri" w:cs="Calibri"/>
                <w:color w:val="000000"/>
                <w:szCs w:val="24"/>
              </w:rPr>
            </w:pPr>
          </w:p>
        </w:tc>
        <w:tc>
          <w:tcPr>
            <w:tcW w:w="7420" w:type="dxa"/>
            <w:vAlign w:val="center"/>
            <w:hideMark/>
          </w:tcPr>
          <w:p w14:paraId="3824497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1887/25 ως έχει     ΚΑΤΑ ΠΛΕΙΟΨΗΦΙΑ</w:t>
            </w:r>
          </w:p>
        </w:tc>
      </w:tr>
      <w:tr w:rsidR="00D035B1" w14:paraId="38244982" w14:textId="77777777">
        <w:trPr>
          <w:trHeight w:val="330"/>
        </w:trPr>
        <w:tc>
          <w:tcPr>
            <w:tcW w:w="100" w:type="dxa"/>
            <w:noWrap/>
            <w:vAlign w:val="bottom"/>
            <w:hideMark/>
          </w:tcPr>
          <w:p w14:paraId="38244980" w14:textId="77777777" w:rsidR="008759C6" w:rsidRDefault="005B20CE">
            <w:pPr>
              <w:rPr>
                <w:rFonts w:ascii="Calibri" w:eastAsia="Times New Roman" w:hAnsi="Calibri" w:cs="Calibri"/>
                <w:color w:val="000000"/>
                <w:szCs w:val="24"/>
              </w:rPr>
            </w:pPr>
          </w:p>
        </w:tc>
        <w:tc>
          <w:tcPr>
            <w:tcW w:w="7420" w:type="dxa"/>
            <w:vAlign w:val="center"/>
            <w:hideMark/>
          </w:tcPr>
          <w:p w14:paraId="3824498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85" w14:textId="77777777">
        <w:trPr>
          <w:trHeight w:val="330"/>
        </w:trPr>
        <w:tc>
          <w:tcPr>
            <w:tcW w:w="100" w:type="dxa"/>
            <w:noWrap/>
            <w:vAlign w:val="bottom"/>
            <w:hideMark/>
          </w:tcPr>
          <w:p w14:paraId="38244983" w14:textId="77777777" w:rsidR="008759C6" w:rsidRDefault="005B20CE">
            <w:pPr>
              <w:rPr>
                <w:rFonts w:ascii="Calibri" w:eastAsia="Times New Roman" w:hAnsi="Calibri" w:cs="Calibri"/>
                <w:color w:val="000000"/>
                <w:szCs w:val="24"/>
              </w:rPr>
            </w:pPr>
          </w:p>
        </w:tc>
        <w:tc>
          <w:tcPr>
            <w:tcW w:w="7420" w:type="dxa"/>
            <w:vAlign w:val="center"/>
            <w:hideMark/>
          </w:tcPr>
          <w:p w14:paraId="3824498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88" w14:textId="77777777">
        <w:trPr>
          <w:trHeight w:val="345"/>
        </w:trPr>
        <w:tc>
          <w:tcPr>
            <w:tcW w:w="100" w:type="dxa"/>
            <w:noWrap/>
            <w:vAlign w:val="bottom"/>
            <w:hideMark/>
          </w:tcPr>
          <w:p w14:paraId="38244986" w14:textId="77777777" w:rsidR="008759C6" w:rsidRDefault="005B20CE">
            <w:pPr>
              <w:rPr>
                <w:rFonts w:ascii="Calibri" w:eastAsia="Times New Roman" w:hAnsi="Calibri" w:cs="Calibri"/>
                <w:color w:val="000000"/>
                <w:szCs w:val="24"/>
              </w:rPr>
            </w:pPr>
          </w:p>
        </w:tc>
        <w:tc>
          <w:tcPr>
            <w:tcW w:w="7420" w:type="dxa"/>
            <w:vAlign w:val="center"/>
            <w:hideMark/>
          </w:tcPr>
          <w:p w14:paraId="3824498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98B" w14:textId="77777777">
        <w:trPr>
          <w:trHeight w:val="330"/>
        </w:trPr>
        <w:tc>
          <w:tcPr>
            <w:tcW w:w="100" w:type="dxa"/>
            <w:noWrap/>
            <w:vAlign w:val="bottom"/>
            <w:hideMark/>
          </w:tcPr>
          <w:p w14:paraId="38244989" w14:textId="77777777" w:rsidR="008759C6" w:rsidRDefault="005B20CE">
            <w:pPr>
              <w:rPr>
                <w:rFonts w:ascii="Calibri" w:eastAsia="Times New Roman" w:hAnsi="Calibri" w:cs="Calibri"/>
                <w:color w:val="000000"/>
                <w:szCs w:val="24"/>
              </w:rPr>
            </w:pPr>
          </w:p>
        </w:tc>
        <w:tc>
          <w:tcPr>
            <w:tcW w:w="7420" w:type="dxa"/>
            <w:vAlign w:val="center"/>
            <w:hideMark/>
          </w:tcPr>
          <w:p w14:paraId="3824498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8E" w14:textId="77777777">
        <w:trPr>
          <w:trHeight w:val="330"/>
        </w:trPr>
        <w:tc>
          <w:tcPr>
            <w:tcW w:w="100" w:type="dxa"/>
            <w:noWrap/>
            <w:vAlign w:val="bottom"/>
            <w:hideMark/>
          </w:tcPr>
          <w:p w14:paraId="3824498C" w14:textId="77777777" w:rsidR="008759C6" w:rsidRDefault="005B20CE">
            <w:pPr>
              <w:rPr>
                <w:rFonts w:ascii="Calibri" w:eastAsia="Times New Roman" w:hAnsi="Calibri" w:cs="Calibri"/>
                <w:color w:val="000000"/>
                <w:szCs w:val="24"/>
              </w:rPr>
            </w:pPr>
          </w:p>
        </w:tc>
        <w:tc>
          <w:tcPr>
            <w:tcW w:w="7420" w:type="dxa"/>
            <w:vAlign w:val="center"/>
            <w:hideMark/>
          </w:tcPr>
          <w:p w14:paraId="3824498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91" w14:textId="77777777">
        <w:trPr>
          <w:trHeight w:val="330"/>
        </w:trPr>
        <w:tc>
          <w:tcPr>
            <w:tcW w:w="100" w:type="dxa"/>
            <w:noWrap/>
            <w:vAlign w:val="bottom"/>
            <w:hideMark/>
          </w:tcPr>
          <w:p w14:paraId="3824498F" w14:textId="77777777" w:rsidR="008759C6" w:rsidRDefault="005B20CE">
            <w:pPr>
              <w:rPr>
                <w:rFonts w:ascii="Calibri" w:eastAsia="Times New Roman" w:hAnsi="Calibri" w:cs="Calibri"/>
                <w:color w:val="000000"/>
                <w:szCs w:val="24"/>
              </w:rPr>
            </w:pPr>
          </w:p>
        </w:tc>
        <w:tc>
          <w:tcPr>
            <w:tcW w:w="7420" w:type="dxa"/>
            <w:vAlign w:val="center"/>
            <w:hideMark/>
          </w:tcPr>
          <w:p w14:paraId="3824499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94" w14:textId="77777777">
        <w:trPr>
          <w:trHeight w:val="330"/>
        </w:trPr>
        <w:tc>
          <w:tcPr>
            <w:tcW w:w="100" w:type="dxa"/>
            <w:noWrap/>
            <w:vAlign w:val="bottom"/>
            <w:hideMark/>
          </w:tcPr>
          <w:p w14:paraId="38244992" w14:textId="77777777" w:rsidR="008759C6" w:rsidRDefault="005B20CE">
            <w:pPr>
              <w:rPr>
                <w:rFonts w:ascii="Calibri" w:eastAsia="Times New Roman" w:hAnsi="Calibri" w:cs="Calibri"/>
                <w:color w:val="000000"/>
                <w:szCs w:val="24"/>
              </w:rPr>
            </w:pPr>
          </w:p>
        </w:tc>
        <w:tc>
          <w:tcPr>
            <w:tcW w:w="7420" w:type="dxa"/>
            <w:vAlign w:val="center"/>
            <w:hideMark/>
          </w:tcPr>
          <w:p w14:paraId="3824499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97" w14:textId="77777777">
        <w:trPr>
          <w:trHeight w:val="345"/>
        </w:trPr>
        <w:tc>
          <w:tcPr>
            <w:tcW w:w="100" w:type="dxa"/>
            <w:noWrap/>
            <w:vAlign w:val="bottom"/>
            <w:hideMark/>
          </w:tcPr>
          <w:p w14:paraId="38244995" w14:textId="77777777" w:rsidR="008759C6" w:rsidRDefault="005B20CE">
            <w:pPr>
              <w:rPr>
                <w:rFonts w:ascii="Calibri" w:eastAsia="Times New Roman" w:hAnsi="Calibri" w:cs="Calibri"/>
                <w:color w:val="000000"/>
                <w:szCs w:val="24"/>
              </w:rPr>
            </w:pPr>
          </w:p>
        </w:tc>
        <w:tc>
          <w:tcPr>
            <w:tcW w:w="7420" w:type="dxa"/>
            <w:vAlign w:val="center"/>
            <w:hideMark/>
          </w:tcPr>
          <w:p w14:paraId="3824499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99A" w14:textId="77777777">
        <w:trPr>
          <w:trHeight w:val="480"/>
        </w:trPr>
        <w:tc>
          <w:tcPr>
            <w:tcW w:w="100" w:type="dxa"/>
            <w:noWrap/>
            <w:vAlign w:val="bottom"/>
            <w:hideMark/>
          </w:tcPr>
          <w:p w14:paraId="38244998" w14:textId="77777777" w:rsidR="008759C6" w:rsidRDefault="005B20CE">
            <w:pPr>
              <w:rPr>
                <w:rFonts w:ascii="Calibri" w:eastAsia="Times New Roman" w:hAnsi="Calibri" w:cs="Calibri"/>
                <w:color w:val="000000"/>
                <w:szCs w:val="24"/>
              </w:rPr>
            </w:pPr>
          </w:p>
        </w:tc>
        <w:tc>
          <w:tcPr>
            <w:tcW w:w="7420" w:type="dxa"/>
            <w:vAlign w:val="center"/>
            <w:hideMark/>
          </w:tcPr>
          <w:p w14:paraId="3824499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1888/26 ως έχει     ΚΑΤΑ ΠΛΕΙΟΨΗΦΙΑ</w:t>
            </w:r>
          </w:p>
        </w:tc>
      </w:tr>
      <w:tr w:rsidR="00D035B1" w14:paraId="3824499D" w14:textId="77777777">
        <w:trPr>
          <w:trHeight w:val="330"/>
        </w:trPr>
        <w:tc>
          <w:tcPr>
            <w:tcW w:w="100" w:type="dxa"/>
            <w:noWrap/>
            <w:vAlign w:val="bottom"/>
            <w:hideMark/>
          </w:tcPr>
          <w:p w14:paraId="3824499B" w14:textId="77777777" w:rsidR="008759C6" w:rsidRDefault="005B20CE">
            <w:pPr>
              <w:rPr>
                <w:rFonts w:ascii="Calibri" w:eastAsia="Times New Roman" w:hAnsi="Calibri" w:cs="Calibri"/>
                <w:color w:val="000000"/>
                <w:szCs w:val="24"/>
              </w:rPr>
            </w:pPr>
          </w:p>
        </w:tc>
        <w:tc>
          <w:tcPr>
            <w:tcW w:w="7420" w:type="dxa"/>
            <w:vAlign w:val="center"/>
            <w:hideMark/>
          </w:tcPr>
          <w:p w14:paraId="3824499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A0" w14:textId="77777777">
        <w:trPr>
          <w:trHeight w:val="330"/>
        </w:trPr>
        <w:tc>
          <w:tcPr>
            <w:tcW w:w="100" w:type="dxa"/>
            <w:noWrap/>
            <w:vAlign w:val="bottom"/>
            <w:hideMark/>
          </w:tcPr>
          <w:p w14:paraId="3824499E" w14:textId="77777777" w:rsidR="008759C6" w:rsidRDefault="005B20CE">
            <w:pPr>
              <w:rPr>
                <w:rFonts w:ascii="Calibri" w:eastAsia="Times New Roman" w:hAnsi="Calibri" w:cs="Calibri"/>
                <w:color w:val="000000"/>
                <w:szCs w:val="24"/>
              </w:rPr>
            </w:pPr>
          </w:p>
        </w:tc>
        <w:tc>
          <w:tcPr>
            <w:tcW w:w="7420" w:type="dxa"/>
            <w:vAlign w:val="center"/>
            <w:hideMark/>
          </w:tcPr>
          <w:p w14:paraId="3824499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A3" w14:textId="77777777">
        <w:trPr>
          <w:trHeight w:val="330"/>
        </w:trPr>
        <w:tc>
          <w:tcPr>
            <w:tcW w:w="100" w:type="dxa"/>
            <w:noWrap/>
            <w:vAlign w:val="bottom"/>
            <w:hideMark/>
          </w:tcPr>
          <w:p w14:paraId="382449A1" w14:textId="77777777" w:rsidR="008759C6" w:rsidRDefault="005B20CE">
            <w:pPr>
              <w:rPr>
                <w:rFonts w:ascii="Calibri" w:eastAsia="Times New Roman" w:hAnsi="Calibri" w:cs="Calibri"/>
                <w:color w:val="000000"/>
                <w:szCs w:val="24"/>
              </w:rPr>
            </w:pPr>
          </w:p>
        </w:tc>
        <w:tc>
          <w:tcPr>
            <w:tcW w:w="7420" w:type="dxa"/>
            <w:vAlign w:val="center"/>
            <w:hideMark/>
          </w:tcPr>
          <w:p w14:paraId="382449A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9A6" w14:textId="77777777">
        <w:trPr>
          <w:trHeight w:val="345"/>
        </w:trPr>
        <w:tc>
          <w:tcPr>
            <w:tcW w:w="100" w:type="dxa"/>
            <w:noWrap/>
            <w:vAlign w:val="bottom"/>
            <w:hideMark/>
          </w:tcPr>
          <w:p w14:paraId="382449A4" w14:textId="77777777" w:rsidR="008759C6" w:rsidRDefault="005B20CE">
            <w:pPr>
              <w:rPr>
                <w:rFonts w:ascii="Calibri" w:eastAsia="Times New Roman" w:hAnsi="Calibri" w:cs="Calibri"/>
                <w:color w:val="000000"/>
                <w:szCs w:val="24"/>
              </w:rPr>
            </w:pPr>
          </w:p>
        </w:tc>
        <w:tc>
          <w:tcPr>
            <w:tcW w:w="7420" w:type="dxa"/>
            <w:vAlign w:val="center"/>
            <w:hideMark/>
          </w:tcPr>
          <w:p w14:paraId="382449A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D035B1" w14:paraId="382449A9" w14:textId="77777777">
        <w:trPr>
          <w:trHeight w:val="330"/>
        </w:trPr>
        <w:tc>
          <w:tcPr>
            <w:tcW w:w="100" w:type="dxa"/>
            <w:noWrap/>
            <w:vAlign w:val="bottom"/>
            <w:hideMark/>
          </w:tcPr>
          <w:p w14:paraId="382449A7" w14:textId="77777777" w:rsidR="008759C6" w:rsidRDefault="005B20CE">
            <w:pPr>
              <w:rPr>
                <w:rFonts w:ascii="Calibri" w:eastAsia="Times New Roman" w:hAnsi="Calibri" w:cs="Calibri"/>
                <w:color w:val="000000"/>
                <w:szCs w:val="24"/>
              </w:rPr>
            </w:pPr>
          </w:p>
        </w:tc>
        <w:tc>
          <w:tcPr>
            <w:tcW w:w="7420" w:type="dxa"/>
            <w:vAlign w:val="center"/>
            <w:hideMark/>
          </w:tcPr>
          <w:p w14:paraId="382449A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AC" w14:textId="77777777">
        <w:trPr>
          <w:trHeight w:val="330"/>
        </w:trPr>
        <w:tc>
          <w:tcPr>
            <w:tcW w:w="100" w:type="dxa"/>
            <w:noWrap/>
            <w:vAlign w:val="bottom"/>
            <w:hideMark/>
          </w:tcPr>
          <w:p w14:paraId="382449AA" w14:textId="77777777" w:rsidR="008759C6" w:rsidRDefault="005B20CE">
            <w:pPr>
              <w:rPr>
                <w:rFonts w:ascii="Calibri" w:eastAsia="Times New Roman" w:hAnsi="Calibri" w:cs="Calibri"/>
                <w:color w:val="000000"/>
                <w:szCs w:val="24"/>
              </w:rPr>
            </w:pPr>
          </w:p>
        </w:tc>
        <w:tc>
          <w:tcPr>
            <w:tcW w:w="7420" w:type="dxa"/>
            <w:vAlign w:val="center"/>
            <w:hideMark/>
          </w:tcPr>
          <w:p w14:paraId="382449A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AF" w14:textId="77777777">
        <w:trPr>
          <w:trHeight w:val="330"/>
        </w:trPr>
        <w:tc>
          <w:tcPr>
            <w:tcW w:w="100" w:type="dxa"/>
            <w:noWrap/>
            <w:vAlign w:val="bottom"/>
            <w:hideMark/>
          </w:tcPr>
          <w:p w14:paraId="382449AD" w14:textId="77777777" w:rsidR="008759C6" w:rsidRDefault="005B20CE">
            <w:pPr>
              <w:rPr>
                <w:rFonts w:ascii="Calibri" w:eastAsia="Times New Roman" w:hAnsi="Calibri" w:cs="Calibri"/>
                <w:color w:val="000000"/>
                <w:szCs w:val="24"/>
              </w:rPr>
            </w:pPr>
          </w:p>
        </w:tc>
        <w:tc>
          <w:tcPr>
            <w:tcW w:w="7420" w:type="dxa"/>
            <w:vAlign w:val="center"/>
            <w:hideMark/>
          </w:tcPr>
          <w:p w14:paraId="382449A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B2" w14:textId="77777777">
        <w:trPr>
          <w:trHeight w:val="330"/>
        </w:trPr>
        <w:tc>
          <w:tcPr>
            <w:tcW w:w="100" w:type="dxa"/>
            <w:noWrap/>
            <w:vAlign w:val="bottom"/>
            <w:hideMark/>
          </w:tcPr>
          <w:p w14:paraId="382449B0" w14:textId="77777777" w:rsidR="008759C6" w:rsidRDefault="005B20CE">
            <w:pPr>
              <w:rPr>
                <w:rFonts w:ascii="Calibri" w:eastAsia="Times New Roman" w:hAnsi="Calibri" w:cs="Calibri"/>
                <w:color w:val="000000"/>
                <w:szCs w:val="24"/>
              </w:rPr>
            </w:pPr>
          </w:p>
        </w:tc>
        <w:tc>
          <w:tcPr>
            <w:tcW w:w="7420" w:type="dxa"/>
            <w:vAlign w:val="center"/>
            <w:hideMark/>
          </w:tcPr>
          <w:p w14:paraId="382449B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9B5" w14:textId="77777777">
        <w:trPr>
          <w:trHeight w:val="495"/>
        </w:trPr>
        <w:tc>
          <w:tcPr>
            <w:tcW w:w="100" w:type="dxa"/>
            <w:noWrap/>
            <w:vAlign w:val="bottom"/>
            <w:hideMark/>
          </w:tcPr>
          <w:p w14:paraId="382449B3" w14:textId="77777777" w:rsidR="008759C6" w:rsidRDefault="005B20CE">
            <w:pPr>
              <w:rPr>
                <w:rFonts w:ascii="Calibri" w:eastAsia="Times New Roman" w:hAnsi="Calibri" w:cs="Calibri"/>
                <w:color w:val="000000"/>
                <w:szCs w:val="24"/>
              </w:rPr>
            </w:pPr>
          </w:p>
        </w:tc>
        <w:tc>
          <w:tcPr>
            <w:tcW w:w="7420" w:type="dxa"/>
            <w:vAlign w:val="center"/>
            <w:hideMark/>
          </w:tcPr>
          <w:p w14:paraId="382449B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Υπουργική Τροπολογία </w:t>
            </w:r>
            <w:r>
              <w:rPr>
                <w:rFonts w:ascii="Calibri" w:eastAsia="Times New Roman" w:hAnsi="Calibri" w:cs="Calibri"/>
                <w:color w:val="000000"/>
                <w:szCs w:val="24"/>
              </w:rPr>
              <w:t>1890/28 ως έχει     ΚΑΤΑ ΠΛΕΙΟΨΗΦΙΑ</w:t>
            </w:r>
          </w:p>
        </w:tc>
      </w:tr>
      <w:tr w:rsidR="00D035B1" w14:paraId="382449B8" w14:textId="77777777">
        <w:trPr>
          <w:trHeight w:val="330"/>
        </w:trPr>
        <w:tc>
          <w:tcPr>
            <w:tcW w:w="100" w:type="dxa"/>
            <w:noWrap/>
            <w:vAlign w:val="bottom"/>
            <w:hideMark/>
          </w:tcPr>
          <w:p w14:paraId="382449B6" w14:textId="77777777" w:rsidR="008759C6" w:rsidRDefault="005B20CE">
            <w:pPr>
              <w:rPr>
                <w:rFonts w:ascii="Calibri" w:eastAsia="Times New Roman" w:hAnsi="Calibri" w:cs="Calibri"/>
                <w:color w:val="000000"/>
                <w:szCs w:val="24"/>
              </w:rPr>
            </w:pPr>
          </w:p>
        </w:tc>
        <w:tc>
          <w:tcPr>
            <w:tcW w:w="7420" w:type="dxa"/>
            <w:vAlign w:val="center"/>
            <w:hideMark/>
          </w:tcPr>
          <w:p w14:paraId="382449B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BB" w14:textId="77777777">
        <w:trPr>
          <w:trHeight w:val="330"/>
        </w:trPr>
        <w:tc>
          <w:tcPr>
            <w:tcW w:w="100" w:type="dxa"/>
            <w:noWrap/>
            <w:vAlign w:val="bottom"/>
            <w:hideMark/>
          </w:tcPr>
          <w:p w14:paraId="382449B9" w14:textId="77777777" w:rsidR="008759C6" w:rsidRDefault="005B20CE">
            <w:pPr>
              <w:rPr>
                <w:rFonts w:ascii="Calibri" w:eastAsia="Times New Roman" w:hAnsi="Calibri" w:cs="Calibri"/>
                <w:color w:val="000000"/>
                <w:szCs w:val="24"/>
              </w:rPr>
            </w:pPr>
          </w:p>
        </w:tc>
        <w:tc>
          <w:tcPr>
            <w:tcW w:w="7420" w:type="dxa"/>
            <w:vAlign w:val="center"/>
            <w:hideMark/>
          </w:tcPr>
          <w:p w14:paraId="382449B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BE" w14:textId="77777777">
        <w:trPr>
          <w:trHeight w:val="330"/>
        </w:trPr>
        <w:tc>
          <w:tcPr>
            <w:tcW w:w="100" w:type="dxa"/>
            <w:noWrap/>
            <w:vAlign w:val="bottom"/>
            <w:hideMark/>
          </w:tcPr>
          <w:p w14:paraId="382449BC" w14:textId="77777777" w:rsidR="008759C6" w:rsidRDefault="005B20CE">
            <w:pPr>
              <w:rPr>
                <w:rFonts w:ascii="Calibri" w:eastAsia="Times New Roman" w:hAnsi="Calibri" w:cs="Calibri"/>
                <w:color w:val="000000"/>
                <w:szCs w:val="24"/>
              </w:rPr>
            </w:pPr>
          </w:p>
        </w:tc>
        <w:tc>
          <w:tcPr>
            <w:tcW w:w="7420" w:type="dxa"/>
            <w:vAlign w:val="center"/>
            <w:hideMark/>
          </w:tcPr>
          <w:p w14:paraId="382449B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9C1" w14:textId="77777777">
        <w:trPr>
          <w:trHeight w:val="330"/>
        </w:trPr>
        <w:tc>
          <w:tcPr>
            <w:tcW w:w="100" w:type="dxa"/>
            <w:noWrap/>
            <w:vAlign w:val="bottom"/>
            <w:hideMark/>
          </w:tcPr>
          <w:p w14:paraId="382449BF" w14:textId="77777777" w:rsidR="008759C6" w:rsidRDefault="005B20CE">
            <w:pPr>
              <w:rPr>
                <w:rFonts w:ascii="Calibri" w:eastAsia="Times New Roman" w:hAnsi="Calibri" w:cs="Calibri"/>
                <w:color w:val="000000"/>
                <w:szCs w:val="24"/>
              </w:rPr>
            </w:pPr>
          </w:p>
        </w:tc>
        <w:tc>
          <w:tcPr>
            <w:tcW w:w="7420" w:type="dxa"/>
            <w:vAlign w:val="center"/>
            <w:hideMark/>
          </w:tcPr>
          <w:p w14:paraId="382449C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C4" w14:textId="77777777">
        <w:trPr>
          <w:trHeight w:val="330"/>
        </w:trPr>
        <w:tc>
          <w:tcPr>
            <w:tcW w:w="100" w:type="dxa"/>
            <w:noWrap/>
            <w:vAlign w:val="bottom"/>
            <w:hideMark/>
          </w:tcPr>
          <w:p w14:paraId="382449C2" w14:textId="77777777" w:rsidR="008759C6" w:rsidRDefault="005B20CE">
            <w:pPr>
              <w:rPr>
                <w:rFonts w:ascii="Calibri" w:eastAsia="Times New Roman" w:hAnsi="Calibri" w:cs="Calibri"/>
                <w:color w:val="000000"/>
                <w:szCs w:val="24"/>
              </w:rPr>
            </w:pPr>
          </w:p>
        </w:tc>
        <w:tc>
          <w:tcPr>
            <w:tcW w:w="7420" w:type="dxa"/>
            <w:vAlign w:val="center"/>
            <w:hideMark/>
          </w:tcPr>
          <w:p w14:paraId="382449C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C7" w14:textId="77777777">
        <w:trPr>
          <w:trHeight w:val="330"/>
        </w:trPr>
        <w:tc>
          <w:tcPr>
            <w:tcW w:w="100" w:type="dxa"/>
            <w:noWrap/>
            <w:vAlign w:val="bottom"/>
            <w:hideMark/>
          </w:tcPr>
          <w:p w14:paraId="382449C5" w14:textId="77777777" w:rsidR="008759C6" w:rsidRDefault="005B20CE">
            <w:pPr>
              <w:rPr>
                <w:rFonts w:ascii="Calibri" w:eastAsia="Times New Roman" w:hAnsi="Calibri" w:cs="Calibri"/>
                <w:color w:val="000000"/>
                <w:szCs w:val="24"/>
              </w:rPr>
            </w:pPr>
          </w:p>
        </w:tc>
        <w:tc>
          <w:tcPr>
            <w:tcW w:w="7420" w:type="dxa"/>
            <w:vAlign w:val="center"/>
            <w:hideMark/>
          </w:tcPr>
          <w:p w14:paraId="382449C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CA" w14:textId="77777777">
        <w:trPr>
          <w:trHeight w:val="330"/>
        </w:trPr>
        <w:tc>
          <w:tcPr>
            <w:tcW w:w="100" w:type="dxa"/>
            <w:noWrap/>
            <w:vAlign w:val="bottom"/>
            <w:hideMark/>
          </w:tcPr>
          <w:p w14:paraId="382449C8" w14:textId="77777777" w:rsidR="008759C6" w:rsidRDefault="005B20CE">
            <w:pPr>
              <w:rPr>
                <w:rFonts w:ascii="Calibri" w:eastAsia="Times New Roman" w:hAnsi="Calibri" w:cs="Calibri"/>
                <w:color w:val="000000"/>
                <w:szCs w:val="24"/>
              </w:rPr>
            </w:pPr>
          </w:p>
        </w:tc>
        <w:tc>
          <w:tcPr>
            <w:tcW w:w="7420" w:type="dxa"/>
            <w:vAlign w:val="center"/>
            <w:hideMark/>
          </w:tcPr>
          <w:p w14:paraId="382449C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CD" w14:textId="77777777">
        <w:trPr>
          <w:trHeight w:val="330"/>
        </w:trPr>
        <w:tc>
          <w:tcPr>
            <w:tcW w:w="100" w:type="dxa"/>
            <w:noWrap/>
            <w:vAlign w:val="bottom"/>
            <w:hideMark/>
          </w:tcPr>
          <w:p w14:paraId="382449CB" w14:textId="77777777" w:rsidR="008759C6" w:rsidRDefault="005B20CE">
            <w:pPr>
              <w:rPr>
                <w:rFonts w:ascii="Calibri" w:eastAsia="Times New Roman" w:hAnsi="Calibri" w:cs="Calibri"/>
                <w:color w:val="000000"/>
                <w:szCs w:val="24"/>
              </w:rPr>
            </w:pPr>
          </w:p>
        </w:tc>
        <w:tc>
          <w:tcPr>
            <w:tcW w:w="7420" w:type="dxa"/>
            <w:vAlign w:val="center"/>
            <w:hideMark/>
          </w:tcPr>
          <w:p w14:paraId="382449C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9D0" w14:textId="77777777">
        <w:trPr>
          <w:trHeight w:val="495"/>
        </w:trPr>
        <w:tc>
          <w:tcPr>
            <w:tcW w:w="100" w:type="dxa"/>
            <w:noWrap/>
            <w:vAlign w:val="bottom"/>
            <w:hideMark/>
          </w:tcPr>
          <w:p w14:paraId="382449CE" w14:textId="77777777" w:rsidR="008759C6" w:rsidRDefault="005B20CE">
            <w:pPr>
              <w:rPr>
                <w:rFonts w:ascii="Calibri" w:eastAsia="Times New Roman" w:hAnsi="Calibri" w:cs="Calibri"/>
                <w:color w:val="000000"/>
                <w:szCs w:val="24"/>
              </w:rPr>
            </w:pPr>
          </w:p>
        </w:tc>
        <w:tc>
          <w:tcPr>
            <w:tcW w:w="7420" w:type="dxa"/>
            <w:vAlign w:val="center"/>
            <w:hideMark/>
          </w:tcPr>
          <w:p w14:paraId="382449C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1891/29 ως έχει     ΚΑΤΑ ΠΛΕΙΟΨΗΦΙΑ</w:t>
            </w:r>
          </w:p>
        </w:tc>
      </w:tr>
      <w:tr w:rsidR="00D035B1" w14:paraId="382449D3" w14:textId="77777777">
        <w:trPr>
          <w:trHeight w:val="330"/>
        </w:trPr>
        <w:tc>
          <w:tcPr>
            <w:tcW w:w="100" w:type="dxa"/>
            <w:noWrap/>
            <w:vAlign w:val="bottom"/>
            <w:hideMark/>
          </w:tcPr>
          <w:p w14:paraId="382449D1" w14:textId="77777777" w:rsidR="008759C6" w:rsidRDefault="005B20CE">
            <w:pPr>
              <w:rPr>
                <w:rFonts w:ascii="Calibri" w:eastAsia="Times New Roman" w:hAnsi="Calibri" w:cs="Calibri"/>
                <w:color w:val="000000"/>
                <w:szCs w:val="24"/>
              </w:rPr>
            </w:pPr>
          </w:p>
        </w:tc>
        <w:tc>
          <w:tcPr>
            <w:tcW w:w="7420" w:type="dxa"/>
            <w:vAlign w:val="center"/>
            <w:hideMark/>
          </w:tcPr>
          <w:p w14:paraId="382449D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D6" w14:textId="77777777">
        <w:trPr>
          <w:trHeight w:val="330"/>
        </w:trPr>
        <w:tc>
          <w:tcPr>
            <w:tcW w:w="100" w:type="dxa"/>
            <w:noWrap/>
            <w:vAlign w:val="bottom"/>
            <w:hideMark/>
          </w:tcPr>
          <w:p w14:paraId="382449D4" w14:textId="77777777" w:rsidR="008759C6" w:rsidRDefault="005B20CE">
            <w:pPr>
              <w:rPr>
                <w:rFonts w:ascii="Calibri" w:eastAsia="Times New Roman" w:hAnsi="Calibri" w:cs="Calibri"/>
                <w:color w:val="000000"/>
                <w:szCs w:val="24"/>
              </w:rPr>
            </w:pPr>
          </w:p>
        </w:tc>
        <w:tc>
          <w:tcPr>
            <w:tcW w:w="7420" w:type="dxa"/>
            <w:vAlign w:val="center"/>
            <w:hideMark/>
          </w:tcPr>
          <w:p w14:paraId="382449D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D9" w14:textId="77777777">
        <w:trPr>
          <w:trHeight w:val="330"/>
        </w:trPr>
        <w:tc>
          <w:tcPr>
            <w:tcW w:w="100" w:type="dxa"/>
            <w:noWrap/>
            <w:vAlign w:val="bottom"/>
            <w:hideMark/>
          </w:tcPr>
          <w:p w14:paraId="382449D7" w14:textId="77777777" w:rsidR="008759C6" w:rsidRDefault="005B20CE">
            <w:pPr>
              <w:rPr>
                <w:rFonts w:ascii="Calibri" w:eastAsia="Times New Roman" w:hAnsi="Calibri" w:cs="Calibri"/>
                <w:color w:val="000000"/>
                <w:szCs w:val="24"/>
              </w:rPr>
            </w:pPr>
          </w:p>
        </w:tc>
        <w:tc>
          <w:tcPr>
            <w:tcW w:w="7420" w:type="dxa"/>
            <w:vAlign w:val="center"/>
            <w:hideMark/>
          </w:tcPr>
          <w:p w14:paraId="382449D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D035B1" w14:paraId="382449DC" w14:textId="77777777">
        <w:trPr>
          <w:trHeight w:val="330"/>
        </w:trPr>
        <w:tc>
          <w:tcPr>
            <w:tcW w:w="100" w:type="dxa"/>
            <w:noWrap/>
            <w:vAlign w:val="bottom"/>
            <w:hideMark/>
          </w:tcPr>
          <w:p w14:paraId="382449DA" w14:textId="77777777" w:rsidR="008759C6" w:rsidRDefault="005B20CE">
            <w:pPr>
              <w:rPr>
                <w:rFonts w:ascii="Calibri" w:eastAsia="Times New Roman" w:hAnsi="Calibri" w:cs="Calibri"/>
                <w:color w:val="000000"/>
                <w:szCs w:val="24"/>
              </w:rPr>
            </w:pPr>
          </w:p>
        </w:tc>
        <w:tc>
          <w:tcPr>
            <w:tcW w:w="7420" w:type="dxa"/>
            <w:vAlign w:val="center"/>
            <w:hideMark/>
          </w:tcPr>
          <w:p w14:paraId="382449D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DF" w14:textId="77777777">
        <w:trPr>
          <w:trHeight w:val="330"/>
        </w:trPr>
        <w:tc>
          <w:tcPr>
            <w:tcW w:w="100" w:type="dxa"/>
            <w:noWrap/>
            <w:vAlign w:val="bottom"/>
            <w:hideMark/>
          </w:tcPr>
          <w:p w14:paraId="382449DD" w14:textId="77777777" w:rsidR="008759C6" w:rsidRDefault="005B20CE">
            <w:pPr>
              <w:rPr>
                <w:rFonts w:ascii="Calibri" w:eastAsia="Times New Roman" w:hAnsi="Calibri" w:cs="Calibri"/>
                <w:color w:val="000000"/>
                <w:szCs w:val="24"/>
              </w:rPr>
            </w:pPr>
          </w:p>
        </w:tc>
        <w:tc>
          <w:tcPr>
            <w:tcW w:w="7420" w:type="dxa"/>
            <w:vAlign w:val="center"/>
            <w:hideMark/>
          </w:tcPr>
          <w:p w14:paraId="382449D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E2" w14:textId="77777777">
        <w:trPr>
          <w:trHeight w:val="330"/>
        </w:trPr>
        <w:tc>
          <w:tcPr>
            <w:tcW w:w="100" w:type="dxa"/>
            <w:noWrap/>
            <w:vAlign w:val="bottom"/>
            <w:hideMark/>
          </w:tcPr>
          <w:p w14:paraId="382449E0" w14:textId="77777777" w:rsidR="008759C6" w:rsidRDefault="005B20CE">
            <w:pPr>
              <w:rPr>
                <w:rFonts w:ascii="Calibri" w:eastAsia="Times New Roman" w:hAnsi="Calibri" w:cs="Calibri"/>
                <w:color w:val="000000"/>
                <w:szCs w:val="24"/>
              </w:rPr>
            </w:pPr>
          </w:p>
        </w:tc>
        <w:tc>
          <w:tcPr>
            <w:tcW w:w="7420" w:type="dxa"/>
            <w:vAlign w:val="center"/>
            <w:hideMark/>
          </w:tcPr>
          <w:p w14:paraId="382449E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9E5" w14:textId="77777777">
        <w:trPr>
          <w:trHeight w:val="330"/>
        </w:trPr>
        <w:tc>
          <w:tcPr>
            <w:tcW w:w="100" w:type="dxa"/>
            <w:noWrap/>
            <w:vAlign w:val="bottom"/>
            <w:hideMark/>
          </w:tcPr>
          <w:p w14:paraId="382449E3" w14:textId="77777777" w:rsidR="008759C6" w:rsidRDefault="005B20CE">
            <w:pPr>
              <w:rPr>
                <w:rFonts w:ascii="Calibri" w:eastAsia="Times New Roman" w:hAnsi="Calibri" w:cs="Calibri"/>
                <w:color w:val="000000"/>
                <w:szCs w:val="24"/>
              </w:rPr>
            </w:pPr>
          </w:p>
        </w:tc>
        <w:tc>
          <w:tcPr>
            <w:tcW w:w="7420" w:type="dxa"/>
            <w:vAlign w:val="center"/>
            <w:hideMark/>
          </w:tcPr>
          <w:p w14:paraId="382449E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9E8" w14:textId="77777777">
        <w:trPr>
          <w:trHeight w:val="330"/>
        </w:trPr>
        <w:tc>
          <w:tcPr>
            <w:tcW w:w="100" w:type="dxa"/>
            <w:noWrap/>
            <w:vAlign w:val="bottom"/>
            <w:hideMark/>
          </w:tcPr>
          <w:p w14:paraId="382449E6" w14:textId="77777777" w:rsidR="008759C6" w:rsidRDefault="005B20CE">
            <w:pPr>
              <w:rPr>
                <w:rFonts w:ascii="Calibri" w:eastAsia="Times New Roman" w:hAnsi="Calibri" w:cs="Calibri"/>
                <w:color w:val="000000"/>
                <w:szCs w:val="24"/>
              </w:rPr>
            </w:pPr>
          </w:p>
        </w:tc>
        <w:tc>
          <w:tcPr>
            <w:tcW w:w="7420" w:type="dxa"/>
            <w:vAlign w:val="center"/>
            <w:hideMark/>
          </w:tcPr>
          <w:p w14:paraId="382449E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9EB" w14:textId="77777777">
        <w:trPr>
          <w:trHeight w:val="495"/>
        </w:trPr>
        <w:tc>
          <w:tcPr>
            <w:tcW w:w="100" w:type="dxa"/>
            <w:noWrap/>
            <w:vAlign w:val="bottom"/>
            <w:hideMark/>
          </w:tcPr>
          <w:p w14:paraId="382449E9" w14:textId="77777777" w:rsidR="008759C6" w:rsidRDefault="005B20CE">
            <w:pPr>
              <w:rPr>
                <w:rFonts w:ascii="Calibri" w:eastAsia="Times New Roman" w:hAnsi="Calibri" w:cs="Calibri"/>
                <w:color w:val="000000"/>
                <w:szCs w:val="24"/>
              </w:rPr>
            </w:pPr>
          </w:p>
        </w:tc>
        <w:tc>
          <w:tcPr>
            <w:tcW w:w="7420" w:type="dxa"/>
            <w:vAlign w:val="center"/>
            <w:hideMark/>
          </w:tcPr>
          <w:p w14:paraId="382449E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1892/30 ως έχει     ΚΑΤΑ ΠΛΕΙΟΨΗΦΙΑ</w:t>
            </w:r>
          </w:p>
        </w:tc>
      </w:tr>
      <w:tr w:rsidR="00D035B1" w14:paraId="382449EE" w14:textId="77777777">
        <w:trPr>
          <w:trHeight w:val="330"/>
        </w:trPr>
        <w:tc>
          <w:tcPr>
            <w:tcW w:w="100" w:type="dxa"/>
            <w:noWrap/>
            <w:vAlign w:val="bottom"/>
            <w:hideMark/>
          </w:tcPr>
          <w:p w14:paraId="382449EC" w14:textId="77777777" w:rsidR="008759C6" w:rsidRDefault="005B20CE">
            <w:pPr>
              <w:rPr>
                <w:rFonts w:ascii="Calibri" w:eastAsia="Times New Roman" w:hAnsi="Calibri" w:cs="Calibri"/>
                <w:color w:val="000000"/>
                <w:szCs w:val="24"/>
              </w:rPr>
            </w:pPr>
          </w:p>
        </w:tc>
        <w:tc>
          <w:tcPr>
            <w:tcW w:w="7420" w:type="dxa"/>
            <w:vAlign w:val="center"/>
            <w:hideMark/>
          </w:tcPr>
          <w:p w14:paraId="382449E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9F1" w14:textId="77777777">
        <w:trPr>
          <w:trHeight w:val="330"/>
        </w:trPr>
        <w:tc>
          <w:tcPr>
            <w:tcW w:w="100" w:type="dxa"/>
            <w:noWrap/>
            <w:vAlign w:val="bottom"/>
            <w:hideMark/>
          </w:tcPr>
          <w:p w14:paraId="382449EF" w14:textId="77777777" w:rsidR="008759C6" w:rsidRDefault="005B20CE">
            <w:pPr>
              <w:rPr>
                <w:rFonts w:ascii="Calibri" w:eastAsia="Times New Roman" w:hAnsi="Calibri" w:cs="Calibri"/>
                <w:color w:val="000000"/>
                <w:szCs w:val="24"/>
              </w:rPr>
            </w:pPr>
          </w:p>
        </w:tc>
        <w:tc>
          <w:tcPr>
            <w:tcW w:w="7420" w:type="dxa"/>
            <w:vAlign w:val="center"/>
            <w:hideMark/>
          </w:tcPr>
          <w:p w14:paraId="382449F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9F4" w14:textId="77777777">
        <w:trPr>
          <w:trHeight w:val="330"/>
        </w:trPr>
        <w:tc>
          <w:tcPr>
            <w:tcW w:w="100" w:type="dxa"/>
            <w:noWrap/>
            <w:vAlign w:val="bottom"/>
            <w:hideMark/>
          </w:tcPr>
          <w:p w14:paraId="382449F2" w14:textId="77777777" w:rsidR="008759C6" w:rsidRDefault="005B20CE">
            <w:pPr>
              <w:rPr>
                <w:rFonts w:ascii="Calibri" w:eastAsia="Times New Roman" w:hAnsi="Calibri" w:cs="Calibri"/>
                <w:color w:val="000000"/>
                <w:szCs w:val="24"/>
              </w:rPr>
            </w:pPr>
          </w:p>
        </w:tc>
        <w:tc>
          <w:tcPr>
            <w:tcW w:w="7420" w:type="dxa"/>
            <w:vAlign w:val="center"/>
            <w:hideMark/>
          </w:tcPr>
          <w:p w14:paraId="382449F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9F7" w14:textId="77777777">
        <w:trPr>
          <w:trHeight w:val="330"/>
        </w:trPr>
        <w:tc>
          <w:tcPr>
            <w:tcW w:w="100" w:type="dxa"/>
            <w:noWrap/>
            <w:vAlign w:val="bottom"/>
            <w:hideMark/>
          </w:tcPr>
          <w:p w14:paraId="382449F5" w14:textId="77777777" w:rsidR="008759C6" w:rsidRDefault="005B20CE">
            <w:pPr>
              <w:rPr>
                <w:rFonts w:ascii="Calibri" w:eastAsia="Times New Roman" w:hAnsi="Calibri" w:cs="Calibri"/>
                <w:color w:val="000000"/>
                <w:szCs w:val="24"/>
              </w:rPr>
            </w:pPr>
          </w:p>
        </w:tc>
        <w:tc>
          <w:tcPr>
            <w:tcW w:w="7420" w:type="dxa"/>
            <w:vAlign w:val="center"/>
            <w:hideMark/>
          </w:tcPr>
          <w:p w14:paraId="382449F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9FA" w14:textId="77777777">
        <w:trPr>
          <w:trHeight w:val="330"/>
        </w:trPr>
        <w:tc>
          <w:tcPr>
            <w:tcW w:w="100" w:type="dxa"/>
            <w:noWrap/>
            <w:vAlign w:val="bottom"/>
            <w:hideMark/>
          </w:tcPr>
          <w:p w14:paraId="382449F8" w14:textId="77777777" w:rsidR="008759C6" w:rsidRDefault="005B20CE">
            <w:pPr>
              <w:rPr>
                <w:rFonts w:ascii="Calibri" w:eastAsia="Times New Roman" w:hAnsi="Calibri" w:cs="Calibri"/>
                <w:color w:val="000000"/>
                <w:szCs w:val="24"/>
              </w:rPr>
            </w:pPr>
          </w:p>
        </w:tc>
        <w:tc>
          <w:tcPr>
            <w:tcW w:w="7420" w:type="dxa"/>
            <w:vAlign w:val="center"/>
            <w:hideMark/>
          </w:tcPr>
          <w:p w14:paraId="382449F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9FD" w14:textId="77777777">
        <w:trPr>
          <w:trHeight w:val="330"/>
        </w:trPr>
        <w:tc>
          <w:tcPr>
            <w:tcW w:w="100" w:type="dxa"/>
            <w:noWrap/>
            <w:vAlign w:val="bottom"/>
            <w:hideMark/>
          </w:tcPr>
          <w:p w14:paraId="382449FB" w14:textId="77777777" w:rsidR="008759C6" w:rsidRDefault="005B20CE">
            <w:pPr>
              <w:rPr>
                <w:rFonts w:ascii="Calibri" w:eastAsia="Times New Roman" w:hAnsi="Calibri" w:cs="Calibri"/>
                <w:color w:val="000000"/>
                <w:szCs w:val="24"/>
              </w:rPr>
            </w:pPr>
          </w:p>
        </w:tc>
        <w:tc>
          <w:tcPr>
            <w:tcW w:w="7420" w:type="dxa"/>
            <w:vAlign w:val="center"/>
            <w:hideMark/>
          </w:tcPr>
          <w:p w14:paraId="382449F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00" w14:textId="77777777">
        <w:trPr>
          <w:trHeight w:val="330"/>
        </w:trPr>
        <w:tc>
          <w:tcPr>
            <w:tcW w:w="100" w:type="dxa"/>
            <w:noWrap/>
            <w:vAlign w:val="bottom"/>
            <w:hideMark/>
          </w:tcPr>
          <w:p w14:paraId="382449FE" w14:textId="77777777" w:rsidR="008759C6" w:rsidRDefault="005B20CE">
            <w:pPr>
              <w:rPr>
                <w:rFonts w:ascii="Calibri" w:eastAsia="Times New Roman" w:hAnsi="Calibri" w:cs="Calibri"/>
                <w:color w:val="000000"/>
                <w:szCs w:val="24"/>
              </w:rPr>
            </w:pPr>
          </w:p>
        </w:tc>
        <w:tc>
          <w:tcPr>
            <w:tcW w:w="7420" w:type="dxa"/>
            <w:vAlign w:val="center"/>
            <w:hideMark/>
          </w:tcPr>
          <w:p w14:paraId="382449F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03" w14:textId="77777777">
        <w:trPr>
          <w:trHeight w:val="330"/>
        </w:trPr>
        <w:tc>
          <w:tcPr>
            <w:tcW w:w="100" w:type="dxa"/>
            <w:noWrap/>
            <w:vAlign w:val="bottom"/>
            <w:hideMark/>
          </w:tcPr>
          <w:p w14:paraId="38244A01" w14:textId="77777777" w:rsidR="008759C6" w:rsidRDefault="005B20CE">
            <w:pPr>
              <w:rPr>
                <w:rFonts w:ascii="Calibri" w:eastAsia="Times New Roman" w:hAnsi="Calibri" w:cs="Calibri"/>
                <w:color w:val="000000"/>
                <w:szCs w:val="24"/>
              </w:rPr>
            </w:pPr>
          </w:p>
        </w:tc>
        <w:tc>
          <w:tcPr>
            <w:tcW w:w="7420" w:type="dxa"/>
            <w:vAlign w:val="center"/>
            <w:hideMark/>
          </w:tcPr>
          <w:p w14:paraId="38244A0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A06" w14:textId="77777777">
        <w:trPr>
          <w:trHeight w:val="480"/>
        </w:trPr>
        <w:tc>
          <w:tcPr>
            <w:tcW w:w="100" w:type="dxa"/>
            <w:noWrap/>
            <w:vAlign w:val="bottom"/>
            <w:hideMark/>
          </w:tcPr>
          <w:p w14:paraId="38244A04" w14:textId="77777777" w:rsidR="008759C6" w:rsidRDefault="005B20CE">
            <w:pPr>
              <w:rPr>
                <w:rFonts w:ascii="Calibri" w:eastAsia="Times New Roman" w:hAnsi="Calibri" w:cs="Calibri"/>
                <w:color w:val="000000"/>
                <w:szCs w:val="24"/>
              </w:rPr>
            </w:pPr>
          </w:p>
        </w:tc>
        <w:tc>
          <w:tcPr>
            <w:tcW w:w="7420" w:type="dxa"/>
            <w:vAlign w:val="center"/>
            <w:hideMark/>
          </w:tcPr>
          <w:p w14:paraId="38244A0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Υπουργική Τροπολογία 1895/33 ως </w:t>
            </w:r>
            <w:r>
              <w:rPr>
                <w:rFonts w:ascii="Calibri" w:eastAsia="Times New Roman" w:hAnsi="Calibri" w:cs="Calibri"/>
                <w:color w:val="000000"/>
                <w:szCs w:val="24"/>
              </w:rPr>
              <w:t>έχει     ΚΑΤΑ ΠΛΕΙΟΨΗΦΙΑ</w:t>
            </w:r>
          </w:p>
        </w:tc>
      </w:tr>
      <w:tr w:rsidR="00D035B1" w14:paraId="38244A09" w14:textId="77777777">
        <w:trPr>
          <w:trHeight w:val="330"/>
        </w:trPr>
        <w:tc>
          <w:tcPr>
            <w:tcW w:w="100" w:type="dxa"/>
            <w:noWrap/>
            <w:vAlign w:val="bottom"/>
            <w:hideMark/>
          </w:tcPr>
          <w:p w14:paraId="38244A07" w14:textId="77777777" w:rsidR="008759C6" w:rsidRDefault="005B20CE">
            <w:pPr>
              <w:rPr>
                <w:rFonts w:ascii="Calibri" w:eastAsia="Times New Roman" w:hAnsi="Calibri" w:cs="Calibri"/>
                <w:color w:val="000000"/>
                <w:szCs w:val="24"/>
              </w:rPr>
            </w:pPr>
          </w:p>
        </w:tc>
        <w:tc>
          <w:tcPr>
            <w:tcW w:w="7420" w:type="dxa"/>
            <w:vAlign w:val="center"/>
            <w:hideMark/>
          </w:tcPr>
          <w:p w14:paraId="38244A0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0C" w14:textId="77777777">
        <w:trPr>
          <w:trHeight w:val="330"/>
        </w:trPr>
        <w:tc>
          <w:tcPr>
            <w:tcW w:w="100" w:type="dxa"/>
            <w:noWrap/>
            <w:vAlign w:val="bottom"/>
            <w:hideMark/>
          </w:tcPr>
          <w:p w14:paraId="38244A0A" w14:textId="77777777" w:rsidR="008759C6" w:rsidRDefault="005B20CE">
            <w:pPr>
              <w:rPr>
                <w:rFonts w:ascii="Calibri" w:eastAsia="Times New Roman" w:hAnsi="Calibri" w:cs="Calibri"/>
                <w:color w:val="000000"/>
                <w:szCs w:val="24"/>
              </w:rPr>
            </w:pPr>
          </w:p>
        </w:tc>
        <w:tc>
          <w:tcPr>
            <w:tcW w:w="7420" w:type="dxa"/>
            <w:vAlign w:val="center"/>
            <w:hideMark/>
          </w:tcPr>
          <w:p w14:paraId="38244A0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0F" w14:textId="77777777">
        <w:trPr>
          <w:trHeight w:val="330"/>
        </w:trPr>
        <w:tc>
          <w:tcPr>
            <w:tcW w:w="100" w:type="dxa"/>
            <w:noWrap/>
            <w:vAlign w:val="bottom"/>
            <w:hideMark/>
          </w:tcPr>
          <w:p w14:paraId="38244A0D" w14:textId="77777777" w:rsidR="008759C6" w:rsidRDefault="005B20CE">
            <w:pPr>
              <w:rPr>
                <w:rFonts w:ascii="Calibri" w:eastAsia="Times New Roman" w:hAnsi="Calibri" w:cs="Calibri"/>
                <w:color w:val="000000"/>
                <w:szCs w:val="24"/>
              </w:rPr>
            </w:pPr>
          </w:p>
        </w:tc>
        <w:tc>
          <w:tcPr>
            <w:tcW w:w="7420" w:type="dxa"/>
            <w:vAlign w:val="center"/>
            <w:hideMark/>
          </w:tcPr>
          <w:p w14:paraId="38244A0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D035B1" w14:paraId="38244A12" w14:textId="77777777">
        <w:trPr>
          <w:trHeight w:val="345"/>
        </w:trPr>
        <w:tc>
          <w:tcPr>
            <w:tcW w:w="100" w:type="dxa"/>
            <w:noWrap/>
            <w:vAlign w:val="bottom"/>
            <w:hideMark/>
          </w:tcPr>
          <w:p w14:paraId="38244A10" w14:textId="77777777" w:rsidR="008759C6" w:rsidRDefault="005B20CE">
            <w:pPr>
              <w:rPr>
                <w:rFonts w:ascii="Calibri" w:eastAsia="Times New Roman" w:hAnsi="Calibri" w:cs="Calibri"/>
                <w:color w:val="000000"/>
                <w:szCs w:val="24"/>
              </w:rPr>
            </w:pPr>
          </w:p>
        </w:tc>
        <w:tc>
          <w:tcPr>
            <w:tcW w:w="7420" w:type="dxa"/>
            <w:vAlign w:val="center"/>
            <w:hideMark/>
          </w:tcPr>
          <w:p w14:paraId="38244A1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15" w14:textId="77777777">
        <w:trPr>
          <w:trHeight w:val="330"/>
        </w:trPr>
        <w:tc>
          <w:tcPr>
            <w:tcW w:w="100" w:type="dxa"/>
            <w:noWrap/>
            <w:vAlign w:val="bottom"/>
            <w:hideMark/>
          </w:tcPr>
          <w:p w14:paraId="38244A13" w14:textId="77777777" w:rsidR="008759C6" w:rsidRDefault="005B20CE">
            <w:pPr>
              <w:rPr>
                <w:rFonts w:ascii="Calibri" w:eastAsia="Times New Roman" w:hAnsi="Calibri" w:cs="Calibri"/>
                <w:color w:val="000000"/>
                <w:szCs w:val="24"/>
              </w:rPr>
            </w:pPr>
          </w:p>
        </w:tc>
        <w:tc>
          <w:tcPr>
            <w:tcW w:w="7420" w:type="dxa"/>
            <w:vAlign w:val="center"/>
            <w:hideMark/>
          </w:tcPr>
          <w:p w14:paraId="38244A1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18" w14:textId="77777777">
        <w:trPr>
          <w:trHeight w:val="330"/>
        </w:trPr>
        <w:tc>
          <w:tcPr>
            <w:tcW w:w="100" w:type="dxa"/>
            <w:noWrap/>
            <w:vAlign w:val="bottom"/>
            <w:hideMark/>
          </w:tcPr>
          <w:p w14:paraId="38244A16" w14:textId="77777777" w:rsidR="008759C6" w:rsidRDefault="005B20CE">
            <w:pPr>
              <w:rPr>
                <w:rFonts w:ascii="Calibri" w:eastAsia="Times New Roman" w:hAnsi="Calibri" w:cs="Calibri"/>
                <w:color w:val="000000"/>
                <w:szCs w:val="24"/>
              </w:rPr>
            </w:pPr>
          </w:p>
        </w:tc>
        <w:tc>
          <w:tcPr>
            <w:tcW w:w="7420" w:type="dxa"/>
            <w:vAlign w:val="center"/>
            <w:hideMark/>
          </w:tcPr>
          <w:p w14:paraId="38244A1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1B" w14:textId="77777777">
        <w:trPr>
          <w:trHeight w:val="330"/>
        </w:trPr>
        <w:tc>
          <w:tcPr>
            <w:tcW w:w="100" w:type="dxa"/>
            <w:noWrap/>
            <w:vAlign w:val="bottom"/>
            <w:hideMark/>
          </w:tcPr>
          <w:p w14:paraId="38244A19" w14:textId="77777777" w:rsidR="008759C6" w:rsidRDefault="005B20CE">
            <w:pPr>
              <w:rPr>
                <w:rFonts w:ascii="Calibri" w:eastAsia="Times New Roman" w:hAnsi="Calibri" w:cs="Calibri"/>
                <w:color w:val="000000"/>
                <w:szCs w:val="24"/>
              </w:rPr>
            </w:pPr>
          </w:p>
        </w:tc>
        <w:tc>
          <w:tcPr>
            <w:tcW w:w="7420" w:type="dxa"/>
            <w:vAlign w:val="center"/>
            <w:hideMark/>
          </w:tcPr>
          <w:p w14:paraId="38244A1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1E" w14:textId="77777777">
        <w:trPr>
          <w:trHeight w:val="330"/>
        </w:trPr>
        <w:tc>
          <w:tcPr>
            <w:tcW w:w="100" w:type="dxa"/>
            <w:noWrap/>
            <w:vAlign w:val="bottom"/>
            <w:hideMark/>
          </w:tcPr>
          <w:p w14:paraId="38244A1C" w14:textId="77777777" w:rsidR="008759C6" w:rsidRDefault="005B20CE">
            <w:pPr>
              <w:rPr>
                <w:rFonts w:ascii="Calibri" w:eastAsia="Times New Roman" w:hAnsi="Calibri" w:cs="Calibri"/>
                <w:color w:val="000000"/>
                <w:szCs w:val="24"/>
              </w:rPr>
            </w:pPr>
          </w:p>
        </w:tc>
        <w:tc>
          <w:tcPr>
            <w:tcW w:w="7420" w:type="dxa"/>
            <w:vAlign w:val="center"/>
            <w:hideMark/>
          </w:tcPr>
          <w:p w14:paraId="38244A1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A21" w14:textId="77777777">
        <w:trPr>
          <w:trHeight w:val="495"/>
        </w:trPr>
        <w:tc>
          <w:tcPr>
            <w:tcW w:w="100" w:type="dxa"/>
            <w:noWrap/>
            <w:vAlign w:val="bottom"/>
            <w:hideMark/>
          </w:tcPr>
          <w:p w14:paraId="38244A1F" w14:textId="77777777" w:rsidR="008759C6" w:rsidRDefault="005B20CE">
            <w:pPr>
              <w:rPr>
                <w:rFonts w:ascii="Calibri" w:eastAsia="Times New Roman" w:hAnsi="Calibri" w:cs="Calibri"/>
                <w:color w:val="000000"/>
                <w:szCs w:val="24"/>
              </w:rPr>
            </w:pPr>
          </w:p>
        </w:tc>
        <w:tc>
          <w:tcPr>
            <w:tcW w:w="7420" w:type="dxa"/>
            <w:vAlign w:val="center"/>
            <w:hideMark/>
          </w:tcPr>
          <w:p w14:paraId="38244A2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1896/34 ως έχει     ΚΑΤΑ ΠΛΕΙΟΨΗΦΙΑ</w:t>
            </w:r>
          </w:p>
        </w:tc>
      </w:tr>
      <w:tr w:rsidR="00D035B1" w14:paraId="38244A24" w14:textId="77777777">
        <w:trPr>
          <w:trHeight w:val="330"/>
        </w:trPr>
        <w:tc>
          <w:tcPr>
            <w:tcW w:w="100" w:type="dxa"/>
            <w:noWrap/>
            <w:vAlign w:val="bottom"/>
            <w:hideMark/>
          </w:tcPr>
          <w:p w14:paraId="38244A22" w14:textId="77777777" w:rsidR="008759C6" w:rsidRDefault="005B20CE">
            <w:pPr>
              <w:rPr>
                <w:rFonts w:ascii="Calibri" w:eastAsia="Times New Roman" w:hAnsi="Calibri" w:cs="Calibri"/>
                <w:color w:val="000000"/>
                <w:szCs w:val="24"/>
              </w:rPr>
            </w:pPr>
          </w:p>
        </w:tc>
        <w:tc>
          <w:tcPr>
            <w:tcW w:w="7420" w:type="dxa"/>
            <w:vAlign w:val="center"/>
            <w:hideMark/>
          </w:tcPr>
          <w:p w14:paraId="38244A2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27" w14:textId="77777777">
        <w:trPr>
          <w:trHeight w:val="330"/>
        </w:trPr>
        <w:tc>
          <w:tcPr>
            <w:tcW w:w="100" w:type="dxa"/>
            <w:noWrap/>
            <w:vAlign w:val="bottom"/>
            <w:hideMark/>
          </w:tcPr>
          <w:p w14:paraId="38244A25" w14:textId="77777777" w:rsidR="008759C6" w:rsidRDefault="005B20CE">
            <w:pPr>
              <w:rPr>
                <w:rFonts w:ascii="Calibri" w:eastAsia="Times New Roman" w:hAnsi="Calibri" w:cs="Calibri"/>
                <w:color w:val="000000"/>
                <w:szCs w:val="24"/>
              </w:rPr>
            </w:pPr>
          </w:p>
        </w:tc>
        <w:tc>
          <w:tcPr>
            <w:tcW w:w="7420" w:type="dxa"/>
            <w:vAlign w:val="center"/>
            <w:hideMark/>
          </w:tcPr>
          <w:p w14:paraId="38244A2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2A" w14:textId="77777777">
        <w:trPr>
          <w:trHeight w:val="330"/>
        </w:trPr>
        <w:tc>
          <w:tcPr>
            <w:tcW w:w="100" w:type="dxa"/>
            <w:noWrap/>
            <w:vAlign w:val="bottom"/>
            <w:hideMark/>
          </w:tcPr>
          <w:p w14:paraId="38244A28" w14:textId="77777777" w:rsidR="008759C6" w:rsidRDefault="005B20CE">
            <w:pPr>
              <w:rPr>
                <w:rFonts w:ascii="Calibri" w:eastAsia="Times New Roman" w:hAnsi="Calibri" w:cs="Calibri"/>
                <w:color w:val="000000"/>
                <w:szCs w:val="24"/>
              </w:rPr>
            </w:pPr>
          </w:p>
        </w:tc>
        <w:tc>
          <w:tcPr>
            <w:tcW w:w="7420" w:type="dxa"/>
            <w:vAlign w:val="center"/>
            <w:hideMark/>
          </w:tcPr>
          <w:p w14:paraId="38244A2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A2D" w14:textId="77777777">
        <w:trPr>
          <w:trHeight w:val="330"/>
        </w:trPr>
        <w:tc>
          <w:tcPr>
            <w:tcW w:w="100" w:type="dxa"/>
            <w:noWrap/>
            <w:vAlign w:val="bottom"/>
            <w:hideMark/>
          </w:tcPr>
          <w:p w14:paraId="38244A2B" w14:textId="77777777" w:rsidR="008759C6" w:rsidRDefault="005B20CE">
            <w:pPr>
              <w:rPr>
                <w:rFonts w:ascii="Calibri" w:eastAsia="Times New Roman" w:hAnsi="Calibri" w:cs="Calibri"/>
                <w:color w:val="000000"/>
                <w:szCs w:val="24"/>
              </w:rPr>
            </w:pPr>
          </w:p>
        </w:tc>
        <w:tc>
          <w:tcPr>
            <w:tcW w:w="7420" w:type="dxa"/>
            <w:vAlign w:val="center"/>
            <w:hideMark/>
          </w:tcPr>
          <w:p w14:paraId="38244A2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30" w14:textId="77777777">
        <w:trPr>
          <w:trHeight w:val="345"/>
        </w:trPr>
        <w:tc>
          <w:tcPr>
            <w:tcW w:w="100" w:type="dxa"/>
            <w:noWrap/>
            <w:vAlign w:val="bottom"/>
            <w:hideMark/>
          </w:tcPr>
          <w:p w14:paraId="38244A2E" w14:textId="77777777" w:rsidR="008759C6" w:rsidRDefault="005B20CE">
            <w:pPr>
              <w:rPr>
                <w:rFonts w:ascii="Calibri" w:eastAsia="Times New Roman" w:hAnsi="Calibri" w:cs="Calibri"/>
                <w:color w:val="000000"/>
                <w:szCs w:val="24"/>
              </w:rPr>
            </w:pPr>
          </w:p>
        </w:tc>
        <w:tc>
          <w:tcPr>
            <w:tcW w:w="7420" w:type="dxa"/>
            <w:vAlign w:val="center"/>
            <w:hideMark/>
          </w:tcPr>
          <w:p w14:paraId="38244A2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33" w14:textId="77777777">
        <w:trPr>
          <w:trHeight w:val="330"/>
        </w:trPr>
        <w:tc>
          <w:tcPr>
            <w:tcW w:w="100" w:type="dxa"/>
            <w:noWrap/>
            <w:vAlign w:val="bottom"/>
            <w:hideMark/>
          </w:tcPr>
          <w:p w14:paraId="38244A31" w14:textId="77777777" w:rsidR="008759C6" w:rsidRDefault="005B20CE">
            <w:pPr>
              <w:rPr>
                <w:rFonts w:ascii="Calibri" w:eastAsia="Times New Roman" w:hAnsi="Calibri" w:cs="Calibri"/>
                <w:color w:val="000000"/>
                <w:szCs w:val="24"/>
              </w:rPr>
            </w:pPr>
          </w:p>
        </w:tc>
        <w:tc>
          <w:tcPr>
            <w:tcW w:w="7420" w:type="dxa"/>
            <w:vAlign w:val="center"/>
            <w:hideMark/>
          </w:tcPr>
          <w:p w14:paraId="38244A3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36" w14:textId="77777777">
        <w:trPr>
          <w:trHeight w:val="330"/>
        </w:trPr>
        <w:tc>
          <w:tcPr>
            <w:tcW w:w="100" w:type="dxa"/>
            <w:noWrap/>
            <w:vAlign w:val="bottom"/>
            <w:hideMark/>
          </w:tcPr>
          <w:p w14:paraId="38244A34" w14:textId="77777777" w:rsidR="008759C6" w:rsidRDefault="005B20CE">
            <w:pPr>
              <w:rPr>
                <w:rFonts w:ascii="Calibri" w:eastAsia="Times New Roman" w:hAnsi="Calibri" w:cs="Calibri"/>
                <w:color w:val="000000"/>
                <w:szCs w:val="24"/>
              </w:rPr>
            </w:pPr>
          </w:p>
        </w:tc>
        <w:tc>
          <w:tcPr>
            <w:tcW w:w="7420" w:type="dxa"/>
            <w:vAlign w:val="center"/>
            <w:hideMark/>
          </w:tcPr>
          <w:p w14:paraId="38244A3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39" w14:textId="77777777">
        <w:trPr>
          <w:trHeight w:val="330"/>
        </w:trPr>
        <w:tc>
          <w:tcPr>
            <w:tcW w:w="100" w:type="dxa"/>
            <w:noWrap/>
            <w:vAlign w:val="bottom"/>
            <w:hideMark/>
          </w:tcPr>
          <w:p w14:paraId="38244A37" w14:textId="77777777" w:rsidR="008759C6" w:rsidRDefault="005B20CE">
            <w:pPr>
              <w:rPr>
                <w:rFonts w:ascii="Calibri" w:eastAsia="Times New Roman" w:hAnsi="Calibri" w:cs="Calibri"/>
                <w:color w:val="000000"/>
                <w:szCs w:val="24"/>
              </w:rPr>
            </w:pPr>
          </w:p>
        </w:tc>
        <w:tc>
          <w:tcPr>
            <w:tcW w:w="7420" w:type="dxa"/>
            <w:vAlign w:val="center"/>
            <w:hideMark/>
          </w:tcPr>
          <w:p w14:paraId="38244A3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A3C" w14:textId="77777777">
        <w:trPr>
          <w:trHeight w:val="495"/>
        </w:trPr>
        <w:tc>
          <w:tcPr>
            <w:tcW w:w="100" w:type="dxa"/>
            <w:noWrap/>
            <w:vAlign w:val="bottom"/>
            <w:hideMark/>
          </w:tcPr>
          <w:p w14:paraId="38244A3A" w14:textId="77777777" w:rsidR="008759C6" w:rsidRDefault="005B20CE">
            <w:pPr>
              <w:rPr>
                <w:rFonts w:ascii="Calibri" w:eastAsia="Times New Roman" w:hAnsi="Calibri" w:cs="Calibri"/>
                <w:color w:val="000000"/>
                <w:szCs w:val="24"/>
              </w:rPr>
            </w:pPr>
          </w:p>
        </w:tc>
        <w:tc>
          <w:tcPr>
            <w:tcW w:w="7420" w:type="dxa"/>
            <w:vAlign w:val="center"/>
            <w:hideMark/>
          </w:tcPr>
          <w:p w14:paraId="38244A3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1897/35 ως έχει     ΚΑΤΑ ΠΛΕΙΟΨΗΦΙΑ</w:t>
            </w:r>
          </w:p>
        </w:tc>
      </w:tr>
      <w:tr w:rsidR="00D035B1" w14:paraId="38244A3F" w14:textId="77777777">
        <w:trPr>
          <w:trHeight w:val="330"/>
        </w:trPr>
        <w:tc>
          <w:tcPr>
            <w:tcW w:w="100" w:type="dxa"/>
            <w:noWrap/>
            <w:vAlign w:val="bottom"/>
            <w:hideMark/>
          </w:tcPr>
          <w:p w14:paraId="38244A3D" w14:textId="77777777" w:rsidR="008759C6" w:rsidRDefault="005B20CE">
            <w:pPr>
              <w:rPr>
                <w:rFonts w:ascii="Calibri" w:eastAsia="Times New Roman" w:hAnsi="Calibri" w:cs="Calibri"/>
                <w:color w:val="000000"/>
                <w:szCs w:val="24"/>
              </w:rPr>
            </w:pPr>
          </w:p>
        </w:tc>
        <w:tc>
          <w:tcPr>
            <w:tcW w:w="7420" w:type="dxa"/>
            <w:vAlign w:val="center"/>
            <w:hideMark/>
          </w:tcPr>
          <w:p w14:paraId="38244A3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42" w14:textId="77777777">
        <w:trPr>
          <w:trHeight w:val="330"/>
        </w:trPr>
        <w:tc>
          <w:tcPr>
            <w:tcW w:w="100" w:type="dxa"/>
            <w:noWrap/>
            <w:vAlign w:val="bottom"/>
            <w:hideMark/>
          </w:tcPr>
          <w:p w14:paraId="38244A40" w14:textId="77777777" w:rsidR="008759C6" w:rsidRDefault="005B20CE">
            <w:pPr>
              <w:rPr>
                <w:rFonts w:ascii="Calibri" w:eastAsia="Times New Roman" w:hAnsi="Calibri" w:cs="Calibri"/>
                <w:color w:val="000000"/>
                <w:szCs w:val="24"/>
              </w:rPr>
            </w:pPr>
          </w:p>
        </w:tc>
        <w:tc>
          <w:tcPr>
            <w:tcW w:w="7420" w:type="dxa"/>
            <w:vAlign w:val="center"/>
            <w:hideMark/>
          </w:tcPr>
          <w:p w14:paraId="38244A4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45" w14:textId="77777777">
        <w:trPr>
          <w:trHeight w:val="330"/>
        </w:trPr>
        <w:tc>
          <w:tcPr>
            <w:tcW w:w="100" w:type="dxa"/>
            <w:noWrap/>
            <w:vAlign w:val="bottom"/>
            <w:hideMark/>
          </w:tcPr>
          <w:p w14:paraId="38244A43" w14:textId="77777777" w:rsidR="008759C6" w:rsidRDefault="005B20CE">
            <w:pPr>
              <w:rPr>
                <w:rFonts w:ascii="Calibri" w:eastAsia="Times New Roman" w:hAnsi="Calibri" w:cs="Calibri"/>
                <w:color w:val="000000"/>
                <w:szCs w:val="24"/>
              </w:rPr>
            </w:pPr>
          </w:p>
        </w:tc>
        <w:tc>
          <w:tcPr>
            <w:tcW w:w="7420" w:type="dxa"/>
            <w:vAlign w:val="center"/>
            <w:hideMark/>
          </w:tcPr>
          <w:p w14:paraId="38244A4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A48" w14:textId="77777777">
        <w:trPr>
          <w:trHeight w:val="330"/>
        </w:trPr>
        <w:tc>
          <w:tcPr>
            <w:tcW w:w="100" w:type="dxa"/>
            <w:noWrap/>
            <w:vAlign w:val="bottom"/>
            <w:hideMark/>
          </w:tcPr>
          <w:p w14:paraId="38244A46" w14:textId="77777777" w:rsidR="008759C6" w:rsidRDefault="005B20CE">
            <w:pPr>
              <w:rPr>
                <w:rFonts w:ascii="Calibri" w:eastAsia="Times New Roman" w:hAnsi="Calibri" w:cs="Calibri"/>
                <w:color w:val="000000"/>
                <w:szCs w:val="24"/>
              </w:rPr>
            </w:pPr>
          </w:p>
        </w:tc>
        <w:tc>
          <w:tcPr>
            <w:tcW w:w="7420" w:type="dxa"/>
            <w:vAlign w:val="center"/>
            <w:hideMark/>
          </w:tcPr>
          <w:p w14:paraId="38244A4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4B" w14:textId="77777777">
        <w:trPr>
          <w:trHeight w:val="330"/>
        </w:trPr>
        <w:tc>
          <w:tcPr>
            <w:tcW w:w="100" w:type="dxa"/>
            <w:noWrap/>
            <w:vAlign w:val="bottom"/>
            <w:hideMark/>
          </w:tcPr>
          <w:p w14:paraId="38244A49" w14:textId="77777777" w:rsidR="008759C6" w:rsidRDefault="005B20CE">
            <w:pPr>
              <w:rPr>
                <w:rFonts w:ascii="Calibri" w:eastAsia="Times New Roman" w:hAnsi="Calibri" w:cs="Calibri"/>
                <w:color w:val="000000"/>
                <w:szCs w:val="24"/>
              </w:rPr>
            </w:pPr>
          </w:p>
        </w:tc>
        <w:tc>
          <w:tcPr>
            <w:tcW w:w="7420" w:type="dxa"/>
            <w:vAlign w:val="center"/>
            <w:hideMark/>
          </w:tcPr>
          <w:p w14:paraId="38244A4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4E" w14:textId="77777777">
        <w:trPr>
          <w:trHeight w:val="330"/>
        </w:trPr>
        <w:tc>
          <w:tcPr>
            <w:tcW w:w="100" w:type="dxa"/>
            <w:noWrap/>
            <w:vAlign w:val="bottom"/>
            <w:hideMark/>
          </w:tcPr>
          <w:p w14:paraId="38244A4C" w14:textId="77777777" w:rsidR="008759C6" w:rsidRDefault="005B20CE">
            <w:pPr>
              <w:rPr>
                <w:rFonts w:ascii="Calibri" w:eastAsia="Times New Roman" w:hAnsi="Calibri" w:cs="Calibri"/>
                <w:color w:val="000000"/>
                <w:szCs w:val="24"/>
              </w:rPr>
            </w:pPr>
          </w:p>
        </w:tc>
        <w:tc>
          <w:tcPr>
            <w:tcW w:w="7420" w:type="dxa"/>
            <w:vAlign w:val="center"/>
            <w:hideMark/>
          </w:tcPr>
          <w:p w14:paraId="38244A4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51" w14:textId="77777777">
        <w:trPr>
          <w:trHeight w:val="330"/>
        </w:trPr>
        <w:tc>
          <w:tcPr>
            <w:tcW w:w="100" w:type="dxa"/>
            <w:noWrap/>
            <w:vAlign w:val="bottom"/>
            <w:hideMark/>
          </w:tcPr>
          <w:p w14:paraId="38244A4F" w14:textId="77777777" w:rsidR="008759C6" w:rsidRDefault="005B20CE">
            <w:pPr>
              <w:rPr>
                <w:rFonts w:ascii="Calibri" w:eastAsia="Times New Roman" w:hAnsi="Calibri" w:cs="Calibri"/>
                <w:color w:val="000000"/>
                <w:szCs w:val="24"/>
              </w:rPr>
            </w:pPr>
          </w:p>
        </w:tc>
        <w:tc>
          <w:tcPr>
            <w:tcW w:w="7420" w:type="dxa"/>
            <w:vAlign w:val="center"/>
            <w:hideMark/>
          </w:tcPr>
          <w:p w14:paraId="38244A5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54" w14:textId="77777777">
        <w:trPr>
          <w:trHeight w:val="330"/>
        </w:trPr>
        <w:tc>
          <w:tcPr>
            <w:tcW w:w="100" w:type="dxa"/>
            <w:noWrap/>
            <w:vAlign w:val="bottom"/>
            <w:hideMark/>
          </w:tcPr>
          <w:p w14:paraId="38244A52" w14:textId="77777777" w:rsidR="008759C6" w:rsidRDefault="005B20CE">
            <w:pPr>
              <w:rPr>
                <w:rFonts w:ascii="Calibri" w:eastAsia="Times New Roman" w:hAnsi="Calibri" w:cs="Calibri"/>
                <w:color w:val="000000"/>
                <w:szCs w:val="24"/>
              </w:rPr>
            </w:pPr>
          </w:p>
        </w:tc>
        <w:tc>
          <w:tcPr>
            <w:tcW w:w="7420" w:type="dxa"/>
            <w:vAlign w:val="center"/>
            <w:hideMark/>
          </w:tcPr>
          <w:p w14:paraId="38244A5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OXI</w:t>
            </w:r>
          </w:p>
        </w:tc>
      </w:tr>
      <w:tr w:rsidR="00D035B1" w14:paraId="38244A57" w14:textId="77777777">
        <w:trPr>
          <w:trHeight w:val="495"/>
        </w:trPr>
        <w:tc>
          <w:tcPr>
            <w:tcW w:w="100" w:type="dxa"/>
            <w:noWrap/>
            <w:vAlign w:val="bottom"/>
            <w:hideMark/>
          </w:tcPr>
          <w:p w14:paraId="38244A55" w14:textId="77777777" w:rsidR="008759C6" w:rsidRDefault="005B20CE">
            <w:pPr>
              <w:rPr>
                <w:rFonts w:ascii="Calibri" w:eastAsia="Times New Roman" w:hAnsi="Calibri" w:cs="Calibri"/>
                <w:color w:val="000000"/>
                <w:szCs w:val="24"/>
              </w:rPr>
            </w:pPr>
          </w:p>
        </w:tc>
        <w:tc>
          <w:tcPr>
            <w:tcW w:w="7420" w:type="dxa"/>
            <w:vAlign w:val="center"/>
            <w:hideMark/>
          </w:tcPr>
          <w:p w14:paraId="38244A5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1859/10 ως έχει     ΚΑΤΑ</w:t>
            </w:r>
            <w:r>
              <w:rPr>
                <w:rFonts w:ascii="Calibri" w:eastAsia="Times New Roman" w:hAnsi="Calibri" w:cs="Calibri"/>
                <w:color w:val="000000"/>
                <w:szCs w:val="24"/>
              </w:rPr>
              <w:t xml:space="preserve"> ΠΛΕΙΟΨΗΦΙΑ</w:t>
            </w:r>
          </w:p>
        </w:tc>
      </w:tr>
      <w:tr w:rsidR="00D035B1" w14:paraId="38244A5A" w14:textId="77777777">
        <w:trPr>
          <w:trHeight w:val="330"/>
        </w:trPr>
        <w:tc>
          <w:tcPr>
            <w:tcW w:w="100" w:type="dxa"/>
            <w:noWrap/>
            <w:vAlign w:val="bottom"/>
            <w:hideMark/>
          </w:tcPr>
          <w:p w14:paraId="38244A58" w14:textId="77777777" w:rsidR="008759C6" w:rsidRDefault="005B20CE">
            <w:pPr>
              <w:rPr>
                <w:rFonts w:ascii="Calibri" w:eastAsia="Times New Roman" w:hAnsi="Calibri" w:cs="Calibri"/>
                <w:color w:val="000000"/>
                <w:szCs w:val="24"/>
              </w:rPr>
            </w:pPr>
          </w:p>
        </w:tc>
        <w:tc>
          <w:tcPr>
            <w:tcW w:w="7420" w:type="dxa"/>
            <w:vAlign w:val="center"/>
            <w:hideMark/>
          </w:tcPr>
          <w:p w14:paraId="38244A5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5D" w14:textId="77777777">
        <w:trPr>
          <w:trHeight w:val="330"/>
        </w:trPr>
        <w:tc>
          <w:tcPr>
            <w:tcW w:w="100" w:type="dxa"/>
            <w:noWrap/>
            <w:vAlign w:val="bottom"/>
            <w:hideMark/>
          </w:tcPr>
          <w:p w14:paraId="38244A5B" w14:textId="77777777" w:rsidR="008759C6" w:rsidRDefault="005B20CE">
            <w:pPr>
              <w:rPr>
                <w:rFonts w:ascii="Calibri" w:eastAsia="Times New Roman" w:hAnsi="Calibri" w:cs="Calibri"/>
                <w:color w:val="000000"/>
                <w:szCs w:val="24"/>
              </w:rPr>
            </w:pPr>
          </w:p>
        </w:tc>
        <w:tc>
          <w:tcPr>
            <w:tcW w:w="7420" w:type="dxa"/>
            <w:vAlign w:val="center"/>
            <w:hideMark/>
          </w:tcPr>
          <w:p w14:paraId="38244A5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60" w14:textId="77777777">
        <w:trPr>
          <w:trHeight w:val="330"/>
        </w:trPr>
        <w:tc>
          <w:tcPr>
            <w:tcW w:w="100" w:type="dxa"/>
            <w:noWrap/>
            <w:vAlign w:val="bottom"/>
            <w:hideMark/>
          </w:tcPr>
          <w:p w14:paraId="38244A5E" w14:textId="77777777" w:rsidR="008759C6" w:rsidRDefault="005B20CE">
            <w:pPr>
              <w:rPr>
                <w:rFonts w:ascii="Calibri" w:eastAsia="Times New Roman" w:hAnsi="Calibri" w:cs="Calibri"/>
                <w:color w:val="000000"/>
                <w:szCs w:val="24"/>
              </w:rPr>
            </w:pPr>
          </w:p>
        </w:tc>
        <w:tc>
          <w:tcPr>
            <w:tcW w:w="7420" w:type="dxa"/>
            <w:vAlign w:val="center"/>
            <w:hideMark/>
          </w:tcPr>
          <w:p w14:paraId="38244A5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A63" w14:textId="77777777">
        <w:trPr>
          <w:trHeight w:val="330"/>
        </w:trPr>
        <w:tc>
          <w:tcPr>
            <w:tcW w:w="100" w:type="dxa"/>
            <w:noWrap/>
            <w:vAlign w:val="bottom"/>
            <w:hideMark/>
          </w:tcPr>
          <w:p w14:paraId="38244A61" w14:textId="77777777" w:rsidR="008759C6" w:rsidRDefault="005B20CE">
            <w:pPr>
              <w:rPr>
                <w:rFonts w:ascii="Calibri" w:eastAsia="Times New Roman" w:hAnsi="Calibri" w:cs="Calibri"/>
                <w:color w:val="000000"/>
                <w:szCs w:val="24"/>
              </w:rPr>
            </w:pPr>
          </w:p>
        </w:tc>
        <w:tc>
          <w:tcPr>
            <w:tcW w:w="7420" w:type="dxa"/>
            <w:vAlign w:val="center"/>
            <w:hideMark/>
          </w:tcPr>
          <w:p w14:paraId="38244A6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66" w14:textId="77777777">
        <w:trPr>
          <w:trHeight w:val="330"/>
        </w:trPr>
        <w:tc>
          <w:tcPr>
            <w:tcW w:w="100" w:type="dxa"/>
            <w:noWrap/>
            <w:vAlign w:val="bottom"/>
            <w:hideMark/>
          </w:tcPr>
          <w:p w14:paraId="38244A64" w14:textId="77777777" w:rsidR="008759C6" w:rsidRDefault="005B20CE">
            <w:pPr>
              <w:rPr>
                <w:rFonts w:ascii="Calibri" w:eastAsia="Times New Roman" w:hAnsi="Calibri" w:cs="Calibri"/>
                <w:color w:val="000000"/>
                <w:szCs w:val="24"/>
              </w:rPr>
            </w:pPr>
          </w:p>
        </w:tc>
        <w:tc>
          <w:tcPr>
            <w:tcW w:w="7420" w:type="dxa"/>
            <w:vAlign w:val="center"/>
            <w:hideMark/>
          </w:tcPr>
          <w:p w14:paraId="38244A6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69" w14:textId="77777777">
        <w:trPr>
          <w:trHeight w:val="330"/>
        </w:trPr>
        <w:tc>
          <w:tcPr>
            <w:tcW w:w="100" w:type="dxa"/>
            <w:noWrap/>
            <w:vAlign w:val="bottom"/>
            <w:hideMark/>
          </w:tcPr>
          <w:p w14:paraId="38244A67" w14:textId="77777777" w:rsidR="008759C6" w:rsidRDefault="005B20CE">
            <w:pPr>
              <w:rPr>
                <w:rFonts w:ascii="Calibri" w:eastAsia="Times New Roman" w:hAnsi="Calibri" w:cs="Calibri"/>
                <w:color w:val="000000"/>
                <w:szCs w:val="24"/>
              </w:rPr>
            </w:pPr>
          </w:p>
        </w:tc>
        <w:tc>
          <w:tcPr>
            <w:tcW w:w="7420" w:type="dxa"/>
            <w:vAlign w:val="center"/>
            <w:hideMark/>
          </w:tcPr>
          <w:p w14:paraId="38244A6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6C" w14:textId="77777777">
        <w:trPr>
          <w:trHeight w:val="330"/>
        </w:trPr>
        <w:tc>
          <w:tcPr>
            <w:tcW w:w="100" w:type="dxa"/>
            <w:noWrap/>
            <w:vAlign w:val="bottom"/>
            <w:hideMark/>
          </w:tcPr>
          <w:p w14:paraId="38244A6A" w14:textId="77777777" w:rsidR="008759C6" w:rsidRDefault="005B20CE">
            <w:pPr>
              <w:rPr>
                <w:rFonts w:ascii="Calibri" w:eastAsia="Times New Roman" w:hAnsi="Calibri" w:cs="Calibri"/>
                <w:color w:val="000000"/>
                <w:szCs w:val="24"/>
              </w:rPr>
            </w:pPr>
          </w:p>
        </w:tc>
        <w:tc>
          <w:tcPr>
            <w:tcW w:w="7420" w:type="dxa"/>
            <w:vAlign w:val="center"/>
            <w:hideMark/>
          </w:tcPr>
          <w:p w14:paraId="38244A6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6F" w14:textId="77777777">
        <w:trPr>
          <w:trHeight w:val="330"/>
        </w:trPr>
        <w:tc>
          <w:tcPr>
            <w:tcW w:w="100" w:type="dxa"/>
            <w:noWrap/>
            <w:vAlign w:val="bottom"/>
            <w:hideMark/>
          </w:tcPr>
          <w:p w14:paraId="38244A6D" w14:textId="77777777" w:rsidR="008759C6" w:rsidRDefault="005B20CE">
            <w:pPr>
              <w:rPr>
                <w:rFonts w:ascii="Calibri" w:eastAsia="Times New Roman" w:hAnsi="Calibri" w:cs="Calibri"/>
                <w:color w:val="000000"/>
                <w:szCs w:val="24"/>
              </w:rPr>
            </w:pPr>
          </w:p>
        </w:tc>
        <w:tc>
          <w:tcPr>
            <w:tcW w:w="7420" w:type="dxa"/>
            <w:vAlign w:val="center"/>
            <w:hideMark/>
          </w:tcPr>
          <w:p w14:paraId="38244A6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A72" w14:textId="77777777">
        <w:trPr>
          <w:trHeight w:val="480"/>
        </w:trPr>
        <w:tc>
          <w:tcPr>
            <w:tcW w:w="100" w:type="dxa"/>
            <w:noWrap/>
            <w:vAlign w:val="bottom"/>
            <w:hideMark/>
          </w:tcPr>
          <w:p w14:paraId="38244A70" w14:textId="77777777" w:rsidR="008759C6" w:rsidRDefault="005B20CE">
            <w:pPr>
              <w:rPr>
                <w:rFonts w:ascii="Calibri" w:eastAsia="Times New Roman" w:hAnsi="Calibri" w:cs="Calibri"/>
                <w:color w:val="000000"/>
                <w:szCs w:val="24"/>
              </w:rPr>
            </w:pPr>
          </w:p>
        </w:tc>
        <w:tc>
          <w:tcPr>
            <w:tcW w:w="7420" w:type="dxa"/>
            <w:vAlign w:val="center"/>
            <w:hideMark/>
          </w:tcPr>
          <w:p w14:paraId="38244A7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1877/15 ως έχει     ΚΑΤΑ ΠΛΕΙΟΨΗΦΙΑ</w:t>
            </w:r>
          </w:p>
        </w:tc>
      </w:tr>
      <w:tr w:rsidR="00D035B1" w14:paraId="38244A75" w14:textId="77777777">
        <w:trPr>
          <w:trHeight w:val="330"/>
        </w:trPr>
        <w:tc>
          <w:tcPr>
            <w:tcW w:w="100" w:type="dxa"/>
            <w:noWrap/>
            <w:vAlign w:val="bottom"/>
            <w:hideMark/>
          </w:tcPr>
          <w:p w14:paraId="38244A73" w14:textId="77777777" w:rsidR="008759C6" w:rsidRDefault="005B20CE">
            <w:pPr>
              <w:rPr>
                <w:rFonts w:ascii="Calibri" w:eastAsia="Times New Roman" w:hAnsi="Calibri" w:cs="Calibri"/>
                <w:color w:val="000000"/>
                <w:szCs w:val="24"/>
              </w:rPr>
            </w:pPr>
          </w:p>
        </w:tc>
        <w:tc>
          <w:tcPr>
            <w:tcW w:w="7420" w:type="dxa"/>
            <w:vAlign w:val="center"/>
            <w:hideMark/>
          </w:tcPr>
          <w:p w14:paraId="38244A7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78" w14:textId="77777777">
        <w:trPr>
          <w:trHeight w:val="330"/>
        </w:trPr>
        <w:tc>
          <w:tcPr>
            <w:tcW w:w="100" w:type="dxa"/>
            <w:noWrap/>
            <w:vAlign w:val="bottom"/>
            <w:hideMark/>
          </w:tcPr>
          <w:p w14:paraId="38244A76" w14:textId="77777777" w:rsidR="008759C6" w:rsidRDefault="005B20CE">
            <w:pPr>
              <w:rPr>
                <w:rFonts w:ascii="Calibri" w:eastAsia="Times New Roman" w:hAnsi="Calibri" w:cs="Calibri"/>
                <w:color w:val="000000"/>
                <w:szCs w:val="24"/>
              </w:rPr>
            </w:pPr>
          </w:p>
        </w:tc>
        <w:tc>
          <w:tcPr>
            <w:tcW w:w="7420" w:type="dxa"/>
            <w:vAlign w:val="center"/>
            <w:hideMark/>
          </w:tcPr>
          <w:p w14:paraId="38244A7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7B" w14:textId="77777777">
        <w:trPr>
          <w:trHeight w:val="330"/>
        </w:trPr>
        <w:tc>
          <w:tcPr>
            <w:tcW w:w="100" w:type="dxa"/>
            <w:noWrap/>
            <w:vAlign w:val="bottom"/>
            <w:hideMark/>
          </w:tcPr>
          <w:p w14:paraId="38244A79" w14:textId="77777777" w:rsidR="008759C6" w:rsidRDefault="005B20CE">
            <w:pPr>
              <w:rPr>
                <w:rFonts w:ascii="Calibri" w:eastAsia="Times New Roman" w:hAnsi="Calibri" w:cs="Calibri"/>
                <w:color w:val="000000"/>
                <w:szCs w:val="24"/>
              </w:rPr>
            </w:pPr>
          </w:p>
        </w:tc>
        <w:tc>
          <w:tcPr>
            <w:tcW w:w="7420" w:type="dxa"/>
            <w:vAlign w:val="center"/>
            <w:hideMark/>
          </w:tcPr>
          <w:p w14:paraId="38244A7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A7E" w14:textId="77777777">
        <w:trPr>
          <w:trHeight w:val="330"/>
        </w:trPr>
        <w:tc>
          <w:tcPr>
            <w:tcW w:w="100" w:type="dxa"/>
            <w:noWrap/>
            <w:vAlign w:val="bottom"/>
            <w:hideMark/>
          </w:tcPr>
          <w:p w14:paraId="38244A7C" w14:textId="77777777" w:rsidR="008759C6" w:rsidRDefault="005B20CE">
            <w:pPr>
              <w:rPr>
                <w:rFonts w:ascii="Calibri" w:eastAsia="Times New Roman" w:hAnsi="Calibri" w:cs="Calibri"/>
                <w:color w:val="000000"/>
                <w:szCs w:val="24"/>
              </w:rPr>
            </w:pPr>
          </w:p>
        </w:tc>
        <w:tc>
          <w:tcPr>
            <w:tcW w:w="7420" w:type="dxa"/>
            <w:vAlign w:val="center"/>
            <w:hideMark/>
          </w:tcPr>
          <w:p w14:paraId="38244A7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ΝΑΙ</w:t>
            </w:r>
          </w:p>
        </w:tc>
      </w:tr>
      <w:tr w:rsidR="00D035B1" w14:paraId="38244A81" w14:textId="77777777">
        <w:trPr>
          <w:trHeight w:val="330"/>
        </w:trPr>
        <w:tc>
          <w:tcPr>
            <w:tcW w:w="100" w:type="dxa"/>
            <w:noWrap/>
            <w:vAlign w:val="bottom"/>
            <w:hideMark/>
          </w:tcPr>
          <w:p w14:paraId="38244A7F" w14:textId="77777777" w:rsidR="008759C6" w:rsidRDefault="005B20CE">
            <w:pPr>
              <w:rPr>
                <w:rFonts w:ascii="Calibri" w:eastAsia="Times New Roman" w:hAnsi="Calibri" w:cs="Calibri"/>
                <w:color w:val="000000"/>
                <w:szCs w:val="24"/>
              </w:rPr>
            </w:pPr>
          </w:p>
        </w:tc>
        <w:tc>
          <w:tcPr>
            <w:tcW w:w="7420" w:type="dxa"/>
            <w:vAlign w:val="center"/>
            <w:hideMark/>
          </w:tcPr>
          <w:p w14:paraId="38244A8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84" w14:textId="77777777">
        <w:trPr>
          <w:trHeight w:val="330"/>
        </w:trPr>
        <w:tc>
          <w:tcPr>
            <w:tcW w:w="100" w:type="dxa"/>
            <w:noWrap/>
            <w:vAlign w:val="bottom"/>
            <w:hideMark/>
          </w:tcPr>
          <w:p w14:paraId="38244A82" w14:textId="77777777" w:rsidR="008759C6" w:rsidRDefault="005B20CE">
            <w:pPr>
              <w:rPr>
                <w:rFonts w:ascii="Calibri" w:eastAsia="Times New Roman" w:hAnsi="Calibri" w:cs="Calibri"/>
                <w:color w:val="000000"/>
                <w:szCs w:val="24"/>
              </w:rPr>
            </w:pPr>
          </w:p>
        </w:tc>
        <w:tc>
          <w:tcPr>
            <w:tcW w:w="7420" w:type="dxa"/>
            <w:vAlign w:val="center"/>
            <w:hideMark/>
          </w:tcPr>
          <w:p w14:paraId="38244A8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87" w14:textId="77777777">
        <w:trPr>
          <w:trHeight w:val="330"/>
        </w:trPr>
        <w:tc>
          <w:tcPr>
            <w:tcW w:w="100" w:type="dxa"/>
            <w:noWrap/>
            <w:vAlign w:val="bottom"/>
            <w:hideMark/>
          </w:tcPr>
          <w:p w14:paraId="38244A85" w14:textId="77777777" w:rsidR="008759C6" w:rsidRDefault="005B20CE">
            <w:pPr>
              <w:rPr>
                <w:rFonts w:ascii="Calibri" w:eastAsia="Times New Roman" w:hAnsi="Calibri" w:cs="Calibri"/>
                <w:color w:val="000000"/>
                <w:szCs w:val="24"/>
              </w:rPr>
            </w:pPr>
          </w:p>
        </w:tc>
        <w:tc>
          <w:tcPr>
            <w:tcW w:w="7420" w:type="dxa"/>
            <w:vAlign w:val="center"/>
            <w:hideMark/>
          </w:tcPr>
          <w:p w14:paraId="38244A8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8A" w14:textId="77777777">
        <w:trPr>
          <w:trHeight w:val="330"/>
        </w:trPr>
        <w:tc>
          <w:tcPr>
            <w:tcW w:w="100" w:type="dxa"/>
            <w:noWrap/>
            <w:vAlign w:val="bottom"/>
            <w:hideMark/>
          </w:tcPr>
          <w:p w14:paraId="38244A88" w14:textId="77777777" w:rsidR="008759C6" w:rsidRDefault="005B20CE">
            <w:pPr>
              <w:rPr>
                <w:rFonts w:ascii="Calibri" w:eastAsia="Times New Roman" w:hAnsi="Calibri" w:cs="Calibri"/>
                <w:color w:val="000000"/>
                <w:szCs w:val="24"/>
              </w:rPr>
            </w:pPr>
          </w:p>
        </w:tc>
        <w:tc>
          <w:tcPr>
            <w:tcW w:w="7420" w:type="dxa"/>
            <w:vAlign w:val="center"/>
            <w:hideMark/>
          </w:tcPr>
          <w:p w14:paraId="38244A8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A8D" w14:textId="77777777">
        <w:trPr>
          <w:trHeight w:val="495"/>
        </w:trPr>
        <w:tc>
          <w:tcPr>
            <w:tcW w:w="100" w:type="dxa"/>
            <w:noWrap/>
            <w:vAlign w:val="bottom"/>
            <w:hideMark/>
          </w:tcPr>
          <w:p w14:paraId="38244A8B" w14:textId="77777777" w:rsidR="008759C6" w:rsidRDefault="005B20CE">
            <w:pPr>
              <w:rPr>
                <w:rFonts w:ascii="Calibri" w:eastAsia="Times New Roman" w:hAnsi="Calibri" w:cs="Calibri"/>
                <w:color w:val="000000"/>
                <w:szCs w:val="24"/>
              </w:rPr>
            </w:pPr>
          </w:p>
        </w:tc>
        <w:tc>
          <w:tcPr>
            <w:tcW w:w="7420" w:type="dxa"/>
            <w:vAlign w:val="center"/>
            <w:hideMark/>
          </w:tcPr>
          <w:p w14:paraId="38244A8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1889/27 ως έχει     ΚΑΤΑ ΠΛΕΙΟΨΗΦΙΑ</w:t>
            </w:r>
          </w:p>
        </w:tc>
      </w:tr>
      <w:tr w:rsidR="00D035B1" w14:paraId="38244A90" w14:textId="77777777">
        <w:trPr>
          <w:trHeight w:val="330"/>
        </w:trPr>
        <w:tc>
          <w:tcPr>
            <w:tcW w:w="100" w:type="dxa"/>
            <w:noWrap/>
            <w:vAlign w:val="bottom"/>
            <w:hideMark/>
          </w:tcPr>
          <w:p w14:paraId="38244A8E" w14:textId="77777777" w:rsidR="008759C6" w:rsidRDefault="005B20CE">
            <w:pPr>
              <w:rPr>
                <w:rFonts w:ascii="Calibri" w:eastAsia="Times New Roman" w:hAnsi="Calibri" w:cs="Calibri"/>
                <w:color w:val="000000"/>
                <w:szCs w:val="24"/>
              </w:rPr>
            </w:pPr>
          </w:p>
        </w:tc>
        <w:tc>
          <w:tcPr>
            <w:tcW w:w="7420" w:type="dxa"/>
            <w:vAlign w:val="center"/>
            <w:hideMark/>
          </w:tcPr>
          <w:p w14:paraId="38244A8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93" w14:textId="77777777">
        <w:trPr>
          <w:trHeight w:val="330"/>
        </w:trPr>
        <w:tc>
          <w:tcPr>
            <w:tcW w:w="100" w:type="dxa"/>
            <w:noWrap/>
            <w:vAlign w:val="bottom"/>
            <w:hideMark/>
          </w:tcPr>
          <w:p w14:paraId="38244A91" w14:textId="77777777" w:rsidR="008759C6" w:rsidRDefault="005B20CE">
            <w:pPr>
              <w:rPr>
                <w:rFonts w:ascii="Calibri" w:eastAsia="Times New Roman" w:hAnsi="Calibri" w:cs="Calibri"/>
                <w:color w:val="000000"/>
                <w:szCs w:val="24"/>
              </w:rPr>
            </w:pPr>
          </w:p>
        </w:tc>
        <w:tc>
          <w:tcPr>
            <w:tcW w:w="7420" w:type="dxa"/>
            <w:vAlign w:val="center"/>
            <w:hideMark/>
          </w:tcPr>
          <w:p w14:paraId="38244A9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96" w14:textId="77777777">
        <w:trPr>
          <w:trHeight w:val="330"/>
        </w:trPr>
        <w:tc>
          <w:tcPr>
            <w:tcW w:w="100" w:type="dxa"/>
            <w:noWrap/>
            <w:vAlign w:val="bottom"/>
            <w:hideMark/>
          </w:tcPr>
          <w:p w14:paraId="38244A94" w14:textId="77777777" w:rsidR="008759C6" w:rsidRDefault="005B20CE">
            <w:pPr>
              <w:rPr>
                <w:rFonts w:ascii="Calibri" w:eastAsia="Times New Roman" w:hAnsi="Calibri" w:cs="Calibri"/>
                <w:color w:val="000000"/>
                <w:szCs w:val="24"/>
              </w:rPr>
            </w:pPr>
          </w:p>
        </w:tc>
        <w:tc>
          <w:tcPr>
            <w:tcW w:w="7420" w:type="dxa"/>
            <w:vAlign w:val="center"/>
            <w:hideMark/>
          </w:tcPr>
          <w:p w14:paraId="38244A9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D035B1" w14:paraId="38244A99" w14:textId="77777777">
        <w:trPr>
          <w:trHeight w:val="330"/>
        </w:trPr>
        <w:tc>
          <w:tcPr>
            <w:tcW w:w="100" w:type="dxa"/>
            <w:noWrap/>
            <w:vAlign w:val="bottom"/>
            <w:hideMark/>
          </w:tcPr>
          <w:p w14:paraId="38244A97" w14:textId="77777777" w:rsidR="008759C6" w:rsidRDefault="005B20CE">
            <w:pPr>
              <w:rPr>
                <w:rFonts w:ascii="Calibri" w:eastAsia="Times New Roman" w:hAnsi="Calibri" w:cs="Calibri"/>
                <w:color w:val="000000"/>
                <w:szCs w:val="24"/>
              </w:rPr>
            </w:pPr>
          </w:p>
        </w:tc>
        <w:tc>
          <w:tcPr>
            <w:tcW w:w="7420" w:type="dxa"/>
            <w:vAlign w:val="center"/>
            <w:hideMark/>
          </w:tcPr>
          <w:p w14:paraId="38244A9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9C" w14:textId="77777777">
        <w:trPr>
          <w:trHeight w:val="345"/>
        </w:trPr>
        <w:tc>
          <w:tcPr>
            <w:tcW w:w="100" w:type="dxa"/>
            <w:noWrap/>
            <w:vAlign w:val="bottom"/>
            <w:hideMark/>
          </w:tcPr>
          <w:p w14:paraId="38244A9A" w14:textId="77777777" w:rsidR="008759C6" w:rsidRDefault="005B20CE">
            <w:pPr>
              <w:rPr>
                <w:rFonts w:ascii="Calibri" w:eastAsia="Times New Roman" w:hAnsi="Calibri" w:cs="Calibri"/>
                <w:color w:val="000000"/>
                <w:szCs w:val="24"/>
              </w:rPr>
            </w:pPr>
          </w:p>
        </w:tc>
        <w:tc>
          <w:tcPr>
            <w:tcW w:w="7420" w:type="dxa"/>
            <w:vAlign w:val="center"/>
            <w:hideMark/>
          </w:tcPr>
          <w:p w14:paraId="38244A9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9F" w14:textId="77777777">
        <w:trPr>
          <w:trHeight w:val="330"/>
        </w:trPr>
        <w:tc>
          <w:tcPr>
            <w:tcW w:w="100" w:type="dxa"/>
            <w:noWrap/>
            <w:vAlign w:val="bottom"/>
            <w:hideMark/>
          </w:tcPr>
          <w:p w14:paraId="38244A9D" w14:textId="77777777" w:rsidR="008759C6" w:rsidRDefault="005B20CE">
            <w:pPr>
              <w:rPr>
                <w:rFonts w:ascii="Calibri" w:eastAsia="Times New Roman" w:hAnsi="Calibri" w:cs="Calibri"/>
                <w:color w:val="000000"/>
                <w:szCs w:val="24"/>
              </w:rPr>
            </w:pPr>
          </w:p>
        </w:tc>
        <w:tc>
          <w:tcPr>
            <w:tcW w:w="7420" w:type="dxa"/>
            <w:vAlign w:val="center"/>
            <w:hideMark/>
          </w:tcPr>
          <w:p w14:paraId="38244A9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A2" w14:textId="77777777">
        <w:trPr>
          <w:trHeight w:val="330"/>
        </w:trPr>
        <w:tc>
          <w:tcPr>
            <w:tcW w:w="100" w:type="dxa"/>
            <w:noWrap/>
            <w:vAlign w:val="bottom"/>
            <w:hideMark/>
          </w:tcPr>
          <w:p w14:paraId="38244AA0" w14:textId="77777777" w:rsidR="008759C6" w:rsidRDefault="005B20CE">
            <w:pPr>
              <w:rPr>
                <w:rFonts w:ascii="Calibri" w:eastAsia="Times New Roman" w:hAnsi="Calibri" w:cs="Calibri"/>
                <w:color w:val="000000"/>
                <w:szCs w:val="24"/>
              </w:rPr>
            </w:pPr>
          </w:p>
        </w:tc>
        <w:tc>
          <w:tcPr>
            <w:tcW w:w="7420" w:type="dxa"/>
            <w:vAlign w:val="center"/>
            <w:hideMark/>
          </w:tcPr>
          <w:p w14:paraId="38244AA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A5" w14:textId="77777777">
        <w:trPr>
          <w:trHeight w:val="330"/>
        </w:trPr>
        <w:tc>
          <w:tcPr>
            <w:tcW w:w="100" w:type="dxa"/>
            <w:noWrap/>
            <w:vAlign w:val="bottom"/>
            <w:hideMark/>
          </w:tcPr>
          <w:p w14:paraId="38244AA3" w14:textId="77777777" w:rsidR="008759C6" w:rsidRDefault="005B20CE">
            <w:pPr>
              <w:rPr>
                <w:rFonts w:ascii="Calibri" w:eastAsia="Times New Roman" w:hAnsi="Calibri" w:cs="Calibri"/>
                <w:color w:val="000000"/>
                <w:szCs w:val="24"/>
              </w:rPr>
            </w:pPr>
          </w:p>
        </w:tc>
        <w:tc>
          <w:tcPr>
            <w:tcW w:w="7420" w:type="dxa"/>
            <w:vAlign w:val="center"/>
            <w:hideMark/>
          </w:tcPr>
          <w:p w14:paraId="38244AA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AA8" w14:textId="77777777">
        <w:trPr>
          <w:trHeight w:val="495"/>
        </w:trPr>
        <w:tc>
          <w:tcPr>
            <w:tcW w:w="100" w:type="dxa"/>
            <w:noWrap/>
            <w:vAlign w:val="bottom"/>
            <w:hideMark/>
          </w:tcPr>
          <w:p w14:paraId="38244AA6" w14:textId="77777777" w:rsidR="008759C6" w:rsidRDefault="005B20CE">
            <w:pPr>
              <w:rPr>
                <w:rFonts w:ascii="Calibri" w:eastAsia="Times New Roman" w:hAnsi="Calibri" w:cs="Calibri"/>
                <w:color w:val="000000"/>
                <w:szCs w:val="24"/>
              </w:rPr>
            </w:pPr>
          </w:p>
        </w:tc>
        <w:tc>
          <w:tcPr>
            <w:tcW w:w="7420" w:type="dxa"/>
            <w:vAlign w:val="center"/>
            <w:hideMark/>
          </w:tcPr>
          <w:p w14:paraId="38244AA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1893/31 ως έχει     ΚΑΤΑ ΠΛΕΙΟΨΗΦΙΑ</w:t>
            </w:r>
          </w:p>
        </w:tc>
      </w:tr>
      <w:tr w:rsidR="00D035B1" w14:paraId="38244AAB" w14:textId="77777777">
        <w:trPr>
          <w:trHeight w:val="345"/>
        </w:trPr>
        <w:tc>
          <w:tcPr>
            <w:tcW w:w="100" w:type="dxa"/>
            <w:noWrap/>
            <w:vAlign w:val="bottom"/>
            <w:hideMark/>
          </w:tcPr>
          <w:p w14:paraId="38244AA9" w14:textId="77777777" w:rsidR="008759C6" w:rsidRDefault="005B20CE">
            <w:pPr>
              <w:rPr>
                <w:rFonts w:ascii="Calibri" w:eastAsia="Times New Roman" w:hAnsi="Calibri" w:cs="Calibri"/>
                <w:color w:val="000000"/>
                <w:szCs w:val="24"/>
              </w:rPr>
            </w:pPr>
          </w:p>
        </w:tc>
        <w:tc>
          <w:tcPr>
            <w:tcW w:w="7420" w:type="dxa"/>
            <w:vAlign w:val="center"/>
            <w:hideMark/>
          </w:tcPr>
          <w:p w14:paraId="38244AA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AE" w14:textId="77777777">
        <w:trPr>
          <w:trHeight w:val="330"/>
        </w:trPr>
        <w:tc>
          <w:tcPr>
            <w:tcW w:w="100" w:type="dxa"/>
            <w:noWrap/>
            <w:vAlign w:val="bottom"/>
            <w:hideMark/>
          </w:tcPr>
          <w:p w14:paraId="38244AAC" w14:textId="77777777" w:rsidR="008759C6" w:rsidRDefault="005B20CE">
            <w:pPr>
              <w:rPr>
                <w:rFonts w:ascii="Calibri" w:eastAsia="Times New Roman" w:hAnsi="Calibri" w:cs="Calibri"/>
                <w:color w:val="000000"/>
                <w:szCs w:val="24"/>
              </w:rPr>
            </w:pPr>
          </w:p>
        </w:tc>
        <w:tc>
          <w:tcPr>
            <w:tcW w:w="7420" w:type="dxa"/>
            <w:vAlign w:val="center"/>
            <w:hideMark/>
          </w:tcPr>
          <w:p w14:paraId="38244AA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B1" w14:textId="77777777">
        <w:trPr>
          <w:trHeight w:val="330"/>
        </w:trPr>
        <w:tc>
          <w:tcPr>
            <w:tcW w:w="100" w:type="dxa"/>
            <w:noWrap/>
            <w:vAlign w:val="bottom"/>
            <w:hideMark/>
          </w:tcPr>
          <w:p w14:paraId="38244AAF" w14:textId="77777777" w:rsidR="008759C6" w:rsidRDefault="005B20CE">
            <w:pPr>
              <w:rPr>
                <w:rFonts w:ascii="Calibri" w:eastAsia="Times New Roman" w:hAnsi="Calibri" w:cs="Calibri"/>
                <w:color w:val="000000"/>
                <w:szCs w:val="24"/>
              </w:rPr>
            </w:pPr>
          </w:p>
        </w:tc>
        <w:tc>
          <w:tcPr>
            <w:tcW w:w="7420" w:type="dxa"/>
            <w:vAlign w:val="center"/>
            <w:hideMark/>
          </w:tcPr>
          <w:p w14:paraId="38244AB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AB4" w14:textId="77777777">
        <w:trPr>
          <w:trHeight w:val="330"/>
        </w:trPr>
        <w:tc>
          <w:tcPr>
            <w:tcW w:w="100" w:type="dxa"/>
            <w:noWrap/>
            <w:vAlign w:val="bottom"/>
            <w:hideMark/>
          </w:tcPr>
          <w:p w14:paraId="38244AB2" w14:textId="77777777" w:rsidR="008759C6" w:rsidRDefault="005B20CE">
            <w:pPr>
              <w:rPr>
                <w:rFonts w:ascii="Calibri" w:eastAsia="Times New Roman" w:hAnsi="Calibri" w:cs="Calibri"/>
                <w:color w:val="000000"/>
                <w:szCs w:val="24"/>
              </w:rPr>
            </w:pPr>
          </w:p>
        </w:tc>
        <w:tc>
          <w:tcPr>
            <w:tcW w:w="7420" w:type="dxa"/>
            <w:vAlign w:val="center"/>
            <w:hideMark/>
          </w:tcPr>
          <w:p w14:paraId="38244AB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B7" w14:textId="77777777">
        <w:trPr>
          <w:trHeight w:val="330"/>
        </w:trPr>
        <w:tc>
          <w:tcPr>
            <w:tcW w:w="100" w:type="dxa"/>
            <w:noWrap/>
            <w:vAlign w:val="bottom"/>
            <w:hideMark/>
          </w:tcPr>
          <w:p w14:paraId="38244AB5" w14:textId="77777777" w:rsidR="008759C6" w:rsidRDefault="005B20CE">
            <w:pPr>
              <w:rPr>
                <w:rFonts w:ascii="Calibri" w:eastAsia="Times New Roman" w:hAnsi="Calibri" w:cs="Calibri"/>
                <w:color w:val="000000"/>
                <w:szCs w:val="24"/>
              </w:rPr>
            </w:pPr>
          </w:p>
        </w:tc>
        <w:tc>
          <w:tcPr>
            <w:tcW w:w="7420" w:type="dxa"/>
            <w:vAlign w:val="center"/>
            <w:hideMark/>
          </w:tcPr>
          <w:p w14:paraId="38244AB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BA" w14:textId="77777777">
        <w:trPr>
          <w:trHeight w:val="345"/>
        </w:trPr>
        <w:tc>
          <w:tcPr>
            <w:tcW w:w="100" w:type="dxa"/>
            <w:noWrap/>
            <w:vAlign w:val="bottom"/>
            <w:hideMark/>
          </w:tcPr>
          <w:p w14:paraId="38244AB8" w14:textId="77777777" w:rsidR="008759C6" w:rsidRDefault="005B20CE">
            <w:pPr>
              <w:rPr>
                <w:rFonts w:ascii="Calibri" w:eastAsia="Times New Roman" w:hAnsi="Calibri" w:cs="Calibri"/>
                <w:color w:val="000000"/>
                <w:szCs w:val="24"/>
              </w:rPr>
            </w:pPr>
          </w:p>
        </w:tc>
        <w:tc>
          <w:tcPr>
            <w:tcW w:w="7420" w:type="dxa"/>
            <w:vAlign w:val="center"/>
            <w:hideMark/>
          </w:tcPr>
          <w:p w14:paraId="38244AB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BD" w14:textId="77777777">
        <w:trPr>
          <w:trHeight w:val="330"/>
        </w:trPr>
        <w:tc>
          <w:tcPr>
            <w:tcW w:w="100" w:type="dxa"/>
            <w:noWrap/>
            <w:vAlign w:val="bottom"/>
            <w:hideMark/>
          </w:tcPr>
          <w:p w14:paraId="38244ABB" w14:textId="77777777" w:rsidR="008759C6" w:rsidRDefault="005B20CE">
            <w:pPr>
              <w:rPr>
                <w:rFonts w:ascii="Calibri" w:eastAsia="Times New Roman" w:hAnsi="Calibri" w:cs="Calibri"/>
                <w:color w:val="000000"/>
                <w:szCs w:val="24"/>
              </w:rPr>
            </w:pPr>
          </w:p>
        </w:tc>
        <w:tc>
          <w:tcPr>
            <w:tcW w:w="7420" w:type="dxa"/>
            <w:vAlign w:val="center"/>
            <w:hideMark/>
          </w:tcPr>
          <w:p w14:paraId="38244AB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C0" w14:textId="77777777">
        <w:trPr>
          <w:trHeight w:val="330"/>
        </w:trPr>
        <w:tc>
          <w:tcPr>
            <w:tcW w:w="100" w:type="dxa"/>
            <w:noWrap/>
            <w:vAlign w:val="bottom"/>
            <w:hideMark/>
          </w:tcPr>
          <w:p w14:paraId="38244ABE" w14:textId="77777777" w:rsidR="008759C6" w:rsidRDefault="005B20CE">
            <w:pPr>
              <w:rPr>
                <w:rFonts w:ascii="Calibri" w:eastAsia="Times New Roman" w:hAnsi="Calibri" w:cs="Calibri"/>
                <w:color w:val="000000"/>
                <w:szCs w:val="24"/>
              </w:rPr>
            </w:pPr>
          </w:p>
        </w:tc>
        <w:tc>
          <w:tcPr>
            <w:tcW w:w="7420" w:type="dxa"/>
            <w:vAlign w:val="center"/>
            <w:hideMark/>
          </w:tcPr>
          <w:p w14:paraId="38244AB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AC3" w14:textId="77777777">
        <w:trPr>
          <w:trHeight w:val="495"/>
        </w:trPr>
        <w:tc>
          <w:tcPr>
            <w:tcW w:w="100" w:type="dxa"/>
            <w:noWrap/>
            <w:vAlign w:val="bottom"/>
            <w:hideMark/>
          </w:tcPr>
          <w:p w14:paraId="38244AC1" w14:textId="77777777" w:rsidR="008759C6" w:rsidRDefault="005B20CE">
            <w:pPr>
              <w:rPr>
                <w:rFonts w:ascii="Calibri" w:eastAsia="Times New Roman" w:hAnsi="Calibri" w:cs="Calibri"/>
                <w:color w:val="000000"/>
                <w:szCs w:val="24"/>
              </w:rPr>
            </w:pPr>
          </w:p>
        </w:tc>
        <w:tc>
          <w:tcPr>
            <w:tcW w:w="7420" w:type="dxa"/>
            <w:vAlign w:val="center"/>
            <w:hideMark/>
          </w:tcPr>
          <w:p w14:paraId="38244AC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1894/32 ως έχει     ΚΑΤΑ ΠΛΕΙΟΨΗΦΙΑ</w:t>
            </w:r>
          </w:p>
        </w:tc>
      </w:tr>
      <w:tr w:rsidR="00D035B1" w14:paraId="38244AC6" w14:textId="77777777">
        <w:trPr>
          <w:trHeight w:val="330"/>
        </w:trPr>
        <w:tc>
          <w:tcPr>
            <w:tcW w:w="100" w:type="dxa"/>
            <w:noWrap/>
            <w:vAlign w:val="bottom"/>
            <w:hideMark/>
          </w:tcPr>
          <w:p w14:paraId="38244AC4" w14:textId="77777777" w:rsidR="008759C6" w:rsidRDefault="005B20CE">
            <w:pPr>
              <w:rPr>
                <w:rFonts w:ascii="Calibri" w:eastAsia="Times New Roman" w:hAnsi="Calibri" w:cs="Calibri"/>
                <w:color w:val="000000"/>
                <w:szCs w:val="24"/>
              </w:rPr>
            </w:pPr>
          </w:p>
        </w:tc>
        <w:tc>
          <w:tcPr>
            <w:tcW w:w="7420" w:type="dxa"/>
            <w:vAlign w:val="center"/>
            <w:hideMark/>
          </w:tcPr>
          <w:p w14:paraId="38244AC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C9" w14:textId="77777777">
        <w:trPr>
          <w:trHeight w:val="330"/>
        </w:trPr>
        <w:tc>
          <w:tcPr>
            <w:tcW w:w="100" w:type="dxa"/>
            <w:noWrap/>
            <w:vAlign w:val="bottom"/>
            <w:hideMark/>
          </w:tcPr>
          <w:p w14:paraId="38244AC7" w14:textId="77777777" w:rsidR="008759C6" w:rsidRDefault="005B20CE">
            <w:pPr>
              <w:rPr>
                <w:rFonts w:ascii="Calibri" w:eastAsia="Times New Roman" w:hAnsi="Calibri" w:cs="Calibri"/>
                <w:color w:val="000000"/>
                <w:szCs w:val="24"/>
              </w:rPr>
            </w:pPr>
          </w:p>
        </w:tc>
        <w:tc>
          <w:tcPr>
            <w:tcW w:w="7420" w:type="dxa"/>
            <w:vAlign w:val="center"/>
            <w:hideMark/>
          </w:tcPr>
          <w:p w14:paraId="38244AC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D035B1" w14:paraId="38244ACC" w14:textId="77777777">
        <w:trPr>
          <w:trHeight w:val="330"/>
        </w:trPr>
        <w:tc>
          <w:tcPr>
            <w:tcW w:w="100" w:type="dxa"/>
            <w:noWrap/>
            <w:vAlign w:val="bottom"/>
            <w:hideMark/>
          </w:tcPr>
          <w:p w14:paraId="38244ACA" w14:textId="77777777" w:rsidR="008759C6" w:rsidRDefault="005B20CE">
            <w:pPr>
              <w:rPr>
                <w:rFonts w:ascii="Calibri" w:eastAsia="Times New Roman" w:hAnsi="Calibri" w:cs="Calibri"/>
                <w:color w:val="000000"/>
                <w:szCs w:val="24"/>
              </w:rPr>
            </w:pPr>
          </w:p>
        </w:tc>
        <w:tc>
          <w:tcPr>
            <w:tcW w:w="7420" w:type="dxa"/>
            <w:vAlign w:val="center"/>
            <w:hideMark/>
          </w:tcPr>
          <w:p w14:paraId="38244AC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D035B1" w14:paraId="38244ACF" w14:textId="77777777">
        <w:trPr>
          <w:trHeight w:val="330"/>
        </w:trPr>
        <w:tc>
          <w:tcPr>
            <w:tcW w:w="100" w:type="dxa"/>
            <w:noWrap/>
            <w:vAlign w:val="bottom"/>
            <w:hideMark/>
          </w:tcPr>
          <w:p w14:paraId="38244ACD" w14:textId="77777777" w:rsidR="008759C6" w:rsidRDefault="005B20CE">
            <w:pPr>
              <w:rPr>
                <w:rFonts w:ascii="Calibri" w:eastAsia="Times New Roman" w:hAnsi="Calibri" w:cs="Calibri"/>
                <w:color w:val="000000"/>
                <w:szCs w:val="24"/>
              </w:rPr>
            </w:pPr>
          </w:p>
        </w:tc>
        <w:tc>
          <w:tcPr>
            <w:tcW w:w="7420" w:type="dxa"/>
            <w:vAlign w:val="center"/>
            <w:hideMark/>
          </w:tcPr>
          <w:p w14:paraId="38244AC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D035B1" w14:paraId="38244AD2" w14:textId="77777777">
        <w:trPr>
          <w:trHeight w:val="330"/>
        </w:trPr>
        <w:tc>
          <w:tcPr>
            <w:tcW w:w="100" w:type="dxa"/>
            <w:noWrap/>
            <w:vAlign w:val="bottom"/>
            <w:hideMark/>
          </w:tcPr>
          <w:p w14:paraId="38244AD0" w14:textId="77777777" w:rsidR="008759C6" w:rsidRDefault="005B20CE">
            <w:pPr>
              <w:rPr>
                <w:rFonts w:ascii="Calibri" w:eastAsia="Times New Roman" w:hAnsi="Calibri" w:cs="Calibri"/>
                <w:color w:val="000000"/>
                <w:szCs w:val="24"/>
              </w:rPr>
            </w:pPr>
          </w:p>
        </w:tc>
        <w:tc>
          <w:tcPr>
            <w:tcW w:w="7420" w:type="dxa"/>
            <w:vAlign w:val="center"/>
            <w:hideMark/>
          </w:tcPr>
          <w:p w14:paraId="38244AD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D5" w14:textId="77777777">
        <w:trPr>
          <w:trHeight w:val="330"/>
        </w:trPr>
        <w:tc>
          <w:tcPr>
            <w:tcW w:w="100" w:type="dxa"/>
            <w:noWrap/>
            <w:vAlign w:val="bottom"/>
            <w:hideMark/>
          </w:tcPr>
          <w:p w14:paraId="38244AD3" w14:textId="77777777" w:rsidR="008759C6" w:rsidRDefault="005B20CE">
            <w:pPr>
              <w:rPr>
                <w:rFonts w:ascii="Calibri" w:eastAsia="Times New Roman" w:hAnsi="Calibri" w:cs="Calibri"/>
                <w:color w:val="000000"/>
                <w:szCs w:val="24"/>
              </w:rPr>
            </w:pPr>
          </w:p>
        </w:tc>
        <w:tc>
          <w:tcPr>
            <w:tcW w:w="7420" w:type="dxa"/>
            <w:vAlign w:val="center"/>
            <w:hideMark/>
          </w:tcPr>
          <w:p w14:paraId="38244AD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D8" w14:textId="77777777">
        <w:trPr>
          <w:trHeight w:val="330"/>
        </w:trPr>
        <w:tc>
          <w:tcPr>
            <w:tcW w:w="100" w:type="dxa"/>
            <w:noWrap/>
            <w:vAlign w:val="bottom"/>
            <w:hideMark/>
          </w:tcPr>
          <w:p w14:paraId="38244AD6" w14:textId="77777777" w:rsidR="008759C6" w:rsidRDefault="005B20CE">
            <w:pPr>
              <w:rPr>
                <w:rFonts w:ascii="Calibri" w:eastAsia="Times New Roman" w:hAnsi="Calibri" w:cs="Calibri"/>
                <w:color w:val="000000"/>
                <w:szCs w:val="24"/>
              </w:rPr>
            </w:pPr>
          </w:p>
        </w:tc>
        <w:tc>
          <w:tcPr>
            <w:tcW w:w="7420" w:type="dxa"/>
            <w:vAlign w:val="center"/>
            <w:hideMark/>
          </w:tcPr>
          <w:p w14:paraId="38244AD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DB" w14:textId="77777777">
        <w:trPr>
          <w:trHeight w:val="330"/>
        </w:trPr>
        <w:tc>
          <w:tcPr>
            <w:tcW w:w="100" w:type="dxa"/>
            <w:noWrap/>
            <w:vAlign w:val="bottom"/>
            <w:hideMark/>
          </w:tcPr>
          <w:p w14:paraId="38244AD9" w14:textId="77777777" w:rsidR="008759C6" w:rsidRDefault="005B20CE">
            <w:pPr>
              <w:rPr>
                <w:rFonts w:ascii="Calibri" w:eastAsia="Times New Roman" w:hAnsi="Calibri" w:cs="Calibri"/>
                <w:color w:val="000000"/>
                <w:szCs w:val="24"/>
              </w:rPr>
            </w:pPr>
          </w:p>
        </w:tc>
        <w:tc>
          <w:tcPr>
            <w:tcW w:w="7420" w:type="dxa"/>
            <w:vAlign w:val="center"/>
            <w:hideMark/>
          </w:tcPr>
          <w:p w14:paraId="38244AD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D035B1" w14:paraId="38244ADE" w14:textId="77777777">
        <w:trPr>
          <w:trHeight w:val="330"/>
        </w:trPr>
        <w:tc>
          <w:tcPr>
            <w:tcW w:w="100" w:type="dxa"/>
            <w:noWrap/>
            <w:vAlign w:val="bottom"/>
            <w:hideMark/>
          </w:tcPr>
          <w:p w14:paraId="38244ADC" w14:textId="77777777" w:rsidR="008759C6" w:rsidRDefault="005B20CE">
            <w:pPr>
              <w:rPr>
                <w:rFonts w:ascii="Calibri" w:eastAsia="Times New Roman" w:hAnsi="Calibri" w:cs="Calibri"/>
                <w:color w:val="000000"/>
                <w:szCs w:val="24"/>
              </w:rPr>
            </w:pPr>
          </w:p>
        </w:tc>
        <w:tc>
          <w:tcPr>
            <w:tcW w:w="7420" w:type="dxa"/>
            <w:vAlign w:val="center"/>
            <w:hideMark/>
          </w:tcPr>
          <w:p w14:paraId="38244AD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Ακροτελεύτιο άρθρο (ως έχει)     ΚΑΤΑ ΠΛΕΙΟΨΗΦΙΑ</w:t>
            </w:r>
          </w:p>
        </w:tc>
      </w:tr>
      <w:tr w:rsidR="00D035B1" w14:paraId="38244AE1" w14:textId="77777777">
        <w:trPr>
          <w:trHeight w:val="330"/>
        </w:trPr>
        <w:tc>
          <w:tcPr>
            <w:tcW w:w="100" w:type="dxa"/>
            <w:noWrap/>
            <w:vAlign w:val="bottom"/>
            <w:hideMark/>
          </w:tcPr>
          <w:p w14:paraId="38244ADF" w14:textId="77777777" w:rsidR="008759C6" w:rsidRDefault="005B20CE">
            <w:pPr>
              <w:rPr>
                <w:rFonts w:ascii="Calibri" w:eastAsia="Times New Roman" w:hAnsi="Calibri" w:cs="Calibri"/>
                <w:color w:val="000000"/>
                <w:szCs w:val="24"/>
              </w:rPr>
            </w:pPr>
          </w:p>
        </w:tc>
        <w:tc>
          <w:tcPr>
            <w:tcW w:w="7420" w:type="dxa"/>
            <w:vAlign w:val="center"/>
            <w:hideMark/>
          </w:tcPr>
          <w:p w14:paraId="38244AE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E4" w14:textId="77777777">
        <w:trPr>
          <w:trHeight w:val="330"/>
        </w:trPr>
        <w:tc>
          <w:tcPr>
            <w:tcW w:w="100" w:type="dxa"/>
            <w:noWrap/>
            <w:vAlign w:val="bottom"/>
            <w:hideMark/>
          </w:tcPr>
          <w:p w14:paraId="38244AE2" w14:textId="77777777" w:rsidR="008759C6" w:rsidRDefault="005B20CE">
            <w:pPr>
              <w:rPr>
                <w:rFonts w:ascii="Calibri" w:eastAsia="Times New Roman" w:hAnsi="Calibri" w:cs="Calibri"/>
                <w:color w:val="000000"/>
                <w:szCs w:val="24"/>
              </w:rPr>
            </w:pPr>
          </w:p>
        </w:tc>
        <w:tc>
          <w:tcPr>
            <w:tcW w:w="7420" w:type="dxa"/>
            <w:vAlign w:val="center"/>
            <w:hideMark/>
          </w:tcPr>
          <w:p w14:paraId="38244AE3"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AE7" w14:textId="77777777">
        <w:trPr>
          <w:trHeight w:val="330"/>
        </w:trPr>
        <w:tc>
          <w:tcPr>
            <w:tcW w:w="100" w:type="dxa"/>
            <w:noWrap/>
            <w:vAlign w:val="bottom"/>
            <w:hideMark/>
          </w:tcPr>
          <w:p w14:paraId="38244AE5" w14:textId="77777777" w:rsidR="008759C6" w:rsidRDefault="005B20CE">
            <w:pPr>
              <w:rPr>
                <w:rFonts w:ascii="Calibri" w:eastAsia="Times New Roman" w:hAnsi="Calibri" w:cs="Calibri"/>
                <w:color w:val="000000"/>
                <w:szCs w:val="24"/>
              </w:rPr>
            </w:pPr>
          </w:p>
        </w:tc>
        <w:tc>
          <w:tcPr>
            <w:tcW w:w="7420" w:type="dxa"/>
            <w:vAlign w:val="center"/>
            <w:hideMark/>
          </w:tcPr>
          <w:p w14:paraId="38244AE6"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AEA" w14:textId="77777777">
        <w:trPr>
          <w:trHeight w:val="330"/>
        </w:trPr>
        <w:tc>
          <w:tcPr>
            <w:tcW w:w="100" w:type="dxa"/>
            <w:noWrap/>
            <w:vAlign w:val="bottom"/>
            <w:hideMark/>
          </w:tcPr>
          <w:p w14:paraId="38244AE8" w14:textId="77777777" w:rsidR="008759C6" w:rsidRDefault="005B20CE">
            <w:pPr>
              <w:rPr>
                <w:rFonts w:ascii="Calibri" w:eastAsia="Times New Roman" w:hAnsi="Calibri" w:cs="Calibri"/>
                <w:color w:val="000000"/>
                <w:szCs w:val="24"/>
              </w:rPr>
            </w:pPr>
          </w:p>
        </w:tc>
        <w:tc>
          <w:tcPr>
            <w:tcW w:w="7420" w:type="dxa"/>
            <w:vAlign w:val="center"/>
            <w:hideMark/>
          </w:tcPr>
          <w:p w14:paraId="38244AE9"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AED" w14:textId="77777777">
        <w:trPr>
          <w:trHeight w:val="330"/>
        </w:trPr>
        <w:tc>
          <w:tcPr>
            <w:tcW w:w="100" w:type="dxa"/>
            <w:noWrap/>
            <w:vAlign w:val="bottom"/>
            <w:hideMark/>
          </w:tcPr>
          <w:p w14:paraId="38244AEB" w14:textId="77777777" w:rsidR="008759C6" w:rsidRDefault="005B20CE">
            <w:pPr>
              <w:rPr>
                <w:rFonts w:ascii="Calibri" w:eastAsia="Times New Roman" w:hAnsi="Calibri" w:cs="Calibri"/>
                <w:color w:val="000000"/>
                <w:szCs w:val="24"/>
              </w:rPr>
            </w:pPr>
          </w:p>
        </w:tc>
        <w:tc>
          <w:tcPr>
            <w:tcW w:w="7420" w:type="dxa"/>
            <w:vAlign w:val="center"/>
            <w:hideMark/>
          </w:tcPr>
          <w:p w14:paraId="38244AEC"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AF0" w14:textId="77777777">
        <w:trPr>
          <w:trHeight w:val="330"/>
        </w:trPr>
        <w:tc>
          <w:tcPr>
            <w:tcW w:w="100" w:type="dxa"/>
            <w:noWrap/>
            <w:vAlign w:val="bottom"/>
            <w:hideMark/>
          </w:tcPr>
          <w:p w14:paraId="38244AEE" w14:textId="77777777" w:rsidR="008759C6" w:rsidRDefault="005B20CE">
            <w:pPr>
              <w:rPr>
                <w:rFonts w:ascii="Calibri" w:eastAsia="Times New Roman" w:hAnsi="Calibri" w:cs="Calibri"/>
                <w:color w:val="000000"/>
                <w:szCs w:val="24"/>
              </w:rPr>
            </w:pPr>
          </w:p>
        </w:tc>
        <w:tc>
          <w:tcPr>
            <w:tcW w:w="7420" w:type="dxa"/>
            <w:vAlign w:val="center"/>
            <w:hideMark/>
          </w:tcPr>
          <w:p w14:paraId="38244AEF"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AF3" w14:textId="77777777">
        <w:trPr>
          <w:trHeight w:val="330"/>
        </w:trPr>
        <w:tc>
          <w:tcPr>
            <w:tcW w:w="100" w:type="dxa"/>
            <w:noWrap/>
            <w:vAlign w:val="bottom"/>
            <w:hideMark/>
          </w:tcPr>
          <w:p w14:paraId="38244AF1" w14:textId="77777777" w:rsidR="008759C6" w:rsidRDefault="005B20CE">
            <w:pPr>
              <w:rPr>
                <w:rFonts w:ascii="Calibri" w:eastAsia="Times New Roman" w:hAnsi="Calibri" w:cs="Calibri"/>
                <w:color w:val="000000"/>
                <w:szCs w:val="24"/>
              </w:rPr>
            </w:pPr>
          </w:p>
        </w:tc>
        <w:tc>
          <w:tcPr>
            <w:tcW w:w="7420" w:type="dxa"/>
            <w:vAlign w:val="center"/>
            <w:hideMark/>
          </w:tcPr>
          <w:p w14:paraId="38244AF2"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AF6" w14:textId="77777777">
        <w:trPr>
          <w:trHeight w:val="330"/>
        </w:trPr>
        <w:tc>
          <w:tcPr>
            <w:tcW w:w="100" w:type="dxa"/>
            <w:noWrap/>
            <w:vAlign w:val="bottom"/>
            <w:hideMark/>
          </w:tcPr>
          <w:p w14:paraId="38244AF4" w14:textId="77777777" w:rsidR="008759C6" w:rsidRDefault="005B20CE">
            <w:pPr>
              <w:rPr>
                <w:rFonts w:ascii="Calibri" w:eastAsia="Times New Roman" w:hAnsi="Calibri" w:cs="Calibri"/>
                <w:color w:val="000000"/>
                <w:szCs w:val="24"/>
              </w:rPr>
            </w:pPr>
          </w:p>
        </w:tc>
        <w:tc>
          <w:tcPr>
            <w:tcW w:w="7420" w:type="dxa"/>
            <w:vAlign w:val="center"/>
            <w:hideMark/>
          </w:tcPr>
          <w:p w14:paraId="38244AF5"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D035B1" w14:paraId="38244AF9" w14:textId="77777777">
        <w:trPr>
          <w:trHeight w:val="330"/>
        </w:trPr>
        <w:tc>
          <w:tcPr>
            <w:tcW w:w="100" w:type="dxa"/>
            <w:noWrap/>
            <w:vAlign w:val="bottom"/>
            <w:hideMark/>
          </w:tcPr>
          <w:p w14:paraId="38244AF7" w14:textId="77777777" w:rsidR="008759C6" w:rsidRDefault="005B20CE">
            <w:pPr>
              <w:rPr>
                <w:rFonts w:ascii="Calibri" w:eastAsia="Times New Roman" w:hAnsi="Calibri" w:cs="Calibri"/>
                <w:color w:val="000000"/>
                <w:szCs w:val="24"/>
              </w:rPr>
            </w:pPr>
          </w:p>
        </w:tc>
        <w:tc>
          <w:tcPr>
            <w:tcW w:w="7420" w:type="dxa"/>
            <w:vAlign w:val="center"/>
            <w:hideMark/>
          </w:tcPr>
          <w:p w14:paraId="38244AF8"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Επί του Συνόλου     ΚΑΤΑ ΠΛΕΙΟΨΗΦΙΑ</w:t>
            </w:r>
          </w:p>
        </w:tc>
      </w:tr>
      <w:tr w:rsidR="00D035B1" w14:paraId="38244AFC" w14:textId="77777777">
        <w:trPr>
          <w:trHeight w:val="330"/>
        </w:trPr>
        <w:tc>
          <w:tcPr>
            <w:tcW w:w="100" w:type="dxa"/>
            <w:noWrap/>
            <w:vAlign w:val="bottom"/>
            <w:hideMark/>
          </w:tcPr>
          <w:p w14:paraId="38244AFA" w14:textId="77777777" w:rsidR="008759C6" w:rsidRDefault="005B20CE">
            <w:pPr>
              <w:rPr>
                <w:rFonts w:ascii="Calibri" w:eastAsia="Times New Roman" w:hAnsi="Calibri" w:cs="Calibri"/>
                <w:color w:val="000000"/>
                <w:szCs w:val="24"/>
              </w:rPr>
            </w:pPr>
          </w:p>
        </w:tc>
        <w:tc>
          <w:tcPr>
            <w:tcW w:w="7420" w:type="dxa"/>
            <w:vAlign w:val="center"/>
            <w:hideMark/>
          </w:tcPr>
          <w:p w14:paraId="38244AFB"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D035B1" w14:paraId="38244AFF" w14:textId="77777777">
        <w:trPr>
          <w:trHeight w:val="330"/>
        </w:trPr>
        <w:tc>
          <w:tcPr>
            <w:tcW w:w="100" w:type="dxa"/>
            <w:noWrap/>
            <w:vAlign w:val="bottom"/>
            <w:hideMark/>
          </w:tcPr>
          <w:p w14:paraId="38244AFD" w14:textId="77777777" w:rsidR="008759C6" w:rsidRDefault="005B20CE">
            <w:pPr>
              <w:rPr>
                <w:rFonts w:ascii="Calibri" w:eastAsia="Times New Roman" w:hAnsi="Calibri" w:cs="Calibri"/>
                <w:color w:val="000000"/>
                <w:szCs w:val="24"/>
              </w:rPr>
            </w:pPr>
          </w:p>
        </w:tc>
        <w:tc>
          <w:tcPr>
            <w:tcW w:w="7420" w:type="dxa"/>
            <w:vAlign w:val="center"/>
            <w:hideMark/>
          </w:tcPr>
          <w:p w14:paraId="38244AFE"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D035B1" w14:paraId="38244B02" w14:textId="77777777">
        <w:trPr>
          <w:trHeight w:val="330"/>
        </w:trPr>
        <w:tc>
          <w:tcPr>
            <w:tcW w:w="100" w:type="dxa"/>
            <w:noWrap/>
            <w:vAlign w:val="bottom"/>
            <w:hideMark/>
          </w:tcPr>
          <w:p w14:paraId="38244B00" w14:textId="77777777" w:rsidR="008759C6" w:rsidRDefault="005B20CE">
            <w:pPr>
              <w:rPr>
                <w:rFonts w:ascii="Calibri" w:eastAsia="Times New Roman" w:hAnsi="Calibri" w:cs="Calibri"/>
                <w:color w:val="000000"/>
                <w:szCs w:val="24"/>
              </w:rPr>
            </w:pPr>
          </w:p>
        </w:tc>
        <w:tc>
          <w:tcPr>
            <w:tcW w:w="7420" w:type="dxa"/>
            <w:vAlign w:val="center"/>
            <w:hideMark/>
          </w:tcPr>
          <w:p w14:paraId="38244B01"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D035B1" w14:paraId="38244B05" w14:textId="77777777">
        <w:trPr>
          <w:trHeight w:val="345"/>
        </w:trPr>
        <w:tc>
          <w:tcPr>
            <w:tcW w:w="100" w:type="dxa"/>
            <w:noWrap/>
            <w:vAlign w:val="bottom"/>
            <w:hideMark/>
          </w:tcPr>
          <w:p w14:paraId="38244B03" w14:textId="77777777" w:rsidR="008759C6" w:rsidRDefault="005B20CE">
            <w:pPr>
              <w:rPr>
                <w:rFonts w:ascii="Calibri" w:eastAsia="Times New Roman" w:hAnsi="Calibri" w:cs="Calibri"/>
                <w:color w:val="000000"/>
                <w:szCs w:val="24"/>
              </w:rPr>
            </w:pPr>
          </w:p>
        </w:tc>
        <w:tc>
          <w:tcPr>
            <w:tcW w:w="7420" w:type="dxa"/>
            <w:vAlign w:val="center"/>
            <w:hideMark/>
          </w:tcPr>
          <w:p w14:paraId="38244B04"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D035B1" w14:paraId="38244B08" w14:textId="77777777">
        <w:trPr>
          <w:trHeight w:val="330"/>
        </w:trPr>
        <w:tc>
          <w:tcPr>
            <w:tcW w:w="100" w:type="dxa"/>
            <w:noWrap/>
            <w:vAlign w:val="bottom"/>
            <w:hideMark/>
          </w:tcPr>
          <w:p w14:paraId="38244B06" w14:textId="77777777" w:rsidR="008759C6" w:rsidRDefault="005B20CE">
            <w:pPr>
              <w:rPr>
                <w:rFonts w:ascii="Calibri" w:eastAsia="Times New Roman" w:hAnsi="Calibri" w:cs="Calibri"/>
                <w:color w:val="000000"/>
                <w:szCs w:val="24"/>
              </w:rPr>
            </w:pPr>
          </w:p>
        </w:tc>
        <w:tc>
          <w:tcPr>
            <w:tcW w:w="7420" w:type="dxa"/>
            <w:vAlign w:val="center"/>
            <w:hideMark/>
          </w:tcPr>
          <w:p w14:paraId="38244B07"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Κ.Κ.Ε: -</w:t>
            </w:r>
          </w:p>
        </w:tc>
      </w:tr>
      <w:tr w:rsidR="00D035B1" w14:paraId="38244B0B" w14:textId="77777777">
        <w:trPr>
          <w:trHeight w:val="330"/>
        </w:trPr>
        <w:tc>
          <w:tcPr>
            <w:tcW w:w="100" w:type="dxa"/>
            <w:noWrap/>
            <w:vAlign w:val="bottom"/>
            <w:hideMark/>
          </w:tcPr>
          <w:p w14:paraId="38244B09" w14:textId="77777777" w:rsidR="008759C6" w:rsidRDefault="005B20CE">
            <w:pPr>
              <w:rPr>
                <w:rFonts w:ascii="Calibri" w:eastAsia="Times New Roman" w:hAnsi="Calibri" w:cs="Calibri"/>
                <w:color w:val="000000"/>
                <w:szCs w:val="24"/>
              </w:rPr>
            </w:pPr>
          </w:p>
        </w:tc>
        <w:tc>
          <w:tcPr>
            <w:tcW w:w="7420" w:type="dxa"/>
            <w:vAlign w:val="center"/>
            <w:hideMark/>
          </w:tcPr>
          <w:p w14:paraId="38244B0A"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D035B1" w14:paraId="38244B0E" w14:textId="77777777">
        <w:trPr>
          <w:trHeight w:val="330"/>
        </w:trPr>
        <w:tc>
          <w:tcPr>
            <w:tcW w:w="100" w:type="dxa"/>
            <w:noWrap/>
            <w:vAlign w:val="bottom"/>
            <w:hideMark/>
          </w:tcPr>
          <w:p w14:paraId="38244B0C" w14:textId="77777777" w:rsidR="008759C6" w:rsidRDefault="005B20CE">
            <w:pPr>
              <w:rPr>
                <w:rFonts w:ascii="Calibri" w:eastAsia="Times New Roman" w:hAnsi="Calibri" w:cs="Calibri"/>
                <w:color w:val="000000"/>
                <w:szCs w:val="24"/>
              </w:rPr>
            </w:pPr>
          </w:p>
        </w:tc>
        <w:tc>
          <w:tcPr>
            <w:tcW w:w="7420" w:type="dxa"/>
            <w:vAlign w:val="center"/>
            <w:hideMark/>
          </w:tcPr>
          <w:p w14:paraId="38244B0D"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w:t>
            </w:r>
          </w:p>
        </w:tc>
      </w:tr>
      <w:tr w:rsidR="00D035B1" w14:paraId="38244B11" w14:textId="77777777">
        <w:trPr>
          <w:trHeight w:val="330"/>
        </w:trPr>
        <w:tc>
          <w:tcPr>
            <w:tcW w:w="100" w:type="dxa"/>
            <w:noWrap/>
            <w:vAlign w:val="bottom"/>
            <w:hideMark/>
          </w:tcPr>
          <w:p w14:paraId="38244B0F" w14:textId="77777777" w:rsidR="008759C6" w:rsidRDefault="005B20CE">
            <w:pPr>
              <w:rPr>
                <w:rFonts w:ascii="Calibri" w:eastAsia="Times New Roman" w:hAnsi="Calibri" w:cs="Calibri"/>
                <w:color w:val="000000"/>
                <w:szCs w:val="24"/>
              </w:rPr>
            </w:pPr>
          </w:p>
        </w:tc>
        <w:tc>
          <w:tcPr>
            <w:tcW w:w="7420" w:type="dxa"/>
            <w:vAlign w:val="center"/>
            <w:hideMark/>
          </w:tcPr>
          <w:p w14:paraId="38244B10" w14:textId="77777777" w:rsidR="008759C6" w:rsidRDefault="005B20CE">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bl>
    <w:p w14:paraId="38244B12" w14:textId="77777777" w:rsidR="00D035B1" w:rsidRDefault="00D035B1">
      <w:pPr>
        <w:autoSpaceDE w:val="0"/>
        <w:autoSpaceDN w:val="0"/>
        <w:adjustRightInd w:val="0"/>
        <w:spacing w:line="600" w:lineRule="auto"/>
        <w:jc w:val="both"/>
        <w:rPr>
          <w:rFonts w:eastAsia="SimSun"/>
          <w:b/>
          <w:szCs w:val="24"/>
          <w:lang w:eastAsia="zh-CN"/>
        </w:rPr>
      </w:pPr>
    </w:p>
    <w:p w14:paraId="38244B13" w14:textId="77777777" w:rsidR="00D035B1" w:rsidRDefault="005B20CE">
      <w:pPr>
        <w:jc w:val="center"/>
        <w:rPr>
          <w:rFonts w:eastAsia="SimSun"/>
          <w:color w:val="FF0000"/>
          <w:szCs w:val="24"/>
          <w:lang w:eastAsia="zh-CN"/>
        </w:rPr>
      </w:pPr>
      <w:r>
        <w:rPr>
          <w:rFonts w:eastAsia="SimSun"/>
          <w:b/>
          <w:szCs w:val="24"/>
          <w:lang w:eastAsia="zh-CN"/>
        </w:rPr>
        <w:br w:type="page"/>
      </w:r>
      <w:r w:rsidRPr="000E7061">
        <w:rPr>
          <w:rFonts w:eastAsia="SimSun"/>
          <w:color w:val="FF0000"/>
          <w:szCs w:val="24"/>
          <w:lang w:eastAsia="zh-CN"/>
        </w:rPr>
        <w:lastRenderedPageBreak/>
        <w:t>(ΑΛΛΑΓΗ ΣΕΛΙΔΑΣ)</w:t>
      </w:r>
    </w:p>
    <w:p w14:paraId="38244B14" w14:textId="77777777" w:rsidR="00D035B1" w:rsidRDefault="005B20CE">
      <w:pPr>
        <w:spacing w:line="600" w:lineRule="auto"/>
        <w:ind w:firstLine="709"/>
        <w:jc w:val="both"/>
        <w:rPr>
          <w:rFonts w:eastAsia="Times New Roman" w:cs="Times New Roman"/>
          <w:szCs w:val="24"/>
        </w:rPr>
      </w:pPr>
      <w:r>
        <w:rPr>
          <w:rFonts w:eastAsia="SimSun"/>
          <w:b/>
          <w:bCs/>
          <w:szCs w:val="24"/>
          <w:lang w:eastAsia="zh-CN"/>
        </w:rPr>
        <w:t xml:space="preserve">ΠΡΟΕΔΡΕΥΩΝ (Σπυρίδων Λυκούδης): </w:t>
      </w:r>
      <w:r>
        <w:rPr>
          <w:rFonts w:eastAsia="Times New Roman" w:cs="Times New Roman"/>
          <w:szCs w:val="24"/>
        </w:rPr>
        <w:t xml:space="preserve">Συνεπώς το σχέδιο νόμου του </w:t>
      </w:r>
      <w:r>
        <w:rPr>
          <w:rFonts w:eastAsia="SimSun"/>
          <w:szCs w:val="24"/>
          <w:lang w:eastAsia="zh-CN"/>
        </w:rPr>
        <w:t>Υπουργείου Μεταναστευτικής Πολιτικής</w:t>
      </w:r>
      <w:r>
        <w:rPr>
          <w:rFonts w:eastAsia="SimSun"/>
          <w:szCs w:val="24"/>
          <w:lang w:eastAsia="zh-CN"/>
        </w:rPr>
        <w:t>:</w:t>
      </w:r>
      <w:r>
        <w:rPr>
          <w:rFonts w:eastAsia="SimSun"/>
          <w:szCs w:val="24"/>
          <w:lang w:eastAsia="zh-CN"/>
        </w:rPr>
        <w:t xml:space="preserve"> </w:t>
      </w:r>
      <w:r>
        <w:rPr>
          <w:rFonts w:eastAsia="Times New Roman" w:cs="Times New Roman"/>
          <w:szCs w:val="24"/>
        </w:rPr>
        <w:t>«Επείγουσες ρυθμίσεις</w:t>
      </w:r>
      <w:r>
        <w:rPr>
          <w:rFonts w:eastAsia="Times New Roman" w:cs="Times New Roman"/>
          <w:szCs w:val="24"/>
        </w:rPr>
        <w:t xml:space="preserve"> </w:t>
      </w:r>
      <w:r>
        <w:rPr>
          <w:rFonts w:eastAsia="Times New Roman" w:cs="Times New Roman"/>
          <w:szCs w:val="24"/>
        </w:rPr>
        <w:t xml:space="preserve">αρμοδιότητας Υπουργείου Μεταναστευτικής Πολιτικής </w:t>
      </w:r>
      <w:r>
        <w:rPr>
          <w:rFonts w:eastAsia="Times New Roman" w:cs="Times New Roman"/>
          <w:szCs w:val="24"/>
        </w:rPr>
        <w:t>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38244B15" w14:textId="77777777" w:rsidR="00D035B1" w:rsidRDefault="005B20CE">
      <w:pPr>
        <w:autoSpaceDE w:val="0"/>
        <w:autoSpaceDN w:val="0"/>
        <w:adjustRightInd w:val="0"/>
        <w:spacing w:line="600" w:lineRule="auto"/>
        <w:ind w:firstLine="720"/>
        <w:jc w:val="center"/>
        <w:rPr>
          <w:rFonts w:eastAsia="SimSun"/>
          <w:b/>
          <w:color w:val="FF0000"/>
          <w:szCs w:val="24"/>
          <w:lang w:eastAsia="zh-CN"/>
        </w:rPr>
      </w:pPr>
      <w:r w:rsidRPr="000E7061">
        <w:rPr>
          <w:rFonts w:eastAsia="Times New Roman" w:cs="Times New Roman"/>
          <w:color w:val="FF0000"/>
          <w:szCs w:val="24"/>
        </w:rPr>
        <w:t>(Να καταχωριστεί το κείμενο του νομοσχεδίου</w:t>
      </w:r>
      <w:r w:rsidRPr="000E7061">
        <w:rPr>
          <w:rFonts w:eastAsia="Times New Roman" w:cs="Times New Roman"/>
          <w:color w:val="FF0000"/>
          <w:szCs w:val="24"/>
        </w:rPr>
        <w:t xml:space="preserve"> σελ. 347α</w:t>
      </w:r>
      <w:r w:rsidRPr="000E7061">
        <w:rPr>
          <w:rFonts w:eastAsia="Times New Roman" w:cs="Times New Roman"/>
          <w:color w:val="FF0000"/>
          <w:szCs w:val="24"/>
        </w:rPr>
        <w:t>)</w:t>
      </w:r>
    </w:p>
    <w:p w14:paraId="38244B16" w14:textId="77777777" w:rsidR="00D035B1" w:rsidRDefault="005B20CE">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(Σπυρίδων Λυκούδης): </w:t>
      </w:r>
      <w:r>
        <w:rPr>
          <w:rFonts w:eastAsia="SimSun"/>
          <w:szCs w:val="24"/>
          <w:lang w:eastAsia="zh-CN"/>
        </w:rPr>
        <w:t>Κυρίες και κύριοι συνάδελφοι, παρακαλώ το</w:t>
      </w:r>
      <w:r>
        <w:rPr>
          <w:rFonts w:eastAsia="SimSun"/>
          <w:szCs w:val="24"/>
          <w:lang w:eastAsia="zh-CN"/>
        </w:rPr>
        <w:t xml:space="preserve"> Σώμα να εξουσιοδοτήσει το Προεδρείο για την υπ’ ευθύνη του επικύρωση των Πρακτικών ως προς την ψήφιση στο σύνολο του παραπάνω νομοσχεδίου. </w:t>
      </w:r>
    </w:p>
    <w:p w14:paraId="38244B17" w14:textId="77777777" w:rsidR="00D035B1" w:rsidRDefault="005B20CE">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8244B18" w14:textId="77777777" w:rsidR="00D035B1" w:rsidRDefault="005B20CE">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(Σπυρίδων Λυκούδης): </w:t>
      </w:r>
      <w:r>
        <w:rPr>
          <w:rFonts w:eastAsia="SimSun"/>
          <w:szCs w:val="24"/>
          <w:lang w:eastAsia="zh-CN"/>
        </w:rPr>
        <w:t>Συνεπώς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w:t>
      </w:r>
      <w:r>
        <w:rPr>
          <w:rFonts w:eastAsia="SimSun"/>
          <w:szCs w:val="24"/>
          <w:lang w:eastAsia="zh-CN"/>
        </w:rPr>
        <w:t>τηση.</w:t>
      </w:r>
    </w:p>
    <w:p w14:paraId="38244B19" w14:textId="77777777" w:rsidR="00D035B1" w:rsidRDefault="005B20CE">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πριν κλείσουμε τη συνεδρίαση θα ήθελα να σας ευχηθώ καλές γιορτές και καλή χρονιά.</w:t>
      </w:r>
    </w:p>
    <w:p w14:paraId="38244B1A" w14:textId="77777777" w:rsidR="00D035B1" w:rsidRDefault="005B20CE">
      <w:pPr>
        <w:spacing w:line="600" w:lineRule="auto"/>
        <w:ind w:firstLine="709"/>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έχεστε στο σημείο αυτό να λύσουμε τη συνεδρίαση;</w:t>
      </w:r>
    </w:p>
    <w:p w14:paraId="38244B1B" w14:textId="77777777" w:rsidR="00D035B1" w:rsidRDefault="005B20CE">
      <w:pPr>
        <w:spacing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8244B1C" w14:textId="77777777" w:rsidR="00D035B1" w:rsidRDefault="005B20CE">
      <w:pPr>
        <w:spacing w:line="600" w:lineRule="auto"/>
        <w:ind w:firstLine="709"/>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17.59΄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7 Ιανουαρίου 2019,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συζήτηση επικαίρων ερωτήσεων.</w:t>
      </w:r>
    </w:p>
    <w:p w14:paraId="38244B1D" w14:textId="77777777" w:rsidR="00D035B1" w:rsidRDefault="005B20CE">
      <w:pPr>
        <w:spacing w:line="600" w:lineRule="auto"/>
        <w:ind w:firstLine="720"/>
        <w:jc w:val="both"/>
        <w:rPr>
          <w:rFonts w:eastAsia="Times New Roman" w:cs="Times New Roman"/>
          <w:szCs w:val="24"/>
        </w:rPr>
      </w:pPr>
      <w:r>
        <w:rPr>
          <w:rFonts w:eastAsia="Times New Roman" w:cs="Times New Roman"/>
          <w:b/>
          <w:bCs/>
          <w:szCs w:val="24"/>
        </w:rPr>
        <w:t>Ο ΠΡΟΕΔΡΟΣ                                                        ΟΙ</w:t>
      </w:r>
      <w:r>
        <w:rPr>
          <w:rFonts w:eastAsia="Times New Roman" w:cs="Times New Roman"/>
          <w:b/>
          <w:bCs/>
          <w:szCs w:val="24"/>
        </w:rPr>
        <w:t xml:space="preserve"> ΓΡΑΜΜΑΤΕΙΣ</w:t>
      </w:r>
      <w:r>
        <w:rPr>
          <w:rFonts w:eastAsia="Times New Roman" w:cs="Times New Roman"/>
          <w:szCs w:val="24"/>
        </w:rPr>
        <w:t xml:space="preserve">  </w:t>
      </w:r>
    </w:p>
    <w:sectPr w:rsidR="00D035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vhEtRAUE2ATJVtOHwEPnwbhZ+4I=" w:salt="KmNcsi775ac5MEaQ3uqQ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B1"/>
    <w:rsid w:val="005B20CE"/>
    <w:rsid w:val="00A46CA4"/>
    <w:rsid w:val="00D035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40A8"/>
  <w15:docId w15:val="{8819B682-1894-4A21-9DA3-F5B98690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360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2360F"/>
    <w:rPr>
      <w:rFonts w:ascii="Segoe UI" w:hAnsi="Segoe UI" w:cs="Segoe UI"/>
      <w:sz w:val="18"/>
      <w:szCs w:val="18"/>
    </w:rPr>
  </w:style>
  <w:style w:type="paragraph" w:styleId="a4">
    <w:name w:val="Revision"/>
    <w:hidden/>
    <w:uiPriority w:val="99"/>
    <w:semiHidden/>
    <w:rsid w:val="007A2B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753</MetadataID>
    <Session xmlns="641f345b-441b-4b81-9152-adc2e73ba5e1">Δ´</Session>
    <Date xmlns="641f345b-441b-4b81-9152-adc2e73ba5e1">2018-12-20T22:00:00+00:00</Date>
    <Status xmlns="641f345b-441b-4b81-9152-adc2e73ba5e1">
      <Url>https://intra.parliament.gr/praktika/Lists/Incoming_Metadata/EditForm.aspx?ID=753&amp;Source=/praktika/Recordings_Library/Forms/AllItems.aspx</Url>
      <Description>Δημοσιεύτηκε</Description>
    </Status>
    <Meeting xmlns="641f345b-441b-4b81-9152-adc2e73ba5e1">ΜΘ´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7E6D9A-195A-482C-98B3-C58DCCA5540D}">
  <ds:schemaRefs>
    <ds:schemaRef ds:uri="http://schemas.microsoft.com/sharepoint/v3/contenttype/forms"/>
  </ds:schemaRefs>
</ds:datastoreItem>
</file>

<file path=customXml/itemProps2.xml><?xml version="1.0" encoding="utf-8"?>
<ds:datastoreItem xmlns:ds="http://schemas.openxmlformats.org/officeDocument/2006/customXml" ds:itemID="{61A0A61D-EBE1-43C5-8365-882EBB8C069A}">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B0BD3A0-46C1-41FF-A837-B0EE3F80D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355</Pages>
  <Words>62425</Words>
  <Characters>337095</Characters>
  <Application>Microsoft Office Word</Application>
  <DocSecurity>0</DocSecurity>
  <Lines>2809</Lines>
  <Paragraphs>797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398723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2019-01-28T08:49:00Z</dcterms:created>
  <dcterms:modified xsi:type="dcterms:W3CDTF">2019-01-28T08:49:00Z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