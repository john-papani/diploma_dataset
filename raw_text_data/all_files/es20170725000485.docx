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CB206" w14:textId="77777777" w:rsidR="0013442F" w:rsidRPr="0013442F" w:rsidRDefault="0013442F" w:rsidP="0013442F">
      <w:pPr>
        <w:spacing w:after="0" w:line="360" w:lineRule="auto"/>
        <w:rPr>
          <w:ins w:id="0" w:author="Φλούδα Χριστίνα" w:date="2017-07-28T13:45:00Z"/>
          <w:rFonts w:eastAsia="Times New Roman"/>
          <w:szCs w:val="24"/>
          <w:lang w:eastAsia="en-US"/>
        </w:rPr>
      </w:pPr>
      <w:ins w:id="1" w:author="Φλούδα Χριστίνα" w:date="2017-07-28T13:45:00Z">
        <w:r w:rsidRPr="0013442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FE67209" w14:textId="77777777" w:rsidR="0013442F" w:rsidRPr="0013442F" w:rsidRDefault="0013442F" w:rsidP="0013442F">
      <w:pPr>
        <w:spacing w:after="0" w:line="360" w:lineRule="auto"/>
        <w:rPr>
          <w:ins w:id="2" w:author="Φλούδα Χριστίνα" w:date="2017-07-28T13:45:00Z"/>
          <w:rFonts w:eastAsia="Times New Roman"/>
          <w:szCs w:val="24"/>
          <w:lang w:eastAsia="en-US"/>
        </w:rPr>
      </w:pPr>
    </w:p>
    <w:p w14:paraId="26B1A5A7" w14:textId="77777777" w:rsidR="0013442F" w:rsidRPr="0013442F" w:rsidRDefault="0013442F" w:rsidP="0013442F">
      <w:pPr>
        <w:spacing w:after="0" w:line="360" w:lineRule="auto"/>
        <w:rPr>
          <w:ins w:id="3" w:author="Φλούδα Χριστίνα" w:date="2017-07-28T13:45:00Z"/>
          <w:rFonts w:eastAsia="Times New Roman"/>
          <w:szCs w:val="24"/>
          <w:lang w:eastAsia="en-US"/>
        </w:rPr>
      </w:pPr>
      <w:ins w:id="4" w:author="Φλούδα Χριστίνα" w:date="2017-07-28T13:45:00Z">
        <w:r w:rsidRPr="0013442F">
          <w:rPr>
            <w:rFonts w:eastAsia="Times New Roman"/>
            <w:szCs w:val="24"/>
            <w:lang w:eastAsia="en-US"/>
          </w:rPr>
          <w:t>ΠΙΝΑΚΑΣ ΠΕΡΙΕΧΟΜΕΝΩΝ</w:t>
        </w:r>
      </w:ins>
    </w:p>
    <w:p w14:paraId="082CBE1B" w14:textId="77777777" w:rsidR="0013442F" w:rsidRPr="0013442F" w:rsidRDefault="0013442F" w:rsidP="0013442F">
      <w:pPr>
        <w:spacing w:after="0" w:line="360" w:lineRule="auto"/>
        <w:rPr>
          <w:ins w:id="5" w:author="Φλούδα Χριστίνα" w:date="2017-07-28T13:45:00Z"/>
          <w:rFonts w:eastAsia="Times New Roman"/>
          <w:szCs w:val="24"/>
          <w:lang w:eastAsia="en-US"/>
        </w:rPr>
      </w:pPr>
      <w:ins w:id="6" w:author="Φλούδα Χριστίνα" w:date="2017-07-28T13:45:00Z">
        <w:r w:rsidRPr="0013442F">
          <w:rPr>
            <w:rFonts w:eastAsia="Times New Roman"/>
            <w:szCs w:val="24"/>
            <w:lang w:eastAsia="en-US"/>
          </w:rPr>
          <w:t xml:space="preserve">ΙΖ΄ ΠΕΡΙΟΔΟΣ </w:t>
        </w:r>
      </w:ins>
    </w:p>
    <w:p w14:paraId="3785BB65" w14:textId="77777777" w:rsidR="0013442F" w:rsidRPr="0013442F" w:rsidRDefault="0013442F" w:rsidP="0013442F">
      <w:pPr>
        <w:spacing w:after="0" w:line="360" w:lineRule="auto"/>
        <w:rPr>
          <w:ins w:id="7" w:author="Φλούδα Χριστίνα" w:date="2017-07-28T13:45:00Z"/>
          <w:rFonts w:eastAsia="Times New Roman"/>
          <w:szCs w:val="24"/>
          <w:lang w:eastAsia="en-US"/>
        </w:rPr>
      </w:pPr>
      <w:ins w:id="8" w:author="Φλούδα Χριστίνα" w:date="2017-07-28T13:45:00Z">
        <w:r w:rsidRPr="0013442F">
          <w:rPr>
            <w:rFonts w:eastAsia="Times New Roman"/>
            <w:szCs w:val="24"/>
            <w:lang w:eastAsia="en-US"/>
          </w:rPr>
          <w:t>ΠΡΟΕΔΡΕΥΟΜΕΝΗΣ ΚΟΙΝΟΒΟΥΛΕΥΤΙΚΗΣ ΔΗΜΟΚΡΑΤΙΑΣ</w:t>
        </w:r>
      </w:ins>
    </w:p>
    <w:p w14:paraId="2072E444" w14:textId="77777777" w:rsidR="0013442F" w:rsidRPr="0013442F" w:rsidRDefault="0013442F" w:rsidP="0013442F">
      <w:pPr>
        <w:spacing w:after="0" w:line="360" w:lineRule="auto"/>
        <w:rPr>
          <w:ins w:id="9" w:author="Φλούδα Χριστίνα" w:date="2017-07-28T13:45:00Z"/>
          <w:rFonts w:eastAsia="Times New Roman"/>
          <w:szCs w:val="24"/>
          <w:lang w:eastAsia="en-US"/>
        </w:rPr>
      </w:pPr>
      <w:ins w:id="10" w:author="Φλούδα Χριστίνα" w:date="2017-07-28T13:45:00Z">
        <w:r w:rsidRPr="0013442F">
          <w:rPr>
            <w:rFonts w:eastAsia="Times New Roman"/>
            <w:szCs w:val="24"/>
            <w:lang w:eastAsia="en-US"/>
          </w:rPr>
          <w:t>ΣΥΝΟΔΟΣ Β΄</w:t>
        </w:r>
      </w:ins>
    </w:p>
    <w:p w14:paraId="72ABBE9F" w14:textId="77777777" w:rsidR="0013442F" w:rsidRPr="0013442F" w:rsidRDefault="0013442F" w:rsidP="0013442F">
      <w:pPr>
        <w:spacing w:after="0" w:line="360" w:lineRule="auto"/>
        <w:rPr>
          <w:ins w:id="11" w:author="Φλούδα Χριστίνα" w:date="2017-07-28T13:45:00Z"/>
          <w:rFonts w:eastAsia="Times New Roman"/>
          <w:szCs w:val="24"/>
          <w:lang w:eastAsia="en-US"/>
        </w:rPr>
      </w:pPr>
    </w:p>
    <w:p w14:paraId="41BCC343" w14:textId="77777777" w:rsidR="0013442F" w:rsidRPr="0013442F" w:rsidRDefault="0013442F" w:rsidP="0013442F">
      <w:pPr>
        <w:spacing w:after="0" w:line="360" w:lineRule="auto"/>
        <w:rPr>
          <w:ins w:id="12" w:author="Φλούδα Χριστίνα" w:date="2017-07-28T13:45:00Z"/>
          <w:rFonts w:eastAsia="Times New Roman"/>
          <w:szCs w:val="24"/>
          <w:lang w:eastAsia="en-US"/>
        </w:rPr>
      </w:pPr>
      <w:ins w:id="13" w:author="Φλούδα Χριστίνα" w:date="2017-07-28T13:45:00Z">
        <w:r w:rsidRPr="0013442F">
          <w:rPr>
            <w:rFonts w:eastAsia="Times New Roman"/>
            <w:szCs w:val="24"/>
            <w:lang w:eastAsia="en-US"/>
          </w:rPr>
          <w:t>ΣΥΝΕΔΡΙΑΣΗ ΡΝΖ΄</w:t>
        </w:r>
      </w:ins>
    </w:p>
    <w:p w14:paraId="019BB198" w14:textId="77777777" w:rsidR="0013442F" w:rsidRPr="0013442F" w:rsidRDefault="0013442F" w:rsidP="0013442F">
      <w:pPr>
        <w:spacing w:after="0" w:line="360" w:lineRule="auto"/>
        <w:rPr>
          <w:ins w:id="14" w:author="Φλούδα Χριστίνα" w:date="2017-07-28T13:45:00Z"/>
          <w:rFonts w:eastAsia="Times New Roman"/>
          <w:szCs w:val="24"/>
          <w:lang w:eastAsia="en-US"/>
        </w:rPr>
      </w:pPr>
      <w:ins w:id="15" w:author="Φλούδα Χριστίνα" w:date="2017-07-28T13:45:00Z">
        <w:r w:rsidRPr="0013442F">
          <w:rPr>
            <w:rFonts w:eastAsia="Times New Roman"/>
            <w:szCs w:val="24"/>
            <w:lang w:eastAsia="en-US"/>
          </w:rPr>
          <w:t>Τρίτη  25 Ιουλίου 2017</w:t>
        </w:r>
      </w:ins>
    </w:p>
    <w:p w14:paraId="4CF8B5F0" w14:textId="77777777" w:rsidR="0013442F" w:rsidRPr="0013442F" w:rsidRDefault="0013442F" w:rsidP="0013442F">
      <w:pPr>
        <w:spacing w:after="0" w:line="360" w:lineRule="auto"/>
        <w:rPr>
          <w:ins w:id="16" w:author="Φλούδα Χριστίνα" w:date="2017-07-28T13:45:00Z"/>
          <w:rFonts w:eastAsia="Times New Roman"/>
          <w:szCs w:val="24"/>
          <w:lang w:eastAsia="en-US"/>
        </w:rPr>
      </w:pPr>
    </w:p>
    <w:p w14:paraId="7C6887FC" w14:textId="77777777" w:rsidR="0013442F" w:rsidRPr="0013442F" w:rsidRDefault="0013442F" w:rsidP="0013442F">
      <w:pPr>
        <w:spacing w:after="0" w:line="360" w:lineRule="auto"/>
        <w:rPr>
          <w:ins w:id="17" w:author="Φλούδα Χριστίνα" w:date="2017-07-28T13:45:00Z"/>
          <w:rFonts w:eastAsia="Times New Roman"/>
          <w:szCs w:val="24"/>
          <w:lang w:eastAsia="en-US"/>
        </w:rPr>
      </w:pPr>
      <w:ins w:id="18" w:author="Φλούδα Χριστίνα" w:date="2017-07-28T13:45:00Z">
        <w:r w:rsidRPr="0013442F">
          <w:rPr>
            <w:rFonts w:eastAsia="Times New Roman"/>
            <w:szCs w:val="24"/>
            <w:lang w:eastAsia="en-US"/>
          </w:rPr>
          <w:t>ΘΕΜΑΤΑ</w:t>
        </w:r>
      </w:ins>
    </w:p>
    <w:p w14:paraId="5135C502" w14:textId="77777777" w:rsidR="0013442F" w:rsidRPr="0013442F" w:rsidRDefault="0013442F" w:rsidP="0013442F">
      <w:pPr>
        <w:spacing w:after="0" w:line="360" w:lineRule="auto"/>
        <w:rPr>
          <w:ins w:id="19" w:author="Φλούδα Χριστίνα" w:date="2017-07-28T13:45:00Z"/>
          <w:rFonts w:eastAsia="Times New Roman"/>
          <w:szCs w:val="24"/>
          <w:lang w:eastAsia="en-US"/>
        </w:rPr>
      </w:pPr>
      <w:ins w:id="20" w:author="Φλούδα Χριστίνα" w:date="2017-07-28T13:45:00Z">
        <w:r w:rsidRPr="0013442F">
          <w:rPr>
            <w:rFonts w:eastAsia="Times New Roman"/>
            <w:szCs w:val="24"/>
            <w:lang w:eastAsia="en-US"/>
          </w:rPr>
          <w:t xml:space="preserve"> </w:t>
        </w:r>
        <w:r w:rsidRPr="0013442F">
          <w:rPr>
            <w:rFonts w:eastAsia="Times New Roman"/>
            <w:szCs w:val="24"/>
            <w:lang w:eastAsia="en-US"/>
          </w:rPr>
          <w:br/>
          <w:t xml:space="preserve">Α. ΕΙΔΙΚΑ ΘΕΜΑΤΑ </w:t>
        </w:r>
        <w:r w:rsidRPr="0013442F">
          <w:rPr>
            <w:rFonts w:eastAsia="Times New Roman"/>
            <w:szCs w:val="24"/>
            <w:lang w:eastAsia="en-US"/>
          </w:rPr>
          <w:br/>
          <w:t xml:space="preserve">1. Επικύρωση Πρακτικών, σελ. </w:t>
        </w:r>
        <w:r w:rsidRPr="0013442F">
          <w:rPr>
            <w:rFonts w:eastAsia="Times New Roman"/>
            <w:szCs w:val="24"/>
            <w:lang w:eastAsia="en-US"/>
          </w:rPr>
          <w:br/>
          <w:t>2. Ειδική Ημερήσια Διάταξη:</w:t>
        </w:r>
      </w:ins>
    </w:p>
    <w:p w14:paraId="16D3BE50" w14:textId="5D360F45" w:rsidR="0013442F" w:rsidRPr="0013442F" w:rsidRDefault="0013442F" w:rsidP="0013442F">
      <w:pPr>
        <w:spacing w:after="0" w:line="360" w:lineRule="auto"/>
        <w:rPr>
          <w:ins w:id="21" w:author="Φλούδα Χριστίνα" w:date="2017-07-28T13:45:00Z"/>
          <w:rFonts w:eastAsia="Times New Roman"/>
          <w:szCs w:val="24"/>
          <w:lang w:eastAsia="en-US"/>
        </w:rPr>
      </w:pPr>
      <w:ins w:id="22" w:author="Φλούδα Χριστίνα" w:date="2017-07-28T13:45:00Z">
        <w:r w:rsidRPr="0013442F">
          <w:rPr>
            <w:rFonts w:eastAsia="Times New Roman"/>
            <w:szCs w:val="24"/>
            <w:lang w:eastAsia="en-US"/>
          </w:rPr>
          <w:t>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w:t>
        </w:r>
        <w:bookmarkStart w:id="23" w:name="_GoBack"/>
        <w:bookmarkEnd w:id="23"/>
        <w:r w:rsidRPr="0013442F">
          <w:rPr>
            <w:rFonts w:eastAsia="Times New Roman"/>
            <w:szCs w:val="24"/>
            <w:lang w:eastAsia="en-US"/>
          </w:rPr>
          <w:t xml:space="preserve"> την τροποποίηση διατάξεων του Κανονισμού της Βουλής</w:t>
        </w:r>
      </w:ins>
      <w:ins w:id="24" w:author="Φλούδα Χριστίνα" w:date="2017-07-28T13:46:00Z">
        <w:r w:rsidRPr="0013442F">
          <w:rPr>
            <w:rFonts w:eastAsia="Times New Roman"/>
            <w:szCs w:val="24"/>
            <w:lang w:eastAsia="en-US"/>
            <w:rPrChange w:id="25" w:author="Φλούδα Χριστίνα" w:date="2017-07-28T13:46:00Z">
              <w:rPr>
                <w:rFonts w:eastAsia="Times New Roman"/>
                <w:szCs w:val="24"/>
                <w:lang w:val="en-US" w:eastAsia="en-US"/>
              </w:rPr>
            </w:rPrChange>
          </w:rPr>
          <w:t xml:space="preserve"> </w:t>
        </w:r>
      </w:ins>
      <w:ins w:id="26" w:author="Φλούδα Χριστίνα" w:date="2017-07-28T13:45:00Z">
        <w:r w:rsidRPr="0013442F">
          <w:rPr>
            <w:rFonts w:eastAsia="Times New Roman"/>
            <w:szCs w:val="24"/>
            <w:lang w:eastAsia="en-US"/>
          </w:rPr>
          <w:t>-</w:t>
        </w:r>
      </w:ins>
      <w:ins w:id="27" w:author="Φλούδα Χριστίνα" w:date="2017-07-28T13:46:00Z">
        <w:r w:rsidRPr="0013442F">
          <w:rPr>
            <w:rFonts w:eastAsia="Times New Roman"/>
            <w:szCs w:val="24"/>
            <w:lang w:eastAsia="en-US"/>
            <w:rPrChange w:id="28" w:author="Φλούδα Χριστίνα" w:date="2017-07-28T13:46:00Z">
              <w:rPr>
                <w:rFonts w:eastAsia="Times New Roman"/>
                <w:szCs w:val="24"/>
                <w:lang w:val="en-US" w:eastAsia="en-US"/>
              </w:rPr>
            </w:rPrChange>
          </w:rPr>
          <w:t xml:space="preserve"> </w:t>
        </w:r>
      </w:ins>
      <w:ins w:id="29" w:author="Φλούδα Χριστίνα" w:date="2017-07-28T13:45:00Z">
        <w:r w:rsidRPr="0013442F">
          <w:rPr>
            <w:rFonts w:eastAsia="Times New Roman"/>
            <w:szCs w:val="24"/>
            <w:lang w:eastAsia="en-US"/>
          </w:rPr>
          <w:t>Μέρος Β’ (ΦΕΚ 51 Α</w:t>
        </w:r>
      </w:ins>
      <w:ins w:id="30" w:author="Φλούδα Χριστίνα" w:date="2017-07-28T13:46:00Z">
        <w:r>
          <w:rPr>
            <w:rFonts w:eastAsia="Times New Roman"/>
            <w:szCs w:val="24"/>
            <w:lang w:eastAsia="en-US"/>
          </w:rPr>
          <w:t>΄</w:t>
        </w:r>
      </w:ins>
      <w:ins w:id="31" w:author="Φλούδα Χριστίνα" w:date="2017-07-28T13:45:00Z">
        <w:r w:rsidRPr="0013442F">
          <w:rPr>
            <w:rFonts w:eastAsia="Times New Roman"/>
            <w:szCs w:val="24"/>
            <w:lang w:eastAsia="en-US"/>
          </w:rPr>
          <w:t>/10.4.1997) και Μέρος Κοινοβουλευτικό (ΦΕΚ 106 Α</w:t>
        </w:r>
      </w:ins>
      <w:ins w:id="32" w:author="Φλούδα Χριστίνα" w:date="2017-07-28T13:46:00Z">
        <w:r>
          <w:rPr>
            <w:rFonts w:eastAsia="Times New Roman"/>
            <w:szCs w:val="24"/>
            <w:lang w:eastAsia="en-US"/>
          </w:rPr>
          <w:t>΄</w:t>
        </w:r>
      </w:ins>
      <w:ins w:id="33" w:author="Φλούδα Χριστίνα" w:date="2017-07-28T13:45:00Z">
        <w:r w:rsidRPr="0013442F">
          <w:rPr>
            <w:rFonts w:eastAsia="Times New Roman"/>
            <w:szCs w:val="24"/>
            <w:lang w:eastAsia="en-US"/>
          </w:rPr>
          <w:t xml:space="preserve">/24.6.1987), όπως ισχύει», σελ. </w:t>
        </w:r>
        <w:r w:rsidRPr="0013442F">
          <w:rPr>
            <w:rFonts w:eastAsia="Times New Roman"/>
            <w:szCs w:val="24"/>
            <w:lang w:eastAsia="en-US"/>
          </w:rPr>
          <w:br/>
          <w:t xml:space="preserve">3. Επί διαδικαστικού θέματος, σελ. </w:t>
        </w:r>
        <w:r w:rsidRPr="0013442F">
          <w:rPr>
            <w:rFonts w:eastAsia="Times New Roman"/>
            <w:szCs w:val="24"/>
            <w:lang w:eastAsia="en-US"/>
          </w:rPr>
          <w:br/>
        </w:r>
      </w:ins>
    </w:p>
    <w:p w14:paraId="5438BBB5" w14:textId="77777777" w:rsidR="0013442F" w:rsidRPr="0013442F" w:rsidRDefault="0013442F" w:rsidP="0013442F">
      <w:pPr>
        <w:spacing w:after="0" w:line="360" w:lineRule="auto"/>
        <w:rPr>
          <w:ins w:id="34" w:author="Φλούδα Χριστίνα" w:date="2017-07-28T13:45:00Z"/>
          <w:rFonts w:eastAsia="Times New Roman"/>
          <w:szCs w:val="24"/>
          <w:lang w:eastAsia="en-US"/>
        </w:rPr>
      </w:pPr>
      <w:ins w:id="35" w:author="Φλούδα Χριστίνα" w:date="2017-07-28T13:45:00Z">
        <w:r w:rsidRPr="0013442F">
          <w:rPr>
            <w:rFonts w:eastAsia="Times New Roman"/>
            <w:szCs w:val="24"/>
            <w:lang w:eastAsia="en-US"/>
          </w:rPr>
          <w:t>ΠΡΟΕΔΡΕΥΩΝ</w:t>
        </w:r>
      </w:ins>
    </w:p>
    <w:p w14:paraId="1F85F4E2" w14:textId="77777777" w:rsidR="0013442F" w:rsidRPr="0013442F" w:rsidRDefault="0013442F" w:rsidP="0013442F">
      <w:pPr>
        <w:spacing w:after="0" w:line="360" w:lineRule="auto"/>
        <w:rPr>
          <w:ins w:id="36" w:author="Φλούδα Χριστίνα" w:date="2017-07-28T13:45:00Z"/>
          <w:rFonts w:eastAsia="Times New Roman"/>
          <w:szCs w:val="24"/>
          <w:lang w:eastAsia="en-US"/>
        </w:rPr>
      </w:pPr>
      <w:ins w:id="37" w:author="Φλούδα Χριστίνα" w:date="2017-07-28T13:45:00Z">
        <w:r w:rsidRPr="0013442F">
          <w:rPr>
            <w:rFonts w:eastAsia="Times New Roman"/>
            <w:szCs w:val="24"/>
            <w:lang w:eastAsia="en-US"/>
          </w:rPr>
          <w:t>ΛΥΚΟΥΔΗΣ Σ. , σελ.</w:t>
        </w:r>
        <w:r w:rsidRPr="0013442F">
          <w:rPr>
            <w:rFonts w:eastAsia="Times New Roman"/>
            <w:szCs w:val="24"/>
            <w:lang w:eastAsia="en-US"/>
          </w:rPr>
          <w:br/>
        </w:r>
      </w:ins>
    </w:p>
    <w:p w14:paraId="71104BAE" w14:textId="77777777" w:rsidR="0013442F" w:rsidRPr="0013442F" w:rsidRDefault="0013442F" w:rsidP="0013442F">
      <w:pPr>
        <w:spacing w:after="0" w:line="360" w:lineRule="auto"/>
        <w:rPr>
          <w:ins w:id="38" w:author="Φλούδα Χριστίνα" w:date="2017-07-28T13:45:00Z"/>
          <w:rFonts w:eastAsia="Times New Roman"/>
          <w:szCs w:val="24"/>
          <w:lang w:eastAsia="en-US"/>
        </w:rPr>
      </w:pPr>
      <w:ins w:id="39" w:author="Φλούδα Χριστίνα" w:date="2017-07-28T13:45:00Z">
        <w:r w:rsidRPr="0013442F">
          <w:rPr>
            <w:rFonts w:eastAsia="Times New Roman"/>
            <w:szCs w:val="24"/>
            <w:lang w:eastAsia="en-US"/>
          </w:rPr>
          <w:t>ΟΜΙΛΗΤΕΣ</w:t>
        </w:r>
      </w:ins>
    </w:p>
    <w:p w14:paraId="6240695F" w14:textId="19343A4A" w:rsidR="0013442F" w:rsidRDefault="0013442F" w:rsidP="0013442F">
      <w:pPr>
        <w:spacing w:after="0" w:line="600" w:lineRule="auto"/>
        <w:ind w:firstLine="720"/>
        <w:jc w:val="both"/>
        <w:rPr>
          <w:ins w:id="40" w:author="Φλούδα Χριστίνα" w:date="2017-07-28T13:45:00Z"/>
          <w:rFonts w:eastAsia="Times New Roman"/>
          <w:szCs w:val="24"/>
        </w:rPr>
        <w:pPrChange w:id="41" w:author="Φλούδα Χριστίνα" w:date="2017-07-28T13:45:00Z">
          <w:pPr>
            <w:spacing w:after="0" w:line="600" w:lineRule="auto"/>
            <w:ind w:firstLine="720"/>
            <w:jc w:val="center"/>
          </w:pPr>
        </w:pPrChange>
      </w:pPr>
      <w:ins w:id="42" w:author="Φλούδα Χριστίνα" w:date="2017-07-28T13:45:00Z">
        <w:r w:rsidRPr="0013442F">
          <w:rPr>
            <w:rFonts w:eastAsia="Times New Roman"/>
            <w:szCs w:val="24"/>
            <w:lang w:eastAsia="en-US"/>
          </w:rPr>
          <w:br/>
          <w:t>Α. Επί της Ειδικής Ημερήσιας Διάταξης:</w:t>
        </w:r>
        <w:r w:rsidRPr="0013442F">
          <w:rPr>
            <w:rFonts w:eastAsia="Times New Roman"/>
            <w:szCs w:val="24"/>
            <w:lang w:eastAsia="en-US"/>
          </w:rPr>
          <w:br/>
          <w:t>ΑΜΥΡΑΣ Γ. , σελ.</w:t>
        </w:r>
        <w:r w:rsidRPr="0013442F">
          <w:rPr>
            <w:rFonts w:eastAsia="Times New Roman"/>
            <w:szCs w:val="24"/>
            <w:lang w:eastAsia="en-US"/>
          </w:rPr>
          <w:br/>
          <w:t>ΚΑΒΑΔΕΛΛΑΣ Δ. , σελ.</w:t>
        </w:r>
        <w:r w:rsidRPr="0013442F">
          <w:rPr>
            <w:rFonts w:eastAsia="Times New Roman"/>
            <w:szCs w:val="24"/>
            <w:lang w:eastAsia="en-US"/>
          </w:rPr>
          <w:br/>
          <w:t>ΚΑΜΜΕΝΟΣ Δ. , σελ.</w:t>
        </w:r>
        <w:r w:rsidRPr="0013442F">
          <w:rPr>
            <w:rFonts w:eastAsia="Times New Roman"/>
            <w:szCs w:val="24"/>
            <w:lang w:eastAsia="en-US"/>
          </w:rPr>
          <w:br/>
          <w:t>ΚΟΖΟΜΠΟΛΗ - ΑΜΑΝΑΤΙΔΗ Π. , σελ.</w:t>
        </w:r>
        <w:r w:rsidRPr="0013442F">
          <w:rPr>
            <w:rFonts w:eastAsia="Times New Roman"/>
            <w:szCs w:val="24"/>
            <w:lang w:eastAsia="en-US"/>
          </w:rPr>
          <w:br/>
          <w:t>ΠΑΠΠΑΣ Χ. , σελ.</w:t>
        </w:r>
        <w:r w:rsidRPr="0013442F">
          <w:rPr>
            <w:rFonts w:eastAsia="Times New Roman"/>
            <w:szCs w:val="24"/>
            <w:lang w:eastAsia="en-US"/>
          </w:rPr>
          <w:br/>
          <w:t>ΠΑΦΙΛΗΣ Α. , σελ.</w:t>
        </w:r>
        <w:r w:rsidRPr="0013442F">
          <w:rPr>
            <w:rFonts w:eastAsia="Times New Roman"/>
            <w:szCs w:val="24"/>
            <w:lang w:eastAsia="en-US"/>
          </w:rPr>
          <w:br/>
          <w:t>ΤΡΑΓΑΚΗΣ Ι. , σελ.</w:t>
        </w:r>
        <w:r w:rsidRPr="0013442F">
          <w:rPr>
            <w:rFonts w:eastAsia="Times New Roman"/>
            <w:szCs w:val="24"/>
            <w:lang w:eastAsia="en-US"/>
          </w:rPr>
          <w:br/>
        </w:r>
        <w:r w:rsidRPr="0013442F">
          <w:rPr>
            <w:rFonts w:eastAsia="Times New Roman"/>
            <w:szCs w:val="24"/>
            <w:lang w:eastAsia="en-US"/>
          </w:rPr>
          <w:br/>
          <w:t>Β. Επί διαδικαστικού θέματος:</w:t>
        </w:r>
        <w:r w:rsidRPr="0013442F">
          <w:rPr>
            <w:rFonts w:eastAsia="Times New Roman"/>
            <w:szCs w:val="24"/>
            <w:lang w:eastAsia="en-US"/>
          </w:rPr>
          <w:br/>
          <w:t>ΒΟΥΤΣΗΣ Ν. , σελ.</w:t>
        </w:r>
        <w:r w:rsidRPr="0013442F">
          <w:rPr>
            <w:rFonts w:eastAsia="Times New Roman"/>
            <w:szCs w:val="24"/>
            <w:lang w:eastAsia="en-US"/>
          </w:rPr>
          <w:br/>
          <w:t>ΚΕΓΚΕΡΟΓΛΟΥ Β. , σελ.</w:t>
        </w:r>
        <w:r w:rsidRPr="0013442F">
          <w:rPr>
            <w:rFonts w:eastAsia="Times New Roman"/>
            <w:szCs w:val="24"/>
            <w:lang w:eastAsia="en-US"/>
          </w:rPr>
          <w:br/>
          <w:t>ΛΥΚΟΥΔΗΣ Σ. , σελ.</w:t>
        </w:r>
        <w:r w:rsidRPr="0013442F">
          <w:rPr>
            <w:rFonts w:eastAsia="Times New Roman"/>
            <w:szCs w:val="24"/>
            <w:lang w:eastAsia="en-US"/>
          </w:rPr>
          <w:br/>
        </w:r>
      </w:ins>
    </w:p>
    <w:p w14:paraId="0A2B54A7" w14:textId="77777777" w:rsidR="005A3457" w:rsidRDefault="0013442F">
      <w:pPr>
        <w:spacing w:after="0" w:line="600" w:lineRule="auto"/>
        <w:ind w:firstLine="720"/>
        <w:jc w:val="center"/>
        <w:rPr>
          <w:rFonts w:eastAsia="Times New Roman"/>
          <w:szCs w:val="24"/>
        </w:rPr>
      </w:pPr>
      <w:r>
        <w:rPr>
          <w:rFonts w:eastAsia="Times New Roman"/>
          <w:szCs w:val="24"/>
        </w:rPr>
        <w:t>ΠΡΑΚΤΙΚΑ ΒΟΥΛΗΣ</w:t>
      </w:r>
    </w:p>
    <w:p w14:paraId="0A2B54A8" w14:textId="77777777" w:rsidR="005A3457" w:rsidRDefault="0013442F">
      <w:pPr>
        <w:spacing w:after="0" w:line="600" w:lineRule="auto"/>
        <w:ind w:firstLine="720"/>
        <w:contextualSpacing/>
        <w:jc w:val="center"/>
        <w:rPr>
          <w:rFonts w:eastAsia="Times New Roman"/>
          <w:szCs w:val="24"/>
        </w:rPr>
      </w:pPr>
      <w:r>
        <w:rPr>
          <w:rFonts w:eastAsia="Times New Roman"/>
          <w:szCs w:val="24"/>
        </w:rPr>
        <w:t xml:space="preserve">ΙΖ΄ ΠΕΡΙΟΔΟΣ </w:t>
      </w:r>
    </w:p>
    <w:p w14:paraId="0A2B54A9" w14:textId="77777777" w:rsidR="005A3457" w:rsidRDefault="0013442F">
      <w:pPr>
        <w:spacing w:after="0"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A2B54AA" w14:textId="77777777" w:rsidR="005A3457" w:rsidRDefault="0013442F">
      <w:pPr>
        <w:spacing w:after="0" w:line="600" w:lineRule="auto"/>
        <w:ind w:firstLine="720"/>
        <w:contextualSpacing/>
        <w:jc w:val="center"/>
        <w:rPr>
          <w:rFonts w:eastAsia="Times New Roman"/>
          <w:szCs w:val="24"/>
        </w:rPr>
      </w:pPr>
      <w:r>
        <w:rPr>
          <w:rFonts w:eastAsia="Times New Roman"/>
          <w:szCs w:val="24"/>
        </w:rPr>
        <w:t>ΣΥΝΟΔΟΣ Β΄</w:t>
      </w:r>
    </w:p>
    <w:p w14:paraId="0A2B54AB" w14:textId="77777777" w:rsidR="005A3457" w:rsidRDefault="0013442F">
      <w:pPr>
        <w:spacing w:after="0" w:line="600" w:lineRule="auto"/>
        <w:ind w:firstLine="720"/>
        <w:contextualSpacing/>
        <w:jc w:val="center"/>
        <w:rPr>
          <w:rFonts w:eastAsia="Times New Roman"/>
          <w:szCs w:val="24"/>
        </w:rPr>
      </w:pPr>
      <w:r>
        <w:rPr>
          <w:rFonts w:eastAsia="Times New Roman"/>
          <w:szCs w:val="24"/>
        </w:rPr>
        <w:t>ΣΥΝΕΔΡΙΑΣΗ ΡΝΖ’</w:t>
      </w:r>
    </w:p>
    <w:p w14:paraId="0A2B54AC" w14:textId="77777777" w:rsidR="005A3457" w:rsidRDefault="0013442F">
      <w:pPr>
        <w:spacing w:line="600" w:lineRule="auto"/>
        <w:ind w:firstLine="720"/>
        <w:contextualSpacing/>
        <w:jc w:val="center"/>
        <w:rPr>
          <w:rFonts w:eastAsia="Times New Roman"/>
          <w:szCs w:val="24"/>
        </w:rPr>
      </w:pPr>
      <w:r>
        <w:rPr>
          <w:rFonts w:eastAsia="Times New Roman"/>
          <w:szCs w:val="24"/>
        </w:rPr>
        <w:t>Τρίτη 25 Ιουλίου 2017</w:t>
      </w:r>
    </w:p>
    <w:p w14:paraId="0A2B54AD" w14:textId="77777777" w:rsidR="005A3457" w:rsidRDefault="0013442F">
      <w:pPr>
        <w:spacing w:line="600" w:lineRule="auto"/>
        <w:ind w:firstLine="720"/>
        <w:contextualSpacing/>
        <w:jc w:val="both"/>
        <w:rPr>
          <w:rFonts w:eastAsia="Times New Roman"/>
          <w:szCs w:val="24"/>
        </w:rPr>
      </w:pPr>
      <w:r>
        <w:rPr>
          <w:rFonts w:eastAsia="Times New Roman"/>
          <w:szCs w:val="24"/>
        </w:rPr>
        <w:t>Αθήνα, σήμερα στις 25 Ιουλίου 2017, ημέρα Τρίτη και ώρα 10.09΄</w:t>
      </w:r>
      <w:r w:rsidRPr="006F41B9">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4133C4">
        <w:rPr>
          <w:rFonts w:eastAsia="Times New Roman"/>
          <w:b/>
          <w:szCs w:val="24"/>
        </w:rPr>
        <w:t>ΣΠΥΡΙΔΩΝΟΣ ΛΥΚΟΥΔΗ</w:t>
      </w:r>
      <w:r>
        <w:rPr>
          <w:rFonts w:eastAsia="Times New Roman"/>
          <w:szCs w:val="24"/>
        </w:rPr>
        <w:t>.</w:t>
      </w:r>
    </w:p>
    <w:p w14:paraId="0A2B54AE" w14:textId="77777777" w:rsidR="005A3457" w:rsidRDefault="0013442F">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Κυρίες και κύριοι συνάδελφοι, αρχίζει η συνεδρίαση.</w:t>
      </w:r>
    </w:p>
    <w:p w14:paraId="0A2B54AF" w14:textId="77777777" w:rsidR="005A3457" w:rsidRDefault="0013442F">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ισερχόμ</w:t>
      </w:r>
      <w:r>
        <w:rPr>
          <w:rFonts w:eastAsia="Times New Roman"/>
          <w:szCs w:val="24"/>
        </w:rPr>
        <w:t>ασ</w:t>
      </w:r>
      <w:r>
        <w:rPr>
          <w:rFonts w:eastAsia="Times New Roman"/>
          <w:szCs w:val="24"/>
        </w:rPr>
        <w:t>τε</w:t>
      </w:r>
      <w:r>
        <w:rPr>
          <w:rFonts w:eastAsia="Times New Roman"/>
          <w:szCs w:val="24"/>
        </w:rPr>
        <w:t xml:space="preserve"> στην </w:t>
      </w:r>
    </w:p>
    <w:p w14:paraId="0A2B54B0" w14:textId="77777777" w:rsidR="005A3457" w:rsidRDefault="0013442F">
      <w:pPr>
        <w:spacing w:line="600" w:lineRule="auto"/>
        <w:ind w:firstLine="720"/>
        <w:contextualSpacing/>
        <w:jc w:val="center"/>
        <w:rPr>
          <w:rFonts w:eastAsia="Times New Roman"/>
          <w:b/>
          <w:szCs w:val="24"/>
        </w:rPr>
      </w:pPr>
      <w:r>
        <w:rPr>
          <w:rFonts w:eastAsia="Times New Roman"/>
          <w:b/>
          <w:szCs w:val="24"/>
        </w:rPr>
        <w:t>ΕΙΔΙΚΗ ΗΜΕΡΗΣΙΑ ΔΙΑΤΑΞΗ</w:t>
      </w:r>
    </w:p>
    <w:p w14:paraId="0A2B54B1" w14:textId="77777777" w:rsidR="005A3457" w:rsidRDefault="0013442F">
      <w:pPr>
        <w:spacing w:line="600" w:lineRule="auto"/>
        <w:ind w:firstLine="720"/>
        <w:contextualSpacing/>
        <w:jc w:val="both"/>
        <w:rPr>
          <w:rFonts w:eastAsia="Times New Roman"/>
          <w:szCs w:val="24"/>
        </w:rPr>
      </w:pPr>
      <w:r>
        <w:rPr>
          <w:rFonts w:eastAsia="Times New Roman"/>
          <w:szCs w:val="24"/>
        </w:rPr>
        <w:t>Αποφάσεις Βουλής: σ</w:t>
      </w:r>
      <w:r>
        <w:rPr>
          <w:rFonts w:eastAsia="Times New Roman"/>
          <w:szCs w:val="24"/>
        </w:rPr>
        <w:t>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w:t>
      </w:r>
      <w:r>
        <w:rPr>
          <w:rFonts w:eastAsia="Times New Roman"/>
          <w:szCs w:val="24"/>
        </w:rPr>
        <w:t xml:space="preserve"> της </w:t>
      </w:r>
      <w:r>
        <w:rPr>
          <w:rFonts w:eastAsia="Times New Roman"/>
          <w:szCs w:val="24"/>
        </w:rPr>
        <w:lastRenderedPageBreak/>
        <w:t>Βουλής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Μέρος Β΄ (ΦΕΚ 51 Α΄/10</w:t>
      </w:r>
      <w:r>
        <w:rPr>
          <w:rFonts w:eastAsia="Times New Roman"/>
          <w:szCs w:val="24"/>
        </w:rPr>
        <w:t>.</w:t>
      </w:r>
      <w:r>
        <w:rPr>
          <w:rFonts w:eastAsia="Times New Roman"/>
          <w:szCs w:val="24"/>
        </w:rPr>
        <w:t>4</w:t>
      </w:r>
      <w:r>
        <w:rPr>
          <w:rFonts w:eastAsia="Times New Roman"/>
          <w:szCs w:val="24"/>
        </w:rPr>
        <w:t>.</w:t>
      </w:r>
      <w:r>
        <w:rPr>
          <w:rFonts w:eastAsia="Times New Roman"/>
          <w:szCs w:val="24"/>
        </w:rPr>
        <w:t>1997) και Μέρος Κοινοβουλευτικό (ΦΕΚ 106 Α΄/24</w:t>
      </w:r>
      <w:r>
        <w:rPr>
          <w:rFonts w:eastAsia="Times New Roman"/>
          <w:szCs w:val="24"/>
        </w:rPr>
        <w:t>.</w:t>
      </w:r>
      <w:r>
        <w:rPr>
          <w:rFonts w:eastAsia="Times New Roman"/>
          <w:szCs w:val="24"/>
        </w:rPr>
        <w:t>6.1987), όπως ισχύει».</w:t>
      </w:r>
    </w:p>
    <w:p w14:paraId="0A2B54B2" w14:textId="77777777" w:rsidR="005A3457" w:rsidRDefault="0013442F">
      <w:pPr>
        <w:spacing w:line="600" w:lineRule="auto"/>
        <w:ind w:firstLine="720"/>
        <w:contextualSpacing/>
        <w:jc w:val="both"/>
        <w:rPr>
          <w:rFonts w:eastAsia="Times New Roman"/>
          <w:szCs w:val="24"/>
        </w:rPr>
      </w:pPr>
      <w:r>
        <w:rPr>
          <w:rFonts w:eastAsia="Times New Roman"/>
          <w:szCs w:val="24"/>
        </w:rPr>
        <w:t xml:space="preserve">Προτείνω να λάβει τον λόγο ένας </w:t>
      </w:r>
      <w:r>
        <w:rPr>
          <w:rFonts w:eastAsia="Times New Roman"/>
          <w:szCs w:val="24"/>
        </w:rPr>
        <w:t>ε</w:t>
      </w:r>
      <w:r>
        <w:rPr>
          <w:rFonts w:eastAsia="Times New Roman"/>
          <w:szCs w:val="24"/>
        </w:rPr>
        <w:t>ισηγητής από κάθε κόμμα για δέκα λεπτά και αν επιθυμεί κάποιος Βουλευτής να μιλήσει, να λάβει τον λόγο για πέντε λ</w:t>
      </w:r>
      <w:r>
        <w:rPr>
          <w:rFonts w:eastAsia="Times New Roman"/>
          <w:szCs w:val="24"/>
        </w:rPr>
        <w:t>επτά.</w:t>
      </w:r>
    </w:p>
    <w:p w14:paraId="0A2B54B3" w14:textId="77777777" w:rsidR="005A3457" w:rsidRDefault="0013442F">
      <w:pPr>
        <w:spacing w:line="600" w:lineRule="auto"/>
        <w:ind w:firstLine="720"/>
        <w:contextualSpacing/>
        <w:jc w:val="both"/>
        <w:rPr>
          <w:rFonts w:eastAsia="Times New Roman"/>
          <w:szCs w:val="24"/>
        </w:rPr>
      </w:pPr>
      <w:r>
        <w:rPr>
          <w:rFonts w:eastAsia="Times New Roman"/>
          <w:szCs w:val="24"/>
        </w:rPr>
        <w:t>Συμφωνεί το Σώμα;</w:t>
      </w:r>
    </w:p>
    <w:p w14:paraId="0A2B54B4" w14:textId="77777777" w:rsidR="005A3457" w:rsidRDefault="0013442F">
      <w:pPr>
        <w:spacing w:line="600" w:lineRule="auto"/>
        <w:ind w:firstLine="720"/>
        <w:contextualSpacing/>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w:t>
      </w:r>
    </w:p>
    <w:p w14:paraId="0A2B54B5" w14:textId="77777777" w:rsidR="005A3457" w:rsidRDefault="0013442F">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w:t>
      </w:r>
      <w:r>
        <w:rPr>
          <w:rFonts w:eastAsia="Times New Roman"/>
          <w:szCs w:val="24"/>
        </w:rPr>
        <w:t xml:space="preserve">ο Σώμα </w:t>
      </w:r>
      <w:proofErr w:type="spellStart"/>
      <w:r>
        <w:rPr>
          <w:rFonts w:eastAsia="Times New Roman"/>
          <w:szCs w:val="24"/>
        </w:rPr>
        <w:t>συνεφώνησε</w:t>
      </w:r>
      <w:proofErr w:type="spellEnd"/>
      <w:r>
        <w:rPr>
          <w:rFonts w:eastAsia="Times New Roman"/>
          <w:szCs w:val="24"/>
        </w:rPr>
        <w:t>.</w:t>
      </w:r>
    </w:p>
    <w:p w14:paraId="0A2B54B6" w14:textId="77777777" w:rsidR="005A3457" w:rsidRDefault="0013442F">
      <w:pPr>
        <w:spacing w:line="600" w:lineRule="auto"/>
        <w:ind w:firstLine="720"/>
        <w:contextualSpacing/>
        <w:jc w:val="both"/>
        <w:rPr>
          <w:rFonts w:eastAsia="Times New Roman"/>
          <w:szCs w:val="24"/>
        </w:rPr>
      </w:pPr>
      <w:r>
        <w:rPr>
          <w:rFonts w:eastAsia="Times New Roman"/>
          <w:szCs w:val="24"/>
        </w:rPr>
        <w:t xml:space="preserve">Τον λόγο έχει η </w:t>
      </w:r>
      <w:r>
        <w:rPr>
          <w:rFonts w:eastAsia="Times New Roman"/>
          <w:szCs w:val="24"/>
        </w:rPr>
        <w:t>ε</w:t>
      </w:r>
      <w:r>
        <w:rPr>
          <w:rFonts w:eastAsia="Times New Roman"/>
          <w:szCs w:val="24"/>
        </w:rPr>
        <w:t xml:space="preserve">ισηγήτρια της Πλειοψηφίας κ. Παναγιώτα </w:t>
      </w:r>
      <w:proofErr w:type="spellStart"/>
      <w:r>
        <w:rPr>
          <w:rFonts w:eastAsia="Times New Roman"/>
          <w:szCs w:val="24"/>
        </w:rPr>
        <w:t>Κοζομπόλη</w:t>
      </w:r>
      <w:proofErr w:type="spellEnd"/>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Αμανατίδη για δέκα λεπτά.</w:t>
      </w:r>
    </w:p>
    <w:p w14:paraId="0A2B54B7"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 xml:space="preserve">- ΑΜΑΝΑΤΙΔΗ: </w:t>
      </w:r>
      <w:r>
        <w:rPr>
          <w:rFonts w:eastAsia="Times New Roman" w:cs="Times New Roman"/>
          <w:szCs w:val="24"/>
        </w:rPr>
        <w:t xml:space="preserve">Ευχαριστώ, κύριε Πρόεδρε. </w:t>
      </w:r>
    </w:p>
    <w:p w14:paraId="0A2B54B8"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πρώτη συνεδρίαση της Επιτροπής Κανονισμού της τρέχουσας περιόδου τέθηκε ως στόχος η αναμόρφωση, η τροποποίηση, ο </w:t>
      </w:r>
      <w:proofErr w:type="spellStart"/>
      <w:r>
        <w:rPr>
          <w:rFonts w:eastAsia="Times New Roman" w:cs="Times New Roman"/>
          <w:szCs w:val="24"/>
        </w:rPr>
        <w:t>εξορθολογισμός</w:t>
      </w:r>
      <w:proofErr w:type="spellEnd"/>
      <w:r>
        <w:rPr>
          <w:rFonts w:eastAsia="Times New Roman" w:cs="Times New Roman"/>
          <w:szCs w:val="24"/>
        </w:rPr>
        <w:t xml:space="preserve"> και η κωδικοποίηση του Κανονισμού της Βουλής και ειδικά το Β΄ Μέρος</w:t>
      </w:r>
      <w:r>
        <w:rPr>
          <w:rFonts w:eastAsia="Times New Roman" w:cs="Times New Roman"/>
          <w:szCs w:val="24"/>
        </w:rPr>
        <w:t>,</w:t>
      </w:r>
      <w:r>
        <w:rPr>
          <w:rFonts w:eastAsia="Times New Roman" w:cs="Times New Roman"/>
          <w:szCs w:val="24"/>
        </w:rPr>
        <w:t xml:space="preserve"> που ρυθμίζει την οργάνωσ</w:t>
      </w:r>
      <w:r>
        <w:rPr>
          <w:rFonts w:eastAsia="Times New Roman" w:cs="Times New Roman"/>
          <w:szCs w:val="24"/>
        </w:rPr>
        <w:t xml:space="preserve">η των </w:t>
      </w:r>
      <w:r>
        <w:rPr>
          <w:rFonts w:eastAsia="Times New Roman" w:cs="Times New Roman"/>
          <w:szCs w:val="24"/>
        </w:rPr>
        <w:t>Υ</w:t>
      </w:r>
      <w:r>
        <w:rPr>
          <w:rFonts w:eastAsia="Times New Roman" w:cs="Times New Roman"/>
          <w:szCs w:val="24"/>
        </w:rPr>
        <w:t>πηρεσιών του Κοινοβουλίου και τη διαχείριση του ανθρώπινου δυναμικού, οι διατάξεις του οποίου ήταν αποσπασματικές, συχνά χωρίς κα</w:t>
      </w:r>
      <w:r>
        <w:rPr>
          <w:rFonts w:eastAsia="Times New Roman" w:cs="Times New Roman"/>
          <w:szCs w:val="24"/>
        </w:rPr>
        <w:t>μ</w:t>
      </w:r>
      <w:r>
        <w:rPr>
          <w:rFonts w:eastAsia="Times New Roman" w:cs="Times New Roman"/>
          <w:szCs w:val="24"/>
        </w:rPr>
        <w:t xml:space="preserve">μία συνοχή ή διασύνδεση μεταξύ </w:t>
      </w:r>
      <w:r>
        <w:rPr>
          <w:rFonts w:eastAsia="Times New Roman" w:cs="Times New Roman"/>
          <w:szCs w:val="24"/>
        </w:rPr>
        <w:lastRenderedPageBreak/>
        <w:t>τους, με αποτέλεσμα να προκύπτουν δυσλειτουργίες και γραφειοκρατικές αγκυλώσεις, ανορθολ</w:t>
      </w:r>
      <w:r>
        <w:rPr>
          <w:rFonts w:eastAsia="Times New Roman" w:cs="Times New Roman"/>
          <w:szCs w:val="24"/>
        </w:rPr>
        <w:t xml:space="preserve">ογική διαχείριση ανθρώπινων πόρων, αναξιοκρατία και αδιαφάνεια στη διοίκηση της Βουλής. </w:t>
      </w:r>
    </w:p>
    <w:p w14:paraId="0A2B54B9"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Με την αταλάντευτη θέληση του Προέδρου της Βουλής, που είναι και Πρόεδρος της Επιτροπής Κανονισμού της Βουλής, με τη βοήθεια της Επιστημονικής Επιτροπής της Βουλής και</w:t>
      </w:r>
      <w:r>
        <w:rPr>
          <w:rFonts w:eastAsia="Times New Roman" w:cs="Times New Roman"/>
          <w:szCs w:val="24"/>
        </w:rPr>
        <w:t xml:space="preserve"> των αρμόδιων </w:t>
      </w:r>
      <w:r>
        <w:rPr>
          <w:rFonts w:eastAsia="Times New Roman" w:cs="Times New Roman"/>
          <w:szCs w:val="24"/>
        </w:rPr>
        <w:t>Υ</w:t>
      </w:r>
      <w:r>
        <w:rPr>
          <w:rFonts w:eastAsia="Times New Roman" w:cs="Times New Roman"/>
          <w:szCs w:val="24"/>
        </w:rPr>
        <w:t xml:space="preserve">πηρεσιών και κυρίως με συναινετικές διαδικασίες από όλες τις δυνάμεις, από όλα τα μέλη της </w:t>
      </w:r>
      <w:r>
        <w:rPr>
          <w:rFonts w:eastAsia="Times New Roman" w:cs="Times New Roman"/>
          <w:szCs w:val="24"/>
        </w:rPr>
        <w:t>ε</w:t>
      </w:r>
      <w:r>
        <w:rPr>
          <w:rFonts w:eastAsia="Times New Roman" w:cs="Times New Roman"/>
          <w:szCs w:val="24"/>
        </w:rPr>
        <w:t>πιτροπής, βρισκόμαστε σήμερα στην ευχάριστη θέση να ολοκληρώσουμε έναν μεγάλο κύκλο αλλαγών, ώστε να ακολουθήσει η κωδικοποίηση του Κανονισμού της Βο</w:t>
      </w:r>
      <w:r>
        <w:rPr>
          <w:rFonts w:eastAsia="Times New Roman" w:cs="Times New Roman"/>
          <w:szCs w:val="24"/>
        </w:rPr>
        <w:t xml:space="preserve">υλής. </w:t>
      </w:r>
    </w:p>
    <w:p w14:paraId="0A2B54BA"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επιτρέψτε μου να πω ότι οι τροποποιήσεις που έχουν γίνει κατά καιρούς και έχουν ψηφιστεί από την Ολομέλεια και στο Α΄ και στο Β΄ Μέρος έχουν τεθεί ήδη σε εφαρμογή. Θέλω να πω από αυτό εδώ το Βήμα ότι κατ’ </w:t>
      </w:r>
      <w:proofErr w:type="spellStart"/>
      <w:r>
        <w:rPr>
          <w:rFonts w:eastAsia="Times New Roman" w:cs="Times New Roman"/>
          <w:szCs w:val="24"/>
        </w:rPr>
        <w:t>εφαρμογήν</w:t>
      </w:r>
      <w:proofErr w:type="spellEnd"/>
      <w:r>
        <w:rPr>
          <w:rFonts w:eastAsia="Times New Roman" w:cs="Times New Roman"/>
          <w:szCs w:val="24"/>
        </w:rPr>
        <w:t xml:space="preserve"> τους αναδείχτηκαν </w:t>
      </w:r>
      <w:r>
        <w:rPr>
          <w:rFonts w:eastAsia="Times New Roman" w:cs="Times New Roman"/>
          <w:szCs w:val="24"/>
        </w:rPr>
        <w:t xml:space="preserve">πρόσφατα οι προϊστάμενοι των Γενικών Διευθύνσεων της Βουλής, όπου η Βουλή πρώτη από όλον τον δημόσιο τομέα εφάρμοσε τον ν.4369/2016 –προσαρμοσμένο βέβαια στη Βουλή- για την κρίση προϊσταμένων. </w:t>
      </w:r>
    </w:p>
    <w:p w14:paraId="0A2B54BB"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lastRenderedPageBreak/>
        <w:t>Οι τροποποιήσεις που έρχονται σήμερα προς ψήφιση στην Ολομέλει</w:t>
      </w:r>
      <w:r>
        <w:rPr>
          <w:rFonts w:eastAsia="Times New Roman" w:cs="Times New Roman"/>
          <w:szCs w:val="24"/>
        </w:rPr>
        <w:t xml:space="preserve">α της Βουλής αφορούν σε εκ παραδρομής σφάλματα που διαπιστώθηκαν κατά τη διάρκεια των τροποποιήσεων και τώρα εν όψει της κωδικοποίησης, σε διευκρινιστικές ρυθμίσεις για την καλύτερη λειτουργία ορισμένων </w:t>
      </w:r>
      <w:r>
        <w:rPr>
          <w:rFonts w:eastAsia="Times New Roman" w:cs="Times New Roman"/>
          <w:szCs w:val="24"/>
        </w:rPr>
        <w:t>Υ</w:t>
      </w:r>
      <w:r>
        <w:rPr>
          <w:rFonts w:eastAsia="Times New Roman" w:cs="Times New Roman"/>
          <w:szCs w:val="24"/>
        </w:rPr>
        <w:t>πηρεσιών και σε ρυθμίσεις που ενισχύουν την αυτόνομη</w:t>
      </w:r>
      <w:r>
        <w:rPr>
          <w:rFonts w:eastAsia="Times New Roman" w:cs="Times New Roman"/>
          <w:szCs w:val="24"/>
        </w:rPr>
        <w:t xml:space="preserve"> διαχείριση των οικονομικών της Βουλής. </w:t>
      </w:r>
    </w:p>
    <w:p w14:paraId="0A2B54B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Έτσι, με το άρθρο 1 διορθώνονται προφανή σφάλματα που αναδείχτηκαν κατά την κωδικοποίηση και ενσωμάτωση της εκτεταμένης τροποποίησης του Κανονισμού της Βουλής.</w:t>
      </w:r>
    </w:p>
    <w:p w14:paraId="0A2B54BD"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Με το άρθρο 2 διευκρινίζονται συγκεκριμένες αρμοδιότητε</w:t>
      </w:r>
      <w:r>
        <w:rPr>
          <w:rFonts w:eastAsia="Times New Roman" w:cs="Times New Roman"/>
          <w:szCs w:val="24"/>
        </w:rPr>
        <w:t xml:space="preserve">ς των </w:t>
      </w:r>
      <w:r>
        <w:rPr>
          <w:rFonts w:eastAsia="Times New Roman" w:cs="Times New Roman"/>
          <w:szCs w:val="24"/>
        </w:rPr>
        <w:t>Υ</w:t>
      </w:r>
      <w:r>
        <w:rPr>
          <w:rFonts w:eastAsia="Times New Roman" w:cs="Times New Roman"/>
          <w:szCs w:val="24"/>
        </w:rPr>
        <w:t xml:space="preserve">πηρεσιών υποστήριξης των διαρκών επιτροπών. </w:t>
      </w:r>
    </w:p>
    <w:p w14:paraId="0A2B54BE"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3 επανακαθορίζονται οι αρμοδιότητες του τμήματος πληρωμών και πάγιας προκαταβολής της Διεύθυνσης Οικονομικών Υπηρεσιών στο πλαίσιο της αυτόνομης οικονομικής λειτουργίας της Βουλής. </w:t>
      </w:r>
    </w:p>
    <w:p w14:paraId="0A2B54BF"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Με το </w:t>
      </w:r>
      <w:r>
        <w:rPr>
          <w:rFonts w:eastAsia="Times New Roman" w:cs="Times New Roman"/>
          <w:szCs w:val="24"/>
        </w:rPr>
        <w:t>άρθρο 4 ορίζεται η Υπηρεσία Τεχνικής Υποστήριξης και Υποβοήθησης των Επιτροπών Επιλογής Προϊσταμένων Οργανικών Μονάδων της Βουλής. Σημαντική είναι η ρύθμιση του άρθρου 5</w:t>
      </w:r>
      <w:r>
        <w:rPr>
          <w:rFonts w:eastAsia="Times New Roman" w:cs="Times New Roman"/>
          <w:szCs w:val="24"/>
        </w:rPr>
        <w:t>,</w:t>
      </w:r>
      <w:r>
        <w:rPr>
          <w:rFonts w:eastAsia="Times New Roman" w:cs="Times New Roman"/>
          <w:szCs w:val="24"/>
        </w:rPr>
        <w:t xml:space="preserve"> με το οποίο ορίζεται η ψηφιακή υπογραφή μέσα στη </w:t>
      </w:r>
      <w:r>
        <w:rPr>
          <w:rFonts w:eastAsia="Times New Roman" w:cs="Times New Roman"/>
          <w:szCs w:val="24"/>
        </w:rPr>
        <w:lastRenderedPageBreak/>
        <w:t>Βουλή. Ορίζεται ότι η Βουλή των Ελλή</w:t>
      </w:r>
      <w:r>
        <w:rPr>
          <w:rFonts w:eastAsia="Times New Roman" w:cs="Times New Roman"/>
          <w:szCs w:val="24"/>
        </w:rPr>
        <w:t>νων δύναται να εκδίδει και να διαχειρίζεται ψηφιακά πιστοποιητικά για τα μέλη του Κοινοβουλίου, τους υπαλλήλους της Βουλής, τους επιστημονικούς συνεργάτες των Βουλευτών και γενικότερα για οποιοδήποτε πρόσωπο διατηρεί λογαριασμό στα ηλεκτρονικά συστήματα τη</w:t>
      </w:r>
      <w:r>
        <w:rPr>
          <w:rFonts w:eastAsia="Times New Roman" w:cs="Times New Roman"/>
          <w:szCs w:val="24"/>
        </w:rPr>
        <w:t xml:space="preserve">ς Βουλής. Για τον λόγο αυτό δημιουργείται Γραφείο Διαχείρισης Ψηφιακών Πιστοποιητικών με αρμοδιότητα την έκδοση και διαχείριση των ψηφιακών πιστοποιητικών καθώς και την έκδοση ψηφιακών αντιγράφων. </w:t>
      </w:r>
    </w:p>
    <w:p w14:paraId="0A2B54C0"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Το άρθρο 6 ορίζει ότι η προβλεπόμενες θέσεις –δεν δημιουργ</w:t>
      </w:r>
      <w:r>
        <w:rPr>
          <w:rFonts w:eastAsia="Times New Roman" w:cs="Times New Roman"/>
          <w:szCs w:val="24"/>
        </w:rPr>
        <w:t xml:space="preserve">ούνται νέες θέσεις- μπορούν να καλύπτονται και με απόσπαση δικηγόρων απασχολούμενων με πάγια αντιμισθία με σχέση έμμισθης εντολής δικηγόρων του δημοσίου τομέα, επιτυγχάνοντας έτσι μια χρηματική εξοικονόμηση. </w:t>
      </w:r>
    </w:p>
    <w:p w14:paraId="0A2B54C1"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Με το άρθρο 7 ορίζεται ότι η εξαίρεση από την υ</w:t>
      </w:r>
      <w:r>
        <w:rPr>
          <w:rFonts w:eastAsia="Times New Roman" w:cs="Times New Roman"/>
          <w:szCs w:val="24"/>
        </w:rPr>
        <w:t>ποχρεωτική αναστολή του δικηγορικού λειτουργήματος</w:t>
      </w:r>
      <w:r>
        <w:rPr>
          <w:rFonts w:eastAsia="Times New Roman" w:cs="Times New Roman"/>
          <w:szCs w:val="24"/>
        </w:rPr>
        <w:t>,</w:t>
      </w:r>
      <w:r>
        <w:rPr>
          <w:rFonts w:eastAsia="Times New Roman" w:cs="Times New Roman"/>
          <w:szCs w:val="24"/>
        </w:rPr>
        <w:t xml:space="preserve"> που ισχύει για τους μετακλητούς υπαλλήλους</w:t>
      </w:r>
      <w:r>
        <w:rPr>
          <w:rFonts w:eastAsia="Times New Roman" w:cs="Times New Roman"/>
          <w:szCs w:val="24"/>
        </w:rPr>
        <w:t>,</w:t>
      </w:r>
      <w:r>
        <w:rPr>
          <w:rFonts w:eastAsia="Times New Roman" w:cs="Times New Roman"/>
          <w:szCs w:val="24"/>
        </w:rPr>
        <w:t xml:space="preserve"> επεκτείνεται και στους υπαλλήλους δικηγόρους που απασχολούνται στα </w:t>
      </w:r>
      <w:r>
        <w:rPr>
          <w:rFonts w:eastAsia="Times New Roman" w:cs="Times New Roman"/>
          <w:szCs w:val="24"/>
        </w:rPr>
        <w:t>Γ</w:t>
      </w:r>
      <w:r>
        <w:rPr>
          <w:rFonts w:eastAsia="Times New Roman" w:cs="Times New Roman"/>
          <w:szCs w:val="24"/>
        </w:rPr>
        <w:t>ραφεία του Προέδρου της Βουλής, του Γενικού Γραμματέα της Βουλής και των Προέδρων των Κοινοβ</w:t>
      </w:r>
      <w:r>
        <w:rPr>
          <w:rFonts w:eastAsia="Times New Roman" w:cs="Times New Roman"/>
          <w:szCs w:val="24"/>
        </w:rPr>
        <w:t xml:space="preserve">ουλευτικών Ομάδων. </w:t>
      </w:r>
    </w:p>
    <w:p w14:paraId="0A2B54C2"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lastRenderedPageBreak/>
        <w:t>Το άρθρο 8 έχει να κάνει με τις μετακινήσεις των υπαλλήλων της Βουλής. Παλιά, οι μετακινήσεις των υπαλλήλων γίνονταν με διαβλητό τρόπο, δηλαδή οποιαδήποτε στιγμή και με απόφαση του Γενικού Γραμματέα. Ήδη έχουν ψηφιστεί διατάξεις σύμφωνα</w:t>
      </w:r>
      <w:r>
        <w:rPr>
          <w:rFonts w:eastAsia="Times New Roman" w:cs="Times New Roman"/>
          <w:szCs w:val="24"/>
        </w:rPr>
        <w:t xml:space="preserve"> με τις οποίες το κριτήριο για τις μετακινήσεις είναι οι ανάγκες των </w:t>
      </w:r>
      <w:r>
        <w:rPr>
          <w:rFonts w:eastAsia="Times New Roman" w:cs="Times New Roman"/>
          <w:szCs w:val="24"/>
        </w:rPr>
        <w:t>Υ</w:t>
      </w:r>
      <w:r>
        <w:rPr>
          <w:rFonts w:eastAsia="Times New Roman" w:cs="Times New Roman"/>
          <w:szCs w:val="24"/>
        </w:rPr>
        <w:t>πηρεσιών και η καλύτερη λειτουργία τους. Οι μετακινήσεις των υπαλλήλων, εκτός από ειδικές περιπτώσεις, τώρα γίνονται δύο φορές τον χρόνο με απόφαση του υπηρεσιακού συμβουλίου. Προηγουμέν</w:t>
      </w:r>
      <w:r>
        <w:rPr>
          <w:rFonts w:eastAsia="Times New Roman" w:cs="Times New Roman"/>
          <w:szCs w:val="24"/>
        </w:rPr>
        <w:t xml:space="preserve">ως, οι </w:t>
      </w:r>
      <w:r>
        <w:rPr>
          <w:rFonts w:eastAsia="Times New Roman" w:cs="Times New Roman"/>
          <w:szCs w:val="24"/>
        </w:rPr>
        <w:t>Υ</w:t>
      </w:r>
      <w:r>
        <w:rPr>
          <w:rFonts w:eastAsia="Times New Roman" w:cs="Times New Roman"/>
          <w:szCs w:val="24"/>
        </w:rPr>
        <w:t xml:space="preserve">πηρεσίες αναρτούν τις ανάγκες τους και οι υπάλληλοι τις επιθυμίες τους. </w:t>
      </w:r>
    </w:p>
    <w:p w14:paraId="0A2B54C3"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Με τις υπό ψήφιση σήμερα διατάξεις αποσαφηνίζεται ότι η αρχική τοποθέτηση του προσωπικού γίνεται με απόφαση του Προέδρου της Βουλής με γνώμονα τις ανάγκες των </w:t>
      </w:r>
      <w:r>
        <w:rPr>
          <w:rFonts w:eastAsia="Times New Roman" w:cs="Times New Roman"/>
          <w:szCs w:val="24"/>
        </w:rPr>
        <w:t>Υ</w:t>
      </w:r>
      <w:r>
        <w:rPr>
          <w:rFonts w:eastAsia="Times New Roman" w:cs="Times New Roman"/>
          <w:szCs w:val="24"/>
        </w:rPr>
        <w:t>πηρεσιών και τα</w:t>
      </w:r>
      <w:r>
        <w:rPr>
          <w:rFonts w:eastAsia="Times New Roman" w:cs="Times New Roman"/>
          <w:szCs w:val="24"/>
        </w:rPr>
        <w:t xml:space="preserve"> προσόντα των υπαλλήλων. Περαιτέρω, σχετικά με μετακίνηση του προσωπικού και προς σκοπό του καλύτερου προγραμματισμού του έργου των </w:t>
      </w:r>
      <w:r>
        <w:rPr>
          <w:rFonts w:eastAsia="Times New Roman" w:cs="Times New Roman"/>
          <w:szCs w:val="24"/>
        </w:rPr>
        <w:t>Υ</w:t>
      </w:r>
      <w:r>
        <w:rPr>
          <w:rFonts w:eastAsia="Times New Roman" w:cs="Times New Roman"/>
          <w:szCs w:val="24"/>
        </w:rPr>
        <w:t>πηρεσιών της Βουλής ορίζεται ότι οι γενικές διευθύνσεις και οι οργανικές μονάδες, που υπάγονται διοικητικά στον Πρόεδρο της</w:t>
      </w:r>
      <w:r>
        <w:rPr>
          <w:rFonts w:eastAsia="Times New Roman" w:cs="Times New Roman"/>
          <w:szCs w:val="24"/>
        </w:rPr>
        <w:t xml:space="preserve"> Βουλής, υποβάλλουν, όχι κάθε έξι μήνες όπως ήταν πριν, αλλά το τελευταίο τρίμηνο κάθε έτους στη </w:t>
      </w:r>
      <w:r>
        <w:rPr>
          <w:rFonts w:eastAsia="Times New Roman" w:cs="Times New Roman"/>
          <w:szCs w:val="24"/>
        </w:rPr>
        <w:lastRenderedPageBreak/>
        <w:t>Διεύθυνση Ανθρώπινου Δυναμικού και Επιμόρφωσης έκθεση αναγκών τους σε ανθρώπινο δυναμικό. Έχει αλλάξει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διάταξη για το πώς γίνονται οι μετακινήσεις, </w:t>
      </w:r>
      <w:r>
        <w:rPr>
          <w:rFonts w:eastAsia="Times New Roman" w:cs="Times New Roman"/>
          <w:szCs w:val="24"/>
        </w:rPr>
        <w:t>αλλά τώρα αλλάζει και το χρονικό σημείο, μία φορά τον χρόνο -το τελευταίο τρίμηνο- και όχι δύο φορές.</w:t>
      </w:r>
    </w:p>
    <w:p w14:paraId="0A2B54C4"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9 προσαρμόζονται οι μισθολογικές αποδοχές των γιατρών της Βουλής με τις αποδοχές των γιατρών και οδοντιάτρων του Εθνικού Συστήματος Υγείας. </w:t>
      </w:r>
    </w:p>
    <w:p w14:paraId="0A2B54C5"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Με τα άρθρα 10 και 11 ρυθμίζεται το σύστημα πληρωμών. Αποσαφηνίζεται ότι οι διατάξεις του δημόσιου λογιστικού, που τις βρίσκουμε στις διατάξεις του ν.4270/2014, εφαρμόζονται και για τη Βουλή. Προβλέπεται το άνοιγμα διακριτού λογαριασμού με την επωνυμία «Βο</w:t>
      </w:r>
      <w:r>
        <w:rPr>
          <w:rFonts w:eastAsia="Times New Roman" w:cs="Times New Roman"/>
          <w:szCs w:val="24"/>
        </w:rPr>
        <w:t xml:space="preserve">υλή των Ελλήνων» στην Τράπεζα της Ελλάδος, μέσω του οποίου θα γίνονται οι πληρωμές της Βουλής, οι οποίες μέχρι σήμερα γίνονταν μέσω ΔΟΥ. </w:t>
      </w:r>
    </w:p>
    <w:p w14:paraId="0A2B54C6"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Σχετική με την παραπάνω διάταξη είναι και η διάταξη του άρθρου 12, με την οποία επανακαθορίζεται η διαδικασία πληρωμής</w:t>
      </w:r>
      <w:r>
        <w:rPr>
          <w:rFonts w:eastAsia="Times New Roman" w:cs="Times New Roman"/>
          <w:szCs w:val="24"/>
        </w:rPr>
        <w:t xml:space="preserve"> δαπανών του προϋπολογισμού της Βουλής. Έτσι ορίζεται ότι η πληρωμή των αποζημιώσεων και κάθε άλλης απολαβής των Βουλευτών, των αποδοχών, των δαπανών του προσωπικού </w:t>
      </w:r>
      <w:r>
        <w:rPr>
          <w:rFonts w:eastAsia="Times New Roman" w:cs="Times New Roman"/>
          <w:szCs w:val="24"/>
        </w:rPr>
        <w:lastRenderedPageBreak/>
        <w:t>της Βουλής, των επιστημονικών συνεργατών των Βουλευτών και του προσωπικού που εξυπηρετεί αν</w:t>
      </w:r>
      <w:r>
        <w:rPr>
          <w:rFonts w:eastAsia="Times New Roman" w:cs="Times New Roman"/>
          <w:szCs w:val="24"/>
        </w:rPr>
        <w:t>άγκες της Βουλής, καθώς και κάθε άλλη δαπάνη της Βουλής</w:t>
      </w:r>
      <w:r>
        <w:rPr>
          <w:rFonts w:eastAsia="Times New Roman" w:cs="Times New Roman"/>
          <w:szCs w:val="24"/>
        </w:rPr>
        <w:t>,</w:t>
      </w:r>
      <w:r>
        <w:rPr>
          <w:rFonts w:eastAsia="Times New Roman" w:cs="Times New Roman"/>
          <w:szCs w:val="24"/>
        </w:rPr>
        <w:t xml:space="preserve"> πραγματοποιείται μέσω του πληροφοριακού της συστήματος με χρήση διαδικτυακών υπηρεσιών που παρέχονται από τη Γενική Γραμματεία Πληροφορικών Συστημάτων του Υπουργείου Οικονομικών.</w:t>
      </w:r>
    </w:p>
    <w:p w14:paraId="0A2B54C7"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Με το άρθρο 13 η υφι</w:t>
      </w:r>
      <w:r>
        <w:rPr>
          <w:rFonts w:eastAsia="Times New Roman" w:cs="Times New Roman"/>
          <w:szCs w:val="24"/>
        </w:rPr>
        <w:t xml:space="preserve">στάμενη Νομική Υπηρεσία της Βουλής εντάσσεται στην Επιστημονική Υπηρεσία της Βουλής για λόγους ουσιαστικούς και λειτουργικούς. </w:t>
      </w:r>
    </w:p>
    <w:p w14:paraId="0A2B54C8"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Με το άρθρο 14 θεσπίζεται μια συγκεκριμένη διάταξη. Προτείνεται η σύσταση δύο θέσεων ειδικών συμβούλων στο Επιστημονικό Συμβούλι</w:t>
      </w:r>
      <w:r>
        <w:rPr>
          <w:rFonts w:eastAsia="Times New Roman" w:cs="Times New Roman"/>
          <w:szCs w:val="24"/>
        </w:rPr>
        <w:t>ο της Βουλής για μια τριετία, με αποδοχές προϊσταμένου Διεύθυνσης Επιστημονικής Υπηρεσίας της Βουλής. Οι δύο αυτοί υπάλληλοι που τοποθετούνται σε αυτές τις δύο θέσεις, σκοπό έχουν την επικουρία της Επιστημονικής Υπηρεσίας της Βουλής εν</w:t>
      </w:r>
      <w:r>
        <w:rPr>
          <w:rFonts w:eastAsia="Times New Roman" w:cs="Times New Roman"/>
          <w:szCs w:val="24"/>
        </w:rPr>
        <w:t xml:space="preserve"> </w:t>
      </w:r>
      <w:r>
        <w:rPr>
          <w:rFonts w:eastAsia="Times New Roman" w:cs="Times New Roman"/>
          <w:szCs w:val="24"/>
        </w:rPr>
        <w:t xml:space="preserve">όψει και της πρώτης </w:t>
      </w:r>
      <w:r>
        <w:rPr>
          <w:rFonts w:eastAsia="Times New Roman" w:cs="Times New Roman"/>
          <w:szCs w:val="24"/>
        </w:rPr>
        <w:t xml:space="preserve">εφαρμογής και κωδικοποίησης του νέου Κανονισμού της Βουλής Μέρος Β΄. Οι θέσεις αυτές καταλαμβάνονται λόγω της μεγάλης πείρας που διαθέτουν από τους </w:t>
      </w:r>
      <w:proofErr w:type="spellStart"/>
      <w:r>
        <w:rPr>
          <w:rFonts w:eastAsia="Times New Roman" w:cs="Times New Roman"/>
          <w:szCs w:val="24"/>
        </w:rPr>
        <w:t>ασκήσαντες</w:t>
      </w:r>
      <w:proofErr w:type="spellEnd"/>
      <w:r>
        <w:rPr>
          <w:rFonts w:eastAsia="Times New Roman" w:cs="Times New Roman"/>
          <w:szCs w:val="24"/>
        </w:rPr>
        <w:t xml:space="preserve">, εν προκειμένω τις </w:t>
      </w:r>
      <w:proofErr w:type="spellStart"/>
      <w:r>
        <w:rPr>
          <w:rFonts w:eastAsia="Times New Roman" w:cs="Times New Roman"/>
          <w:szCs w:val="24"/>
        </w:rPr>
        <w:t>ασκήσασες</w:t>
      </w:r>
      <w:proofErr w:type="spellEnd"/>
      <w:r>
        <w:rPr>
          <w:rFonts w:eastAsia="Times New Roman" w:cs="Times New Roman"/>
          <w:szCs w:val="24"/>
        </w:rPr>
        <w:t>, σε καθή</w:t>
      </w:r>
      <w:r>
        <w:rPr>
          <w:rFonts w:eastAsia="Times New Roman" w:cs="Times New Roman"/>
          <w:szCs w:val="24"/>
        </w:rPr>
        <w:lastRenderedPageBreak/>
        <w:t>κοντα προϊσταμένου Γενικής Διεύθυνσης της Βουλής κατά το αμέ</w:t>
      </w:r>
      <w:r>
        <w:rPr>
          <w:rFonts w:eastAsia="Times New Roman" w:cs="Times New Roman"/>
          <w:szCs w:val="24"/>
        </w:rPr>
        <w:t xml:space="preserve">σως προηγούμενο διάστημα και παύουν να υφίστανται μετά την παρέλευση τριετίας από την πλήρωσή τους. </w:t>
      </w:r>
    </w:p>
    <w:p w14:paraId="0A2B54C9"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Τελειώνοντας, με τις διατάξεις των άρθρων 15 και 16 τροποποιούνται τα άρθρα 120 και 160 του Κανονισμού της Βουλής -το Α΄ Μέρος- για να προσαρμοστούν στα πα</w:t>
      </w:r>
      <w:r>
        <w:rPr>
          <w:rFonts w:eastAsia="Times New Roman" w:cs="Times New Roman"/>
          <w:szCs w:val="24"/>
        </w:rPr>
        <w:t xml:space="preserve">ραπάνω που ανέφερα. </w:t>
      </w:r>
    </w:p>
    <w:p w14:paraId="0A2B54CA"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Με το άρθρο 17 ορίζεται ο χρόνος έναρξης και ισχύος της προτεινόμενης πρότασης, ο οποίος είναι από τη δημοσίευση της σημερινής απόφασης της Ολομέλειας στην Εφημερίδα της Κυβερνήσεως.</w:t>
      </w:r>
    </w:p>
    <w:p w14:paraId="0A2B54CB"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A2B54C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w:t>
      </w:r>
      <w:r>
        <w:rPr>
          <w:rFonts w:eastAsia="Times New Roman" w:cs="Times New Roman"/>
          <w:szCs w:val="24"/>
        </w:rPr>
        <w:t>, κυρία συνάδελφε.</w:t>
      </w:r>
    </w:p>
    <w:p w14:paraId="0A2B54CD"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ισηγητής της Νέας Δημοκρατίας κ. Ιωάννης </w:t>
      </w:r>
      <w:proofErr w:type="spellStart"/>
      <w:r>
        <w:rPr>
          <w:rFonts w:eastAsia="Times New Roman" w:cs="Times New Roman"/>
          <w:szCs w:val="24"/>
        </w:rPr>
        <w:t>Τραγάκης</w:t>
      </w:r>
      <w:proofErr w:type="spellEnd"/>
      <w:r>
        <w:rPr>
          <w:rFonts w:eastAsia="Times New Roman" w:cs="Times New Roman"/>
          <w:szCs w:val="24"/>
        </w:rPr>
        <w:t>.</w:t>
      </w:r>
    </w:p>
    <w:p w14:paraId="0A2B54CE"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συνάδελφ</w:t>
      </w:r>
      <w:r>
        <w:rPr>
          <w:rFonts w:eastAsia="Times New Roman" w:cs="Times New Roman"/>
          <w:szCs w:val="24"/>
        </w:rPr>
        <w:t>ε, ορίστε, έχετε τον λόγο.</w:t>
      </w:r>
    </w:p>
    <w:p w14:paraId="0A2B54CF"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ΤΡΑΓΑΚΗΣ:</w:t>
      </w:r>
      <w:r>
        <w:rPr>
          <w:rFonts w:eastAsia="Times New Roman" w:cs="Times New Roman"/>
          <w:szCs w:val="24"/>
        </w:rPr>
        <w:t xml:space="preserve"> Κυρίες και κύριοι συνάδελφοι, στις 28</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είχαμε κάνει μια εκτεταμένη αναθεώρηση-τροποποίηση του Κανονισμού</w:t>
      </w:r>
      <w:r>
        <w:rPr>
          <w:rFonts w:eastAsia="Times New Roman" w:cs="Times New Roman"/>
          <w:szCs w:val="24"/>
        </w:rPr>
        <w:t xml:space="preserve"> της Βουλής. Τα κυριότερα σημεία τ</w:t>
      </w:r>
      <w:r>
        <w:rPr>
          <w:rFonts w:eastAsia="Times New Roman" w:cs="Times New Roman"/>
          <w:szCs w:val="24"/>
        </w:rPr>
        <w:t>ή</w:t>
      </w:r>
      <w:r>
        <w:rPr>
          <w:rFonts w:eastAsia="Times New Roman" w:cs="Times New Roman"/>
          <w:szCs w:val="24"/>
        </w:rPr>
        <w:t>ς τότε τροποποίησης για εμένα ήταν:</w:t>
      </w:r>
    </w:p>
    <w:p w14:paraId="0A2B54D0"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οι ειδικοί κανονισμοί οι οποίοι </w:t>
      </w:r>
      <w:proofErr w:type="spellStart"/>
      <w:r>
        <w:rPr>
          <w:rFonts w:eastAsia="Times New Roman" w:cs="Times New Roman"/>
          <w:szCs w:val="24"/>
        </w:rPr>
        <w:t>ενετάχθησαν</w:t>
      </w:r>
      <w:proofErr w:type="spellEnd"/>
      <w:r>
        <w:rPr>
          <w:rFonts w:eastAsia="Times New Roman" w:cs="Times New Roman"/>
          <w:szCs w:val="24"/>
        </w:rPr>
        <w:t xml:space="preserve"> στο Μέρος Β΄ του Κανονισμού και το γεγονός ότι ορισμένες αλλαγές, οι οποίες έπρεπε να γίνουν σε εφαρμογή του νόμου του Υπουργού Διοικ</w:t>
      </w:r>
      <w:r>
        <w:rPr>
          <w:rFonts w:eastAsia="Times New Roman" w:cs="Times New Roman"/>
          <w:szCs w:val="24"/>
        </w:rPr>
        <w:t>ητικής Μεταρρύθμισης, προσαρμόστηκαν στις διαδικασίες της Βουλής.</w:t>
      </w:r>
    </w:p>
    <w:p w14:paraId="0A2B54D1" w14:textId="77777777" w:rsidR="005A3457" w:rsidRDefault="0013442F">
      <w:pPr>
        <w:spacing w:line="600" w:lineRule="auto"/>
        <w:ind w:firstLine="720"/>
        <w:contextualSpacing/>
        <w:jc w:val="both"/>
        <w:rPr>
          <w:rFonts w:eastAsia="Times New Roman"/>
          <w:szCs w:val="24"/>
        </w:rPr>
      </w:pPr>
      <w:r>
        <w:rPr>
          <w:rFonts w:eastAsia="Times New Roman"/>
          <w:szCs w:val="24"/>
        </w:rPr>
        <w:t xml:space="preserve">Εδώ εμείς προσαρμοζόμενοι κάναμε ήδη εφαρμογή, κάναμε την πρώτη αξιολόγηση για τους </w:t>
      </w:r>
      <w:r w:rsidRPr="00B01D74">
        <w:rPr>
          <w:rFonts w:eastAsia="Times New Roman"/>
          <w:szCs w:val="24"/>
        </w:rPr>
        <w:t>γενικούς διευθυντές</w:t>
      </w:r>
      <w:r>
        <w:rPr>
          <w:rFonts w:eastAsia="Times New Roman"/>
          <w:szCs w:val="24"/>
        </w:rPr>
        <w:t>, έπονται και οι υπόλοιπες αξιολογήσεις. Δεν ξέρω εάν είναι στις προθέσεις σας να ξεκιν</w:t>
      </w:r>
      <w:r>
        <w:rPr>
          <w:rFonts w:eastAsia="Times New Roman"/>
          <w:szCs w:val="24"/>
        </w:rPr>
        <w:t xml:space="preserve">ήσουν οι αιτήσεις για τις αξιολογήσεις των </w:t>
      </w:r>
      <w:r>
        <w:rPr>
          <w:rFonts w:eastAsia="Times New Roman"/>
          <w:szCs w:val="24"/>
        </w:rPr>
        <w:t>δ</w:t>
      </w:r>
      <w:r>
        <w:rPr>
          <w:rFonts w:eastAsia="Times New Roman"/>
          <w:szCs w:val="24"/>
        </w:rPr>
        <w:t xml:space="preserve">ιευθυντών από τις 4 Αυγούστου και να λήξουν στις 11 Σεπτεμβρίου. </w:t>
      </w:r>
    </w:p>
    <w:p w14:paraId="0A2B54D2" w14:textId="77777777" w:rsidR="005A3457" w:rsidRDefault="0013442F">
      <w:pPr>
        <w:spacing w:line="600" w:lineRule="auto"/>
        <w:ind w:firstLine="720"/>
        <w:contextualSpacing/>
        <w:jc w:val="both"/>
        <w:rPr>
          <w:rFonts w:eastAsia="Times New Roman"/>
          <w:szCs w:val="24"/>
        </w:rPr>
      </w:pPr>
      <w:r>
        <w:rPr>
          <w:rFonts w:eastAsia="Times New Roman"/>
          <w:szCs w:val="24"/>
        </w:rPr>
        <w:t>Κύριε Πρόεδρε, επειδή παρεμβάλλονται οι ημέρες των διακοπών και επειδή οι ενδιαφερόμενοι πρέπει να μαζέψουν πάρα πολλά χαρτιά για να υποβάλουν την</w:t>
      </w:r>
      <w:r>
        <w:rPr>
          <w:rFonts w:eastAsia="Times New Roman"/>
          <w:szCs w:val="24"/>
        </w:rPr>
        <w:t xml:space="preserve"> υποψηφιότητα και επειδή έχουν και το δικαίωμα να υποβάλουν υποψηφιότητα σε τρεις Διευθύνσεις</w:t>
      </w:r>
      <w:r>
        <w:rPr>
          <w:rFonts w:eastAsia="Times New Roman"/>
          <w:szCs w:val="24"/>
        </w:rPr>
        <w:t>,</w:t>
      </w:r>
      <w:r>
        <w:rPr>
          <w:rFonts w:eastAsia="Times New Roman"/>
          <w:szCs w:val="24"/>
        </w:rPr>
        <w:t xml:space="preserve"> θα δημιουργηθεί ένα πρόβλημα. Θα έλεγα, </w:t>
      </w:r>
      <w:r>
        <w:rPr>
          <w:rFonts w:eastAsia="Times New Roman"/>
          <w:szCs w:val="24"/>
        </w:rPr>
        <w:lastRenderedPageBreak/>
        <w:t>λοιπόν, εάν είναι δυνατόν, να το μετακινήσουμε αυτό και να αρχίσουν οι αιτήσεις από τον Σεπτέμβριο, ώστε να έχουν τη δυνα</w:t>
      </w:r>
      <w:r>
        <w:rPr>
          <w:rFonts w:eastAsia="Times New Roman"/>
          <w:szCs w:val="24"/>
        </w:rPr>
        <w:t xml:space="preserve">τότητα αυτή για να μπορέσουν να αξιοποιήσουν </w:t>
      </w:r>
      <w:r>
        <w:rPr>
          <w:rFonts w:eastAsia="Times New Roman"/>
          <w:szCs w:val="24"/>
        </w:rPr>
        <w:t xml:space="preserve">αυτό </w:t>
      </w:r>
      <w:r>
        <w:rPr>
          <w:rFonts w:eastAsia="Times New Roman"/>
          <w:szCs w:val="24"/>
        </w:rPr>
        <w:t>το χρονικό διάστημα για να βγάλουν τα χαρτιά τα οποία απαιτούνται.</w:t>
      </w:r>
    </w:p>
    <w:p w14:paraId="0A2B54D3" w14:textId="77777777" w:rsidR="005A3457" w:rsidRDefault="0013442F">
      <w:pPr>
        <w:spacing w:line="600" w:lineRule="auto"/>
        <w:ind w:firstLine="720"/>
        <w:contextualSpacing/>
        <w:jc w:val="both"/>
        <w:rPr>
          <w:rFonts w:eastAsia="Times New Roman"/>
          <w:szCs w:val="24"/>
        </w:rPr>
      </w:pPr>
      <w:r>
        <w:rPr>
          <w:rFonts w:eastAsia="Times New Roman"/>
          <w:szCs w:val="24"/>
        </w:rPr>
        <w:t>Στη σημερινή τροποποίηση του Κανονισμού εγώ ξεχωρίζω ένα και πολύ σημαντικό θέμα. Επιβάλλεται η αυτονομία της Βουλής και αυτό έχει πολύ μεγ</w:t>
      </w:r>
      <w:r>
        <w:rPr>
          <w:rFonts w:eastAsia="Times New Roman"/>
          <w:szCs w:val="24"/>
        </w:rPr>
        <w:t>άλη σημασία. Και όχι μόνο επιβάλλεται, αλλά επιβάλλεται και με γνωμοδότηση του Επιστημονικού Συμβουλίου της Βουλής, που είναι πολύ σημαντικό, διότι οι γνωμοδοτήσεις του Επιστημονικού Συμβουλίου είναι πάντοτε σεβαστές τουλάχιστον από τη Βουλή. Δεν ξέρω τι γ</w:t>
      </w:r>
      <w:r>
        <w:rPr>
          <w:rFonts w:eastAsia="Times New Roman"/>
          <w:szCs w:val="24"/>
        </w:rPr>
        <w:t>ίνεται με την Κυβέρνηση, εκεί έχω πολλές αντιρρήσεις, διότι όλοι εμείς</w:t>
      </w:r>
      <w:r>
        <w:rPr>
          <w:rFonts w:eastAsia="Times New Roman"/>
          <w:szCs w:val="24"/>
        </w:rPr>
        <w:t>,</w:t>
      </w:r>
      <w:r>
        <w:rPr>
          <w:rFonts w:eastAsia="Times New Roman"/>
          <w:szCs w:val="24"/>
        </w:rPr>
        <w:t xml:space="preserve"> οι οποίοι ανατρέχουμε στην έκθεση της Επιστημονικής Επιτροπής της Βουλής σε ό,τι αφορά τη γνωμοδότηση για τη συνταγματικότητα ορισμένων νόμων υπάρχουν πάρα πολλές διαφορές και τις περι</w:t>
      </w:r>
      <w:r>
        <w:rPr>
          <w:rFonts w:eastAsia="Times New Roman"/>
          <w:szCs w:val="24"/>
        </w:rPr>
        <w:t>σσότερες φορές είναι πολύ σημαντικό αυτό. Η Κυβέρνηση δεν λαμβάνει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καθόλου σχεδόν αυτές τις γνωμοδοτήσεις του Επιστημονικού Συμβουλίου της Βουλής.</w:t>
      </w:r>
    </w:p>
    <w:p w14:paraId="0A2B54D4" w14:textId="77777777" w:rsidR="005A3457" w:rsidRDefault="0013442F">
      <w:pPr>
        <w:spacing w:line="600" w:lineRule="auto"/>
        <w:ind w:firstLine="720"/>
        <w:contextualSpacing/>
        <w:jc w:val="both"/>
        <w:rPr>
          <w:rFonts w:eastAsia="Times New Roman"/>
          <w:szCs w:val="24"/>
        </w:rPr>
      </w:pPr>
      <w:r>
        <w:rPr>
          <w:rFonts w:eastAsia="Times New Roman"/>
          <w:szCs w:val="24"/>
        </w:rPr>
        <w:t xml:space="preserve">Το θεωρώ, λοιπόν, πολύ σημαντικό αυτό, διότι η αυτονομία της Βουλής </w:t>
      </w:r>
      <w:r>
        <w:rPr>
          <w:rFonts w:eastAsia="Times New Roman"/>
          <w:szCs w:val="24"/>
        </w:rPr>
        <w:t>-</w:t>
      </w:r>
      <w:r>
        <w:rPr>
          <w:rFonts w:eastAsia="Times New Roman"/>
          <w:szCs w:val="24"/>
        </w:rPr>
        <w:t xml:space="preserve">και όχι η αυτοτέλεια, διότι </w:t>
      </w:r>
      <w:r>
        <w:rPr>
          <w:rFonts w:eastAsia="Times New Roman"/>
          <w:szCs w:val="24"/>
        </w:rPr>
        <w:t xml:space="preserve">είναι αυτονομία της </w:t>
      </w:r>
      <w:r>
        <w:rPr>
          <w:rFonts w:eastAsia="Times New Roman"/>
          <w:szCs w:val="24"/>
        </w:rPr>
        <w:lastRenderedPageBreak/>
        <w:t>Βουλής</w:t>
      </w:r>
      <w:r>
        <w:rPr>
          <w:rFonts w:eastAsia="Times New Roman"/>
          <w:szCs w:val="24"/>
        </w:rPr>
        <w:t>-</w:t>
      </w:r>
      <w:r>
        <w:rPr>
          <w:rFonts w:eastAsia="Times New Roman"/>
          <w:szCs w:val="24"/>
        </w:rPr>
        <w:t xml:space="preserve"> μας δίνει το δικαίωμα να είμαστε εμείς υπεύθυνοι για τα του οίκου μας. Και αυτό είναι το πιο σημαντικό για εμένα θέμα.</w:t>
      </w:r>
    </w:p>
    <w:p w14:paraId="0A2B54D5" w14:textId="77777777" w:rsidR="005A3457" w:rsidRDefault="0013442F">
      <w:pPr>
        <w:spacing w:line="600" w:lineRule="auto"/>
        <w:ind w:firstLine="720"/>
        <w:contextualSpacing/>
        <w:jc w:val="both"/>
        <w:rPr>
          <w:rFonts w:eastAsia="Times New Roman"/>
          <w:szCs w:val="24"/>
        </w:rPr>
      </w:pPr>
      <w:r>
        <w:rPr>
          <w:rFonts w:eastAsia="Times New Roman"/>
          <w:szCs w:val="24"/>
        </w:rPr>
        <w:t>Εκείνο που θα πρέπει να προχωρήσουμε σαν επόμενο βήμα, νομίζω το εξήγγειλε κιόλας ο κύριος Πρόεδρος όταν συζη</w:t>
      </w:r>
      <w:r>
        <w:rPr>
          <w:rFonts w:eastAsia="Times New Roman"/>
          <w:szCs w:val="24"/>
        </w:rPr>
        <w:t>τ</w:t>
      </w:r>
      <w:r>
        <w:rPr>
          <w:rFonts w:eastAsia="Times New Roman"/>
          <w:szCs w:val="24"/>
        </w:rPr>
        <w:t>ούσα</w:t>
      </w:r>
      <w:r>
        <w:rPr>
          <w:rFonts w:eastAsia="Times New Roman"/>
          <w:szCs w:val="24"/>
        </w:rPr>
        <w:t>με στην Επιτροπή Κανονισμού, είναι η κωδικοποίηση όχι μόνο του Β΄ Μέρους, το οποίο είναι αχανές, αλλά και του Α΄ Μέρους, δηλαδή του Κοινοβουλευτικού Μέρους. Θα πρέπει να πάψουν να υπάρχουν οι αστερίσκοι από την τροποποίηση που είχαμε κάνει το 2001. Υπ</w:t>
      </w:r>
      <w:r>
        <w:rPr>
          <w:rFonts w:eastAsia="Times New Roman"/>
          <w:szCs w:val="24"/>
        </w:rPr>
        <w:t>άρχουν ακόμα και τροποποιήσεις του 1996 που είχαμε κάνει. Άρα η κωδικοποίηση είναι ένα θέμα το οποίο είναι πάρα πολύ σημαντικό.</w:t>
      </w:r>
    </w:p>
    <w:p w14:paraId="0A2B54D6" w14:textId="77777777" w:rsidR="005A3457" w:rsidRDefault="0013442F">
      <w:pPr>
        <w:spacing w:line="600" w:lineRule="auto"/>
        <w:ind w:firstLine="720"/>
        <w:contextualSpacing/>
        <w:jc w:val="both"/>
        <w:rPr>
          <w:rFonts w:eastAsia="Times New Roman"/>
          <w:szCs w:val="24"/>
        </w:rPr>
      </w:pPr>
      <w:r>
        <w:rPr>
          <w:rFonts w:eastAsia="Times New Roman"/>
          <w:szCs w:val="24"/>
        </w:rPr>
        <w:t>Θα προχωρήσω στα άρθρα. Και θα ζητήσω την άδεια του Σώματος τοποθετούμενος επί των άρθρων να ψηφίζω κιόλας, διότι επειδή είμαι ε</w:t>
      </w:r>
      <w:r>
        <w:rPr>
          <w:rFonts w:eastAsia="Times New Roman"/>
          <w:szCs w:val="24"/>
        </w:rPr>
        <w:t>ισηγητής στην Επιτροπή Θεσμών και Διαφάνειας</w:t>
      </w:r>
      <w:r>
        <w:rPr>
          <w:rFonts w:eastAsia="Times New Roman"/>
          <w:szCs w:val="24"/>
        </w:rPr>
        <w:t>,</w:t>
      </w:r>
      <w:r>
        <w:rPr>
          <w:rFonts w:eastAsia="Times New Roman"/>
          <w:szCs w:val="24"/>
        </w:rPr>
        <w:t xml:space="preserve"> </w:t>
      </w:r>
      <w:r>
        <w:rPr>
          <w:rFonts w:eastAsia="Times New Roman"/>
          <w:szCs w:val="24"/>
        </w:rPr>
        <w:t>δεν θα είμαι εδώ</w:t>
      </w:r>
      <w:r>
        <w:rPr>
          <w:rFonts w:eastAsia="Times New Roman"/>
          <w:szCs w:val="24"/>
        </w:rPr>
        <w:t xml:space="preserve"> κατά τη διάρκεια της ψηφοφορίας των άρθρων.</w:t>
      </w:r>
    </w:p>
    <w:p w14:paraId="0A2B54D7" w14:textId="77777777" w:rsidR="005A3457" w:rsidRDefault="0013442F">
      <w:pPr>
        <w:spacing w:line="600" w:lineRule="auto"/>
        <w:ind w:firstLine="720"/>
        <w:contextualSpacing/>
        <w:jc w:val="both"/>
        <w:rPr>
          <w:rFonts w:eastAsia="Times New Roman"/>
          <w:szCs w:val="24"/>
        </w:rPr>
      </w:pPr>
      <w:r>
        <w:rPr>
          <w:rFonts w:eastAsia="Times New Roman"/>
          <w:szCs w:val="24"/>
        </w:rPr>
        <w:t>Στο πρώτο άρθρο διορθώνονται ορισμένες παραβλέψεις -δεν θα έλεγα σφάλματα- σε ό,τι αφορά τη γενικευμένη τροποποίηση την οποία είχαμε κάνει στις 28</w:t>
      </w:r>
      <w:r>
        <w:rPr>
          <w:rFonts w:eastAsia="Times New Roman"/>
          <w:szCs w:val="24"/>
        </w:rPr>
        <w:t>-</w:t>
      </w:r>
      <w:r>
        <w:rPr>
          <w:rFonts w:eastAsia="Times New Roman"/>
          <w:szCs w:val="24"/>
        </w:rPr>
        <w:t>6</w:t>
      </w:r>
      <w:r>
        <w:rPr>
          <w:rFonts w:eastAsia="Times New Roman"/>
          <w:szCs w:val="24"/>
        </w:rPr>
        <w:t>-</w:t>
      </w:r>
      <w:r>
        <w:rPr>
          <w:rFonts w:eastAsia="Times New Roman"/>
          <w:szCs w:val="24"/>
        </w:rPr>
        <w:t>2016. Αυτά τα συμπληρώνουμε τώρα. Μάλιστα αυτή η απόφαση έχει και το ΦΕΚ Α΄122.</w:t>
      </w:r>
    </w:p>
    <w:p w14:paraId="0A2B54D8" w14:textId="77777777" w:rsidR="005A3457" w:rsidRDefault="0013442F">
      <w:pPr>
        <w:spacing w:line="600" w:lineRule="auto"/>
        <w:ind w:firstLine="720"/>
        <w:contextualSpacing/>
        <w:jc w:val="both"/>
        <w:rPr>
          <w:rFonts w:eastAsia="Times New Roman"/>
          <w:szCs w:val="24"/>
        </w:rPr>
      </w:pPr>
      <w:r>
        <w:rPr>
          <w:rFonts w:eastAsia="Times New Roman"/>
          <w:szCs w:val="24"/>
        </w:rPr>
        <w:lastRenderedPageBreak/>
        <w:t>Με το άρθρο 2, κάτι το οποίο θα είναι πολύ λογικό, διευκρινίζεται ότι η συγκρότηση και η λειτουργία της Ειδικής Επιτροπής Εξοπλιστικών Προγραμμάτων και Συμβάσεων και της Ειδική</w:t>
      </w:r>
      <w:r>
        <w:rPr>
          <w:rFonts w:eastAsia="Times New Roman"/>
          <w:szCs w:val="24"/>
        </w:rPr>
        <w:t>ς Διαρκούς Επιτροπής για την παρακολούθηση του Συστήματος Κοινωνικής Ασφάλισης ανήκουν στη Διεύθυνση Διαρκών Επιτροπών.</w:t>
      </w:r>
    </w:p>
    <w:p w14:paraId="0A2B54D9" w14:textId="77777777" w:rsidR="005A3457" w:rsidRDefault="0013442F">
      <w:pPr>
        <w:spacing w:line="600" w:lineRule="auto"/>
        <w:ind w:firstLine="720"/>
        <w:contextualSpacing/>
        <w:jc w:val="both"/>
        <w:rPr>
          <w:rFonts w:eastAsia="Times New Roman"/>
          <w:szCs w:val="24"/>
        </w:rPr>
      </w:pPr>
      <w:r>
        <w:rPr>
          <w:rFonts w:eastAsia="Times New Roman"/>
          <w:szCs w:val="24"/>
        </w:rPr>
        <w:t>Το άρθρο 3 αναφέρεται στη πάγια προκαταβολή της Διεύθυνσης Οικονομικών και του Τμήματος Πληρωμών της Βουλής. Αυτό έχει σχέση με την αυτο</w:t>
      </w:r>
      <w:r>
        <w:rPr>
          <w:rFonts w:eastAsia="Times New Roman"/>
          <w:szCs w:val="24"/>
        </w:rPr>
        <w:t>νομία της Βουλής.</w:t>
      </w:r>
    </w:p>
    <w:p w14:paraId="0A2B54DA" w14:textId="77777777" w:rsidR="005A3457" w:rsidRDefault="0013442F">
      <w:pPr>
        <w:spacing w:line="600" w:lineRule="auto"/>
        <w:ind w:firstLine="720"/>
        <w:contextualSpacing/>
        <w:jc w:val="both"/>
        <w:rPr>
          <w:rFonts w:eastAsia="Times New Roman"/>
          <w:szCs w:val="24"/>
        </w:rPr>
      </w:pPr>
      <w:r>
        <w:rPr>
          <w:rFonts w:eastAsia="Times New Roman"/>
          <w:szCs w:val="24"/>
        </w:rPr>
        <w:t>Το άρθρο 4 αναφέρεται -και εκεί θα πέσει πάρα πολ</w:t>
      </w:r>
      <w:r>
        <w:rPr>
          <w:rFonts w:eastAsia="Times New Roman"/>
          <w:szCs w:val="24"/>
        </w:rPr>
        <w:t>λή</w:t>
      </w:r>
      <w:r>
        <w:rPr>
          <w:rFonts w:eastAsia="Times New Roman"/>
          <w:szCs w:val="24"/>
        </w:rPr>
        <w:t xml:space="preserve"> δουλειά στη Διεύθυνση Ανθρωπίνου Δυναμικού και Επιμόρφωσης- για να ορίσει και να ασκήσει τις σχετικές αρμοδιότητες κατά τα οριζόμενα στο άρθρο 82, πρώην 88 και 76 του Κανονισμού της Βουλή, Μέρος Β΄, σε ό,τι αφορά την τεχνική υποστήριξη για την υποβολή των</w:t>
      </w:r>
      <w:r>
        <w:rPr>
          <w:rFonts w:eastAsia="Times New Roman"/>
          <w:szCs w:val="24"/>
        </w:rPr>
        <w:t xml:space="preserve"> υποψηφιοτήτων.</w:t>
      </w:r>
    </w:p>
    <w:p w14:paraId="0A2B54DB" w14:textId="77777777" w:rsidR="005A3457" w:rsidRDefault="0013442F">
      <w:pPr>
        <w:spacing w:line="600" w:lineRule="auto"/>
        <w:ind w:firstLine="720"/>
        <w:contextualSpacing/>
        <w:jc w:val="both"/>
        <w:rPr>
          <w:rFonts w:eastAsia="Times New Roman"/>
          <w:szCs w:val="24"/>
        </w:rPr>
      </w:pPr>
      <w:r>
        <w:rPr>
          <w:rFonts w:eastAsia="Times New Roman"/>
          <w:szCs w:val="24"/>
        </w:rPr>
        <w:t xml:space="preserve">Με το άρθρο 5 πολύ σωστά η Βουλή μπορεί να εκδίδει ψηφιακά πιστοποιητικά. Μάλιστα, ο νέος Γενικός Διευθυντής στη Βιβλιοθήκη, ο οποίος έχει και αυτή την αρμοδιότητα, είναι ένας άνθρωπος ο οποίος έχει ασχοληθεί πάρα πολύ με το θέμα της </w:t>
      </w:r>
      <w:r>
        <w:rPr>
          <w:rFonts w:eastAsia="Times New Roman"/>
          <w:szCs w:val="24"/>
        </w:rPr>
        <w:lastRenderedPageBreak/>
        <w:t>ηλεκτρ</w:t>
      </w:r>
      <w:r>
        <w:rPr>
          <w:rFonts w:eastAsia="Times New Roman"/>
          <w:szCs w:val="24"/>
        </w:rPr>
        <w:t xml:space="preserve">ονικής διοίκησης και διακυβέρνησης και επομένως μπορεί να προσφέρει τις γνώσεις του σε ό,τι αφορά τη διαχείριση και </w:t>
      </w:r>
      <w:r>
        <w:rPr>
          <w:rFonts w:eastAsia="Times New Roman"/>
          <w:szCs w:val="24"/>
        </w:rPr>
        <w:t>στο</w:t>
      </w:r>
      <w:r>
        <w:rPr>
          <w:rFonts w:eastAsia="Times New Roman"/>
          <w:szCs w:val="24"/>
        </w:rPr>
        <w:t xml:space="preserve"> να εκδίδονται ψηφιακά πιστοποιητικά.</w:t>
      </w:r>
    </w:p>
    <w:p w14:paraId="0A2B54D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Τα άρθρα 6 και 7 είναι σχετικά με το θέμα των δικηγόρων. Εδώ δεν ξέρω αν πρέπει να προσεχθεί το γεγ</w:t>
      </w:r>
      <w:r>
        <w:rPr>
          <w:rFonts w:eastAsia="Times New Roman" w:cs="Times New Roman"/>
          <w:szCs w:val="24"/>
        </w:rPr>
        <w:t xml:space="preserve">ονός ότι υπήρξαν ορισμένες αντιρρήσεις από τους δικηγορικούς συλλόγους </w:t>
      </w:r>
      <w:r>
        <w:rPr>
          <w:rFonts w:eastAsia="Times New Roman" w:cs="Times New Roman"/>
          <w:szCs w:val="24"/>
        </w:rPr>
        <w:t>-</w:t>
      </w:r>
      <w:r>
        <w:rPr>
          <w:rFonts w:eastAsia="Times New Roman" w:cs="Times New Roman"/>
          <w:szCs w:val="24"/>
        </w:rPr>
        <w:t>και μάλιστα από τον Δικηγορικό Σύλλογο Αθηνών</w:t>
      </w:r>
      <w:r>
        <w:rPr>
          <w:rFonts w:eastAsia="Times New Roman" w:cs="Times New Roman"/>
          <w:szCs w:val="24"/>
        </w:rPr>
        <w:t>-</w:t>
      </w:r>
      <w:r>
        <w:rPr>
          <w:rFonts w:eastAsia="Times New Roman" w:cs="Times New Roman"/>
          <w:szCs w:val="24"/>
        </w:rPr>
        <w:t xml:space="preserve"> σε ό,τι αφορά το καθεστώς εργασίας. Να το δούμε αυτό λίγο και να το χτενίσουμε. Έστω με μια γνωμοδότηση της Επιστημονικής Υπηρεσίας της Β</w:t>
      </w:r>
      <w:r>
        <w:rPr>
          <w:rFonts w:eastAsia="Times New Roman" w:cs="Times New Roman"/>
          <w:szCs w:val="24"/>
        </w:rPr>
        <w:t xml:space="preserve">ουλής να καλύψουμε αυτό το θέμα. </w:t>
      </w:r>
    </w:p>
    <w:p w14:paraId="0A2B54DD"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Το άρθρο 8 είναι για τη μετακίνηση του προσωπικού. Πράγματι είναι ένα σημαντικό βήμα, διότι όλες οι μετακινήσεις γίνονταν πάντα με απόφαση του Γενικού Γραμματέα της Βουλής. Σε αυτή την τροποποίηση λέμε ότι στο τελευταίο τρ</w:t>
      </w:r>
      <w:r>
        <w:rPr>
          <w:rFonts w:eastAsia="Times New Roman" w:cs="Times New Roman"/>
          <w:szCs w:val="24"/>
        </w:rPr>
        <w:t>ίμηνο του έτους θα υπάρχει έκθεση αναγκών σε ανθρώπινο δυναμικό, ενώ στην προηγούμενη τροποποίηση του Κανονισμού η κάθε Γενική Διεύθυνση ήταν υποχρεωμένη να το κάνει αυτό κάθε τρίμηνο.</w:t>
      </w:r>
    </w:p>
    <w:p w14:paraId="0A2B54DE"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Το άρθρο 9 αναφέρεται στους υπηρετούντες ιατρούς στη Βουλή, οι οποίοι π</w:t>
      </w:r>
      <w:r>
        <w:rPr>
          <w:rFonts w:eastAsia="Times New Roman" w:cs="Times New Roman"/>
          <w:szCs w:val="24"/>
        </w:rPr>
        <w:t xml:space="preserve">αίρνουν τις απολαβές των γιατρών ΕΣΥ και μάλιστα Επιμελητών Α΄. Είναι πολύ σημαντικό αυτό. </w:t>
      </w:r>
    </w:p>
    <w:p w14:paraId="0A2B54DF"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άρθρο 10 αποσαφηνίζεται ότι οι διατάξεις για το δημόσιο λογιστικό είναι το άνοιγμα διακριτού λογαριασμού για τη Βουλή. </w:t>
      </w:r>
    </w:p>
    <w:p w14:paraId="0A2B54E0"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Στο άρθρο 11 αναφέρεται ότι στη Διεύθυ</w:t>
      </w:r>
      <w:r>
        <w:rPr>
          <w:rFonts w:eastAsia="Times New Roman" w:cs="Times New Roman"/>
          <w:szCs w:val="24"/>
        </w:rPr>
        <w:t>νση Οικονομικών Υπηρεσιών τηρείται υποχρεωτικό ημερολόγιο εντολών μεταφοράς και πίστωσης λογαριασμών που εξοφλούνται μέσω της Τραπέζης της Ελλάδος, χρηματικών ενταλμάτων ή άλλων τίτλων πληρωμής της Βουλής. Αυτό έχει πολύ μεγάλη σημασία, διότι αυτό επικυρών</w:t>
      </w:r>
      <w:r>
        <w:rPr>
          <w:rFonts w:eastAsia="Times New Roman" w:cs="Times New Roman"/>
          <w:szCs w:val="24"/>
        </w:rPr>
        <w:t xml:space="preserve">ει την οικονομική αυτονομία της Βουλής. Και είναι σημαντικό. </w:t>
      </w:r>
    </w:p>
    <w:p w14:paraId="0A2B54E1"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άρθρο 12, το ίδιο ισχύει για τις δαπάνες. </w:t>
      </w:r>
    </w:p>
    <w:p w14:paraId="0A2B54E2"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Το άρθρο 13 αφορά το θέμα της ίδρυσης του Τμήματος Νομικής Υποστήριξης της Βουλής, το οποί</w:t>
      </w:r>
      <w:r>
        <w:rPr>
          <w:rFonts w:eastAsia="Times New Roman" w:cs="Times New Roman"/>
          <w:szCs w:val="24"/>
        </w:rPr>
        <w:t>ο</w:t>
      </w:r>
      <w:r>
        <w:rPr>
          <w:rFonts w:eastAsia="Times New Roman" w:cs="Times New Roman"/>
          <w:szCs w:val="24"/>
        </w:rPr>
        <w:t xml:space="preserve"> βέβαια ιδρύεται στην Επιστημονική Υπηρεσία τη</w:t>
      </w:r>
      <w:r>
        <w:rPr>
          <w:rFonts w:eastAsia="Times New Roman" w:cs="Times New Roman"/>
          <w:szCs w:val="24"/>
        </w:rPr>
        <w:t xml:space="preserve">ς Βουλής και είναι υπό την εποπτεία του σεβαστού μας καθηγητή κ. </w:t>
      </w:r>
      <w:proofErr w:type="spellStart"/>
      <w:r>
        <w:rPr>
          <w:rFonts w:eastAsia="Times New Roman" w:cs="Times New Roman"/>
          <w:szCs w:val="24"/>
        </w:rPr>
        <w:t>Μαυριά</w:t>
      </w:r>
      <w:proofErr w:type="spellEnd"/>
      <w:r>
        <w:rPr>
          <w:rFonts w:eastAsia="Times New Roman" w:cs="Times New Roman"/>
          <w:szCs w:val="24"/>
        </w:rPr>
        <w:t>, του Προέδρου του Επιστημονικού Συμβουλίου της Βουλής. Σε όλα αυτά τα άρθρα δεν είχαμε αντίρρηση. Και σε αυτό το άρθρο δεν έχουμε αντίρρηση, κύριε Πρόεδρε. Έχουμε, όμως, μια επιφύλαξη,</w:t>
      </w:r>
      <w:r>
        <w:rPr>
          <w:rFonts w:eastAsia="Times New Roman" w:cs="Times New Roman"/>
          <w:szCs w:val="24"/>
        </w:rPr>
        <w:t xml:space="preserve"> κύριε Πρόεδρε, στο σημείο που αναφέρεται στις προσλήψεις δικηγόρων. Να κοιτάξουμε πρώτα να αξιοποιήσουμε το υπάρχον δυναμικό στη </w:t>
      </w:r>
      <w:r>
        <w:rPr>
          <w:rFonts w:eastAsia="Times New Roman" w:cs="Times New Roman"/>
          <w:szCs w:val="24"/>
        </w:rPr>
        <w:lastRenderedPageBreak/>
        <w:t>Βουλή με απόσπαση στο Τμήμα αυτό της Νομικής Υποστήριξης. Το κόμμα μου</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είναι αντίθετο με τις προσλήψεις. Και σε αυτό </w:t>
      </w:r>
      <w:r>
        <w:rPr>
          <w:rFonts w:eastAsia="Times New Roman" w:cs="Times New Roman"/>
          <w:szCs w:val="24"/>
        </w:rPr>
        <w:t xml:space="preserve">έχουμε </w:t>
      </w:r>
      <w:r>
        <w:rPr>
          <w:rFonts w:eastAsia="Times New Roman" w:cs="Times New Roman"/>
          <w:szCs w:val="24"/>
        </w:rPr>
        <w:t xml:space="preserve">μια </w:t>
      </w:r>
      <w:r>
        <w:rPr>
          <w:rFonts w:eastAsia="Times New Roman" w:cs="Times New Roman"/>
          <w:szCs w:val="24"/>
        </w:rPr>
        <w:t xml:space="preserve">επιφύλαξη. </w:t>
      </w:r>
    </w:p>
    <w:p w14:paraId="0A2B54E3"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το τελευταίο άρθρο, το άρθρο 14, το οποίο αναφέρεται στις δύο </w:t>
      </w:r>
      <w:r>
        <w:rPr>
          <w:rFonts w:eastAsia="Times New Roman" w:cs="Times New Roman"/>
          <w:szCs w:val="24"/>
        </w:rPr>
        <w:t>γενικές διευθύν</w:t>
      </w:r>
      <w:r>
        <w:rPr>
          <w:rFonts w:eastAsia="Times New Roman" w:cs="Times New Roman"/>
          <w:szCs w:val="24"/>
        </w:rPr>
        <w:t xml:space="preserve">τριες, οι οποίες δεν </w:t>
      </w:r>
      <w:proofErr w:type="spellStart"/>
      <w:r>
        <w:rPr>
          <w:rFonts w:eastAsia="Times New Roman" w:cs="Times New Roman"/>
          <w:szCs w:val="24"/>
        </w:rPr>
        <w:t>εκρίθησαν</w:t>
      </w:r>
      <w:proofErr w:type="spellEnd"/>
      <w:r>
        <w:rPr>
          <w:rFonts w:eastAsia="Times New Roman" w:cs="Times New Roman"/>
          <w:szCs w:val="24"/>
        </w:rPr>
        <w:t xml:space="preserve"> στην τελευταία αξιολόγηση. Και είναι λογικό και νομίζω και δίκαιο, από τη στιγμή που δεν </w:t>
      </w:r>
      <w:proofErr w:type="spellStart"/>
      <w:r>
        <w:rPr>
          <w:rFonts w:eastAsia="Times New Roman" w:cs="Times New Roman"/>
          <w:szCs w:val="24"/>
        </w:rPr>
        <w:t>εκρίθησαν</w:t>
      </w:r>
      <w:proofErr w:type="spellEnd"/>
      <w:r>
        <w:rPr>
          <w:rFonts w:eastAsia="Times New Roman" w:cs="Times New Roman"/>
          <w:szCs w:val="24"/>
        </w:rPr>
        <w:t>, αλλά είχαν δι</w:t>
      </w:r>
      <w:r>
        <w:rPr>
          <w:rFonts w:eastAsia="Times New Roman" w:cs="Times New Roman"/>
          <w:szCs w:val="24"/>
        </w:rPr>
        <w:t xml:space="preserve">ατελέσει </w:t>
      </w:r>
      <w:r>
        <w:rPr>
          <w:rFonts w:eastAsia="Times New Roman" w:cs="Times New Roman"/>
          <w:szCs w:val="24"/>
        </w:rPr>
        <w:t>γενικές διευθύντριες</w:t>
      </w:r>
      <w:r>
        <w:rPr>
          <w:rFonts w:eastAsia="Times New Roman" w:cs="Times New Roman"/>
          <w:szCs w:val="24"/>
        </w:rPr>
        <w:t xml:space="preserve"> -η μία δύο χρόνια και η άλλη τεσσεράμισι χρόνια </w:t>
      </w:r>
      <w:r>
        <w:rPr>
          <w:rFonts w:eastAsia="Times New Roman" w:cs="Times New Roman"/>
          <w:szCs w:val="24"/>
        </w:rPr>
        <w:t>γενική διευθύντρια</w:t>
      </w:r>
      <w:r>
        <w:rPr>
          <w:rFonts w:eastAsia="Times New Roman" w:cs="Times New Roman"/>
          <w:szCs w:val="24"/>
        </w:rPr>
        <w:t>- το να πήγαιναν σε μια διεύθυνση των Γενικών Διευθύνσεων και να ήταν διευθύντριες υπό άλλο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γενικό διευθυντή</w:t>
      </w:r>
      <w:r>
        <w:rPr>
          <w:rFonts w:eastAsia="Times New Roman" w:cs="Times New Roman"/>
          <w:szCs w:val="24"/>
        </w:rPr>
        <w:t xml:space="preserve"> καταλαβαίνετε ότι αυτό </w:t>
      </w:r>
      <w:r>
        <w:rPr>
          <w:rFonts w:eastAsia="Times New Roman" w:cs="Times New Roman"/>
          <w:szCs w:val="24"/>
        </w:rPr>
        <w:t>συνιστά</w:t>
      </w:r>
      <w:r>
        <w:rPr>
          <w:rFonts w:eastAsia="Times New Roman" w:cs="Times New Roman"/>
          <w:szCs w:val="24"/>
        </w:rPr>
        <w:t xml:space="preserve"> μια </w:t>
      </w:r>
      <w:r>
        <w:rPr>
          <w:rFonts w:eastAsia="Times New Roman" w:cs="Times New Roman"/>
          <w:szCs w:val="24"/>
        </w:rPr>
        <w:t xml:space="preserve">κάποια </w:t>
      </w:r>
      <w:r>
        <w:rPr>
          <w:rFonts w:eastAsia="Times New Roman" w:cs="Times New Roman"/>
          <w:szCs w:val="24"/>
        </w:rPr>
        <w:t xml:space="preserve">μείωση. Στον στρατό, όπως ξέρετε, </w:t>
      </w:r>
      <w:r>
        <w:rPr>
          <w:rFonts w:eastAsia="Times New Roman" w:cs="Times New Roman"/>
          <w:szCs w:val="24"/>
        </w:rPr>
        <w:t>ισχύει</w:t>
      </w:r>
      <w:r>
        <w:rPr>
          <w:rFonts w:eastAsia="Times New Roman" w:cs="Times New Roman"/>
          <w:szCs w:val="24"/>
        </w:rPr>
        <w:t xml:space="preserve"> η αυτόματη αποστρατεία. </w:t>
      </w:r>
    </w:p>
    <w:p w14:paraId="0A2B54E4"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Επομένως εδώ βρήκαμε μια μέση λύση, η οποία νομίζω ότι είναι ευνοϊκή. Δηλαδή τοποθετούνται –η λέξη «τοποθετούνται» έχει μεγάλη σημασία- για μια τριετία, κατόπιν αιτήσεώς τους -γιατί και οι δ</w:t>
      </w:r>
      <w:r>
        <w:rPr>
          <w:rFonts w:eastAsia="Times New Roman" w:cs="Times New Roman"/>
          <w:szCs w:val="24"/>
        </w:rPr>
        <w:t xml:space="preserve">ύο συμπληρώνουν σε μια τριετία όλα τα συντάξιμα </w:t>
      </w:r>
      <w:r>
        <w:rPr>
          <w:rFonts w:eastAsia="Times New Roman" w:cs="Times New Roman"/>
          <w:szCs w:val="24"/>
        </w:rPr>
        <w:t xml:space="preserve">χρόνια </w:t>
      </w:r>
      <w:r>
        <w:rPr>
          <w:rFonts w:eastAsia="Times New Roman" w:cs="Times New Roman"/>
          <w:szCs w:val="24"/>
        </w:rPr>
        <w:t>που απαιτούνται για να βγουν στη σύνταξη- εφόσον το ζητήσουν μέσα σε ένα</w:t>
      </w:r>
      <w:r>
        <w:rPr>
          <w:rFonts w:eastAsia="Times New Roman" w:cs="Times New Roman"/>
          <w:szCs w:val="24"/>
        </w:rPr>
        <w:t>ν</w:t>
      </w:r>
      <w:r>
        <w:rPr>
          <w:rFonts w:eastAsia="Times New Roman" w:cs="Times New Roman"/>
          <w:szCs w:val="24"/>
        </w:rPr>
        <w:t xml:space="preserve"> μήνα, με καθήκοντα ειδικού συμβούλου στην Επιστημονική Υπηρεσία, στο Επιστημονικό Συμβούλιο της </w:t>
      </w:r>
      <w:r>
        <w:rPr>
          <w:rFonts w:eastAsia="Times New Roman" w:cs="Times New Roman"/>
          <w:szCs w:val="24"/>
        </w:rPr>
        <w:lastRenderedPageBreak/>
        <w:t>Βουλής, ώστε να τοποθετούνται σ</w:t>
      </w:r>
      <w:r>
        <w:rPr>
          <w:rFonts w:eastAsia="Times New Roman" w:cs="Times New Roman"/>
          <w:szCs w:val="24"/>
        </w:rPr>
        <w:t xml:space="preserve">ε μια θέση που μπορούν να προσφέρουν. </w:t>
      </w:r>
    </w:p>
    <w:p w14:paraId="0A2B54E5"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Για παράδειγμα, μιλάμε για κωδικοποίηση του Α΄ και του Β΄ Μέρους του Κανονισμού της Βουλής. Εκεί η εμπειρία τους μπορεί να βοηθήσει σε ό,τι αφορά αυτόν τον τομέα της κωδικοποίησης. Μπορούν</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να ασχολούν</w:t>
      </w:r>
      <w:r>
        <w:rPr>
          <w:rFonts w:eastAsia="Times New Roman" w:cs="Times New Roman"/>
          <w:szCs w:val="24"/>
        </w:rPr>
        <w:t xml:space="preserve">ται με τις εκδηλώσεις και οτιδήποτε έχει σχέση με το Ίδρυμα της Βουλής. Μπορεί να τους ανατίθενται και καθήκοντα από τον Πρόεδρο του Επιστημονικού Συμβουλίου κι έτσι να είναι σε μια </w:t>
      </w:r>
      <w:r>
        <w:rPr>
          <w:rFonts w:eastAsia="Times New Roman" w:cs="Times New Roman"/>
          <w:szCs w:val="24"/>
        </w:rPr>
        <w:t>Υ</w:t>
      </w:r>
      <w:r>
        <w:rPr>
          <w:rFonts w:eastAsia="Times New Roman" w:cs="Times New Roman"/>
          <w:szCs w:val="24"/>
        </w:rPr>
        <w:t>πηρεσία τελείως ανεξάρτητη και να μπορέσουν να προσφέρουν τις υπηρεσίες τ</w:t>
      </w:r>
      <w:r>
        <w:rPr>
          <w:rFonts w:eastAsia="Times New Roman" w:cs="Times New Roman"/>
          <w:szCs w:val="24"/>
        </w:rPr>
        <w:t xml:space="preserve">ους. </w:t>
      </w:r>
    </w:p>
    <w:p w14:paraId="0A2B54E6"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αν θελήσουν να φύγουν από εκεί και έχουν τον χρόνο, μπορούν να επανέλθουν στη Βουλή, αλλά πάντοτε με τη θέση προϊσταμένου οργανικής </w:t>
      </w:r>
      <w:proofErr w:type="spellStart"/>
      <w:r>
        <w:rPr>
          <w:rFonts w:eastAsia="Times New Roman" w:cs="Times New Roman"/>
          <w:szCs w:val="24"/>
        </w:rPr>
        <w:t>μονάδος</w:t>
      </w:r>
      <w:proofErr w:type="spellEnd"/>
      <w:r>
        <w:rPr>
          <w:rFonts w:eastAsia="Times New Roman" w:cs="Times New Roman"/>
          <w:szCs w:val="24"/>
        </w:rPr>
        <w:t xml:space="preserve"> της Βουλής. </w:t>
      </w:r>
    </w:p>
    <w:p w14:paraId="0A2B54E7"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Με αυτές τις τελευταίες, όπως είπα, παρατηρήσεις μου, εμείς συμφωνούμε σε όλα τα άρθρα, κ</w:t>
      </w:r>
      <w:r>
        <w:rPr>
          <w:rFonts w:eastAsia="Times New Roman" w:cs="Times New Roman"/>
          <w:szCs w:val="24"/>
        </w:rPr>
        <w:t xml:space="preserve">ύριε Πρόεδρε, εκτός βέβαια από την επιφύλαξη των προσλήψεων στην Επιστημονική Υπηρεσία της Βουλής. </w:t>
      </w:r>
    </w:p>
    <w:p w14:paraId="0A2B54E8"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A2B54E9" w14:textId="77777777" w:rsidR="005A3457" w:rsidRDefault="0013442F">
      <w:pPr>
        <w:spacing w:line="600" w:lineRule="auto"/>
        <w:ind w:firstLine="720"/>
        <w:contextualSpacing/>
        <w:jc w:val="both"/>
        <w:rPr>
          <w:rFonts w:eastAsia="Times New Roman"/>
          <w:bCs/>
        </w:rPr>
      </w:pPr>
      <w:r w:rsidRPr="00367CEF">
        <w:rPr>
          <w:rFonts w:eastAsia="Times New Roman"/>
          <w:b/>
          <w:bCs/>
        </w:rPr>
        <w:lastRenderedPageBreak/>
        <w:t xml:space="preserve">ΠΡΟΕΔΡΕΥΩΝ (Σπυρίδων Λυκούδης): </w:t>
      </w:r>
      <w:r w:rsidRPr="00367CEF">
        <w:rPr>
          <w:rFonts w:eastAsia="Times New Roman"/>
          <w:bCs/>
        </w:rPr>
        <w:t>Ευχαριστούμε, κύριε συνάδελφε.</w:t>
      </w:r>
    </w:p>
    <w:p w14:paraId="0A2B54EA" w14:textId="77777777" w:rsidR="005A3457" w:rsidRDefault="0013442F">
      <w:pPr>
        <w:spacing w:line="600" w:lineRule="auto"/>
        <w:ind w:firstLine="720"/>
        <w:contextualSpacing/>
        <w:jc w:val="both"/>
        <w:rPr>
          <w:rFonts w:eastAsia="Times New Roman"/>
          <w:bCs/>
        </w:rPr>
      </w:pPr>
      <w:r w:rsidRPr="00367CEF">
        <w:rPr>
          <w:rFonts w:eastAsia="Times New Roman"/>
          <w:bCs/>
        </w:rPr>
        <w:t xml:space="preserve">Ο κ. Χρήστος Παππάς, </w:t>
      </w:r>
      <w:r w:rsidRPr="00367CEF">
        <w:rPr>
          <w:rFonts w:eastAsia="Times New Roman"/>
          <w:bCs/>
        </w:rPr>
        <w:t>ε</w:t>
      </w:r>
      <w:r w:rsidRPr="00367CEF">
        <w:rPr>
          <w:rFonts w:eastAsia="Times New Roman"/>
          <w:bCs/>
        </w:rPr>
        <w:t xml:space="preserve">ισηγητής από τον Λαϊκό Σύνδεσμο </w:t>
      </w:r>
      <w:r w:rsidRPr="00367CEF">
        <w:rPr>
          <w:rFonts w:eastAsia="Times New Roman"/>
          <w:bCs/>
        </w:rPr>
        <w:t xml:space="preserve">- </w:t>
      </w:r>
      <w:r w:rsidRPr="00367CEF">
        <w:rPr>
          <w:rFonts w:eastAsia="Times New Roman"/>
          <w:bCs/>
        </w:rPr>
        <w:t>Χρυσή Αυγή</w:t>
      </w:r>
      <w:r>
        <w:rPr>
          <w:rFonts w:eastAsia="Times New Roman"/>
          <w:bCs/>
        </w:rPr>
        <w:t>,</w:t>
      </w:r>
      <w:r w:rsidRPr="00367CEF">
        <w:rPr>
          <w:rFonts w:eastAsia="Times New Roman"/>
          <w:bCs/>
        </w:rPr>
        <w:t xml:space="preserve"> έχει τον</w:t>
      </w:r>
      <w:r w:rsidRPr="00367CEF">
        <w:rPr>
          <w:rFonts w:eastAsia="Times New Roman"/>
          <w:bCs/>
        </w:rPr>
        <w:t xml:space="preserve"> λόγο.</w:t>
      </w:r>
    </w:p>
    <w:p w14:paraId="0A2B54EB" w14:textId="77777777" w:rsidR="005A3457" w:rsidRDefault="0013442F">
      <w:pPr>
        <w:spacing w:line="600" w:lineRule="auto"/>
        <w:ind w:firstLine="720"/>
        <w:contextualSpacing/>
        <w:jc w:val="both"/>
        <w:rPr>
          <w:rFonts w:eastAsia="Times New Roman"/>
          <w:bCs/>
        </w:rPr>
      </w:pPr>
      <w:r>
        <w:rPr>
          <w:rFonts w:eastAsia="Times New Roman"/>
          <w:b/>
          <w:bCs/>
        </w:rPr>
        <w:t xml:space="preserve">ΧΡΗΣΤΟΣ ΠΑΠΠΑΣ: </w:t>
      </w:r>
      <w:r>
        <w:rPr>
          <w:rFonts w:eastAsia="Times New Roman"/>
          <w:bCs/>
        </w:rPr>
        <w:t xml:space="preserve">Κύριε Πρόεδρε, κυρίες και κύριοι, με τις προτεινόμενες τροποποιήσεις των διατάξεων του Β΄ </w:t>
      </w:r>
      <w:r>
        <w:rPr>
          <w:rFonts w:eastAsia="Times New Roman"/>
          <w:bCs/>
        </w:rPr>
        <w:t>Μ</w:t>
      </w:r>
      <w:r>
        <w:rPr>
          <w:rFonts w:eastAsia="Times New Roman"/>
          <w:bCs/>
        </w:rPr>
        <w:t>έρους του Κανονισμού της Βουλής</w:t>
      </w:r>
      <w:r>
        <w:rPr>
          <w:rFonts w:eastAsia="Times New Roman"/>
          <w:bCs/>
        </w:rPr>
        <w:t>,</w:t>
      </w:r>
      <w:r>
        <w:rPr>
          <w:rFonts w:eastAsia="Times New Roman"/>
          <w:bCs/>
        </w:rPr>
        <w:t xml:space="preserve"> προστίθενται ή αντικαθίστανται διατάξεις δευτερευούσης λειτουργικής σημασίας. </w:t>
      </w:r>
    </w:p>
    <w:p w14:paraId="0A2B54EC" w14:textId="77777777" w:rsidR="005A3457" w:rsidRDefault="0013442F">
      <w:pPr>
        <w:spacing w:line="600" w:lineRule="auto"/>
        <w:ind w:firstLine="720"/>
        <w:contextualSpacing/>
        <w:jc w:val="both"/>
        <w:rPr>
          <w:rFonts w:eastAsia="Times New Roman"/>
          <w:bCs/>
        </w:rPr>
      </w:pPr>
      <w:r>
        <w:rPr>
          <w:rFonts w:eastAsia="Times New Roman"/>
          <w:bCs/>
        </w:rPr>
        <w:t>Θέλω όμως να τονίσω, όπως έκαν</w:t>
      </w:r>
      <w:r>
        <w:rPr>
          <w:rFonts w:eastAsia="Times New Roman"/>
          <w:bCs/>
        </w:rPr>
        <w:t xml:space="preserve">ε και ο </w:t>
      </w:r>
      <w:proofErr w:type="spellStart"/>
      <w:r>
        <w:rPr>
          <w:rFonts w:eastAsia="Times New Roman"/>
          <w:bCs/>
        </w:rPr>
        <w:t>προλαλήσας</w:t>
      </w:r>
      <w:proofErr w:type="spellEnd"/>
      <w:r>
        <w:rPr>
          <w:rFonts w:eastAsia="Times New Roman"/>
          <w:bCs/>
        </w:rPr>
        <w:t>, συνολικά για τις τροποποιήσεις που επήλθαν στον Κανονισμό της Βουλής ότι επήλθαν τροποποιήσεις σημαντικές και σκανδαλωδώς αντικοινοβουλευτικές και αντιδημοκρατικές. Φτιάχτηκε ένας νέος Κανονισμός, συνεπέστατος ιδεολογικά προς το κυβερνώ</w:t>
      </w:r>
      <w:r>
        <w:rPr>
          <w:rFonts w:eastAsia="Times New Roman"/>
          <w:bCs/>
        </w:rPr>
        <w:t xml:space="preserve">ν κόμμα, ένας Κανονισμός τύπου </w:t>
      </w:r>
      <w:proofErr w:type="spellStart"/>
      <w:r>
        <w:rPr>
          <w:rFonts w:eastAsia="Times New Roman"/>
          <w:bCs/>
        </w:rPr>
        <w:t>Μαδούρο</w:t>
      </w:r>
      <w:proofErr w:type="spellEnd"/>
      <w:r>
        <w:rPr>
          <w:rFonts w:eastAsia="Times New Roman"/>
          <w:bCs/>
        </w:rPr>
        <w:t>.</w:t>
      </w:r>
    </w:p>
    <w:p w14:paraId="0A2B54ED" w14:textId="77777777" w:rsidR="005A3457" w:rsidRDefault="0013442F">
      <w:pPr>
        <w:spacing w:line="600" w:lineRule="auto"/>
        <w:ind w:firstLine="720"/>
        <w:contextualSpacing/>
        <w:jc w:val="both"/>
        <w:rPr>
          <w:rFonts w:eastAsia="Times New Roman" w:cs="Times New Roman"/>
          <w:szCs w:val="24"/>
        </w:rPr>
      </w:pPr>
      <w:r>
        <w:rPr>
          <w:rFonts w:eastAsia="Times New Roman"/>
          <w:bCs/>
        </w:rPr>
        <w:t xml:space="preserve">Ξέρετε ότι το Σύνταγμα, ο Κανονισμός της Βουλής, η λαϊκή κυριαρχία επιβάλλουν την ισονομία στην αντιμετώπιση των </w:t>
      </w:r>
      <w:r>
        <w:rPr>
          <w:rFonts w:eastAsia="Times New Roman"/>
          <w:bCs/>
        </w:rPr>
        <w:t>Κ</w:t>
      </w:r>
      <w:r>
        <w:rPr>
          <w:rFonts w:eastAsia="Times New Roman"/>
          <w:bCs/>
        </w:rPr>
        <w:t xml:space="preserve">οινοβουλευτικών </w:t>
      </w:r>
      <w:r>
        <w:rPr>
          <w:rFonts w:eastAsia="Times New Roman"/>
          <w:bCs/>
        </w:rPr>
        <w:t>Ο</w:t>
      </w:r>
      <w:r>
        <w:rPr>
          <w:rFonts w:eastAsia="Times New Roman"/>
          <w:bCs/>
        </w:rPr>
        <w:t>μάδων και των πολιτικών κομμάτων αλλά και των Βουλευτών, ως αντιπροσώπων του έθνους κ</w:t>
      </w:r>
      <w:r>
        <w:rPr>
          <w:rFonts w:eastAsia="Times New Roman"/>
          <w:bCs/>
        </w:rPr>
        <w:t>αι επιβάλλεται η ανόθευτη εκδήλωση της λα</w:t>
      </w:r>
      <w:r>
        <w:rPr>
          <w:rFonts w:eastAsia="Times New Roman" w:cs="Times New Roman"/>
          <w:szCs w:val="24"/>
        </w:rPr>
        <w:t>ϊκής θέλησης. Γι’ αυτό γίνονται ε</w:t>
      </w:r>
      <w:r>
        <w:rPr>
          <w:rFonts w:eastAsia="Times New Roman" w:cs="Times New Roman"/>
          <w:szCs w:val="24"/>
        </w:rPr>
        <w:lastRenderedPageBreak/>
        <w:t>κλογές. Κατ’ επέκταση επιβάλλ</w:t>
      </w:r>
      <w:r>
        <w:rPr>
          <w:rFonts w:eastAsia="Times New Roman" w:cs="Times New Roman"/>
          <w:szCs w:val="24"/>
        </w:rPr>
        <w:t>ουν</w:t>
      </w:r>
      <w:r>
        <w:rPr>
          <w:rFonts w:eastAsia="Times New Roman" w:cs="Times New Roman"/>
          <w:szCs w:val="24"/>
        </w:rPr>
        <w:t xml:space="preserve"> και την αντιπροσωπευτικότητα χωρίς αποκλεισμούς στη σύνθεση όλων των οργάνων και του Προεδρείου της ελληνικής Βουλής. </w:t>
      </w:r>
    </w:p>
    <w:p w14:paraId="0A2B54EE" w14:textId="77777777" w:rsidR="005A3457" w:rsidRDefault="0013442F">
      <w:pPr>
        <w:spacing w:line="600" w:lineRule="auto"/>
        <w:ind w:firstLine="720"/>
        <w:contextualSpacing/>
        <w:jc w:val="both"/>
        <w:rPr>
          <w:rFonts w:eastAsia="Times New Roman"/>
          <w:bCs/>
        </w:rPr>
      </w:pPr>
      <w:r>
        <w:rPr>
          <w:rFonts w:eastAsia="Times New Roman" w:cs="Times New Roman"/>
          <w:szCs w:val="24"/>
        </w:rPr>
        <w:t xml:space="preserve">Σε εφαρμογή, λοιπόν, του </w:t>
      </w:r>
      <w:r>
        <w:rPr>
          <w:rFonts w:eastAsia="Times New Roman"/>
          <w:bCs/>
        </w:rPr>
        <w:t xml:space="preserve">Κανονισμού της Βουλής ο Ε΄ Αντιπρόεδρος της Βουλής στην παρούσα αλλά και στην προηγούμενη </w:t>
      </w:r>
      <w:r>
        <w:rPr>
          <w:rFonts w:eastAsia="Times New Roman"/>
          <w:bCs/>
        </w:rPr>
        <w:t>κ</w:t>
      </w:r>
      <w:r>
        <w:rPr>
          <w:rFonts w:eastAsia="Times New Roman"/>
          <w:bCs/>
        </w:rPr>
        <w:t xml:space="preserve">οινοβουλευτική </w:t>
      </w:r>
      <w:r>
        <w:rPr>
          <w:rFonts w:eastAsia="Times New Roman"/>
          <w:bCs/>
        </w:rPr>
        <w:t>σ</w:t>
      </w:r>
      <w:r>
        <w:rPr>
          <w:rFonts w:eastAsia="Times New Roman"/>
          <w:bCs/>
        </w:rPr>
        <w:t xml:space="preserve">ύνοδο έπρεπε να προέρχεται από το κόμμα Λαϊκός Σύνδεσμος </w:t>
      </w:r>
      <w:r>
        <w:rPr>
          <w:rFonts w:eastAsia="Times New Roman"/>
          <w:bCs/>
        </w:rPr>
        <w:t xml:space="preserve">- </w:t>
      </w:r>
      <w:r>
        <w:rPr>
          <w:rFonts w:eastAsia="Times New Roman"/>
          <w:bCs/>
        </w:rPr>
        <w:t>Χρυσή Αυγή από το κίνημά μας. Δεν έγινε αυτό με τη σύμφωνη γνώμη όλων των υπολοίπων υμών κ</w:t>
      </w:r>
      <w:r>
        <w:rPr>
          <w:rFonts w:eastAsia="Times New Roman"/>
          <w:bCs/>
        </w:rPr>
        <w:t>αι κα</w:t>
      </w:r>
      <w:r>
        <w:rPr>
          <w:rFonts w:eastAsia="Times New Roman"/>
          <w:bCs/>
        </w:rPr>
        <w:t>μ</w:t>
      </w:r>
      <w:r>
        <w:rPr>
          <w:rFonts w:eastAsia="Times New Roman"/>
          <w:bCs/>
        </w:rPr>
        <w:t xml:space="preserve">μιά τροποποίηση του Κανονισμού της Βουλής δεν θα μπορέσει να θεραπεύσει αυτή την καταστρατήγηση της αντιπροσωπευτικότητας και χωρίς αποκλεισμούς των πολιτικών κομμάτων σύνθεσης του Προεδρείου της Βουλής. </w:t>
      </w:r>
    </w:p>
    <w:p w14:paraId="0A2B54EF" w14:textId="77777777" w:rsidR="005A3457" w:rsidRDefault="0013442F">
      <w:pPr>
        <w:spacing w:line="600" w:lineRule="auto"/>
        <w:ind w:firstLine="720"/>
        <w:contextualSpacing/>
        <w:jc w:val="both"/>
        <w:rPr>
          <w:rFonts w:eastAsia="Times New Roman"/>
          <w:bCs/>
        </w:rPr>
      </w:pPr>
      <w:r>
        <w:rPr>
          <w:rFonts w:eastAsia="Times New Roman"/>
          <w:bCs/>
        </w:rPr>
        <w:t>Κάνατε ένα πραξικόπημα, εσείς όλοι των κομμάτ</w:t>
      </w:r>
      <w:r>
        <w:rPr>
          <w:rFonts w:eastAsia="Times New Roman"/>
          <w:bCs/>
        </w:rPr>
        <w:t>ων του περιβόητου «συνταγματικού τόξου», με τον αποκλεισμό της Χρυσής Αυγής. Φτάσατε στο σημείο να τροποποιήσετε και τη διάταξη που επέβαλε μυστική ψηφοφορία στην εκλογή για τη θέση του Αντιπροέδρου, να την κάνετε εμφανή, έχοντας κατά νου κι έχοντας τον φό</w:t>
      </w:r>
      <w:r>
        <w:rPr>
          <w:rFonts w:eastAsia="Times New Roman"/>
          <w:bCs/>
        </w:rPr>
        <w:t xml:space="preserve">βο, επειδή ο συναγωνιστής μας Βουλευτής Κερκύρας </w:t>
      </w:r>
      <w:proofErr w:type="spellStart"/>
      <w:r>
        <w:rPr>
          <w:rFonts w:eastAsia="Times New Roman"/>
          <w:bCs/>
        </w:rPr>
        <w:t>Αϊβατίδης</w:t>
      </w:r>
      <w:proofErr w:type="spellEnd"/>
      <w:r>
        <w:rPr>
          <w:rFonts w:eastAsia="Times New Roman"/>
          <w:bCs/>
        </w:rPr>
        <w:t xml:space="preserve"> έλαβε τριάντα εννιά ψήφους, όταν ήταν υποψήφιος για Αντιπρόεδρος της Βουλής.</w:t>
      </w:r>
    </w:p>
    <w:p w14:paraId="0A2B54F0" w14:textId="77777777" w:rsidR="005A3457" w:rsidRDefault="0013442F">
      <w:pPr>
        <w:spacing w:line="600" w:lineRule="auto"/>
        <w:ind w:firstLine="720"/>
        <w:contextualSpacing/>
        <w:jc w:val="both"/>
        <w:rPr>
          <w:rFonts w:eastAsia="Times New Roman"/>
          <w:bCs/>
        </w:rPr>
      </w:pPr>
      <w:r>
        <w:rPr>
          <w:rFonts w:eastAsia="Times New Roman"/>
          <w:bCs/>
        </w:rPr>
        <w:lastRenderedPageBreak/>
        <w:t>Είστε, λοιπόν, συνασπισμένοι όλοι εναντίον μας. Δεν μιλώ, κύριε Πρόεδρε, δεικτικά. Απλώς επισημαίνω την αλήθεια και το δ</w:t>
      </w:r>
      <w:r>
        <w:rPr>
          <w:rFonts w:eastAsia="Times New Roman"/>
          <w:bCs/>
        </w:rPr>
        <w:t xml:space="preserve">ίκαιο. Εξάλλου με δική σας τροποποίηση στην οποία συμφωνήσατε όλοι, αυτή η θέση του Αντιπροέδρου κλάπηκε κατ’ </w:t>
      </w:r>
      <w:proofErr w:type="spellStart"/>
      <w:r>
        <w:rPr>
          <w:rFonts w:eastAsia="Times New Roman"/>
          <w:bCs/>
        </w:rPr>
        <w:t>ουσίαν</w:t>
      </w:r>
      <w:proofErr w:type="spellEnd"/>
      <w:r>
        <w:rPr>
          <w:rFonts w:eastAsia="Times New Roman"/>
          <w:bCs/>
        </w:rPr>
        <w:t xml:space="preserve"> από τη Χρυσή Αυγή και ήδη εκλέχθηκε σε αυτή Βουλευτής από την πέμπτη σε δύναμη </w:t>
      </w:r>
      <w:r>
        <w:rPr>
          <w:rFonts w:eastAsia="Times New Roman"/>
          <w:bCs/>
        </w:rPr>
        <w:t>Κ</w:t>
      </w:r>
      <w:r>
        <w:rPr>
          <w:rFonts w:eastAsia="Times New Roman"/>
          <w:bCs/>
        </w:rPr>
        <w:t xml:space="preserve">οινοβουλευτική </w:t>
      </w:r>
      <w:r>
        <w:rPr>
          <w:rFonts w:eastAsia="Times New Roman"/>
          <w:bCs/>
        </w:rPr>
        <w:t>Ο</w:t>
      </w:r>
      <w:r>
        <w:rPr>
          <w:rFonts w:eastAsia="Times New Roman"/>
          <w:bCs/>
        </w:rPr>
        <w:t>μάδα –δεν έχει κα</w:t>
      </w:r>
      <w:r>
        <w:rPr>
          <w:rFonts w:eastAsia="Times New Roman"/>
          <w:bCs/>
        </w:rPr>
        <w:t>μ</w:t>
      </w:r>
      <w:r>
        <w:rPr>
          <w:rFonts w:eastAsia="Times New Roman"/>
          <w:bCs/>
        </w:rPr>
        <w:t xml:space="preserve">μία προσωπική μομφή αυτό </w:t>
      </w:r>
      <w:r>
        <w:rPr>
          <w:rFonts w:eastAsia="Times New Roman"/>
          <w:bCs/>
        </w:rPr>
        <w:t xml:space="preserve">που αναφέρω, κύριε Πρόεδρε, προς εσάς- από την ομάδα της Αντιπολίτευσης που λέγεται Ποτάμι. </w:t>
      </w:r>
    </w:p>
    <w:p w14:paraId="0A2B54F1" w14:textId="77777777" w:rsidR="005A3457" w:rsidRDefault="0013442F">
      <w:pPr>
        <w:spacing w:line="600" w:lineRule="auto"/>
        <w:ind w:firstLine="720"/>
        <w:contextualSpacing/>
        <w:jc w:val="both"/>
        <w:rPr>
          <w:rFonts w:eastAsia="Times New Roman" w:cs="Times New Roman"/>
          <w:szCs w:val="24"/>
        </w:rPr>
      </w:pPr>
      <w:r>
        <w:rPr>
          <w:rFonts w:eastAsia="Times New Roman"/>
          <w:bCs/>
        </w:rPr>
        <w:t>Κ</w:t>
      </w:r>
      <w:r>
        <w:rPr>
          <w:rFonts w:eastAsia="Times New Roman"/>
          <w:bCs/>
        </w:rPr>
        <w:t>άνατε και μία πρόσφατη τροποποίηση και εκλέξατε Αντιπρόεδρο και από τους ΑΝΕΛ και από την Ένωση Κεντρώων. Δηλαδή όλα τα κόμματα του ελληνικού Κοινοβουλίου διαθέτο</w:t>
      </w:r>
      <w:r>
        <w:rPr>
          <w:rFonts w:eastAsia="Times New Roman"/>
          <w:bCs/>
        </w:rPr>
        <w:t>υν Αντιπρόεδρο πλην της Χρυσής Αυγής. Πολύ ωραία! Αυτό που κάνατε, δηλαδή</w:t>
      </w:r>
      <w:r>
        <w:rPr>
          <w:rFonts w:eastAsia="Times New Roman"/>
          <w:bCs/>
        </w:rPr>
        <w:t>,</w:t>
      </w:r>
      <w:r>
        <w:rPr>
          <w:rFonts w:eastAsia="Times New Roman"/>
          <w:bCs/>
        </w:rPr>
        <w:t xml:space="preserve"> όλοι σας να έχετε Αντιπρόεδρο και να μην έχει η Χρυσή Αυγή, ο αποκλεισμός</w:t>
      </w:r>
      <w:r>
        <w:rPr>
          <w:rFonts w:eastAsia="Times New Roman"/>
          <w:bCs/>
        </w:rPr>
        <w:t>,</w:t>
      </w:r>
      <w:r>
        <w:rPr>
          <w:rFonts w:eastAsia="Times New Roman"/>
          <w:bCs/>
        </w:rPr>
        <w:t xml:space="preserve"> δηλαδή</w:t>
      </w:r>
      <w:r>
        <w:rPr>
          <w:rFonts w:eastAsia="Times New Roman"/>
          <w:bCs/>
        </w:rPr>
        <w:t>,</w:t>
      </w:r>
      <w:r>
        <w:rPr>
          <w:rFonts w:eastAsia="Times New Roman"/>
          <w:bCs/>
        </w:rPr>
        <w:t xml:space="preserve"> που έχετε κάνει στην τρίτη πολιτική δύναμη της χώρας, σας εκθέτει στα μάτια του ελληνικού λαού.</w:t>
      </w:r>
    </w:p>
    <w:p w14:paraId="0A2B54F2" w14:textId="77777777" w:rsidR="005A3457" w:rsidRDefault="0013442F">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 xml:space="preserve">ελληνικός λαός ξυπνάει, αρχίζει και καταλαβαίνει. </w:t>
      </w:r>
      <w:r>
        <w:rPr>
          <w:rFonts w:eastAsia="Times New Roman"/>
          <w:szCs w:val="24"/>
          <w:lang w:val="en-US"/>
        </w:rPr>
        <w:t>N</w:t>
      </w:r>
      <w:r>
        <w:rPr>
          <w:rFonts w:eastAsia="Times New Roman"/>
          <w:szCs w:val="24"/>
        </w:rPr>
        <w:t xml:space="preserve">α είστε σίγουροι. Εκτίθεστε, ακόμα και όταν οι </w:t>
      </w:r>
      <w:proofErr w:type="spellStart"/>
      <w:r>
        <w:rPr>
          <w:rFonts w:eastAsia="Times New Roman"/>
          <w:szCs w:val="24"/>
        </w:rPr>
        <w:t>ροεδρεύοντες</w:t>
      </w:r>
      <w:proofErr w:type="spellEnd"/>
      <w:r>
        <w:rPr>
          <w:rFonts w:eastAsia="Times New Roman"/>
          <w:szCs w:val="24"/>
        </w:rPr>
        <w:t xml:space="preserve"> στις </w:t>
      </w:r>
      <w:r>
        <w:rPr>
          <w:rFonts w:eastAsia="Times New Roman"/>
          <w:szCs w:val="24"/>
        </w:rPr>
        <w:t>ε</w:t>
      </w:r>
      <w:r>
        <w:rPr>
          <w:rFonts w:eastAsia="Times New Roman"/>
          <w:szCs w:val="24"/>
        </w:rPr>
        <w:lastRenderedPageBreak/>
        <w:t xml:space="preserve">πιτροπές αλλά και στην </w:t>
      </w:r>
      <w:proofErr w:type="spellStart"/>
      <w:r>
        <w:rPr>
          <w:rFonts w:eastAsia="Times New Roman"/>
          <w:szCs w:val="24"/>
        </w:rPr>
        <w:t>λομέλεια</w:t>
      </w:r>
      <w:proofErr w:type="spellEnd"/>
      <w:r>
        <w:rPr>
          <w:rFonts w:eastAsia="Times New Roman"/>
          <w:szCs w:val="24"/>
        </w:rPr>
        <w:t xml:space="preserve"> θέλουν να διακόπτουν τους ομιλούντες Βουλευτές της Χρυσής Αυγής ή πολλές φορές ακόμα χειρότερα εντελώς αντι</w:t>
      </w:r>
      <w:r>
        <w:rPr>
          <w:rFonts w:eastAsia="Times New Roman"/>
          <w:szCs w:val="24"/>
        </w:rPr>
        <w:t>δεοντολογικά να σχολιάζουν τον πολιτικό τους λόγο.</w:t>
      </w:r>
    </w:p>
    <w:p w14:paraId="0A2B54F3" w14:textId="77777777" w:rsidR="005A3457" w:rsidRDefault="0013442F">
      <w:pPr>
        <w:spacing w:line="600" w:lineRule="auto"/>
        <w:ind w:firstLine="720"/>
        <w:contextualSpacing/>
        <w:jc w:val="both"/>
        <w:rPr>
          <w:rFonts w:eastAsia="Times New Roman"/>
          <w:szCs w:val="24"/>
        </w:rPr>
      </w:pPr>
      <w:r>
        <w:rPr>
          <w:rFonts w:eastAsia="Times New Roman"/>
          <w:szCs w:val="24"/>
        </w:rPr>
        <w:t>Να είστε σίγουροι, κυρίες και κύριοι, ότι αυτά διά της τηλεοράσεως και του καναλιού της Βουλής που είναι και ο μόνος τρόπος να επικοινωνήσουμε με τον ελληνικό λαό</w:t>
      </w:r>
      <w:r>
        <w:rPr>
          <w:rFonts w:eastAsia="Times New Roman"/>
          <w:szCs w:val="24"/>
        </w:rPr>
        <w:t>,</w:t>
      </w:r>
      <w:r>
        <w:rPr>
          <w:rFonts w:eastAsia="Times New Roman"/>
          <w:szCs w:val="24"/>
        </w:rPr>
        <w:t xml:space="preserve"> τηλεοπτικά εννοώ</w:t>
      </w:r>
      <w:r>
        <w:rPr>
          <w:rFonts w:eastAsia="Times New Roman"/>
          <w:szCs w:val="24"/>
        </w:rPr>
        <w:t>,</w:t>
      </w:r>
      <w:r>
        <w:rPr>
          <w:rFonts w:eastAsia="Times New Roman"/>
          <w:szCs w:val="24"/>
        </w:rPr>
        <w:t xml:space="preserve"> τα καταλαβαίνει ο κόσμο</w:t>
      </w:r>
      <w:r>
        <w:rPr>
          <w:rFonts w:eastAsia="Times New Roman"/>
          <w:szCs w:val="24"/>
        </w:rPr>
        <w:t>ς. Σας βλέπει συνασπισμένους</w:t>
      </w:r>
      <w:r>
        <w:rPr>
          <w:rFonts w:eastAsia="Times New Roman"/>
          <w:szCs w:val="24"/>
        </w:rPr>
        <w:t>,</w:t>
      </w:r>
      <w:r>
        <w:rPr>
          <w:rFonts w:eastAsia="Times New Roman"/>
          <w:szCs w:val="24"/>
        </w:rPr>
        <w:t xml:space="preserve"> προκειμένου να διαφυλάξετε τα κεκτημένα σας σαράντα τριών χρόνων και επιβραβεύει εμάς τους εθνικιστές, που αντιστεκόμαστε εθνικά εντός και εκτός Βουλής.</w:t>
      </w:r>
    </w:p>
    <w:p w14:paraId="0A2B54F4" w14:textId="77777777" w:rsidR="005A3457" w:rsidRDefault="0013442F">
      <w:pPr>
        <w:spacing w:line="600" w:lineRule="auto"/>
        <w:ind w:firstLine="720"/>
        <w:contextualSpacing/>
        <w:jc w:val="both"/>
        <w:rPr>
          <w:rFonts w:eastAsia="Times New Roman"/>
          <w:szCs w:val="24"/>
        </w:rPr>
      </w:pPr>
      <w:r>
        <w:rPr>
          <w:rFonts w:eastAsia="Times New Roman"/>
          <w:szCs w:val="24"/>
        </w:rPr>
        <w:t>Επιβραβεύει εμάς</w:t>
      </w:r>
      <w:r>
        <w:rPr>
          <w:rFonts w:eastAsia="Times New Roman"/>
          <w:szCs w:val="24"/>
        </w:rPr>
        <w:t>,</w:t>
      </w:r>
      <w:r>
        <w:rPr>
          <w:rFonts w:eastAsia="Times New Roman"/>
          <w:szCs w:val="24"/>
        </w:rPr>
        <w:t xml:space="preserve"> που καταγγέλλουμε την ανομία σας και τις υπόγειες διασυ</w:t>
      </w:r>
      <w:r>
        <w:rPr>
          <w:rFonts w:eastAsia="Times New Roman"/>
          <w:szCs w:val="24"/>
        </w:rPr>
        <w:t xml:space="preserve">νδέσεις που έχετε, το αλισβερίσι που κάνετε μέσα εδώ -σου δίνω, μου δίνεις- που είναι εμφανέστατο στις περιπτώσεις ψηφοφορίας για την άρση ασυλίας Βουλευτών –και δεν εννοώ Βουλευτών της Χρυσής Αυγής- και στις περιπτώσεις συστάσεως εξεταστικών επιτροπών. </w:t>
      </w:r>
    </w:p>
    <w:p w14:paraId="0A2B54F5" w14:textId="77777777" w:rsidR="005A3457" w:rsidRDefault="0013442F">
      <w:pPr>
        <w:spacing w:line="600" w:lineRule="auto"/>
        <w:ind w:firstLine="720"/>
        <w:contextualSpacing/>
        <w:jc w:val="both"/>
        <w:rPr>
          <w:rFonts w:eastAsia="Times New Roman"/>
          <w:szCs w:val="24"/>
        </w:rPr>
      </w:pPr>
      <w:r>
        <w:rPr>
          <w:rFonts w:eastAsia="Times New Roman"/>
          <w:szCs w:val="24"/>
        </w:rPr>
        <w:t>Π</w:t>
      </w:r>
      <w:r>
        <w:rPr>
          <w:rFonts w:eastAsia="Times New Roman"/>
          <w:szCs w:val="24"/>
        </w:rPr>
        <w:t>ροσπαθούν τα κόμματά σας, κυρίες και κύριοι, να επιβεβαιώσουν απολύτως τα λεγόμενα του κ</w:t>
      </w:r>
      <w:r>
        <w:rPr>
          <w:rFonts w:eastAsia="Times New Roman"/>
          <w:szCs w:val="24"/>
        </w:rPr>
        <w:t>.</w:t>
      </w:r>
      <w:r>
        <w:rPr>
          <w:rFonts w:eastAsia="Times New Roman"/>
          <w:szCs w:val="24"/>
        </w:rPr>
        <w:t xml:space="preserve"> </w:t>
      </w:r>
      <w:proofErr w:type="spellStart"/>
      <w:r>
        <w:rPr>
          <w:rFonts w:eastAsia="Times New Roman"/>
          <w:szCs w:val="24"/>
        </w:rPr>
        <w:t>Παγκάλου</w:t>
      </w:r>
      <w:proofErr w:type="spellEnd"/>
      <w:r>
        <w:rPr>
          <w:rFonts w:eastAsia="Times New Roman"/>
          <w:szCs w:val="24"/>
        </w:rPr>
        <w:t xml:space="preserve">, που είχε πει </w:t>
      </w:r>
      <w:r>
        <w:rPr>
          <w:rFonts w:eastAsia="Times New Roman"/>
          <w:szCs w:val="24"/>
        </w:rPr>
        <w:lastRenderedPageBreak/>
        <w:t xml:space="preserve">το περίφημο «μαζί τα φάγαμε». Προφανώς ο κ. Πάγκαλος είχε τα κόμματά σας στο μυαλό του. </w:t>
      </w:r>
    </w:p>
    <w:p w14:paraId="0A2B54F6" w14:textId="77777777" w:rsidR="005A3457" w:rsidRDefault="0013442F">
      <w:pPr>
        <w:spacing w:line="600" w:lineRule="auto"/>
        <w:ind w:firstLine="720"/>
        <w:contextualSpacing/>
        <w:jc w:val="both"/>
        <w:rPr>
          <w:rFonts w:eastAsia="Times New Roman"/>
          <w:szCs w:val="24"/>
        </w:rPr>
      </w:pPr>
      <w:r>
        <w:rPr>
          <w:rFonts w:eastAsia="Times New Roman"/>
          <w:szCs w:val="24"/>
        </w:rPr>
        <w:t>Επί της ουσίας, δηλαδή, για την τροποποίηση</w:t>
      </w:r>
      <w:r>
        <w:rPr>
          <w:rFonts w:eastAsia="Times New Roman"/>
          <w:szCs w:val="24"/>
        </w:rPr>
        <w:t xml:space="preserve"> εμείς καταγγέλλουμε τη λογική όλων των άρθρων αλλά και αυτών των σημερινών των «ανούσιων» άρθρων. Καταγγέλλουμε εσάς και εμείς οι εθνικιστές δεν θα χρησιμοποιήσουμε την αστική ευγένεια προς εσάς τους </w:t>
      </w:r>
      <w:proofErr w:type="spellStart"/>
      <w:r>
        <w:rPr>
          <w:rFonts w:eastAsia="Times New Roman"/>
          <w:szCs w:val="24"/>
        </w:rPr>
        <w:t>μνημονιακούς</w:t>
      </w:r>
      <w:proofErr w:type="spellEnd"/>
      <w:r>
        <w:rPr>
          <w:rFonts w:eastAsia="Times New Roman"/>
          <w:szCs w:val="24"/>
        </w:rPr>
        <w:t xml:space="preserve"> και </w:t>
      </w:r>
      <w:proofErr w:type="spellStart"/>
      <w:r>
        <w:rPr>
          <w:rFonts w:eastAsia="Times New Roman"/>
          <w:szCs w:val="24"/>
        </w:rPr>
        <w:t>αμερικανόδουλους</w:t>
      </w:r>
      <w:proofErr w:type="spellEnd"/>
      <w:r>
        <w:rPr>
          <w:rFonts w:eastAsia="Times New Roman"/>
          <w:szCs w:val="24"/>
        </w:rPr>
        <w:t xml:space="preserve"> </w:t>
      </w:r>
      <w:proofErr w:type="spellStart"/>
      <w:r>
        <w:rPr>
          <w:rFonts w:eastAsia="Times New Roman"/>
          <w:szCs w:val="24"/>
        </w:rPr>
        <w:t>νεομπολσεβίκους</w:t>
      </w:r>
      <w:proofErr w:type="spellEnd"/>
      <w:r>
        <w:rPr>
          <w:rFonts w:eastAsia="Times New Roman"/>
          <w:szCs w:val="24"/>
        </w:rPr>
        <w:t>, όπως</w:t>
      </w:r>
      <w:r>
        <w:rPr>
          <w:rFonts w:eastAsia="Times New Roman"/>
          <w:szCs w:val="24"/>
        </w:rPr>
        <w:t xml:space="preserve"> έκανε ο κ. </w:t>
      </w:r>
      <w:proofErr w:type="spellStart"/>
      <w:r>
        <w:rPr>
          <w:rFonts w:eastAsia="Times New Roman"/>
          <w:szCs w:val="24"/>
        </w:rPr>
        <w:t>Τραγάκης</w:t>
      </w:r>
      <w:proofErr w:type="spellEnd"/>
      <w:r>
        <w:rPr>
          <w:rFonts w:eastAsia="Times New Roman"/>
          <w:szCs w:val="24"/>
        </w:rPr>
        <w:t xml:space="preserve"> της Νέας Δημοκρατίας. Εμείς δεν θα σας δείξουμε ανοχή, δεν θα σας δείξουμε την ανοχή που δείχνουν οι συνοδοιπόροι </w:t>
      </w:r>
      <w:r>
        <w:rPr>
          <w:rFonts w:eastAsia="Times New Roman"/>
          <w:szCs w:val="24"/>
        </w:rPr>
        <w:t>σας,</w:t>
      </w:r>
      <w:r>
        <w:rPr>
          <w:rFonts w:eastAsia="Times New Roman"/>
          <w:szCs w:val="24"/>
        </w:rPr>
        <w:t xml:space="preserve"> της </w:t>
      </w:r>
      <w:proofErr w:type="spellStart"/>
      <w:r>
        <w:rPr>
          <w:rFonts w:eastAsia="Times New Roman"/>
          <w:szCs w:val="24"/>
        </w:rPr>
        <w:t>ψευτοδεξιάς</w:t>
      </w:r>
      <w:proofErr w:type="spellEnd"/>
      <w:r>
        <w:rPr>
          <w:rFonts w:eastAsia="Times New Roman"/>
          <w:szCs w:val="24"/>
        </w:rPr>
        <w:t>, της Νέας Δημοκρατίας.</w:t>
      </w:r>
    </w:p>
    <w:p w14:paraId="0A2B54F7" w14:textId="77777777" w:rsidR="005A3457" w:rsidRDefault="0013442F">
      <w:pPr>
        <w:spacing w:line="600" w:lineRule="auto"/>
        <w:ind w:firstLine="720"/>
        <w:contextualSpacing/>
        <w:jc w:val="both"/>
        <w:rPr>
          <w:rFonts w:eastAsia="Times New Roman"/>
          <w:szCs w:val="24"/>
        </w:rPr>
      </w:pPr>
      <w:r>
        <w:rPr>
          <w:rFonts w:eastAsia="Times New Roman"/>
          <w:szCs w:val="24"/>
        </w:rPr>
        <w:t>Εμείς σας λέμε ένα βροντερό όχι σε όλες τις διατάξεις, όχι μόνο γιατί καταστρ</w:t>
      </w:r>
      <w:r>
        <w:rPr>
          <w:rFonts w:eastAsia="Times New Roman"/>
          <w:szCs w:val="24"/>
        </w:rPr>
        <w:t>ατηγείτε τον κοινοβουλευτισμό και τη δημοκρατία με όλα αυτά που κάνετε, αλλά γιατί είστε επικίνδυνοι για τον λαό και την πατρίδα και θα έχετε όλοι εσείς απέναντί σας το λαϊκό, εθνικιστικό κίνημα της Χρυσής Αυγής και τον ελληνικό λαό.</w:t>
      </w:r>
    </w:p>
    <w:p w14:paraId="0A2B54F8" w14:textId="77777777" w:rsidR="005A3457" w:rsidRDefault="0013442F">
      <w:pPr>
        <w:spacing w:line="600" w:lineRule="auto"/>
        <w:ind w:firstLine="720"/>
        <w:contextualSpacing/>
        <w:jc w:val="center"/>
        <w:rPr>
          <w:rFonts w:eastAsia="Times New Roman" w:cs="Times New Roman"/>
          <w:szCs w:val="24"/>
        </w:rPr>
      </w:pPr>
      <w:r>
        <w:rPr>
          <w:rFonts w:eastAsia="Times New Roman"/>
          <w:szCs w:val="24"/>
        </w:rPr>
        <w:t>(Χειροκροτήματα από τη</w:t>
      </w:r>
      <w:r>
        <w:rPr>
          <w:rFonts w:eastAsia="Times New Roman"/>
          <w:szCs w:val="24"/>
        </w:rPr>
        <w:t>ν πτέρυγα τ</w:t>
      </w:r>
      <w:r>
        <w:rPr>
          <w:rFonts w:eastAsia="Times New Roman"/>
          <w:szCs w:val="24"/>
        </w:rPr>
        <w:t xml:space="preserve">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0A2B54F9" w14:textId="77777777" w:rsidR="005A3457" w:rsidRDefault="0013442F">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0A2B54FA" w14:textId="77777777" w:rsidR="005A3457" w:rsidRDefault="0013442F">
      <w:pPr>
        <w:spacing w:line="600" w:lineRule="auto"/>
        <w:ind w:firstLine="720"/>
        <w:contextualSpacing/>
        <w:jc w:val="both"/>
        <w:rPr>
          <w:rFonts w:eastAsia="Times New Roman"/>
          <w:szCs w:val="24"/>
        </w:rPr>
      </w:pPr>
      <w:r>
        <w:rPr>
          <w:rFonts w:eastAsia="Times New Roman"/>
          <w:szCs w:val="24"/>
        </w:rPr>
        <w:lastRenderedPageBreak/>
        <w:t xml:space="preserve">Τον λόγο έχει η κ. </w:t>
      </w:r>
      <w:proofErr w:type="spellStart"/>
      <w:r>
        <w:rPr>
          <w:rFonts w:eastAsia="Times New Roman"/>
          <w:szCs w:val="24"/>
        </w:rPr>
        <w:t>Κοζομπόλη</w:t>
      </w:r>
      <w:proofErr w:type="spellEnd"/>
      <w:r>
        <w:rPr>
          <w:rFonts w:eastAsia="Times New Roman"/>
          <w:szCs w:val="24"/>
        </w:rPr>
        <w:t xml:space="preserve"> για μια νομοτεχνική βελτίωση.</w:t>
      </w:r>
    </w:p>
    <w:p w14:paraId="0A2B54FB"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Ευχαριστώ πολύ.</w:t>
      </w:r>
    </w:p>
    <w:p w14:paraId="0A2B54F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Έχω μια νομοτεχνική βελτίωση στο δεύτερο και τρίτο εδάφιο της παραγράφου 3 του άρθρου 149 του </w:t>
      </w:r>
      <w:r>
        <w:rPr>
          <w:rFonts w:eastAsia="Times New Roman" w:cs="Times New Roman"/>
          <w:szCs w:val="24"/>
        </w:rPr>
        <w:t>Β΄</w:t>
      </w:r>
      <w:r>
        <w:rPr>
          <w:rFonts w:eastAsia="Times New Roman" w:cs="Times New Roman"/>
          <w:szCs w:val="24"/>
        </w:rPr>
        <w:t xml:space="preserve"> Μ</w:t>
      </w:r>
      <w:r>
        <w:rPr>
          <w:rFonts w:eastAsia="Times New Roman" w:cs="Times New Roman"/>
          <w:szCs w:val="24"/>
        </w:rPr>
        <w:t>έρους</w:t>
      </w:r>
      <w:r>
        <w:rPr>
          <w:rFonts w:eastAsia="Times New Roman" w:cs="Times New Roman"/>
          <w:szCs w:val="24"/>
        </w:rPr>
        <w:t xml:space="preserve"> του</w:t>
      </w:r>
      <w:r>
        <w:rPr>
          <w:rFonts w:eastAsia="Times New Roman" w:cs="Times New Roman"/>
          <w:szCs w:val="24"/>
        </w:rPr>
        <w:t xml:space="preserve"> Κανονισμού της Βουλής. Όπως ισχύει, το άρθρο αυτό προβλέπει τη συγκρότηση, τη σύσταση επιτροπής εξέτασης προδικαστικών προσφυγών. Η συγκρότηση της </w:t>
      </w:r>
      <w:r>
        <w:rPr>
          <w:rFonts w:eastAsia="Times New Roman" w:cs="Times New Roman"/>
          <w:szCs w:val="24"/>
        </w:rPr>
        <w:t>ε</w:t>
      </w:r>
      <w:r>
        <w:rPr>
          <w:rFonts w:eastAsia="Times New Roman" w:cs="Times New Roman"/>
          <w:szCs w:val="24"/>
        </w:rPr>
        <w:t xml:space="preserve">πιτροπής αποτελείται και από έναν δικαστικό και τον αναπληρωτή του ως </w:t>
      </w:r>
      <w:r>
        <w:rPr>
          <w:rFonts w:eastAsia="Times New Roman" w:cs="Times New Roman"/>
          <w:szCs w:val="24"/>
        </w:rPr>
        <w:t>π</w:t>
      </w:r>
      <w:r>
        <w:rPr>
          <w:rFonts w:eastAsia="Times New Roman" w:cs="Times New Roman"/>
          <w:szCs w:val="24"/>
        </w:rPr>
        <w:t xml:space="preserve">ρόεδρο. Με την ισχύουσα διάταξη ο Πρόεδρος της Βουλής απευθύνει στους </w:t>
      </w:r>
      <w:r>
        <w:rPr>
          <w:rFonts w:eastAsia="Times New Roman" w:cs="Times New Roman"/>
          <w:szCs w:val="24"/>
        </w:rPr>
        <w:t>π</w:t>
      </w:r>
      <w:r>
        <w:rPr>
          <w:rFonts w:eastAsia="Times New Roman" w:cs="Times New Roman"/>
          <w:szCs w:val="24"/>
        </w:rPr>
        <w:t>ροέδρους ανωτάτων δικαστηρίων της χώρας ερώτημα</w:t>
      </w:r>
      <w:r>
        <w:rPr>
          <w:rFonts w:eastAsia="Times New Roman" w:cs="Times New Roman"/>
          <w:szCs w:val="24"/>
        </w:rPr>
        <w:t>,</w:t>
      </w:r>
      <w:r>
        <w:rPr>
          <w:rFonts w:eastAsia="Times New Roman" w:cs="Times New Roman"/>
          <w:szCs w:val="24"/>
        </w:rPr>
        <w:t xml:space="preserve"> προκειμένου να υποδείξουν έκαστος δύο τουλάχιστον ενδιαφερόμενους</w:t>
      </w:r>
      <w:r>
        <w:rPr>
          <w:rFonts w:eastAsia="Times New Roman" w:cs="Times New Roman"/>
          <w:szCs w:val="24"/>
        </w:rPr>
        <w:t xml:space="preserve">, εφόσον αυτοί συναινούν. Ο </w:t>
      </w:r>
      <w:r>
        <w:rPr>
          <w:rFonts w:eastAsia="Times New Roman" w:cs="Times New Roman"/>
          <w:szCs w:val="24"/>
        </w:rPr>
        <w:t>π</w:t>
      </w:r>
      <w:r>
        <w:rPr>
          <w:rFonts w:eastAsia="Times New Roman" w:cs="Times New Roman"/>
          <w:szCs w:val="24"/>
        </w:rPr>
        <w:t xml:space="preserve">ρόεδρος της </w:t>
      </w:r>
      <w:r>
        <w:rPr>
          <w:rFonts w:eastAsia="Times New Roman" w:cs="Times New Roman"/>
          <w:szCs w:val="24"/>
        </w:rPr>
        <w:t>ε</w:t>
      </w:r>
      <w:r>
        <w:rPr>
          <w:rFonts w:eastAsia="Times New Roman" w:cs="Times New Roman"/>
          <w:szCs w:val="24"/>
        </w:rPr>
        <w:t xml:space="preserve">πιτροπής και ο αναπληρωτής του επιλέγονται </w:t>
      </w:r>
      <w:r>
        <w:rPr>
          <w:rFonts w:eastAsia="Times New Roman" w:cs="Times New Roman"/>
          <w:szCs w:val="24"/>
        </w:rPr>
        <w:t xml:space="preserve">μετά </w:t>
      </w:r>
      <w:r>
        <w:rPr>
          <w:rFonts w:eastAsia="Times New Roman" w:cs="Times New Roman"/>
          <w:szCs w:val="24"/>
        </w:rPr>
        <w:t>από εισήγηση του Προέδρου της Βουλής.</w:t>
      </w:r>
    </w:p>
    <w:p w14:paraId="0A2B54FD" w14:textId="77777777" w:rsidR="005A3457" w:rsidRDefault="0013442F">
      <w:pPr>
        <w:spacing w:line="600" w:lineRule="auto"/>
        <w:ind w:firstLine="720"/>
        <w:contextualSpacing/>
        <w:jc w:val="both"/>
        <w:rPr>
          <w:rFonts w:eastAsia="Times New Roman"/>
          <w:szCs w:val="24"/>
        </w:rPr>
      </w:pPr>
      <w:r>
        <w:rPr>
          <w:rFonts w:eastAsia="Times New Roman" w:cs="Times New Roman"/>
          <w:szCs w:val="24"/>
        </w:rPr>
        <w:t xml:space="preserve">Αυτό το σημείο αλλάζει και το δεύτερο και τρίτο εδάφιο του άρθρου 149 διατυπώνεται ως εξής: «Η </w:t>
      </w:r>
      <w:r>
        <w:rPr>
          <w:rFonts w:eastAsia="Times New Roman" w:cs="Times New Roman"/>
          <w:szCs w:val="24"/>
        </w:rPr>
        <w:t>ε</w:t>
      </w:r>
      <w:r>
        <w:rPr>
          <w:rFonts w:eastAsia="Times New Roman" w:cs="Times New Roman"/>
          <w:szCs w:val="24"/>
        </w:rPr>
        <w:t xml:space="preserve">πιτροπή συγκροτείται από έναν </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καστικό </w:t>
      </w:r>
      <w:r>
        <w:rPr>
          <w:rFonts w:eastAsia="Times New Roman" w:cs="Times New Roman"/>
          <w:szCs w:val="24"/>
        </w:rPr>
        <w:t>λ</w:t>
      </w:r>
      <w:r>
        <w:rPr>
          <w:rFonts w:eastAsia="Times New Roman" w:cs="Times New Roman"/>
          <w:szCs w:val="24"/>
        </w:rPr>
        <w:t xml:space="preserve">ειτουργό των </w:t>
      </w:r>
      <w:r>
        <w:rPr>
          <w:rFonts w:eastAsia="Times New Roman" w:cs="Times New Roman"/>
          <w:szCs w:val="24"/>
        </w:rPr>
        <w:t>τ</w:t>
      </w:r>
      <w:r>
        <w:rPr>
          <w:rFonts w:eastAsia="Times New Roman" w:cs="Times New Roman"/>
          <w:szCs w:val="24"/>
        </w:rPr>
        <w:t xml:space="preserve">ακτικών </w:t>
      </w:r>
      <w:r>
        <w:rPr>
          <w:rFonts w:eastAsia="Times New Roman" w:cs="Times New Roman"/>
          <w:szCs w:val="24"/>
        </w:rPr>
        <w:t>δ</w:t>
      </w:r>
      <w:r>
        <w:rPr>
          <w:rFonts w:eastAsia="Times New Roman" w:cs="Times New Roman"/>
          <w:szCs w:val="24"/>
        </w:rPr>
        <w:t xml:space="preserve">ιοικητικών </w:t>
      </w:r>
      <w:r>
        <w:rPr>
          <w:rFonts w:eastAsia="Times New Roman" w:cs="Times New Roman"/>
          <w:szCs w:val="24"/>
        </w:rPr>
        <w:t>δ</w:t>
      </w:r>
      <w:r>
        <w:rPr>
          <w:rFonts w:eastAsia="Times New Roman" w:cs="Times New Roman"/>
          <w:szCs w:val="24"/>
        </w:rPr>
        <w:t xml:space="preserve">ικαστηρίων ως </w:t>
      </w:r>
      <w:r>
        <w:rPr>
          <w:rFonts w:eastAsia="Times New Roman" w:cs="Times New Roman"/>
          <w:szCs w:val="24"/>
        </w:rPr>
        <w:t>π</w:t>
      </w:r>
      <w:r>
        <w:rPr>
          <w:rFonts w:eastAsia="Times New Roman" w:cs="Times New Roman"/>
          <w:szCs w:val="24"/>
        </w:rPr>
        <w:t xml:space="preserve">ρόεδρο με τον αναπληρωτή του με πείρα στις δημόσιες </w:t>
      </w:r>
      <w:r>
        <w:rPr>
          <w:rFonts w:eastAsia="Times New Roman" w:cs="Times New Roman"/>
          <w:szCs w:val="24"/>
        </w:rPr>
        <w:lastRenderedPageBreak/>
        <w:t>συμβάσεις, που υποδεικνύονται κατόπιν σχετικής αίτησής τους από τον Γενικό Επίτροπο της Γενικής Επιτροπείας των Τακτικών Διοικητικών Δικαστηρίων,</w:t>
      </w:r>
      <w:r>
        <w:rPr>
          <w:rFonts w:eastAsia="Times New Roman" w:cs="Times New Roman"/>
          <w:szCs w:val="24"/>
        </w:rPr>
        <w:t xml:space="preserve"> ένα μέλος του Νομικού Συμβουλίου του Κράτους που ορίζει με τον αναπληρωτή του ο Πρόεδρος του Νομικού Συμβουλίου του Κράτους και ένα μέλος του επιστημονικού προσωπικού της Επιστημονικής Υπηρεσίας της Βουλής που προτείνεται με τον αναπληρωτή του από τον Πρό</w:t>
      </w:r>
      <w:r>
        <w:rPr>
          <w:rFonts w:eastAsia="Times New Roman" w:cs="Times New Roman"/>
          <w:szCs w:val="24"/>
        </w:rPr>
        <w:t>εδρο του Επιστημονικού Συμβουλίου της Βουλής.</w:t>
      </w:r>
    </w:p>
    <w:p w14:paraId="0A2B54FE"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ορισμό του </w:t>
      </w:r>
      <w:r>
        <w:rPr>
          <w:rFonts w:eastAsia="Times New Roman" w:cs="Times New Roman"/>
          <w:szCs w:val="24"/>
        </w:rPr>
        <w:t>π</w:t>
      </w:r>
      <w:r>
        <w:rPr>
          <w:rFonts w:eastAsia="Times New Roman" w:cs="Times New Roman"/>
          <w:szCs w:val="24"/>
        </w:rPr>
        <w:t xml:space="preserve">ρόεδρου της </w:t>
      </w:r>
      <w:r>
        <w:rPr>
          <w:rFonts w:eastAsia="Times New Roman" w:cs="Times New Roman"/>
          <w:szCs w:val="24"/>
        </w:rPr>
        <w:t>ε</w:t>
      </w:r>
      <w:r>
        <w:rPr>
          <w:rFonts w:eastAsia="Times New Roman" w:cs="Times New Roman"/>
          <w:szCs w:val="24"/>
        </w:rPr>
        <w:t xml:space="preserve">πιτροπής -εδώ είναι η διαφορά- και του </w:t>
      </w:r>
      <w:r>
        <w:rPr>
          <w:rFonts w:eastAsia="Times New Roman" w:cs="Times New Roman"/>
          <w:szCs w:val="24"/>
        </w:rPr>
        <w:t>α</w:t>
      </w:r>
      <w:r>
        <w:rPr>
          <w:rFonts w:eastAsia="Times New Roman" w:cs="Times New Roman"/>
          <w:szCs w:val="24"/>
        </w:rPr>
        <w:t>ναπληρωτή του ο Πρόεδρος της Βουλής απευθύνει δι</w:t>
      </w:r>
      <w:r>
        <w:rPr>
          <w:rFonts w:eastAsia="Times New Roman" w:cs="Times New Roman"/>
          <w:szCs w:val="24"/>
        </w:rPr>
        <w:t>ά</w:t>
      </w:r>
      <w:r>
        <w:rPr>
          <w:rFonts w:eastAsia="Times New Roman" w:cs="Times New Roman"/>
          <w:szCs w:val="24"/>
        </w:rPr>
        <w:t xml:space="preserve"> του Υπουργού Δικαιοσύνης ερώτημα στον Γενικό Επίτροπο της Γενικής Επιτροπείας των Τακτικών Διοικητικών Δικαστηρίων». </w:t>
      </w:r>
    </w:p>
    <w:p w14:paraId="0A2B54FF"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lang w:val="en-US"/>
        </w:rPr>
        <w:t>N</w:t>
      </w:r>
      <w:r>
        <w:rPr>
          <w:rFonts w:eastAsia="Times New Roman" w:cs="Times New Roman"/>
          <w:szCs w:val="24"/>
        </w:rPr>
        <w:t xml:space="preserve">α διανεμηθεί, κύριε Πρόεδρε. </w:t>
      </w:r>
    </w:p>
    <w:p w14:paraId="0A2B5500"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0A2B5501"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Παναγιώτα </w:t>
      </w:r>
      <w:proofErr w:type="spellStart"/>
      <w:r>
        <w:rPr>
          <w:rFonts w:eastAsia="Times New Roman" w:cs="Times New Roman"/>
          <w:szCs w:val="24"/>
        </w:rPr>
        <w:t>Κοζομπόλη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Αμανατίδη καταθέτει για τα</w:t>
      </w:r>
      <w:r>
        <w:rPr>
          <w:rFonts w:eastAsia="Times New Roman" w:cs="Times New Roman"/>
          <w:szCs w:val="24"/>
        </w:rPr>
        <w:t xml:space="preserve"> Πρακτικά  την προαναφερθείσα νομοτεχνική βελτίωση, η οποία έχει ως εξής:</w:t>
      </w:r>
    </w:p>
    <w:p w14:paraId="0A2B5502" w14:textId="77777777" w:rsidR="005A3457" w:rsidRDefault="0013442F">
      <w:pPr>
        <w:spacing w:line="600" w:lineRule="auto"/>
        <w:ind w:firstLine="720"/>
        <w:contextualSpacing/>
        <w:jc w:val="center"/>
        <w:rPr>
          <w:rFonts w:eastAsia="Times New Roman" w:cs="Times New Roman"/>
          <w:color w:val="FF0000"/>
          <w:szCs w:val="24"/>
        </w:rPr>
      </w:pPr>
      <w:r w:rsidRPr="00735784">
        <w:rPr>
          <w:rFonts w:eastAsia="Times New Roman" w:cs="Times New Roman"/>
          <w:color w:val="FF0000"/>
          <w:szCs w:val="24"/>
        </w:rPr>
        <w:t>(ΑΛΛΑΓΗ ΣΕΛΙΔΑΣ)</w:t>
      </w:r>
    </w:p>
    <w:p w14:paraId="0A2B5503" w14:textId="77777777" w:rsidR="005A3457" w:rsidRDefault="0013442F">
      <w:pPr>
        <w:spacing w:line="600" w:lineRule="auto"/>
        <w:ind w:firstLine="720"/>
        <w:contextualSpacing/>
        <w:jc w:val="center"/>
        <w:rPr>
          <w:rFonts w:eastAsia="Times New Roman" w:cs="Times New Roman"/>
          <w:color w:val="FF0000"/>
          <w:szCs w:val="24"/>
        </w:rPr>
      </w:pPr>
      <w:r w:rsidRPr="00735784">
        <w:rPr>
          <w:rFonts w:eastAsia="Times New Roman" w:cs="Times New Roman"/>
          <w:color w:val="FF0000"/>
          <w:szCs w:val="24"/>
        </w:rPr>
        <w:t>(Να μπει η σελίδα 24)</w:t>
      </w:r>
    </w:p>
    <w:p w14:paraId="0A2B5504" w14:textId="77777777" w:rsidR="005A3457" w:rsidRDefault="0013442F">
      <w:pPr>
        <w:spacing w:line="600" w:lineRule="auto"/>
        <w:ind w:firstLine="720"/>
        <w:contextualSpacing/>
        <w:jc w:val="center"/>
        <w:rPr>
          <w:rFonts w:eastAsia="Times New Roman" w:cs="Times New Roman"/>
          <w:color w:val="FF0000"/>
          <w:szCs w:val="24"/>
        </w:rPr>
      </w:pPr>
      <w:r w:rsidRPr="00735784">
        <w:rPr>
          <w:rFonts w:eastAsia="Times New Roman" w:cs="Times New Roman"/>
          <w:color w:val="FF0000"/>
          <w:szCs w:val="24"/>
        </w:rPr>
        <w:lastRenderedPageBreak/>
        <w:t>(ΑΛΛΑΓΗ ΣΕΛΙΔΑΣ)</w:t>
      </w:r>
    </w:p>
    <w:p w14:paraId="0A2B5505"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Σας ευχαριστώ, κυρία συνάδελφε.</w:t>
      </w:r>
    </w:p>
    <w:p w14:paraId="0A2B5506"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έχετε τον λόγο.</w:t>
      </w:r>
    </w:p>
    <w:p w14:paraId="0A2B5507"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θα σας απ</w:t>
      </w:r>
      <w:r>
        <w:rPr>
          <w:rFonts w:eastAsia="Times New Roman" w:cs="Times New Roman"/>
          <w:szCs w:val="24"/>
        </w:rPr>
        <w:t xml:space="preserve">ασχολήσω πολύ ούτε μισή ώρα. </w:t>
      </w:r>
    </w:p>
    <w:p w14:paraId="0A2B5508"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οπωσδήποτε αλλαγές οι οποίες είναι λειτουργικές αλλαγές και δεν είναι θέμα εάν είναι δευτερεύουσες ή πρωτεύουσες. Εμείς στο μόνο άρθρο που έχουμε κάποιες επιφυλάξεις είναι το άρθρο 10, που αφορά τα μισθολόγια του ΕΣΥ </w:t>
      </w:r>
      <w:r>
        <w:rPr>
          <w:rFonts w:eastAsia="Times New Roman" w:cs="Times New Roman"/>
          <w:szCs w:val="24"/>
        </w:rPr>
        <w:t>συνολικά. Υπάρχει μια γενικότερη διαφωνία</w:t>
      </w:r>
      <w:r>
        <w:rPr>
          <w:rFonts w:eastAsia="Times New Roman" w:cs="Times New Roman"/>
          <w:szCs w:val="24"/>
        </w:rPr>
        <w:t>,</w:t>
      </w:r>
      <w:r>
        <w:rPr>
          <w:rFonts w:eastAsia="Times New Roman" w:cs="Times New Roman"/>
          <w:szCs w:val="24"/>
        </w:rPr>
        <w:t xml:space="preserve"> που έχουμε εκφράσει σε όλα τα προηγούμενα. </w:t>
      </w:r>
    </w:p>
    <w:p w14:paraId="0A2B5509"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Απ’ αυτή την άποψη παρά τις διευκρινίσεις που δόθηκαν για λόγους γενικότερους, ψηφίζουμε σε αυτό το άρθρο «παρών». Στα υπόλοιπα δεν έχουμε κα</w:t>
      </w:r>
      <w:r>
        <w:rPr>
          <w:rFonts w:eastAsia="Times New Roman" w:cs="Times New Roman"/>
          <w:szCs w:val="24"/>
        </w:rPr>
        <w:t>μ</w:t>
      </w:r>
      <w:r>
        <w:rPr>
          <w:rFonts w:eastAsia="Times New Roman" w:cs="Times New Roman"/>
          <w:szCs w:val="24"/>
        </w:rPr>
        <w:t>μία αντίρρηση.</w:t>
      </w:r>
    </w:p>
    <w:p w14:paraId="0A2B550A"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Σπυρίδων Λυκούδης): </w:t>
      </w:r>
      <w:r>
        <w:rPr>
          <w:rFonts w:eastAsia="Times New Roman" w:cs="Times New Roman"/>
          <w:szCs w:val="24"/>
        </w:rPr>
        <w:t xml:space="preserve">Ευχαριστώ, κύριε </w:t>
      </w:r>
      <w:proofErr w:type="spellStart"/>
      <w:r>
        <w:rPr>
          <w:rFonts w:eastAsia="Times New Roman" w:cs="Times New Roman"/>
          <w:szCs w:val="24"/>
        </w:rPr>
        <w:t>Παφίλη</w:t>
      </w:r>
      <w:proofErr w:type="spellEnd"/>
      <w:r>
        <w:rPr>
          <w:rFonts w:eastAsia="Times New Roman" w:cs="Times New Roman"/>
          <w:szCs w:val="24"/>
        </w:rPr>
        <w:t>.</w:t>
      </w:r>
    </w:p>
    <w:p w14:paraId="0A2B550B"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Δημήτριος Καμμένος, </w:t>
      </w:r>
      <w:r>
        <w:rPr>
          <w:rFonts w:eastAsia="Times New Roman" w:cs="Times New Roman"/>
          <w:szCs w:val="24"/>
        </w:rPr>
        <w:t>ε</w:t>
      </w:r>
      <w:r>
        <w:rPr>
          <w:rFonts w:eastAsia="Times New Roman" w:cs="Times New Roman"/>
          <w:szCs w:val="24"/>
        </w:rPr>
        <w:t>ισηγητής από τους ΑΝΕΛ, έχει τον λόγο.</w:t>
      </w:r>
    </w:p>
    <w:p w14:paraId="0A2B550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έχετε τον λόγο.</w:t>
      </w:r>
    </w:p>
    <w:p w14:paraId="0A2B550D"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ΚΑΜΜΕΝΟΣ (Η΄ Αντιπρόεδρος της Βουλής):</w:t>
      </w:r>
      <w:r>
        <w:rPr>
          <w:rFonts w:eastAsia="Times New Roman" w:cs="Times New Roman"/>
          <w:szCs w:val="24"/>
        </w:rPr>
        <w:t xml:space="preserve"> Ευχαριστώ πολύ, κύριε Πρόεδρε.</w:t>
      </w:r>
    </w:p>
    <w:p w14:paraId="0A2B550E"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για</w:t>
      </w:r>
      <w:r>
        <w:rPr>
          <w:rFonts w:eastAsia="Times New Roman" w:cs="Times New Roman"/>
          <w:szCs w:val="24"/>
        </w:rPr>
        <w:t xml:space="preserve"> εμάς τους νεότερους Βουλευτές είναι μια πολύ σημαντική εμπειρία, πρώτα απ’ όλα, κατά την εισαγωγή μας στη Βουλή η αρχική μελέτη του Κανονισμού της Βουλής. Δεν θα κρύψω ότι ήταν ένα κείμενο εκτός των γνωσιακών μας αντικειμένων και ειδικά του δικού </w:t>
      </w:r>
      <w:r>
        <w:rPr>
          <w:rFonts w:eastAsia="Times New Roman" w:cs="Times New Roman"/>
          <w:szCs w:val="24"/>
        </w:rPr>
        <w:t xml:space="preserve">μου </w:t>
      </w:r>
      <w:r>
        <w:rPr>
          <w:rFonts w:eastAsia="Times New Roman" w:cs="Times New Roman"/>
          <w:szCs w:val="24"/>
        </w:rPr>
        <w:t>γνωσ</w:t>
      </w:r>
      <w:r>
        <w:rPr>
          <w:rFonts w:eastAsia="Times New Roman" w:cs="Times New Roman"/>
          <w:szCs w:val="24"/>
        </w:rPr>
        <w:t>ιακού αντικειμένου. Είναι ένα κείμενο δύσκολο με πάρα πολλές λεπτομέρειες, ένας καινούργιος κόσμος. Όμως μέσα από τη μελέτη καταφέραμε -άλλος περισσότερο, άλλος λιγότερο- να το κατανοήσουμε και πάνω απ’ όλα να το τηρήσουμε κατά τη διάρκεια του κοινοβουλευτ</w:t>
      </w:r>
      <w:r>
        <w:rPr>
          <w:rFonts w:eastAsia="Times New Roman" w:cs="Times New Roman"/>
          <w:szCs w:val="24"/>
        </w:rPr>
        <w:t xml:space="preserve">ικού μας βίου δύο χρόνια σήμερα. </w:t>
      </w:r>
    </w:p>
    <w:p w14:paraId="0A2B550F"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Ο Κανονισμός της Βουλής είναι ένα κείμενο, το οποίο έχει περάσε</w:t>
      </w:r>
      <w:r>
        <w:rPr>
          <w:rFonts w:eastAsia="Times New Roman" w:cs="Times New Roman"/>
          <w:szCs w:val="24"/>
        </w:rPr>
        <w:t>ι-</w:t>
      </w:r>
      <w:r>
        <w:rPr>
          <w:rFonts w:eastAsia="Times New Roman" w:cs="Times New Roman"/>
          <w:szCs w:val="24"/>
        </w:rPr>
        <w:t xml:space="preserve">απ’ ό,τι είπε και ο αξιότιμος κ. </w:t>
      </w:r>
      <w:proofErr w:type="spellStart"/>
      <w:r>
        <w:rPr>
          <w:rFonts w:eastAsia="Times New Roman" w:cs="Times New Roman"/>
          <w:szCs w:val="24"/>
        </w:rPr>
        <w:t>Τραγάκης</w:t>
      </w:r>
      <w:proofErr w:type="spellEnd"/>
      <w:r>
        <w:rPr>
          <w:rFonts w:eastAsia="Times New Roman" w:cs="Times New Roman"/>
          <w:szCs w:val="24"/>
        </w:rPr>
        <w:t xml:space="preserve"> που είναι ο παλαιότερος όλων ημών εδώ στο Κοινοβούλιο</w:t>
      </w:r>
      <w:r>
        <w:rPr>
          <w:rFonts w:eastAsia="Times New Roman" w:cs="Times New Roman"/>
          <w:szCs w:val="24"/>
        </w:rPr>
        <w:t>-</w:t>
      </w:r>
      <w:r>
        <w:rPr>
          <w:rFonts w:eastAsia="Times New Roman" w:cs="Times New Roman"/>
          <w:szCs w:val="24"/>
        </w:rPr>
        <w:t xml:space="preserve"> από πάρα πολλές αλλαγές, πολλές τροποποιήσεις και θα συμφωνή</w:t>
      </w:r>
      <w:r>
        <w:rPr>
          <w:rFonts w:eastAsia="Times New Roman" w:cs="Times New Roman"/>
          <w:szCs w:val="24"/>
        </w:rPr>
        <w:t xml:space="preserve">σω μαζί του. </w:t>
      </w:r>
    </w:p>
    <w:p w14:paraId="0A2B5510"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Η βασική σημείωση που έχω κάνει για τα δύο πρώτα κομμάτια, είναι ο εκσυγχρονισμός και η κωδικοποίηση. Είναι ένα κείμενο</w:t>
      </w:r>
      <w:r>
        <w:rPr>
          <w:rFonts w:eastAsia="Times New Roman" w:cs="Times New Roman"/>
          <w:szCs w:val="24"/>
        </w:rPr>
        <w:t xml:space="preserve"> το οποίο πρέπει να εκσυγχρονιστεί και εκσυγχρονίζεται με τις προσπάθειες και τις εισηγήσεις του αξιότιμου κ. </w:t>
      </w:r>
      <w:proofErr w:type="spellStart"/>
      <w:r>
        <w:rPr>
          <w:rFonts w:eastAsia="Times New Roman" w:cs="Times New Roman"/>
          <w:szCs w:val="24"/>
        </w:rPr>
        <w:t>Βούτση</w:t>
      </w:r>
      <w:proofErr w:type="spellEnd"/>
      <w:r>
        <w:rPr>
          <w:rFonts w:eastAsia="Times New Roman" w:cs="Times New Roman"/>
          <w:szCs w:val="24"/>
        </w:rPr>
        <w:t xml:space="preserve">, του </w:t>
      </w:r>
      <w:r>
        <w:rPr>
          <w:rFonts w:eastAsia="Times New Roman" w:cs="Times New Roman"/>
          <w:szCs w:val="24"/>
        </w:rPr>
        <w:lastRenderedPageBreak/>
        <w:t>σημερινού Πρόεδρου της Βουλής. Η δική μας Κυβέρνηση ήθελε να φέρει αυτές τις αλλαγές και να ξεκινήσει ο εκσυγχρονισμός, η διαφάνεια αλ</w:t>
      </w:r>
      <w:r>
        <w:rPr>
          <w:rFonts w:eastAsia="Times New Roman" w:cs="Times New Roman"/>
          <w:szCs w:val="24"/>
        </w:rPr>
        <w:t xml:space="preserve">λά και η οργάνωση του ίδιου του Κοινοβουλίου μέσω του Κανονισμού, ο οποίος είναι και το κείμενο, το οποίο διέπει τις λειτουργίες όλης της Βουλής. </w:t>
      </w:r>
    </w:p>
    <w:p w14:paraId="0A2B5511"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Πολύ σημαντική συνεισφορά ήταν</w:t>
      </w:r>
      <w:r>
        <w:rPr>
          <w:rFonts w:eastAsia="Times New Roman" w:cs="Times New Roman"/>
          <w:szCs w:val="24"/>
        </w:rPr>
        <w:t xml:space="preserve">, </w:t>
      </w:r>
      <w:r>
        <w:rPr>
          <w:rFonts w:eastAsia="Times New Roman" w:cs="Times New Roman"/>
          <w:szCs w:val="24"/>
        </w:rPr>
        <w:t>και είναι και θα είναι</w:t>
      </w:r>
      <w:r>
        <w:rPr>
          <w:rFonts w:eastAsia="Times New Roman" w:cs="Times New Roman"/>
          <w:szCs w:val="24"/>
        </w:rPr>
        <w:t>,</w:t>
      </w:r>
      <w:r>
        <w:rPr>
          <w:rFonts w:eastAsia="Times New Roman" w:cs="Times New Roman"/>
          <w:szCs w:val="24"/>
        </w:rPr>
        <w:t xml:space="preserve"> η γνώση και η εμπειρία και οι εισηγήσεις τόσο του </w:t>
      </w:r>
      <w:r>
        <w:rPr>
          <w:rFonts w:eastAsia="Times New Roman" w:cs="Times New Roman"/>
          <w:szCs w:val="24"/>
        </w:rPr>
        <w:t>κ</w:t>
      </w:r>
      <w:r>
        <w:rPr>
          <w:rFonts w:eastAsia="Times New Roman" w:cs="Times New Roman"/>
          <w:szCs w:val="24"/>
        </w:rPr>
        <w:t xml:space="preserve">αθηγητού, του κ. </w:t>
      </w:r>
      <w:proofErr w:type="spellStart"/>
      <w:r>
        <w:rPr>
          <w:rFonts w:eastAsia="Times New Roman" w:cs="Times New Roman"/>
          <w:szCs w:val="24"/>
        </w:rPr>
        <w:t>Μαυριά</w:t>
      </w:r>
      <w:proofErr w:type="spellEnd"/>
      <w:r>
        <w:rPr>
          <w:rFonts w:eastAsia="Times New Roman" w:cs="Times New Roman"/>
          <w:szCs w:val="24"/>
        </w:rPr>
        <w:t xml:space="preserve">, όσο και των παλαιότερων συναδέλφων όπως είναι ο κ. </w:t>
      </w:r>
      <w:proofErr w:type="spellStart"/>
      <w:r>
        <w:rPr>
          <w:rFonts w:eastAsia="Times New Roman" w:cs="Times New Roman"/>
          <w:szCs w:val="24"/>
        </w:rPr>
        <w:t>Τραγάκης</w:t>
      </w:r>
      <w:proofErr w:type="spellEnd"/>
      <w:r>
        <w:rPr>
          <w:rFonts w:eastAsia="Times New Roman" w:cs="Times New Roman"/>
          <w:szCs w:val="24"/>
        </w:rPr>
        <w:t>, αλλά και των υπαλλήλων της Βουλής και των Γενικών Διευθύνσεων, διότι δεν μπορεί κανένας</w:t>
      </w:r>
      <w:r>
        <w:rPr>
          <w:rFonts w:eastAsia="Times New Roman" w:cs="Times New Roman"/>
          <w:szCs w:val="24"/>
        </w:rPr>
        <w:t>,</w:t>
      </w:r>
      <w:r>
        <w:rPr>
          <w:rFonts w:eastAsia="Times New Roman" w:cs="Times New Roman"/>
          <w:szCs w:val="24"/>
        </w:rPr>
        <w:t xml:space="preserve"> παρά μόνο μέσα από την πολύ μεγάλη εμπειρία</w:t>
      </w:r>
      <w:r>
        <w:rPr>
          <w:rFonts w:eastAsia="Times New Roman" w:cs="Times New Roman"/>
          <w:szCs w:val="24"/>
        </w:rPr>
        <w:t>,</w:t>
      </w:r>
      <w:r>
        <w:rPr>
          <w:rFonts w:eastAsia="Times New Roman" w:cs="Times New Roman"/>
          <w:szCs w:val="24"/>
        </w:rPr>
        <w:t xml:space="preserve"> να φέρει και να εκσυγχρονίσει οτιδήπ</w:t>
      </w:r>
      <w:r>
        <w:rPr>
          <w:rFonts w:eastAsia="Times New Roman" w:cs="Times New Roman"/>
          <w:szCs w:val="24"/>
        </w:rPr>
        <w:t>οτε έχει να κάνει με έναν Κανονισμό, ο οποίος θα διέπει τη λειτουργία του Κοινοβουλίου. Η εμπειρία είναι αυτή η οποία δείχνει τον σωστό δρόμο και αποφεύγονται τα λάθη και γίνεται ένας Κανονισμός ή, αν θέλετε, ένα διοικητικό κείμενο στην πράξη λειτουργικό κ</w:t>
      </w:r>
      <w:r>
        <w:rPr>
          <w:rFonts w:eastAsia="Times New Roman" w:cs="Times New Roman"/>
          <w:szCs w:val="24"/>
        </w:rPr>
        <w:t xml:space="preserve">αι όχι μόνο στα χαρτιά. </w:t>
      </w:r>
    </w:p>
    <w:p w14:paraId="0A2B5512"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Το ότι η Βουλή θα γίνει ένα κέντρο παροχής ψηφιακής υπογραφής</w:t>
      </w:r>
      <w:r>
        <w:rPr>
          <w:rFonts w:eastAsia="Times New Roman" w:cs="Times New Roman"/>
          <w:szCs w:val="24"/>
        </w:rPr>
        <w:t>,</w:t>
      </w:r>
      <w:r>
        <w:rPr>
          <w:rFonts w:eastAsia="Times New Roman" w:cs="Times New Roman"/>
          <w:szCs w:val="24"/>
        </w:rPr>
        <w:t xml:space="preserve"> νομίζω ότι θα είναι κάτι που είναι εξαιρετικά σημαντικό και για το υπόλοιπο </w:t>
      </w:r>
      <w:r>
        <w:rPr>
          <w:rFonts w:eastAsia="Times New Roman" w:cs="Times New Roman"/>
          <w:szCs w:val="24"/>
        </w:rPr>
        <w:t>δ</w:t>
      </w:r>
      <w:r>
        <w:rPr>
          <w:rFonts w:eastAsia="Times New Roman" w:cs="Times New Roman"/>
          <w:szCs w:val="24"/>
        </w:rPr>
        <w:t xml:space="preserve">ημόσιο. Ας πρωτοστατήσει η Βουλή, </w:t>
      </w:r>
      <w:r>
        <w:rPr>
          <w:rFonts w:eastAsia="Times New Roman" w:cs="Times New Roman"/>
          <w:szCs w:val="24"/>
        </w:rPr>
        <w:lastRenderedPageBreak/>
        <w:t>ας βγουν τα ψηφιακά πιστοποιητικά τα οποία ισχύουν με πολ</w:t>
      </w:r>
      <w:r>
        <w:rPr>
          <w:rFonts w:eastAsia="Times New Roman" w:cs="Times New Roman"/>
          <w:szCs w:val="24"/>
        </w:rPr>
        <w:t>λούς τρόπους –να μην το αναλύσουμε τώρα- στην καθημερινή μας ζωή. Οι νεότεροι ημών βλέπουμε τα παιδιά μας να ζουν με ψηφιακές υπογραφές, να συναλλάσσονται, να κάνουν αγοραπωλησίες ή να παίρνουν έγγραφα από ιδιωτικές εταιρείες με ψηφιακή υπογραφή. Είναι ένα</w:t>
      </w:r>
      <w:r>
        <w:rPr>
          <w:rFonts w:eastAsia="Times New Roman" w:cs="Times New Roman"/>
          <w:szCs w:val="24"/>
        </w:rPr>
        <w:t xml:space="preserve"> πολύ καλό σημείο για να ξεκινήσει, αν θέλετε, και μέσα από τη Βουλή αυτός ο εκσυγχρονισμός. </w:t>
      </w:r>
    </w:p>
    <w:p w14:paraId="0A2B5513"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Οι αξιολογήσεις, όπως είπαμε, των </w:t>
      </w:r>
      <w:r>
        <w:rPr>
          <w:rFonts w:eastAsia="Times New Roman" w:cs="Times New Roman"/>
          <w:szCs w:val="24"/>
        </w:rPr>
        <w:t>δ</w:t>
      </w:r>
      <w:r>
        <w:rPr>
          <w:rFonts w:eastAsia="Times New Roman" w:cs="Times New Roman"/>
          <w:szCs w:val="24"/>
        </w:rPr>
        <w:t>ιευθυντών ήταν μια πολύ σημαντική διαδικασία. Πρώτη φορά έτυχε να την κατανοήσω και να τη δω και να τη ζήσω αλλά και να συμμετέ</w:t>
      </w:r>
      <w:r>
        <w:rPr>
          <w:rFonts w:eastAsia="Times New Roman" w:cs="Times New Roman"/>
          <w:szCs w:val="24"/>
        </w:rPr>
        <w:t xml:space="preserve">χω σε αυτή στον δημόσιο βίο. Έχοντας περάσει πολλά χρόνια στον ιδιωτικό τομέα, θα ήθελα να πω ότι οι αξιολογήσεις υπάρχουν σε όλα τα επίπεδα με πολύ διαφορετικό τρόπο, αλλά και με σχετικά παρόμοια διαδικασία με αυτή που ακολούθησε η Βουλή. </w:t>
      </w:r>
    </w:p>
    <w:p w14:paraId="0A2B5514"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Νομίζω ότι το β</w:t>
      </w:r>
      <w:r>
        <w:rPr>
          <w:rFonts w:eastAsia="Times New Roman" w:cs="Times New Roman"/>
          <w:szCs w:val="24"/>
        </w:rPr>
        <w:t>ασικότερο κομμάτι που ζήσαμε φέτος μέσα στ</w:t>
      </w:r>
      <w:r>
        <w:rPr>
          <w:rFonts w:eastAsia="Times New Roman" w:cs="Times New Roman"/>
          <w:szCs w:val="24"/>
        </w:rPr>
        <w:t>ο</w:t>
      </w:r>
      <w:r>
        <w:rPr>
          <w:rFonts w:eastAsia="Times New Roman" w:cs="Times New Roman"/>
          <w:szCs w:val="24"/>
        </w:rPr>
        <w:t xml:space="preserve"> Κοινοβούλιο και στην Επιτροπή Κανονισμού, είναι οι αξιολογήσεις. Είδαμε τη διαδικασία, καταλάβαμε το δύσκολο του έργου, την αντικειμενικότητα του έργου, την επιστημοσύνη που πρέπει να έχουν όλοι όσοι συμμετέχουν </w:t>
      </w:r>
      <w:r>
        <w:rPr>
          <w:rFonts w:eastAsia="Times New Roman" w:cs="Times New Roman"/>
          <w:szCs w:val="24"/>
        </w:rPr>
        <w:t xml:space="preserve">στην Επιτροπή Αξιολόγησης, το πόσο δύσκολη δουλειά είναι. Αυτό φάνηκε και από τις ερωτήσεις </w:t>
      </w:r>
      <w:r>
        <w:rPr>
          <w:rFonts w:eastAsia="Times New Roman" w:cs="Times New Roman"/>
          <w:szCs w:val="24"/>
        </w:rPr>
        <w:lastRenderedPageBreak/>
        <w:t xml:space="preserve">πολλών συνάδελφων, κάποιες από τις οποίες ήταν και καχύποπτες. </w:t>
      </w:r>
    </w:p>
    <w:p w14:paraId="0A2B5515"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δώ πρέπει να πω ότι δεν είναι κακό να έχουμε καχύποπτες ή αν θέλετε εκ του πονηρού ερωτήσεις. Αυτές</w:t>
      </w:r>
      <w:r>
        <w:rPr>
          <w:rFonts w:eastAsia="Times New Roman" w:cs="Times New Roman"/>
          <w:szCs w:val="24"/>
        </w:rPr>
        <w:t xml:space="preserve"> είναι πιο δημιουργικές, νομίζω, από όλες τις υπόλοιπες και οι απαντήσεις που δόθηκαν από τα μέλη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διέλυσαν κάθε απορία για την αντικειμενικότητα, τη διαφάνεια, τη λήψη της απόφασης και την τελική διάκριση των διευθυντών, όπως έγινε αυτή η αξ</w:t>
      </w:r>
      <w:r>
        <w:rPr>
          <w:rFonts w:eastAsia="Times New Roman" w:cs="Times New Roman"/>
          <w:szCs w:val="24"/>
        </w:rPr>
        <w:t xml:space="preserve">ιολόγηση. Νομίζω ότι είναι ένας πολύ καλός μπούσουλας, μια καλή αρχή, για να συνεχίσει με αυτόν τον τρόπο η ελληνική Βουλή. </w:t>
      </w:r>
    </w:p>
    <w:p w14:paraId="0A2B5516"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Θα κάνω ένα μικρό σχόλιο για τη Χρυσή Αυγή. Είναι απαράδεκτο το να μιλούν από τα έδρανα της Βουλής και ειδικά από αυτό το Βήμα, άνθ</w:t>
      </w:r>
      <w:r>
        <w:rPr>
          <w:rFonts w:eastAsia="Times New Roman" w:cs="Times New Roman"/>
          <w:szCs w:val="24"/>
        </w:rPr>
        <w:t>ρωποι οι οποίοι έχουν καταλύσει ή θα ήθελαν να καταλύσουν την κοινοβουλευτική δημοκρατία, όταν αυτή η ίδια η κοινοβουλευτική δημοκρατία τους δίνει το δικαίωμα και το βήμα να ομιλούν. Όλοι είμαστε υπόλογοι στον ελληνικό λαό. Ο Κανονισμός της Βουλής είναι έν</w:t>
      </w:r>
      <w:r>
        <w:rPr>
          <w:rFonts w:eastAsia="Times New Roman" w:cs="Times New Roman"/>
          <w:szCs w:val="24"/>
        </w:rPr>
        <w:t>α κείμενο, αλλά η ψήφος του λαού νομίζω είναι αυτή η οποία στο τέλος της ημέρας κρίνει τους πάντες και όχι το τι θα πούμε από το Βήμα αυτό έστω για δύο, για τρία ή για πέντε λεπτά.</w:t>
      </w:r>
    </w:p>
    <w:p w14:paraId="0A2B5517"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πολύ σημαντικό ότι η Βουλή πλέον και ο Οργανισμός Βουλή, αν μου επιτρ</w:t>
      </w:r>
      <w:r>
        <w:rPr>
          <w:rFonts w:eastAsia="Times New Roman" w:cs="Times New Roman"/>
          <w:szCs w:val="24"/>
        </w:rPr>
        <w:t>έπεται να πω, θα γίνει αυτόνομος. Είναι πολύ σημαντική η αυτονομία, διότι θα μας δώσει τον τρόπο να διαχειριζόμαστε τα του οίκου μας με διαφάνεια και αυστηρούς ελέγχους, όπως τις προμήθειες, τις αξιολογήσεις, τις μετακινήσεις μετακλητών, τις προσλήψεις που</w:t>
      </w:r>
      <w:r>
        <w:rPr>
          <w:rFonts w:eastAsia="Times New Roman" w:cs="Times New Roman"/>
          <w:szCs w:val="24"/>
        </w:rPr>
        <w:t xml:space="preserve"> δεν θα γίνονται, αλλά θα κοιτάμε να εξοικονομούμε χρήματα σε νέα οργανογράμματα, με μετακίνηση θέσεων εκεί που αλλάζουν, παρά προσλαμβάνοντας νέους ανθρώπους. Κατ’ αυτόν τον τρόπο, λοιπόν, θα εξορθολογήσουμε και θα αξιοποιήσουμε το ανθρώπινο δυναμικό -τα </w:t>
      </w:r>
      <w:r>
        <w:rPr>
          <w:rFonts w:eastAsia="Times New Roman" w:cs="Times New Roman"/>
          <w:szCs w:val="24"/>
        </w:rPr>
        <w:t xml:space="preserve">βιογραφικά που υπάρχουν μέσα στη Βουλή είναι πάρα πολλά και πολύ άξια- και δεν θα δημιουργήσουμε νέα έξοδα. </w:t>
      </w:r>
    </w:p>
    <w:p w14:paraId="0A2B5518"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Γνωρίζω ότι ο Πρόεδρος και όλες οι </w:t>
      </w:r>
      <w:r>
        <w:rPr>
          <w:rFonts w:eastAsia="Times New Roman" w:cs="Times New Roman"/>
          <w:szCs w:val="24"/>
        </w:rPr>
        <w:t>Υ</w:t>
      </w:r>
      <w:r>
        <w:rPr>
          <w:rFonts w:eastAsia="Times New Roman" w:cs="Times New Roman"/>
          <w:szCs w:val="24"/>
        </w:rPr>
        <w:t xml:space="preserve">πηρεσίες έχουν πέσει με πολύ μεγάλο σθένος επάνω στο θέμα των εξόδων και της διαχείρισης και αυτό φαίνεται και </w:t>
      </w:r>
      <w:r>
        <w:rPr>
          <w:rFonts w:eastAsia="Times New Roman" w:cs="Times New Roman"/>
          <w:szCs w:val="24"/>
        </w:rPr>
        <w:t xml:space="preserve">από τον τρόπο που γίνονται πλέον με διαφάνεια όλες οι προμήθειες και το πώς θα γίνονται πλέον μέσω της Τράπεζας της Ελλάδος κι όλες οι πληρωμές, έτσι ώστε να υπάρχει ένας κεντρικός έλεγχος. </w:t>
      </w:r>
    </w:p>
    <w:p w14:paraId="0A2B5519"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πω, πως ό,τι κείμενο και να υπάρξει και σε οπο</w:t>
      </w:r>
      <w:r>
        <w:rPr>
          <w:rFonts w:eastAsia="Times New Roman" w:cs="Times New Roman"/>
          <w:szCs w:val="24"/>
        </w:rPr>
        <w:t xml:space="preserve">ιαδήποτε δομή του κράτους ή του ιδιωτικού φορέα, το </w:t>
      </w:r>
      <w:r>
        <w:rPr>
          <w:rFonts w:eastAsia="Times New Roman" w:cs="Times New Roman"/>
          <w:szCs w:val="24"/>
        </w:rPr>
        <w:lastRenderedPageBreak/>
        <w:t>σημαντικότερο είναι οι άνθρωποι οι οποίοι θα το υλοποιήσουν, να πιστεύουν σε αυτό. Για να πιστέψουν οι άνθρωποι σε αυτό -και αυτοί που πρέπει να πιστέψουν στον Κανονισμό είμαστε εμείς οι τριακόσιοι και όλ</w:t>
      </w:r>
      <w:r>
        <w:rPr>
          <w:rFonts w:eastAsia="Times New Roman" w:cs="Times New Roman"/>
          <w:szCs w:val="24"/>
        </w:rPr>
        <w:t xml:space="preserve">οι οι υπάλληλοι της Βουλής- θα πρέπει να έχουμε μια έμπνευση. Η έμπνευση έρχεται από το Προεδρείο, από την Κυβέρνηση, από την Αντιπολίτευση, από όλους εμάς. </w:t>
      </w:r>
    </w:p>
    <w:p w14:paraId="0A2B551A"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Άρα χρειάζεται όλοι να σεβόμαστε τον Κανονισμό, έτσι ώστε να εμπνέουμε όλους στην ορθή του υλοποίη</w:t>
      </w:r>
      <w:r>
        <w:rPr>
          <w:rFonts w:eastAsia="Times New Roman" w:cs="Times New Roman"/>
          <w:szCs w:val="24"/>
        </w:rPr>
        <w:t>ση, διότι ο σκοπός της είναι να λειτουργήσει δημοκρατικά, έντιμα και με διαφάνεια και όχι για κανένα πολιτικό όφελος σε σύντομο χρονικό διάστημα ή αν θέλετε σε μακρύτερο χρονικό διάστημα.</w:t>
      </w:r>
    </w:p>
    <w:p w14:paraId="0A2B551B"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Ως Ανεξάρτητοι Έλληνες ψηφίζουμε τον Κανονισμό.</w:t>
      </w:r>
    </w:p>
    <w:p w14:paraId="0A2B551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A2B551D"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(Σπυρίδων Λυκούδης):</w:t>
      </w:r>
      <w:r>
        <w:rPr>
          <w:rFonts w:eastAsia="Times New Roman" w:cs="Times New Roman"/>
          <w:szCs w:val="24"/>
        </w:rPr>
        <w:t xml:space="preserve"> Ευχαριστούμε, </w:t>
      </w:r>
      <w:r>
        <w:rPr>
          <w:rFonts w:eastAsia="Times New Roman"/>
          <w:szCs w:val="24"/>
        </w:rPr>
        <w:t xml:space="preserve">κύριε συνάδελφε. </w:t>
      </w:r>
    </w:p>
    <w:p w14:paraId="0A2B551E"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ισηγητής της Ένωσης Κεντρώων,</w:t>
      </w:r>
      <w:r>
        <w:rPr>
          <w:rFonts w:eastAsia="Times New Roman" w:cs="Times New Roman"/>
          <w:szCs w:val="24"/>
        </w:rPr>
        <w:t xml:space="preserve"> ο</w:t>
      </w:r>
      <w:r>
        <w:rPr>
          <w:rFonts w:eastAsia="Times New Roman" w:cs="Times New Roman"/>
          <w:szCs w:val="24"/>
        </w:rPr>
        <w:t xml:space="preserve"> συνάδελφος κ. </w:t>
      </w:r>
      <w:proofErr w:type="spellStart"/>
      <w:r>
        <w:rPr>
          <w:rFonts w:eastAsia="Times New Roman" w:cs="Times New Roman"/>
          <w:szCs w:val="24"/>
        </w:rPr>
        <w:t>Καβαδέλλας</w:t>
      </w:r>
      <w:proofErr w:type="spellEnd"/>
      <w:r>
        <w:rPr>
          <w:rFonts w:eastAsia="Times New Roman" w:cs="Times New Roman"/>
          <w:szCs w:val="24"/>
        </w:rPr>
        <w:t>,</w:t>
      </w:r>
      <w:r>
        <w:rPr>
          <w:rFonts w:eastAsia="Times New Roman" w:cs="Times New Roman"/>
          <w:szCs w:val="24"/>
        </w:rPr>
        <w:t xml:space="preserve"> έχει τον λόγο.</w:t>
      </w:r>
    </w:p>
    <w:p w14:paraId="0A2B551F"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Ευχαριστώ πολύ, κύριε Πρόεδρε.</w:t>
      </w:r>
    </w:p>
    <w:p w14:paraId="0A2B5520"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ψηφίζουμε σήμερα κάποιες διατάξεις το</w:t>
      </w:r>
      <w:r>
        <w:rPr>
          <w:rFonts w:eastAsia="Times New Roman" w:cs="Times New Roman"/>
          <w:szCs w:val="24"/>
        </w:rPr>
        <w:t xml:space="preserve">υ Κανονισμού της Βουλής, οι οποίες σκοπό φέρεται να έχουν το νοικοκύρεμα, τον </w:t>
      </w:r>
      <w:proofErr w:type="spellStart"/>
      <w:r>
        <w:rPr>
          <w:rFonts w:eastAsia="Times New Roman" w:cs="Times New Roman"/>
          <w:szCs w:val="24"/>
        </w:rPr>
        <w:t>εξορθολογισμό</w:t>
      </w:r>
      <w:proofErr w:type="spellEnd"/>
      <w:r>
        <w:rPr>
          <w:rFonts w:eastAsia="Times New Roman" w:cs="Times New Roman"/>
          <w:szCs w:val="24"/>
        </w:rPr>
        <w:t xml:space="preserve"> κι εν πάση </w:t>
      </w:r>
      <w:proofErr w:type="spellStart"/>
      <w:r>
        <w:rPr>
          <w:rFonts w:eastAsia="Times New Roman" w:cs="Times New Roman"/>
          <w:szCs w:val="24"/>
        </w:rPr>
        <w:t>περιπτώσει</w:t>
      </w:r>
      <w:proofErr w:type="spellEnd"/>
      <w:r>
        <w:rPr>
          <w:rFonts w:eastAsia="Times New Roman" w:cs="Times New Roman"/>
          <w:szCs w:val="24"/>
        </w:rPr>
        <w:t xml:space="preserve"> τη βελτίωση της λειτουργίας του Κοινοβουλίου. Αυτή είναι η δική σας πρόταση </w:t>
      </w:r>
      <w:r>
        <w:rPr>
          <w:rFonts w:eastAsia="Times New Roman" w:cs="Times New Roman"/>
          <w:szCs w:val="24"/>
        </w:rPr>
        <w:t>κ</w:t>
      </w:r>
      <w:r>
        <w:rPr>
          <w:rFonts w:eastAsia="Times New Roman" w:cs="Times New Roman"/>
          <w:szCs w:val="24"/>
        </w:rPr>
        <w:t>αι δείχνοντας πνεύμα καλής θέλησης τοποθετηθήκαμε και εμείς θετικ</w:t>
      </w:r>
      <w:r>
        <w:rPr>
          <w:rFonts w:eastAsia="Times New Roman" w:cs="Times New Roman"/>
          <w:szCs w:val="24"/>
        </w:rPr>
        <w:t xml:space="preserve">ά υπέρ αυτών και στη συζήτηση που έλαβε χώρα στην </w:t>
      </w:r>
      <w:r>
        <w:rPr>
          <w:rFonts w:eastAsia="Times New Roman" w:cs="Times New Roman"/>
          <w:szCs w:val="24"/>
        </w:rPr>
        <w:t>ε</w:t>
      </w:r>
      <w:r>
        <w:rPr>
          <w:rFonts w:eastAsia="Times New Roman" w:cs="Times New Roman"/>
          <w:szCs w:val="24"/>
        </w:rPr>
        <w:t>πιτροπή.</w:t>
      </w:r>
    </w:p>
    <w:p w14:paraId="0A2B5521"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Αυτή, άλλωστε, είναι και η δική μας ζέση και αγωνία, το πώς θα βελτιώσουμε </w:t>
      </w:r>
      <w:r>
        <w:rPr>
          <w:rFonts w:eastAsia="Times New Roman" w:cs="Times New Roman"/>
          <w:szCs w:val="24"/>
        </w:rPr>
        <w:t xml:space="preserve">αφ’ ενός </w:t>
      </w:r>
      <w:r>
        <w:rPr>
          <w:rFonts w:eastAsia="Times New Roman" w:cs="Times New Roman"/>
          <w:szCs w:val="24"/>
        </w:rPr>
        <w:t>τη λειτουργία και αφ</w:t>
      </w:r>
      <w:r>
        <w:rPr>
          <w:rFonts w:eastAsia="Times New Roman" w:cs="Times New Roman"/>
          <w:szCs w:val="24"/>
        </w:rPr>
        <w:t xml:space="preserve">’ </w:t>
      </w:r>
      <w:r>
        <w:rPr>
          <w:rFonts w:eastAsia="Times New Roman" w:cs="Times New Roman"/>
          <w:szCs w:val="24"/>
        </w:rPr>
        <w:t>ετέρου την εικόνα της Βουλής</w:t>
      </w:r>
      <w:r>
        <w:rPr>
          <w:rFonts w:eastAsia="Times New Roman" w:cs="Times New Roman"/>
          <w:szCs w:val="24"/>
        </w:rPr>
        <w:t xml:space="preserve"> του Κοινοβουλίου προς τα έξω, να λειτουργήσουν τα πράγματα, επιτέλους, προς την σωστή κατεύθυνση τόσο εντός του Κοινοβουλίου όσο και εκτός αυτού. Αυτό είναι το ζητούμενο. </w:t>
      </w:r>
    </w:p>
    <w:p w14:paraId="0A2B5522"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Η απεξάρτηση του </w:t>
      </w:r>
      <w:r>
        <w:rPr>
          <w:rFonts w:eastAsia="Times New Roman" w:cs="Times New Roman"/>
          <w:szCs w:val="24"/>
        </w:rPr>
        <w:t>π</w:t>
      </w:r>
      <w:r>
        <w:rPr>
          <w:rFonts w:eastAsia="Times New Roman" w:cs="Times New Roman"/>
          <w:szCs w:val="24"/>
        </w:rPr>
        <w:t xml:space="preserve">ροϋπολογισμού της Βουλής από τη σχέση εξαρτήσεως από τον δημόσιο </w:t>
      </w:r>
      <w:r>
        <w:rPr>
          <w:rFonts w:eastAsia="Times New Roman" w:cs="Times New Roman"/>
          <w:szCs w:val="24"/>
        </w:rPr>
        <w:t>προϋπολογισμό σίγουρα μπορεί να λύσει κάποια θέματα και φυσικά να μην υπάρχουν φαινόμενα κακοδιαχείρισης, τα οποία δεν έχω σήμερα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λόγο να πιστέψω πως θα συμβούν, πλην όμως επειδή πολλά έχουν συμβεί στην Ελλάδα, εμείς έχουμε τη διάθεση να παρακολου</w:t>
      </w:r>
      <w:r>
        <w:rPr>
          <w:rFonts w:eastAsia="Times New Roman" w:cs="Times New Roman"/>
          <w:szCs w:val="24"/>
        </w:rPr>
        <w:t>θήσουμε από κοντά το ζήτημα.</w:t>
      </w:r>
    </w:p>
    <w:p w14:paraId="0A2B5523"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διάφορες άλλες διατάξεις που αφορούν τη σχέση Βουλής και εργαζομένων</w:t>
      </w:r>
      <w:r>
        <w:rPr>
          <w:rFonts w:eastAsia="Times New Roman" w:cs="Times New Roman"/>
          <w:szCs w:val="24"/>
        </w:rPr>
        <w:t>,</w:t>
      </w:r>
      <w:r>
        <w:rPr>
          <w:rFonts w:eastAsia="Times New Roman" w:cs="Times New Roman"/>
          <w:szCs w:val="24"/>
        </w:rPr>
        <w:t xml:space="preserve"> σε αυτή σίγουρα θα βελτιώσουν την ποιότητα του ανθρώπινου δυναμικού, γεγονός που θα αποβεί προς όφελος όλων.</w:t>
      </w:r>
    </w:p>
    <w:p w14:paraId="0A2B5524" w14:textId="77777777" w:rsidR="005A3457" w:rsidRDefault="0013442F">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Όμως υπάρχουν πολλά αγκάθια. Κάνω έκκληση</w:t>
      </w:r>
      <w:r>
        <w:rPr>
          <w:rFonts w:eastAsia="Times New Roman"/>
          <w:bCs/>
          <w:shd w:val="clear" w:color="auto" w:fill="FFFFFF"/>
        </w:rPr>
        <w:t xml:space="preserve"> από το Βήμα αυτό</w:t>
      </w:r>
      <w:r>
        <w:rPr>
          <w:rFonts w:eastAsia="Times New Roman"/>
          <w:bCs/>
          <w:shd w:val="clear" w:color="auto" w:fill="FFFFFF"/>
        </w:rPr>
        <w:t>,</w:t>
      </w:r>
      <w:r>
        <w:rPr>
          <w:rFonts w:eastAsia="Times New Roman"/>
          <w:bCs/>
          <w:shd w:val="clear" w:color="auto" w:fill="FFFFFF"/>
        </w:rPr>
        <w:t xml:space="preserve"> να ε</w:t>
      </w:r>
      <w:r>
        <w:rPr>
          <w:rFonts w:eastAsia="Times New Roman"/>
          <w:bCs/>
          <w:shd w:val="clear" w:color="auto" w:fill="FFFFFF"/>
        </w:rPr>
        <w:t>γκύ</w:t>
      </w:r>
      <w:r>
        <w:rPr>
          <w:rFonts w:eastAsia="Times New Roman"/>
          <w:bCs/>
          <w:shd w:val="clear" w:color="auto" w:fill="FFFFFF"/>
        </w:rPr>
        <w:t xml:space="preserve">ψουμε και σε άλλα σοβαρά ζητήματα, τα οποία ίσως να θίξουμε και να προσεγγίσουμε σε μεταγενέστερες συνεδριάσεις. </w:t>
      </w:r>
    </w:p>
    <w:p w14:paraId="0A2B5525" w14:textId="77777777" w:rsidR="005A3457" w:rsidRDefault="0013442F">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Για παράδειγμα πρέπει να βρεθεί ένας τρόπος</w:t>
      </w:r>
      <w:r>
        <w:rPr>
          <w:rFonts w:eastAsia="Times New Roman"/>
          <w:bCs/>
          <w:shd w:val="clear" w:color="auto" w:fill="FFFFFF"/>
        </w:rPr>
        <w:t>,</w:t>
      </w:r>
      <w:r>
        <w:rPr>
          <w:rFonts w:eastAsia="Times New Roman"/>
          <w:bCs/>
          <w:shd w:val="clear" w:color="auto" w:fill="FFFFFF"/>
        </w:rPr>
        <w:t xml:space="preserve"> να μη φέρνει τελευταία στιγμή η εκάστοτε κυβέρνηση -επί του προκειμένου</w:t>
      </w:r>
      <w:r>
        <w:rPr>
          <w:rFonts w:eastAsia="Times New Roman"/>
          <w:bCs/>
          <w:shd w:val="clear" w:color="auto" w:fill="FFFFFF"/>
        </w:rPr>
        <w:t xml:space="preserve"> η σημερινή- νομοσχέδια και να τα περνάει με τη διαδικασία του επείγοντος ή του κατεπείγοντος καταχρηστικά. </w:t>
      </w:r>
      <w:r>
        <w:rPr>
          <w:rFonts w:eastAsia="Times New Roman"/>
          <w:bCs/>
          <w:shd w:val="clear" w:color="auto" w:fill="FFFFFF"/>
        </w:rPr>
        <w:t>Τ</w:t>
      </w:r>
      <w:r>
        <w:rPr>
          <w:rFonts w:eastAsia="Times New Roman"/>
          <w:bCs/>
          <w:shd w:val="clear" w:color="auto" w:fill="FFFFFF"/>
        </w:rPr>
        <w:t>ο εννοώ αυτό που λέω, το «καταχρηστικά», διότι τα περισσότερα νομοσχέδια έτσι εισήχθησαν τελευταία στιγμή και δεν είχαμε τον χρόνο ούτε να τα μελετ</w:t>
      </w:r>
      <w:r>
        <w:rPr>
          <w:rFonts w:eastAsia="Times New Roman"/>
          <w:bCs/>
          <w:shd w:val="clear" w:color="auto" w:fill="FFFFFF"/>
        </w:rPr>
        <w:t xml:space="preserve">ήσουμε ούτε να μπορέσουμε μελετώντας τα, να έχουμε άποψη σωστότερη και εποικοδομητικότερη, για να προτείνουμε και εμείς κάτι επ’ αυτών. </w:t>
      </w:r>
    </w:p>
    <w:p w14:paraId="0A2B5526" w14:textId="77777777" w:rsidR="005A3457" w:rsidRDefault="0013442F">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Παραδείγματος χάριν, γίνεται κατάχρηση με τη κατάθεση τροπολογιών. Ανεβαίνει στο Βήμα ο Βουλευτής να μιλήσει και εκείνη</w:t>
      </w:r>
      <w:r>
        <w:rPr>
          <w:rFonts w:eastAsia="Times New Roman"/>
          <w:bCs/>
          <w:shd w:val="clear" w:color="auto" w:fill="FFFFFF"/>
        </w:rPr>
        <w:t xml:space="preserve"> τη στιγμή κατατίθενται τροπολογίες. Πώς θα προετοιμαστεί </w:t>
      </w:r>
      <w:r>
        <w:rPr>
          <w:rFonts w:eastAsia="Times New Roman"/>
          <w:bCs/>
          <w:shd w:val="clear" w:color="auto" w:fill="FFFFFF"/>
        </w:rPr>
        <w:lastRenderedPageBreak/>
        <w:t xml:space="preserve">ο Βουλευτής να μιλήσει; Μαριονέτα γίνεται, </w:t>
      </w:r>
      <w:proofErr w:type="spellStart"/>
      <w:r>
        <w:rPr>
          <w:rFonts w:eastAsia="Times New Roman"/>
          <w:bCs/>
          <w:shd w:val="clear" w:color="auto" w:fill="FFFFFF"/>
        </w:rPr>
        <w:t>αυτογελοιοποιείται</w:t>
      </w:r>
      <w:proofErr w:type="spellEnd"/>
      <w:r>
        <w:rPr>
          <w:rFonts w:eastAsia="Times New Roman"/>
          <w:bCs/>
          <w:shd w:val="clear" w:color="auto" w:fill="FFFFFF"/>
        </w:rPr>
        <w:t>, αισθάνεται ότι είναι εκεί Βουλευτής</w:t>
      </w:r>
      <w:r>
        <w:rPr>
          <w:rFonts w:eastAsia="Times New Roman"/>
          <w:bCs/>
          <w:shd w:val="clear" w:color="auto" w:fill="FFFFFF"/>
        </w:rPr>
        <w:t>,</w:t>
      </w:r>
      <w:r>
        <w:rPr>
          <w:rFonts w:eastAsia="Times New Roman"/>
          <w:bCs/>
          <w:shd w:val="clear" w:color="auto" w:fill="FFFFFF"/>
        </w:rPr>
        <w:t xml:space="preserve"> για να είναι δήθεν κάποιος επάνω και να υπάρχει μια δήθεν αντιπολιτευτική τακτική και λογική. </w:t>
      </w:r>
    </w:p>
    <w:p w14:paraId="0A2B5527" w14:textId="77777777" w:rsidR="005A3457" w:rsidRDefault="0013442F">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Εν </w:t>
      </w:r>
      <w:r>
        <w:rPr>
          <w:rFonts w:eastAsia="Times New Roman"/>
          <w:bCs/>
          <w:shd w:val="clear" w:color="auto" w:fill="FFFFFF"/>
        </w:rPr>
        <w:t xml:space="preserve">πάση </w:t>
      </w:r>
      <w:proofErr w:type="spellStart"/>
      <w:r>
        <w:rPr>
          <w:rFonts w:eastAsia="Times New Roman"/>
          <w:bCs/>
          <w:shd w:val="clear" w:color="auto" w:fill="FFFFFF"/>
        </w:rPr>
        <w:t>περιπτώσει</w:t>
      </w:r>
      <w:proofErr w:type="spellEnd"/>
      <w:r>
        <w:rPr>
          <w:rFonts w:eastAsia="Times New Roman"/>
          <w:bCs/>
          <w:shd w:val="clear" w:color="auto" w:fill="FFFFFF"/>
        </w:rPr>
        <w:t xml:space="preserve"> και άλλα θέματα δεν γίνονται με τον προσήκοντα </w:t>
      </w:r>
      <w:r w:rsidRPr="00367CEF">
        <w:rPr>
          <w:rFonts w:eastAsia="Times New Roman"/>
          <w:bCs/>
          <w:shd w:val="clear" w:color="auto" w:fill="FFFFFF"/>
        </w:rPr>
        <w:t xml:space="preserve">τρόπο </w:t>
      </w:r>
      <w:r w:rsidRPr="00367CEF">
        <w:rPr>
          <w:rFonts w:eastAsia="Times New Roman"/>
          <w:bCs/>
          <w:shd w:val="clear" w:color="auto" w:fill="FFFFFF"/>
        </w:rPr>
        <w:t>κ</w:t>
      </w:r>
      <w:r w:rsidRPr="00367CEF">
        <w:rPr>
          <w:rFonts w:eastAsia="Times New Roman"/>
          <w:bCs/>
          <w:shd w:val="clear" w:color="auto" w:fill="FFFFFF"/>
        </w:rPr>
        <w:t>αι άλλα θέματα δεν λειτουργούν σωστά. Υπάρχει μια δυσλειτουργία. Υπάρχει έλλειμμα αξιοπιστίας και εμπιστοσύνης στα μάτια του ελληνικού λαού, ο οποίος πρέπει να είναι το κύριο μέλημά μας.</w:t>
      </w:r>
      <w:r w:rsidRPr="00367CEF">
        <w:rPr>
          <w:rFonts w:eastAsia="Times New Roman"/>
          <w:bCs/>
          <w:shd w:val="clear" w:color="auto" w:fill="FFFFFF"/>
        </w:rPr>
        <w:t xml:space="preserve"> Γι’ αυτό είμαστε εδώ. </w:t>
      </w:r>
    </w:p>
    <w:p w14:paraId="0A2B5528" w14:textId="77777777" w:rsidR="005A3457" w:rsidRDefault="0013442F">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Να φέρω ένα παράδειγμα δυσλειτουργίας. Είναι οι ταυτόχρονες λειτουργίες πολλών </w:t>
      </w:r>
      <w:r>
        <w:rPr>
          <w:rFonts w:eastAsia="Times New Roman"/>
          <w:bCs/>
          <w:shd w:val="clear" w:color="auto" w:fill="FFFFFF"/>
        </w:rPr>
        <w:t>ε</w:t>
      </w:r>
      <w:r>
        <w:rPr>
          <w:rFonts w:eastAsia="Times New Roman"/>
          <w:bCs/>
          <w:shd w:val="clear" w:color="auto" w:fill="FFFFFF"/>
        </w:rPr>
        <w:t xml:space="preserve">πιτροπών, στην </w:t>
      </w:r>
      <w:r>
        <w:rPr>
          <w:rFonts w:eastAsia="Times New Roman"/>
          <w:bCs/>
          <w:shd w:val="clear" w:color="auto" w:fill="FFFFFF"/>
        </w:rPr>
        <w:t>α</w:t>
      </w:r>
      <w:r>
        <w:rPr>
          <w:rFonts w:eastAsia="Times New Roman"/>
          <w:bCs/>
          <w:shd w:val="clear" w:color="auto" w:fill="FFFFFF"/>
        </w:rPr>
        <w:t xml:space="preserve">ίθουσα 223 η </w:t>
      </w:r>
      <w:r>
        <w:rPr>
          <w:rFonts w:eastAsia="Times New Roman"/>
          <w:bCs/>
          <w:shd w:val="clear" w:color="auto" w:fill="FFFFFF"/>
        </w:rPr>
        <w:t>άλφα</w:t>
      </w:r>
      <w:r>
        <w:rPr>
          <w:rFonts w:eastAsia="Times New Roman"/>
          <w:bCs/>
          <w:shd w:val="clear" w:color="auto" w:fill="FFFFFF"/>
        </w:rPr>
        <w:t xml:space="preserve"> </w:t>
      </w:r>
      <w:r>
        <w:rPr>
          <w:rFonts w:eastAsia="Times New Roman"/>
          <w:bCs/>
          <w:shd w:val="clear" w:color="auto" w:fill="FFFFFF"/>
        </w:rPr>
        <w:t>ε</w:t>
      </w:r>
      <w:r>
        <w:rPr>
          <w:rFonts w:eastAsia="Times New Roman"/>
          <w:bCs/>
          <w:shd w:val="clear" w:color="auto" w:fill="FFFFFF"/>
        </w:rPr>
        <w:t>πιτροπή, στη</w:t>
      </w:r>
      <w:r>
        <w:rPr>
          <w:rFonts w:eastAsia="Times New Roman"/>
          <w:bCs/>
          <w:shd w:val="clear" w:color="auto" w:fill="FFFFFF"/>
        </w:rPr>
        <w:t>ν</w:t>
      </w:r>
      <w:r>
        <w:rPr>
          <w:rFonts w:eastAsia="Times New Roman"/>
          <w:bCs/>
          <w:shd w:val="clear" w:color="auto" w:fill="FFFFFF"/>
        </w:rPr>
        <w:t xml:space="preserve"> </w:t>
      </w:r>
      <w:r>
        <w:rPr>
          <w:rFonts w:eastAsia="Times New Roman"/>
          <w:bCs/>
          <w:shd w:val="clear" w:color="auto" w:fill="FFFFFF"/>
        </w:rPr>
        <w:t xml:space="preserve">αίθουσα της </w:t>
      </w:r>
      <w:r>
        <w:rPr>
          <w:rFonts w:eastAsia="Times New Roman"/>
          <w:bCs/>
          <w:shd w:val="clear" w:color="auto" w:fill="FFFFFF"/>
        </w:rPr>
        <w:t>Γερουσία</w:t>
      </w:r>
      <w:r>
        <w:rPr>
          <w:rFonts w:eastAsia="Times New Roman"/>
          <w:bCs/>
          <w:shd w:val="clear" w:color="auto" w:fill="FFFFFF"/>
        </w:rPr>
        <w:t>ς</w:t>
      </w:r>
      <w:r>
        <w:rPr>
          <w:rFonts w:eastAsia="Times New Roman"/>
          <w:bCs/>
          <w:shd w:val="clear" w:color="auto" w:fill="FFFFFF"/>
        </w:rPr>
        <w:t xml:space="preserve"> η</w:t>
      </w:r>
      <w:r>
        <w:rPr>
          <w:rFonts w:eastAsia="Times New Roman"/>
          <w:bCs/>
          <w:shd w:val="clear" w:color="auto" w:fill="FFFFFF"/>
        </w:rPr>
        <w:t xml:space="preserve"> βήτα</w:t>
      </w:r>
      <w:r>
        <w:rPr>
          <w:rFonts w:eastAsia="Times New Roman"/>
          <w:bCs/>
          <w:shd w:val="clear" w:color="auto" w:fill="FFFFFF"/>
        </w:rPr>
        <w:t xml:space="preserve">. Τυχαίνει, όμως, τα μικρά κόμματα -επειδή εμείς δεν έχουμε πολλούς </w:t>
      </w:r>
      <w:r>
        <w:rPr>
          <w:rFonts w:eastAsia="Times New Roman"/>
          <w:bCs/>
          <w:shd w:val="clear" w:color="auto" w:fill="FFFFFF"/>
        </w:rPr>
        <w:t>Β</w:t>
      </w:r>
      <w:r>
        <w:rPr>
          <w:rFonts w:eastAsia="Times New Roman"/>
          <w:bCs/>
          <w:shd w:val="clear" w:color="auto" w:fill="FFFFFF"/>
        </w:rPr>
        <w:t xml:space="preserve">ουλευτές- να έχουν Βουλευτές σε δύο και τρεις </w:t>
      </w:r>
      <w:r>
        <w:rPr>
          <w:rFonts w:eastAsia="Times New Roman"/>
          <w:bCs/>
          <w:shd w:val="clear" w:color="auto" w:fill="FFFFFF"/>
        </w:rPr>
        <w:t>ε</w:t>
      </w:r>
      <w:r>
        <w:rPr>
          <w:rFonts w:eastAsia="Times New Roman"/>
          <w:bCs/>
          <w:shd w:val="clear" w:color="auto" w:fill="FFFFFF"/>
        </w:rPr>
        <w:t>πιτροπές, που συμβαίνει κα</w:t>
      </w:r>
      <w:r>
        <w:rPr>
          <w:rFonts w:eastAsia="Times New Roman"/>
          <w:bCs/>
          <w:shd w:val="clear" w:color="auto" w:fill="FFFFFF"/>
        </w:rPr>
        <w:t>μ</w:t>
      </w:r>
      <w:r>
        <w:rPr>
          <w:rFonts w:eastAsia="Times New Roman"/>
          <w:bCs/>
          <w:shd w:val="clear" w:color="auto" w:fill="FFFFFF"/>
        </w:rPr>
        <w:t xml:space="preserve">μία φορά να λειτουργούν και ταυτόχρονα. Εκεί αναγκάζεται ο Βουλευτής να τρέχει από </w:t>
      </w:r>
      <w:r>
        <w:rPr>
          <w:rFonts w:eastAsia="Times New Roman"/>
          <w:bCs/>
          <w:shd w:val="clear" w:color="auto" w:fill="FFFFFF"/>
        </w:rPr>
        <w:t>α</w:t>
      </w:r>
      <w:r>
        <w:rPr>
          <w:rFonts w:eastAsia="Times New Roman"/>
          <w:bCs/>
          <w:shd w:val="clear" w:color="auto" w:fill="FFFFFF"/>
        </w:rPr>
        <w:t xml:space="preserve">ίθουσα σε </w:t>
      </w:r>
      <w:r>
        <w:rPr>
          <w:rFonts w:eastAsia="Times New Roman"/>
          <w:bCs/>
          <w:shd w:val="clear" w:color="auto" w:fill="FFFFFF"/>
        </w:rPr>
        <w:t>α</w:t>
      </w:r>
      <w:r>
        <w:rPr>
          <w:rFonts w:eastAsia="Times New Roman"/>
          <w:bCs/>
          <w:shd w:val="clear" w:color="auto" w:fill="FFFFFF"/>
        </w:rPr>
        <w:t xml:space="preserve">ίθουσα. Πρέπει αυτό το ζήτημα να λυθεί. Ίσως πρέπει να οριστεί μία </w:t>
      </w:r>
      <w:r>
        <w:rPr>
          <w:rFonts w:eastAsia="Times New Roman"/>
          <w:bCs/>
          <w:shd w:val="clear" w:color="auto" w:fill="FFFFFF"/>
        </w:rPr>
        <w:t>α</w:t>
      </w:r>
      <w:r>
        <w:rPr>
          <w:rFonts w:eastAsia="Times New Roman"/>
          <w:bCs/>
          <w:shd w:val="clear" w:color="auto" w:fill="FFFFFF"/>
        </w:rPr>
        <w:t>ίθουσα για όλες τις</w:t>
      </w:r>
      <w:r>
        <w:rPr>
          <w:rFonts w:eastAsia="Times New Roman"/>
          <w:bCs/>
          <w:shd w:val="clear" w:color="auto" w:fill="FFFFFF"/>
        </w:rPr>
        <w:t xml:space="preserve"> </w:t>
      </w:r>
      <w:r>
        <w:rPr>
          <w:rFonts w:eastAsia="Times New Roman"/>
          <w:bCs/>
          <w:shd w:val="clear" w:color="auto" w:fill="FFFFFF"/>
        </w:rPr>
        <w:t>ε</w:t>
      </w:r>
      <w:r>
        <w:rPr>
          <w:rFonts w:eastAsia="Times New Roman"/>
          <w:bCs/>
          <w:shd w:val="clear" w:color="auto" w:fill="FFFFFF"/>
        </w:rPr>
        <w:t xml:space="preserve">πιτροπές, ίσως να βγει ένας μπούσουλας, ένας κατάλογος σε ποιες </w:t>
      </w:r>
      <w:r>
        <w:rPr>
          <w:rFonts w:eastAsia="Times New Roman"/>
          <w:bCs/>
          <w:shd w:val="clear" w:color="auto" w:fill="FFFFFF"/>
        </w:rPr>
        <w:t>ε</w:t>
      </w:r>
      <w:r>
        <w:rPr>
          <w:rFonts w:eastAsia="Times New Roman"/>
          <w:bCs/>
          <w:shd w:val="clear" w:color="auto" w:fill="FFFFFF"/>
        </w:rPr>
        <w:t>πιτροπές είναι κάποιοι Βουλευτές, ούτως ώστε να μην πέφτουν ταυτόχρονα.</w:t>
      </w:r>
    </w:p>
    <w:p w14:paraId="0A2B5529" w14:textId="77777777" w:rsidR="005A3457" w:rsidRDefault="0013442F">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Ο Κανονισμός της Βουλής αποτελεί τον τύπο -και όταν λέμε τον τύπο εννοούμε την τυπολογία- πάνω στον οποίο στηρίζεται </w:t>
      </w:r>
      <w:r>
        <w:rPr>
          <w:rFonts w:eastAsia="Times New Roman"/>
          <w:bCs/>
          <w:shd w:val="clear" w:color="auto" w:fill="FFFFFF"/>
        </w:rPr>
        <w:t xml:space="preserve">όλο το οικοδόμημα της λειτουργίας του Κοινοβουλίου. Αντιλαμβανόμαστε όλοι πόσο σημαντικό είναι αυτό. Και ο </w:t>
      </w:r>
      <w:proofErr w:type="spellStart"/>
      <w:r>
        <w:rPr>
          <w:rFonts w:eastAsia="Times New Roman"/>
          <w:bCs/>
          <w:shd w:val="clear" w:color="auto" w:fill="FFFFFF"/>
        </w:rPr>
        <w:t>Γκαίτε</w:t>
      </w:r>
      <w:proofErr w:type="spellEnd"/>
      <w:r>
        <w:rPr>
          <w:rFonts w:eastAsia="Times New Roman"/>
          <w:bCs/>
          <w:shd w:val="clear" w:color="auto" w:fill="FFFFFF"/>
        </w:rPr>
        <w:t xml:space="preserve"> έλεγε πως ο τύπος είναι ο ομογάλακτος αδερφός της ελευθερίας και ορκισμένος εχθρός της αυθαιρεσίας. Φρονώ, λοιπόν, πως μεγαλύτερη απήχηση δεν </w:t>
      </w:r>
      <w:r>
        <w:rPr>
          <w:rFonts w:eastAsia="Times New Roman"/>
          <w:bCs/>
          <w:shd w:val="clear" w:color="auto" w:fill="FFFFFF"/>
        </w:rPr>
        <w:t xml:space="preserve">θα μπορούσαν να έχουν αυτά τα λόγια, παρά στη συγκεκριμένη περίπτωση. </w:t>
      </w:r>
    </w:p>
    <w:p w14:paraId="0A2B552A" w14:textId="77777777" w:rsidR="005A3457" w:rsidRDefault="0013442F">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Με τις σκέψεις αυτές, εύχομαι να εισακουστούν οι δικές μας προτροπές και να βοηθήσουμε όλοι μαζί στη βελτίωση των συνθηκών και όχι στην εξυπηρέτηση μικροκομματικών συμφερόντων, </w:t>
      </w:r>
      <w:r>
        <w:rPr>
          <w:rFonts w:eastAsia="Times New Roman"/>
          <w:bCs/>
          <w:shd w:val="clear" w:color="auto" w:fill="FFFFFF"/>
        </w:rPr>
        <w:t>ενθυμούμενοι την υποχρέωση που έχουμε όλοι αναλάβει. Έχουν να γίνουν ακόμη πάρα πολλά για την ουσιαστική βελτίωση του Κανονισμού.</w:t>
      </w:r>
    </w:p>
    <w:p w14:paraId="0A2B552B" w14:textId="77777777" w:rsidR="005A3457" w:rsidRDefault="0013442F">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Με την επιφύλαξη επί των προσλήψεων, υπερψηφίζουμε και αναμένουμε. Ευχαριστώ πολύ.</w:t>
      </w:r>
    </w:p>
    <w:p w14:paraId="0A2B552C" w14:textId="77777777" w:rsidR="005A3457" w:rsidRDefault="0013442F">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Ευχαριστώ, </w:t>
      </w:r>
      <w:r>
        <w:rPr>
          <w:rFonts w:eastAsia="Times New Roman"/>
          <w:bCs/>
          <w:shd w:val="clear" w:color="auto" w:fill="FFFFFF"/>
        </w:rPr>
        <w:t>κύριε συνάδελφε.</w:t>
      </w:r>
    </w:p>
    <w:p w14:paraId="0A2B552D" w14:textId="77777777" w:rsidR="005A3457" w:rsidRDefault="0013442F">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Ο συνάδελφος κ. Γιώργος </w:t>
      </w:r>
      <w:proofErr w:type="spellStart"/>
      <w:r>
        <w:rPr>
          <w:rFonts w:eastAsia="Times New Roman"/>
          <w:bCs/>
          <w:shd w:val="clear" w:color="auto" w:fill="FFFFFF"/>
        </w:rPr>
        <w:t>Αμυράς</w:t>
      </w:r>
      <w:proofErr w:type="spellEnd"/>
      <w:r>
        <w:rPr>
          <w:rFonts w:eastAsia="Times New Roman"/>
          <w:bCs/>
          <w:shd w:val="clear" w:color="auto" w:fill="FFFFFF"/>
        </w:rPr>
        <w:t xml:space="preserve"> από το Ποτάμι έχει τον λόγο. </w:t>
      </w:r>
    </w:p>
    <w:p w14:paraId="0A2B552E" w14:textId="77777777" w:rsidR="005A3457" w:rsidRDefault="0013442F">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ΓΕΩΡΓΙΟΣ ΑΜΥΡΑΣ:</w:t>
      </w:r>
      <w:r>
        <w:rPr>
          <w:rFonts w:eastAsia="Times New Roman"/>
          <w:bCs/>
          <w:shd w:val="clear" w:color="auto" w:fill="FFFFFF"/>
        </w:rPr>
        <w:t xml:space="preserve"> Ευχαριστώ, κύριε Πρόεδρε. </w:t>
      </w:r>
    </w:p>
    <w:p w14:paraId="0A2B552F" w14:textId="77777777" w:rsidR="005A3457" w:rsidRDefault="0013442F">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Κυρίες και κύριοι συνάδελφοι, θα είμαι σύντομος, δεδομένου ότι ο εκπρόσωπος του Ποταμιού και νυν </w:t>
      </w:r>
      <w:proofErr w:type="spellStart"/>
      <w:r>
        <w:rPr>
          <w:rFonts w:eastAsia="Times New Roman"/>
          <w:bCs/>
          <w:shd w:val="clear" w:color="auto" w:fill="FFFFFF"/>
        </w:rPr>
        <w:t>Προεδρεύων</w:t>
      </w:r>
      <w:proofErr w:type="spellEnd"/>
      <w:r>
        <w:rPr>
          <w:rFonts w:eastAsia="Times New Roman"/>
          <w:bCs/>
          <w:shd w:val="clear" w:color="auto" w:fill="FFFFFF"/>
        </w:rPr>
        <w:t>, ο κ. Σπύρος Λυκούδης, στη</w:t>
      </w:r>
      <w:r>
        <w:rPr>
          <w:rFonts w:eastAsia="Times New Roman"/>
          <w:bCs/>
          <w:shd w:val="clear" w:color="auto" w:fill="FFFFFF"/>
        </w:rPr>
        <w:t xml:space="preserve">ν Επιτροπή του Κανονισμού όλους αυτούς τους μήνες έχει κάνει δουλειά, που νομίζω </w:t>
      </w:r>
      <w:proofErr w:type="spellStart"/>
      <w:r>
        <w:rPr>
          <w:rFonts w:eastAsia="Times New Roman"/>
          <w:bCs/>
          <w:shd w:val="clear" w:color="auto" w:fill="FFFFFF"/>
        </w:rPr>
        <w:t>εξήντλησε</w:t>
      </w:r>
      <w:proofErr w:type="spellEnd"/>
      <w:r>
        <w:rPr>
          <w:rFonts w:eastAsia="Times New Roman"/>
          <w:bCs/>
          <w:shd w:val="clear" w:color="auto" w:fill="FFFFFF"/>
        </w:rPr>
        <w:t xml:space="preserve"> όλα τα περιθώρια σχολιασμού. </w:t>
      </w:r>
    </w:p>
    <w:p w14:paraId="0A2B5530" w14:textId="77777777" w:rsidR="005A3457" w:rsidRDefault="0013442F">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Ωστόσο, θα πω δύο πολύ σύντομα πράγματα. Κατ</w:t>
      </w:r>
      <w:r>
        <w:rPr>
          <w:rFonts w:eastAsia="Times New Roman"/>
          <w:bCs/>
          <w:shd w:val="clear" w:color="auto" w:fill="FFFFFF"/>
        </w:rPr>
        <w:t xml:space="preserve">’ </w:t>
      </w:r>
      <w:r>
        <w:rPr>
          <w:rFonts w:eastAsia="Times New Roman"/>
          <w:bCs/>
          <w:shd w:val="clear" w:color="auto" w:fill="FFFFFF"/>
        </w:rPr>
        <w:t>αρχάς να πω ότι υπερψηφίζουμε ενδεικτικά για δύο λόγους. Πρώτον, γιατί το λογιστικό σύστη</w:t>
      </w:r>
      <w:r>
        <w:rPr>
          <w:rFonts w:eastAsia="Times New Roman"/>
          <w:bCs/>
          <w:shd w:val="clear" w:color="auto" w:fill="FFFFFF"/>
        </w:rPr>
        <w:t xml:space="preserve">μα της Βουλής διασυνδέεται με το λογιστικό σύστημα της Γενικής Γραμματείας Πληροφοριακών Συστημάτων. Έτσι, θα υπάρχει έλεγχος δαπανών. Θα υπάρχει ένας τύπος ελέγχου, που νομίζω είναι ο αρμόζων για το </w:t>
      </w:r>
      <w:r>
        <w:rPr>
          <w:rFonts w:eastAsia="Times New Roman"/>
          <w:bCs/>
          <w:shd w:val="clear" w:color="auto" w:fill="FFFFFF"/>
        </w:rPr>
        <w:t>ε</w:t>
      </w:r>
      <w:r>
        <w:rPr>
          <w:rFonts w:eastAsia="Times New Roman"/>
          <w:bCs/>
          <w:shd w:val="clear" w:color="auto" w:fill="FFFFFF"/>
        </w:rPr>
        <w:t>λληνικό Κοινοβούλιο. Παύει, επίσης, να είναι προστατευμ</w:t>
      </w:r>
      <w:r>
        <w:rPr>
          <w:rFonts w:eastAsia="Times New Roman"/>
          <w:bCs/>
          <w:shd w:val="clear" w:color="auto" w:fill="FFFFFF"/>
        </w:rPr>
        <w:t xml:space="preserve">ένο περιβάλλον η Βουλή, δεδομένου ότι διασυνδέεται με το Γραφείο Διαχείρισης Ψηφιακών Πιστοποιητικών. </w:t>
      </w:r>
    </w:p>
    <w:p w14:paraId="0A2B5531"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Εν κατακλείδι, θα σας πω το εξής: Αν το </w:t>
      </w:r>
      <w:r>
        <w:rPr>
          <w:rFonts w:eastAsia="Times New Roman" w:cs="Times New Roman"/>
          <w:szCs w:val="24"/>
        </w:rPr>
        <w:t>ε</w:t>
      </w:r>
      <w:r>
        <w:rPr>
          <w:rFonts w:eastAsia="Times New Roman" w:cs="Times New Roman"/>
          <w:szCs w:val="24"/>
        </w:rPr>
        <w:t>λληνικό Κοινοβούλιο, ο τρόπος που συνεδριάζει, που λειτουργεί, που παράγει έργο, ήταν ένα πρόγραμμα σε υπολογιστ</w:t>
      </w:r>
      <w:r>
        <w:rPr>
          <w:rFonts w:eastAsia="Times New Roman" w:cs="Times New Roman"/>
          <w:szCs w:val="24"/>
        </w:rPr>
        <w:t xml:space="preserve">ή, θα έλεγα ότι σήμερα λειτουργικά αναβαθμίζεται. Το Ποτάμι υπερψηφίζει. </w:t>
      </w:r>
    </w:p>
    <w:p w14:paraId="0A2B5532"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A2B5533"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Ευχαριστούμε,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0A2B5534"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Θα λάβει κάποιος τον λόγο από τη Δημοκρατική Συμπαράταξη; Ο κ. Παπαθεοδώρου ή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0A2B5535"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Κανείς, κύριε Πρόεδρε. </w:t>
      </w:r>
    </w:p>
    <w:p w14:paraId="0A2B5536"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Υπάρχει κάποιος Κοινοβουλευτικός Εκπρόσωπος που θα ήθελε να λάβει τον λόγο; Κανείς. </w:t>
      </w:r>
    </w:p>
    <w:p w14:paraId="0A2B5537"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Κάποιος συνάδελφος</w:t>
      </w:r>
      <w:r>
        <w:rPr>
          <w:rFonts w:eastAsia="Times New Roman" w:cs="Times New Roman"/>
          <w:szCs w:val="24"/>
        </w:rPr>
        <w:t xml:space="preserve"> που </w:t>
      </w:r>
      <w:r>
        <w:rPr>
          <w:rFonts w:eastAsia="Times New Roman" w:cs="Times New Roman"/>
          <w:szCs w:val="24"/>
        </w:rPr>
        <w:t xml:space="preserve">θα ήθελε τον λόγο; Κανείς. </w:t>
      </w:r>
    </w:p>
    <w:p w14:paraId="0A2B5538"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θέλατε τον λόγο; </w:t>
      </w:r>
    </w:p>
    <w:p w14:paraId="0A2B5539"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ΝΙΚΟΛ</w:t>
      </w:r>
      <w:r>
        <w:rPr>
          <w:rFonts w:eastAsia="Times New Roman" w:cs="Times New Roman"/>
          <w:b/>
          <w:szCs w:val="24"/>
        </w:rPr>
        <w:t xml:space="preserve">ΑΟΣ ΒΟΥΤΣΗΣ (Πρόεδρος της Βουλής): </w:t>
      </w:r>
      <w:r>
        <w:rPr>
          <w:rFonts w:eastAsia="Times New Roman" w:cs="Times New Roman"/>
          <w:szCs w:val="24"/>
        </w:rPr>
        <w:t xml:space="preserve">Όχι, κύριε Πρόεδρε. </w:t>
      </w:r>
    </w:p>
    <w:p w14:paraId="0A2B553A"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Θα περάσουμε, λοιπόν, στην ψηφοφορία. </w:t>
      </w:r>
    </w:p>
    <w:p w14:paraId="0A2B553B" w14:textId="77777777" w:rsidR="005A3457" w:rsidRDefault="0013442F">
      <w:pPr>
        <w:spacing w:line="600" w:lineRule="auto"/>
        <w:ind w:firstLine="720"/>
        <w:contextualSpacing/>
        <w:jc w:val="both"/>
        <w:rPr>
          <w:rFonts w:eastAsia="Times New Roman" w:cs="Times New Roman"/>
          <w:szCs w:val="24"/>
          <w:u w:val="single"/>
        </w:rPr>
      </w:pPr>
      <w:r>
        <w:rPr>
          <w:rFonts w:eastAsia="Times New Roman" w:cs="Times New Roman"/>
          <w:szCs w:val="24"/>
        </w:rPr>
        <w:t>Κυρίες και κύριοι συνάδελφοι, κηρύσσεται περαιωμένη η συζήτηση επί της αρχής, των άρθρων και του συνόλου της πρότασης</w:t>
      </w:r>
      <w:r>
        <w:rPr>
          <w:rFonts w:eastAsia="Times New Roman" w:cs="Times New Roman"/>
          <w:szCs w:val="24"/>
        </w:rPr>
        <w:t xml:space="preserve"> του Προέδρο</w:t>
      </w:r>
      <w:r>
        <w:rPr>
          <w:rFonts w:eastAsia="Times New Roman" w:cs="Times New Roman"/>
          <w:szCs w:val="24"/>
        </w:rPr>
        <w:t>υ της Βουλής</w:t>
      </w:r>
      <w:r>
        <w:rPr>
          <w:rFonts w:eastAsia="Times New Roman" w:cs="Times New Roman"/>
          <w:szCs w:val="24"/>
        </w:rPr>
        <w:t>:</w:t>
      </w:r>
      <w:r>
        <w:rPr>
          <w:rFonts w:eastAsia="Times New Roman" w:cs="Times New Roman"/>
          <w:szCs w:val="24"/>
        </w:rPr>
        <w:t xml:space="preserve"> «Για την τροποποίηση διατάξεων του Κανονισμού της Βουλής - Μέρος Β΄ (ΦΕΚ 51 Α΄/10.4.1997) και Μέρος Κοινοβουλευτικό (ΦΕΚ 106 Α΄/24.6.1987), όπως ισχύει».</w:t>
      </w:r>
    </w:p>
    <w:p w14:paraId="0A2B553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Σώμα: Γίνεται δεκτή η πρόταση επί της αρχής; </w:t>
      </w:r>
    </w:p>
    <w:p w14:paraId="0A2B553D"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w:t>
      </w:r>
      <w:r>
        <w:rPr>
          <w:rFonts w:eastAsia="Times New Roman" w:cs="Times New Roman"/>
          <w:b/>
          <w:szCs w:val="24"/>
        </w:rPr>
        <w:t xml:space="preserve">Η: </w:t>
      </w:r>
      <w:r>
        <w:rPr>
          <w:rFonts w:eastAsia="Times New Roman" w:cs="Times New Roman"/>
          <w:szCs w:val="24"/>
        </w:rPr>
        <w:t xml:space="preserve">Ναι. </w:t>
      </w:r>
    </w:p>
    <w:p w14:paraId="0A2B553E"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Ναι. </w:t>
      </w:r>
    </w:p>
    <w:p w14:paraId="0A2B553F"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Παρών. </w:t>
      </w:r>
    </w:p>
    <w:p w14:paraId="0A2B5540"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Όχι. </w:t>
      </w:r>
    </w:p>
    <w:p w14:paraId="0A2B5541"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Ναι. </w:t>
      </w:r>
    </w:p>
    <w:p w14:paraId="0A2B5542"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Ναι. </w:t>
      </w:r>
    </w:p>
    <w:p w14:paraId="0A2B5543"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Ναι. </w:t>
      </w:r>
    </w:p>
    <w:p w14:paraId="0A2B5544"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0A2B5545"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w:t>
      </w:r>
      <w:r>
        <w:rPr>
          <w:rFonts w:eastAsia="Times New Roman" w:cs="Times New Roman"/>
          <w:szCs w:val="24"/>
        </w:rPr>
        <w:t xml:space="preserve"> η πρόταση του Προέδρου της Βουλής</w:t>
      </w:r>
      <w:r>
        <w:rPr>
          <w:rFonts w:eastAsia="Times New Roman" w:cs="Times New Roman"/>
          <w:szCs w:val="24"/>
        </w:rPr>
        <w:t>:</w:t>
      </w:r>
      <w:r>
        <w:rPr>
          <w:rFonts w:eastAsia="Times New Roman" w:cs="Times New Roman"/>
          <w:szCs w:val="24"/>
        </w:rPr>
        <w:t xml:space="preserve"> «Για την τροποποίηση διατάξεων του Κανονισμού της Βουλής - Μέρος Β΄ (ΦΕΚ 51 Α΄/10.4.1997) και Μέρος Κοινοβουλευτικό (ΦΕΚ 106 Α΄/24.6.1987), όπως ισχύει» έγινε δεκτή επί της αρχής κατά πλειοψηφία. </w:t>
      </w:r>
    </w:p>
    <w:p w14:paraId="0A2B5546"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w:t>
      </w:r>
      <w:r>
        <w:rPr>
          <w:rFonts w:eastAsia="Times New Roman" w:cs="Times New Roman"/>
          <w:szCs w:val="24"/>
        </w:rPr>
        <w:t xml:space="preserve">η </w:t>
      </w:r>
      <w:r>
        <w:rPr>
          <w:rFonts w:eastAsia="Times New Roman" w:cs="Times New Roman"/>
          <w:szCs w:val="24"/>
        </w:rPr>
        <w:t xml:space="preserve">των </w:t>
      </w:r>
      <w:r>
        <w:rPr>
          <w:rFonts w:eastAsia="Times New Roman" w:cs="Times New Roman"/>
          <w:szCs w:val="24"/>
        </w:rPr>
        <w:t xml:space="preserve">άρθρων. Η ψήφισή τους θα γίνει χωριστά. </w:t>
      </w:r>
    </w:p>
    <w:p w14:paraId="0A2B5547"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1 της πρότασης ως έχει; </w:t>
      </w:r>
    </w:p>
    <w:p w14:paraId="0A2B5548"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0A2B5549"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0A2B554A"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0A2B554B"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w:t>
      </w:r>
    </w:p>
    <w:p w14:paraId="0A2B554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0A2B554D"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0A2B554E"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Ναι.</w:t>
      </w:r>
    </w:p>
    <w:p w14:paraId="0A2B554F"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0A2B5550"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 της πρότασης έγινε δεκτό ως έχει κατά πλειοψηφία.</w:t>
      </w:r>
    </w:p>
    <w:p w14:paraId="0A2B5551"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 της πρότα</w:t>
      </w:r>
      <w:r>
        <w:rPr>
          <w:rFonts w:eastAsia="Times New Roman" w:cs="Times New Roman"/>
          <w:szCs w:val="24"/>
        </w:rPr>
        <w:t xml:space="preserve">σης ως έχει; </w:t>
      </w:r>
    </w:p>
    <w:p w14:paraId="0A2B5552"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0A2B5553"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0A2B5554"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0A2B5555"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w:t>
      </w:r>
    </w:p>
    <w:p w14:paraId="0A2B5556"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Ναι.</w:t>
      </w:r>
    </w:p>
    <w:p w14:paraId="0A2B5557"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0A2B5558"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Ναι.</w:t>
      </w:r>
    </w:p>
    <w:p w14:paraId="0A2B5559"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A2B555A"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(Σπυρίδων Λυκούδης): </w:t>
      </w:r>
      <w:r>
        <w:rPr>
          <w:rFonts w:eastAsia="Times New Roman" w:cs="Times New Roman"/>
          <w:szCs w:val="24"/>
        </w:rPr>
        <w:t xml:space="preserve">Συνεπώς το άρθρο 2 της πρότασης έγινε δεκτό ως έχει κατά πλειοψηφία. </w:t>
      </w:r>
    </w:p>
    <w:p w14:paraId="0A2B555B"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 της πρότασης ως έχει;</w:t>
      </w:r>
    </w:p>
    <w:p w14:paraId="0A2B555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0A2B555D"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0A2B555E"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0A2B555F"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w:t>
      </w:r>
    </w:p>
    <w:p w14:paraId="0A2B5560"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0A2B5561"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0A2B5562"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Ναι.</w:t>
      </w:r>
    </w:p>
    <w:p w14:paraId="0A2B5563"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A2B5564"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Συνεπώς το άρθρο 3 της πρότασης έγινε δεκτό ως έχει κατά πλειοψηφία. </w:t>
      </w:r>
    </w:p>
    <w:p w14:paraId="0A2B5565"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 της πρότασης ως έχει;</w:t>
      </w:r>
    </w:p>
    <w:p w14:paraId="0A2B5566"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0A2B5567"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0A2B5568"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0A2B5569"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w:t>
      </w:r>
    </w:p>
    <w:p w14:paraId="0A2B556A"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0A2B556B"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0A2B556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ΔΗΜ</w:t>
      </w:r>
      <w:r>
        <w:rPr>
          <w:rFonts w:eastAsia="Times New Roman" w:cs="Times New Roman"/>
          <w:b/>
          <w:szCs w:val="24"/>
        </w:rPr>
        <w:t xml:space="preserve">ΗΤΡΙΟΣ ΚΑΒΑΔΕΛΛΑΣ: </w:t>
      </w:r>
      <w:r>
        <w:rPr>
          <w:rFonts w:eastAsia="Times New Roman" w:cs="Times New Roman"/>
          <w:szCs w:val="24"/>
        </w:rPr>
        <w:t>Ναι.</w:t>
      </w:r>
    </w:p>
    <w:p w14:paraId="0A2B556D"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A2B556E"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4 της πρότασης έγινε δεκτό ως έχει κατά πλειοψηφία. </w:t>
      </w:r>
    </w:p>
    <w:p w14:paraId="0A2B556F"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 της πρότασης ως έχει;</w:t>
      </w:r>
    </w:p>
    <w:p w14:paraId="0A2B5570"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0A2B5571"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ΤΡΑΓΑΚΗΣ: </w:t>
      </w:r>
      <w:r>
        <w:rPr>
          <w:rFonts w:eastAsia="Times New Roman" w:cs="Times New Roman"/>
          <w:szCs w:val="24"/>
        </w:rPr>
        <w:t>Ναι.</w:t>
      </w:r>
    </w:p>
    <w:p w14:paraId="0A2B5572"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Ναι.</w:t>
      </w:r>
    </w:p>
    <w:p w14:paraId="0A2B5573"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w:t>
      </w:r>
    </w:p>
    <w:p w14:paraId="0A2B5574"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0A2B5575"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0A2B5576"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Ναι.</w:t>
      </w:r>
    </w:p>
    <w:p w14:paraId="0A2B5577"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A2B5578"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w:t>
      </w:r>
      <w:r>
        <w:rPr>
          <w:rFonts w:eastAsia="Times New Roman" w:cs="Times New Roman"/>
          <w:szCs w:val="24"/>
        </w:rPr>
        <w:t xml:space="preserve"> το άρθρο 5 της πρότασης έγινε δεκτό ως έχει κατά πλειοψηφία. </w:t>
      </w:r>
    </w:p>
    <w:p w14:paraId="0A2B5579"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6 της πρότασης ως έχει; </w:t>
      </w:r>
    </w:p>
    <w:p w14:paraId="0A2B557A"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0A2B557B"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0A2B557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0A2B557D"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w:t>
      </w:r>
    </w:p>
    <w:p w14:paraId="0A2B557E"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0A2B557F"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0A2B5580"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Ναι.</w:t>
      </w:r>
    </w:p>
    <w:p w14:paraId="0A2B5581"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Ναι.</w:t>
      </w:r>
    </w:p>
    <w:p w14:paraId="0A2B5582"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6 της πρότασης έγινε δεκτό ως έχει κατά πλειοψηφία. </w:t>
      </w:r>
    </w:p>
    <w:p w14:paraId="0A2B5583"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w:t>
      </w:r>
      <w:r>
        <w:rPr>
          <w:rFonts w:eastAsia="Times New Roman" w:cs="Times New Roman"/>
          <w:szCs w:val="24"/>
        </w:rPr>
        <w:t xml:space="preserve">εκτό το άρθρο 7 της πρότασης ως έχει; </w:t>
      </w:r>
    </w:p>
    <w:p w14:paraId="0A2B5584"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0A2B5585"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0A2B5586"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0A2B5587"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w:t>
      </w:r>
    </w:p>
    <w:p w14:paraId="0A2B5588"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0A2B5589"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0A2B558A"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Ναι.</w:t>
      </w:r>
    </w:p>
    <w:p w14:paraId="0A2B558B"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A2B558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7 της πρότασης έγινε δεκτό ως έχει κατά πλειοψηφία.</w:t>
      </w:r>
    </w:p>
    <w:p w14:paraId="0A2B558D"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 της πρότασης ως έχει;</w:t>
      </w:r>
    </w:p>
    <w:p w14:paraId="0A2B558E"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0A2B558F"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ΤΡΑΓΑΚΗΣ: </w:t>
      </w:r>
      <w:r>
        <w:rPr>
          <w:rFonts w:eastAsia="Times New Roman" w:cs="Times New Roman"/>
          <w:szCs w:val="24"/>
        </w:rPr>
        <w:t>Ναι.</w:t>
      </w:r>
    </w:p>
    <w:p w14:paraId="0A2B5590"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0A2B5591"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w:t>
      </w:r>
    </w:p>
    <w:p w14:paraId="0A2B5592"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0A2B5593"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0A2B5594"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Ναι.</w:t>
      </w:r>
    </w:p>
    <w:p w14:paraId="0A2B5595"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A2B5596"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8 της πρότασης έγινε δεκτό ως</w:t>
      </w:r>
      <w:r>
        <w:rPr>
          <w:rFonts w:eastAsia="Times New Roman" w:cs="Times New Roman"/>
          <w:szCs w:val="24"/>
        </w:rPr>
        <w:t xml:space="preserve"> έχει κατά πλειοψηφία. </w:t>
      </w:r>
    </w:p>
    <w:p w14:paraId="0A2B5597"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9 της πρότασης ως έχει; </w:t>
      </w:r>
    </w:p>
    <w:p w14:paraId="0A2B5598"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0A2B5599"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0A2B559A"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0A2B559B"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Όχι.</w:t>
      </w:r>
    </w:p>
    <w:p w14:paraId="0A2B559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w:t>
      </w:r>
    </w:p>
    <w:p w14:paraId="0A2B559D"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0A2B559E"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ΚΑΒΑΔΕΛΛΑΣ: </w:t>
      </w:r>
      <w:r>
        <w:rPr>
          <w:rFonts w:eastAsia="Times New Roman" w:cs="Times New Roman"/>
          <w:szCs w:val="24"/>
        </w:rPr>
        <w:t>Ναι.</w:t>
      </w:r>
    </w:p>
    <w:p w14:paraId="0A2B559F"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A2B55A0"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9 της πρότασης έγινε δεκτό ως έχει κατά πλειοψηφία. </w:t>
      </w:r>
    </w:p>
    <w:p w14:paraId="0A2B55A1" w14:textId="77777777" w:rsidR="005A3457" w:rsidRDefault="0013442F">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10 ως έχει;</w:t>
      </w:r>
    </w:p>
    <w:p w14:paraId="0A2B55A2" w14:textId="77777777" w:rsidR="005A3457" w:rsidRDefault="0013442F">
      <w:pPr>
        <w:spacing w:line="600" w:lineRule="auto"/>
        <w:ind w:firstLine="539"/>
        <w:contextualSpacing/>
        <w:jc w:val="both"/>
        <w:rPr>
          <w:rFonts w:eastAsia="Times New Roman"/>
          <w:szCs w:val="24"/>
        </w:rPr>
      </w:pPr>
      <w:r>
        <w:rPr>
          <w:rFonts w:eastAsia="Times New Roman"/>
          <w:b/>
          <w:bCs/>
          <w:szCs w:val="24"/>
        </w:rPr>
        <w:t>ΠΑΝΑΓΙΩΤΑ ΚΟΖΟΜΠΟΛΗ</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ΑΜΑΝΑΤΙΔΗ:</w:t>
      </w:r>
      <w:r>
        <w:rPr>
          <w:rFonts w:eastAsia="Times New Roman"/>
          <w:szCs w:val="24"/>
        </w:rPr>
        <w:t xml:space="preserve"> Ναι.</w:t>
      </w:r>
    </w:p>
    <w:p w14:paraId="0A2B55A3" w14:textId="77777777" w:rsidR="005A3457" w:rsidRDefault="0013442F">
      <w:pPr>
        <w:spacing w:line="600" w:lineRule="auto"/>
        <w:ind w:firstLine="539"/>
        <w:contextualSpacing/>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A2B55A4" w14:textId="77777777" w:rsidR="005A3457" w:rsidRDefault="0013442F">
      <w:pPr>
        <w:spacing w:line="600" w:lineRule="auto"/>
        <w:ind w:left="539"/>
        <w:contextualSpacing/>
        <w:jc w:val="both"/>
        <w:rPr>
          <w:rFonts w:eastAsia="Times New Roman"/>
          <w:b/>
          <w:szCs w:val="24"/>
        </w:rPr>
      </w:pPr>
      <w:r>
        <w:rPr>
          <w:rFonts w:eastAsia="Times New Roman"/>
          <w:b/>
          <w:szCs w:val="24"/>
        </w:rPr>
        <w:t>ΘΕΟΔΩΡΟΣ ΠΑΠΑΘΕΟΔΩΡΟΥ:</w:t>
      </w:r>
      <w:r>
        <w:rPr>
          <w:rFonts w:eastAsia="Times New Roman"/>
          <w:szCs w:val="24"/>
        </w:rPr>
        <w:t xml:space="preserve"> Ναι.</w:t>
      </w:r>
    </w:p>
    <w:p w14:paraId="0A2B55A5" w14:textId="77777777" w:rsidR="005A3457" w:rsidRDefault="0013442F">
      <w:pPr>
        <w:spacing w:line="600" w:lineRule="auto"/>
        <w:ind w:left="539"/>
        <w:contextualSpacing/>
        <w:jc w:val="both"/>
        <w:rPr>
          <w:rFonts w:eastAsia="Times New Roman"/>
          <w:szCs w:val="24"/>
        </w:rPr>
      </w:pPr>
      <w:r>
        <w:rPr>
          <w:rFonts w:eastAsia="Times New Roman"/>
          <w:b/>
          <w:szCs w:val="24"/>
        </w:rPr>
        <w:t>ΧΡΗΣΤΟΣ ΠΑΠΠΑΣ:</w:t>
      </w:r>
      <w:r>
        <w:rPr>
          <w:rFonts w:eastAsia="Times New Roman"/>
          <w:szCs w:val="24"/>
        </w:rPr>
        <w:t xml:space="preserve"> Όχι.</w:t>
      </w:r>
    </w:p>
    <w:p w14:paraId="0A2B55A6" w14:textId="77777777" w:rsidR="005A3457" w:rsidRDefault="0013442F">
      <w:pPr>
        <w:spacing w:line="600" w:lineRule="auto"/>
        <w:ind w:firstLine="539"/>
        <w:contextualSpacing/>
        <w:jc w:val="both"/>
        <w:rPr>
          <w:rFonts w:eastAsia="Times New Roman"/>
          <w:szCs w:val="24"/>
        </w:rPr>
      </w:pPr>
      <w:r>
        <w:rPr>
          <w:rFonts w:eastAsia="Times New Roman"/>
          <w:b/>
          <w:szCs w:val="24"/>
        </w:rPr>
        <w:t>ΑΘΑΝΑΣΙΟΣ ΠΑΦΙΛΗΣ:</w:t>
      </w:r>
      <w:r>
        <w:rPr>
          <w:rFonts w:eastAsia="Times New Roman"/>
          <w:szCs w:val="24"/>
        </w:rPr>
        <w:t xml:space="preserve"> Παρών.</w:t>
      </w:r>
    </w:p>
    <w:p w14:paraId="0A2B55A7"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0A2B55A8"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0A2B55A9" w14:textId="77777777" w:rsidR="005A3457" w:rsidRDefault="0013442F">
      <w:pPr>
        <w:spacing w:line="600" w:lineRule="auto"/>
        <w:ind w:firstLine="539"/>
        <w:contextualSpacing/>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A2B55AA" w14:textId="77777777" w:rsidR="005A3457" w:rsidRDefault="0013442F">
      <w:pPr>
        <w:spacing w:line="600" w:lineRule="auto"/>
        <w:ind w:firstLine="539"/>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w:t>
      </w:r>
      <w:r>
        <w:rPr>
          <w:rFonts w:eastAsia="Times New Roman"/>
          <w:szCs w:val="24"/>
        </w:rPr>
        <w:t>ώς το άρθρο 10 έγινε δεκτό ως έχει κατά πλειοψηφία.</w:t>
      </w:r>
    </w:p>
    <w:p w14:paraId="0A2B55AB" w14:textId="77777777" w:rsidR="005A3457" w:rsidRDefault="0013442F">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11 ως έχει;</w:t>
      </w:r>
    </w:p>
    <w:p w14:paraId="0A2B55AC" w14:textId="77777777" w:rsidR="005A3457" w:rsidRDefault="0013442F">
      <w:pPr>
        <w:spacing w:line="600" w:lineRule="auto"/>
        <w:ind w:firstLine="539"/>
        <w:contextualSpacing/>
        <w:jc w:val="both"/>
        <w:rPr>
          <w:rFonts w:eastAsia="Times New Roman"/>
          <w:szCs w:val="24"/>
        </w:rPr>
      </w:pPr>
      <w:r>
        <w:rPr>
          <w:rFonts w:eastAsia="Times New Roman"/>
          <w:b/>
          <w:bCs/>
          <w:szCs w:val="24"/>
        </w:rPr>
        <w:t>ΠΑΝΑΓΙΩΤΑ ΚΟΖΟΜΠΟΛΗ</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ΑΜΑΝΑΤΙΔΗ:</w:t>
      </w:r>
      <w:r>
        <w:rPr>
          <w:rFonts w:eastAsia="Times New Roman"/>
          <w:szCs w:val="24"/>
        </w:rPr>
        <w:t xml:space="preserve"> Ναι.</w:t>
      </w:r>
    </w:p>
    <w:p w14:paraId="0A2B55AD" w14:textId="77777777" w:rsidR="005A3457" w:rsidRDefault="0013442F">
      <w:pPr>
        <w:spacing w:line="600" w:lineRule="auto"/>
        <w:ind w:firstLine="539"/>
        <w:contextualSpacing/>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A2B55AE" w14:textId="77777777" w:rsidR="005A3457" w:rsidRDefault="0013442F">
      <w:pPr>
        <w:spacing w:line="600" w:lineRule="auto"/>
        <w:ind w:firstLine="539"/>
        <w:contextualSpacing/>
        <w:jc w:val="both"/>
        <w:rPr>
          <w:rFonts w:eastAsia="Times New Roman"/>
          <w:b/>
          <w:szCs w:val="24"/>
        </w:rPr>
      </w:pPr>
      <w:r>
        <w:rPr>
          <w:rFonts w:eastAsia="Times New Roman"/>
          <w:b/>
          <w:szCs w:val="24"/>
        </w:rPr>
        <w:lastRenderedPageBreak/>
        <w:t>ΘΕΟΔΩΡΟΣ ΠΑΠΑΘΕΟΔΩΡΟΥ:</w:t>
      </w:r>
      <w:r>
        <w:rPr>
          <w:rFonts w:eastAsia="Times New Roman"/>
          <w:szCs w:val="24"/>
        </w:rPr>
        <w:t xml:space="preserve"> Παρών.</w:t>
      </w:r>
    </w:p>
    <w:p w14:paraId="0A2B55AF" w14:textId="77777777" w:rsidR="005A3457" w:rsidRDefault="0013442F">
      <w:pPr>
        <w:spacing w:line="600" w:lineRule="auto"/>
        <w:ind w:firstLine="539"/>
        <w:contextualSpacing/>
        <w:jc w:val="both"/>
        <w:rPr>
          <w:rFonts w:eastAsia="Times New Roman"/>
          <w:szCs w:val="24"/>
        </w:rPr>
      </w:pPr>
      <w:r>
        <w:rPr>
          <w:rFonts w:eastAsia="Times New Roman"/>
          <w:b/>
          <w:szCs w:val="24"/>
        </w:rPr>
        <w:t>ΧΡΗΣΤΟΣ ΠΑΠΠΑΣ:</w:t>
      </w:r>
      <w:r>
        <w:rPr>
          <w:rFonts w:eastAsia="Times New Roman"/>
          <w:szCs w:val="24"/>
        </w:rPr>
        <w:t xml:space="preserve"> Όχι.</w:t>
      </w:r>
    </w:p>
    <w:p w14:paraId="0A2B55B0" w14:textId="77777777" w:rsidR="005A3457" w:rsidRDefault="0013442F">
      <w:pPr>
        <w:spacing w:line="600" w:lineRule="auto"/>
        <w:ind w:firstLine="539"/>
        <w:contextualSpacing/>
        <w:jc w:val="both"/>
        <w:rPr>
          <w:rFonts w:eastAsia="Times New Roman"/>
          <w:szCs w:val="24"/>
        </w:rPr>
      </w:pPr>
      <w:r>
        <w:rPr>
          <w:rFonts w:eastAsia="Times New Roman"/>
          <w:b/>
          <w:szCs w:val="24"/>
        </w:rPr>
        <w:t>ΑΘΑΝΑΣΙΟΣ ΠΑΦΙΛΗΣ:</w:t>
      </w:r>
      <w:r>
        <w:rPr>
          <w:rFonts w:eastAsia="Times New Roman"/>
          <w:szCs w:val="24"/>
        </w:rPr>
        <w:t xml:space="preserve"> Ναι.</w:t>
      </w:r>
    </w:p>
    <w:p w14:paraId="0A2B55B1" w14:textId="77777777" w:rsidR="005A3457" w:rsidRDefault="0013442F">
      <w:pPr>
        <w:spacing w:line="600" w:lineRule="auto"/>
        <w:ind w:firstLine="539"/>
        <w:contextualSpacing/>
        <w:jc w:val="both"/>
        <w:rPr>
          <w:rFonts w:eastAsia="Times New Roman"/>
          <w:szCs w:val="24"/>
        </w:rPr>
      </w:pPr>
      <w:r>
        <w:rPr>
          <w:rFonts w:eastAsia="Times New Roman"/>
          <w:b/>
          <w:szCs w:val="24"/>
        </w:rPr>
        <w:t xml:space="preserve">ΔΗΜΗΤΡΙΟΣ </w:t>
      </w:r>
      <w:r>
        <w:rPr>
          <w:rFonts w:eastAsia="Times New Roman"/>
          <w:b/>
          <w:szCs w:val="24"/>
        </w:rPr>
        <w:t>ΚΑΜΜΕΝΟΣ (Η΄ Αντιπρόεδρος της Βουλής):</w:t>
      </w:r>
      <w:r>
        <w:rPr>
          <w:rFonts w:eastAsia="Times New Roman"/>
          <w:szCs w:val="24"/>
        </w:rPr>
        <w:t xml:space="preserve"> Ναι.</w:t>
      </w:r>
    </w:p>
    <w:p w14:paraId="0A2B55B2"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0A2B55B3" w14:textId="77777777" w:rsidR="005A3457" w:rsidRDefault="0013442F">
      <w:pPr>
        <w:spacing w:line="600" w:lineRule="auto"/>
        <w:ind w:firstLine="539"/>
        <w:contextualSpacing/>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A2B55B4" w14:textId="77777777" w:rsidR="005A3457" w:rsidRDefault="0013442F">
      <w:pPr>
        <w:spacing w:line="600" w:lineRule="auto"/>
        <w:ind w:firstLine="539"/>
        <w:contextualSpacing/>
        <w:jc w:val="both"/>
        <w:rPr>
          <w:rFonts w:eastAsia="Times New Roman"/>
          <w:bCs/>
          <w:szCs w:val="24"/>
        </w:rPr>
      </w:pPr>
      <w:r>
        <w:rPr>
          <w:rFonts w:eastAsia="Times New Roman"/>
          <w:b/>
          <w:szCs w:val="24"/>
        </w:rPr>
        <w:t xml:space="preserve">ΠΡΟΕΔΡΕΥΩΝ (Σπυρίδων Λυκούδης): </w:t>
      </w:r>
      <w:r>
        <w:rPr>
          <w:rFonts w:eastAsia="Times New Roman"/>
          <w:szCs w:val="24"/>
        </w:rPr>
        <w:t>Συνεπώς το άρθρο 11 έγινε δεκτό ως έχει κατά πλειοψηφία.</w:t>
      </w:r>
      <w:r>
        <w:rPr>
          <w:rFonts w:eastAsia="Times New Roman"/>
          <w:bCs/>
          <w:szCs w:val="24"/>
        </w:rPr>
        <w:t xml:space="preserve"> </w:t>
      </w:r>
    </w:p>
    <w:p w14:paraId="0A2B55B5" w14:textId="77777777" w:rsidR="005A3457" w:rsidRDefault="0013442F">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12 ως έχει;</w:t>
      </w:r>
    </w:p>
    <w:p w14:paraId="0A2B55B6" w14:textId="77777777" w:rsidR="005A3457" w:rsidRDefault="0013442F">
      <w:pPr>
        <w:spacing w:line="600" w:lineRule="auto"/>
        <w:ind w:firstLine="539"/>
        <w:contextualSpacing/>
        <w:jc w:val="both"/>
        <w:rPr>
          <w:rFonts w:eastAsia="Times New Roman"/>
          <w:szCs w:val="24"/>
        </w:rPr>
      </w:pPr>
      <w:r>
        <w:rPr>
          <w:rFonts w:eastAsia="Times New Roman"/>
          <w:b/>
          <w:bCs/>
          <w:szCs w:val="24"/>
        </w:rPr>
        <w:t>ΠΑΝΑΓΙΩΤΑ ΚΟΖΟΜΠΟΛΗ</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ΑΜΑΝΑΤΙΔΗ:</w:t>
      </w:r>
      <w:r>
        <w:rPr>
          <w:rFonts w:eastAsia="Times New Roman"/>
          <w:szCs w:val="24"/>
        </w:rPr>
        <w:t xml:space="preserve"> Ναι.</w:t>
      </w:r>
    </w:p>
    <w:p w14:paraId="0A2B55B7" w14:textId="77777777" w:rsidR="005A3457" w:rsidRDefault="0013442F">
      <w:pPr>
        <w:spacing w:line="600" w:lineRule="auto"/>
        <w:ind w:firstLine="539"/>
        <w:contextualSpacing/>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A2B55B8" w14:textId="77777777" w:rsidR="005A3457" w:rsidRDefault="0013442F">
      <w:pPr>
        <w:spacing w:line="600" w:lineRule="auto"/>
        <w:ind w:firstLine="539"/>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Παρών.</w:t>
      </w:r>
    </w:p>
    <w:p w14:paraId="0A2B55B9" w14:textId="77777777" w:rsidR="005A3457" w:rsidRDefault="0013442F">
      <w:pPr>
        <w:spacing w:line="600" w:lineRule="auto"/>
        <w:ind w:firstLine="539"/>
        <w:contextualSpacing/>
        <w:jc w:val="both"/>
        <w:rPr>
          <w:rFonts w:eastAsia="Times New Roman"/>
          <w:szCs w:val="24"/>
        </w:rPr>
      </w:pPr>
      <w:r>
        <w:rPr>
          <w:rFonts w:eastAsia="Times New Roman"/>
          <w:b/>
          <w:szCs w:val="24"/>
        </w:rPr>
        <w:t>ΧΡΗΣΤΟΣ ΠΑΠΠΑΣ:</w:t>
      </w:r>
      <w:r>
        <w:rPr>
          <w:rFonts w:eastAsia="Times New Roman"/>
          <w:szCs w:val="24"/>
        </w:rPr>
        <w:t xml:space="preserve"> Όχι.</w:t>
      </w:r>
    </w:p>
    <w:p w14:paraId="0A2B55BA" w14:textId="77777777" w:rsidR="005A3457" w:rsidRDefault="0013442F">
      <w:pPr>
        <w:spacing w:line="600" w:lineRule="auto"/>
        <w:ind w:firstLine="539"/>
        <w:contextualSpacing/>
        <w:jc w:val="both"/>
        <w:rPr>
          <w:rFonts w:eastAsia="Times New Roman"/>
          <w:szCs w:val="24"/>
        </w:rPr>
      </w:pPr>
      <w:r>
        <w:rPr>
          <w:rFonts w:eastAsia="Times New Roman"/>
          <w:b/>
          <w:szCs w:val="24"/>
        </w:rPr>
        <w:t>ΑΘΑΝΑΣΙΟΣ ΠΑΦΙΛΗΣ:</w:t>
      </w:r>
      <w:r>
        <w:rPr>
          <w:rFonts w:eastAsia="Times New Roman"/>
          <w:szCs w:val="24"/>
        </w:rPr>
        <w:t xml:space="preserve"> Ναι.</w:t>
      </w:r>
    </w:p>
    <w:p w14:paraId="0A2B55BB"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0A2B55BC"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0A2B55BD" w14:textId="77777777" w:rsidR="005A3457" w:rsidRDefault="0013442F">
      <w:pPr>
        <w:spacing w:line="600" w:lineRule="auto"/>
        <w:ind w:firstLine="539"/>
        <w:contextualSpacing/>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A2B55BE" w14:textId="77777777" w:rsidR="005A3457" w:rsidRDefault="0013442F">
      <w:pPr>
        <w:spacing w:line="600" w:lineRule="auto"/>
        <w:ind w:firstLine="539"/>
        <w:contextualSpacing/>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Συνεπώς το άρθρο 12 έγινε δεκτό ως έχει κατά πλειοψηφία.</w:t>
      </w:r>
    </w:p>
    <w:p w14:paraId="0A2B55BF" w14:textId="77777777" w:rsidR="005A3457" w:rsidRDefault="0013442F">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13 ως έχει;</w:t>
      </w:r>
    </w:p>
    <w:p w14:paraId="0A2B55C0" w14:textId="77777777" w:rsidR="005A3457" w:rsidRDefault="0013442F">
      <w:pPr>
        <w:spacing w:line="600" w:lineRule="auto"/>
        <w:ind w:firstLine="539"/>
        <w:contextualSpacing/>
        <w:jc w:val="both"/>
        <w:rPr>
          <w:rFonts w:eastAsia="Times New Roman"/>
          <w:szCs w:val="24"/>
        </w:rPr>
      </w:pPr>
      <w:r>
        <w:rPr>
          <w:rFonts w:eastAsia="Times New Roman"/>
          <w:b/>
          <w:bCs/>
          <w:szCs w:val="24"/>
        </w:rPr>
        <w:t>ΠΑΝΑΓΙΩΤΑ ΚΟΖΟΜΠΟΛΗ</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ΑΜΑΝΑΤΙΔΗ:</w:t>
      </w:r>
      <w:r>
        <w:rPr>
          <w:rFonts w:eastAsia="Times New Roman"/>
          <w:szCs w:val="24"/>
        </w:rPr>
        <w:t xml:space="preserve"> Ναι.</w:t>
      </w:r>
    </w:p>
    <w:p w14:paraId="0A2B55C1" w14:textId="77777777" w:rsidR="005A3457" w:rsidRDefault="0013442F">
      <w:pPr>
        <w:spacing w:line="600" w:lineRule="auto"/>
        <w:ind w:firstLine="539"/>
        <w:contextualSpacing/>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A2B55C2" w14:textId="77777777" w:rsidR="005A3457" w:rsidRDefault="0013442F">
      <w:pPr>
        <w:spacing w:line="600" w:lineRule="auto"/>
        <w:ind w:firstLine="539"/>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A2B55C3" w14:textId="77777777" w:rsidR="005A3457" w:rsidRDefault="0013442F">
      <w:pPr>
        <w:spacing w:line="600" w:lineRule="auto"/>
        <w:ind w:firstLine="539"/>
        <w:contextualSpacing/>
        <w:jc w:val="both"/>
        <w:rPr>
          <w:rFonts w:eastAsia="Times New Roman"/>
          <w:szCs w:val="24"/>
        </w:rPr>
      </w:pPr>
      <w:r>
        <w:rPr>
          <w:rFonts w:eastAsia="Times New Roman"/>
          <w:b/>
          <w:szCs w:val="24"/>
        </w:rPr>
        <w:t>ΧΡΗΣΤΟΣ ΠΑΠΠΑΣ:</w:t>
      </w:r>
      <w:r>
        <w:rPr>
          <w:rFonts w:eastAsia="Times New Roman"/>
          <w:szCs w:val="24"/>
        </w:rPr>
        <w:t xml:space="preserve"> Όχι.</w:t>
      </w:r>
    </w:p>
    <w:p w14:paraId="0A2B55C4" w14:textId="77777777" w:rsidR="005A3457" w:rsidRDefault="0013442F">
      <w:pPr>
        <w:spacing w:line="600" w:lineRule="auto"/>
        <w:ind w:firstLine="539"/>
        <w:contextualSpacing/>
        <w:jc w:val="both"/>
        <w:rPr>
          <w:rFonts w:eastAsia="Times New Roman"/>
          <w:szCs w:val="24"/>
        </w:rPr>
      </w:pPr>
      <w:r>
        <w:rPr>
          <w:rFonts w:eastAsia="Times New Roman"/>
          <w:b/>
          <w:szCs w:val="24"/>
        </w:rPr>
        <w:t>ΑΘΑΝΑΣΙΟΣ ΠΑΦΙΛΗΣ:</w:t>
      </w:r>
      <w:r>
        <w:rPr>
          <w:rFonts w:eastAsia="Times New Roman"/>
          <w:szCs w:val="24"/>
        </w:rPr>
        <w:t xml:space="preserve"> Ναι.</w:t>
      </w:r>
    </w:p>
    <w:p w14:paraId="0A2B55C5"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w:t>
      </w:r>
      <w:r>
        <w:rPr>
          <w:rFonts w:eastAsia="Times New Roman"/>
          <w:b/>
          <w:szCs w:val="24"/>
        </w:rPr>
        <w:t>ΜΜΕΝΟΣ (Η΄ Αντιπρόεδρος της Βουλής):</w:t>
      </w:r>
      <w:r>
        <w:rPr>
          <w:rFonts w:eastAsia="Times New Roman"/>
          <w:szCs w:val="24"/>
        </w:rPr>
        <w:t xml:space="preserve"> Ναι.</w:t>
      </w:r>
    </w:p>
    <w:p w14:paraId="0A2B55C6"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0A2B55C7" w14:textId="77777777" w:rsidR="005A3457" w:rsidRDefault="0013442F">
      <w:pPr>
        <w:spacing w:line="600" w:lineRule="auto"/>
        <w:ind w:firstLine="539"/>
        <w:contextualSpacing/>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A2B55C8" w14:textId="77777777" w:rsidR="005A3457" w:rsidRDefault="0013442F">
      <w:pPr>
        <w:spacing w:line="600" w:lineRule="auto"/>
        <w:ind w:firstLine="539"/>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το άρθρο 13 έγινε δεκτό ως έχει κατά πλειοψηφία.</w:t>
      </w:r>
    </w:p>
    <w:p w14:paraId="0A2B55C9" w14:textId="77777777" w:rsidR="005A3457" w:rsidRDefault="0013442F">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14 ως έχει;</w:t>
      </w:r>
    </w:p>
    <w:p w14:paraId="0A2B55CA" w14:textId="77777777" w:rsidR="005A3457" w:rsidRDefault="0013442F">
      <w:pPr>
        <w:spacing w:line="600" w:lineRule="auto"/>
        <w:ind w:firstLine="539"/>
        <w:contextualSpacing/>
        <w:jc w:val="both"/>
        <w:rPr>
          <w:rFonts w:eastAsia="Times New Roman"/>
          <w:szCs w:val="24"/>
        </w:rPr>
      </w:pPr>
      <w:r>
        <w:rPr>
          <w:rFonts w:eastAsia="Times New Roman"/>
          <w:b/>
          <w:bCs/>
          <w:szCs w:val="24"/>
        </w:rPr>
        <w:t>ΠΑΝΑΓΙΩΤΑ ΚΟΖΟΜΠΟΛΗ</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Α</w:t>
      </w:r>
      <w:r>
        <w:rPr>
          <w:rFonts w:eastAsia="Times New Roman"/>
          <w:b/>
          <w:bCs/>
          <w:szCs w:val="24"/>
        </w:rPr>
        <w:t>ΜΑΝΑΤΙΔΗ:</w:t>
      </w:r>
      <w:r>
        <w:rPr>
          <w:rFonts w:eastAsia="Times New Roman"/>
          <w:szCs w:val="24"/>
        </w:rPr>
        <w:t xml:space="preserve"> Ναι.</w:t>
      </w:r>
    </w:p>
    <w:p w14:paraId="0A2B55CB" w14:textId="77777777" w:rsidR="005A3457" w:rsidRDefault="0013442F">
      <w:pPr>
        <w:spacing w:line="600" w:lineRule="auto"/>
        <w:ind w:firstLine="539"/>
        <w:contextualSpacing/>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A2B55CC" w14:textId="77777777" w:rsidR="005A3457" w:rsidRDefault="0013442F">
      <w:pPr>
        <w:spacing w:line="600" w:lineRule="auto"/>
        <w:ind w:firstLine="539"/>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Παρών.</w:t>
      </w:r>
    </w:p>
    <w:p w14:paraId="0A2B55CD" w14:textId="77777777" w:rsidR="005A3457" w:rsidRDefault="0013442F">
      <w:pPr>
        <w:spacing w:line="600" w:lineRule="auto"/>
        <w:ind w:firstLine="539"/>
        <w:contextualSpacing/>
        <w:jc w:val="both"/>
        <w:rPr>
          <w:rFonts w:eastAsia="Times New Roman"/>
          <w:szCs w:val="24"/>
        </w:rPr>
      </w:pPr>
      <w:r>
        <w:rPr>
          <w:rFonts w:eastAsia="Times New Roman"/>
          <w:b/>
          <w:szCs w:val="24"/>
        </w:rPr>
        <w:t>ΧΡΗΣΤΟΣ ΠΑΠΠΑΣ:</w:t>
      </w:r>
      <w:r>
        <w:rPr>
          <w:rFonts w:eastAsia="Times New Roman"/>
          <w:szCs w:val="24"/>
        </w:rPr>
        <w:t xml:space="preserve"> Όχι.</w:t>
      </w:r>
    </w:p>
    <w:p w14:paraId="0A2B55CE" w14:textId="77777777" w:rsidR="005A3457" w:rsidRDefault="0013442F">
      <w:pPr>
        <w:spacing w:line="600" w:lineRule="auto"/>
        <w:ind w:firstLine="539"/>
        <w:contextualSpacing/>
        <w:jc w:val="both"/>
        <w:rPr>
          <w:rFonts w:eastAsia="Times New Roman"/>
          <w:szCs w:val="24"/>
        </w:rPr>
      </w:pPr>
      <w:r>
        <w:rPr>
          <w:rFonts w:eastAsia="Times New Roman"/>
          <w:b/>
          <w:szCs w:val="24"/>
        </w:rPr>
        <w:lastRenderedPageBreak/>
        <w:t>ΑΘΑΝΑΣΙΟΣ ΠΑΦΙΛΗΣ:</w:t>
      </w:r>
      <w:r>
        <w:rPr>
          <w:rFonts w:eastAsia="Times New Roman"/>
          <w:szCs w:val="24"/>
        </w:rPr>
        <w:t xml:space="preserve"> Ναι.</w:t>
      </w:r>
    </w:p>
    <w:p w14:paraId="0A2B55CF"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0A2B55D0"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0A2B55D1" w14:textId="77777777" w:rsidR="005A3457" w:rsidRDefault="0013442F">
      <w:pPr>
        <w:spacing w:line="600" w:lineRule="auto"/>
        <w:ind w:firstLine="539"/>
        <w:contextualSpacing/>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A2B55D2" w14:textId="77777777" w:rsidR="005A3457" w:rsidRDefault="0013442F">
      <w:pPr>
        <w:spacing w:line="600" w:lineRule="auto"/>
        <w:ind w:firstLine="539"/>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w:t>
      </w:r>
      <w:r>
        <w:rPr>
          <w:rFonts w:eastAsia="Times New Roman"/>
          <w:szCs w:val="24"/>
        </w:rPr>
        <w:t xml:space="preserve"> το άρθρο 14 έγινε δεκτό ως έχει κατά πλειοψηφία.</w:t>
      </w:r>
    </w:p>
    <w:p w14:paraId="0A2B55D3" w14:textId="77777777" w:rsidR="005A3457" w:rsidRDefault="0013442F">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15 ως έχει;</w:t>
      </w:r>
    </w:p>
    <w:p w14:paraId="0A2B55D4" w14:textId="77777777" w:rsidR="005A3457" w:rsidRDefault="0013442F">
      <w:pPr>
        <w:spacing w:line="600" w:lineRule="auto"/>
        <w:ind w:firstLine="539"/>
        <w:contextualSpacing/>
        <w:jc w:val="both"/>
        <w:rPr>
          <w:rFonts w:eastAsia="Times New Roman"/>
          <w:szCs w:val="24"/>
        </w:rPr>
      </w:pPr>
      <w:r>
        <w:rPr>
          <w:rFonts w:eastAsia="Times New Roman"/>
          <w:b/>
          <w:bCs/>
          <w:szCs w:val="24"/>
        </w:rPr>
        <w:t>ΠΑΝΑΓΙΩΤΑ ΚΟΖΟΜΠΟΛΗ</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ΑΜΑΝΑΤΙΔΗ:</w:t>
      </w:r>
      <w:r>
        <w:rPr>
          <w:rFonts w:eastAsia="Times New Roman"/>
          <w:szCs w:val="24"/>
        </w:rPr>
        <w:t xml:space="preserve"> Ναι.</w:t>
      </w:r>
    </w:p>
    <w:p w14:paraId="0A2B55D5" w14:textId="77777777" w:rsidR="005A3457" w:rsidRDefault="0013442F">
      <w:pPr>
        <w:spacing w:line="600" w:lineRule="auto"/>
        <w:ind w:firstLine="539"/>
        <w:contextualSpacing/>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A2B55D6" w14:textId="77777777" w:rsidR="005A3457" w:rsidRDefault="0013442F">
      <w:pPr>
        <w:spacing w:line="600" w:lineRule="auto"/>
        <w:ind w:firstLine="539"/>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A2B55D7" w14:textId="77777777" w:rsidR="005A3457" w:rsidRDefault="0013442F">
      <w:pPr>
        <w:spacing w:line="600" w:lineRule="auto"/>
        <w:ind w:firstLine="539"/>
        <w:contextualSpacing/>
        <w:jc w:val="both"/>
        <w:rPr>
          <w:rFonts w:eastAsia="Times New Roman"/>
          <w:szCs w:val="24"/>
        </w:rPr>
      </w:pPr>
      <w:r>
        <w:rPr>
          <w:rFonts w:eastAsia="Times New Roman"/>
          <w:b/>
          <w:szCs w:val="24"/>
        </w:rPr>
        <w:t>ΧΡΗΣΤΟΣ ΠΑΠΠΑΣ:</w:t>
      </w:r>
      <w:r>
        <w:rPr>
          <w:rFonts w:eastAsia="Times New Roman"/>
          <w:szCs w:val="24"/>
        </w:rPr>
        <w:t xml:space="preserve"> Όχι.</w:t>
      </w:r>
    </w:p>
    <w:p w14:paraId="0A2B55D8" w14:textId="77777777" w:rsidR="005A3457" w:rsidRDefault="0013442F">
      <w:pPr>
        <w:spacing w:line="600" w:lineRule="auto"/>
        <w:ind w:firstLine="539"/>
        <w:contextualSpacing/>
        <w:jc w:val="both"/>
        <w:rPr>
          <w:rFonts w:eastAsia="Times New Roman"/>
          <w:szCs w:val="24"/>
        </w:rPr>
      </w:pPr>
      <w:r>
        <w:rPr>
          <w:rFonts w:eastAsia="Times New Roman"/>
          <w:b/>
          <w:szCs w:val="24"/>
        </w:rPr>
        <w:t>ΑΘΑΝΑΣΙΟΣ ΠΑΦΙΛΗΣ:</w:t>
      </w:r>
      <w:r>
        <w:rPr>
          <w:rFonts w:eastAsia="Times New Roman"/>
          <w:szCs w:val="24"/>
        </w:rPr>
        <w:t xml:space="preserve"> Ναι.</w:t>
      </w:r>
    </w:p>
    <w:p w14:paraId="0A2B55D9" w14:textId="77777777" w:rsidR="005A3457" w:rsidRDefault="0013442F">
      <w:pPr>
        <w:spacing w:line="600" w:lineRule="auto"/>
        <w:ind w:firstLine="539"/>
        <w:contextualSpacing/>
        <w:jc w:val="both"/>
        <w:rPr>
          <w:rFonts w:eastAsia="Times New Roman"/>
          <w:szCs w:val="24"/>
        </w:rPr>
      </w:pPr>
      <w:r>
        <w:rPr>
          <w:rFonts w:eastAsia="Times New Roman"/>
          <w:b/>
          <w:szCs w:val="24"/>
        </w:rPr>
        <w:t xml:space="preserve">ΔΗΜΗΤΡΙΟΣ ΚΑΜΜΕΝΟΣ </w:t>
      </w:r>
      <w:r>
        <w:rPr>
          <w:rFonts w:eastAsia="Times New Roman"/>
          <w:b/>
          <w:szCs w:val="24"/>
        </w:rPr>
        <w:t>(Η΄ Αντιπρόεδρος της Βουλής):</w:t>
      </w:r>
      <w:r>
        <w:rPr>
          <w:rFonts w:eastAsia="Times New Roman"/>
          <w:szCs w:val="24"/>
        </w:rPr>
        <w:t xml:space="preserve"> Ναι.</w:t>
      </w:r>
    </w:p>
    <w:p w14:paraId="0A2B55DA"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0A2B55DB" w14:textId="77777777" w:rsidR="005A3457" w:rsidRDefault="0013442F">
      <w:pPr>
        <w:spacing w:line="600" w:lineRule="auto"/>
        <w:ind w:firstLine="539"/>
        <w:contextualSpacing/>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A2B55DC" w14:textId="77777777" w:rsidR="005A3457" w:rsidRDefault="0013442F">
      <w:pPr>
        <w:spacing w:line="600" w:lineRule="auto"/>
        <w:ind w:firstLine="539"/>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το άρθρο 15 έγινε δεκτό ως έχει κατά πλειοψηφία.</w:t>
      </w:r>
    </w:p>
    <w:p w14:paraId="0A2B55DD" w14:textId="77777777" w:rsidR="005A3457" w:rsidRDefault="0013442F">
      <w:pPr>
        <w:spacing w:line="600" w:lineRule="auto"/>
        <w:ind w:firstLine="539"/>
        <w:contextualSpacing/>
        <w:jc w:val="both"/>
        <w:rPr>
          <w:rFonts w:eastAsia="Times New Roman"/>
          <w:bCs/>
          <w:szCs w:val="24"/>
        </w:rPr>
      </w:pPr>
      <w:r>
        <w:rPr>
          <w:rFonts w:eastAsia="Times New Roman"/>
          <w:bCs/>
          <w:szCs w:val="24"/>
        </w:rPr>
        <w:lastRenderedPageBreak/>
        <w:t>Ερωτάται το Σώμα: Γίνεται δεκτό το άρθρο 16 ως έχει;</w:t>
      </w:r>
    </w:p>
    <w:p w14:paraId="0A2B55DE" w14:textId="77777777" w:rsidR="005A3457" w:rsidRDefault="0013442F">
      <w:pPr>
        <w:spacing w:line="600" w:lineRule="auto"/>
        <w:ind w:firstLine="539"/>
        <w:contextualSpacing/>
        <w:jc w:val="both"/>
        <w:rPr>
          <w:rFonts w:eastAsia="Times New Roman"/>
          <w:szCs w:val="24"/>
        </w:rPr>
      </w:pPr>
      <w:r>
        <w:rPr>
          <w:rFonts w:eastAsia="Times New Roman"/>
          <w:b/>
          <w:bCs/>
          <w:szCs w:val="24"/>
        </w:rPr>
        <w:t>ΠΑΝΑΓΙΩΤΑ ΚΟΖΟΜΠΟΛΗ</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ΑΜΑΝΑΤΙΔ</w:t>
      </w:r>
      <w:r>
        <w:rPr>
          <w:rFonts w:eastAsia="Times New Roman"/>
          <w:b/>
          <w:bCs/>
          <w:szCs w:val="24"/>
        </w:rPr>
        <w:t>Η:</w:t>
      </w:r>
      <w:r>
        <w:rPr>
          <w:rFonts w:eastAsia="Times New Roman"/>
          <w:szCs w:val="24"/>
        </w:rPr>
        <w:t xml:space="preserve"> Ναι.</w:t>
      </w:r>
    </w:p>
    <w:p w14:paraId="0A2B55DF" w14:textId="77777777" w:rsidR="005A3457" w:rsidRDefault="0013442F">
      <w:pPr>
        <w:spacing w:line="600" w:lineRule="auto"/>
        <w:ind w:firstLine="539"/>
        <w:contextualSpacing/>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A2B55E0" w14:textId="77777777" w:rsidR="005A3457" w:rsidRDefault="0013442F">
      <w:pPr>
        <w:spacing w:line="600" w:lineRule="auto"/>
        <w:ind w:firstLine="539"/>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A2B55E1" w14:textId="77777777" w:rsidR="005A3457" w:rsidRDefault="0013442F">
      <w:pPr>
        <w:spacing w:line="600" w:lineRule="auto"/>
        <w:ind w:firstLine="539"/>
        <w:contextualSpacing/>
        <w:jc w:val="both"/>
        <w:rPr>
          <w:rFonts w:eastAsia="Times New Roman"/>
          <w:szCs w:val="24"/>
        </w:rPr>
      </w:pPr>
      <w:r>
        <w:rPr>
          <w:rFonts w:eastAsia="Times New Roman"/>
          <w:b/>
          <w:szCs w:val="24"/>
        </w:rPr>
        <w:t>ΧΡΗΣΤΟΣ ΠΑΠΠΑΣ:</w:t>
      </w:r>
      <w:r>
        <w:rPr>
          <w:rFonts w:eastAsia="Times New Roman"/>
          <w:szCs w:val="24"/>
        </w:rPr>
        <w:t xml:space="preserve"> Όχι.</w:t>
      </w:r>
    </w:p>
    <w:p w14:paraId="0A2B55E2" w14:textId="77777777" w:rsidR="005A3457" w:rsidRDefault="0013442F">
      <w:pPr>
        <w:spacing w:line="600" w:lineRule="auto"/>
        <w:ind w:firstLine="539"/>
        <w:contextualSpacing/>
        <w:jc w:val="both"/>
        <w:rPr>
          <w:rFonts w:eastAsia="Times New Roman"/>
          <w:szCs w:val="24"/>
        </w:rPr>
      </w:pPr>
      <w:r>
        <w:rPr>
          <w:rFonts w:eastAsia="Times New Roman"/>
          <w:b/>
          <w:szCs w:val="24"/>
        </w:rPr>
        <w:t>ΑΘΑΝΑΣΙΟΣ ΠΑΦΙΛΗΣ:</w:t>
      </w:r>
      <w:r>
        <w:rPr>
          <w:rFonts w:eastAsia="Times New Roman"/>
          <w:szCs w:val="24"/>
        </w:rPr>
        <w:t xml:space="preserve"> Ναι.</w:t>
      </w:r>
    </w:p>
    <w:p w14:paraId="0A2B55E3"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0A2B55E4"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0A2B55E5" w14:textId="77777777" w:rsidR="005A3457" w:rsidRDefault="0013442F">
      <w:pPr>
        <w:spacing w:line="600" w:lineRule="auto"/>
        <w:ind w:firstLine="539"/>
        <w:contextualSpacing/>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A2B55E6" w14:textId="77777777" w:rsidR="005A3457" w:rsidRDefault="0013442F">
      <w:pPr>
        <w:spacing w:line="600" w:lineRule="auto"/>
        <w:ind w:firstLine="539"/>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w:t>
      </w:r>
      <w:r>
        <w:rPr>
          <w:rFonts w:eastAsia="Times New Roman"/>
          <w:szCs w:val="24"/>
        </w:rPr>
        <w:t>16 έγινε δεκτό ως έχει κατά πλειοψηφία.</w:t>
      </w:r>
    </w:p>
    <w:p w14:paraId="0A2B55E7" w14:textId="77777777" w:rsidR="005A3457" w:rsidRDefault="0013442F">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17;</w:t>
      </w:r>
    </w:p>
    <w:p w14:paraId="0A2B55E8" w14:textId="77777777" w:rsidR="005A3457" w:rsidRDefault="0013442F">
      <w:pPr>
        <w:spacing w:line="600" w:lineRule="auto"/>
        <w:ind w:firstLine="539"/>
        <w:contextualSpacing/>
        <w:jc w:val="both"/>
        <w:rPr>
          <w:rFonts w:eastAsia="Times New Roman"/>
          <w:szCs w:val="24"/>
        </w:rPr>
      </w:pPr>
      <w:r>
        <w:rPr>
          <w:rFonts w:eastAsia="Times New Roman"/>
          <w:b/>
          <w:bCs/>
          <w:szCs w:val="24"/>
        </w:rPr>
        <w:t>ΠΑΝΑΓΙΩΤΑ ΚΟΖΟΜΠΟΛΗ</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ΑΜΑΝΑΤΙΔΗ:</w:t>
      </w:r>
      <w:r>
        <w:rPr>
          <w:rFonts w:eastAsia="Times New Roman"/>
          <w:szCs w:val="24"/>
        </w:rPr>
        <w:t xml:space="preserve"> Ναι.</w:t>
      </w:r>
    </w:p>
    <w:p w14:paraId="0A2B55E9" w14:textId="77777777" w:rsidR="005A3457" w:rsidRDefault="0013442F">
      <w:pPr>
        <w:spacing w:line="600" w:lineRule="auto"/>
        <w:ind w:firstLine="539"/>
        <w:contextualSpacing/>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A2B55EA" w14:textId="77777777" w:rsidR="005A3457" w:rsidRDefault="0013442F">
      <w:pPr>
        <w:spacing w:line="600" w:lineRule="auto"/>
        <w:ind w:firstLine="539"/>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A2B55EB" w14:textId="77777777" w:rsidR="005A3457" w:rsidRDefault="0013442F">
      <w:pPr>
        <w:spacing w:line="600" w:lineRule="auto"/>
        <w:ind w:firstLine="539"/>
        <w:contextualSpacing/>
        <w:jc w:val="both"/>
        <w:rPr>
          <w:rFonts w:eastAsia="Times New Roman"/>
          <w:szCs w:val="24"/>
        </w:rPr>
      </w:pPr>
      <w:r>
        <w:rPr>
          <w:rFonts w:eastAsia="Times New Roman"/>
          <w:b/>
          <w:szCs w:val="24"/>
        </w:rPr>
        <w:t>ΧΡΗΣΤΟΣ ΠΑΠΠΑΣ:</w:t>
      </w:r>
      <w:r>
        <w:rPr>
          <w:rFonts w:eastAsia="Times New Roman"/>
          <w:szCs w:val="24"/>
        </w:rPr>
        <w:t xml:space="preserve"> Όχι.</w:t>
      </w:r>
    </w:p>
    <w:p w14:paraId="0A2B55EC" w14:textId="77777777" w:rsidR="005A3457" w:rsidRDefault="0013442F">
      <w:pPr>
        <w:spacing w:line="600" w:lineRule="auto"/>
        <w:ind w:firstLine="539"/>
        <w:contextualSpacing/>
        <w:jc w:val="both"/>
        <w:rPr>
          <w:rFonts w:eastAsia="Times New Roman"/>
          <w:szCs w:val="24"/>
        </w:rPr>
      </w:pPr>
      <w:r>
        <w:rPr>
          <w:rFonts w:eastAsia="Times New Roman"/>
          <w:b/>
          <w:szCs w:val="24"/>
        </w:rPr>
        <w:t>ΑΘΑΝΑΣΙΟΣ ΠΑΦΙΛΗΣ:</w:t>
      </w:r>
      <w:r>
        <w:rPr>
          <w:rFonts w:eastAsia="Times New Roman"/>
          <w:szCs w:val="24"/>
        </w:rPr>
        <w:t xml:space="preserve"> Ναι.</w:t>
      </w:r>
    </w:p>
    <w:p w14:paraId="0A2B55ED" w14:textId="77777777" w:rsidR="005A3457" w:rsidRDefault="0013442F">
      <w:pPr>
        <w:spacing w:line="600" w:lineRule="auto"/>
        <w:ind w:firstLine="539"/>
        <w:contextualSpacing/>
        <w:jc w:val="both"/>
        <w:rPr>
          <w:rFonts w:eastAsia="Times New Roman"/>
          <w:szCs w:val="24"/>
        </w:rPr>
      </w:pPr>
      <w:r>
        <w:rPr>
          <w:rFonts w:eastAsia="Times New Roman"/>
          <w:b/>
          <w:szCs w:val="24"/>
        </w:rPr>
        <w:lastRenderedPageBreak/>
        <w:t xml:space="preserve">ΔΗΜΗΤΡΙΟΣ ΚΑΜΜΕΝΟΣ (Η΄ Αντιπρόεδρος </w:t>
      </w:r>
      <w:r>
        <w:rPr>
          <w:rFonts w:eastAsia="Times New Roman"/>
          <w:b/>
          <w:szCs w:val="24"/>
        </w:rPr>
        <w:t>της Βουλής):</w:t>
      </w:r>
      <w:r>
        <w:rPr>
          <w:rFonts w:eastAsia="Times New Roman"/>
          <w:szCs w:val="24"/>
        </w:rPr>
        <w:t xml:space="preserve"> Ναι.</w:t>
      </w:r>
    </w:p>
    <w:p w14:paraId="0A2B55EE"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0A2B55EF" w14:textId="77777777" w:rsidR="005A3457" w:rsidRDefault="0013442F">
      <w:pPr>
        <w:spacing w:line="600" w:lineRule="auto"/>
        <w:ind w:firstLine="539"/>
        <w:contextualSpacing/>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A2B55F0" w14:textId="77777777" w:rsidR="005A3457" w:rsidRDefault="0013442F">
      <w:pPr>
        <w:spacing w:line="600" w:lineRule="auto"/>
        <w:ind w:firstLine="539"/>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το νέο άρθρο 17 έγινε δεκτό κατά πλειοψηφία.</w:t>
      </w:r>
    </w:p>
    <w:p w14:paraId="0A2B55F1" w14:textId="77777777" w:rsidR="005A3457" w:rsidRDefault="0013442F">
      <w:pPr>
        <w:spacing w:line="600" w:lineRule="auto"/>
        <w:ind w:firstLine="539"/>
        <w:contextualSpacing/>
        <w:rPr>
          <w:rFonts w:eastAsia="Times New Roman"/>
          <w:bCs/>
          <w:szCs w:val="24"/>
        </w:rPr>
      </w:pPr>
      <w:r>
        <w:rPr>
          <w:rFonts w:eastAsia="Times New Roman"/>
          <w:bCs/>
          <w:szCs w:val="24"/>
        </w:rPr>
        <w:t>Εισερχόμαστε στην ψήφιση του ακροτελεύτιου άρθρου.</w:t>
      </w:r>
    </w:p>
    <w:p w14:paraId="0A2B55F2" w14:textId="77777777" w:rsidR="005A3457" w:rsidRDefault="0013442F">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ακροτελεύτιο άρθρο</w:t>
      </w:r>
      <w:r>
        <w:rPr>
          <w:rFonts w:eastAsia="Times New Roman"/>
          <w:bCs/>
          <w:szCs w:val="24"/>
        </w:rPr>
        <w:t xml:space="preserve"> της πρότασης;</w:t>
      </w:r>
    </w:p>
    <w:p w14:paraId="0A2B55F3" w14:textId="77777777" w:rsidR="005A3457" w:rsidRDefault="0013442F">
      <w:pPr>
        <w:spacing w:line="600" w:lineRule="auto"/>
        <w:ind w:firstLine="539"/>
        <w:contextualSpacing/>
        <w:jc w:val="both"/>
        <w:rPr>
          <w:rFonts w:eastAsia="Times New Roman"/>
          <w:szCs w:val="24"/>
        </w:rPr>
      </w:pPr>
      <w:r>
        <w:rPr>
          <w:rFonts w:eastAsia="Times New Roman"/>
          <w:b/>
          <w:bCs/>
          <w:szCs w:val="24"/>
        </w:rPr>
        <w:t>ΠΑΝΑΓΙΩΤΑ ΚΟΖΟΜΠΟΛΗ</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ΑΜΑΝΑΤΙΔΗ:</w:t>
      </w:r>
      <w:r>
        <w:rPr>
          <w:rFonts w:eastAsia="Times New Roman"/>
          <w:szCs w:val="24"/>
        </w:rPr>
        <w:t xml:space="preserve"> Ναι.</w:t>
      </w:r>
    </w:p>
    <w:p w14:paraId="0A2B55F4" w14:textId="77777777" w:rsidR="005A3457" w:rsidRDefault="0013442F">
      <w:pPr>
        <w:spacing w:line="600" w:lineRule="auto"/>
        <w:ind w:firstLine="539"/>
        <w:contextualSpacing/>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A2B55F5" w14:textId="77777777" w:rsidR="005A3457" w:rsidRDefault="0013442F">
      <w:pPr>
        <w:spacing w:line="600" w:lineRule="auto"/>
        <w:ind w:firstLine="539"/>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Ναι.</w:t>
      </w:r>
    </w:p>
    <w:p w14:paraId="0A2B55F6" w14:textId="77777777" w:rsidR="005A3457" w:rsidRDefault="0013442F">
      <w:pPr>
        <w:spacing w:line="600" w:lineRule="auto"/>
        <w:ind w:firstLine="539"/>
        <w:contextualSpacing/>
        <w:jc w:val="both"/>
        <w:rPr>
          <w:rFonts w:eastAsia="Times New Roman"/>
          <w:szCs w:val="24"/>
        </w:rPr>
      </w:pPr>
      <w:r>
        <w:rPr>
          <w:rFonts w:eastAsia="Times New Roman"/>
          <w:b/>
          <w:szCs w:val="24"/>
        </w:rPr>
        <w:t>ΧΡΗΣΤΟΣ ΠΑΠΠΑΣ:</w:t>
      </w:r>
      <w:r>
        <w:rPr>
          <w:rFonts w:eastAsia="Times New Roman"/>
          <w:szCs w:val="24"/>
        </w:rPr>
        <w:t xml:space="preserve"> Όχι.</w:t>
      </w:r>
    </w:p>
    <w:p w14:paraId="0A2B55F7" w14:textId="77777777" w:rsidR="005A3457" w:rsidRDefault="0013442F">
      <w:pPr>
        <w:spacing w:line="600" w:lineRule="auto"/>
        <w:ind w:firstLine="539"/>
        <w:contextualSpacing/>
        <w:jc w:val="both"/>
        <w:rPr>
          <w:rFonts w:eastAsia="Times New Roman"/>
          <w:szCs w:val="24"/>
        </w:rPr>
      </w:pPr>
      <w:r>
        <w:rPr>
          <w:rFonts w:eastAsia="Times New Roman"/>
          <w:b/>
          <w:szCs w:val="24"/>
        </w:rPr>
        <w:t>ΑΘΑΝΑΣΙΟΣ ΠΑΦΙΛΗΣ:</w:t>
      </w:r>
      <w:r>
        <w:rPr>
          <w:rFonts w:eastAsia="Times New Roman"/>
          <w:szCs w:val="24"/>
        </w:rPr>
        <w:t xml:space="preserve"> Ναι.</w:t>
      </w:r>
    </w:p>
    <w:p w14:paraId="0A2B55F8"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0A2B55F9"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0A2B55FA" w14:textId="77777777" w:rsidR="005A3457" w:rsidRDefault="0013442F">
      <w:pPr>
        <w:spacing w:line="600" w:lineRule="auto"/>
        <w:ind w:firstLine="539"/>
        <w:contextualSpacing/>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A2B55FB" w14:textId="77777777" w:rsidR="005A3457" w:rsidRDefault="0013442F">
      <w:pPr>
        <w:spacing w:line="600" w:lineRule="auto"/>
        <w:ind w:firstLine="539"/>
        <w:contextualSpacing/>
        <w:jc w:val="both"/>
        <w:rPr>
          <w:rFonts w:eastAsia="Times New Roman"/>
          <w:szCs w:val="24"/>
        </w:rPr>
      </w:pPr>
      <w:r>
        <w:rPr>
          <w:rFonts w:eastAsia="Times New Roman"/>
          <w:b/>
          <w:szCs w:val="24"/>
        </w:rPr>
        <w:lastRenderedPageBreak/>
        <w:t>ΠΡΟΕ</w:t>
      </w:r>
      <w:r>
        <w:rPr>
          <w:rFonts w:eastAsia="Times New Roman"/>
          <w:b/>
          <w:szCs w:val="24"/>
        </w:rPr>
        <w:t xml:space="preserve">ΔΡΕΥΩΝ (Σπυρίδων Λυκούδης): </w:t>
      </w:r>
      <w:r>
        <w:rPr>
          <w:rFonts w:eastAsia="Times New Roman"/>
          <w:szCs w:val="24"/>
        </w:rPr>
        <w:t>Τ</w:t>
      </w:r>
      <w:r>
        <w:rPr>
          <w:rFonts w:eastAsia="Times New Roman"/>
          <w:szCs w:val="24"/>
        </w:rPr>
        <w:t xml:space="preserve">ο </w:t>
      </w:r>
      <w:r>
        <w:rPr>
          <w:rFonts w:eastAsia="Times New Roman"/>
          <w:bCs/>
          <w:szCs w:val="24"/>
        </w:rPr>
        <w:t>ακροτελεύτιο</w:t>
      </w:r>
      <w:r>
        <w:rPr>
          <w:rFonts w:eastAsia="Times New Roman"/>
          <w:szCs w:val="24"/>
        </w:rPr>
        <w:t xml:space="preserve"> άρθρο έγινε δεκτό κατά πλειοψηφία.</w:t>
      </w:r>
    </w:p>
    <w:p w14:paraId="0A2B55FC" w14:textId="77777777" w:rsidR="005A3457" w:rsidRDefault="0013442F">
      <w:pPr>
        <w:spacing w:line="600" w:lineRule="auto"/>
        <w:ind w:firstLine="720"/>
        <w:contextualSpacing/>
        <w:jc w:val="both"/>
        <w:rPr>
          <w:rFonts w:eastAsia="Times New Roman" w:cs="Times New Roman"/>
          <w:szCs w:val="24"/>
        </w:rPr>
      </w:pPr>
      <w:r>
        <w:rPr>
          <w:rFonts w:eastAsia="Times New Roman" w:cs="Times New Roman"/>
          <w:szCs w:val="24"/>
        </w:rPr>
        <w:t>Συνεπώς η πρόταση του Προέδρου της Βουλής: «Για την τροποποίηση διατάξεων του Κανονισμού της Βουλής - Μέρος Β΄ (ΦΕΚ 51 Α΄/10.4.1997) και Μέρος Κοινοβουλευτικό (ΦΕΚ 106 Α΄/24.6.1</w:t>
      </w:r>
      <w:r>
        <w:rPr>
          <w:rFonts w:eastAsia="Times New Roman" w:cs="Times New Roman"/>
          <w:szCs w:val="24"/>
        </w:rPr>
        <w:t>987), όπως ισχύει» έγινε δεκτή επί της αρχής και επί των άρθρων.</w:t>
      </w:r>
    </w:p>
    <w:p w14:paraId="0A2B55FD" w14:textId="77777777" w:rsidR="005A3457" w:rsidRDefault="0013442F">
      <w:pPr>
        <w:spacing w:line="600" w:lineRule="auto"/>
        <w:ind w:firstLine="539"/>
        <w:contextualSpacing/>
        <w:jc w:val="both"/>
        <w:rPr>
          <w:rFonts w:eastAsia="Times New Roman" w:cs="Times New Roman"/>
          <w:szCs w:val="24"/>
        </w:rPr>
      </w:pPr>
      <w:r>
        <w:rPr>
          <w:rFonts w:eastAsia="Times New Roman" w:cs="Times New Roman"/>
          <w:szCs w:val="24"/>
        </w:rPr>
        <w:t>Προχωρούμε στην ψήφιση της πρότασης και στο σύνολο.</w:t>
      </w:r>
    </w:p>
    <w:p w14:paraId="0A2B55FE" w14:textId="77777777" w:rsidR="005A3457" w:rsidRDefault="0013442F">
      <w:pPr>
        <w:spacing w:line="600" w:lineRule="auto"/>
        <w:ind w:firstLine="539"/>
        <w:contextualSpacing/>
        <w:jc w:val="both"/>
        <w:rPr>
          <w:rFonts w:eastAsia="Times New Roman" w:cs="Times New Roman"/>
          <w:szCs w:val="24"/>
        </w:rPr>
      </w:pPr>
      <w:r>
        <w:rPr>
          <w:rFonts w:eastAsia="Times New Roman" w:cs="Times New Roman"/>
          <w:szCs w:val="24"/>
        </w:rPr>
        <w:t>Ερωτάται το Σώμα: Γίνεται δεκτή η πρόταση και στο σύνολο;</w:t>
      </w:r>
    </w:p>
    <w:p w14:paraId="0A2B55FF" w14:textId="77777777" w:rsidR="005A3457" w:rsidRDefault="0013442F">
      <w:pPr>
        <w:spacing w:line="600" w:lineRule="auto"/>
        <w:ind w:firstLine="539"/>
        <w:contextualSpacing/>
        <w:jc w:val="both"/>
        <w:rPr>
          <w:rFonts w:eastAsia="Times New Roman"/>
          <w:szCs w:val="24"/>
        </w:rPr>
      </w:pPr>
      <w:r>
        <w:rPr>
          <w:rFonts w:eastAsia="Times New Roman"/>
          <w:b/>
          <w:bCs/>
          <w:szCs w:val="24"/>
        </w:rPr>
        <w:t>ΠΑΝΑΓΙΩΤΑ ΚΟΖΟΜΠΟΛΗ</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ΑΜΑΝΑΤΙΔΗ:</w:t>
      </w:r>
      <w:r>
        <w:rPr>
          <w:rFonts w:eastAsia="Times New Roman"/>
          <w:szCs w:val="24"/>
        </w:rPr>
        <w:t xml:space="preserve"> Ναι.</w:t>
      </w:r>
    </w:p>
    <w:p w14:paraId="0A2B5600" w14:textId="77777777" w:rsidR="005A3457" w:rsidRDefault="0013442F">
      <w:pPr>
        <w:spacing w:line="600" w:lineRule="auto"/>
        <w:ind w:firstLine="539"/>
        <w:contextualSpacing/>
        <w:jc w:val="both"/>
        <w:rPr>
          <w:rFonts w:eastAsia="Times New Roman"/>
          <w:szCs w:val="24"/>
        </w:rPr>
      </w:pPr>
      <w:r>
        <w:rPr>
          <w:rFonts w:eastAsia="Times New Roman"/>
          <w:b/>
          <w:szCs w:val="24"/>
        </w:rPr>
        <w:t>ΙΩΑΝΝΗΣ ΤΡΑΓΑΚΗΣ:</w:t>
      </w:r>
      <w:r>
        <w:rPr>
          <w:rFonts w:eastAsia="Times New Roman"/>
          <w:szCs w:val="24"/>
        </w:rPr>
        <w:t xml:space="preserve"> Ναι.</w:t>
      </w:r>
    </w:p>
    <w:p w14:paraId="0A2B5601" w14:textId="77777777" w:rsidR="005A3457" w:rsidRDefault="0013442F">
      <w:pPr>
        <w:spacing w:line="600" w:lineRule="auto"/>
        <w:ind w:firstLine="539"/>
        <w:contextualSpacing/>
        <w:jc w:val="both"/>
        <w:rPr>
          <w:rFonts w:eastAsia="Times New Roman"/>
          <w:szCs w:val="24"/>
        </w:rPr>
      </w:pPr>
      <w:r>
        <w:rPr>
          <w:rFonts w:eastAsia="Times New Roman"/>
          <w:b/>
          <w:szCs w:val="24"/>
        </w:rPr>
        <w:t xml:space="preserve">ΘΕΟΔΩΡΟΣ </w:t>
      </w:r>
      <w:r>
        <w:rPr>
          <w:rFonts w:eastAsia="Times New Roman"/>
          <w:b/>
          <w:szCs w:val="24"/>
        </w:rPr>
        <w:t>ΠΑΠΑΘΕΟΔΩΡΟΥ:</w:t>
      </w:r>
      <w:r>
        <w:rPr>
          <w:rFonts w:eastAsia="Times New Roman"/>
          <w:szCs w:val="24"/>
        </w:rPr>
        <w:t xml:space="preserve"> Ναι.</w:t>
      </w:r>
    </w:p>
    <w:p w14:paraId="0A2B5602" w14:textId="77777777" w:rsidR="005A3457" w:rsidRDefault="0013442F">
      <w:pPr>
        <w:spacing w:line="600" w:lineRule="auto"/>
        <w:ind w:firstLine="539"/>
        <w:contextualSpacing/>
        <w:jc w:val="both"/>
        <w:rPr>
          <w:rFonts w:eastAsia="Times New Roman"/>
          <w:szCs w:val="24"/>
        </w:rPr>
      </w:pPr>
      <w:r>
        <w:rPr>
          <w:rFonts w:eastAsia="Times New Roman"/>
          <w:b/>
          <w:szCs w:val="24"/>
        </w:rPr>
        <w:t>ΧΡΗΣΤΟΣ ΠΑΠΠΑΣ:</w:t>
      </w:r>
      <w:r>
        <w:rPr>
          <w:rFonts w:eastAsia="Times New Roman"/>
          <w:szCs w:val="24"/>
        </w:rPr>
        <w:t xml:space="preserve"> Όχι.</w:t>
      </w:r>
    </w:p>
    <w:p w14:paraId="0A2B5603" w14:textId="77777777" w:rsidR="005A3457" w:rsidRDefault="0013442F">
      <w:pPr>
        <w:spacing w:line="600" w:lineRule="auto"/>
        <w:ind w:firstLine="539"/>
        <w:contextualSpacing/>
        <w:jc w:val="both"/>
        <w:rPr>
          <w:rFonts w:eastAsia="Times New Roman"/>
          <w:szCs w:val="24"/>
        </w:rPr>
      </w:pPr>
      <w:r>
        <w:rPr>
          <w:rFonts w:eastAsia="Times New Roman"/>
          <w:b/>
          <w:szCs w:val="24"/>
        </w:rPr>
        <w:t>ΑΘΑΝΑΣΙΟΣ ΠΑΦΙΛΗΣ:</w:t>
      </w:r>
      <w:r>
        <w:rPr>
          <w:rFonts w:eastAsia="Times New Roman"/>
          <w:szCs w:val="24"/>
        </w:rPr>
        <w:t xml:space="preserve"> Ναι.</w:t>
      </w:r>
    </w:p>
    <w:p w14:paraId="0A2B5604"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w:t>
      </w:r>
    </w:p>
    <w:p w14:paraId="0A2B5605" w14:textId="77777777" w:rsidR="005A3457" w:rsidRDefault="0013442F">
      <w:pPr>
        <w:spacing w:line="600" w:lineRule="auto"/>
        <w:ind w:firstLine="539"/>
        <w:contextualSpacing/>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0A2B5606" w14:textId="77777777" w:rsidR="005A3457" w:rsidRDefault="0013442F">
      <w:pPr>
        <w:spacing w:line="600" w:lineRule="auto"/>
        <w:ind w:firstLine="539"/>
        <w:contextualSpacing/>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A2B5607" w14:textId="77777777" w:rsidR="005A3457" w:rsidRDefault="0013442F">
      <w:pPr>
        <w:spacing w:line="600" w:lineRule="auto"/>
        <w:ind w:firstLine="539"/>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Η πρόταση έγινε δεκτή και στο σύνολο κατά πλειοψηφία.</w:t>
      </w:r>
    </w:p>
    <w:p w14:paraId="0A2B5608" w14:textId="77777777" w:rsidR="005A3457" w:rsidRDefault="0013442F">
      <w:pPr>
        <w:spacing w:line="600" w:lineRule="auto"/>
        <w:ind w:firstLine="720"/>
        <w:contextualSpacing/>
        <w:jc w:val="both"/>
        <w:rPr>
          <w:rFonts w:eastAsia="Times New Roman" w:cs="Times New Roman"/>
          <w:szCs w:val="24"/>
        </w:rPr>
      </w:pPr>
      <w:r>
        <w:rPr>
          <w:rFonts w:eastAsia="Times New Roman"/>
          <w:szCs w:val="24"/>
        </w:rPr>
        <w:lastRenderedPageBreak/>
        <w:t xml:space="preserve">Συνεπώς </w:t>
      </w:r>
      <w:r>
        <w:rPr>
          <w:rFonts w:eastAsia="Times New Roman" w:cs="Times New Roman"/>
          <w:szCs w:val="24"/>
        </w:rPr>
        <w:t>η πρόταση του Προέδρου της Βουλής: «Για την τροποποίηση διατάξεων του Κανονισμού της Βουλής - Μέρος Β΄ (ΦΕΚ 51 Α΄/10.4.1997) και Μέρος Κοινοβουλευτικό (ΦΕΚ 106 Α΄/24.6.1987), όπως ισχύει» έγινε δεκτή κατά πλειοψηφία επί της αρχής, επί των άρθρων κα</w:t>
      </w:r>
      <w:r>
        <w:rPr>
          <w:rFonts w:eastAsia="Times New Roman" w:cs="Times New Roman"/>
          <w:szCs w:val="24"/>
        </w:rPr>
        <w:t xml:space="preserve">ι του συνόλου και έχει ως εξής: </w:t>
      </w:r>
    </w:p>
    <w:p w14:paraId="0A2B5609" w14:textId="77777777" w:rsidR="005A3457" w:rsidRDefault="0013442F">
      <w:pPr>
        <w:spacing w:line="600" w:lineRule="auto"/>
        <w:ind w:firstLine="539"/>
        <w:contextualSpacing/>
        <w:jc w:val="center"/>
        <w:rPr>
          <w:rFonts w:eastAsia="Times New Roman"/>
          <w:szCs w:val="24"/>
        </w:rPr>
      </w:pPr>
      <w:r>
        <w:rPr>
          <w:rFonts w:eastAsia="Times New Roman"/>
          <w:szCs w:val="24"/>
        </w:rPr>
        <w:t>(Να καταχωριστεί το κείμενο της πρότασης</w:t>
      </w:r>
      <w:r>
        <w:rPr>
          <w:rFonts w:eastAsia="Times New Roman"/>
          <w:szCs w:val="24"/>
        </w:rPr>
        <w:t xml:space="preserve"> σελ. 49.α.</w:t>
      </w:r>
      <w:r>
        <w:rPr>
          <w:rFonts w:eastAsia="Times New Roman"/>
          <w:szCs w:val="24"/>
        </w:rPr>
        <w:t>)</w:t>
      </w:r>
    </w:p>
    <w:p w14:paraId="0A2B560A" w14:textId="77777777" w:rsidR="005A3457" w:rsidRDefault="0013442F">
      <w:pPr>
        <w:spacing w:line="600" w:lineRule="auto"/>
        <w:ind w:firstLine="539"/>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w:t>
      </w:r>
      <w:r>
        <w:rPr>
          <w:rFonts w:eastAsia="Times New Roman"/>
          <w:szCs w:val="24"/>
        </w:rPr>
        <w:t>ήφιση στο σύνολο της παραπάνω πρότασης του Προέδρου της Βουλής.</w:t>
      </w:r>
    </w:p>
    <w:p w14:paraId="0A2B560B" w14:textId="77777777" w:rsidR="005A3457" w:rsidRDefault="0013442F">
      <w:pPr>
        <w:spacing w:line="600" w:lineRule="auto"/>
        <w:ind w:firstLine="539"/>
        <w:contextualSpacing/>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0A2B560C" w14:textId="77777777" w:rsidR="005A3457" w:rsidRDefault="0013442F">
      <w:pPr>
        <w:spacing w:line="600" w:lineRule="auto"/>
        <w:ind w:firstLine="539"/>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Συνεπώς τ</w:t>
      </w:r>
      <w:r>
        <w:rPr>
          <w:rFonts w:eastAsia="Times New Roman"/>
          <w:szCs w:val="24"/>
        </w:rPr>
        <w:t>ο Σώμα παρέσχε τη ζητηθείσα εξουσιοδότηση.</w:t>
      </w:r>
    </w:p>
    <w:p w14:paraId="0A2B560D" w14:textId="77777777" w:rsidR="005A3457" w:rsidRDefault="0013442F">
      <w:pPr>
        <w:spacing w:line="600" w:lineRule="auto"/>
        <w:ind w:firstLine="54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w:t>
      </w:r>
      <w:r>
        <w:rPr>
          <w:rFonts w:eastAsia="Times New Roman" w:cs="Times New Roman"/>
          <w:szCs w:val="24"/>
        </w:rPr>
        <w:t>εδρίαση;</w:t>
      </w:r>
    </w:p>
    <w:p w14:paraId="0A2B560E" w14:textId="77777777" w:rsidR="005A3457" w:rsidRDefault="0013442F">
      <w:pPr>
        <w:spacing w:line="600" w:lineRule="auto"/>
        <w:ind w:firstLine="54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A2B560F" w14:textId="77777777" w:rsidR="005A3457" w:rsidRDefault="0013442F">
      <w:pPr>
        <w:spacing w:line="600" w:lineRule="auto"/>
        <w:ind w:firstLine="54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τη συναίνεση του Σώματος και ώρα 11.04΄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w:t>
      </w:r>
      <w:r>
        <w:rPr>
          <w:rFonts w:eastAsia="Times New Roman" w:cs="Times New Roman"/>
          <w:szCs w:val="24"/>
        </w:rPr>
        <w:lastRenderedPageBreak/>
        <w:t>μέρα</w:t>
      </w:r>
      <w:r>
        <w:rPr>
          <w:rFonts w:eastAsia="Times New Roman" w:cs="Times New Roman"/>
          <w:szCs w:val="24"/>
        </w:rPr>
        <w:t xml:space="preserve"> Τετάρτη 26 Ιουλίου 2017 και ώρα 10.00΄, με αντικείμενο εργασιών του Σώματος νομοθετική εργασία: </w:t>
      </w:r>
      <w:r>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του σχεδίου νόμου του Υπουργείου Εσωτερικών: «Ρυθμίσεις για τον εκσυγχρονισμό του θεσμικού πλαισίου οργάνωσης και λειτουργίας των Δημοτικών Επιχειρήσεων Ύδρευσης Αποχέτευσης (Δ</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Υ</w:t>
      </w:r>
      <w:r>
        <w:rPr>
          <w:rFonts w:eastAsia="Times New Roman" w:cs="Times New Roman"/>
          <w:szCs w:val="24"/>
        </w:rPr>
        <w:t>.</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Ρυθ</w:t>
      </w:r>
      <w:r>
        <w:rPr>
          <w:rFonts w:eastAsia="Times New Roman" w:cs="Times New Roman"/>
          <w:szCs w:val="24"/>
        </w:rPr>
        <w:t>μίσεις σχετικές με την οργάνωση, τη λειτουργία, τα οικονομικά και το προσωπικό των Ο</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Α</w:t>
      </w:r>
      <w:r>
        <w:rPr>
          <w:rFonts w:eastAsia="Times New Roman" w:cs="Times New Roman"/>
          <w:szCs w:val="24"/>
        </w:rPr>
        <w:t>.</w:t>
      </w:r>
      <w:r>
        <w:rPr>
          <w:rFonts w:eastAsia="Times New Roman" w:cs="Times New Roman"/>
          <w:szCs w:val="24"/>
        </w:rPr>
        <w:t>. Ευρωπαϊκοί Όμιλοι Εδαφικής Συνεργασίας. Μητρώο Πολιτών και άλλες διατάξεις.»</w:t>
      </w:r>
      <w:r>
        <w:rPr>
          <w:rFonts w:eastAsia="Times New Roman" w:cs="Times New Roman"/>
          <w:szCs w:val="24"/>
        </w:rPr>
        <w:t>.</w:t>
      </w:r>
    </w:p>
    <w:p w14:paraId="0A2B5610" w14:textId="77777777" w:rsidR="005A3457" w:rsidRDefault="0013442F">
      <w:pPr>
        <w:spacing w:line="600" w:lineRule="auto"/>
        <w:contextualSpacing/>
        <w:jc w:val="both"/>
        <w:rPr>
          <w:rFonts w:eastAsia="Times New Roman" w:cs="Times New Roman"/>
          <w:szCs w:val="24"/>
        </w:rPr>
      </w:pPr>
      <w:r>
        <w:rPr>
          <w:rFonts w:eastAsia="Times New Roman" w:cs="Times New Roman"/>
          <w:b/>
          <w:szCs w:val="24"/>
        </w:rPr>
        <w:t>Ο</w:t>
      </w:r>
      <w:r>
        <w:rPr>
          <w:rFonts w:eastAsia="Times New Roman" w:cs="Times New Roman"/>
          <w:b/>
          <w:bCs/>
          <w:szCs w:val="24"/>
        </w:rPr>
        <w:t xml:space="preserve"> ΠΡΟΕΔΡΟΣ                                                        </w:t>
      </w:r>
      <w:r>
        <w:rPr>
          <w:rFonts w:eastAsia="Times New Roman" w:cs="Times New Roman"/>
          <w:b/>
          <w:bCs/>
          <w:szCs w:val="24"/>
        </w:rPr>
        <w:t xml:space="preserve">    </w:t>
      </w:r>
      <w:r>
        <w:rPr>
          <w:rFonts w:eastAsia="Times New Roman" w:cs="Times New Roman"/>
          <w:b/>
          <w:bCs/>
          <w:szCs w:val="24"/>
        </w:rPr>
        <w:t xml:space="preserve">            ΟΙ ΓΡ</w:t>
      </w:r>
      <w:r>
        <w:rPr>
          <w:rFonts w:eastAsia="Times New Roman" w:cs="Times New Roman"/>
          <w:b/>
          <w:bCs/>
          <w:szCs w:val="24"/>
        </w:rPr>
        <w:t>ΑΜΜΑΤΕΙΣ</w:t>
      </w:r>
    </w:p>
    <w:sectPr w:rsidR="005A34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rr62K6JUMX8BJOkHHzOcjc3paWM=" w:salt="rnA3OcOTNgaqIEezz7eoJ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57"/>
    <w:rsid w:val="0013442F"/>
    <w:rsid w:val="005A3457"/>
    <w:rsid w:val="00DA50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54A7"/>
  <w15:docId w15:val="{9B810AFD-79C7-47F0-B77F-39538890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3360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3360B"/>
    <w:rPr>
      <w:rFonts w:ascii="Segoe UI" w:hAnsi="Segoe UI" w:cs="Segoe UI"/>
      <w:sz w:val="18"/>
      <w:szCs w:val="18"/>
    </w:rPr>
  </w:style>
  <w:style w:type="paragraph" w:styleId="a4">
    <w:name w:val="Revision"/>
    <w:hidden/>
    <w:uiPriority w:val="99"/>
    <w:semiHidden/>
    <w:rsid w:val="00A220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485</MetadataID>
    <Session xmlns="641f345b-441b-4b81-9152-adc2e73ba5e1">Β´</Session>
    <Date xmlns="641f345b-441b-4b81-9152-adc2e73ba5e1">2017-07-24T21:00:00+00:00</Date>
    <Status xmlns="641f345b-441b-4b81-9152-adc2e73ba5e1">
      <Url>http://srv-sp1/praktika/Lists/Incoming_Metadata/EditForm.aspx?ID=485&amp;Source=/praktika/Recordings_Library/Forms/AllItems.aspx</Url>
      <Description>Δημοσιεύτηκε</Description>
    </Status>
    <Meeting xmlns="641f345b-441b-4b81-9152-adc2e73ba5e1">ΡΝΖ´</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A1CCC-377D-4B4F-9FAB-0E0EAAE97663}">
  <ds:schemaRefs>
    <ds:schemaRef ds:uri="http://schemas.microsoft.com/sharepoint/v3/contenttype/forms"/>
  </ds:schemaRefs>
</ds:datastoreItem>
</file>

<file path=customXml/itemProps2.xml><?xml version="1.0" encoding="utf-8"?>
<ds:datastoreItem xmlns:ds="http://schemas.openxmlformats.org/officeDocument/2006/customXml" ds:itemID="{149ED5AA-100F-4786-A7D9-8B9B7BD0F4DE}">
  <ds:schemaRefs>
    <ds:schemaRef ds:uri="641f345b-441b-4b81-9152-adc2e73ba5e1"/>
    <ds:schemaRef ds:uri="http://purl.org/dc/terms/"/>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259420CA-C81A-4560-A569-4A11573D0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A6A6EF-BF87-4299-AFCF-4122FD77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7603</Words>
  <Characters>41057</Characters>
  <Application>Microsoft Office Word</Application>
  <DocSecurity>0</DocSecurity>
  <Lines>342</Lines>
  <Paragraphs>97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2017-07-28T10:47:00Z</dcterms:created>
  <dcterms:modified xsi:type="dcterms:W3CDTF">2017-07-28T10:47:00Z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