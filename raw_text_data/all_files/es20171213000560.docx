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EC4C0" w14:textId="77777777" w:rsidR="00087BC7" w:rsidRPr="00087BC7" w:rsidRDefault="00087BC7" w:rsidP="00087BC7">
      <w:pPr>
        <w:spacing w:after="0" w:line="360" w:lineRule="auto"/>
        <w:rPr>
          <w:ins w:id="0" w:author="Φλούδα Χριστίνα" w:date="2018-01-02T09:49:00Z"/>
          <w:rFonts w:eastAsia="Times New Roman"/>
          <w:szCs w:val="24"/>
          <w:lang w:eastAsia="en-US"/>
        </w:rPr>
      </w:pPr>
      <w:bookmarkStart w:id="1" w:name="_GoBack"/>
      <w:bookmarkEnd w:id="1"/>
      <w:ins w:id="2" w:author="Φλούδα Χριστίνα" w:date="2018-01-02T09:49:00Z">
        <w:r w:rsidRPr="00087BC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A8EE978" w14:textId="77777777" w:rsidR="00087BC7" w:rsidRPr="00087BC7" w:rsidRDefault="00087BC7" w:rsidP="00087BC7">
      <w:pPr>
        <w:spacing w:after="0" w:line="360" w:lineRule="auto"/>
        <w:rPr>
          <w:ins w:id="3" w:author="Φλούδα Χριστίνα" w:date="2018-01-02T09:49:00Z"/>
          <w:rFonts w:eastAsia="Times New Roman"/>
          <w:szCs w:val="24"/>
          <w:lang w:eastAsia="en-US"/>
        </w:rPr>
      </w:pPr>
    </w:p>
    <w:p w14:paraId="579F8AC4" w14:textId="77777777" w:rsidR="00087BC7" w:rsidRPr="00087BC7" w:rsidRDefault="00087BC7" w:rsidP="00087BC7">
      <w:pPr>
        <w:spacing w:after="0" w:line="360" w:lineRule="auto"/>
        <w:rPr>
          <w:ins w:id="4" w:author="Φλούδα Χριστίνα" w:date="2018-01-02T09:49:00Z"/>
          <w:rFonts w:eastAsia="Times New Roman"/>
          <w:szCs w:val="24"/>
          <w:lang w:eastAsia="en-US"/>
        </w:rPr>
      </w:pPr>
      <w:ins w:id="5" w:author="Φλούδα Χριστίνα" w:date="2018-01-02T09:49:00Z">
        <w:r w:rsidRPr="00087BC7">
          <w:rPr>
            <w:rFonts w:eastAsia="Times New Roman"/>
            <w:szCs w:val="24"/>
            <w:lang w:eastAsia="en-US"/>
          </w:rPr>
          <w:t>ΠΙΝΑΚΑΣ ΠΕΡΙΕΧΟΜΕΝΩΝ</w:t>
        </w:r>
      </w:ins>
    </w:p>
    <w:p w14:paraId="1E9B69E1" w14:textId="77777777" w:rsidR="00087BC7" w:rsidRPr="00087BC7" w:rsidRDefault="00087BC7" w:rsidP="00087BC7">
      <w:pPr>
        <w:spacing w:after="0" w:line="360" w:lineRule="auto"/>
        <w:rPr>
          <w:ins w:id="6" w:author="Φλούδα Χριστίνα" w:date="2018-01-02T09:49:00Z"/>
          <w:rFonts w:eastAsia="Times New Roman"/>
          <w:szCs w:val="24"/>
          <w:lang w:eastAsia="en-US"/>
        </w:rPr>
      </w:pPr>
      <w:ins w:id="7" w:author="Φλούδα Χριστίνα" w:date="2018-01-02T09:49:00Z">
        <w:r w:rsidRPr="00087BC7">
          <w:rPr>
            <w:rFonts w:eastAsia="Times New Roman"/>
            <w:szCs w:val="24"/>
            <w:lang w:eastAsia="en-US"/>
          </w:rPr>
          <w:t xml:space="preserve">ΙΖ΄ ΠΕΡΙΟΔΟΣ </w:t>
        </w:r>
      </w:ins>
    </w:p>
    <w:p w14:paraId="4B39AD10" w14:textId="77777777" w:rsidR="00087BC7" w:rsidRPr="00087BC7" w:rsidRDefault="00087BC7" w:rsidP="00087BC7">
      <w:pPr>
        <w:spacing w:after="0" w:line="360" w:lineRule="auto"/>
        <w:rPr>
          <w:ins w:id="8" w:author="Φλούδα Χριστίνα" w:date="2018-01-02T09:49:00Z"/>
          <w:rFonts w:eastAsia="Times New Roman"/>
          <w:szCs w:val="24"/>
          <w:lang w:eastAsia="en-US"/>
        </w:rPr>
      </w:pPr>
      <w:ins w:id="9" w:author="Φλούδα Χριστίνα" w:date="2018-01-02T09:49:00Z">
        <w:r w:rsidRPr="00087BC7">
          <w:rPr>
            <w:rFonts w:eastAsia="Times New Roman"/>
            <w:szCs w:val="24"/>
            <w:lang w:eastAsia="en-US"/>
          </w:rPr>
          <w:t>ΠΡΟΕΔΡΕΥΟΜΕΝΗΣ ΚΟΙΝΟΒΟΥΛΕΥΤΙΚΗΣ ΔΗΜΟΚΡΑΤΙΑΣ</w:t>
        </w:r>
      </w:ins>
    </w:p>
    <w:p w14:paraId="7EB10DDC" w14:textId="77777777" w:rsidR="00087BC7" w:rsidRPr="00087BC7" w:rsidRDefault="00087BC7" w:rsidP="00087BC7">
      <w:pPr>
        <w:spacing w:after="0" w:line="360" w:lineRule="auto"/>
        <w:rPr>
          <w:ins w:id="10" w:author="Φλούδα Χριστίνα" w:date="2018-01-02T09:49:00Z"/>
          <w:rFonts w:eastAsia="Times New Roman"/>
          <w:szCs w:val="24"/>
          <w:lang w:eastAsia="en-US"/>
        </w:rPr>
      </w:pPr>
      <w:ins w:id="11" w:author="Φλούδα Χριστίνα" w:date="2018-01-02T09:49:00Z">
        <w:r w:rsidRPr="00087BC7">
          <w:rPr>
            <w:rFonts w:eastAsia="Times New Roman"/>
            <w:szCs w:val="24"/>
            <w:lang w:eastAsia="en-US"/>
          </w:rPr>
          <w:t>ΣΥΝΟΔΟΣ Γ΄</w:t>
        </w:r>
      </w:ins>
    </w:p>
    <w:p w14:paraId="696DA2F6" w14:textId="77777777" w:rsidR="00087BC7" w:rsidRPr="00087BC7" w:rsidRDefault="00087BC7" w:rsidP="00087BC7">
      <w:pPr>
        <w:spacing w:after="0" w:line="360" w:lineRule="auto"/>
        <w:rPr>
          <w:ins w:id="12" w:author="Φλούδα Χριστίνα" w:date="2018-01-02T09:49:00Z"/>
          <w:rFonts w:eastAsia="Times New Roman"/>
          <w:szCs w:val="24"/>
          <w:lang w:eastAsia="en-US"/>
        </w:rPr>
      </w:pPr>
    </w:p>
    <w:p w14:paraId="2E11A2E4" w14:textId="77777777" w:rsidR="00087BC7" w:rsidRPr="00087BC7" w:rsidRDefault="00087BC7" w:rsidP="00087BC7">
      <w:pPr>
        <w:spacing w:after="0" w:line="360" w:lineRule="auto"/>
        <w:rPr>
          <w:ins w:id="13" w:author="Φλούδα Χριστίνα" w:date="2018-01-02T09:49:00Z"/>
          <w:rFonts w:eastAsia="Times New Roman"/>
          <w:szCs w:val="24"/>
          <w:lang w:eastAsia="en-US"/>
        </w:rPr>
      </w:pPr>
      <w:ins w:id="14" w:author="Φλούδα Χριστίνα" w:date="2018-01-02T09:49:00Z">
        <w:r w:rsidRPr="00087BC7">
          <w:rPr>
            <w:rFonts w:eastAsia="Times New Roman"/>
            <w:szCs w:val="24"/>
            <w:lang w:eastAsia="en-US"/>
          </w:rPr>
          <w:t>ΣΥΝΕΔΡΙΑΣΗ ΜΣΤ΄</w:t>
        </w:r>
      </w:ins>
    </w:p>
    <w:p w14:paraId="75A2D167" w14:textId="77777777" w:rsidR="00087BC7" w:rsidRPr="00087BC7" w:rsidRDefault="00087BC7" w:rsidP="00087BC7">
      <w:pPr>
        <w:spacing w:after="0" w:line="360" w:lineRule="auto"/>
        <w:rPr>
          <w:ins w:id="15" w:author="Φλούδα Χριστίνα" w:date="2018-01-02T09:49:00Z"/>
          <w:rFonts w:eastAsia="Times New Roman"/>
          <w:szCs w:val="24"/>
          <w:lang w:eastAsia="en-US"/>
        </w:rPr>
      </w:pPr>
      <w:ins w:id="16" w:author="Φλούδα Χριστίνα" w:date="2018-01-02T09:49:00Z">
        <w:r w:rsidRPr="00087BC7">
          <w:rPr>
            <w:rFonts w:eastAsia="Times New Roman"/>
            <w:szCs w:val="24"/>
            <w:lang w:eastAsia="en-US"/>
          </w:rPr>
          <w:t>Τετάρτη  13 Δεκεμβρίου 2017</w:t>
        </w:r>
      </w:ins>
    </w:p>
    <w:p w14:paraId="02484EB0" w14:textId="77777777" w:rsidR="00087BC7" w:rsidRPr="00087BC7" w:rsidRDefault="00087BC7" w:rsidP="00087BC7">
      <w:pPr>
        <w:spacing w:after="0" w:line="360" w:lineRule="auto"/>
        <w:rPr>
          <w:ins w:id="17" w:author="Φλούδα Χριστίνα" w:date="2018-01-02T09:49:00Z"/>
          <w:rFonts w:eastAsia="Times New Roman"/>
          <w:szCs w:val="24"/>
          <w:lang w:eastAsia="en-US"/>
        </w:rPr>
      </w:pPr>
    </w:p>
    <w:p w14:paraId="2AFF6991" w14:textId="77777777" w:rsidR="00087BC7" w:rsidRPr="00087BC7" w:rsidRDefault="00087BC7" w:rsidP="00087BC7">
      <w:pPr>
        <w:spacing w:after="0" w:line="360" w:lineRule="auto"/>
        <w:rPr>
          <w:ins w:id="18" w:author="Φλούδα Χριστίνα" w:date="2018-01-02T09:49:00Z"/>
          <w:rFonts w:eastAsia="Times New Roman"/>
          <w:szCs w:val="24"/>
          <w:lang w:eastAsia="en-US"/>
        </w:rPr>
      </w:pPr>
      <w:ins w:id="19" w:author="Φλούδα Χριστίνα" w:date="2018-01-02T09:49:00Z">
        <w:r w:rsidRPr="00087BC7">
          <w:rPr>
            <w:rFonts w:eastAsia="Times New Roman"/>
            <w:szCs w:val="24"/>
            <w:lang w:eastAsia="en-US"/>
          </w:rPr>
          <w:t>ΘΕΜΑΤΑ</w:t>
        </w:r>
      </w:ins>
    </w:p>
    <w:p w14:paraId="238198ED" w14:textId="77777777" w:rsidR="00087BC7" w:rsidRPr="00087BC7" w:rsidRDefault="00087BC7" w:rsidP="00087BC7">
      <w:pPr>
        <w:spacing w:after="0" w:line="360" w:lineRule="auto"/>
        <w:rPr>
          <w:ins w:id="20" w:author="Φλούδα Χριστίνα" w:date="2018-01-02T09:49:00Z"/>
          <w:rFonts w:eastAsia="Times New Roman"/>
          <w:szCs w:val="24"/>
          <w:lang w:eastAsia="en-US"/>
        </w:rPr>
      </w:pPr>
      <w:ins w:id="21" w:author="Φλούδα Χριστίνα" w:date="2018-01-02T09:49:00Z">
        <w:r w:rsidRPr="00087BC7">
          <w:rPr>
            <w:rFonts w:eastAsia="Times New Roman"/>
            <w:szCs w:val="24"/>
            <w:lang w:eastAsia="en-US"/>
          </w:rPr>
          <w:t xml:space="preserve"> </w:t>
        </w:r>
        <w:r w:rsidRPr="00087BC7">
          <w:rPr>
            <w:rFonts w:eastAsia="Times New Roman"/>
            <w:szCs w:val="24"/>
            <w:lang w:eastAsia="en-US"/>
          </w:rPr>
          <w:br/>
          <w:t xml:space="preserve">Α. ΕΙΔΙΚΑ ΘΕΜΑΤΑ </w:t>
        </w:r>
        <w:r w:rsidRPr="00087BC7">
          <w:rPr>
            <w:rFonts w:eastAsia="Times New Roman"/>
            <w:szCs w:val="24"/>
            <w:lang w:eastAsia="en-US"/>
          </w:rPr>
          <w:br/>
          <w:t xml:space="preserve">1.  Άδεια απουσίας της Βουλευτού κ. Α. Μάρκου, σελ. </w:t>
        </w:r>
        <w:r w:rsidRPr="00087BC7">
          <w:rPr>
            <w:rFonts w:eastAsia="Times New Roman"/>
            <w:szCs w:val="24"/>
            <w:lang w:eastAsia="en-US"/>
          </w:rPr>
          <w:br/>
          <w:t xml:space="preserve">2. Ανακοινώνεται ότι τη συνεδρίαση παρακολουθούν μαθητές από το Γυμνάσιο </w:t>
        </w:r>
        <w:proofErr w:type="spellStart"/>
        <w:r w:rsidRPr="00087BC7">
          <w:rPr>
            <w:rFonts w:eastAsia="Times New Roman"/>
            <w:szCs w:val="24"/>
            <w:lang w:eastAsia="en-US"/>
          </w:rPr>
          <w:t>Ερασμείου</w:t>
        </w:r>
        <w:proofErr w:type="spellEnd"/>
        <w:r w:rsidRPr="00087BC7">
          <w:rPr>
            <w:rFonts w:eastAsia="Times New Roman"/>
            <w:szCs w:val="24"/>
            <w:lang w:eastAsia="en-US"/>
          </w:rPr>
          <w:t xml:space="preserve"> </w:t>
        </w:r>
        <w:proofErr w:type="spellStart"/>
        <w:r w:rsidRPr="00087BC7">
          <w:rPr>
            <w:rFonts w:eastAsia="Times New Roman"/>
            <w:szCs w:val="24"/>
            <w:lang w:eastAsia="en-US"/>
          </w:rPr>
          <w:t>Ελληνογερμανικής</w:t>
        </w:r>
        <w:proofErr w:type="spellEnd"/>
        <w:r w:rsidRPr="00087BC7">
          <w:rPr>
            <w:rFonts w:eastAsia="Times New Roman"/>
            <w:szCs w:val="24"/>
            <w:lang w:eastAsia="en-US"/>
          </w:rPr>
          <w:t xml:space="preserve"> Σχολής, το 9ο Δημοτικό Σχολείο Βύρωνα, το 3ο Γυμνάσιο Θήβας, το Δημοτικό Σχολείο </w:t>
        </w:r>
        <w:proofErr w:type="spellStart"/>
        <w:r w:rsidRPr="00087BC7">
          <w:rPr>
            <w:rFonts w:eastAsia="Times New Roman"/>
            <w:szCs w:val="24"/>
            <w:lang w:eastAsia="en-US"/>
          </w:rPr>
          <w:t>Δαλαιμανάρας</w:t>
        </w:r>
        <w:proofErr w:type="spellEnd"/>
        <w:r w:rsidRPr="00087BC7">
          <w:rPr>
            <w:rFonts w:eastAsia="Times New Roman"/>
            <w:szCs w:val="24"/>
            <w:lang w:eastAsia="en-US"/>
          </w:rPr>
          <w:t xml:space="preserve"> Αργολίδας, το Γυμνάσιο Κυπαρισσίας, το 3ο Γυμνάσιο Τρίπολης, το 1ο Γυμνάσιο </w:t>
        </w:r>
        <w:proofErr w:type="spellStart"/>
        <w:r w:rsidRPr="00087BC7">
          <w:rPr>
            <w:rFonts w:eastAsia="Times New Roman"/>
            <w:szCs w:val="24"/>
            <w:lang w:eastAsia="en-US"/>
          </w:rPr>
          <w:t>Φιλιππιάδας</w:t>
        </w:r>
        <w:proofErr w:type="spellEnd"/>
        <w:r w:rsidRPr="00087BC7">
          <w:rPr>
            <w:rFonts w:eastAsia="Times New Roman"/>
            <w:szCs w:val="24"/>
            <w:lang w:eastAsia="en-US"/>
          </w:rPr>
          <w:t xml:space="preserve"> και το Σχολείο Δεύτερης Ευκαιρίας Καλλιθέας, σελ. </w:t>
        </w:r>
        <w:r w:rsidRPr="00087BC7">
          <w:rPr>
            <w:rFonts w:eastAsia="Times New Roman"/>
            <w:szCs w:val="24"/>
            <w:lang w:eastAsia="en-US"/>
          </w:rPr>
          <w:br/>
          <w:t xml:space="preserve">3. Επί διαδικαστικού θέματος, σελ. </w:t>
        </w:r>
        <w:r w:rsidRPr="00087BC7">
          <w:rPr>
            <w:rFonts w:eastAsia="Times New Roman"/>
            <w:szCs w:val="24"/>
            <w:lang w:eastAsia="en-US"/>
          </w:rPr>
          <w:br/>
          <w:t xml:space="preserve">4. Επί προσωπικού θέματος, σελ. </w:t>
        </w:r>
        <w:r w:rsidRPr="00087BC7">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13-12-2017 ποινική δικογραφία που αφορά στους πρώην Υπουργούς Οικονομικών κ.κ. Ευάγγελο Βενιζέλο και Ιωάννη Στουρνάρα, σελ. </w:t>
        </w:r>
        <w:r w:rsidRPr="00087BC7">
          <w:rPr>
            <w:rFonts w:eastAsia="Times New Roman"/>
            <w:szCs w:val="24"/>
            <w:lang w:eastAsia="en-US"/>
          </w:rPr>
          <w:br/>
          <w:t xml:space="preserve"> </w:t>
        </w:r>
        <w:r w:rsidRPr="00087BC7">
          <w:rPr>
            <w:rFonts w:eastAsia="Times New Roman"/>
            <w:szCs w:val="24"/>
            <w:lang w:eastAsia="en-US"/>
          </w:rPr>
          <w:br/>
          <w:t xml:space="preserve">Β. ΝΟΜΟΘΕΤΙΚΗ ΕΡΓΑΣΙΑ </w:t>
        </w:r>
        <w:r w:rsidRPr="00087BC7">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2018», σελ. </w:t>
        </w:r>
        <w:r w:rsidRPr="00087BC7">
          <w:rPr>
            <w:rFonts w:eastAsia="Times New Roman"/>
            <w:szCs w:val="24"/>
            <w:lang w:eastAsia="en-US"/>
          </w:rPr>
          <w:br/>
          <w:t xml:space="preserve"> </w:t>
        </w:r>
        <w:r w:rsidRPr="00087BC7">
          <w:rPr>
            <w:rFonts w:eastAsia="Times New Roman"/>
            <w:szCs w:val="24"/>
            <w:lang w:eastAsia="en-US"/>
          </w:rPr>
          <w:br/>
        </w:r>
      </w:ins>
    </w:p>
    <w:p w14:paraId="3DD47DE3" w14:textId="77777777" w:rsidR="00087BC7" w:rsidRPr="00087BC7" w:rsidRDefault="00087BC7" w:rsidP="00087BC7">
      <w:pPr>
        <w:spacing w:after="0" w:line="360" w:lineRule="auto"/>
        <w:rPr>
          <w:ins w:id="22" w:author="Φλούδα Χριστίνα" w:date="2018-01-02T09:49:00Z"/>
          <w:rFonts w:eastAsia="Times New Roman"/>
          <w:szCs w:val="24"/>
          <w:lang w:eastAsia="en-US"/>
        </w:rPr>
      </w:pPr>
    </w:p>
    <w:p w14:paraId="1BEE3360" w14:textId="77777777" w:rsidR="00087BC7" w:rsidRPr="00087BC7" w:rsidRDefault="00087BC7" w:rsidP="00087BC7">
      <w:pPr>
        <w:spacing w:after="0" w:line="360" w:lineRule="auto"/>
        <w:rPr>
          <w:ins w:id="23" w:author="Φλούδα Χριστίνα" w:date="2018-01-02T09:49:00Z"/>
          <w:rFonts w:eastAsia="Times New Roman"/>
          <w:szCs w:val="24"/>
          <w:lang w:eastAsia="en-US"/>
        </w:rPr>
      </w:pPr>
      <w:ins w:id="24" w:author="Φλούδα Χριστίνα" w:date="2018-01-02T09:49:00Z">
        <w:r w:rsidRPr="00087BC7">
          <w:rPr>
            <w:rFonts w:eastAsia="Times New Roman"/>
            <w:szCs w:val="24"/>
            <w:lang w:eastAsia="en-US"/>
          </w:rPr>
          <w:t>ΠΡΟΕΔΡΕΥΟΝΤΕΣ</w:t>
        </w:r>
      </w:ins>
    </w:p>
    <w:p w14:paraId="1C35AF69" w14:textId="77777777" w:rsidR="00087BC7" w:rsidRPr="00087BC7" w:rsidRDefault="00087BC7" w:rsidP="00087BC7">
      <w:pPr>
        <w:spacing w:after="0" w:line="360" w:lineRule="auto"/>
        <w:rPr>
          <w:ins w:id="25" w:author="Φλούδα Χριστίνα" w:date="2018-01-02T09:49:00Z"/>
          <w:rFonts w:eastAsia="Times New Roman"/>
          <w:szCs w:val="24"/>
          <w:lang w:eastAsia="en-US"/>
        </w:rPr>
      </w:pPr>
    </w:p>
    <w:p w14:paraId="52971833" w14:textId="77777777" w:rsidR="00087BC7" w:rsidRPr="00087BC7" w:rsidRDefault="00087BC7" w:rsidP="00087BC7">
      <w:pPr>
        <w:spacing w:after="0" w:line="360" w:lineRule="auto"/>
        <w:rPr>
          <w:ins w:id="26" w:author="Φλούδα Χριστίνα" w:date="2018-01-02T09:49:00Z"/>
          <w:rFonts w:eastAsia="Times New Roman"/>
          <w:szCs w:val="24"/>
          <w:lang w:eastAsia="en-US"/>
        </w:rPr>
      </w:pPr>
      <w:ins w:id="27" w:author="Φλούδα Χριστίνα" w:date="2018-01-02T09:49:00Z">
        <w:r w:rsidRPr="00087BC7">
          <w:rPr>
            <w:rFonts w:eastAsia="Times New Roman"/>
            <w:szCs w:val="24"/>
            <w:lang w:eastAsia="en-US"/>
          </w:rPr>
          <w:t>ΒΑΡΕΜΕΝΟΣ Γ. , σελ.</w:t>
        </w:r>
        <w:r w:rsidRPr="00087BC7">
          <w:rPr>
            <w:rFonts w:eastAsia="Times New Roman"/>
            <w:szCs w:val="24"/>
            <w:lang w:eastAsia="en-US"/>
          </w:rPr>
          <w:br/>
          <w:t>ΓΕΩΡΓΙΑΔΗΣ Μ. , σελ.</w:t>
        </w:r>
        <w:r w:rsidRPr="00087BC7">
          <w:rPr>
            <w:rFonts w:eastAsia="Times New Roman"/>
            <w:szCs w:val="24"/>
            <w:lang w:eastAsia="en-US"/>
          </w:rPr>
          <w:br/>
          <w:t>ΚΡΕΜΑΣΤΙΝΟΣ Δ. , σελ.</w:t>
        </w:r>
        <w:r w:rsidRPr="00087BC7">
          <w:rPr>
            <w:rFonts w:eastAsia="Times New Roman"/>
            <w:szCs w:val="24"/>
            <w:lang w:eastAsia="en-US"/>
          </w:rPr>
          <w:br/>
          <w:t>ΛΑΜΠΡΟΥΛΗΣ Γ. , σελ.</w:t>
        </w:r>
        <w:r w:rsidRPr="00087BC7">
          <w:rPr>
            <w:rFonts w:eastAsia="Times New Roman"/>
            <w:szCs w:val="24"/>
            <w:lang w:eastAsia="en-US"/>
          </w:rPr>
          <w:br/>
          <w:t>ΛΥΚΟΥΔΗΣ Σ. , σελ.</w:t>
        </w:r>
        <w:r w:rsidRPr="00087BC7">
          <w:rPr>
            <w:rFonts w:eastAsia="Times New Roman"/>
            <w:szCs w:val="24"/>
            <w:lang w:eastAsia="en-US"/>
          </w:rPr>
          <w:br/>
          <w:t xml:space="preserve"> </w:t>
        </w:r>
        <w:r w:rsidRPr="00087BC7">
          <w:rPr>
            <w:rFonts w:eastAsia="Times New Roman"/>
            <w:szCs w:val="24"/>
            <w:lang w:eastAsia="en-US"/>
          </w:rPr>
          <w:br/>
        </w:r>
      </w:ins>
    </w:p>
    <w:p w14:paraId="09883A31" w14:textId="77777777" w:rsidR="00087BC7" w:rsidRPr="00087BC7" w:rsidRDefault="00087BC7" w:rsidP="00087BC7">
      <w:pPr>
        <w:spacing w:after="0" w:line="360" w:lineRule="auto"/>
        <w:rPr>
          <w:ins w:id="28" w:author="Φλούδα Χριστίνα" w:date="2018-01-02T09:49:00Z"/>
          <w:rFonts w:eastAsia="Times New Roman"/>
          <w:szCs w:val="24"/>
          <w:lang w:eastAsia="en-US"/>
        </w:rPr>
      </w:pPr>
      <w:ins w:id="29" w:author="Φλούδα Χριστίνα" w:date="2018-01-02T09:49:00Z">
        <w:r w:rsidRPr="00087BC7">
          <w:rPr>
            <w:rFonts w:eastAsia="Times New Roman"/>
            <w:szCs w:val="24"/>
            <w:lang w:eastAsia="en-US"/>
          </w:rPr>
          <w:t>ΟΜΙΛΗΤΕΣ</w:t>
        </w:r>
      </w:ins>
    </w:p>
    <w:p w14:paraId="028C5C54" w14:textId="4A2D1F39" w:rsidR="00087BC7" w:rsidRDefault="00087BC7" w:rsidP="00087BC7">
      <w:pPr>
        <w:spacing w:line="600" w:lineRule="auto"/>
        <w:ind w:firstLine="720"/>
        <w:jc w:val="center"/>
        <w:rPr>
          <w:ins w:id="30" w:author="Φλούδα Χριστίνα" w:date="2018-01-02T09:49:00Z"/>
          <w:rFonts w:eastAsia="Times New Roman"/>
          <w:szCs w:val="24"/>
        </w:rPr>
      </w:pPr>
      <w:ins w:id="31" w:author="Φλούδα Χριστίνα" w:date="2018-01-02T09:49:00Z">
        <w:r w:rsidRPr="00087BC7">
          <w:rPr>
            <w:rFonts w:eastAsia="Times New Roman"/>
            <w:szCs w:val="24"/>
            <w:lang w:eastAsia="en-US"/>
          </w:rPr>
          <w:br/>
          <w:t>Α. Επί διαδικαστικού θέματος:</w:t>
        </w:r>
        <w:r w:rsidRPr="00087BC7">
          <w:rPr>
            <w:rFonts w:eastAsia="Times New Roman"/>
            <w:szCs w:val="24"/>
            <w:lang w:eastAsia="en-US"/>
          </w:rPr>
          <w:br/>
          <w:t>ΒΑΡΕΜΕΝΟΣ Γ. , σελ.</w:t>
        </w:r>
        <w:r w:rsidRPr="00087BC7">
          <w:rPr>
            <w:rFonts w:eastAsia="Times New Roman"/>
            <w:szCs w:val="24"/>
            <w:lang w:eastAsia="en-US"/>
          </w:rPr>
          <w:br/>
          <w:t>ΒΕΤΤΑΣ Δ. , σελ.</w:t>
        </w:r>
        <w:r w:rsidRPr="00087BC7">
          <w:rPr>
            <w:rFonts w:eastAsia="Times New Roman"/>
            <w:szCs w:val="24"/>
            <w:lang w:eastAsia="en-US"/>
          </w:rPr>
          <w:br/>
          <w:t>ΒΟΥΛΤΕΨΗ Σ. , σελ.</w:t>
        </w:r>
        <w:r w:rsidRPr="00087BC7">
          <w:rPr>
            <w:rFonts w:eastAsia="Times New Roman"/>
            <w:szCs w:val="24"/>
            <w:lang w:eastAsia="en-US"/>
          </w:rPr>
          <w:br/>
          <w:t>ΓΕΩΡΓΙΑΔΗΣ Μ. , σελ.</w:t>
        </w:r>
        <w:r w:rsidRPr="00087BC7">
          <w:rPr>
            <w:rFonts w:eastAsia="Times New Roman"/>
            <w:szCs w:val="24"/>
            <w:lang w:eastAsia="en-US"/>
          </w:rPr>
          <w:br/>
          <w:t>ΓΕΩΡΓΙΑΔΗΣ Σ. , σελ.</w:t>
        </w:r>
        <w:r w:rsidRPr="00087BC7">
          <w:rPr>
            <w:rFonts w:eastAsia="Times New Roman"/>
            <w:szCs w:val="24"/>
            <w:lang w:eastAsia="en-US"/>
          </w:rPr>
          <w:br/>
          <w:t>ΕΜΜΑΝΟΥΗΛΙΔΗΣ Δ. , σελ.</w:t>
        </w:r>
        <w:r w:rsidRPr="00087BC7">
          <w:rPr>
            <w:rFonts w:eastAsia="Times New Roman"/>
            <w:szCs w:val="24"/>
            <w:lang w:eastAsia="en-US"/>
          </w:rPr>
          <w:br/>
          <w:t>ΗΛΙΟΠΟΥΛΟΣ Π. , σελ.</w:t>
        </w:r>
        <w:r w:rsidRPr="00087BC7">
          <w:rPr>
            <w:rFonts w:eastAsia="Times New Roman"/>
            <w:szCs w:val="24"/>
            <w:lang w:eastAsia="en-US"/>
          </w:rPr>
          <w:br/>
          <w:t>ΚΑΒΒΑΔΑΣ Α. , σελ.</w:t>
        </w:r>
        <w:r w:rsidRPr="00087BC7">
          <w:rPr>
            <w:rFonts w:eastAsia="Times New Roman"/>
            <w:szCs w:val="24"/>
            <w:lang w:eastAsia="en-US"/>
          </w:rPr>
          <w:br/>
          <w:t>ΚΑΪΣΑΣ Γ. , σελ.</w:t>
        </w:r>
        <w:r w:rsidRPr="00087BC7">
          <w:rPr>
            <w:rFonts w:eastAsia="Times New Roman"/>
            <w:szCs w:val="24"/>
            <w:lang w:eastAsia="en-US"/>
          </w:rPr>
          <w:br/>
          <w:t>ΚΕΔΙΚΟΓΛΟΥ Σ. , σελ.</w:t>
        </w:r>
        <w:r w:rsidRPr="00087BC7">
          <w:rPr>
            <w:rFonts w:eastAsia="Times New Roman"/>
            <w:szCs w:val="24"/>
            <w:lang w:eastAsia="en-US"/>
          </w:rPr>
          <w:br/>
          <w:t>ΚΕΛΛΑΣ Χ. , σελ.</w:t>
        </w:r>
        <w:r w:rsidRPr="00087BC7">
          <w:rPr>
            <w:rFonts w:eastAsia="Times New Roman"/>
            <w:szCs w:val="24"/>
            <w:lang w:eastAsia="en-US"/>
          </w:rPr>
          <w:br/>
          <w:t>ΚΡΕΜΑΣΤΙΝΟΣ Δ. , σελ.</w:t>
        </w:r>
        <w:r w:rsidRPr="00087BC7">
          <w:rPr>
            <w:rFonts w:eastAsia="Times New Roman"/>
            <w:szCs w:val="24"/>
            <w:lang w:eastAsia="en-US"/>
          </w:rPr>
          <w:br/>
          <w:t>ΚΥΡΙΑΖΙΔΗΣ Δ. , σελ.</w:t>
        </w:r>
        <w:r w:rsidRPr="00087BC7">
          <w:rPr>
            <w:rFonts w:eastAsia="Times New Roman"/>
            <w:szCs w:val="24"/>
            <w:lang w:eastAsia="en-US"/>
          </w:rPr>
          <w:br/>
          <w:t>ΛΑΜΠΡΟΥΛΗΣ Γ. , σελ.</w:t>
        </w:r>
        <w:r w:rsidRPr="00087BC7">
          <w:rPr>
            <w:rFonts w:eastAsia="Times New Roman"/>
            <w:szCs w:val="24"/>
            <w:lang w:eastAsia="en-US"/>
          </w:rPr>
          <w:br/>
          <w:t>ΛΟΒΕΡΔΟΣ Α. , σελ.</w:t>
        </w:r>
        <w:r w:rsidRPr="00087BC7">
          <w:rPr>
            <w:rFonts w:eastAsia="Times New Roman"/>
            <w:szCs w:val="24"/>
            <w:lang w:eastAsia="en-US"/>
          </w:rPr>
          <w:br/>
          <w:t>ΛΥΚΟΥΔΗΣ Σ. , σελ.</w:t>
        </w:r>
        <w:r w:rsidRPr="00087BC7">
          <w:rPr>
            <w:rFonts w:eastAsia="Times New Roman"/>
            <w:szCs w:val="24"/>
            <w:lang w:eastAsia="en-US"/>
          </w:rPr>
          <w:br/>
          <w:t>ΜΑΝΤΑΣ Χ. , σελ.</w:t>
        </w:r>
        <w:r w:rsidRPr="00087BC7">
          <w:rPr>
            <w:rFonts w:eastAsia="Times New Roman"/>
            <w:szCs w:val="24"/>
            <w:lang w:eastAsia="en-US"/>
          </w:rPr>
          <w:br/>
          <w:t>ΜΠΑΛΑΟΥΡΑΣ Γ. , σελ.</w:t>
        </w:r>
        <w:r w:rsidRPr="00087BC7">
          <w:rPr>
            <w:rFonts w:eastAsia="Times New Roman"/>
            <w:szCs w:val="24"/>
            <w:lang w:eastAsia="en-US"/>
          </w:rPr>
          <w:br/>
          <w:t>ΠΑΠΑΔΟΠΟΥΛΟΣ Α. , σελ.</w:t>
        </w:r>
        <w:r w:rsidRPr="00087BC7">
          <w:rPr>
            <w:rFonts w:eastAsia="Times New Roman"/>
            <w:szCs w:val="24"/>
            <w:lang w:eastAsia="en-US"/>
          </w:rPr>
          <w:br/>
          <w:t>ΣΤΑΪΚΟΥΡΑΣ Χ. , σελ.</w:t>
        </w:r>
        <w:r w:rsidRPr="00087BC7">
          <w:rPr>
            <w:rFonts w:eastAsia="Times New Roman"/>
            <w:szCs w:val="24"/>
            <w:lang w:eastAsia="en-US"/>
          </w:rPr>
          <w:br/>
          <w:t>ΦΩΤΙΟΥ Θ. , σελ.</w:t>
        </w:r>
        <w:r w:rsidRPr="00087BC7">
          <w:rPr>
            <w:rFonts w:eastAsia="Times New Roman"/>
            <w:szCs w:val="24"/>
            <w:lang w:eastAsia="en-US"/>
          </w:rPr>
          <w:br/>
          <w:t>ΧΟΥΛΙΑΡΑΚΗΣ Γ. , σελ.</w:t>
        </w:r>
        <w:r w:rsidRPr="00087BC7">
          <w:rPr>
            <w:rFonts w:eastAsia="Times New Roman"/>
            <w:szCs w:val="24"/>
            <w:lang w:eastAsia="en-US"/>
          </w:rPr>
          <w:br/>
          <w:t>ΧΡΙΣΤΟΦΙΛΟΠΟΥΛΟΥ Π. , σελ.</w:t>
        </w:r>
        <w:r w:rsidRPr="00087BC7">
          <w:rPr>
            <w:rFonts w:eastAsia="Times New Roman"/>
            <w:szCs w:val="24"/>
            <w:lang w:eastAsia="en-US"/>
          </w:rPr>
          <w:br/>
        </w:r>
        <w:r w:rsidRPr="00087BC7">
          <w:rPr>
            <w:rFonts w:eastAsia="Times New Roman"/>
            <w:szCs w:val="24"/>
            <w:lang w:eastAsia="en-US"/>
          </w:rPr>
          <w:br/>
          <w:t>Β. Επί προσωπικού θέματος:</w:t>
        </w:r>
        <w:r w:rsidRPr="00087BC7">
          <w:rPr>
            <w:rFonts w:eastAsia="Times New Roman"/>
            <w:szCs w:val="24"/>
            <w:lang w:eastAsia="en-US"/>
          </w:rPr>
          <w:br/>
          <w:t>ΒΕΤΤΑΣ Δ. , σελ.</w:t>
        </w:r>
        <w:r w:rsidRPr="00087BC7">
          <w:rPr>
            <w:rFonts w:eastAsia="Times New Roman"/>
            <w:szCs w:val="24"/>
            <w:lang w:eastAsia="en-US"/>
          </w:rPr>
          <w:br/>
          <w:t>ΓΕΩΡΓΙΑΔΗΣ Σ. , σελ.</w:t>
        </w:r>
        <w:r w:rsidRPr="00087BC7">
          <w:rPr>
            <w:rFonts w:eastAsia="Times New Roman"/>
            <w:szCs w:val="24"/>
            <w:lang w:eastAsia="en-US"/>
          </w:rPr>
          <w:br/>
          <w:t>ΚΑΪΣΑΣ Γ. , σελ.</w:t>
        </w:r>
        <w:r w:rsidRPr="00087BC7">
          <w:rPr>
            <w:rFonts w:eastAsia="Times New Roman"/>
            <w:szCs w:val="24"/>
            <w:lang w:eastAsia="en-US"/>
          </w:rPr>
          <w:br/>
          <w:t>ΦΑΜΕΛΛΟΣ Σ. , σελ.</w:t>
        </w:r>
        <w:r w:rsidRPr="00087BC7">
          <w:rPr>
            <w:rFonts w:eastAsia="Times New Roman"/>
            <w:szCs w:val="24"/>
            <w:lang w:eastAsia="en-US"/>
          </w:rPr>
          <w:br/>
        </w:r>
        <w:r w:rsidRPr="00087BC7">
          <w:rPr>
            <w:rFonts w:eastAsia="Times New Roman"/>
            <w:szCs w:val="24"/>
            <w:lang w:eastAsia="en-US"/>
          </w:rPr>
          <w:br/>
          <w:t>Γ. Επί του σχεδίου νόμου του Υπουργείου Οικονομικών:</w:t>
        </w:r>
        <w:r w:rsidRPr="00087BC7">
          <w:rPr>
            <w:rFonts w:eastAsia="Times New Roman"/>
            <w:szCs w:val="24"/>
            <w:lang w:eastAsia="en-US"/>
          </w:rPr>
          <w:br/>
          <w:t>ΑΘΑΝΑΣΙΟΥ Α. , σελ.</w:t>
        </w:r>
        <w:r w:rsidRPr="00087BC7">
          <w:rPr>
            <w:rFonts w:eastAsia="Times New Roman"/>
            <w:szCs w:val="24"/>
            <w:lang w:eastAsia="en-US"/>
          </w:rPr>
          <w:br/>
          <w:t>ΑΝΑΣΤΑΣΙΑΔΗΣ Σ. , σελ.</w:t>
        </w:r>
        <w:r w:rsidRPr="00087BC7">
          <w:rPr>
            <w:rFonts w:eastAsia="Times New Roman"/>
            <w:szCs w:val="24"/>
            <w:lang w:eastAsia="en-US"/>
          </w:rPr>
          <w:br/>
          <w:t>ΑΝΤΩΝΙΑΔΗΣ Ι. , σελ.</w:t>
        </w:r>
        <w:r w:rsidRPr="00087BC7">
          <w:rPr>
            <w:rFonts w:eastAsia="Times New Roman"/>
            <w:szCs w:val="24"/>
            <w:lang w:eastAsia="en-US"/>
          </w:rPr>
          <w:br/>
          <w:t>ΑΝΤΩΝΟΠΟΥΛΟΥ Ο. , σελ.</w:t>
        </w:r>
        <w:r w:rsidRPr="00087BC7">
          <w:rPr>
            <w:rFonts w:eastAsia="Times New Roman"/>
            <w:szCs w:val="24"/>
            <w:lang w:eastAsia="en-US"/>
          </w:rPr>
          <w:br/>
          <w:t>ΑΠΟΣΤΟΛΟΥ Ε. , σελ.</w:t>
        </w:r>
        <w:r w:rsidRPr="00087BC7">
          <w:rPr>
            <w:rFonts w:eastAsia="Times New Roman"/>
            <w:szCs w:val="24"/>
            <w:lang w:eastAsia="en-US"/>
          </w:rPr>
          <w:br/>
          <w:t>ΑΡΑΧΩΒΙΤΗΣ Σ. , σελ.</w:t>
        </w:r>
        <w:r w:rsidRPr="00087BC7">
          <w:rPr>
            <w:rFonts w:eastAsia="Times New Roman"/>
            <w:szCs w:val="24"/>
            <w:lang w:eastAsia="en-US"/>
          </w:rPr>
          <w:br/>
          <w:t>ΒΑΓΙΩΝΑΚΗ Ε. , σελ.</w:t>
        </w:r>
        <w:r w:rsidRPr="00087BC7">
          <w:rPr>
            <w:rFonts w:eastAsia="Times New Roman"/>
            <w:szCs w:val="24"/>
            <w:lang w:eastAsia="en-US"/>
          </w:rPr>
          <w:br/>
          <w:t>ΒΑΚΗ Φ. , σελ.</w:t>
        </w:r>
        <w:r w:rsidRPr="00087BC7">
          <w:rPr>
            <w:rFonts w:eastAsia="Times New Roman"/>
            <w:szCs w:val="24"/>
            <w:lang w:eastAsia="en-US"/>
          </w:rPr>
          <w:br/>
          <w:t>ΒΑΡΒΙΤΣΙΩΤΗΣ Μ. , σελ.</w:t>
        </w:r>
        <w:r w:rsidRPr="00087BC7">
          <w:rPr>
            <w:rFonts w:eastAsia="Times New Roman"/>
            <w:szCs w:val="24"/>
            <w:lang w:eastAsia="en-US"/>
          </w:rPr>
          <w:br/>
          <w:t>ΒΑΡΔΑΚΗΣ Σ. , σελ.</w:t>
        </w:r>
        <w:r w:rsidRPr="00087BC7">
          <w:rPr>
            <w:rFonts w:eastAsia="Times New Roman"/>
            <w:szCs w:val="24"/>
            <w:lang w:eastAsia="en-US"/>
          </w:rPr>
          <w:br/>
          <w:t>ΒΙΤΣΑΣ Δ. , σελ.</w:t>
        </w:r>
        <w:r w:rsidRPr="00087BC7">
          <w:rPr>
            <w:rFonts w:eastAsia="Times New Roman"/>
            <w:szCs w:val="24"/>
            <w:lang w:eastAsia="en-US"/>
          </w:rPr>
          <w:br/>
          <w:t>ΒΟΥΤΣΗΣ Ν. , σελ.</w:t>
        </w:r>
        <w:r w:rsidRPr="00087BC7">
          <w:rPr>
            <w:rFonts w:eastAsia="Times New Roman"/>
            <w:szCs w:val="24"/>
            <w:lang w:eastAsia="en-US"/>
          </w:rPr>
          <w:br/>
          <w:t>ΒΡΑΝΤΖΑ Π. , σελ.</w:t>
        </w:r>
        <w:r w:rsidRPr="00087BC7">
          <w:rPr>
            <w:rFonts w:eastAsia="Times New Roman"/>
            <w:szCs w:val="24"/>
            <w:lang w:eastAsia="en-US"/>
          </w:rPr>
          <w:br/>
          <w:t>ΓΑΒΡΟΓΛΟΥ Κ. , σελ.</w:t>
        </w:r>
        <w:r w:rsidRPr="00087BC7">
          <w:rPr>
            <w:rFonts w:eastAsia="Times New Roman"/>
            <w:szCs w:val="24"/>
            <w:lang w:eastAsia="en-US"/>
          </w:rPr>
          <w:br/>
          <w:t>ΓΕΩΡΓΙΑΔΗΣ Σ. , σελ.</w:t>
        </w:r>
        <w:r w:rsidRPr="00087BC7">
          <w:rPr>
            <w:rFonts w:eastAsia="Times New Roman"/>
            <w:szCs w:val="24"/>
            <w:lang w:eastAsia="en-US"/>
          </w:rPr>
          <w:br/>
          <w:t>ΓΚΑΡΑ Α. , σελ.</w:t>
        </w:r>
        <w:r w:rsidRPr="00087BC7">
          <w:rPr>
            <w:rFonts w:eastAsia="Times New Roman"/>
            <w:szCs w:val="24"/>
            <w:lang w:eastAsia="en-US"/>
          </w:rPr>
          <w:br/>
          <w:t>ΓΚΙΟΥΛΕΚΑΣ Κ. , σελ.</w:t>
        </w:r>
        <w:r w:rsidRPr="00087BC7">
          <w:rPr>
            <w:rFonts w:eastAsia="Times New Roman"/>
            <w:szCs w:val="24"/>
            <w:lang w:eastAsia="en-US"/>
          </w:rPr>
          <w:br/>
          <w:t>ΔΑΒΑΚΗΣ Α. , σελ.</w:t>
        </w:r>
        <w:r w:rsidRPr="00087BC7">
          <w:rPr>
            <w:rFonts w:eastAsia="Times New Roman"/>
            <w:szCs w:val="24"/>
            <w:lang w:eastAsia="en-US"/>
          </w:rPr>
          <w:br/>
          <w:t>ΔΕΛΗΣ Ι. , σελ.</w:t>
        </w:r>
        <w:r w:rsidRPr="00087BC7">
          <w:rPr>
            <w:rFonts w:eastAsia="Times New Roman"/>
            <w:szCs w:val="24"/>
            <w:lang w:eastAsia="en-US"/>
          </w:rPr>
          <w:br/>
          <w:t>ΔΗΜΑΣ Χ. , σελ.</w:t>
        </w:r>
        <w:r w:rsidRPr="00087BC7">
          <w:rPr>
            <w:rFonts w:eastAsia="Times New Roman"/>
            <w:szCs w:val="24"/>
            <w:lang w:eastAsia="en-US"/>
          </w:rPr>
          <w:br/>
          <w:t>ΔΗΜΟΣΧΑΚΗΣ Α. , σελ.</w:t>
        </w:r>
        <w:r w:rsidRPr="00087BC7">
          <w:rPr>
            <w:rFonts w:eastAsia="Times New Roman"/>
            <w:szCs w:val="24"/>
            <w:lang w:eastAsia="en-US"/>
          </w:rPr>
          <w:br/>
          <w:t>ΔΡΙΤΣΑΣ Θ. , σελ.</w:t>
        </w:r>
        <w:r w:rsidRPr="00087BC7">
          <w:rPr>
            <w:rFonts w:eastAsia="Times New Roman"/>
            <w:szCs w:val="24"/>
            <w:lang w:eastAsia="en-US"/>
          </w:rPr>
          <w:br/>
          <w:t>ΕΜΜΑΝΟΥΗΛΙΔΗΣ Δ. , σελ.</w:t>
        </w:r>
        <w:r w:rsidRPr="00087BC7">
          <w:rPr>
            <w:rFonts w:eastAsia="Times New Roman"/>
            <w:szCs w:val="24"/>
            <w:lang w:eastAsia="en-US"/>
          </w:rPr>
          <w:br/>
          <w:t>ΗΓΟΥΜΕΝΙΔΗΣ Ν. , σελ.</w:t>
        </w:r>
        <w:r w:rsidRPr="00087BC7">
          <w:rPr>
            <w:rFonts w:eastAsia="Times New Roman"/>
            <w:szCs w:val="24"/>
            <w:lang w:eastAsia="en-US"/>
          </w:rPr>
          <w:br/>
          <w:t>ΗΛΙΟΠΟΥΛΟΣ Π. , σελ.</w:t>
        </w:r>
        <w:r w:rsidRPr="00087BC7">
          <w:rPr>
            <w:rFonts w:eastAsia="Times New Roman"/>
            <w:szCs w:val="24"/>
            <w:lang w:eastAsia="en-US"/>
          </w:rPr>
          <w:br/>
          <w:t>ΘΕΟΠΕΦΤΑΤΟΥ Α. , σελ.</w:t>
        </w:r>
        <w:r w:rsidRPr="00087BC7">
          <w:rPr>
            <w:rFonts w:eastAsia="Times New Roman"/>
            <w:szCs w:val="24"/>
            <w:lang w:eastAsia="en-US"/>
          </w:rPr>
          <w:br/>
          <w:t>ΘΗΒΑΙΟΣ Ν. , σελ.</w:t>
        </w:r>
        <w:r w:rsidRPr="00087BC7">
          <w:rPr>
            <w:rFonts w:eastAsia="Times New Roman"/>
            <w:szCs w:val="24"/>
            <w:lang w:eastAsia="en-US"/>
          </w:rPr>
          <w:br/>
          <w:t>ΘΡΑΨΑΝΙΩΤΗΣ Ε. , σελ.</w:t>
        </w:r>
        <w:r w:rsidRPr="00087BC7">
          <w:rPr>
            <w:rFonts w:eastAsia="Times New Roman"/>
            <w:szCs w:val="24"/>
            <w:lang w:eastAsia="en-US"/>
          </w:rPr>
          <w:br/>
          <w:t>ΚΑΒΒΑΔΑΣ Α. , σελ.</w:t>
        </w:r>
        <w:r w:rsidRPr="00087BC7">
          <w:rPr>
            <w:rFonts w:eastAsia="Times New Roman"/>
            <w:szCs w:val="24"/>
            <w:lang w:eastAsia="en-US"/>
          </w:rPr>
          <w:br/>
          <w:t>ΚΑΛΑΦΑΤΗΣ Σ. , σελ.</w:t>
        </w:r>
        <w:r w:rsidRPr="00087BC7">
          <w:rPr>
            <w:rFonts w:eastAsia="Times New Roman"/>
            <w:szCs w:val="24"/>
            <w:lang w:eastAsia="en-US"/>
          </w:rPr>
          <w:br/>
          <w:t>ΚΑΜΑΤΕΡΟΣ Η. , σελ.</w:t>
        </w:r>
        <w:r w:rsidRPr="00087BC7">
          <w:rPr>
            <w:rFonts w:eastAsia="Times New Roman"/>
            <w:szCs w:val="24"/>
            <w:lang w:eastAsia="en-US"/>
          </w:rPr>
          <w:br/>
          <w:t>ΚΑΡΑΚΩΣΤΑ Ε. , σελ.</w:t>
        </w:r>
        <w:r w:rsidRPr="00087BC7">
          <w:rPr>
            <w:rFonts w:eastAsia="Times New Roman"/>
            <w:szCs w:val="24"/>
            <w:lang w:eastAsia="en-US"/>
          </w:rPr>
          <w:br/>
          <w:t>ΚΑΡΑΟΓΛΟΥ Θ. , σελ.</w:t>
        </w:r>
        <w:r w:rsidRPr="00087BC7">
          <w:rPr>
            <w:rFonts w:eastAsia="Times New Roman"/>
            <w:szCs w:val="24"/>
            <w:lang w:eastAsia="en-US"/>
          </w:rPr>
          <w:br/>
          <w:t>ΚΑΣΑΠΙΔΗΣ Γ. , σελ.</w:t>
        </w:r>
        <w:r w:rsidRPr="00087BC7">
          <w:rPr>
            <w:rFonts w:eastAsia="Times New Roman"/>
            <w:szCs w:val="24"/>
            <w:lang w:eastAsia="en-US"/>
          </w:rPr>
          <w:br/>
          <w:t>ΚΕΓΚΕΡΟΓΛΟΥ Β. , σελ.</w:t>
        </w:r>
        <w:r w:rsidRPr="00087BC7">
          <w:rPr>
            <w:rFonts w:eastAsia="Times New Roman"/>
            <w:szCs w:val="24"/>
            <w:lang w:eastAsia="en-US"/>
          </w:rPr>
          <w:br/>
          <w:t>ΚΕΔΙΚΟΓΛΟΥ Σ. , σελ.</w:t>
        </w:r>
        <w:r w:rsidRPr="00087BC7">
          <w:rPr>
            <w:rFonts w:eastAsia="Times New Roman"/>
            <w:szCs w:val="24"/>
            <w:lang w:eastAsia="en-US"/>
          </w:rPr>
          <w:br/>
          <w:t>ΚΕΛΛΑΣ Χ. , σελ.</w:t>
        </w:r>
        <w:r w:rsidRPr="00087BC7">
          <w:rPr>
            <w:rFonts w:eastAsia="Times New Roman"/>
            <w:szCs w:val="24"/>
            <w:lang w:eastAsia="en-US"/>
          </w:rPr>
          <w:br/>
          <w:t>ΚΕΦΑΛΙΔΟΥ Χ. , σελ.</w:t>
        </w:r>
        <w:r w:rsidRPr="00087BC7">
          <w:rPr>
            <w:rFonts w:eastAsia="Times New Roman"/>
            <w:szCs w:val="24"/>
            <w:lang w:eastAsia="en-US"/>
          </w:rPr>
          <w:br/>
          <w:t>ΚΕΦΑΛΟΓΙΑΝΝΗΣ Ι. , σελ.</w:t>
        </w:r>
        <w:r w:rsidRPr="00087BC7">
          <w:rPr>
            <w:rFonts w:eastAsia="Times New Roman"/>
            <w:szCs w:val="24"/>
            <w:lang w:eastAsia="en-US"/>
          </w:rPr>
          <w:br/>
          <w:t>ΚΙΚΙΛΙΑΣ Β. , σελ.</w:t>
        </w:r>
        <w:r w:rsidRPr="00087BC7">
          <w:rPr>
            <w:rFonts w:eastAsia="Times New Roman"/>
            <w:szCs w:val="24"/>
            <w:lang w:eastAsia="en-US"/>
          </w:rPr>
          <w:br/>
          <w:t>ΚΟΖΟΜΠΟΛΗ - ΑΜΑΝΑΤΙΔΗ Π. , σελ.</w:t>
        </w:r>
        <w:r w:rsidRPr="00087BC7">
          <w:rPr>
            <w:rFonts w:eastAsia="Times New Roman"/>
            <w:szCs w:val="24"/>
            <w:lang w:eastAsia="en-US"/>
          </w:rPr>
          <w:br/>
          <w:t>ΚΟΛΛΙΑ - ΤΣΑΡΟΥΧΑ Μ. , σελ.</w:t>
        </w:r>
        <w:r w:rsidRPr="00087BC7">
          <w:rPr>
            <w:rFonts w:eastAsia="Times New Roman"/>
            <w:szCs w:val="24"/>
            <w:lang w:eastAsia="en-US"/>
          </w:rPr>
          <w:br/>
          <w:t>ΚΟΝΙΟΡΔΟΥ Λ. , σελ.</w:t>
        </w:r>
        <w:r w:rsidRPr="00087BC7">
          <w:rPr>
            <w:rFonts w:eastAsia="Times New Roman"/>
            <w:szCs w:val="24"/>
            <w:lang w:eastAsia="en-US"/>
          </w:rPr>
          <w:br/>
          <w:t>ΚΟΝΤΟΓΕΩΡΓΟΣ Κ. , σελ.</w:t>
        </w:r>
        <w:r w:rsidRPr="00087BC7">
          <w:rPr>
            <w:rFonts w:eastAsia="Times New Roman"/>
            <w:szCs w:val="24"/>
            <w:lang w:eastAsia="en-US"/>
          </w:rPr>
          <w:br/>
          <w:t>ΚΟΥΚΟΔΗΜΟΣ Κ. , σελ.</w:t>
        </w:r>
        <w:r w:rsidRPr="00087BC7">
          <w:rPr>
            <w:rFonts w:eastAsia="Times New Roman"/>
            <w:szCs w:val="24"/>
            <w:lang w:eastAsia="en-US"/>
          </w:rPr>
          <w:br/>
          <w:t>ΚΡΕΜΑΣΤΙΝΟΣ Δ. , σελ.</w:t>
        </w:r>
        <w:r w:rsidRPr="00087BC7">
          <w:rPr>
            <w:rFonts w:eastAsia="Times New Roman"/>
            <w:szCs w:val="24"/>
            <w:lang w:eastAsia="en-US"/>
          </w:rPr>
          <w:br/>
          <w:t>ΚΥΡΙΑΖΙΔΗΣ Δ. , σελ.</w:t>
        </w:r>
        <w:r w:rsidRPr="00087BC7">
          <w:rPr>
            <w:rFonts w:eastAsia="Times New Roman"/>
            <w:szCs w:val="24"/>
            <w:lang w:eastAsia="en-US"/>
          </w:rPr>
          <w:br/>
          <w:t>ΛΟΒΕΡΔΟΣ Α. , σελ.</w:t>
        </w:r>
        <w:r w:rsidRPr="00087BC7">
          <w:rPr>
            <w:rFonts w:eastAsia="Times New Roman"/>
            <w:szCs w:val="24"/>
            <w:lang w:eastAsia="en-US"/>
          </w:rPr>
          <w:br/>
          <w:t>ΜΑΝΤΑΣ Χ. , σελ.</w:t>
        </w:r>
        <w:r w:rsidRPr="00087BC7">
          <w:rPr>
            <w:rFonts w:eastAsia="Times New Roman"/>
            <w:szCs w:val="24"/>
            <w:lang w:eastAsia="en-US"/>
          </w:rPr>
          <w:br/>
          <w:t>ΜΑΥΡΩΤΑΣ Γ. , σελ.</w:t>
        </w:r>
        <w:r w:rsidRPr="00087BC7">
          <w:rPr>
            <w:rFonts w:eastAsia="Times New Roman"/>
            <w:szCs w:val="24"/>
            <w:lang w:eastAsia="en-US"/>
          </w:rPr>
          <w:br/>
          <w:t>ΜΕΪΚΟΠΟΥΛΟΣ Α. , σελ.</w:t>
        </w:r>
        <w:r w:rsidRPr="00087BC7">
          <w:rPr>
            <w:rFonts w:eastAsia="Times New Roman"/>
            <w:szCs w:val="24"/>
            <w:lang w:eastAsia="en-US"/>
          </w:rPr>
          <w:br/>
          <w:t>ΜΗΤΑΦΙΔΗΣ Τ. , σελ.</w:t>
        </w:r>
        <w:r w:rsidRPr="00087BC7">
          <w:rPr>
            <w:rFonts w:eastAsia="Times New Roman"/>
            <w:szCs w:val="24"/>
            <w:lang w:eastAsia="en-US"/>
          </w:rPr>
          <w:br/>
          <w:t>ΜΙΧΕΛΗΣ Α. , σελ.</w:t>
        </w:r>
        <w:r w:rsidRPr="00087BC7">
          <w:rPr>
            <w:rFonts w:eastAsia="Times New Roman"/>
            <w:szCs w:val="24"/>
            <w:lang w:eastAsia="en-US"/>
          </w:rPr>
          <w:br/>
          <w:t>ΜΠΑΛΑΦΑΣ Ι. , σελ.</w:t>
        </w:r>
        <w:r w:rsidRPr="00087BC7">
          <w:rPr>
            <w:rFonts w:eastAsia="Times New Roman"/>
            <w:szCs w:val="24"/>
            <w:lang w:eastAsia="en-US"/>
          </w:rPr>
          <w:br/>
          <w:t>ΜΠΑΡΓΙΩΤΑΣ Κ. , σελ.</w:t>
        </w:r>
        <w:r w:rsidRPr="00087BC7">
          <w:rPr>
            <w:rFonts w:eastAsia="Times New Roman"/>
            <w:szCs w:val="24"/>
            <w:lang w:eastAsia="en-US"/>
          </w:rPr>
          <w:br/>
          <w:t>ΜΠΑΡΜΠΑΡΟΥΣΗΣ Κ. , σελ.</w:t>
        </w:r>
        <w:r w:rsidRPr="00087BC7">
          <w:rPr>
            <w:rFonts w:eastAsia="Times New Roman"/>
            <w:szCs w:val="24"/>
            <w:lang w:eastAsia="en-US"/>
          </w:rPr>
          <w:br/>
          <w:t>ΜΩΡΑΪΤΗΣ Ν. , σελ.</w:t>
        </w:r>
        <w:r w:rsidRPr="00087BC7">
          <w:rPr>
            <w:rFonts w:eastAsia="Times New Roman"/>
            <w:szCs w:val="24"/>
            <w:lang w:eastAsia="en-US"/>
          </w:rPr>
          <w:br/>
          <w:t>ΞΥΔΑΚΗΣ Ν. , σελ.</w:t>
        </w:r>
        <w:r w:rsidRPr="00087BC7">
          <w:rPr>
            <w:rFonts w:eastAsia="Times New Roman"/>
            <w:szCs w:val="24"/>
            <w:lang w:eastAsia="en-US"/>
          </w:rPr>
          <w:br/>
          <w:t>ΟΙΚΟΝΟΜΟΥ Β. , σελ.</w:t>
        </w:r>
        <w:r w:rsidRPr="00087BC7">
          <w:rPr>
            <w:rFonts w:eastAsia="Times New Roman"/>
            <w:szCs w:val="24"/>
            <w:lang w:eastAsia="en-US"/>
          </w:rPr>
          <w:br/>
          <w:t>ΠΑΠΑΔΟΠΟΥΛΟΣ Α. , σελ.</w:t>
        </w:r>
        <w:r w:rsidRPr="00087BC7">
          <w:rPr>
            <w:rFonts w:eastAsia="Times New Roman"/>
            <w:szCs w:val="24"/>
            <w:lang w:eastAsia="en-US"/>
          </w:rPr>
          <w:br/>
          <w:t>ΠΑΠΑΘΕΟΔΩΡΟΥ Θ. , σελ.</w:t>
        </w:r>
        <w:r w:rsidRPr="00087BC7">
          <w:rPr>
            <w:rFonts w:eastAsia="Times New Roman"/>
            <w:szCs w:val="24"/>
            <w:lang w:eastAsia="en-US"/>
          </w:rPr>
          <w:br/>
          <w:t>ΠΑΠΑΝΑΤΣΙΟΥ Α. , σελ.</w:t>
        </w:r>
        <w:r w:rsidRPr="00087BC7">
          <w:rPr>
            <w:rFonts w:eastAsia="Times New Roman"/>
            <w:szCs w:val="24"/>
            <w:lang w:eastAsia="en-US"/>
          </w:rPr>
          <w:br/>
          <w:t>ΠΑΠΑΦΙΛΙΠΠΟΥ Γ. , σελ.</w:t>
        </w:r>
        <w:r w:rsidRPr="00087BC7">
          <w:rPr>
            <w:rFonts w:eastAsia="Times New Roman"/>
            <w:szCs w:val="24"/>
            <w:lang w:eastAsia="en-US"/>
          </w:rPr>
          <w:br/>
          <w:t>ΠΑΠΑΧΡΙΣΤΟΠΟΥΛΟΣ Α. , σελ.</w:t>
        </w:r>
        <w:r w:rsidRPr="00087BC7">
          <w:rPr>
            <w:rFonts w:eastAsia="Times New Roman"/>
            <w:szCs w:val="24"/>
            <w:lang w:eastAsia="en-US"/>
          </w:rPr>
          <w:br/>
          <w:t>ΠΑΡΑΣΚΕΥΟΠΟΥΛΟΣ Ν. , σελ.</w:t>
        </w:r>
        <w:r w:rsidRPr="00087BC7">
          <w:rPr>
            <w:rFonts w:eastAsia="Times New Roman"/>
            <w:szCs w:val="24"/>
            <w:lang w:eastAsia="en-US"/>
          </w:rPr>
          <w:br/>
          <w:t>ΠΑΥΛΙΔΗΣ Κ. , σελ.</w:t>
        </w:r>
        <w:r w:rsidRPr="00087BC7">
          <w:rPr>
            <w:rFonts w:eastAsia="Times New Roman"/>
            <w:szCs w:val="24"/>
            <w:lang w:eastAsia="en-US"/>
          </w:rPr>
          <w:br/>
          <w:t>ΠΟΛΑΚΗΣ Π. , σελ.</w:t>
        </w:r>
        <w:r w:rsidRPr="00087BC7">
          <w:rPr>
            <w:rFonts w:eastAsia="Times New Roman"/>
            <w:szCs w:val="24"/>
            <w:lang w:eastAsia="en-US"/>
          </w:rPr>
          <w:br/>
          <w:t>ΡΑΠΤΗ Ε. , σελ.</w:t>
        </w:r>
        <w:r w:rsidRPr="00087BC7">
          <w:rPr>
            <w:rFonts w:eastAsia="Times New Roman"/>
            <w:szCs w:val="24"/>
            <w:lang w:eastAsia="en-US"/>
          </w:rPr>
          <w:br/>
          <w:t>ΣΑΡΑΚΙΩΤΗΣ Ι. , σελ.</w:t>
        </w:r>
        <w:r w:rsidRPr="00087BC7">
          <w:rPr>
            <w:rFonts w:eastAsia="Times New Roman"/>
            <w:szCs w:val="24"/>
            <w:lang w:eastAsia="en-US"/>
          </w:rPr>
          <w:br/>
          <w:t>ΣΕΒΑΣΤΑΚΗΣ Δ. , σελ.</w:t>
        </w:r>
        <w:r w:rsidRPr="00087BC7">
          <w:rPr>
            <w:rFonts w:eastAsia="Times New Roman"/>
            <w:szCs w:val="24"/>
            <w:lang w:eastAsia="en-US"/>
          </w:rPr>
          <w:br/>
          <w:t>ΣΚΟΥΡΟΛΙΑΚΟΣ Π. , σελ.</w:t>
        </w:r>
        <w:r w:rsidRPr="00087BC7">
          <w:rPr>
            <w:rFonts w:eastAsia="Times New Roman"/>
            <w:szCs w:val="24"/>
            <w:lang w:eastAsia="en-US"/>
          </w:rPr>
          <w:br/>
          <w:t>ΣΤΑΪΚΟΥΡΑΣ Χ. , σελ.</w:t>
        </w:r>
        <w:r w:rsidRPr="00087BC7">
          <w:rPr>
            <w:rFonts w:eastAsia="Times New Roman"/>
            <w:szCs w:val="24"/>
            <w:lang w:eastAsia="en-US"/>
          </w:rPr>
          <w:br/>
          <w:t>ΣΤΑΜΑΤΑΚΗ Ε. , σελ.</w:t>
        </w:r>
        <w:r w:rsidRPr="00087BC7">
          <w:rPr>
            <w:rFonts w:eastAsia="Times New Roman"/>
            <w:szCs w:val="24"/>
            <w:lang w:eastAsia="en-US"/>
          </w:rPr>
          <w:br/>
          <w:t>ΤΑΣΟΥΛΑΣ Κ. , σελ.</w:t>
        </w:r>
        <w:r w:rsidRPr="00087BC7">
          <w:rPr>
            <w:rFonts w:eastAsia="Times New Roman"/>
            <w:szCs w:val="24"/>
            <w:lang w:eastAsia="en-US"/>
          </w:rPr>
          <w:br/>
          <w:t>ΤΑΣΣΟΣ Σ. , σελ.</w:t>
        </w:r>
        <w:r w:rsidRPr="00087BC7">
          <w:rPr>
            <w:rFonts w:eastAsia="Times New Roman"/>
            <w:szCs w:val="24"/>
            <w:lang w:eastAsia="en-US"/>
          </w:rPr>
          <w:br/>
          <w:t>ΤΕΛΙΓΙΟΡΙΔΟΥ Ο. , σελ.</w:t>
        </w:r>
        <w:r w:rsidRPr="00087BC7">
          <w:rPr>
            <w:rFonts w:eastAsia="Times New Roman"/>
            <w:szCs w:val="24"/>
            <w:lang w:eastAsia="en-US"/>
          </w:rPr>
          <w:br/>
          <w:t>ΤΖΑΜΑΚΛΗΣ Χ. , σελ.</w:t>
        </w:r>
        <w:r w:rsidRPr="00087BC7">
          <w:rPr>
            <w:rFonts w:eastAsia="Times New Roman"/>
            <w:szCs w:val="24"/>
            <w:lang w:eastAsia="en-US"/>
          </w:rPr>
          <w:br/>
          <w:t>ΤΖΟΥΦΗ Μ. , σελ.</w:t>
        </w:r>
        <w:r w:rsidRPr="00087BC7">
          <w:rPr>
            <w:rFonts w:eastAsia="Times New Roman"/>
            <w:szCs w:val="24"/>
            <w:lang w:eastAsia="en-US"/>
          </w:rPr>
          <w:br/>
          <w:t>ΤΡΙΑΝΤΑΦΥΛΛΟΥ Μ. , σελ.</w:t>
        </w:r>
        <w:r w:rsidRPr="00087BC7">
          <w:rPr>
            <w:rFonts w:eastAsia="Times New Roman"/>
            <w:szCs w:val="24"/>
            <w:lang w:eastAsia="en-US"/>
          </w:rPr>
          <w:br/>
          <w:t>ΤΣΟΓΚΑΣ Γ. , σελ.</w:t>
        </w:r>
        <w:r w:rsidRPr="00087BC7">
          <w:rPr>
            <w:rFonts w:eastAsia="Times New Roman"/>
            <w:szCs w:val="24"/>
            <w:lang w:eastAsia="en-US"/>
          </w:rPr>
          <w:br/>
          <w:t>ΦΑΜΕΛΛΟΣ Σ. , σελ.</w:t>
        </w:r>
        <w:r w:rsidRPr="00087BC7">
          <w:rPr>
            <w:rFonts w:eastAsia="Times New Roman"/>
            <w:szCs w:val="24"/>
            <w:lang w:eastAsia="en-US"/>
          </w:rPr>
          <w:br/>
          <w:t>ΦΩΤΙΟΥ Θ. , σελ.</w:t>
        </w:r>
        <w:r w:rsidRPr="00087BC7">
          <w:rPr>
            <w:rFonts w:eastAsia="Times New Roman"/>
            <w:szCs w:val="24"/>
            <w:lang w:eastAsia="en-US"/>
          </w:rPr>
          <w:br/>
          <w:t>ΧΡΙΣΤΟΦΙΛΟΠΟΥΛΟΥ Π. , σελ.</w:t>
        </w:r>
        <w:r w:rsidRPr="00087BC7">
          <w:rPr>
            <w:rFonts w:eastAsia="Times New Roman"/>
            <w:szCs w:val="24"/>
            <w:lang w:eastAsia="en-US"/>
          </w:rPr>
          <w:br/>
        </w:r>
        <w:r w:rsidRPr="00087BC7">
          <w:rPr>
            <w:rFonts w:eastAsia="Times New Roman"/>
            <w:szCs w:val="24"/>
            <w:lang w:eastAsia="en-US"/>
          </w:rPr>
          <w:br/>
          <w:t>ΠΑΡΕΜΒΑΣΕΙΣ:</w:t>
        </w:r>
        <w:r w:rsidRPr="00087BC7">
          <w:rPr>
            <w:rFonts w:eastAsia="Times New Roman"/>
            <w:szCs w:val="24"/>
            <w:lang w:eastAsia="en-US"/>
          </w:rPr>
          <w:br/>
          <w:t>ΑΝΤΩΝΙΟΥ Χ. , σελ.</w:t>
        </w:r>
        <w:r w:rsidRPr="00087BC7">
          <w:rPr>
            <w:rFonts w:eastAsia="Times New Roman"/>
            <w:szCs w:val="24"/>
            <w:lang w:eastAsia="en-US"/>
          </w:rPr>
          <w:br/>
          <w:t>ΒΕΣΥΡΟΠΟΥΛΟΣ Α. , σελ.</w:t>
        </w:r>
        <w:r w:rsidRPr="00087BC7">
          <w:rPr>
            <w:rFonts w:eastAsia="Times New Roman"/>
            <w:szCs w:val="24"/>
            <w:lang w:eastAsia="en-US"/>
          </w:rPr>
          <w:br/>
          <w:t>ΚΩΝΣΤΑΝΤΙΝΟΠΟΥΛΟΣ Ο. , σελ.</w:t>
        </w:r>
        <w:r w:rsidRPr="00087BC7">
          <w:rPr>
            <w:rFonts w:eastAsia="Times New Roman"/>
            <w:szCs w:val="24"/>
            <w:lang w:eastAsia="en-US"/>
          </w:rPr>
          <w:br/>
          <w:t>ΠΑΠΑΔΟΠΟΥΛΟΣ Ν. , σελ.</w:t>
        </w:r>
        <w:r w:rsidRPr="00087BC7">
          <w:rPr>
            <w:rFonts w:eastAsia="Times New Roman"/>
            <w:szCs w:val="24"/>
            <w:lang w:eastAsia="en-US"/>
          </w:rPr>
          <w:br/>
          <w:t>ΣΤΑΜΑΤΗΣ Δ. , σελ.</w:t>
        </w:r>
        <w:r w:rsidRPr="00087BC7">
          <w:rPr>
            <w:rFonts w:eastAsia="Times New Roman"/>
            <w:szCs w:val="24"/>
            <w:lang w:eastAsia="en-US"/>
          </w:rPr>
          <w:br/>
        </w:r>
      </w:ins>
    </w:p>
    <w:p w14:paraId="420DBDCA" w14:textId="77777777" w:rsidR="003663B4" w:rsidRDefault="00087BC7">
      <w:pPr>
        <w:spacing w:line="600" w:lineRule="auto"/>
        <w:ind w:firstLine="720"/>
        <w:jc w:val="center"/>
        <w:rPr>
          <w:rFonts w:eastAsia="Times New Roman"/>
          <w:szCs w:val="24"/>
        </w:rPr>
      </w:pPr>
      <w:r>
        <w:rPr>
          <w:rFonts w:eastAsia="Times New Roman"/>
          <w:szCs w:val="24"/>
        </w:rPr>
        <w:t>ΠΡΑΚΤΙΚΑ ΒΟΥΛΗΣ</w:t>
      </w:r>
    </w:p>
    <w:p w14:paraId="420DBDCB" w14:textId="77777777" w:rsidR="003663B4" w:rsidRDefault="00087BC7">
      <w:pPr>
        <w:spacing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420DBDCC" w14:textId="77777777" w:rsidR="003663B4" w:rsidRDefault="00087BC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20DBDCD" w14:textId="77777777" w:rsidR="003663B4" w:rsidRDefault="00087BC7">
      <w:pPr>
        <w:spacing w:line="600" w:lineRule="auto"/>
        <w:ind w:firstLine="720"/>
        <w:jc w:val="center"/>
        <w:rPr>
          <w:rFonts w:eastAsia="Times New Roman"/>
          <w:szCs w:val="24"/>
        </w:rPr>
      </w:pPr>
      <w:r>
        <w:rPr>
          <w:rFonts w:eastAsia="Times New Roman"/>
          <w:szCs w:val="24"/>
        </w:rPr>
        <w:t>ΣΥΝΟΔΟΣ Γ΄</w:t>
      </w:r>
    </w:p>
    <w:p w14:paraId="420DBDCE" w14:textId="77777777" w:rsidR="003663B4" w:rsidRDefault="00087BC7">
      <w:pPr>
        <w:spacing w:line="600" w:lineRule="auto"/>
        <w:ind w:firstLine="720"/>
        <w:jc w:val="center"/>
        <w:rPr>
          <w:rFonts w:eastAsia="Times New Roman"/>
          <w:szCs w:val="24"/>
        </w:rPr>
      </w:pPr>
      <w:r>
        <w:rPr>
          <w:rFonts w:eastAsia="Times New Roman"/>
          <w:szCs w:val="24"/>
        </w:rPr>
        <w:t>ΣΥΝΕΔΡΙΑΣΗ  ΜΣΤ΄</w:t>
      </w:r>
    </w:p>
    <w:p w14:paraId="420DBDCF" w14:textId="77777777" w:rsidR="003663B4" w:rsidRDefault="00087BC7">
      <w:pPr>
        <w:spacing w:line="600" w:lineRule="auto"/>
        <w:ind w:firstLine="720"/>
        <w:jc w:val="center"/>
        <w:rPr>
          <w:rFonts w:eastAsia="Times New Roman"/>
          <w:szCs w:val="24"/>
        </w:rPr>
      </w:pPr>
      <w:r>
        <w:rPr>
          <w:rFonts w:eastAsia="Times New Roman"/>
          <w:szCs w:val="24"/>
        </w:rPr>
        <w:t>Τετάρτη 13 Δεκεμβρίου 2017</w:t>
      </w:r>
    </w:p>
    <w:p w14:paraId="420DBDD0" w14:textId="77777777" w:rsidR="003663B4" w:rsidRDefault="00087BC7">
      <w:pPr>
        <w:spacing w:line="600" w:lineRule="auto"/>
        <w:ind w:firstLine="720"/>
        <w:jc w:val="both"/>
        <w:rPr>
          <w:rFonts w:eastAsia="Times New Roman"/>
          <w:b/>
          <w:szCs w:val="24"/>
        </w:rPr>
      </w:pPr>
      <w:r>
        <w:rPr>
          <w:rFonts w:eastAsia="Times New Roman"/>
          <w:szCs w:val="24"/>
        </w:rPr>
        <w:t>Αθήνα, σήμερα στις 13 Δεκεμβρίου 2017</w:t>
      </w:r>
      <w:r>
        <w:rPr>
          <w:rFonts w:eastAsia="Times New Roman"/>
          <w:szCs w:val="24"/>
        </w:rPr>
        <w:t>,</w:t>
      </w:r>
      <w:r>
        <w:rPr>
          <w:rFonts w:eastAsia="Times New Roman"/>
          <w:szCs w:val="24"/>
        </w:rPr>
        <w:t xml:space="preserve"> ημέρα Τετάρτη και ώρα 10</w:t>
      </w:r>
      <w:r>
        <w:rPr>
          <w:rFonts w:eastAsia="Times New Roman"/>
          <w:szCs w:val="24"/>
        </w:rPr>
        <w:t>.</w:t>
      </w:r>
      <w:r>
        <w:rPr>
          <w:rFonts w:eastAsia="Times New Roman"/>
          <w:szCs w:val="24"/>
        </w:rPr>
        <w:t>06΄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A01FFD">
        <w:rPr>
          <w:rFonts w:eastAsia="Times New Roman"/>
          <w:b/>
          <w:szCs w:val="24"/>
        </w:rPr>
        <w:t>ΓΕΩΡΓΙΟΥ ΒΑΡΕΜΕΝΟΥ</w:t>
      </w:r>
      <w:r>
        <w:rPr>
          <w:rFonts w:eastAsia="Times New Roman"/>
          <w:szCs w:val="24"/>
        </w:rPr>
        <w:t>.</w:t>
      </w:r>
    </w:p>
    <w:p w14:paraId="420DBDD1"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αρχίζει η συνεδρίαση. </w:t>
      </w:r>
    </w:p>
    <w:p w14:paraId="420DBDD2" w14:textId="77777777" w:rsidR="003663B4" w:rsidRDefault="00087BC7">
      <w:pPr>
        <w:spacing w:after="0" w:line="600" w:lineRule="auto"/>
        <w:ind w:firstLine="720"/>
        <w:jc w:val="both"/>
        <w:rPr>
          <w:rFonts w:eastAsia="Times New Roman"/>
          <w:bCs/>
          <w:color w:val="000000"/>
          <w:szCs w:val="24"/>
        </w:rPr>
      </w:pPr>
      <w:r>
        <w:rPr>
          <w:rFonts w:eastAsia="Times New Roman"/>
          <w:bCs/>
          <w:color w:val="000000"/>
          <w:szCs w:val="24"/>
        </w:rPr>
        <w:t>Εισερχόμ</w:t>
      </w:r>
      <w:r>
        <w:rPr>
          <w:rFonts w:eastAsia="Times New Roman"/>
          <w:bCs/>
          <w:color w:val="000000"/>
          <w:szCs w:val="24"/>
        </w:rPr>
        <w:t xml:space="preserve">αστε στην ημερήσια διάταξη της </w:t>
      </w:r>
    </w:p>
    <w:p w14:paraId="420DBDD3" w14:textId="77777777" w:rsidR="003663B4" w:rsidRDefault="00087BC7">
      <w:pPr>
        <w:spacing w:after="0" w:line="600" w:lineRule="auto"/>
        <w:ind w:firstLine="720"/>
        <w:jc w:val="center"/>
        <w:rPr>
          <w:rFonts w:eastAsia="Times New Roman"/>
          <w:b/>
          <w:bCs/>
          <w:color w:val="000000"/>
          <w:szCs w:val="24"/>
        </w:rPr>
      </w:pPr>
      <w:r>
        <w:rPr>
          <w:rFonts w:eastAsia="Times New Roman"/>
          <w:b/>
          <w:bCs/>
          <w:color w:val="000000"/>
          <w:szCs w:val="24"/>
        </w:rPr>
        <w:t>ΝΟΜΟΘΕΤΙΚΗΣ ΕΡΓΑΣΙΑΣ</w:t>
      </w:r>
    </w:p>
    <w:p w14:paraId="420DBDD4" w14:textId="77777777" w:rsidR="003663B4" w:rsidRDefault="00087BC7">
      <w:pPr>
        <w:spacing w:after="0" w:line="600" w:lineRule="auto"/>
        <w:ind w:firstLine="720"/>
        <w:jc w:val="both"/>
        <w:rPr>
          <w:rFonts w:eastAsia="Times New Roman"/>
          <w:b/>
          <w:bCs/>
          <w:color w:val="000000"/>
          <w:szCs w:val="24"/>
        </w:rPr>
      </w:pPr>
      <w:r>
        <w:rPr>
          <w:rFonts w:eastAsia="Times New Roman"/>
          <w:bCs/>
          <w:color w:val="000000"/>
          <w:szCs w:val="24"/>
        </w:rPr>
        <w:lastRenderedPageBreak/>
        <w:t>Συνέχιση της συζήτησης επί του σχεδίου νόμου του Υπουργείου Οικονομικών</w:t>
      </w:r>
      <w:r>
        <w:rPr>
          <w:rFonts w:eastAsia="Times New Roman"/>
          <w:bCs/>
          <w:color w:val="000000"/>
          <w:szCs w:val="24"/>
        </w:rPr>
        <w:t>:</w:t>
      </w:r>
      <w:r>
        <w:rPr>
          <w:rFonts w:eastAsia="Times New Roman"/>
          <w:b/>
          <w:bCs/>
          <w:color w:val="000000"/>
          <w:szCs w:val="24"/>
        </w:rPr>
        <w:t xml:space="preserve"> </w:t>
      </w:r>
      <w:r>
        <w:rPr>
          <w:rFonts w:eastAsia="Times New Roman"/>
          <w:color w:val="000000"/>
          <w:szCs w:val="24"/>
          <w:shd w:val="clear" w:color="auto" w:fill="FFFFFF"/>
        </w:rPr>
        <w:t>«Κύρωση του Κρατικού Προϋπολογισμού οικονομικού έτους 2018».</w:t>
      </w:r>
      <w:r>
        <w:rPr>
          <w:rFonts w:eastAsia="Times New Roman"/>
          <w:b/>
          <w:bCs/>
          <w:color w:val="000000"/>
          <w:szCs w:val="24"/>
        </w:rPr>
        <w:t xml:space="preserve"> </w:t>
      </w:r>
    </w:p>
    <w:p w14:paraId="420DBDD5" w14:textId="77777777" w:rsidR="003663B4" w:rsidRDefault="00087BC7">
      <w:pPr>
        <w:spacing w:after="0" w:line="600" w:lineRule="auto"/>
        <w:ind w:firstLine="720"/>
        <w:jc w:val="both"/>
        <w:rPr>
          <w:rFonts w:eastAsia="Times New Roman"/>
          <w:bCs/>
          <w:color w:val="000000"/>
          <w:szCs w:val="24"/>
        </w:rPr>
      </w:pPr>
      <w:r>
        <w:rPr>
          <w:rFonts w:eastAsia="Times New Roman"/>
          <w:bCs/>
          <w:color w:val="000000"/>
          <w:szCs w:val="24"/>
        </w:rPr>
        <w:t>Τον λόγο έχει ο Βουλευτής της Νέας Δημοκρατίας κ. Κωνσταντίνος Τασού</w:t>
      </w:r>
      <w:r>
        <w:rPr>
          <w:rFonts w:eastAsia="Times New Roman"/>
          <w:bCs/>
          <w:color w:val="000000"/>
          <w:szCs w:val="24"/>
        </w:rPr>
        <w:t xml:space="preserve">λας. </w:t>
      </w:r>
    </w:p>
    <w:p w14:paraId="420DBDD6" w14:textId="77777777" w:rsidR="003663B4" w:rsidRDefault="00087BC7">
      <w:pPr>
        <w:spacing w:after="0" w:line="600" w:lineRule="auto"/>
        <w:ind w:firstLine="720"/>
        <w:jc w:val="both"/>
        <w:rPr>
          <w:rFonts w:eastAsia="Times New Roman"/>
          <w:bCs/>
          <w:color w:val="000000"/>
          <w:szCs w:val="24"/>
        </w:rPr>
      </w:pPr>
      <w:r>
        <w:rPr>
          <w:rFonts w:eastAsia="Times New Roman"/>
          <w:b/>
          <w:bCs/>
          <w:color w:val="000000"/>
          <w:szCs w:val="24"/>
        </w:rPr>
        <w:t xml:space="preserve">ΚΩΝΣΤΑΝΤΙΝΟΣ ΤΑΣΟΥΛΑΣ: </w:t>
      </w:r>
      <w:r>
        <w:rPr>
          <w:rFonts w:eastAsia="Times New Roman"/>
          <w:bCs/>
          <w:color w:val="000000"/>
          <w:szCs w:val="24"/>
        </w:rPr>
        <w:t xml:space="preserve">Άκουσα συναδέλφους της Πλειοψηφίας να κομπάζουν από το Βήμα αυτό ότι καλούμαστε να ψηφίσουμε τον τελευταίο </w:t>
      </w:r>
      <w:proofErr w:type="spellStart"/>
      <w:r>
        <w:rPr>
          <w:rFonts w:eastAsia="Times New Roman"/>
          <w:bCs/>
          <w:color w:val="000000"/>
          <w:szCs w:val="24"/>
        </w:rPr>
        <w:t>μνημονιακό</w:t>
      </w:r>
      <w:proofErr w:type="spellEnd"/>
      <w:r>
        <w:rPr>
          <w:rFonts w:eastAsia="Times New Roman"/>
          <w:bCs/>
          <w:color w:val="000000"/>
          <w:szCs w:val="24"/>
        </w:rPr>
        <w:t xml:space="preserve"> προϋπολογισμό. </w:t>
      </w:r>
    </w:p>
    <w:p w14:paraId="420DBDD7" w14:textId="77777777" w:rsidR="003663B4" w:rsidRDefault="00087BC7">
      <w:pPr>
        <w:spacing w:after="0" w:line="600" w:lineRule="auto"/>
        <w:ind w:firstLine="720"/>
        <w:jc w:val="both"/>
        <w:rPr>
          <w:rFonts w:eastAsia="Times New Roman"/>
          <w:bCs/>
          <w:color w:val="000000"/>
          <w:szCs w:val="24"/>
        </w:rPr>
      </w:pPr>
      <w:r>
        <w:rPr>
          <w:rFonts w:eastAsia="Times New Roman"/>
          <w:bCs/>
          <w:color w:val="000000"/>
          <w:szCs w:val="24"/>
        </w:rPr>
        <w:t xml:space="preserve">Δεν θα είναι η ανάμνησή του ως τελευταίου </w:t>
      </w:r>
      <w:proofErr w:type="spellStart"/>
      <w:r>
        <w:rPr>
          <w:rFonts w:eastAsia="Times New Roman"/>
          <w:bCs/>
          <w:color w:val="000000"/>
          <w:szCs w:val="24"/>
        </w:rPr>
        <w:t>μνημονιακού</w:t>
      </w:r>
      <w:proofErr w:type="spellEnd"/>
      <w:r>
        <w:rPr>
          <w:rFonts w:eastAsia="Times New Roman"/>
          <w:bCs/>
          <w:color w:val="000000"/>
          <w:szCs w:val="24"/>
        </w:rPr>
        <w:t xml:space="preserve"> προϋπολογισμού τόσο που θα μας κάνει να</w:t>
      </w:r>
      <w:r>
        <w:rPr>
          <w:rFonts w:eastAsia="Times New Roman"/>
          <w:bCs/>
          <w:color w:val="000000"/>
          <w:szCs w:val="24"/>
        </w:rPr>
        <w:t xml:space="preserve"> τον θυμόμαστε όσο θα είναι η ανάμνησή του ως του πρώτου </w:t>
      </w:r>
      <w:proofErr w:type="spellStart"/>
      <w:r>
        <w:rPr>
          <w:rFonts w:eastAsia="Times New Roman"/>
          <w:bCs/>
          <w:color w:val="000000"/>
          <w:szCs w:val="24"/>
        </w:rPr>
        <w:t>μεταμνημονιακού</w:t>
      </w:r>
      <w:proofErr w:type="spellEnd"/>
      <w:r>
        <w:rPr>
          <w:rFonts w:eastAsia="Times New Roman"/>
          <w:bCs/>
          <w:color w:val="000000"/>
          <w:szCs w:val="24"/>
        </w:rPr>
        <w:t xml:space="preserve"> και σε περίοδο ανάπτυξης απολογισμού που θα ψηφιστεί το 2019 ή το 2020 για να μας θυμίζει</w:t>
      </w:r>
      <w:r>
        <w:rPr>
          <w:rFonts w:eastAsia="Times New Roman"/>
          <w:bCs/>
          <w:color w:val="000000"/>
          <w:szCs w:val="24"/>
        </w:rPr>
        <w:t>,</w:t>
      </w:r>
      <w:r>
        <w:rPr>
          <w:rFonts w:eastAsia="Times New Roman"/>
          <w:bCs/>
          <w:color w:val="000000"/>
          <w:szCs w:val="24"/>
        </w:rPr>
        <w:t xml:space="preserve"> το 2019 ή το 2020</w:t>
      </w:r>
      <w:r>
        <w:rPr>
          <w:rFonts w:eastAsia="Times New Roman"/>
          <w:bCs/>
          <w:color w:val="000000"/>
          <w:szCs w:val="24"/>
        </w:rPr>
        <w:t>,</w:t>
      </w:r>
      <w:r>
        <w:rPr>
          <w:rFonts w:eastAsia="Times New Roman"/>
          <w:bCs/>
          <w:color w:val="000000"/>
          <w:szCs w:val="24"/>
        </w:rPr>
        <w:t xml:space="preserve"> ο απολογισμός  του </w:t>
      </w:r>
      <w:r>
        <w:rPr>
          <w:rFonts w:eastAsia="Times New Roman"/>
          <w:bCs/>
          <w:color w:val="000000"/>
          <w:szCs w:val="24"/>
        </w:rPr>
        <w:t>π</w:t>
      </w:r>
      <w:r>
        <w:rPr>
          <w:rFonts w:eastAsia="Times New Roman"/>
          <w:bCs/>
          <w:color w:val="000000"/>
          <w:szCs w:val="24"/>
        </w:rPr>
        <w:t xml:space="preserve">ροϋπολογισμού, που σήμερα ψηφίζουμε, από τι μέγγενη, </w:t>
      </w:r>
      <w:r>
        <w:rPr>
          <w:rFonts w:eastAsia="Times New Roman"/>
          <w:bCs/>
          <w:color w:val="000000"/>
          <w:szCs w:val="24"/>
        </w:rPr>
        <w:t>από τι λάθη, από τι περιδίνηση λιτότητας αρχίζουμε να ξεμπλέκουμε.</w:t>
      </w:r>
    </w:p>
    <w:p w14:paraId="420DBDD8" w14:textId="77777777" w:rsidR="003663B4" w:rsidRDefault="00087BC7">
      <w:pPr>
        <w:spacing w:after="0" w:line="600" w:lineRule="auto"/>
        <w:ind w:firstLine="720"/>
        <w:jc w:val="both"/>
        <w:rPr>
          <w:rFonts w:eastAsia="Times New Roman"/>
          <w:bCs/>
          <w:color w:val="000000"/>
          <w:szCs w:val="24"/>
        </w:rPr>
      </w:pPr>
      <w:r>
        <w:rPr>
          <w:rFonts w:eastAsia="Times New Roman"/>
          <w:bCs/>
          <w:color w:val="000000"/>
          <w:szCs w:val="24"/>
        </w:rPr>
        <w:t xml:space="preserve">Χαιρετίζω, συνεπώς, τα προεόρτια του πρώτου απολογισμού της </w:t>
      </w:r>
      <w:proofErr w:type="spellStart"/>
      <w:r>
        <w:rPr>
          <w:rFonts w:eastAsia="Times New Roman"/>
          <w:bCs/>
          <w:color w:val="000000"/>
          <w:szCs w:val="24"/>
        </w:rPr>
        <w:t>μετασυριζαϊκής</w:t>
      </w:r>
      <w:proofErr w:type="spellEnd"/>
      <w:r>
        <w:rPr>
          <w:rFonts w:eastAsia="Times New Roman"/>
          <w:bCs/>
          <w:color w:val="000000"/>
          <w:szCs w:val="24"/>
        </w:rPr>
        <w:t xml:space="preserve"> περιόδου και </w:t>
      </w:r>
      <w:r>
        <w:rPr>
          <w:rFonts w:eastAsia="Times New Roman"/>
          <w:bCs/>
          <w:color w:val="000000"/>
          <w:szCs w:val="24"/>
        </w:rPr>
        <w:t>«</w:t>
      </w:r>
      <w:r>
        <w:rPr>
          <w:rFonts w:eastAsia="Times New Roman"/>
          <w:bCs/>
          <w:color w:val="000000"/>
          <w:szCs w:val="24"/>
        </w:rPr>
        <w:t>χαιρετίζω</w:t>
      </w:r>
      <w:r>
        <w:rPr>
          <w:rFonts w:eastAsia="Times New Roman"/>
          <w:bCs/>
          <w:color w:val="000000"/>
          <w:szCs w:val="24"/>
        </w:rPr>
        <w:t>»</w:t>
      </w:r>
      <w:r>
        <w:rPr>
          <w:rFonts w:eastAsia="Times New Roman"/>
          <w:bCs/>
          <w:color w:val="000000"/>
          <w:szCs w:val="24"/>
        </w:rPr>
        <w:t xml:space="preserve"> αυτά τα προεόρτια καταψηφίζοντάς τα.</w:t>
      </w:r>
    </w:p>
    <w:p w14:paraId="420DBDD9" w14:textId="77777777" w:rsidR="003663B4" w:rsidRDefault="00087BC7">
      <w:pPr>
        <w:spacing w:after="0" w:line="600" w:lineRule="auto"/>
        <w:ind w:firstLine="720"/>
        <w:jc w:val="both"/>
        <w:rPr>
          <w:rFonts w:eastAsia="Times New Roman"/>
          <w:bCs/>
          <w:color w:val="000000"/>
          <w:szCs w:val="24"/>
        </w:rPr>
      </w:pPr>
      <w:r>
        <w:rPr>
          <w:rFonts w:eastAsia="Times New Roman"/>
          <w:bCs/>
          <w:color w:val="000000"/>
          <w:szCs w:val="24"/>
        </w:rPr>
        <w:t>Τονίζω εν γνώσει μου ότι οι διαφορές</w:t>
      </w:r>
      <w:r>
        <w:rPr>
          <w:rFonts w:eastAsia="Times New Roman"/>
          <w:bCs/>
          <w:color w:val="000000"/>
          <w:szCs w:val="24"/>
        </w:rPr>
        <w:t>,</w:t>
      </w:r>
      <w:r>
        <w:rPr>
          <w:rFonts w:eastAsia="Times New Roman"/>
          <w:bCs/>
          <w:color w:val="000000"/>
          <w:szCs w:val="24"/>
        </w:rPr>
        <w:t xml:space="preserve"> που υπάρχουν σ</w:t>
      </w:r>
      <w:r>
        <w:rPr>
          <w:rFonts w:eastAsia="Times New Roman"/>
          <w:bCs/>
          <w:color w:val="000000"/>
          <w:szCs w:val="24"/>
        </w:rPr>
        <w:t xml:space="preserve">ε αυτήν την περίοδο της τελευταίας τριετίας με την προηγούμενη </w:t>
      </w:r>
      <w:r>
        <w:rPr>
          <w:rFonts w:eastAsia="Times New Roman"/>
          <w:bCs/>
          <w:color w:val="000000"/>
          <w:szCs w:val="24"/>
        </w:rPr>
        <w:lastRenderedPageBreak/>
        <w:t xml:space="preserve">περίοδο, την επίσης </w:t>
      </w:r>
      <w:proofErr w:type="spellStart"/>
      <w:r>
        <w:rPr>
          <w:rFonts w:eastAsia="Times New Roman"/>
          <w:bCs/>
          <w:color w:val="000000"/>
          <w:szCs w:val="24"/>
        </w:rPr>
        <w:t>μνημονιακή</w:t>
      </w:r>
      <w:proofErr w:type="spellEnd"/>
      <w:r>
        <w:rPr>
          <w:rFonts w:eastAsia="Times New Roman"/>
          <w:bCs/>
          <w:color w:val="000000"/>
          <w:szCs w:val="24"/>
        </w:rPr>
        <w:t xml:space="preserve"> και σκληρή εις βάρος του ελληνικού λαού με πολλές θυσίες, είναι ότι η περίοδος της τελευταίας τριετίας επισώρευσε μέτρα, περικοπές και λιτότητα 14,5 δισεκατομμυρί</w:t>
      </w:r>
      <w:r>
        <w:rPr>
          <w:rFonts w:eastAsia="Times New Roman"/>
          <w:bCs/>
          <w:color w:val="000000"/>
          <w:szCs w:val="24"/>
        </w:rPr>
        <w:t>ων. Το μερίδιο της χρονιάς που έρχεται εγγίζει τα 2 δισεκατομμύρια αχρείαστα, ιδεοληπτικά και με βάση την άποψη ότι πρέπει τάχα να πληρώσει ο ελληνικός λαός τα δίδακτρα της βαριάς προσγείωσης στην πραγματικότητα της Κυβέρνησης ΣΥΡΙΖΑ - ΑΝΕΛ.</w:t>
      </w:r>
    </w:p>
    <w:p w14:paraId="420DBDD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δεν είναι </w:t>
      </w:r>
      <w:r>
        <w:rPr>
          <w:rFonts w:eastAsia="Times New Roman" w:cs="Times New Roman"/>
          <w:szCs w:val="24"/>
        </w:rPr>
        <w:t xml:space="preserve">τόσο να συγκρουστούμε και να αντιπαρατεθούμε στο αν το πλεόνασμα, το αιμοσταγές πλεόνασμα, προέρχεται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των πλουσίων -ποιων πλουσίων πλέον, άραγε- ή αν προέρχεται -όπως εμείς πιστεύουμε-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της μεσαίας και χαμηλής ε</w:t>
      </w:r>
      <w:r>
        <w:rPr>
          <w:rFonts w:eastAsia="Times New Roman" w:cs="Times New Roman"/>
          <w:szCs w:val="24"/>
        </w:rPr>
        <w:t>ισοδηματικής τάξης όσο το ζήτημα και η διαίρεση μεταξύ της άποψης ότι ουσιαστικά αυτή η Κυβέρνηση έχει επιπέσει επί της στάθμης των οικονομικών αντοχών του ελληνικού λαού, χαμηλώνοντας τη στάθμη, ενώ ο στόχος και ο σκοπός είναι αυτή η στάθμη διαρκώς να ανε</w:t>
      </w:r>
      <w:r>
        <w:rPr>
          <w:rFonts w:eastAsia="Times New Roman" w:cs="Times New Roman"/>
          <w:szCs w:val="24"/>
        </w:rPr>
        <w:t xml:space="preserve">βαίνει. </w:t>
      </w:r>
    </w:p>
    <w:p w14:paraId="420DBDD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έξοδος από το μνημόνιο -που πάλι κομπάζετε ότι θα γίνει τάχα καθαρή τον Αύγουστο του 2018- δεν είναι το θέμα αν θα </w:t>
      </w:r>
      <w:r>
        <w:rPr>
          <w:rFonts w:eastAsia="Times New Roman" w:cs="Times New Roman"/>
          <w:szCs w:val="24"/>
        </w:rPr>
        <w:lastRenderedPageBreak/>
        <w:t>είναι καθαρή ή με μέτρα. Όλοι ξέρουμε ότι είναι με μέτρα και δεν έχουμε παρά να επισκεφθούμε την ιστοσελίδα του φύλλου της Εφημερί</w:t>
      </w:r>
      <w:r>
        <w:rPr>
          <w:rFonts w:eastAsia="Times New Roman" w:cs="Times New Roman"/>
          <w:szCs w:val="24"/>
        </w:rPr>
        <w:t>δος της Κυβερνήσεως να δούμε αυτά τα μέτρα</w:t>
      </w:r>
      <w:r>
        <w:rPr>
          <w:rFonts w:eastAsia="Times New Roman" w:cs="Times New Roman"/>
          <w:szCs w:val="24"/>
        </w:rPr>
        <w:t>,</w:t>
      </w:r>
      <w:r>
        <w:rPr>
          <w:rFonts w:eastAsia="Times New Roman" w:cs="Times New Roman"/>
          <w:szCs w:val="24"/>
        </w:rPr>
        <w:t xml:space="preserve"> που έχετε προκαταβολικά ψηφίσει. Το θέμα είναι αν θα βγούμε έρποντας ή αν θα βγούμε με σταθερό βήμα προς την ανάπτυξη. Σταθερό βήμα προς την ανάπτυξη δεν προκύπτει από τον παρόντα </w:t>
      </w:r>
      <w:r>
        <w:rPr>
          <w:rFonts w:eastAsia="Times New Roman" w:cs="Times New Roman"/>
          <w:szCs w:val="24"/>
        </w:rPr>
        <w:t>π</w:t>
      </w:r>
      <w:r>
        <w:rPr>
          <w:rFonts w:eastAsia="Times New Roman" w:cs="Times New Roman"/>
          <w:szCs w:val="24"/>
        </w:rPr>
        <w:t>ροϋπολογισμό παρά μόνο μέτρα, π</w:t>
      </w:r>
      <w:r>
        <w:rPr>
          <w:rFonts w:eastAsia="Times New Roman" w:cs="Times New Roman"/>
          <w:szCs w:val="24"/>
        </w:rPr>
        <w:t xml:space="preserve">ερικοπές, φόροι. </w:t>
      </w:r>
    </w:p>
    <w:p w14:paraId="420DBDD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ανάπτυξη έχει καθοριστεί, έχει προσδιοριστεί. Η ανάπτυξη αφορά μεταρρυθμίσεις στη δικαιοσύνη, στην επιτάχυνσή της, μεταρρυθμίσεις στη δημόσια διοίκηση, μεταρρυθμίσεις στο φορολογικό σύστημα, ώστε αυτό το τρίπτυχο των μεταρρυθμίσεων να α</w:t>
      </w:r>
      <w:r>
        <w:rPr>
          <w:rFonts w:eastAsia="Times New Roman" w:cs="Times New Roman"/>
          <w:szCs w:val="24"/>
        </w:rPr>
        <w:t>ποβεί επιβοηθητικό για τις επενδύσεις, επιβοηθητικό για τις εξαγωγές, επιβοηθητικό εν τέλει για την ανταγωνιστικότητα της οικονομίας, η οποία τα τελευταία χρόνια της δικής σας διακυβέρνησης καταβαραθρώθηκε από την 87</w:t>
      </w:r>
      <w:r>
        <w:rPr>
          <w:rFonts w:eastAsia="Times New Roman" w:cs="Times New Roman"/>
          <w:szCs w:val="24"/>
          <w:vertAlign w:val="superscript"/>
        </w:rPr>
        <w:t>η</w:t>
      </w:r>
      <w:r>
        <w:rPr>
          <w:rFonts w:eastAsia="Times New Roman" w:cs="Times New Roman"/>
          <w:szCs w:val="24"/>
        </w:rPr>
        <w:t xml:space="preserve"> θέση στην 138</w:t>
      </w:r>
      <w:r>
        <w:rPr>
          <w:rFonts w:eastAsia="Times New Roman" w:cs="Times New Roman"/>
          <w:szCs w:val="24"/>
          <w:vertAlign w:val="superscript"/>
        </w:rPr>
        <w:t>η</w:t>
      </w:r>
      <w:r>
        <w:rPr>
          <w:rFonts w:eastAsia="Times New Roman" w:cs="Times New Roman"/>
          <w:szCs w:val="24"/>
        </w:rPr>
        <w:t xml:space="preserve">. Μπορεί την ώρα που θα </w:t>
      </w:r>
      <w:r>
        <w:rPr>
          <w:rFonts w:eastAsia="Times New Roman" w:cs="Times New Roman"/>
          <w:szCs w:val="24"/>
        </w:rPr>
        <w:t>τελειώσω την ομιλία μου αυτή η θέση να γίνει 140</w:t>
      </w:r>
      <w:r>
        <w:rPr>
          <w:rFonts w:eastAsia="Times New Roman" w:cs="Times New Roman"/>
          <w:szCs w:val="24"/>
          <w:vertAlign w:val="superscript"/>
        </w:rPr>
        <w:t>η</w:t>
      </w:r>
      <w:r>
        <w:rPr>
          <w:rFonts w:eastAsia="Times New Roman" w:cs="Times New Roman"/>
          <w:szCs w:val="24"/>
        </w:rPr>
        <w:t xml:space="preserve">, γιατί είναι ραγδαία η πτώση της ανταγωνιστικότητας της ελληνικής οικονομίας. </w:t>
      </w:r>
    </w:p>
    <w:p w14:paraId="420DBDD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όλο αυτό το συγκρότημα απόψεων και ιδεοληψιών, το οποίο σας συνέχει, ότι τάχα χτυπάτε την κοινωνική ανισότητα και </w:t>
      </w:r>
      <w:r>
        <w:rPr>
          <w:rFonts w:eastAsia="Times New Roman" w:cs="Times New Roman"/>
          <w:szCs w:val="24"/>
        </w:rPr>
        <w:lastRenderedPageBreak/>
        <w:t>βοηθάτε τ</w:t>
      </w:r>
      <w:r>
        <w:rPr>
          <w:rFonts w:eastAsia="Times New Roman" w:cs="Times New Roman"/>
          <w:szCs w:val="24"/>
        </w:rPr>
        <w:t>ους ανήμπορούς, έχει να κάνει με την επιθυμία σας που προσπαθείτε να την κάνετε και επιθυμία αποχειροβίωτων μελών της κοινωνίας, επιθυμία ανθρώπων οι οποίοι βρίσκονται σε δεινή θέση, να αντικαταστήσετε μονίμως το κανονικό φαρμακείο με το κοινωνικό φαρμακεί</w:t>
      </w:r>
      <w:r>
        <w:rPr>
          <w:rFonts w:eastAsia="Times New Roman" w:cs="Times New Roman"/>
          <w:szCs w:val="24"/>
        </w:rPr>
        <w:t xml:space="preserve">ο, το κανονικό παντοπωλείο με το κοινωνικό παντοπωλείο, τον κανονικό τουρισμό με τον κοινωνικό τουρισμό. </w:t>
      </w:r>
    </w:p>
    <w:p w14:paraId="420DBDD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στην πραγματικότητα αυτή η επιθυμία της μόνιμης επιβολής κοινωνικών μέτρων σε μια κοινωνία</w:t>
      </w:r>
      <w:r>
        <w:rPr>
          <w:rFonts w:eastAsia="Times New Roman" w:cs="Times New Roman"/>
          <w:szCs w:val="24"/>
        </w:rPr>
        <w:t>,</w:t>
      </w:r>
      <w:r>
        <w:rPr>
          <w:rFonts w:eastAsia="Times New Roman" w:cs="Times New Roman"/>
          <w:szCs w:val="24"/>
        </w:rPr>
        <w:t xml:space="preserve"> που έχει ανάγκη να πετάξει με τα δικά της φτερά και όχ</w:t>
      </w:r>
      <w:r>
        <w:rPr>
          <w:rFonts w:eastAsia="Times New Roman" w:cs="Times New Roman"/>
          <w:szCs w:val="24"/>
        </w:rPr>
        <w:t xml:space="preserve">ι να είναι </w:t>
      </w:r>
      <w:proofErr w:type="spellStart"/>
      <w:r>
        <w:rPr>
          <w:rFonts w:eastAsia="Times New Roman" w:cs="Times New Roman"/>
          <w:szCs w:val="24"/>
        </w:rPr>
        <w:t>στενάζουσα</w:t>
      </w:r>
      <w:proofErr w:type="spellEnd"/>
      <w:r>
        <w:rPr>
          <w:rFonts w:eastAsia="Times New Roman" w:cs="Times New Roman"/>
          <w:szCs w:val="24"/>
        </w:rPr>
        <w:t xml:space="preserve"> κάτω από την επιδοματική περίπου ελεημοσύνη μιας οποιασδήποτε κυβέρνησης, αυτή η μανία σας έχει να κάνει με την ιδεολογία σας, έχει να κάνει με τον κοινωνικό φθόνο που πυροδοτεί η ιδεολογία της Αριστεράς και έχει να κάνει με το ότι στ</w:t>
      </w:r>
      <w:r>
        <w:rPr>
          <w:rFonts w:eastAsia="Times New Roman" w:cs="Times New Roman"/>
          <w:szCs w:val="24"/>
        </w:rPr>
        <w:t xml:space="preserve">ρέφετε αυτούς οι οποίοι είναι ανήμποροι όχι στο να φιλοδοξούν να πάψουν να είναι ανήμποροι βρίσκοντας εργασία, αλλά στο να φιλοδοξούν μονίμως χαιρέκακα, μνησίκακα να βλέπουν και άλλους να πληθαίνουν τις τάξεις τους. </w:t>
      </w:r>
    </w:p>
    <w:p w14:paraId="420DBDD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θέλουμε, όπως έχει λεχθεί απ’ αυτ</w:t>
      </w:r>
      <w:r>
        <w:rPr>
          <w:rFonts w:eastAsia="Times New Roman" w:cs="Times New Roman"/>
          <w:szCs w:val="24"/>
        </w:rPr>
        <w:t xml:space="preserve">ό το Βήμα κατ’ επανάληψη, η όρθια Ελλάδα -όση μένει ακόμα όρθια- να σηκώσει </w:t>
      </w:r>
      <w:r>
        <w:rPr>
          <w:rFonts w:eastAsia="Times New Roman" w:cs="Times New Roman"/>
          <w:szCs w:val="24"/>
        </w:rPr>
        <w:lastRenderedPageBreak/>
        <w:t xml:space="preserve">τη γονατισμένη προς τα πάνω. Και όχι η γονατισμένη Ελλάδα να τραβήξει την όρθια προς τα κάτω, όπως φιλοδοξεί και ο παρών </w:t>
      </w:r>
      <w:r>
        <w:rPr>
          <w:rFonts w:eastAsia="Times New Roman" w:cs="Times New Roman"/>
          <w:szCs w:val="24"/>
        </w:rPr>
        <w:t>π</w:t>
      </w:r>
      <w:r>
        <w:rPr>
          <w:rFonts w:eastAsia="Times New Roman" w:cs="Times New Roman"/>
          <w:szCs w:val="24"/>
        </w:rPr>
        <w:t xml:space="preserve">ροϋπολογισμός. </w:t>
      </w:r>
    </w:p>
    <w:p w14:paraId="420DBDE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w:t>
      </w:r>
      <w:r>
        <w:rPr>
          <w:rFonts w:eastAsia="Times New Roman" w:cs="Times New Roman"/>
          <w:szCs w:val="24"/>
        </w:rPr>
        <w:t>ς του χρόνου ομιλίας του κυρίου Βουλευτή)</w:t>
      </w:r>
    </w:p>
    <w:p w14:paraId="420DBDE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που ευλόγως διαμαρτύρεστε τεχνολογικώς. </w:t>
      </w:r>
    </w:p>
    <w:p w14:paraId="420DBDE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έξοδος από τα μνημόνια θα γίνει ή </w:t>
      </w:r>
      <w:proofErr w:type="spellStart"/>
      <w:r>
        <w:rPr>
          <w:rFonts w:eastAsia="Times New Roman" w:cs="Times New Roman"/>
          <w:szCs w:val="24"/>
        </w:rPr>
        <w:t>έρπ</w:t>
      </w:r>
      <w:r>
        <w:rPr>
          <w:rFonts w:eastAsia="Times New Roman" w:cs="Times New Roman"/>
          <w:szCs w:val="24"/>
        </w:rPr>
        <w:t>ην</w:t>
      </w:r>
      <w:proofErr w:type="spellEnd"/>
      <w:r>
        <w:rPr>
          <w:rFonts w:eastAsia="Times New Roman" w:cs="Times New Roman"/>
          <w:szCs w:val="24"/>
        </w:rPr>
        <w:t xml:space="preserve"> ή με καλπασμό προς τα μπροστά. Το ποιος εγγυάται το </w:t>
      </w:r>
      <w:proofErr w:type="spellStart"/>
      <w:r>
        <w:rPr>
          <w:rFonts w:eastAsia="Times New Roman" w:cs="Times New Roman"/>
          <w:szCs w:val="24"/>
        </w:rPr>
        <w:t>έρπ</w:t>
      </w:r>
      <w:r>
        <w:rPr>
          <w:rFonts w:eastAsia="Times New Roman" w:cs="Times New Roman"/>
          <w:szCs w:val="24"/>
        </w:rPr>
        <w:t>ην</w:t>
      </w:r>
      <w:proofErr w:type="spellEnd"/>
      <w:r>
        <w:rPr>
          <w:rFonts w:eastAsia="Times New Roman" w:cs="Times New Roman"/>
          <w:szCs w:val="24"/>
        </w:rPr>
        <w:t xml:space="preserve"> το λέει η μετάφραση του </w:t>
      </w:r>
      <w:proofErr w:type="spellStart"/>
      <w:r>
        <w:rPr>
          <w:rFonts w:eastAsia="Times New Roman" w:cs="Times New Roman"/>
          <w:szCs w:val="24"/>
        </w:rPr>
        <w:t>έρπ</w:t>
      </w:r>
      <w:r>
        <w:rPr>
          <w:rFonts w:eastAsia="Times New Roman" w:cs="Times New Roman"/>
          <w:szCs w:val="24"/>
        </w:rPr>
        <w:t>ην</w:t>
      </w:r>
      <w:proofErr w:type="spellEnd"/>
      <w:r>
        <w:rPr>
          <w:rFonts w:eastAsia="Times New Roman" w:cs="Times New Roman"/>
          <w:szCs w:val="24"/>
        </w:rPr>
        <w:t xml:space="preserve"> στη δημοτική. Στη δημοτική «</w:t>
      </w:r>
      <w:proofErr w:type="spellStart"/>
      <w:r>
        <w:rPr>
          <w:rFonts w:eastAsia="Times New Roman" w:cs="Times New Roman"/>
          <w:szCs w:val="24"/>
        </w:rPr>
        <w:t>έρπ</w:t>
      </w:r>
      <w:r>
        <w:rPr>
          <w:rFonts w:eastAsia="Times New Roman" w:cs="Times New Roman"/>
          <w:szCs w:val="24"/>
        </w:rPr>
        <w:t>ην</w:t>
      </w:r>
      <w:proofErr w:type="spellEnd"/>
      <w:r>
        <w:rPr>
          <w:rFonts w:eastAsia="Times New Roman" w:cs="Times New Roman"/>
          <w:szCs w:val="24"/>
        </w:rPr>
        <w:t xml:space="preserve">» σημαίνει σύριζα προς το έδαφος. Γι’ αυτό και καταψηφίσουμε τον </w:t>
      </w:r>
      <w:r>
        <w:rPr>
          <w:rFonts w:eastAsia="Times New Roman" w:cs="Times New Roman"/>
          <w:szCs w:val="24"/>
        </w:rPr>
        <w:t>π</w:t>
      </w:r>
      <w:r>
        <w:rPr>
          <w:rFonts w:eastAsia="Times New Roman" w:cs="Times New Roman"/>
          <w:szCs w:val="24"/>
        </w:rPr>
        <w:t>ροϋπολογισμό.</w:t>
      </w:r>
    </w:p>
    <w:p w14:paraId="420DBDE3"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BDE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τον κ. Τασούλα. </w:t>
      </w:r>
    </w:p>
    <w:p w14:paraId="420DBDE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Χαρά </w:t>
      </w:r>
      <w:proofErr w:type="spellStart"/>
      <w:r>
        <w:rPr>
          <w:rFonts w:eastAsia="Times New Roman" w:cs="Times New Roman"/>
          <w:szCs w:val="24"/>
        </w:rPr>
        <w:t>Κεφαλίδου</w:t>
      </w:r>
      <w:proofErr w:type="spellEnd"/>
      <w:r>
        <w:rPr>
          <w:rFonts w:eastAsia="Times New Roman" w:cs="Times New Roman"/>
          <w:szCs w:val="24"/>
        </w:rPr>
        <w:t xml:space="preserve"> από τη Δημοκρατική Συμπαράταξη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20DBDE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Κύριοι Υπουργοί, κυρίες και κύριοι συνάδελφοι, σήμερα και σε αυτή τη συζήτηση του προϋπολογισμού συμμετέχουμε ως κομπάρσοι στην επί τριετία παράσταση της Κυβέρνησης «Α</w:t>
      </w:r>
      <w:r>
        <w:rPr>
          <w:rFonts w:eastAsia="Times New Roman" w:cs="Times New Roman"/>
          <w:szCs w:val="24"/>
        </w:rPr>
        <w:t xml:space="preserve">πόψε αυτοσχεδιάζουμε». Αν η Κυβέρνηση καταφέρει και εξαντλήσει το 2018, θα εκτελέσει τον τρίτο κατά σειρά προϋπολογισμό, που θα στήσει στον τοίχο όσους δεν κατάφερε να εξοντώσει τα προηγούμενα χρόνια. </w:t>
      </w:r>
    </w:p>
    <w:p w14:paraId="420DBDE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Παρέλαβε μια χώρα που μόλις είχε βρει την ισορροπία τη</w:t>
      </w:r>
      <w:r>
        <w:rPr>
          <w:rFonts w:eastAsia="Times New Roman" w:cs="Times New Roman"/>
          <w:szCs w:val="24"/>
        </w:rPr>
        <w:t xml:space="preserve">ς, με εγχώριο προϊόν ελαφρώς θετικό και δυναμικές προοπτικές ανάκαμψης και μέσα σε τρία χρόνια κατάφερε πάρα πολλά. </w:t>
      </w:r>
    </w:p>
    <w:p w14:paraId="420DBDE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Κατάφερε να αυξήσει τον κίνδυνο παιδικής φτώχειας και κοινωνικού αποκλεισμού σε όλες τις παραγωγικές ηλικίες, με αιχμή του δόρατος τους νέο</w:t>
      </w:r>
      <w:r>
        <w:rPr>
          <w:rFonts w:eastAsia="Times New Roman" w:cs="Times New Roman"/>
          <w:szCs w:val="24"/>
        </w:rPr>
        <w:t xml:space="preserve">υς δεκαέξι έως είκοσι τεσσάρων ετών. </w:t>
      </w:r>
    </w:p>
    <w:p w14:paraId="420DBDE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Κύριοι Υπουργοί, είναι αυτοί οι άνθρωποι στους οποίους λέτε ότι «δεν θα υπάρχουν </w:t>
      </w:r>
      <w:r>
        <w:rPr>
          <w:rFonts w:eastAsia="Times New Roman" w:cs="Times New Roman"/>
          <w:szCs w:val="24"/>
        </w:rPr>
        <w:t>π</w:t>
      </w:r>
      <w:r>
        <w:rPr>
          <w:rFonts w:eastAsia="Times New Roman" w:cs="Times New Roman"/>
          <w:szCs w:val="24"/>
        </w:rPr>
        <w:t xml:space="preserve">ανελλήνιες εξετάσεις», ότι «θα ψηφίζετε στα </w:t>
      </w:r>
      <w:proofErr w:type="spellStart"/>
      <w:r>
        <w:rPr>
          <w:rFonts w:eastAsia="Times New Roman" w:cs="Times New Roman"/>
          <w:szCs w:val="24"/>
        </w:rPr>
        <w:t>δεκαεξίμισι</w:t>
      </w:r>
      <w:proofErr w:type="spellEnd"/>
      <w:r>
        <w:rPr>
          <w:rFonts w:eastAsia="Times New Roman" w:cs="Times New Roman"/>
          <w:szCs w:val="24"/>
        </w:rPr>
        <w:t xml:space="preserve">», τους μιλάτε για ρωμαλέα φοιτητικά κινήματα και άλλα τέτοια πετυχημένα. </w:t>
      </w:r>
    </w:p>
    <w:p w14:paraId="420DBDE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Καταφέ</w:t>
      </w:r>
      <w:r>
        <w:rPr>
          <w:rFonts w:eastAsia="Times New Roman" w:cs="Times New Roman"/>
          <w:szCs w:val="24"/>
        </w:rPr>
        <w:t xml:space="preserve">ρατε να στείλετε τη χώρα «κάθιδρη» στην εκατοστή δέκατη έκτη θέση, ανάμεσα σε Νιγηρία και Μπαγκλαντές, σε ό,τι αφορά τον Δείκτη Οικονομικής Ελευθερίας, που ξέρετε ότι συνδέεται άμεσα με τις επενδύσεις. </w:t>
      </w:r>
    </w:p>
    <w:p w14:paraId="420DBDE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Κατάφερε -λέει- η Κυβέρνηση να μειώσει την ανεργία. Α</w:t>
      </w:r>
      <w:r>
        <w:rPr>
          <w:rFonts w:eastAsia="Times New Roman" w:cs="Times New Roman"/>
          <w:szCs w:val="24"/>
        </w:rPr>
        <w:t xml:space="preserve">υτό το «μαγικό» με τρία χρόνια αδιάλειπτης ύφεσης να μειώνει την ανεργία πραγματικά είναι άξιο απορίας. </w:t>
      </w:r>
    </w:p>
    <w:p w14:paraId="420DBDE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Ξέρετε τι κάνατε; Απλά νομίζετε ότι ξέρετε διαίρεση. Μειώσατε την πλήρη απασχόληση και αυξήσατε τη μερική. Το 2017 οι προσλήψεις μερικής και εκ περιτρο</w:t>
      </w:r>
      <w:r>
        <w:rPr>
          <w:rFonts w:eastAsia="Times New Roman" w:cs="Times New Roman"/>
          <w:szCs w:val="24"/>
        </w:rPr>
        <w:t xml:space="preserve">πής απασχόλησης αγγίζουν το 60% των συνολικών προσλήψεων. </w:t>
      </w:r>
    </w:p>
    <w:p w14:paraId="420DBD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Θυμάστε εκείνη «τη γενιά των 700 ευρώ»; Μήπως θυμάστε τη δέσμευσή σας για 751 ευρώ κατώτατο μισθό; Σήμερα πού είναι όλη η δημοκρατική ευθιξία της Κυβέρνησης για τη γενιά των 360 ευρώ; Έτσι μειώνετε</w:t>
      </w:r>
      <w:r>
        <w:rPr>
          <w:rFonts w:eastAsia="Times New Roman" w:cs="Times New Roman"/>
          <w:szCs w:val="24"/>
        </w:rPr>
        <w:t xml:space="preserve">, όμως, την ανεργία, διαιρώντας τα «ψίχουλα». Και επειδή με τις πολιτικές σας καταφέρατε να διώξετε και άλλον κόσμο στο εξωτερικό, πλασάρετε αυτή την επιτυχημένη συνταγή και την κάνετε και σημαία. </w:t>
      </w:r>
    </w:p>
    <w:p w14:paraId="420DBDE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κυβερνητική απάντηση σε όλ</w:t>
      </w:r>
      <w:r>
        <w:rPr>
          <w:rFonts w:eastAsia="Times New Roman" w:cs="Times New Roman"/>
          <w:szCs w:val="24"/>
        </w:rPr>
        <w:t xml:space="preserve">α αυτά είναι μόνιμη και είναι μία: Εμμονή στην </w:t>
      </w:r>
      <w:proofErr w:type="spellStart"/>
      <w:r>
        <w:rPr>
          <w:rFonts w:eastAsia="Times New Roman" w:cs="Times New Roman"/>
          <w:szCs w:val="24"/>
        </w:rPr>
        <w:t>υπερφορολόγηση</w:t>
      </w:r>
      <w:proofErr w:type="spellEnd"/>
      <w:r>
        <w:rPr>
          <w:rFonts w:eastAsia="Times New Roman" w:cs="Times New Roman"/>
          <w:szCs w:val="24"/>
        </w:rPr>
        <w:t xml:space="preserve">. Αυτή ξέρετε, αυτή εμπιστεύεστε. Είναι αποτελεσματική; Όχι. Αυξάνει τα έσοδα; Όχι. Πιστεύει η Κυβέρνηση ότι με την επιβολή νέων φόρων θα καταφέρει να ξεπεράσει τα προβλήματα; Όχι, φυσικά. Αλλά, </w:t>
      </w:r>
      <w:r>
        <w:rPr>
          <w:rFonts w:eastAsia="Times New Roman" w:cs="Times New Roman"/>
          <w:szCs w:val="24"/>
        </w:rPr>
        <w:t xml:space="preserve">κάνει πως το πιστεύει για να παρατείνει την απόλαυση της καρέκλας. Και οι έξω, οι εταίροι μας, προς το παρόν και αυτοί κάνουν πως το πιστεύουν για τους δικούς τους λόγους. Καλού-κακού, όμως, στέλνουν και κανένα ραβασάκι -ογδόντα δύο </w:t>
      </w:r>
      <w:proofErr w:type="spellStart"/>
      <w:r>
        <w:rPr>
          <w:rFonts w:eastAsia="Times New Roman" w:cs="Times New Roman"/>
          <w:szCs w:val="24"/>
        </w:rPr>
        <w:t>προαπαιτούμενα</w:t>
      </w:r>
      <w:proofErr w:type="spellEnd"/>
      <w:r>
        <w:rPr>
          <w:rFonts w:eastAsia="Times New Roman" w:cs="Times New Roman"/>
          <w:szCs w:val="24"/>
        </w:rPr>
        <w:t xml:space="preserve">- για να </w:t>
      </w:r>
      <w:r>
        <w:rPr>
          <w:rFonts w:eastAsia="Times New Roman" w:cs="Times New Roman"/>
          <w:szCs w:val="24"/>
        </w:rPr>
        <w:t xml:space="preserve">έχουν και το κεφάλι τους ήσυχο. </w:t>
      </w:r>
    </w:p>
    <w:p w14:paraId="420DBDE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2017 προβλέπατε ανάπτυξη 2,7% και φτάνουμε τελικά να κλείνουμε με ρυθμούς χελώνας στο 1%. Με επτακόσιες χιλιάδες ανθρώπους, που πριν την κρίση ανήκαν στη μεσαία τάξη και πλέον είναι αντιμέτωποι με τη φτώχεια, αντί να βρε</w:t>
      </w:r>
      <w:r>
        <w:rPr>
          <w:rFonts w:eastAsia="Times New Roman" w:cs="Times New Roman"/>
          <w:szCs w:val="24"/>
        </w:rPr>
        <w:t xml:space="preserve">ίτε τρύπα να κρυφτείτε, δηλώνετε και αισιόδοξοι, μιλάτε για θετικό πρόσημο στην οικονομία. </w:t>
      </w:r>
    </w:p>
    <w:p w14:paraId="420DBDF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τραπεζικό σύστημα, που είχε σταθεροποιηθεί και μπορούσε να αντιμετωπίσει το ελεγχόμενο μέχρι τότε πρόβλημα των κόκκινων δανείων, ήρθατε εσείς, οι προστάτες των φ</w:t>
      </w:r>
      <w:r>
        <w:rPr>
          <w:rFonts w:eastAsia="Times New Roman" w:cs="Times New Roman"/>
          <w:szCs w:val="24"/>
        </w:rPr>
        <w:t xml:space="preserve">τωχών και </w:t>
      </w:r>
      <w:r>
        <w:rPr>
          <w:rFonts w:eastAsia="Times New Roman" w:cs="Times New Roman"/>
          <w:szCs w:val="24"/>
        </w:rPr>
        <w:lastRenderedPageBreak/>
        <w:t xml:space="preserve">των αδικημένων, και σήμερα γίνονται πλειστηριασμοί επί δικαίων και αδίκων. </w:t>
      </w:r>
    </w:p>
    <w:p w14:paraId="420DBDF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Ισοπεδώνετε τους πάντες, στρατηγικούς κακοπληρωτές με πολίτες που κρατάνε με νύχια και με δόντια τα σπίτια τους και ετοιμάζονται να αντιμετωπίσουν τη λαιμητόμο της λήξης </w:t>
      </w:r>
      <w:r>
        <w:rPr>
          <w:rFonts w:eastAsia="Times New Roman" w:cs="Times New Roman"/>
          <w:szCs w:val="24"/>
        </w:rPr>
        <w:t xml:space="preserve">του νόμου του ΠΑΣΟΚ, του νόμου Κατσέλη, στις 31 Δεκέμβρη. </w:t>
      </w:r>
    </w:p>
    <w:p w14:paraId="420DBDF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Σήμερα, τα κόκκινα δάνεια έχουν υπερβεί τα 110 δισεκατομμύρια. Στις τράπεζες έχουμε λιγότερο από 43 δισεκατομμύρια καταθέσεις και τα ληξιπρόθεσμα χρέη στην εφορία ξεπερνούν τα 100 δισεκατομμύρια. </w:t>
      </w:r>
    </w:p>
    <w:p w14:paraId="420DBDF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Έχετε επιβάλλει κατασχέσεις και δεσμεύσεις περιουσιακών στοιχείων στο 58% των Ελλήνων, σε εννιακόσιες εβδομήντα μία χιλιάδες τετρακόσιους είκοσι εννέα φορολογούμενους. Έξι στους δέκα ένιωσαν τον εφιάλτη των κατασχέσεων. </w:t>
      </w:r>
    </w:p>
    <w:p w14:paraId="420DBDF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μας λέτε, λοιπόν; Ότι όλοι αυτοί</w:t>
      </w:r>
      <w:r>
        <w:rPr>
          <w:rFonts w:eastAsia="Times New Roman" w:cs="Times New Roman"/>
          <w:szCs w:val="24"/>
        </w:rPr>
        <w:t xml:space="preserve"> οι πολίτες ανήκουν στην πλουτοκρατία των </w:t>
      </w:r>
      <w:proofErr w:type="spellStart"/>
      <w:r>
        <w:rPr>
          <w:rFonts w:eastAsia="Times New Roman" w:cs="Times New Roman"/>
          <w:szCs w:val="24"/>
        </w:rPr>
        <w:t>καναλαρχών</w:t>
      </w:r>
      <w:proofErr w:type="spellEnd"/>
      <w:r>
        <w:rPr>
          <w:rFonts w:eastAsia="Times New Roman" w:cs="Times New Roman"/>
          <w:szCs w:val="24"/>
        </w:rPr>
        <w:t xml:space="preserve">, των εφοπλιστών, των σκοτεινών επιχειρηματικών κύκλων και η Κυβέρνησή σας, προστάτης των αδυνάμων και των ευαίσθητων κοινωνικών ομάδων, ήρθε </w:t>
      </w:r>
      <w:r>
        <w:rPr>
          <w:rFonts w:eastAsia="Times New Roman" w:cs="Times New Roman"/>
          <w:szCs w:val="24"/>
        </w:rPr>
        <w:lastRenderedPageBreak/>
        <w:t xml:space="preserve">να επιβάλλει κοινωνική δικαιοσύνη και αναδιανομή πλούτου; Και </w:t>
      </w:r>
      <w:r>
        <w:rPr>
          <w:rFonts w:eastAsia="Times New Roman" w:cs="Times New Roman"/>
          <w:szCs w:val="24"/>
        </w:rPr>
        <w:t xml:space="preserve">τα κατάφερε με το ένα εκατομμύριο κατασχέσεις; </w:t>
      </w:r>
    </w:p>
    <w:p w14:paraId="420DBDF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Έχετε δεσμευτεί στο </w:t>
      </w:r>
      <w:r>
        <w:rPr>
          <w:rFonts w:eastAsia="Times New Roman" w:cs="Times New Roman"/>
          <w:szCs w:val="24"/>
        </w:rPr>
        <w:t>μ</w:t>
      </w:r>
      <w:r>
        <w:rPr>
          <w:rFonts w:eastAsia="Times New Roman" w:cs="Times New Roman"/>
          <w:szCs w:val="24"/>
        </w:rPr>
        <w:t xml:space="preserve">εσοπρόθεσμο για 3,5% του ΑΕΠ πρωτογενή πλεονάσματα ως το 2022, υψηλά πλεονάσματα ως το 2060, έχετε πάρει 16 δισεκατομμύρια επιπλέον μέτρα, με υποθηκευμένη τη συνολική περιουσία της χώρας </w:t>
      </w:r>
      <w:r>
        <w:rPr>
          <w:rFonts w:eastAsia="Times New Roman" w:cs="Times New Roman"/>
          <w:szCs w:val="24"/>
        </w:rPr>
        <w:t xml:space="preserve">για ενενήντα εννέα χρόνια. </w:t>
      </w:r>
    </w:p>
    <w:p w14:paraId="420DBDF6" w14:textId="77777777" w:rsidR="003663B4" w:rsidRDefault="00087BC7">
      <w:pPr>
        <w:spacing w:line="600" w:lineRule="auto"/>
        <w:ind w:firstLine="720"/>
        <w:jc w:val="both"/>
        <w:rPr>
          <w:rFonts w:eastAsia="Times New Roman"/>
          <w:szCs w:val="24"/>
        </w:rPr>
      </w:pPr>
      <w:r>
        <w:rPr>
          <w:rFonts w:eastAsia="Times New Roman"/>
          <w:szCs w:val="24"/>
        </w:rPr>
        <w:t>Μας δέσατε χειροπόδαρα και τολμάτε να μιλάτε για ήπια προσαρμογή, καθαρή έξοδο και δηλώνετε και ευχαριστημένοι; «</w:t>
      </w:r>
      <w:proofErr w:type="spellStart"/>
      <w:r>
        <w:rPr>
          <w:rFonts w:eastAsia="Times New Roman"/>
          <w:szCs w:val="24"/>
        </w:rPr>
        <w:t>Greece</w:t>
      </w:r>
      <w:proofErr w:type="spellEnd"/>
      <w:r>
        <w:rPr>
          <w:rFonts w:eastAsia="Times New Roman"/>
          <w:szCs w:val="24"/>
        </w:rPr>
        <w:t xml:space="preserve"> </w:t>
      </w:r>
      <w:proofErr w:type="spellStart"/>
      <w:r>
        <w:rPr>
          <w:rFonts w:eastAsia="Times New Roman"/>
          <w:szCs w:val="24"/>
        </w:rPr>
        <w:t>is</w:t>
      </w:r>
      <w:proofErr w:type="spellEnd"/>
      <w:r>
        <w:rPr>
          <w:rFonts w:eastAsia="Times New Roman"/>
          <w:szCs w:val="24"/>
        </w:rPr>
        <w:t xml:space="preserve"> </w:t>
      </w:r>
      <w:proofErr w:type="spellStart"/>
      <w:r>
        <w:rPr>
          <w:rFonts w:eastAsia="Times New Roman"/>
          <w:szCs w:val="24"/>
        </w:rPr>
        <w:t>comeback</w:t>
      </w:r>
      <w:proofErr w:type="spellEnd"/>
      <w:r>
        <w:rPr>
          <w:rFonts w:eastAsia="Times New Roman"/>
          <w:szCs w:val="24"/>
        </w:rPr>
        <w:t xml:space="preserve">» λέει ο Πρωθυπουργός. Τελικά, αυτή η Ελλάδα είναι που κάνει το </w:t>
      </w:r>
      <w:proofErr w:type="spellStart"/>
      <w:r>
        <w:rPr>
          <w:rFonts w:eastAsia="Times New Roman"/>
          <w:szCs w:val="24"/>
        </w:rPr>
        <w:t>comeback</w:t>
      </w:r>
      <w:proofErr w:type="spellEnd"/>
      <w:r>
        <w:rPr>
          <w:rFonts w:eastAsia="Times New Roman"/>
          <w:szCs w:val="24"/>
        </w:rPr>
        <w:t>.</w:t>
      </w:r>
    </w:p>
    <w:p w14:paraId="420DBDF7" w14:textId="77777777" w:rsidR="003663B4" w:rsidRDefault="00087BC7">
      <w:pPr>
        <w:spacing w:line="600" w:lineRule="auto"/>
        <w:ind w:firstLine="720"/>
        <w:jc w:val="both"/>
        <w:rPr>
          <w:rFonts w:eastAsia="Times New Roman"/>
          <w:szCs w:val="24"/>
        </w:rPr>
      </w:pPr>
      <w:r>
        <w:rPr>
          <w:rFonts w:eastAsia="Times New Roman"/>
          <w:szCs w:val="24"/>
        </w:rPr>
        <w:t xml:space="preserve">Κύριοι της Κυβέρνησης, </w:t>
      </w:r>
      <w:r>
        <w:rPr>
          <w:rFonts w:eastAsia="Times New Roman"/>
          <w:szCs w:val="24"/>
        </w:rPr>
        <w:t xml:space="preserve">θυμάστε πριν δύο χρόνια τον Πρωθυπουργό στην Ακρόπολη και μόλις προχθές, που υποδεχόταν την ανάπτυξη; Η ανάπτυξη πέρασε και δεν ακούμπησε. Ανάπτυξη και </w:t>
      </w:r>
      <w:proofErr w:type="spellStart"/>
      <w:r>
        <w:rPr>
          <w:rFonts w:eastAsia="Times New Roman"/>
          <w:szCs w:val="24"/>
        </w:rPr>
        <w:t>αποεπένδυση</w:t>
      </w:r>
      <w:proofErr w:type="spellEnd"/>
      <w:r>
        <w:rPr>
          <w:rFonts w:eastAsia="Times New Roman"/>
          <w:szCs w:val="24"/>
        </w:rPr>
        <w:t xml:space="preserve"> δεν πάνε μαζί. Η πρόβλεψη για επενδύσεις το 2017 από 9,1% έχει φτάσει στο 5,1% και δυστυχώς,</w:t>
      </w:r>
      <w:r>
        <w:rPr>
          <w:rFonts w:eastAsia="Times New Roman"/>
          <w:szCs w:val="24"/>
        </w:rPr>
        <w:t xml:space="preserve"> η χώρα χρειάζεται 120 δισεκατομμύρια επενδύσεις. </w:t>
      </w:r>
    </w:p>
    <w:p w14:paraId="420DBDF8" w14:textId="77777777" w:rsidR="003663B4" w:rsidRDefault="00087BC7">
      <w:pPr>
        <w:spacing w:line="600" w:lineRule="auto"/>
        <w:ind w:firstLine="720"/>
        <w:jc w:val="both"/>
        <w:rPr>
          <w:rFonts w:eastAsia="Times New Roman"/>
          <w:szCs w:val="24"/>
        </w:rPr>
      </w:pPr>
      <w:r>
        <w:rPr>
          <w:rFonts w:eastAsia="Times New Roman"/>
          <w:szCs w:val="24"/>
        </w:rPr>
        <w:t xml:space="preserve">Κι εσείς, αντί να κοιτάξετε πώς θα φέρετε επενδύσεις, βρίσκετε αρχαία στους αεροδιαδρόμους του Ελληνικού και δάση. </w:t>
      </w:r>
      <w:r>
        <w:rPr>
          <w:rFonts w:eastAsia="Times New Roman"/>
          <w:szCs w:val="24"/>
        </w:rPr>
        <w:lastRenderedPageBreak/>
        <w:t>Και μια που το έφερε και η κουβέντα, τι γίνεται με το κομμάτι του πολιτισμού, κύριοι της Κ</w:t>
      </w:r>
      <w:r>
        <w:rPr>
          <w:rFonts w:eastAsia="Times New Roman"/>
          <w:szCs w:val="24"/>
        </w:rPr>
        <w:t xml:space="preserve">υβέρνησης, την βαριά μας βιομηχανία; Τι προβλέπει ο </w:t>
      </w:r>
      <w:r>
        <w:rPr>
          <w:rFonts w:eastAsia="Times New Roman"/>
          <w:szCs w:val="24"/>
        </w:rPr>
        <w:t>π</w:t>
      </w:r>
      <w:r>
        <w:rPr>
          <w:rFonts w:eastAsia="Times New Roman"/>
          <w:szCs w:val="24"/>
        </w:rPr>
        <w:t>ροϋπολογισμός; Προβλέπει, για να σας το πω απλά, ότι πολλά δώσαμε, φτάνουν, γι’ αυτό πορευτείτε όπως μπορείτε. Πάρτε χρήματα από τον ΤΑΠ, κάνετε κανένα ΕΣΠΑ, που έτσι και αλλιώς αραχνιάζει τα συρτάρια το</w:t>
      </w:r>
      <w:r>
        <w:rPr>
          <w:rFonts w:eastAsia="Times New Roman"/>
          <w:szCs w:val="24"/>
        </w:rPr>
        <w:t xml:space="preserve">υ Υπουργείου και βλέπουμε. </w:t>
      </w:r>
    </w:p>
    <w:p w14:paraId="420DBDF9" w14:textId="77777777" w:rsidR="003663B4" w:rsidRDefault="00087BC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w:t>
      </w:r>
      <w:r>
        <w:rPr>
          <w:rFonts w:eastAsia="Times New Roman"/>
          <w:szCs w:val="24"/>
        </w:rPr>
        <w:t>ού</w:t>
      </w:r>
      <w:r>
        <w:rPr>
          <w:rFonts w:eastAsia="Times New Roman"/>
          <w:szCs w:val="24"/>
        </w:rPr>
        <w:t>)</w:t>
      </w:r>
    </w:p>
    <w:p w14:paraId="420DBDFA" w14:textId="77777777" w:rsidR="003663B4" w:rsidRDefault="00087BC7">
      <w:pPr>
        <w:spacing w:line="600" w:lineRule="auto"/>
        <w:ind w:firstLine="720"/>
        <w:jc w:val="both"/>
        <w:rPr>
          <w:rFonts w:eastAsia="Times New Roman"/>
          <w:szCs w:val="24"/>
        </w:rPr>
      </w:pPr>
      <w:r>
        <w:rPr>
          <w:rFonts w:eastAsia="Times New Roman"/>
          <w:szCs w:val="24"/>
        </w:rPr>
        <w:t xml:space="preserve">Αλήθεια, μπορεί το Υπουργείο να μας πει πόσα νέα έργα έχει εντάξει στο ΕΣΠΑ; Όχι αυτά που παραλάβατε, αλλά νέα, δικά σας έργα.   </w:t>
      </w:r>
    </w:p>
    <w:p w14:paraId="420DBDFB" w14:textId="77777777" w:rsidR="003663B4" w:rsidRDefault="00087BC7">
      <w:pPr>
        <w:spacing w:line="600" w:lineRule="auto"/>
        <w:ind w:firstLine="720"/>
        <w:jc w:val="both"/>
        <w:rPr>
          <w:rFonts w:eastAsia="Times New Roman"/>
          <w:szCs w:val="24"/>
        </w:rPr>
      </w:pPr>
      <w:r>
        <w:rPr>
          <w:rFonts w:eastAsia="Times New Roman"/>
          <w:szCs w:val="24"/>
        </w:rPr>
        <w:t xml:space="preserve">Και πάμε ξανά στις επενδύσεις. Καλές οι επισκέψεις για καμία </w:t>
      </w:r>
      <w:r>
        <w:rPr>
          <w:rFonts w:eastAsia="Times New Roman"/>
          <w:szCs w:val="24"/>
          <w:lang w:val="en-US"/>
        </w:rPr>
        <w:t>photo</w:t>
      </w:r>
      <w:r>
        <w:rPr>
          <w:rFonts w:eastAsia="Times New Roman"/>
          <w:szCs w:val="24"/>
        </w:rPr>
        <w:t xml:space="preserve"> </w:t>
      </w:r>
      <w:r>
        <w:rPr>
          <w:rFonts w:eastAsia="Times New Roman"/>
          <w:szCs w:val="24"/>
          <w:lang w:val="en-US"/>
        </w:rPr>
        <w:t>opportunity</w:t>
      </w:r>
      <w:r>
        <w:rPr>
          <w:rFonts w:eastAsia="Times New Roman"/>
          <w:szCs w:val="24"/>
        </w:rPr>
        <w:t xml:space="preserve"> του </w:t>
      </w:r>
      <w:r>
        <w:rPr>
          <w:rFonts w:eastAsia="Times New Roman"/>
          <w:szCs w:val="24"/>
          <w:lang w:val="en-US"/>
        </w:rPr>
        <w:t>brand</w:t>
      </w:r>
      <w:r>
        <w:rPr>
          <w:rFonts w:eastAsia="Times New Roman"/>
          <w:szCs w:val="24"/>
        </w:rPr>
        <w:t xml:space="preserve"> </w:t>
      </w:r>
      <w:r>
        <w:rPr>
          <w:rFonts w:eastAsia="Times New Roman"/>
          <w:szCs w:val="24"/>
          <w:lang w:val="en-US"/>
        </w:rPr>
        <w:t>new</w:t>
      </w:r>
      <w:r>
        <w:rPr>
          <w:rFonts w:eastAsia="Times New Roman"/>
          <w:szCs w:val="24"/>
        </w:rPr>
        <w:t xml:space="preserve"> </w:t>
      </w:r>
      <w:proofErr w:type="spellStart"/>
      <w:r>
        <w:rPr>
          <w:rFonts w:eastAsia="Times New Roman"/>
          <w:szCs w:val="24"/>
        </w:rPr>
        <w:t>φιλοεπενδυτικού</w:t>
      </w:r>
      <w:proofErr w:type="spellEnd"/>
      <w:r>
        <w:rPr>
          <w:rFonts w:eastAsia="Times New Roman"/>
          <w:szCs w:val="24"/>
        </w:rPr>
        <w:t xml:space="preserve"> ΣΥΡΙΖΑ, αλλά μέχρι τώρα έχουν βάλει λουκέτο ογδόντα χιλιάδες επιχειρήσεις. </w:t>
      </w:r>
    </w:p>
    <w:p w14:paraId="420DBDFC" w14:textId="77777777" w:rsidR="003663B4" w:rsidRDefault="00087BC7">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του 2018 προβλέπει -για να ακριβολογούμε, εύχεται- ρυθμό ανάπτυξης στο 2,5%. Το </w:t>
      </w:r>
      <w:r>
        <w:rPr>
          <w:rFonts w:eastAsia="Times New Roman"/>
          <w:szCs w:val="24"/>
        </w:rPr>
        <w:t>δ</w:t>
      </w:r>
      <w:r>
        <w:rPr>
          <w:rFonts w:eastAsia="Times New Roman"/>
          <w:szCs w:val="24"/>
        </w:rPr>
        <w:t xml:space="preserve">ημοσιονομικό </w:t>
      </w:r>
      <w:r>
        <w:rPr>
          <w:rFonts w:eastAsia="Times New Roman"/>
          <w:szCs w:val="24"/>
        </w:rPr>
        <w:t>σ</w:t>
      </w:r>
      <w:r>
        <w:rPr>
          <w:rFonts w:eastAsia="Times New Roman"/>
          <w:szCs w:val="24"/>
        </w:rPr>
        <w:t xml:space="preserve">υμβούλιο σας το είπε λίγο ευγενικά, «οι προβλέψεις σας είναι </w:t>
      </w:r>
      <w:r>
        <w:rPr>
          <w:rFonts w:eastAsia="Times New Roman"/>
          <w:szCs w:val="24"/>
        </w:rPr>
        <w:lastRenderedPageBreak/>
        <w:t>πολύ αισιόδοξες». Την ίδια εκτίμηση έχει και το Γραφείο Προϋπολογισμού της Βουλής, παρ</w:t>
      </w:r>
      <w:r>
        <w:rPr>
          <w:rFonts w:eastAsia="Times New Roman"/>
          <w:szCs w:val="24"/>
        </w:rPr>
        <w:t xml:space="preserve">ατηρώντας ότι «η επίτευξη στόχων με λιτότητα και αδικία είναι πολύ αρνητικό μείγμα». Χαμπάρι εσείς! Δεν μασάτε. Διώξατε τον </w:t>
      </w:r>
      <w:r>
        <w:rPr>
          <w:rFonts w:eastAsia="Times New Roman"/>
          <w:szCs w:val="24"/>
        </w:rPr>
        <w:t>ε</w:t>
      </w:r>
      <w:r>
        <w:rPr>
          <w:rFonts w:eastAsia="Times New Roman"/>
          <w:szCs w:val="24"/>
        </w:rPr>
        <w:t xml:space="preserve">πικεφαλής του Γραφείου Προϋπολογισμού και καθαρίσατε. Ξέρετε κάτι, όμως; Ούτε ο ελληνικός λαός μασάει κουτόχορτο πια.  </w:t>
      </w:r>
    </w:p>
    <w:p w14:paraId="420DBDFD" w14:textId="77777777" w:rsidR="003663B4" w:rsidRDefault="00087BC7">
      <w:pPr>
        <w:spacing w:line="600" w:lineRule="auto"/>
        <w:ind w:firstLine="720"/>
        <w:jc w:val="both"/>
        <w:rPr>
          <w:rFonts w:eastAsia="Times New Roman"/>
          <w:szCs w:val="24"/>
        </w:rPr>
      </w:pPr>
      <w:r>
        <w:rPr>
          <w:rFonts w:eastAsia="Times New Roman"/>
          <w:szCs w:val="24"/>
        </w:rPr>
        <w:t>Και πάμε σε</w:t>
      </w:r>
      <w:r>
        <w:rPr>
          <w:rFonts w:eastAsia="Times New Roman"/>
          <w:szCs w:val="24"/>
        </w:rPr>
        <w:t xml:space="preserve"> ορισμένα στοιχεία του </w:t>
      </w:r>
      <w:r>
        <w:rPr>
          <w:rFonts w:eastAsia="Times New Roman"/>
          <w:szCs w:val="24"/>
        </w:rPr>
        <w:t>π</w:t>
      </w:r>
      <w:r>
        <w:rPr>
          <w:rFonts w:eastAsia="Times New Roman"/>
          <w:szCs w:val="24"/>
        </w:rPr>
        <w:t xml:space="preserve">ροϋπολογισμού του 2018. Φορολογείτε ακόμη και τον αέρα που αναπνέουμε, καφέ, μπύρα, κρασί, διαμονή. Μειώνετε την έκπτωση των μισθωτών στην εκκαθάριση λόγω της προκαταβολής. Καταργείτε την έκπτωση όσων είχαν ιατρικές αποδείξεις, λες </w:t>
      </w:r>
      <w:r>
        <w:rPr>
          <w:rFonts w:eastAsia="Times New Roman"/>
          <w:szCs w:val="24"/>
        </w:rPr>
        <w:t>και το κράτος πρόνοιας, που δεν έχει ούτε μαξιλάρια ούτε σεντόνια στα δημόσια νοσοκομεία, μπορεί να προσφέρει περίθαλψη. Προϋπολογίζετε 1,8 δισεκατομμύρια επιπλέον έσοδα, όλα από φορολογία. Μιλάτε για μεγάλα έργα ΕΣΠΑ και κανένα μεγάλο έργο δεν έχει ξεκινή</w:t>
      </w:r>
      <w:r>
        <w:rPr>
          <w:rFonts w:eastAsia="Times New Roman"/>
          <w:szCs w:val="24"/>
        </w:rPr>
        <w:t xml:space="preserve">σει. Από όλα αυτά που λέτε ότι «θα υποβληθούν φάκελοι», «θα τροφοδοτήσουν την ανάπτυξη», δεν έχει ξεκινήσει τίποτα, γιατί κανένα έργο δεν είναι δικό σας. Όλα είναι από το προηγούμενο ΕΣΠΑ.  </w:t>
      </w:r>
    </w:p>
    <w:p w14:paraId="420DBDFE" w14:textId="77777777" w:rsidR="003663B4" w:rsidRDefault="00087BC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Βάλτε μια τελεία, κυρία </w:t>
      </w:r>
      <w:proofErr w:type="spellStart"/>
      <w:r>
        <w:rPr>
          <w:rFonts w:eastAsia="Times New Roman"/>
          <w:szCs w:val="24"/>
        </w:rPr>
        <w:t>Κεφαλίδο</w:t>
      </w:r>
      <w:r>
        <w:rPr>
          <w:rFonts w:eastAsia="Times New Roman"/>
          <w:szCs w:val="24"/>
        </w:rPr>
        <w:t>υ</w:t>
      </w:r>
      <w:proofErr w:type="spellEnd"/>
      <w:r>
        <w:rPr>
          <w:rFonts w:eastAsia="Times New Roman"/>
          <w:szCs w:val="24"/>
        </w:rPr>
        <w:t xml:space="preserve">. </w:t>
      </w:r>
    </w:p>
    <w:p w14:paraId="420DBDFF" w14:textId="77777777" w:rsidR="003663B4" w:rsidRDefault="00087BC7">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Ταυτόχρονα, ο </w:t>
      </w:r>
      <w:r>
        <w:rPr>
          <w:rFonts w:eastAsia="Times New Roman"/>
          <w:szCs w:val="24"/>
        </w:rPr>
        <w:t>π</w:t>
      </w:r>
      <w:r>
        <w:rPr>
          <w:rFonts w:eastAsia="Times New Roman"/>
          <w:szCs w:val="24"/>
        </w:rPr>
        <w:t xml:space="preserve">ροϋπολογισμός του 2018 μιλάει για μείωση δαπανών που είναι όλες κοινωνικές δαπάνες, περίπου στα 2 δισεκατομμύρια. Κόβετε ΕΚΑΣ σε </w:t>
      </w:r>
      <w:proofErr w:type="spellStart"/>
      <w:r>
        <w:rPr>
          <w:rFonts w:eastAsia="Times New Roman"/>
          <w:szCs w:val="24"/>
        </w:rPr>
        <w:t>εκατόν</w:t>
      </w:r>
      <w:proofErr w:type="spellEnd"/>
      <w:r>
        <w:rPr>
          <w:rFonts w:eastAsia="Times New Roman"/>
          <w:szCs w:val="24"/>
        </w:rPr>
        <w:t xml:space="preserve"> σαράντα χιλιάδες δικαιούχους. Μειώνετε την ιατροφαρμακευτική περίθαλψη στα </w:t>
      </w:r>
      <w:r>
        <w:rPr>
          <w:rFonts w:eastAsia="Times New Roman"/>
          <w:szCs w:val="24"/>
        </w:rPr>
        <w:t>350 εκατομμύρια ευρώ.</w:t>
      </w:r>
    </w:p>
    <w:p w14:paraId="420DBE00" w14:textId="77777777" w:rsidR="003663B4" w:rsidRDefault="00087BC7">
      <w:pPr>
        <w:spacing w:line="600" w:lineRule="auto"/>
        <w:ind w:firstLine="720"/>
        <w:jc w:val="both"/>
        <w:rPr>
          <w:rFonts w:eastAsia="Times New Roman"/>
          <w:szCs w:val="24"/>
        </w:rPr>
      </w:pPr>
      <w:r>
        <w:rPr>
          <w:rFonts w:eastAsia="Times New Roman"/>
          <w:szCs w:val="24"/>
        </w:rPr>
        <w:t>Δεν έχει τέλος ο κατάλογος, αλλά εσείς μην πτοείστε. «</w:t>
      </w:r>
      <w:proofErr w:type="spellStart"/>
      <w:r>
        <w:rPr>
          <w:rFonts w:eastAsia="Times New Roman"/>
          <w:szCs w:val="24"/>
        </w:rPr>
        <w:t>Greece</w:t>
      </w:r>
      <w:proofErr w:type="spellEnd"/>
      <w:r>
        <w:rPr>
          <w:rFonts w:eastAsia="Times New Roman"/>
          <w:szCs w:val="24"/>
        </w:rPr>
        <w:t xml:space="preserve"> </w:t>
      </w:r>
      <w:proofErr w:type="spellStart"/>
      <w:r>
        <w:rPr>
          <w:rFonts w:eastAsia="Times New Roman"/>
          <w:szCs w:val="24"/>
        </w:rPr>
        <w:t>is</w:t>
      </w:r>
      <w:proofErr w:type="spellEnd"/>
      <w:r>
        <w:rPr>
          <w:rFonts w:eastAsia="Times New Roman"/>
          <w:szCs w:val="24"/>
        </w:rPr>
        <w:t xml:space="preserve"> </w:t>
      </w:r>
      <w:proofErr w:type="spellStart"/>
      <w:r>
        <w:rPr>
          <w:rFonts w:eastAsia="Times New Roman"/>
          <w:szCs w:val="24"/>
        </w:rPr>
        <w:t>comeback</w:t>
      </w:r>
      <w:proofErr w:type="spellEnd"/>
      <w:r>
        <w:rPr>
          <w:rFonts w:eastAsia="Times New Roman"/>
          <w:szCs w:val="24"/>
        </w:rPr>
        <w:t>».</w:t>
      </w:r>
    </w:p>
    <w:p w14:paraId="420DBE01"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Έχει τελειώσει ο χρόνος σας, κυρία </w:t>
      </w:r>
      <w:proofErr w:type="spellStart"/>
      <w:r>
        <w:rPr>
          <w:rFonts w:eastAsia="Times New Roman"/>
          <w:szCs w:val="24"/>
        </w:rPr>
        <w:t>Κεφαλίδου</w:t>
      </w:r>
      <w:proofErr w:type="spellEnd"/>
      <w:r>
        <w:rPr>
          <w:rFonts w:eastAsia="Times New Roman"/>
          <w:szCs w:val="24"/>
        </w:rPr>
        <w:t xml:space="preserve">. </w:t>
      </w:r>
    </w:p>
    <w:p w14:paraId="420DBE02" w14:textId="77777777" w:rsidR="003663B4" w:rsidRDefault="00087BC7">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Ολοκληρώνω σε μισό λεπτό, κύριε Πρόεδρε. Ευχαριστώ γι</w:t>
      </w:r>
      <w:r>
        <w:rPr>
          <w:rFonts w:eastAsia="Times New Roman"/>
          <w:szCs w:val="24"/>
        </w:rPr>
        <w:t xml:space="preserve">α την ανοχή σας. </w:t>
      </w:r>
    </w:p>
    <w:p w14:paraId="420DBE03" w14:textId="77777777" w:rsidR="003663B4" w:rsidRDefault="00087BC7">
      <w:pPr>
        <w:spacing w:line="600" w:lineRule="auto"/>
        <w:ind w:firstLine="720"/>
        <w:jc w:val="both"/>
        <w:rPr>
          <w:rFonts w:eastAsia="Times New Roman"/>
          <w:szCs w:val="24"/>
        </w:rPr>
      </w:pPr>
      <w:r>
        <w:rPr>
          <w:rFonts w:eastAsia="Times New Roman"/>
          <w:szCs w:val="24"/>
        </w:rPr>
        <w:t xml:space="preserve">Φόροι παντού! Αυτή είναι η οικονομική σας συνταγή. Κι όσο κι αν αναφερόμαστε στο Πρόγραμμα Δημοσίων Επενδύσεων, εδώ γελάει κι ο κάθε πικραμένος. Δεν υπάρχουν προκηρύξεις νέων έργων, βαλτώνουν, δεν έχετε υποβάλει κάτι μέχρι σήμερα. </w:t>
      </w:r>
    </w:p>
    <w:p w14:paraId="420DBE04" w14:textId="77777777" w:rsidR="003663B4" w:rsidRDefault="00087BC7">
      <w:pPr>
        <w:spacing w:line="600" w:lineRule="auto"/>
        <w:ind w:firstLine="720"/>
        <w:jc w:val="both"/>
        <w:rPr>
          <w:rFonts w:eastAsia="Times New Roman"/>
          <w:szCs w:val="24"/>
        </w:rPr>
      </w:pPr>
      <w:r>
        <w:rPr>
          <w:rFonts w:eastAsia="Times New Roman"/>
          <w:szCs w:val="24"/>
        </w:rPr>
        <w:lastRenderedPageBreak/>
        <w:t>Και κά</w:t>
      </w:r>
      <w:r>
        <w:rPr>
          <w:rFonts w:eastAsia="Times New Roman"/>
          <w:szCs w:val="24"/>
        </w:rPr>
        <w:t xml:space="preserve">πως έτσι, ετοιμάζεστε για την επόμενη σεζόν, τον Αύγουστο του 2018 που τελειώνει το πρόγραμμα, τελειώνει το μνημόνιο κι εσείς ετοιμάζεστε για την καθαρή έξοδο. </w:t>
      </w:r>
    </w:p>
    <w:p w14:paraId="420DBE05" w14:textId="77777777" w:rsidR="003663B4" w:rsidRDefault="00087BC7">
      <w:pPr>
        <w:spacing w:line="600" w:lineRule="auto"/>
        <w:ind w:firstLine="720"/>
        <w:jc w:val="both"/>
        <w:rPr>
          <w:rFonts w:eastAsia="Times New Roman"/>
          <w:szCs w:val="24"/>
        </w:rPr>
      </w:pPr>
      <w:r>
        <w:rPr>
          <w:rFonts w:eastAsia="Times New Roman"/>
          <w:szCs w:val="24"/>
        </w:rPr>
        <w:t xml:space="preserve">Τελειώνοντας, κύριοι συνάδελφοι, άκουσα μια πάρα πολύ ωραία φράση του </w:t>
      </w:r>
      <w:proofErr w:type="spellStart"/>
      <w:r>
        <w:rPr>
          <w:rFonts w:eastAsia="Times New Roman"/>
          <w:szCs w:val="24"/>
        </w:rPr>
        <w:t>Τσέχοφ</w:t>
      </w:r>
      <w:proofErr w:type="spellEnd"/>
      <w:r>
        <w:rPr>
          <w:rFonts w:eastAsia="Times New Roman"/>
          <w:szCs w:val="24"/>
        </w:rPr>
        <w:t>. «Το θέατρο δεν πρ</w:t>
      </w:r>
      <w:r>
        <w:rPr>
          <w:rFonts w:eastAsia="Times New Roman"/>
          <w:szCs w:val="24"/>
        </w:rPr>
        <w:t xml:space="preserve">έπει να δείχνει τη ζωή όπως είναι ή όπως θα έπρεπε να είναι, αλλά όπως την ονειρευόμαστε». Μιλάει, όμως, για το θέατρο, όχι για ετήσιο προϋπολογισμό του κράτους. Μας έχετε μπερδέψει. </w:t>
      </w:r>
    </w:p>
    <w:p w14:paraId="420DBE06"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Ωραία, ρίξτε αυλαία, κυρία </w:t>
      </w:r>
      <w:proofErr w:type="spellStart"/>
      <w:r>
        <w:rPr>
          <w:rFonts w:eastAsia="Times New Roman"/>
          <w:szCs w:val="24"/>
        </w:rPr>
        <w:t>Κεφαλίδου</w:t>
      </w:r>
      <w:proofErr w:type="spellEnd"/>
      <w:r>
        <w:rPr>
          <w:rFonts w:eastAsia="Times New Roman"/>
          <w:szCs w:val="24"/>
        </w:rPr>
        <w:t xml:space="preserve">. </w:t>
      </w:r>
    </w:p>
    <w:p w14:paraId="420DBE07" w14:textId="77777777" w:rsidR="003663B4" w:rsidRDefault="00087BC7">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Είμαι και υπεύθυνη πολιτισμού, κύριε Πρόεδρε. Αφήστε με να τελειώσουμε με κάτι.</w:t>
      </w:r>
    </w:p>
    <w:p w14:paraId="420DBE08" w14:textId="77777777" w:rsidR="003663B4" w:rsidRDefault="00087BC7">
      <w:pPr>
        <w:spacing w:line="600" w:lineRule="auto"/>
        <w:ind w:firstLine="720"/>
        <w:jc w:val="both"/>
        <w:rPr>
          <w:rFonts w:eastAsia="Times New Roman"/>
          <w:szCs w:val="24"/>
        </w:rPr>
      </w:pPr>
      <w:r>
        <w:rPr>
          <w:rFonts w:eastAsia="Times New Roman"/>
          <w:szCs w:val="24"/>
        </w:rPr>
        <w:t xml:space="preserve"> Ό,τι και να λέμε, λοιπόν, εμείς, κύριοι συνάδελφοι, εσείς είστε πεπεισμένοι ότι το Κοινοβούλιο είναι παλκοσένικο, εσείς πετυχημένοι θεατρίνοι, εμείς </w:t>
      </w:r>
      <w:r>
        <w:rPr>
          <w:rFonts w:eastAsia="Times New Roman"/>
          <w:szCs w:val="24"/>
        </w:rPr>
        <w:t xml:space="preserve">κομπάρσοι κι ο ελληνικός λαός θεατής της τραγωδίας του. Να ξέρετε, όμως, ό,τι υποβολείς κι αν έχετε, όσους εγκάθετους κλακαδόρους κι αν έχετε, θα φύγετε γιατί η παράσταση τελειώνει. Και για κάθε ενδεχόμενο, η έξοδος είναι από τα παραβάν.  </w:t>
      </w:r>
    </w:p>
    <w:p w14:paraId="420DBE09" w14:textId="77777777" w:rsidR="003663B4" w:rsidRDefault="00087BC7">
      <w:pPr>
        <w:spacing w:line="600" w:lineRule="auto"/>
        <w:ind w:firstLine="720"/>
        <w:jc w:val="both"/>
        <w:rPr>
          <w:rFonts w:eastAsia="Times New Roman"/>
          <w:szCs w:val="24"/>
        </w:rPr>
      </w:pPr>
      <w:r>
        <w:rPr>
          <w:rFonts w:eastAsia="Times New Roman"/>
          <w:szCs w:val="24"/>
        </w:rPr>
        <w:lastRenderedPageBreak/>
        <w:t>Σας ευχαριστώ πο</w:t>
      </w:r>
      <w:r>
        <w:rPr>
          <w:rFonts w:eastAsia="Times New Roman"/>
          <w:szCs w:val="24"/>
        </w:rPr>
        <w:t xml:space="preserve">λύ για την ανοχή σας, κύριε Πρόεδρε. </w:t>
      </w:r>
    </w:p>
    <w:p w14:paraId="420DBE0A" w14:textId="77777777" w:rsidR="003663B4" w:rsidRDefault="00087BC7">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420DBE0B" w14:textId="77777777" w:rsidR="003663B4" w:rsidRDefault="00087BC7">
      <w:pPr>
        <w:spacing w:line="600" w:lineRule="auto"/>
        <w:ind w:firstLine="720"/>
        <w:jc w:val="both"/>
        <w:rPr>
          <w:rFonts w:eastAsia="Times New Roman" w:cs="Times New Roman"/>
        </w:rPr>
      </w:pPr>
      <w:r>
        <w:rPr>
          <w:rFonts w:eastAsia="Times New Roman" w:cs="Times New Roman"/>
          <w:b/>
          <w:szCs w:val="24"/>
        </w:rPr>
        <w:t xml:space="preserve">ΠΡΟΕΔΡΕΥΩΝ (Γεώργιος Βαρεμένος): </w:t>
      </w:r>
      <w:r>
        <w:rPr>
          <w:rFonts w:eastAsia="Times New Roman" w:cs="Times New Roman"/>
        </w:rPr>
        <w:t>Κυρίες και κύριοι συνάδελφοι, έχω την τιμή να ανακοινώσω στο Σώμα ότι τη συνεδρίασή μας παρακολουθούν από τα</w:t>
      </w:r>
      <w:r>
        <w:rPr>
          <w:rFonts w:eastAsia="Times New Roman" w:cs="Times New Roman"/>
        </w:rPr>
        <w:t xml:space="preserve">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w:t>
      </w:r>
      <w:r>
        <w:rPr>
          <w:rFonts w:eastAsia="Times New Roman" w:cs="Times New Roman"/>
        </w:rPr>
        <w:t>συνοδοί τους από το</w:t>
      </w:r>
      <w:r>
        <w:rPr>
          <w:rFonts w:eastAsia="Times New Roman" w:cs="Times New Roman"/>
          <w:szCs w:val="24"/>
        </w:rPr>
        <w:t xml:space="preserve"> Γυμνάσιο </w:t>
      </w:r>
      <w:proofErr w:type="spellStart"/>
      <w:r>
        <w:rPr>
          <w:rFonts w:eastAsia="Times New Roman" w:cs="Times New Roman"/>
          <w:szCs w:val="24"/>
        </w:rPr>
        <w:t>Ερασμείου</w:t>
      </w:r>
      <w:proofErr w:type="spellEnd"/>
      <w:r>
        <w:rPr>
          <w:rFonts w:eastAsia="Times New Roman" w:cs="Times New Roman"/>
          <w:szCs w:val="24"/>
        </w:rPr>
        <w:t xml:space="preserve"> </w:t>
      </w:r>
      <w:proofErr w:type="spellStart"/>
      <w:r>
        <w:rPr>
          <w:rFonts w:eastAsia="Times New Roman" w:cs="Times New Roman"/>
          <w:szCs w:val="24"/>
        </w:rPr>
        <w:t>Ελληνογερμανικής</w:t>
      </w:r>
      <w:proofErr w:type="spellEnd"/>
      <w:r>
        <w:rPr>
          <w:rFonts w:eastAsia="Times New Roman" w:cs="Times New Roman"/>
          <w:szCs w:val="24"/>
        </w:rPr>
        <w:t xml:space="preserve"> Σχολής</w:t>
      </w:r>
      <w:r>
        <w:rPr>
          <w:rFonts w:eastAsia="Times New Roman" w:cs="Times New Roman"/>
        </w:rPr>
        <w:t xml:space="preserve">. </w:t>
      </w:r>
    </w:p>
    <w:p w14:paraId="420DBE0C" w14:textId="77777777" w:rsidR="003663B4" w:rsidRDefault="00087BC7">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420DBE0D" w14:textId="77777777" w:rsidR="003663B4" w:rsidRDefault="00087BC7">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20DBE0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κ. Μιχελής έχει τον λόγο. </w:t>
      </w:r>
    </w:p>
    <w:p w14:paraId="420DBE0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Κύριε Πρόεδρε, κυρίες και κύριοι Βουλευτές, κατά κανόνα οι τοποθετήσεις στον προϋπολογισμό αναφέρονται σε αριθμητικά δεδομένα, συγκρίσεις αυτών και εκτι</w:t>
      </w:r>
      <w:r>
        <w:rPr>
          <w:rFonts w:eastAsia="Times New Roman" w:cs="Times New Roman"/>
          <w:szCs w:val="24"/>
        </w:rPr>
        <w:lastRenderedPageBreak/>
        <w:t>μήσεις, σύμφωνα με την άποψη και κυρίως τις επιδιώξεις του καθένα. Θα έλεγα όχι άστοχα. Άστοχη, όμως, θα</w:t>
      </w:r>
      <w:r>
        <w:rPr>
          <w:rFonts w:eastAsia="Times New Roman" w:cs="Times New Roman"/>
          <w:szCs w:val="24"/>
        </w:rPr>
        <w:t xml:space="preserve"> ήταν η παράλειψη μιας αναφοράς στις συγκεκριμένες συνθήκες που συντάσσεται ο παρών </w:t>
      </w:r>
      <w:r>
        <w:rPr>
          <w:rFonts w:eastAsia="Times New Roman" w:cs="Times New Roman"/>
          <w:szCs w:val="24"/>
        </w:rPr>
        <w:t>π</w:t>
      </w:r>
      <w:r>
        <w:rPr>
          <w:rFonts w:eastAsia="Times New Roman" w:cs="Times New Roman"/>
          <w:szCs w:val="24"/>
        </w:rPr>
        <w:t xml:space="preserve">ροϋπολογισμός. Άστοχη θα ήταν η παράλειψη μιας αναφοράς στην εξέλιξη των παραπάνω δεδομένων τις τελευταίες δεκαετίες, αλλά και τη διαφαινόμενη προοπτική. </w:t>
      </w:r>
    </w:p>
    <w:p w14:paraId="420DBE1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Στα παραπάνω θα </w:t>
      </w:r>
      <w:r>
        <w:rPr>
          <w:rFonts w:eastAsia="Times New Roman" w:cs="Times New Roman"/>
          <w:szCs w:val="24"/>
        </w:rPr>
        <w:t xml:space="preserve">επιχειρήσω να αναφερθώ συνοπτικά. </w:t>
      </w:r>
    </w:p>
    <w:p w14:paraId="420DBE1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Αμφισβητεί κανείς ότι η χώρα βρέθηκε το 2010 με ένα υπέρογκο χρέος και μια συνεχώς </w:t>
      </w:r>
      <w:proofErr w:type="spellStart"/>
      <w:r>
        <w:rPr>
          <w:rFonts w:eastAsia="Times New Roman" w:cs="Times New Roman"/>
          <w:szCs w:val="24"/>
        </w:rPr>
        <w:t>συρρικνούμενη</w:t>
      </w:r>
      <w:proofErr w:type="spellEnd"/>
      <w:r>
        <w:rPr>
          <w:rFonts w:eastAsia="Times New Roman" w:cs="Times New Roman"/>
          <w:szCs w:val="24"/>
        </w:rPr>
        <w:t xml:space="preserve"> γεωργική και βιομηχανική παραγωγή; Ευθύνη ποιων είναι αυτό; Αμφισβητεί κανείς ότι επί δεκαετίες αναπτύσσονταν μη παραγωγικές</w:t>
      </w:r>
      <w:r>
        <w:rPr>
          <w:rFonts w:eastAsia="Times New Roman" w:cs="Times New Roman"/>
          <w:szCs w:val="24"/>
        </w:rPr>
        <w:t xml:space="preserve"> δραστηριότητες από μια αναπτυσσόμενη νέα κοινωνική ομάδα; Αμφισβητείται το γεγονός ότι η μισθωτή εργασία πιέστηκε σταδιακά προς το περιθώριο, με σταδιακή μείωση των αποδοχών και αύξηση της ανεργίας από το 7% στο 27% την πενταετία 2010-2015; Αμφισβητείται </w:t>
      </w:r>
      <w:r>
        <w:rPr>
          <w:rFonts w:eastAsia="Times New Roman" w:cs="Times New Roman"/>
          <w:szCs w:val="24"/>
        </w:rPr>
        <w:t xml:space="preserve">το γεγονός ότι την ίδια εποχή μια οικονομική ελίτ έβγαζε τα χρήματά της στο εξωτερικό, ενώ παράλληλα η ίδια καθοδηγούσε τα πολιτικά δρώμενα της χώρας μέσω της Νέας Δημοκρατίας και του ΠΑΣΟΚ; </w:t>
      </w:r>
    </w:p>
    <w:p w14:paraId="420DBE1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Τίποτα από τα παραπάνω δεν αμφισβητούνται. Απλώς, γίνεται προσπά</w:t>
      </w:r>
      <w:r>
        <w:rPr>
          <w:rFonts w:eastAsia="Times New Roman" w:cs="Times New Roman"/>
          <w:szCs w:val="24"/>
        </w:rPr>
        <w:t xml:space="preserve">θεια να αποσιωπηθούν ή να ξεχαστούν. Και να, όμως, που έμμεσα τα ανάσυρε, με μια ευρύτερη πολιτική του ερμηνεία, ο εισηγητής της Νέας Δημοκρατίας. Συγκεκριμένα, αναφέρθηκε στη μεταπολιτευτική περίοδο, τις προσπάθειες ανόρθωσης της χώρας από τον ιδρυτή της </w:t>
      </w:r>
      <w:r>
        <w:rPr>
          <w:rFonts w:eastAsia="Times New Roman" w:cs="Times New Roman"/>
          <w:szCs w:val="24"/>
        </w:rPr>
        <w:t xml:space="preserve">παράταξής τους και τις συνεχείς αντιδράσεις της Αριστεράς, όπως ο ίδιος διατείνεται, σε κάθε μεταρρυθμιστική αλλαγή. </w:t>
      </w:r>
    </w:p>
    <w:p w14:paraId="420DBE1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ανάφερε, βέβαια, ποια πολιτική παράταξη είχε προηγουμένως καθηλώσει τη χώρα που η Νέα Δημοκρατία ανέλαβε να ανορθώσει. Δηλαδή, με απλά</w:t>
      </w:r>
      <w:r>
        <w:rPr>
          <w:rFonts w:eastAsia="Times New Roman" w:cs="Times New Roman"/>
          <w:szCs w:val="24"/>
        </w:rPr>
        <w:t xml:space="preserve"> λόγια διάβασε και ερμήνευσε την ιστορική διαδρομή της Μεταπολίτευσης, όπως διαβάζεται η αραβική γραφή. Διαβάζεται ενίοτε και από 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δηλαδή ανάποδα, αντιστρέφοντας ρόλους, κατά συνέπεια και ευθύνες, λες και στη Μεταπολίτευση δεν κυβέρνησαν τη χώρα</w:t>
      </w:r>
      <w:r>
        <w:rPr>
          <w:rFonts w:eastAsia="Times New Roman" w:cs="Times New Roman"/>
          <w:szCs w:val="24"/>
        </w:rPr>
        <w:t xml:space="preserve"> εναλλάξ ΠΑΣΟΚ και Νέα Δημοκρατία και στο τέλος και οι δυο μαζί, λες και οι αγώνες των εργαζομένων και η όποια στήριξή τους από την Αριστερά έφεραν το χρέος, την απαξίωση της παραγωγής, την ανεργία, τα μνημόνια. </w:t>
      </w:r>
    </w:p>
    <w:p w14:paraId="420DBE1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για τις επικρατούσες σημερινές συνθήκες και την πορεία της χώρας μπορούμε επί ημέρες να συζητούμε. Υπάρχουν, όμως, τρίτοι που διατυπώνουν απόψεις. Προφανώς και ξέρετε τι λέει ο ευρωπαϊκός παράγων, οι διεθνείς οργανισμοί. Κανείς</w:t>
      </w:r>
      <w:r>
        <w:rPr>
          <w:rFonts w:eastAsia="Times New Roman" w:cs="Times New Roman"/>
          <w:szCs w:val="24"/>
        </w:rPr>
        <w:t xml:space="preserve"> τους δεν αμφισβητεί τα προαναφερόμενα δεδομένα, αλλά και τα σημερινά για τους θετικούς οικονομικούς δείκτες, τη σταδιακή πρόοδο και τη διαφαινόμενη βελτίωση. Εσείς, από την πλευρά σας, λόγω έλλειψης συγκεκριμένης πολιτικής στρατηγικής, κατά συνέπεια και π</w:t>
      </w:r>
      <w:r>
        <w:rPr>
          <w:rFonts w:eastAsia="Times New Roman" w:cs="Times New Roman"/>
          <w:szCs w:val="24"/>
        </w:rPr>
        <w:t xml:space="preserve">ρότασης, επιδίδεστε σε καθημερινή καταστροφολογία, συνεπικουρούμενοι από τα φιλικά σας μέσα μαζικής ενημέρωσης. </w:t>
      </w:r>
    </w:p>
    <w:p w14:paraId="420DBE1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μου επιτρέψετε μια γενική αναφορά επ’ αυτού. Επί σειρά ετών, δεκαετιών θα έλεγα, αδυναμία και υστέρηση της δεξιάς παράταξης για έναν στοιχει</w:t>
      </w:r>
      <w:r>
        <w:rPr>
          <w:rFonts w:eastAsia="Times New Roman" w:cs="Times New Roman"/>
          <w:szCs w:val="24"/>
        </w:rPr>
        <w:t xml:space="preserve">ώδη αστικό εκσυγχρονισμό της χώρας έφερνε και φέρνει ενίοτε την Αριστερά σ’ αυτόν τον ρόλο. Γι’ αυτό και το πολιτικό σας αδιέξοδο ως δεξιά παράταξη, αλλά και η σημερινή έντονη επίθεση της κομμουνιστική Αριστεράς που αρνείται αυτόν τον ρόλο. </w:t>
      </w:r>
    </w:p>
    <w:p w14:paraId="420DBE1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παραδείγματ</w:t>
      </w:r>
      <w:r>
        <w:rPr>
          <w:rFonts w:eastAsia="Times New Roman" w:cs="Times New Roman"/>
          <w:szCs w:val="24"/>
        </w:rPr>
        <w:t xml:space="preserve">α είναι </w:t>
      </w:r>
      <w:proofErr w:type="spellStart"/>
      <w:r>
        <w:rPr>
          <w:rFonts w:eastAsia="Times New Roman" w:cs="Times New Roman"/>
          <w:szCs w:val="24"/>
        </w:rPr>
        <w:t>πάμπολλα</w:t>
      </w:r>
      <w:proofErr w:type="spellEnd"/>
      <w:r>
        <w:rPr>
          <w:rFonts w:eastAsia="Times New Roman" w:cs="Times New Roman"/>
          <w:szCs w:val="24"/>
        </w:rPr>
        <w:t xml:space="preserve">. Σημερινό η </w:t>
      </w:r>
      <w:proofErr w:type="spellStart"/>
      <w:r>
        <w:rPr>
          <w:rFonts w:eastAsia="Times New Roman" w:cs="Times New Roman"/>
          <w:szCs w:val="24"/>
        </w:rPr>
        <w:t>σ</w:t>
      </w:r>
      <w:r>
        <w:rPr>
          <w:rFonts w:eastAsia="Times New Roman" w:cs="Times New Roman"/>
          <w:szCs w:val="24"/>
        </w:rPr>
        <w:t>αρία</w:t>
      </w:r>
      <w:proofErr w:type="spellEnd"/>
      <w:r>
        <w:rPr>
          <w:rFonts w:eastAsia="Times New Roman" w:cs="Times New Roman"/>
          <w:szCs w:val="24"/>
        </w:rPr>
        <w:t xml:space="preserve">. Στην Τουρκία καταργήθηκε από τη δεκαετία του 1920 και στη χώρα </w:t>
      </w:r>
      <w:r>
        <w:rPr>
          <w:rFonts w:eastAsia="Times New Roman" w:cs="Times New Roman"/>
          <w:szCs w:val="24"/>
        </w:rPr>
        <w:lastRenderedPageBreak/>
        <w:t>μας ισχύει έως σήμερα. Γνωρίζετε ότι με το νομοσχέδιο</w:t>
      </w:r>
      <w:r>
        <w:rPr>
          <w:rFonts w:eastAsia="Times New Roman" w:cs="Times New Roman"/>
          <w:szCs w:val="24"/>
        </w:rPr>
        <w:t>,</w:t>
      </w:r>
      <w:r>
        <w:rPr>
          <w:rFonts w:eastAsia="Times New Roman" w:cs="Times New Roman"/>
          <w:szCs w:val="24"/>
        </w:rPr>
        <w:t xml:space="preserve"> που κατατέθηκε από το Υπουργείο Παιδείας θα καταργηθεί σύντομα με νόμο. Διερωτώμαι, όμως: Γιατί έως τώ</w:t>
      </w:r>
      <w:r>
        <w:rPr>
          <w:rFonts w:eastAsia="Times New Roman" w:cs="Times New Roman"/>
          <w:szCs w:val="24"/>
        </w:rPr>
        <w:t xml:space="preserve">ρα αυτή η στάση σας; </w:t>
      </w:r>
    </w:p>
    <w:p w14:paraId="420DBE1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μια σύντομη αναφορά στα κοινωνικά δεδομένα. Στη χώρα μας, από τη μια, η μισθωτή εργασία και οι άνεργοι αποτελούν τη συντριπτική πλειοψηφία των πολιτών. </w:t>
      </w:r>
    </w:p>
    <w:p w14:paraId="420DBE1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εκτιμώντας τις δύσκολες σημερινές συνθήκες τους λαμβάνει μέτ</w:t>
      </w:r>
      <w:r>
        <w:rPr>
          <w:rFonts w:eastAsia="Times New Roman" w:cs="Times New Roman"/>
          <w:szCs w:val="24"/>
        </w:rPr>
        <w:t>ρα για την στήριξή τους. Ανοίγει θέσεις σταθερής εργασίας στον δημόσιο τομέα, επιδιώκει μείωση της ανεργίας με κάθε τρόπο.</w:t>
      </w:r>
    </w:p>
    <w:p w14:paraId="420DBE1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Από την άλλη, στη χώρα μας δραστηριοποιείται μια οικονομική ελίτ με τα χρήματά της σε </w:t>
      </w:r>
      <w:proofErr w:type="spellStart"/>
      <w:r>
        <w:rPr>
          <w:rFonts w:eastAsia="Times New Roman" w:cs="Times New Roman"/>
          <w:szCs w:val="24"/>
        </w:rPr>
        <w:t>εξωχώριες</w:t>
      </w:r>
      <w:proofErr w:type="spellEnd"/>
      <w:r>
        <w:rPr>
          <w:rFonts w:eastAsia="Times New Roman" w:cs="Times New Roman"/>
          <w:szCs w:val="24"/>
        </w:rPr>
        <w:t xml:space="preserve"> εταιρείες, με δραστηριότητες αμφισβητ</w:t>
      </w:r>
      <w:r>
        <w:rPr>
          <w:rFonts w:eastAsia="Times New Roman" w:cs="Times New Roman"/>
          <w:szCs w:val="24"/>
        </w:rPr>
        <w:t xml:space="preserve">ούμενης παραγωγικότητας, με άρνηση καταγραφής των δεδομένων τους, με φοροδιαφυγή. </w:t>
      </w:r>
    </w:p>
    <w:p w14:paraId="420DBE1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Αυτήν την τελευταία εννοεί η Νέα Δημοκρατία ως ηγέτιδα τάξη για την ανάπτυξη της χώρας; Και ύστερα ανησυχεί ο </w:t>
      </w:r>
      <w:r>
        <w:rPr>
          <w:rFonts w:eastAsia="Times New Roman" w:cs="Times New Roman"/>
          <w:szCs w:val="24"/>
        </w:rPr>
        <w:t>ε</w:t>
      </w:r>
      <w:r>
        <w:rPr>
          <w:rFonts w:eastAsia="Times New Roman" w:cs="Times New Roman"/>
          <w:szCs w:val="24"/>
        </w:rPr>
        <w:t>ισηγητής για το ταξικό μίσος; Απόρροια έντασης των ταξικών αντ</w:t>
      </w:r>
      <w:r>
        <w:rPr>
          <w:rFonts w:eastAsia="Times New Roman" w:cs="Times New Roman"/>
          <w:szCs w:val="24"/>
        </w:rPr>
        <w:t>ιθέσεων είναι το λεγόμενο «ταξικό μίσος» και όχι προπαγανδιστικό κατασκεύασμα, όπως θέλετε να διατείνεστε.</w:t>
      </w:r>
    </w:p>
    <w:p w14:paraId="420DBE1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μέσα από δυσκολίες ολοκληρώνεται το τριετές πρόγραμμα 2015-2018. Σχεδιάζεται σταδιακά η απεμπλοκή της χώρας από την αυστηρή επιτρο</w:t>
      </w:r>
      <w:r>
        <w:rPr>
          <w:rFonts w:eastAsia="Times New Roman" w:cs="Times New Roman"/>
          <w:szCs w:val="24"/>
        </w:rPr>
        <w:t>πεία. Μεθοδεύεται σταδιακά μια κοινωνικά δίκαιη ανάπτυξη της χώρας. Να είστε σίγουροι ότι η Κυβέρνηση θα πετύχει. Η πλειοψηφία του ελληνικού λαού, όσο και αν γίνονται προσπάθειες, δεν ξεχνά την ιστορική διαδρομή του καθένα μας αλλά και τη σημερινή παρουσία</w:t>
      </w:r>
      <w:r>
        <w:rPr>
          <w:rFonts w:eastAsia="Times New Roman" w:cs="Times New Roman"/>
          <w:szCs w:val="24"/>
        </w:rPr>
        <w:t xml:space="preserve"> και δράση του. </w:t>
      </w:r>
    </w:p>
    <w:p w14:paraId="420DBE1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w:t>
      </w:r>
    </w:p>
    <w:p w14:paraId="420DBE1D"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BE1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 κύριε Μιχελή, για τον σεβασμό στον χρόνο.</w:t>
      </w:r>
    </w:p>
    <w:p w14:paraId="420DBE1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 κ. Άδωνις Γεωργιάδης έχει τον λόγο.</w:t>
      </w:r>
    </w:p>
    <w:p w14:paraId="420DBE2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 xml:space="preserve">ΑΔΩΝΙΣ ΓΕΩΡΓΙΑΔΗΣ: </w:t>
      </w:r>
      <w:r>
        <w:rPr>
          <w:rFonts w:eastAsia="Times New Roman" w:cs="Times New Roman"/>
          <w:szCs w:val="24"/>
        </w:rPr>
        <w:t>Ευχαριστώ πολ</w:t>
      </w:r>
      <w:r>
        <w:rPr>
          <w:rFonts w:eastAsia="Times New Roman" w:cs="Times New Roman"/>
          <w:szCs w:val="24"/>
        </w:rPr>
        <w:t>ύ, κύριε Πρόεδρε.</w:t>
      </w:r>
    </w:p>
    <w:p w14:paraId="420DBE2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λαμβάνοντας μια –ας το πούμε έτσι- τάση από τον προηγούμενο ομιλητή για το «ταξικό μίσος» κατά τον δικό μας </w:t>
      </w:r>
      <w:r>
        <w:rPr>
          <w:rFonts w:eastAsia="Times New Roman" w:cs="Times New Roman"/>
          <w:szCs w:val="24"/>
        </w:rPr>
        <w:t>ε</w:t>
      </w:r>
      <w:r>
        <w:rPr>
          <w:rFonts w:eastAsia="Times New Roman" w:cs="Times New Roman"/>
          <w:szCs w:val="24"/>
        </w:rPr>
        <w:t xml:space="preserve">ισηγητή, που δημιουργούν οι ταξικές αντιθέσεις, αλλά επειδή </w:t>
      </w:r>
      <w:r>
        <w:rPr>
          <w:rFonts w:eastAsia="Times New Roman" w:cs="Times New Roman"/>
          <w:szCs w:val="24"/>
        </w:rPr>
        <w:lastRenderedPageBreak/>
        <w:t xml:space="preserve">θέλω και να απαντήσω, κυρίες και κύριοι συνάδελφοι, σε διαφόρους </w:t>
      </w:r>
      <w:r>
        <w:rPr>
          <w:rFonts w:eastAsia="Times New Roman" w:cs="Times New Roman"/>
          <w:szCs w:val="24"/>
        </w:rPr>
        <w:t>Βουλευτές του ΣΥΡΙΖΑ που μου έκαναν την τιμή να αναφερθούν, κύριε Μαντά, στο πρόσωπό μου και στη συνέντευξη εκείνη που είχα δώσει για τους φορολογικούς παραδείσους…</w:t>
      </w:r>
    </w:p>
    <w:p w14:paraId="420DBE2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Όχι εγώ.</w:t>
      </w:r>
    </w:p>
    <w:p w14:paraId="420DBE2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 xml:space="preserve">ΑΔΩΝΙΣ ΓΕΩΡΓΙΑΔΗΣ:  </w:t>
      </w:r>
      <w:r>
        <w:rPr>
          <w:rFonts w:eastAsia="Times New Roman" w:cs="Times New Roman"/>
          <w:szCs w:val="24"/>
        </w:rPr>
        <w:t>Όχι εσείς, άλλοι συνάδελφοι. Το λέω</w:t>
      </w:r>
      <w:r>
        <w:rPr>
          <w:rFonts w:eastAsia="Times New Roman" w:cs="Times New Roman"/>
          <w:szCs w:val="24"/>
        </w:rPr>
        <w:t xml:space="preserve"> επειδή είστε </w:t>
      </w:r>
      <w:r>
        <w:rPr>
          <w:rFonts w:eastAsia="Times New Roman" w:cs="Times New Roman"/>
          <w:szCs w:val="24"/>
        </w:rPr>
        <w:t>γ</w:t>
      </w:r>
      <w:r>
        <w:rPr>
          <w:rFonts w:eastAsia="Times New Roman" w:cs="Times New Roman"/>
          <w:szCs w:val="24"/>
        </w:rPr>
        <w:t>ραμματέας, Κοινοβουλευτικός Εκπρόσωπος, δεν θυμάμαι.</w:t>
      </w:r>
    </w:p>
    <w:p w14:paraId="420DBE2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ήθελα να σας θέσω ένα ερώτημα, κυρίες και κύριοι του ΣΥΡΙΖΑ, για να δω τελικά αν μπορούμε να συνεννοηθούμε με όρους αλήθειας ή πρέπει να έχουμε μεταξύ μας μόνο υποκρισία. </w:t>
      </w:r>
    </w:p>
    <w:p w14:paraId="420DBE2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Έχουμε τον κ.</w:t>
      </w:r>
      <w:r>
        <w:rPr>
          <w:rFonts w:eastAsia="Times New Roman" w:cs="Times New Roman"/>
          <w:szCs w:val="24"/>
        </w:rPr>
        <w:t xml:space="preserve"> </w:t>
      </w:r>
      <w:proofErr w:type="spellStart"/>
      <w:r>
        <w:rPr>
          <w:rFonts w:eastAsia="Times New Roman" w:cs="Times New Roman"/>
          <w:szCs w:val="24"/>
        </w:rPr>
        <w:t>Τσακαλώτο</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είναι Υπουργός Οικονομικών της Ελλάδος, ο οποίος έχει κηρύξει και τον πόλεμο κατά των φορολογικών παραδείσων και στη Βουλή αυτή μας έκανε και μάθημα, διάλεξη για την ανηθικότητα των φορολογικών παραδείσων εις τον σύγχρονο καπιτα</w:t>
      </w:r>
      <w:r>
        <w:rPr>
          <w:rFonts w:eastAsia="Times New Roman" w:cs="Times New Roman"/>
          <w:szCs w:val="24"/>
        </w:rPr>
        <w:t xml:space="preserve">λισμό. </w:t>
      </w:r>
    </w:p>
    <w:p w14:paraId="420DBE2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Ακούστε, κύριε Τασούλα, θα σας αρέσει. Είναι ο ίδιος κ. </w:t>
      </w:r>
      <w:proofErr w:type="spellStart"/>
      <w:r>
        <w:rPr>
          <w:rFonts w:eastAsia="Times New Roman" w:cs="Times New Roman"/>
          <w:szCs w:val="24"/>
        </w:rPr>
        <w:t>Τσακαλώτος</w:t>
      </w:r>
      <w:proofErr w:type="spellEnd"/>
      <w:r>
        <w:rPr>
          <w:rFonts w:eastAsia="Times New Roman" w:cs="Times New Roman"/>
          <w:szCs w:val="24"/>
        </w:rPr>
        <w:t xml:space="preserve">, όμως, που διαβάζοντας το πόθεν έσχες του διατηρεί τεράστια κεφάλαια σε οργανισμούς, όπως η </w:t>
      </w:r>
      <w:r>
        <w:rPr>
          <w:rFonts w:eastAsia="Times New Roman" w:cs="Times New Roman"/>
          <w:szCs w:val="24"/>
        </w:rPr>
        <w:t>«</w:t>
      </w:r>
      <w:r>
        <w:rPr>
          <w:rFonts w:eastAsia="Times New Roman" w:cs="Times New Roman"/>
          <w:szCs w:val="24"/>
          <w:lang w:val="en-US"/>
        </w:rPr>
        <w:t>MORGAN</w:t>
      </w:r>
      <w:r>
        <w:rPr>
          <w:rFonts w:eastAsia="Times New Roman" w:cs="Times New Roman"/>
          <w:szCs w:val="24"/>
        </w:rPr>
        <w:t xml:space="preserve"> </w:t>
      </w:r>
      <w:r>
        <w:rPr>
          <w:rFonts w:eastAsia="Times New Roman" w:cs="Times New Roman"/>
          <w:szCs w:val="24"/>
          <w:lang w:val="en-US"/>
        </w:rPr>
        <w:lastRenderedPageBreak/>
        <w:t>STANLEY</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w:t>
      </w:r>
      <w:r>
        <w:rPr>
          <w:rFonts w:eastAsia="Times New Roman" w:cs="Times New Roman"/>
          <w:szCs w:val="24"/>
        </w:rPr>
        <w:t xml:space="preserve"> και άλλοι τεράστιοι χρηματοπιστωτικοί οργανισμοί, η κυρί</w:t>
      </w:r>
      <w:r>
        <w:rPr>
          <w:rFonts w:eastAsia="Times New Roman" w:cs="Times New Roman"/>
          <w:szCs w:val="24"/>
        </w:rPr>
        <w:t xml:space="preserve">ως δουλειά των οποίων είναι να διακινούν αμοιβαία κεφάλαια μέσω φορολογικών παραδείσων και έτσι επιτυγχάνουν υψηλές αποδόσεις. Δηλαδή, ο κ. </w:t>
      </w:r>
      <w:proofErr w:type="spellStart"/>
      <w:r>
        <w:rPr>
          <w:rFonts w:eastAsia="Times New Roman" w:cs="Times New Roman"/>
          <w:szCs w:val="24"/>
        </w:rPr>
        <w:t>Τσακαλώτος</w:t>
      </w:r>
      <w:proofErr w:type="spellEnd"/>
      <w:r>
        <w:rPr>
          <w:rFonts w:eastAsia="Times New Roman" w:cs="Times New Roman"/>
          <w:szCs w:val="24"/>
        </w:rPr>
        <w:t>, ο οποίος δηλώνει την απόλυτη αντίθεσή του στους φορολογικούς παραδείσους, ο ίδιος για τον εαυτό του νέμε</w:t>
      </w:r>
      <w:r>
        <w:rPr>
          <w:rFonts w:eastAsia="Times New Roman" w:cs="Times New Roman"/>
          <w:szCs w:val="24"/>
        </w:rPr>
        <w:t>ται κέρδη από αυτούς τους φορολογικούς παραδείσους, την ώρα που τους πολεμάει.</w:t>
      </w:r>
    </w:p>
    <w:p w14:paraId="420DBE2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βρίσκετε λογικό αυτό; Και μετά σας φταίει ο Γεωργιάδης! Είναι ο ίδιος κ. </w:t>
      </w:r>
      <w:proofErr w:type="spellStart"/>
      <w:r>
        <w:rPr>
          <w:rFonts w:eastAsia="Times New Roman" w:cs="Times New Roman"/>
          <w:szCs w:val="24"/>
        </w:rPr>
        <w:t>Τσακαλώτος</w:t>
      </w:r>
      <w:proofErr w:type="spellEnd"/>
      <w:r>
        <w:rPr>
          <w:rFonts w:eastAsia="Times New Roman" w:cs="Times New Roman"/>
          <w:szCs w:val="24"/>
        </w:rPr>
        <w:t>, ο οποίος προ τεσσάρων, πέντε ετών ήταν εδώ απέναντι στην πλατεία των αγανακτισμένων και φ</w:t>
      </w:r>
      <w:r>
        <w:rPr>
          <w:rFonts w:eastAsia="Times New Roman" w:cs="Times New Roman"/>
          <w:szCs w:val="24"/>
        </w:rPr>
        <w:t xml:space="preserve">ώναζε για την καταστροφή του μνημονίου, για την λαίλαπα του μνημονίου, για το </w:t>
      </w:r>
      <w:r>
        <w:rPr>
          <w:rFonts w:eastAsia="Times New Roman" w:cs="Times New Roman"/>
          <w:szCs w:val="24"/>
        </w:rPr>
        <w:t>τ</w:t>
      </w:r>
      <w:r>
        <w:rPr>
          <w:rFonts w:eastAsia="Times New Roman" w:cs="Times New Roman"/>
          <w:szCs w:val="24"/>
        </w:rPr>
        <w:t xml:space="preserve">έταρτο Ράιχ και για το επαχθές και επονείδιστο χρέος. </w:t>
      </w:r>
    </w:p>
    <w:p w14:paraId="420DBE2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ο ίδιος </w:t>
      </w:r>
      <w:proofErr w:type="spellStart"/>
      <w:r>
        <w:rPr>
          <w:rFonts w:eastAsia="Times New Roman" w:cs="Times New Roman"/>
          <w:szCs w:val="24"/>
        </w:rPr>
        <w:t>Τσακαλώτος</w:t>
      </w:r>
      <w:proofErr w:type="spellEnd"/>
      <w:r>
        <w:rPr>
          <w:rFonts w:eastAsia="Times New Roman" w:cs="Times New Roman"/>
          <w:szCs w:val="24"/>
        </w:rPr>
        <w:t xml:space="preserve">, που χθες καμάρωνε, γιατί πάτησε το σφυρί στην </w:t>
      </w:r>
      <w:r>
        <w:rPr>
          <w:rFonts w:eastAsia="Times New Roman" w:cs="Times New Roman"/>
          <w:szCs w:val="24"/>
          <w:lang w:val="en-US"/>
        </w:rPr>
        <w:t>W</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treet</w:t>
      </w:r>
      <w:r>
        <w:rPr>
          <w:rFonts w:eastAsia="Times New Roman" w:cs="Times New Roman"/>
          <w:szCs w:val="24"/>
        </w:rPr>
        <w:t xml:space="preserve"> στο </w:t>
      </w:r>
      <w:r>
        <w:rPr>
          <w:rFonts w:eastAsia="Times New Roman" w:cs="Times New Roman"/>
          <w:szCs w:val="24"/>
        </w:rPr>
        <w:t>χ</w:t>
      </w:r>
      <w:r>
        <w:rPr>
          <w:rFonts w:eastAsia="Times New Roman" w:cs="Times New Roman"/>
          <w:szCs w:val="24"/>
        </w:rPr>
        <w:t>ρηματιστήριο της Νέας Υόρκης, την</w:t>
      </w:r>
      <w:r>
        <w:rPr>
          <w:rFonts w:eastAsia="Times New Roman" w:cs="Times New Roman"/>
          <w:szCs w:val="24"/>
        </w:rPr>
        <w:t xml:space="preserve"> ώρα που δηλώνει κομμουνιστής και πολεμάει –υποτίθεται- τον παγκόσμιο καπιταλισμό. </w:t>
      </w:r>
    </w:p>
    <w:p w14:paraId="420DBE2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Μα, δεν σας πιάνει, κυρίες και κύριοι συνάδελφοι, κανένας και πουθενά! Είστε με όλους και με όλα ταυτόχρονα! Πολεμάτε </w:t>
      </w:r>
      <w:r>
        <w:rPr>
          <w:rFonts w:eastAsia="Times New Roman" w:cs="Times New Roman"/>
          <w:szCs w:val="24"/>
        </w:rPr>
        <w:lastRenderedPageBreak/>
        <w:t>τους φορολογικούς παραδείσους, αλλά βάζετε τα λεφτά σα</w:t>
      </w:r>
      <w:r>
        <w:rPr>
          <w:rFonts w:eastAsia="Times New Roman" w:cs="Times New Roman"/>
          <w:szCs w:val="24"/>
        </w:rPr>
        <w:t xml:space="preserve">ς στη </w:t>
      </w:r>
      <w:r>
        <w:rPr>
          <w:rFonts w:eastAsia="Times New Roman" w:cs="Times New Roman"/>
          <w:szCs w:val="24"/>
        </w:rPr>
        <w:t>«</w:t>
      </w:r>
      <w:r>
        <w:rPr>
          <w:rFonts w:eastAsia="Times New Roman" w:cs="Times New Roman"/>
          <w:szCs w:val="24"/>
          <w:lang w:val="en-US"/>
        </w:rPr>
        <w:t>MORGAN</w:t>
      </w:r>
      <w:r>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w:t>
      </w:r>
      <w:r>
        <w:rPr>
          <w:rFonts w:eastAsia="Times New Roman" w:cs="Times New Roman"/>
          <w:szCs w:val="24"/>
        </w:rPr>
        <w:t xml:space="preserve">, κατηγορείτε το μνημόνιο, αλλά τώρα πανηγυρίζετε για έναν </w:t>
      </w:r>
      <w:r>
        <w:rPr>
          <w:rFonts w:eastAsia="Times New Roman" w:cs="Times New Roman"/>
          <w:szCs w:val="24"/>
        </w:rPr>
        <w:t>π</w:t>
      </w:r>
      <w:r>
        <w:rPr>
          <w:rFonts w:eastAsia="Times New Roman" w:cs="Times New Roman"/>
          <w:szCs w:val="24"/>
        </w:rPr>
        <w:t xml:space="preserve">ροϋπολογισμό, που για μας που έχουμε διαβάσει όλους τους </w:t>
      </w:r>
      <w:proofErr w:type="spellStart"/>
      <w:r>
        <w:rPr>
          <w:rFonts w:eastAsia="Times New Roman" w:cs="Times New Roman"/>
          <w:szCs w:val="24"/>
        </w:rPr>
        <w:t>μνημονιακούς</w:t>
      </w:r>
      <w:proofErr w:type="spellEnd"/>
      <w:r>
        <w:rPr>
          <w:rFonts w:eastAsia="Times New Roman" w:cs="Times New Roman"/>
          <w:szCs w:val="24"/>
        </w:rPr>
        <w:t xml:space="preserve"> προϋπολογισμούς, σας διαβεβαιώ ότι είναι ο σκληρότερος </w:t>
      </w:r>
      <w:proofErr w:type="spellStart"/>
      <w:r>
        <w:rPr>
          <w:rFonts w:eastAsia="Times New Roman" w:cs="Times New Roman"/>
          <w:szCs w:val="24"/>
        </w:rPr>
        <w:t>μνημονιακός</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ροϋπολογισμός από την πρώτη μέρα του πρώτου μνημονίου του Γιώργου Παπανδρέου και έχει τις μεγαλύτερες περικοπές. Ενδεικτικά αναφέρω τις περικοπές στο ΕΚΑΣ. </w:t>
      </w:r>
    </w:p>
    <w:p w14:paraId="420DBE2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Σε αυτή τη Βουλή είχε ανέβει ο Αλέξης Τσίπρας ως Αρχηγός της </w:t>
      </w:r>
      <w:r>
        <w:rPr>
          <w:rFonts w:eastAsia="Times New Roman" w:cs="Times New Roman"/>
          <w:szCs w:val="24"/>
        </w:rPr>
        <w:t>α</w:t>
      </w:r>
      <w:r>
        <w:rPr>
          <w:rFonts w:eastAsia="Times New Roman" w:cs="Times New Roman"/>
          <w:szCs w:val="24"/>
        </w:rPr>
        <w:t>ντιπολιτεύσεως και έλεγε «Δεν μπορώ ν</w:t>
      </w:r>
      <w:r>
        <w:rPr>
          <w:rFonts w:eastAsia="Times New Roman" w:cs="Times New Roman"/>
          <w:szCs w:val="24"/>
        </w:rPr>
        <w:t>α φανταστώ ποιοι Βουλευτές θα τολμούσαν να ψηφίσουν ποτέ την κατάργηση του ΕΚΑΣ». Να τοι οι Βουλευτές που ψηφίζουν την κατάργηση του ΕΚΑΣ! Εσείς είστε! Και ψηφίζετε την κατάργηση του ΕΚΑΣ με δόξα και τιμή και με καμάρι, όπου εδώ έρχεται και το αμέσως επόμε</w:t>
      </w:r>
      <w:r>
        <w:rPr>
          <w:rFonts w:eastAsia="Times New Roman" w:cs="Times New Roman"/>
          <w:szCs w:val="24"/>
        </w:rPr>
        <w:t xml:space="preserve">νο καλύτερο. </w:t>
      </w:r>
    </w:p>
    <w:p w14:paraId="420DBE2B" w14:textId="77777777" w:rsidR="003663B4" w:rsidRDefault="00087BC7">
      <w:pPr>
        <w:spacing w:line="600" w:lineRule="auto"/>
        <w:ind w:firstLine="720"/>
        <w:jc w:val="both"/>
        <w:rPr>
          <w:rFonts w:eastAsia="Times New Roman"/>
          <w:szCs w:val="24"/>
        </w:rPr>
      </w:pPr>
      <w:r>
        <w:rPr>
          <w:rFonts w:eastAsia="Times New Roman"/>
          <w:szCs w:val="24"/>
        </w:rPr>
        <w:t>Αφού μας λέγατε επί πέντε χρόνια, μέχρι να πάρετε την εξουσία, ότι τα μνημόνια δεν λειτουργούν και δεν οδηγούν πουθενά και άρα, ότι έπρεπε οπωσδήποτε να ρίξετε την κυβέρνηση, γιατί τα μνημόνια δεν λειτουργούν, έρχεστε στην εξουσία και λέτε</w:t>
      </w:r>
      <w:r>
        <w:rPr>
          <w:rFonts w:eastAsia="Times New Roman"/>
          <w:szCs w:val="24"/>
        </w:rPr>
        <w:t>:</w:t>
      </w:r>
      <w:r>
        <w:rPr>
          <w:rFonts w:eastAsia="Times New Roman"/>
          <w:szCs w:val="24"/>
        </w:rPr>
        <w:t xml:space="preserve"> «</w:t>
      </w:r>
      <w:r>
        <w:rPr>
          <w:rFonts w:eastAsia="Times New Roman"/>
          <w:szCs w:val="24"/>
        </w:rPr>
        <w:t xml:space="preserve">Είχαμε αυταπάτες και τώρα αναγκαζόμαστε να υπογράφουμε </w:t>
      </w:r>
      <w:r>
        <w:rPr>
          <w:rFonts w:eastAsia="Times New Roman"/>
          <w:szCs w:val="24"/>
        </w:rPr>
        <w:lastRenderedPageBreak/>
        <w:t xml:space="preserve">μνημόνιο». Το πρώτο εξάμηνο μας λέει ο κ. </w:t>
      </w:r>
      <w:proofErr w:type="spellStart"/>
      <w:r>
        <w:rPr>
          <w:rFonts w:eastAsia="Times New Roman"/>
          <w:szCs w:val="24"/>
        </w:rPr>
        <w:t>Φάμελλος</w:t>
      </w:r>
      <w:proofErr w:type="spellEnd"/>
      <w:r>
        <w:rPr>
          <w:rFonts w:eastAsia="Times New Roman"/>
          <w:szCs w:val="24"/>
        </w:rPr>
        <w:t xml:space="preserve"> –τον θυμάμαι να φωνάζει εδώ- ότι «Υποκύψαμε στον εκβιασμό των δανειστών και τι να κάνουμε; Αυτό είναι ένα πρόγραμμα</w:t>
      </w:r>
      <w:r>
        <w:rPr>
          <w:rFonts w:eastAsia="Times New Roman"/>
          <w:szCs w:val="24"/>
        </w:rPr>
        <w:t>,</w:t>
      </w:r>
      <w:r>
        <w:rPr>
          <w:rFonts w:eastAsia="Times New Roman"/>
          <w:szCs w:val="24"/>
        </w:rPr>
        <w:t xml:space="preserve"> που εμάς δεν μας εκφράζει». Το πρ</w:t>
      </w:r>
      <w:r>
        <w:rPr>
          <w:rFonts w:eastAsia="Times New Roman"/>
          <w:szCs w:val="24"/>
        </w:rPr>
        <w:t>όγραμμα που εσάς, όμως, δεν σας εκφράζει και που είναι, υποτίθεται, προϊόν εκβιασμού, τώρα σας οδηγεί στις αγορές και πανηγυρίζετε την επιτυχία του. Άρα, τελικά το μνημόνιο που κατηγορούσατε ότι δεν λειτουργεί έρχεστε εσείς σήμερα και μας λέτε πόσο καλά λε</w:t>
      </w:r>
      <w:r>
        <w:rPr>
          <w:rFonts w:eastAsia="Times New Roman"/>
          <w:szCs w:val="24"/>
        </w:rPr>
        <w:t>ιτουργεί και πόσο μεγάλη επιτυχία φέρνει και αυτό ταυτόχρονα, έχοντας κόψει τα κοινωνικά επιδόματα, έχοντας περικόψει το επίδομα θέρμανσης, έχοντας περικόψει τις συντάξεις, έχοντας αυξήσει τους φόρους κι έχοντας κάνει όλα τα υπόλοιπα.</w:t>
      </w:r>
    </w:p>
    <w:p w14:paraId="420DBE2C" w14:textId="77777777" w:rsidR="003663B4" w:rsidRDefault="00087BC7">
      <w:pPr>
        <w:spacing w:line="600" w:lineRule="auto"/>
        <w:ind w:firstLine="720"/>
        <w:jc w:val="both"/>
        <w:rPr>
          <w:rFonts w:eastAsia="Times New Roman"/>
          <w:szCs w:val="24"/>
        </w:rPr>
      </w:pPr>
      <w:r>
        <w:rPr>
          <w:rFonts w:eastAsia="Times New Roman"/>
          <w:szCs w:val="24"/>
        </w:rPr>
        <w:t>Και βεβαίως, η συζήτη</w:t>
      </w:r>
      <w:r>
        <w:rPr>
          <w:rFonts w:eastAsia="Times New Roman"/>
          <w:szCs w:val="24"/>
        </w:rPr>
        <w:t xml:space="preserve">ση για τον προϋπολογισμό έχει μέχρι στιγμή καθοριστεί από δύο στιγμές, από δύο φράσεις. Η πρώτη του </w:t>
      </w:r>
      <w:r>
        <w:rPr>
          <w:rFonts w:eastAsia="Times New Roman"/>
          <w:szCs w:val="24"/>
        </w:rPr>
        <w:t>ε</w:t>
      </w:r>
      <w:r>
        <w:rPr>
          <w:rFonts w:eastAsia="Times New Roman"/>
          <w:szCs w:val="24"/>
        </w:rPr>
        <w:t xml:space="preserve">ισηγητού σας, του κ. </w:t>
      </w:r>
      <w:proofErr w:type="spellStart"/>
      <w:r>
        <w:rPr>
          <w:rFonts w:eastAsia="Times New Roman"/>
          <w:szCs w:val="24"/>
        </w:rPr>
        <w:t>Βέττα</w:t>
      </w:r>
      <w:proofErr w:type="spellEnd"/>
      <w:r>
        <w:rPr>
          <w:rFonts w:eastAsia="Times New Roman"/>
          <w:szCs w:val="24"/>
        </w:rPr>
        <w:t>, ότι οι φόροι είναι λίγοι και πρέπει να γίνουν περισσότεροι, αλλά και από τη φράση του κ. Μαυραγάνη ότι «Δεν πειράζει αν έχεις μ</w:t>
      </w:r>
      <w:r>
        <w:rPr>
          <w:rFonts w:eastAsia="Times New Roman"/>
          <w:szCs w:val="24"/>
        </w:rPr>
        <w:t>ειωμένο μισθό. Είναι καλύτερο να έχεις μειωμένο μισθό, από το να μην έχεις καθόλου». Αυτό μας είπε ο Υπουργός, ο κ. Μαυραγάνης.</w:t>
      </w:r>
    </w:p>
    <w:p w14:paraId="420DBE2D" w14:textId="77777777" w:rsidR="003663B4" w:rsidRDefault="00087BC7">
      <w:pPr>
        <w:spacing w:line="600" w:lineRule="auto"/>
        <w:ind w:firstLine="720"/>
        <w:jc w:val="both"/>
        <w:rPr>
          <w:rFonts w:eastAsia="Times New Roman"/>
          <w:szCs w:val="24"/>
        </w:rPr>
      </w:pPr>
      <w:r>
        <w:rPr>
          <w:rFonts w:eastAsia="Times New Roman"/>
          <w:szCs w:val="24"/>
        </w:rPr>
        <w:lastRenderedPageBreak/>
        <w:t>Θυμάμαι όταν είχε περίπου κάτι παρόμοιο ο Γεώργιος Παπανδρέου, όπου έλεγε να υπάρχει μειωμένη μισθοδοσία για τα πρώτα χρόνια εργ</w:t>
      </w:r>
      <w:r>
        <w:rPr>
          <w:rFonts w:eastAsia="Times New Roman"/>
          <w:szCs w:val="24"/>
        </w:rPr>
        <w:t>ασίας των νέων, ως κίνητρο για να πέσει η ανεργία -εμείς οι παλαιότεροι στη Βουλή πρέπει να θυμόμαστε εκείνη τη στιγμή-, ήταν εδώ πέρα η πτέρυγα του ΣΥΡΙΖΑ, μικρότερη τότε, και ούρλιαζαν στα έδρα, πώς τολμάει να λέει αυτό το πράγμα για μειωμένη μισθοδοσία!</w:t>
      </w:r>
    </w:p>
    <w:p w14:paraId="420DBE2E" w14:textId="77777777" w:rsidR="003663B4" w:rsidRDefault="00087BC7">
      <w:pPr>
        <w:spacing w:line="600" w:lineRule="auto"/>
        <w:ind w:firstLine="720"/>
        <w:jc w:val="center"/>
        <w:rPr>
          <w:rFonts w:eastAsia="Times New Roman"/>
          <w:szCs w:val="24"/>
        </w:rPr>
      </w:pPr>
      <w:r>
        <w:rPr>
          <w:rFonts w:eastAsia="Times New Roman"/>
          <w:szCs w:val="24"/>
        </w:rPr>
        <w:t>(Γέλωτες από την πτέρυγα του ΣΥΡΙΖΑ)</w:t>
      </w:r>
    </w:p>
    <w:p w14:paraId="420DBE2F" w14:textId="77777777" w:rsidR="003663B4" w:rsidRDefault="00087BC7">
      <w:pPr>
        <w:spacing w:line="600" w:lineRule="auto"/>
        <w:ind w:firstLine="720"/>
        <w:jc w:val="both"/>
        <w:rPr>
          <w:rFonts w:eastAsia="Times New Roman"/>
          <w:szCs w:val="24"/>
        </w:rPr>
      </w:pPr>
      <w:r>
        <w:rPr>
          <w:rFonts w:eastAsia="Times New Roman"/>
          <w:szCs w:val="24"/>
        </w:rPr>
        <w:t>Μη γελάτε, κύριε Μαντά.</w:t>
      </w:r>
    </w:p>
    <w:p w14:paraId="420DBE30" w14:textId="77777777" w:rsidR="003663B4" w:rsidRDefault="00087BC7">
      <w:pPr>
        <w:spacing w:line="600" w:lineRule="auto"/>
        <w:ind w:firstLine="720"/>
        <w:jc w:val="both"/>
        <w:rPr>
          <w:rFonts w:eastAsia="Times New Roman"/>
          <w:szCs w:val="24"/>
        </w:rPr>
      </w:pPr>
      <w:r>
        <w:rPr>
          <w:rFonts w:eastAsia="Times New Roman"/>
          <w:szCs w:val="24"/>
        </w:rPr>
        <w:t xml:space="preserve">Έρχεται τώρα ο Μαυραγάνης, ο Υπουργός σας, σας το λέει, </w:t>
      </w:r>
      <w:proofErr w:type="spellStart"/>
      <w:r>
        <w:rPr>
          <w:rFonts w:eastAsia="Times New Roman"/>
          <w:szCs w:val="24"/>
        </w:rPr>
        <w:t>χειροκροτάτε</w:t>
      </w:r>
      <w:proofErr w:type="spellEnd"/>
      <w:r>
        <w:rPr>
          <w:rFonts w:eastAsia="Times New Roman"/>
          <w:szCs w:val="24"/>
        </w:rPr>
        <w:t xml:space="preserve"> από κάτω και λέτε τι ωραίο που είναι τώρα να έχεις μειωμένη μισθοδοσία, γιατί είναι καλύτερο από το να έχεις μηδέν.</w:t>
      </w:r>
    </w:p>
    <w:p w14:paraId="420DBE31" w14:textId="77777777" w:rsidR="003663B4" w:rsidRDefault="00087BC7">
      <w:pPr>
        <w:spacing w:line="600" w:lineRule="auto"/>
        <w:ind w:firstLine="720"/>
        <w:jc w:val="both"/>
        <w:rPr>
          <w:rFonts w:eastAsia="Times New Roman"/>
          <w:szCs w:val="24"/>
        </w:rPr>
      </w:pPr>
      <w:r>
        <w:rPr>
          <w:rFonts w:eastAsia="Times New Roman"/>
          <w:szCs w:val="24"/>
        </w:rPr>
        <w:t xml:space="preserve">Και μια </w:t>
      </w:r>
      <w:r>
        <w:rPr>
          <w:rFonts w:eastAsia="Times New Roman"/>
          <w:szCs w:val="24"/>
        </w:rPr>
        <w:t>και μιλάμε για προϋπολογισμό, θα πω μόνο δύο στοιχεία ακόμα. Το πρώτο είναι ως προς την επιτυχία. Ξέρετε, έχει ενδιαφέρον μια συζήτηση, όταν καταλήγει κάπου. Παραδείγματος χάριν, πέρυσι σε αυτήν εδώ τη Βουλή μας λέγατε για τον προηγούμενό σας προϋπολογισμό</w:t>
      </w:r>
      <w:r>
        <w:rPr>
          <w:rFonts w:eastAsia="Times New Roman"/>
          <w:szCs w:val="24"/>
        </w:rPr>
        <w:t xml:space="preserve"> ότι θα είχαμε 2,7% ανάπτυξη. </w:t>
      </w:r>
      <w:r>
        <w:rPr>
          <w:rFonts w:eastAsia="Times New Roman"/>
          <w:szCs w:val="24"/>
        </w:rPr>
        <w:lastRenderedPageBreak/>
        <w:t>Απ’ ό,τι φαίνεται θα πάμε κάτω από το 1,5%. Εσείς λέτε 1,6%, άλλοι λένε 1,4%, θα δούμε. Πάντως σίγουρα δεν είναι 2,7%.</w:t>
      </w:r>
    </w:p>
    <w:p w14:paraId="420DBE32" w14:textId="77777777" w:rsidR="003663B4" w:rsidRDefault="00087BC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0DBE33" w14:textId="77777777" w:rsidR="003663B4" w:rsidRDefault="00087BC7">
      <w:pPr>
        <w:spacing w:line="600" w:lineRule="auto"/>
        <w:ind w:firstLine="720"/>
        <w:jc w:val="both"/>
        <w:rPr>
          <w:rFonts w:eastAsia="Times New Roman"/>
          <w:szCs w:val="24"/>
        </w:rPr>
      </w:pPr>
      <w:r>
        <w:rPr>
          <w:rFonts w:eastAsia="Times New Roman"/>
          <w:szCs w:val="24"/>
        </w:rPr>
        <w:t>Ένα λεπτό, κύριε Πρόεδρ</w:t>
      </w:r>
      <w:r>
        <w:rPr>
          <w:rFonts w:eastAsia="Times New Roman"/>
          <w:szCs w:val="24"/>
        </w:rPr>
        <w:t>ε.</w:t>
      </w:r>
    </w:p>
    <w:p w14:paraId="420DBE34" w14:textId="77777777" w:rsidR="003663B4" w:rsidRDefault="00087BC7">
      <w:pPr>
        <w:spacing w:line="600" w:lineRule="auto"/>
        <w:ind w:firstLine="720"/>
        <w:jc w:val="both"/>
        <w:rPr>
          <w:rFonts w:eastAsia="Times New Roman"/>
          <w:szCs w:val="24"/>
        </w:rPr>
      </w:pPr>
      <w:r>
        <w:rPr>
          <w:rFonts w:eastAsia="Times New Roman"/>
          <w:szCs w:val="24"/>
        </w:rPr>
        <w:t>Τι θα έκανε ένας σοβαρός κοινοβουλευτικός διάλογος; Θα μας έλεγε για ποιον λόγο ο περσινός σας προϋπολογισμός και οι περσινές σας προβλέψεις έπεσαν εντελώς έξω και θα μας εξηγούσε τώρα λογικά γιατί αυτήν τη φορά οι φετινές σας προβλέψεις θα είναι καλύτε</w:t>
      </w:r>
      <w:r>
        <w:rPr>
          <w:rFonts w:eastAsia="Times New Roman"/>
          <w:szCs w:val="24"/>
        </w:rPr>
        <w:t>ρες. Τίποτα από αυτά δεν έγινε. Όλα πάνε καλά. Καταφέρνετε να πέφτετε έξω κατά 50% στην πρόβλεψή σας για την ανάπτυξη, αλλά αυτό είναι μεγάλη επιτυχία και πάμε μια χαρά.</w:t>
      </w:r>
    </w:p>
    <w:p w14:paraId="420DBE35" w14:textId="77777777" w:rsidR="003663B4" w:rsidRDefault="00087BC7">
      <w:pPr>
        <w:spacing w:line="600" w:lineRule="auto"/>
        <w:ind w:firstLine="720"/>
        <w:jc w:val="both"/>
        <w:rPr>
          <w:rFonts w:eastAsia="Times New Roman"/>
          <w:szCs w:val="24"/>
        </w:rPr>
      </w:pPr>
      <w:r>
        <w:rPr>
          <w:rFonts w:eastAsia="Times New Roman"/>
          <w:szCs w:val="24"/>
        </w:rPr>
        <w:t>Και στο μέτρο της αποτυχίας των προβλέψεών σας, επειδή βλέπω τον κ. Παπαδόπουλο και το</w:t>
      </w:r>
      <w:r>
        <w:rPr>
          <w:rFonts w:eastAsia="Times New Roman"/>
          <w:szCs w:val="24"/>
        </w:rPr>
        <w:t xml:space="preserve">ν κ. Μαντά -και με αυτό θα κλείσω-, θα πω μόνο ένα σημερινό γεγονός για να έχουμε και ένα στοιχείο επικαιρότητας. Σήμερα θα δείτε σε όλα τα φιλικά του ΣΥΡΙΖΑ </w:t>
      </w:r>
      <w:r>
        <w:rPr>
          <w:rFonts w:eastAsia="Times New Roman"/>
          <w:szCs w:val="24"/>
          <w:lang w:val="en-US"/>
        </w:rPr>
        <w:t>sites</w:t>
      </w:r>
      <w:r>
        <w:rPr>
          <w:rFonts w:eastAsia="Times New Roman"/>
          <w:szCs w:val="24"/>
        </w:rPr>
        <w:t xml:space="preserve">, κυρίες και κύριοι συνάδελφοι, ότι ο κ. Πρωθυπουργός πάει να εγκαινιάσει το πρώτο ΤΟΜΥ, την </w:t>
      </w:r>
      <w:r>
        <w:rPr>
          <w:rFonts w:eastAsia="Times New Roman"/>
          <w:szCs w:val="24"/>
        </w:rPr>
        <w:t xml:space="preserve">πρώτη </w:t>
      </w:r>
      <w:r>
        <w:rPr>
          <w:rFonts w:eastAsia="Times New Roman"/>
          <w:szCs w:val="24"/>
        </w:rPr>
        <w:t>τ</w:t>
      </w:r>
      <w:r>
        <w:rPr>
          <w:rFonts w:eastAsia="Times New Roman"/>
          <w:szCs w:val="24"/>
        </w:rPr>
        <w:t xml:space="preserve">οπική </w:t>
      </w:r>
      <w:r>
        <w:rPr>
          <w:rFonts w:eastAsia="Times New Roman"/>
          <w:szCs w:val="24"/>
        </w:rPr>
        <w:lastRenderedPageBreak/>
        <w:t>μ</w:t>
      </w:r>
      <w:r>
        <w:rPr>
          <w:rFonts w:eastAsia="Times New Roman"/>
          <w:szCs w:val="24"/>
        </w:rPr>
        <w:t xml:space="preserve">ονάδα </w:t>
      </w:r>
      <w:r>
        <w:rPr>
          <w:rFonts w:eastAsia="Times New Roman"/>
          <w:szCs w:val="24"/>
        </w:rPr>
        <w:t>υ</w:t>
      </w:r>
      <w:r>
        <w:rPr>
          <w:rFonts w:eastAsia="Times New Roman"/>
          <w:szCs w:val="24"/>
        </w:rPr>
        <w:t xml:space="preserve">γείας, στον Παύλο Μελά στη Θεσσαλονίκη. Μεγάλη χαρά, ε; Παίρνετε τον </w:t>
      </w:r>
      <w:r>
        <w:rPr>
          <w:rFonts w:eastAsia="Times New Roman"/>
          <w:szCs w:val="24"/>
        </w:rPr>
        <w:t>ε</w:t>
      </w:r>
      <w:r>
        <w:rPr>
          <w:rFonts w:eastAsia="Times New Roman"/>
          <w:szCs w:val="24"/>
        </w:rPr>
        <w:t xml:space="preserve">πίτροπο </w:t>
      </w:r>
      <w:r>
        <w:rPr>
          <w:rFonts w:eastAsia="Times New Roman"/>
          <w:szCs w:val="24"/>
        </w:rPr>
        <w:t>υ</w:t>
      </w:r>
      <w:r>
        <w:rPr>
          <w:rFonts w:eastAsia="Times New Roman"/>
          <w:szCs w:val="24"/>
        </w:rPr>
        <w:t>γείας, θα γίνουν φιέστες εκεί για το πρώτο ΤΟΜΥ.</w:t>
      </w:r>
    </w:p>
    <w:p w14:paraId="420DBE36" w14:textId="77777777" w:rsidR="003663B4" w:rsidRDefault="00087BC7">
      <w:pPr>
        <w:spacing w:line="600" w:lineRule="auto"/>
        <w:ind w:firstLine="720"/>
        <w:jc w:val="both"/>
        <w:rPr>
          <w:rFonts w:eastAsia="Times New Roman"/>
          <w:szCs w:val="24"/>
        </w:rPr>
      </w:pPr>
      <w:r>
        <w:rPr>
          <w:rFonts w:eastAsia="Times New Roman"/>
          <w:szCs w:val="24"/>
        </w:rPr>
        <w:t xml:space="preserve">Ερώτηση, τώρα, στον κ. Μαντά και στον κ. Παπαδόπουλο που ασχολούνται με την υγεία: Εσείς δεν είστε που τον </w:t>
      </w:r>
      <w:r>
        <w:rPr>
          <w:rFonts w:eastAsia="Times New Roman"/>
          <w:szCs w:val="24"/>
        </w:rPr>
        <w:t>Απρίλιο μας λέγατε στην πρώτη παρουσίαση του νομοσχεδίου ότι μέχρι τέλος του χρόνου θα έχουμε διακόσιες τριάντα τέσσερις μονάδες ΤΟΜΥ; Ωραία. Και τον Σεπτέμβρη ήρθε ο κ. Ξανθός εδώ και είπε ότι «Δεν είχαμε διακόσιες τριάντα τέσσερις μονάδες. Δεν προλάβαμε,</w:t>
      </w:r>
      <w:r>
        <w:rPr>
          <w:rFonts w:eastAsia="Times New Roman"/>
          <w:szCs w:val="24"/>
        </w:rPr>
        <w:t xml:space="preserve"> δεν πήγαμε καλά. Θα έχουμε μέχρι το τέλος του χρόνου εβδομήντα». Του έχω κάνει και ερώτηση με τη δήλωσή του από κάτω. Είχε πει ο κ. Ξανθός εδώ –κύριε Μαντά το θυμάστε- ότι μέχρι τέλος του χρόνου θα έχουμε εβδομήντα.</w:t>
      </w:r>
    </w:p>
    <w:p w14:paraId="420DBE37" w14:textId="77777777" w:rsidR="003663B4" w:rsidRDefault="00087BC7">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Την Παρασκευή εγκαιν</w:t>
      </w:r>
      <w:r>
        <w:rPr>
          <w:rFonts w:eastAsia="Times New Roman"/>
          <w:szCs w:val="24"/>
        </w:rPr>
        <w:t>ιάζεται άλλο στο Ηράκλειο.</w:t>
      </w:r>
    </w:p>
    <w:p w14:paraId="420DBE38" w14:textId="77777777" w:rsidR="003663B4" w:rsidRDefault="00087BC7">
      <w:pPr>
        <w:spacing w:line="600" w:lineRule="auto"/>
        <w:ind w:firstLine="720"/>
        <w:jc w:val="both"/>
        <w:rPr>
          <w:rFonts w:eastAsia="Times New Roman"/>
          <w:szCs w:val="24"/>
        </w:rPr>
      </w:pPr>
      <w:r>
        <w:rPr>
          <w:rFonts w:eastAsia="Times New Roman"/>
          <w:b/>
          <w:szCs w:val="24"/>
        </w:rPr>
        <w:t xml:space="preserve">ΣΠΥΡΙΔΩΝ - </w:t>
      </w:r>
      <w:r>
        <w:rPr>
          <w:rFonts w:eastAsia="Times New Roman"/>
          <w:b/>
          <w:szCs w:val="24"/>
        </w:rPr>
        <w:t>ΑΔΩΝΙΣ ΓΕΩΡΓΙΑΔΗΣ:</w:t>
      </w:r>
      <w:r>
        <w:rPr>
          <w:rFonts w:eastAsia="Times New Roman"/>
          <w:szCs w:val="24"/>
        </w:rPr>
        <w:t xml:space="preserve"> Είναι 13 Δεκεμβρίου και κάνετε την πρώτη, να πω ότι θα κάνετε στο Ηράκλειο τη δεύτερη. Από τις εβδομήντα δύο είναι εξήντα οκτώ μείον, δηλαδή έχετε πέσει εξήντα οκτώ φορές έξω. Υπάρχει κάποιος που </w:t>
      </w:r>
      <w:r>
        <w:rPr>
          <w:rFonts w:eastAsia="Times New Roman"/>
          <w:szCs w:val="24"/>
        </w:rPr>
        <w:lastRenderedPageBreak/>
        <w:t xml:space="preserve">θα </w:t>
      </w:r>
      <w:r>
        <w:rPr>
          <w:rFonts w:eastAsia="Times New Roman"/>
          <w:szCs w:val="24"/>
        </w:rPr>
        <w:t>μας πει για ποιον λόγο οι προβλέψεις σας πέφτουν τόσο έξω; Μπορείτε να μας πείτε</w:t>
      </w:r>
      <w:r>
        <w:rPr>
          <w:rFonts w:eastAsia="Times New Roman"/>
          <w:szCs w:val="24"/>
        </w:rPr>
        <w:t>:</w:t>
      </w:r>
      <w:r>
        <w:rPr>
          <w:rFonts w:eastAsia="Times New Roman"/>
          <w:szCs w:val="24"/>
        </w:rPr>
        <w:t xml:space="preserve"> «Βρε παιδιά, δεν έχουμε ιδέα τι μας γίνετε». Αυτή είναι μια δικαιολογία. Ή να μας πείτε</w:t>
      </w:r>
      <w:r>
        <w:rPr>
          <w:rFonts w:eastAsia="Times New Roman"/>
          <w:szCs w:val="24"/>
        </w:rPr>
        <w:t>:</w:t>
      </w:r>
      <w:r>
        <w:rPr>
          <w:rFonts w:eastAsia="Times New Roman"/>
          <w:szCs w:val="24"/>
        </w:rPr>
        <w:t xml:space="preserve"> «Έχουμε, αλλά εκεί πέσαμε έξω». Δεν λέτε τίποτα. Πέφτετε έξω κατά εξήντα οκτώ φορές α</w:t>
      </w:r>
      <w:r>
        <w:rPr>
          <w:rFonts w:eastAsia="Times New Roman"/>
          <w:szCs w:val="24"/>
        </w:rPr>
        <w:t xml:space="preserve">πό τις δικές σας προβλέψεις, κάνετε εγκαίνια, πανηγυρίζετε, δεν συμβαίνει τίποτα, μια χαρά πάμε, συγχαίρετε ο ένας τον άλλο, κόβετε το ΕΚΑΣ, κόβετε τις συντάξεις, αυξάνετε το ΦΠΑ, αυξάνετε τους φόρους και </w:t>
      </w:r>
      <w:proofErr w:type="spellStart"/>
      <w:r>
        <w:rPr>
          <w:rFonts w:eastAsia="Times New Roman"/>
          <w:szCs w:val="24"/>
        </w:rPr>
        <w:t>αλληλοσυγχαίρεστε</w:t>
      </w:r>
      <w:proofErr w:type="spellEnd"/>
      <w:r>
        <w:rPr>
          <w:rFonts w:eastAsia="Times New Roman"/>
          <w:szCs w:val="24"/>
        </w:rPr>
        <w:t xml:space="preserve"> για το πόσο καλά τα κάνατε όλα. Θ</w:t>
      </w:r>
      <w:r>
        <w:rPr>
          <w:rFonts w:eastAsia="Times New Roman"/>
          <w:szCs w:val="24"/>
        </w:rPr>
        <w:t>ερμά συγχαρητήρια.</w:t>
      </w:r>
    </w:p>
    <w:p w14:paraId="420DBE39"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0DBE3A" w14:textId="77777777" w:rsidR="003663B4" w:rsidRDefault="00087BC7">
      <w:pPr>
        <w:spacing w:line="600" w:lineRule="auto"/>
        <w:ind w:firstLine="720"/>
        <w:jc w:val="both"/>
        <w:rPr>
          <w:rFonts w:eastAsia="Times New Roman" w:cs="Times New Roman"/>
        </w:rPr>
      </w:pPr>
      <w:r>
        <w:rPr>
          <w:rFonts w:eastAsia="Times New Roman"/>
          <w:b/>
          <w:szCs w:val="24"/>
        </w:rPr>
        <w:t xml:space="preserve">ΠΡΟΕΔΡΕΥΩΝ (Γεώργιος Βαρεμένος):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w:t>
      </w:r>
      <w:r>
        <w:rPr>
          <w:rFonts w:eastAsia="Times New Roman" w:cs="Times New Roman"/>
        </w:rPr>
        <w:t>μετείχαν στο εκπαιδευτικό πρόγραμμα «Εργαστήρι Δημοκρατίας» που οργανώνει το Ίδρυμα της Βουλής, είκοσι μαθητές και μαθήτριες και δύο εκπαιδευτικοί συνοδοί από το 9</w:t>
      </w:r>
      <w:r>
        <w:rPr>
          <w:rFonts w:eastAsia="Times New Roman" w:cs="Times New Roman"/>
          <w:vertAlign w:val="superscript"/>
        </w:rPr>
        <w:t>ο</w:t>
      </w:r>
      <w:r>
        <w:rPr>
          <w:rFonts w:eastAsia="Times New Roman" w:cs="Times New Roman"/>
        </w:rPr>
        <w:t xml:space="preserve"> Δημοτικό Σχολείο Βύρωνα. </w:t>
      </w:r>
    </w:p>
    <w:p w14:paraId="420DBE3B" w14:textId="77777777" w:rsidR="003663B4" w:rsidRDefault="00087BC7">
      <w:pPr>
        <w:spacing w:line="600" w:lineRule="auto"/>
        <w:ind w:left="720"/>
        <w:jc w:val="both"/>
        <w:rPr>
          <w:rFonts w:eastAsia="Times New Roman" w:cs="Times New Roman"/>
        </w:rPr>
      </w:pPr>
      <w:r>
        <w:rPr>
          <w:rFonts w:eastAsia="Times New Roman" w:cs="Times New Roman"/>
        </w:rPr>
        <w:t xml:space="preserve">Η Βουλή τούς καλωσορίζει. </w:t>
      </w:r>
    </w:p>
    <w:p w14:paraId="420DBE3C" w14:textId="77777777" w:rsidR="003663B4" w:rsidRDefault="00087BC7">
      <w:pPr>
        <w:spacing w:line="600" w:lineRule="auto"/>
        <w:ind w:firstLine="709"/>
        <w:jc w:val="center"/>
        <w:rPr>
          <w:rFonts w:eastAsia="Times New Roman" w:cs="Times New Roman"/>
        </w:rPr>
      </w:pPr>
      <w:r>
        <w:rPr>
          <w:rFonts w:eastAsia="Times New Roman" w:cs="Times New Roman"/>
        </w:rPr>
        <w:lastRenderedPageBreak/>
        <w:t xml:space="preserve">(Χειροκροτήματα απ’ όλες τις πτέρυγες </w:t>
      </w:r>
      <w:r>
        <w:rPr>
          <w:rFonts w:eastAsia="Times New Roman" w:cs="Times New Roman"/>
        </w:rPr>
        <w:t>της Βουλής)</w:t>
      </w:r>
    </w:p>
    <w:p w14:paraId="420DBE3D" w14:textId="77777777" w:rsidR="003663B4" w:rsidRDefault="00087BC7">
      <w:pPr>
        <w:spacing w:line="600" w:lineRule="auto"/>
        <w:ind w:firstLine="720"/>
        <w:jc w:val="both"/>
        <w:rPr>
          <w:rFonts w:eastAsia="Times New Roman" w:cs="Times New Roman"/>
        </w:rPr>
      </w:pPr>
      <w:r>
        <w:rPr>
          <w:rFonts w:eastAsia="Times New Roman" w:cs="Times New Roman"/>
        </w:rPr>
        <w:t xml:space="preserve">Τον λόγο έχει ο Αναπληρωτής Υπουργός Περιβάλλοντος και Ενέργειας κ. Σωκράτης </w:t>
      </w:r>
      <w:proofErr w:type="spellStart"/>
      <w:r>
        <w:rPr>
          <w:rFonts w:eastAsia="Times New Roman" w:cs="Times New Roman"/>
        </w:rPr>
        <w:t>Φάμελλος</w:t>
      </w:r>
      <w:proofErr w:type="spellEnd"/>
      <w:r>
        <w:rPr>
          <w:rFonts w:eastAsia="Times New Roman" w:cs="Times New Roman"/>
        </w:rPr>
        <w:t>.</w:t>
      </w:r>
    </w:p>
    <w:p w14:paraId="420DBE3E" w14:textId="77777777" w:rsidR="003663B4" w:rsidRDefault="00087BC7">
      <w:pPr>
        <w:spacing w:line="600" w:lineRule="auto"/>
        <w:ind w:firstLine="720"/>
        <w:jc w:val="both"/>
        <w:rPr>
          <w:rFonts w:eastAsia="Times New Roman" w:cs="Times New Roman"/>
        </w:rPr>
      </w:pPr>
      <w:r>
        <w:rPr>
          <w:rFonts w:eastAsia="Times New Roman" w:cs="Times New Roman"/>
          <w:b/>
        </w:rPr>
        <w:t>ΣΩΚΡΑΤΗΣ ΦΑΜΕΛΛΟΣ (Αναπληρωτής Υπουργός Περιβάλλοντος και Ενέργειας):</w:t>
      </w:r>
      <w:r>
        <w:rPr>
          <w:rFonts w:eastAsia="Times New Roman" w:cs="Times New Roman"/>
        </w:rPr>
        <w:t xml:space="preserve"> Ευχαριστώ, κύριε Πρόεδρε.</w:t>
      </w:r>
    </w:p>
    <w:p w14:paraId="420DBE3F" w14:textId="77777777" w:rsidR="003663B4" w:rsidRDefault="00087BC7">
      <w:pPr>
        <w:spacing w:line="600" w:lineRule="auto"/>
        <w:ind w:firstLine="720"/>
        <w:jc w:val="both"/>
        <w:rPr>
          <w:rFonts w:eastAsia="Times New Roman" w:cs="Times New Roman"/>
        </w:rPr>
      </w:pPr>
      <w:r>
        <w:rPr>
          <w:rFonts w:eastAsia="Times New Roman" w:cs="Times New Roman"/>
        </w:rPr>
        <w:t xml:space="preserve">Κυρίες και κύριοι Βουλευτές, ο προϋπολογισμός του 2018 είναι </w:t>
      </w:r>
      <w:r>
        <w:rPr>
          <w:rFonts w:eastAsia="Times New Roman" w:cs="Times New Roman"/>
        </w:rPr>
        <w:t>ο πρώτος προϋπολογισμός της χώρας μας, που περιλαμβάνει περίοδο εκτός προγράμματος. Είναι ο πρώτος προϋπολογισμός</w:t>
      </w:r>
      <w:r>
        <w:rPr>
          <w:rFonts w:eastAsia="Times New Roman" w:cs="Times New Roman"/>
        </w:rPr>
        <w:t>,</w:t>
      </w:r>
      <w:r>
        <w:rPr>
          <w:rFonts w:eastAsia="Times New Roman" w:cs="Times New Roman"/>
        </w:rPr>
        <w:t xml:space="preserve"> που περιλαμβάνει τη χώρα μας έξω από τα μνημόνια, που εγκαταστάθηκαν και εφαρμόστηκαν στη χώρα μας, γιατί δυστυχώς η πατρίδα μας υποχρεώθηκε </w:t>
      </w:r>
      <w:r>
        <w:rPr>
          <w:rFonts w:eastAsia="Times New Roman" w:cs="Times New Roman"/>
        </w:rPr>
        <w:t xml:space="preserve">από κακές κυβερνήσεις να χρεοκοπήσει. Κυβερνήσεις, στις οποίες συμμετείχε ο κ. Γεωργιάδης, ο κ. Μητσοτάκης, ο κ. </w:t>
      </w:r>
      <w:proofErr w:type="spellStart"/>
      <w:r>
        <w:rPr>
          <w:rFonts w:eastAsia="Times New Roman" w:cs="Times New Roman"/>
        </w:rPr>
        <w:t>Σταϊκούρας</w:t>
      </w:r>
      <w:proofErr w:type="spellEnd"/>
      <w:r>
        <w:rPr>
          <w:rFonts w:eastAsia="Times New Roman" w:cs="Times New Roman"/>
        </w:rPr>
        <w:t xml:space="preserve"> και πολλοί από τους συναδέλφους</w:t>
      </w:r>
      <w:r>
        <w:rPr>
          <w:rFonts w:eastAsia="Times New Roman" w:cs="Times New Roman"/>
        </w:rPr>
        <w:t>,</w:t>
      </w:r>
      <w:r>
        <w:rPr>
          <w:rFonts w:eastAsia="Times New Roman" w:cs="Times New Roman"/>
        </w:rPr>
        <w:t xml:space="preserve"> που βλέπω εδώ μπροστά.</w:t>
      </w:r>
    </w:p>
    <w:p w14:paraId="420DBE40" w14:textId="77777777" w:rsidR="003663B4" w:rsidRDefault="00087BC7">
      <w:pPr>
        <w:spacing w:line="600" w:lineRule="auto"/>
        <w:ind w:firstLine="720"/>
        <w:jc w:val="both"/>
        <w:rPr>
          <w:rFonts w:eastAsia="Times New Roman" w:cs="Times New Roman"/>
        </w:rPr>
      </w:pPr>
      <w:r>
        <w:rPr>
          <w:rFonts w:eastAsia="Times New Roman" w:cs="Times New Roman"/>
        </w:rPr>
        <w:t>Ο προϋπολογισμός του 2018 όμως, οφείλει ταυτόχρονα να είναι και ένας προϋπολ</w:t>
      </w:r>
      <w:r>
        <w:rPr>
          <w:rFonts w:eastAsia="Times New Roman" w:cs="Times New Roman"/>
        </w:rPr>
        <w:t xml:space="preserve">ογισμός σταθερότητας, γιατί καθορίζεται σε ένα πολύ μεγάλο καθεστώς, σε ένα μεγάλο ποσοστό και από το οικονομικό περιβάλλον και τις υποχρεώσεις της χώρας. Καθορίζονταν άραγε και οι προηγούμενοι προϋπολογισμοί τους </w:t>
      </w:r>
      <w:r>
        <w:rPr>
          <w:rFonts w:eastAsia="Times New Roman" w:cs="Times New Roman"/>
        </w:rPr>
        <w:lastRenderedPageBreak/>
        <w:t xml:space="preserve">οποίους τάχα τις μελέτησαν πολύ καλά, των </w:t>
      </w:r>
      <w:r>
        <w:rPr>
          <w:rFonts w:eastAsia="Times New Roman" w:cs="Times New Roman"/>
        </w:rPr>
        <w:t xml:space="preserve">προηγούμενων κυβερνήσεων από τα ίδια κριτήρια; Τα κριτήρια δηλαδή της σταθερότητας και της προόδου; Δυστυχώς, όχι, κύριοι συνάδελφοι. Ο αρμόδιος Πρόεδρος του </w:t>
      </w:r>
      <w:proofErr w:type="spellStart"/>
      <w:r>
        <w:rPr>
          <w:rFonts w:eastAsia="Times New Roman" w:cs="Times New Roman"/>
          <w:lang w:val="en-US"/>
        </w:rPr>
        <w:t>Eurogroup</w:t>
      </w:r>
      <w:proofErr w:type="spellEnd"/>
      <w:r>
        <w:rPr>
          <w:rFonts w:eastAsia="Times New Roman" w:cs="Times New Roman"/>
        </w:rPr>
        <w:t xml:space="preserve">, ο κ. </w:t>
      </w:r>
      <w:proofErr w:type="spellStart"/>
      <w:r>
        <w:rPr>
          <w:rFonts w:eastAsia="Times New Roman" w:cs="Times New Roman"/>
        </w:rPr>
        <w:t>Ντάισελμπλουμ</w:t>
      </w:r>
      <w:proofErr w:type="spellEnd"/>
      <w:r>
        <w:rPr>
          <w:rFonts w:eastAsia="Times New Roman" w:cs="Times New Roman"/>
        </w:rPr>
        <w:t xml:space="preserve"> πρόσφατα παραδέχτηκε στο Ευρωκοινοβούλιο ότι στα πρώτα προγράμματα α</w:t>
      </w:r>
      <w:r>
        <w:rPr>
          <w:rFonts w:eastAsia="Times New Roman" w:cs="Times New Roman"/>
        </w:rPr>
        <w:t>υτοσχεδίασαν και έγιναν λάθη. Βασικός στόχος των πρώτων προγραμμάτων δεν ήταν η διάσωση της χώρας ούτε η οικονομία. Ήταν η διάσωση των ιδιωτικών επενδυτών εκτός Ελλάδος και ο τρόπος με τον οποίο αντιμετώπισαν τις τράπεζες ήταν δαπανηρός και μη αποτελεσματι</w:t>
      </w:r>
      <w:r>
        <w:rPr>
          <w:rFonts w:eastAsia="Times New Roman" w:cs="Times New Roman"/>
        </w:rPr>
        <w:t xml:space="preserve">κός. Αυτά δήλωσε ο </w:t>
      </w:r>
      <w:r>
        <w:rPr>
          <w:rFonts w:eastAsia="Times New Roman" w:cs="Times New Roman"/>
        </w:rPr>
        <w:t>π</w:t>
      </w:r>
      <w:r>
        <w:rPr>
          <w:rFonts w:eastAsia="Times New Roman" w:cs="Times New Roman"/>
        </w:rPr>
        <w:t xml:space="preserve">ρόεδρος του </w:t>
      </w:r>
      <w:proofErr w:type="spellStart"/>
      <w:r>
        <w:rPr>
          <w:rFonts w:eastAsia="Times New Roman" w:cs="Times New Roman"/>
        </w:rPr>
        <w:t>Eurogroup</w:t>
      </w:r>
      <w:proofErr w:type="spellEnd"/>
      <w:r>
        <w:rPr>
          <w:rFonts w:eastAsia="Times New Roman" w:cs="Times New Roman"/>
        </w:rPr>
        <w:t xml:space="preserve"> στο Κοινοβούλιο.</w:t>
      </w:r>
    </w:p>
    <w:p w14:paraId="420DBE41" w14:textId="77777777" w:rsidR="003663B4" w:rsidRDefault="00087BC7">
      <w:pPr>
        <w:spacing w:line="600" w:lineRule="auto"/>
        <w:ind w:firstLine="720"/>
        <w:jc w:val="both"/>
        <w:rPr>
          <w:rFonts w:eastAsia="Times New Roman" w:cs="Times New Roman"/>
        </w:rPr>
      </w:pPr>
      <w:r>
        <w:rPr>
          <w:rFonts w:eastAsia="Times New Roman" w:cs="Times New Roman"/>
        </w:rPr>
        <w:t xml:space="preserve">Κυρίες και κύριοι, τα πράγματα είναι απλά και προφανή. Οι προηγούμενες κυβερνήσεις, οι «έμπειρες», με την πολυετή προσφορά, που τάχα τις διάβασαν τους προϋπολογισμούς, ενώ παραδέχθηκαν πως ούτε τα </w:t>
      </w:r>
      <w:r>
        <w:rPr>
          <w:rFonts w:eastAsia="Times New Roman" w:cs="Times New Roman"/>
        </w:rPr>
        <w:t xml:space="preserve">νομοσχέδια δεν διάβαζαν, οι κυβερνήσεις Παπανδρέου, </w:t>
      </w:r>
      <w:proofErr w:type="spellStart"/>
      <w:r>
        <w:rPr>
          <w:rFonts w:eastAsia="Times New Roman" w:cs="Times New Roman"/>
        </w:rPr>
        <w:t>Παπαδήμου</w:t>
      </w:r>
      <w:proofErr w:type="spellEnd"/>
      <w:r>
        <w:rPr>
          <w:rFonts w:eastAsia="Times New Roman" w:cs="Times New Roman"/>
        </w:rPr>
        <w:t>, Σαμαρά-Βενιζέλου επέτρεψαν στους δανειστές να κάνουν πειράματα, να κάνουν λάθη, να σώσουν τις δικές τους ιδιωτικές τράπεζες, με τρόπο δαπανηρό, μη αποτελεσματικό, εις βάρος των Ελλήνων πολιτών.</w:t>
      </w:r>
      <w:r>
        <w:rPr>
          <w:rFonts w:eastAsia="Times New Roman" w:cs="Times New Roman"/>
        </w:rPr>
        <w:t xml:space="preserve"> Και εσείς το </w:t>
      </w:r>
      <w:r>
        <w:rPr>
          <w:rFonts w:eastAsia="Times New Roman" w:cs="Times New Roman"/>
        </w:rPr>
        <w:lastRenderedPageBreak/>
        <w:t>επιτρέψατε, το δεχθήκατε και το εφαρμόσατε. Και αυτό έγινε αποδεκτό πλέον μέσα στο Ευρωκοινοβούλιο.</w:t>
      </w:r>
    </w:p>
    <w:p w14:paraId="420DBE42" w14:textId="77777777" w:rsidR="003663B4" w:rsidRDefault="00087BC7">
      <w:pPr>
        <w:spacing w:line="600" w:lineRule="auto"/>
        <w:ind w:firstLine="720"/>
        <w:jc w:val="both"/>
        <w:rPr>
          <w:rFonts w:eastAsia="Times New Roman" w:cs="Times New Roman"/>
        </w:rPr>
      </w:pPr>
      <w:r>
        <w:rPr>
          <w:rFonts w:eastAsia="Times New Roman" w:cs="Times New Roman"/>
        </w:rPr>
        <w:t xml:space="preserve">Κύριοι της Αντιπολίτευσης, δεν παίζατε </w:t>
      </w:r>
      <w:proofErr w:type="spellStart"/>
      <w:r>
        <w:rPr>
          <w:rFonts w:eastAsia="Times New Roman" w:cs="Times New Roman"/>
        </w:rPr>
        <w:t>μ</w:t>
      </w:r>
      <w:r>
        <w:rPr>
          <w:rFonts w:eastAsia="Times New Roman" w:cs="Times New Roman"/>
        </w:rPr>
        <w:t>ονόπολη</w:t>
      </w:r>
      <w:proofErr w:type="spellEnd"/>
      <w:r>
        <w:rPr>
          <w:rFonts w:eastAsia="Times New Roman" w:cs="Times New Roman"/>
        </w:rPr>
        <w:t xml:space="preserve"> και βέβαια, δεν διαβάζατε. Αυτοσχεδιάζατε όπως είπε προηγουμένως, η κ</w:t>
      </w:r>
      <w:r>
        <w:rPr>
          <w:rFonts w:eastAsia="Times New Roman" w:cs="Times New Roman"/>
        </w:rPr>
        <w:t>.</w:t>
      </w:r>
      <w:r>
        <w:rPr>
          <w:rFonts w:eastAsia="Times New Roman" w:cs="Times New Roman"/>
        </w:rPr>
        <w:t xml:space="preserve"> </w:t>
      </w:r>
      <w:proofErr w:type="spellStart"/>
      <w:r>
        <w:rPr>
          <w:rFonts w:eastAsia="Times New Roman" w:cs="Times New Roman"/>
        </w:rPr>
        <w:t>Κεφαλίδου</w:t>
      </w:r>
      <w:proofErr w:type="spellEnd"/>
      <w:r>
        <w:rPr>
          <w:rFonts w:eastAsia="Times New Roman" w:cs="Times New Roman"/>
        </w:rPr>
        <w:t>. Παίζατε με α</w:t>
      </w:r>
      <w:r>
        <w:rPr>
          <w:rFonts w:eastAsia="Times New Roman" w:cs="Times New Roman"/>
        </w:rPr>
        <w:t>νθρώπινες ζωές, παίζατε με την εργασία των Ελλήνων, παίζατε με τα νοικοκυριά, παίζατε με τα παιδιά των Ελλήνων και αποτύχατε και δημιουργήσατε εσείς τη χρεοκοπία στη χώρα. Δεν σεβαστήκατε την ανθρώπινη ζωή στην Ελλάδα. Δεν σεβαστήκατε ούτε την ψήφο των Ελλ</w:t>
      </w:r>
      <w:r>
        <w:rPr>
          <w:rFonts w:eastAsia="Times New Roman" w:cs="Times New Roman"/>
        </w:rPr>
        <w:t xml:space="preserve">ήνων πολιτών. Το καταθέτω δημόσια αυτό. Τη δική σας πολιτική ευθύνη για όλα αυτά που δήλωσε ο κ. </w:t>
      </w:r>
      <w:proofErr w:type="spellStart"/>
      <w:r>
        <w:rPr>
          <w:rFonts w:eastAsia="Times New Roman" w:cs="Times New Roman"/>
        </w:rPr>
        <w:t>Ντάισελμπλουμ</w:t>
      </w:r>
      <w:proofErr w:type="spellEnd"/>
      <w:r>
        <w:rPr>
          <w:rFonts w:eastAsia="Times New Roman" w:cs="Times New Roman"/>
        </w:rPr>
        <w:t>, γιατί εσείς του επιτρέψατε να τα εφαρμόσει όλα αυτά και τώρα παίζετε θέατρο και κάνετε σεμινάρια πειθούς, γιατί δεν έχετε πειθώ στον ελληνικό λα</w:t>
      </w:r>
      <w:r>
        <w:rPr>
          <w:rFonts w:eastAsia="Times New Roman" w:cs="Times New Roman"/>
        </w:rPr>
        <w:t xml:space="preserve">ό. </w:t>
      </w:r>
    </w:p>
    <w:p w14:paraId="420DBE43" w14:textId="77777777" w:rsidR="003663B4" w:rsidRDefault="00087BC7">
      <w:pPr>
        <w:spacing w:line="600" w:lineRule="auto"/>
        <w:ind w:firstLine="720"/>
        <w:jc w:val="both"/>
        <w:rPr>
          <w:rFonts w:eastAsia="Times New Roman" w:cs="Times New Roman"/>
        </w:rPr>
      </w:pPr>
      <w:r>
        <w:rPr>
          <w:rFonts w:eastAsia="Times New Roman" w:cs="Times New Roman"/>
        </w:rPr>
        <w:t>Αυτή η Κυβέρνηση, χωρίς εμπειρία, αλλά με καθαρά χέρια, κοίταξε τους δανειστές στα μάτια, έδωσε στη χώρα αξιοπιστία, γιατί τρία χρόνια κάνει ό,τι υπόσχεται στους πολίτες και στους δανειστές. Σταθερά θετικοί βγαίνουμε στις αγορές, καλύπτουμε τους στόχου</w:t>
      </w:r>
      <w:r>
        <w:rPr>
          <w:rFonts w:eastAsia="Times New Roman" w:cs="Times New Roman"/>
        </w:rPr>
        <w:t>ς της χώρας, αναδιαρθρώσαμε το χρέος, εξομαλύναμε την αποπληρωμή του, μειώσαμε τις αποδόσεις των ελληνι</w:t>
      </w:r>
      <w:r>
        <w:rPr>
          <w:rFonts w:eastAsia="Times New Roman" w:cs="Times New Roman"/>
        </w:rPr>
        <w:lastRenderedPageBreak/>
        <w:t>κών ομολόγων και πλέον είναι αποδοτικά. Μη φεύγετε, κύριε Γεωργιάδη. Θα ακούσετε κι άλλα που μπορεί να μην σας αρέσουν. Καθίστε και πάρτε και τον λόγο το</w:t>
      </w:r>
      <w:r>
        <w:rPr>
          <w:rFonts w:eastAsia="Times New Roman" w:cs="Times New Roman"/>
        </w:rPr>
        <w:t xml:space="preserve">υ προσωπικού. </w:t>
      </w:r>
    </w:p>
    <w:p w14:paraId="420DBE44" w14:textId="77777777" w:rsidR="003663B4" w:rsidRDefault="00087BC7">
      <w:pPr>
        <w:spacing w:line="600" w:lineRule="auto"/>
        <w:ind w:firstLine="720"/>
        <w:jc w:val="both"/>
        <w:rPr>
          <w:rFonts w:eastAsia="Times New Roman" w:cs="Times New Roman"/>
        </w:rPr>
      </w:pPr>
      <w:r>
        <w:rPr>
          <w:rFonts w:eastAsia="Times New Roman" w:cs="Times New Roman"/>
        </w:rPr>
        <w:t xml:space="preserve">Ακόμα και ο Αντιπρόεδρος της Κομισιόν, ο κ. </w:t>
      </w:r>
      <w:proofErr w:type="spellStart"/>
      <w:r>
        <w:rPr>
          <w:rFonts w:eastAsia="Times New Roman" w:cs="Times New Roman"/>
        </w:rPr>
        <w:t>Ντομπρόβσκις</w:t>
      </w:r>
      <w:proofErr w:type="spellEnd"/>
      <w:r>
        <w:rPr>
          <w:rFonts w:eastAsia="Times New Roman" w:cs="Times New Roman"/>
        </w:rPr>
        <w:t>,</w:t>
      </w:r>
      <w:r>
        <w:rPr>
          <w:rFonts w:eastAsia="Times New Roman" w:cs="Times New Roman"/>
        </w:rPr>
        <w:t xml:space="preserve"> που τόσο χρησιμοποιεί στα σεμινάριά του ο κ. Γεωργιάδης και ο κ. </w:t>
      </w:r>
      <w:proofErr w:type="spellStart"/>
      <w:r>
        <w:rPr>
          <w:rFonts w:eastAsia="Times New Roman" w:cs="Times New Roman"/>
        </w:rPr>
        <w:t>Σταϊκούρας</w:t>
      </w:r>
      <w:proofErr w:type="spellEnd"/>
      <w:r>
        <w:rPr>
          <w:rFonts w:eastAsia="Times New Roman" w:cs="Times New Roman"/>
        </w:rPr>
        <w:t xml:space="preserve"> χθες στο Παρίσι, δήλωσε ότι πριν τη λήξη του προγράμματος θα ανοίξει η συζήτηση για τα μέτρα ελάφρυνσης του</w:t>
      </w:r>
      <w:r>
        <w:rPr>
          <w:rFonts w:eastAsia="Times New Roman" w:cs="Times New Roman"/>
        </w:rPr>
        <w:t xml:space="preserve"> χρέους και ταυτόχρονα, ότι το δημοσιονομικό πλεόνασμα η χώρα το έχει πετύχει πριν λήξει ο χρόνος. </w:t>
      </w:r>
    </w:p>
    <w:p w14:paraId="420DBE45" w14:textId="77777777" w:rsidR="003663B4" w:rsidRDefault="00087BC7">
      <w:pPr>
        <w:spacing w:line="600" w:lineRule="auto"/>
        <w:ind w:firstLine="720"/>
        <w:jc w:val="both"/>
        <w:rPr>
          <w:rFonts w:eastAsia="Times New Roman" w:cs="Times New Roman"/>
        </w:rPr>
      </w:pPr>
      <w:r>
        <w:rPr>
          <w:rFonts w:eastAsia="Times New Roman" w:cs="Times New Roman"/>
        </w:rPr>
        <w:t>Δώσαμε σκληρή μάχη το πρώτο εξάμηνο του 2015, για να μην υλοποιήσουμε το δικό σας πρόγραμμα, που άφησε άδεια ταμεία, όπως παραδεχθήκατε κι εσείς και το Φεβρ</w:t>
      </w:r>
      <w:r>
        <w:rPr>
          <w:rFonts w:eastAsia="Times New Roman" w:cs="Times New Roman"/>
        </w:rPr>
        <w:t xml:space="preserve">ουάριο του 2015 είχατε αποφασίσει να εκβιάσετε τη χώρα να μην έχει λεφτά για μισθούς και συντάξεις. Δώσαμε μεγάλη μάχη για να μην υλοποιήσουμε το πρόγραμμα </w:t>
      </w:r>
      <w:proofErr w:type="spellStart"/>
      <w:r>
        <w:rPr>
          <w:rFonts w:eastAsia="Times New Roman" w:cs="Times New Roman"/>
        </w:rPr>
        <w:t>Γιούνκερ</w:t>
      </w:r>
      <w:proofErr w:type="spellEnd"/>
      <w:r>
        <w:rPr>
          <w:rFonts w:eastAsia="Times New Roman" w:cs="Times New Roman"/>
        </w:rPr>
        <w:t xml:space="preserve"> και μας οδήγησε στο δημοψήφισμα, γιατί Σαμαράς και Βενιζέλος είχαν αποφασίσει με 4,5% πλεον</w:t>
      </w:r>
      <w:r>
        <w:rPr>
          <w:rFonts w:eastAsia="Times New Roman" w:cs="Times New Roman"/>
        </w:rPr>
        <w:t xml:space="preserve">άσματα να χρεοκοπήσουν πλήρως τη χώρα. </w:t>
      </w:r>
    </w:p>
    <w:p w14:paraId="420DBE46" w14:textId="77777777" w:rsidR="003663B4" w:rsidRDefault="00087BC7">
      <w:pPr>
        <w:spacing w:line="600" w:lineRule="auto"/>
        <w:ind w:firstLine="720"/>
        <w:jc w:val="both"/>
        <w:rPr>
          <w:rFonts w:eastAsia="Times New Roman" w:cs="Times New Roman"/>
        </w:rPr>
      </w:pPr>
      <w:r>
        <w:rPr>
          <w:rFonts w:eastAsia="Times New Roman" w:cs="Times New Roman"/>
        </w:rPr>
        <w:t>Κερδίσαμε 20 δισεκατομμύρια δημοσιονομικό χώρο από τα πλεονάσματα</w:t>
      </w:r>
      <w:r>
        <w:rPr>
          <w:rFonts w:eastAsia="Times New Roman" w:cs="Times New Roman"/>
        </w:rPr>
        <w:t>,</w:t>
      </w:r>
      <w:r>
        <w:rPr>
          <w:rFonts w:eastAsia="Times New Roman" w:cs="Times New Roman"/>
        </w:rPr>
        <w:t xml:space="preserve"> που διαπραγματευτήκαμε. Κερδίσαμε καθυστέρηση και παράταση πληρωμών όλων των δανείων, πέντε χρόνια </w:t>
      </w:r>
      <w:r>
        <w:rPr>
          <w:rFonts w:eastAsia="Times New Roman" w:cs="Times New Roman"/>
        </w:rPr>
        <w:lastRenderedPageBreak/>
        <w:t xml:space="preserve">για τη χώρα. Κερδίσαμε πάνω από τη μισή δημόσια περιουσία που όδευε σε ταμείο, από μέτρα του Λουξεμβούργου με τις ευλογίες της Νέας Δημοκρατίας. </w:t>
      </w:r>
    </w:p>
    <w:p w14:paraId="420DBE47" w14:textId="77777777" w:rsidR="003663B4" w:rsidRDefault="00087BC7">
      <w:pPr>
        <w:spacing w:line="600" w:lineRule="auto"/>
        <w:ind w:firstLine="720"/>
        <w:jc w:val="both"/>
        <w:rPr>
          <w:rFonts w:eastAsia="Times New Roman"/>
          <w:szCs w:val="24"/>
        </w:rPr>
      </w:pPr>
      <w:r>
        <w:rPr>
          <w:rFonts w:eastAsia="Times New Roman" w:cs="Times New Roman"/>
        </w:rPr>
        <w:t>Η Ελλάδα κ</w:t>
      </w:r>
      <w:r>
        <w:rPr>
          <w:rFonts w:eastAsia="Times New Roman" w:cs="Times New Roman"/>
        </w:rPr>
        <w:t>αι οι Έλληνες είναι πάρα πολύ τυχεροί που αυτή η κυβέρνηση ανέλαβε να μας βγάλει από το πρόγραμμα και να μας βγάλει μέσα στο κέντρο της Ευρώπης, όχι στις παρυφές της Ευρώπης, όπως είχαν καταντήσει κακοί μαθητές στην πέμπτη αξιολόγηση τον Δεκέμβριο του 2014</w:t>
      </w:r>
      <w:r>
        <w:rPr>
          <w:rFonts w:eastAsia="Times New Roman" w:cs="Times New Roman"/>
        </w:rPr>
        <w:t xml:space="preserve"> που έφευγαν σαν δαρμένα παιδιά από το </w:t>
      </w:r>
      <w:proofErr w:type="spellStart"/>
      <w:r>
        <w:rPr>
          <w:rFonts w:eastAsia="Times New Roman" w:cs="Times New Roman"/>
          <w:lang w:val="en-US"/>
        </w:rPr>
        <w:t>Eurogroup</w:t>
      </w:r>
      <w:proofErr w:type="spellEnd"/>
      <w:r>
        <w:rPr>
          <w:rFonts w:eastAsia="Times New Roman" w:cs="Times New Roman"/>
        </w:rPr>
        <w:t xml:space="preserve">. </w:t>
      </w:r>
    </w:p>
    <w:p w14:paraId="420DBE4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βέβαια, ο κ. Μητσοτάκης είχε έτοιμο το φάρμακο, όπως και ο κ. Σαμαράς, ο κ. Τασούλας και όλοι αυτοί, οι Βουλευτές της Νέας Δημοκρατίας και οι Υπουργοί τους. Περικοπές μισθών, περικοπές συντάξεων, απολύσεις και στο δημόσιο και στον ιδιωτικό τομέα, </w:t>
      </w:r>
      <w:r>
        <w:rPr>
          <w:rFonts w:eastAsia="Times New Roman" w:cs="Times New Roman"/>
          <w:szCs w:val="24"/>
          <w:lang w:val="en-US"/>
        </w:rPr>
        <w:t>outso</w:t>
      </w:r>
      <w:r>
        <w:rPr>
          <w:rFonts w:eastAsia="Times New Roman" w:cs="Times New Roman"/>
          <w:szCs w:val="24"/>
          <w:lang w:val="en-US"/>
        </w:rPr>
        <w:t>urcing</w:t>
      </w:r>
      <w:r>
        <w:rPr>
          <w:rFonts w:eastAsia="Times New Roman" w:cs="Times New Roman"/>
          <w:szCs w:val="24"/>
        </w:rPr>
        <w:t xml:space="preserve"> δημόσιων υπηρεσιών προς όφελος «φίλων», «κουμπάρων». Αυτή ήταν η πραγματικότητα της χώρας που διοικήσατε. Υψηλές προμήθειες, υψηλό κόστος και ανεργία που έτρεχε για το 30%. Εσείς τη στέλνατε εκεί την ανεργία.</w:t>
      </w:r>
    </w:p>
    <w:p w14:paraId="420DBE4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Αυτή η συνταγή, η συνταγή Κυριάκου –</w:t>
      </w:r>
      <w:proofErr w:type="spellStart"/>
      <w:r>
        <w:rPr>
          <w:rFonts w:eastAsia="Times New Roman" w:cs="Times New Roman"/>
          <w:szCs w:val="24"/>
        </w:rPr>
        <w:t>συγχ</w:t>
      </w:r>
      <w:r>
        <w:rPr>
          <w:rFonts w:eastAsia="Times New Roman" w:cs="Times New Roman"/>
          <w:szCs w:val="24"/>
        </w:rPr>
        <w:t>ωρέστε</w:t>
      </w:r>
      <w:proofErr w:type="spellEnd"/>
      <w:r>
        <w:rPr>
          <w:rFonts w:eastAsia="Times New Roman" w:cs="Times New Roman"/>
          <w:szCs w:val="24"/>
        </w:rPr>
        <w:t xml:space="preserve"> με, η συνταγή Άδωνι, γιατί άλλος κάνει κουμάντο στη Νέα Δημοκρατία- εγγυόταν την έξοδο από την Ευρωζώνη. Η συμφωνία στο δικό </w:t>
      </w:r>
      <w:r>
        <w:rPr>
          <w:rFonts w:eastAsia="Times New Roman" w:cs="Times New Roman"/>
          <w:szCs w:val="24"/>
        </w:rPr>
        <w:lastRenderedPageBreak/>
        <w:t xml:space="preserve">τους πρόγραμμα έβγαζε την Ελλάδα έξω από την Ευρωζώνη. Το δικό μας πρόγραμμα κράτησε τη χώρα όρθια στο κέντρο της Ευρωζώνης </w:t>
      </w:r>
      <w:r>
        <w:rPr>
          <w:rFonts w:eastAsia="Times New Roman" w:cs="Times New Roman"/>
          <w:szCs w:val="24"/>
        </w:rPr>
        <w:t>ως σημείο πολιτικό και οικονομικό αναφοράς και στην ανατολική Μεσόγειο και στην Ευρώπη.</w:t>
      </w:r>
    </w:p>
    <w:p w14:paraId="420DBE4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Υλοποιούμε ριζικά διαφορετικές πολιτικές και να το ξεκαθαρίσουμε και οικονομικά και ηθικά και αυτό είναι το μεγαλύτερο στολίδι της δικής μας Κυβέρνησης. Θα σας δώσω δύο</w:t>
      </w:r>
      <w:r>
        <w:rPr>
          <w:rFonts w:eastAsia="Times New Roman" w:cs="Times New Roman"/>
          <w:szCs w:val="24"/>
        </w:rPr>
        <w:t xml:space="preserve"> παραδείγματα. </w:t>
      </w:r>
    </w:p>
    <w:p w14:paraId="420DBE4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Οκτακόσια εκατομμύρια από τη διαπραγμάτευση των συμβάσεων για τους εθνικούς δρόμους κερδήθηκαν απ’ αυτήν την Κυβέρνηση. Η δική σας τους είχε απλώς παγώσει, όπως και το μετρό Θεσσαλονίκης και όλα τα μεγάλα έργα. Δεν υλοποιούνταν τα έργα, τελ</w:t>
      </w:r>
      <w:r>
        <w:rPr>
          <w:rFonts w:eastAsia="Times New Roman" w:cs="Times New Roman"/>
          <w:szCs w:val="24"/>
        </w:rPr>
        <w:t>ειώσανε τώρα, με μεγάλο κόστος για το δημόσιο, οκτακόσια εκατομμύρια κέρδος από τη δική μας διαπραγμάτευση. Επτακόσια έντεκα εκατομμύρια κερδήθηκαν από αδήλωτες καταθέσεις. Τι σημαίνει αυτό; μήπως σημαίνει ότι οι προηγούμενες κυβερνήσεις χάιδευαν τη φοροδι</w:t>
      </w:r>
      <w:r>
        <w:rPr>
          <w:rFonts w:eastAsia="Times New Roman" w:cs="Times New Roman"/>
          <w:szCs w:val="24"/>
        </w:rPr>
        <w:t xml:space="preserve">αφυγή και τη μεταφορά καταθέσεων σε </w:t>
      </w:r>
      <w:r>
        <w:rPr>
          <w:rFonts w:eastAsia="Times New Roman" w:cs="Times New Roman"/>
          <w:szCs w:val="24"/>
          <w:lang w:val="en-US"/>
        </w:rPr>
        <w:t>offshore</w:t>
      </w:r>
      <w:r>
        <w:rPr>
          <w:rFonts w:eastAsia="Times New Roman" w:cs="Times New Roman"/>
          <w:szCs w:val="24"/>
        </w:rPr>
        <w:t xml:space="preserve"> εταιρείες; Θα μου πείτε τώρα: Τι λες; Αφού </w:t>
      </w:r>
      <w:r>
        <w:rPr>
          <w:rFonts w:eastAsia="Times New Roman" w:cs="Times New Roman"/>
          <w:szCs w:val="24"/>
          <w:lang w:val="en-US"/>
        </w:rPr>
        <w:t>offshore</w:t>
      </w:r>
      <w:r>
        <w:rPr>
          <w:rFonts w:eastAsia="Times New Roman" w:cs="Times New Roman"/>
          <w:szCs w:val="24"/>
        </w:rPr>
        <w:t xml:space="preserve"> εταιρείες είχαν οι ίδιοι. Είναι προφανές ότι χάιδευαν και </w:t>
      </w:r>
      <w:r>
        <w:rPr>
          <w:rFonts w:eastAsia="Times New Roman" w:cs="Times New Roman"/>
          <w:szCs w:val="24"/>
        </w:rPr>
        <w:lastRenderedPageBreak/>
        <w:t>τους κολλητούς τους και τους συμβούλους τους και τις οικογένειές τους και τους συνεταίρους τους. Δηλα</w:t>
      </w:r>
      <w:r>
        <w:rPr>
          <w:rFonts w:eastAsia="Times New Roman" w:cs="Times New Roman"/>
          <w:szCs w:val="24"/>
        </w:rPr>
        <w:t xml:space="preserve">δή, ουσιαστικά επιλέξατε η υπεραξία και τα κέρδη του κόπου των Ελλήνων να βγαίνει σε </w:t>
      </w:r>
      <w:r>
        <w:rPr>
          <w:rFonts w:eastAsia="Times New Roman" w:cs="Times New Roman"/>
          <w:szCs w:val="24"/>
          <w:lang w:val="en-US"/>
        </w:rPr>
        <w:t>offshore</w:t>
      </w:r>
      <w:r>
        <w:rPr>
          <w:rFonts w:eastAsia="Times New Roman" w:cs="Times New Roman"/>
          <w:szCs w:val="24"/>
        </w:rPr>
        <w:t xml:space="preserve">, να μην παράγει εισόδημα και να μην φορολογείται. Και αυτά τα λεφτά γυρίσαν τώρα, επί ΣΥΡΙΖΑ. </w:t>
      </w:r>
    </w:p>
    <w:p w14:paraId="420DBE4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Ρωτάω πάρα πολύ απλά: Γιατί δεν είχαν γυρίσει τόσα χρόνια με εσάς; </w:t>
      </w:r>
      <w:r>
        <w:rPr>
          <w:rFonts w:eastAsia="Times New Roman" w:cs="Times New Roman"/>
          <w:szCs w:val="24"/>
        </w:rPr>
        <w:t xml:space="preserve">Και όμως, αυτά τα δύο ποσά είναι το κοινωνικό μέρισμα του 2017. Αυτά τα δύο ποσά έγιναν δημόσια έργα, αυτά τα δύο ποσά έγιναν </w:t>
      </w:r>
      <w:r>
        <w:rPr>
          <w:rFonts w:eastAsia="Times New Roman" w:cs="Times New Roman"/>
          <w:szCs w:val="24"/>
          <w:lang w:val="en-US"/>
        </w:rPr>
        <w:t>TOMY</w:t>
      </w:r>
      <w:r>
        <w:rPr>
          <w:rFonts w:eastAsia="Times New Roman" w:cs="Times New Roman"/>
          <w:b/>
          <w:szCs w:val="24"/>
        </w:rPr>
        <w:t xml:space="preserve">, </w:t>
      </w:r>
      <w:r>
        <w:rPr>
          <w:rFonts w:eastAsia="Times New Roman" w:cs="Times New Roman"/>
          <w:szCs w:val="24"/>
        </w:rPr>
        <w:t xml:space="preserve">αυτά τα δύο ποσά γίνονται παιδικοί σταθμοί και πολλά περισσότερα που αυτή η Κυβέρνηση έκανε. Και εγώ περιμένω να ακούσω ένα </w:t>
      </w:r>
      <w:r>
        <w:rPr>
          <w:rFonts w:eastAsia="Times New Roman" w:cs="Times New Roman"/>
          <w:szCs w:val="24"/>
        </w:rPr>
        <w:t xml:space="preserve">τέτοιο μέτρο που υλοποιήσανε την προηγούμενη δεκαετία οι κυβερνήσεις, εκτός από τον να αφήνουν τον κ. </w:t>
      </w:r>
      <w:proofErr w:type="spellStart"/>
      <w:r>
        <w:rPr>
          <w:rFonts w:eastAsia="Times New Roman" w:cs="Times New Roman"/>
          <w:szCs w:val="24"/>
        </w:rPr>
        <w:t>Ντάισελμπλουμ</w:t>
      </w:r>
      <w:proofErr w:type="spellEnd"/>
      <w:r>
        <w:rPr>
          <w:rFonts w:eastAsia="Times New Roman" w:cs="Times New Roman"/>
          <w:szCs w:val="24"/>
        </w:rPr>
        <w:t xml:space="preserve"> να κάνει λάθη και δοκιμές, εις βάρος της εργασίας και της ζωής των Ελλήνων, γιατί αυτό κατατέθηκε στο Ευρωκοινοβούλιο και πολύ λίγο το συζητ</w:t>
      </w:r>
      <w:r>
        <w:rPr>
          <w:rFonts w:eastAsia="Times New Roman" w:cs="Times New Roman"/>
          <w:szCs w:val="24"/>
        </w:rPr>
        <w:t>ήσαμε εδώ μέσα.</w:t>
      </w:r>
    </w:p>
    <w:p w14:paraId="420DBE4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εύκολο να ρίχνει κανείς λάσπη, δηλαδή να ρίχνει λάσπη για τις καταθέσεις του κ. </w:t>
      </w:r>
      <w:proofErr w:type="spellStart"/>
      <w:r>
        <w:rPr>
          <w:rFonts w:eastAsia="Times New Roman" w:cs="Times New Roman"/>
          <w:szCs w:val="24"/>
        </w:rPr>
        <w:t>Τσακαλώτου</w:t>
      </w:r>
      <w:proofErr w:type="spellEnd"/>
      <w:r>
        <w:rPr>
          <w:rFonts w:eastAsia="Times New Roman" w:cs="Times New Roman"/>
          <w:szCs w:val="24"/>
        </w:rPr>
        <w:t xml:space="preserve">. Να το πω, λοιπόν, στον κ. Γεωργιάδη, γιατί δεν έχω κανένα πρόβλημα να απαντήσω. Ο κ. </w:t>
      </w:r>
      <w:proofErr w:type="spellStart"/>
      <w:r>
        <w:rPr>
          <w:rFonts w:eastAsia="Times New Roman" w:cs="Times New Roman"/>
          <w:szCs w:val="24"/>
        </w:rPr>
        <w:t>Τσακαλώτος</w:t>
      </w:r>
      <w:proofErr w:type="spellEnd"/>
      <w:r>
        <w:rPr>
          <w:rFonts w:eastAsia="Times New Roman" w:cs="Times New Roman"/>
          <w:szCs w:val="24"/>
        </w:rPr>
        <w:t xml:space="preserve"> τα δούλεψε και τα δήλωσε. Εσείς, γιατί </w:t>
      </w:r>
      <w:r>
        <w:rPr>
          <w:rFonts w:eastAsia="Times New Roman" w:cs="Times New Roman"/>
          <w:szCs w:val="24"/>
        </w:rPr>
        <w:lastRenderedPageBreak/>
        <w:t>δεν έχε</w:t>
      </w:r>
      <w:r>
        <w:rPr>
          <w:rFonts w:eastAsia="Times New Roman" w:cs="Times New Roman"/>
          <w:szCs w:val="24"/>
        </w:rPr>
        <w:t xml:space="preserve">τε πει ακόμη τίποτα για την </w:t>
      </w:r>
      <w:r>
        <w:rPr>
          <w:rFonts w:eastAsia="Times New Roman" w:cs="Times New Roman"/>
          <w:szCs w:val="24"/>
          <w:lang w:val="en-US"/>
        </w:rPr>
        <w:t>offshore</w:t>
      </w:r>
      <w:r>
        <w:rPr>
          <w:rFonts w:eastAsia="Times New Roman" w:cs="Times New Roman"/>
          <w:szCs w:val="24"/>
        </w:rPr>
        <w:t xml:space="preserve"> που λείπει από το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του κ. Μητσοτάκη και της κ. </w:t>
      </w:r>
      <w:proofErr w:type="spellStart"/>
      <w:r>
        <w:rPr>
          <w:rFonts w:eastAsia="Times New Roman" w:cs="Times New Roman"/>
          <w:szCs w:val="24"/>
        </w:rPr>
        <w:t>Μαρέβα</w:t>
      </w:r>
      <w:proofErr w:type="spellEnd"/>
      <w:r>
        <w:rPr>
          <w:rFonts w:eastAsia="Times New Roman" w:cs="Times New Roman"/>
          <w:szCs w:val="24"/>
        </w:rPr>
        <w:t xml:space="preserve"> Μητσοτάκη; Γιατί δεν πήρατε ακόμη θέση, ενώ αποδείχθηκε στα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ότι υπήρχε αυτή η </w:t>
      </w:r>
      <w:r>
        <w:rPr>
          <w:rFonts w:eastAsia="Times New Roman" w:cs="Times New Roman"/>
          <w:szCs w:val="24"/>
          <w:lang w:val="en-US"/>
        </w:rPr>
        <w:t>offshore</w:t>
      </w:r>
      <w:r>
        <w:rPr>
          <w:rFonts w:eastAsia="Times New Roman" w:cs="Times New Roman"/>
          <w:szCs w:val="24"/>
        </w:rPr>
        <w:t>; Γιατί δεν έχετε πάρει ακόμη θέση γι’ αυτά που απ</w:t>
      </w:r>
      <w:r>
        <w:rPr>
          <w:rFonts w:eastAsia="Times New Roman" w:cs="Times New Roman"/>
          <w:szCs w:val="24"/>
        </w:rPr>
        <w:t xml:space="preserve">οδείχθηκαν και τα βάζετε με τα πραγματικά λεφτά, τα οποία δουλεύτηκαν και αποδίδουν και φορολογία και γυρίζουν και στην Ελλάδα και προσφέρουν αυτοί οι Έλληνες πολιτικοί, αυτοί οι Έλληνες επιστήμονες στον τόπο που τους γέννησε; Γιατί αυτό κάνουμε εμείς, με </w:t>
      </w:r>
      <w:r>
        <w:rPr>
          <w:rFonts w:eastAsia="Times New Roman" w:cs="Times New Roman"/>
          <w:szCs w:val="24"/>
        </w:rPr>
        <w:t>αυτόν τον τρόπο δημιουργούμε κρίσιμο δημοσιονομικό χώρο για μείωση των φορολογικών βαρών και όπου μπορούμε, φέρνουμε και τα κοινωνικά μέτρα πιο νωρίς, γιατί εμείς μεταφέραμε τα οικογενειακά επιδόματα αυξημένα από 57% έως 110% για εξακόσιες ογδόντα δύο χιλι</w:t>
      </w:r>
      <w:r>
        <w:rPr>
          <w:rFonts w:eastAsia="Times New Roman" w:cs="Times New Roman"/>
          <w:szCs w:val="24"/>
        </w:rPr>
        <w:t xml:space="preserve">άδες οικογένειες το 2018, ενώ ήταν για το 2019. Και παρά το γεγονός ότι έχουμε δυσμενές δημοσιονομικό περιβάλλον, έχουμε βρει τρόπο στην πολιτική μας να κοιτάει πρώτα τον πολίτη, να έχουμε κοινωνικό εισόδημα αλληλεγγύης 720 εκατομμυρίων, να δώσουμε έμφαση </w:t>
      </w:r>
      <w:r>
        <w:rPr>
          <w:rFonts w:eastAsia="Times New Roman" w:cs="Times New Roman"/>
          <w:szCs w:val="24"/>
        </w:rPr>
        <w:t xml:space="preserve">στα προγράμματα παιδικής φτώχειας, με περίπου 315 εκατομμύρια, να έχουμε διπλάσιο κοινωνικό μέρισμα για το 2017 και μας συγκινεί ιδιαίτερα το ενδιαφέρον του κ. Γεωργιάδη </w:t>
      </w:r>
      <w:r>
        <w:rPr>
          <w:rFonts w:eastAsia="Times New Roman" w:cs="Times New Roman"/>
          <w:szCs w:val="24"/>
        </w:rPr>
        <w:lastRenderedPageBreak/>
        <w:t xml:space="preserve">για τα </w:t>
      </w:r>
      <w:r>
        <w:rPr>
          <w:rFonts w:eastAsia="Times New Roman" w:cs="Times New Roman"/>
          <w:szCs w:val="24"/>
          <w:lang w:val="en-US"/>
        </w:rPr>
        <w:t>TOMY</w:t>
      </w:r>
      <w:r>
        <w:rPr>
          <w:rFonts w:eastAsia="Times New Roman" w:cs="Times New Roman"/>
          <w:szCs w:val="24"/>
        </w:rPr>
        <w:t>. Θα προτείνω στον κύριο Πρωθυπουργό να του δώσουμε δωρεάν εισιτήρια να έρχ</w:t>
      </w:r>
      <w:r>
        <w:rPr>
          <w:rFonts w:eastAsia="Times New Roman" w:cs="Times New Roman"/>
          <w:szCs w:val="24"/>
        </w:rPr>
        <w:t>εται μαζί του στα εγκαίνια. Μας συγκινεί ιδιαίτερα που αυτός</w:t>
      </w:r>
      <w:r>
        <w:rPr>
          <w:rFonts w:eastAsia="Times New Roman" w:cs="Times New Roman"/>
          <w:szCs w:val="24"/>
        </w:rPr>
        <w:t>,</w:t>
      </w:r>
      <w:r>
        <w:rPr>
          <w:rFonts w:eastAsia="Times New Roman" w:cs="Times New Roman"/>
          <w:szCs w:val="24"/>
        </w:rPr>
        <w:t xml:space="preserve"> που έκλεισε τις δημόσιες δομές και ξεπούλησε τα δημόσια νοσοκομεία και τις προμήθειες, θέλει να έρχεται στα εγκαίνια των ΤΟΜΥ. Θα τον καλέσουμε. </w:t>
      </w:r>
    </w:p>
    <w:p w14:paraId="420DBE4E"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BE4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Βέβα</w:t>
      </w:r>
      <w:r>
        <w:rPr>
          <w:rFonts w:eastAsia="Times New Roman" w:cs="Times New Roman"/>
          <w:szCs w:val="24"/>
        </w:rPr>
        <w:t xml:space="preserve">ια, δεν ξέρω. Τώρα τελευταία είδα κάτι </w:t>
      </w:r>
      <w:r>
        <w:rPr>
          <w:rFonts w:eastAsia="Times New Roman" w:cs="Times New Roman"/>
          <w:szCs w:val="24"/>
          <w:lang w:val="en-US"/>
        </w:rPr>
        <w:t>mail</w:t>
      </w:r>
      <w:r>
        <w:rPr>
          <w:rFonts w:eastAsia="Times New Roman" w:cs="Times New Roman"/>
          <w:szCs w:val="24"/>
        </w:rPr>
        <w:t xml:space="preserve"> και κάτι προσκλήσεις για σεμινάρια πειθούς</w:t>
      </w:r>
      <w:r>
        <w:rPr>
          <w:rFonts w:eastAsia="Times New Roman" w:cs="Times New Roman"/>
          <w:szCs w:val="24"/>
        </w:rPr>
        <w:t>,</w:t>
      </w:r>
      <w:r>
        <w:rPr>
          <w:rFonts w:eastAsia="Times New Roman" w:cs="Times New Roman"/>
          <w:szCs w:val="24"/>
        </w:rPr>
        <w:t xml:space="preserve"> που κάνει ο κ. Γεωργιάδης. Θα προλαβαίνει, άραγε, γιατί έκοψε τις </w:t>
      </w:r>
      <w:proofErr w:type="spellStart"/>
      <w:r>
        <w:rPr>
          <w:rFonts w:eastAsia="Times New Roman" w:cs="Times New Roman"/>
          <w:szCs w:val="24"/>
        </w:rPr>
        <w:t>τηλεπωλήσεις</w:t>
      </w:r>
      <w:proofErr w:type="spellEnd"/>
      <w:r>
        <w:rPr>
          <w:rFonts w:eastAsia="Times New Roman" w:cs="Times New Roman"/>
          <w:szCs w:val="24"/>
        </w:rPr>
        <w:t xml:space="preserve">, αλλά κάνει σεμινάρια. Πάντως, εμείς τα εισιτήρια θα του τα δώσουμε, για να έρχεται μαζί </w:t>
      </w:r>
      <w:r>
        <w:rPr>
          <w:rFonts w:eastAsia="Times New Roman" w:cs="Times New Roman"/>
          <w:szCs w:val="24"/>
        </w:rPr>
        <w:t xml:space="preserve">μας. </w:t>
      </w:r>
    </w:p>
    <w:p w14:paraId="420DBE5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Βέβαια, κύριε Πρόεδρε, θα ήθελα να πω και κάποια πράγματα για τα ζητήματα του περιβάλλοντος. Θα πω μόνο μία λέξη. Για πάρα πολλά χρόνια η περιβαλλοντική πολιτική ήταν στο περιθώριο και ήταν επιλογή των κυβερνήσεων. Η χώρα μας ήταν τελευταία στην περι</w:t>
      </w:r>
      <w:r>
        <w:rPr>
          <w:rFonts w:eastAsia="Times New Roman" w:cs="Times New Roman"/>
          <w:szCs w:val="24"/>
        </w:rPr>
        <w:t xml:space="preserve">βαλλοντική νομοθεσία, πρώτη στα περιβαλλοντικά πρόστιμα. Πληρώναμε πρόστιμα για τους ΧΑΔΑ –για τα επικίνδυνα- ακόμη και για την αποχέτευση της </w:t>
      </w:r>
      <w:r>
        <w:rPr>
          <w:rFonts w:eastAsia="Times New Roman" w:cs="Times New Roman"/>
          <w:szCs w:val="24"/>
        </w:rPr>
        <w:t>α</w:t>
      </w:r>
      <w:r>
        <w:rPr>
          <w:rFonts w:eastAsia="Times New Roman" w:cs="Times New Roman"/>
          <w:szCs w:val="24"/>
        </w:rPr>
        <w:t xml:space="preserve">νατολικής Αττικής. Πληρώνουμε πρόστιμα για την αποχέτευση της </w:t>
      </w:r>
      <w:r>
        <w:rPr>
          <w:rFonts w:eastAsia="Times New Roman" w:cs="Times New Roman"/>
          <w:szCs w:val="24"/>
        </w:rPr>
        <w:t>π</w:t>
      </w:r>
      <w:r>
        <w:rPr>
          <w:rFonts w:eastAsia="Times New Roman" w:cs="Times New Roman"/>
          <w:szCs w:val="24"/>
        </w:rPr>
        <w:t>ρωτεύουσας. Ούτε γι’ αυτό δεν είχατε μεριμνήσει.</w:t>
      </w:r>
    </w:p>
    <w:p w14:paraId="420DBE5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Όλα αυτά μειώνονται με αυτήν την Κυβέρνηση, με νέους νόμους για το κλίμα, για τους δασικούς χάρτες, για την ανακύκλωση, για την κυκλική οικονομία. Μέχρι και μείωση του κόστους των καυσόξυλων για τους κατοίκους ορεινών και μειονεκτικών περιοχών κάναμε σε αυ</w:t>
      </w:r>
      <w:r>
        <w:rPr>
          <w:rFonts w:eastAsia="Times New Roman" w:cs="Times New Roman"/>
          <w:szCs w:val="24"/>
        </w:rPr>
        <w:t xml:space="preserve">τήν την Κυβέρνηση, γιατί ούτε αυτό δεν είχατε σκεφθεί να κάνετε για τους ανθρώπους της </w:t>
      </w:r>
      <w:r>
        <w:rPr>
          <w:rFonts w:eastAsia="Times New Roman" w:cs="Times New Roman"/>
          <w:szCs w:val="24"/>
        </w:rPr>
        <w:t>π</w:t>
      </w:r>
      <w:r>
        <w:rPr>
          <w:rFonts w:eastAsia="Times New Roman" w:cs="Times New Roman"/>
          <w:szCs w:val="24"/>
        </w:rPr>
        <w:t xml:space="preserve">εριφέρειας, για τους ανθρώπους που στηρίζουν την ύπαιθρο και την επαρχία της χώρας μας. </w:t>
      </w:r>
    </w:p>
    <w:p w14:paraId="420DBE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Ταυτόχρονα, για να ξέρετε για ποιο λόγο αρχίζουν τώρα να επιταχύνονται πολύ τα </w:t>
      </w:r>
      <w:r>
        <w:rPr>
          <w:rFonts w:eastAsia="Times New Roman" w:cs="Times New Roman"/>
          <w:szCs w:val="24"/>
        </w:rPr>
        <w:t xml:space="preserve">προγράμματα χρηματοδοτήσεων, είναι γιατί η προηγούμενη κυβέρνηση επέλεξε τα σχέδια διαχείρισης κινδύνου πλημμύρας το 2012 να τα βάλει στο συρτάρι, ενώ ήταν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και να μην τα τελειώσει. Τώρα έχουν κροκοδείλια δάκρυα για τη Μάνδρα –που οφείλουμε</w:t>
      </w:r>
      <w:r>
        <w:rPr>
          <w:rFonts w:eastAsia="Times New Roman" w:cs="Times New Roman"/>
          <w:szCs w:val="24"/>
        </w:rPr>
        <w:t>, βέβαια, φόρο τιμής στους ανθρώπους</w:t>
      </w:r>
      <w:r>
        <w:rPr>
          <w:rFonts w:eastAsia="Times New Roman" w:cs="Times New Roman"/>
          <w:szCs w:val="24"/>
        </w:rPr>
        <w:t>,</w:t>
      </w:r>
      <w:r>
        <w:rPr>
          <w:rFonts w:eastAsia="Times New Roman" w:cs="Times New Roman"/>
          <w:szCs w:val="24"/>
        </w:rPr>
        <w:t xml:space="preserve"> που χάσανε τη ζωή τους εκεί- και ταυτόχρονα, επειδή δεν έκαναν τα σχέδια διαχείρισης υδάτων, όλα τα έργα νερού, άρδευσης και αποχέτευσης, ήταν σε </w:t>
      </w:r>
      <w:proofErr w:type="spellStart"/>
      <w:r>
        <w:rPr>
          <w:rFonts w:eastAsia="Times New Roman" w:cs="Times New Roman"/>
          <w:szCs w:val="24"/>
        </w:rPr>
        <w:t>αιρεσιμότητα</w:t>
      </w:r>
      <w:proofErr w:type="spellEnd"/>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420DBE53" w14:textId="77777777" w:rsidR="003663B4" w:rsidRDefault="00087BC7">
      <w:pPr>
        <w:spacing w:line="600" w:lineRule="auto"/>
        <w:jc w:val="both"/>
        <w:rPr>
          <w:rFonts w:eastAsia="Times New Roman" w:cs="Times New Roman"/>
          <w:szCs w:val="24"/>
        </w:rPr>
      </w:pPr>
      <w:r>
        <w:rPr>
          <w:rFonts w:eastAsia="Times New Roman" w:cs="Times New Roman"/>
          <w:szCs w:val="24"/>
        </w:rPr>
        <w:t xml:space="preserve">Εσείς τα θέσατε σε </w:t>
      </w:r>
      <w:proofErr w:type="spellStart"/>
      <w:r>
        <w:rPr>
          <w:rFonts w:eastAsia="Times New Roman" w:cs="Times New Roman"/>
          <w:szCs w:val="24"/>
        </w:rPr>
        <w:t>αιρεσιμότητα</w:t>
      </w:r>
      <w:proofErr w:type="spellEnd"/>
      <w:r>
        <w:rPr>
          <w:rFonts w:eastAsia="Times New Roman" w:cs="Times New Roman"/>
          <w:szCs w:val="24"/>
        </w:rPr>
        <w:t>.</w:t>
      </w:r>
      <w:r>
        <w:rPr>
          <w:rFonts w:eastAsia="Times New Roman" w:cs="Times New Roman"/>
          <w:szCs w:val="24"/>
        </w:rPr>
        <w:t xml:space="preserve"> Και αυτή η Κυβέρνηση τέλος του 2017 θα έχει ΦΕΚ διαχείρισης νερού σε όλη την Ελλάδα και </w:t>
      </w:r>
      <w:r>
        <w:rPr>
          <w:rFonts w:eastAsia="Times New Roman" w:cs="Times New Roman"/>
          <w:szCs w:val="24"/>
        </w:rPr>
        <w:lastRenderedPageBreak/>
        <w:t>σχέδιο διαχείρισης πλημμυρών, γιατί έτσι πραγματικά ανταποκρινόμαστε σε αυτό που έχει ανάγκη ο Έλληνας πολίτης</w:t>
      </w:r>
    </w:p>
    <w:p w14:paraId="420DBE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Πρέπει να σας πω ότι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είκοσι πέντε εντάξεις</w:t>
      </w:r>
      <w:r>
        <w:rPr>
          <w:rFonts w:eastAsia="Times New Roman" w:cs="Times New Roman"/>
          <w:szCs w:val="24"/>
        </w:rPr>
        <w:t xml:space="preserve"> νέων έργων απορριμμάτων μέσα στο πρώτο τρίμηνο του 2018 θα συνεχίζουν μια πορεία που μέσα στο 2017 λέει παντού: νέα έργα διαχείρισης απορριμμάτων με ανακύκλωση, με δημόσια χρηματοδότηση, με κέρδος για τον πολίτη, με χαμηλό κόστος, με αύξηση της απορρόφηση</w:t>
      </w:r>
      <w:r>
        <w:rPr>
          <w:rFonts w:eastAsia="Times New Roman" w:cs="Times New Roman"/>
          <w:szCs w:val="24"/>
        </w:rPr>
        <w:t>ς του προγράμματος δημοσίων επενδύσεων και για πρώτη φορά με νομοσχέδιο</w:t>
      </w:r>
      <w:r>
        <w:rPr>
          <w:rFonts w:eastAsia="Times New Roman" w:cs="Times New Roman"/>
          <w:szCs w:val="24"/>
        </w:rPr>
        <w:t>,</w:t>
      </w:r>
      <w:r>
        <w:rPr>
          <w:rFonts w:eastAsia="Times New Roman" w:cs="Times New Roman"/>
          <w:szCs w:val="24"/>
        </w:rPr>
        <w:t xml:space="preserve"> που θα έχει στον δημόσιο προϋπολογισμό κόστος για τους φορείς προστασίας περιβάλλοντος, για τους εργαζόμενους σε αυτούς. Πρώτη φορά η χώρα θα βάλει στον προϋπολογισμό της κόστος για τ</w:t>
      </w:r>
      <w:r>
        <w:rPr>
          <w:rFonts w:eastAsia="Times New Roman" w:cs="Times New Roman"/>
          <w:szCs w:val="24"/>
        </w:rPr>
        <w:t xml:space="preserve">η φύση. Μέχρι τώρα ο κ. </w:t>
      </w:r>
      <w:proofErr w:type="spellStart"/>
      <w:r>
        <w:rPr>
          <w:rFonts w:eastAsia="Times New Roman" w:cs="Times New Roman"/>
          <w:szCs w:val="24"/>
        </w:rPr>
        <w:t>Σταϊκούρας</w:t>
      </w:r>
      <w:proofErr w:type="spellEnd"/>
      <w:r>
        <w:rPr>
          <w:rFonts w:eastAsia="Times New Roman" w:cs="Times New Roman"/>
          <w:szCs w:val="24"/>
        </w:rPr>
        <w:t xml:space="preserve"> και ως Υπουργός Οικονομικών ποτέ δεν έδωσε 1 ευρώ από το δημόσιο προϋπολογισμό για την προστασία του περιβάλλοντος και για τη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της χώρας, για αυτό το μεγάλο κεφάλαιο τουρισμού και ανάπτυξης που έχει η πατρίδα μας.</w:t>
      </w:r>
      <w:r>
        <w:rPr>
          <w:rFonts w:eastAsia="Times New Roman" w:cs="Times New Roman"/>
          <w:szCs w:val="24"/>
        </w:rPr>
        <w:t xml:space="preserve"> Αυτή είναι η πραγματικότητα στην Ελλάδα. Δυστυχώς. Γιατί εδώ πέρα κάποιοι κάνουν σεμινάρια πειθούς από το Βήμα του Κοινοβουλίου. Και δεν ντρεπόμαστε! Ενώ ξέρουμε πώς έφτασε η χώρα μας μέχρι εδώ. </w:t>
      </w:r>
    </w:p>
    <w:p w14:paraId="420DBE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 Όμως, ακόμα και τα έσοδα που θα απευθυνθούν σε περιβαλλοντ</w:t>
      </w:r>
      <w:r>
        <w:rPr>
          <w:rFonts w:eastAsia="Times New Roman" w:cs="Times New Roman"/>
          <w:szCs w:val="24"/>
        </w:rPr>
        <w:t>ικές επενδύσεις αυξάνονται με αυτήν την Κυβέρνηση, γιατί πολύ απλά επιλέξαμε σε συνεργασία με τις επιχειρήσεις πλαστικού να περιορίσουμε τη χρήση πλαστικής σακούλας και να έχουμε έσοδα για την ανακύκλωση και επαναχρησιμοποίηση υλικών στο Υπουργείο Περιβάλλ</w:t>
      </w:r>
      <w:r>
        <w:rPr>
          <w:rFonts w:eastAsia="Times New Roman" w:cs="Times New Roman"/>
          <w:szCs w:val="24"/>
        </w:rPr>
        <w:t>οντος. Είναι ακόμη μια ένδειξη πώς μπορούμε σε συνεργασία με τον ιδιωτικό τομέα, αυξάνοντας την εργασία, να δημιουργήσουμε και περιβαλλοντικούς πόρους.</w:t>
      </w:r>
    </w:p>
    <w:p w14:paraId="420DBE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Βέβαια, δεν χρειάζεται παρά να πω ότι μετά από σαράντα χρόνια καθυστέρησης οι δασικοί χάρτες θα δώσουν σ</w:t>
      </w:r>
      <w:r>
        <w:rPr>
          <w:rFonts w:eastAsia="Times New Roman" w:cs="Times New Roman"/>
          <w:szCs w:val="24"/>
        </w:rPr>
        <w:t xml:space="preserve">την πατρίδα μας τη δυνατότητα να έχουμε ξεκάθαρους κανόνες στην ύπαιθρο, να ξέρουμε που γίνονται επενδύσεις, γιατί εμείς θέλουμε τις επενδύσεις. Θέλουμε τις επενδύσεις στον πρωτογενή τομέα, θέλουμε την ανάπτυξη της υπαίθρου. Δεν θέλουμε το </w:t>
      </w:r>
      <w:proofErr w:type="spellStart"/>
      <w:r>
        <w:rPr>
          <w:rFonts w:eastAsia="Times New Roman" w:cs="Times New Roman"/>
          <w:szCs w:val="24"/>
        </w:rPr>
        <w:t>αθηνοκεντρικό</w:t>
      </w:r>
      <w:proofErr w:type="spellEnd"/>
      <w:r>
        <w:rPr>
          <w:rFonts w:eastAsia="Times New Roman" w:cs="Times New Roman"/>
          <w:szCs w:val="24"/>
        </w:rPr>
        <w:t xml:space="preserve"> κρ</w:t>
      </w:r>
      <w:r>
        <w:rPr>
          <w:rFonts w:eastAsia="Times New Roman" w:cs="Times New Roman"/>
          <w:szCs w:val="24"/>
        </w:rPr>
        <w:t xml:space="preserve">άτος. Και αυτό το αποδεικνύουμε δίνοντας εργαλεία. Διότι πώς θα προλάβεις τον κίνδυνο πλημμύρας εάν δεν ξέρεις που είναι ο δασικός χάρτης και ποιες είναι οι χρήσεις γης στην ύπαιθρο; Και όμως, αυτά δεν υπήρχαν, κυρίες και κύριοι συνάδελφοι, στο παρελθόν. </w:t>
      </w:r>
    </w:p>
    <w:p w14:paraId="420DBE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οφείλω να πω ότι πρέπει να μιλήσουμε για νέες πολιτικές. Η χθεσινή σύνοδος στο Παρίσι απέδειξε ότι έχουμε καθυστερήσει πάρα πολύ στα ζητήματα του κλίματος. Χρειάζεται η παράμετρος αυτή για ένα νέο μέλλον που θα αξίζει στους νέους και στις νέες </w:t>
      </w:r>
      <w:r>
        <w:rPr>
          <w:rFonts w:eastAsia="Times New Roman" w:cs="Times New Roman"/>
          <w:szCs w:val="24"/>
        </w:rPr>
        <w:t>-που θα υπάρχει-, να έχει πολύ γρήγορα βήματα.</w:t>
      </w:r>
    </w:p>
    <w:p w14:paraId="420DBE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σύνθημα που κυριάρχησε χθες σε μια σύνοδο </w:t>
      </w:r>
      <w:proofErr w:type="spellStart"/>
      <w:r>
        <w:rPr>
          <w:rFonts w:eastAsia="Times New Roman" w:cs="Times New Roman"/>
          <w:szCs w:val="24"/>
        </w:rPr>
        <w:t>εκατόν</w:t>
      </w:r>
      <w:proofErr w:type="spellEnd"/>
      <w:r>
        <w:rPr>
          <w:rFonts w:eastAsia="Times New Roman" w:cs="Times New Roman"/>
          <w:szCs w:val="24"/>
        </w:rPr>
        <w:t xml:space="preserve"> είκοσι κρατών ήταν ότι δεν υπάρχει </w:t>
      </w:r>
      <w:proofErr w:type="spellStart"/>
      <w:r>
        <w:rPr>
          <w:rFonts w:eastAsia="Times New Roman" w:cs="Times New Roman"/>
          <w:szCs w:val="24"/>
        </w:rPr>
        <w:t>plan</w:t>
      </w:r>
      <w:proofErr w:type="spellEnd"/>
      <w:r>
        <w:rPr>
          <w:rFonts w:eastAsia="Times New Roman" w:cs="Times New Roman"/>
          <w:szCs w:val="24"/>
        </w:rPr>
        <w:t xml:space="preserve"> B για τον πλανήτη, δεν υπάρχει άλλος πλανήτης. Πρέπει αυτές οι πολιτικές να ενσωματωθούν στην παραγωγική ανασυγκρότησ</w:t>
      </w:r>
      <w:r>
        <w:rPr>
          <w:rFonts w:eastAsia="Times New Roman" w:cs="Times New Roman"/>
          <w:szCs w:val="24"/>
        </w:rPr>
        <w:t>η και να μπουν στην προτεραιότητα της πολιτικής μας, όπως κάνουμε εμείς τα τελευταία χρόνια.</w:t>
      </w:r>
    </w:p>
    <w:p w14:paraId="420DBE5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πρόεδρε, είμαστε πλέον σε τροχιά ανάκαμψης, όχι μόνο της οικονομίας αλλά και του περιβάλλοντος. Δημιουργούμε πλέον εργαλεία που</w:t>
      </w:r>
      <w:r>
        <w:rPr>
          <w:rFonts w:eastAsia="Times New Roman" w:cs="Times New Roman"/>
          <w:szCs w:val="24"/>
        </w:rPr>
        <w:t xml:space="preserve"> ύστερα από χρόνια αδράνειας και αδιαφορίας δίνουν ένα νέο πρόσημο στην ανάπτυξη, αυτό της περιβαλλοντικής βιωσιμότητας.</w:t>
      </w:r>
    </w:p>
    <w:p w14:paraId="420DBE5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Συμμετέχουμε πλέον σε μια παγκόσμια συζήτηση με αναγνώριση στους χώρους του περιβάλλοντος διεθνώς για τους </w:t>
      </w:r>
      <w:r>
        <w:rPr>
          <w:rFonts w:eastAsia="Times New Roman" w:cs="Times New Roman"/>
          <w:szCs w:val="24"/>
        </w:rPr>
        <w:lastRenderedPageBreak/>
        <w:t>στόχους για τη βιώσιμη ανάπτ</w:t>
      </w:r>
      <w:r>
        <w:rPr>
          <w:rFonts w:eastAsia="Times New Roman" w:cs="Times New Roman"/>
          <w:szCs w:val="24"/>
        </w:rPr>
        <w:t>υξη που περιλαμβάνουν ταυτόχρονα την ανεργία, τη φτώχεια,  την πρόσβαση στην παιδεία, την πρόσβαση στην πρόνοια. Αυτά είναι τα δικά μας τα αγαθά. Αυτά συνδέουν ταυτόχρονα την καταπολέμηση της φτώχειας, την πρόοδο και την παραγωγική ανασυγκρότηση.</w:t>
      </w:r>
    </w:p>
    <w:p w14:paraId="420DBE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Αναπτύσσο</w:t>
      </w:r>
      <w:r>
        <w:rPr>
          <w:rFonts w:eastAsia="Times New Roman" w:cs="Times New Roman"/>
          <w:szCs w:val="24"/>
        </w:rPr>
        <w:t>υμε περιβαλλοντικές συνεργασίες και ενισχύουμε την περιβαλλοντική διπλωματία, καθιστώντας τη χώρα μας ένα σημαντικότατο συνομιλητή στην Ανατολική Μεσόγειο. Μετατρέπουμε την περιβαλλοντική προστασία από υποχρέωση -που δεν τήρησαν ποτέ- σε αναπτυξιακή ευκαιρ</w:t>
      </w:r>
      <w:r>
        <w:rPr>
          <w:rFonts w:eastAsia="Times New Roman" w:cs="Times New Roman"/>
          <w:szCs w:val="24"/>
        </w:rPr>
        <w:t>ία σεβόμενοι την ιδιαίτερη ταυτότητα και κληρονομιά της χώρας, δίνοντας τέλος στην αυθαιρεσία, κάνοντας ένα βασικό καθήκον: υπηρετώντας την εργασία. Αυτό κάνει αυτός ο προϋπολογισμός. Υπηρετεί την εργασία στην Ελλάδα, το σημαντικότερο αγαθό της προόδου μας</w:t>
      </w:r>
      <w:r>
        <w:rPr>
          <w:rFonts w:eastAsia="Times New Roman" w:cs="Times New Roman"/>
          <w:szCs w:val="24"/>
        </w:rPr>
        <w:t xml:space="preserve">. </w:t>
      </w:r>
    </w:p>
    <w:p w14:paraId="420DBE5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w:t>
      </w:r>
      <w:r>
        <w:rPr>
          <w:rFonts w:eastAsia="Times New Roman" w:cs="Times New Roman"/>
          <w:szCs w:val="24"/>
        </w:rPr>
        <w:t xml:space="preserve"> ευχαριστώ πολύ.</w:t>
      </w:r>
    </w:p>
    <w:p w14:paraId="420DBE5D"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BE5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ΑΔΩΝΙΣ ΓΕΩΡΓΙΑΔΗΣ:</w:t>
      </w:r>
      <w:r>
        <w:rPr>
          <w:rFonts w:eastAsia="Times New Roman" w:cs="Times New Roman"/>
          <w:szCs w:val="24"/>
        </w:rPr>
        <w:t xml:space="preserve"> Κύριε Πρόεδρε, θα ήθελα τον λόγο. </w:t>
      </w:r>
    </w:p>
    <w:p w14:paraId="420DBE5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Γεωργιάδη, θα σας δώσω τον λόγο για ένα λεπτό και αντιστοίχως…</w:t>
      </w:r>
    </w:p>
    <w:p w14:paraId="420DBE6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Γιατί, κύριε Πρόεδρε; </w:t>
      </w:r>
    </w:p>
    <w:p w14:paraId="420DBE6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Εάν μιλήσει ο κ. Γεωργιάδης, ζητώ και εγώ τον λόγο επί προσωπικού. Σας παρακαλώ! Εάν μιλήσει ο κ. Γεωργιάδης, θέλω και εγώ τον λόγο. </w:t>
      </w:r>
    </w:p>
    <w:p w14:paraId="420DBE6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ήθελα το λόγο επί της διαδικασίας.</w:t>
      </w:r>
    </w:p>
    <w:p w14:paraId="420DBE6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Μα, έχω πάρει τον λόγο. </w:t>
      </w:r>
    </w:p>
    <w:p w14:paraId="420DBE6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επιτρέψτε μου. </w:t>
      </w:r>
    </w:p>
    <w:p w14:paraId="420DBE6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Δεν μου δώσατε τον λόγο για ένα λεπτό μόλις τώρα;</w:t>
      </w:r>
    </w:p>
    <w:p w14:paraId="420DBE6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Κύριε Πρόεδρε, Εμμανουηλίδης είπατε; </w:t>
      </w:r>
    </w:p>
    <w:p w14:paraId="420DBE6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Μαντά, εγώ λέω το εξής: Ένα λεπτό στον κ. Γεωργιάδη και ένα λεπτό στον Υπουργό. Και τέλος, το οποιοδήποτε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w:t>
      </w:r>
    </w:p>
    <w:p w14:paraId="420DBE68"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0DBE6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Σας ζήτησε ο κ. Μαντάς επί της διαδικασίας. </w:t>
      </w:r>
    </w:p>
    <w:p w14:paraId="420DBE6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Άφησέ το. Δεν χρειάζεται. Μπορώ κι εγώ. </w:t>
      </w:r>
    </w:p>
    <w:p w14:paraId="420DBE6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καταλαβαίνω γιατί γίνεται όλη αυτή η φασαρία. Ο κύριος Υπουργός έκανε την τιμή να αναφερθεί στις επαγγελματικές μου δραστηριότητες επτά φορές. Κυρίες και κύριοι συνά</w:t>
      </w:r>
      <w:r>
        <w:rPr>
          <w:rFonts w:eastAsia="Times New Roman" w:cs="Times New Roman"/>
          <w:szCs w:val="24"/>
        </w:rPr>
        <w:t>δελφοι, φαντάζομαι ότι έχετε διαβάσει τον Κανονισμό. Αν δεν είναι προσωπικό όχι το να ασκείς πολιτική κριτική σε έναν Βουλευτή, αλλά το να αναφέρεσαι επτά φορές στην όποια επαγγελματική του δραστηριότητα, τότε, παρακαλώ πολύ, θα ήθελα να μου πείτε τι είναι</w:t>
      </w:r>
      <w:r>
        <w:rPr>
          <w:rFonts w:eastAsia="Times New Roman" w:cs="Times New Roman"/>
          <w:szCs w:val="24"/>
        </w:rPr>
        <w:t xml:space="preserve"> προσωπικό. Εγώ είχα φύγει, όπως θυμάστε…</w:t>
      </w:r>
    </w:p>
    <w:p w14:paraId="420DBE6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Σας έθιξε; </w:t>
      </w:r>
    </w:p>
    <w:p w14:paraId="420DBE6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Βεβαίως με έθιξε. Με έθιξε πάρα πολύ, κύριε </w:t>
      </w:r>
      <w:proofErr w:type="spellStart"/>
      <w:r>
        <w:rPr>
          <w:rFonts w:eastAsia="Times New Roman" w:cs="Times New Roman"/>
          <w:szCs w:val="24"/>
        </w:rPr>
        <w:t>Μπαλαούρα</w:t>
      </w:r>
      <w:proofErr w:type="spellEnd"/>
      <w:r>
        <w:rPr>
          <w:rFonts w:eastAsia="Times New Roman" w:cs="Times New Roman"/>
          <w:szCs w:val="24"/>
        </w:rPr>
        <w:t xml:space="preserve">. </w:t>
      </w:r>
    </w:p>
    <w:p w14:paraId="420DBE6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Θέλετε να πείτε κάτι άλλο, κύριε Γεωργιάδη, γιατί τελ</w:t>
      </w:r>
      <w:r>
        <w:rPr>
          <w:rFonts w:eastAsia="Times New Roman" w:cs="Times New Roman"/>
          <w:szCs w:val="24"/>
        </w:rPr>
        <w:t xml:space="preserve">ειώνει το λεπτό; </w:t>
      </w:r>
    </w:p>
    <w:p w14:paraId="420DBE6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Υπουργέ, είδα το σθένος με το οποίο υπερασπιστήκατε τις καταθέσεις στην </w:t>
      </w:r>
      <w:r>
        <w:rPr>
          <w:rFonts w:eastAsia="Times New Roman" w:cs="Times New Roman"/>
          <w:szCs w:val="24"/>
        </w:rPr>
        <w:t>«</w:t>
      </w:r>
      <w:r>
        <w:rPr>
          <w:rFonts w:eastAsia="Times New Roman" w:cs="Times New Roman"/>
          <w:szCs w:val="24"/>
          <w:lang w:val="en-US"/>
        </w:rPr>
        <w:t>MORGAN</w:t>
      </w:r>
      <w:r>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w:t>
      </w:r>
      <w:r>
        <w:rPr>
          <w:rFonts w:eastAsia="Times New Roman" w:cs="Times New Roman"/>
          <w:szCs w:val="24"/>
        </w:rPr>
        <w:t xml:space="preserve"> και στην </w:t>
      </w:r>
      <w:r>
        <w:rPr>
          <w:rFonts w:eastAsia="Times New Roman" w:cs="Times New Roman"/>
          <w:szCs w:val="24"/>
        </w:rPr>
        <w:t>«</w:t>
      </w:r>
      <w:r>
        <w:rPr>
          <w:rFonts w:eastAsia="Times New Roman" w:cs="Times New Roman"/>
          <w:szCs w:val="24"/>
          <w:lang w:val="en-US"/>
        </w:rPr>
        <w:t>BLACK</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w:t>
      </w:r>
      <w:r>
        <w:rPr>
          <w:rFonts w:eastAsia="Times New Roman" w:cs="Times New Roman"/>
          <w:szCs w:val="24"/>
        </w:rPr>
        <w:t xml:space="preserve"> του Υπουργού Οικονομικών. Και αυτό το συνδέσατε με τις δικές μου νόμιμες, φορολογημένες στην Ελλάδα επαγγελματικές δραστηριότητες του σεμιναρίου ρητορικής, στο οποίο είστε προσκεκλημένος. Θα σας κάνει καλό. </w:t>
      </w:r>
    </w:p>
    <w:p w14:paraId="420DBE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w:t>
      </w:r>
      <w:r>
        <w:rPr>
          <w:rFonts w:eastAsia="Times New Roman" w:cs="Times New Roman"/>
          <w:szCs w:val="24"/>
        </w:rPr>
        <w:t>εω</w:t>
      </w:r>
      <w:r>
        <w:rPr>
          <w:rFonts w:eastAsia="Times New Roman" w:cs="Times New Roman"/>
          <w:szCs w:val="24"/>
        </w:rPr>
        <w:t xml:space="preserve">ς </w:t>
      </w:r>
      <w:r>
        <w:rPr>
          <w:rFonts w:eastAsia="Times New Roman" w:cs="Times New Roman"/>
          <w:szCs w:val="24"/>
        </w:rPr>
        <w:t>του</w:t>
      </w:r>
      <w:r>
        <w:rPr>
          <w:rFonts w:eastAsia="Times New Roman" w:cs="Times New Roman"/>
          <w:szCs w:val="24"/>
        </w:rPr>
        <w:t xml:space="preserve"> χρόνου ομιλίας</w:t>
      </w:r>
      <w:r>
        <w:rPr>
          <w:rFonts w:eastAsia="Times New Roman" w:cs="Times New Roman"/>
          <w:szCs w:val="24"/>
        </w:rPr>
        <w:t xml:space="preserve"> του κυρίου Βουλευτή)</w:t>
      </w:r>
    </w:p>
    <w:p w14:paraId="420DBE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Γιατί; Διότι δεν βρίσκετε κα</w:t>
      </w:r>
      <w:r>
        <w:rPr>
          <w:rFonts w:eastAsia="Times New Roman" w:cs="Times New Roman"/>
          <w:szCs w:val="24"/>
        </w:rPr>
        <w:t>μ</w:t>
      </w:r>
      <w:r>
        <w:rPr>
          <w:rFonts w:eastAsia="Times New Roman" w:cs="Times New Roman"/>
          <w:szCs w:val="24"/>
        </w:rPr>
        <w:t>μία περίεργη συμπεριφορά στο ότι ο Υπουργός Οικονομικών, ο οποίος υποτίθεται ότι πηγαίνει σε όλον τον πλανήτη και θέλει να πείσει τους επενδυτές να φέρουν τα λεφτά τους στην Ελλάδα και να εμ</w:t>
      </w:r>
      <w:r>
        <w:rPr>
          <w:rFonts w:eastAsia="Times New Roman" w:cs="Times New Roman"/>
          <w:szCs w:val="24"/>
        </w:rPr>
        <w:t xml:space="preserve">πιστευθούν την ελληνική οικονομία, έχει τα λεφτά του στο εξωτερικό. </w:t>
      </w:r>
    </w:p>
    <w:p w14:paraId="420DBE7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Αυτό είναι το προσωπικό; </w:t>
      </w:r>
    </w:p>
    <w:p w14:paraId="420DBE7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το βρίσκετε καθόλου περίεργο αυτό. Το βρίσκετε πολύ λογικό. </w:t>
      </w:r>
    </w:p>
    <w:p w14:paraId="420DBE7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προσωπικό, κύριε Γεωργιάδη. Τέλειωσε ο χρόνος. </w:t>
      </w:r>
    </w:p>
    <w:p w14:paraId="420DBE7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Και είπατε και το αμίμητο, ότι η Νέα Δημοκρατία και ο Κυριάκος Μητσοτάκης θα πήγαιναν την Ελλάδα εκτός ευρώ.  </w:t>
      </w:r>
    </w:p>
    <w:p w14:paraId="420DBE7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υπάρχει προσωπικό.</w:t>
      </w:r>
      <w:r>
        <w:rPr>
          <w:rFonts w:eastAsia="Times New Roman" w:cs="Times New Roman"/>
          <w:szCs w:val="24"/>
        </w:rPr>
        <w:t xml:space="preserve"> </w:t>
      </w:r>
    </w:p>
    <w:p w14:paraId="420DBE7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20DBE7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κλείνω σε ένα δευτερόλεπτο.</w:t>
      </w:r>
    </w:p>
    <w:p w14:paraId="420DBE7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πάρα πολύ. Δεν υπάρχει προσωπικό.</w:t>
      </w:r>
    </w:p>
    <w:p w14:paraId="420DBE7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Ακούστε, κύριε Πρόεδρε. Ας απαντήσει ο κ. </w:t>
      </w:r>
      <w:proofErr w:type="spellStart"/>
      <w:r>
        <w:rPr>
          <w:rFonts w:eastAsia="Times New Roman" w:cs="Times New Roman"/>
          <w:szCs w:val="24"/>
        </w:rPr>
        <w:t>Φάμελλος</w:t>
      </w:r>
      <w:proofErr w:type="spellEnd"/>
      <w:r>
        <w:rPr>
          <w:rFonts w:eastAsia="Times New Roman" w:cs="Times New Roman"/>
          <w:szCs w:val="24"/>
        </w:rPr>
        <w:t xml:space="preserve"> στους συνταξιούχους που </w:t>
      </w:r>
      <w:r>
        <w:rPr>
          <w:rFonts w:eastAsia="Times New Roman" w:cs="Times New Roman"/>
          <w:szCs w:val="24"/>
        </w:rPr>
        <w:lastRenderedPageBreak/>
        <w:t xml:space="preserve">τους κόβει το ΕΚΑΣ, γιατί τους </w:t>
      </w:r>
      <w:r>
        <w:rPr>
          <w:rFonts w:eastAsia="Times New Roman" w:cs="Times New Roman"/>
          <w:szCs w:val="24"/>
        </w:rPr>
        <w:t xml:space="preserve">το </w:t>
      </w:r>
      <w:r>
        <w:rPr>
          <w:rFonts w:eastAsia="Times New Roman" w:cs="Times New Roman"/>
          <w:szCs w:val="24"/>
        </w:rPr>
        <w:t xml:space="preserve">κόβει το ΕΚΑΣ κι ας αφήσει τα δικά μου σενάρια ρητορικής. </w:t>
      </w:r>
    </w:p>
    <w:p w14:paraId="420DBE7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0DBE7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υπάρχει προσωπικό. </w:t>
      </w:r>
    </w:p>
    <w:p w14:paraId="420DBE7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ένα λεπτό. </w:t>
      </w:r>
    </w:p>
    <w:p w14:paraId="420DBE7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Προφανώς κι εγώ θέλω τον λόγο, κύριε Πρόεδρε. </w:t>
      </w:r>
    </w:p>
    <w:p w14:paraId="420DBE7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Σταϊκούρα</w:t>
      </w:r>
      <w:proofErr w:type="spellEnd"/>
      <w:r>
        <w:rPr>
          <w:rFonts w:eastAsia="Times New Roman" w:cs="Times New Roman"/>
          <w:szCs w:val="24"/>
        </w:rPr>
        <w:t>…</w:t>
      </w:r>
    </w:p>
    <w:p w14:paraId="420DBE8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Όχι, είμαι Κοινοβουλευτικός Εκπρόσωπος. Δεν καταλάβατε.</w:t>
      </w:r>
    </w:p>
    <w:p w14:paraId="420DBE8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w:t>
      </w:r>
      <w:r>
        <w:rPr>
          <w:rFonts w:eastAsia="Times New Roman" w:cs="Times New Roman"/>
          <w:szCs w:val="24"/>
        </w:rPr>
        <w:t xml:space="preserve">ι εγώ επίσης. Δεν γίνεται αυτό το πράγμα που κάνετε. Θα μιλήσουμε. Τελείωσε! </w:t>
      </w:r>
    </w:p>
    <w:p w14:paraId="420DBE8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Σαφώς και θα μιλήσουμε!</w:t>
      </w:r>
    </w:p>
    <w:p w14:paraId="420DBE8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420DBE8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w:t>
      </w:r>
      <w:r>
        <w:rPr>
          <w:rFonts w:eastAsia="Times New Roman" w:cs="Times New Roman"/>
          <w:szCs w:val="24"/>
        </w:rPr>
        <w:t xml:space="preserve">Κύριε Πρόεδρε, σαφέστατα και είχα πρόθεση να θίξω και τον κ. Γεωργιάδη και όλα τα στελέχη της Νέας Δημοκρατίας και του ΠΑΣΟΚ που συμμετείχαν στην κυβέρνηση Σαμαρά-Βενιζέλου, διότι θίγει τη χώρα μου ο Πρόεδρος του </w:t>
      </w:r>
      <w:proofErr w:type="spellStart"/>
      <w:r>
        <w:rPr>
          <w:rFonts w:eastAsia="Times New Roman" w:cs="Times New Roman"/>
          <w:szCs w:val="24"/>
          <w:lang w:val="en-US"/>
        </w:rPr>
        <w:t>Eurogroup</w:t>
      </w:r>
      <w:proofErr w:type="spellEnd"/>
      <w:r>
        <w:rPr>
          <w:rFonts w:eastAsia="Times New Roman" w:cs="Times New Roman"/>
          <w:szCs w:val="24"/>
        </w:rPr>
        <w:t xml:space="preserve"> να παραδέχεται ότι έκαναν λάθη στ</w:t>
      </w:r>
      <w:r>
        <w:rPr>
          <w:rFonts w:eastAsia="Times New Roman" w:cs="Times New Roman"/>
          <w:szCs w:val="24"/>
        </w:rPr>
        <w:t xml:space="preserve">α πρώτα προγράμματα και αυτοσχεδίασαν, με τη σύμφωνη γνώμη των ελληνικών κυβερνήσεων, εις βάρος των Ελλήνων εργαζομένων, εις βάρος των Ελλήνων φορολογουμένων, εις βάρος της πατρίδας μου. Σαφέστατα και έχω πρόθεση να θίξω όλους </w:t>
      </w:r>
      <w:r>
        <w:rPr>
          <w:rFonts w:eastAsia="Times New Roman" w:cs="Times New Roman"/>
          <w:szCs w:val="24"/>
        </w:rPr>
        <w:t>αυτούς,</w:t>
      </w:r>
      <w:r>
        <w:rPr>
          <w:rFonts w:eastAsia="Times New Roman" w:cs="Times New Roman"/>
          <w:szCs w:val="24"/>
        </w:rPr>
        <w:t xml:space="preserve"> που συμμετείχαν στην </w:t>
      </w:r>
      <w:r>
        <w:rPr>
          <w:rFonts w:eastAsia="Times New Roman" w:cs="Times New Roman"/>
          <w:szCs w:val="24"/>
        </w:rPr>
        <w:t xml:space="preserve">πολιτική που χρεοκόπησε τη χώρα. Και δεν θα σταματήσω να το λέω στο </w:t>
      </w:r>
      <w:r>
        <w:rPr>
          <w:rFonts w:eastAsia="Times New Roman" w:cs="Times New Roman"/>
          <w:szCs w:val="24"/>
        </w:rPr>
        <w:t>ε</w:t>
      </w:r>
      <w:r>
        <w:rPr>
          <w:rFonts w:eastAsia="Times New Roman" w:cs="Times New Roman"/>
          <w:szCs w:val="24"/>
        </w:rPr>
        <w:t>λληνικό Κοινοβούλιο, δεν θα σταματήσω να το λέω στην ελληνική κοινωνία. Εκεί πρέπει να απολογηθούν!</w:t>
      </w:r>
    </w:p>
    <w:p w14:paraId="420DBE85"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BE8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στην τοποθέτησή μου για τις καταθέσεις </w:t>
      </w:r>
      <w:r>
        <w:rPr>
          <w:rFonts w:eastAsia="Times New Roman" w:cs="Times New Roman"/>
          <w:szCs w:val="24"/>
        </w:rPr>
        <w:t xml:space="preserve">του κ. </w:t>
      </w:r>
      <w:proofErr w:type="spellStart"/>
      <w:r>
        <w:rPr>
          <w:rFonts w:eastAsia="Times New Roman" w:cs="Times New Roman"/>
          <w:szCs w:val="24"/>
        </w:rPr>
        <w:t>Τσακαλώτου</w:t>
      </w:r>
      <w:proofErr w:type="spellEnd"/>
      <w:r>
        <w:rPr>
          <w:rFonts w:eastAsia="Times New Roman" w:cs="Times New Roman"/>
          <w:szCs w:val="24"/>
        </w:rPr>
        <w:t xml:space="preserve"> ή άλλων στελεχών της Κυβέρνησης, είπα πάρα πολύ απλά: «Τα δούλεψαν και τα δήλωσαν». Πείτε μου γιατί δεν έχει δηλωθεί η </w:t>
      </w:r>
      <w:r>
        <w:rPr>
          <w:rFonts w:eastAsia="Times New Roman" w:cs="Times New Roman"/>
          <w:szCs w:val="24"/>
          <w:lang w:val="en-US"/>
        </w:rPr>
        <w:t>offshore</w:t>
      </w:r>
      <w:r>
        <w:rPr>
          <w:rFonts w:eastAsia="Times New Roman" w:cs="Times New Roman"/>
          <w:szCs w:val="24"/>
        </w:rPr>
        <w:t xml:space="preserve"> εταιρεία του κ. Μητσοτάκη και της κ. </w:t>
      </w:r>
      <w:proofErr w:type="spellStart"/>
      <w:r>
        <w:rPr>
          <w:rFonts w:eastAsia="Times New Roman" w:cs="Times New Roman"/>
          <w:szCs w:val="24"/>
        </w:rPr>
        <w:t>Μαρέβα</w:t>
      </w:r>
      <w:proofErr w:type="spellEnd"/>
      <w:r>
        <w:rPr>
          <w:rFonts w:eastAsia="Times New Roman" w:cs="Times New Roman"/>
          <w:szCs w:val="24"/>
        </w:rPr>
        <w:t xml:space="preserve">. Σε </w:t>
      </w:r>
      <w:r>
        <w:rPr>
          <w:rFonts w:eastAsia="Times New Roman" w:cs="Times New Roman"/>
          <w:szCs w:val="24"/>
        </w:rPr>
        <w:lastRenderedPageBreak/>
        <w:t>αυτό πάλι δεν τολμήσατε να πάρετε θέση και για αυτό σας θίγω π</w:t>
      </w:r>
      <w:r>
        <w:rPr>
          <w:rFonts w:eastAsia="Times New Roman" w:cs="Times New Roman"/>
          <w:szCs w:val="24"/>
        </w:rPr>
        <w:t xml:space="preserve">άλι προσωπικά, κύριε Γεωργιάδη! </w:t>
      </w:r>
    </w:p>
    <w:p w14:paraId="420DBE87"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BE8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Δημήτρης Εμμανουηλίδης.</w:t>
      </w:r>
    </w:p>
    <w:p w14:paraId="420DBE8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ΑΔΩΝΙΣ ΓΕΩΡΓΙΑΔΗΣ:</w:t>
      </w:r>
      <w:r>
        <w:rPr>
          <w:rFonts w:eastAsia="Times New Roman" w:cs="Times New Roman"/>
          <w:szCs w:val="24"/>
        </w:rPr>
        <w:t xml:space="preserve"> Θέλω τον λόγο επί προσωπικού, κύριε Πρόεδρε. </w:t>
      </w:r>
    </w:p>
    <w:p w14:paraId="420DBE8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νος):</w:t>
      </w:r>
      <w:r>
        <w:rPr>
          <w:rFonts w:eastAsia="Times New Roman" w:cs="Times New Roman"/>
          <w:szCs w:val="24"/>
        </w:rPr>
        <w:t xml:space="preserve"> Μισό λεπτό…</w:t>
      </w:r>
    </w:p>
    <w:p w14:paraId="420DBE8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ΑΔΩΝΙΣ ΓΕΩΡΓΙΑΔΗΣ:</w:t>
      </w:r>
      <w:r>
        <w:rPr>
          <w:rFonts w:eastAsia="Times New Roman" w:cs="Times New Roman"/>
          <w:szCs w:val="24"/>
        </w:rPr>
        <w:t xml:space="preserve"> Εδώ μας θίγει προσωπικά. Δεν θα απαντήσω;</w:t>
      </w:r>
    </w:p>
    <w:p w14:paraId="420DBE8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Πρόεδρε, επαναλαμβάνεις μια διάκριση την οποία την έχεις τακτική σου. </w:t>
      </w:r>
    </w:p>
    <w:p w14:paraId="420DBE8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Ποια διάκριση;</w:t>
      </w:r>
    </w:p>
    <w:p w14:paraId="420DBE8E"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0DBE8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έχω ζητήσει κι εγώ τον λόγο.</w:t>
      </w:r>
    </w:p>
    <w:p w14:paraId="420DBE9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μισό λεπτό. Είστε Κοινοβουλευτικός Εκπρόσωπος. Θα ασκήσετε το δικαίωμά μας όποια στιγμή θα θεωρηθεί κατάλληλη. </w:t>
      </w:r>
    </w:p>
    <w:p w14:paraId="420DBE9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Το ίδιο κι εγώ, κύριε Πρόεδρε. </w:t>
      </w:r>
    </w:p>
    <w:p w14:paraId="420DBE9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ΡΗΣΤΟΣ ΣΤΑΪΚΟΥΡΑΣ:</w:t>
      </w:r>
      <w:r>
        <w:rPr>
          <w:rFonts w:eastAsia="Times New Roman" w:cs="Times New Roman"/>
          <w:szCs w:val="24"/>
        </w:rPr>
        <w:t xml:space="preserve"> Τον ζήτησα τώρα.  </w:t>
      </w:r>
    </w:p>
    <w:p w14:paraId="420DBE9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Εμμανουηλίδη, έχετε τον λόγο. </w:t>
      </w:r>
    </w:p>
    <w:p w14:paraId="420DBE9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θέλω τον λόγο. Τι σημαίνει «κατάλληλη στιγμή»; </w:t>
      </w:r>
    </w:p>
    <w:p w14:paraId="420DBE9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ΣΠΥΡΙΔΩΝ - </w:t>
      </w:r>
      <w:r>
        <w:rPr>
          <w:rFonts w:eastAsia="Times New Roman" w:cs="Times New Roman"/>
          <w:b/>
          <w:szCs w:val="24"/>
        </w:rPr>
        <w:t>ΑΔΩΝΙΣ ΓΕΩΡΓΙΑΔΗΣ:</w:t>
      </w:r>
      <w:r>
        <w:rPr>
          <w:rFonts w:eastAsia="Times New Roman" w:cs="Times New Roman"/>
          <w:szCs w:val="24"/>
        </w:rPr>
        <w:t xml:space="preserve"> Κύριε Πρόεδρε, εδώ ήθελε να προσβάλλει τη Νέα Δημοκρατία και δεν θα απαντήσει; </w:t>
      </w:r>
    </w:p>
    <w:p w14:paraId="420DBE9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Ο </w:t>
      </w:r>
      <w:proofErr w:type="spellStart"/>
      <w:r>
        <w:rPr>
          <w:rFonts w:eastAsia="Times New Roman" w:cs="Times New Roman"/>
          <w:szCs w:val="24"/>
        </w:rPr>
        <w:t>Ντάισελμπλουμ</w:t>
      </w:r>
      <w:proofErr w:type="spellEnd"/>
      <w:r>
        <w:rPr>
          <w:rFonts w:eastAsia="Times New Roman" w:cs="Times New Roman"/>
          <w:szCs w:val="24"/>
        </w:rPr>
        <w:t xml:space="preserve"> την </w:t>
      </w:r>
      <w:proofErr w:type="spellStart"/>
      <w:r>
        <w:rPr>
          <w:rFonts w:eastAsia="Times New Roman" w:cs="Times New Roman"/>
          <w:szCs w:val="24"/>
        </w:rPr>
        <w:t>προσέβαλε</w:t>
      </w:r>
      <w:proofErr w:type="spellEnd"/>
      <w:r>
        <w:rPr>
          <w:rFonts w:eastAsia="Times New Roman" w:cs="Times New Roman"/>
          <w:szCs w:val="24"/>
        </w:rPr>
        <w:t xml:space="preserve">, όχι εγώ. </w:t>
      </w:r>
    </w:p>
    <w:p w14:paraId="420DBE9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Εμμανουηλίδη, έχ</w:t>
      </w:r>
      <w:r>
        <w:rPr>
          <w:rFonts w:eastAsia="Times New Roman" w:cs="Times New Roman"/>
          <w:szCs w:val="24"/>
        </w:rPr>
        <w:t>ετε τον λόγο.</w:t>
      </w:r>
    </w:p>
    <w:p w14:paraId="420DBE9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w:t>
      </w:r>
      <w:r>
        <w:rPr>
          <w:rFonts w:eastAsia="Times New Roman" w:cs="Times New Roman"/>
          <w:szCs w:val="24"/>
        </w:rPr>
        <w:t xml:space="preserve"> Κύριε Πρόεδρε, εμείς πότε θα μιλήσουμε; Εγώ είμαι Κοινοβουλευτικός και έχω δικαίωμα. </w:t>
      </w:r>
    </w:p>
    <w:p w14:paraId="420DBE9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τον λόγο έχει ο κ. Εμμανουηλίδης. </w:t>
      </w:r>
    </w:p>
    <w:p w14:paraId="420DBE9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Είχα προετοιμάσει ένα σχέδιο ομιλ</w:t>
      </w:r>
      <w:r>
        <w:rPr>
          <w:rFonts w:eastAsia="Times New Roman" w:cs="Times New Roman"/>
          <w:szCs w:val="24"/>
        </w:rPr>
        <w:t xml:space="preserve">ίας, αλλά ομολογώ ότι ακυρώθηκε από τις δυο προηγούμενες τοποθετήσεις. </w:t>
      </w:r>
    </w:p>
    <w:p w14:paraId="420DBE9B" w14:textId="77777777" w:rsidR="003663B4" w:rsidRDefault="00087BC7">
      <w:pPr>
        <w:spacing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420DBE9C"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Αφήστε τον κύριο συνάδελφο να αποχωρήσει. </w:t>
      </w:r>
    </w:p>
    <w:p w14:paraId="420DBE9D" w14:textId="77777777" w:rsidR="003663B4" w:rsidRDefault="00087BC7">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Και αποχωρεί ψωροπερήφανα με ένα </w:t>
      </w:r>
      <w:proofErr w:type="spellStart"/>
      <w:r>
        <w:rPr>
          <w:rFonts w:eastAsia="Times New Roman"/>
          <w:szCs w:val="24"/>
        </w:rPr>
        <w:t>ταρατατζούμ</w:t>
      </w:r>
      <w:proofErr w:type="spellEnd"/>
      <w:r>
        <w:rPr>
          <w:rFonts w:eastAsia="Times New Roman"/>
          <w:szCs w:val="24"/>
        </w:rPr>
        <w:t xml:space="preserve">! </w:t>
      </w:r>
    </w:p>
    <w:p w14:paraId="420DBE9E" w14:textId="77777777" w:rsidR="003663B4" w:rsidRDefault="00087BC7">
      <w:pPr>
        <w:spacing w:line="600" w:lineRule="auto"/>
        <w:ind w:firstLine="720"/>
        <w:jc w:val="both"/>
        <w:rPr>
          <w:rFonts w:eastAsia="Times New Roman"/>
          <w:szCs w:val="24"/>
        </w:rPr>
      </w:pPr>
      <w:r>
        <w:rPr>
          <w:rFonts w:eastAsia="Times New Roman"/>
          <w:szCs w:val="24"/>
        </w:rPr>
        <w:t>Λοιπόν, από τ</w:t>
      </w:r>
      <w:r>
        <w:rPr>
          <w:rFonts w:eastAsia="Times New Roman"/>
          <w:szCs w:val="24"/>
        </w:rPr>
        <w:t xml:space="preserve">η μια είχαμε τον λόγο του κ. </w:t>
      </w:r>
      <w:proofErr w:type="spellStart"/>
      <w:r>
        <w:rPr>
          <w:rFonts w:eastAsia="Times New Roman"/>
          <w:szCs w:val="24"/>
        </w:rPr>
        <w:t>Αδώνιδος</w:t>
      </w:r>
      <w:proofErr w:type="spellEnd"/>
      <w:r>
        <w:rPr>
          <w:rFonts w:eastAsia="Times New Roman"/>
          <w:szCs w:val="24"/>
        </w:rPr>
        <w:t xml:space="preserve">. Ήταν ένας παραληρηματικός λόγος, κύριε Άδωνι, που δεν απαντά στα ζητούμενα της κοινωνίας. </w:t>
      </w:r>
    </w:p>
    <w:p w14:paraId="420DBE9F"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Θα παρακαλούσα τους ομιλητές να μη δίνουν προσωπικό τόνο στην ομιλία. </w:t>
      </w:r>
    </w:p>
    <w:p w14:paraId="420DBEA0" w14:textId="77777777" w:rsidR="003663B4" w:rsidRDefault="00087BC7">
      <w:pPr>
        <w:spacing w:line="600" w:lineRule="auto"/>
        <w:ind w:firstLine="720"/>
        <w:jc w:val="both"/>
        <w:rPr>
          <w:rFonts w:eastAsia="Times New Roman"/>
          <w:szCs w:val="24"/>
        </w:rPr>
      </w:pPr>
      <w:r>
        <w:rPr>
          <w:rFonts w:eastAsia="Times New Roman"/>
          <w:b/>
          <w:szCs w:val="24"/>
        </w:rPr>
        <w:lastRenderedPageBreak/>
        <w:t>ΔΗΜΗΤΡΙΟΣ ΕΜΜΑΝΟΥΗΛΙΔΗ</w:t>
      </w:r>
      <w:r>
        <w:rPr>
          <w:rFonts w:eastAsia="Times New Roman"/>
          <w:b/>
          <w:szCs w:val="24"/>
        </w:rPr>
        <w:t>Σ:</w:t>
      </w:r>
      <w:r>
        <w:rPr>
          <w:rFonts w:eastAsia="Times New Roman"/>
          <w:szCs w:val="24"/>
        </w:rPr>
        <w:t xml:space="preserve"> Επιτρέψτε μου, κύριε Πρόεδρε, να οργανώσω τη σκέψη και τον λόγο όπως κρίνω.</w:t>
      </w:r>
    </w:p>
    <w:p w14:paraId="420DBEA1" w14:textId="77777777" w:rsidR="003663B4" w:rsidRDefault="00087BC7">
      <w:pPr>
        <w:spacing w:line="600" w:lineRule="auto"/>
        <w:ind w:firstLine="720"/>
        <w:jc w:val="both"/>
        <w:rPr>
          <w:rFonts w:eastAsia="Times New Roman"/>
          <w:szCs w:val="24"/>
        </w:rPr>
      </w:pPr>
      <w:r>
        <w:rPr>
          <w:rFonts w:eastAsia="Times New Roman"/>
          <w:szCs w:val="24"/>
        </w:rPr>
        <w:t>Λέω, λοιπόν, ότι τα μαθήματα πειθούς, που επάξια και με πολλή επιτυχία δίνει ο κ. Άδωνις, προϋποθέτουν το ύφος του ομιλητή. Έτσι λέγαμε εμείς. Σε μια στιγμή, λοιπόν, της αποστρο</w:t>
      </w:r>
      <w:r>
        <w:rPr>
          <w:rFonts w:eastAsia="Times New Roman"/>
          <w:szCs w:val="24"/>
        </w:rPr>
        <w:t xml:space="preserve">φής στον λόγο του, λέει: «Ούρλιαζαν οι του ΣΥΡΙΖΑ στις πλατείες». Αν είχαμε ένα </w:t>
      </w:r>
      <w:proofErr w:type="spellStart"/>
      <w:r>
        <w:rPr>
          <w:rFonts w:eastAsia="Times New Roman"/>
          <w:szCs w:val="24"/>
        </w:rPr>
        <w:t>ντεσιμπελόμετρο</w:t>
      </w:r>
      <w:proofErr w:type="spellEnd"/>
      <w:r>
        <w:rPr>
          <w:rFonts w:eastAsia="Times New Roman"/>
          <w:szCs w:val="24"/>
        </w:rPr>
        <w:t xml:space="preserve"> εδώ, θα έσπαγαν τα κρύσταλλα από την ένταση της φωνής σας. </w:t>
      </w:r>
    </w:p>
    <w:p w14:paraId="420DBEA2" w14:textId="77777777" w:rsidR="003663B4" w:rsidRDefault="00087BC7">
      <w:pPr>
        <w:spacing w:line="600" w:lineRule="auto"/>
        <w:ind w:firstLine="720"/>
        <w:jc w:val="both"/>
        <w:rPr>
          <w:rFonts w:eastAsia="Times New Roman"/>
          <w:szCs w:val="24"/>
        </w:rPr>
      </w:pPr>
      <w:r>
        <w:rPr>
          <w:rFonts w:eastAsia="Times New Roman"/>
          <w:b/>
          <w:szCs w:val="24"/>
        </w:rPr>
        <w:t xml:space="preserve">ΣΠΥΡΙΔΩΝ </w:t>
      </w:r>
      <w:r w:rsidRPr="007F3384">
        <w:rPr>
          <w:rFonts w:eastAsia="Times New Roman"/>
          <w:b/>
          <w:szCs w:val="24"/>
        </w:rPr>
        <w:t xml:space="preserve">- </w:t>
      </w:r>
      <w:r>
        <w:rPr>
          <w:rFonts w:eastAsia="Times New Roman"/>
          <w:b/>
          <w:szCs w:val="24"/>
        </w:rPr>
        <w:t>ΑΔΩΝΙΣ ΓΕΩΡΓΙΑΔΗΣ:</w:t>
      </w:r>
      <w:r>
        <w:rPr>
          <w:rFonts w:eastAsia="Times New Roman"/>
          <w:szCs w:val="24"/>
        </w:rPr>
        <w:t xml:space="preserve"> Δεν το λέγατε, όμως; </w:t>
      </w:r>
    </w:p>
    <w:p w14:paraId="420DBEA3" w14:textId="77777777" w:rsidR="003663B4" w:rsidRDefault="00087BC7">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Ναι, αλλά να υπερασπίζε</w:t>
      </w:r>
      <w:r>
        <w:rPr>
          <w:rFonts w:eastAsia="Times New Roman"/>
          <w:szCs w:val="24"/>
        </w:rPr>
        <w:t>στε εσείς την κοσμιότητα στον λόγο, καταρρίπτοντας…</w:t>
      </w:r>
    </w:p>
    <w:p w14:paraId="420DBEA4" w14:textId="77777777" w:rsidR="003663B4" w:rsidRDefault="00087BC7">
      <w:pPr>
        <w:spacing w:line="600" w:lineRule="auto"/>
        <w:ind w:firstLine="720"/>
        <w:jc w:val="both"/>
        <w:rPr>
          <w:rFonts w:eastAsia="Times New Roman"/>
          <w:szCs w:val="24"/>
        </w:rPr>
      </w:pPr>
      <w:r>
        <w:rPr>
          <w:rFonts w:eastAsia="Times New Roman"/>
          <w:b/>
          <w:szCs w:val="24"/>
        </w:rPr>
        <w:t xml:space="preserve">ΣΠΥΡΙΔΩΝ </w:t>
      </w:r>
      <w:r w:rsidRPr="007F3384">
        <w:rPr>
          <w:rFonts w:eastAsia="Times New Roman"/>
          <w:b/>
          <w:szCs w:val="24"/>
        </w:rPr>
        <w:t xml:space="preserve">- </w:t>
      </w:r>
      <w:r>
        <w:rPr>
          <w:rFonts w:eastAsia="Times New Roman"/>
          <w:b/>
          <w:szCs w:val="24"/>
        </w:rPr>
        <w:t>ΑΔΩΝΙΣ ΓΕΩΡΓΙΑΔΗΣ:</w:t>
      </w:r>
      <w:r>
        <w:rPr>
          <w:rFonts w:eastAsia="Times New Roman"/>
          <w:szCs w:val="24"/>
        </w:rPr>
        <w:t xml:space="preserve"> Για την ανακολουθία πείτε μας. Για το ΕΚΑΣ που φωνάζατε. </w:t>
      </w:r>
    </w:p>
    <w:p w14:paraId="420DBEA5" w14:textId="77777777" w:rsidR="003663B4" w:rsidRDefault="00087BC7">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Εγώ θα έλεγα -για να το προσπεράσω- ότι από πολιτική σκοπιά, ο Θεός να έχει γερούς και τον </w:t>
      </w:r>
      <w:r>
        <w:rPr>
          <w:rFonts w:eastAsia="Times New Roman"/>
          <w:szCs w:val="24"/>
        </w:rPr>
        <w:t>Μητσοτάκη και τον Άδωνι.</w:t>
      </w:r>
    </w:p>
    <w:p w14:paraId="420DBEA6"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BEA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w:t>
      </w:r>
      <w:r w:rsidRPr="007F3384">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πολύ.</w:t>
      </w:r>
    </w:p>
    <w:p w14:paraId="420DBEA8" w14:textId="77777777" w:rsidR="003663B4" w:rsidRDefault="00087BC7">
      <w:pPr>
        <w:spacing w:line="600" w:lineRule="auto"/>
        <w:ind w:firstLine="720"/>
        <w:jc w:val="both"/>
        <w:rPr>
          <w:rFonts w:eastAsia="Times New Roman"/>
          <w:szCs w:val="24"/>
        </w:rPr>
      </w:pPr>
      <w:r>
        <w:rPr>
          <w:rFonts w:eastAsia="Times New Roman" w:cs="Times New Roman"/>
          <w:b/>
          <w:szCs w:val="24"/>
        </w:rPr>
        <w:t>ΔΗΜΗΤΡΙΟΣ ΕΜΜΑΝΟΥΗΛΙΔΗΣ:</w:t>
      </w:r>
      <w:r>
        <w:rPr>
          <w:rFonts w:eastAsia="Times New Roman" w:cs="Times New Roman"/>
          <w:szCs w:val="24"/>
        </w:rPr>
        <w:t xml:space="preserve"> </w:t>
      </w:r>
      <w:r>
        <w:rPr>
          <w:rFonts w:eastAsia="Times New Roman"/>
          <w:szCs w:val="24"/>
        </w:rPr>
        <w:t>Γιατί, όσο βρίσκεστε στο τιμόνι, το βέβαιο είναι ότι ο ΣΥΡΙΖΑ για πολλά επόμενα χρόνια θα συντάσσει και θα καταθέτει προς ψήφιση στο Σώμα τους προϋπολογισμούς. Και αυτό γιατί ο λαός έχει και μνήμη και κρίση. Και αυτή η μνήμη και κρίση του λαού κατά τρόπο υ</w:t>
      </w:r>
      <w:r>
        <w:rPr>
          <w:rFonts w:eastAsia="Times New Roman"/>
          <w:szCs w:val="24"/>
        </w:rPr>
        <w:t xml:space="preserve">ποδειγματικό, θα έλεγα, σε σχέση με τον χρόνο, αλλά και με το βάθος και το πλάτος της ανάλυσης, κατατέθηκε μόλις πριν από τον Υπουργό. </w:t>
      </w:r>
    </w:p>
    <w:p w14:paraId="420DBEA9" w14:textId="77777777" w:rsidR="003663B4" w:rsidRDefault="00087BC7">
      <w:pPr>
        <w:spacing w:line="600" w:lineRule="auto"/>
        <w:ind w:firstLine="720"/>
        <w:jc w:val="both"/>
        <w:rPr>
          <w:rFonts w:eastAsia="Times New Roman"/>
          <w:szCs w:val="24"/>
        </w:rPr>
      </w:pPr>
      <w:r>
        <w:rPr>
          <w:rFonts w:eastAsia="Times New Roman"/>
          <w:szCs w:val="24"/>
        </w:rPr>
        <w:t xml:space="preserve">Τα έργα και οι ημέρες σας αποτυπώθηκαν μέσα σε ένα πεντάλεπτο από τον Υπουργό. </w:t>
      </w:r>
      <w:proofErr w:type="spellStart"/>
      <w:r>
        <w:rPr>
          <w:rFonts w:eastAsia="Times New Roman"/>
          <w:szCs w:val="24"/>
        </w:rPr>
        <w:t>Αποδομήθηκε</w:t>
      </w:r>
      <w:proofErr w:type="spellEnd"/>
      <w:r>
        <w:rPr>
          <w:rFonts w:eastAsia="Times New Roman"/>
          <w:szCs w:val="24"/>
        </w:rPr>
        <w:t xml:space="preserve"> κάθε προσπάθεια να αρχίζει η </w:t>
      </w:r>
      <w:r>
        <w:rPr>
          <w:rFonts w:eastAsia="Times New Roman"/>
          <w:szCs w:val="24"/>
        </w:rPr>
        <w:t>πολιτική ζωή από το 2015 για σας. Όχι, κύριοι! Υπάρχουν και πολλές δεκαετίες πριν και είναι αυτές που μας οδήγησαν στην ανάγκη να επιφορτιστούμε ένα μνημόνιο που εσείς φέρατε, για να το φέρουμε σε πέρας και να λυτρώσουμε έναν λαό από τα μύρια βάσανα που το</w:t>
      </w:r>
      <w:r>
        <w:rPr>
          <w:rFonts w:eastAsia="Times New Roman"/>
          <w:szCs w:val="24"/>
        </w:rPr>
        <w:t xml:space="preserve">υ έχετε φορτώσει. Και δεν τα φορτώσατε από άγνοια, δεν τα φορτώσατε από αμέλεια. Τα φορτώσατε από </w:t>
      </w:r>
      <w:proofErr w:type="spellStart"/>
      <w:r>
        <w:rPr>
          <w:rFonts w:eastAsia="Times New Roman"/>
          <w:szCs w:val="24"/>
        </w:rPr>
        <w:t>στοχευμένη</w:t>
      </w:r>
      <w:proofErr w:type="spellEnd"/>
      <w:r>
        <w:rPr>
          <w:rFonts w:eastAsia="Times New Roman"/>
          <w:szCs w:val="24"/>
        </w:rPr>
        <w:t xml:space="preserve"> πολιτική. </w:t>
      </w:r>
    </w:p>
    <w:p w14:paraId="420DBEAA"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Ποια ήταν η πολιτική; Μας είπε η προηγούμενη ομιλήτρια ότι </w:t>
      </w:r>
      <w:proofErr w:type="spellStart"/>
      <w:r>
        <w:rPr>
          <w:rFonts w:eastAsia="Times New Roman"/>
          <w:szCs w:val="24"/>
        </w:rPr>
        <w:t>φτωχοποιήθηκε</w:t>
      </w:r>
      <w:proofErr w:type="spellEnd"/>
      <w:r>
        <w:rPr>
          <w:rFonts w:eastAsia="Times New Roman"/>
          <w:szCs w:val="24"/>
        </w:rPr>
        <w:t xml:space="preserve"> όλος ο λαός. Πράγματι, και οι ζάμπλουτοι στην Ελλάδα είναι φτωχ</w:t>
      </w:r>
      <w:r>
        <w:rPr>
          <w:rFonts w:eastAsia="Times New Roman"/>
          <w:szCs w:val="24"/>
        </w:rPr>
        <w:t xml:space="preserve">οί, γιατί όλο το υπερκέρδος το έχουν παρκαρισμένο σε </w:t>
      </w:r>
      <w:r>
        <w:rPr>
          <w:rFonts w:eastAsia="Times New Roman"/>
          <w:szCs w:val="24"/>
          <w:lang w:val="en-US"/>
        </w:rPr>
        <w:t>offshore</w:t>
      </w:r>
      <w:r>
        <w:rPr>
          <w:rFonts w:eastAsia="Times New Roman"/>
          <w:szCs w:val="24"/>
        </w:rPr>
        <w:t xml:space="preserve"> και σε τράπεζες του εξωτερικού. </w:t>
      </w:r>
    </w:p>
    <w:p w14:paraId="420DBEAB" w14:textId="77777777" w:rsidR="003663B4" w:rsidRDefault="00087BC7">
      <w:pPr>
        <w:spacing w:line="600" w:lineRule="auto"/>
        <w:ind w:firstLine="720"/>
        <w:jc w:val="both"/>
        <w:rPr>
          <w:rFonts w:eastAsia="Times New Roman"/>
          <w:szCs w:val="24"/>
        </w:rPr>
      </w:pPr>
      <w:r>
        <w:rPr>
          <w:rFonts w:eastAsia="Times New Roman"/>
          <w:szCs w:val="24"/>
        </w:rPr>
        <w:t xml:space="preserve">Έρχομαι, λοιπόν, να πω ότι ο </w:t>
      </w:r>
      <w:r>
        <w:rPr>
          <w:rFonts w:eastAsia="Times New Roman"/>
          <w:szCs w:val="24"/>
        </w:rPr>
        <w:t>π</w:t>
      </w:r>
      <w:r>
        <w:rPr>
          <w:rFonts w:eastAsia="Times New Roman"/>
          <w:szCs w:val="24"/>
        </w:rPr>
        <w:t>ροϋπολογισμός αυτός έχει μια στόχευση συγκεκριμένη και αποτελεί ένα κοινωνικό συμβόλαιο ή μάλλον -θα έλεγα- την κατακλείδα ενός κοι</w:t>
      </w:r>
      <w:r>
        <w:rPr>
          <w:rFonts w:eastAsia="Times New Roman"/>
          <w:szCs w:val="24"/>
        </w:rPr>
        <w:t>νωνικού συμβολαίου, που σε λιγότερο από έναν χρόνο, πάντα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μιας σφιχτής πολιτικής, αφήνει και δημοσιονομικό και πολιτικό και κοινωνικό χώρο στην Κυβέρνηση να πραγματώσει ακριβώς αυτά που πρώτα στον εαυτό της έχει δεσμευθεί κι έχει υποσχεθεί. Και</w:t>
      </w:r>
      <w:r>
        <w:rPr>
          <w:rFonts w:eastAsia="Times New Roman"/>
          <w:szCs w:val="24"/>
        </w:rPr>
        <w:t xml:space="preserve"> ποια είναι αυτά; Μέσα σε μια κοσμοχαλασιά να κατορθώσει να κρατήσει την κοινωνική συνοχή. Και όχι μόνο αυτό, αλλά να δημιουργήσει τις συνθήκες εκείνες, καθαρές και ξάστερες, στην προσπάθεια να υπάρξει ανασυγκρότηση παραγωγική και στον πρωτογενή τομέα και </w:t>
      </w:r>
      <w:r>
        <w:rPr>
          <w:rFonts w:eastAsia="Times New Roman"/>
          <w:szCs w:val="24"/>
        </w:rPr>
        <w:t xml:space="preserve">στις μικρές επιχειρήσεις και όπου υπάρχει δραστηριότητα οικονομική. </w:t>
      </w:r>
    </w:p>
    <w:p w14:paraId="420DBEA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έχουμε βαθιά σχέση με την κοινωνία. Μπορεί να την τραυματίσαμε, αλλά αυτός ο τραυ</w:t>
      </w:r>
      <w:r>
        <w:rPr>
          <w:rFonts w:eastAsia="Times New Roman" w:cs="Times New Roman"/>
          <w:szCs w:val="24"/>
        </w:rPr>
        <w:lastRenderedPageBreak/>
        <w:t>ματισμός ήταν ακριβώς για να σωθεί η κοινωνία, γιατί και δύσκολες εγχ</w:t>
      </w:r>
      <w:r>
        <w:rPr>
          <w:rFonts w:eastAsia="Times New Roman" w:cs="Times New Roman"/>
          <w:szCs w:val="24"/>
        </w:rPr>
        <w:t>ειρίσεις γίνονται και δύσκολες ιατρικές παρεμβάσεις, αλλά σκοπός μας ήταν το σώμα αυτής της κοινωνίας να το κρατήσουμε όρθιο. Κοιτάζοντας στα μάτια την κοινωνία, μπορούμε να πούμε ότι από τώρα και στο εξής, κάθε μέρα που ξημερώνει είναι ανθρωπινότερη από τ</w:t>
      </w:r>
      <w:r>
        <w:rPr>
          <w:rFonts w:eastAsia="Times New Roman" w:cs="Times New Roman"/>
          <w:szCs w:val="24"/>
        </w:rPr>
        <w:t>ην προηγούμενη, γιατί δεν έχουμε τις πολιτικές βαρβαρότητες με τις οποίες πορευτήκατε όλα τα προηγούμενα χρόνια.</w:t>
      </w:r>
    </w:p>
    <w:p w14:paraId="420DBEA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Μιας και βλέπω, μάλιστα, εκπρόσωπο του ΠΑΣΟΚ και της Δημοκρατικής Συμπαράταξης, όσον αφορά το Κίνημα Αλλαγής</w:t>
      </w:r>
      <w:r>
        <w:rPr>
          <w:rFonts w:eastAsia="Times New Roman" w:cs="Times New Roman"/>
          <w:szCs w:val="24"/>
        </w:rPr>
        <w:t>, βλέπω και διπλά ΑΦΜ. Το να αλλάζουμε ονόματα και να καταφεύγουμε σε διπλά και τριπλά ΑΦΜ υποδηλώνει κάτι στην πρακτική της καθημερινότητας. Μάλιστα, έχει ενδιαφέρον γιατί ενώ αποποιείται από τη μια το παρελθόν –</w:t>
      </w:r>
      <w:proofErr w:type="spellStart"/>
      <w:r>
        <w:rPr>
          <w:rFonts w:eastAsia="Times New Roman" w:cs="Times New Roman"/>
          <w:szCs w:val="24"/>
        </w:rPr>
        <w:t>απεταξάμην</w:t>
      </w:r>
      <w:proofErr w:type="spellEnd"/>
      <w:r>
        <w:rPr>
          <w:rFonts w:eastAsia="Times New Roman" w:cs="Times New Roman"/>
          <w:szCs w:val="24"/>
        </w:rPr>
        <w:t xml:space="preserve"> το παρελθόν- έρχεται από την άλλ</w:t>
      </w:r>
      <w:r>
        <w:rPr>
          <w:rFonts w:eastAsia="Times New Roman" w:cs="Times New Roman"/>
          <w:szCs w:val="24"/>
        </w:rPr>
        <w:t>η και παίρνει δύο συστατικά, Κίνημα για να υποδηλώνει και το παλαιό ΠΑΣΟΚ, αλλά και Αλλαγής. Το πρώτο μήνυμα που εξέπεμψε στην κοινωνία είναι η προσπάθειά του από ένα κόμμα μικρό, να κυβερνήσει για δεκαετίες.</w:t>
      </w:r>
    </w:p>
    <w:p w14:paraId="420DBEA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Πρόεδρε, θέλω</w:t>
      </w:r>
      <w:r>
        <w:rPr>
          <w:rFonts w:eastAsia="Times New Roman" w:cs="Times New Roman"/>
          <w:szCs w:val="24"/>
        </w:rPr>
        <w:t xml:space="preserve"> τον λόγο επί προσωπικού.</w:t>
      </w:r>
    </w:p>
    <w:p w14:paraId="420DBEA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ΕΜΜΑΝΟΥΗΛΙΔΗΣ: </w:t>
      </w:r>
      <w:r>
        <w:rPr>
          <w:rFonts w:eastAsia="Times New Roman" w:cs="Times New Roman"/>
          <w:szCs w:val="24"/>
        </w:rPr>
        <w:t>Με τέτοια τερτίπια δεν προχωρά η πολιτική. Η πολιτική θέλει ξεκάθαρη ματιά, ξεκάθαρο λόγο και πρωτίστως ξεκάθαρο στόχο. Αυτόν τον καταθέτουμε μέσα από έναν προϋπολογισμό</w:t>
      </w:r>
      <w:r>
        <w:rPr>
          <w:rFonts w:eastAsia="Times New Roman" w:cs="Times New Roman"/>
          <w:szCs w:val="24"/>
        </w:rPr>
        <w:t>,</w:t>
      </w:r>
      <w:r>
        <w:rPr>
          <w:rFonts w:eastAsia="Times New Roman" w:cs="Times New Roman"/>
          <w:szCs w:val="24"/>
        </w:rPr>
        <w:t xml:space="preserve"> που για μία ακόμα αφορά θα πω ότι </w:t>
      </w:r>
      <w:r>
        <w:rPr>
          <w:rFonts w:eastAsia="Times New Roman" w:cs="Times New Roman"/>
          <w:szCs w:val="24"/>
        </w:rPr>
        <w:t xml:space="preserve">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και ότι είναι βαθιά αναδιανεμητικός με ένα και μόνο </w:t>
      </w:r>
      <w:proofErr w:type="spellStart"/>
      <w:r>
        <w:rPr>
          <w:rFonts w:eastAsia="Times New Roman" w:cs="Times New Roman"/>
          <w:szCs w:val="24"/>
        </w:rPr>
        <w:t>πρόταγμα</w:t>
      </w:r>
      <w:proofErr w:type="spellEnd"/>
      <w:r>
        <w:rPr>
          <w:rFonts w:eastAsia="Times New Roman" w:cs="Times New Roman"/>
          <w:szCs w:val="24"/>
        </w:rPr>
        <w:t>, την διατήρηση της κοινωνικής συνοχής και τη δημιουργία συνθηκών οικονομικής και κοινωνικής ανασυγκρότησης.</w:t>
      </w:r>
    </w:p>
    <w:p w14:paraId="420DBEB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w:t>
      </w:r>
    </w:p>
    <w:p w14:paraId="420DBEB1"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420DBEB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Εμείς ευχαριστούμε.</w:t>
      </w:r>
    </w:p>
    <w:p w14:paraId="420DBEB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Πρόεδρε, θέλω τον λόγο επί προσωπικού.</w:t>
      </w:r>
    </w:p>
    <w:p w14:paraId="420DBEB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Δεν υπάρχει προσωπικό.</w:t>
      </w:r>
    </w:p>
    <w:p w14:paraId="420DBEB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Υπάρχει προσωπικό, κύριε Πρόεδρε. Δεν μπο</w:t>
      </w:r>
      <w:r>
        <w:rPr>
          <w:rFonts w:eastAsia="Times New Roman" w:cs="Times New Roman"/>
          <w:szCs w:val="24"/>
        </w:rPr>
        <w:t>ρεί αυτή τη στιγμή…</w:t>
      </w:r>
    </w:p>
    <w:p w14:paraId="420DBEB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Ακούστε με. Δεν υπάρχει προσωπικό. Μετά από δύο-τρεις…</w:t>
      </w:r>
    </w:p>
    <w:p w14:paraId="420DBEB7" w14:textId="77777777" w:rsidR="003663B4" w:rsidRDefault="00087BC7">
      <w:pPr>
        <w:spacing w:line="600" w:lineRule="auto"/>
        <w:ind w:firstLine="720"/>
        <w:jc w:val="both"/>
        <w:rPr>
          <w:rFonts w:eastAsia="Times New Roman" w:cs="Times New Roman"/>
          <w:b/>
          <w:szCs w:val="24"/>
        </w:rPr>
      </w:pPr>
      <w:r>
        <w:rPr>
          <w:rFonts w:eastAsia="Times New Roman" w:cs="Times New Roman"/>
          <w:b/>
          <w:szCs w:val="24"/>
        </w:rPr>
        <w:t>ΠΑΡΑΣΚΕΥΗ ΧΡΙΣΤΟΦΙΛΟΠΟΥΛΟΥ:</w:t>
      </w:r>
      <w:r>
        <w:rPr>
          <w:rFonts w:eastAsia="Times New Roman" w:cs="Times New Roman"/>
          <w:szCs w:val="24"/>
        </w:rPr>
        <w:t xml:space="preserve"> Λέει ψέματα επίτηδες! Έχει φοβηθεί με την ιστορία και λέει ψέματα.</w:t>
      </w:r>
    </w:p>
    <w:p w14:paraId="420DBEB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Επιτρέψτε μου. Θα με</w:t>
      </w:r>
      <w:r>
        <w:rPr>
          <w:rFonts w:eastAsia="Times New Roman" w:cs="Times New Roman"/>
          <w:szCs w:val="24"/>
        </w:rPr>
        <w:t xml:space="preserve"> ακούσετε;</w:t>
      </w:r>
    </w:p>
    <w:p w14:paraId="420DBEB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Λέει ψέματα! Ψεύτες!</w:t>
      </w:r>
    </w:p>
    <w:p w14:paraId="420DBEB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Αφού δεν με ακούτε, δεν υπάρχει πρόβλημα.</w:t>
      </w:r>
    </w:p>
    <w:p w14:paraId="420DBEBB" w14:textId="77777777" w:rsidR="003663B4" w:rsidRDefault="00087BC7">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 xml:space="preserve">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επτά μαθήτριες και μαθητές και πέντε εκπαιδευτικοί συνοδοί τους </w:t>
      </w:r>
      <w:r>
        <w:rPr>
          <w:rFonts w:eastAsia="Times New Roman" w:cs="Times New Roman"/>
        </w:rPr>
        <w:t>από το 3</w:t>
      </w:r>
      <w:r>
        <w:rPr>
          <w:rFonts w:eastAsia="Times New Roman" w:cs="Times New Roman"/>
          <w:vertAlign w:val="superscript"/>
        </w:rPr>
        <w:t>ο</w:t>
      </w:r>
      <w:r>
        <w:rPr>
          <w:rFonts w:eastAsia="Times New Roman" w:cs="Times New Roman"/>
        </w:rPr>
        <w:t xml:space="preserve"> Γυμνάσιο Θήβας. </w:t>
      </w:r>
    </w:p>
    <w:p w14:paraId="420DBEBC" w14:textId="77777777" w:rsidR="003663B4" w:rsidRDefault="00087BC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20DBEBD" w14:textId="77777777" w:rsidR="003663B4" w:rsidRDefault="00087BC7">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20DBEBE" w14:textId="77777777" w:rsidR="003663B4" w:rsidRDefault="00087BC7">
      <w:pPr>
        <w:spacing w:line="600" w:lineRule="auto"/>
        <w:ind w:firstLine="720"/>
        <w:jc w:val="both"/>
        <w:rPr>
          <w:rFonts w:eastAsia="Times New Roman" w:cs="Times New Roman"/>
        </w:rPr>
      </w:pPr>
      <w:r>
        <w:rPr>
          <w:rFonts w:eastAsia="Times New Roman" w:cs="Times New Roman"/>
          <w:b/>
        </w:rPr>
        <w:t xml:space="preserve">ΧΡΗΣΤΟΣ ΣΤΑΪΚΟΥΡΑΣ: </w:t>
      </w:r>
      <w:r>
        <w:rPr>
          <w:rFonts w:eastAsia="Times New Roman" w:cs="Times New Roman"/>
        </w:rPr>
        <w:t>Κύριε Πρόεδρε, εκκρεμεί το αίτημα που σας έχω κάνει ως Κοινοβουλευτικός Εκπρόσωπος.</w:t>
      </w:r>
    </w:p>
    <w:p w14:paraId="420DBEBF" w14:textId="77777777" w:rsidR="003663B4" w:rsidRDefault="00087BC7">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rPr>
        <w:t xml:space="preserve"> Τον λόγο έχει ο</w:t>
      </w:r>
      <w:r>
        <w:rPr>
          <w:rFonts w:eastAsia="Times New Roman" w:cs="Times New Roman"/>
        </w:rPr>
        <w:t xml:space="preserve"> κ. </w:t>
      </w:r>
      <w:proofErr w:type="spellStart"/>
      <w:r>
        <w:rPr>
          <w:rFonts w:eastAsia="Times New Roman" w:cs="Times New Roman"/>
        </w:rPr>
        <w:t>Μπαρμπαρούσης</w:t>
      </w:r>
      <w:proofErr w:type="spellEnd"/>
      <w:r>
        <w:rPr>
          <w:rFonts w:eastAsia="Times New Roman" w:cs="Times New Roman"/>
        </w:rPr>
        <w:t xml:space="preserve"> από τη Χρυσή Αυγή.</w:t>
      </w:r>
    </w:p>
    <w:p w14:paraId="420DBEC0" w14:textId="77777777" w:rsidR="003663B4" w:rsidRDefault="00087BC7">
      <w:pPr>
        <w:spacing w:line="600" w:lineRule="auto"/>
        <w:ind w:firstLine="720"/>
        <w:jc w:val="both"/>
        <w:rPr>
          <w:rFonts w:eastAsia="Times New Roman" w:cs="Times New Roman"/>
        </w:rPr>
      </w:pPr>
      <w:r>
        <w:rPr>
          <w:rFonts w:eastAsia="Times New Roman" w:cs="Times New Roman"/>
          <w:b/>
        </w:rPr>
        <w:t xml:space="preserve">ΚΩΝΣΤΑΝΤΙΝΟΣ ΜΠΑΡΜΠΑΡΟΥΣΗΣ: </w:t>
      </w:r>
      <w:r>
        <w:rPr>
          <w:rFonts w:eastAsia="Times New Roman" w:cs="Times New Roman"/>
        </w:rPr>
        <w:t>Ευχαριστώ.</w:t>
      </w:r>
    </w:p>
    <w:p w14:paraId="420DBEC1" w14:textId="77777777" w:rsidR="003663B4" w:rsidRDefault="00087BC7">
      <w:pPr>
        <w:spacing w:line="600" w:lineRule="auto"/>
        <w:ind w:firstLine="720"/>
        <w:jc w:val="both"/>
        <w:rPr>
          <w:rFonts w:eastAsia="Times New Roman" w:cs="Times New Roman"/>
        </w:rPr>
      </w:pPr>
      <w:r>
        <w:rPr>
          <w:rFonts w:eastAsia="Times New Roman" w:cs="Times New Roman"/>
        </w:rPr>
        <w:t xml:space="preserve">Ο </w:t>
      </w:r>
      <w:r>
        <w:rPr>
          <w:rFonts w:eastAsia="Times New Roman" w:cs="Times New Roman"/>
        </w:rPr>
        <w:t>κ</w:t>
      </w:r>
      <w:r>
        <w:rPr>
          <w:rFonts w:eastAsia="Times New Roman" w:cs="Times New Roman"/>
        </w:rPr>
        <w:t xml:space="preserve">ρατικός </w:t>
      </w:r>
      <w:r>
        <w:rPr>
          <w:rFonts w:eastAsia="Times New Roman" w:cs="Times New Roman"/>
        </w:rPr>
        <w:t>π</w:t>
      </w:r>
      <w:r>
        <w:rPr>
          <w:rFonts w:eastAsia="Times New Roman" w:cs="Times New Roman"/>
        </w:rPr>
        <w:t>ροϋπολογισμός για το έτος 2018 θα σηματοδοτήσει την έξοδο της χώρας από μία μακρά περίοδο προγραμμάτων μακροοικονομικής προσαρμογής. Αυτό αναφέρεται στο εισαγωγικό σημε</w:t>
      </w:r>
      <w:r>
        <w:rPr>
          <w:rFonts w:eastAsia="Times New Roman" w:cs="Times New Roman"/>
        </w:rPr>
        <w:t xml:space="preserve">ίωμα του Υπουργείου Οικονομικών προς τη Βουλή. </w:t>
      </w:r>
    </w:p>
    <w:p w14:paraId="420DBEC2" w14:textId="77777777" w:rsidR="003663B4" w:rsidRDefault="00087BC7">
      <w:pPr>
        <w:spacing w:line="600" w:lineRule="auto"/>
        <w:ind w:firstLine="720"/>
        <w:jc w:val="both"/>
        <w:rPr>
          <w:rFonts w:eastAsia="Times New Roman" w:cs="Times New Roman"/>
        </w:rPr>
      </w:pPr>
      <w:r>
        <w:rPr>
          <w:rFonts w:eastAsia="Times New Roman" w:cs="Times New Roman"/>
        </w:rPr>
        <w:t xml:space="preserve">Ξεχνάτε, όμως, κύριοι, να αναφέρετε ότι με τον </w:t>
      </w:r>
      <w:r>
        <w:rPr>
          <w:rFonts w:eastAsia="Times New Roman" w:cs="Times New Roman"/>
        </w:rPr>
        <w:t>π</w:t>
      </w:r>
      <w:r>
        <w:rPr>
          <w:rFonts w:eastAsia="Times New Roman" w:cs="Times New Roman"/>
        </w:rPr>
        <w:t>ροϋπολογισμό του 2018 ενεργοποιούνται έντεκα ψηφισμένα μέτρα, τα οποία θα φέρουν νέα βάρη σε εκατομμύρια φορολογούμενους. Από 1</w:t>
      </w:r>
      <w:r>
        <w:rPr>
          <w:rFonts w:eastAsia="Times New Roman" w:cs="Times New Roman"/>
        </w:rPr>
        <w:t>-</w:t>
      </w:r>
      <w:r>
        <w:rPr>
          <w:rFonts w:eastAsia="Times New Roman" w:cs="Times New Roman"/>
        </w:rPr>
        <w:t>1</w:t>
      </w:r>
      <w:r>
        <w:rPr>
          <w:rFonts w:eastAsia="Times New Roman" w:cs="Times New Roman"/>
        </w:rPr>
        <w:t>-</w:t>
      </w:r>
      <w:r>
        <w:rPr>
          <w:rFonts w:eastAsia="Times New Roman" w:cs="Times New Roman"/>
        </w:rPr>
        <w:t>2018 θα τεθούν σε ισχύ τα εξής</w:t>
      </w:r>
      <w:r>
        <w:rPr>
          <w:rFonts w:eastAsia="Times New Roman" w:cs="Times New Roman"/>
        </w:rPr>
        <w:t>: Η περικοπή του ΕΚΑΣ το οποίο στο τέλος του 2019 θα καταργηθεί οριστικά, η αύξηση των ασφαλιστικών εισφορών στους ελεύθερους επαγγελματίες, η αναπροσαρμογή των αντικειμενικών αξιών των ακινήτων, η κα</w:t>
      </w:r>
      <w:r>
        <w:rPr>
          <w:rFonts w:eastAsia="Times New Roman" w:cs="Times New Roman"/>
        </w:rPr>
        <w:lastRenderedPageBreak/>
        <w:t>τάργηση της έκπτωσης του 1,5% που γίνεται στη μηνιαία πα</w:t>
      </w:r>
      <w:r>
        <w:rPr>
          <w:rFonts w:eastAsia="Times New Roman" w:cs="Times New Roman"/>
        </w:rPr>
        <w:t xml:space="preserve">ρακράτηση φόρου των μισθωτών και συνταξιούχων, οι αλλαγές στο </w:t>
      </w:r>
      <w:proofErr w:type="spellStart"/>
      <w:r>
        <w:rPr>
          <w:rFonts w:eastAsia="Times New Roman" w:cs="Times New Roman"/>
        </w:rPr>
        <w:t>πολυτεκνικό</w:t>
      </w:r>
      <w:proofErr w:type="spellEnd"/>
      <w:r>
        <w:rPr>
          <w:rFonts w:eastAsia="Times New Roman" w:cs="Times New Roman"/>
        </w:rPr>
        <w:t xml:space="preserve"> επίδομα, η κατάργηση της έκπτωσης φόρου στα ιατρικά έξοδα, η αύξηση των φορολογικών συντελεστών σε τριάντα δύο νησιά, η περικοπή του επιδόματος θέρμανσης κατά 50%, ο φόρος στα εισοδή</w:t>
      </w:r>
      <w:r>
        <w:rPr>
          <w:rFonts w:eastAsia="Times New Roman" w:cs="Times New Roman"/>
        </w:rPr>
        <w:t xml:space="preserve">ματα από την ενοικίαση μέσω του </w:t>
      </w:r>
      <w:proofErr w:type="spellStart"/>
      <w:r>
        <w:rPr>
          <w:rFonts w:eastAsia="Times New Roman" w:cs="Times New Roman"/>
          <w:lang w:val="en-US"/>
        </w:rPr>
        <w:t>a</w:t>
      </w:r>
      <w:r>
        <w:rPr>
          <w:rFonts w:eastAsia="Times New Roman" w:cs="Times New Roman"/>
          <w:lang w:val="en-US"/>
        </w:rPr>
        <w:t>irbnb</w:t>
      </w:r>
      <w:proofErr w:type="spellEnd"/>
      <w:r>
        <w:rPr>
          <w:rFonts w:eastAsia="Times New Roman" w:cs="Times New Roman"/>
        </w:rPr>
        <w:t>, η ευκολότερη απώλεια της ρύθμισης των εκατό δόσεων, ο φόρος διαμονής σε ξενοδοχεία και ενοικιαζόμενα δωμάτια.</w:t>
      </w:r>
    </w:p>
    <w:p w14:paraId="420DBEC3" w14:textId="77777777" w:rsidR="003663B4" w:rsidRDefault="00087BC7">
      <w:pPr>
        <w:spacing w:line="600" w:lineRule="auto"/>
        <w:ind w:firstLine="720"/>
        <w:jc w:val="both"/>
        <w:rPr>
          <w:rFonts w:eastAsia="Times New Roman"/>
          <w:szCs w:val="24"/>
        </w:rPr>
      </w:pPr>
      <w:r>
        <w:rPr>
          <w:rFonts w:eastAsia="Times New Roman"/>
          <w:szCs w:val="24"/>
        </w:rPr>
        <w:t>Αυτά είναι τα μέτρα</w:t>
      </w:r>
      <w:r>
        <w:rPr>
          <w:rFonts w:eastAsia="Times New Roman"/>
          <w:szCs w:val="24"/>
        </w:rPr>
        <w:t>,</w:t>
      </w:r>
      <w:r>
        <w:rPr>
          <w:rFonts w:eastAsia="Times New Roman"/>
          <w:szCs w:val="24"/>
        </w:rPr>
        <w:t xml:space="preserve"> που θεωρητικά θα βοηθήσουν στην οικονομική ανάκαμψη, αγνοώντας το γεγονός ότι θα εξαθ</w:t>
      </w:r>
      <w:r>
        <w:rPr>
          <w:rFonts w:eastAsia="Times New Roman"/>
          <w:szCs w:val="24"/>
        </w:rPr>
        <w:t>λιώσουν ακόμη περισσότερο τον Έλληνα πολίτη.</w:t>
      </w:r>
    </w:p>
    <w:p w14:paraId="420DBEC4" w14:textId="77777777" w:rsidR="003663B4" w:rsidRDefault="00087BC7">
      <w:pPr>
        <w:spacing w:line="600" w:lineRule="auto"/>
        <w:ind w:firstLine="720"/>
        <w:jc w:val="both"/>
        <w:rPr>
          <w:rFonts w:eastAsia="Times New Roman"/>
          <w:szCs w:val="24"/>
        </w:rPr>
      </w:pPr>
      <w:r>
        <w:rPr>
          <w:rFonts w:eastAsia="Times New Roman"/>
          <w:szCs w:val="24"/>
        </w:rPr>
        <w:t xml:space="preserve">Μιλάτε για οικονομική ανάκαμψη και για μια ακόμη χρονιά καλούνται όλοι οι Έλληνες πολίτες -μισθωτοί, συνταξιούχοι, ελεύθεροι επαγγελματίες, αγρότες, επιχειρήσεις- να βάλουν πλάτη. </w:t>
      </w:r>
    </w:p>
    <w:p w14:paraId="420DBEC5" w14:textId="77777777" w:rsidR="003663B4" w:rsidRDefault="00087BC7">
      <w:pPr>
        <w:spacing w:line="600" w:lineRule="auto"/>
        <w:ind w:firstLine="720"/>
        <w:jc w:val="both"/>
        <w:rPr>
          <w:rFonts w:eastAsia="Times New Roman"/>
          <w:szCs w:val="24"/>
        </w:rPr>
      </w:pPr>
      <w:r>
        <w:rPr>
          <w:rFonts w:eastAsia="Times New Roman"/>
          <w:szCs w:val="24"/>
        </w:rPr>
        <w:t xml:space="preserve">Πώς θα γίνει, όμως, αυτό; Πώς </w:t>
      </w:r>
      <w:r>
        <w:rPr>
          <w:rFonts w:eastAsia="Times New Roman"/>
          <w:szCs w:val="24"/>
        </w:rPr>
        <w:t xml:space="preserve">θα βάλουν πλάτη; Μήπως πιστεύετε ότι δίνοντας το κοινωνικό μέρισμα, ελαφρύνατε τον Έλληνα πολίτη; Προφανώς, τους αλλοδαπούς ελαφρύνατε και τους </w:t>
      </w:r>
      <w:proofErr w:type="spellStart"/>
      <w:r>
        <w:rPr>
          <w:rFonts w:eastAsia="Times New Roman"/>
          <w:szCs w:val="24"/>
        </w:rPr>
        <w:t>Ρομά</w:t>
      </w:r>
      <w:proofErr w:type="spellEnd"/>
      <w:r>
        <w:rPr>
          <w:rFonts w:eastAsia="Times New Roman"/>
          <w:szCs w:val="24"/>
        </w:rPr>
        <w:t xml:space="preserve">, από τους οποίους δεν πρόκειται να πάρετε φράγκο. </w:t>
      </w:r>
    </w:p>
    <w:p w14:paraId="420DBEC6"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Ο προς ψήφιση </w:t>
      </w:r>
      <w:r>
        <w:rPr>
          <w:rFonts w:eastAsia="Times New Roman"/>
          <w:szCs w:val="24"/>
        </w:rPr>
        <w:t>π</w:t>
      </w:r>
      <w:r>
        <w:rPr>
          <w:rFonts w:eastAsia="Times New Roman"/>
          <w:szCs w:val="24"/>
        </w:rPr>
        <w:t xml:space="preserve">ροϋπολογισμός για το έτος 2018 αφορά την </w:t>
      </w:r>
      <w:r>
        <w:rPr>
          <w:rFonts w:eastAsia="Times New Roman"/>
          <w:szCs w:val="24"/>
        </w:rPr>
        <w:t>επερχόμενη ετήσια οικονομική δραστηριότητα της Ελλάδας, μιας χώρας που έχει πτωχεύσει κυριολεκτικώς και ουσιαστικώς και που δεν διαθέτει τα αναγκαία μέσα και εργαλεία για να ελπίζει σε ανάκαμψη, μέσα και εργαλεία όπως αυτό της πρωτογενούς παραγωγής. Την πρ</w:t>
      </w:r>
      <w:r>
        <w:rPr>
          <w:rFonts w:eastAsia="Times New Roman"/>
          <w:szCs w:val="24"/>
        </w:rPr>
        <w:t>ωτογενή παραγωγή όλοι εσείς την μετατρέψατε σε έναν τομέα που φυτοζωεί, έναν τομέα που αιμορραγεί και δεν αποτελεί υπολογίσιμο μέγεθος της εθνικής μας οικονομίας.</w:t>
      </w:r>
    </w:p>
    <w:p w14:paraId="420DBEC7" w14:textId="77777777" w:rsidR="003663B4" w:rsidRDefault="00087BC7">
      <w:pPr>
        <w:spacing w:line="600" w:lineRule="auto"/>
        <w:ind w:firstLine="720"/>
        <w:jc w:val="both"/>
        <w:rPr>
          <w:rFonts w:eastAsia="Times New Roman"/>
          <w:szCs w:val="24"/>
        </w:rPr>
      </w:pPr>
      <w:r>
        <w:rPr>
          <w:rFonts w:eastAsia="Times New Roman"/>
          <w:szCs w:val="24"/>
        </w:rPr>
        <w:t>Εσείς οι ίδιοι παραδέχεστε ότι το ΑΕΠ παραμένει όλα αυτά τα έτη σε οριακή ύφεση ή διατηρείται</w:t>
      </w:r>
      <w:r>
        <w:rPr>
          <w:rFonts w:eastAsia="Times New Roman"/>
          <w:szCs w:val="24"/>
        </w:rPr>
        <w:t xml:space="preserve"> σε περίπου ίδια επίπεδα, ενώ αντίστοιχα το χρέος γιγαντώνεται.</w:t>
      </w:r>
    </w:p>
    <w:p w14:paraId="420DBEC8" w14:textId="77777777" w:rsidR="003663B4" w:rsidRDefault="00087BC7">
      <w:pPr>
        <w:spacing w:line="600" w:lineRule="auto"/>
        <w:ind w:firstLine="720"/>
        <w:jc w:val="both"/>
        <w:rPr>
          <w:rFonts w:eastAsia="Times New Roman"/>
          <w:szCs w:val="24"/>
        </w:rPr>
      </w:pPr>
      <w:r>
        <w:rPr>
          <w:rFonts w:eastAsia="Times New Roman"/>
          <w:szCs w:val="24"/>
        </w:rPr>
        <w:t>Και τι κάνετε για αυτό; Τι κάνετε για τον αγρότη</w:t>
      </w:r>
      <w:r>
        <w:rPr>
          <w:rFonts w:eastAsia="Times New Roman"/>
          <w:szCs w:val="24"/>
        </w:rPr>
        <w:t>,</w:t>
      </w:r>
      <w:r>
        <w:rPr>
          <w:rFonts w:eastAsia="Times New Roman"/>
          <w:szCs w:val="24"/>
        </w:rPr>
        <w:t xml:space="preserve"> που καθημερινά δίνει την μάχη του με όλους τους αστάθμιστους παράγοντες; Τον πλήττετε για μια ακόμη φορά, αλλάζοντας τον τρόπο υπολογισμού των ασφαλιστικών του εισφορών. Πλέον, από το εισόδημα δεν θα αφαιρούνται οι ασφαλιστικές εισφορές που έχουν καταβληθ</w:t>
      </w:r>
      <w:r>
        <w:rPr>
          <w:rFonts w:eastAsia="Times New Roman"/>
          <w:szCs w:val="24"/>
        </w:rPr>
        <w:t xml:space="preserve">εί, αλλά για την επιβολή των ασφαλίστρων στον ΕΦΚΑ θα λαμβάνεται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το 85% του εισοδήματος και θα υπάρχει μια μικρή έκπτωση της τάξης του 15%. </w:t>
      </w:r>
    </w:p>
    <w:p w14:paraId="420DBEC9" w14:textId="77777777" w:rsidR="003663B4" w:rsidRDefault="00087BC7">
      <w:pPr>
        <w:spacing w:line="600" w:lineRule="auto"/>
        <w:ind w:firstLine="720"/>
        <w:jc w:val="both"/>
        <w:rPr>
          <w:rFonts w:eastAsia="Times New Roman"/>
          <w:szCs w:val="24"/>
        </w:rPr>
      </w:pPr>
      <w:r>
        <w:rPr>
          <w:rFonts w:eastAsia="Times New Roman"/>
          <w:szCs w:val="24"/>
        </w:rPr>
        <w:lastRenderedPageBreak/>
        <w:t>Δεν υπάρχει καμμία πρόβλεψη για κίνητρα προς τους νέους αγρότες και την επιστροφή των νέων στα χωράφια, για</w:t>
      </w:r>
      <w:r>
        <w:rPr>
          <w:rFonts w:eastAsia="Times New Roman"/>
          <w:szCs w:val="24"/>
        </w:rPr>
        <w:t xml:space="preserve"> την ανάπτυξη της κτηνοτροφίας ή την ενίσχυση της αλιείας. Δεν έχετε προβλέψει κανένα μέτρο στον </w:t>
      </w:r>
      <w:r>
        <w:rPr>
          <w:rFonts w:eastAsia="Times New Roman"/>
          <w:szCs w:val="24"/>
        </w:rPr>
        <w:t>π</w:t>
      </w:r>
      <w:r>
        <w:rPr>
          <w:rFonts w:eastAsia="Times New Roman"/>
          <w:szCs w:val="24"/>
        </w:rPr>
        <w:t>ροϋπολογισμό για την στήριξη των δραστηριοτήτων</w:t>
      </w:r>
      <w:r>
        <w:rPr>
          <w:rFonts w:eastAsia="Times New Roman"/>
          <w:szCs w:val="24"/>
        </w:rPr>
        <w:t>,</w:t>
      </w:r>
      <w:r>
        <w:rPr>
          <w:rFonts w:eastAsia="Times New Roman"/>
          <w:szCs w:val="24"/>
        </w:rPr>
        <w:t xml:space="preserve"> που σχετίζονται άμεσα με την αγροτική και κτηνοτροφική παραγωγή. Δεν υπάρχει πουθενά ούτε μια μέριμνα για την</w:t>
      </w:r>
      <w:r>
        <w:rPr>
          <w:rFonts w:eastAsia="Times New Roman"/>
          <w:szCs w:val="24"/>
        </w:rPr>
        <w:t xml:space="preserve"> ενίσχυση της αγροτικής έρευνας ή για την ανάπτυξη των εφοδίων και των υπηρεσιών ή ακόμη και για </w:t>
      </w:r>
      <w:proofErr w:type="spellStart"/>
      <w:r>
        <w:rPr>
          <w:rFonts w:eastAsia="Times New Roman"/>
          <w:szCs w:val="24"/>
        </w:rPr>
        <w:t>φοροελαφρύνσεις</w:t>
      </w:r>
      <w:proofErr w:type="spellEnd"/>
      <w:r>
        <w:rPr>
          <w:rFonts w:eastAsia="Times New Roman"/>
          <w:szCs w:val="24"/>
        </w:rPr>
        <w:t xml:space="preserve"> συγκεκριμένων παραγωγικών δραστηριοτήτων. </w:t>
      </w:r>
    </w:p>
    <w:p w14:paraId="420DBECA" w14:textId="77777777" w:rsidR="003663B4" w:rsidRDefault="00087BC7">
      <w:pPr>
        <w:spacing w:line="600" w:lineRule="auto"/>
        <w:ind w:firstLine="720"/>
        <w:jc w:val="both"/>
        <w:rPr>
          <w:rFonts w:eastAsia="Times New Roman"/>
          <w:szCs w:val="24"/>
        </w:rPr>
      </w:pPr>
      <w:r>
        <w:rPr>
          <w:rFonts w:eastAsia="Times New Roman"/>
          <w:szCs w:val="24"/>
        </w:rPr>
        <w:t>Στόχος σας ήταν και θα είναι η πλήρης εξαφάνιση του πρωτογενούς τομέα. Και αυτό φαίνεται από τις πρά</w:t>
      </w:r>
      <w:r>
        <w:rPr>
          <w:rFonts w:eastAsia="Times New Roman"/>
          <w:szCs w:val="24"/>
        </w:rPr>
        <w:t xml:space="preserve">ξεις σας! Πιο σωστά, στόχος σας είναι η εξαφάνιση των Ελλήνων και η αντικατάστασή τους από λαθρομετανάστες. Και αυτό φαίνεται ξεκάθαρα, μιας και μόνο για αυτούς ενδιαφέρεστε πραγματικά. Βέβαια, λογικό είναι αυτό, αφού από αυτούς κονομάτε. </w:t>
      </w:r>
    </w:p>
    <w:p w14:paraId="420DBECB" w14:textId="77777777" w:rsidR="003663B4" w:rsidRDefault="00087BC7">
      <w:pPr>
        <w:spacing w:line="600" w:lineRule="auto"/>
        <w:ind w:firstLine="720"/>
        <w:jc w:val="both"/>
        <w:rPr>
          <w:rFonts w:eastAsia="Times New Roman"/>
          <w:szCs w:val="24"/>
        </w:rPr>
      </w:pPr>
      <w:r>
        <w:rPr>
          <w:rFonts w:eastAsia="Times New Roman"/>
          <w:szCs w:val="24"/>
        </w:rPr>
        <w:t>Από την μία έχου</w:t>
      </w:r>
      <w:r>
        <w:rPr>
          <w:rFonts w:eastAsia="Times New Roman"/>
          <w:szCs w:val="24"/>
        </w:rPr>
        <w:t>με τα χρήματα</w:t>
      </w:r>
      <w:r>
        <w:rPr>
          <w:rFonts w:eastAsia="Times New Roman"/>
          <w:szCs w:val="24"/>
        </w:rPr>
        <w:t>,</w:t>
      </w:r>
      <w:r>
        <w:rPr>
          <w:rFonts w:eastAsia="Times New Roman"/>
          <w:szCs w:val="24"/>
        </w:rPr>
        <w:t xml:space="preserve"> που στέλνουν οι τοκογλύφοι της Ευρωπαϊκής Ένωσης με πρωτεργάτη τον δικό μας πρώην Υπουργό της ΝΔ και τώρα Επίτροπο για θέματα Μεταναστευτικής Πολιτικής, Δημήτρη Αβραμόπουλο, και από την άλλη τα διάφορα αρπακτικά της Κυβέρνησης και των κολλητ</w:t>
      </w:r>
      <w:r>
        <w:rPr>
          <w:rFonts w:eastAsia="Times New Roman"/>
          <w:szCs w:val="24"/>
        </w:rPr>
        <w:t xml:space="preserve">ών </w:t>
      </w:r>
      <w:r>
        <w:rPr>
          <w:rFonts w:eastAsia="Times New Roman"/>
          <w:szCs w:val="24"/>
        </w:rPr>
        <w:t>τους</w:t>
      </w:r>
      <w:r>
        <w:rPr>
          <w:rFonts w:eastAsia="Times New Roman"/>
          <w:szCs w:val="24"/>
        </w:rPr>
        <w:t xml:space="preserve"> </w:t>
      </w:r>
      <w:r>
        <w:rPr>
          <w:rFonts w:eastAsia="Times New Roman"/>
          <w:szCs w:val="24"/>
        </w:rPr>
        <w:lastRenderedPageBreak/>
        <w:t xml:space="preserve">που τους τρέχουν τα σάλια και περιμένουν πως και πως να γεμίσουν τις τσεπούλες τους με λεφτουδάκια μέσω των ΜΚΟ που έχουν στήσει. </w:t>
      </w:r>
    </w:p>
    <w:p w14:paraId="420DBECC" w14:textId="77777777" w:rsidR="003663B4" w:rsidRDefault="00087BC7">
      <w:pPr>
        <w:spacing w:line="600" w:lineRule="auto"/>
        <w:ind w:firstLine="720"/>
        <w:jc w:val="both"/>
        <w:rPr>
          <w:rFonts w:eastAsia="Times New Roman"/>
          <w:szCs w:val="24"/>
        </w:rPr>
      </w:pPr>
      <w:r>
        <w:rPr>
          <w:rFonts w:eastAsia="Times New Roman"/>
          <w:szCs w:val="24"/>
        </w:rPr>
        <w:t xml:space="preserve">Βέβαια, σε αυτήν την τεράστια </w:t>
      </w:r>
      <w:proofErr w:type="spellStart"/>
      <w:r>
        <w:rPr>
          <w:rFonts w:eastAsia="Times New Roman"/>
          <w:szCs w:val="24"/>
        </w:rPr>
        <w:t>μπίζνα</w:t>
      </w:r>
      <w:proofErr w:type="spellEnd"/>
      <w:r>
        <w:rPr>
          <w:rFonts w:eastAsia="Times New Roman"/>
          <w:szCs w:val="24"/>
        </w:rPr>
        <w:t xml:space="preserve"> που λέγεται «</w:t>
      </w:r>
      <w:proofErr w:type="spellStart"/>
      <w:r>
        <w:rPr>
          <w:rFonts w:eastAsia="Times New Roman"/>
          <w:szCs w:val="24"/>
        </w:rPr>
        <w:t>λαθρομεταναστευτικό</w:t>
      </w:r>
      <w:proofErr w:type="spellEnd"/>
      <w:r>
        <w:rPr>
          <w:rFonts w:eastAsia="Times New Roman"/>
          <w:szCs w:val="24"/>
        </w:rPr>
        <w:t xml:space="preserve">» βοηθάει και ο φίλος σας, ο σουλτάνος </w:t>
      </w:r>
      <w:proofErr w:type="spellStart"/>
      <w:r>
        <w:rPr>
          <w:rFonts w:eastAsia="Times New Roman"/>
          <w:szCs w:val="24"/>
        </w:rPr>
        <w:t>Ερντογάν</w:t>
      </w:r>
      <w:proofErr w:type="spellEnd"/>
      <w:r>
        <w:rPr>
          <w:rFonts w:eastAsia="Times New Roman"/>
          <w:szCs w:val="24"/>
        </w:rPr>
        <w:t>,</w:t>
      </w:r>
      <w:r>
        <w:rPr>
          <w:rFonts w:eastAsia="Times New Roman"/>
          <w:szCs w:val="24"/>
        </w:rPr>
        <w:t xml:space="preserve"> που στέλνει το εμπόρευμα, που μας τον φέρατε πριν λίγες μέρες και εδώ. Και εντάξει, δικός σας φίλος είναι, μέρος της δουλειάς σας είναι. Τι δουλειά είχατε, όμως, να υποχρεώσετε τους Ευζώνους να του βαράνε προσοχή και να του κάνουν παρουσιάστε και -το χειρ</w:t>
      </w:r>
      <w:r>
        <w:rPr>
          <w:rFonts w:eastAsia="Times New Roman"/>
          <w:szCs w:val="24"/>
        </w:rPr>
        <w:t>ότερο από όλα- να τον πηγαίνετε και να μαγαρίζει τον ιερό χώρο του αγνώστου στρατιώτη;</w:t>
      </w:r>
    </w:p>
    <w:p w14:paraId="420DBECD" w14:textId="77777777" w:rsidR="003663B4" w:rsidRDefault="00087BC7">
      <w:pPr>
        <w:spacing w:line="600" w:lineRule="auto"/>
        <w:ind w:firstLine="720"/>
        <w:jc w:val="both"/>
        <w:rPr>
          <w:rFonts w:eastAsia="Times New Roman"/>
          <w:szCs w:val="24"/>
        </w:rPr>
      </w:pPr>
      <w:r>
        <w:rPr>
          <w:rFonts w:eastAsia="Times New Roman"/>
          <w:szCs w:val="24"/>
        </w:rPr>
        <w:t>Λοιπόν, αυτή η Ελλάδα, δηλαδή η Ελλάδα των τοκογλύφων, των μνημονίων και των ισλαμιστών, πρέπει να καταστραφεί, γιατί δεν είναι η Ελλάδα για την οποία οι πρόγονοί μας έχ</w:t>
      </w:r>
      <w:r>
        <w:rPr>
          <w:rFonts w:eastAsia="Times New Roman"/>
          <w:szCs w:val="24"/>
        </w:rPr>
        <w:t xml:space="preserve">υσαν τόσο αίμα. </w:t>
      </w:r>
    </w:p>
    <w:p w14:paraId="420DBECE" w14:textId="77777777" w:rsidR="003663B4" w:rsidRDefault="00087BC7">
      <w:pPr>
        <w:spacing w:line="600" w:lineRule="auto"/>
        <w:ind w:firstLine="720"/>
        <w:jc w:val="both"/>
        <w:rPr>
          <w:rFonts w:eastAsia="Times New Roman"/>
          <w:szCs w:val="24"/>
        </w:rPr>
      </w:pPr>
      <w:r>
        <w:rPr>
          <w:rFonts w:eastAsia="Times New Roman"/>
          <w:szCs w:val="24"/>
        </w:rPr>
        <w:t>Ως Χρυσή Αυγή θα κάνουμε ό,τι περνάει από το χέρι μας, προκειμένου να μην επιτρέψουμε αυτή η Ελλάδα να γίνει η χώρα των παιδιών μας.</w:t>
      </w:r>
    </w:p>
    <w:p w14:paraId="420DBECF" w14:textId="77777777" w:rsidR="003663B4" w:rsidRDefault="00087BC7">
      <w:pPr>
        <w:spacing w:line="600" w:lineRule="auto"/>
        <w:ind w:firstLine="720"/>
        <w:jc w:val="both"/>
        <w:rPr>
          <w:rFonts w:eastAsia="Times New Roman"/>
          <w:szCs w:val="24"/>
        </w:rPr>
      </w:pPr>
      <w:r>
        <w:rPr>
          <w:rFonts w:eastAsia="Times New Roman"/>
          <w:szCs w:val="24"/>
        </w:rPr>
        <w:t>Ευχαριστώ.</w:t>
      </w:r>
    </w:p>
    <w:p w14:paraId="420DBED0"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420DBED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ο κ</w:t>
      </w:r>
      <w:r>
        <w:rPr>
          <w:rFonts w:eastAsia="Times New Roman" w:cs="Times New Roman"/>
          <w:szCs w:val="24"/>
        </w:rPr>
        <w:t xml:space="preserve">. Χρήστος </w:t>
      </w:r>
      <w:proofErr w:type="spellStart"/>
      <w:r>
        <w:rPr>
          <w:rFonts w:eastAsia="Times New Roman" w:cs="Times New Roman"/>
          <w:szCs w:val="24"/>
        </w:rPr>
        <w:t>Σταϊκούρας</w:t>
      </w:r>
      <w:proofErr w:type="spellEnd"/>
      <w:r>
        <w:rPr>
          <w:rFonts w:eastAsia="Times New Roman" w:cs="Times New Roman"/>
          <w:szCs w:val="24"/>
        </w:rPr>
        <w:t xml:space="preserve"> για δύο λεπτά. </w:t>
      </w:r>
    </w:p>
    <w:p w14:paraId="420DBED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Κύριε Πρόεδρε, κατ’ αρχάς κακώς δεν μου δώσατε τον λόγο προηγουμένως, που τον ζήτησα ως Κοινοβουλευτικός Εκπρόσωπος της Νέας Δημοκρατίας. Και ενημέρωσα τον κύριο Υπουργό ότι στην ομιλία μου θα κάνω α</w:t>
      </w:r>
      <w:r>
        <w:rPr>
          <w:rFonts w:eastAsia="Times New Roman" w:cs="Times New Roman"/>
          <w:szCs w:val="24"/>
        </w:rPr>
        <w:t xml:space="preserve">ναφορά στην τοποθέτησή του, την οποία αναγκάζομαι να κάνω τώρα, ενώ έχει αποχωρήσει. </w:t>
      </w:r>
    </w:p>
    <w:p w14:paraId="420DBED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 της ουσίας, δεν θα αξιολογήσω το περιεχόμενο της ομιλίας του κυρίου Υπουργού, γιατί είπε δύο κορυφαίες εκφράσεις</w:t>
      </w:r>
      <w:r>
        <w:rPr>
          <w:rFonts w:eastAsia="Times New Roman" w:cs="Times New Roman"/>
          <w:szCs w:val="24"/>
        </w:rPr>
        <w:t>,</w:t>
      </w:r>
      <w:r>
        <w:rPr>
          <w:rFonts w:eastAsia="Times New Roman" w:cs="Times New Roman"/>
          <w:szCs w:val="24"/>
        </w:rPr>
        <w:t xml:space="preserve"> που αναδεικνύουν και καταδεικνύουν και συμπυκνώνουν </w:t>
      </w:r>
      <w:r>
        <w:rPr>
          <w:rFonts w:eastAsia="Times New Roman" w:cs="Times New Roman"/>
          <w:szCs w:val="24"/>
        </w:rPr>
        <w:t>το περιεχόμενο αυτής. Είπε ότι η Κυβέρνηση κάνει ό,τι υπόσχεται στους πολίτες και ότι η Νέα Δημοκρατία θα έβγαζε τη χώρα από το ευρώ. Και μόνο αυτές οι δύο εκφράσεις δείχνουν την αξιοπιστία του περιεχομένου της ομιλίας του κυρίου Υπουργού. Δεν χρειάζεται σ</w:t>
      </w:r>
      <w:r>
        <w:rPr>
          <w:rFonts w:eastAsia="Times New Roman" w:cs="Times New Roman"/>
          <w:szCs w:val="24"/>
        </w:rPr>
        <w:t xml:space="preserve">χολιασμός. Η επιστήμη σηκώνει τα χέρια ψηλά. </w:t>
      </w:r>
    </w:p>
    <w:p w14:paraId="420DBED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μείνω σε δύο σημεία. Αναφέρθηκε στο τέλος του 2014. Εγώ δεν θα μιλήσω αερολογώντας, αλλά με στοιχεία τα οποία θα καταθέσω στη Βουλή. </w:t>
      </w:r>
    </w:p>
    <w:p w14:paraId="420DBED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Καταθέτω την έκθεση του </w:t>
      </w:r>
      <w:r>
        <w:rPr>
          <w:rFonts w:eastAsia="Times New Roman" w:cs="Times New Roman"/>
          <w:szCs w:val="24"/>
          <w:lang w:val="en-US"/>
        </w:rPr>
        <w:t>ESM</w:t>
      </w:r>
      <w:r>
        <w:rPr>
          <w:rFonts w:eastAsia="Times New Roman" w:cs="Times New Roman"/>
          <w:szCs w:val="24"/>
        </w:rPr>
        <w:t xml:space="preserve"> για το 2014, για το πώς είχε σταθεροποι</w:t>
      </w:r>
      <w:r>
        <w:rPr>
          <w:rFonts w:eastAsia="Times New Roman" w:cs="Times New Roman"/>
          <w:szCs w:val="24"/>
        </w:rPr>
        <w:t xml:space="preserve">ηθεί η κατάσταση της οικονομίας. Καταθέτω την έκθεση της Ευρωπαϊκής Επιτροπής του 2014 και καταθέτω και τη συνέντευξη του Αντιπροέδρου της Κομισιόν, του κ. </w:t>
      </w:r>
      <w:proofErr w:type="spellStart"/>
      <w:r>
        <w:rPr>
          <w:rFonts w:eastAsia="Times New Roman" w:cs="Times New Roman"/>
          <w:szCs w:val="24"/>
        </w:rPr>
        <w:t>Κατάινεν</w:t>
      </w:r>
      <w:proofErr w:type="spellEnd"/>
      <w:r>
        <w:rPr>
          <w:rFonts w:eastAsia="Times New Roman" w:cs="Times New Roman"/>
          <w:szCs w:val="24"/>
        </w:rPr>
        <w:t>, ο οποίος τον Μάρτιο του 2015 είπε το εξής: «Η Ελλάδα θα έβγαινε από το Πρόγραμμα. Τώρα, δυ</w:t>
      </w:r>
      <w:r>
        <w:rPr>
          <w:rFonts w:eastAsia="Times New Roman" w:cs="Times New Roman"/>
          <w:szCs w:val="24"/>
        </w:rPr>
        <w:t xml:space="preserve">στυχώς, τα πράγματα άλλαξαν. Είναι πάρα πολύ λυπηρό γιατί ο κόσμος υπέφερε, υπέστη τεράστιες θυσίες και τα πράγματα πήγαιναν καλύτερα». Αυτά για το 2014. </w:t>
      </w:r>
    </w:p>
    <w:p w14:paraId="420DBED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τα προαναφερθέντα έγγραφ</w:t>
      </w:r>
      <w:r>
        <w:rPr>
          <w:rFonts w:eastAsia="Times New Roman" w:cs="Times New Roman"/>
          <w:szCs w:val="24"/>
        </w:rPr>
        <w:t xml:space="preserve">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0DBED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Αναφέρθηκε ο κύριος Υπουργός στα μέτρα</w:t>
      </w:r>
      <w:r>
        <w:rPr>
          <w:rFonts w:eastAsia="Times New Roman" w:cs="Times New Roman"/>
          <w:szCs w:val="24"/>
        </w:rPr>
        <w:t>,</w:t>
      </w:r>
      <w:r>
        <w:rPr>
          <w:rFonts w:eastAsia="Times New Roman" w:cs="Times New Roman"/>
          <w:szCs w:val="24"/>
        </w:rPr>
        <w:t xml:space="preserve"> που πήρε η προηγούμενη κυβέρνηση -το δεύτερο μνημόνιο- παρουσιάζοντας μια εξαιρετική κατάσταση για το τ</w:t>
      </w:r>
      <w:r>
        <w:rPr>
          <w:rFonts w:eastAsia="Times New Roman" w:cs="Times New Roman"/>
          <w:szCs w:val="24"/>
        </w:rPr>
        <w:t xml:space="preserve">ρίτο μνημόνιο. </w:t>
      </w:r>
    </w:p>
    <w:p w14:paraId="420DBED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Καταθέτω, συνεπώς, στα Πρακτικά τον προϋπολογισμό της Κυβέρνησης του 2016 και την κατανομή των μέτρων ανά μνημόνιο. Θα διαπιστώσετε, αγαπητοί συνάδελφοι -με μεγάλη λύπη για εσάς- ότι ο τρίτος λογαριασμός, το τρίτο μνημόνιο, ήταν επαχθέστερο</w:t>
      </w:r>
      <w:r>
        <w:rPr>
          <w:rFonts w:eastAsia="Times New Roman" w:cs="Times New Roman"/>
          <w:szCs w:val="24"/>
        </w:rPr>
        <w:t xml:space="preserve"> και βαρύτερο από το δεύτερο μνημόνιο. Καταθέτω και αυτό στα Πρακτικά.</w:t>
      </w:r>
    </w:p>
    <w:p w14:paraId="420DBED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w:t>
      </w:r>
      <w:r>
        <w:rPr>
          <w:rFonts w:eastAsia="Times New Roman" w:cs="Times New Roman"/>
          <w:szCs w:val="24"/>
        </w:rPr>
        <w:t>και Πρακτικών της Βουλής)</w:t>
      </w:r>
    </w:p>
    <w:p w14:paraId="420DBED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τέλος, επειδή αναφέρθηκε ο κύριος Υπουργός στη σημερινή κατάσταση της οικονομίας, θα καταθέσω μια σειρά από πίνακες και αν θέλετε, διαψεύστε τους. </w:t>
      </w:r>
    </w:p>
    <w:p w14:paraId="420DBED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τρίτο τρίμηνο του 2017 η οικονομία δεν έχει φτάσει ακόμα στο τρίτο τρίμηνο </w:t>
      </w:r>
      <w:r>
        <w:rPr>
          <w:rFonts w:eastAsia="Times New Roman" w:cs="Times New Roman"/>
          <w:szCs w:val="24"/>
        </w:rPr>
        <w:t>του 2014. Με βάση το Υπουργείο Οικονομικών χάθηκαν 32 δισεκατομμύρια ευρώ πλούτου αυτήν την τριετία. Με βάση την έκθεση του Διεθνούς Νομισματικού Ταμείου η βιωσιμότητα του χρέους επιβαρύνθηκε σημαντικά της τελευταία τριετία. Με βάση τα στοιχεία της Ευρωπαϊ</w:t>
      </w:r>
      <w:r>
        <w:rPr>
          <w:rFonts w:eastAsia="Times New Roman" w:cs="Times New Roman"/>
          <w:szCs w:val="24"/>
        </w:rPr>
        <w:t xml:space="preserve">κής Επιτροπής, το οικονομικό κλίμα δεν έχει φτάσει ακόμα εκεί που ήταν στο τέλος του </w:t>
      </w:r>
      <w:r>
        <w:rPr>
          <w:rFonts w:eastAsia="Times New Roman" w:cs="Times New Roman"/>
          <w:szCs w:val="24"/>
        </w:rPr>
        <w:lastRenderedPageBreak/>
        <w:t xml:space="preserve">2014. Με βάση την </w:t>
      </w:r>
      <w:r>
        <w:rPr>
          <w:rFonts w:eastAsia="Times New Roman" w:cs="Times New Roman"/>
          <w:szCs w:val="24"/>
        </w:rPr>
        <w:t>έ</w:t>
      </w:r>
      <w:r>
        <w:rPr>
          <w:rFonts w:eastAsia="Times New Roman" w:cs="Times New Roman"/>
          <w:szCs w:val="24"/>
        </w:rPr>
        <w:t>κθεση του ΟΟΣΑ ο βαθμός υλοποίησης διαρθρωτικών αλλαγών στην Ελλάδα έπεσε κατά τριάντα ποσοστιαίες μονάδες την τελευταία διετία σε σχέση με τη διετία 20</w:t>
      </w:r>
      <w:r>
        <w:rPr>
          <w:rFonts w:eastAsia="Times New Roman" w:cs="Times New Roman"/>
          <w:szCs w:val="24"/>
        </w:rPr>
        <w:t xml:space="preserve">13-2014. </w:t>
      </w:r>
    </w:p>
    <w:p w14:paraId="420DBED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 βάση τον δείκτη ανταγωνιστικότητας του ΟΟΣΑ η οικονομία υποχωρεί. Η ανταγωνιστικότητα της ελληνικής οικονομίας συνεχίζει να υποχωρεί. Με βάση τον δείκτη οικονομικού κλίματος, η κατάσταση στην οικονομία είναι χειρότερη απ’ ό,τι το 2014. Με βάση</w:t>
      </w:r>
      <w:r>
        <w:rPr>
          <w:rFonts w:eastAsia="Times New Roman" w:cs="Times New Roman"/>
          <w:szCs w:val="24"/>
        </w:rPr>
        <w:t xml:space="preserve"> τις ληξιπρόθεσμες οφειλές των ιδιωτών, αυτές έχουν ξεπεράσει τα 100 δισεκατομμύρια ευρώ. Με βάση τις ληξιπρόθεσμες οφειλές τους </w:t>
      </w:r>
      <w:r>
        <w:rPr>
          <w:rFonts w:eastAsia="Times New Roman" w:cs="Times New Roman"/>
          <w:szCs w:val="24"/>
        </w:rPr>
        <w:t>δ</w:t>
      </w:r>
      <w:r>
        <w:rPr>
          <w:rFonts w:eastAsia="Times New Roman" w:cs="Times New Roman"/>
          <w:szCs w:val="24"/>
        </w:rPr>
        <w:t xml:space="preserve">ημοσίου προς τον ιδιωτικό τομέα, αυτές παραμένουν ακόμα και σήμερα 14% παραπάνω από το τέλος του 2014. Οι δε καταθέσεις, που αποχώρησαν μαζικά το 2015, δεν έχουν επιστρέψει στο τραπεζικό σύστημα. </w:t>
      </w:r>
    </w:p>
    <w:p w14:paraId="420DBED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w:t>
      </w:r>
      <w:r>
        <w:rPr>
          <w:rFonts w:eastAsia="Times New Roman" w:cs="Times New Roman"/>
          <w:szCs w:val="24"/>
        </w:rPr>
        <w:t xml:space="preserve">ι για τα Πρακτικά τους προαναφερθέντες πίνακες, οι οποίοι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0DBED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 Όπως έχουμε ξαναπεί, παραλάβατε την οικονομία στον πρώτο όροφο, τη ρίξατε στο υπόγειο και πανηγυ</w:t>
      </w:r>
      <w:r>
        <w:rPr>
          <w:rFonts w:eastAsia="Times New Roman" w:cs="Times New Roman"/>
          <w:szCs w:val="24"/>
        </w:rPr>
        <w:t xml:space="preserve">ρίζετε που προσπαθείτε να τη φέρετε στο ισόγειο. </w:t>
      </w:r>
    </w:p>
    <w:p w14:paraId="420DBEDF"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BEE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w:t>
      </w:r>
    </w:p>
    <w:p w14:paraId="420DBEE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κύριε Πρόεδρε. </w:t>
      </w:r>
    </w:p>
    <w:p w14:paraId="420DBEE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xml:space="preserve">, </w:t>
      </w:r>
      <w:r>
        <w:rPr>
          <w:rFonts w:eastAsia="Times New Roman" w:cs="Times New Roman"/>
          <w:szCs w:val="24"/>
        </w:rPr>
        <w:t>δεν ξέρω πότε λέγατε αλήθεια. Το 2011, το 2012, το 2013, το 2014 ή σήμερα; Και επειδή μιλάμε για αλήθειες, κρίμα που έφυγε ο κ. Γεωργιάδης, γιατί θα μπω κι εγώ στον πειρασμό να αναφερθώ στο όνομά του. Θα ήθελα να μου εξηγήσει αυτό που είπε προηγουμένως, ότ</w:t>
      </w:r>
      <w:r>
        <w:rPr>
          <w:rFonts w:eastAsia="Times New Roman" w:cs="Times New Roman"/>
          <w:szCs w:val="24"/>
        </w:rPr>
        <w:t>ι πρέπει επιτέλους να συνεννοηθούμε με όρους αλήθειας. Πραγματικά εδώ η επιστήμη σηκώνει τα χέρια ψηλά</w:t>
      </w:r>
      <w:r w:rsidRPr="001441A2">
        <w:rPr>
          <w:rFonts w:eastAsia="Times New Roman" w:cs="Times New Roman"/>
          <w:szCs w:val="24"/>
        </w:rPr>
        <w:t>!</w:t>
      </w:r>
      <w:r>
        <w:rPr>
          <w:rFonts w:eastAsia="Times New Roman" w:cs="Times New Roman"/>
          <w:szCs w:val="24"/>
        </w:rPr>
        <w:t xml:space="preserve"> </w:t>
      </w:r>
    </w:p>
    <w:p w14:paraId="420DBEE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πρώτα θεμέλια για τη δημοσιονομική σταθερότητα  μπήκαν με τον προϋπολογισμό του 2016, με τον οποίο έγινε η αρχή ώστε ν</w:t>
      </w:r>
      <w:r>
        <w:rPr>
          <w:rFonts w:eastAsia="Times New Roman" w:cs="Times New Roman"/>
          <w:szCs w:val="24"/>
        </w:rPr>
        <w:t>α σπάσει ο φαύλος κύ</w:t>
      </w:r>
      <w:r>
        <w:rPr>
          <w:rFonts w:eastAsia="Times New Roman" w:cs="Times New Roman"/>
          <w:szCs w:val="24"/>
        </w:rPr>
        <w:lastRenderedPageBreak/>
        <w:t xml:space="preserve">κλος της ύφεσης. Ο προϋπολογισμός του 2017 ήρθε να παγιώσει τη δημοσιονομική ισορροπία και σταθερότητα, για να αποκαταστήσει την εμπιστοσύνη στις εγχώριες και διεθνείς αγορές. </w:t>
      </w:r>
    </w:p>
    <w:p w14:paraId="420DBEE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Να θυμίσω ότι το πρωτογενές πλεόνασμα διαμορφώθηκε στο 0,5%</w:t>
      </w:r>
      <w:r>
        <w:rPr>
          <w:rFonts w:eastAsia="Times New Roman" w:cs="Times New Roman"/>
          <w:szCs w:val="24"/>
        </w:rPr>
        <w:t xml:space="preserve"> το 2015, στο 4,2% το 2016, ποσοστό πάνω από οκτώ φορές μεγαλύτερο του στόχου που είχε τεθεί το 2016 για πρωτογενές πλεόνασμα 0,5% του ΑΕΠ. </w:t>
      </w:r>
    </w:p>
    <w:p w14:paraId="420DBEE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Την ίδια χρονιά το συνολικό δημοσιονομικό αποτέλεσμα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διαμορφώθηκε σε πλεονασματικό στο 0,7%.</w:t>
      </w:r>
      <w:r>
        <w:rPr>
          <w:rFonts w:eastAsia="Times New Roman" w:cs="Times New Roman"/>
          <w:szCs w:val="24"/>
        </w:rPr>
        <w:t xml:space="preserve"> Άρα, αυτή η δημοσιονομική πρόοδος οδήγησε σε έξοδο της χώρας από τη διαδικασία υπερβολικού ελλείμματος, στην οποία υπαγόταν από τον εκτροχιασμό του δημοσιονομικού ελλείμματος –αυτή είναι η αλήθεια, κύριε </w:t>
      </w:r>
      <w:proofErr w:type="spellStart"/>
      <w:r>
        <w:rPr>
          <w:rFonts w:eastAsia="Times New Roman" w:cs="Times New Roman"/>
          <w:szCs w:val="24"/>
        </w:rPr>
        <w:t>Σταϊκούρα</w:t>
      </w:r>
      <w:proofErr w:type="spellEnd"/>
      <w:r>
        <w:rPr>
          <w:rFonts w:eastAsia="Times New Roman" w:cs="Times New Roman"/>
          <w:szCs w:val="24"/>
        </w:rPr>
        <w:t xml:space="preserve">- στο 15,1% του  ΑΕΠ το 2009. </w:t>
      </w:r>
    </w:p>
    <w:p w14:paraId="420DBEE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της Αντιπολίτευσης, τα ελλείμματα της ελληνικής οικονομίας δημιουργήθηκαν επί θητείας σας. Προκάλεσαν σημαντικές κοινωνικές και οικονομικές αναταραχές, οι οποίες ήταν ιδιαίτερα δυσμενείς για την αγορά εργασίας, με το ποσοστό της απασχόλησ</w:t>
      </w:r>
      <w:r>
        <w:rPr>
          <w:rFonts w:eastAsia="Times New Roman" w:cs="Times New Roman"/>
          <w:szCs w:val="24"/>
        </w:rPr>
        <w:t xml:space="preserve">ης να μειώνεται κατά 4,6% </w:t>
      </w:r>
      <w:r>
        <w:rPr>
          <w:rFonts w:eastAsia="Times New Roman" w:cs="Times New Roman"/>
          <w:szCs w:val="24"/>
        </w:rPr>
        <w:lastRenderedPageBreak/>
        <w:t xml:space="preserve">σε ετήσιους μέσους όρους μεταξύ 2010 και 2013 και του ποσοστού ανεργίας φυσικά τότε να επιδεινώνεται κατά 15,8%. </w:t>
      </w:r>
    </w:p>
    <w:p w14:paraId="420DBEE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Προβήκατε για μία ακόμα φορά το τελευταίο διάστημα σε δυσοίωνες και καταστροφικές προβλέψεις και ευτυχώς πέσατε έξω.</w:t>
      </w:r>
      <w:r>
        <w:rPr>
          <w:rFonts w:eastAsia="Times New Roman" w:cs="Times New Roman"/>
          <w:szCs w:val="24"/>
        </w:rPr>
        <w:t xml:space="preserve"> Ίσως ήταν και το τελευταίο σχέδιο της προπαγανδιστικής πολιτικής που κάνατε. Το 2015, δύο μήνες μετά τις εκλογές, ζητούσατε εκλογές και είπατε ότι ο ΣΥΡΙΖΑ σε δύο μήνες κατέστρεψε τη χώρα. Το ίδιο λέτε και το 2017. </w:t>
      </w:r>
    </w:p>
    <w:p w14:paraId="420DBEE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Σήμερα πλέον μπορούμε να πούμε ότι μετά</w:t>
      </w:r>
      <w:r>
        <w:rPr>
          <w:rFonts w:eastAsia="Times New Roman" w:cs="Times New Roman"/>
          <w:szCs w:val="24"/>
        </w:rPr>
        <w:t xml:space="preserve"> από </w:t>
      </w:r>
      <w:proofErr w:type="spellStart"/>
      <w:r>
        <w:rPr>
          <w:rFonts w:eastAsia="Times New Roman" w:cs="Times New Roman"/>
          <w:szCs w:val="24"/>
        </w:rPr>
        <w:t>μiα</w:t>
      </w:r>
      <w:proofErr w:type="spellEnd"/>
      <w:r>
        <w:rPr>
          <w:rFonts w:eastAsia="Times New Roman" w:cs="Times New Roman"/>
          <w:szCs w:val="24"/>
        </w:rPr>
        <w:t xml:space="preserve"> μακρά περίοδο οικονομικών και κοινωνικών προκλήσεων η ελληνική οικονομία εισέρχεται σε τροχιά σταθερότητας και θετικούς ρυθμούς ανάπτυξης. </w:t>
      </w:r>
    </w:p>
    <w:p w14:paraId="420DBEE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πολιτικές διαφορές μας, κυρίες και κύριοι συνάδελφοι της Αντιπολίτευσης, είναι πολλές. Ο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 xml:space="preserve">του 2018 έχει ως αφετηρία τον προϋπολογισμό του 2017, ο οποίος βρήκε, παρά τις πολύ δύσκολες συνθήκες, τον δημοσιονομικό χώρο να επιστρέψει στον κόσμο 720 εκατομμύρια ως κοινωνικό μέρισμα, 315 εκατομμύρια περίπου, που αφορούν τις παράνομες </w:t>
      </w:r>
      <w:proofErr w:type="spellStart"/>
      <w:r>
        <w:rPr>
          <w:rFonts w:eastAsia="Times New Roman" w:cs="Times New Roman"/>
          <w:szCs w:val="24"/>
        </w:rPr>
        <w:t>παρα</w:t>
      </w:r>
      <w:r>
        <w:rPr>
          <w:rFonts w:eastAsia="Times New Roman" w:cs="Times New Roman"/>
          <w:szCs w:val="24"/>
        </w:rPr>
        <w:lastRenderedPageBreak/>
        <w:t>κρατηθείσες</w:t>
      </w:r>
      <w:proofErr w:type="spellEnd"/>
      <w:r>
        <w:rPr>
          <w:rFonts w:eastAsia="Times New Roman" w:cs="Times New Roman"/>
          <w:szCs w:val="24"/>
        </w:rPr>
        <w:t xml:space="preserve"> </w:t>
      </w:r>
      <w:r>
        <w:rPr>
          <w:rFonts w:eastAsia="Times New Roman" w:cs="Times New Roman"/>
          <w:szCs w:val="24"/>
        </w:rPr>
        <w:t xml:space="preserve">εισφορές υγείας των συνταξιούχων, και άλλα 360 εκατομμύρια για την κάλυψη του κόστους υπηρεσιών κοινής ωφέλειας. </w:t>
      </w:r>
    </w:p>
    <w:p w14:paraId="420DBEE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Κυβέρνησή μας έχει κοινωνικό πρόσωπο, με σκοπό την ελάφρυνση και τη βοήθεια σε ευάλωτα στρώματα. Η αναγκαία δημοσιονομική προσαρμογή των ετώ</w:t>
      </w:r>
      <w:r>
        <w:rPr>
          <w:rFonts w:eastAsia="Times New Roman" w:cs="Times New Roman"/>
          <w:szCs w:val="24"/>
        </w:rPr>
        <w:t>ν 2015-2018 συνοδεύτηκε από τη σταδιακή ενίσχυση της προστασίας των οικονομικά ευάλωτων στρωμάτων με την πλήρη ανάπτυξη εργαλείων, όπως το ΚΕΕΑ, αλλά και παρεμβάσεων κοινωνικής πολιτικής στον κρίσιμο τομέα αντιμετώπισης της παιδικής φτώχειας. Σε αντίθεση μ</w:t>
      </w:r>
      <w:r>
        <w:rPr>
          <w:rFonts w:eastAsia="Times New Roman" w:cs="Times New Roman"/>
          <w:szCs w:val="24"/>
        </w:rPr>
        <w:t xml:space="preserve">ε όσα γράφονται και λέγονται για περικοπές </w:t>
      </w:r>
      <w:proofErr w:type="spellStart"/>
      <w:r>
        <w:rPr>
          <w:rFonts w:eastAsia="Times New Roman" w:cs="Times New Roman"/>
          <w:szCs w:val="24"/>
        </w:rPr>
        <w:t>προνοιακών</w:t>
      </w:r>
      <w:proofErr w:type="spellEnd"/>
      <w:r>
        <w:rPr>
          <w:rFonts w:eastAsia="Times New Roman" w:cs="Times New Roman"/>
          <w:szCs w:val="24"/>
        </w:rPr>
        <w:t xml:space="preserve"> παροχών, ο προϋπολογισμός του 2018 προβλέπει ενίσχυση και όχι περικοπές. </w:t>
      </w:r>
    </w:p>
    <w:p w14:paraId="420DBEE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τόσο αυτός ο </w:t>
      </w:r>
      <w:r>
        <w:rPr>
          <w:rFonts w:eastAsia="Times New Roman" w:cs="Times New Roman"/>
          <w:szCs w:val="24"/>
        </w:rPr>
        <w:t>π</w:t>
      </w:r>
      <w:r>
        <w:rPr>
          <w:rFonts w:eastAsia="Times New Roman" w:cs="Times New Roman"/>
          <w:szCs w:val="24"/>
        </w:rPr>
        <w:t>ροϋπολογισμός που φέρνουμε για ψήφιση όσο και οι λοιπές παρεμβάσεις μας τα τρία τελε</w:t>
      </w:r>
      <w:r>
        <w:rPr>
          <w:rFonts w:eastAsia="Times New Roman" w:cs="Times New Roman"/>
          <w:szCs w:val="24"/>
        </w:rPr>
        <w:t xml:space="preserve">υταία χρόνια της διακυβέρνησή μας αποτελούν απόδειξη ότι προσπαθούμε να ανατρέψουμε τις πολιτικές που είχατε εφαρμόσει σε όλα τα επίπεδα και οι οποίες εξαθλίωσαν πραγματικά τον ελληνικό λαό. </w:t>
      </w:r>
    </w:p>
    <w:p w14:paraId="420DBEE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ειλικρινά δεν ξέρω αν πιστεύετε αυ</w:t>
      </w:r>
      <w:r>
        <w:rPr>
          <w:rFonts w:eastAsia="Times New Roman" w:cs="Times New Roman"/>
          <w:szCs w:val="24"/>
        </w:rPr>
        <w:t xml:space="preserve">τά που λέτε από αυτό το Βήμα αυτές τις ημέρες, γιατί αν δεν είναι στο σχέδιο, όπως είπα προηγουμένως, της προπαγανδιστικής πολιτικής που αναλώνεστε το τελευταίο διάστημα, πραγματικά χρήζετε ειδικής μεταχείρισης. </w:t>
      </w:r>
    </w:p>
    <w:p w14:paraId="420DBE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Μιλήσατε για την κοινωνική προστασία, για δ</w:t>
      </w:r>
      <w:r>
        <w:rPr>
          <w:rFonts w:eastAsia="Times New Roman" w:cs="Times New Roman"/>
          <w:szCs w:val="24"/>
        </w:rPr>
        <w:t xml:space="preserve">ανεικά, για ελλείμματα, για έλλειμα στα ασφαλιστικά ταμεία, για ανεργία, για «μαύρη» εργασία, για εναλλακτικές μορφές απασχόλησης, για μειώσεις μισθών και συντάξεων, για φτώχεια και ανέχεια. </w:t>
      </w:r>
    </w:p>
    <w:p w14:paraId="420DBEE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Εγώ δεν θα σας απαντήσω σε αυτά. Σας έχουν ήδη απαντήσει σημεριν</w:t>
      </w:r>
      <w:r>
        <w:rPr>
          <w:rFonts w:eastAsia="Times New Roman" w:cs="Times New Roman"/>
          <w:szCs w:val="24"/>
        </w:rPr>
        <w:t xml:space="preserve">ά δικά σας στελέχη, που χθες ήταν κάπου αλλού. Είναι πρωτοκλασάτα στελέχη, όπως η κ. Μπακογιάννη και ο κ. </w:t>
      </w:r>
      <w:proofErr w:type="spellStart"/>
      <w:r>
        <w:rPr>
          <w:rFonts w:eastAsia="Times New Roman" w:cs="Times New Roman"/>
          <w:szCs w:val="24"/>
        </w:rPr>
        <w:t>Αυγενάκης</w:t>
      </w:r>
      <w:proofErr w:type="spellEnd"/>
      <w:r>
        <w:rPr>
          <w:rFonts w:eastAsia="Times New Roman" w:cs="Times New Roman"/>
          <w:szCs w:val="24"/>
        </w:rPr>
        <w:t>. Αυτά που σας είπαν τότε, που τα είπαν για εσάς, γιατί εσείς ήσασταν κυβέρνηση, όταν ήταν κάπου αλλού, αντικατοπτρίζουν την εικόνα, την πραγ</w:t>
      </w:r>
      <w:r>
        <w:rPr>
          <w:rFonts w:eastAsia="Times New Roman" w:cs="Times New Roman"/>
          <w:szCs w:val="24"/>
        </w:rPr>
        <w:t xml:space="preserve">ματικότητα, ποιος, ποιοι λεηλάτησαν αυτή τη χώρα, και εγκαλείτε εμάς σήμερα που προσπαθούμε να βάλουμε ένα «λιθαράκι» ανασύνταξης και επαναφοράς της αξιοπρέπειας ενός λαού που εσείς διαλύσατε, εσείς ρημάξατε. </w:t>
      </w:r>
    </w:p>
    <w:p w14:paraId="420DBEEF" w14:textId="77777777" w:rsidR="003663B4" w:rsidRDefault="00087BC7">
      <w:pPr>
        <w:spacing w:line="600" w:lineRule="auto"/>
        <w:ind w:firstLine="720"/>
        <w:jc w:val="both"/>
        <w:rPr>
          <w:rFonts w:eastAsia="Times New Roman"/>
          <w:szCs w:val="24"/>
        </w:rPr>
      </w:pPr>
      <w:r>
        <w:rPr>
          <w:rFonts w:eastAsia="Times New Roman"/>
          <w:szCs w:val="24"/>
        </w:rPr>
        <w:t>Τι σας έλεγαν, λοιπόν, τότε; «Από τη μια μεριά</w:t>
      </w:r>
      <w:r>
        <w:rPr>
          <w:rFonts w:eastAsia="Times New Roman"/>
          <w:szCs w:val="24"/>
        </w:rPr>
        <w:t xml:space="preserve"> έχουμε μια χρεοκοπημένη χώρα». Ακούστε, είναι λόγια της κ. Μπακογιάννη. </w:t>
      </w:r>
      <w:r>
        <w:rPr>
          <w:rFonts w:eastAsia="Times New Roman"/>
          <w:szCs w:val="24"/>
        </w:rPr>
        <w:lastRenderedPageBreak/>
        <w:t>Αξίζει τον κόπο να τ’ ακούσετε. «Μια κοινωνία θύμα μιας πρωτόγνωρης φορομπηχτικής πολιτικής που δεν έχει όρια. Χαράτσια που δεν έχουν τέλος. Μια χώρα που οι πολίτες μέρα με τη μέρα γί</w:t>
      </w:r>
      <w:r>
        <w:rPr>
          <w:rFonts w:eastAsia="Times New Roman"/>
          <w:szCs w:val="24"/>
        </w:rPr>
        <w:t xml:space="preserve">νονται φτωχότεροι. Οι πεινασμένοι αυξάνονται με γεωμετρική πρόοδο. Άνθρωποι που δεν έχουν να φάνε. Παιδιά που λιποθυμούν στα σχολεία». </w:t>
      </w:r>
    </w:p>
    <w:p w14:paraId="420DBEF0" w14:textId="77777777" w:rsidR="003663B4" w:rsidRDefault="00087BC7">
      <w:pPr>
        <w:spacing w:line="600" w:lineRule="auto"/>
        <w:ind w:firstLine="720"/>
        <w:jc w:val="both"/>
        <w:rPr>
          <w:rFonts w:eastAsia="Times New Roman"/>
          <w:szCs w:val="24"/>
        </w:rPr>
      </w:pPr>
      <w:r>
        <w:rPr>
          <w:rFonts w:eastAsia="Times New Roman"/>
          <w:szCs w:val="24"/>
        </w:rPr>
        <w:t>Ακούστε. «Ο πλέον δύσπιστος πείθεται παρατηρώντας τι συμβαίνει με τους κάδους απορριμμάτων και τα απομεινάρια των λαϊκών</w:t>
      </w:r>
      <w:r>
        <w:rPr>
          <w:rFonts w:eastAsia="Times New Roman"/>
          <w:szCs w:val="24"/>
        </w:rPr>
        <w:t xml:space="preserve"> αγορών, τα συσσίτια των ενοριών. Μια κοινωνία που δεν πιστεύει και δεν ελπίζει τίποτα. Μειώσατε για άλλη μια φορά μισθούς και συντάξεις και διαλύσατε κάθε οικογενειακό προϋπολογισμό. Τα κόμματα κρατικοποιήθηκαν και εξελίχθηκαν σε παράγοντες ενός κρατικοδί</w:t>
      </w:r>
      <w:r>
        <w:rPr>
          <w:rFonts w:eastAsia="Times New Roman"/>
          <w:szCs w:val="24"/>
        </w:rPr>
        <w:t xml:space="preserve">αιτου συστήματος».    </w:t>
      </w:r>
    </w:p>
    <w:p w14:paraId="420DBEF1" w14:textId="77777777" w:rsidR="003663B4" w:rsidRDefault="00087BC7">
      <w:pPr>
        <w:spacing w:line="600" w:lineRule="auto"/>
        <w:ind w:firstLine="720"/>
        <w:jc w:val="both"/>
        <w:rPr>
          <w:rFonts w:eastAsia="Times New Roman"/>
          <w:szCs w:val="24"/>
        </w:rPr>
      </w:pPr>
      <w:r>
        <w:rPr>
          <w:rFonts w:eastAsia="Times New Roman"/>
          <w:szCs w:val="24"/>
        </w:rPr>
        <w:t xml:space="preserve">Αυτά σας έλεγε, κυρίες και κύριοι της Αξιωματικής Αντιπολίτευσης, η κ. Μπακογιάννη και ο κ. </w:t>
      </w:r>
      <w:proofErr w:type="spellStart"/>
      <w:r>
        <w:rPr>
          <w:rFonts w:eastAsia="Times New Roman"/>
          <w:szCs w:val="24"/>
        </w:rPr>
        <w:t>Αυγενάκης</w:t>
      </w:r>
      <w:proofErr w:type="spellEnd"/>
      <w:r>
        <w:rPr>
          <w:rFonts w:eastAsia="Times New Roman"/>
          <w:szCs w:val="24"/>
        </w:rPr>
        <w:t>. Κι έρχεστε σήμερα εδώ να μας πείτε ότι εμείς καταστρέψαμε τη χώρα. Διαβάστε τα αυτά. Πάρτε τα Πρακτικά της Βουλής και διαβάστε τα,</w:t>
      </w:r>
      <w:r>
        <w:rPr>
          <w:rFonts w:eastAsia="Times New Roman"/>
          <w:szCs w:val="24"/>
        </w:rPr>
        <w:t xml:space="preserve"> μήπως αναλογιστείτε επιτέλους τις ευθύνες σας, μήπως αλλάξετε τακτική, για να σώσουμε αυτόν τον τόπο, αν μπορούμε, όλοι μαζί. Γιατί όλοι μαζί πρέπει να το κάνουμε.</w:t>
      </w:r>
    </w:p>
    <w:p w14:paraId="420DBEF2" w14:textId="77777777" w:rsidR="003663B4" w:rsidRDefault="00087BC7">
      <w:pPr>
        <w:spacing w:line="600" w:lineRule="auto"/>
        <w:ind w:firstLine="720"/>
        <w:jc w:val="both"/>
        <w:rPr>
          <w:rFonts w:eastAsia="Times New Roman"/>
          <w:szCs w:val="24"/>
        </w:rPr>
      </w:pPr>
      <w:r>
        <w:rPr>
          <w:rFonts w:eastAsia="Times New Roman"/>
          <w:szCs w:val="24"/>
        </w:rPr>
        <w:lastRenderedPageBreak/>
        <w:t>Αυτά τα αποκαΐδια κι αυτές τις στάχτες αφήσατε. Και δεν σας τα θυμίζω για να ζητήσετε συγγν</w:t>
      </w:r>
      <w:r>
        <w:rPr>
          <w:rFonts w:eastAsia="Times New Roman"/>
          <w:szCs w:val="24"/>
        </w:rPr>
        <w:t xml:space="preserve">ώμη, σας το έχω πει κι άλλη φορά, αλλά για να αναλογιστείτε, όπως σας είπα προηγουμένως, για μια φορά τις ευθύνες σας και να συμβάλετε στην προσπάθειά μας για την ανοικοδόμηση αυτού του του τόπου, που εσείς πραγματικά διαλύσατε. </w:t>
      </w:r>
    </w:p>
    <w:p w14:paraId="420DBEF3"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w:t>
      </w:r>
      <w:r>
        <w:rPr>
          <w:rFonts w:eastAsia="Times New Roman"/>
          <w:szCs w:val="24"/>
        </w:rPr>
        <w:t>έρυγα του ΣΥΡΙΖΑ)</w:t>
      </w:r>
    </w:p>
    <w:p w14:paraId="420DBEF4"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Κοντογεώργος</w:t>
      </w:r>
      <w:proofErr w:type="spellEnd"/>
      <w:r>
        <w:rPr>
          <w:rFonts w:eastAsia="Times New Roman"/>
          <w:szCs w:val="24"/>
        </w:rPr>
        <w:t xml:space="preserve"> από τη Νέα Δημοκρατία έχει τον λόγο. </w:t>
      </w:r>
    </w:p>
    <w:p w14:paraId="420DBEF5" w14:textId="77777777" w:rsidR="003663B4" w:rsidRDefault="00087BC7">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Κύριε Πρόεδρε, κυρίες και κύριοι Βουλευτές, πριν ξεκινήσω την ομιλία μου, θα ήθελα να σχολιάσω την ομιλία του Αναπληρωτή Υ</w:t>
      </w:r>
      <w:r>
        <w:rPr>
          <w:rFonts w:eastAsia="Times New Roman"/>
          <w:szCs w:val="24"/>
        </w:rPr>
        <w:t xml:space="preserve">πουργού Περιβάλλοντος, του κ. </w:t>
      </w:r>
      <w:proofErr w:type="spellStart"/>
      <w:r>
        <w:rPr>
          <w:rFonts w:eastAsia="Times New Roman"/>
          <w:szCs w:val="24"/>
        </w:rPr>
        <w:t>Φάμελλου</w:t>
      </w:r>
      <w:proofErr w:type="spellEnd"/>
      <w:r>
        <w:rPr>
          <w:rFonts w:eastAsia="Times New Roman"/>
          <w:szCs w:val="24"/>
        </w:rPr>
        <w:t>, ο οποίος βεβαίως λείπει από την Αίθουσα αυτή τη στιγμή, πιθανόν να έχει άλλη εργασία. Δεν μπορώ, όμως, να αντέξω να μην σχολιάσω τον τόνο της φωνής του, αλλά και πόσες φορές κούνησε το δάχτυλο σε όλους τους συναδέλφο</w:t>
      </w:r>
      <w:r>
        <w:rPr>
          <w:rFonts w:eastAsia="Times New Roman"/>
          <w:szCs w:val="24"/>
        </w:rPr>
        <w:t xml:space="preserve">υς στην Αίθουσα αυτή. Μου θύμισε περιφερειακό στρατοδικείο και επίτροπο στρατοδικείου. </w:t>
      </w:r>
    </w:p>
    <w:p w14:paraId="420DBEF6" w14:textId="77777777" w:rsidR="003663B4" w:rsidRDefault="00087BC7">
      <w:pPr>
        <w:spacing w:line="600" w:lineRule="auto"/>
        <w:ind w:firstLine="720"/>
        <w:jc w:val="both"/>
        <w:rPr>
          <w:rFonts w:eastAsia="Times New Roman"/>
          <w:szCs w:val="24"/>
        </w:rPr>
      </w:pPr>
      <w:r>
        <w:rPr>
          <w:rFonts w:eastAsia="Times New Roman"/>
          <w:szCs w:val="24"/>
        </w:rPr>
        <w:lastRenderedPageBreak/>
        <w:t>Του απαντούμε, λοιπόν, ότι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δεν φοβάται κανένας σε αυτή την Αίθουσα και, δεύτερον, το υπέρμετρό του θράσος υπερβαίνει το πολιτικό του ανάστημα. Ήρθε εδώ και στην ομιλία του -δωδεκάμισι λεπτά μέτρησα, κύριε Πρόεδρε- τα δώδεκα λεπτά αναλώθηκε στο να βρίζει τους συναδέλφους της Αντιπολ</w:t>
      </w:r>
      <w:r>
        <w:rPr>
          <w:rFonts w:eastAsia="Times New Roman"/>
          <w:szCs w:val="24"/>
        </w:rPr>
        <w:t xml:space="preserve">ίτευσης. Και αντί να έρθει να απολογηθεί για τις πολιτικές του Υπουργείου του όλο αυτό το χρονικό διάστημα, αφιέρωσε μόνο είκοσι οκτώ δευτερόλεπτα στην υπόθεση του περιβάλλοντος. Αυτό τα λέει όλα. </w:t>
      </w:r>
    </w:p>
    <w:p w14:paraId="420DBEF7"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Βουλευτές, ο υπό συζήτηση </w:t>
      </w:r>
      <w:r>
        <w:rPr>
          <w:rFonts w:eastAsia="Times New Roman"/>
          <w:szCs w:val="24"/>
        </w:rPr>
        <w:t>π</w:t>
      </w:r>
      <w:r>
        <w:rPr>
          <w:rFonts w:eastAsia="Times New Roman"/>
          <w:szCs w:val="24"/>
        </w:rPr>
        <w:t>ροϋπολογισμός</w:t>
      </w:r>
      <w:r>
        <w:rPr>
          <w:rFonts w:eastAsia="Times New Roman"/>
          <w:szCs w:val="24"/>
        </w:rPr>
        <w:t xml:space="preserve"> του 2018 δυστυχώς είναι άλλος ένα φορομπηχτικός και άδικος προϋπολογισμός, της πιο νεοφιλελεύθερης, στην πράξη, Κυβέρνησης των ΣΥΡΙΖΑΝΕΛ. </w:t>
      </w:r>
    </w:p>
    <w:p w14:paraId="420DBEF8" w14:textId="77777777" w:rsidR="003663B4" w:rsidRDefault="00087BC7">
      <w:pPr>
        <w:spacing w:line="600" w:lineRule="auto"/>
        <w:ind w:firstLine="720"/>
        <w:jc w:val="both"/>
        <w:rPr>
          <w:rFonts w:eastAsia="Times New Roman"/>
          <w:szCs w:val="24"/>
        </w:rPr>
      </w:pPr>
      <w:r>
        <w:rPr>
          <w:rFonts w:eastAsia="Times New Roman"/>
          <w:szCs w:val="24"/>
        </w:rPr>
        <w:t>Συγκεκριμένα, ο συνδυασμός λιτότητας και αδικίας μειώνει τις μικρές πιθανότητες της επιτυχίας ενός προγράμματος προσ</w:t>
      </w:r>
      <w:r>
        <w:rPr>
          <w:rFonts w:eastAsia="Times New Roman"/>
          <w:szCs w:val="24"/>
        </w:rPr>
        <w:t xml:space="preserve">αρμογής. «Το μείγμα υπερβολικής λιτότητας, υψηλών πλεονασμάτων πάνω του στόχου, επηρεάζουν την έτσι κι αλλιώς χαμηλή ανάπτυξη», σημειώνει στην έκθεσή του το Γραφείο Προϋπολογισμού της Βουλής. </w:t>
      </w:r>
    </w:p>
    <w:p w14:paraId="420DBEF9" w14:textId="77777777" w:rsidR="003663B4" w:rsidRDefault="00087BC7">
      <w:pPr>
        <w:spacing w:line="600" w:lineRule="auto"/>
        <w:ind w:firstLine="720"/>
        <w:jc w:val="both"/>
        <w:rPr>
          <w:rFonts w:eastAsia="Times New Roman"/>
          <w:szCs w:val="24"/>
        </w:rPr>
      </w:pPr>
      <w:r>
        <w:rPr>
          <w:rFonts w:eastAsia="Times New Roman"/>
          <w:szCs w:val="24"/>
        </w:rPr>
        <w:lastRenderedPageBreak/>
        <w:t>Σε κάθε περίπτωση, συγκρινόμενη με τον ρυθμό ανάπτυξη της ευρωπ</w:t>
      </w:r>
      <w:r>
        <w:rPr>
          <w:rFonts w:eastAsia="Times New Roman"/>
          <w:szCs w:val="24"/>
        </w:rPr>
        <w:t xml:space="preserve">αϊκής οικονομίας, η ανάκαμψη χαρακτηρίζεται αναιμική, καθώς η </w:t>
      </w:r>
      <w:proofErr w:type="spellStart"/>
      <w:r>
        <w:rPr>
          <w:rFonts w:eastAsia="Times New Roman"/>
          <w:szCs w:val="24"/>
        </w:rPr>
        <w:t>υπερφορολόγηση</w:t>
      </w:r>
      <w:proofErr w:type="spellEnd"/>
      <w:r>
        <w:rPr>
          <w:rFonts w:eastAsia="Times New Roman"/>
          <w:szCs w:val="24"/>
        </w:rPr>
        <w:t xml:space="preserve"> μηδενίζει τα εισοδήματα και συρρικνώνει την κατανάλωση. Το γεγονός ότι τα φορομπηχτικά μέτρα της Κυβέρνησης και οι περικοπές των κοινωνικών δαπανών και επιδομάτων έχουν θεσμοθετηθ</w:t>
      </w:r>
      <w:r>
        <w:rPr>
          <w:rFonts w:eastAsia="Times New Roman"/>
          <w:szCs w:val="24"/>
        </w:rPr>
        <w:t>εί σε προηγούμενο χρόνο, δεν μειώνει σε κα</w:t>
      </w:r>
      <w:r>
        <w:rPr>
          <w:rFonts w:eastAsia="Times New Roman"/>
          <w:szCs w:val="24"/>
        </w:rPr>
        <w:t>μ</w:t>
      </w:r>
      <w:r>
        <w:rPr>
          <w:rFonts w:eastAsia="Times New Roman"/>
          <w:szCs w:val="24"/>
        </w:rPr>
        <w:t xml:space="preserve">μία περίπτωση τις επιπτώσεις στην κοινωνία και ιδιαίτερα στους αδύναμους πολίτες. </w:t>
      </w:r>
    </w:p>
    <w:p w14:paraId="420DBEFA" w14:textId="77777777" w:rsidR="003663B4" w:rsidRDefault="00087BC7">
      <w:pPr>
        <w:spacing w:line="600" w:lineRule="auto"/>
        <w:ind w:firstLine="720"/>
        <w:jc w:val="both"/>
        <w:rPr>
          <w:rFonts w:eastAsia="Times New Roman"/>
          <w:szCs w:val="24"/>
        </w:rPr>
      </w:pPr>
      <w:r>
        <w:rPr>
          <w:rFonts w:eastAsia="Times New Roman"/>
          <w:szCs w:val="24"/>
        </w:rPr>
        <w:t xml:space="preserve">Ο ισχυρισμός των συναδέλφων της κυβερνητικής </w:t>
      </w:r>
      <w:r>
        <w:rPr>
          <w:rFonts w:eastAsia="Times New Roman"/>
          <w:szCs w:val="24"/>
        </w:rPr>
        <w:t>π</w:t>
      </w:r>
      <w:r>
        <w:rPr>
          <w:rFonts w:eastAsia="Times New Roman"/>
          <w:szCs w:val="24"/>
        </w:rPr>
        <w:t xml:space="preserve">λειοψηφίας ότι δεν περιλαμβάνει νέα μέτρα ο υπό συζήτηση </w:t>
      </w:r>
      <w:r>
        <w:rPr>
          <w:rFonts w:eastAsia="Times New Roman"/>
          <w:szCs w:val="24"/>
        </w:rPr>
        <w:t>π</w:t>
      </w:r>
      <w:r>
        <w:rPr>
          <w:rFonts w:eastAsia="Times New Roman"/>
          <w:szCs w:val="24"/>
        </w:rPr>
        <w:t>ροϋπολογισμός δεν πείθει ο</w:t>
      </w:r>
      <w:r>
        <w:rPr>
          <w:rFonts w:eastAsia="Times New Roman"/>
          <w:szCs w:val="24"/>
        </w:rPr>
        <w:t xml:space="preserve">ύτε μικρό παιδί. </w:t>
      </w:r>
    </w:p>
    <w:p w14:paraId="420DBEFB" w14:textId="77777777" w:rsidR="003663B4" w:rsidRDefault="00087BC7">
      <w:pPr>
        <w:spacing w:line="600" w:lineRule="auto"/>
        <w:ind w:firstLine="720"/>
        <w:jc w:val="both"/>
        <w:rPr>
          <w:rFonts w:eastAsia="Times New Roman"/>
          <w:szCs w:val="24"/>
        </w:rPr>
      </w:pPr>
      <w:r>
        <w:rPr>
          <w:rFonts w:eastAsia="Times New Roman"/>
          <w:szCs w:val="24"/>
        </w:rPr>
        <w:t xml:space="preserve">Συνάδελφοι της Πλειοψηφίας, είναι ή δεν είναι νέα μέτρα οι νέες περικοπές στα μισθολόγια για </w:t>
      </w:r>
      <w:proofErr w:type="spellStart"/>
      <w:r>
        <w:rPr>
          <w:rFonts w:eastAsia="Times New Roman"/>
          <w:szCs w:val="24"/>
        </w:rPr>
        <w:t>εκατόν</w:t>
      </w:r>
      <w:proofErr w:type="spellEnd"/>
      <w:r>
        <w:rPr>
          <w:rFonts w:eastAsia="Times New Roman"/>
          <w:szCs w:val="24"/>
        </w:rPr>
        <w:t xml:space="preserve"> πενήντα χιλιάδες ένστολους συμπολίτες μας; Οι νέες περικοπές στο ΕΚΑΣ ύψους 234 εκατομμυρίων για </w:t>
      </w:r>
      <w:proofErr w:type="spellStart"/>
      <w:r>
        <w:rPr>
          <w:rFonts w:eastAsia="Times New Roman"/>
          <w:szCs w:val="24"/>
        </w:rPr>
        <w:t>εκατόν</w:t>
      </w:r>
      <w:proofErr w:type="spellEnd"/>
      <w:r>
        <w:rPr>
          <w:rFonts w:eastAsia="Times New Roman"/>
          <w:szCs w:val="24"/>
        </w:rPr>
        <w:t xml:space="preserve"> σαράντα χιλιάδες συνταξιούχους; </w:t>
      </w:r>
    </w:p>
    <w:p w14:paraId="420DBEF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κατάργηση του 10% του φόρου στις ιατρικές δαπάνες, ύψους περίπου 121 εκατομμυρίων ευρώ; Η κατάργηση του επιδόματος απροστάτευτων τέκνων, του επιδόματος ανεργίας για τους νεοεισερχόμενους στην αγορά εργασίας, του επιδόματος </w:t>
      </w:r>
      <w:r>
        <w:rPr>
          <w:rFonts w:eastAsia="Times New Roman" w:cs="Times New Roman"/>
          <w:szCs w:val="24"/>
        </w:rPr>
        <w:lastRenderedPageBreak/>
        <w:t>φτώχειας και φυσικών καταστροφών</w:t>
      </w:r>
      <w:r>
        <w:rPr>
          <w:rFonts w:eastAsia="Times New Roman" w:cs="Times New Roman"/>
          <w:szCs w:val="24"/>
        </w:rPr>
        <w:t xml:space="preserve"> στους δικαιούχους του κοινωνικού επιδόματος αλληλεγγύης, ύψους 12 εκατομμυρίων ευρώ περίπου; Η συνεχιζόμενη μείωση του επιδόματος θέρμανσης κατά 47 εκατομμύρια ευρώ, φέρνοντας σε απόγνωση και στη παγωνιά χιλιάδες νοικοκυριά; Η αύξηση των συντελεστών ΦΠΑ σ</w:t>
      </w:r>
      <w:r>
        <w:rPr>
          <w:rFonts w:eastAsia="Times New Roman" w:cs="Times New Roman"/>
          <w:szCs w:val="24"/>
        </w:rPr>
        <w:t>ε τριάντα δύο νησιά της επικράτειας; Η αύξηση της εισφοράς για τους ελεύθερους επαγγελματίες, της ασφαλιστικής εισφοράς υπολογιζόμενης στις μεικτές αποδοχές, ύψους περίπου 53 εκατομμυρίων ευρώ; Η κατάργηση της έκπτωσης 1,5% στην εφάπαξ καταβολή του φόρου γ</w:t>
      </w:r>
      <w:r>
        <w:rPr>
          <w:rFonts w:eastAsia="Times New Roman" w:cs="Times New Roman"/>
          <w:szCs w:val="24"/>
        </w:rPr>
        <w:t xml:space="preserve">ια τρία εκατομμύρια μισθωτούς και συνταξιούχους; Η επιβολή φόρων στις περιστασιακά και για μικρό διάστημα ενοικιαζόμενες κατοικίες με βάση την κλίμακα φορολόγησης των ενοικίων; Η μείωση των δαπανών υγείας περίπου κατά 300 εκατομμύρια ευρώ; Η επιβολή φόρου </w:t>
      </w:r>
      <w:r>
        <w:rPr>
          <w:rFonts w:eastAsia="Times New Roman" w:cs="Times New Roman"/>
          <w:szCs w:val="24"/>
        </w:rPr>
        <w:t>διαμονής σε ξενοδοχεία και ενοικιαζόμενα δωμάτια και διαμερίσματα από 1,5 έως 4 ευρώ ημερησίως; Η επιβολή φόρου υπεραξίας 15% στην αγορά ακινήτων, που αποτελεί και τη χαριστική βολή του κλάδου; Η μονιμοποίηση της εισφοράς αλληλεγγύης; Εάν όλα αυτά δεν είνα</w:t>
      </w:r>
      <w:r>
        <w:rPr>
          <w:rFonts w:eastAsia="Times New Roman" w:cs="Times New Roman"/>
          <w:szCs w:val="24"/>
        </w:rPr>
        <w:t xml:space="preserve">ι νέα μέτρα, αγαπητοί συνάδελφοι, τότε τι είναι; </w:t>
      </w:r>
    </w:p>
    <w:p w14:paraId="420DBEF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αυτή είναι η ζοφερή πραγματικότητα, την οποία καλείται να βιώσει ο Έλληνας πολίτης και το 2018. Αυτή και χειρότερη είναι η πραγματικότητα στην περιφέρεια της χώρας. </w:t>
      </w:r>
    </w:p>
    <w:p w14:paraId="420DBEF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Στην ιδιαίτ</w:t>
      </w:r>
      <w:r>
        <w:rPr>
          <w:rFonts w:eastAsia="Times New Roman" w:cs="Times New Roman"/>
          <w:szCs w:val="24"/>
        </w:rPr>
        <w:t xml:space="preserve">ερη πατρίδα μου, στην Ευρυτανία, τη μεγάλη Ευρυτανία κατά τον συνάδελφο </w:t>
      </w:r>
      <w:proofErr w:type="spellStart"/>
      <w:r>
        <w:rPr>
          <w:rFonts w:eastAsia="Times New Roman" w:cs="Times New Roman"/>
          <w:szCs w:val="24"/>
        </w:rPr>
        <w:t>Μπαλαούρα</w:t>
      </w:r>
      <w:proofErr w:type="spellEnd"/>
      <w:r>
        <w:rPr>
          <w:rFonts w:eastAsia="Times New Roman" w:cs="Times New Roman"/>
          <w:szCs w:val="24"/>
        </w:rPr>
        <w:t>, η ανεργία καλπάζει με γεωμετρική πρόοδο, οδηγώντας στη φτώχεια όλο και περισσότερους συμπολίτες μου. Η πρωτοβάθμια φροντίδα υγείας καταρρέει, ενώ ο αρμόδιος Υπουργός ασχολεί</w:t>
      </w:r>
      <w:r>
        <w:rPr>
          <w:rFonts w:eastAsia="Times New Roman" w:cs="Times New Roman"/>
          <w:szCs w:val="24"/>
        </w:rPr>
        <w:t xml:space="preserve">ται με όλα τα άλλα εκτός από τα θέματα υγείας. Και για να μην τον αδικώ τελείως, την ημέρα του Αγίου Νικολάου, μετά από δυόμισι χρόνια πήγε γιατρός στην περιοχή των </w:t>
      </w:r>
      <w:proofErr w:type="spellStart"/>
      <w:r>
        <w:rPr>
          <w:rFonts w:eastAsia="Times New Roman" w:cs="Times New Roman"/>
          <w:szCs w:val="24"/>
        </w:rPr>
        <w:t>Αγράφων</w:t>
      </w:r>
      <w:proofErr w:type="spellEnd"/>
      <w:r>
        <w:rPr>
          <w:rFonts w:eastAsia="Times New Roman" w:cs="Times New Roman"/>
          <w:szCs w:val="24"/>
        </w:rPr>
        <w:t xml:space="preserve">. Και αυτός στρατιωτικός γιατρός. </w:t>
      </w:r>
    </w:p>
    <w:p w14:paraId="420DBEF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w:t>
      </w:r>
      <w:r>
        <w:rPr>
          <w:rFonts w:eastAsia="Times New Roman" w:cs="Times New Roman"/>
          <w:szCs w:val="24"/>
        </w:rPr>
        <w:t>ύνι λήξεως του χρόνου ομιλίας του κ</w:t>
      </w:r>
      <w:r>
        <w:rPr>
          <w:rFonts w:eastAsia="Times New Roman" w:cs="Times New Roman"/>
          <w:szCs w:val="24"/>
        </w:rPr>
        <w:t>υρίου</w:t>
      </w:r>
      <w:r>
        <w:rPr>
          <w:rFonts w:eastAsia="Times New Roman" w:cs="Times New Roman"/>
          <w:szCs w:val="24"/>
        </w:rPr>
        <w:t xml:space="preserve"> Βουλευτή) </w:t>
      </w:r>
    </w:p>
    <w:p w14:paraId="420DBF0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Κύριε Πρόεδρε, επικαλούμενος την κοινή μας καταγωγή, ζητώ την κατανόησή σας για ένα λεπτό. </w:t>
      </w:r>
    </w:p>
    <w:p w14:paraId="420DBF0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Το έχεις. </w:t>
      </w:r>
    </w:p>
    <w:p w14:paraId="420DBF0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Το έχεις ήδη. </w:t>
      </w:r>
    </w:p>
    <w:p w14:paraId="420DBF0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Συνεχίστε, μη</w:t>
      </w:r>
      <w:r>
        <w:rPr>
          <w:rFonts w:eastAsia="Times New Roman" w:cs="Times New Roman"/>
          <w:szCs w:val="24"/>
        </w:rPr>
        <w:t xml:space="preserve"> χάνουμε χρόνο. </w:t>
      </w:r>
    </w:p>
    <w:p w14:paraId="420DBF0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Ο ρωμαλέος Υπουργός Παιδείας –ο σεβασμός μου στον θεσμό δεν μου επιτρέπει να τον χαρακτηρίσω διαφορετικά- θεωρεί τα </w:t>
      </w:r>
      <w:proofErr w:type="spellStart"/>
      <w:r>
        <w:rPr>
          <w:rFonts w:eastAsia="Times New Roman" w:cs="Times New Roman"/>
          <w:szCs w:val="24"/>
        </w:rPr>
        <w:t>ευρυτανόπουλα</w:t>
      </w:r>
      <w:proofErr w:type="spellEnd"/>
      <w:r>
        <w:rPr>
          <w:rFonts w:eastAsia="Times New Roman" w:cs="Times New Roman"/>
          <w:szCs w:val="24"/>
        </w:rPr>
        <w:t xml:space="preserve"> ότι είναι παιδιά εφοπλιστών και βιομηχάνων, αρνούμενος τα σχολικά γεύματα σε όλα τ</w:t>
      </w:r>
      <w:r>
        <w:rPr>
          <w:rFonts w:eastAsia="Times New Roman" w:cs="Times New Roman"/>
          <w:szCs w:val="24"/>
        </w:rPr>
        <w:t xml:space="preserve">α σχολεία της Ευρυτανίας. </w:t>
      </w:r>
    </w:p>
    <w:p w14:paraId="420DBF0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ίδιος Υπουργός με εξοργιστική αδιαφορία παραβλέπει το δικαίωμα  και των παιδιών της Ευρυτανίας με ειδικές ικανότητες για παράλληλη στήριξη στην εκπαίδευσή τους. </w:t>
      </w:r>
    </w:p>
    <w:p w14:paraId="420DBF0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δομές τις κοινωνικής πρόνοιας παραπαίουν από τις ανίκανες διοι</w:t>
      </w:r>
      <w:r>
        <w:rPr>
          <w:rFonts w:eastAsia="Times New Roman" w:cs="Times New Roman"/>
          <w:szCs w:val="24"/>
        </w:rPr>
        <w:t>κήσεις τους. Τα νοικοκυριά στενάζουν, παραμένοντας παγωμένα από την ουσιαστική κατάργηση του επιδόματος θέρμανσης. Οι λίγες επιχειρήσεις που συνεχίζουν να λειτουργούν αδυνατούν να ανταπεξέλθουν στη βαριά φορολογία. Η μικρή δραστηριότητα που παρατηρείται στ</w:t>
      </w:r>
      <w:r>
        <w:rPr>
          <w:rFonts w:eastAsia="Times New Roman" w:cs="Times New Roman"/>
          <w:szCs w:val="24"/>
        </w:rPr>
        <w:t xml:space="preserve">ην κατασκευή υποδομών τοπικής κλίμακας οφείλεται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πρώ</w:t>
      </w:r>
      <w:r>
        <w:rPr>
          <w:rFonts w:eastAsia="Times New Roman" w:cs="Times New Roman"/>
          <w:szCs w:val="24"/>
        </w:rPr>
        <w:lastRenderedPageBreak/>
        <w:t xml:space="preserve">του και δεύτερου βαθμού και στα ευρωπαϊκά κονδύλια που αξιοποιεί, αφού είναι γνωστό ότι η σημερινή Κυβέρνηση «πετσοκόβει» κάθε χρόνο τους θεσμοθετημένους πόρους της. </w:t>
      </w:r>
    </w:p>
    <w:p w14:paraId="420DBF0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μεγάλα έρ</w:t>
      </w:r>
      <w:r>
        <w:rPr>
          <w:rFonts w:eastAsia="Times New Roman" w:cs="Times New Roman"/>
          <w:szCs w:val="24"/>
        </w:rPr>
        <w:t xml:space="preserve">γα υποδομής έχουν ξεχαστεί ή έχουν βραχυκυκλώσει στις κυβερνητικές καλένδες, όπως η παράκαμψη της Λαμίας,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δός Λαμία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Καρπενήσι,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δός Αγρίνιο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Καρπενήσι, η σύνδεση με την Καρδίτσα με τον παραμεθόριο οδικό άξονα, το τελευταίο τμήμα Μαυρο</w:t>
      </w:r>
      <w:r>
        <w:rPr>
          <w:rFonts w:eastAsia="Times New Roman" w:cs="Times New Roman"/>
          <w:szCs w:val="24"/>
        </w:rPr>
        <w:t>μάτα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Νεράιδα. Η ανασφάλεια δε για το μέλλον έχει κυριεύσει το σύνολο της κοινωνίας, ενώ μνημειώδης παραμένει η ανευθυνότητα των κυβερνητικών παραγόντων. </w:t>
      </w:r>
    </w:p>
    <w:p w14:paraId="420DBF0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Αυτή τη μίζερη κατάσταση, που βιώνουν οι πολίτες της Ευρυτανίας, να είναι σίγουρη η Κυβέρνηση ότι θα της την ανταποδώσουν λίαν συντόμως. </w:t>
      </w:r>
    </w:p>
    <w:p w14:paraId="420DBF0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κατέλθω του Βήματος, θα ήθελα να εκφράσω τη συμπαράστασή μου στους πληγέντες από τις</w:t>
      </w:r>
      <w:r>
        <w:rPr>
          <w:rFonts w:eastAsia="Times New Roman" w:cs="Times New Roman"/>
          <w:szCs w:val="24"/>
        </w:rPr>
        <w:t xml:space="preserve"> πρόσφατες πλημμύρες συμπολίτες μας στη Μάνδρα και στη Νέα </w:t>
      </w:r>
      <w:proofErr w:type="spellStart"/>
      <w:r>
        <w:rPr>
          <w:rFonts w:eastAsia="Times New Roman" w:cs="Times New Roman"/>
          <w:szCs w:val="24"/>
        </w:rPr>
        <w:t>Πέραμο</w:t>
      </w:r>
      <w:proofErr w:type="spellEnd"/>
      <w:r>
        <w:rPr>
          <w:rFonts w:eastAsia="Times New Roman" w:cs="Times New Roman"/>
          <w:szCs w:val="24"/>
        </w:rPr>
        <w:t xml:space="preserve">, στην Αιτωλοακαρνανία και την Ήπειρο, που τόσο ακριβά μας κόστισαν σε ανθρώπινες ζωές και σε καταστροφές περιουσιών και έργων υποδομής. </w:t>
      </w:r>
    </w:p>
    <w:p w14:paraId="420DBF0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Ταυτόχρονα απαριθμώντας τις φυσικές καταστροφές και τ</w:t>
      </w:r>
      <w:r>
        <w:rPr>
          <w:rFonts w:eastAsia="Times New Roman" w:cs="Times New Roman"/>
          <w:szCs w:val="24"/>
        </w:rPr>
        <w:t>ην πυκνότητά τους που συνέβησαν στην πατρίδα μας τα τρία τελευταία χρόνια, δεν θέλω να πιστέψω ότι αυτό που αποτελεί πεποίθηση για την πλειοψηφία του λαού μας, ότι η σημερινή Κυβέρνηση και ο Πρωθυπουργός, πέραν του ότι έχουν διαψεύσει πλήρως όλες τις προσδ</w:t>
      </w:r>
      <w:r>
        <w:rPr>
          <w:rFonts w:eastAsia="Times New Roman" w:cs="Times New Roman"/>
          <w:szCs w:val="24"/>
        </w:rPr>
        <w:t>οκίες του με δημαγωγίες και ψέματα και ότι είναι ανίκανοι να αντιμετωπίσουν αποτελεσματικά τέτοια φαινόμενα, είναι και μαύρες γάτες της γρουσουζιάς και της κακοτυχίας. Όπως επίσης, δεν πιστεύω τη ρήση του πρώην Υπουργού Προστασίας του Πολίτη για «την Αριστ</w:t>
      </w:r>
      <w:r>
        <w:rPr>
          <w:rFonts w:eastAsia="Times New Roman" w:cs="Times New Roman"/>
          <w:szCs w:val="24"/>
        </w:rPr>
        <w:t xml:space="preserve">ερά του τίποτα», γιατί πλέον ο καθένας μπορεί να διαπιστώσει την Αριστερά της καταστροφής και της μιζέριας. </w:t>
      </w:r>
    </w:p>
    <w:p w14:paraId="420DBF0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Όμως η ώρα της αλήθειας πλησιάζει και η κρίση του λαού θα είναι αμείλικτη, κύριε Πρόεδρε.</w:t>
      </w:r>
    </w:p>
    <w:p w14:paraId="420DBF0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 κύριε </w:t>
      </w:r>
      <w:proofErr w:type="spellStart"/>
      <w:r>
        <w:rPr>
          <w:rFonts w:eastAsia="Times New Roman" w:cs="Times New Roman"/>
          <w:szCs w:val="24"/>
        </w:rPr>
        <w:t>Κοντογεώργο</w:t>
      </w:r>
      <w:proofErr w:type="spellEnd"/>
      <w:r>
        <w:rPr>
          <w:rFonts w:eastAsia="Times New Roman" w:cs="Times New Roman"/>
          <w:szCs w:val="24"/>
        </w:rPr>
        <w:t>! Απογειώσαμε την πολιτική σκέψη! Σας παρακαλώ, ολοκληρώστε!</w:t>
      </w:r>
    </w:p>
    <w:p w14:paraId="420DBF0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ΚΟΝΤΟΓΕΩΡΓΟΣ:</w:t>
      </w:r>
      <w:r>
        <w:rPr>
          <w:rFonts w:eastAsia="Times New Roman" w:cs="Times New Roman"/>
          <w:szCs w:val="24"/>
        </w:rPr>
        <w:t xml:space="preserve"> Κλείνοντας, δηλώνω ότι καταψηφίζω τον </w:t>
      </w:r>
      <w:r>
        <w:rPr>
          <w:rFonts w:eastAsia="Times New Roman" w:cs="Times New Roman"/>
          <w:szCs w:val="24"/>
        </w:rPr>
        <w:t>π</w:t>
      </w:r>
      <w:r>
        <w:rPr>
          <w:rFonts w:eastAsia="Times New Roman" w:cs="Times New Roman"/>
          <w:szCs w:val="24"/>
        </w:rPr>
        <w:t xml:space="preserve">ροϋπολογισμό, ο οποίος είναι ο τελευταίας της σημερινής Κυβέρνησης. </w:t>
      </w:r>
    </w:p>
    <w:p w14:paraId="420DBF0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w:t>
      </w:r>
    </w:p>
    <w:p w14:paraId="420DBF0F"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w:t>
      </w:r>
      <w:r>
        <w:rPr>
          <w:rFonts w:eastAsia="Times New Roman" w:cs="Times New Roman"/>
          <w:szCs w:val="24"/>
        </w:rPr>
        <w:t>κρατίας)</w:t>
      </w:r>
    </w:p>
    <w:p w14:paraId="420DBF1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 </w:t>
      </w:r>
    </w:p>
    <w:p w14:paraId="420DBF1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 κ. Χρήστος Μαντάς, Κοινοβουλευτικός Εκπρόσωπος του ΣΥΡΙΖΑ, έχει τον λόγο για δύο λεπτά.</w:t>
      </w:r>
    </w:p>
    <w:p w14:paraId="420DBF1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Κύριε Πρόεδρε, θα πάρω τον λόγο για δύο λεπτά.</w:t>
      </w:r>
    </w:p>
    <w:p w14:paraId="420DBF1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Πρώτον, στην πολιτική χυδαιότητα του κ. Άδ</w:t>
      </w:r>
      <w:r>
        <w:rPr>
          <w:rFonts w:eastAsia="Times New Roman" w:cs="Times New Roman"/>
          <w:szCs w:val="24"/>
        </w:rPr>
        <w:t>ωνη Γεωργιάδη δεν πρόκειται να παρασυρθούμε. Ο Υπουργός Οικονομικών, ο οποίος απουσιάζει από την Αίθουσα και είναι σε αποστολή στην Αμερική, όπως πολύ καλά γνωρίζει ο κ. Γεωργιάδης, έχει απαντήσει τρεις φορές γι’ αυτή την αθλιότητα, την οποία επαναλαμβάνει</w:t>
      </w:r>
      <w:r>
        <w:rPr>
          <w:rFonts w:eastAsia="Times New Roman" w:cs="Times New Roman"/>
          <w:szCs w:val="24"/>
        </w:rPr>
        <w:t xml:space="preserve"> ο κ. Γεωργιάδης. Όμως, δεν θα παρασυρθούμε σε αυτού του είδους την αντιπαράθεση. </w:t>
      </w:r>
    </w:p>
    <w:p w14:paraId="420DBF1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υπάρχουν δύο σημαντικά πράγματα, τα οποία ειπώθηκαν στην παρέμβαση του κ. </w:t>
      </w:r>
      <w:proofErr w:type="spellStart"/>
      <w:r>
        <w:rPr>
          <w:rFonts w:eastAsia="Times New Roman" w:cs="Times New Roman"/>
          <w:szCs w:val="24"/>
        </w:rPr>
        <w:t>Σταϊκούρα</w:t>
      </w:r>
      <w:proofErr w:type="spellEnd"/>
      <w:r>
        <w:rPr>
          <w:rFonts w:eastAsia="Times New Roman" w:cs="Times New Roman"/>
          <w:szCs w:val="24"/>
        </w:rPr>
        <w:t xml:space="preserve"> και θέλω να τα επισημάνω.</w:t>
      </w:r>
    </w:p>
    <w:p w14:paraId="420DBF1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για πρώτη φορά ο κ.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cs="Times New Roman"/>
          <w:szCs w:val="24"/>
        </w:rPr>
        <w:t xml:space="preserve">κατέθεσε στην ομιλία του ότι η Κυβέρνηση του ΣΥΡΙΖΑ στοίχισε στην ελληνική οικονομία όχι 100 δισεκατομμύρια που έλεγαν. Ο κ. </w:t>
      </w:r>
      <w:proofErr w:type="spellStart"/>
      <w:r>
        <w:rPr>
          <w:rFonts w:eastAsia="Times New Roman" w:cs="Times New Roman"/>
          <w:szCs w:val="24"/>
        </w:rPr>
        <w:t>Σταϊκούρας</w:t>
      </w:r>
      <w:proofErr w:type="spellEnd"/>
      <w:r>
        <w:rPr>
          <w:rFonts w:eastAsia="Times New Roman" w:cs="Times New Roman"/>
          <w:szCs w:val="24"/>
        </w:rPr>
        <w:t xml:space="preserve"> είπε σήμερα για 30 δισεκατομμύρια. Σιγά-σιγά θα καταλάβει και ο κ. </w:t>
      </w:r>
      <w:proofErr w:type="spellStart"/>
      <w:r>
        <w:rPr>
          <w:rFonts w:eastAsia="Times New Roman" w:cs="Times New Roman"/>
          <w:szCs w:val="24"/>
        </w:rPr>
        <w:t>Σταϊκούρας</w:t>
      </w:r>
      <w:proofErr w:type="spellEnd"/>
      <w:r>
        <w:rPr>
          <w:rFonts w:eastAsia="Times New Roman" w:cs="Times New Roman"/>
          <w:szCs w:val="24"/>
        </w:rPr>
        <w:t xml:space="preserve"> και η Νέα Δημοκρατία ότι ο μύθος για κόστο</w:t>
      </w:r>
      <w:r>
        <w:rPr>
          <w:rFonts w:eastAsia="Times New Roman" w:cs="Times New Roman"/>
          <w:szCs w:val="24"/>
        </w:rPr>
        <w:t>ς της διακυβέρνησης του ΣΥΡΙΖΑ 100 δισεκατομμυρίων, τον οποίο επαναλαμβάνουν συνεχώς και συνεχώς, είναι ένας μύθος ο οποίος δεν έχει καμ</w:t>
      </w:r>
      <w:r>
        <w:rPr>
          <w:rFonts w:eastAsia="Times New Roman" w:cs="Times New Roman"/>
          <w:szCs w:val="24"/>
        </w:rPr>
        <w:t>μ</w:t>
      </w:r>
      <w:r>
        <w:rPr>
          <w:rFonts w:eastAsia="Times New Roman" w:cs="Times New Roman"/>
          <w:szCs w:val="24"/>
        </w:rPr>
        <w:t>ία πραγματική βάση και σιγά-σιγά θα παραδεχθούν ότι όλο αυτό το ιδεολόγημα, το οποίο έχουν φτιάξει, δεν πατάει σε σταθε</w:t>
      </w:r>
      <w:r>
        <w:rPr>
          <w:rFonts w:eastAsia="Times New Roman" w:cs="Times New Roman"/>
          <w:szCs w:val="24"/>
        </w:rPr>
        <w:t xml:space="preserve">ρά πόδια. </w:t>
      </w:r>
    </w:p>
    <w:p w14:paraId="420DBF1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επόμενο που θέλω να πω, κύριε Πρόεδρε, είναι η αναφορά του κ. </w:t>
      </w:r>
      <w:proofErr w:type="spellStart"/>
      <w:r>
        <w:rPr>
          <w:rFonts w:eastAsia="Times New Roman" w:cs="Times New Roman"/>
          <w:szCs w:val="24"/>
        </w:rPr>
        <w:t>Σταϊκούρα</w:t>
      </w:r>
      <w:proofErr w:type="spellEnd"/>
      <w:r>
        <w:rPr>
          <w:rFonts w:eastAsia="Times New Roman" w:cs="Times New Roman"/>
          <w:szCs w:val="24"/>
        </w:rPr>
        <w:t xml:space="preserve"> στην έκθεση του Διεθνούς Νομισματικού Ταμείου, που κρύβει μια λεπτομέρεια. </w:t>
      </w:r>
    </w:p>
    <w:p w14:paraId="420DBF1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Ξέρετε ποια είναι αυτή η λεπτομέρεια; Το ότι οι όποιες προσεγγίσεις γίνονται, γίνονται και με </w:t>
      </w:r>
      <w:r>
        <w:rPr>
          <w:rFonts w:eastAsia="Times New Roman" w:cs="Times New Roman"/>
          <w:szCs w:val="24"/>
        </w:rPr>
        <w:t>βάση ακόμη ένα κομματάκι που έχει η έκθεση του Διεθνούς Νομισματικού Ταμείου και είναι οι παραδοχές με τις οποίες γίνονται οι εκτιμήσεις.</w:t>
      </w:r>
    </w:p>
    <w:p w14:paraId="420DBF1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Ξέρετε με τι παραδοχές έγιναν αυτές οι εκτιμήσεις; Με πρωτογενή πλεονάσματα πάνω από 4%. Αυτό θέλει η Νέα Δημοκρατία κ</w:t>
      </w:r>
      <w:r>
        <w:rPr>
          <w:rFonts w:eastAsia="Times New Roman" w:cs="Times New Roman"/>
          <w:szCs w:val="24"/>
        </w:rPr>
        <w:t xml:space="preserve">αι ο κ. </w:t>
      </w:r>
      <w:proofErr w:type="spellStart"/>
      <w:r>
        <w:rPr>
          <w:rFonts w:eastAsia="Times New Roman" w:cs="Times New Roman"/>
          <w:szCs w:val="24"/>
        </w:rPr>
        <w:t>Σταϊκούρας</w:t>
      </w:r>
      <w:proofErr w:type="spellEnd"/>
      <w:r>
        <w:rPr>
          <w:rFonts w:eastAsia="Times New Roman" w:cs="Times New Roman"/>
          <w:szCs w:val="24"/>
        </w:rPr>
        <w:t>, να είχαμε αυτή τη στάση;</w:t>
      </w:r>
    </w:p>
    <w:p w14:paraId="420DBF1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Συνεπώς ας τα σκεφτούν αυτά και ας κάνουμε την πολιτική αντιπαράθεση πάνω στα πραγματικά στοιχεία. Θα έχουμε την ευκαιρία να το κάνουμε και στο επόμενο χρονικό διάστημα.</w:t>
      </w:r>
    </w:p>
    <w:p w14:paraId="420DBF1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w:t>
      </w:r>
    </w:p>
    <w:p w14:paraId="420DBF1B"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του ΣΥΡΙΖΑ)</w:t>
      </w:r>
    </w:p>
    <w:p w14:paraId="420DBF1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420DBF1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Τον λόγο έχει ο κ. Νίκος Μωραΐτης από το ΚΚΕ.</w:t>
      </w:r>
    </w:p>
    <w:p w14:paraId="420DBF1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420DBF1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2018 είναι ένας ακόμη βαθιά αντιλαϊκός, ταξικός </w:t>
      </w:r>
      <w:r>
        <w:rPr>
          <w:rFonts w:eastAsia="Times New Roman" w:cs="Times New Roman"/>
          <w:szCs w:val="24"/>
        </w:rPr>
        <w:t>π</w:t>
      </w:r>
      <w:r>
        <w:rPr>
          <w:rFonts w:eastAsia="Times New Roman" w:cs="Times New Roman"/>
          <w:szCs w:val="24"/>
        </w:rPr>
        <w:t>ροϋπολογισμός. Φορτώνει ν</w:t>
      </w:r>
      <w:r>
        <w:rPr>
          <w:rFonts w:eastAsia="Times New Roman" w:cs="Times New Roman"/>
          <w:szCs w:val="24"/>
        </w:rPr>
        <w:t>έα βάρη στις πλάτες της εργατικής τάξης των πλατιών λαϊκών στρωμάτων των πόλεων και της υπαίθρου.</w:t>
      </w:r>
    </w:p>
    <w:p w14:paraId="420DBF2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κατά την προσφιλή της τακτική, να παρουσιάζει το μαύρο άσπρο, τον χαρακτηρίζει </w:t>
      </w:r>
      <w:r>
        <w:rPr>
          <w:rFonts w:eastAsia="Times New Roman" w:cs="Times New Roman"/>
          <w:szCs w:val="24"/>
        </w:rPr>
        <w:t>π</w:t>
      </w:r>
      <w:r>
        <w:rPr>
          <w:rFonts w:eastAsia="Times New Roman" w:cs="Times New Roman"/>
          <w:szCs w:val="24"/>
        </w:rPr>
        <w:t>ροϋπολογισμό ανάπτυξης, ότι θα φέρει ανακούφιση σ</w:t>
      </w:r>
      <w:r>
        <w:rPr>
          <w:rFonts w:eastAsia="Times New Roman" w:cs="Times New Roman"/>
          <w:szCs w:val="24"/>
        </w:rPr>
        <w:t xml:space="preserve">τα λαϊκά εισοδήματα. </w:t>
      </w:r>
    </w:p>
    <w:p w14:paraId="420DBF2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Όμως στην πραγματικότητα ξεζουμίζετε τους εργαζόμενους, τους αυτοαπασχολούμενους,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τους συνταξιούχους, για να τα δώσετε απλόχερα στο μεγάλο κεφάλαιο, στις μεγάλες επιχειρήσεις, στα μονοπώλια είτε με τη μορφή επι</w:t>
      </w:r>
      <w:r>
        <w:rPr>
          <w:rFonts w:eastAsia="Times New Roman" w:cs="Times New Roman"/>
          <w:szCs w:val="24"/>
        </w:rPr>
        <w:t>δοτήσεων μέσω προγραμμάτων είτε με φοροαπαλλαγές στο όνομα της καπιταλιστικής ανάπτυξης. Όμως, όλα αυτά πάνω στα συντρίμμια των εργασιακών δικαιωμάτων, στην απαξίωση της εργατικής δύναμης.</w:t>
      </w:r>
    </w:p>
    <w:p w14:paraId="420DBF2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π</w:t>
      </w:r>
      <w:r>
        <w:rPr>
          <w:rFonts w:eastAsia="Times New Roman" w:cs="Times New Roman"/>
          <w:szCs w:val="24"/>
        </w:rPr>
        <w:t>ροϋπολογισμό αποτυπώνεται η συνέχεια των μέτρων του τρίτου μν</w:t>
      </w:r>
      <w:r>
        <w:rPr>
          <w:rFonts w:eastAsia="Times New Roman" w:cs="Times New Roman"/>
          <w:szCs w:val="24"/>
        </w:rPr>
        <w:t xml:space="preserve">ημονίου. Και σε αυτόν τον </w:t>
      </w:r>
      <w:r>
        <w:rPr>
          <w:rFonts w:eastAsia="Times New Roman" w:cs="Times New Roman"/>
          <w:szCs w:val="24"/>
        </w:rPr>
        <w:t>π</w:t>
      </w:r>
      <w:r>
        <w:rPr>
          <w:rFonts w:eastAsia="Times New Roman" w:cs="Times New Roman"/>
          <w:szCs w:val="24"/>
        </w:rPr>
        <w:t xml:space="preserve">ροϋπολογισμό συνεχίζεται η επίθεση στα εισοδήματα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w:t>
      </w:r>
    </w:p>
    <w:p w14:paraId="420DBF2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αποτυπώνεται με σαφήνεια ο προσανατολισμός, η στόχευση της κυβερνητικής πολιτικής στον </w:t>
      </w:r>
      <w:r>
        <w:rPr>
          <w:rFonts w:eastAsia="Times New Roman" w:cs="Times New Roman"/>
          <w:szCs w:val="24"/>
        </w:rPr>
        <w:lastRenderedPageBreak/>
        <w:t xml:space="preserve">αγροτικό τομέα. Υλοποιεί με ευλάβεια τους </w:t>
      </w:r>
      <w:proofErr w:type="spellStart"/>
      <w:r>
        <w:rPr>
          <w:rFonts w:eastAsia="Times New Roman" w:cs="Times New Roman"/>
          <w:szCs w:val="24"/>
        </w:rPr>
        <w:t>ευρωενωσιακούς</w:t>
      </w:r>
      <w:proofErr w:type="spellEnd"/>
      <w:r>
        <w:rPr>
          <w:rFonts w:eastAsia="Times New Roman" w:cs="Times New Roman"/>
          <w:szCs w:val="24"/>
        </w:rPr>
        <w:t xml:space="preserve"> κανόνες και προωθεί τους στόχους της Κοινής Αγροτικής Πολιτικής. </w:t>
      </w:r>
    </w:p>
    <w:p w14:paraId="420DBF2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Αυξάνετε τη φορολογία των αγροτών μέσω τ</w:t>
      </w:r>
      <w:r>
        <w:rPr>
          <w:rFonts w:eastAsia="Times New Roman" w:cs="Times New Roman"/>
          <w:szCs w:val="24"/>
        </w:rPr>
        <w:t>ου ΕΝΦΙΑ. Η επέκτασή τους στα χωράφια εκτός σχεδίου στις αγροτικές εγκαταστάσεις, που ήταν να εφαρμοστεί από το 2017, συμφώνησε η Κυβέρνηση με τους συνεταίρους της να εφαρμοστεί το 2018. Αυτό το μέτρο θα φέρει επιβάρυνση 200 εκατομμύρια ευρώ. Όμως, αυτό το</w:t>
      </w:r>
      <w:r>
        <w:rPr>
          <w:rFonts w:eastAsia="Times New Roman" w:cs="Times New Roman"/>
          <w:szCs w:val="24"/>
        </w:rPr>
        <w:t xml:space="preserve"> κρύβετε επιμελώς. Δεν φαίνεται στον </w:t>
      </w:r>
      <w:r>
        <w:rPr>
          <w:rFonts w:eastAsia="Times New Roman" w:cs="Times New Roman"/>
          <w:szCs w:val="24"/>
        </w:rPr>
        <w:t>π</w:t>
      </w:r>
      <w:r>
        <w:rPr>
          <w:rFonts w:eastAsia="Times New Roman" w:cs="Times New Roman"/>
          <w:szCs w:val="24"/>
        </w:rPr>
        <w:t>ροϋπολογισμό, γιατί χάνεται μέσα στο συνολικό ποσό του ΕΝΦΙΑ.</w:t>
      </w:r>
    </w:p>
    <w:p w14:paraId="420DBF25" w14:textId="77777777" w:rsidR="003663B4" w:rsidRDefault="00087BC7">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φοροληστεία</w:t>
      </w:r>
      <w:proofErr w:type="spellEnd"/>
      <w:r>
        <w:rPr>
          <w:rFonts w:eastAsia="Times New Roman"/>
          <w:szCs w:val="24"/>
        </w:rPr>
        <w:t xml:space="preserve"> των αγροτών συνεχίζεται με αμείωτη ένταση. Ειδικότερα, τσακίζετε τα μικρά εισοδήματα των μη κατά κύριο επάγγελμα αγροτών, αυτούς που η δική σα</w:t>
      </w:r>
      <w:r>
        <w:rPr>
          <w:rFonts w:eastAsia="Times New Roman"/>
          <w:szCs w:val="24"/>
        </w:rPr>
        <w:t>ς πολιτική και των προηγούμενων, της Νέας Δημοκρατίας και του ΠΑΣΟΚ, ξεκλήρισε και τώρα προσπαθούν να επιβιώσουν είτε μέσα από μικρές καλλιέργειες είτε από μεροκάματα όπου βρουν. Αυτοί δεν έχουν αφορολόγητο. Φορολογούνται από το πρώτο ευρώ. Στόχος σας είνα</w:t>
      </w:r>
      <w:r>
        <w:rPr>
          <w:rFonts w:eastAsia="Times New Roman"/>
          <w:szCs w:val="24"/>
        </w:rPr>
        <w:t xml:space="preserve">ι να τους διώξετε μια ώρα αρχύτερα, για να μαζευτεί γη και παραγωγή σε λίγα χέρια. Εδώ πρέπει να βγάλουν συμπεράσματα οι </w:t>
      </w:r>
      <w:proofErr w:type="spellStart"/>
      <w:r>
        <w:rPr>
          <w:rFonts w:eastAsia="Times New Roman"/>
          <w:szCs w:val="24"/>
        </w:rPr>
        <w:t>φτωχομεσαίοι</w:t>
      </w:r>
      <w:proofErr w:type="spellEnd"/>
      <w:r>
        <w:rPr>
          <w:rFonts w:eastAsia="Times New Roman"/>
          <w:szCs w:val="24"/>
        </w:rPr>
        <w:t xml:space="preserve"> αγρότες ότι οι αγώνες τους σαράντα </w:t>
      </w:r>
      <w:r>
        <w:rPr>
          <w:rFonts w:eastAsia="Times New Roman"/>
          <w:szCs w:val="24"/>
        </w:rPr>
        <w:lastRenderedPageBreak/>
        <w:t>μερόνυχτα στα μπλόκα κέρδισαν το αφορολόγητο. Πρέπει να δουν καθαρά ότι μόνο με τον αγώ</w:t>
      </w:r>
      <w:r>
        <w:rPr>
          <w:rFonts w:eastAsia="Times New Roman"/>
          <w:szCs w:val="24"/>
        </w:rPr>
        <w:t>να τους μπορούν να ανατρέψουν αυτή τη βάρβαρη πολιτική.</w:t>
      </w:r>
    </w:p>
    <w:p w14:paraId="420DBF26" w14:textId="77777777" w:rsidR="003663B4" w:rsidRDefault="00087BC7">
      <w:pPr>
        <w:spacing w:line="600" w:lineRule="auto"/>
        <w:ind w:firstLine="720"/>
        <w:jc w:val="both"/>
        <w:rPr>
          <w:rFonts w:eastAsia="Times New Roman"/>
          <w:szCs w:val="24"/>
        </w:rPr>
      </w:pPr>
      <w:r>
        <w:rPr>
          <w:rFonts w:eastAsia="Times New Roman"/>
          <w:szCs w:val="24"/>
        </w:rPr>
        <w:t xml:space="preserve">Η φορολογία είναι αυξημένη στον </w:t>
      </w:r>
      <w:r>
        <w:rPr>
          <w:rFonts w:eastAsia="Times New Roman"/>
          <w:szCs w:val="24"/>
        </w:rPr>
        <w:t>π</w:t>
      </w:r>
      <w:r>
        <w:rPr>
          <w:rFonts w:eastAsia="Times New Roman"/>
          <w:szCs w:val="24"/>
        </w:rPr>
        <w:t>ροϋπολογισμό του 2018 και πλήττει ιδιαίτερα την αγροτιά. Διατηρείτε τον φόρο στο κρασί, παρ</w:t>
      </w:r>
      <w:r>
        <w:rPr>
          <w:rFonts w:eastAsia="Times New Roman"/>
          <w:szCs w:val="24"/>
        </w:rPr>
        <w:t xml:space="preserve">’ </w:t>
      </w:r>
      <w:r>
        <w:rPr>
          <w:rFonts w:eastAsia="Times New Roman"/>
          <w:szCs w:val="24"/>
        </w:rPr>
        <w:t>ότι λέγατε σε όλους τους τόνους και ιδιαίτερα ο Υπουργός Αγροτικής Ανάπτυξ</w:t>
      </w:r>
      <w:r>
        <w:rPr>
          <w:rFonts w:eastAsia="Times New Roman"/>
          <w:szCs w:val="24"/>
        </w:rPr>
        <w:t>ης ότι θα καταργηθεί, τον διατηρείτε. Είναι ένα διπλό χτύπημα και στη λαϊκή κατανάλωση αλλά και στους παραγωγούς, οι οποίοι είναι και σε μια αδυναμία να συναγωνιστούν τα φτηνότερα εισαγόμενα κρασιά. Να ποιον υπηρετεί η πολιτική σας.</w:t>
      </w:r>
    </w:p>
    <w:p w14:paraId="420DBF27" w14:textId="77777777" w:rsidR="003663B4" w:rsidRDefault="00087BC7">
      <w:pPr>
        <w:spacing w:line="600" w:lineRule="auto"/>
        <w:ind w:firstLine="720"/>
        <w:jc w:val="both"/>
        <w:rPr>
          <w:rFonts w:eastAsia="Times New Roman"/>
          <w:szCs w:val="24"/>
        </w:rPr>
      </w:pPr>
      <w:r>
        <w:rPr>
          <w:rFonts w:eastAsia="Times New Roman"/>
          <w:szCs w:val="24"/>
        </w:rPr>
        <w:t xml:space="preserve">Το 2018 θα έχουμε νέες </w:t>
      </w:r>
      <w:r>
        <w:rPr>
          <w:rFonts w:eastAsia="Times New Roman"/>
          <w:szCs w:val="24"/>
        </w:rPr>
        <w:t>αυξήσεις στις ασφαλιστικές εισφορές των αγροτών από 14% στο 16%. Θα είναι μια παραπέρα επιβάρυνση, γιατί θα προστεθεί στο ασφαλιστήριο ποσό το εισόδημα απ’ τις ασφαλιστικές εισφορές του προηγούμενου χρόνου.</w:t>
      </w:r>
    </w:p>
    <w:p w14:paraId="420DBF28" w14:textId="77777777" w:rsidR="003663B4" w:rsidRDefault="00087BC7">
      <w:pPr>
        <w:spacing w:line="600" w:lineRule="auto"/>
        <w:ind w:firstLine="720"/>
        <w:jc w:val="both"/>
        <w:rPr>
          <w:rFonts w:eastAsia="Times New Roman"/>
          <w:szCs w:val="24"/>
        </w:rPr>
      </w:pPr>
      <w:r>
        <w:rPr>
          <w:rFonts w:eastAsia="Times New Roman"/>
          <w:szCs w:val="24"/>
        </w:rPr>
        <w:t>Χρόνια τώρα διαφημίζετε και εσείς και οι προηγούμ</w:t>
      </w:r>
      <w:r>
        <w:rPr>
          <w:rFonts w:eastAsia="Times New Roman"/>
          <w:szCs w:val="24"/>
        </w:rPr>
        <w:t>ενοι τα διάφορα προγράμματα, όπως το πρόγραμμα των νέων αγροτών κι ότι αυτά θα συμβάλλουν στην ηλικιακή ανανέωση του αγροτικού πληθυσμού. Τα αποτελέσματα του εμπαιγμού προς τους νέ</w:t>
      </w:r>
      <w:r>
        <w:rPr>
          <w:rFonts w:eastAsia="Times New Roman"/>
          <w:szCs w:val="24"/>
        </w:rPr>
        <w:lastRenderedPageBreak/>
        <w:t xml:space="preserve">ους αγρότες είναι αποκαλυπτικά. Τους «πουλάτε φύκια για μεταξωτές κορδέλες» </w:t>
      </w:r>
      <w:r>
        <w:rPr>
          <w:rFonts w:eastAsia="Times New Roman"/>
          <w:szCs w:val="24"/>
        </w:rPr>
        <w:t>και να τα αποτελέσματα. Απ’ αυτό το πρόγραμμα που διαφημίζετε τα στοιχεία των ασφαλισμένων στον πρωτογενή τομέα μέσα στο πρώτο εξάμηνο του 2016 είναι καθαρά. Κάτω από είκοσι πέντε ετών είναι μόλις το 0,61% στους κατά κύριο επάγγελμα αγρότες, ενώ το περιβόη</w:t>
      </w:r>
      <w:r>
        <w:rPr>
          <w:rFonts w:eastAsia="Times New Roman"/>
          <w:szCs w:val="24"/>
        </w:rPr>
        <w:t xml:space="preserve">το Πρόγραμμα Αγροτικής Ανάπτυξης στην ουσία είναι τσάμπα ζεστό χρήμα στις μεγάλες καπιταλιστικές επιχειρήσεις, οι οποίες θα το καρπωθούν, ενώ οι </w:t>
      </w:r>
      <w:proofErr w:type="spellStart"/>
      <w:r>
        <w:rPr>
          <w:rFonts w:eastAsia="Times New Roman"/>
          <w:szCs w:val="24"/>
        </w:rPr>
        <w:t>φτωχομεσαίοι</w:t>
      </w:r>
      <w:proofErr w:type="spellEnd"/>
      <w:r>
        <w:rPr>
          <w:rFonts w:eastAsia="Times New Roman"/>
          <w:szCs w:val="24"/>
        </w:rPr>
        <w:t xml:space="preserve"> αγρότες αν πάρουν, θα πάρουν ψίχουλα.</w:t>
      </w:r>
    </w:p>
    <w:p w14:paraId="420DBF29" w14:textId="77777777" w:rsidR="003663B4" w:rsidRDefault="00087BC7">
      <w:pPr>
        <w:spacing w:line="600" w:lineRule="auto"/>
        <w:ind w:firstLine="720"/>
        <w:jc w:val="both"/>
        <w:rPr>
          <w:rFonts w:eastAsia="Times New Roman"/>
          <w:szCs w:val="24"/>
        </w:rPr>
      </w:pPr>
      <w:r>
        <w:rPr>
          <w:rFonts w:eastAsia="Times New Roman"/>
          <w:szCs w:val="24"/>
        </w:rPr>
        <w:t>Επιπλέον υπάρχουν σοβαρά ζητήματα σε ό,τι αφορά το Πρόγραμμα</w:t>
      </w:r>
      <w:r>
        <w:rPr>
          <w:rFonts w:eastAsia="Times New Roman"/>
          <w:szCs w:val="24"/>
        </w:rPr>
        <w:t xml:space="preserve"> Αγροτικής Ανάπτυξης σε άλλους τομείς, όπου, για παράδειγμα, για να ενταχθεί κάποιος </w:t>
      </w:r>
      <w:proofErr w:type="spellStart"/>
      <w:r>
        <w:rPr>
          <w:rFonts w:eastAsia="Times New Roman"/>
          <w:szCs w:val="24"/>
        </w:rPr>
        <w:t>φτωχομεσαίος</w:t>
      </w:r>
      <w:proofErr w:type="spellEnd"/>
      <w:r>
        <w:rPr>
          <w:rFonts w:eastAsia="Times New Roman"/>
          <w:szCs w:val="24"/>
        </w:rPr>
        <w:t xml:space="preserve"> αγρότης απαιτείται μεγάλη συμμετοχή, που αν κάποιοι το έκαναν αυτό, σήμερα είναι καταχρεωμένοι και η θηλειά των τραπεζών τους σφίγγει καθημερινά. Αυτό είναι α</w:t>
      </w:r>
      <w:r>
        <w:rPr>
          <w:rFonts w:eastAsia="Times New Roman"/>
          <w:szCs w:val="24"/>
        </w:rPr>
        <w:t xml:space="preserve">ντικειμενικό στον σημερινό δρόμο ανάπτυξης, στον καπιταλιστικό δρόμο που υπάρχουν κερδισμένοι. Αλλά υπάρχουν και οι χαμένοι, που είναι οι </w:t>
      </w:r>
      <w:proofErr w:type="spellStart"/>
      <w:r>
        <w:rPr>
          <w:rFonts w:eastAsia="Times New Roman"/>
          <w:szCs w:val="24"/>
        </w:rPr>
        <w:t>φτωχομεσαίοι</w:t>
      </w:r>
      <w:proofErr w:type="spellEnd"/>
      <w:r>
        <w:rPr>
          <w:rFonts w:eastAsia="Times New Roman"/>
          <w:szCs w:val="24"/>
        </w:rPr>
        <w:t xml:space="preserve"> </w:t>
      </w:r>
      <w:proofErr w:type="spellStart"/>
      <w:r>
        <w:rPr>
          <w:rFonts w:eastAsia="Times New Roman"/>
          <w:szCs w:val="24"/>
        </w:rPr>
        <w:t>αγροκτηνοτρόφοι</w:t>
      </w:r>
      <w:proofErr w:type="spellEnd"/>
      <w:r>
        <w:rPr>
          <w:rFonts w:eastAsia="Times New Roman"/>
          <w:szCs w:val="24"/>
        </w:rPr>
        <w:t xml:space="preserve"> που θυσιάζονται για τα κέρδη των μονοπωλίων.</w:t>
      </w:r>
    </w:p>
    <w:p w14:paraId="420DBF2A" w14:textId="77777777" w:rsidR="003663B4" w:rsidRDefault="00087BC7">
      <w:pPr>
        <w:spacing w:line="600" w:lineRule="auto"/>
        <w:ind w:firstLine="720"/>
        <w:jc w:val="both"/>
        <w:rPr>
          <w:rFonts w:eastAsia="Times New Roman"/>
          <w:szCs w:val="24"/>
        </w:rPr>
      </w:pPr>
      <w:r>
        <w:rPr>
          <w:rFonts w:eastAsia="Times New Roman"/>
          <w:szCs w:val="24"/>
        </w:rPr>
        <w:lastRenderedPageBreak/>
        <w:t>Το ίδιο επικρατεί και σε άλλους τομείς, όπως</w:t>
      </w:r>
      <w:r>
        <w:rPr>
          <w:rFonts w:eastAsia="Times New Roman"/>
          <w:szCs w:val="24"/>
        </w:rPr>
        <w:t xml:space="preserve"> είναι η αλιεία, όπου η μερίδα του λέοντος δίνεται στις μεγάλες καπιταλιστικές επιχειρήσεις στις ιχθυοκαλλιέργειες, όπου τρεις μονοπωλιακοί όμιλοι κάνουν κουμάντο.</w:t>
      </w:r>
    </w:p>
    <w:p w14:paraId="420DBF2B" w14:textId="77777777" w:rsidR="003663B4" w:rsidRDefault="00087BC7">
      <w:pPr>
        <w:spacing w:line="600" w:lineRule="auto"/>
        <w:ind w:firstLine="720"/>
        <w:jc w:val="both"/>
        <w:rPr>
          <w:rFonts w:eastAsia="Times New Roman"/>
          <w:szCs w:val="24"/>
        </w:rPr>
      </w:pPr>
      <w:r>
        <w:rPr>
          <w:rFonts w:eastAsia="Times New Roman"/>
          <w:szCs w:val="24"/>
        </w:rPr>
        <w:t>Ακόμη χειρότερη είναι η κατάσταση στον τομέα των δασών. Πλήρης εγκατάλειψη. Τα παραδίνετε στ</w:t>
      </w:r>
      <w:r>
        <w:rPr>
          <w:rFonts w:eastAsia="Times New Roman"/>
          <w:szCs w:val="24"/>
        </w:rPr>
        <w:t>ις ορέξεις των δυτικών συμφερόντων για επενδύσεις στην ενέργεια και σε άλλους τομείς. Δίνετε μόνο το 1‰ του Ακαθάριστου Εθνικού Προϊόντος για τα δάση. Είναι έγκλημα εκ προμελέτης. Με την πολιτική σας όχι μόνο δεν προστατεύετε τα δάση, αλλά στην ουσία οπλίζ</w:t>
      </w:r>
      <w:r>
        <w:rPr>
          <w:rFonts w:eastAsia="Times New Roman"/>
          <w:szCs w:val="24"/>
        </w:rPr>
        <w:t>ετε το χέρι των εμπρηστών, των καταπατητών με τα γνωστά αποτελέσματα, πλημμύρες και καταστροφές.</w:t>
      </w:r>
    </w:p>
    <w:p w14:paraId="420DBF2C" w14:textId="77777777" w:rsidR="003663B4" w:rsidRDefault="00087BC7">
      <w:pPr>
        <w:spacing w:line="600" w:lineRule="auto"/>
        <w:ind w:firstLine="720"/>
        <w:jc w:val="both"/>
        <w:rPr>
          <w:rFonts w:eastAsia="Times New Roman"/>
          <w:szCs w:val="24"/>
        </w:rPr>
      </w:pPr>
      <w:r>
        <w:rPr>
          <w:rFonts w:eastAsia="Times New Roman"/>
          <w:szCs w:val="24"/>
        </w:rPr>
        <w:t>Ιδιαίτερα τον ΕΛΓΑ τον έχετε μετατρέψει σε έναν φορομπηχτικό, φοροεισπρακτικό μηχανισμό και χαρατσώνετε την αγροτιά. Καμαρώνετε ότι έχετε αποθεματικό από τον ι</w:t>
      </w:r>
      <w:r>
        <w:rPr>
          <w:rFonts w:eastAsia="Times New Roman"/>
          <w:szCs w:val="24"/>
        </w:rPr>
        <w:t>δρώτα των αγροτών αρκετά εκατομμύρια, κοντά στα 60. Βέβαια για χρόνια δεν δώσατε ούτε 1 ευρώ από τον κρατικό προϋπολογισμό, παρ</w:t>
      </w:r>
      <w:r>
        <w:rPr>
          <w:rFonts w:eastAsia="Times New Roman"/>
          <w:szCs w:val="24"/>
        </w:rPr>
        <w:t xml:space="preserve">’ </w:t>
      </w:r>
      <w:r>
        <w:rPr>
          <w:rFonts w:eastAsia="Times New Roman"/>
          <w:szCs w:val="24"/>
        </w:rPr>
        <w:t>ότι είχατε υποχρέωση.</w:t>
      </w:r>
    </w:p>
    <w:p w14:paraId="420DBF2D" w14:textId="77777777" w:rsidR="003663B4" w:rsidRDefault="00087BC7">
      <w:pPr>
        <w:spacing w:line="600" w:lineRule="auto"/>
        <w:ind w:firstLine="720"/>
        <w:jc w:val="both"/>
        <w:rPr>
          <w:rFonts w:eastAsia="Times New Roman"/>
          <w:szCs w:val="24"/>
        </w:rPr>
      </w:pPr>
      <w:r>
        <w:rPr>
          <w:rFonts w:eastAsia="Times New Roman"/>
          <w:szCs w:val="24"/>
        </w:rPr>
        <w:lastRenderedPageBreak/>
        <w:t>Παρ</w:t>
      </w:r>
      <w:r>
        <w:rPr>
          <w:rFonts w:eastAsia="Times New Roman"/>
          <w:szCs w:val="24"/>
        </w:rPr>
        <w:t xml:space="preserve">’ </w:t>
      </w:r>
      <w:r>
        <w:rPr>
          <w:rFonts w:eastAsia="Times New Roman"/>
          <w:szCs w:val="24"/>
        </w:rPr>
        <w:t>ότι, όμως, χαρατσώνατε τους αγρότες, δεν αποζημιώνετε τους πληγέντες ούτε έγκαιρα, αλλά ούτε και δίκ</w:t>
      </w:r>
      <w:r>
        <w:rPr>
          <w:rFonts w:eastAsia="Times New Roman"/>
          <w:szCs w:val="24"/>
        </w:rPr>
        <w:t>αια στο μέγεθος των ζημιών.</w:t>
      </w:r>
    </w:p>
    <w:p w14:paraId="420DBF2E" w14:textId="77777777" w:rsidR="003663B4" w:rsidRDefault="00087BC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0DBF2F" w14:textId="77777777" w:rsidR="003663B4" w:rsidRDefault="00087BC7">
      <w:pPr>
        <w:spacing w:line="600" w:lineRule="auto"/>
        <w:ind w:firstLine="720"/>
        <w:jc w:val="both"/>
        <w:rPr>
          <w:rFonts w:eastAsia="Times New Roman"/>
          <w:szCs w:val="24"/>
        </w:rPr>
      </w:pPr>
      <w:r>
        <w:rPr>
          <w:rFonts w:eastAsia="Times New Roman"/>
          <w:szCs w:val="24"/>
        </w:rPr>
        <w:t>Κύριε Πρόεδρε, ένα λεπτό.</w:t>
      </w:r>
    </w:p>
    <w:p w14:paraId="420DBF30" w14:textId="77777777" w:rsidR="003663B4" w:rsidRDefault="00087BC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συνεχίστε.</w:t>
      </w:r>
    </w:p>
    <w:p w14:paraId="420DBF31" w14:textId="77777777" w:rsidR="003663B4" w:rsidRDefault="00087BC7">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Έχετε τόκους που αγγίζουν το 1.800.000 ευρώ. Είναι ακριβώς όσα δώσατε στην ΠΑΣΕΓΕΣ και προφανώς, ετοιμάζεστε να δώσετε και στη νέα ΠΑΣΕΓΕΣ για τις υπηρεσίες που προσφέρει, υπονομεύοντας τους αγώνες της </w:t>
      </w:r>
      <w:proofErr w:type="spellStart"/>
      <w:r>
        <w:rPr>
          <w:rFonts w:eastAsia="Times New Roman"/>
          <w:szCs w:val="24"/>
        </w:rPr>
        <w:t>φτωχομεσαίας</w:t>
      </w:r>
      <w:proofErr w:type="spellEnd"/>
      <w:r>
        <w:rPr>
          <w:rFonts w:eastAsia="Times New Roman"/>
          <w:szCs w:val="24"/>
        </w:rPr>
        <w:t xml:space="preserve"> αγροτιάς, το κυριότερο απ’ όλα, όμως, εί</w:t>
      </w:r>
      <w:r>
        <w:rPr>
          <w:rFonts w:eastAsia="Times New Roman"/>
          <w:szCs w:val="24"/>
        </w:rPr>
        <w:t>ναι ότι υπηρετεί την πολιτική σας.</w:t>
      </w:r>
    </w:p>
    <w:p w14:paraId="420DBF32" w14:textId="77777777" w:rsidR="003663B4" w:rsidRDefault="00087BC7">
      <w:pPr>
        <w:spacing w:line="600" w:lineRule="auto"/>
        <w:ind w:firstLine="720"/>
        <w:jc w:val="both"/>
        <w:rPr>
          <w:rFonts w:eastAsia="Times New Roman"/>
          <w:szCs w:val="24"/>
        </w:rPr>
      </w:pPr>
      <w:r>
        <w:rPr>
          <w:rFonts w:eastAsia="Times New Roman"/>
          <w:szCs w:val="24"/>
        </w:rPr>
        <w:t>Έχετε το θράσος όλα αυτά τα προγράμματα στον αγροτικό τομέα να τα βαφτίζετε «δίκαιη ανάπτυξη», και να λέτε ότι θα δώσουν ώθηση, θα αποτελέσουν πυλώνα ανάπτυξης της πρωτογενούς παραγωγής. Γι’ αυτό στα περιφερειακά σας συνέ</w:t>
      </w:r>
      <w:r>
        <w:rPr>
          <w:rFonts w:eastAsia="Times New Roman"/>
          <w:szCs w:val="24"/>
        </w:rPr>
        <w:t xml:space="preserve">δρια που </w:t>
      </w:r>
      <w:r>
        <w:rPr>
          <w:rFonts w:eastAsia="Times New Roman"/>
          <w:szCs w:val="24"/>
        </w:rPr>
        <w:lastRenderedPageBreak/>
        <w:t>ξεχειλίζουν από κοροϊδία, λέτε στους αγρότες ότι μπορεί να γίνουν επιχειρηματίες, να συναγωνιστούν τις μεγάλες καπιταλιστικές επιχειρήσεις που δραστηριοποιούνται στον χώρο της αγροτιάς.</w:t>
      </w:r>
    </w:p>
    <w:p w14:paraId="420DBF33" w14:textId="77777777" w:rsidR="003663B4" w:rsidRDefault="00087BC7">
      <w:pPr>
        <w:spacing w:line="600" w:lineRule="auto"/>
        <w:ind w:firstLine="720"/>
        <w:jc w:val="both"/>
        <w:rPr>
          <w:rFonts w:eastAsia="Times New Roman"/>
          <w:szCs w:val="24"/>
        </w:rPr>
      </w:pPr>
      <w:r>
        <w:rPr>
          <w:rFonts w:eastAsia="Times New Roman"/>
          <w:szCs w:val="24"/>
        </w:rPr>
        <w:t>Τους λέτε ότι υπάρχει ο δικός σας «ανθρώπινος καπιταλισμός» κ</w:t>
      </w:r>
      <w:r>
        <w:rPr>
          <w:rFonts w:eastAsia="Times New Roman"/>
          <w:szCs w:val="24"/>
        </w:rPr>
        <w:t xml:space="preserve">αι ότι μπορεί να κερδίζουν όλοι οι εργάτες, οι αγρότες, οι αυτοαπασχολούμενοι και τα μονοπώλια. Γι’ αυτό δεν προλαβαίνετε να μαζεύετε συγχαρητήρια από τους εταίρους σας στην Ευρωπαϊκή Ένωση, από τον Σύνδεσμο Ελλήνων Βιομηχάνων. Κάνετε πολύ καλά τη βρώμικη </w:t>
      </w:r>
      <w:r>
        <w:rPr>
          <w:rFonts w:eastAsia="Times New Roman"/>
          <w:szCs w:val="24"/>
        </w:rPr>
        <w:t>δουλειά, φέρνετε σε δύσκολη θέση ακόμα και τα άλλα αστικά κόμματα και ιδιαίτερα τη Νέα Δημοκρατία, γιατί εφαρμόζετε με λιγότερους κραδασμούς την αντιλαϊκή πολιτική για λογαριασμό του μεγάλου κεφαλαίου. Η αντιπαράθεσή σας, που έγινε κι εδώ σήμερα, αλλά γίνε</w:t>
      </w:r>
      <w:r>
        <w:rPr>
          <w:rFonts w:eastAsia="Times New Roman"/>
          <w:szCs w:val="24"/>
        </w:rPr>
        <w:t xml:space="preserve">ται και σε όλη τη συζήτηση του </w:t>
      </w:r>
      <w:r>
        <w:rPr>
          <w:rFonts w:eastAsia="Times New Roman"/>
          <w:szCs w:val="24"/>
        </w:rPr>
        <w:t>π</w:t>
      </w:r>
      <w:r>
        <w:rPr>
          <w:rFonts w:eastAsia="Times New Roman"/>
          <w:szCs w:val="24"/>
        </w:rPr>
        <w:t>ροϋπολογισμού, είναι για τα μάτια του κόσμου. Θέλετε να κρύψετε τη στρατηγική σας σύμπλευση.</w:t>
      </w:r>
    </w:p>
    <w:p w14:paraId="420DBF34" w14:textId="77777777" w:rsidR="003663B4" w:rsidRDefault="00087BC7">
      <w:pPr>
        <w:spacing w:line="600" w:lineRule="auto"/>
        <w:ind w:firstLine="720"/>
        <w:jc w:val="both"/>
        <w:rPr>
          <w:rFonts w:eastAsia="Times New Roman"/>
          <w:szCs w:val="24"/>
        </w:rPr>
      </w:pPr>
      <w:r>
        <w:rPr>
          <w:rFonts w:eastAsia="Times New Roman"/>
          <w:szCs w:val="24"/>
        </w:rPr>
        <w:t>Τελειώνοντας λέμε καθαρά στους μικρομεσαίους αγρότες ότι υπάρχει λύση στα μεγάλα προβλήματα. Η λύση είναι στην πρόταση του Κομμουνι</w:t>
      </w:r>
      <w:r>
        <w:rPr>
          <w:rFonts w:eastAsia="Times New Roman"/>
          <w:szCs w:val="24"/>
        </w:rPr>
        <w:t xml:space="preserve">στικού Κόμματος Ελλάδας για διαφορετική κοινωνικοοικονομική οργάνωση από την εργατική εξουσία, </w:t>
      </w:r>
      <w:r>
        <w:rPr>
          <w:rFonts w:eastAsia="Times New Roman"/>
          <w:szCs w:val="24"/>
        </w:rPr>
        <w:lastRenderedPageBreak/>
        <w:t>στη μεγάλη παραγωγή που θα αξιοποιεί τις τεράστιες παραγωγικές δυνατότητες της χώρας, με κεντρικό συνδυασμό, με πανεθνικό δίκτυο διανομής αγαθών και προϊόντων.</w:t>
      </w:r>
    </w:p>
    <w:p w14:paraId="420DBF35" w14:textId="77777777" w:rsidR="003663B4" w:rsidRDefault="00087BC7">
      <w:pPr>
        <w:spacing w:line="600" w:lineRule="auto"/>
        <w:ind w:firstLine="720"/>
        <w:jc w:val="both"/>
        <w:rPr>
          <w:rFonts w:eastAsia="Times New Roman"/>
          <w:szCs w:val="24"/>
        </w:rPr>
      </w:pPr>
      <w:r>
        <w:rPr>
          <w:rFonts w:eastAsia="Times New Roman"/>
          <w:szCs w:val="24"/>
        </w:rPr>
        <w:t>Σ</w:t>
      </w:r>
      <w:r>
        <w:rPr>
          <w:rFonts w:eastAsia="Times New Roman"/>
          <w:szCs w:val="24"/>
        </w:rPr>
        <w:t xml:space="preserve">ε αυτό το πλαίσιο μπορούν να βρουν διέξοδο και οι ανάγκες των βιοπαλαιστών αγροτών, κτηνοτρόφων, ψαράδων μέσω της ανάπτυξης του αντίστοιχου δικτύου παραγωγικών αγροτικών συνεταιρισμών, μέσα από τον κεντρικό σχεδιασμό. Μόνο έτσι θα έχουν πρόσβαση σε υψηλού </w:t>
      </w:r>
      <w:r>
        <w:rPr>
          <w:rFonts w:eastAsia="Times New Roman"/>
          <w:szCs w:val="24"/>
        </w:rPr>
        <w:t xml:space="preserve">επιπέδου υπηρεσίες παιδείας, υγείας, πολιτισμού και ανάπαυσης. Μόνο τότε θα απαλλαγούν από τα βάσανά τους οι </w:t>
      </w:r>
      <w:proofErr w:type="spellStart"/>
      <w:r>
        <w:rPr>
          <w:rFonts w:eastAsia="Times New Roman"/>
          <w:szCs w:val="24"/>
        </w:rPr>
        <w:t>φτωχομεσαίοι</w:t>
      </w:r>
      <w:proofErr w:type="spellEnd"/>
      <w:r>
        <w:rPr>
          <w:rFonts w:eastAsia="Times New Roman"/>
          <w:szCs w:val="24"/>
        </w:rPr>
        <w:t xml:space="preserve"> παραγωγοί και οι ανάγκες τους δεν θα συνθλίβονται στην κυριαρχία των μονοπωλίων.</w:t>
      </w:r>
    </w:p>
    <w:p w14:paraId="420DBF36" w14:textId="77777777" w:rsidR="003663B4" w:rsidRDefault="00087BC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η κ</w:t>
      </w:r>
      <w:r>
        <w:rPr>
          <w:rFonts w:eastAsia="Times New Roman"/>
          <w:szCs w:val="24"/>
        </w:rPr>
        <w:t>.</w:t>
      </w:r>
      <w:r>
        <w:rPr>
          <w:rFonts w:eastAsia="Times New Roman"/>
          <w:szCs w:val="24"/>
        </w:rPr>
        <w:t xml:space="preserve"> </w:t>
      </w:r>
      <w:proofErr w:type="spellStart"/>
      <w:r>
        <w:rPr>
          <w:rFonts w:eastAsia="Times New Roman"/>
          <w:szCs w:val="24"/>
        </w:rPr>
        <w:t>Χ</w:t>
      </w:r>
      <w:r>
        <w:rPr>
          <w:rFonts w:eastAsia="Times New Roman"/>
          <w:szCs w:val="24"/>
        </w:rPr>
        <w:t>ριστοφιλοπούλου</w:t>
      </w:r>
      <w:proofErr w:type="spellEnd"/>
      <w:r>
        <w:rPr>
          <w:rFonts w:eastAsia="Times New Roman"/>
          <w:szCs w:val="24"/>
        </w:rPr>
        <w:t xml:space="preserve"> από τη Δημοκρατική Συμπαράταξη. </w:t>
      </w:r>
    </w:p>
    <w:p w14:paraId="420DBF37" w14:textId="77777777" w:rsidR="003663B4" w:rsidRDefault="00087BC7">
      <w:pPr>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Ευχαριστώ, κύριε Πρόεδρε.</w:t>
      </w:r>
    </w:p>
    <w:p w14:paraId="420DBF38"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συνάδελφοι, ακούγοντας πριν λίγο τον Υπουργό κ. </w:t>
      </w:r>
      <w:proofErr w:type="spellStart"/>
      <w:r>
        <w:rPr>
          <w:rFonts w:eastAsia="Times New Roman"/>
          <w:szCs w:val="24"/>
        </w:rPr>
        <w:t>Φάμελλο</w:t>
      </w:r>
      <w:proofErr w:type="spellEnd"/>
      <w:r>
        <w:rPr>
          <w:rFonts w:eastAsia="Times New Roman"/>
          <w:szCs w:val="24"/>
        </w:rPr>
        <w:t xml:space="preserve"> να κατηγορεί τις προηγούμενες κυβερνήσεις δήθεν για μνημόνια που εξυπηρετούν τι</w:t>
      </w:r>
      <w:r>
        <w:rPr>
          <w:rFonts w:eastAsia="Times New Roman"/>
          <w:szCs w:val="24"/>
        </w:rPr>
        <w:t xml:space="preserve">ς τράπεζες και τις </w:t>
      </w:r>
      <w:r>
        <w:rPr>
          <w:rFonts w:eastAsia="Times New Roman"/>
          <w:szCs w:val="24"/>
        </w:rPr>
        <w:lastRenderedPageBreak/>
        <w:t xml:space="preserve">ιδιωτικές επενδύσεις, μου ήρθαν στο μυαλό αμέσως τρία πράγματα. </w:t>
      </w:r>
    </w:p>
    <w:p w14:paraId="420DBF39" w14:textId="77777777" w:rsidR="003663B4" w:rsidRDefault="00087BC7">
      <w:pPr>
        <w:spacing w:line="600" w:lineRule="auto"/>
        <w:ind w:firstLine="720"/>
        <w:jc w:val="both"/>
        <w:rPr>
          <w:rFonts w:eastAsia="Times New Roman"/>
          <w:szCs w:val="24"/>
        </w:rPr>
      </w:pPr>
      <w:r>
        <w:rPr>
          <w:rFonts w:eastAsia="Times New Roman"/>
          <w:szCs w:val="24"/>
        </w:rPr>
        <w:t xml:space="preserve">Το πρώτο που μου ήρθε στο μυαλό ήταν η αχρείαστη καταστροφική τρίτη </w:t>
      </w:r>
      <w:proofErr w:type="spellStart"/>
      <w:r>
        <w:rPr>
          <w:rFonts w:eastAsia="Times New Roman"/>
          <w:szCs w:val="24"/>
        </w:rPr>
        <w:t>ανακεφαλαιοποίηση</w:t>
      </w:r>
      <w:proofErr w:type="spellEnd"/>
      <w:r>
        <w:rPr>
          <w:rFonts w:eastAsia="Times New Roman"/>
          <w:szCs w:val="24"/>
        </w:rPr>
        <w:t xml:space="preserve"> των ελληνικών τραπεζών, που δυστυχώς συνοδεύτηκε από τον ανθελληνισμό τους με ξένα διο</w:t>
      </w:r>
      <w:r>
        <w:rPr>
          <w:rFonts w:eastAsia="Times New Roman"/>
          <w:szCs w:val="24"/>
        </w:rPr>
        <w:t>ικητικά συμβούλια και για τον οποίο οι πολιτικές μεν ευθύνες θα καταλογιστούν σε επόμενες εκλογές, αλλά οι ποινικές ευθύνες, κυρίες και κύριοι της Κυβέρνησης, θα παραμείνουν.</w:t>
      </w:r>
    </w:p>
    <w:p w14:paraId="420DBF3A" w14:textId="77777777" w:rsidR="003663B4" w:rsidRDefault="00087BC7">
      <w:pPr>
        <w:spacing w:line="600" w:lineRule="auto"/>
        <w:ind w:firstLine="720"/>
        <w:jc w:val="both"/>
        <w:rPr>
          <w:rFonts w:eastAsia="Times New Roman"/>
          <w:szCs w:val="24"/>
        </w:rPr>
      </w:pPr>
      <w:r>
        <w:rPr>
          <w:rFonts w:eastAsia="Times New Roman"/>
          <w:szCs w:val="24"/>
        </w:rPr>
        <w:t xml:space="preserve">Το δεύτερο πράγμα που θυμήθηκα αμέσως ακούγοντας τον κ. </w:t>
      </w:r>
      <w:proofErr w:type="spellStart"/>
      <w:r>
        <w:rPr>
          <w:rFonts w:eastAsia="Times New Roman"/>
          <w:szCs w:val="24"/>
        </w:rPr>
        <w:t>Φάμελλο</w:t>
      </w:r>
      <w:proofErr w:type="spellEnd"/>
      <w:r>
        <w:rPr>
          <w:rFonts w:eastAsia="Times New Roman"/>
          <w:szCs w:val="24"/>
        </w:rPr>
        <w:t xml:space="preserve"> είναι τον κ. Τσίπ</w:t>
      </w:r>
      <w:r>
        <w:rPr>
          <w:rFonts w:eastAsia="Times New Roman"/>
          <w:szCs w:val="24"/>
        </w:rPr>
        <w:t>ρα. Πριν δύο μέρες γονυπετής -προσέξτε, λέω γονυπετή και όχι στα τέσσερα, όπως επέλεγε να λέει ο ακροδεξιός συνεταίρος σας κ. Καμμένος- ο κ. Τσίπρας παρακαλούσε, ικέτευε τους ξένους επενδυτές, «ελάτε για μεγάλα κέρδη».</w:t>
      </w:r>
    </w:p>
    <w:p w14:paraId="420DBF3B" w14:textId="77777777" w:rsidR="003663B4" w:rsidRDefault="00087BC7">
      <w:pPr>
        <w:spacing w:line="600" w:lineRule="auto"/>
        <w:ind w:firstLine="720"/>
        <w:jc w:val="both"/>
        <w:rPr>
          <w:rFonts w:eastAsia="Times New Roman"/>
          <w:szCs w:val="24"/>
        </w:rPr>
      </w:pPr>
      <w:r>
        <w:rPr>
          <w:rFonts w:eastAsia="Times New Roman"/>
          <w:szCs w:val="24"/>
        </w:rPr>
        <w:t>Και τρίτον, θυμήθηκα και τον κ. Σταθά</w:t>
      </w:r>
      <w:r>
        <w:rPr>
          <w:rFonts w:eastAsia="Times New Roman"/>
          <w:szCs w:val="24"/>
        </w:rPr>
        <w:t>κη, ο οποίος δεν τολμάει, αλλά τρέμει να φέρει βελτίωση για τους πλειστηριασμούς της πρώτης κατοικίας, παρ</w:t>
      </w:r>
      <w:r>
        <w:rPr>
          <w:rFonts w:eastAsia="Times New Roman"/>
          <w:szCs w:val="24"/>
        </w:rPr>
        <w:t xml:space="preserve">’ </w:t>
      </w:r>
      <w:r>
        <w:rPr>
          <w:rFonts w:eastAsia="Times New Roman"/>
          <w:szCs w:val="24"/>
        </w:rPr>
        <w:t>ότι συνάδελφοι σας, κυρίες και κύριοι του ΣΥΡΙΖΑ, τον έχουν καλέσει, όπως ο κ. Φίλης που είναι σε αυτή την Αίθουσα, αλλά και άλλοι συνάδελφοι από το</w:t>
      </w:r>
      <w:r>
        <w:rPr>
          <w:rFonts w:eastAsia="Times New Roman"/>
          <w:szCs w:val="24"/>
        </w:rPr>
        <w:t>ν ΣΥΡΙΖΑ. Αυτά τα τρία πράγματα μου ήρθαν. Και η λέξη είναι μια: Αιδώς!</w:t>
      </w:r>
    </w:p>
    <w:p w14:paraId="420DBF3C" w14:textId="77777777" w:rsidR="003663B4" w:rsidRDefault="00087BC7">
      <w:pPr>
        <w:spacing w:line="600" w:lineRule="auto"/>
        <w:ind w:firstLine="720"/>
        <w:jc w:val="both"/>
        <w:rPr>
          <w:rFonts w:eastAsia="Times New Roman"/>
          <w:szCs w:val="24"/>
        </w:rPr>
      </w:pPr>
      <w:r>
        <w:rPr>
          <w:rFonts w:eastAsia="Times New Roman"/>
          <w:szCs w:val="24"/>
        </w:rPr>
        <w:lastRenderedPageBreak/>
        <w:t>Έρχομαι</w:t>
      </w:r>
      <w:r>
        <w:rPr>
          <w:rFonts w:eastAsia="Times New Roman"/>
          <w:szCs w:val="24"/>
        </w:rPr>
        <w:t>,</w:t>
      </w:r>
      <w:r>
        <w:rPr>
          <w:rFonts w:eastAsia="Times New Roman"/>
          <w:szCs w:val="24"/>
        </w:rPr>
        <w:t xml:space="preserve"> τώρα</w:t>
      </w:r>
      <w:r>
        <w:rPr>
          <w:rFonts w:eastAsia="Times New Roman"/>
          <w:szCs w:val="24"/>
        </w:rPr>
        <w:t>,</w:t>
      </w:r>
      <w:r>
        <w:rPr>
          <w:rFonts w:eastAsia="Times New Roman"/>
          <w:szCs w:val="24"/>
        </w:rPr>
        <w:t xml:space="preserve"> στον προϋπολογισμό επί της ουσίας. Διότι, κυρίες και κύριοι συνάδελφοι, τα οικονομικά μεγέθη, η αντιπαραβολή των περσινών κυβερνητικών προβλέψεων με τη σημερινή διάψευσή τους, αλλά και τα επιμέρους αντιλαϊκά μέτρα που σκοπίμως κρύβετε και δεν τα παρουσιάζ</w:t>
      </w:r>
      <w:r>
        <w:rPr>
          <w:rFonts w:eastAsia="Times New Roman"/>
          <w:szCs w:val="24"/>
        </w:rPr>
        <w:t>ετε, δείχνουν δύο πράγματα: Πρώτον, με την πορεία που έχετε χαράξει η έξοδος από τα μνημόνια δεν είναι ούτε ασφαλής ούτε βιώσιμη. Θα αποδειχθεί δυστυχώς για τη χώρα άλλη μια ουτοπία.</w:t>
      </w:r>
    </w:p>
    <w:p w14:paraId="420DBF3D" w14:textId="77777777" w:rsidR="003663B4" w:rsidRDefault="00087BC7">
      <w:pPr>
        <w:spacing w:line="600" w:lineRule="auto"/>
        <w:ind w:firstLine="720"/>
        <w:jc w:val="both"/>
        <w:rPr>
          <w:rFonts w:eastAsia="Times New Roman"/>
          <w:szCs w:val="24"/>
        </w:rPr>
      </w:pPr>
      <w:r>
        <w:rPr>
          <w:rFonts w:eastAsia="Times New Roman"/>
          <w:szCs w:val="24"/>
        </w:rPr>
        <w:t>Δεύτερον, ότι η Κυβέρνηση εκτός από τη διάβρωση των θεσμών -όπως η δικαστ</w:t>
      </w:r>
      <w:r>
        <w:rPr>
          <w:rFonts w:eastAsia="Times New Roman"/>
          <w:szCs w:val="24"/>
        </w:rPr>
        <w:t xml:space="preserve">ική εξουσία, τα ΜΜΕ, οτιδήποτε μπορεί να πλήξει τη δημοκρατία και να δημιουργήσει το καθεστώς τους-, έχει επιλέξει εδώ και καιρό να πλήττει συστηματικά τα μεσαία στρώματα, να πλήττει και να </w:t>
      </w:r>
      <w:proofErr w:type="spellStart"/>
      <w:r>
        <w:rPr>
          <w:rFonts w:eastAsia="Times New Roman"/>
          <w:szCs w:val="24"/>
        </w:rPr>
        <w:t>φτωχοποιεί</w:t>
      </w:r>
      <w:proofErr w:type="spellEnd"/>
      <w:r>
        <w:rPr>
          <w:rFonts w:eastAsia="Times New Roman"/>
          <w:szCs w:val="24"/>
        </w:rPr>
        <w:t xml:space="preserve"> τη μεσαία τάξη, όπως δείχνει και ο σημερινός προϋπολογι</w:t>
      </w:r>
      <w:r>
        <w:rPr>
          <w:rFonts w:eastAsia="Times New Roman"/>
          <w:szCs w:val="24"/>
        </w:rPr>
        <w:t xml:space="preserve">σμός, αλλά και ο προηγούμενος. </w:t>
      </w:r>
    </w:p>
    <w:p w14:paraId="420DBF3E" w14:textId="77777777" w:rsidR="003663B4" w:rsidRDefault="00087BC7">
      <w:pPr>
        <w:spacing w:line="600" w:lineRule="auto"/>
        <w:ind w:firstLine="720"/>
        <w:jc w:val="both"/>
        <w:rPr>
          <w:rFonts w:eastAsia="Times New Roman"/>
          <w:szCs w:val="24"/>
        </w:rPr>
      </w:pPr>
      <w:r>
        <w:rPr>
          <w:rFonts w:eastAsia="Times New Roman"/>
          <w:szCs w:val="24"/>
        </w:rPr>
        <w:t>Και ξεκινάω από το μεγάλο θύμα του 2017. Το μεγάλο θύμα του 2017 είναι ο κοινωνικός προϋπολογισμός, από τον οποίο η Κυβέρνησή σας εξοικονόμησε σε ταμειακή βάση ούτε λίγο ούτε πολύ 2,38 δισεκατομμύρια ευρώ. Έτσι σώθηκε και έγ</w:t>
      </w:r>
      <w:r>
        <w:rPr>
          <w:rFonts w:eastAsia="Times New Roman"/>
          <w:szCs w:val="24"/>
        </w:rPr>
        <w:t xml:space="preserve">ινε το </w:t>
      </w:r>
      <w:r>
        <w:rPr>
          <w:rFonts w:eastAsia="Times New Roman"/>
          <w:szCs w:val="24"/>
        </w:rPr>
        <w:lastRenderedPageBreak/>
        <w:t xml:space="preserve">πλεόνασμα και όχι όπως μας είπε ο κ. </w:t>
      </w:r>
      <w:proofErr w:type="spellStart"/>
      <w:r>
        <w:rPr>
          <w:rFonts w:eastAsia="Times New Roman"/>
          <w:szCs w:val="24"/>
        </w:rPr>
        <w:t>Φάμελλος</w:t>
      </w:r>
      <w:proofErr w:type="spellEnd"/>
      <w:r>
        <w:rPr>
          <w:rFonts w:eastAsia="Times New Roman"/>
          <w:szCs w:val="24"/>
        </w:rPr>
        <w:t xml:space="preserve">, δήθεν από την πάταξη της φοροδιαφυγής. </w:t>
      </w:r>
    </w:p>
    <w:p w14:paraId="420DBF3F" w14:textId="77777777" w:rsidR="003663B4" w:rsidRDefault="00087BC7">
      <w:pPr>
        <w:spacing w:line="600" w:lineRule="auto"/>
        <w:ind w:firstLine="720"/>
        <w:jc w:val="both"/>
        <w:rPr>
          <w:rFonts w:eastAsia="Times New Roman"/>
          <w:szCs w:val="24"/>
        </w:rPr>
      </w:pPr>
      <w:r>
        <w:rPr>
          <w:rFonts w:eastAsia="Times New Roman"/>
          <w:szCs w:val="24"/>
        </w:rPr>
        <w:t>Πώς έσωσε ο κοινωνικός προϋπολογισμός τον προϋπολογισμό της γενικής κυβέρνησης; Φυσικά, με καθυστερήσεις σε αποδόσεις συντάξεων -είναι εδώ ο κ. Πετρόπουλος και μα</w:t>
      </w:r>
      <w:r>
        <w:rPr>
          <w:rFonts w:eastAsia="Times New Roman"/>
          <w:szCs w:val="24"/>
        </w:rPr>
        <w:t xml:space="preserve">ς ακούει-, με καθυστερήσεις σε πληρωμές </w:t>
      </w:r>
      <w:proofErr w:type="spellStart"/>
      <w:r>
        <w:rPr>
          <w:rFonts w:eastAsia="Times New Roman"/>
          <w:szCs w:val="24"/>
        </w:rPr>
        <w:t>ληξιπροθέσμων</w:t>
      </w:r>
      <w:proofErr w:type="spellEnd"/>
      <w:r>
        <w:rPr>
          <w:rFonts w:eastAsia="Times New Roman"/>
          <w:szCs w:val="24"/>
        </w:rPr>
        <w:t xml:space="preserve"> υποχρεώσεων των δημοσίων νοσοκομείων και με περικοπές σε συντάξεις και κοινωνικές παροχές.</w:t>
      </w:r>
    </w:p>
    <w:p w14:paraId="420DBF4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κατάλογο του </w:t>
      </w:r>
      <w:r>
        <w:rPr>
          <w:rFonts w:eastAsia="Times New Roman" w:cs="Times New Roman"/>
          <w:szCs w:val="24"/>
        </w:rPr>
        <w:t>μ</w:t>
      </w:r>
      <w:r>
        <w:rPr>
          <w:rFonts w:eastAsia="Times New Roman" w:cs="Times New Roman"/>
          <w:szCs w:val="24"/>
        </w:rPr>
        <w:t xml:space="preserve">εσοπρόθεσμου, που εσείς ψηφίσατε, δεν τον έχετε βάλει μέσα στον </w:t>
      </w:r>
      <w:r>
        <w:rPr>
          <w:rFonts w:eastAsia="Times New Roman" w:cs="Times New Roman"/>
          <w:szCs w:val="24"/>
        </w:rPr>
        <w:t>π</w:t>
      </w:r>
      <w:r>
        <w:rPr>
          <w:rFonts w:eastAsia="Times New Roman" w:cs="Times New Roman"/>
          <w:szCs w:val="24"/>
        </w:rPr>
        <w:t>ροϋπολογισμό -κατανοώ γιατί-</w:t>
      </w:r>
      <w:r>
        <w:rPr>
          <w:rFonts w:eastAsia="Times New Roman" w:cs="Times New Roman"/>
          <w:szCs w:val="24"/>
        </w:rPr>
        <w:t xml:space="preserve"> με κύρια θύματα, εξειδικευμένα θύματα, τους χαμηλοσυνταξιούχους που κάνουν το ΕΚΑΣ και βεβαίως, τις χήρες, τους αναπήρους και άλλους πολλούς. </w:t>
      </w:r>
    </w:p>
    <w:p w14:paraId="420DBF4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Ξέρουν όσοι βρίσκονται και δουλεύουν στα ιδρύματα </w:t>
      </w:r>
      <w:proofErr w:type="spellStart"/>
      <w:r>
        <w:rPr>
          <w:rFonts w:eastAsia="Times New Roman" w:cs="Times New Roman"/>
          <w:szCs w:val="24"/>
        </w:rPr>
        <w:t>χρονίων</w:t>
      </w:r>
      <w:proofErr w:type="spellEnd"/>
      <w:r>
        <w:rPr>
          <w:rFonts w:eastAsia="Times New Roman" w:cs="Times New Roman"/>
          <w:szCs w:val="24"/>
        </w:rPr>
        <w:t xml:space="preserve"> παθήσεων και στα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πόσο στέναξαν φέτ</w:t>
      </w:r>
      <w:r>
        <w:rPr>
          <w:rFonts w:eastAsia="Times New Roman" w:cs="Times New Roman"/>
          <w:szCs w:val="24"/>
        </w:rPr>
        <w:t>ος από τις ελλείψεις. Για να υπάρξει το κοινωνικό μέρισμα υπήρξαν τεράστιες τρύπες σε αυτά τα ιδρύματα.</w:t>
      </w:r>
    </w:p>
    <w:p w14:paraId="420DBF4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Περνώ τώρα πάλι στο </w:t>
      </w:r>
      <w:r>
        <w:rPr>
          <w:rFonts w:eastAsia="Times New Roman" w:cs="Times New Roman"/>
          <w:szCs w:val="24"/>
        </w:rPr>
        <w:t>μ</w:t>
      </w:r>
      <w:r>
        <w:rPr>
          <w:rFonts w:eastAsia="Times New Roman" w:cs="Times New Roman"/>
          <w:szCs w:val="24"/>
        </w:rPr>
        <w:t>εσοπρόθεσμο, όπου αναφέρεστε εσείς οι ίδιοι και αναφέρομαι τώρα πια κι εγώ στην ανεργία. Διαβάζω: «Το ασφαλιστικό σύστημα παραμένει</w:t>
      </w:r>
      <w:r>
        <w:rPr>
          <w:rFonts w:eastAsia="Times New Roman" w:cs="Times New Roman"/>
          <w:szCs w:val="24"/>
        </w:rPr>
        <w:t xml:space="preserve"> ελλειμματικό, λόγω της αύξησης της ανεργίας και της ραγδαίας μείωσης των μισθών». Αναφέρομαι στη σελίδα 89 του </w:t>
      </w:r>
      <w:r>
        <w:rPr>
          <w:rFonts w:eastAsia="Times New Roman" w:cs="Times New Roman"/>
          <w:szCs w:val="24"/>
        </w:rPr>
        <w:t>μ</w:t>
      </w:r>
      <w:r>
        <w:rPr>
          <w:rFonts w:eastAsia="Times New Roman" w:cs="Times New Roman"/>
          <w:szCs w:val="24"/>
        </w:rPr>
        <w:t xml:space="preserve">εσοπρόθεσμου. </w:t>
      </w:r>
    </w:p>
    <w:p w14:paraId="420DBF4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Ποια είναι η αλήθεια, λοιπόν, για το περίφημο κυβερνητικό αφήγημα, ότι ελαττώθηκε έστω οριακά η ανεργία; Η καθίζηση των μισθών -</w:t>
      </w:r>
      <w:r>
        <w:rPr>
          <w:rFonts w:eastAsia="Times New Roman" w:cs="Times New Roman"/>
          <w:szCs w:val="24"/>
        </w:rPr>
        <w:t>εσείς το είπατε- και η εκτόξευση των ευέλικτων μορφών απασχόλησης. Το 54,67% των νέων προσλήψεων στην αγορά εργασίας αφορά φέτος εργασίες ελαστικής μορφής με αποδοχές πενίας και την ίδια ώρα που οι εργαζόμενοι και οι άνεργοι βρίσκονται σε καθεστώς ασφυξίας</w:t>
      </w:r>
      <w:r>
        <w:rPr>
          <w:rFonts w:eastAsia="Times New Roman" w:cs="Times New Roman"/>
          <w:szCs w:val="24"/>
        </w:rPr>
        <w:t>, εσείς απεργάζεστε νύκτα σενάρια περικοπής των δικαιωμάτων, όπως η απεργία. Τα φέρνετε νύχτα με τροπολογίες και μετά επιχειρείτε να τα ξαναφέρετε. Έχετε, βέβαια, άξιο συνεταίρο, τη Νέα Δημοκρατία. Πιθανόν πάτε και να συγκυβερνήσετε.</w:t>
      </w:r>
    </w:p>
    <w:p w14:paraId="420DBF44"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(Γέλωτες από την πτέρυ</w:t>
      </w:r>
      <w:r>
        <w:rPr>
          <w:rFonts w:eastAsia="Times New Roman" w:cs="Times New Roman"/>
          <w:szCs w:val="24"/>
        </w:rPr>
        <w:t>γα του ΣΥΡΙΖΑ)</w:t>
      </w:r>
    </w:p>
    <w:p w14:paraId="420DBF4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Μη γελάτε καθόλου. </w:t>
      </w:r>
      <w:proofErr w:type="spellStart"/>
      <w:r>
        <w:rPr>
          <w:rFonts w:eastAsia="Times New Roman" w:cs="Times New Roman"/>
          <w:szCs w:val="24"/>
        </w:rPr>
        <w:t>Ακουμπιέστε</w:t>
      </w:r>
      <w:proofErr w:type="spellEnd"/>
      <w:r>
        <w:rPr>
          <w:rFonts w:eastAsia="Times New Roman" w:cs="Times New Roman"/>
          <w:szCs w:val="24"/>
        </w:rPr>
        <w:t xml:space="preserve"> σε πολλά. Στην ουσία υλοποιείτε πολιτικές Σόιμπλε με άλλη φρασεολογία.</w:t>
      </w:r>
    </w:p>
    <w:p w14:paraId="420DBF4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Έρχομαι, λοιπόν, τώρα πολύ σύντομα στην υγεία.</w:t>
      </w:r>
    </w:p>
    <w:p w14:paraId="420DBF4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κύριος Πρωθυπουργός σήμερα εγκαινιάζει τις ΤΟΜΥ. Την ίδια ώρ</w:t>
      </w:r>
      <w:r>
        <w:rPr>
          <w:rFonts w:eastAsia="Times New Roman" w:cs="Times New Roman"/>
          <w:szCs w:val="24"/>
        </w:rPr>
        <w:t>α, όμως, το μόνιμο προσωπικό των νοσοκομείων έχει μειωθεί κατά επτά χιλιάδες. Οι εφημερίες γίνονται χωρίς βασικές ειδικότητες γιατρών. Σε κάθε κλινική έχει πια απομείνει ένας νοσηλευτής για σαράντα ασθενείς στη βάρδια. Το επικουρικό προσωπικό είναι απλήρωτ</w:t>
      </w:r>
      <w:r>
        <w:rPr>
          <w:rFonts w:eastAsia="Times New Roman" w:cs="Times New Roman"/>
          <w:szCs w:val="24"/>
        </w:rPr>
        <w:t xml:space="preserve">ο. Λείπουν τα φάρμακα, ιδίως τα </w:t>
      </w:r>
      <w:proofErr w:type="spellStart"/>
      <w:r>
        <w:rPr>
          <w:rFonts w:eastAsia="Times New Roman" w:cs="Times New Roman"/>
          <w:szCs w:val="24"/>
        </w:rPr>
        <w:t>χημειοθεραπευτικά</w:t>
      </w:r>
      <w:proofErr w:type="spellEnd"/>
      <w:r>
        <w:rPr>
          <w:rFonts w:eastAsia="Times New Roman" w:cs="Times New Roman"/>
          <w:szCs w:val="24"/>
        </w:rPr>
        <w:t xml:space="preserve">. Λείπουν τα υλικά και όχι μόνο τα σεντόνια. </w:t>
      </w:r>
    </w:p>
    <w:p w14:paraId="420DBF4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Ας δούμε, όμως, τι μας επιφυλάσσει το 2018 με βάση τα μεγέθη του </w:t>
      </w:r>
      <w:r>
        <w:rPr>
          <w:rFonts w:eastAsia="Times New Roman" w:cs="Times New Roman"/>
          <w:szCs w:val="24"/>
        </w:rPr>
        <w:t>π</w:t>
      </w:r>
      <w:r>
        <w:rPr>
          <w:rFonts w:eastAsia="Times New Roman" w:cs="Times New Roman"/>
          <w:szCs w:val="24"/>
        </w:rPr>
        <w:t>ροϋπολογισμού. Εξακόσια εκατομμύρια ευρώ λιγότερα για το Υπουργείο Υγείας. Λιγότερες δαπάνες γι</w:t>
      </w:r>
      <w:r>
        <w:rPr>
          <w:rFonts w:eastAsia="Times New Roman" w:cs="Times New Roman"/>
          <w:szCs w:val="24"/>
        </w:rPr>
        <w:t>α τη χρηματοδότηση των νοσοκομείων και του ΕΟΠΥΥ. Χρηματοδότηση του ΕΟΠΥΥ μόλις με 100 εκατομμύρια.</w:t>
      </w:r>
    </w:p>
    <w:p w14:paraId="420DBF4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w:t>
      </w:r>
      <w:r>
        <w:rPr>
          <w:rFonts w:eastAsia="Times New Roman" w:cs="Times New Roman"/>
          <w:szCs w:val="24"/>
        </w:rPr>
        <w:t>ού</w:t>
      </w:r>
      <w:r>
        <w:rPr>
          <w:rFonts w:eastAsia="Times New Roman" w:cs="Times New Roman"/>
          <w:szCs w:val="24"/>
        </w:rPr>
        <w:t>)</w:t>
      </w:r>
    </w:p>
    <w:p w14:paraId="420DBF4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Κύριε Πρόεδρε, κι εγώ την ανοχή σας, όπως οι προηγούμενοι, για ένα-δύο </w:t>
      </w:r>
      <w:r>
        <w:rPr>
          <w:rFonts w:eastAsia="Times New Roman" w:cs="Times New Roman"/>
          <w:szCs w:val="24"/>
        </w:rPr>
        <w:t>λεπτά.</w:t>
      </w:r>
    </w:p>
    <w:p w14:paraId="420DBF4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Θα μου πείτε ότι το 2014 είχαμε 774 εκατομμύρια επιχορήγηση του ΕΟΠΥΥ, αλλά τώρα προβλέπονται 800 εκατομμύρια στον ΕΟΠΥΥ από τις εισφορές υγείας των συνταξιούχων; Πού θα πάνε οι εισφορές υγείας των συνταξιούχων; Στην τρύπα για να καλυφθούν συντάξεις</w:t>
      </w:r>
      <w:r>
        <w:rPr>
          <w:rFonts w:eastAsia="Times New Roman" w:cs="Times New Roman"/>
          <w:szCs w:val="24"/>
        </w:rPr>
        <w:t xml:space="preserve">, όπως πήγαν και πέρυσι και </w:t>
      </w:r>
      <w:proofErr w:type="spellStart"/>
      <w:r>
        <w:rPr>
          <w:rFonts w:eastAsia="Times New Roman" w:cs="Times New Roman"/>
          <w:szCs w:val="24"/>
        </w:rPr>
        <w:t>πρόπερσι</w:t>
      </w:r>
      <w:proofErr w:type="spellEnd"/>
      <w:r>
        <w:rPr>
          <w:rFonts w:eastAsia="Times New Roman" w:cs="Times New Roman"/>
          <w:szCs w:val="24"/>
        </w:rPr>
        <w:t xml:space="preserve">. Κοροϊδεύετε τον κόσμο. Πώς θα τα βγάλει πέρα; </w:t>
      </w:r>
    </w:p>
    <w:p w14:paraId="420DBF4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Μειωμένη η χρηματοδότηση των νοσοκομείων, των ΥΠΕ και των ΠΕΔΥ κατά 350 εκατομμύρια. Στο </w:t>
      </w:r>
      <w:r>
        <w:rPr>
          <w:rFonts w:eastAsia="Times New Roman" w:cs="Times New Roman"/>
          <w:szCs w:val="24"/>
        </w:rPr>
        <w:t>μ</w:t>
      </w:r>
      <w:r>
        <w:rPr>
          <w:rFonts w:eastAsia="Times New Roman" w:cs="Times New Roman"/>
          <w:szCs w:val="24"/>
        </w:rPr>
        <w:t>εσοπρόθεσμο το ίδιο. Αναγνωρίζετε ότι οι συνολικές μειώσεις θα φθάσουν για την πε</w:t>
      </w:r>
      <w:r>
        <w:rPr>
          <w:rFonts w:eastAsia="Times New Roman" w:cs="Times New Roman"/>
          <w:szCs w:val="24"/>
        </w:rPr>
        <w:t>ρίοδο 2018-2021 τα 617 εκατομμύρια ευρώ και το παιχνίδι που κάνει το Υπουργείο Υγείας είναι φοβερό. Ενώ μειώνει την επιχορήγηση, διαβάζουμε ότι τα νοσοκομεία θα έχουν αυξημένα έξοδα κατά 135 εκατομμύρια ευρώ. Η εξέλιξη αυτή οδηγεί σε ένα έλλειμμα 97 εκατομ</w:t>
      </w:r>
      <w:r>
        <w:rPr>
          <w:rFonts w:eastAsia="Times New Roman" w:cs="Times New Roman"/>
          <w:szCs w:val="24"/>
        </w:rPr>
        <w:t>μυρίων στα νοσοκομεία, το οποίο όμως λέτε, θα εξελιχθεί σε πλεόνασμα 106 εκατομμυρίων, διότι θα εκκαθαριστούν σημαντικά ποσά από απλήρωτες υποχρεώσεις, οι οποίες ξεπερνούν τα 600 εκατομμύρια ευρώ. Τον Ιούλιο μόνο είχαν ανέλθει στα 550 εκατομμύρια. Ποιον κο</w:t>
      </w:r>
      <w:r>
        <w:rPr>
          <w:rFonts w:eastAsia="Times New Roman" w:cs="Times New Roman"/>
          <w:szCs w:val="24"/>
        </w:rPr>
        <w:t>ροϊδεύει το Υπουργείο Υγείας; Όχι τον κόσμο. Γιατί ο κόσμος βιώνει στο ΕΣΥ μια άλλη πραγματικότητα.</w:t>
      </w:r>
    </w:p>
    <w:p w14:paraId="420DBF4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πέρα από την </w:t>
      </w:r>
      <w:proofErr w:type="spellStart"/>
      <w:r>
        <w:rPr>
          <w:rFonts w:eastAsia="Times New Roman" w:cs="Times New Roman"/>
          <w:szCs w:val="24"/>
        </w:rPr>
        <w:t>υποστελέχωση</w:t>
      </w:r>
      <w:proofErr w:type="spellEnd"/>
      <w:r>
        <w:rPr>
          <w:rFonts w:eastAsia="Times New Roman" w:cs="Times New Roman"/>
          <w:szCs w:val="24"/>
        </w:rPr>
        <w:t xml:space="preserve"> των νοσοκομείων και τις τραγικές ελλείψεις, πέρα από τη θυσία της μεσαίας τάξης μέσω της αύξησης των έμμεσων φόρων και όχι </w:t>
      </w:r>
      <w:r>
        <w:rPr>
          <w:rFonts w:eastAsia="Times New Roman" w:cs="Times New Roman"/>
          <w:szCs w:val="24"/>
        </w:rPr>
        <w:t>μόνο -και όλα αυτά που προανέφερα κι εγώ και άλλοι εισηγητές από τη Δημοκρατική Συμπαράταξη- υπάρχει και ένα τελευταίο θέμα. Υπάρχει ένα θέμα που αφορά διακόσιες δέκα χιλιάδες πολίτες που προσήλθαν στις κάλπες και ψήφισαν για τον Αρχηγό του νέου φορέα. Και</w:t>
      </w:r>
      <w:r>
        <w:rPr>
          <w:rFonts w:eastAsia="Times New Roman" w:cs="Times New Roman"/>
          <w:szCs w:val="24"/>
        </w:rPr>
        <w:t xml:space="preserve"> επειδή εδώ υπήρξε από Βουλευτή του ΣΥΡΙΖΑ μια προσπάθεια σπίλωσης -τόσος είναι ο πανικός σας- ότι δήθεν και καλά τα χρέη του ΠΑΣΟΚ πάνε να κουκουλωθούν στο νέο φορέα –τι τραγικό!- θα σας πω το εξής.</w:t>
      </w:r>
      <w:r>
        <w:rPr>
          <w:rFonts w:eastAsia="Times New Roman" w:cs="Times New Roman"/>
          <w:szCs w:val="24"/>
        </w:rPr>
        <w:t xml:space="preserve"> </w:t>
      </w:r>
      <w:r>
        <w:rPr>
          <w:rFonts w:eastAsia="Times New Roman" w:cs="Times New Roman"/>
          <w:szCs w:val="24"/>
        </w:rPr>
        <w:t>Όχι μόνο το ΠΑΣΟΚ πληρώνει τα χρέη του, αλλά η μετεξέλιξ</w:t>
      </w:r>
      <w:r>
        <w:rPr>
          <w:rFonts w:eastAsia="Times New Roman" w:cs="Times New Roman"/>
          <w:szCs w:val="24"/>
        </w:rPr>
        <w:t>η στον νέο φορέα θα γίνει βεβαίως ως ο νόμος ορίζει, τηρείται και όπως πρέπει και θα μετεξελιχθούν και τα όποια χρέη έχουν απομείνει, γιατί αποπληρώνονται στον νέο φορέα. Καταλαβαίνουμε γιατί ψεύδεστε, καταλαβαίνουμε γιατί συκοφαντείτε, γιατί ο κόσμος έχει</w:t>
      </w:r>
      <w:r>
        <w:rPr>
          <w:rFonts w:eastAsia="Times New Roman" w:cs="Times New Roman"/>
          <w:szCs w:val="24"/>
        </w:rPr>
        <w:t xml:space="preserve"> καταλάβει ότι υπάρχει ένα κίνημα λαού και ένα κίνημα αλλαγής. </w:t>
      </w:r>
    </w:p>
    <w:p w14:paraId="420DBF4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Καταψηφίζουμε τον προϋπολογισμό. </w:t>
      </w:r>
    </w:p>
    <w:p w14:paraId="420DBF4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20DBF5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Τελιγιορίδου</w:t>
      </w:r>
      <w:proofErr w:type="spellEnd"/>
      <w:r>
        <w:rPr>
          <w:rFonts w:eastAsia="Times New Roman" w:cs="Times New Roman"/>
          <w:szCs w:val="24"/>
        </w:rPr>
        <w:t xml:space="preserve"> από τον ΣΥΡΙΖΑ. </w:t>
      </w:r>
    </w:p>
    <w:p w14:paraId="420DBF5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Ευχαριστώ, κύριε Πρόεδρε.</w:t>
      </w:r>
    </w:p>
    <w:p w14:paraId="420DBF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προϋπολογισμός που συζητάμε είναι ο τελευταίος με τη χώρα σε καθεστώς επιτροπείας από τους δανειστές. Αυτό και μόνο το γεγονός, το οποίο παραδέχο</w:t>
      </w:r>
      <w:r>
        <w:rPr>
          <w:rFonts w:eastAsia="Times New Roman" w:cs="Times New Roman"/>
          <w:szCs w:val="24"/>
        </w:rPr>
        <w:t>νται όλοι πλέον εντός και εκτός της χώρας, είναι αρκετό για να δικαιολογήσει τον χαρακτηρισμό του ως ενός ιστορικού προϋπολογισμού.</w:t>
      </w:r>
    </w:p>
    <w:p w14:paraId="420DBF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ιστορικός ο προϋπολογισμός που οδηγεί από τη </w:t>
      </w:r>
      <w:proofErr w:type="spellStart"/>
      <w:r>
        <w:rPr>
          <w:rFonts w:eastAsia="Times New Roman" w:cs="Times New Roman"/>
          <w:szCs w:val="24"/>
        </w:rPr>
        <w:t>μνημονιακή</w:t>
      </w:r>
      <w:proofErr w:type="spellEnd"/>
      <w:r>
        <w:rPr>
          <w:rFonts w:eastAsia="Times New Roman" w:cs="Times New Roman"/>
          <w:szCs w:val="24"/>
        </w:rPr>
        <w:t xml:space="preserve"> Ελλάδα στην Ελλάδα της δίκαιης ανάπτυξης. Δεν πρέπει να ξεχνάμ</w:t>
      </w:r>
      <w:r>
        <w:rPr>
          <w:rFonts w:eastAsia="Times New Roman" w:cs="Times New Roman"/>
          <w:szCs w:val="24"/>
        </w:rPr>
        <w:t>ε ότι η περιπέτεια στην οποία βρεθήκαμε εδώ και επτά χρόνια έχει αιτίες και οι αιτίες αυτές έχουν όνομα, έχουν διεύθυνση.</w:t>
      </w:r>
    </w:p>
    <w:p w14:paraId="420DBF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Είναι η έλλειψη στρατηγικού σχεδίου για την οικονομική η ανάπτυξη. Είναι η κακή δημοσιονομική διαχείριση. Είναι η λεηλασία της παραγωγ</w:t>
      </w:r>
      <w:r>
        <w:rPr>
          <w:rFonts w:eastAsia="Times New Roman" w:cs="Times New Roman"/>
          <w:szCs w:val="24"/>
        </w:rPr>
        <w:t xml:space="preserve">ικής βάσης και των υποδομών. Είναι το χάρισμα φόρων αφειδώς στους πλούσιους. Είναι η αδιαφορία για το μέλλον των νέων. Είναι η σπατάλη, η διαφθορά, η διαπλοκή, η </w:t>
      </w:r>
      <w:r>
        <w:rPr>
          <w:rFonts w:eastAsia="Times New Roman" w:cs="Times New Roman"/>
          <w:szCs w:val="24"/>
        </w:rPr>
        <w:lastRenderedPageBreak/>
        <w:t xml:space="preserve">περιφρόνηση της ίδιας της </w:t>
      </w:r>
      <w:r>
        <w:rPr>
          <w:rFonts w:eastAsia="Times New Roman" w:cs="Times New Roman"/>
          <w:szCs w:val="24"/>
        </w:rPr>
        <w:t>δ</w:t>
      </w:r>
      <w:r>
        <w:rPr>
          <w:rFonts w:eastAsia="Times New Roman" w:cs="Times New Roman"/>
          <w:szCs w:val="24"/>
        </w:rPr>
        <w:t>ημοκρατίας. Είναι, δηλαδή, το παλιό κατεστημένο που κυβέρνησε τη χώ</w:t>
      </w:r>
      <w:r>
        <w:rPr>
          <w:rFonts w:eastAsia="Times New Roman" w:cs="Times New Roman"/>
          <w:szCs w:val="24"/>
        </w:rPr>
        <w:t xml:space="preserve">ρα με αλαζονεία, με αδιαφάνεια και με αναλγησία για τις ανάγκες των πολλών, υπηρετώντας συνειδητά τα συμφέροντα των λίγων. </w:t>
      </w:r>
    </w:p>
    <w:p w14:paraId="420DBF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Έχει σημασία αυτή η επισήμανση, όχι μόνο γιατί το ζήτημα της απόδοσης των ευθυνών είναι πάντα επίκαιρο, αλλά κυρίως επειδή αυτό το η</w:t>
      </w:r>
      <w:r>
        <w:rPr>
          <w:rFonts w:eastAsia="Times New Roman" w:cs="Times New Roman"/>
          <w:szCs w:val="24"/>
        </w:rPr>
        <w:t xml:space="preserve">ττημένο και ένοχο σύστημα έχει βαλθεί να γκρεμίσει όλη την προσπάθεια που έγινε μέχρι σήμερα από τον Ιανουάριο του 2015, έχει βαλθεί να πάρει εκδίκηση από τον λαό, από τα μη προνομιούχα κοινωνικά στρώματα που το γκρέμισαν από την εξουσία. </w:t>
      </w:r>
    </w:p>
    <w:p w14:paraId="420DBF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είναι τόσο τ</w:t>
      </w:r>
      <w:r>
        <w:rPr>
          <w:rFonts w:eastAsia="Times New Roman" w:cs="Times New Roman"/>
          <w:szCs w:val="24"/>
        </w:rPr>
        <w:t>ο μένος εναντίον αυτής της Κυβέρνησης και του Πρωθυπουργού που δεν διστάζουν να ρίξουν στην αρένα της μικροκομματικής αντιπαράθεσης ακόμη και τα εθνικά συμφέροντα, χρησιμοποιώντας ως πολιορκητικό κριό τα μέσα μαζικής παραπληροφόρησης και παραπλάνησης. Το ε</w:t>
      </w:r>
      <w:r>
        <w:rPr>
          <w:rFonts w:eastAsia="Times New Roman" w:cs="Times New Roman"/>
          <w:szCs w:val="24"/>
        </w:rPr>
        <w:t>ίδαμε, το ζήσαμε με την πρόσφατη επίσκεψη του Τούρκου προέδρου και θα το δούμε και στο μέλλον. Είναι βέβαιο.</w:t>
      </w:r>
    </w:p>
    <w:p w14:paraId="420DBF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Απέναντι σ’ αυτή την πρωτοφανή επίθεση, τα μόνα όπλα μας είναι η αλήθεια και η ακατανίκητη απόφασή μας να φέρουμε </w:t>
      </w:r>
      <w:r>
        <w:rPr>
          <w:rFonts w:eastAsia="Times New Roman" w:cs="Times New Roman"/>
          <w:szCs w:val="24"/>
        </w:rPr>
        <w:lastRenderedPageBreak/>
        <w:t>εις πέρας την αποστολή μας. Χάσαμ</w:t>
      </w:r>
      <w:r>
        <w:rPr>
          <w:rFonts w:eastAsia="Times New Roman" w:cs="Times New Roman"/>
          <w:szCs w:val="24"/>
        </w:rPr>
        <w:t xml:space="preserve">ε δεκαετίες με μια στρεβλή οικονομική πολιτική που σήμερα ανατρέπεται. </w:t>
      </w:r>
    </w:p>
    <w:p w14:paraId="420DBF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w:t>
      </w:r>
      <w:r>
        <w:rPr>
          <w:rFonts w:eastAsia="Times New Roman" w:cs="Times New Roman"/>
          <w:szCs w:val="24"/>
        </w:rPr>
        <w:t>ροϋπολογισμός δίνει το μήνυμα της επανεκκίνησης της οικονομίας, της κοινωνίας της χώρας. Στηρίζουμε το κοινωνικό κράτος, την υγεία, την παιδεία, τις ευάλωτες οικονομικά ομάδες</w:t>
      </w:r>
      <w:r>
        <w:rPr>
          <w:rFonts w:eastAsia="Times New Roman" w:cs="Times New Roman"/>
          <w:szCs w:val="24"/>
        </w:rPr>
        <w:t>, την παιδική φτώχεια. Προστατεύουμε τους αδύναμους. Προσπαθούμε και ενισχύουμε το βιοτικό επίπεδο.</w:t>
      </w:r>
    </w:p>
    <w:p w14:paraId="420DBF5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Ενισχύουμε, επίσης, καινοτόμες πρωτοβουλίες και την έρευνα, ώστε να προχωρήσουμε σε ένα άλλο μοντέλο παραγωγικής ανασυγκρότησης. Ενισχύουμε τον δημόσιο, τον</w:t>
      </w:r>
      <w:r>
        <w:rPr>
          <w:rFonts w:eastAsia="Times New Roman" w:cs="Times New Roman"/>
          <w:szCs w:val="24"/>
        </w:rPr>
        <w:t xml:space="preserve"> ιδιωτικό και τον κοινωνικό τομέα της οικονομίας. </w:t>
      </w:r>
    </w:p>
    <w:p w14:paraId="420DBF5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Αλλάζουμε το παράδειγμα διακυβέρνησης και προχωράμε σε έναν σχεδιασμό με βάση τις εθνικές και όχι τις μικροκομματικές ανάγκες. Γι’ αυτό δεν επιτρέπονται από την πλευρά μας λάθη και παραλείψεις που δημιουργ</w:t>
      </w:r>
      <w:r>
        <w:rPr>
          <w:rFonts w:eastAsia="Times New Roman" w:cs="Times New Roman"/>
          <w:szCs w:val="24"/>
        </w:rPr>
        <w:t xml:space="preserve">ούν σκιές σ’ αυτή την προσπάθεια. </w:t>
      </w:r>
    </w:p>
    <w:p w14:paraId="420DBF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Μια τέτοια σκιά δημιουργείται σ’ αυτόν τον </w:t>
      </w:r>
      <w:r>
        <w:rPr>
          <w:rFonts w:eastAsia="Times New Roman" w:cs="Times New Roman"/>
          <w:szCs w:val="24"/>
        </w:rPr>
        <w:t>π</w:t>
      </w:r>
      <w:r>
        <w:rPr>
          <w:rFonts w:eastAsia="Times New Roman" w:cs="Times New Roman"/>
          <w:szCs w:val="24"/>
        </w:rPr>
        <w:t xml:space="preserve">ροϋπολογισμό με τη μείωση του επιδόματος θέρμανσης για τους κατοίκους των ορεινών περιοχών. Κι αυτό δεν είναι μόνο θέμα πρακτικό, </w:t>
      </w:r>
      <w:r>
        <w:rPr>
          <w:rFonts w:eastAsia="Times New Roman" w:cs="Times New Roman"/>
          <w:szCs w:val="24"/>
        </w:rPr>
        <w:lastRenderedPageBreak/>
        <w:t>καθώς οι κάτοικοι αυτοί έχουν να αντιμετωπίσουν</w:t>
      </w:r>
      <w:r>
        <w:rPr>
          <w:rFonts w:eastAsia="Times New Roman" w:cs="Times New Roman"/>
          <w:szCs w:val="24"/>
        </w:rPr>
        <w:t xml:space="preserve"> πολύ δύσκολο χειμώνα, αλλά είναι και θέμα βαθιά πολιτικό, γιατί στέλνει λάθος μήνυμα στους πολίτες που επιμένουν να αγωνίζονται στον τόπο τους και να οραματίζονται ένα δίκαιο μέλλον για την ελληνική περιφέρεια. </w:t>
      </w:r>
    </w:p>
    <w:p w14:paraId="420DBF5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Ζητώ από την Κυβέρνησή μας να αναθεωρήσει α</w:t>
      </w:r>
      <w:r>
        <w:rPr>
          <w:rFonts w:eastAsia="Times New Roman" w:cs="Times New Roman"/>
          <w:szCs w:val="24"/>
        </w:rPr>
        <w:t xml:space="preserve">υτή την άδικη απόφαση και να αυξήσει το επίδομα θέρμανσης για την πρώτη ζώνη που αντιμετωπίζει αυτές τις δύσκολες καιρικές συνθήκες. Πιστεύω ότι αυτή η έκκληση θα εισακουστεί μέχρι την ολοκλήρωση της συζήτησης του </w:t>
      </w:r>
      <w:r>
        <w:rPr>
          <w:rFonts w:eastAsia="Times New Roman" w:cs="Times New Roman"/>
          <w:szCs w:val="24"/>
        </w:rPr>
        <w:t>π</w:t>
      </w:r>
      <w:r>
        <w:rPr>
          <w:rFonts w:eastAsia="Times New Roman" w:cs="Times New Roman"/>
          <w:szCs w:val="24"/>
        </w:rPr>
        <w:t>ροϋπολογισμού. Είναι δίκαιο και νομίζω πω</w:t>
      </w:r>
      <w:r>
        <w:rPr>
          <w:rFonts w:eastAsia="Times New Roman" w:cs="Times New Roman"/>
          <w:szCs w:val="24"/>
        </w:rPr>
        <w:t>ς πρέπει να γίνει πράξη.</w:t>
      </w:r>
    </w:p>
    <w:p w14:paraId="420DBF5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αναγκαίο να περάσουμε στην επόμενη μέρα για τον τόπο μας, για τους πολίτες, για τις νέες και τους νέους μας. Πιστεύω στην Ελλάδα που μπορεί να φέρει πίσω τα παιδιά της, που μπορεί να επανακάμψει </w:t>
      </w:r>
      <w:r>
        <w:rPr>
          <w:rFonts w:eastAsia="Times New Roman" w:cs="Times New Roman"/>
          <w:szCs w:val="24"/>
        </w:rPr>
        <w:t xml:space="preserve">ως μια δυναμική ευρωπαϊκή χώρα. Είναι στο χέρι μας να χτίσουμε το μέλλον μαζί με τους πολίτες. Έχω εμπιστοσύνη στις δυνάμεις μας, πίστη στις αξίες μας, αισιοδοξία για το αύριο. Μ’ αυτά τα αισθήματα ψηφίζω τον </w:t>
      </w:r>
      <w:r>
        <w:rPr>
          <w:rFonts w:eastAsia="Times New Roman" w:cs="Times New Roman"/>
          <w:szCs w:val="24"/>
        </w:rPr>
        <w:t>π</w:t>
      </w:r>
      <w:r>
        <w:rPr>
          <w:rFonts w:eastAsia="Times New Roman" w:cs="Times New Roman"/>
          <w:szCs w:val="24"/>
        </w:rPr>
        <w:t>ροϋπολογισμό του 2018.</w:t>
      </w:r>
    </w:p>
    <w:p w14:paraId="420DBF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0DBF5F"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lastRenderedPageBreak/>
        <w:t>(Χειροκροτή</w:t>
      </w:r>
      <w:r>
        <w:rPr>
          <w:rFonts w:eastAsia="Times New Roman" w:cs="Times New Roman"/>
          <w:szCs w:val="24"/>
        </w:rPr>
        <w:t>ματα από την πτέρυγα του ΣΥΡΙΖΑ)</w:t>
      </w:r>
    </w:p>
    <w:p w14:paraId="420DBF6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Τελιγιορίδου</w:t>
      </w:r>
      <w:proofErr w:type="spellEnd"/>
      <w:r>
        <w:rPr>
          <w:rFonts w:eastAsia="Times New Roman" w:cs="Times New Roman"/>
          <w:szCs w:val="24"/>
        </w:rPr>
        <w:t xml:space="preserve">, για την τήρηση του χρόνου. </w:t>
      </w:r>
    </w:p>
    <w:p w14:paraId="420DBF6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κ. Οικονόμου από τη Νέα Δημοκρατία έχει τον λόγο. </w:t>
      </w:r>
    </w:p>
    <w:p w14:paraId="420DBF6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ο </w:t>
      </w:r>
      <w:r>
        <w:rPr>
          <w:rFonts w:eastAsia="Times New Roman" w:cs="Times New Roman"/>
          <w:szCs w:val="24"/>
        </w:rPr>
        <w:t>π</w:t>
      </w:r>
      <w:r>
        <w:rPr>
          <w:rFonts w:eastAsia="Times New Roman" w:cs="Times New Roman"/>
          <w:szCs w:val="24"/>
        </w:rPr>
        <w:t>ροϋπολογισμός του 2018 φιλοδο</w:t>
      </w:r>
      <w:r>
        <w:rPr>
          <w:rFonts w:eastAsia="Times New Roman" w:cs="Times New Roman"/>
          <w:szCs w:val="24"/>
        </w:rPr>
        <w:t xml:space="preserve">ξεί κατά την τοποθέτηση του εισηγητού και του κόμματος που εκπροσωπεί να είναι το τέλος ενός τριετούς κύκλου διακυβέρνησης του ΣΥΡΙΖΑ, ενός κύκλου </w:t>
      </w:r>
      <w:proofErr w:type="spellStart"/>
      <w:r>
        <w:rPr>
          <w:rFonts w:eastAsia="Times New Roman" w:cs="Times New Roman"/>
          <w:szCs w:val="24"/>
        </w:rPr>
        <w:t>μνημονιακού</w:t>
      </w:r>
      <w:proofErr w:type="spellEnd"/>
      <w:r>
        <w:rPr>
          <w:rFonts w:eastAsia="Times New Roman" w:cs="Times New Roman"/>
          <w:szCs w:val="24"/>
        </w:rPr>
        <w:t xml:space="preserve"> με εφαρμογές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Είπε ο εισηγητής και το λένε και όλοι οι ομιλητές του ΣΥΡΙΖΑ </w:t>
      </w:r>
      <w:r>
        <w:rPr>
          <w:rFonts w:eastAsia="Times New Roman" w:cs="Times New Roman"/>
          <w:szCs w:val="24"/>
        </w:rPr>
        <w:t xml:space="preserve">με ανακούφιση ότι επιτέλους τελειώνουν τα βάσανα. Έχουν όμως ήδη βάλει την υπογραφή και οι ουρές που θα συνοδεύουν ως μια θλιβερή ανάμνηση τον ελληνικό λαό και τα επόμενα χρόνια -στα οποία βέβαια δεν θα ηγούνται της χώρας- θα παραμένουν έντονες, αφού τα 6 </w:t>
      </w:r>
      <w:r>
        <w:rPr>
          <w:rFonts w:eastAsia="Times New Roman" w:cs="Times New Roman"/>
          <w:szCs w:val="24"/>
        </w:rPr>
        <w:t xml:space="preserve">δισεκατομμύρια μέτρα για το 2019 και το 2020 θα έχουν την ψήφο και του εισηγητού του ΣΥΡΙΖΑ κ. </w:t>
      </w:r>
      <w:proofErr w:type="spellStart"/>
      <w:r>
        <w:rPr>
          <w:rFonts w:eastAsia="Times New Roman" w:cs="Times New Roman"/>
          <w:szCs w:val="24"/>
        </w:rPr>
        <w:t>Βέττα</w:t>
      </w:r>
      <w:proofErr w:type="spellEnd"/>
      <w:r>
        <w:rPr>
          <w:rFonts w:eastAsia="Times New Roman" w:cs="Times New Roman"/>
          <w:szCs w:val="24"/>
        </w:rPr>
        <w:t xml:space="preserve">, αλλά και των υπόλοιπων. </w:t>
      </w:r>
    </w:p>
    <w:p w14:paraId="420DBF6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Όμως, αφού τέλος πάντων γίνεται η προσπάθεια να καταγραφεί και να γίνει ένας απολογισμός αυτού του </w:t>
      </w:r>
      <w:proofErr w:type="spellStart"/>
      <w:r>
        <w:rPr>
          <w:rFonts w:eastAsia="Times New Roman" w:cs="Times New Roman"/>
          <w:szCs w:val="24"/>
        </w:rPr>
        <w:t>μνημονιακού</w:t>
      </w:r>
      <w:proofErr w:type="spellEnd"/>
      <w:r>
        <w:rPr>
          <w:rFonts w:eastAsia="Times New Roman" w:cs="Times New Roman"/>
          <w:szCs w:val="24"/>
        </w:rPr>
        <w:t xml:space="preserve"> κύκλου ΣΥΡΙΖΑ, εγώ</w:t>
      </w:r>
      <w:r>
        <w:rPr>
          <w:rFonts w:eastAsia="Times New Roman" w:cs="Times New Roman"/>
          <w:szCs w:val="24"/>
        </w:rPr>
        <w:t xml:space="preserve"> θα έλεγα το εξής. Μετά την πρώτη περίοδο </w:t>
      </w:r>
      <w:r>
        <w:rPr>
          <w:rFonts w:eastAsia="Times New Roman" w:cs="Times New Roman"/>
          <w:szCs w:val="24"/>
        </w:rPr>
        <w:lastRenderedPageBreak/>
        <w:t>των αυταπατών, όπως αποκλήθηκαν, και της ιδεολογικής πολιτικής εγκυρότητας του ΣΥΡΙΖΑ κι αφού μπήκατε στη μεγάλη πολιτική απόφαση να ψηφίσετε και να εφαρμόσετε μνημόνια, τα οποία φυσικά δεν έχουν καμ</w:t>
      </w:r>
      <w:r>
        <w:rPr>
          <w:rFonts w:eastAsia="Times New Roman" w:cs="Times New Roman"/>
          <w:szCs w:val="24"/>
        </w:rPr>
        <w:t>μ</w:t>
      </w:r>
      <w:r>
        <w:rPr>
          <w:rFonts w:eastAsia="Times New Roman" w:cs="Times New Roman"/>
          <w:szCs w:val="24"/>
        </w:rPr>
        <w:t>ία σχέση με τη</w:t>
      </w:r>
      <w:r>
        <w:rPr>
          <w:rFonts w:eastAsia="Times New Roman" w:cs="Times New Roman"/>
          <w:szCs w:val="24"/>
        </w:rPr>
        <w:t>ν πολιτική ταυτότητα την οποία ισχυρίζεστε ότι είχατε, θα πρέπει να δούμε για ποιον λόγο μπήκατε σ’ αυτή τη μεγάλη περιπέτεια, αλλά και για ποιον λόγο υπάρχει αυτός ο πολιτικός μεταμορφισμός και προσπαθείτε να τον δικαιολογήσετε. Θα πουν κάποιοι ότι η δίψα</w:t>
      </w:r>
      <w:r>
        <w:rPr>
          <w:rFonts w:eastAsia="Times New Roman" w:cs="Times New Roman"/>
          <w:szCs w:val="24"/>
        </w:rPr>
        <w:t xml:space="preserve"> για τα εξουσιαστικά σχήματα στα οποία συμμετέχετε με πολύ άνεση τα τελευταία τρία χρόνια είναι μια δικαιολογητική βάση. </w:t>
      </w:r>
    </w:p>
    <w:p w14:paraId="420DBF6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Εγώ λέω το εξής. Παρακολουθώ με προσοχή τη δική σας δικαιολογητική βάση, η οποία λέει ότι η προάσπιση του κοινωνικού κράτους ως μια αν</w:t>
      </w:r>
      <w:r>
        <w:rPr>
          <w:rFonts w:eastAsia="Times New Roman" w:cs="Times New Roman"/>
          <w:szCs w:val="24"/>
        </w:rPr>
        <w:t>τιπαραθετική πολιτική απέναντι στην πολιτική της Νέας Δημοκρατίας –και θέλετε να διατηρήσετε το κοινωνικό κράτος το οποίο βρήκατε μέσα από τις κρατικές δομές- θα ήταν μια καλή δικαιολογία η οποία θα έλεγε ότι δικαιολογεί και την άλωση της ψυχής σας εις του</w:t>
      </w:r>
      <w:r>
        <w:rPr>
          <w:rFonts w:eastAsia="Times New Roman" w:cs="Times New Roman"/>
          <w:szCs w:val="24"/>
        </w:rPr>
        <w:t xml:space="preserve">ς όρους του νεοφιλελευθερισμού, της </w:t>
      </w:r>
      <w:proofErr w:type="spellStart"/>
      <w:r>
        <w:rPr>
          <w:rFonts w:eastAsia="Times New Roman" w:cs="Times New Roman"/>
          <w:szCs w:val="24"/>
        </w:rPr>
        <w:t>Μέρκελ</w:t>
      </w:r>
      <w:proofErr w:type="spellEnd"/>
      <w:r>
        <w:rPr>
          <w:rFonts w:eastAsia="Times New Roman" w:cs="Times New Roman"/>
          <w:szCs w:val="24"/>
        </w:rPr>
        <w:t xml:space="preserve">, του Σόιμπλε και της ευρωπαϊκής δεξιάς η οποία σας επέβαλε με τρόπο σκληρό το τρίτο μνημόνιο και την ουρά του τέταρτου μνημονίου. </w:t>
      </w:r>
    </w:p>
    <w:p w14:paraId="420DBF65"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Πραγματικά, έτσι έχει γίνει; Δηλαδή αν διαβάσεις τον </w:t>
      </w:r>
      <w:r>
        <w:rPr>
          <w:rFonts w:eastAsia="Times New Roman"/>
          <w:szCs w:val="24"/>
        </w:rPr>
        <w:t>π</w:t>
      </w:r>
      <w:r>
        <w:rPr>
          <w:rFonts w:eastAsia="Times New Roman"/>
          <w:szCs w:val="24"/>
        </w:rPr>
        <w:t xml:space="preserve">ροϋπολογισμό του 2108, αλλά </w:t>
      </w:r>
      <w:r>
        <w:rPr>
          <w:rFonts w:eastAsia="Times New Roman"/>
          <w:szCs w:val="24"/>
        </w:rPr>
        <w:t xml:space="preserve">και τον </w:t>
      </w:r>
      <w:r>
        <w:rPr>
          <w:rFonts w:eastAsia="Times New Roman"/>
          <w:szCs w:val="24"/>
        </w:rPr>
        <w:t>π</w:t>
      </w:r>
      <w:r>
        <w:rPr>
          <w:rFonts w:eastAsia="Times New Roman"/>
          <w:szCs w:val="24"/>
        </w:rPr>
        <w:t>ροϋπολογισμό του 2016 και του 2017, που έχουν τη δικιά σας υπογραφή, έχετε υπερασπιστεί το κοινωνικό κράτος και μάλιστα όπως αυτό καταγράφεται και όπως το παραλάβατε; Γιατί όλοι διαβάζουμε κάτι τελείως διαφορετικό. Και γιατί αυτή η πολιτική εξαπάτ</w:t>
      </w:r>
      <w:r>
        <w:rPr>
          <w:rFonts w:eastAsia="Times New Roman"/>
          <w:szCs w:val="24"/>
        </w:rPr>
        <w:t xml:space="preserve">ηση και η μεγάλη υποκρισία την οποία επιδεικνύετε, σύμφωνα με αυτά τα οποία καταθέτετε στην ελληνική Βουλή και όχι με αυτά που λέτε στα τηλεοπτικά πάνελ, είναι η μεγάλη αποκάλυψη αυτού του νέου μορφώματος και της εξέλιξής του, μιας </w:t>
      </w:r>
      <w:proofErr w:type="spellStart"/>
      <w:r>
        <w:rPr>
          <w:rFonts w:eastAsia="Times New Roman"/>
          <w:szCs w:val="24"/>
        </w:rPr>
        <w:t>αριστεροδεξιάς</w:t>
      </w:r>
      <w:proofErr w:type="spellEnd"/>
      <w:r>
        <w:rPr>
          <w:rFonts w:eastAsia="Times New Roman"/>
          <w:szCs w:val="24"/>
        </w:rPr>
        <w:t xml:space="preserve"> πολιτικής</w:t>
      </w:r>
      <w:r>
        <w:rPr>
          <w:rFonts w:eastAsia="Times New Roman"/>
          <w:szCs w:val="24"/>
        </w:rPr>
        <w:t xml:space="preserve"> έκφρασης και μάλιστα βαλκανικού τύπου, η οποία έρχεται να πει ότι «εμείς, για να σώσουμε την ψυχή μας υπερασπιζόμαστε το κοινωνικό κράτος». Ποιο κοινωνικό κράτος; Το κρατικό κοινωνικό κράτος. Το κοινωνικό κράτος του κράτους, το οποίο στηρίζεται στα επιδόμ</w:t>
      </w:r>
      <w:r>
        <w:rPr>
          <w:rFonts w:eastAsia="Times New Roman"/>
          <w:szCs w:val="24"/>
        </w:rPr>
        <w:t>ατα και στα συσσίτια. Είναι μια πολιτική πρόταση η οποία πραγματικά καθυποτάσσει τον ελληνικό λαό, τα αδύναμα και τα μεσαία στρώματα και ειδικά τα αδύναμα στρώματα, τα οποία καταλαβαίνετε ότι με την πολιτική επιδομάτων και συσσιτίων διατηρούνται σε κατάστα</w:t>
      </w:r>
      <w:r>
        <w:rPr>
          <w:rFonts w:eastAsia="Times New Roman"/>
          <w:szCs w:val="24"/>
        </w:rPr>
        <w:t xml:space="preserve">ση αναξιοπρέπειας, ομηρίας, κομματικής υποδούλωσης και πλήρους ελέγχου, όπως πιστεύετε εσείς. </w:t>
      </w:r>
    </w:p>
    <w:p w14:paraId="420DBF66" w14:textId="77777777" w:rsidR="003663B4" w:rsidRDefault="00087BC7">
      <w:pPr>
        <w:spacing w:line="600" w:lineRule="auto"/>
        <w:ind w:firstLine="720"/>
        <w:jc w:val="both"/>
        <w:rPr>
          <w:rFonts w:eastAsia="Times New Roman"/>
          <w:szCs w:val="24"/>
        </w:rPr>
      </w:pPr>
      <w:r>
        <w:rPr>
          <w:rFonts w:eastAsia="Times New Roman"/>
          <w:szCs w:val="24"/>
        </w:rPr>
        <w:lastRenderedPageBreak/>
        <w:t>Διότι, πραγματικά, αυτός ο οποίος δεν μπορεί να σταθεί στα πόδια του και να έχει μια ζωντανή και δημιουργική πορεία, είναι αναγκασμένος να περιμένει το επίδομα κ</w:t>
      </w:r>
      <w:r>
        <w:rPr>
          <w:rFonts w:eastAsia="Times New Roman"/>
          <w:szCs w:val="24"/>
        </w:rPr>
        <w:t xml:space="preserve">αι το συσσίτιο που εσείς με πολλή αγάπη του δίνετε. Και αυτό το ονομάζετε «κοινωνική πολιτική». </w:t>
      </w:r>
    </w:p>
    <w:p w14:paraId="420DBF67" w14:textId="77777777" w:rsidR="003663B4" w:rsidRDefault="00087BC7">
      <w:pPr>
        <w:spacing w:line="600" w:lineRule="auto"/>
        <w:ind w:firstLine="720"/>
        <w:jc w:val="both"/>
        <w:rPr>
          <w:rFonts w:eastAsia="Times New Roman"/>
          <w:szCs w:val="24"/>
        </w:rPr>
      </w:pPr>
      <w:r>
        <w:rPr>
          <w:rFonts w:eastAsia="Times New Roman"/>
          <w:szCs w:val="24"/>
        </w:rPr>
        <w:t>Υπάρχει άλλη πρόταση την οποία καταθέτει για το κοινωνικό κράτος ο Κυριακός Μητσοτάκης και η οποία προέρχεται και βασίζεται πάνω στην ανάπτυξη. Είναι αναπτυξια</w:t>
      </w:r>
      <w:r>
        <w:rPr>
          <w:rFonts w:eastAsia="Times New Roman"/>
          <w:szCs w:val="24"/>
        </w:rPr>
        <w:t>κή πρόταση και λέει ότι η αναπτυξιακή πορεία, η αναδημιουργία και η πραγματική ανασυγκρότηση δημιουργεί θέσεις εργασίας και οι θέσεις εργασίας δημιουργούν τους αξιοπρεπείς όρους μιας πολιτικής ανασυγκρότησης και της κοινωνίας, δηλαδή αυτός ο οποίος έχει τη</w:t>
      </w:r>
      <w:r>
        <w:rPr>
          <w:rFonts w:eastAsia="Times New Roman"/>
          <w:szCs w:val="24"/>
        </w:rPr>
        <w:t xml:space="preserve"> δουλειά του, έχει το μεροκάματό του, έχει τον μισθό του, έχει το εισόδημά του, γίνεται αξιοπρεπής, στηρίζεται στα πόδια του, φεύγει από τη φτώχεια και την περιθωριοποίηση. </w:t>
      </w:r>
    </w:p>
    <w:p w14:paraId="420DBF68" w14:textId="77777777" w:rsidR="003663B4" w:rsidRDefault="00087BC7">
      <w:pPr>
        <w:spacing w:line="600" w:lineRule="auto"/>
        <w:ind w:firstLine="720"/>
        <w:jc w:val="both"/>
        <w:rPr>
          <w:rFonts w:eastAsia="Times New Roman"/>
          <w:szCs w:val="24"/>
        </w:rPr>
      </w:pPr>
      <w:r>
        <w:rPr>
          <w:rFonts w:eastAsia="Times New Roman"/>
          <w:szCs w:val="24"/>
        </w:rPr>
        <w:t>Αυτές είναι ο δύο μεγάλες πολιτικές διαφορές οι οποίες καταγράφονται και υπάρχουν.</w:t>
      </w:r>
      <w:r>
        <w:rPr>
          <w:rFonts w:eastAsia="Times New Roman"/>
          <w:szCs w:val="24"/>
        </w:rPr>
        <w:t xml:space="preserve"> Η μία είναι η </w:t>
      </w:r>
      <w:proofErr w:type="spellStart"/>
      <w:r>
        <w:rPr>
          <w:rFonts w:eastAsia="Times New Roman"/>
          <w:szCs w:val="24"/>
        </w:rPr>
        <w:t>κρατικίστικη</w:t>
      </w:r>
      <w:proofErr w:type="spellEnd"/>
      <w:r>
        <w:rPr>
          <w:rFonts w:eastAsia="Times New Roman"/>
          <w:szCs w:val="24"/>
        </w:rPr>
        <w:t xml:space="preserve"> προσέγγιση της προάσπισης του επιδοματικού κράτους συσσιτίων, η οποία όμως πάλι δεν αποτυπώνεται μέσα στα κείμενα του </w:t>
      </w:r>
      <w:r>
        <w:rPr>
          <w:rFonts w:eastAsia="Times New Roman"/>
          <w:szCs w:val="24"/>
        </w:rPr>
        <w:t>π</w:t>
      </w:r>
      <w:r>
        <w:rPr>
          <w:rFonts w:eastAsia="Times New Roman"/>
          <w:szCs w:val="24"/>
        </w:rPr>
        <w:t>ροϋ</w:t>
      </w:r>
      <w:r>
        <w:rPr>
          <w:rFonts w:eastAsia="Times New Roman"/>
          <w:szCs w:val="24"/>
        </w:rPr>
        <w:lastRenderedPageBreak/>
        <w:t>πολογισμού και του 2018 και του 2017 και του 2016. Διότι πραγματικά όταν περικόπτεις 350 εκατομμύρια από τις κρατικές  επιχορηγήσεις -που είναι η δικιά σας θεωρία- των νοσοκομείων και 220 εκατομμύρια από την κρατική επιχορήγηση του ΕΟΠΥΥ, πώς συμβιβάζει</w:t>
      </w:r>
      <w:r>
        <w:rPr>
          <w:rFonts w:eastAsia="Times New Roman"/>
          <w:szCs w:val="24"/>
        </w:rPr>
        <w:t xml:space="preserve">ς και συνδυάζεις κοινωνικό κράτος με κρατικού τύπου αριστερή πολιτική -και όχι </w:t>
      </w:r>
      <w:proofErr w:type="spellStart"/>
      <w:r>
        <w:rPr>
          <w:rFonts w:eastAsia="Times New Roman"/>
          <w:szCs w:val="24"/>
        </w:rPr>
        <w:t>αριστεροδεξιά</w:t>
      </w:r>
      <w:proofErr w:type="spellEnd"/>
      <w:r>
        <w:rPr>
          <w:rFonts w:eastAsia="Times New Roman"/>
          <w:szCs w:val="24"/>
        </w:rPr>
        <w:t xml:space="preserve"> βαλκανικού τύπου, όπως τη λέω εγώ- και αυτό όλο είναι ένα μόρφωμα, είναι μια πολιτική πρόταση που μπορεί να σταθεί σοβαρά και να έχει και μία αξία; Δεν γίνονται αυ</w:t>
      </w:r>
      <w:r>
        <w:rPr>
          <w:rFonts w:eastAsia="Times New Roman"/>
          <w:szCs w:val="24"/>
        </w:rPr>
        <w:t>τά.</w:t>
      </w:r>
    </w:p>
    <w:p w14:paraId="420DBF6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BF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σε ένα λεπτό. </w:t>
      </w:r>
    </w:p>
    <w:p w14:paraId="420DBF6B" w14:textId="77777777" w:rsidR="003663B4" w:rsidRDefault="00087BC7">
      <w:pPr>
        <w:spacing w:line="600" w:lineRule="auto"/>
        <w:ind w:firstLine="720"/>
        <w:jc w:val="both"/>
        <w:rPr>
          <w:rFonts w:eastAsia="Times New Roman"/>
          <w:szCs w:val="24"/>
        </w:rPr>
      </w:pPr>
      <w:r>
        <w:rPr>
          <w:rFonts w:eastAsia="Times New Roman"/>
          <w:szCs w:val="24"/>
        </w:rPr>
        <w:t xml:space="preserve">Δεν μπορείς να έρχεσαι με κουτοπονηριές παλαιού τύπου να εγκαινιάζεις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τον Μάιο του 2017 στον Εύοσμο -μιλάω για τον </w:t>
      </w:r>
      <w:r>
        <w:rPr>
          <w:rFonts w:eastAsia="Times New Roman"/>
          <w:szCs w:val="24"/>
        </w:rPr>
        <w:t>κ. Τσίπρα που το έκανε πριν λίγους μήνες- και ύστερα πηγαίνοντας εμείς να το επισκεφτούμε να βλέπουμε την πλακέτα που λέει: «Δημιουργήθηκε και εγκαινιάστηκε από τον Αβραμόπουλο πριν από δεκαπέντε χρόνια». Δεν γίνονται τέτοιες κουτοπονηριές.</w:t>
      </w:r>
    </w:p>
    <w:p w14:paraId="420DBF6C" w14:textId="77777777" w:rsidR="003663B4" w:rsidRDefault="00087BC7">
      <w:pPr>
        <w:spacing w:line="600" w:lineRule="auto"/>
        <w:ind w:firstLine="720"/>
        <w:jc w:val="both"/>
        <w:rPr>
          <w:rFonts w:eastAsia="Times New Roman"/>
          <w:szCs w:val="24"/>
        </w:rPr>
      </w:pPr>
      <w:r>
        <w:rPr>
          <w:rFonts w:eastAsia="Times New Roman"/>
          <w:szCs w:val="24"/>
        </w:rPr>
        <w:lastRenderedPageBreak/>
        <w:t>Δεν γίνεται αυτ</w:t>
      </w:r>
      <w:r>
        <w:rPr>
          <w:rFonts w:eastAsia="Times New Roman"/>
          <w:szCs w:val="24"/>
        </w:rPr>
        <w:t xml:space="preserve">ή η κορδέλα, αγαπητέ μου Σάκη Παπαδόπουλε –που τα λέμε συνέχεια για τα θέματα υγείας- όταν προβάλλεται από τα </w:t>
      </w:r>
      <w:r>
        <w:rPr>
          <w:rFonts w:eastAsia="Times New Roman"/>
          <w:szCs w:val="24"/>
        </w:rPr>
        <w:t>μ</w:t>
      </w:r>
      <w:r>
        <w:rPr>
          <w:rFonts w:eastAsia="Times New Roman"/>
          <w:szCs w:val="24"/>
        </w:rPr>
        <w:t>έσα -τα αντικειμενικά- της Κυβερνήσεως να λέει «Εγκαίνια Κέντρου Υγείας» και μετά, όταν αποκαλύφθηκε η πολιτική απάτη, να βγαίνουν και να λένε «ε</w:t>
      </w:r>
      <w:r>
        <w:rPr>
          <w:rFonts w:eastAsia="Times New Roman"/>
          <w:szCs w:val="24"/>
        </w:rPr>
        <w:t xml:space="preserve">γκαινιάσαμε την εικοσιτετράωρη λειτουργία». Πήγαμε την επόμενη μέρα στο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και δεν είχε ούτε οργανογράμματα ούτε τίποτα. Ήταν τελείως γυμνό 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 Και πήγε εκεί ένας Πρωθυπουργός και έκανε εγκαίνια. Και ξαναγυρνάει στον τόπο του εγκλή</w:t>
      </w:r>
      <w:r>
        <w:rPr>
          <w:rFonts w:eastAsia="Times New Roman"/>
          <w:szCs w:val="24"/>
        </w:rPr>
        <w:t>ματος χθες και ξανακάνει εγκαίνια «για ΤΟΜΥ», λέει, στη Θεσσαλονίκη, όταν ο ίδιος λέει ότι μέχρι το τέλος του 2017 θα έχει διακόσιες τριάντα εννιά και είναι ζήτημα αν έχει δεκαπέντε με είκοσι σε όλη την Ελλάδα. Και μάλιστα, με τους γιατρούς να τους έχουν γ</w:t>
      </w:r>
      <w:r>
        <w:rPr>
          <w:rFonts w:eastAsia="Times New Roman"/>
          <w:szCs w:val="24"/>
        </w:rPr>
        <w:t>υρίσει τελείως την πλάτη.</w:t>
      </w:r>
    </w:p>
    <w:p w14:paraId="420DBF6D" w14:textId="77777777" w:rsidR="003663B4" w:rsidRDefault="00087BC7">
      <w:pPr>
        <w:spacing w:line="600" w:lineRule="auto"/>
        <w:ind w:firstLine="720"/>
        <w:jc w:val="both"/>
        <w:rPr>
          <w:rFonts w:eastAsia="Times New Roman"/>
          <w:szCs w:val="24"/>
        </w:rPr>
      </w:pPr>
      <w:r>
        <w:rPr>
          <w:rFonts w:eastAsia="Times New Roman"/>
          <w:szCs w:val="24"/>
        </w:rPr>
        <w:t>Κανένας δεν μπαίνει σε αυτή τη διαδικασία της κομματικοποίησης της πρωτοβάθμιας υγείας και κανένας δεν πιστεύει ότι αυτό το κομματικό κράτος που πάτε να στήσετε από την πίσω πόρτα είναι η λύση και η απάντηση στην πρωτοβάθμια υγεία</w:t>
      </w:r>
      <w:r>
        <w:rPr>
          <w:rFonts w:eastAsia="Times New Roman"/>
          <w:szCs w:val="24"/>
        </w:rPr>
        <w:t xml:space="preserve"> που απαιτεί και στον οικογενειακό γιατρό που θέλει ο Έλληνας πολίτης.</w:t>
      </w:r>
    </w:p>
    <w:p w14:paraId="420DBF6E"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Άρα, λοιπόν, κόβετε τα κονδύλια. Μόνο στην υγεία είναι κατά 562 εκατομμύρια ευρώ λιγότερες οι δαπάνες του κράτους. Και το κάνετε εσείς οι </w:t>
      </w:r>
      <w:proofErr w:type="spellStart"/>
      <w:r>
        <w:rPr>
          <w:rFonts w:eastAsia="Times New Roman"/>
          <w:szCs w:val="24"/>
        </w:rPr>
        <w:t>κρατιστές</w:t>
      </w:r>
      <w:proofErr w:type="spellEnd"/>
      <w:r>
        <w:rPr>
          <w:rFonts w:eastAsia="Times New Roman"/>
          <w:szCs w:val="24"/>
        </w:rPr>
        <w:t>, που κάνετε την προσπάθεια να στηρίξε</w:t>
      </w:r>
      <w:r>
        <w:rPr>
          <w:rFonts w:eastAsia="Times New Roman"/>
          <w:szCs w:val="24"/>
        </w:rPr>
        <w:t xml:space="preserve">τε το κοινωνικό κράτος. Κάνετε κουτοπονηριές παλαιοκομματικές και όλο αυτό έχετε την απαίτηση να είναι μια πολιτική πρόταση. </w:t>
      </w:r>
    </w:p>
    <w:p w14:paraId="420DBF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Ακούστε, δεν είναι καμ</w:t>
      </w:r>
      <w:r>
        <w:rPr>
          <w:rFonts w:eastAsia="Times New Roman" w:cs="Times New Roman"/>
          <w:szCs w:val="24"/>
        </w:rPr>
        <w:t>μ</w:t>
      </w:r>
      <w:r>
        <w:rPr>
          <w:rFonts w:eastAsia="Times New Roman" w:cs="Times New Roman"/>
          <w:szCs w:val="24"/>
        </w:rPr>
        <w:t>ία πολιτική πρόταση. Είναι μία προσπάθεια να κρατηθείτε λίγο ακόμα στην εξουσία …</w:t>
      </w:r>
    </w:p>
    <w:p w14:paraId="420DBF7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 xml:space="preserve">μένος): </w:t>
      </w:r>
      <w:r>
        <w:rPr>
          <w:rFonts w:eastAsia="Times New Roman" w:cs="Times New Roman"/>
          <w:szCs w:val="24"/>
        </w:rPr>
        <w:t>Όχι, κύριε Οικονόμου, δεν ακούμε. Έχετε ξεπεράσει τον χρόνο κατά δύο λεπτά.</w:t>
      </w:r>
    </w:p>
    <w:p w14:paraId="420DBF7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Κατά την άποψή μου, δεν θα αφήσετε κάποιο αποτύπωμα στην ιστορία της χώρας. Αυτό το αποτύπωμα το οποίο εσείς θα θέλατε, δεν μπορεί να έχει αυτά τα χαρα</w:t>
      </w:r>
      <w:r>
        <w:rPr>
          <w:rFonts w:eastAsia="Times New Roman" w:cs="Times New Roman"/>
          <w:szCs w:val="24"/>
        </w:rPr>
        <w:t>κτηριστικά τα οποία περιέγραψα, δηλαδή να μην έχει ένα πολιτικό ολοκληρωμένο αφήγημα που να μπορεί να έχει αρχή, μέση και τέλος, αλλά να είναι η αγωνιώδης προσπάθεια να κρατήσουμε την καρέκλα μας και να είμαστε σε θέσεις εξουσίας και κυβερνητικές θέσεις γι</w:t>
      </w:r>
      <w:r>
        <w:rPr>
          <w:rFonts w:eastAsia="Times New Roman" w:cs="Times New Roman"/>
          <w:szCs w:val="24"/>
        </w:rPr>
        <w:t xml:space="preserve">α τρία και τέσσερα χρόνια. Θα το πετύχετε </w:t>
      </w:r>
      <w:r>
        <w:rPr>
          <w:rFonts w:eastAsia="Times New Roman" w:cs="Times New Roman"/>
          <w:szCs w:val="24"/>
        </w:rPr>
        <w:lastRenderedPageBreak/>
        <w:t>αυτό. Το έχετε πετύχει ήδη. Δεν έχει πολιτικό, κοινωνικό και ιστορικό αποτέλεσμα.</w:t>
      </w:r>
    </w:p>
    <w:p w14:paraId="420DBF7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BF73"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420DBF74" w14:textId="77777777" w:rsidR="003663B4" w:rsidRDefault="00087BC7">
      <w:pPr>
        <w:spacing w:line="600" w:lineRule="auto"/>
        <w:ind w:firstLine="720"/>
        <w:jc w:val="both"/>
        <w:rPr>
          <w:rFonts w:eastAsia="Times New Roman" w:cs="Times New Roman"/>
        </w:rPr>
      </w:pPr>
      <w:r>
        <w:rPr>
          <w:rFonts w:eastAsia="Times New Roman" w:cs="Times New Roman"/>
          <w:b/>
          <w:szCs w:val="24"/>
        </w:rPr>
        <w:t xml:space="preserve">ΠΡΟΕΔΡΕΥΩΝ (Γεώργιος Βαρεμένος): </w:t>
      </w:r>
      <w:r>
        <w:rPr>
          <w:rFonts w:eastAsia="Times New Roman" w:cs="Times New Roman"/>
        </w:rPr>
        <w:t>Κυρίες και κύριοι συνάδελφοι</w:t>
      </w:r>
      <w:r>
        <w:rPr>
          <w:rFonts w:eastAsia="Times New Roman" w:cs="Times New Roman"/>
        </w:rPr>
        <w:t xml:space="preserve">,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w:t>
      </w:r>
      <w:r>
        <w:rPr>
          <w:rFonts w:eastAsia="Times New Roman" w:cs="Times New Roman"/>
        </w:rPr>
        <w:t xml:space="preserve">ουργίας της Βουλής, είκοσι τέσσερις μαθήτριες και μαθητές και τρεις εκπαιδευτικοί συνοδοί τους από το Δημοτικό Σχολείο </w:t>
      </w:r>
      <w:proofErr w:type="spellStart"/>
      <w:r>
        <w:rPr>
          <w:rFonts w:eastAsia="Times New Roman" w:cs="Times New Roman"/>
        </w:rPr>
        <w:t>Δαλαμανάρας</w:t>
      </w:r>
      <w:proofErr w:type="spellEnd"/>
      <w:r>
        <w:rPr>
          <w:rFonts w:eastAsia="Times New Roman" w:cs="Times New Roman"/>
        </w:rPr>
        <w:t xml:space="preserve"> Αργολίδας. </w:t>
      </w:r>
    </w:p>
    <w:p w14:paraId="420DBF75" w14:textId="77777777" w:rsidR="003663B4" w:rsidRDefault="00087BC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20DBF76" w14:textId="77777777" w:rsidR="003663B4" w:rsidRDefault="00087BC7">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420DBF77" w14:textId="77777777" w:rsidR="003663B4" w:rsidRDefault="00087BC7">
      <w:pPr>
        <w:spacing w:line="600" w:lineRule="auto"/>
        <w:ind w:firstLine="720"/>
        <w:jc w:val="both"/>
        <w:rPr>
          <w:rFonts w:eastAsia="Times New Roman" w:cs="Times New Roman"/>
        </w:rPr>
      </w:pPr>
      <w:r>
        <w:rPr>
          <w:rFonts w:eastAsia="Times New Roman" w:cs="Times New Roman"/>
        </w:rPr>
        <w:t xml:space="preserve">Τον λόγο έχει ο κ. Νικόλαος </w:t>
      </w:r>
      <w:proofErr w:type="spellStart"/>
      <w:r>
        <w:rPr>
          <w:rFonts w:eastAsia="Times New Roman" w:cs="Times New Roman"/>
        </w:rPr>
        <w:t>Ξυδάκης</w:t>
      </w:r>
      <w:proofErr w:type="spellEnd"/>
      <w:r>
        <w:rPr>
          <w:rFonts w:eastAsia="Times New Roman" w:cs="Times New Roman"/>
        </w:rPr>
        <w:t>.</w:t>
      </w:r>
    </w:p>
    <w:p w14:paraId="420DBF7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κύριε Πρόεδρε.</w:t>
      </w:r>
    </w:p>
    <w:p w14:paraId="420DBF7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όλων των παρατάξεων –όσοι είμαστε εδώ- μία από τις κορυφαίες λειτουργίες του Κοινοβουλίου είναι η συζήτηση και ψήφιση του προϋπολογισμού. Αυτό ισχύει πολύ περισσότερο σ’ αυτά τα δύσκολα χρόνι</w:t>
      </w:r>
      <w:r>
        <w:rPr>
          <w:rFonts w:eastAsia="Times New Roman" w:cs="Times New Roman"/>
          <w:szCs w:val="24"/>
        </w:rPr>
        <w:t>α, όπου η δημοσιονομική πολιτική και οι τεράστιοι περιορισμοί καθόρισαν τη μοίρα της κοινωνίας ανελαστικά, με σιδερένια και φρικτή πειθαρχία, τη μορφή που παίρνουν τα όνειρα της νέας γενιάς και τον τρόπο που στοχαζόμαστε για το πώς είμαστε σαν κοινωνία, γι</w:t>
      </w:r>
      <w:r>
        <w:rPr>
          <w:rFonts w:eastAsia="Times New Roman" w:cs="Times New Roman"/>
          <w:szCs w:val="24"/>
        </w:rPr>
        <w:t xml:space="preserve">α το πώς είμαστε σαν λαός και για το πώς είμαστε δημοκρατικό κράτος. </w:t>
      </w:r>
    </w:p>
    <w:p w14:paraId="420DBF7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Δυστυχώς κάτω απ’ αυτούς τους τεράστιους περιορισμούς αναγκαζόμαστε να κάνουμε πολιτική –όσοι και όπως μπορούμε- και σ’ αυτή τη στιγμή, στην εκπνοή του 2017, με ένα ιστορικό ορόσημο το κ</w:t>
      </w:r>
      <w:r>
        <w:rPr>
          <w:rFonts w:eastAsia="Times New Roman" w:cs="Times New Roman"/>
          <w:szCs w:val="24"/>
        </w:rPr>
        <w:t>αλοκαίρι του 2018, αρχίζουμε να σκεφτόμαστε τους εαυτούς μας μετά την παγωνιά της πολυετούς κρίσης και της μεγάλης ύφεσης.</w:t>
      </w:r>
    </w:p>
    <w:p w14:paraId="420DBF7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Υπάρχουν κάποια σημεία που μας δίνουν κάποιες λαβές για αισιοδοξία. Υπάρχει μία ρευστή κατάσταση στην Ευρώπη, η οποία μαζί με τα μειο</w:t>
      </w:r>
      <w:r>
        <w:rPr>
          <w:rFonts w:eastAsia="Times New Roman" w:cs="Times New Roman"/>
          <w:szCs w:val="24"/>
        </w:rPr>
        <w:t>νεκτήματα δημιουργεί κάποιες ευκαιρίες στρατηγικού τύπου για τη χώρα μας. Υπάρχει ένας αναβαθμισμέ</w:t>
      </w:r>
      <w:r>
        <w:rPr>
          <w:rFonts w:eastAsia="Times New Roman" w:cs="Times New Roman"/>
          <w:szCs w:val="24"/>
        </w:rPr>
        <w:lastRenderedPageBreak/>
        <w:t xml:space="preserve">νος </w:t>
      </w:r>
      <w:proofErr w:type="spellStart"/>
      <w:r>
        <w:rPr>
          <w:rFonts w:eastAsia="Times New Roman" w:cs="Times New Roman"/>
          <w:szCs w:val="24"/>
        </w:rPr>
        <w:t>γεωστρατηγικός</w:t>
      </w:r>
      <w:proofErr w:type="spellEnd"/>
      <w:r>
        <w:rPr>
          <w:rFonts w:eastAsia="Times New Roman" w:cs="Times New Roman"/>
          <w:szCs w:val="24"/>
        </w:rPr>
        <w:t xml:space="preserve"> ρόλος της Ελλάδας στη Μεσόγειο για την ενέργεια και για τους στρατηγικούς σχεδιασμούς, καθώς και για τον ρόλο που μπορούμε να παίξουμε στα </w:t>
      </w:r>
      <w:r>
        <w:rPr>
          <w:rFonts w:eastAsia="Times New Roman" w:cs="Times New Roman"/>
          <w:szCs w:val="24"/>
        </w:rPr>
        <w:t xml:space="preserve">Βαλκάνια και στη Μέση Ανατολή. </w:t>
      </w:r>
    </w:p>
    <w:p w14:paraId="420DBF7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Υπάρχει, επίσης, ένα σχέδιο εν κυοφορία μεταξύ Μακρόν και </w:t>
      </w:r>
      <w:proofErr w:type="spellStart"/>
      <w:r>
        <w:rPr>
          <w:rFonts w:eastAsia="Times New Roman" w:cs="Times New Roman"/>
          <w:szCs w:val="24"/>
        </w:rPr>
        <w:t>Μέρκελ</w:t>
      </w:r>
      <w:proofErr w:type="spellEnd"/>
      <w:r>
        <w:rPr>
          <w:rFonts w:eastAsia="Times New Roman" w:cs="Times New Roman"/>
          <w:szCs w:val="24"/>
        </w:rPr>
        <w:t>, στο οποίο ελπίζω ότι θα μπορέσουμε να περιληφθούμε με έναν δημιουργικό τρόπο και να μη μείνουμε στις δεύτερες και τρίτες κατηγορίες της ευρωπαϊκής ολοκλήρωσης</w:t>
      </w:r>
      <w:r>
        <w:rPr>
          <w:rFonts w:eastAsia="Times New Roman" w:cs="Times New Roman"/>
          <w:szCs w:val="24"/>
        </w:rPr>
        <w:t xml:space="preserve">. </w:t>
      </w:r>
    </w:p>
    <w:p w14:paraId="420DBF7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Έχουμε, λοιπόν, δυνατότητες. Υπάρχουν ευκαιρίες. Όμως, όλα αυτά χρειάζονται σχέδιο, αποφασιστικότητα και μία ορισμένη εθνική αυτοπεποίθηση και μία σύγκλιση σε κάποιους μίνιμουμ στόχους.</w:t>
      </w:r>
    </w:p>
    <w:p w14:paraId="420DBF7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Όσον αφορά τη συζήτηση αυτού του </w:t>
      </w:r>
      <w:r>
        <w:rPr>
          <w:rFonts w:eastAsia="Times New Roman" w:cs="Times New Roman"/>
          <w:szCs w:val="24"/>
        </w:rPr>
        <w:t>π</w:t>
      </w:r>
      <w:r>
        <w:rPr>
          <w:rFonts w:eastAsia="Times New Roman" w:cs="Times New Roman"/>
          <w:szCs w:val="24"/>
        </w:rPr>
        <w:t xml:space="preserve">ροϋπολογισμού, καθώς είναι βαφτισμένος και από τον Υπουργό Οικονομικών, από τον Πρωθυπουργό και από όλη την Κυβέρνηση που τον εισάγει ως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νομίζω ότι η πρώτη σκέψη στο μυαλό εξ αντανακλάσεως και σε μας που τον συζητ</w:t>
      </w:r>
      <w:r>
        <w:rPr>
          <w:rFonts w:eastAsia="Times New Roman" w:cs="Times New Roman"/>
          <w:szCs w:val="24"/>
        </w:rPr>
        <w:t xml:space="preserve">ούμε και στον ελληνικό λαό που τον υφίσταται, είναι τι θα συμβεί στην Ελλάδα μετά το μνημόνιο. Νομίζω ότι όλη η πολιτική σκέψη, ο πολιτικός σχεδιασμός και η πολιτική δράση εκ </w:t>
      </w:r>
      <w:r>
        <w:rPr>
          <w:rFonts w:eastAsia="Times New Roman" w:cs="Times New Roman"/>
          <w:szCs w:val="24"/>
        </w:rPr>
        <w:lastRenderedPageBreak/>
        <w:t>μέρους μας θα πρέπει να είναι να μιλήσουμε με καθαρά λόγια και με παρρησία στον κ</w:t>
      </w:r>
      <w:r>
        <w:rPr>
          <w:rFonts w:eastAsia="Times New Roman" w:cs="Times New Roman"/>
          <w:szCs w:val="24"/>
        </w:rPr>
        <w:t xml:space="preserve">όσμο, στους πολίτες που μας ακούν και να τους πούμε πώς μπορούμε μαζί να φανταστούμε την Ελλάδα μετά τα μνημόνια. </w:t>
      </w:r>
    </w:p>
    <w:p w14:paraId="420DBF7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Σίγουρα δεν μπορούμε να επιστρέψουμε στην ανεμελιά, στην αμεριμνησία και στην αμέριμνη εξαχρείωση των ετών της πιστωτικής </w:t>
      </w:r>
      <w:proofErr w:type="spellStart"/>
      <w:r>
        <w:rPr>
          <w:rFonts w:eastAsia="Times New Roman" w:cs="Times New Roman"/>
          <w:szCs w:val="24"/>
        </w:rPr>
        <w:t>υπερεπέκτασης</w:t>
      </w:r>
      <w:proofErr w:type="spellEnd"/>
      <w:r>
        <w:rPr>
          <w:rFonts w:eastAsia="Times New Roman" w:cs="Times New Roman"/>
          <w:szCs w:val="24"/>
        </w:rPr>
        <w:t xml:space="preserve">, της </w:t>
      </w:r>
      <w:r>
        <w:rPr>
          <w:rFonts w:eastAsia="Times New Roman" w:cs="Times New Roman"/>
          <w:szCs w:val="24"/>
        </w:rPr>
        <w:t xml:space="preserve">υπερδιόγκωσης της διαφθοράς, της υπερκατανάλωσης και της </w:t>
      </w:r>
      <w:proofErr w:type="spellStart"/>
      <w:r>
        <w:rPr>
          <w:rFonts w:eastAsia="Times New Roman" w:cs="Times New Roman"/>
          <w:szCs w:val="24"/>
        </w:rPr>
        <w:t>υπερσυσσώρευσης</w:t>
      </w:r>
      <w:proofErr w:type="spellEnd"/>
      <w:r>
        <w:rPr>
          <w:rFonts w:eastAsia="Times New Roman" w:cs="Times New Roman"/>
          <w:szCs w:val="24"/>
        </w:rPr>
        <w:t xml:space="preserve"> προσδοκιών, χωρίς καμ</w:t>
      </w:r>
      <w:r>
        <w:rPr>
          <w:rFonts w:eastAsia="Times New Roman" w:cs="Times New Roman"/>
          <w:szCs w:val="24"/>
        </w:rPr>
        <w:t>μ</w:t>
      </w:r>
      <w:r>
        <w:rPr>
          <w:rFonts w:eastAsia="Times New Roman" w:cs="Times New Roman"/>
          <w:szCs w:val="24"/>
        </w:rPr>
        <w:t>ία δουλειά και χωρίς κα</w:t>
      </w:r>
      <w:r>
        <w:rPr>
          <w:rFonts w:eastAsia="Times New Roman" w:cs="Times New Roman"/>
          <w:szCs w:val="24"/>
        </w:rPr>
        <w:t>μ</w:t>
      </w:r>
      <w:r>
        <w:rPr>
          <w:rFonts w:eastAsia="Times New Roman" w:cs="Times New Roman"/>
          <w:szCs w:val="24"/>
        </w:rPr>
        <w:t xml:space="preserve">μία ευθύνη. </w:t>
      </w:r>
    </w:p>
    <w:p w14:paraId="420DBF80" w14:textId="77777777" w:rsidR="003663B4" w:rsidRDefault="00087BC7">
      <w:pPr>
        <w:spacing w:line="600" w:lineRule="auto"/>
        <w:ind w:firstLine="720"/>
        <w:jc w:val="both"/>
        <w:rPr>
          <w:rFonts w:eastAsia="Times New Roman"/>
          <w:szCs w:val="24"/>
        </w:rPr>
      </w:pPr>
      <w:r>
        <w:rPr>
          <w:rFonts w:eastAsia="Times New Roman"/>
          <w:szCs w:val="24"/>
        </w:rPr>
        <w:t xml:space="preserve">Δεν μπορεί κανείς να υποσχεθεί επιστροφή στο 2004, έχει παρέλθει. </w:t>
      </w:r>
    </w:p>
    <w:p w14:paraId="420DBF81" w14:textId="77777777" w:rsidR="003663B4" w:rsidRDefault="00087BC7">
      <w:pPr>
        <w:spacing w:line="600" w:lineRule="auto"/>
        <w:ind w:firstLine="720"/>
        <w:jc w:val="both"/>
        <w:rPr>
          <w:rFonts w:eastAsia="Times New Roman"/>
          <w:szCs w:val="24"/>
        </w:rPr>
      </w:pPr>
      <w:r>
        <w:rPr>
          <w:rFonts w:eastAsia="Times New Roman"/>
          <w:szCs w:val="24"/>
        </w:rPr>
        <w:t>Επίσης θα πρέπει να δούμε πώς θα κάνουμε κοινωνία, παραγω</w:t>
      </w:r>
      <w:r>
        <w:rPr>
          <w:rFonts w:eastAsia="Times New Roman"/>
          <w:szCs w:val="24"/>
        </w:rPr>
        <w:t xml:space="preserve">γή, ζωή μετά τη μέγγενη της λιτότητας και της </w:t>
      </w:r>
      <w:proofErr w:type="spellStart"/>
      <w:r>
        <w:rPr>
          <w:rFonts w:eastAsia="Times New Roman"/>
          <w:szCs w:val="24"/>
        </w:rPr>
        <w:t>υπερφορολόγησης</w:t>
      </w:r>
      <w:proofErr w:type="spellEnd"/>
      <w:r>
        <w:rPr>
          <w:rFonts w:eastAsia="Times New Roman"/>
          <w:szCs w:val="24"/>
        </w:rPr>
        <w:t xml:space="preserve">, μετά τη </w:t>
      </w:r>
      <w:proofErr w:type="spellStart"/>
      <w:r>
        <w:rPr>
          <w:rFonts w:eastAsia="Times New Roman"/>
          <w:szCs w:val="24"/>
        </w:rPr>
        <w:t>μνημονιακή</w:t>
      </w:r>
      <w:proofErr w:type="spellEnd"/>
      <w:r>
        <w:rPr>
          <w:rFonts w:eastAsia="Times New Roman"/>
          <w:szCs w:val="24"/>
        </w:rPr>
        <w:t xml:space="preserve"> υποτέλεια και πώς θα παράγουμε πολιτική όταν θα απαλλαγούμε, επιτέλους, από αυτή τη διαρκή εξαντλητική διαπραγμάτευση που στράγγισε το πολιτικό σύστημα από δυνάμεις και σκέψε</w:t>
      </w:r>
      <w:r>
        <w:rPr>
          <w:rFonts w:eastAsia="Times New Roman"/>
          <w:szCs w:val="24"/>
        </w:rPr>
        <w:t>ις.</w:t>
      </w:r>
    </w:p>
    <w:p w14:paraId="420DBF82" w14:textId="77777777" w:rsidR="003663B4" w:rsidRDefault="00087BC7">
      <w:pPr>
        <w:spacing w:line="600" w:lineRule="auto"/>
        <w:ind w:firstLine="720"/>
        <w:jc w:val="both"/>
        <w:rPr>
          <w:rFonts w:eastAsia="Times New Roman"/>
          <w:szCs w:val="24"/>
        </w:rPr>
      </w:pPr>
      <w:r>
        <w:rPr>
          <w:rFonts w:eastAsia="Times New Roman"/>
          <w:szCs w:val="24"/>
        </w:rPr>
        <w:t xml:space="preserve">Και ποιο είναι αυτό το άλλο; Πολύ πρόχειρα στον πολύ σύντομο χρόνο που έχω στη διάθεσή μου μπορώ να πω ότι αν </w:t>
      </w:r>
      <w:r>
        <w:rPr>
          <w:rFonts w:eastAsia="Times New Roman"/>
          <w:szCs w:val="24"/>
        </w:rPr>
        <w:lastRenderedPageBreak/>
        <w:t>θέλουμε να ανορθώσουμε την κοινωνία αυτό πάει μαζί με την ανόρθωση της παραγωγής. Και όλο αυτό δεν γίνεται μόνο στο δυσμενέστατο περιβάλλον πο</w:t>
      </w:r>
      <w:r>
        <w:rPr>
          <w:rFonts w:eastAsia="Times New Roman"/>
          <w:szCs w:val="24"/>
        </w:rPr>
        <w:t>υ μας εγκαταλείπει η μεγάλη ύφεση, δηλαδή τους, περίπου, δύο εκατομμύρια συμπολίτες μας που ζητούν το μέρισμα αλληλεγγύης ή συντηρούνται με τα επίδομα κοινωνικής αλληλεγγύης, δύο εκατομμύρια βαθύτατα, βαριά χτυπημένοι, σχεδόν κατεστραμμένοι, αλλά είναι ένα</w:t>
      </w:r>
      <w:r>
        <w:rPr>
          <w:rFonts w:eastAsia="Times New Roman"/>
          <w:szCs w:val="24"/>
        </w:rPr>
        <w:t xml:space="preserve"> γενικότερο περιβάλλον, μια οικονομία που κινείται διεθνώς και στη χώρα μας ακόμη περισσότερο στα πεδία της </w:t>
      </w:r>
      <w:proofErr w:type="spellStart"/>
      <w:r>
        <w:rPr>
          <w:rFonts w:eastAsia="Times New Roman"/>
          <w:szCs w:val="24"/>
        </w:rPr>
        <w:t>ημιμόνιμης</w:t>
      </w:r>
      <w:proofErr w:type="spellEnd"/>
      <w:r>
        <w:rPr>
          <w:rFonts w:eastAsia="Times New Roman"/>
          <w:szCs w:val="24"/>
        </w:rPr>
        <w:t xml:space="preserve"> ανεργίας, της επισφάλειας, των κακών δημογραφικών στοιχείων, της επέλασης της ρομποτικής που κατατρώγει τον κόσμο της εργασίας και κυρίως</w:t>
      </w:r>
      <w:r>
        <w:rPr>
          <w:rFonts w:eastAsia="Times New Roman"/>
          <w:szCs w:val="24"/>
        </w:rPr>
        <w:t xml:space="preserve"> σε αυτό το οποίο θα πρέπει να είναι η πρώτη μέριμνα για μια αριστερή δημοκρατική διακυβέρνηση την εμπέδωση της πίστης και της αξίας στον ελεύθερο πολίτη παραγωγό.</w:t>
      </w:r>
    </w:p>
    <w:p w14:paraId="420DBF83" w14:textId="77777777" w:rsidR="003663B4" w:rsidRDefault="00087BC7">
      <w:pPr>
        <w:spacing w:line="600" w:lineRule="auto"/>
        <w:ind w:firstLine="720"/>
        <w:jc w:val="both"/>
        <w:rPr>
          <w:rFonts w:eastAsia="Times New Roman"/>
          <w:szCs w:val="24"/>
        </w:rPr>
      </w:pPr>
      <w:r>
        <w:rPr>
          <w:rFonts w:eastAsia="Times New Roman"/>
          <w:szCs w:val="24"/>
        </w:rPr>
        <w:t>Μπορεί, λοιπόν, να κάνει η Κυβέρνηση τους επόμενους δεκαοκτώ, δεκαεννιά μήνες πολιτική πέραν</w:t>
      </w:r>
      <w:r>
        <w:rPr>
          <w:rFonts w:eastAsia="Times New Roman"/>
          <w:szCs w:val="24"/>
        </w:rPr>
        <w:t xml:space="preserve"> των μνημονίων με κάθε τρόπο, με όλη την ένταση, με όλες τις δυνάμεις, με το ξεδίπλωμα όλης της της βούλησης. Έχει κάνει πράγματα. Μένει να κάνει πολλά περισσότερα, πάρα πολλά περισσότερα και να σκεφτεί πολλά περισσότερα.</w:t>
      </w:r>
    </w:p>
    <w:p w14:paraId="420DBF84"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Μένει να σκεφτεί συγκεκριμένα πώς </w:t>
      </w:r>
      <w:r>
        <w:rPr>
          <w:rFonts w:eastAsia="Times New Roman"/>
          <w:szCs w:val="24"/>
        </w:rPr>
        <w:t xml:space="preserve">θα διορθώσει όλες τις αδικίες και τις ατέλειες του ΕΦΚΑ και της </w:t>
      </w:r>
      <w:proofErr w:type="spellStart"/>
      <w:r>
        <w:rPr>
          <w:rFonts w:eastAsia="Times New Roman"/>
          <w:szCs w:val="24"/>
        </w:rPr>
        <w:t>υπερφορολόγησης</w:t>
      </w:r>
      <w:proofErr w:type="spellEnd"/>
      <w:r>
        <w:rPr>
          <w:rFonts w:eastAsia="Times New Roman"/>
          <w:szCs w:val="24"/>
        </w:rPr>
        <w:t>, πώς θα βοηθήσει τον μικρό επιχειρηματία και τον ελεύθερο επαγγελματία που στενάζει αυτή τη στιγμή, πως θα συντονίσει όλες τις ενέργειες, πώς θα ξαναδώσει νέο περιεχόμενο και σ</w:t>
      </w:r>
      <w:r>
        <w:rPr>
          <w:rFonts w:eastAsia="Times New Roman"/>
          <w:szCs w:val="24"/>
        </w:rPr>
        <w:t>χέδιο στη μεταποίηση, πώς θα αξιοποιήσει το στρατηγικό πλεονέκτημα της ενέργειας και κυρίως σε δύο κλάδους, οι οποίοι συχνά υποτιμώνται ή αφήνονται στον αυτόματο, πώς ο τουρισμός θα γίνει ένα πραγματικά βιώσιμο πεδίο ανάπτυξης, να ξεδιπλωθεί χωρίς τα προβλ</w:t>
      </w:r>
      <w:r>
        <w:rPr>
          <w:rFonts w:eastAsia="Times New Roman"/>
          <w:szCs w:val="24"/>
        </w:rPr>
        <w:t xml:space="preserve">ήματα της </w:t>
      </w:r>
      <w:proofErr w:type="spellStart"/>
      <w:r>
        <w:rPr>
          <w:rFonts w:eastAsia="Times New Roman"/>
          <w:szCs w:val="24"/>
        </w:rPr>
        <w:t>υπερσυσσώρευσης</w:t>
      </w:r>
      <w:proofErr w:type="spellEnd"/>
      <w:r>
        <w:rPr>
          <w:rFonts w:eastAsia="Times New Roman"/>
          <w:szCs w:val="24"/>
        </w:rPr>
        <w:t xml:space="preserve"> και της </w:t>
      </w:r>
      <w:proofErr w:type="spellStart"/>
      <w:r>
        <w:rPr>
          <w:rFonts w:eastAsia="Times New Roman"/>
          <w:szCs w:val="24"/>
        </w:rPr>
        <w:t>υπερεκμετάλλευσης</w:t>
      </w:r>
      <w:proofErr w:type="spellEnd"/>
      <w:r>
        <w:rPr>
          <w:rFonts w:eastAsia="Times New Roman"/>
          <w:szCs w:val="24"/>
        </w:rPr>
        <w:t xml:space="preserve"> των υποδομών και πώς ένα μεγάλο κεφάλαιο που έχει η χώρα μας και παραμένει μόνο στα λόγια να συζητιέται πώς ο πολιτισμός μπορεί να αποτελέσει έναν πυρήνα για την ανάπτυξη των δημιουργικών βιομηχανιών.</w:t>
      </w:r>
    </w:p>
    <w:p w14:paraId="420DBF85" w14:textId="77777777" w:rsidR="003663B4" w:rsidRDefault="00087BC7">
      <w:pPr>
        <w:spacing w:line="600" w:lineRule="auto"/>
        <w:ind w:firstLine="720"/>
        <w:jc w:val="both"/>
        <w:rPr>
          <w:rFonts w:eastAsia="Times New Roman"/>
          <w:szCs w:val="24"/>
        </w:rPr>
      </w:pPr>
      <w:r>
        <w:rPr>
          <w:rFonts w:eastAsia="Times New Roman"/>
          <w:szCs w:val="24"/>
        </w:rPr>
        <w:t>Μόν</w:t>
      </w:r>
      <w:r>
        <w:rPr>
          <w:rFonts w:eastAsia="Times New Roman"/>
          <w:szCs w:val="24"/>
        </w:rPr>
        <w:t xml:space="preserve">ο έτσι θα μπορέσουμε να μιλήσουμε στους πολίτες, να τους δώσουμε αυτοπεποίθηση, να πιστέψουμε ότι μπορούμε να προχωρήσουμε. Μόνο έτσι θα δώσουμε στους νέους κάτι να πιαστούν, κάτι να πιστέψουν και κυρίως να πιστέψουν στη χώρα </w:t>
      </w:r>
      <w:r>
        <w:rPr>
          <w:rFonts w:eastAsia="Times New Roman"/>
          <w:szCs w:val="24"/>
        </w:rPr>
        <w:lastRenderedPageBreak/>
        <w:t xml:space="preserve">τους, να πιστέψουν στη δύναμη </w:t>
      </w:r>
      <w:r>
        <w:rPr>
          <w:rFonts w:eastAsia="Times New Roman"/>
          <w:szCs w:val="24"/>
        </w:rPr>
        <w:t>της αλληλεγγύης μέσα στην κοινωνία, να πιστέψουν στις δυνάμεις της δημοκρατίας και του δημοκρατικού κράτους.</w:t>
      </w:r>
    </w:p>
    <w:p w14:paraId="420DBF86" w14:textId="77777777" w:rsidR="003663B4" w:rsidRDefault="00087BC7">
      <w:pPr>
        <w:spacing w:line="600" w:lineRule="auto"/>
        <w:ind w:firstLine="720"/>
        <w:jc w:val="both"/>
        <w:rPr>
          <w:rFonts w:eastAsia="Times New Roman"/>
          <w:szCs w:val="24"/>
        </w:rPr>
      </w:pPr>
      <w:r>
        <w:rPr>
          <w:rFonts w:eastAsia="Times New Roman"/>
          <w:szCs w:val="24"/>
        </w:rPr>
        <w:t xml:space="preserve">Όλο αυτό είναι το σχέδιο, η απαίτηση μέσα στο οποίο πρέπει να κινηθούμε. Μέσα μας πρέπει να έχουμε την </w:t>
      </w:r>
      <w:proofErr w:type="spellStart"/>
      <w:r>
        <w:rPr>
          <w:rFonts w:eastAsia="Times New Roman"/>
          <w:szCs w:val="24"/>
        </w:rPr>
        <w:t>προτύπωση</w:t>
      </w:r>
      <w:proofErr w:type="spellEnd"/>
      <w:r>
        <w:rPr>
          <w:rFonts w:eastAsia="Times New Roman"/>
          <w:szCs w:val="24"/>
        </w:rPr>
        <w:t xml:space="preserve"> ενός αριστερού δημοκρατικού ανθρώπ</w:t>
      </w:r>
      <w:r>
        <w:rPr>
          <w:rFonts w:eastAsia="Times New Roman"/>
          <w:szCs w:val="24"/>
        </w:rPr>
        <w:t>ου και μόνο αυτό πρέπει να οδηγεί τις κυβερνητικές ενέργειες και τους πολιτικούς σχεδιασμούς. Σε αυτόν τον τομέα θα πρέπει να είναι διαρκής η αυτοκριτική μας για τις υστερήσεις, τα ελλείματα, τις αδυναμίες, την ολιγωρία, το βάρος της ιστορίας της μεγάλης ύ</w:t>
      </w:r>
      <w:r>
        <w:rPr>
          <w:rFonts w:eastAsia="Times New Roman"/>
          <w:szCs w:val="24"/>
        </w:rPr>
        <w:t>φεσης που έπεσε στους ώμους ενός μικρού πολιτικού σχηματισμού που τώρα πια φιλοδοξεί και είναι η μεγάλη δημοκρατική παράταξη.</w:t>
      </w:r>
    </w:p>
    <w:p w14:paraId="420DBF87" w14:textId="77777777" w:rsidR="003663B4" w:rsidRDefault="00087BC7">
      <w:pPr>
        <w:spacing w:line="600" w:lineRule="auto"/>
        <w:ind w:firstLine="720"/>
        <w:jc w:val="both"/>
        <w:rPr>
          <w:rFonts w:eastAsia="Times New Roman"/>
          <w:szCs w:val="24"/>
        </w:rPr>
      </w:pPr>
      <w:r>
        <w:rPr>
          <w:rFonts w:eastAsia="Times New Roman"/>
          <w:szCs w:val="24"/>
        </w:rPr>
        <w:t xml:space="preserve">Με αυτά τα λόγια σας καλώ όχι μόνο να ψηφίσουμε τον </w:t>
      </w:r>
      <w:r>
        <w:rPr>
          <w:rFonts w:eastAsia="Times New Roman"/>
          <w:szCs w:val="24"/>
        </w:rPr>
        <w:t>π</w:t>
      </w:r>
      <w:r>
        <w:rPr>
          <w:rFonts w:eastAsia="Times New Roman"/>
          <w:szCs w:val="24"/>
        </w:rPr>
        <w:t>ροϋπολογισμό, αλλά κυρίως να σκεφτούμε την επόμενη μέρα, την επόμενη μέρα που</w:t>
      </w:r>
      <w:r>
        <w:rPr>
          <w:rFonts w:eastAsia="Times New Roman"/>
          <w:szCs w:val="24"/>
        </w:rPr>
        <w:t xml:space="preserve"> θα είναι μια πολύ δύσκολη ανωφέρεια, μια εποχή που θα πρέπει να δοκιμαστούν όλες οι ιδέες, όλες οι σκέψεις και όχι ένας λόγος ρηχός, άδειος, διχαστικός, «φύγε εσύ από την καρέκλα, να έρθω εγώ».</w:t>
      </w:r>
    </w:p>
    <w:p w14:paraId="420DBF88" w14:textId="77777777" w:rsidR="003663B4" w:rsidRDefault="00087BC7">
      <w:pPr>
        <w:spacing w:line="600" w:lineRule="auto"/>
        <w:ind w:firstLine="720"/>
        <w:jc w:val="both"/>
        <w:rPr>
          <w:rFonts w:eastAsia="Times New Roman"/>
          <w:szCs w:val="24"/>
        </w:rPr>
      </w:pPr>
      <w:r>
        <w:rPr>
          <w:rFonts w:eastAsia="Times New Roman"/>
          <w:szCs w:val="24"/>
        </w:rPr>
        <w:t>Σας ευχαριστώ πολύ.</w:t>
      </w:r>
    </w:p>
    <w:p w14:paraId="420DBF89"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w:t>
      </w:r>
      <w:r>
        <w:rPr>
          <w:rFonts w:eastAsia="Times New Roman" w:cs="Times New Roman"/>
          <w:szCs w:val="24"/>
        </w:rPr>
        <w:t>Α)</w:t>
      </w:r>
    </w:p>
    <w:p w14:paraId="420DBF8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Μπαργιώτας</w:t>
      </w:r>
      <w:proofErr w:type="spellEnd"/>
      <w:r>
        <w:rPr>
          <w:rFonts w:eastAsia="Times New Roman" w:cs="Times New Roman"/>
          <w:szCs w:val="24"/>
        </w:rPr>
        <w:t xml:space="preserve">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20DBF8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 </w:t>
      </w:r>
    </w:p>
    <w:p w14:paraId="420DBF8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αρχίσω υπενθυμίζοντας -για όσους ενδεχομένως επιθυμούν να το ξεχνάνε- ότι ο προϋπολογισμ</w:t>
      </w:r>
      <w:r>
        <w:rPr>
          <w:rFonts w:eastAsia="Times New Roman" w:cs="Times New Roman"/>
          <w:szCs w:val="24"/>
        </w:rPr>
        <w:t>ός του 2017 που συζητήθηκε πέρσι, με ανάλογη αισιοδοξία από την Κυβέρνηση, αναθεωρήθηκε προς τα κάτω μέσα στο έτος. Έτσι η ανάπτυξη από 2,7% που έλεγε ο περσινός προϋπολογισμός, υπολογίζεται φέτος από την ίδια την Κυβέρνηση στο 1,6%. Δεν έχω ούτε τον χρόνο</w:t>
      </w:r>
      <w:r>
        <w:rPr>
          <w:rFonts w:eastAsia="Times New Roman" w:cs="Times New Roman"/>
          <w:szCs w:val="24"/>
        </w:rPr>
        <w:t xml:space="preserve"> ούτε, αν θέλετε, τις επιμέρους γνώσεις για να αναλύσω με επάρκεια το τι δηλητηριώδεις επιπτώσεις έχει αυτό το θεμελιώδες σφάλμα στους υπολογισμούς των υπολοίπων. </w:t>
      </w:r>
    </w:p>
    <w:p w14:paraId="420DBF8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θυμίσω, όμως, ότι οι προϋπολογισμοί όντως αναθεωρούνται κα</w:t>
      </w:r>
      <w:r>
        <w:rPr>
          <w:rFonts w:eastAsia="Times New Roman" w:cs="Times New Roman"/>
          <w:szCs w:val="24"/>
        </w:rPr>
        <w:t>μ</w:t>
      </w:r>
      <w:r>
        <w:rPr>
          <w:rFonts w:eastAsia="Times New Roman" w:cs="Times New Roman"/>
          <w:szCs w:val="24"/>
        </w:rPr>
        <w:t>μιά φορά, με τη διαφορά ότι οι</w:t>
      </w:r>
      <w:r>
        <w:rPr>
          <w:rFonts w:eastAsia="Times New Roman" w:cs="Times New Roman"/>
          <w:szCs w:val="24"/>
        </w:rPr>
        <w:t xml:space="preserve"> προβλέψεις για την </w:t>
      </w:r>
      <w:r>
        <w:rPr>
          <w:rFonts w:eastAsia="Times New Roman" w:cs="Times New Roman"/>
          <w:szCs w:val="24"/>
        </w:rPr>
        <w:lastRenderedPageBreak/>
        <w:t xml:space="preserve">Ευρωζώνη -στην οποία καλώς ή κακώς ανήκουμε- επίσης αναθεωρήθηκαν, αλλά προς τα πάνω. Έτσι, λοιπόν, από 1,7% πρόβλεψη, η ανάπτυξη στην Ευρωζώνη φέτος είναι 2,2%. </w:t>
      </w:r>
    </w:p>
    <w:p w14:paraId="420DBF8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Ελλάδα, σε αντίθεση με όλες τις άλλες χώρες, σε αντίθεση με την Κύπρο, </w:t>
      </w:r>
      <w:r>
        <w:rPr>
          <w:rFonts w:eastAsia="Times New Roman" w:cs="Times New Roman"/>
          <w:szCs w:val="24"/>
        </w:rPr>
        <w:t>τις χώρες των μνημονίων, τη δύσκολη και προβληματική οικονομία της Γαλλίας, είναι η μόνη χώρα που όχι μόνο έχει τη χαμηλότερη ανάπτυξη σε σχέση με όλες τις άλλες, αλλά είναι η μόνη που χρειάστηκε να κουρέψει τις προσδοκίες της εξαιτίας της οικονομικής πολι</w:t>
      </w:r>
      <w:r>
        <w:rPr>
          <w:rFonts w:eastAsia="Times New Roman" w:cs="Times New Roman"/>
          <w:szCs w:val="24"/>
        </w:rPr>
        <w:t xml:space="preserve">τικής και των προβλέψεων του προηγούμενου χρόνου. </w:t>
      </w:r>
    </w:p>
    <w:p w14:paraId="420DBF8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προηγούμενο χρόνο η ανάπτυξη βασιζόταν στην προσδοκία της αύξησης της ιδιωτικής δαπάνης, στην προσδοκία της αύξησης των επενδύσεων και στην προσδοκία της αύξησης των εξαγωγών. Στα ίδια βασίζεται και η </w:t>
      </w:r>
      <w:r>
        <w:rPr>
          <w:rFonts w:eastAsia="Times New Roman" w:cs="Times New Roman"/>
          <w:szCs w:val="24"/>
        </w:rPr>
        <w:t xml:space="preserve">φετινή πρόβλεψη. Έτσι, λοιπόν, οι ίδιες επενδύσεις που δεν έγιναν στο μεταξύ, θα γίνουν φέτος. Καρκινοβατούν στο μεταξύ. Οι τράπεζες που δεν υπήρχαν μέχρι πέρσι για να στηρίξουν τις εξαγωγές έχουν ακριβώς τα ίδια προβλήματα και λίγο χειρότερα απ’ αυτά που </w:t>
      </w:r>
      <w:r>
        <w:rPr>
          <w:rFonts w:eastAsia="Times New Roman" w:cs="Times New Roman"/>
          <w:szCs w:val="24"/>
        </w:rPr>
        <w:t xml:space="preserve">είχαν πέρσι. Και η ιδιωτική δαπάνη -για την οποία πέρσι ακούγαμε διάφορα τρελά από αυτό το Βήμα, από διάφορους συναδέλφους του ΣΥΡΙΖΑ,  </w:t>
      </w:r>
      <w:r>
        <w:rPr>
          <w:rFonts w:eastAsia="Times New Roman" w:cs="Times New Roman"/>
          <w:szCs w:val="24"/>
        </w:rPr>
        <w:lastRenderedPageBreak/>
        <w:t>όπως ότι θα βγουν τα λεφτά από τα στρώματα ή ότι θα αρχίσουν να καταναλώνουν τα χρήματα που έχουν κρυμμένα και λοιπά- φέ</w:t>
      </w:r>
      <w:r>
        <w:rPr>
          <w:rFonts w:eastAsia="Times New Roman" w:cs="Times New Roman"/>
          <w:szCs w:val="24"/>
        </w:rPr>
        <w:t>τος ήταν αναιμική και του χρόνου θα είναι ξανά αναιμική για τον ίδιο λόγο. Διότι η αύξηση των φορολογικών εσόδων επικεντρώνεται στην αύξηση της φορολόγησης των νοικοκυριών. Έτσι, λοιπόν, είναι λίγο δύσκολο να γίνουν και τα δυο ταυτόχρονα. Μάλλον θα γίνει μ</w:t>
      </w:r>
      <w:r>
        <w:rPr>
          <w:rFonts w:eastAsia="Times New Roman" w:cs="Times New Roman"/>
          <w:szCs w:val="24"/>
        </w:rPr>
        <w:t xml:space="preserve">όνο το πρώτο. </w:t>
      </w:r>
    </w:p>
    <w:p w14:paraId="420DBF9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προβλέπει επίσης περικοπές δαπανών. Καλό είναι αυτό, κατ’ αρχάς, θα μπορούσε να πει κανείς, με τη διαφορά ότι προβλέπει ουσιαστικά αύξηση της μισθοδοσίας, αύξηση των μισθοδοτικών εξόδων του δημοσίου και στην ουσία κάνει περι</w:t>
      </w:r>
      <w:r>
        <w:rPr>
          <w:rFonts w:eastAsia="Times New Roman" w:cs="Times New Roman"/>
          <w:szCs w:val="24"/>
        </w:rPr>
        <w:t xml:space="preserve">κοπές, όπως θα δούμε, στο κοινωνικό κράτος και πουθενά αλλού πρακτικά. </w:t>
      </w:r>
    </w:p>
    <w:p w14:paraId="420DBF9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2018 ο στόχος είναι να επιτευχθεί ξανά </w:t>
      </w:r>
      <w:proofErr w:type="spellStart"/>
      <w:r>
        <w:rPr>
          <w:rFonts w:eastAsia="Times New Roman" w:cs="Times New Roman"/>
          <w:szCs w:val="24"/>
        </w:rPr>
        <w:t>υπερπλεόνασμα</w:t>
      </w:r>
      <w:proofErr w:type="spellEnd"/>
      <w:r>
        <w:rPr>
          <w:rFonts w:eastAsia="Times New Roman" w:cs="Times New Roman"/>
          <w:szCs w:val="24"/>
        </w:rPr>
        <w:t xml:space="preserve"> 3,82% έναντι 3,5% που είναι η πρόβλεψη. Και για να συμβεί αυτό έχουμε την πρόβλεψη της ανάπτυξης στο 2,5% για το 2018 και έχουμε</w:t>
      </w:r>
      <w:r>
        <w:rPr>
          <w:rFonts w:eastAsia="Times New Roman" w:cs="Times New Roman"/>
          <w:szCs w:val="24"/>
        </w:rPr>
        <w:t xml:space="preserve"> και περικοπές. Αυτές είναι οι δύο λύσεις. </w:t>
      </w:r>
    </w:p>
    <w:p w14:paraId="420DBF9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Όπως πέρσι έτσι και φέτος -όπως ήδη είπα- οι φόροι, η αδυναμία των τραπεζών, η αλλεργία που επιδεικνύει αυτή η Κυβέρνηση σε μεγάλες επενδύσεις -με μεγάλη συνέπεια, οφείλω να </w:t>
      </w:r>
      <w:r>
        <w:rPr>
          <w:rFonts w:eastAsia="Times New Roman" w:cs="Times New Roman"/>
          <w:szCs w:val="24"/>
        </w:rPr>
        <w:lastRenderedPageBreak/>
        <w:t xml:space="preserve">ομολογήσω- ναρκοθετούν ουσιαστικά τις </w:t>
      </w:r>
      <w:r>
        <w:rPr>
          <w:rFonts w:eastAsia="Times New Roman" w:cs="Times New Roman"/>
          <w:szCs w:val="24"/>
        </w:rPr>
        <w:t xml:space="preserve">αισιόδοξες προοπτικές που βάζει ο ίδιος ο </w:t>
      </w:r>
      <w:r>
        <w:rPr>
          <w:rFonts w:eastAsia="Times New Roman" w:cs="Times New Roman"/>
          <w:szCs w:val="24"/>
        </w:rPr>
        <w:t>π</w:t>
      </w:r>
      <w:r>
        <w:rPr>
          <w:rFonts w:eastAsia="Times New Roman" w:cs="Times New Roman"/>
          <w:szCs w:val="24"/>
        </w:rPr>
        <w:t xml:space="preserve">ροϋπολογισμός. Το άλλο που τις ναρκοθετεί είναι η αδυναμία και η αλλεργία της Κυβέρνησης να κάνει αλλαγές και μεταρρυθμίσεις. Δεν μπορεί πλέον να προέρχονται οι οικονομίες στα έξοδα του </w:t>
      </w:r>
      <w:r>
        <w:rPr>
          <w:rFonts w:eastAsia="Times New Roman" w:cs="Times New Roman"/>
          <w:szCs w:val="24"/>
        </w:rPr>
        <w:t>π</w:t>
      </w:r>
      <w:r>
        <w:rPr>
          <w:rFonts w:eastAsia="Times New Roman" w:cs="Times New Roman"/>
          <w:szCs w:val="24"/>
        </w:rPr>
        <w:t>ροϋπολογισμού μόνο από περ</w:t>
      </w:r>
      <w:r>
        <w:rPr>
          <w:rFonts w:eastAsia="Times New Roman" w:cs="Times New Roman"/>
          <w:szCs w:val="24"/>
        </w:rPr>
        <w:t xml:space="preserve">ικοπές. </w:t>
      </w:r>
    </w:p>
    <w:p w14:paraId="420DBF9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Να πω ένα παράδειγμα. Ψηφίσαμε πέρσι τη θεσμοθέτηση και την επιβολή της ψηφιακής υπογραφής στο </w:t>
      </w:r>
      <w:r>
        <w:rPr>
          <w:rFonts w:eastAsia="Times New Roman" w:cs="Times New Roman"/>
          <w:szCs w:val="24"/>
        </w:rPr>
        <w:t>δ</w:t>
      </w:r>
      <w:r>
        <w:rPr>
          <w:rFonts w:eastAsia="Times New Roman" w:cs="Times New Roman"/>
          <w:szCs w:val="24"/>
        </w:rPr>
        <w:t>ημόσιο, 400 εκατομμύρια τον χρόνο εξοικονόμηση, λέει ο ΙΟΒΕ, δηλαδή ό,τι κόβεται από τα νοσοκομεία φέτος. Δεν υπάρχει καμ</w:t>
      </w:r>
      <w:r>
        <w:rPr>
          <w:rFonts w:eastAsia="Times New Roman" w:cs="Times New Roman"/>
          <w:szCs w:val="24"/>
        </w:rPr>
        <w:t>μ</w:t>
      </w:r>
      <w:r>
        <w:rPr>
          <w:rFonts w:eastAsia="Times New Roman" w:cs="Times New Roman"/>
          <w:szCs w:val="24"/>
        </w:rPr>
        <w:t>ία προθεσμία απ’ αυτές που έθ</w:t>
      </w:r>
      <w:r>
        <w:rPr>
          <w:rFonts w:eastAsia="Times New Roman" w:cs="Times New Roman"/>
          <w:szCs w:val="24"/>
        </w:rPr>
        <w:t xml:space="preserve">ετε ο νόμος, ο οποίος υποτίθεται ότι θα εφαρμοστεί μέσα στο 2018, που να μην έχει παραβιαστεί. Δεν έχει γίνει απολύτως τίποτα. </w:t>
      </w:r>
    </w:p>
    <w:p w14:paraId="420DBF9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Έτσι, λοιπόν, προχωράμε και μένουμε ουραγοί στην ανάπτυξη της Ευρώπης και ουσιαστικά επιβαρύνουμε με μεγάλο κόστος περικοπών, απ</w:t>
      </w:r>
      <w:r>
        <w:rPr>
          <w:rFonts w:eastAsia="Times New Roman" w:cs="Times New Roman"/>
          <w:szCs w:val="24"/>
        </w:rPr>
        <w:t xml:space="preserve">οκλειστικά σχεδόν, το κοινωνικό κράτος. Το κονδύλι για την ασφάλιση, την περίθαλψη και την κοινωνική πρόνοια φέτος είναι σοβαρά περικομμένο. Τα 600 εκατομμύρια αφορούν μόνο την υγεία. </w:t>
      </w:r>
    </w:p>
    <w:p w14:paraId="420DBF9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Κυβέρνηση βαφτίζει τις απλήρωτες συντάξεις εν τω μεταξύ -τις συντάξει</w:t>
      </w:r>
      <w:r>
        <w:rPr>
          <w:rFonts w:eastAsia="Times New Roman" w:cs="Times New Roman"/>
          <w:szCs w:val="24"/>
        </w:rPr>
        <w:t xml:space="preserve">ς που η ίδια δεν κατόρθωσε μέσα στο 2017 να </w:t>
      </w:r>
      <w:r>
        <w:rPr>
          <w:rFonts w:eastAsia="Times New Roman" w:cs="Times New Roman"/>
          <w:szCs w:val="24"/>
        </w:rPr>
        <w:lastRenderedPageBreak/>
        <w:t xml:space="preserve">υπολογίσει- ως πλεόνασμα στα ταμεία. Άμα, δεν πληρώνω, έχω πλεόνασμα. Αν τα κρατάω στην τσέπη μου κλειδωμένα, έχω  πλεόνασμα. </w:t>
      </w:r>
    </w:p>
    <w:p w14:paraId="420DBF9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Βασίζει τις περικοπές στο ότι δεν καταλάβατε τι είναι και επιβαρύνει τους συνταξιούχους με περισσότερες δαπάνες στον γιατρό απ’ ό,τι πριν. Και θα εξηγήσω πώς. Οι περικοπές στην υγεία βγάζουν μάτι. Είναι 350 εκατομμύρια τον χρόνο μόνο για τα νοσοκομεία. Είν</w:t>
      </w:r>
      <w:r>
        <w:rPr>
          <w:rFonts w:eastAsia="Times New Roman" w:cs="Times New Roman"/>
          <w:szCs w:val="24"/>
        </w:rPr>
        <w:t xml:space="preserve">αι άλλα τόσα περίπου οι επιμέρους περικοπές από τα λειτουργικά έξοδα του Υπουργείου μέχρι τις παροχές για τους ασφαλισμένους. </w:t>
      </w:r>
    </w:p>
    <w:p w14:paraId="420DBF9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Να δώσω ένα παράδειγμα. Τετρακόσιες προσλήψεις που διαφημίζει και προαναγγέλλει εδώ και πολύ καιρό ο κ. </w:t>
      </w:r>
      <w:proofErr w:type="spellStart"/>
      <w:r>
        <w:rPr>
          <w:rFonts w:eastAsia="Times New Roman" w:cs="Times New Roman"/>
          <w:szCs w:val="24"/>
        </w:rPr>
        <w:t>Πολάκης</w:t>
      </w:r>
      <w:proofErr w:type="spellEnd"/>
      <w:r>
        <w:rPr>
          <w:rFonts w:eastAsia="Times New Roman" w:cs="Times New Roman"/>
          <w:szCs w:val="24"/>
        </w:rPr>
        <w:t xml:space="preserve"> -και που μακάρι να τις κάνει γιατί είναι χρήσιμες και θα είναι μια πολύ μεγάλη παρέμβαση στο σύστημα υγείας- με βία ξεπερνούν τα 17 εκατομμύρια </w:t>
      </w:r>
      <w:r>
        <w:rPr>
          <w:rFonts w:eastAsia="Times New Roman" w:cs="Times New Roman"/>
          <w:szCs w:val="24"/>
        </w:rPr>
        <w:t xml:space="preserve">κόστος τον χρόνο. Οι περικοπές είναι 350. Είναι τέτοια η διαφορά. </w:t>
      </w:r>
    </w:p>
    <w:p w14:paraId="420DBF9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τι δεν ακούσαμε προχθές στην </w:t>
      </w:r>
      <w:r>
        <w:rPr>
          <w:rFonts w:eastAsia="Times New Roman" w:cs="Times New Roman"/>
          <w:szCs w:val="24"/>
        </w:rPr>
        <w:t>ε</w:t>
      </w:r>
      <w:r>
        <w:rPr>
          <w:rFonts w:eastAsia="Times New Roman" w:cs="Times New Roman"/>
          <w:szCs w:val="24"/>
        </w:rPr>
        <w:t xml:space="preserve">πιτροπή όπου θίχθηκε το ζήτημα από τον κ. </w:t>
      </w:r>
      <w:proofErr w:type="spellStart"/>
      <w:r>
        <w:rPr>
          <w:rFonts w:eastAsia="Times New Roman" w:cs="Times New Roman"/>
          <w:szCs w:val="24"/>
        </w:rPr>
        <w:t>Πολάκη</w:t>
      </w:r>
      <w:proofErr w:type="spellEnd"/>
      <w:r>
        <w:rPr>
          <w:rFonts w:eastAsia="Times New Roman" w:cs="Times New Roman"/>
          <w:szCs w:val="24"/>
        </w:rPr>
        <w:t>: ότι δεν ξέρουμε να διαβάζουμε, ότι δεν ξέρουμε μαθηματικά, ότι δεν είναι περικοπές, ότι δεν είναι αυτό πο</w:t>
      </w:r>
      <w:r>
        <w:rPr>
          <w:rFonts w:eastAsia="Times New Roman" w:cs="Times New Roman"/>
          <w:szCs w:val="24"/>
        </w:rPr>
        <w:t xml:space="preserve">υ νομίζουμε, ότι είναι κάτι άλλο και ότι ο ΕΟΠΥΥ </w:t>
      </w:r>
      <w:r>
        <w:rPr>
          <w:rFonts w:eastAsia="Times New Roman" w:cs="Times New Roman"/>
          <w:szCs w:val="24"/>
        </w:rPr>
        <w:lastRenderedPageBreak/>
        <w:t xml:space="preserve">θα αυξήσει τις πληρωμές προς τα νοσοκομεία, λες και είναι «ο θείος από την Αμερική» ο ΕΟΠΥΥ και κάθε φορά που λείπει κάτι, τσοντάρει με επιταγές -δεν είναι έτσι- και ότι όλα είναι «μέλι-γάλα», ότι εμείς δεν </w:t>
      </w:r>
      <w:r>
        <w:rPr>
          <w:rFonts w:eastAsia="Times New Roman" w:cs="Times New Roman"/>
          <w:szCs w:val="24"/>
        </w:rPr>
        <w:t xml:space="preserve">ξέρουμε τι μας γίνεται, ότι αυτά που διαβάζουμε στους πίνακες ως περικοπές δεν είναι. </w:t>
      </w:r>
    </w:p>
    <w:p w14:paraId="420DBF9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 που κάνει η Κυβέρνηση στην πραγματικότητα είναι συγκεκριμένο. Για να επιτύχει το </w:t>
      </w:r>
      <w:proofErr w:type="spellStart"/>
      <w:r>
        <w:rPr>
          <w:rFonts w:eastAsia="Times New Roman" w:cs="Times New Roman"/>
          <w:szCs w:val="24"/>
        </w:rPr>
        <w:t>υπερπλεόνασμα</w:t>
      </w:r>
      <w:proofErr w:type="spellEnd"/>
      <w:r>
        <w:rPr>
          <w:rFonts w:eastAsia="Times New Roman" w:cs="Times New Roman"/>
          <w:szCs w:val="24"/>
        </w:rPr>
        <w:t xml:space="preserve"> που επιδιώκει, περικόπτει 600 εκατομμύρια ακριβώς από τα νοσοκομεία. </w:t>
      </w:r>
      <w:r>
        <w:rPr>
          <w:rFonts w:eastAsia="Times New Roman" w:cs="Times New Roman"/>
          <w:szCs w:val="24"/>
        </w:rPr>
        <w:t>Αυτά τα 600 εκατομμύρια του χρόνου τέτοια εποχή, αν της βγει ο προϋπολογισμός, θα γίνουν επιδοτήσεις, επιδόματα και δωρεές. Αν δεν της βγει ο προϋπολογισμός, θα γίνουν, κατά πάσα πιθανότητα, εκλογικές παροχές, ό,τι έρθει πρώτο. Κάνει ένα «μαξιλάρι», δηλαδή</w:t>
      </w:r>
      <w:r>
        <w:rPr>
          <w:rFonts w:eastAsia="Times New Roman" w:cs="Times New Roman"/>
          <w:szCs w:val="24"/>
        </w:rPr>
        <w:t xml:space="preserve">, για προεκλογικό αγώνα, αν και όταν χρειαστεί. </w:t>
      </w:r>
    </w:p>
    <w:p w14:paraId="420DBF9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BF9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Δεν θα ξεπεράσω τους προηγούμενους. </w:t>
      </w:r>
    </w:p>
    <w:p w14:paraId="420DBF9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όριο των αγορών δεν μειώνεται», λέει ο κ. Ξα</w:t>
      </w:r>
      <w:r>
        <w:rPr>
          <w:rFonts w:eastAsia="Times New Roman" w:cs="Times New Roman"/>
          <w:szCs w:val="24"/>
        </w:rPr>
        <w:t xml:space="preserve">νθός. Είναι η πρώτη ανακρίβεια. Το όριο των αγορών των νοσοκομείων </w:t>
      </w:r>
      <w:r>
        <w:rPr>
          <w:rFonts w:eastAsia="Times New Roman" w:cs="Times New Roman"/>
          <w:szCs w:val="24"/>
        </w:rPr>
        <w:lastRenderedPageBreak/>
        <w:t>μειώνεται από 4,3 στα 3,7. Αλλά και έτσι ακόμα, στην πραγματικότητα αυτό που γίνεται με το όριο αγορών εκεί και τα λεφτά κάτω είναι ότι τα νοσοκομεία θα τελειώσουν το 2018 φορτώνοντας όλα τ</w:t>
      </w:r>
      <w:r>
        <w:rPr>
          <w:rFonts w:eastAsia="Times New Roman" w:cs="Times New Roman"/>
          <w:szCs w:val="24"/>
        </w:rPr>
        <w:t xml:space="preserve">ους τα χρέη το 2019. Αυτή είναι η πρώτη ανακρίβεια. Τα νοσοκομεία μεταφέρουν χρέη με αυτό τον τρόπο. Φορτώνει η Κυβέρνηση το κόστος του συστήματος υγείας στο 2019. Αυτό κάνει για να βγάλει το πλεόνασμα. </w:t>
      </w:r>
    </w:p>
    <w:p w14:paraId="420DBF9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δεύτερη ανακρίβεια, που την είπαν ο κ. </w:t>
      </w:r>
      <w:proofErr w:type="spellStart"/>
      <w:r>
        <w:rPr>
          <w:rFonts w:eastAsia="Times New Roman" w:cs="Times New Roman"/>
          <w:szCs w:val="24"/>
        </w:rPr>
        <w:t>Πολάκης</w:t>
      </w:r>
      <w:proofErr w:type="spellEnd"/>
      <w:r>
        <w:rPr>
          <w:rFonts w:eastAsia="Times New Roman" w:cs="Times New Roman"/>
          <w:szCs w:val="24"/>
        </w:rPr>
        <w:t xml:space="preserve"> και</w:t>
      </w:r>
      <w:r>
        <w:rPr>
          <w:rFonts w:eastAsia="Times New Roman" w:cs="Times New Roman"/>
          <w:szCs w:val="24"/>
        </w:rPr>
        <w:t xml:space="preserve"> ο κ. Ξανθός και την αναπαράγουν όλοι, είναι ότι τα νοσοκομεία έχουν ταμειακά διαθέσιμα στο τέλος της χρονιάς, άρα έχουμε λεφτά να κάνουμε αγορές το 2018. Τα νοσοκομεία έχουν 470 εκατομμύρια διαθέσιμα ταμειακά και 550 εκατομμύρια χρέη ήδη από τον Ιούλιο, τ</w:t>
      </w:r>
      <w:r>
        <w:rPr>
          <w:rFonts w:eastAsia="Times New Roman" w:cs="Times New Roman"/>
          <w:szCs w:val="24"/>
        </w:rPr>
        <w:t xml:space="preserve">α οποία ανεβαίνουν και δεν τα ξέρουμε ακόμα. Όλες οι δεσμεύσεις υπάρχουν. Τα 470 εκατομμύρια είναι ήδη δεσμευμένα. Τα νοσοκομεία θα βγουν με έλλειμμα στο τέλος του 2018, όταν αυτό ολοκληρωθεί. Αυτά είναι ανακρίβειες. Τα νοσοκομεία χρωστάνε περισσότερα από </w:t>
      </w:r>
      <w:r>
        <w:rPr>
          <w:rFonts w:eastAsia="Times New Roman" w:cs="Times New Roman"/>
          <w:szCs w:val="24"/>
        </w:rPr>
        <w:t xml:space="preserve">όσα έχουν στην άκρη, σε απλά ελληνικά. </w:t>
      </w:r>
    </w:p>
    <w:p w14:paraId="420DBF9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Τρίτη ανακρίβεια. Ο «θείος από την Αμερική» θα πληρώσει τα κενά. Ο ΕΟΠΥΥ, κύριοι, δεν είναι ένας ανεξάρτητος οργανισμός που έχει λεφτά, που τα οικονόμησε από τους συνταξιούχους με το 60%, για να τα μοιράζει. Ο ΕΟΠΥΥ </w:t>
      </w:r>
      <w:r>
        <w:rPr>
          <w:rFonts w:eastAsia="Times New Roman" w:cs="Times New Roman"/>
          <w:szCs w:val="24"/>
        </w:rPr>
        <w:t>αποζημιώνει νοσηλείες. Ο μόνος τρόπος για να αυξηθούν τα έσοδα των νοσοκομείων και του συστήματος υγείας από τον ΕΟΠΥΥ είναι η αύξηση της αρρώστιας, της θνησιμότητας και των νοσηλειών. Περισσότεροι καρκίνοι στα νοσοκομεία, περισσότερα λεφτά από τον ΕΟΠΥΥ γ</w:t>
      </w:r>
      <w:r>
        <w:rPr>
          <w:rFonts w:eastAsia="Times New Roman" w:cs="Times New Roman"/>
          <w:szCs w:val="24"/>
        </w:rPr>
        <w:t>ια τις αμοιβές από το κονδύλι για τους καρκίνους. Περισσότερα φάρμακα στα νοσοκομεία, περισσότερα λεφτά από τον ΕΟΠΥΥ για τα φάρμακα. Δεν έχει δωρεές. Άρα, λοιπόν, δεν υπάρχει ούτε από εκεί χρηματοδότηση. Θα χρειαζόμουν άλλα επτά λεπτά για να πω τι γίνεται</w:t>
      </w:r>
      <w:r>
        <w:rPr>
          <w:rFonts w:eastAsia="Times New Roman" w:cs="Times New Roman"/>
          <w:szCs w:val="24"/>
        </w:rPr>
        <w:t xml:space="preserve"> στον ΕΟΠΥΥ,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420DBF9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Τα 350 εκατομμύρια θα λείψουν. Τα σεντόνια που λείπουν φέτος, όχι γιατί τα κρύβει το προσωπικό, αλλά γιατί δεν υπάρχουν, του χρόνου θα είναι ουσιώδεις ελλείψεις στα φάρμακα και τις υποδομές. </w:t>
      </w:r>
    </w:p>
    <w:p w14:paraId="420DBFA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 βέβαια, που </w:t>
      </w:r>
      <w:proofErr w:type="spellStart"/>
      <w:r>
        <w:rPr>
          <w:rFonts w:eastAsia="Times New Roman" w:cs="Times New Roman"/>
          <w:szCs w:val="24"/>
        </w:rPr>
        <w:t>αποσιωπ</w:t>
      </w:r>
      <w:r>
        <w:rPr>
          <w:rFonts w:eastAsia="Times New Roman" w:cs="Times New Roman"/>
          <w:szCs w:val="24"/>
        </w:rPr>
        <w:t>εί</w:t>
      </w:r>
      <w:proofErr w:type="spellEnd"/>
      <w:r>
        <w:rPr>
          <w:rFonts w:eastAsia="Times New Roman" w:cs="Times New Roman"/>
          <w:szCs w:val="24"/>
        </w:rPr>
        <w:t xml:space="preserve"> η Κυβέρνηση είναι, πρώτον, ότι θα κάνει περικοπές στις εφημερίες. Τις ψηφίσανε προχθές. Ένα μέρος από τα 350 εκατομμύρια θα το πληρώσουν οι </w:t>
      </w:r>
      <w:r>
        <w:rPr>
          <w:rFonts w:eastAsia="Times New Roman" w:cs="Times New Roman"/>
          <w:szCs w:val="24"/>
        </w:rPr>
        <w:lastRenderedPageBreak/>
        <w:t>γιατροί. Κάνει ήδη περικοπές στο επικουρικό προσωπικό σιγά-σιγά και στα «σκοτεινά» και ακούσαμε τον Υπουργό προχθ</w:t>
      </w:r>
      <w:r>
        <w:rPr>
          <w:rFonts w:eastAsia="Times New Roman" w:cs="Times New Roman"/>
          <w:szCs w:val="24"/>
        </w:rPr>
        <w:t xml:space="preserve">ές να προβληματίζεται δημοσίως για πρώτη φορά για το θέμα των ανασφάλιστων, με τον τρόπο με τον οποίο το νομοθέτησε, το οποίο περιέχει και τους στρατηγικούς επενδυτές. </w:t>
      </w:r>
    </w:p>
    <w:p w14:paraId="420DBFA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Μπαργιώτα</w:t>
      </w:r>
      <w:proofErr w:type="spellEnd"/>
      <w:r>
        <w:rPr>
          <w:rFonts w:eastAsia="Times New Roman" w:cs="Times New Roman"/>
          <w:szCs w:val="24"/>
        </w:rPr>
        <w:t xml:space="preserve">, ολοκληρώστε, σας παρακαλώ. </w:t>
      </w:r>
    </w:p>
    <w:p w14:paraId="420DBFA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 xml:space="preserve">ΝΟΣ ΜΠΑΡΓΙΩΤΑΣ: </w:t>
      </w:r>
      <w:r>
        <w:rPr>
          <w:rFonts w:eastAsia="Times New Roman" w:cs="Times New Roman"/>
          <w:szCs w:val="24"/>
        </w:rPr>
        <w:t xml:space="preserve">Σε ένα λεπτό τελειώνω, κύριε Πρόεδρε. </w:t>
      </w:r>
    </w:p>
    <w:p w14:paraId="420DBFA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Ακόμα ένα λεπτό; Είναι δείγμα ωριμότητας να τηρούμε τον χρόνο. </w:t>
      </w:r>
    </w:p>
    <w:p w14:paraId="420DBFA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Είμαι ο μόνος με τον οποίο κάνετε αυτή την κουβέντα πάντα. Ο κ. </w:t>
      </w:r>
      <w:proofErr w:type="spellStart"/>
      <w:r>
        <w:rPr>
          <w:rFonts w:eastAsia="Times New Roman" w:cs="Times New Roman"/>
          <w:szCs w:val="24"/>
        </w:rPr>
        <w:t>Ξυδάκης</w:t>
      </w:r>
      <w:proofErr w:type="spellEnd"/>
      <w:r>
        <w:rPr>
          <w:rFonts w:eastAsia="Times New Roman" w:cs="Times New Roman"/>
          <w:szCs w:val="24"/>
        </w:rPr>
        <w:t xml:space="preserve"> μίλησε </w:t>
      </w:r>
      <w:r>
        <w:rPr>
          <w:rFonts w:eastAsia="Times New Roman" w:cs="Times New Roman"/>
          <w:szCs w:val="24"/>
        </w:rPr>
        <w:t xml:space="preserve">οκτώ λεπτά και άλλοι συνάδελφοι μίλησαν δέκα. </w:t>
      </w:r>
    </w:p>
    <w:p w14:paraId="420DBFA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Μήπως πρέπει να αναλογιστείτε γιατί συμβαίνει αυτό; Που δεν συμβαίνει, όμως. </w:t>
      </w:r>
    </w:p>
    <w:p w14:paraId="420DBFA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Τελειώνω εδώ, αν θέλετε. </w:t>
      </w:r>
    </w:p>
    <w:p w14:paraId="420DBFA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Είμαι υποχρεωμένος, όμως, να επισημάνω ότι δείχ</w:t>
      </w:r>
      <w:r>
        <w:rPr>
          <w:rFonts w:eastAsia="Times New Roman" w:cs="Times New Roman"/>
          <w:szCs w:val="24"/>
        </w:rPr>
        <w:t xml:space="preserve">νετε μία συγκεκριμένη μεροληψία εναντίον μου και λυπάμαι γι’ αυτό. Δεν είναι η πρώτη φορά. Είναι διαρκές, κύριε Πρόεδρε. </w:t>
      </w:r>
    </w:p>
    <w:p w14:paraId="420DBFA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20DBFA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Βλέπετε το χρονόμετρο, κ</w:t>
      </w:r>
      <w:r>
        <w:rPr>
          <w:rFonts w:eastAsia="Times New Roman" w:cs="Times New Roman"/>
          <w:szCs w:val="24"/>
        </w:rPr>
        <w:t xml:space="preserve">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420DBFA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Μεταναστευτικής Πολιτικής κ. Γιάννης </w:t>
      </w:r>
      <w:proofErr w:type="spellStart"/>
      <w:r>
        <w:rPr>
          <w:rFonts w:eastAsia="Times New Roman" w:cs="Times New Roman"/>
          <w:szCs w:val="24"/>
        </w:rPr>
        <w:t>Μπαλάφας</w:t>
      </w:r>
      <w:proofErr w:type="spellEnd"/>
      <w:r>
        <w:rPr>
          <w:rFonts w:eastAsia="Times New Roman" w:cs="Times New Roman"/>
          <w:szCs w:val="24"/>
        </w:rPr>
        <w:t xml:space="preserve">. </w:t>
      </w:r>
    </w:p>
    <w:p w14:paraId="420DBFA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 xml:space="preserve">Κυρίες και κύριοι συνάδελφοι, δεν θα σταθώ σε γενικές αναφορές -όχι ότι δεν έχουν και αυτές τη σημασία τους- </w:t>
      </w:r>
      <w:r>
        <w:rPr>
          <w:rFonts w:eastAsia="Times New Roman" w:cs="Times New Roman"/>
          <w:szCs w:val="24"/>
        </w:rPr>
        <w:t xml:space="preserve">και πολύ περισσότερο σε γενικολογίες, που πολλές λέχθηκαν τις ημέρες αυτές στη συγκεκριμένη Αίθουσα. </w:t>
      </w:r>
    </w:p>
    <w:p w14:paraId="420DBFA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Όντας δεδομένη η στήριξή μου στην αριστερή, προοδευτική, πατριωτική πολιτική που ακολουθούμε όλα αυτά τα χρόνια και που εκφράζεται και μέσα στον παρόντα π</w:t>
      </w:r>
      <w:r>
        <w:rPr>
          <w:rFonts w:eastAsia="Times New Roman" w:cs="Times New Roman"/>
          <w:szCs w:val="24"/>
        </w:rPr>
        <w:t xml:space="preserve">ροϋπολογισμό και </w:t>
      </w:r>
      <w:r>
        <w:rPr>
          <w:rFonts w:eastAsia="Times New Roman" w:cs="Times New Roman"/>
          <w:szCs w:val="24"/>
        </w:rPr>
        <w:lastRenderedPageBreak/>
        <w:t>την εναντίωσή μου με όρους πολιτικούς στη μιζέρια, που, δυστυχώς, εκπέμπεται κυρίως από την Αξιωματική Αντιπολίτευση, στην αμηχανία γιατί δεν βγήκαν οι προβλέψεις, αλλά πολλές φορές και στην καταστροφολογία, η οποία, επίσης, δεν επιβεβαιών</w:t>
      </w:r>
      <w:r>
        <w:rPr>
          <w:rFonts w:eastAsia="Times New Roman" w:cs="Times New Roman"/>
          <w:szCs w:val="24"/>
        </w:rPr>
        <w:t>εται, θα μείνω –δεν θα αναφερθώ σε αυτά- στο έδαφος του Υπουργείου Μεταναστευτικής Πολιτικής.</w:t>
      </w:r>
    </w:p>
    <w:p w14:paraId="420DBFAD" w14:textId="77777777" w:rsidR="003663B4" w:rsidRDefault="00087BC7">
      <w:pPr>
        <w:spacing w:line="600" w:lineRule="auto"/>
        <w:ind w:firstLine="720"/>
        <w:jc w:val="both"/>
        <w:rPr>
          <w:rFonts w:eastAsia="Times New Roman"/>
          <w:szCs w:val="24"/>
        </w:rPr>
      </w:pPr>
      <w:r>
        <w:rPr>
          <w:rFonts w:eastAsia="Times New Roman"/>
          <w:szCs w:val="24"/>
        </w:rPr>
        <w:t>Κυρίες και κύριοι συνάδελφοι, όπως γνωρίζετε, το Υπουργείο Μεταναστευτικής Πολιτικής είναι ένα νέο υπουργείο, ουσιαστικά υπό σύσταση, υπό ουσιαστική σύσταση. Στον</w:t>
      </w:r>
      <w:r>
        <w:rPr>
          <w:rFonts w:eastAsia="Times New Roman"/>
          <w:szCs w:val="24"/>
        </w:rPr>
        <w:t xml:space="preserve"> έναν χρόνο ύπαρξης και λειτουργίας του κλήθηκε να αντιμετωπίσει με αποτελεσματικό τρόπο δύο σημαντικές προκλήσεις. </w:t>
      </w:r>
    </w:p>
    <w:p w14:paraId="420DBFAE" w14:textId="77777777" w:rsidR="003663B4" w:rsidRDefault="00087BC7">
      <w:pPr>
        <w:spacing w:line="600" w:lineRule="auto"/>
        <w:ind w:firstLine="720"/>
        <w:jc w:val="both"/>
        <w:rPr>
          <w:rFonts w:eastAsia="Times New Roman"/>
          <w:szCs w:val="24"/>
        </w:rPr>
      </w:pPr>
      <w:r>
        <w:rPr>
          <w:rFonts w:eastAsia="Times New Roman"/>
          <w:szCs w:val="24"/>
        </w:rPr>
        <w:t>Η πρώτη πρόκληση, που έλαβε και λαμβάνει τη μεγαλύτερη δημοσιότητα, είναι η διαχείριση του προσφυγικού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μεταναστευτικού πληθυσμού που βρίσ</w:t>
      </w:r>
      <w:r>
        <w:rPr>
          <w:rFonts w:eastAsia="Times New Roman"/>
          <w:szCs w:val="24"/>
        </w:rPr>
        <w:t>κεται στη χώρα μας, ως εν δυνάμει δικαιούχοι διεθνούς προστασίας, ο πληθυσμός που συχνά αναφέρεται ως αιτούντες άσυλο. Είναι οι άνθρωποι που εγκλωβίστηκαν, ουσιαστικά, στη χώρα μας τα τελευταία δύο-τρία χρόνια, περίπου πενήντα πέντε χιλιάδες τη στιγμή αυτή</w:t>
      </w:r>
      <w:r>
        <w:rPr>
          <w:rFonts w:eastAsia="Times New Roman"/>
          <w:szCs w:val="24"/>
        </w:rPr>
        <w:t xml:space="preserve">.   </w:t>
      </w:r>
    </w:p>
    <w:p w14:paraId="420DBFAF" w14:textId="77777777" w:rsidR="003663B4" w:rsidRDefault="00087BC7">
      <w:pPr>
        <w:spacing w:line="600" w:lineRule="auto"/>
        <w:ind w:firstLine="720"/>
        <w:jc w:val="both"/>
        <w:rPr>
          <w:rFonts w:eastAsia="Times New Roman"/>
          <w:szCs w:val="24"/>
        </w:rPr>
      </w:pPr>
      <w:r>
        <w:rPr>
          <w:rFonts w:eastAsia="Times New Roman"/>
          <w:szCs w:val="24"/>
        </w:rPr>
        <w:t xml:space="preserve">Η δεύτερη πρόκληση που αντιμετωπίσαμε και αντιμετωπίζουμε, την οποία συνήθως ξεχνάμε, είναι η φροντίδα για όσες </w:t>
      </w:r>
      <w:r>
        <w:rPr>
          <w:rFonts w:eastAsia="Times New Roman"/>
          <w:szCs w:val="24"/>
        </w:rPr>
        <w:lastRenderedPageBreak/>
        <w:t>και όσους βρίσκονται και εργάζονται στη χώρα μας ήδη από τη δεκαετία του 1990, τότε που άνοιξε η τότε κυβέρνηση τα σύνορα με την Αλβανία –θ</w:t>
      </w:r>
      <w:r>
        <w:rPr>
          <w:rFonts w:eastAsia="Times New Roman"/>
          <w:szCs w:val="24"/>
        </w:rPr>
        <w:t>υμάστε- ή τη δεκαετία του 2000, τότε που φέρνανε μαζικά οι κυβερνώντες ανθρώπους για να δουλέψουν ως φθηνό εργατικό δυναμικό στα ολυμπιακά έργα. Είναι, λοιπόν, αυτοί οι οικονομικοί μετανάστες που αποτελούν τη συντριπτική πλειοψηφία όσων πολιτών υπηκόων τρί</w:t>
      </w:r>
      <w:r>
        <w:rPr>
          <w:rFonts w:eastAsia="Times New Roman"/>
          <w:szCs w:val="24"/>
        </w:rPr>
        <w:t xml:space="preserve">των χωρών διαμένουν στη χώρα μας. Το νούμερο αυτό είναι πολλαπλάσιο των εγκλωβισμένων τα τελευταία δύο-τρία χρόνια και ανέρχεται στις επτακόσιες με επτακόσιες πενήντα χιλιάδες. </w:t>
      </w:r>
    </w:p>
    <w:p w14:paraId="420DBFB0" w14:textId="77777777" w:rsidR="003663B4" w:rsidRDefault="00087BC7">
      <w:pPr>
        <w:spacing w:line="600" w:lineRule="auto"/>
        <w:ind w:firstLine="720"/>
        <w:jc w:val="both"/>
        <w:rPr>
          <w:rFonts w:eastAsia="Times New Roman"/>
          <w:szCs w:val="24"/>
        </w:rPr>
      </w:pPr>
      <w:r>
        <w:rPr>
          <w:rFonts w:eastAsia="Times New Roman"/>
          <w:szCs w:val="24"/>
        </w:rPr>
        <w:t xml:space="preserve">Δυστυχώς κάποιοι συνάδελφοι, από τη </w:t>
      </w:r>
      <w:r>
        <w:rPr>
          <w:rFonts w:eastAsia="Times New Roman"/>
          <w:szCs w:val="24"/>
        </w:rPr>
        <w:t>Μ</w:t>
      </w:r>
      <w:r>
        <w:rPr>
          <w:rFonts w:eastAsia="Times New Roman"/>
          <w:szCs w:val="24"/>
        </w:rPr>
        <w:t xml:space="preserve">είζονα </w:t>
      </w:r>
      <w:r>
        <w:rPr>
          <w:rFonts w:eastAsia="Times New Roman"/>
          <w:szCs w:val="24"/>
        </w:rPr>
        <w:t>Α</w:t>
      </w:r>
      <w:r>
        <w:rPr>
          <w:rFonts w:eastAsia="Times New Roman"/>
          <w:szCs w:val="24"/>
        </w:rPr>
        <w:t>ντιπολίτευση κυρίως, έχουν κατά τ</w:t>
      </w:r>
      <w:r>
        <w:rPr>
          <w:rFonts w:eastAsia="Times New Roman"/>
          <w:szCs w:val="24"/>
        </w:rPr>
        <w:t>ο παρελθόν αμφισβητήσει την αναγκαιότητα ύπαρξης χωριστού υπουργείου για θέματα μεταναστευτικής πολιτικής. Οι αριθμοί, όμως, και η αντίστοιχη ένταση λένε κάτι διαφορετικό. Συνολικά, περίπου, -τα νούμερα που ανέφερα προηγούμενα</w:t>
      </w:r>
      <w:r>
        <w:rPr>
          <w:rFonts w:eastAsia="Times New Roman"/>
          <w:szCs w:val="24"/>
        </w:rPr>
        <w:t xml:space="preserve"> </w:t>
      </w:r>
      <w:r>
        <w:rPr>
          <w:rFonts w:eastAsia="Times New Roman"/>
          <w:szCs w:val="24"/>
        </w:rPr>
        <w:t xml:space="preserve">-επτακόσιες πενήντα ίσως και </w:t>
      </w:r>
      <w:r>
        <w:rPr>
          <w:rFonts w:eastAsia="Times New Roman"/>
          <w:szCs w:val="24"/>
        </w:rPr>
        <w:t xml:space="preserve">οκτακόσιες χιλιάδες υπήκοοι τρίτων χωρών βρίσκονται αυτή τη στιγμή στη χώρα μας. Και να είμαστε ειλικρινείς –είναι είδος εν </w:t>
      </w:r>
      <w:proofErr w:type="spellStart"/>
      <w:r>
        <w:rPr>
          <w:rFonts w:eastAsia="Times New Roman"/>
          <w:szCs w:val="24"/>
        </w:rPr>
        <w:t>ανεπαρκεία</w:t>
      </w:r>
      <w:proofErr w:type="spellEnd"/>
      <w:r>
        <w:rPr>
          <w:rFonts w:eastAsia="Times New Roman"/>
          <w:szCs w:val="24"/>
        </w:rPr>
        <w:t xml:space="preserve">, δυστυχώς, αυτό πολλές φορές- ο αριθμός αυτός δεν προβλέπεται να μειωθεί τα επόμενα χρόνια. </w:t>
      </w:r>
    </w:p>
    <w:p w14:paraId="420DBFB1"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Όπως κάθε υπουργείο, κυρίες </w:t>
      </w:r>
      <w:r>
        <w:rPr>
          <w:rFonts w:eastAsia="Times New Roman"/>
          <w:szCs w:val="24"/>
        </w:rPr>
        <w:t xml:space="preserve">και κύριοι συνάδελφοι, που έχει έντονο επιχειρησιακό χαρακτήρα, το Υπουργείο Μεταναστευτικής Πολιτικής χρειάζεται μια ισχυρή διοικητική δομή, η οποία δεν υπήρχε όλο το περιηγούμενο διάστημα. Σε αυτά θα αναφερθώ, με την ευκαιρία της σημερινής συζήτησης για </w:t>
      </w:r>
      <w:r>
        <w:rPr>
          <w:rFonts w:eastAsia="Times New Roman"/>
          <w:szCs w:val="24"/>
        </w:rPr>
        <w:t xml:space="preserve">τον </w:t>
      </w:r>
      <w:r>
        <w:rPr>
          <w:rFonts w:eastAsia="Times New Roman"/>
          <w:szCs w:val="24"/>
        </w:rPr>
        <w:t>π</w:t>
      </w:r>
      <w:r>
        <w:rPr>
          <w:rFonts w:eastAsia="Times New Roman"/>
          <w:szCs w:val="24"/>
        </w:rPr>
        <w:t>ροϋπολογισμό του 2018.</w:t>
      </w:r>
    </w:p>
    <w:p w14:paraId="420DBFB2" w14:textId="77777777" w:rsidR="003663B4" w:rsidRDefault="00087BC7">
      <w:pPr>
        <w:spacing w:line="600" w:lineRule="auto"/>
        <w:ind w:firstLine="720"/>
        <w:jc w:val="both"/>
        <w:rPr>
          <w:rFonts w:eastAsia="Times New Roman"/>
          <w:szCs w:val="24"/>
        </w:rPr>
      </w:pPr>
      <w:r>
        <w:rPr>
          <w:rFonts w:eastAsia="Times New Roman"/>
          <w:szCs w:val="24"/>
        </w:rPr>
        <w:t xml:space="preserve">Θα ήθελα να γνωρίζετε ότι βασικοί άξονες τους σχεδιασμού του Υπουργείου Μεταναστευτικής Πολιτικής για τον επόμενο χρόνο, για τον οποίο συζητάμε, αποτελούν: </w:t>
      </w:r>
    </w:p>
    <w:p w14:paraId="420DBFB3" w14:textId="77777777" w:rsidR="003663B4" w:rsidRDefault="00087BC7">
      <w:pPr>
        <w:spacing w:line="600" w:lineRule="auto"/>
        <w:ind w:firstLine="720"/>
        <w:jc w:val="both"/>
        <w:rPr>
          <w:rFonts w:eastAsia="Times New Roman"/>
          <w:szCs w:val="24"/>
        </w:rPr>
      </w:pPr>
      <w:r>
        <w:rPr>
          <w:rFonts w:eastAsia="Times New Roman"/>
          <w:szCs w:val="24"/>
        </w:rPr>
        <w:t xml:space="preserve">Πρώτον, η μείωση της πίεσης στις νησιωτικές περιοχές, κυρίως του Βορειοανατολικού Αιγαίου και η βελτίωση των συνθηκών ζωής στις δομές της ενδοχώρας και των νησιών. </w:t>
      </w:r>
    </w:p>
    <w:p w14:paraId="420DBFB4" w14:textId="77777777" w:rsidR="003663B4" w:rsidRDefault="00087BC7">
      <w:pPr>
        <w:spacing w:line="600" w:lineRule="auto"/>
        <w:ind w:firstLine="720"/>
        <w:jc w:val="both"/>
        <w:rPr>
          <w:rFonts w:eastAsia="Times New Roman"/>
          <w:szCs w:val="24"/>
        </w:rPr>
      </w:pPr>
      <w:r>
        <w:rPr>
          <w:rFonts w:eastAsia="Times New Roman"/>
          <w:szCs w:val="24"/>
        </w:rPr>
        <w:t>Δεύτερον, η περαιτέρω προώθηση του προγράμματος για την εγκατάσταση προσφύγων σε ενοικιαζόμ</w:t>
      </w:r>
      <w:r>
        <w:rPr>
          <w:rFonts w:eastAsia="Times New Roman"/>
          <w:szCs w:val="24"/>
        </w:rPr>
        <w:t xml:space="preserve">ενα διαμερίσματα. </w:t>
      </w:r>
    </w:p>
    <w:p w14:paraId="420DBFB5" w14:textId="77777777" w:rsidR="003663B4" w:rsidRDefault="00087BC7">
      <w:pPr>
        <w:spacing w:line="600" w:lineRule="auto"/>
        <w:ind w:firstLine="720"/>
        <w:jc w:val="both"/>
        <w:rPr>
          <w:rFonts w:eastAsia="Times New Roman"/>
          <w:szCs w:val="24"/>
        </w:rPr>
      </w:pPr>
      <w:r>
        <w:rPr>
          <w:rFonts w:eastAsia="Times New Roman"/>
          <w:szCs w:val="24"/>
        </w:rPr>
        <w:t xml:space="preserve">Τρίτον, η επιτάχυνση της εξέτασης των αιτημάτων για άδειες διαμονής στους νόμιμους μετανάστες. </w:t>
      </w:r>
    </w:p>
    <w:p w14:paraId="420DBFB6" w14:textId="77777777" w:rsidR="003663B4" w:rsidRDefault="00087BC7">
      <w:pPr>
        <w:spacing w:line="600" w:lineRule="auto"/>
        <w:ind w:firstLine="720"/>
        <w:jc w:val="both"/>
        <w:rPr>
          <w:rFonts w:eastAsia="Times New Roman"/>
          <w:szCs w:val="24"/>
        </w:rPr>
      </w:pPr>
      <w:r>
        <w:rPr>
          <w:rFonts w:eastAsia="Times New Roman"/>
          <w:szCs w:val="24"/>
        </w:rPr>
        <w:t>Τέταρτον, η συνέχιση της προσπάθειας πανευρωπαϊκής και διεθνούς αντιμετώπισης του προβλήματος, αλλά και στη Συνθήκη του Δουβλίνου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420DBFB7" w14:textId="77777777" w:rsidR="003663B4" w:rsidRDefault="00087BC7">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 xml:space="preserve"> </w:t>
      </w:r>
      <w:proofErr w:type="spellStart"/>
      <w:r>
        <w:rPr>
          <w:rFonts w:eastAsia="Times New Roman"/>
          <w:szCs w:val="24"/>
        </w:rPr>
        <w:t>πέμπτον</w:t>
      </w:r>
      <w:proofErr w:type="spellEnd"/>
      <w:r>
        <w:rPr>
          <w:rFonts w:eastAsia="Times New Roman"/>
          <w:szCs w:val="24"/>
        </w:rPr>
        <w:t xml:space="preserve">, η κατάρτιση ενός τριετούς προγράμματος, μιας τριετούς στρατηγικής για την κοινωνική ένταξη προσφύγων και μεταναστών. </w:t>
      </w:r>
    </w:p>
    <w:p w14:paraId="420DBFB8" w14:textId="77777777" w:rsidR="003663B4" w:rsidRDefault="00087BC7">
      <w:pPr>
        <w:spacing w:line="600" w:lineRule="auto"/>
        <w:ind w:firstLine="720"/>
        <w:jc w:val="both"/>
        <w:rPr>
          <w:rFonts w:eastAsia="Times New Roman"/>
          <w:szCs w:val="24"/>
        </w:rPr>
      </w:pPr>
      <w:r>
        <w:rPr>
          <w:rFonts w:eastAsia="Times New Roman"/>
          <w:szCs w:val="24"/>
        </w:rPr>
        <w:t>Από τα πράγματα, κομβικό σημείο στην επίτευξη ή στη δυνατότητα επίτευξης όλων αυτών των βασικών αξόνων είναι η οργανωτική ανάπτυ</w:t>
      </w:r>
      <w:r>
        <w:rPr>
          <w:rFonts w:eastAsia="Times New Roman"/>
          <w:szCs w:val="24"/>
        </w:rPr>
        <w:t xml:space="preserve">ξη και η βελτίωση της αποτελεσματικότητας των μονάδων του Υπουργείου, η πλήρωση των απαραίτητων θέσεων εργασίας -είναι </w:t>
      </w:r>
      <w:proofErr w:type="spellStart"/>
      <w:r>
        <w:rPr>
          <w:rFonts w:eastAsia="Times New Roman"/>
          <w:szCs w:val="24"/>
        </w:rPr>
        <w:t>υποπολλαπλάσιοι</w:t>
      </w:r>
      <w:proofErr w:type="spellEnd"/>
      <w:r>
        <w:rPr>
          <w:rFonts w:eastAsia="Times New Roman"/>
          <w:szCs w:val="24"/>
        </w:rPr>
        <w:t xml:space="preserve"> των αναγκαίων, σύμφωνα με τον Οργανισμό του Υπουργείου που έχει εγκριθεί, όσοι υπηρετούν σήμερα στο Υπουργείο- με βασικό </w:t>
      </w:r>
      <w:r>
        <w:rPr>
          <w:rFonts w:eastAsia="Times New Roman"/>
          <w:szCs w:val="24"/>
        </w:rPr>
        <w:t xml:space="preserve">εργαλείο επίτευξης του στόχου ενίσχυσης των υπηρεσιών του Υπουργείου, τον συζητούμενο τακτικό </w:t>
      </w:r>
      <w:r>
        <w:rPr>
          <w:rFonts w:eastAsia="Times New Roman"/>
          <w:szCs w:val="24"/>
        </w:rPr>
        <w:t>π</w:t>
      </w:r>
      <w:r>
        <w:rPr>
          <w:rFonts w:eastAsia="Times New Roman"/>
          <w:szCs w:val="24"/>
        </w:rPr>
        <w:t>ροϋπολογισμό.</w:t>
      </w:r>
    </w:p>
    <w:p w14:paraId="420DBFB9" w14:textId="77777777" w:rsidR="003663B4" w:rsidRDefault="00087BC7">
      <w:pPr>
        <w:spacing w:line="600" w:lineRule="auto"/>
        <w:ind w:firstLine="720"/>
        <w:jc w:val="both"/>
        <w:rPr>
          <w:rFonts w:eastAsia="Times New Roman"/>
          <w:szCs w:val="24"/>
        </w:rPr>
      </w:pPr>
      <w:r>
        <w:rPr>
          <w:rFonts w:eastAsia="Times New Roman"/>
          <w:szCs w:val="24"/>
        </w:rPr>
        <w:t>Καταλαβαίνετε, κυρίες και κύριοι, ότι πέρα από την απαραίτητη ενδυνάμωση του προσωπικού, την οποία και προανέφερα, εξίσου σημαντική είναι η ενίσχυσ</w:t>
      </w:r>
      <w:r>
        <w:rPr>
          <w:rFonts w:eastAsia="Times New Roman"/>
          <w:szCs w:val="24"/>
        </w:rPr>
        <w:t>η και η βελτίωση των κάθε είδους υποδομών τις οποίες χρησιμοποιούν οι υπάλληλοι του Υπουργείου, για να ανταπεξέλθουν στις υψηλές απαιτήσεις του έργου τους, για να μπορέσουν να ανταποκριθούν όχι μόνο στην τυπική υποχρέωση του Υπουργείου για τη λειτουργία το</w:t>
      </w:r>
      <w:r>
        <w:rPr>
          <w:rFonts w:eastAsia="Times New Roman"/>
          <w:szCs w:val="24"/>
        </w:rPr>
        <w:t xml:space="preserve">υ σε ένα </w:t>
      </w:r>
      <w:r>
        <w:rPr>
          <w:rFonts w:eastAsia="Times New Roman"/>
          <w:szCs w:val="24"/>
        </w:rPr>
        <w:lastRenderedPageBreak/>
        <w:t>περιβάλλον ηλεκτρονικής διακυβέρνησης, όπως ορίζει η νομοθεσία, αλλά κυρίως για να μπορέσει να ανταπεξέλθει στην ανάγκη επιτάχυνσης μιας σειράς δράσεων με όρους ηλεκτρονικής διακυβέρνησης και όχι με όρους γραφειοκρατικής αντίληψης της δεκαετίας το</w:t>
      </w:r>
      <w:r>
        <w:rPr>
          <w:rFonts w:eastAsia="Times New Roman"/>
          <w:szCs w:val="24"/>
        </w:rPr>
        <w:t xml:space="preserve">υ 1980.      </w:t>
      </w:r>
    </w:p>
    <w:p w14:paraId="420DBFB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ένα Υπουργείο που σε πολύ μεγάλο βαθμό υλοποιεί τις πολιτικές του, τουλάχιστον στο κομμάτι που αφορά τον πληθυσμό των αιτούντων άσυλο, μέσα από χρηματοδοτούμενα, αλλά και συγχρηματοδοτούμενα από την Ευρωπ</w:t>
      </w:r>
      <w:r>
        <w:rPr>
          <w:rFonts w:eastAsia="Times New Roman" w:cs="Times New Roman"/>
          <w:szCs w:val="24"/>
        </w:rPr>
        <w:t>αϊκή Ένωση προγράμματα. Και θα ήθελα να σταθώ σ’ αυτό, διότι ακούγονται διάφορες ανευθυνότητες, οι οποίες είτε οφείλονται στο ότι οι άνθρωποι που τις λένε δεν διαβάζουν, παρ’ όλο που έχουν τον τίτλο του συντονιστή μεταναστευτικής πολιτικής κοινοβουλευτικών</w:t>
      </w:r>
      <w:r>
        <w:rPr>
          <w:rFonts w:eastAsia="Times New Roman" w:cs="Times New Roman"/>
          <w:szCs w:val="24"/>
        </w:rPr>
        <w:t xml:space="preserve"> κομμάτων και έχουν μεγάλη κοινοβουλευτική εμπειρία, είτε στο ότι εάν διαβάζουν, αγνοούν όσα διαβάζουν, επειδή η πραγματικότητα δεν εξυπηρετεί την άποψή τους. </w:t>
      </w:r>
    </w:p>
    <w:p w14:paraId="420DBFB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 αυτό, λοιπόν, θα ήθελα να πω για άλλη μία φορά και προς εσάς και προς τα έξω μιλώντας ότι η </w:t>
      </w:r>
      <w:r>
        <w:rPr>
          <w:rFonts w:eastAsia="Times New Roman" w:cs="Times New Roman"/>
          <w:szCs w:val="24"/>
        </w:rPr>
        <w:t xml:space="preserve">βασική πηγή χρηματοδότησης –δεν θα μπορούσε να γίνει αλλιώς- είναι πρωτίστως </w:t>
      </w:r>
      <w:r>
        <w:rPr>
          <w:rFonts w:eastAsia="Times New Roman" w:cs="Times New Roman"/>
          <w:szCs w:val="24"/>
        </w:rPr>
        <w:lastRenderedPageBreak/>
        <w:t>η Ευρωπαϊκή Ένωση και δευτερευόντως, ο ευρωπαϊκός οικονομικός χώρος, χώρες που δεν είναι κυρίως στην Ευρωπαϊκή Ένωση. Η Ευρωπαϊκή Επιτροπή κατά ένα μεγάλο μέρος κάνει τη χρηματοδό</w:t>
      </w:r>
      <w:r>
        <w:rPr>
          <w:rFonts w:eastAsia="Times New Roman" w:cs="Times New Roman"/>
          <w:szCs w:val="24"/>
        </w:rPr>
        <w:t>τησή της μέσα από εξουσιοδοτημένους συνεργάτες της, διεθνείς οργανισμούς, την Ύπατη Αρμοστεία κ</w:t>
      </w:r>
      <w:r>
        <w:rPr>
          <w:rFonts w:eastAsia="Times New Roman" w:cs="Times New Roman"/>
          <w:szCs w:val="24"/>
        </w:rPr>
        <w:t>.</w:t>
      </w:r>
      <w:r>
        <w:rPr>
          <w:rFonts w:eastAsia="Times New Roman" w:cs="Times New Roman"/>
          <w:szCs w:val="24"/>
        </w:rPr>
        <w:t xml:space="preserve">λπ. και μη κυβερνητικές οργανώσεις και κατά ένα μικρότερο μέρος χρηματοδοτεί τα εθνικά, τα δικά μας προγράμματα, τα οποία διαχειρίζεται το Υπουργείο Οικονομίας </w:t>
      </w:r>
      <w:r>
        <w:rPr>
          <w:rFonts w:eastAsia="Times New Roman" w:cs="Times New Roman"/>
          <w:szCs w:val="24"/>
        </w:rPr>
        <w:t>και Ανάπτυξης.</w:t>
      </w:r>
    </w:p>
    <w:p w14:paraId="420DBFB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Δικαιούχοι των προγραμμάτων είναι οι κατά βάση κρατικοί φορείς, διάφορα Υπουργεία. Τα προγράμματα αυτά, όπως είπα, είναι συγχρηματοδοτούμενα από την Ευρωπαϊκή Ένωση και την Ελλάδα. Η ελληνική δε συνεισφορά περνά μέσα από το πρόγραμμα δημοσίω</w:t>
      </w:r>
      <w:r>
        <w:rPr>
          <w:rFonts w:eastAsia="Times New Roman" w:cs="Times New Roman"/>
          <w:szCs w:val="24"/>
        </w:rPr>
        <w:t>ν επενδύσεων.</w:t>
      </w:r>
    </w:p>
    <w:p w14:paraId="420DBFB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Επειδή δε, πάλι λόγω άγνοιας, μη μελέτης ή αγνόησης των στοιχείων, συχνά-πυκνά ακούγονται διάφορα περί χαμηλής απορρόφησης -κάπου το διαβάζουν οι άνθρωποι ή κάπου το ακούν και το λένε, αλλά δεν νομίζω ότι προσφέρουν καλή υπηρεσία ούτε στους ε</w:t>
      </w:r>
      <w:r>
        <w:rPr>
          <w:rFonts w:eastAsia="Times New Roman" w:cs="Times New Roman"/>
          <w:szCs w:val="24"/>
        </w:rPr>
        <w:t xml:space="preserve">αυτούς τους, ούτε στην αλήθεια- των πόρων που διατίθενται στη χώρα από την Ευρωπαϊκή Ένωση, θέλω να σημειώσω –και παρακαλώ να κρατηθεί και επ’ αυτού να υπάρξει </w:t>
      </w:r>
      <w:r>
        <w:rPr>
          <w:rFonts w:eastAsia="Times New Roman" w:cs="Times New Roman"/>
          <w:szCs w:val="24"/>
        </w:rPr>
        <w:lastRenderedPageBreak/>
        <w:t>αντίρρηση και όχι αερολογίες- ότι με βάση τα στοιχεία του Υπουργείου Οικονομίας η απορρόφηση αυτ</w:t>
      </w:r>
      <w:r>
        <w:rPr>
          <w:rFonts w:eastAsia="Times New Roman" w:cs="Times New Roman"/>
          <w:szCs w:val="24"/>
        </w:rPr>
        <w:t xml:space="preserve">ών των πόρων από την Ελλάδα για κονδύλια τα οποία αναφέρονται όχι μέχρι το 2017, αλλά μέχρι το 2020, φθάνει και ξεπερνά το 30%, περίπου 150 εκατομμύρια, όταν αυτά τα ποσοστά είναι τα μεγαλύτερα για όλες τις χώρες της Ευρωπαϊκής Ένωσης. </w:t>
      </w:r>
    </w:p>
    <w:p w14:paraId="420DBFB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δε το 2018, το </w:t>
      </w:r>
      <w:r>
        <w:rPr>
          <w:rFonts w:eastAsia="Times New Roman" w:cs="Times New Roman"/>
          <w:szCs w:val="24"/>
        </w:rPr>
        <w:t>πρόγραμμα δημοσίων επενδύσεων παραμένει στα 25 εκατομμύρια ευρώ και αυτό αντικατοπτρίζει τη μικρή συμμετοχή του εθνικού προϋπολογισμού, όσον αφορά το δικό μας Υπουργείο, στα θέματα διαχείρισης του προσφυγικού και μεταναστευτικού πληθυσμού. Να το πω πιο απλ</w:t>
      </w:r>
      <w:r>
        <w:rPr>
          <w:rFonts w:eastAsia="Times New Roman" w:cs="Times New Roman"/>
          <w:szCs w:val="24"/>
        </w:rPr>
        <w:t xml:space="preserve">ά. Χωρίς την ευρωπαϊκή χρηματοδότηση, είναι προφανές ότι θα μπορούσαμε να ανταποκριθούμε. Δεν επιβαρύνει δηλαδή ιδιαίτερα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η διαχείριση του προσφυγικού-μεταναστευτικού ζητήματος, προβλήματος.</w:t>
      </w:r>
    </w:p>
    <w:p w14:paraId="420DBFB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Τέλος, το Υπουργείο μας σε συνεργασία μ</w:t>
      </w:r>
      <w:r>
        <w:rPr>
          <w:rFonts w:eastAsia="Times New Roman" w:cs="Times New Roman"/>
          <w:szCs w:val="24"/>
        </w:rPr>
        <w:t>ε συναρμόδια Υπουργεία, Παιδείας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προωθεί και θα υλοποιήσει άμεσα δυο σημαντικά προγράμματα ένταξης. Το ένα είναι πρόγραμμα γλωσσομάθειας και αφορά εκμάθηση ελληνικών και αγγλικών για τον πληθυσμό, που λόγω ηλικίας δεν μπορεί να ενταχθεί στην </w:t>
      </w:r>
      <w:r>
        <w:rPr>
          <w:rFonts w:eastAsia="Times New Roman" w:cs="Times New Roman"/>
          <w:szCs w:val="24"/>
        </w:rPr>
        <w:lastRenderedPageBreak/>
        <w:t xml:space="preserve">τυπική </w:t>
      </w:r>
      <w:r>
        <w:rPr>
          <w:rFonts w:eastAsia="Times New Roman" w:cs="Times New Roman"/>
          <w:szCs w:val="24"/>
        </w:rPr>
        <w:t xml:space="preserve">εκπαίδευση. Το δεύτερο είναι η καταγραφή των δεξιοτήτων αυτών των ανθρώπων. Είναι αυτός ο καλύτερος τρόπος για να τους βοηθήσουμε, καταγράφοντας τις δεξιότητές τους σε επίπεδο γνώσεων ή και εργασιακής εμπειρίας. </w:t>
      </w:r>
    </w:p>
    <w:p w14:paraId="420DBFC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παγκόσμια σ</w:t>
      </w:r>
      <w:r>
        <w:rPr>
          <w:rFonts w:eastAsia="Times New Roman" w:cs="Times New Roman"/>
          <w:szCs w:val="24"/>
        </w:rPr>
        <w:t>υγκυρία δείχνει πως οι ανισότητες και οι πόλεμοι που δημιουργούν το μεταναστευτικό και προσφυγικό ρεύμα δεν φαίνεται να αμβλύνονται, αλλά δυστυχώς, αντίθετα, οξύνονται και το έργο που έχει να προσφέρει ένα Υπουργείο σαν το δικό μας θα συνεχιστεί και θα εντ</w:t>
      </w:r>
      <w:r>
        <w:rPr>
          <w:rFonts w:eastAsia="Times New Roman" w:cs="Times New Roman"/>
          <w:szCs w:val="24"/>
        </w:rPr>
        <w:t>αθεί στα χρόνια που έρχονται.</w:t>
      </w:r>
    </w:p>
    <w:p w14:paraId="420DBFC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ένα σχόλιο για τη χθεσινή πρόταση του Προέδρου του Ευρωπαϊκού Συμβουλίου, του κ. </w:t>
      </w:r>
      <w:proofErr w:type="spellStart"/>
      <w:r>
        <w:rPr>
          <w:rFonts w:eastAsia="Times New Roman" w:cs="Times New Roman"/>
          <w:szCs w:val="24"/>
        </w:rPr>
        <w:t>Τουσκ</w:t>
      </w:r>
      <w:proofErr w:type="spellEnd"/>
      <w:r>
        <w:rPr>
          <w:rFonts w:eastAsia="Times New Roman" w:cs="Times New Roman"/>
          <w:szCs w:val="24"/>
        </w:rPr>
        <w:t>, ο οποίος λίγο-πολύ ουσιαστικά πρότεινε να αλλάξει η πολιτική που έχει να κάνει με μια ποσόστωση στις διάφορες χώ</w:t>
      </w:r>
      <w:r>
        <w:rPr>
          <w:rFonts w:eastAsia="Times New Roman" w:cs="Times New Roman"/>
          <w:szCs w:val="24"/>
        </w:rPr>
        <w:t>ρες της Ευρωπαϊκής Ένωσης κατανομής του προσφυγικού πληθυσμού, διότι αυτό, κατά τη γνώμη του, δεν είναι σωστό.</w:t>
      </w:r>
    </w:p>
    <w:p w14:paraId="420DBFC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γνώμη μας είναι ότι αυτή η άποψη του κ. </w:t>
      </w:r>
      <w:proofErr w:type="spellStart"/>
      <w:r>
        <w:rPr>
          <w:rFonts w:eastAsia="Times New Roman" w:cs="Times New Roman"/>
          <w:szCs w:val="24"/>
        </w:rPr>
        <w:t>Τουσκ</w:t>
      </w:r>
      <w:proofErr w:type="spellEnd"/>
      <w:r>
        <w:rPr>
          <w:rFonts w:eastAsia="Times New Roman" w:cs="Times New Roman"/>
          <w:szCs w:val="24"/>
        </w:rPr>
        <w:t>, η πρότασή του, που πιστεύουμε ότι δεν θα προωθηθεί περαιτέρω, είναι, πρώτα απ’ όλα, βαθιά αντιευ</w:t>
      </w:r>
      <w:r>
        <w:rPr>
          <w:rFonts w:eastAsia="Times New Roman" w:cs="Times New Roman"/>
          <w:szCs w:val="24"/>
        </w:rPr>
        <w:t xml:space="preserve">ρωπαϊκή. Θα κατέρριπτε δε, εάν </w:t>
      </w:r>
      <w:r>
        <w:rPr>
          <w:rFonts w:eastAsia="Times New Roman" w:cs="Times New Roman"/>
          <w:szCs w:val="24"/>
        </w:rPr>
        <w:lastRenderedPageBreak/>
        <w:t>εφαρμοζόταν, την ουσία των κειμένων που διέπουν τις αρχές της Ευρωπαϊκής Ένωσης.</w:t>
      </w:r>
    </w:p>
    <w:p w14:paraId="420DBFC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βασικότερος πυλώνας, πάνω στον οποίο έχει δομηθεί το ευρωπαϊκό οικοδόμημα, θα πούμε για άλλη μία φορά ότι είναι η αρχή της αλληλεγγύης. Χωρίς </w:t>
      </w:r>
      <w:r>
        <w:rPr>
          <w:rFonts w:eastAsia="Times New Roman" w:cs="Times New Roman"/>
          <w:szCs w:val="24"/>
        </w:rPr>
        <w:t xml:space="preserve">αυτόν τον πυλώνα, δεν μπορεί να υπάρχει Ευρωπαϊκή Ένωση. Η διαχείριση της προσφυγικής κρίσης είναι θέμα που οφείλει να διαχειριστεί η Ευρωπαϊκή Ένωση στο σύνολό της και όχι μεμονωμένα κράτη εξ ονόματός της. </w:t>
      </w:r>
    </w:p>
    <w:p w14:paraId="420DBFC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χρηματοδοτήσεις που έχει εξασφαλίσει η Ελλάδα</w:t>
      </w:r>
      <w:r>
        <w:rPr>
          <w:rFonts w:eastAsia="Times New Roman" w:cs="Times New Roman"/>
          <w:szCs w:val="24"/>
        </w:rPr>
        <w:t xml:space="preserve"> από την Ευρωπαϊκή Ένωση -τις ανέφερα και με επισήμανση προηγούμενα σαν ένα θετικό, τελικά, γεγονός- δεν είναι χρηματοδοτήσεις που αποζημιώνουν τη χώρα μας ή τις χώρες πρώτης υποδοχής, ούτως ώστε οι χώρες του Βορρά, της Κεντρικής Ευρώπης να μείνουν αμόλυντ</w:t>
      </w:r>
      <w:r>
        <w:rPr>
          <w:rFonts w:eastAsia="Times New Roman" w:cs="Times New Roman"/>
          <w:szCs w:val="24"/>
        </w:rPr>
        <w:t xml:space="preserve">ες, να μην βλέπουν καν, να μην πάρουν μυρωδιά από αυτό που γίνεται στις εισόδους της Ευρώπης. </w:t>
      </w:r>
    </w:p>
    <w:p w14:paraId="420DBFC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μεσοσταθμική</w:t>
      </w:r>
      <w:proofErr w:type="spellEnd"/>
      <w:r>
        <w:rPr>
          <w:rFonts w:eastAsia="Times New Roman" w:cs="Times New Roman"/>
          <w:szCs w:val="24"/>
        </w:rPr>
        <w:t xml:space="preserve"> αποδοχή μόλις του 29% των προσφύγων, που είχε συμφωνηθεί να </w:t>
      </w:r>
      <w:proofErr w:type="spellStart"/>
      <w:r>
        <w:rPr>
          <w:rFonts w:eastAsia="Times New Roman" w:cs="Times New Roman"/>
          <w:szCs w:val="24"/>
        </w:rPr>
        <w:t>μετεγκατασταθούν</w:t>
      </w:r>
      <w:proofErr w:type="spellEnd"/>
      <w:r>
        <w:rPr>
          <w:rFonts w:eastAsia="Times New Roman" w:cs="Times New Roman"/>
          <w:szCs w:val="24"/>
        </w:rPr>
        <w:t>, είναι μια κατάφορη παραβίαση των αρχών που διέπουν την Ευρωπαϊκή Ένω</w:t>
      </w:r>
      <w:r>
        <w:rPr>
          <w:rFonts w:eastAsia="Times New Roman" w:cs="Times New Roman"/>
          <w:szCs w:val="24"/>
        </w:rPr>
        <w:t xml:space="preserve">ση. </w:t>
      </w:r>
    </w:p>
    <w:p w14:paraId="420DBFC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0312B7">
        <w:rPr>
          <w:rFonts w:eastAsia="Times New Roman" w:cs="Times New Roman"/>
          <w:b/>
          <w:szCs w:val="24"/>
        </w:rPr>
        <w:t>ΓΕΩΡΓΙΟΣ ΛΑΜΠΡΟΥΛΗΣ</w:t>
      </w:r>
      <w:r>
        <w:rPr>
          <w:rFonts w:eastAsia="Times New Roman" w:cs="Times New Roman"/>
          <w:szCs w:val="24"/>
        </w:rPr>
        <w:t>)</w:t>
      </w:r>
    </w:p>
    <w:p w14:paraId="420DBFC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Σε αυτά έχω τη γνώμη ότι πρέπει να είμαστε όλοι μαζί. Και από αυτή την άποψη, η άμεση τοποθέτηση - απάντηση του Επιτρόπου, του κ. Αβραμόπουλου, στο </w:t>
      </w:r>
      <w:r>
        <w:rPr>
          <w:rFonts w:eastAsia="Times New Roman" w:cs="Times New Roman"/>
          <w:szCs w:val="24"/>
        </w:rPr>
        <w:t xml:space="preserve">ζήτημα αυτό, νομίζω ότι πρέπει να αποτελέσει δείγμα και πλαίσιο μέσα στο οποίο πρέπει να κινηθούμε όλοι, ανεξάρτητα από άλλες διαφορές μας. Είναι ζήτημα που αφορά τη χώρα μας, είναι ζήτημα πατριωτικό, είναι ζήτημα εθνικό σε τελευταία ανάλυση. </w:t>
      </w:r>
    </w:p>
    <w:p w14:paraId="420DBFC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Κυβέρνηση </w:t>
      </w:r>
      <w:r>
        <w:rPr>
          <w:rFonts w:eastAsia="Times New Roman" w:cs="Times New Roman"/>
          <w:szCs w:val="24"/>
        </w:rPr>
        <w:t xml:space="preserve">-και η χώρα μας συνολικότερα- θα υπερασπιστεί τη διασφάλιση της διαχείρισης του μεταναστευτικού ή του προσφυγικού ως ζητήματος της Ευρωπαϊκής Ένωσης στο σύνολό του, στη βάση της δεδομένης αρχής της αλληλεγγύης. </w:t>
      </w:r>
    </w:p>
    <w:p w14:paraId="420DBFC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20DBFCA"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420DBFC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 λόγο έχει η </w:t>
      </w:r>
      <w:r>
        <w:rPr>
          <w:rFonts w:eastAsia="Times New Roman" w:cs="Times New Roman"/>
          <w:szCs w:val="24"/>
        </w:rPr>
        <w:t xml:space="preserve">κ. </w:t>
      </w:r>
      <w:r>
        <w:rPr>
          <w:rFonts w:eastAsia="Times New Roman" w:cs="Times New Roman"/>
          <w:szCs w:val="24"/>
        </w:rPr>
        <w:t xml:space="preserve">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w:t>
      </w:r>
    </w:p>
    <w:p w14:paraId="420DBFC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Ευχαριστώ  πολύ, κύριε Πρόεδρε. </w:t>
      </w:r>
    </w:p>
    <w:p w14:paraId="420DBFC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στις τρεις μέρες που συζητάμε τον </w:t>
      </w:r>
      <w:r>
        <w:rPr>
          <w:rFonts w:eastAsia="Times New Roman" w:cs="Times New Roman"/>
          <w:szCs w:val="24"/>
        </w:rPr>
        <w:t>π</w:t>
      </w:r>
      <w:r>
        <w:rPr>
          <w:rFonts w:eastAsia="Times New Roman" w:cs="Times New Roman"/>
          <w:szCs w:val="24"/>
        </w:rPr>
        <w:t>ροϋπολογισμό, νομίζω ότι δεν</w:t>
      </w:r>
      <w:r>
        <w:rPr>
          <w:rFonts w:eastAsia="Times New Roman" w:cs="Times New Roman"/>
          <w:szCs w:val="24"/>
        </w:rPr>
        <w:t xml:space="preserve"> έχω ακούσει μια αξιοπρεπή και συμβάλλουσα κριτική από τα κόμματα της </w:t>
      </w:r>
      <w:r>
        <w:rPr>
          <w:rFonts w:eastAsia="Times New Roman" w:cs="Times New Roman"/>
          <w:szCs w:val="24"/>
        </w:rPr>
        <w:t>Α</w:t>
      </w:r>
      <w:r>
        <w:rPr>
          <w:rFonts w:eastAsia="Times New Roman" w:cs="Times New Roman"/>
          <w:szCs w:val="24"/>
        </w:rPr>
        <w:t xml:space="preserve">ντιπολίτευσης. Διότι θεωρώ πώς σε αυτή την κορυφαία διαδικασία, της συζήτησης του </w:t>
      </w:r>
      <w:r>
        <w:rPr>
          <w:rFonts w:eastAsia="Times New Roman" w:cs="Times New Roman"/>
          <w:szCs w:val="24"/>
        </w:rPr>
        <w:t>π</w:t>
      </w:r>
      <w:r>
        <w:rPr>
          <w:rFonts w:eastAsia="Times New Roman" w:cs="Times New Roman"/>
          <w:szCs w:val="24"/>
        </w:rPr>
        <w:t xml:space="preserve">ροϋπολογισμού του </w:t>
      </w:r>
      <w:r>
        <w:rPr>
          <w:rFonts w:eastAsia="Times New Roman" w:cs="Times New Roman"/>
          <w:szCs w:val="24"/>
        </w:rPr>
        <w:t>κ</w:t>
      </w:r>
      <w:r>
        <w:rPr>
          <w:rFonts w:eastAsia="Times New Roman" w:cs="Times New Roman"/>
          <w:szCs w:val="24"/>
        </w:rPr>
        <w:t>ράτους, θα έπρεπε να συζητάμε με νούμερα, να κάνουμε προτάσεις για το ποιους κωδικο</w:t>
      </w:r>
      <w:r>
        <w:rPr>
          <w:rFonts w:eastAsia="Times New Roman" w:cs="Times New Roman"/>
          <w:szCs w:val="24"/>
        </w:rPr>
        <w:t xml:space="preserve">ύς και ποιους τομείς πρέπει να ενισχύσουμε, πού να μεταφέρουμε χρήματα και να γίνεται ουσιαστικά μια παραγωγική συζήτηση για την επόμενη μέρα, την επόμενη χρονιά που θα ακολουθήσει ο κρατικός προϋπολογισμός. </w:t>
      </w:r>
    </w:p>
    <w:p w14:paraId="420DBFC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Έτσι, λοιπόν, δεν θα μπω σε αυτή τη συζήτηση. Ό</w:t>
      </w:r>
      <w:r>
        <w:rPr>
          <w:rFonts w:eastAsia="Times New Roman" w:cs="Times New Roman"/>
          <w:szCs w:val="24"/>
        </w:rPr>
        <w:t xml:space="preserve">μως, θα ήθελα να μοιραστώ μαζί σας κάτι που εμένα με διασκεδάζει και ακούγεται σε αυτή τη Βουλή πάρα πολύ συχνά από στελέχη κυρίως του ΠΑΣΟΚ και της Νέας Δημοκρατίας: Κάνουμε -λέει- τα πάντα εμείς οι Βουλευτές του ΣΥΡΙΖΑ για να μείνουμε στις καρέκλες μας. </w:t>
      </w:r>
      <w:r>
        <w:rPr>
          <w:rFonts w:eastAsia="Times New Roman" w:cs="Times New Roman"/>
          <w:szCs w:val="24"/>
        </w:rPr>
        <w:t xml:space="preserve">Δεν θα κρίνω το περιεχόμενο αυτής της φράσης. Όμως, θα κρίνω το ποιος λέει αυτή τη φράση, διότι σε αυτή την Αίθουσα καθημερινά συναναστρεφόμαστε με συναδέλφους μας που έχουν θητεύσει έως και σαράντα χρόνια ως Βουλευτές, που δεν </w:t>
      </w:r>
      <w:r>
        <w:rPr>
          <w:rFonts w:eastAsia="Times New Roman" w:cs="Times New Roman"/>
          <w:szCs w:val="24"/>
        </w:rPr>
        <w:lastRenderedPageBreak/>
        <w:t>έχουν κάνει καμ</w:t>
      </w:r>
      <w:r>
        <w:rPr>
          <w:rFonts w:eastAsia="Times New Roman" w:cs="Times New Roman"/>
          <w:szCs w:val="24"/>
        </w:rPr>
        <w:t>μ</w:t>
      </w:r>
      <w:r>
        <w:rPr>
          <w:rFonts w:eastAsia="Times New Roman" w:cs="Times New Roman"/>
          <w:szCs w:val="24"/>
        </w:rPr>
        <w:t>ία άλλη δουλ</w:t>
      </w:r>
      <w:r>
        <w:rPr>
          <w:rFonts w:eastAsia="Times New Roman" w:cs="Times New Roman"/>
          <w:szCs w:val="24"/>
        </w:rPr>
        <w:t>ειά και αυτό που γνωρίζουν επαγγελματικά να κάνουν, είναι να είναι Βουλευτές. Αυτοί οι άνθρωποι κατηγορούν εμάς, που δεν έχουμε κλείσει καν τρία χρόνια ως Βουλευτές, ότι κάνουμε τα πάντα για να μείνουμε σε αυτή την εξουσία -που εγώ θεωρώ ότι δεν έχουμε πάρ</w:t>
      </w:r>
      <w:r>
        <w:rPr>
          <w:rFonts w:eastAsia="Times New Roman" w:cs="Times New Roman"/>
          <w:szCs w:val="24"/>
        </w:rPr>
        <w:t xml:space="preserve">ει την εξουσία στα χέρια μας, αλλά τη διακυβέρνηση- ενώ οι ίδιοι θεωρούν επί τόσες δεκαετίες το κράτος ως βιλαέτι τους. </w:t>
      </w:r>
    </w:p>
    <w:p w14:paraId="420DBFC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μια και είπα βιλαέτι, θα ήθελα να πω το εξής: Με πάρα πολλή ειλικρίνεια θα ήθελα από αυτό το Βήμα να χαιρετήσω την πρωτοβουλία και </w:t>
      </w:r>
      <w:r>
        <w:rPr>
          <w:rFonts w:eastAsia="Times New Roman" w:cs="Times New Roman"/>
          <w:szCs w:val="24"/>
        </w:rPr>
        <w:t>την απόφαση του κ. Μητσοτάκη να πατάξει την οικογενειοκρατία στη Νέα Δημοκρατία. Το λέω με απόλυτη ειλικρίνεια και σεβασμό. Πιστεύω ότι το πολιτικό μας σύστημα πρέπει να εξυγιανθεί από το φαινόμενο της οικογενειοκρατίας, διότι νομίζω ότι μας κρατάει πάρα π</w:t>
      </w:r>
      <w:r>
        <w:rPr>
          <w:rFonts w:eastAsia="Times New Roman" w:cs="Times New Roman"/>
          <w:szCs w:val="24"/>
        </w:rPr>
        <w:t xml:space="preserve">ολύ πίσω, δεκαετίες πίσω. </w:t>
      </w:r>
    </w:p>
    <w:p w14:paraId="420DBFD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Ωστόσο, αν και σέβομαι και υποστηρίζω αυτήν την απόφαση για το σύνολο του πολιτικού και κομματικού μας κόσμου, μου θυμίζει ένα γνωστό παραμύθι, όπου ο νεαρός πρίγκιπας, ο μικρότερος αδελφός, παίρνει το δαχτυλίδι από το βασιλιά-πα</w:t>
      </w:r>
      <w:r>
        <w:rPr>
          <w:rFonts w:eastAsia="Times New Roman" w:cs="Times New Roman"/>
          <w:szCs w:val="24"/>
        </w:rPr>
        <w:t xml:space="preserve">τέρα. Όταν δέχεται επιθέσεις από τους υπόλοιπους αδελφούς </w:t>
      </w:r>
      <w:r>
        <w:rPr>
          <w:rFonts w:eastAsia="Times New Roman" w:cs="Times New Roman"/>
          <w:szCs w:val="24"/>
        </w:rPr>
        <w:lastRenderedPageBreak/>
        <w:t>του, γιατί δεν κατάφεραν αυτοί να πάρουν το δαχτυλίδι και να γίνουν βασιλείς και για να γλυτώσει τη ζωή του, αποφασίζει να καταργήσει τη βασιλεία. Ωστόσο ξαφνικά ο ίδιος μένει άνεργος, διότι βασιλιά</w:t>
      </w:r>
      <w:r>
        <w:rPr>
          <w:rFonts w:eastAsia="Times New Roman" w:cs="Times New Roman"/>
          <w:szCs w:val="24"/>
        </w:rPr>
        <w:t>ς ήταν. Αυτό ήξερε να κάνει. Καταργεί τη βασιλεία, λοιπόν, χωρίς να σκεφτεί ο ίδιος ποιος είναι ο ρόλος του μέσα σε αυτήν. Μένει, λοιπόν, άνεργος και τελικά έχει και μια τραγική κατάληξη, διότι σκοτώνεται από τα αδέλφια του, γιατί τους αφαίρεσε το δικαίωμα</w:t>
      </w:r>
      <w:r>
        <w:rPr>
          <w:rFonts w:eastAsia="Times New Roman" w:cs="Times New Roman"/>
          <w:szCs w:val="24"/>
        </w:rPr>
        <w:t xml:space="preserve"> να γίνουν και οι ίδιοι βασιλείς. </w:t>
      </w:r>
    </w:p>
    <w:p w14:paraId="420DBFD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Ωστόσο εύχομαι καλή επιτυχία και ελπίζω όλοι μας να συμβάλουμε με  πυγμή στην πάταξη της οικογενειοκρατίας στο πολιτικό σύστημα, γιατί εγώ πιστεύω ότι οι πολιτικοί εκπρόσωποι της κοινωνίας πρέπει να ψηφίζονται για τις δικ</w:t>
      </w:r>
      <w:r>
        <w:rPr>
          <w:rFonts w:eastAsia="Times New Roman" w:cs="Times New Roman"/>
          <w:szCs w:val="24"/>
        </w:rPr>
        <w:t xml:space="preserve">ές τους αξίες, για τις δικές τους δυνατότητες, για τα δικά τους προσόντα και όχι με μόνο προσόν το όνομα -το οποίο μπορεί να είναι τιμημένο- του πατέρα, της μητέρας, του θείου ή του μπάρμπα στην Κορώνη. </w:t>
      </w:r>
    </w:p>
    <w:p w14:paraId="420DBFD2" w14:textId="77777777" w:rsidR="003663B4" w:rsidRDefault="00087BC7">
      <w:pPr>
        <w:spacing w:line="600" w:lineRule="auto"/>
        <w:ind w:firstLine="720"/>
        <w:jc w:val="both"/>
        <w:rPr>
          <w:rFonts w:eastAsia="Times New Roman"/>
          <w:szCs w:val="24"/>
        </w:rPr>
      </w:pPr>
      <w:r>
        <w:rPr>
          <w:rFonts w:eastAsia="Times New Roman"/>
          <w:szCs w:val="24"/>
        </w:rPr>
        <w:t xml:space="preserve">Σε ό,τι αφορά τον </w:t>
      </w:r>
      <w:r>
        <w:rPr>
          <w:rFonts w:eastAsia="Times New Roman"/>
          <w:szCs w:val="24"/>
        </w:rPr>
        <w:t>π</w:t>
      </w:r>
      <w:r>
        <w:rPr>
          <w:rFonts w:eastAsia="Times New Roman"/>
          <w:szCs w:val="24"/>
        </w:rPr>
        <w:t>ροϋπολογισμό, θα κάνω μερικά πολύ</w:t>
      </w:r>
      <w:r>
        <w:rPr>
          <w:rFonts w:eastAsia="Times New Roman"/>
          <w:szCs w:val="24"/>
        </w:rPr>
        <w:t xml:space="preserve"> μικρά σχόλια. Γνωρίζουμε ότι κυβερνάμε και κινούμαστε σε ένα πολύ περιοριστικό πλαίσιο. Δεν κάνουμε πάντα αυτά που θέλουμε. Κάνουμε, όμως, αυτά που έχουμε δεσμευτεί.</w:t>
      </w:r>
    </w:p>
    <w:p w14:paraId="420DBFD3" w14:textId="77777777" w:rsidR="003663B4" w:rsidRDefault="00087BC7">
      <w:pPr>
        <w:spacing w:line="600" w:lineRule="auto"/>
        <w:ind w:firstLine="720"/>
        <w:jc w:val="both"/>
        <w:rPr>
          <w:rFonts w:eastAsia="Times New Roman"/>
          <w:szCs w:val="24"/>
        </w:rPr>
      </w:pPr>
      <w:r>
        <w:rPr>
          <w:rFonts w:eastAsia="Times New Roman"/>
          <w:szCs w:val="24"/>
        </w:rPr>
        <w:lastRenderedPageBreak/>
        <w:t>Η πρώτη δέσμευση που είχαμε απέναντι στον λαό ήταν ότι θα βγάλουμε αυτήν τη χώρα απ’ τα μ</w:t>
      </w:r>
      <w:r>
        <w:rPr>
          <w:rFonts w:eastAsia="Times New Roman"/>
          <w:szCs w:val="24"/>
        </w:rPr>
        <w:t>νημόνια. Και αυτό προσπαθούμε να κάνουμε. Παράλληλα, όμως, έχουμε δεσμευτεί και είχαμε προτεραιότητα να πατάξουμε τη διαφθορά και τη διαπλοκή. Είχαμε προτεραιότητα να συμμαζέψουμε το κράτος. Είχαμε προτεραιότητα να εξοικονομήσουμε χρήματα και όλα αυτά να ε</w:t>
      </w:r>
      <w:r>
        <w:rPr>
          <w:rFonts w:eastAsia="Times New Roman"/>
          <w:szCs w:val="24"/>
        </w:rPr>
        <w:t>πιστρέφουν με αξιοπρέπεια στον λαό, στους ανθρώπους, δηλαδή, που παράγουν αυτό το πλεόνασμα, στους ανθρώπους που παράγουν την κερδοφορία, στους εργαζόμενους, για τους οποίους, παρεμπιπτόντως, όταν ρωτήσαμε ποιο είναι το πολιτικό σχέδιο της Νέας Δημοκρατίας</w:t>
      </w:r>
      <w:r>
        <w:rPr>
          <w:rFonts w:eastAsia="Times New Roman"/>
          <w:szCs w:val="24"/>
        </w:rPr>
        <w:t xml:space="preserve">, ο εκπρόσωπός τους, ο </w:t>
      </w:r>
      <w:r>
        <w:rPr>
          <w:rFonts w:eastAsia="Times New Roman"/>
          <w:szCs w:val="24"/>
        </w:rPr>
        <w:t>ε</w:t>
      </w:r>
      <w:r>
        <w:rPr>
          <w:rFonts w:eastAsia="Times New Roman"/>
          <w:szCs w:val="24"/>
        </w:rPr>
        <w:t xml:space="preserve">ισηγητής, ο κ. </w:t>
      </w:r>
      <w:proofErr w:type="spellStart"/>
      <w:r>
        <w:rPr>
          <w:rFonts w:eastAsia="Times New Roman"/>
          <w:szCs w:val="24"/>
        </w:rPr>
        <w:t>Δένδιας</w:t>
      </w:r>
      <w:proofErr w:type="spellEnd"/>
      <w:r>
        <w:rPr>
          <w:rFonts w:eastAsia="Times New Roman"/>
          <w:szCs w:val="24"/>
        </w:rPr>
        <w:t>, μας είπε ουσιαστικά ότι θα εξοικονομήσουν χρήματα για να μειώσουν τους φορολογικούς συντελεστές με απολύσεις. «Θα καταργήσουμε…» -λέει- «…τις οργανικές θέσεις που δημιουργήσατε». Το έχουμε ξαναδεί το έργο. Πι</w:t>
      </w:r>
      <w:r>
        <w:rPr>
          <w:rFonts w:eastAsia="Times New Roman"/>
          <w:szCs w:val="24"/>
        </w:rPr>
        <w:t>στεύω ότι δεν έχουν κανένα πρόβλημα να το ξανακάνουν.</w:t>
      </w:r>
    </w:p>
    <w:p w14:paraId="420DBFD4" w14:textId="77777777" w:rsidR="003663B4" w:rsidRDefault="00087BC7">
      <w:pPr>
        <w:spacing w:line="600" w:lineRule="auto"/>
        <w:ind w:firstLine="720"/>
        <w:jc w:val="both"/>
        <w:rPr>
          <w:rFonts w:eastAsia="Times New Roman"/>
          <w:szCs w:val="24"/>
        </w:rPr>
      </w:pPr>
      <w:r>
        <w:rPr>
          <w:rFonts w:eastAsia="Times New Roman"/>
          <w:szCs w:val="24"/>
        </w:rPr>
        <w:t xml:space="preserve">Έτσι, λοιπόν, αυτός ο </w:t>
      </w:r>
      <w:r>
        <w:rPr>
          <w:rFonts w:eastAsia="Times New Roman"/>
          <w:szCs w:val="24"/>
        </w:rPr>
        <w:t>π</w:t>
      </w:r>
      <w:r>
        <w:rPr>
          <w:rFonts w:eastAsia="Times New Roman"/>
          <w:szCs w:val="24"/>
        </w:rPr>
        <w:t>ροϋπολογισμός, πέρα από τα ασφυκτικά πλαίσια, δείχνει μικρά ψήγματα της δικής μας πολιτικής. Και αυτό είναι η ενίσχυση του Προγράμματος Δημοσίων Επενδύσεων, προκειμένου να κατευθυ</w:t>
      </w:r>
      <w:r>
        <w:rPr>
          <w:rFonts w:eastAsia="Times New Roman"/>
          <w:szCs w:val="24"/>
        </w:rPr>
        <w:t xml:space="preserve">νθούν σε έργα υποδομών, </w:t>
      </w:r>
      <w:r>
        <w:rPr>
          <w:rFonts w:eastAsia="Times New Roman"/>
          <w:szCs w:val="24"/>
        </w:rPr>
        <w:lastRenderedPageBreak/>
        <w:t>τα οποία εσείς δεν κάνατε επί χρόνια. Έχει ενισχύσει το κοινωνικό κράτος, την κοινωνική πρόνοια, έχει πολιτική ενίσχυσης για το παιδί και για την αντιμετώπιση της παιδικής φτώχειας, έχει προσαρμόσει τα προγράμματα ώστε να είναι προσ</w:t>
      </w:r>
      <w:r>
        <w:rPr>
          <w:rFonts w:eastAsia="Times New Roman"/>
          <w:szCs w:val="24"/>
        </w:rPr>
        <w:t xml:space="preserve">ιτά στους μικρούς και μικρομεσαίους επαγγελματίες, επενδυτές, αγρότες, έχει αυξήσει τα κονδύλια για την καινοτομία, την έρευνα, την ανάπτυξη, τη χρήση Ανανεώσιμων Πηγών Ενέργειας. Αυτά είναι δείγματα μέσα στον </w:t>
      </w:r>
      <w:r>
        <w:rPr>
          <w:rFonts w:eastAsia="Times New Roman"/>
          <w:szCs w:val="24"/>
        </w:rPr>
        <w:t>π</w:t>
      </w:r>
      <w:r>
        <w:rPr>
          <w:rFonts w:eastAsia="Times New Roman"/>
          <w:szCs w:val="24"/>
        </w:rPr>
        <w:t>ροϋπολογισμό, αποτυπώνονται σε αυτόν, τα ανέλ</w:t>
      </w:r>
      <w:r>
        <w:rPr>
          <w:rFonts w:eastAsia="Times New Roman"/>
          <w:szCs w:val="24"/>
        </w:rPr>
        <w:t>υσαν και θα τα αναλύσουν αρκετά καλά οι Υπουργοί, οι ειδικοί αγορητές και οι εισηγητές.</w:t>
      </w:r>
    </w:p>
    <w:p w14:paraId="420DBFD5" w14:textId="77777777" w:rsidR="003663B4" w:rsidRDefault="00087BC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20DBFD6" w14:textId="77777777" w:rsidR="003663B4" w:rsidRDefault="00087BC7">
      <w:pPr>
        <w:spacing w:line="600" w:lineRule="auto"/>
        <w:ind w:firstLine="720"/>
        <w:jc w:val="both"/>
        <w:rPr>
          <w:rFonts w:eastAsia="Times New Roman"/>
          <w:szCs w:val="24"/>
        </w:rPr>
      </w:pPr>
      <w:r>
        <w:rPr>
          <w:rFonts w:eastAsia="Times New Roman"/>
          <w:szCs w:val="24"/>
        </w:rPr>
        <w:t>Θα μου δώσετε ένα λεπτό ακόμη, κύριε Πρόεδρε.</w:t>
      </w:r>
    </w:p>
    <w:p w14:paraId="420DBFD7" w14:textId="77777777" w:rsidR="003663B4" w:rsidRDefault="00087BC7">
      <w:pPr>
        <w:spacing w:line="600" w:lineRule="auto"/>
        <w:ind w:firstLine="720"/>
        <w:jc w:val="both"/>
        <w:rPr>
          <w:rFonts w:eastAsia="Times New Roman"/>
          <w:szCs w:val="24"/>
        </w:rPr>
      </w:pPr>
      <w:r>
        <w:rPr>
          <w:rFonts w:eastAsia="Times New Roman"/>
          <w:szCs w:val="24"/>
        </w:rPr>
        <w:t>Θέλω να κάνω ένα σχόλιο για δύο συνθή</w:t>
      </w:r>
      <w:r>
        <w:rPr>
          <w:rFonts w:eastAsia="Times New Roman"/>
          <w:szCs w:val="24"/>
        </w:rPr>
        <w:t>ματα που ακούω από το ΠΑΣΟΚ και τη Νέα Δημοκρατία. Το ΠΑΣΟΚ αναφέρει πολύ συχνά ότι χρειάζεται ένα κίνημα αλλαγής για μια νέα Ελλάδα. Η Νέα Δημοκρατία, από την πλευρά της, αναφέρει την ανάγκη πολιτικής αλλαγής. Θα συμφωνήσω απόλυτα και με τα δύο. Και είναι</w:t>
      </w:r>
      <w:r>
        <w:rPr>
          <w:rFonts w:eastAsia="Times New Roman"/>
          <w:szCs w:val="24"/>
        </w:rPr>
        <w:t xml:space="preserve"> η ώρα να δούμε και να συμφωνήσουμε στο περιεχόμενο αυτής της πολιτικής αλλαγής και στο περιεχόμενο του συμφώνου </w:t>
      </w:r>
      <w:r>
        <w:rPr>
          <w:rFonts w:eastAsia="Times New Roman"/>
          <w:szCs w:val="24"/>
        </w:rPr>
        <w:lastRenderedPageBreak/>
        <w:t xml:space="preserve">για τη νέα Ελλάδα και τη δημιουργία της επόμενης μέρας στη </w:t>
      </w:r>
      <w:proofErr w:type="spellStart"/>
      <w:r>
        <w:rPr>
          <w:rFonts w:eastAsia="Times New Roman"/>
          <w:szCs w:val="24"/>
        </w:rPr>
        <w:t>μεταμνημονιακή</w:t>
      </w:r>
      <w:proofErr w:type="spellEnd"/>
      <w:r>
        <w:rPr>
          <w:rFonts w:eastAsia="Times New Roman"/>
          <w:szCs w:val="24"/>
        </w:rPr>
        <w:t xml:space="preserve"> περίοδο. Ωστόσο, όταν μιλάμε για τη δημιουργία μιας νέας Ελλάδας, θέλ</w:t>
      </w:r>
      <w:r>
        <w:rPr>
          <w:rFonts w:eastAsia="Times New Roman"/>
          <w:szCs w:val="24"/>
        </w:rPr>
        <w:t>ει κοινωνικά και πολιτικά υποκείμενα. Με παλιά υλικά δεν φτιάχνονται καινούργιες προτάσεις.</w:t>
      </w:r>
    </w:p>
    <w:p w14:paraId="420DBFD8" w14:textId="77777777" w:rsidR="003663B4" w:rsidRDefault="00087BC7">
      <w:pPr>
        <w:spacing w:line="600" w:lineRule="auto"/>
        <w:ind w:firstLine="720"/>
        <w:jc w:val="both"/>
        <w:rPr>
          <w:rFonts w:eastAsia="Times New Roman"/>
          <w:szCs w:val="24"/>
        </w:rPr>
      </w:pPr>
      <w:r>
        <w:rPr>
          <w:rFonts w:eastAsia="Times New Roman"/>
          <w:szCs w:val="24"/>
        </w:rPr>
        <w:t>Ομοίως για τη Νέα Δημοκρατία που μιλάει για πολιτική αλλαγή. Όμως, εγώ πιστεύω ότι εννοείτε την κομματική σας παλινόρθωση, διότι δεν έχετε τίποτα νέο να προτείνετε.</w:t>
      </w:r>
      <w:r>
        <w:rPr>
          <w:rFonts w:eastAsia="Times New Roman"/>
          <w:szCs w:val="24"/>
        </w:rPr>
        <w:t xml:space="preserve"> Γιατί το νέο της εποχής απαιτεί τον εκσυγχρονισμό του δημόσιου συστήματος, τη στήριξη των δημόσιων δομών και του κοινωνικού κράτους, την ενίσχυση της επιστήμης, της τεχνολογίας και της καινοτομίας. Απαιτεί τη διαφάνεια, τον έλεγχο, την αξιοκρατία σε όλες </w:t>
      </w:r>
      <w:r>
        <w:rPr>
          <w:rFonts w:eastAsia="Times New Roman"/>
          <w:szCs w:val="24"/>
        </w:rPr>
        <w:t>τις πτυχές της δημόσιας ζωής, τη χρήση του διαδικτύου -δεν την προωθήσατε ποτέ-, την ενίσχυση των συλλογικών και συνεταιριστικών σχημάτων. Επίσης απαιτεί τον σεβασμό στους εργαζόμενους, τον σεβασμό στον λαό που παράγει και το κέρδος πρέπει να επιστρέφει σε</w:t>
      </w:r>
      <w:r>
        <w:rPr>
          <w:rFonts w:eastAsia="Times New Roman"/>
          <w:szCs w:val="24"/>
        </w:rPr>
        <w:t xml:space="preserve"> αυτόν, τη χρήση εναλλακτικών πηγών ενέργειας με περιβαλλοντικό αποτύπωμα, το σπάσιμο της πελατειακής σχέσης με τους πολίτες, την ηθικοποίηση, εν τέλει, του πολιτικού συστήματος. Απαιτείτε την κυβερνητική αλλαγή ακριβώς γιατί φοβάστε την πολιτική αλλαγή πο</w:t>
      </w:r>
      <w:r>
        <w:rPr>
          <w:rFonts w:eastAsia="Times New Roman"/>
          <w:szCs w:val="24"/>
        </w:rPr>
        <w:t xml:space="preserve">υ έχουμε φέρει εμείς στο πολιτικό </w:t>
      </w:r>
      <w:r>
        <w:rPr>
          <w:rFonts w:eastAsia="Times New Roman"/>
          <w:szCs w:val="24"/>
        </w:rPr>
        <w:lastRenderedPageBreak/>
        <w:t>σύστημα και στη χώρα, μια πολιτική επιλογή που ήταν εντολή του ελληνικού λαού, διότι σιχάθηκε τη ρεμούλα σας, σιχάθηκε τη διαπλοκή, σιχάθηκε τις πελατειακές σχέσεις.</w:t>
      </w:r>
    </w:p>
    <w:p w14:paraId="420DBFD9" w14:textId="77777777" w:rsidR="003663B4" w:rsidRDefault="00087BC7">
      <w:pPr>
        <w:spacing w:line="600" w:lineRule="auto"/>
        <w:ind w:firstLine="720"/>
        <w:jc w:val="both"/>
        <w:rPr>
          <w:rFonts w:eastAsia="Times New Roman"/>
          <w:szCs w:val="24"/>
        </w:rPr>
      </w:pPr>
      <w:r>
        <w:rPr>
          <w:rFonts w:eastAsia="Times New Roman"/>
          <w:szCs w:val="24"/>
        </w:rPr>
        <w:t>Φοβάστε! Φοβάστε τη δική μας ειλικρίνεια απέναντι στον λ</w:t>
      </w:r>
      <w:r>
        <w:rPr>
          <w:rFonts w:eastAsia="Times New Roman"/>
          <w:szCs w:val="24"/>
        </w:rPr>
        <w:t>αό και τον σεβασμό προς αυτόν. Φοβάστε την ηθική και τη σεμνότητά μας. Φοβάστε την πάταξη της διαπλοκής. Φοβάστε τη ρήξη με την πελατειακή λογική, γιατί αυτή αναπαράγει τις σχέσεις εξουσίας για εσάς και σας κρατά στις καρέκλες σας.</w:t>
      </w:r>
    </w:p>
    <w:p w14:paraId="420DBFDA" w14:textId="77777777" w:rsidR="003663B4" w:rsidRDefault="00087BC7">
      <w:pPr>
        <w:spacing w:line="600" w:lineRule="auto"/>
        <w:ind w:firstLine="720"/>
        <w:jc w:val="both"/>
        <w:rPr>
          <w:rFonts w:eastAsia="Times New Roman"/>
          <w:szCs w:val="24"/>
        </w:rPr>
      </w:pPr>
      <w:r>
        <w:rPr>
          <w:rFonts w:eastAsia="Times New Roman"/>
          <w:b/>
          <w:szCs w:val="24"/>
        </w:rPr>
        <w:t xml:space="preserve">ΠΡΟΕΡΔΕΥΩΝ (Γεώργιος </w:t>
      </w:r>
      <w:proofErr w:type="spellStart"/>
      <w:r>
        <w:rPr>
          <w:rFonts w:eastAsia="Times New Roman"/>
          <w:b/>
          <w:szCs w:val="24"/>
        </w:rPr>
        <w:t>Λαμ</w:t>
      </w:r>
      <w:r>
        <w:rPr>
          <w:rFonts w:eastAsia="Times New Roman"/>
          <w:b/>
          <w:szCs w:val="24"/>
        </w:rPr>
        <w:t>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Γκαρά</w:t>
      </w:r>
      <w:proofErr w:type="spellEnd"/>
      <w:r>
        <w:rPr>
          <w:rFonts w:eastAsia="Times New Roman"/>
          <w:szCs w:val="24"/>
        </w:rPr>
        <w:t>, ολοκληρώστε παρακαλώ.</w:t>
      </w:r>
    </w:p>
    <w:p w14:paraId="420DBFDB" w14:textId="77777777" w:rsidR="003663B4" w:rsidRDefault="00087BC7">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Δύο δευτερόλεπτα.</w:t>
      </w:r>
    </w:p>
    <w:p w14:paraId="420DBFDC" w14:textId="77777777" w:rsidR="003663B4" w:rsidRDefault="00087BC7">
      <w:pPr>
        <w:spacing w:line="600" w:lineRule="auto"/>
        <w:jc w:val="both"/>
        <w:rPr>
          <w:rFonts w:eastAsia="Times New Roman"/>
          <w:szCs w:val="24"/>
        </w:rPr>
      </w:pPr>
      <w:r>
        <w:rPr>
          <w:rFonts w:eastAsia="Times New Roman"/>
          <w:szCs w:val="24"/>
        </w:rPr>
        <w:t>Φοβάστε το νέο παράδειγμα που παράγεται στην ελληνική κοινωνία. Φοβάστε στη σκέψη ότι οι πολίτες δεν χρειάζεται να είναι πελάτες των Βουλευτών και να παρακαλούν για ρουσφέτια ώ</w:t>
      </w:r>
      <w:r>
        <w:rPr>
          <w:rFonts w:eastAsia="Times New Roman"/>
          <w:szCs w:val="24"/>
        </w:rPr>
        <w:t>στε να βρουν δουλειά, να κλείσουν ραντεβού στον γιατρό ή να πάρουν μετάθεση.</w:t>
      </w:r>
      <w:r>
        <w:rPr>
          <w:rFonts w:eastAsia="Times New Roman"/>
          <w:szCs w:val="24"/>
        </w:rPr>
        <w:t xml:space="preserve"> </w:t>
      </w:r>
      <w:r>
        <w:rPr>
          <w:rFonts w:eastAsia="Times New Roman"/>
          <w:szCs w:val="24"/>
        </w:rPr>
        <w:t xml:space="preserve">Φοβάστε το νέο παράδειγμα. Ναι, γίνεται κι αλλιώς. Δεν χρειάζεται να είναι πελάτες. Και αυτό δεν έχει κανέναν γυρισμό. </w:t>
      </w:r>
    </w:p>
    <w:p w14:paraId="420DBFDD"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Αυτό, λοιπόν, φοβάστε, γι’ αυτό ζητάτε κομματική </w:t>
      </w:r>
      <w:r>
        <w:rPr>
          <w:rFonts w:eastAsia="Times New Roman"/>
          <w:szCs w:val="24"/>
        </w:rPr>
        <w:t>παλινόρθωση. Ούτε ο ελληνικός λαός, ούτε κι εμείς θα το επιτρέψουμε. Το μόνο που θα επιτρέψουμε είναι μια παραγωγική συζήτηση για την επόμενη ημέρα στη χώρα μας, με τους νέους, με τις παραγωγικές δυνάμεις και με σύγχρονη σκέψη μπροστά, στη νέα σελίδα, στην</w:t>
      </w:r>
      <w:r>
        <w:rPr>
          <w:rFonts w:eastAsia="Times New Roman"/>
          <w:szCs w:val="24"/>
        </w:rPr>
        <w:t xml:space="preserve"> νέα Ελλάδα, για την πολιτική και κοινωνική αλλαγή.</w:t>
      </w:r>
    </w:p>
    <w:p w14:paraId="420DBFDE" w14:textId="77777777" w:rsidR="003663B4" w:rsidRDefault="00087BC7">
      <w:pPr>
        <w:spacing w:line="600" w:lineRule="auto"/>
        <w:ind w:firstLine="720"/>
        <w:jc w:val="both"/>
        <w:rPr>
          <w:rFonts w:eastAsia="Times New Roman"/>
          <w:szCs w:val="24"/>
        </w:rPr>
      </w:pPr>
      <w:r>
        <w:rPr>
          <w:rFonts w:eastAsia="Times New Roman"/>
          <w:szCs w:val="24"/>
        </w:rPr>
        <w:t>Ευχαριστώ.</w:t>
      </w:r>
    </w:p>
    <w:p w14:paraId="420DBFDF"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BFE0"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Κεφαλογιάννης από τη Νέα Δημοκρατία.</w:t>
      </w:r>
    </w:p>
    <w:p w14:paraId="420DBFE1" w14:textId="77777777" w:rsidR="003663B4" w:rsidRDefault="00087BC7">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w:t>
      </w:r>
    </w:p>
    <w:p w14:paraId="420DBFE2" w14:textId="77777777" w:rsidR="003663B4" w:rsidRDefault="00087BC7">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ότι, </w:t>
      </w:r>
      <w:r>
        <w:rPr>
          <w:rFonts w:eastAsia="Times New Roman"/>
          <w:szCs w:val="24"/>
        </w:rPr>
        <w:t>η αξιότιμη συνάδελφος και αγαπητή μου φίλη κ</w:t>
      </w:r>
      <w:r>
        <w:rPr>
          <w:rFonts w:eastAsia="Times New Roman"/>
          <w:szCs w:val="24"/>
        </w:rPr>
        <w:t>.</w:t>
      </w:r>
      <w:r>
        <w:rPr>
          <w:rFonts w:eastAsia="Times New Roman"/>
          <w:szCs w:val="24"/>
        </w:rPr>
        <w:t xml:space="preserve"> </w:t>
      </w:r>
      <w:proofErr w:type="spellStart"/>
      <w:r>
        <w:rPr>
          <w:rFonts w:eastAsia="Times New Roman"/>
          <w:szCs w:val="24"/>
        </w:rPr>
        <w:t>Γκαρρά</w:t>
      </w:r>
      <w:proofErr w:type="spellEnd"/>
      <w:r>
        <w:rPr>
          <w:rFonts w:eastAsia="Times New Roman"/>
          <w:szCs w:val="24"/>
        </w:rPr>
        <w:t xml:space="preserve"> αναφέρθηκε στο γεγονός ότι δεν ακούγεται κριτική για τον </w:t>
      </w:r>
      <w:r>
        <w:rPr>
          <w:rFonts w:eastAsia="Times New Roman"/>
          <w:szCs w:val="24"/>
        </w:rPr>
        <w:t>π</w:t>
      </w:r>
      <w:r>
        <w:rPr>
          <w:rFonts w:eastAsia="Times New Roman"/>
          <w:szCs w:val="24"/>
        </w:rPr>
        <w:t xml:space="preserve">ροϋπολογισμό, παρατήρησα ότι από τα οκτώ λεπτά της ομιλίας της, στον </w:t>
      </w:r>
      <w:r>
        <w:rPr>
          <w:rFonts w:eastAsia="Times New Roman"/>
          <w:szCs w:val="24"/>
        </w:rPr>
        <w:t>π</w:t>
      </w:r>
      <w:r>
        <w:rPr>
          <w:rFonts w:eastAsia="Times New Roman"/>
          <w:szCs w:val="24"/>
        </w:rPr>
        <w:t>ροϋπολογισμό αναφέρθηκε μόλις στο ένα. Όλα τα υπόλοιπα ήταν μια πολιτική αν</w:t>
      </w:r>
      <w:r>
        <w:rPr>
          <w:rFonts w:eastAsia="Times New Roman"/>
          <w:szCs w:val="24"/>
        </w:rPr>
        <w:t xml:space="preserve">άλυση για το πολιτικό σύστημα. </w:t>
      </w:r>
    </w:p>
    <w:p w14:paraId="420DBFE3" w14:textId="77777777" w:rsidR="003663B4" w:rsidRDefault="00087BC7">
      <w:pPr>
        <w:spacing w:line="600" w:lineRule="auto"/>
        <w:ind w:firstLine="720"/>
        <w:jc w:val="both"/>
        <w:rPr>
          <w:rFonts w:eastAsia="Times New Roman"/>
          <w:szCs w:val="24"/>
        </w:rPr>
      </w:pPr>
      <w:r>
        <w:rPr>
          <w:rFonts w:eastAsia="Times New Roman"/>
          <w:szCs w:val="24"/>
        </w:rPr>
        <w:t xml:space="preserve">Θα σας κάνω μια συγκεκριμένη ερώτηση, γιατί μίλησε πάλι για το γνωστό «παλιό» και «νέο»: Ο κ. Καμμένος, ο οποίος </w:t>
      </w:r>
      <w:r>
        <w:rPr>
          <w:rFonts w:eastAsia="Times New Roman"/>
          <w:szCs w:val="24"/>
        </w:rPr>
        <w:lastRenderedPageBreak/>
        <w:t>συγκυβερνά μαζί σας, τον οποίο καλύψατε πριν από μερικές ημέρες για συγκεκριμένο σκάνδαλο, από πότε είναι Βουλε</w:t>
      </w:r>
      <w:r>
        <w:rPr>
          <w:rFonts w:eastAsia="Times New Roman"/>
          <w:szCs w:val="24"/>
        </w:rPr>
        <w:t xml:space="preserve">υτής; Σε ποιο κόμμα ανήκε; Ο κ. </w:t>
      </w:r>
      <w:proofErr w:type="spellStart"/>
      <w:r>
        <w:rPr>
          <w:rFonts w:eastAsia="Times New Roman"/>
          <w:szCs w:val="24"/>
        </w:rPr>
        <w:t>Κουρουμπλής</w:t>
      </w:r>
      <w:proofErr w:type="spellEnd"/>
      <w:r>
        <w:rPr>
          <w:rFonts w:eastAsia="Times New Roman"/>
          <w:szCs w:val="24"/>
        </w:rPr>
        <w:t xml:space="preserve"> σε ποιο κόμμα ανήκε; Θα μπορούσα να αναφέρω πάρα πολλά ονόματα. Και δεν θα το κάνω προσωπικά, γιατί ίσως η μισή Κοινοβουλευτική Ομάδα του ΣΥΡΙΖΑ θα πάρει τον λόγο επί προσωπικού. Νομίζω, όμως, ότι αν μιλάμε για «</w:t>
      </w:r>
      <w:r>
        <w:rPr>
          <w:rFonts w:eastAsia="Times New Roman"/>
          <w:szCs w:val="24"/>
        </w:rPr>
        <w:t>παλιό» και «νέο», τουλάχιστον πρέπει να είμαστε λίγο πιο συνεπείς και να συζητάμε λίγο πιο συγκεκριμένα για αυτά τα ζητήματα. Σας το λέω με πολύ παρρησία, γιατί και οι δύο είμαστε νέοι Βουλευτές και ξέρετε πολύ καλά τι είναι το «παλιό» και τι είναι το «νέο</w:t>
      </w:r>
      <w:r>
        <w:rPr>
          <w:rFonts w:eastAsia="Times New Roman"/>
          <w:szCs w:val="24"/>
        </w:rPr>
        <w:t>» σε αυτή την Αίθουσα.</w:t>
      </w:r>
    </w:p>
    <w:p w14:paraId="420DBFE4" w14:textId="77777777" w:rsidR="003663B4" w:rsidRDefault="00087BC7">
      <w:pPr>
        <w:spacing w:line="600" w:lineRule="auto"/>
        <w:ind w:firstLine="720"/>
        <w:jc w:val="both"/>
        <w:rPr>
          <w:rFonts w:eastAsia="Times New Roman"/>
          <w:szCs w:val="24"/>
        </w:rPr>
      </w:pPr>
      <w:r>
        <w:rPr>
          <w:rFonts w:eastAsia="Times New Roman"/>
          <w:szCs w:val="24"/>
        </w:rPr>
        <w:t xml:space="preserve">Όσον αφορά τη συζήτηση για τον </w:t>
      </w:r>
      <w:r>
        <w:rPr>
          <w:rFonts w:eastAsia="Times New Roman"/>
          <w:szCs w:val="24"/>
        </w:rPr>
        <w:t>π</w:t>
      </w:r>
      <w:r>
        <w:rPr>
          <w:rFonts w:eastAsia="Times New Roman"/>
          <w:szCs w:val="24"/>
        </w:rPr>
        <w:t xml:space="preserve">ροϋπολογισμό, νομίζω ότι όλοι συμφωνούμε ότι είναι μια κορυφαία κοινοβουλευτική διαδικασία. Νομίζω ότι πάντα είναι μια πολύ καλή ευκαιρία να συζητήσουμε την πραγματική κατάσταση της οικονομίας και της </w:t>
      </w:r>
      <w:r>
        <w:rPr>
          <w:rFonts w:eastAsia="Times New Roman"/>
          <w:szCs w:val="24"/>
        </w:rPr>
        <w:t xml:space="preserve">κοινωνίας, όχι γενικά και αόριστα, αλλά με πολύ συγκεκριμένα δεδομένα. Και μάλιστα, αυτά τα δεδομένα δεν προέρχονται από την Αντιπολίτευση, αλλά τα παρέχει η Κυβέρνηση, καθώς αυτή είναι η οποία καταθέτει τον προϋπολογισμό. </w:t>
      </w:r>
    </w:p>
    <w:p w14:paraId="420DBFE5"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Ευτυχώς στις </w:t>
      </w:r>
      <w:r>
        <w:rPr>
          <w:rFonts w:eastAsia="Times New Roman"/>
          <w:szCs w:val="24"/>
        </w:rPr>
        <w:t>δ</w:t>
      </w:r>
      <w:r>
        <w:rPr>
          <w:rFonts w:eastAsia="Times New Roman"/>
          <w:szCs w:val="24"/>
        </w:rPr>
        <w:t>ημοκρατίες τα δεδο</w:t>
      </w:r>
      <w:r>
        <w:rPr>
          <w:rFonts w:eastAsia="Times New Roman"/>
          <w:szCs w:val="24"/>
        </w:rPr>
        <w:t>μένα δεν αλλάζουν ανάλογα με την κομματική ταυτότητα ή τους ευσεβείς πόθους του καθενός από εμάς. Όσες ανακρίβειες κι αν λέγονται, όση παραπληροφόρηση κι αν παράγεται σε αυτήν την Αίθουσα, δυστυχώς η σκληρή πραγματικότητα δεν καλλωπίζεται αριθμητικά. Το μό</w:t>
      </w:r>
      <w:r>
        <w:rPr>
          <w:rFonts w:eastAsia="Times New Roman"/>
          <w:szCs w:val="24"/>
        </w:rPr>
        <w:t xml:space="preserve">νο που αποτυπώνει ο </w:t>
      </w:r>
      <w:r>
        <w:rPr>
          <w:rFonts w:eastAsia="Times New Roman"/>
          <w:szCs w:val="24"/>
        </w:rPr>
        <w:t>π</w:t>
      </w:r>
      <w:r>
        <w:rPr>
          <w:rFonts w:eastAsia="Times New Roman"/>
          <w:szCs w:val="24"/>
        </w:rPr>
        <w:t>ροϋπολογισμός του 2018, για μια ακόμη φορά, είναι, δυστυχώς, το πόσο ανέξοδη υπήρξε η αριστερή ρητορική και πόσο κενή περιεχομένου η δήθεν αριστερή κοινωνική ευαισθησία όλα αυτά τα χρόνια.</w:t>
      </w:r>
    </w:p>
    <w:p w14:paraId="420DBFE6" w14:textId="77777777" w:rsidR="003663B4" w:rsidRDefault="00087BC7">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του 2018 είναι ο τρίτος κατά </w:t>
      </w:r>
      <w:r>
        <w:rPr>
          <w:rFonts w:eastAsia="Times New Roman"/>
          <w:szCs w:val="24"/>
        </w:rPr>
        <w:t>σειρά προϋπολογισμός που καταθέτει η Κυβέρνηση ΣΥΡΙΖΑ και Ανεξαρτήτων Ελλήνων. Και είναι δυστυχώς το τρίτο κατά σειρά χτύπημα στα εισοδήματα μισθωτών, συνταξιούχων και ελευθέρων επαγγελματιών, το οποίο, δυστυχώς, χτύπημα προέρχεται από αυτό που η Κυβέρνηση</w:t>
      </w:r>
      <w:r>
        <w:rPr>
          <w:rFonts w:eastAsia="Times New Roman"/>
          <w:szCs w:val="24"/>
        </w:rPr>
        <w:t xml:space="preserve"> ξέρει πολύ καλά να κάνει. Δηλαδή, νέες αυξήσεις φόρων, ασφαλιστικών εισφορών και μειώσεις κοινωνικών δαπανών. Για να είμαστε πιο συγκεκριμένοι, υπάρχει και αριθμητική αποτύπωση και είναι 1,9 δισεκατομμύρια ευρώ. </w:t>
      </w:r>
    </w:p>
    <w:p w14:paraId="420DBFE7" w14:textId="77777777" w:rsidR="003663B4" w:rsidRDefault="00087BC7">
      <w:pPr>
        <w:spacing w:line="600" w:lineRule="auto"/>
        <w:ind w:firstLine="720"/>
        <w:jc w:val="both"/>
        <w:rPr>
          <w:rFonts w:eastAsia="Times New Roman"/>
          <w:szCs w:val="24"/>
        </w:rPr>
      </w:pPr>
      <w:r>
        <w:rPr>
          <w:rFonts w:eastAsia="Times New Roman"/>
          <w:szCs w:val="24"/>
        </w:rPr>
        <w:lastRenderedPageBreak/>
        <w:t>Νομίζω ότι αν αξίζει κάτι να συγκρατήσουν οι συμπολίτες μας από όλη τη συζήτηση, είναι αυτό το νούμερο. Θα πρέπει, όμως, να ξέρουν και οι συμπολίτες μας για ποιο λόγο πραγματικά λαμβάνονται αυτά τα νέα μέτρα, δηλαδή τα 1,9 δισεκατομμύρια ευρώ νέα μέτρα. Λέ</w:t>
      </w:r>
      <w:r>
        <w:rPr>
          <w:rFonts w:eastAsia="Times New Roman"/>
          <w:szCs w:val="24"/>
        </w:rPr>
        <w:t>ει η Κυβέρνηση ότι είναι αναγκαία για να πετύχουμε τους στόχους του πρωτογενούς πλεονάσματος του 2018 και για να έχουμε μια καθαρή έξοδο από τα μνημόνια. Ίσως είναι και η μόνη αλήθεια που έχει πει. Αλήθεια, βέβαια, όσον αφορά τις προθέσεις και όχι όσον αφο</w:t>
      </w:r>
      <w:r>
        <w:rPr>
          <w:rFonts w:eastAsia="Times New Roman"/>
          <w:szCs w:val="24"/>
        </w:rPr>
        <w:t xml:space="preserve">ρά το αποτέλεσμα το οποίο επιδιώκει. </w:t>
      </w:r>
    </w:p>
    <w:p w14:paraId="420DBFE8" w14:textId="77777777" w:rsidR="003663B4" w:rsidRDefault="00087BC7">
      <w:pPr>
        <w:spacing w:line="600" w:lineRule="auto"/>
        <w:ind w:firstLine="720"/>
        <w:jc w:val="both"/>
        <w:rPr>
          <w:rFonts w:eastAsia="Times New Roman"/>
          <w:szCs w:val="24"/>
        </w:rPr>
      </w:pPr>
      <w:r>
        <w:rPr>
          <w:rFonts w:eastAsia="Times New Roman"/>
          <w:szCs w:val="24"/>
        </w:rPr>
        <w:t>Μόνο που, δυστυχώς, αγαπητές και αγαπητοί συνάδελφοι, αυτή είναι η μισή αλήθεια. Η άλλη μισή είναι ότι τα μέτρα αυτά δεν είναι αναγκαία για να επιτευχθεί αυτός ο στόχος. Είναι, όμως, απόλυτα αναγκαίο για να μπορεί να σ</w:t>
      </w:r>
      <w:r>
        <w:rPr>
          <w:rFonts w:eastAsia="Times New Roman"/>
          <w:szCs w:val="24"/>
        </w:rPr>
        <w:t>ιτίζεται αδιαλείπτως ένας κομματικός στρατός, ο οποίος φτιάχτηκε από τις είκοσι νέες θέσεις αναπληρωτών γενικών και ειδικών γραμματέων, τις εκατό πλέον θέσεις μελών διοικητικών συμβουλίων και τους δυόμισ</w:t>
      </w:r>
      <w:r>
        <w:rPr>
          <w:rFonts w:eastAsia="Times New Roman"/>
          <w:szCs w:val="24"/>
        </w:rPr>
        <w:t>ι</w:t>
      </w:r>
      <w:r>
        <w:rPr>
          <w:rFonts w:eastAsia="Times New Roman"/>
          <w:szCs w:val="24"/>
        </w:rPr>
        <w:t xml:space="preserve"> χιλιάδες επιπλέον μετακλητούς. Και είναι αναγκαία α</w:t>
      </w:r>
      <w:r>
        <w:rPr>
          <w:rFonts w:eastAsia="Times New Roman"/>
          <w:szCs w:val="24"/>
        </w:rPr>
        <w:t>υτά τα μέτρα για να διατηρούνται σε μια εκλογική ομηρεία νέες γενιές συμβα</w:t>
      </w:r>
      <w:r>
        <w:rPr>
          <w:rFonts w:eastAsia="Times New Roman"/>
          <w:szCs w:val="24"/>
        </w:rPr>
        <w:lastRenderedPageBreak/>
        <w:t xml:space="preserve">σιούχων, όπως αυτοί της φύλαξης και της καθαριότητας. Και είναι αναγκαία αυτά τα νέα μέτρα για να μπορούν να στηριχθούν οι σαράντα οκτώ –παρακαλώ- νέοι φορείς του </w:t>
      </w:r>
      <w:r>
        <w:rPr>
          <w:rFonts w:eastAsia="Times New Roman"/>
          <w:szCs w:val="24"/>
        </w:rPr>
        <w:t>δ</w:t>
      </w:r>
      <w:r>
        <w:rPr>
          <w:rFonts w:eastAsia="Times New Roman"/>
          <w:szCs w:val="24"/>
        </w:rPr>
        <w:t>ημοσίου, όπως ο Ορ</w:t>
      </w:r>
      <w:r>
        <w:rPr>
          <w:rFonts w:eastAsia="Times New Roman"/>
          <w:szCs w:val="24"/>
        </w:rPr>
        <w:t>γανισμός Διαχείρισης Ακινήτων Γαιών και Εξοπλισμών, η Δημόσια Επιχείρηση Ενεργειακών Επενδύσεων, ο Οργανισμός Συγκοινωνιακού Έργου Θεσσαλονίκης, ενώ ήδη υπάρχει Οργανισμός Αστικών Συγκοινωνιών Θεσσαλονίκης, η Δημόσια Αρχή Λιμένων, ενώ υπάρχει ήδη Ρυθμιστικ</w:t>
      </w:r>
      <w:r>
        <w:rPr>
          <w:rFonts w:eastAsia="Times New Roman"/>
          <w:szCs w:val="24"/>
        </w:rPr>
        <w:t>ή Αρχή Λιμένων, το Εθνικό Μουσείο Αγροτικού Κινήματος και, βεβαίως, ο κορυφαίος όλων, ο Ελληνικός Διαστημικός Οργανισμός.</w:t>
      </w:r>
    </w:p>
    <w:p w14:paraId="420DBFE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Αυτά, κυρίες και κύριοι συνάδελφοι, θα χρηματοδοτήσει η νέα μείωση του ΕΚΑΣ</w:t>
      </w:r>
      <w:r>
        <w:rPr>
          <w:rFonts w:eastAsia="Times New Roman" w:cs="Times New Roman"/>
          <w:szCs w:val="24"/>
        </w:rPr>
        <w:t>,</w:t>
      </w:r>
      <w:r>
        <w:rPr>
          <w:rFonts w:eastAsia="Times New Roman" w:cs="Times New Roman"/>
          <w:szCs w:val="24"/>
        </w:rPr>
        <w:t xml:space="preserve"> του επιδόματος θέρμανσης, η κατάργηση της αύξησης του ΦΠΑ</w:t>
      </w:r>
      <w:r>
        <w:rPr>
          <w:rFonts w:eastAsia="Times New Roman" w:cs="Times New Roman"/>
          <w:szCs w:val="24"/>
        </w:rPr>
        <w:t xml:space="preserve"> στα νησιά, η κατάργηση της έκδοσης ιατρικής δαπάνης και βεβαίως η μείωση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το οποίο, κυρίες και κύριοι της Κυβέρνησης, θα δείτε στη σελίδα 55 ότι πράγματι αποτυπώνεται, για συγκεκριμένα νούμερα και με συγκεκριμένες σελί</w:t>
      </w:r>
      <w:r>
        <w:rPr>
          <w:rFonts w:eastAsia="Times New Roman" w:cs="Times New Roman"/>
          <w:szCs w:val="24"/>
        </w:rPr>
        <w:t>δες.</w:t>
      </w:r>
    </w:p>
    <w:p w14:paraId="420DBFE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ποιες θα είναι αυτές οι επιπτώσεις των μέτρων για το πρωτογενές πλεόνασμα του 2018 τις ξέρουμε ήδη, αρκεί να </w:t>
      </w:r>
      <w:r>
        <w:rPr>
          <w:rFonts w:eastAsia="Times New Roman" w:cs="Times New Roman"/>
          <w:szCs w:val="24"/>
        </w:rPr>
        <w:lastRenderedPageBreak/>
        <w:t xml:space="preserve">δούμε την εκτέλεση του φετινού προϋπολογισμού. Το φετινό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των πρωτογενών πλεονασμάτων</w:t>
      </w:r>
      <w:r>
        <w:rPr>
          <w:rFonts w:eastAsia="Times New Roman" w:cs="Times New Roman"/>
          <w:szCs w:val="24"/>
        </w:rPr>
        <w:t>,</w:t>
      </w:r>
      <w:r>
        <w:rPr>
          <w:rFonts w:eastAsia="Times New Roman" w:cs="Times New Roman"/>
          <w:szCs w:val="24"/>
        </w:rPr>
        <w:t xml:space="preserve"> που πλασάρει η Κυβέρνηση με κάθε ευκαιρία, κουκουλώνεται, δυστυχώς, από τη σκληρή πραγματικότητα των αριθμών. Το σύνολο σχεδόν των φορολογικών μέτρων που ενεργοποιήθηκαν το 2017 όχι μόνο απέφερε πολύ λιγότερα έσοδα από αυτά που είχαν προϋπολογιστεί, αλλά </w:t>
      </w:r>
      <w:r>
        <w:rPr>
          <w:rFonts w:eastAsia="Times New Roman" w:cs="Times New Roman"/>
          <w:szCs w:val="24"/>
        </w:rPr>
        <w:t>οι εισπράξεις υποχώρησαν και σε χαμηλότερα επίπεδα από αυτά του 2016.</w:t>
      </w:r>
    </w:p>
    <w:p w14:paraId="420DBFE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Αυξήσατε τον ειδικό φόρο κατανάλωσης στα τσιγάρα και τα καύσιμα και τελικά εισπράξατε λιγότερα. Η νέα κλίμακα υπολογισμού της εισφοράς αλληλεγγύης, αντί να αυξήσει, μείωσε τις εισπράξεις</w:t>
      </w:r>
      <w:r>
        <w:rPr>
          <w:rFonts w:eastAsia="Times New Roman" w:cs="Times New Roman"/>
          <w:szCs w:val="24"/>
        </w:rPr>
        <w:t>. Μόνο τον περασμένο Οκτώβριο προστέθηκαν 1,2 δισεκατομμύρι</w:t>
      </w:r>
      <w:r>
        <w:rPr>
          <w:rFonts w:eastAsia="Times New Roman" w:cs="Times New Roman"/>
          <w:szCs w:val="24"/>
        </w:rPr>
        <w:t>ο</w:t>
      </w:r>
      <w:r>
        <w:rPr>
          <w:rFonts w:eastAsia="Times New Roman" w:cs="Times New Roman"/>
          <w:szCs w:val="24"/>
        </w:rPr>
        <w:t xml:space="preserve"> ευρώ νέες ληξιπρόθεσμες οφειλές των πολιτών προς το κράτος. Ένας στους έξι συμπολίτες μας δεν πληρώνει εμπρόθεσμα τον ΦΠΑ, δυο στους πέντε δεν πλήρωσαν το</w:t>
      </w:r>
      <w:r>
        <w:rPr>
          <w:rFonts w:eastAsia="Times New Roman" w:cs="Times New Roman"/>
          <w:szCs w:val="24"/>
        </w:rPr>
        <w:t>ν</w:t>
      </w:r>
      <w:r>
        <w:rPr>
          <w:rFonts w:eastAsia="Times New Roman" w:cs="Times New Roman"/>
          <w:szCs w:val="24"/>
        </w:rPr>
        <w:t xml:space="preserve"> φόρο εισοδήματος, ένας στους τέσσερις δ</w:t>
      </w:r>
      <w:r>
        <w:rPr>
          <w:rFonts w:eastAsia="Times New Roman" w:cs="Times New Roman"/>
          <w:szCs w:val="24"/>
        </w:rPr>
        <w:t>εν πλήρωσε τον ΕΝΦΙΑ, μ</w:t>
      </w:r>
      <w:r>
        <w:rPr>
          <w:rFonts w:eastAsia="Times New Roman" w:cs="Times New Roman"/>
          <w:szCs w:val="24"/>
        </w:rPr>
        <w:t>ί</w:t>
      </w:r>
      <w:r>
        <w:rPr>
          <w:rFonts w:eastAsia="Times New Roman" w:cs="Times New Roman"/>
          <w:szCs w:val="24"/>
        </w:rPr>
        <w:t>α στις επτά επιχειρήσεις δεν πλήρωσε φόρο εισοδήματος νομικών προσώπων. Και εσείς, βεβαίως, τι κάνατε; Προχωρήσατε σε κατασχέσεις. Την ώρα που υποκριτικά κόπτεστε για τους πλειστη</w:t>
      </w:r>
      <w:r>
        <w:rPr>
          <w:rFonts w:eastAsia="Times New Roman" w:cs="Times New Roman"/>
          <w:szCs w:val="24"/>
        </w:rPr>
        <w:lastRenderedPageBreak/>
        <w:t>ριασμούς της πρώτης κατοικίας –μετά το βαφτίσατε λαϊκ</w:t>
      </w:r>
      <w:r>
        <w:rPr>
          <w:rFonts w:eastAsia="Times New Roman" w:cs="Times New Roman"/>
          <w:szCs w:val="24"/>
        </w:rPr>
        <w:t xml:space="preserve">ή κατοικία- περισσότεροι από ένα εκατομμύριο πολίτες έχουν υποστεί ήδη κατασχέσεις των περιουσιών και των καταθέσεών τους. Συμπέρασμα: σπείρατε </w:t>
      </w:r>
      <w:proofErr w:type="spellStart"/>
      <w:r>
        <w:rPr>
          <w:rFonts w:eastAsia="Times New Roman" w:cs="Times New Roman"/>
          <w:szCs w:val="24"/>
        </w:rPr>
        <w:t>υπερφορολόγηση</w:t>
      </w:r>
      <w:proofErr w:type="spellEnd"/>
      <w:r>
        <w:rPr>
          <w:rFonts w:eastAsia="Times New Roman" w:cs="Times New Roman"/>
          <w:szCs w:val="24"/>
        </w:rPr>
        <w:t xml:space="preserve"> και θερίσατε μειωμένα έσοδα και κοινωνική απόγνωση.</w:t>
      </w:r>
    </w:p>
    <w:p w14:paraId="420DBFE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w:t>
      </w:r>
      <w:r>
        <w:rPr>
          <w:rFonts w:eastAsia="Times New Roman" w:cs="Times New Roman"/>
          <w:szCs w:val="24"/>
        </w:rPr>
        <w:t xml:space="preserve">ου χρόνου </w:t>
      </w:r>
      <w:r>
        <w:rPr>
          <w:rFonts w:eastAsia="Times New Roman" w:cs="Times New Roman"/>
          <w:szCs w:val="24"/>
        </w:rPr>
        <w:t xml:space="preserve">ομιλίας </w:t>
      </w:r>
      <w:r>
        <w:rPr>
          <w:rFonts w:eastAsia="Times New Roman" w:cs="Times New Roman"/>
          <w:szCs w:val="24"/>
        </w:rPr>
        <w:t>του κυρίου Βουλευτή)</w:t>
      </w:r>
    </w:p>
    <w:p w14:paraId="420DBF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420DBFE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Υπάρχει, όμως, και κάτι τελευταίο που από τη φετινή συζήτηση του προϋπολογισμού πρέπει νομίζω να συγκρατήσουν οι συμπολίτες μας. Η κυνική ομολογία του Αναπληρωτή Υπουργού των Οικονομικών</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υ κ. </w:t>
      </w:r>
      <w:proofErr w:type="spellStart"/>
      <w:r>
        <w:rPr>
          <w:rFonts w:eastAsia="Times New Roman" w:cs="Times New Roman"/>
          <w:szCs w:val="24"/>
        </w:rPr>
        <w:t>Χουλιαράκη</w:t>
      </w:r>
      <w:proofErr w:type="spellEnd"/>
      <w:r>
        <w:rPr>
          <w:rFonts w:eastAsia="Times New Roman" w:cs="Times New Roman"/>
          <w:szCs w:val="24"/>
        </w:rPr>
        <w:t>, περί άγριας φορολόγησης της μεσαίας τάξης.</w:t>
      </w:r>
    </w:p>
    <w:p w14:paraId="420DBFE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σταθώ, βεβαίως, στην ιδεοληψία, αν όχι την άγνοια, για το πώς δημιουργείται η ανισότητα και η φτώχεια. Το ότι γενικά η αριστερή διανόηση σε όλον τον κόσμο και προφανώς στην Ελλάδα έχει χάσει τη</w:t>
      </w:r>
      <w:r>
        <w:rPr>
          <w:rFonts w:eastAsia="Times New Roman" w:cs="Times New Roman"/>
          <w:szCs w:val="24"/>
        </w:rPr>
        <w:t xml:space="preserve">ν επαφή με την οργάνωση της παραγωγής, εδώ και περίπου σαράντα χρόνια,  είναι γνωστό, αλλά αυτή η γνώμη περιορίζεται στο πεδίο της αναδιανομής και το μόνο </w:t>
      </w:r>
      <w:r>
        <w:rPr>
          <w:rFonts w:eastAsia="Times New Roman" w:cs="Times New Roman"/>
          <w:szCs w:val="24"/>
        </w:rPr>
        <w:lastRenderedPageBreak/>
        <w:t xml:space="preserve">πράγμα που ξέρει να ζητά είναι περισσότερους φόρους από το «κεφάλαιο» και </w:t>
      </w:r>
      <w:r>
        <w:rPr>
          <w:rFonts w:eastAsia="Times New Roman" w:cs="Times New Roman"/>
          <w:szCs w:val="24"/>
        </w:rPr>
        <w:t xml:space="preserve">από </w:t>
      </w:r>
      <w:r>
        <w:rPr>
          <w:rFonts w:eastAsia="Times New Roman" w:cs="Times New Roman"/>
          <w:szCs w:val="24"/>
        </w:rPr>
        <w:t>όσους θεωρεί προνομιούχ</w:t>
      </w:r>
      <w:r>
        <w:rPr>
          <w:rFonts w:eastAsia="Times New Roman" w:cs="Times New Roman"/>
          <w:szCs w:val="24"/>
        </w:rPr>
        <w:t>ους.</w:t>
      </w:r>
    </w:p>
    <w:p w14:paraId="420DBFF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να υπάρξει όμως παραγωγή, θα πρέπει να μπορούν να υπάρξουν και κάποια «αφεντικά»</w:t>
      </w:r>
      <w:r>
        <w:rPr>
          <w:rFonts w:eastAsia="Times New Roman" w:cs="Times New Roman"/>
          <w:szCs w:val="24"/>
        </w:rPr>
        <w:t>,</w:t>
      </w:r>
      <w:r>
        <w:rPr>
          <w:rFonts w:eastAsia="Times New Roman" w:cs="Times New Roman"/>
          <w:szCs w:val="24"/>
        </w:rPr>
        <w:t xml:space="preserve"> όπως τα ονομάζετε, είτε είναι επενδυτές είτε είναι εργοδότες είτε είναι στελέχη. Και αν αμφιβάλ</w:t>
      </w:r>
      <w:r>
        <w:rPr>
          <w:rFonts w:eastAsia="Times New Roman" w:cs="Times New Roman"/>
          <w:szCs w:val="24"/>
        </w:rPr>
        <w:t>λ</w:t>
      </w:r>
      <w:r>
        <w:rPr>
          <w:rFonts w:eastAsia="Times New Roman" w:cs="Times New Roman"/>
          <w:szCs w:val="24"/>
        </w:rPr>
        <w:t>ετε για την αναγκαιότητα, ας ρωτήσουν οι Βουλευτές του ΣΥΡΙΖΑ τον Πρω</w:t>
      </w:r>
      <w:r>
        <w:rPr>
          <w:rFonts w:eastAsia="Times New Roman" w:cs="Times New Roman"/>
          <w:szCs w:val="24"/>
        </w:rPr>
        <w:t xml:space="preserve">θυπουργό, ο οποίος μόλις προχθές έστειλε ένα </w:t>
      </w:r>
      <w:r>
        <w:rPr>
          <w:rFonts w:eastAsia="Times New Roman" w:cs="Times New Roman"/>
          <w:szCs w:val="24"/>
        </w:rPr>
        <w:t>βιντεοσκοπημένο</w:t>
      </w:r>
      <w:r>
        <w:rPr>
          <w:rFonts w:eastAsia="Times New Roman" w:cs="Times New Roman"/>
          <w:szCs w:val="24"/>
        </w:rPr>
        <w:t xml:space="preserve"> μήνυμα στους επενδυτές. </w:t>
      </w:r>
    </w:p>
    <w:p w14:paraId="420DBFF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Παρακαλώ το οικονομικό επιτελείο της Κυβέρνησης να εξηγήσει στον κ. Τσίπρα ότι</w:t>
      </w:r>
      <w:r>
        <w:rPr>
          <w:rFonts w:eastAsia="Times New Roman" w:cs="Times New Roman"/>
          <w:szCs w:val="24"/>
        </w:rPr>
        <w:t>,</w:t>
      </w:r>
      <w:r>
        <w:rPr>
          <w:rFonts w:eastAsia="Times New Roman" w:cs="Times New Roman"/>
          <w:szCs w:val="24"/>
        </w:rPr>
        <w:t xml:space="preserve"> για να υπάρξει παραγωγή, θα πρέπει να υπάρξει επίσης και κάποια μορφή οικονομίας της γνώση</w:t>
      </w:r>
      <w:r>
        <w:rPr>
          <w:rFonts w:eastAsia="Times New Roman" w:cs="Times New Roman"/>
          <w:szCs w:val="24"/>
        </w:rPr>
        <w:t>ς και ότι αυτή τη γνώση τη δημιουργούν και την εξηγούν εργαζόμενοι, εκπαιδευόμενοι και έμπειροι, οι οποίοι αμείβονται καλά. Δηλαδή, η μεσαία τάξη</w:t>
      </w:r>
      <w:r>
        <w:rPr>
          <w:rFonts w:eastAsia="Times New Roman" w:cs="Times New Roman"/>
          <w:szCs w:val="24"/>
        </w:rPr>
        <w:t>,</w:t>
      </w:r>
      <w:r>
        <w:rPr>
          <w:rFonts w:eastAsia="Times New Roman" w:cs="Times New Roman"/>
          <w:szCs w:val="24"/>
        </w:rPr>
        <w:t xml:space="preserve"> που εσείς υπερφορολογείτε, είναι στην ουσία οι εργαζόμενοι που πραγματικά έχουν αυτή τη γνώση. </w:t>
      </w:r>
    </w:p>
    <w:p w14:paraId="420DBFF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xml:space="preserve">, θα ολοκληρώσω με το εξής. Άκουσα τον συνάδελφο τον κ. Μαντά προηγουμένως να κάνει μια αναφορά στον κ. </w:t>
      </w:r>
      <w:proofErr w:type="spellStart"/>
      <w:r>
        <w:rPr>
          <w:rFonts w:eastAsia="Times New Roman" w:cs="Times New Roman"/>
          <w:szCs w:val="24"/>
        </w:rPr>
        <w:t>Σταϊκούρα</w:t>
      </w:r>
      <w:proofErr w:type="spellEnd"/>
      <w:r>
        <w:rPr>
          <w:rFonts w:eastAsia="Times New Roman" w:cs="Times New Roman"/>
          <w:szCs w:val="24"/>
        </w:rPr>
        <w:t>, ο οποίος αναφέρθηκε στην ουσία στη μείωση του ΑΕΠ κατά 30 δισεκατομμύρια και για το κόστος συνολικά της Κυβέρνησης ΣΥΡΙΖΑ τα τελευταία τρία χ</w:t>
      </w:r>
      <w:r>
        <w:rPr>
          <w:rFonts w:eastAsia="Times New Roman" w:cs="Times New Roman"/>
          <w:szCs w:val="24"/>
        </w:rPr>
        <w:t>ρόνια.</w:t>
      </w:r>
    </w:p>
    <w:p w14:paraId="420DBFF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Τα 100 δισεκατομμύρια, αγαπητέ συνάδελφε, τα οποία εμείς αναφέρουμε, τα οποία είναι κόστος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τα τελευταία τρία χρόνια άμεσα και έμμεσα –γιατί αυτό που ανέφερε ο κ. </w:t>
      </w:r>
      <w:proofErr w:type="spellStart"/>
      <w:r>
        <w:rPr>
          <w:rFonts w:eastAsia="Times New Roman" w:cs="Times New Roman"/>
          <w:szCs w:val="24"/>
        </w:rPr>
        <w:t>Σταϊκούρας</w:t>
      </w:r>
      <w:proofErr w:type="spellEnd"/>
      <w:r>
        <w:rPr>
          <w:rFonts w:eastAsia="Times New Roman" w:cs="Times New Roman"/>
          <w:szCs w:val="24"/>
        </w:rPr>
        <w:t xml:space="preserve"> για τα 30 δισεκατομμύρια είναι το ΑΕΠ το οποίο </w:t>
      </w:r>
      <w:r>
        <w:rPr>
          <w:rFonts w:eastAsia="Times New Roman" w:cs="Times New Roman"/>
          <w:szCs w:val="24"/>
        </w:rPr>
        <w:t xml:space="preserve">χάθηκε στην ουσία από αυτή τη διακυβέρνηση- πρώτος το ανέφερε ο κ. </w:t>
      </w:r>
      <w:proofErr w:type="spellStart"/>
      <w:r>
        <w:rPr>
          <w:rFonts w:eastAsia="Times New Roman" w:cs="Times New Roman"/>
          <w:szCs w:val="24"/>
        </w:rPr>
        <w:t>Ρέγκλιν</w:t>
      </w:r>
      <w:r>
        <w:rPr>
          <w:rFonts w:eastAsia="Times New Roman" w:cs="Times New Roman"/>
          <w:szCs w:val="24"/>
        </w:rPr>
        <w:t>γ</w:t>
      </w:r>
      <w:r>
        <w:rPr>
          <w:rFonts w:eastAsia="Times New Roman" w:cs="Times New Roman"/>
          <w:szCs w:val="24"/>
        </w:rPr>
        <w:t>κ</w:t>
      </w:r>
      <w:proofErr w:type="spellEnd"/>
      <w:r>
        <w:rPr>
          <w:rFonts w:eastAsia="Times New Roman" w:cs="Times New Roman"/>
          <w:szCs w:val="24"/>
        </w:rPr>
        <w:t xml:space="preserve"> και το καταθέτω στα Πρακτικά. </w:t>
      </w:r>
    </w:p>
    <w:p w14:paraId="420DBFF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Κεφαλογιάννης καταθέτει για τα Πρακτικά το προαναφερθέν έγγραφο, το οποίο βρίσκεται στο αρχείο του Τμήματος </w:t>
      </w:r>
      <w:r>
        <w:rPr>
          <w:rFonts w:eastAsia="Times New Roman" w:cs="Times New Roman"/>
          <w:szCs w:val="24"/>
        </w:rPr>
        <w:t>Γραμματείας της Διεύθυνσης Στενογραφίας και  Πρακτικών της Βουλής)</w:t>
      </w:r>
    </w:p>
    <w:p w14:paraId="420DBFF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Δεν είναι δήλωση ούτε του κ. Μητσοτάκη ούτε του κ. </w:t>
      </w:r>
      <w:proofErr w:type="spellStart"/>
      <w:r>
        <w:rPr>
          <w:rFonts w:eastAsia="Times New Roman" w:cs="Times New Roman"/>
          <w:szCs w:val="24"/>
        </w:rPr>
        <w:t>Σταϊκούρα</w:t>
      </w:r>
      <w:proofErr w:type="spellEnd"/>
      <w:r>
        <w:rPr>
          <w:rFonts w:eastAsia="Times New Roman" w:cs="Times New Roman"/>
          <w:szCs w:val="24"/>
        </w:rPr>
        <w:t xml:space="preserve"> ούτε δική μου. Ο κ. </w:t>
      </w:r>
      <w:proofErr w:type="spellStart"/>
      <w:r>
        <w:rPr>
          <w:rFonts w:eastAsia="Times New Roman" w:cs="Times New Roman"/>
          <w:szCs w:val="24"/>
        </w:rPr>
        <w:t>Ρέγκλιν</w:t>
      </w:r>
      <w:r>
        <w:rPr>
          <w:rFonts w:eastAsia="Times New Roman" w:cs="Times New Roman"/>
          <w:szCs w:val="24"/>
        </w:rPr>
        <w:t>γ</w:t>
      </w:r>
      <w:r>
        <w:rPr>
          <w:rFonts w:eastAsia="Times New Roman" w:cs="Times New Roman"/>
          <w:szCs w:val="24"/>
        </w:rPr>
        <w:t>κ</w:t>
      </w:r>
      <w:proofErr w:type="spellEnd"/>
      <w:r>
        <w:rPr>
          <w:rFonts w:eastAsia="Times New Roman" w:cs="Times New Roman"/>
          <w:szCs w:val="24"/>
        </w:rPr>
        <w:t xml:space="preserve"> ο οποίος είναι ο επικεφαλής του </w:t>
      </w:r>
      <w:r>
        <w:rPr>
          <w:rFonts w:eastAsia="Times New Roman" w:cs="Times New Roman"/>
          <w:szCs w:val="24"/>
          <w:lang w:val="en-US"/>
        </w:rPr>
        <w:t>ESM</w:t>
      </w:r>
      <w:r>
        <w:rPr>
          <w:rFonts w:eastAsia="Times New Roman" w:cs="Times New Roman"/>
          <w:szCs w:val="24"/>
        </w:rPr>
        <w:t xml:space="preserve">, με τον οποίο εσείς συνομιλείτε και με τον οποίο εσείς </w:t>
      </w:r>
      <w:r>
        <w:rPr>
          <w:rFonts w:eastAsia="Times New Roman" w:cs="Times New Roman"/>
          <w:szCs w:val="24"/>
        </w:rPr>
        <w:t>κλείνετε τις αξιολογήσεις, ήδη από το 2016 μίλησε για κόστος της ελληνικής οικονομίας από την περίφημη διαπραγμάτευση του πρώτου εξαμήνου για 100 δισεκατομμύρια.</w:t>
      </w:r>
    </w:p>
    <w:p w14:paraId="420DBFF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Κεφαλογιάννη, ολοκληρώστε.</w:t>
      </w:r>
    </w:p>
    <w:p w14:paraId="420DBFF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Ολοκ</w:t>
      </w:r>
      <w:r>
        <w:rPr>
          <w:rFonts w:eastAsia="Times New Roman" w:cs="Times New Roman"/>
          <w:szCs w:val="24"/>
        </w:rPr>
        <w:t>ληρώνω, κύριε Πρόεδρε.</w:t>
      </w:r>
    </w:p>
    <w:p w14:paraId="420DBFF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Άρα καταλαβαίνετε ότι το κόστος είναι πολύ συγκεκριμένο. Και αν θέλει να κάνει κανείς τη σύγκριση και να πάμε και στα σαράντα χρόνια, εάν τα σαράντα χρόνια κόστισαν 300 δισεκατομμύρια στον ελληνικό λαό, οι έξι μήνες κόστισαν 100 δισε</w:t>
      </w:r>
      <w:r>
        <w:rPr>
          <w:rFonts w:eastAsia="Times New Roman" w:cs="Times New Roman"/>
          <w:szCs w:val="24"/>
        </w:rPr>
        <w:t>κατομμύρια με τη δική σας διακυβέρνηση.</w:t>
      </w:r>
    </w:p>
    <w:p w14:paraId="420DBFF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BFFA"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BFF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 Πριν δώσω τον λόγο στον κ. </w:t>
      </w:r>
      <w:proofErr w:type="spellStart"/>
      <w:r>
        <w:rPr>
          <w:rFonts w:eastAsia="Times New Roman" w:cs="Times New Roman"/>
          <w:szCs w:val="24"/>
        </w:rPr>
        <w:t>Θραψανιώτη</w:t>
      </w:r>
      <w:proofErr w:type="spellEnd"/>
      <w:r>
        <w:rPr>
          <w:rFonts w:eastAsia="Times New Roman" w:cs="Times New Roman"/>
          <w:szCs w:val="24"/>
        </w:rPr>
        <w:t xml:space="preserve">, </w:t>
      </w:r>
      <w:r>
        <w:rPr>
          <w:rFonts w:eastAsia="Times New Roman" w:cs="Times New Roman"/>
          <w:szCs w:val="24"/>
        </w:rPr>
        <w:t xml:space="preserve">να ενημερώσω το Σώμα ότι </w:t>
      </w:r>
      <w:r>
        <w:rPr>
          <w:rFonts w:eastAsia="Times New Roman" w:cs="Times New Roman"/>
          <w:szCs w:val="24"/>
        </w:rPr>
        <w:t>θα ακολουθήσουν άλλοι τέσσερις ομιλητές με τους</w:t>
      </w:r>
      <w:r>
        <w:rPr>
          <w:rFonts w:eastAsia="Times New Roman" w:cs="Times New Roman"/>
          <w:szCs w:val="24"/>
        </w:rPr>
        <w:t xml:space="preserve"> οποίους θα ολοκληρωθεί ο ένατος κύκλος των ομιλητών και μετά θα παρέμβει η κ. </w:t>
      </w:r>
      <w:proofErr w:type="spellStart"/>
      <w:r>
        <w:rPr>
          <w:rFonts w:eastAsia="Times New Roman" w:cs="Times New Roman"/>
          <w:szCs w:val="24"/>
        </w:rPr>
        <w:t>Κονιόρδου</w:t>
      </w:r>
      <w:proofErr w:type="spellEnd"/>
      <w:r>
        <w:rPr>
          <w:rFonts w:eastAsia="Times New Roman" w:cs="Times New Roman"/>
          <w:szCs w:val="24"/>
        </w:rPr>
        <w:t xml:space="preserve">, η Υπουργός Πολιτισμού και Αθλητισμού. </w:t>
      </w:r>
    </w:p>
    <w:p w14:paraId="420DBFF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Θραψανιώτης</w:t>
      </w:r>
      <w:proofErr w:type="spellEnd"/>
      <w:r>
        <w:rPr>
          <w:rFonts w:eastAsia="Times New Roman" w:cs="Times New Roman"/>
          <w:szCs w:val="24"/>
        </w:rPr>
        <w:t>.</w:t>
      </w:r>
    </w:p>
    <w:p w14:paraId="420DBFF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Ευχαριστώ, κύριε Πρόεδρε.</w:t>
      </w:r>
    </w:p>
    <w:p w14:paraId="420DBFF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κάνω μια παρατήρηση στον </w:t>
      </w:r>
      <w:r>
        <w:rPr>
          <w:rFonts w:eastAsia="Times New Roman" w:cs="Times New Roman"/>
          <w:szCs w:val="24"/>
        </w:rPr>
        <w:t xml:space="preserve">προηγούμενο ομιλητή που αναφέρθηκε στη συνάδελφο κ. </w:t>
      </w:r>
      <w:proofErr w:type="spellStart"/>
      <w:r>
        <w:rPr>
          <w:rFonts w:eastAsia="Times New Roman" w:cs="Times New Roman"/>
          <w:szCs w:val="24"/>
        </w:rPr>
        <w:t>Γκαρά</w:t>
      </w:r>
      <w:proofErr w:type="spellEnd"/>
      <w:r>
        <w:rPr>
          <w:rFonts w:eastAsia="Times New Roman" w:cs="Times New Roman"/>
          <w:szCs w:val="24"/>
        </w:rPr>
        <w:t xml:space="preserve"> και τη ρώτησε «ποιο είναι το παλιό και το νέο», αναφερόμενος σε Βουλευτές με μακρόχρονη θητεία στο Κοινοβούλιο. Νομίζω ότι ένας παλιός Βουλευτής μπορεί να έχει φρέσκιες ιδέες, νέες ιδέες, όπως και έ</w:t>
      </w:r>
      <w:r>
        <w:rPr>
          <w:rFonts w:eastAsia="Times New Roman" w:cs="Times New Roman"/>
          <w:szCs w:val="24"/>
        </w:rPr>
        <w:t xml:space="preserve">νας καινούργιος Βουλευτής μπορεί να μην έχει τέτοιες ιδέες. </w:t>
      </w:r>
    </w:p>
    <w:p w14:paraId="420DBFF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Συζητούμε σήμερα τον προϋπολογισμό του 2018, την κορυφαία ετήσια λειτουργία του Κοινοβουλίου. Αυτό</w:t>
      </w:r>
      <w:r>
        <w:rPr>
          <w:rFonts w:eastAsia="Times New Roman" w:cs="Times New Roman"/>
          <w:szCs w:val="24"/>
        </w:rPr>
        <w:t>ς</w:t>
      </w:r>
      <w:r>
        <w:rPr>
          <w:rFonts w:eastAsia="Times New Roman" w:cs="Times New Roman"/>
          <w:szCs w:val="24"/>
        </w:rPr>
        <w:t xml:space="preserve"> ο προϋπολογισμός, επειδή είναι ο τελευταίος μιας σειράς προϋπολογισμών υπό επιτροπεία, σηματοδο</w:t>
      </w:r>
      <w:r>
        <w:rPr>
          <w:rFonts w:eastAsia="Times New Roman" w:cs="Times New Roman"/>
          <w:szCs w:val="24"/>
        </w:rPr>
        <w:t>τεί το τέλος μια εποχής, μιας εποχής που θα μείνει στη συλλογική ιστορική μνήμη με τα πιο αρνητικά συναισθήματα.</w:t>
      </w:r>
    </w:p>
    <w:p w14:paraId="420DC00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Πιστεύουμε ακράδαντα ότι με την ψήφιση αυτού του προϋπολογισμού θα κλείσουμε το κεφάλαιο της επιτροπείας που μας επιβλήθηκε από την καταστροφικ</w:t>
      </w:r>
      <w:r>
        <w:rPr>
          <w:rFonts w:eastAsia="Times New Roman" w:cs="Times New Roman"/>
          <w:szCs w:val="24"/>
        </w:rPr>
        <w:t>ή πολιτική που άσκησαν τα προηγούμενα χρόνια τα κόμματα της λεγόμενης εξουσίας. Και θα είναι αυτή η Κυβέρνηση που θα καταφέρει να επιστρέψει στον λαό και στο Κοινοβούλιο ένα μεγάλο μέρος της εθνικής κυριαρχίας που έχουμε στερηθεί τα τελευταία οκτώ χρόνια.</w:t>
      </w:r>
    </w:p>
    <w:p w14:paraId="420DC00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Παρακολουθώντας τις τοποθετήσεις της Αξιωματικής Αντιπολίτευσης αλλά και της Δημοκρατικής Συμπαράταξης θα νόμιζε κανείς ότι όλα τα δεινά της χώρας προέκυψαν τα τρία τελευταία χρόνια. Πιστεύετε στα αλήθεια ότι ο λαός μας έχει μνήμη χρυσόψαρου, ότι έτσι εύκο</w:t>
      </w:r>
      <w:r>
        <w:rPr>
          <w:rFonts w:eastAsia="Times New Roman" w:cs="Times New Roman"/>
          <w:szCs w:val="24"/>
        </w:rPr>
        <w:t xml:space="preserve">λα ξεχνάει; Τα τρία αυτά χρόνια, ασκώντας μηδενιστική αντιπολίτευση, είναι αρκετά </w:t>
      </w:r>
      <w:r>
        <w:rPr>
          <w:rFonts w:eastAsia="Times New Roman" w:cs="Times New Roman"/>
          <w:szCs w:val="24"/>
        </w:rPr>
        <w:t>για</w:t>
      </w:r>
      <w:r>
        <w:rPr>
          <w:rFonts w:eastAsia="Times New Roman" w:cs="Times New Roman"/>
          <w:szCs w:val="24"/>
        </w:rPr>
        <w:t xml:space="preserve"> να εξαγνιστείτε στην κολυμπήθρα του Σιλωάμ για το τεράστιο έγκλημα που διαπράξατε, θέτοντας τη χώρα σε επιτροπεία;</w:t>
      </w:r>
    </w:p>
    <w:p w14:paraId="420DC00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Άραγε, ξύπνησαν ένα πρωί οι δανειστές και είπαν ότι εκε</w:t>
      </w:r>
      <w:r>
        <w:rPr>
          <w:rFonts w:eastAsia="Times New Roman" w:cs="Times New Roman"/>
          <w:szCs w:val="24"/>
        </w:rPr>
        <w:t>ί</w:t>
      </w:r>
      <w:r>
        <w:rPr>
          <w:rFonts w:eastAsia="Times New Roman" w:cs="Times New Roman"/>
          <w:szCs w:val="24"/>
        </w:rPr>
        <w:t>,</w:t>
      </w:r>
      <w:r>
        <w:rPr>
          <w:rFonts w:eastAsia="Times New Roman" w:cs="Times New Roman"/>
          <w:szCs w:val="24"/>
        </w:rPr>
        <w:t xml:space="preserve"> στην Ελλάδα</w:t>
      </w:r>
      <w:r>
        <w:rPr>
          <w:rFonts w:eastAsia="Times New Roman" w:cs="Times New Roman"/>
          <w:szCs w:val="24"/>
        </w:rPr>
        <w:t>,</w:t>
      </w:r>
      <w:r>
        <w:rPr>
          <w:rFonts w:eastAsia="Times New Roman" w:cs="Times New Roman"/>
          <w:szCs w:val="24"/>
        </w:rPr>
        <w:t xml:space="preserve"> χρειάζεται να σφίξουμε τα λουριά; Όχι. Αιτία είναι οι πολιτικές που ασκήσατε εσείς, που κυβερνήσατε τη χώρα. Είναι τα δανεικά των κομμάτων σας, της Νέας Δημοκρατίας και του ΠΑΣΟΚ, περίπου 400 εκατομμυρίων ευρώ, βάζοντας ενέχυρο μελλοντικά ε</w:t>
      </w:r>
      <w:r>
        <w:rPr>
          <w:rFonts w:eastAsia="Times New Roman" w:cs="Times New Roman"/>
          <w:szCs w:val="24"/>
        </w:rPr>
        <w:t xml:space="preserve">κλογικά ποσοστά. Τόση αλαζονεία! Είναι η παγκόσμια πρωτοτυπία 2,80 το κρέας, 2,80 ο αρακάς, ο τιμοκατάλογος του ΚΕΕΛΠΝΟ, που μαζί με τις διαφημίσεις που μοιράζατε στους «ημετέρους» θα πάνε στον εισαγγελέα. Δεν είναι τα θαλασσοδάνεια, αλλά τα </w:t>
      </w:r>
      <w:proofErr w:type="spellStart"/>
      <w:r>
        <w:rPr>
          <w:rFonts w:eastAsia="Times New Roman" w:cs="Times New Roman"/>
          <w:szCs w:val="24"/>
        </w:rPr>
        <w:t>αεροδάνεια</w:t>
      </w:r>
      <w:proofErr w:type="spellEnd"/>
      <w:r>
        <w:rPr>
          <w:rFonts w:eastAsia="Times New Roman" w:cs="Times New Roman"/>
          <w:szCs w:val="24"/>
        </w:rPr>
        <w:t xml:space="preserve"> -θυ</w:t>
      </w:r>
      <w:r>
        <w:rPr>
          <w:rFonts w:eastAsia="Times New Roman" w:cs="Times New Roman"/>
          <w:szCs w:val="24"/>
        </w:rPr>
        <w:t xml:space="preserve">μάστε την κυνική ομολογία του κ. Ψυχάρη- στους </w:t>
      </w:r>
      <w:proofErr w:type="spellStart"/>
      <w:r>
        <w:rPr>
          <w:rFonts w:eastAsia="Times New Roman" w:cs="Times New Roman"/>
          <w:szCs w:val="24"/>
        </w:rPr>
        <w:t>ολιγάρχες</w:t>
      </w:r>
      <w:proofErr w:type="spellEnd"/>
      <w:r>
        <w:rPr>
          <w:rFonts w:eastAsia="Times New Roman" w:cs="Times New Roman"/>
          <w:szCs w:val="24"/>
        </w:rPr>
        <w:t xml:space="preserve"> του </w:t>
      </w:r>
      <w:r>
        <w:rPr>
          <w:rFonts w:eastAsia="Times New Roman" w:cs="Times New Roman"/>
          <w:szCs w:val="24"/>
        </w:rPr>
        <w:t>Τ</w:t>
      </w:r>
      <w:r>
        <w:rPr>
          <w:rFonts w:eastAsia="Times New Roman" w:cs="Times New Roman"/>
          <w:szCs w:val="24"/>
        </w:rPr>
        <w:t xml:space="preserve">ύπου και της τηλεόρασης, για να έχετε την εύνοιά τους. </w:t>
      </w:r>
    </w:p>
    <w:p w14:paraId="420DC00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Είναι τα δανεικά και αγύριστα στους κολλητούς και φίλους</w:t>
      </w:r>
      <w:r>
        <w:rPr>
          <w:rFonts w:eastAsia="Times New Roman" w:cs="Times New Roman"/>
          <w:szCs w:val="24"/>
        </w:rPr>
        <w:t>,</w:t>
      </w:r>
      <w:r>
        <w:rPr>
          <w:rFonts w:eastAsia="Times New Roman" w:cs="Times New Roman"/>
          <w:szCs w:val="24"/>
        </w:rPr>
        <w:t xml:space="preserve"> που έγιναν βίλες και καταθέσεις σε τόπους εξωτικούς. Είναι ακόμα οι πολιτικές πο</w:t>
      </w:r>
      <w:r>
        <w:rPr>
          <w:rFonts w:eastAsia="Times New Roman" w:cs="Times New Roman"/>
          <w:szCs w:val="24"/>
        </w:rPr>
        <w:t xml:space="preserve">υ εκτόξευσαν τις δαπάνες υγείας από 2 δισεκατομμύρια ευρώ το 2004, σε 17 δισεκατομμύρια ευρώ το 2013 και που ανάγκασαν τον ίδιο τον Υπουργό Υγείας κ. </w:t>
      </w:r>
      <w:proofErr w:type="spellStart"/>
      <w:r>
        <w:rPr>
          <w:rFonts w:eastAsia="Times New Roman" w:cs="Times New Roman"/>
          <w:szCs w:val="24"/>
        </w:rPr>
        <w:t>Κρεμαστινό</w:t>
      </w:r>
      <w:proofErr w:type="spellEnd"/>
      <w:r>
        <w:rPr>
          <w:rFonts w:eastAsia="Times New Roman" w:cs="Times New Roman"/>
          <w:szCs w:val="24"/>
        </w:rPr>
        <w:t xml:space="preserve"> να αναρωτηθεί: «Πού πήγαν αυτά τα χρήματα</w:t>
      </w:r>
      <w:r>
        <w:rPr>
          <w:rFonts w:eastAsia="Times New Roman" w:cs="Times New Roman"/>
          <w:szCs w:val="24"/>
        </w:rPr>
        <w:t>;</w:t>
      </w:r>
      <w:r>
        <w:rPr>
          <w:rFonts w:eastAsia="Times New Roman" w:cs="Times New Roman"/>
          <w:szCs w:val="24"/>
        </w:rPr>
        <w:t xml:space="preserve"> Βρείτε τα</w:t>
      </w:r>
      <w:r>
        <w:rPr>
          <w:rFonts w:eastAsia="Times New Roman" w:cs="Times New Roman"/>
          <w:szCs w:val="24"/>
        </w:rPr>
        <w:t>.</w:t>
      </w:r>
      <w:r>
        <w:rPr>
          <w:rFonts w:eastAsia="Times New Roman" w:cs="Times New Roman"/>
          <w:szCs w:val="24"/>
        </w:rPr>
        <w:t>». Τώρα ξέρουμε πού βρίσκονται. Βρίσκονται</w:t>
      </w:r>
      <w:r>
        <w:rPr>
          <w:rFonts w:eastAsia="Times New Roman" w:cs="Times New Roman"/>
          <w:szCs w:val="24"/>
        </w:rPr>
        <w:t xml:space="preserve"> στους φορολογικούς παραδείσους. Ο κατάλογος των παραλείψεών σας αλλά και των συνειδητών επιλογών σας είναι ατέλειωτος. </w:t>
      </w:r>
    </w:p>
    <w:p w14:paraId="420DC00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Σε τούτη την Κυβέρνηση, είτε αρέσει είτε όχι, έλαχε ο κλήρος να διορθώσει αυτή την κατάσταση. Αυτή η Κυβέρνηση θα βγάλει τη χώρα από τη</w:t>
      </w:r>
      <w:r>
        <w:rPr>
          <w:rFonts w:eastAsia="Times New Roman" w:cs="Times New Roman"/>
          <w:szCs w:val="24"/>
        </w:rPr>
        <w:t>ν επιτροπεία τον Α</w:t>
      </w:r>
      <w:r>
        <w:rPr>
          <w:rFonts w:eastAsia="Times New Roman" w:cs="Times New Roman"/>
          <w:szCs w:val="24"/>
        </w:rPr>
        <w:t>ύ</w:t>
      </w:r>
      <w:r>
        <w:rPr>
          <w:rFonts w:eastAsia="Times New Roman" w:cs="Times New Roman"/>
          <w:szCs w:val="24"/>
        </w:rPr>
        <w:t>γο</w:t>
      </w:r>
      <w:r>
        <w:rPr>
          <w:rFonts w:eastAsia="Times New Roman" w:cs="Times New Roman"/>
          <w:szCs w:val="24"/>
        </w:rPr>
        <w:t>υ</w:t>
      </w:r>
      <w:r>
        <w:rPr>
          <w:rFonts w:eastAsia="Times New Roman" w:cs="Times New Roman"/>
          <w:szCs w:val="24"/>
        </w:rPr>
        <w:t>στο του 2018, θα την οδηγήσει σε οριστική έξοδο από την κρίση και από τα προγράμματα, όπως όλοι παραδέχονται, και θα λειτουργήσει επιτέλους σαν ένα κανονικό κράτος.</w:t>
      </w:r>
    </w:p>
    <w:p w14:paraId="420DC00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πρόσφατα παραδείγματα αυτό μας δείχνουν, ότι η χώρα ανακτά την εμπ</w:t>
      </w:r>
      <w:r>
        <w:rPr>
          <w:rFonts w:eastAsia="Times New Roman" w:cs="Times New Roman"/>
          <w:szCs w:val="24"/>
        </w:rPr>
        <w:t xml:space="preserve">ιστοσύνη διεθνώς. Η ανταλλαγή παλιών ομολόγων σε ποσοστό επιτυχίας 86% αποτελεί ένα ηχηρό παράδειγμα, όπως και η επιτυχής έκδοση του πενταετούς  ομολόγου. </w:t>
      </w:r>
    </w:p>
    <w:p w14:paraId="420DC00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έξοδο στις αγορές θα δημιουργηθεί ο δημοσιονομικός χώρος που θα επιτρέψει να ενισχυθεί ακόμα </w:t>
      </w:r>
      <w:r>
        <w:rPr>
          <w:rFonts w:eastAsia="Times New Roman" w:cs="Times New Roman"/>
          <w:szCs w:val="24"/>
        </w:rPr>
        <w:t>περισσότερο το δημόσιο σύστημα υγείας, η δημόσια εκπαίδευση και οι κοινωνικές υπηρεσίες. Θα οδηγήσει στη μείωση φορολογικών συντελεστών και ασφαλιστικών εισφορών. Θα ανακουφίσει τους συνεπείς ελεύθερους επαγγελματίες και αγρότες</w:t>
      </w:r>
      <w:r>
        <w:rPr>
          <w:rFonts w:eastAsia="Times New Roman" w:cs="Times New Roman"/>
          <w:szCs w:val="24"/>
        </w:rPr>
        <w:t>,</w:t>
      </w:r>
      <w:r>
        <w:rPr>
          <w:rFonts w:eastAsia="Times New Roman" w:cs="Times New Roman"/>
          <w:szCs w:val="24"/>
        </w:rPr>
        <w:t xml:space="preserve"> που σήκωσαν το βάρος της κ</w:t>
      </w:r>
      <w:r>
        <w:rPr>
          <w:rFonts w:eastAsia="Times New Roman" w:cs="Times New Roman"/>
          <w:szCs w:val="24"/>
        </w:rPr>
        <w:t>ρίσης.</w:t>
      </w:r>
    </w:p>
    <w:p w14:paraId="420DC00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 τον παρόντα προϋπολογισμό ενισχύεται το κοινωνικό κράτος, παρά την κρίση. Ο προϋπολογισμός στον τομέα κοινωνικής αλληλεγγύης από τα 750 εκατομμύρια ευρώ το 2015 θα φθάσει στ</w:t>
      </w:r>
      <w:r>
        <w:rPr>
          <w:rFonts w:eastAsia="Times New Roman" w:cs="Times New Roman"/>
          <w:szCs w:val="24"/>
        </w:rPr>
        <w:t>ο</w:t>
      </w:r>
      <w:r>
        <w:rPr>
          <w:rFonts w:eastAsia="Times New Roman" w:cs="Times New Roman"/>
          <w:szCs w:val="24"/>
        </w:rPr>
        <w:t xml:space="preserve"> 1,83 δισεκατομμύρι</w:t>
      </w:r>
      <w:r>
        <w:rPr>
          <w:rFonts w:eastAsia="Times New Roman" w:cs="Times New Roman"/>
          <w:szCs w:val="24"/>
        </w:rPr>
        <w:t>ο</w:t>
      </w:r>
      <w:r>
        <w:rPr>
          <w:rFonts w:eastAsia="Times New Roman" w:cs="Times New Roman"/>
          <w:szCs w:val="24"/>
        </w:rPr>
        <w:t xml:space="preserve"> το 2018, δηλαδή αυξημένος πάνω από δύο φορές.  Αυξάνονται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από 650 εκατομμύρια ευρώ σε 910 εκατομμύρια ευρώ. Ιδρύονται τετρακόσιες νέες δομές βρεφονηπιακών σταθμών για δέκα χιλιάδες επιπλέον θέσεις, με στόχο το 2019 να έχουν δημιουργ</w:t>
      </w:r>
      <w:r>
        <w:rPr>
          <w:rFonts w:eastAsia="Times New Roman" w:cs="Times New Roman"/>
          <w:szCs w:val="24"/>
        </w:rPr>
        <w:t xml:space="preserve">ηθεί </w:t>
      </w:r>
      <w:proofErr w:type="spellStart"/>
      <w:r>
        <w:rPr>
          <w:rFonts w:eastAsia="Times New Roman" w:cs="Times New Roman"/>
          <w:szCs w:val="24"/>
        </w:rPr>
        <w:t>εκατόν</w:t>
      </w:r>
      <w:proofErr w:type="spellEnd"/>
      <w:r>
        <w:rPr>
          <w:rFonts w:eastAsia="Times New Roman" w:cs="Times New Roman"/>
          <w:szCs w:val="24"/>
        </w:rPr>
        <w:t xml:space="preserve"> εξήντα πέντε χιλιάδες θέσεις έναντι των </w:t>
      </w:r>
      <w:proofErr w:type="spellStart"/>
      <w:r>
        <w:rPr>
          <w:rFonts w:eastAsia="Times New Roman" w:cs="Times New Roman"/>
          <w:szCs w:val="24"/>
        </w:rPr>
        <w:t>εκατόν</w:t>
      </w:r>
      <w:proofErr w:type="spellEnd"/>
      <w:r>
        <w:rPr>
          <w:rFonts w:eastAsia="Times New Roman" w:cs="Times New Roman"/>
          <w:szCs w:val="24"/>
        </w:rPr>
        <w:t xml:space="preserve"> εννέα χιλιάδων σήμερα. Ενισχύονται τα σχολικά γεύματα, δημιουργώντας προστασία στην παιδική φτώχεια.</w:t>
      </w:r>
    </w:p>
    <w:p w14:paraId="420DC00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επιστρέφ</w:t>
      </w:r>
      <w:r>
        <w:rPr>
          <w:rFonts w:eastAsia="Times New Roman" w:cs="Times New Roman"/>
          <w:szCs w:val="24"/>
        </w:rPr>
        <w:t>ε</w:t>
      </w:r>
      <w:r>
        <w:rPr>
          <w:rFonts w:eastAsia="Times New Roman" w:cs="Times New Roman"/>
          <w:szCs w:val="24"/>
        </w:rPr>
        <w:t>ται στους πολίτες ένα ποσό της τάξης του 1,4 δισεκατομμυ</w:t>
      </w:r>
      <w:r>
        <w:rPr>
          <w:rFonts w:eastAsia="Times New Roman" w:cs="Times New Roman"/>
          <w:szCs w:val="24"/>
        </w:rPr>
        <w:t>ρί</w:t>
      </w:r>
      <w:r>
        <w:rPr>
          <w:rFonts w:eastAsia="Times New Roman" w:cs="Times New Roman"/>
          <w:szCs w:val="24"/>
        </w:rPr>
        <w:t>ου</w:t>
      </w:r>
      <w:r>
        <w:rPr>
          <w:rFonts w:eastAsia="Times New Roman" w:cs="Times New Roman"/>
          <w:szCs w:val="24"/>
        </w:rPr>
        <w:t xml:space="preserve"> ευρώ, δηλαδή δίνονται 750 εκατομμύρια ευρώ ως μέρισμα </w:t>
      </w:r>
      <w:r>
        <w:rPr>
          <w:rFonts w:eastAsia="Times New Roman" w:cs="Times New Roman"/>
          <w:szCs w:val="24"/>
        </w:rPr>
        <w:t>σ</w:t>
      </w:r>
      <w:r>
        <w:rPr>
          <w:rFonts w:eastAsia="Times New Roman" w:cs="Times New Roman"/>
          <w:szCs w:val="24"/>
        </w:rPr>
        <w:t xml:space="preserve">τους δικαιούχους, επιστρέφονται οι παρανόμως </w:t>
      </w:r>
      <w:proofErr w:type="spellStart"/>
      <w:r>
        <w:rPr>
          <w:rFonts w:eastAsia="Times New Roman" w:cs="Times New Roman"/>
          <w:szCs w:val="24"/>
        </w:rPr>
        <w:t>παρακρατηθ</w:t>
      </w:r>
      <w:r>
        <w:rPr>
          <w:rFonts w:eastAsia="Times New Roman" w:cs="Times New Roman"/>
          <w:szCs w:val="24"/>
        </w:rPr>
        <w:t>είσ</w:t>
      </w:r>
      <w:r>
        <w:rPr>
          <w:rFonts w:eastAsia="Times New Roman" w:cs="Times New Roman"/>
          <w:szCs w:val="24"/>
        </w:rPr>
        <w:t>ες</w:t>
      </w:r>
      <w:proofErr w:type="spellEnd"/>
      <w:r>
        <w:rPr>
          <w:rFonts w:eastAsia="Times New Roman" w:cs="Times New Roman"/>
          <w:szCs w:val="24"/>
        </w:rPr>
        <w:t xml:space="preserve"> ασφαλιστικές εισφορές από το 2012 και ενισχύονται οι υπηρεσίες κοινής ωφέλειας. </w:t>
      </w:r>
    </w:p>
    <w:p w14:paraId="420DC00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Επειδή πολύς λόγος γίνεται για το πώς προέκυψε αυτό το</w:t>
      </w:r>
      <w:r>
        <w:rPr>
          <w:rFonts w:eastAsia="Times New Roman" w:cs="Times New Roman"/>
          <w:szCs w:val="24"/>
        </w:rPr>
        <w:t xml:space="preserve"> ποσό, να θυμίσουμε τη μείωση της ανεργίας λόγω δημιουργίας νέων θέσεων μισθωτής εργασίας. Να θυμίσουμε επίσης ότι την ανεργία τη βρήκαμε στο 27% και είναι σήμερα στο 20%. Δεν μπορεί να υπερηφανεύεται κανείς, αλλά υπάρχει μια διαρκής πτωτική τάση. Προέκυψε</w:t>
      </w:r>
      <w:r>
        <w:rPr>
          <w:rFonts w:eastAsia="Times New Roman" w:cs="Times New Roman"/>
          <w:szCs w:val="24"/>
        </w:rPr>
        <w:t xml:space="preserve"> από την πάταξη της φοροδιαφυγής και της εισφοροδιαφυγής αλλά και</w:t>
      </w:r>
      <w:r>
        <w:rPr>
          <w:rFonts w:eastAsia="Times New Roman" w:cs="Times New Roman"/>
          <w:szCs w:val="24"/>
        </w:rPr>
        <w:t>,</w:t>
      </w:r>
      <w:r>
        <w:rPr>
          <w:rFonts w:eastAsia="Times New Roman" w:cs="Times New Roman"/>
          <w:szCs w:val="24"/>
        </w:rPr>
        <w:t xml:space="preserve"> το σημαντικότερο</w:t>
      </w:r>
      <w:r>
        <w:rPr>
          <w:rFonts w:eastAsia="Times New Roman" w:cs="Times New Roman"/>
          <w:szCs w:val="24"/>
        </w:rPr>
        <w:t>,</w:t>
      </w:r>
      <w:r>
        <w:rPr>
          <w:rFonts w:eastAsia="Times New Roman" w:cs="Times New Roman"/>
          <w:szCs w:val="24"/>
        </w:rPr>
        <w:t xml:space="preserve"> από την εθελουσία αποκάλυψη εισοδημάτων. Να τονίσω ότι 711 εκατομμύρια έχουν ενισχύσει τα δημόσια έσοδα. </w:t>
      </w:r>
    </w:p>
    <w:p w14:paraId="420DC00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ήθελα να κάνω μια μικρή αναφορά στο Λασίθι, μια περιοχή με ξεχ</w:t>
      </w:r>
      <w:r>
        <w:rPr>
          <w:rFonts w:eastAsia="Times New Roman" w:cs="Times New Roman"/>
          <w:szCs w:val="24"/>
        </w:rPr>
        <w:t xml:space="preserve">ωριστές επιδόσεις στην αγροτική παραγωγή, στον τουρισμό και με ένα εξαιρετικό φυσικό περιβάλλον. Υπήρχαν και υπάρχουν εγκαταλελειμμένα και ημιτελή έργα, κακοσχεδιασμένες </w:t>
      </w:r>
      <w:r>
        <w:rPr>
          <w:rFonts w:eastAsia="Times New Roman" w:cs="Times New Roman"/>
          <w:szCs w:val="24"/>
        </w:rPr>
        <w:lastRenderedPageBreak/>
        <w:t xml:space="preserve">υποδομές και κυρίως διαλυμένα νοσοκομεία με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w:t>
      </w:r>
    </w:p>
    <w:p w14:paraId="420DC00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Με ελάχιστους </w:t>
      </w:r>
      <w:r>
        <w:rPr>
          <w:rFonts w:eastAsia="Times New Roman" w:cs="Times New Roman"/>
          <w:szCs w:val="24"/>
        </w:rPr>
        <w:t xml:space="preserve">πόρους και </w:t>
      </w:r>
      <w:proofErr w:type="spellStart"/>
      <w:r>
        <w:rPr>
          <w:rFonts w:eastAsia="Times New Roman" w:cs="Times New Roman"/>
          <w:szCs w:val="24"/>
        </w:rPr>
        <w:t>μνημονιακούς</w:t>
      </w:r>
      <w:proofErr w:type="spellEnd"/>
      <w:r>
        <w:rPr>
          <w:rFonts w:eastAsia="Times New Roman" w:cs="Times New Roman"/>
          <w:szCs w:val="24"/>
        </w:rPr>
        <w:t xml:space="preserve"> περιορισμούς</w:t>
      </w:r>
      <w:r>
        <w:rPr>
          <w:rFonts w:eastAsia="Times New Roman" w:cs="Times New Roman"/>
          <w:szCs w:val="24"/>
        </w:rPr>
        <w:t>,</w:t>
      </w:r>
      <w:r>
        <w:rPr>
          <w:rFonts w:eastAsia="Times New Roman" w:cs="Times New Roman"/>
          <w:szCs w:val="24"/>
        </w:rPr>
        <w:t xml:space="preserve"> κάνοντας αυστηρές ιεραρχήσεις</w:t>
      </w:r>
      <w:r>
        <w:rPr>
          <w:rFonts w:eastAsia="Times New Roman" w:cs="Times New Roman"/>
          <w:szCs w:val="24"/>
        </w:rPr>
        <w:t>,</w:t>
      </w:r>
      <w:r>
        <w:rPr>
          <w:rFonts w:eastAsia="Times New Roman" w:cs="Times New Roman"/>
          <w:szCs w:val="24"/>
        </w:rPr>
        <w:t xml:space="preserve"> προσπαθούμε να ολοκληρώσουμε έργα και να αποκαταστήσουμε τη λειτουργία των νοσοκομείων και της διοίκησης. Η σταθερότητα και η προοπτική της χώρας ενεργοποίησε μεγάλα επενδυτικά σχέδια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είχαν παγώσει από την αρχή της κρίσης. </w:t>
      </w:r>
    </w:p>
    <w:p w14:paraId="420DC00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Παρά τη μεγάλη τουριστική ανάπτυξη και τις επιδόσεις της γεωργίας, χρειάζ</w:t>
      </w:r>
      <w:r>
        <w:rPr>
          <w:rFonts w:eastAsia="Times New Roman" w:cs="Times New Roman"/>
          <w:szCs w:val="24"/>
        </w:rPr>
        <w:t>ε</w:t>
      </w:r>
      <w:r>
        <w:rPr>
          <w:rFonts w:eastAsia="Times New Roman" w:cs="Times New Roman"/>
          <w:szCs w:val="24"/>
        </w:rPr>
        <w:t>ται ακόμα να γίνουν πολλά. Χρειάζεται κυρίως η προστασία των συμβάσεων των εργαζομένων στους χώρους εργασίας. Ολοκληρωμένος σχεδιασμός και κ</w:t>
      </w:r>
      <w:r>
        <w:rPr>
          <w:rFonts w:eastAsia="Times New Roman" w:cs="Times New Roman"/>
          <w:szCs w:val="24"/>
        </w:rPr>
        <w:t>ατασκευή του βόρειου οδικού άξονα Κρήτης από το Καστέλι μέχρι τη Σητεία. Το αεροδρόμιο Ηρακλείου. Η δημιουργία ενός νέου συνεταιριστικού κινήματος</w:t>
      </w:r>
      <w:r>
        <w:rPr>
          <w:rFonts w:eastAsia="Times New Roman" w:cs="Times New Roman"/>
          <w:szCs w:val="24"/>
        </w:rPr>
        <w:t>,</w:t>
      </w:r>
      <w:r>
        <w:rPr>
          <w:rFonts w:eastAsia="Times New Roman" w:cs="Times New Roman"/>
          <w:szCs w:val="24"/>
        </w:rPr>
        <w:t xml:space="preserve"> που θα προστατεύει και θα ενισχύει τον κόπο του αγρότη. Την άμεση ολοκλήρωση </w:t>
      </w:r>
      <w:proofErr w:type="spellStart"/>
      <w:r>
        <w:rPr>
          <w:rFonts w:eastAsia="Times New Roman" w:cs="Times New Roman"/>
          <w:szCs w:val="24"/>
        </w:rPr>
        <w:t>παραμελημένων</w:t>
      </w:r>
      <w:proofErr w:type="spellEnd"/>
      <w:r>
        <w:rPr>
          <w:rFonts w:eastAsia="Times New Roman" w:cs="Times New Roman"/>
          <w:szCs w:val="24"/>
        </w:rPr>
        <w:t xml:space="preserve"> αρδευτικών έργων,</w:t>
      </w:r>
      <w:r>
        <w:rPr>
          <w:rFonts w:eastAsia="Times New Roman" w:cs="Times New Roman"/>
          <w:szCs w:val="24"/>
        </w:rPr>
        <w:t xml:space="preserve"> που αποτελεί πιεστική προτεραιότητα, πρέπει να την αντιμετωπίσουμε σε μια ιδιαίτερα </w:t>
      </w:r>
      <w:proofErr w:type="spellStart"/>
      <w:r>
        <w:rPr>
          <w:rFonts w:eastAsia="Times New Roman" w:cs="Times New Roman"/>
          <w:szCs w:val="24"/>
        </w:rPr>
        <w:t>ξηροθερμική</w:t>
      </w:r>
      <w:proofErr w:type="spellEnd"/>
      <w:r>
        <w:rPr>
          <w:rFonts w:eastAsia="Times New Roman" w:cs="Times New Roman"/>
          <w:szCs w:val="24"/>
        </w:rPr>
        <w:t xml:space="preserve"> περιοχή.</w:t>
      </w:r>
    </w:p>
    <w:p w14:paraId="420DC00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επόμενος προϋπολογισμός</w:t>
      </w:r>
      <w:r>
        <w:rPr>
          <w:rFonts w:eastAsia="Times New Roman" w:cs="Times New Roman"/>
          <w:szCs w:val="24"/>
        </w:rPr>
        <w:t>,</w:t>
      </w:r>
      <w:r>
        <w:rPr>
          <w:rFonts w:eastAsia="Times New Roman" w:cs="Times New Roman"/>
          <w:szCs w:val="24"/>
        </w:rPr>
        <w:t xml:space="preserve"> του 2019</w:t>
      </w:r>
      <w:r>
        <w:rPr>
          <w:rFonts w:eastAsia="Times New Roman" w:cs="Times New Roman"/>
          <w:szCs w:val="24"/>
        </w:rPr>
        <w:t>,</w:t>
      </w:r>
      <w:r>
        <w:rPr>
          <w:rFonts w:eastAsia="Times New Roman" w:cs="Times New Roman"/>
          <w:szCs w:val="24"/>
        </w:rPr>
        <w:t xml:space="preserve"> θα έχει πραγματικά αριστερό πρόσημο. Θα είναι </w:t>
      </w:r>
      <w:r>
        <w:rPr>
          <w:rFonts w:eastAsia="Times New Roman" w:cs="Times New Roman"/>
          <w:szCs w:val="24"/>
        </w:rPr>
        <w:lastRenderedPageBreak/>
        <w:t>ο πρώτος προϋπολογισμός μετά την καθαρ</w:t>
      </w:r>
      <w:r>
        <w:rPr>
          <w:rFonts w:eastAsia="Times New Roman" w:cs="Times New Roman"/>
          <w:szCs w:val="24"/>
        </w:rPr>
        <w:t>ή έξοδο από τα μνημόνια</w:t>
      </w:r>
      <w:r>
        <w:rPr>
          <w:rFonts w:eastAsia="Times New Roman" w:cs="Times New Roman"/>
          <w:szCs w:val="24"/>
        </w:rPr>
        <w:t>,</w:t>
      </w:r>
      <w:r>
        <w:rPr>
          <w:rFonts w:eastAsia="Times New Roman" w:cs="Times New Roman"/>
          <w:szCs w:val="24"/>
        </w:rPr>
        <w:t xml:space="preserve"> που θα είναι και ασφαλής και σίγουρη</w:t>
      </w:r>
      <w:r>
        <w:rPr>
          <w:rFonts w:eastAsia="Times New Roman" w:cs="Times New Roman"/>
          <w:szCs w:val="24"/>
        </w:rPr>
        <w:t>,</w:t>
      </w:r>
      <w:r>
        <w:rPr>
          <w:rFonts w:eastAsia="Times New Roman" w:cs="Times New Roman"/>
          <w:szCs w:val="24"/>
        </w:rPr>
        <w:t xml:space="preserve"> προς μεγάλη απογοήτευση ορισμένων. Θα περιέχει όμως μια μεγάλη αλήθεια και μια αντίφαση. Η μεγάλη αλήθεια είναι ότι εσείς μας βάλατε στα μνημόνια και εμείς, η σημερινή </w:t>
      </w:r>
      <w:r>
        <w:rPr>
          <w:rFonts w:eastAsia="Times New Roman" w:cs="Times New Roman"/>
          <w:szCs w:val="24"/>
        </w:rPr>
        <w:t>Κ</w:t>
      </w:r>
      <w:r>
        <w:rPr>
          <w:rFonts w:eastAsia="Times New Roman" w:cs="Times New Roman"/>
          <w:szCs w:val="24"/>
        </w:rPr>
        <w:t>υβέρνηση θα μας βγάλει α</w:t>
      </w:r>
      <w:r>
        <w:rPr>
          <w:rFonts w:eastAsia="Times New Roman" w:cs="Times New Roman"/>
          <w:szCs w:val="24"/>
        </w:rPr>
        <w:t xml:space="preserve">π’ αυτά. Πιστεύω και είμαι σίγουρος ότι ο ελληνικός λαός και θα το εκτιμήσει και θα το επικροτήσει. </w:t>
      </w:r>
    </w:p>
    <w:p w14:paraId="420DC00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0DC00F"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01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Πριν δώσω τον λόγο στον επόμενο ομιλητή, ζήτησε να παρέμβει ο Κο</w:t>
      </w:r>
      <w:r>
        <w:rPr>
          <w:rFonts w:eastAsia="Times New Roman" w:cs="Times New Roman"/>
          <w:szCs w:val="24"/>
        </w:rPr>
        <w:t>ινοβουλευτικός Εκπρόσωπος του ΣΥΡΙΖΑ κ. Μαντάς.</w:t>
      </w:r>
    </w:p>
    <w:p w14:paraId="420DC01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Μαντά, ένα λεπτό;</w:t>
      </w:r>
    </w:p>
    <w:p w14:paraId="420DC01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Ένα λεπτό. </w:t>
      </w:r>
    </w:p>
    <w:p w14:paraId="420DC01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έχετε τον λόγο.</w:t>
      </w:r>
    </w:p>
    <w:p w14:paraId="420DC01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Επειδή αυτή η συζήτηση σε σχέση με το κόστος διαπραγμάτευσης ή κόστος </w:t>
      </w:r>
      <w:r>
        <w:rPr>
          <w:rFonts w:eastAsia="Times New Roman" w:cs="Times New Roman"/>
          <w:szCs w:val="24"/>
        </w:rPr>
        <w:t>διακυβέρνησης του ΣΥΡΙΖΑ επαναλαμβάνεται συνεχώς και μάλιστα με πολύ λαθεμένο κατά τη γνώμη μας τρόπο, θα ήθελα να παραθέσω ορισμένα συγκεκριμένα στοιχεία</w:t>
      </w:r>
      <w:r>
        <w:rPr>
          <w:rFonts w:eastAsia="Times New Roman" w:cs="Times New Roman"/>
          <w:szCs w:val="24"/>
        </w:rPr>
        <w:t>,</w:t>
      </w:r>
      <w:r>
        <w:rPr>
          <w:rFonts w:eastAsia="Times New Roman" w:cs="Times New Roman"/>
          <w:szCs w:val="24"/>
        </w:rPr>
        <w:t xml:space="preserve"> για να συνεννοηθούμε κάποτε σ’ αυτή την Αίθουσα. Λένε λοιπόν -και ο κ. </w:t>
      </w:r>
      <w:proofErr w:type="spellStart"/>
      <w:r>
        <w:rPr>
          <w:rFonts w:eastAsia="Times New Roman" w:cs="Times New Roman"/>
          <w:szCs w:val="24"/>
        </w:rPr>
        <w:t>Ρέγκλινγκ</w:t>
      </w:r>
      <w:proofErr w:type="spellEnd"/>
      <w:r>
        <w:rPr>
          <w:rFonts w:eastAsia="Times New Roman" w:cs="Times New Roman"/>
          <w:szCs w:val="24"/>
        </w:rPr>
        <w:t xml:space="preserve"> το έχει πει, αλλά υ</w:t>
      </w:r>
      <w:r>
        <w:rPr>
          <w:rFonts w:eastAsia="Times New Roman" w:cs="Times New Roman"/>
          <w:szCs w:val="24"/>
        </w:rPr>
        <w:t>ιοθετείται από τη</w:t>
      </w:r>
      <w:r>
        <w:rPr>
          <w:rFonts w:eastAsia="Times New Roman" w:cs="Times New Roman"/>
          <w:szCs w:val="24"/>
        </w:rPr>
        <w:t>ν</w:t>
      </w:r>
      <w:r>
        <w:rPr>
          <w:rFonts w:eastAsia="Times New Roman" w:cs="Times New Roman"/>
          <w:szCs w:val="24"/>
        </w:rPr>
        <w:t xml:space="preserve"> Αξιωματική Αντιπολίτευση, γι’ αυτό κάνω αυτή την παρέμβαση- ότι ολόκληρο το ποσό της δανειακής σύμβασης, τα 86 δισεκατομμύρια ευρώ, είναι νέο χρέος. Ποια είναι η απάντηση σ’ αυτό; Η απάντηση είναι ότι τα 54 δισεκατομμύρια πηγαίνουν στην </w:t>
      </w:r>
      <w:proofErr w:type="spellStart"/>
      <w:r>
        <w:rPr>
          <w:rFonts w:eastAsia="Times New Roman" w:cs="Times New Roman"/>
          <w:szCs w:val="24"/>
        </w:rPr>
        <w:t>αναχρηματοδότηση</w:t>
      </w:r>
      <w:proofErr w:type="spellEnd"/>
      <w:r>
        <w:rPr>
          <w:rFonts w:eastAsia="Times New Roman" w:cs="Times New Roman"/>
          <w:szCs w:val="24"/>
        </w:rPr>
        <w:t xml:space="preserve"> του παλιού χρέους. Από τα 25 δε δισεκατομμύρια που είχαν υπολογιστεί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χρησιμοποιήθηκαν μόνο πέντε δισεκατομμύρια και σε κα</w:t>
      </w:r>
      <w:r>
        <w:rPr>
          <w:rFonts w:eastAsia="Times New Roman" w:cs="Times New Roman"/>
          <w:szCs w:val="24"/>
        </w:rPr>
        <w:t>μ</w:t>
      </w:r>
      <w:r>
        <w:rPr>
          <w:rFonts w:eastAsia="Times New Roman" w:cs="Times New Roman"/>
          <w:szCs w:val="24"/>
        </w:rPr>
        <w:t>μία περίπτωση τα υπόλοιπα 20 δισεκατομμύρια δεν μπορούν να υπολογιστούν ως νέο</w:t>
      </w:r>
      <w:r>
        <w:rPr>
          <w:rFonts w:eastAsia="Times New Roman" w:cs="Times New Roman"/>
          <w:szCs w:val="24"/>
        </w:rPr>
        <w:t xml:space="preserve"> χρέος. </w:t>
      </w:r>
    </w:p>
    <w:p w14:paraId="420DC01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Επιπλέον, κύριε Πρόεδρε, υπάρχουν και αναλύσεις,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Ντίξον</w:t>
      </w:r>
      <w:proofErr w:type="spellEnd"/>
      <w:r>
        <w:rPr>
          <w:rFonts w:eastAsia="Times New Roman" w:cs="Times New Roman"/>
          <w:szCs w:val="24"/>
        </w:rPr>
        <w:t>, η οποία βάζει στο τραπέζι ότι</w:t>
      </w:r>
      <w:r>
        <w:rPr>
          <w:rFonts w:eastAsia="Times New Roman" w:cs="Times New Roman"/>
          <w:szCs w:val="24"/>
        </w:rPr>
        <w:t>,</w:t>
      </w:r>
      <w:r>
        <w:rPr>
          <w:rFonts w:eastAsia="Times New Roman" w:cs="Times New Roman"/>
          <w:szCs w:val="24"/>
        </w:rPr>
        <w:t xml:space="preserve"> αν συγκρίνουμε τα επιτόκια που πετύχαμε στο νέο δάνειο με τα παλιότερα επιτόκια, τα οποία ήταν τετραπλάσια, τότε μπορεί </w:t>
      </w:r>
      <w:r>
        <w:rPr>
          <w:rFonts w:eastAsia="Times New Roman" w:cs="Times New Roman"/>
          <w:szCs w:val="24"/>
        </w:rPr>
        <w:lastRenderedPageBreak/>
        <w:t xml:space="preserve">να είχαμε </w:t>
      </w:r>
      <w:r>
        <w:rPr>
          <w:rFonts w:eastAsia="Times New Roman" w:cs="Times New Roman"/>
          <w:szCs w:val="24"/>
        </w:rPr>
        <w:t>από τη διαπραγμάτευση όχι κόστος 86 δισεκατομμυρίων που μας καταλογίζουν, αλλά κέρδος 40 δισεκατομμυρίων. Είναι κι αυτή μια οπτική. Δεν την υιοθετούμε. Την καταθέτω όμως.</w:t>
      </w:r>
    </w:p>
    <w:p w14:paraId="420DC01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Τέλος, ο κ. </w:t>
      </w:r>
      <w:proofErr w:type="spellStart"/>
      <w:r>
        <w:rPr>
          <w:rFonts w:eastAsia="Times New Roman" w:cs="Times New Roman"/>
          <w:szCs w:val="24"/>
        </w:rPr>
        <w:t>Ρέγκλινγκ</w:t>
      </w:r>
      <w:proofErr w:type="spellEnd"/>
      <w:r>
        <w:rPr>
          <w:rFonts w:eastAsia="Times New Roman" w:cs="Times New Roman"/>
          <w:szCs w:val="24"/>
        </w:rPr>
        <w:t xml:space="preserve"> φτάνει στο περίφημο ποσό των 100 δισεκατομμυρίων, διότι προσθέτ</w:t>
      </w:r>
      <w:r>
        <w:rPr>
          <w:rFonts w:eastAsia="Times New Roman" w:cs="Times New Roman"/>
          <w:szCs w:val="24"/>
        </w:rPr>
        <w:t>ει σ’ αυτά τα 86 δισεκατομμύρια τις προβλέψεις για την ανάπτυξη των ετών 2015-2016. Αν ήταν έτσι, τότε κι εμείς θα μπορούσαμε</w:t>
      </w:r>
      <w:r>
        <w:rPr>
          <w:rFonts w:eastAsia="Times New Roman" w:cs="Times New Roman"/>
          <w:szCs w:val="24"/>
        </w:rPr>
        <w:t>,</w:t>
      </w:r>
      <w:r>
        <w:rPr>
          <w:rFonts w:eastAsia="Times New Roman" w:cs="Times New Roman"/>
          <w:szCs w:val="24"/>
        </w:rPr>
        <w:t xml:space="preserve"> σε σχέση με τις προβλέψεις για τα έτη 2011, 2012, 2013</w:t>
      </w:r>
      <w:r>
        <w:rPr>
          <w:rFonts w:eastAsia="Times New Roman" w:cs="Times New Roman"/>
          <w:szCs w:val="24"/>
        </w:rPr>
        <w:t>,</w:t>
      </w:r>
      <w:r>
        <w:rPr>
          <w:rFonts w:eastAsia="Times New Roman" w:cs="Times New Roman"/>
          <w:szCs w:val="24"/>
        </w:rPr>
        <w:t xml:space="preserve"> να καταλογίσουμε κόστος 33 δισεκατομμυρίων ευρώ στην προηγούμενη διακυβέρ</w:t>
      </w:r>
      <w:r>
        <w:rPr>
          <w:rFonts w:eastAsia="Times New Roman" w:cs="Times New Roman"/>
          <w:szCs w:val="24"/>
        </w:rPr>
        <w:t xml:space="preserve">νηση. </w:t>
      </w:r>
    </w:p>
    <w:p w14:paraId="420DC017" w14:textId="77777777" w:rsidR="003663B4" w:rsidRDefault="00087BC7">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Τη συζήτηση αυτή θα συνεχίσουμε να την κάνουμε, είναι προφανές.</w:t>
      </w:r>
    </w:p>
    <w:p w14:paraId="420DC018"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Να ολοκληρώνουμε, όμως, κύριε Μαντά.</w:t>
      </w:r>
    </w:p>
    <w:p w14:paraId="420DC019" w14:textId="77777777" w:rsidR="003663B4" w:rsidRDefault="00087BC7">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Τελειώνω, κύριε Πρόεδρε.</w:t>
      </w:r>
    </w:p>
    <w:p w14:paraId="420DC01A" w14:textId="77777777" w:rsidR="003663B4" w:rsidRDefault="00087BC7">
      <w:pPr>
        <w:spacing w:line="600" w:lineRule="auto"/>
        <w:ind w:firstLine="720"/>
        <w:jc w:val="both"/>
        <w:rPr>
          <w:rFonts w:eastAsia="Times New Roman"/>
          <w:szCs w:val="24"/>
        </w:rPr>
      </w:pPr>
      <w:r>
        <w:rPr>
          <w:rFonts w:eastAsia="Times New Roman"/>
          <w:szCs w:val="24"/>
        </w:rPr>
        <w:t xml:space="preserve">Αναφορικά με το δημόσιο χρέος -θα υπάρξουν κι άλλες απαντήσεις σε αυτά, </w:t>
      </w:r>
      <w:r>
        <w:rPr>
          <w:rFonts w:eastAsia="Times New Roman"/>
          <w:szCs w:val="24"/>
        </w:rPr>
        <w:t>εννοείται- θέλω να πω μόνο για τη χρονιά του 2015 ότι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2014 το χρέος ήταν 324 δισεκατομμύρια ευρώ και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2015 ήταν 321 δισεκατομμύρια ευρώ.</w:t>
      </w:r>
    </w:p>
    <w:p w14:paraId="420DC01B"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w:t>
      </w:r>
    </w:p>
    <w:p w14:paraId="420DC01C" w14:textId="77777777" w:rsidR="003663B4" w:rsidRDefault="00087BC7">
      <w:pPr>
        <w:spacing w:line="600" w:lineRule="auto"/>
        <w:ind w:firstLine="720"/>
        <w:jc w:val="both"/>
        <w:rPr>
          <w:rFonts w:eastAsia="Times New Roman"/>
          <w:szCs w:val="24"/>
        </w:rPr>
      </w:pPr>
      <w:r>
        <w:rPr>
          <w:rFonts w:eastAsia="Times New Roman"/>
          <w:b/>
          <w:szCs w:val="24"/>
        </w:rPr>
        <w:lastRenderedPageBreak/>
        <w:t>ΧΡΗΣΤΟΣ ΣΤΑΪΚΟΥΡΑΣ:</w:t>
      </w:r>
      <w:r>
        <w:rPr>
          <w:rFonts w:eastAsia="Times New Roman"/>
          <w:szCs w:val="24"/>
        </w:rPr>
        <w:t xml:space="preserve"> Κύριε Πρόεδρε, μπορώ να έχω τον λόγο για ένα λεπτό; </w:t>
      </w:r>
    </w:p>
    <w:p w14:paraId="420DC01D"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xml:space="preserve">, τι θέλετε τώρα; </w:t>
      </w:r>
    </w:p>
    <w:p w14:paraId="420DC01E" w14:textId="77777777" w:rsidR="003663B4" w:rsidRDefault="00087BC7">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Κοινοβουλευτικός </w:t>
      </w:r>
      <w:r>
        <w:rPr>
          <w:rFonts w:eastAsia="Times New Roman"/>
          <w:szCs w:val="24"/>
        </w:rPr>
        <w:t>Ε</w:t>
      </w:r>
      <w:r>
        <w:rPr>
          <w:rFonts w:eastAsia="Times New Roman"/>
          <w:szCs w:val="24"/>
        </w:rPr>
        <w:t>κπρόσωπος είμαι. Ένα λεπτό θέλω μόνο.</w:t>
      </w:r>
    </w:p>
    <w:p w14:paraId="420DC01F"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Παρέθεσε κάποια στοιχεία</w:t>
      </w:r>
      <w:r>
        <w:rPr>
          <w:rFonts w:eastAsia="Times New Roman"/>
          <w:szCs w:val="24"/>
        </w:rPr>
        <w:t xml:space="preserve"> ο κ. Μαντάς, εξέφρασε μια άποψη. </w:t>
      </w:r>
    </w:p>
    <w:p w14:paraId="420DC020" w14:textId="77777777" w:rsidR="003663B4" w:rsidRDefault="00087BC7">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Θα ολοκληρώσω σε ένα λεπτό.</w:t>
      </w:r>
    </w:p>
    <w:p w14:paraId="420DC021"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Σας δίνω ένα λεπτό, κύριε </w:t>
      </w:r>
      <w:proofErr w:type="spellStart"/>
      <w:r>
        <w:rPr>
          <w:rFonts w:eastAsia="Times New Roman"/>
          <w:szCs w:val="24"/>
        </w:rPr>
        <w:t>Σταϊκούρα</w:t>
      </w:r>
      <w:proofErr w:type="spellEnd"/>
      <w:r>
        <w:rPr>
          <w:rFonts w:eastAsia="Times New Roman"/>
          <w:szCs w:val="24"/>
        </w:rPr>
        <w:t xml:space="preserve">. </w:t>
      </w:r>
    </w:p>
    <w:p w14:paraId="420DC022" w14:textId="77777777" w:rsidR="003663B4" w:rsidRDefault="00087BC7">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Πράγματι, είναι πολύ ενδιαφέρουσα αυτή η συζήτηση και νομίζω ότι μπορεί να γίνει </w:t>
      </w:r>
      <w:r>
        <w:rPr>
          <w:rFonts w:eastAsia="Times New Roman"/>
          <w:szCs w:val="24"/>
        </w:rPr>
        <w:t xml:space="preserve">σε βάθος. </w:t>
      </w:r>
    </w:p>
    <w:p w14:paraId="420DC023" w14:textId="77777777" w:rsidR="003663B4" w:rsidRDefault="00087BC7">
      <w:pPr>
        <w:spacing w:line="600" w:lineRule="auto"/>
        <w:ind w:firstLine="720"/>
        <w:jc w:val="both"/>
        <w:rPr>
          <w:rFonts w:eastAsia="Times New Roman"/>
          <w:szCs w:val="24"/>
        </w:rPr>
      </w:pPr>
      <w:r>
        <w:rPr>
          <w:rFonts w:eastAsia="Times New Roman"/>
          <w:szCs w:val="24"/>
        </w:rPr>
        <w:t xml:space="preserve">Τόσο ο κ. </w:t>
      </w:r>
      <w:proofErr w:type="spellStart"/>
      <w:r>
        <w:rPr>
          <w:rFonts w:eastAsia="Times New Roman"/>
          <w:szCs w:val="24"/>
        </w:rPr>
        <w:t>Ρέγκλιν</w:t>
      </w:r>
      <w:r>
        <w:rPr>
          <w:rFonts w:eastAsia="Times New Roman"/>
          <w:szCs w:val="24"/>
        </w:rPr>
        <w:t>γκ</w:t>
      </w:r>
      <w:proofErr w:type="spellEnd"/>
      <w:r>
        <w:rPr>
          <w:rFonts w:eastAsia="Times New Roman"/>
          <w:szCs w:val="24"/>
        </w:rPr>
        <w:t xml:space="preserve"> όσο και ο Διοικητής της Τραπέζης της Ελλάδ</w:t>
      </w:r>
      <w:r>
        <w:rPr>
          <w:rFonts w:eastAsia="Times New Roman"/>
          <w:szCs w:val="24"/>
        </w:rPr>
        <w:t>ο</w:t>
      </w:r>
      <w:r>
        <w:rPr>
          <w:rFonts w:eastAsia="Times New Roman"/>
          <w:szCs w:val="24"/>
        </w:rPr>
        <w:t xml:space="preserve">ς έχουν ανεβάσει το κόστος της διακυβέρνησης του ΣΥΡΙΖΑ το πρώτο εξάμηνο του 2015 πάνω από τα 85 δισεκατομμύρια ευρώ. Και εγώ έχω πει στην </w:t>
      </w:r>
      <w:r>
        <w:rPr>
          <w:rFonts w:eastAsia="Times New Roman"/>
          <w:szCs w:val="24"/>
        </w:rPr>
        <w:t>ε</w:t>
      </w:r>
      <w:r>
        <w:rPr>
          <w:rFonts w:eastAsia="Times New Roman"/>
          <w:szCs w:val="24"/>
        </w:rPr>
        <w:t xml:space="preserve">πιτροπή -και θέλω να είμαι </w:t>
      </w:r>
      <w:r>
        <w:rPr>
          <w:rFonts w:eastAsia="Times New Roman"/>
          <w:szCs w:val="24"/>
        </w:rPr>
        <w:lastRenderedPageBreak/>
        <w:t xml:space="preserve">πάρα πολύ ακριβής- πώς προκύπτει αυτό, με βάση πραγματικά δεδομένα: </w:t>
      </w:r>
    </w:p>
    <w:p w14:paraId="420DC024" w14:textId="77777777" w:rsidR="003663B4" w:rsidRDefault="00087BC7">
      <w:pPr>
        <w:spacing w:line="600" w:lineRule="auto"/>
        <w:ind w:firstLine="720"/>
        <w:jc w:val="both"/>
        <w:rPr>
          <w:rFonts w:eastAsia="Times New Roman"/>
          <w:szCs w:val="24"/>
        </w:rPr>
      </w:pPr>
      <w:r>
        <w:rPr>
          <w:rFonts w:eastAsia="Times New Roman"/>
          <w:szCs w:val="24"/>
        </w:rPr>
        <w:t>Έχουμε απώλεια ΑΕΠ 32 δισεκατομμυρίων ευρώ. Κύριε Μαντά, είναι απώλεια ΑΕΠ. Αν πηγαίναμε στο παρελθόν -πολύ ευχαρίστως να κάνουμε την άσκηση-</w:t>
      </w:r>
      <w:r>
        <w:rPr>
          <w:rFonts w:eastAsia="Times New Roman"/>
          <w:szCs w:val="24"/>
        </w:rPr>
        <w:t>,</w:t>
      </w:r>
      <w:r>
        <w:rPr>
          <w:rFonts w:eastAsia="Times New Roman"/>
          <w:szCs w:val="24"/>
        </w:rPr>
        <w:t xml:space="preserve"> στο δεύτερο μνημό</w:t>
      </w:r>
      <w:r>
        <w:rPr>
          <w:rFonts w:eastAsia="Times New Roman"/>
          <w:szCs w:val="24"/>
        </w:rPr>
        <w:t>νιο είχαμε καλύτερες επιδόσεις στην ανάπτυξη από τους στόχους. Πολύ ενδιαφέρουσα αυτή η άσκηση, να την κάνουμε. Πήγαμε υψηλότερα από τους στόχους στην ανάπτυξη το 2013 και το 2014. Λοιπόν, έχουμε 32 δισεκατομμύρια. Η αύξηση των ληξιπρόθεσμων οφειλόμενων το</w:t>
      </w:r>
      <w:r>
        <w:rPr>
          <w:rFonts w:eastAsia="Times New Roman"/>
          <w:szCs w:val="24"/>
        </w:rPr>
        <w:t xml:space="preserve">υ </w:t>
      </w:r>
      <w:r>
        <w:rPr>
          <w:rFonts w:eastAsia="Times New Roman"/>
          <w:szCs w:val="24"/>
        </w:rPr>
        <w:t>δ</w:t>
      </w:r>
      <w:r>
        <w:rPr>
          <w:rFonts w:eastAsia="Times New Roman"/>
          <w:szCs w:val="24"/>
        </w:rPr>
        <w:t xml:space="preserve">ημοσίου; Συν 2 δισεκατομμύρια. Το σκούπισμα των ταμειακών διαθεσίμων; Πρέπει να επιστρέψουν τα λεφτά. Συν 9 δισεκατομμύρια. Η νέα </w:t>
      </w:r>
      <w:proofErr w:type="spellStart"/>
      <w:r>
        <w:rPr>
          <w:rFonts w:eastAsia="Times New Roman"/>
          <w:szCs w:val="24"/>
        </w:rPr>
        <w:t>ανακεφαλαιοποίηση</w:t>
      </w:r>
      <w:proofErr w:type="spellEnd"/>
      <w:r>
        <w:rPr>
          <w:rFonts w:eastAsia="Times New Roman"/>
          <w:szCs w:val="24"/>
        </w:rPr>
        <w:t xml:space="preserve"> των τραπεζών; Συν 5,4 δισεκατομμύρια ευρώ. Το κόστος από την οριστική απώλεια χρημάτων από την προηγούμεν</w:t>
      </w:r>
      <w:r>
        <w:rPr>
          <w:rFonts w:eastAsia="Times New Roman"/>
          <w:szCs w:val="24"/>
        </w:rPr>
        <w:t xml:space="preserve">η </w:t>
      </w:r>
      <w:proofErr w:type="spellStart"/>
      <w:r>
        <w:rPr>
          <w:rFonts w:eastAsia="Times New Roman"/>
          <w:szCs w:val="24"/>
        </w:rPr>
        <w:t>ανακεφαλαιοποίηση</w:t>
      </w:r>
      <w:proofErr w:type="spellEnd"/>
      <w:r>
        <w:rPr>
          <w:rFonts w:eastAsia="Times New Roman"/>
          <w:szCs w:val="24"/>
        </w:rPr>
        <w:t xml:space="preserve">, αφού χάθηκε η ιδιοκτησία; Συν 20 δισεκατομμύρια ευρώ. Η επιστροφή των ομολόγων του ΤΧΣ; Συν 11 δισεκατομμύρια ευρώ. Η απώλεια εσόδων; </w:t>
      </w:r>
      <w:r>
        <w:rPr>
          <w:rFonts w:eastAsia="Times New Roman"/>
          <w:szCs w:val="24"/>
        </w:rPr>
        <w:t>Στα</w:t>
      </w:r>
      <w:r>
        <w:rPr>
          <w:rFonts w:eastAsia="Times New Roman"/>
          <w:szCs w:val="24"/>
        </w:rPr>
        <w:t xml:space="preserve"> 6,2 δισεκατομμύρια ευρώ. Άθροισμα; Πάνω από τα 85 δισεκατομμύρια ευρώ. Αυτή είναι η αλήθεια. </w:t>
      </w:r>
    </w:p>
    <w:p w14:paraId="420DC025" w14:textId="77777777" w:rsidR="003663B4" w:rsidRDefault="00087BC7">
      <w:pPr>
        <w:spacing w:line="600" w:lineRule="auto"/>
        <w:ind w:firstLine="720"/>
        <w:jc w:val="both"/>
        <w:rPr>
          <w:rFonts w:eastAsia="Times New Roman"/>
          <w:szCs w:val="24"/>
        </w:rPr>
      </w:pPr>
      <w:r>
        <w:rPr>
          <w:rFonts w:eastAsia="Times New Roman"/>
          <w:b/>
          <w:szCs w:val="24"/>
        </w:rPr>
        <w:lastRenderedPageBreak/>
        <w:t>ΝΙΚ</w:t>
      </w:r>
      <w:r>
        <w:rPr>
          <w:rFonts w:eastAsia="Times New Roman"/>
          <w:b/>
          <w:szCs w:val="24"/>
        </w:rPr>
        <w:t>ΟΛΑΟΣ ΞΥΔΑΚΗΣ:</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xml:space="preserve">, έχετε ξεκινήσει με μια παραδοχή η οποία είναι λάθος. Υπολογίζετε απώλεια εκ προβολής; </w:t>
      </w:r>
    </w:p>
    <w:p w14:paraId="420DC026"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κύριε </w:t>
      </w:r>
      <w:proofErr w:type="spellStart"/>
      <w:r>
        <w:rPr>
          <w:rFonts w:eastAsia="Times New Roman"/>
          <w:szCs w:val="24"/>
        </w:rPr>
        <w:t>Σταϊκούρα</w:t>
      </w:r>
      <w:proofErr w:type="spellEnd"/>
      <w:r>
        <w:rPr>
          <w:rFonts w:eastAsia="Times New Roman"/>
          <w:szCs w:val="24"/>
        </w:rPr>
        <w:t xml:space="preserve">. </w:t>
      </w:r>
    </w:p>
    <w:p w14:paraId="420DC027" w14:textId="77777777" w:rsidR="003663B4" w:rsidRDefault="00087BC7">
      <w:pPr>
        <w:spacing w:line="600" w:lineRule="auto"/>
        <w:ind w:firstLine="720"/>
        <w:jc w:val="both"/>
        <w:rPr>
          <w:rFonts w:eastAsia="Times New Roman"/>
          <w:szCs w:val="24"/>
        </w:rPr>
      </w:pPr>
      <w:r>
        <w:rPr>
          <w:rFonts w:eastAsia="Times New Roman"/>
          <w:szCs w:val="24"/>
        </w:rPr>
        <w:t>Τον λόγο έχει ο κ. Ηλιόπουλος από τη Χρυσή Αυγή.</w:t>
      </w:r>
    </w:p>
    <w:p w14:paraId="420DC028" w14:textId="77777777" w:rsidR="003663B4" w:rsidRDefault="00087BC7">
      <w:pPr>
        <w:spacing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Ευχαρι</w:t>
      </w:r>
      <w:r>
        <w:rPr>
          <w:rFonts w:eastAsia="Times New Roman"/>
          <w:szCs w:val="24"/>
        </w:rPr>
        <w:t>στώ, κύριε Πρόεδρε.</w:t>
      </w:r>
    </w:p>
    <w:p w14:paraId="420DC029" w14:textId="77777777" w:rsidR="003663B4" w:rsidRDefault="00087BC7">
      <w:pPr>
        <w:spacing w:line="600" w:lineRule="auto"/>
        <w:ind w:firstLine="720"/>
        <w:jc w:val="both"/>
        <w:rPr>
          <w:rFonts w:eastAsia="Times New Roman"/>
          <w:szCs w:val="24"/>
        </w:rPr>
      </w:pPr>
      <w:r>
        <w:rPr>
          <w:rFonts w:eastAsia="Times New Roman"/>
          <w:szCs w:val="24"/>
        </w:rPr>
        <w:t>Έχουμε κοκορομαχίες εδώ μέσα στο ελληνικό Κοινοβούλιο. Έχουμε ζαλιστεί αυτές τις ημέρες που ακούμε ομιλητές να διαπληκτίζονται -καλή ώρα όπως τώρα- για πράγματα που τα βιώνει ο ελληνικός λαός στην καθημερινότητά του.</w:t>
      </w:r>
    </w:p>
    <w:p w14:paraId="420DC02A" w14:textId="77777777" w:rsidR="003663B4" w:rsidRDefault="00087BC7">
      <w:pPr>
        <w:spacing w:line="600" w:lineRule="auto"/>
        <w:ind w:firstLine="720"/>
        <w:jc w:val="center"/>
        <w:rPr>
          <w:rFonts w:eastAsia="Times New Roman"/>
          <w:szCs w:val="24"/>
        </w:rPr>
      </w:pPr>
      <w:r>
        <w:rPr>
          <w:rFonts w:eastAsia="Times New Roman"/>
          <w:szCs w:val="24"/>
        </w:rPr>
        <w:t>(Θόρυβος στην Αίθου</w:t>
      </w:r>
      <w:r>
        <w:rPr>
          <w:rFonts w:eastAsia="Times New Roman"/>
          <w:szCs w:val="24"/>
        </w:rPr>
        <w:t>σα)</w:t>
      </w:r>
    </w:p>
    <w:p w14:paraId="420DC02B" w14:textId="77777777" w:rsidR="003663B4" w:rsidRDefault="00087BC7">
      <w:pPr>
        <w:spacing w:line="600" w:lineRule="auto"/>
        <w:ind w:firstLine="720"/>
        <w:jc w:val="both"/>
        <w:rPr>
          <w:rFonts w:eastAsia="Times New Roman"/>
          <w:szCs w:val="24"/>
        </w:rPr>
      </w:pPr>
      <w:r>
        <w:rPr>
          <w:rFonts w:eastAsia="Times New Roman"/>
          <w:szCs w:val="24"/>
        </w:rPr>
        <w:t>Κύριε Πρόεδρε, σας παρακαλώ.</w:t>
      </w:r>
    </w:p>
    <w:p w14:paraId="420DC02C" w14:textId="77777777" w:rsidR="003663B4" w:rsidRDefault="00087BC7">
      <w:pPr>
        <w:spacing w:line="600" w:lineRule="auto"/>
        <w:ind w:firstLine="720"/>
        <w:jc w:val="both"/>
        <w:rPr>
          <w:rFonts w:eastAsia="Times New Roman"/>
          <w:szCs w:val="24"/>
        </w:rPr>
      </w:pPr>
      <w:r>
        <w:rPr>
          <w:rFonts w:eastAsia="Times New Roman"/>
          <w:szCs w:val="24"/>
        </w:rPr>
        <w:t>Κύριοι, μην κάνετε συζήτηση τώρα, θα πάρετε τον λόγο να τα λύσετε μετά.</w:t>
      </w:r>
    </w:p>
    <w:p w14:paraId="420DC02D"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w:t>
      </w:r>
    </w:p>
    <w:p w14:paraId="420DC02E" w14:textId="77777777" w:rsidR="003663B4" w:rsidRDefault="00087BC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παρακαλώ.</w:t>
      </w:r>
    </w:p>
    <w:p w14:paraId="420DC02F" w14:textId="77777777" w:rsidR="003663B4" w:rsidRDefault="00087BC7">
      <w:pPr>
        <w:spacing w:line="600" w:lineRule="auto"/>
        <w:ind w:firstLine="720"/>
        <w:jc w:val="both"/>
        <w:rPr>
          <w:rFonts w:eastAsia="Times New Roman"/>
          <w:szCs w:val="24"/>
        </w:rPr>
      </w:pPr>
      <w:r>
        <w:rPr>
          <w:rFonts w:eastAsia="Times New Roman"/>
          <w:b/>
          <w:szCs w:val="24"/>
        </w:rPr>
        <w:lastRenderedPageBreak/>
        <w:t xml:space="preserve">ΠΑΝΑΓΙΩΤΗΣ ΗΛΙΟΠΟΥΛΟΣ: </w:t>
      </w:r>
      <w:r>
        <w:rPr>
          <w:rFonts w:eastAsia="Times New Roman"/>
          <w:szCs w:val="24"/>
        </w:rPr>
        <w:t>Κοκορομαχίες και πάλι, επαναλαμβάνω, χωρίς κα</w:t>
      </w:r>
      <w:r>
        <w:rPr>
          <w:rFonts w:eastAsia="Times New Roman"/>
          <w:szCs w:val="24"/>
        </w:rPr>
        <w:t>μ</w:t>
      </w:r>
      <w:r>
        <w:rPr>
          <w:rFonts w:eastAsia="Times New Roman"/>
          <w:szCs w:val="24"/>
        </w:rPr>
        <w:t xml:space="preserve">μία ουσία. </w:t>
      </w:r>
    </w:p>
    <w:p w14:paraId="420DC030" w14:textId="77777777" w:rsidR="003663B4" w:rsidRDefault="00087BC7">
      <w:pPr>
        <w:spacing w:line="600" w:lineRule="auto"/>
        <w:ind w:firstLine="720"/>
        <w:jc w:val="both"/>
        <w:rPr>
          <w:rFonts w:eastAsia="Times New Roman"/>
          <w:szCs w:val="24"/>
        </w:rPr>
      </w:pPr>
      <w:r>
        <w:rPr>
          <w:rFonts w:eastAsia="Times New Roman"/>
          <w:szCs w:val="24"/>
        </w:rPr>
        <w:t>Ακ</w:t>
      </w:r>
      <w:r>
        <w:rPr>
          <w:rFonts w:eastAsia="Times New Roman"/>
          <w:szCs w:val="24"/>
        </w:rPr>
        <w:t>ούμε εδώ μέσα κάποιες ομιλίες και νομίζουμε ή ότι εμείς βρισκόμαστε σε άλλη χώρα ή ότι το Κοινοβούλιο αυτό έχει μεταφερθεί σε κάποιον άλλο</w:t>
      </w:r>
      <w:r>
        <w:rPr>
          <w:rFonts w:eastAsia="Times New Roman"/>
          <w:szCs w:val="24"/>
        </w:rPr>
        <w:t>ν</w:t>
      </w:r>
      <w:r>
        <w:rPr>
          <w:rFonts w:eastAsia="Times New Roman"/>
          <w:szCs w:val="24"/>
        </w:rPr>
        <w:t xml:space="preserve"> χρόνο, σε κάποια άλλη χώρα. </w:t>
      </w:r>
      <w:r>
        <w:rPr>
          <w:rFonts w:eastAsia="Times New Roman"/>
          <w:szCs w:val="24"/>
        </w:rPr>
        <w:t>Δ</w:t>
      </w:r>
      <w:r>
        <w:rPr>
          <w:rFonts w:eastAsia="Times New Roman"/>
          <w:szCs w:val="24"/>
        </w:rPr>
        <w:t xml:space="preserve">εν θα ξεκινούσα με αυτό που θα πω τώρα, αλλά με αναγκάζει η ομιλία του κ. </w:t>
      </w:r>
      <w:proofErr w:type="spellStart"/>
      <w:r>
        <w:rPr>
          <w:rFonts w:eastAsia="Times New Roman"/>
          <w:szCs w:val="24"/>
        </w:rPr>
        <w:t>Μπαλάφα</w:t>
      </w:r>
      <w:proofErr w:type="spellEnd"/>
      <w:r>
        <w:rPr>
          <w:rFonts w:eastAsia="Times New Roman"/>
          <w:szCs w:val="24"/>
        </w:rPr>
        <w:t xml:space="preserve"> που π</w:t>
      </w:r>
      <w:r>
        <w:rPr>
          <w:rFonts w:eastAsia="Times New Roman"/>
          <w:szCs w:val="24"/>
        </w:rPr>
        <w:t xml:space="preserve">ροηγήθηκε, γιατί μιλούσε συνεχώς για χρήματα, λες και το πρόβλημα της λαθρομετανάστευσης είναι μόνο τα χρήματα που επιβαρύνουν τον ελληνικό λαό και για τη χρηματοδότηση, που μάλιστα μας είπε ότι το ελληνικό μέρος προέρχεται από 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πενδύ</w:t>
      </w:r>
      <w:r>
        <w:rPr>
          <w:rFonts w:eastAsia="Times New Roman"/>
          <w:szCs w:val="24"/>
        </w:rPr>
        <w:t xml:space="preserve">σεων. Τώρα καταλαβαίνουμε γιατί τους θεωρείτε επενδυτές. Γιατί τα λεφτά του ελληνικού </w:t>
      </w:r>
      <w:r>
        <w:rPr>
          <w:rFonts w:eastAsia="Times New Roman"/>
          <w:szCs w:val="24"/>
        </w:rPr>
        <w:t>δ</w:t>
      </w:r>
      <w:r>
        <w:rPr>
          <w:rFonts w:eastAsia="Times New Roman"/>
          <w:szCs w:val="24"/>
        </w:rPr>
        <w:t xml:space="preserve">ημοσίου, τα οποία προορίζονται για επενδύσεις, τα δίνετε γι’ αυτούς και όχι για τους Έλληνες. </w:t>
      </w:r>
    </w:p>
    <w:p w14:paraId="420DC031" w14:textId="77777777" w:rsidR="003663B4" w:rsidRDefault="00087BC7">
      <w:pPr>
        <w:spacing w:line="600" w:lineRule="auto"/>
        <w:ind w:firstLine="720"/>
        <w:jc w:val="both"/>
        <w:rPr>
          <w:rFonts w:eastAsia="Times New Roman"/>
          <w:szCs w:val="24"/>
        </w:rPr>
      </w:pPr>
      <w:r>
        <w:rPr>
          <w:rFonts w:eastAsia="Times New Roman"/>
          <w:szCs w:val="24"/>
        </w:rPr>
        <w:t>Λοιπόν, δεν είναι μόνο τα χρήματα το πρόβλημα, αλλά είναι ο εποικισμός της</w:t>
      </w:r>
      <w:r>
        <w:rPr>
          <w:rFonts w:eastAsia="Times New Roman"/>
          <w:szCs w:val="24"/>
        </w:rPr>
        <w:t xml:space="preserve"> Ελλάδας</w:t>
      </w:r>
      <w:r>
        <w:rPr>
          <w:rFonts w:eastAsia="Times New Roman"/>
          <w:szCs w:val="24"/>
        </w:rPr>
        <w:t>,</w:t>
      </w:r>
      <w:r>
        <w:rPr>
          <w:rFonts w:eastAsia="Times New Roman"/>
          <w:szCs w:val="24"/>
        </w:rPr>
        <w:t xml:space="preserve"> που, όπως είπε ο κ. </w:t>
      </w:r>
      <w:proofErr w:type="spellStart"/>
      <w:r>
        <w:rPr>
          <w:rFonts w:eastAsia="Times New Roman"/>
          <w:szCs w:val="24"/>
        </w:rPr>
        <w:t>Μπαλάφας</w:t>
      </w:r>
      <w:proofErr w:type="spellEnd"/>
      <w:r>
        <w:rPr>
          <w:rFonts w:eastAsia="Times New Roman"/>
          <w:szCs w:val="24"/>
        </w:rPr>
        <w:t>, θα γίνει</w:t>
      </w:r>
      <w:r>
        <w:rPr>
          <w:rFonts w:eastAsia="Times New Roman"/>
          <w:szCs w:val="24"/>
        </w:rPr>
        <w:t>,</w:t>
      </w:r>
      <w:r>
        <w:rPr>
          <w:rFonts w:eastAsia="Times New Roman"/>
          <w:szCs w:val="24"/>
        </w:rPr>
        <w:t xml:space="preserve"> γιατί θα μεταφερθούν οι άνθρωποι αυτοί –που ήδη μεταφέρονται- στην ενδοχώρα. Θα καταγράψουμε</w:t>
      </w:r>
      <w:r>
        <w:rPr>
          <w:rFonts w:eastAsia="Times New Roman"/>
          <w:szCs w:val="24"/>
        </w:rPr>
        <w:t>,</w:t>
      </w:r>
      <w:r>
        <w:rPr>
          <w:rFonts w:eastAsia="Times New Roman"/>
          <w:szCs w:val="24"/>
        </w:rPr>
        <w:t xml:space="preserve"> είπε</w:t>
      </w:r>
      <w:r>
        <w:rPr>
          <w:rFonts w:eastAsia="Times New Roman"/>
          <w:szCs w:val="24"/>
        </w:rPr>
        <w:t>,</w:t>
      </w:r>
      <w:r>
        <w:rPr>
          <w:rFonts w:eastAsia="Times New Roman"/>
          <w:szCs w:val="24"/>
        </w:rPr>
        <w:t xml:space="preserve"> τις δεξιότητές τους, θα γίνει εκμάθηση, λέει, της ελληνικής γλώσσας και ανέφερε…</w:t>
      </w:r>
    </w:p>
    <w:p w14:paraId="420DC032"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Κύριε Πρόεδρε, μιλάω και </w:t>
      </w:r>
      <w:r>
        <w:rPr>
          <w:rFonts w:eastAsia="Times New Roman"/>
          <w:szCs w:val="24"/>
        </w:rPr>
        <w:t xml:space="preserve">εδώ πέρα η κυρία του ΣΥΡΙΖΑ έχει κάποιο πρόβλημα. </w:t>
      </w:r>
    </w:p>
    <w:p w14:paraId="420DC033"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Ηλιόπουλε, δεν σας ενοχλεί. Παρακαλώ</w:t>
      </w:r>
      <w:r>
        <w:rPr>
          <w:rFonts w:eastAsia="Times New Roman"/>
          <w:szCs w:val="24"/>
        </w:rPr>
        <w:t>,</w:t>
      </w:r>
      <w:r>
        <w:rPr>
          <w:rFonts w:eastAsia="Times New Roman"/>
          <w:szCs w:val="24"/>
        </w:rPr>
        <w:t xml:space="preserve"> συνεχίστε την ομιλία σας.</w:t>
      </w:r>
    </w:p>
    <w:p w14:paraId="420DC034" w14:textId="77777777" w:rsidR="003663B4" w:rsidRDefault="00087BC7">
      <w:pPr>
        <w:spacing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Με ενοχλεί, κύριε Πρόεδρε. Αν εσείς μιλούσατε και ακούγατε συνέχεια «</w:t>
      </w:r>
      <w:proofErr w:type="spellStart"/>
      <w:r>
        <w:rPr>
          <w:rFonts w:eastAsia="Times New Roman"/>
          <w:szCs w:val="24"/>
        </w:rPr>
        <w:t>τσου</w:t>
      </w:r>
      <w:proofErr w:type="spellEnd"/>
      <w:r>
        <w:rPr>
          <w:rFonts w:eastAsia="Times New Roman"/>
          <w:szCs w:val="24"/>
        </w:rPr>
        <w:t xml:space="preserve">, </w:t>
      </w:r>
      <w:proofErr w:type="spellStart"/>
      <w:r>
        <w:rPr>
          <w:rFonts w:eastAsia="Times New Roman"/>
          <w:szCs w:val="24"/>
        </w:rPr>
        <w:t>τσου</w:t>
      </w:r>
      <w:proofErr w:type="spellEnd"/>
      <w:r>
        <w:rPr>
          <w:rFonts w:eastAsia="Times New Roman"/>
          <w:szCs w:val="24"/>
        </w:rPr>
        <w:t xml:space="preserve">, </w:t>
      </w:r>
      <w:proofErr w:type="spellStart"/>
      <w:r>
        <w:rPr>
          <w:rFonts w:eastAsia="Times New Roman"/>
          <w:szCs w:val="24"/>
        </w:rPr>
        <w:t>τσου</w:t>
      </w:r>
      <w:proofErr w:type="spellEnd"/>
      <w:r>
        <w:rPr>
          <w:rFonts w:eastAsia="Times New Roman"/>
          <w:szCs w:val="24"/>
        </w:rPr>
        <w:t xml:space="preserve">», τι θα κάνατε; Δηλαδή σε κάθε πράγμα που λέω κάνει σαν Κατίνα. </w:t>
      </w:r>
    </w:p>
    <w:p w14:paraId="420DC035"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Λοιπόν, συνεχίστε την ομιλία σας.</w:t>
      </w:r>
    </w:p>
    <w:p w14:paraId="420DC036" w14:textId="77777777" w:rsidR="003663B4" w:rsidRDefault="00087BC7">
      <w:pPr>
        <w:spacing w:line="600" w:lineRule="auto"/>
        <w:ind w:firstLine="720"/>
        <w:jc w:val="both"/>
        <w:rPr>
          <w:rFonts w:eastAsia="Times New Roman"/>
          <w:b/>
          <w:szCs w:val="24"/>
        </w:rPr>
      </w:pPr>
      <w:r>
        <w:rPr>
          <w:rFonts w:eastAsia="Times New Roman"/>
          <w:b/>
          <w:szCs w:val="24"/>
        </w:rPr>
        <w:t xml:space="preserve">ΠΑΝΑΓΙΩΤΗΣ ΗΛΙΟΠΟΥΛΟΣ: </w:t>
      </w:r>
      <w:r>
        <w:rPr>
          <w:rFonts w:eastAsia="Times New Roman"/>
          <w:szCs w:val="24"/>
        </w:rPr>
        <w:t>Συνεχίζω.</w:t>
      </w:r>
      <w:r>
        <w:rPr>
          <w:rFonts w:eastAsia="Times New Roman"/>
          <w:b/>
          <w:szCs w:val="24"/>
        </w:rPr>
        <w:t xml:space="preserve"> </w:t>
      </w:r>
    </w:p>
    <w:p w14:paraId="420DC037" w14:textId="77777777" w:rsidR="003663B4" w:rsidRDefault="00087BC7">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(ΕΥΗ)</w:t>
      </w:r>
      <w:r>
        <w:rPr>
          <w:rFonts w:eastAsia="Times New Roman"/>
          <w:b/>
          <w:szCs w:val="24"/>
        </w:rPr>
        <w:t xml:space="preserve"> ΚΑΡΑΚΩΣΤΑ: </w:t>
      </w:r>
      <w:r>
        <w:rPr>
          <w:rFonts w:eastAsia="Times New Roman"/>
          <w:szCs w:val="24"/>
        </w:rPr>
        <w:t>Κοκοράκι!</w:t>
      </w:r>
    </w:p>
    <w:p w14:paraId="420DC038" w14:textId="77777777" w:rsidR="003663B4" w:rsidRDefault="00087BC7">
      <w:pPr>
        <w:spacing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 xml:space="preserve">Σας ενοχλούν αυτά που λέμε. Δεν πειράζει. Θα σας περάσει. Λίγα είναι τα ψωμιά σας στην εξουσία. </w:t>
      </w:r>
    </w:p>
    <w:p w14:paraId="420DC039" w14:textId="77777777" w:rsidR="003663B4" w:rsidRDefault="00087BC7">
      <w:pPr>
        <w:spacing w:line="600" w:lineRule="auto"/>
        <w:ind w:firstLine="720"/>
        <w:jc w:val="both"/>
        <w:rPr>
          <w:rFonts w:eastAsia="Times New Roman"/>
          <w:szCs w:val="24"/>
        </w:rPr>
      </w:pPr>
      <w:r>
        <w:rPr>
          <w:rFonts w:eastAsia="Times New Roman"/>
          <w:szCs w:val="24"/>
        </w:rPr>
        <w:t xml:space="preserve">Σιγά σιγά, λοιπόν, προσπαθείτε να εποικήσετε την πατρίδα μας φέρνοντας τους λαθρομετανάστες από τα </w:t>
      </w:r>
      <w:r>
        <w:rPr>
          <w:rFonts w:eastAsia="Times New Roman"/>
          <w:szCs w:val="24"/>
        </w:rPr>
        <w:t xml:space="preserve">νησιά στην </w:t>
      </w:r>
      <w:r>
        <w:rPr>
          <w:rFonts w:eastAsia="Times New Roman"/>
          <w:szCs w:val="24"/>
        </w:rPr>
        <w:lastRenderedPageBreak/>
        <w:t>ενδοχώρα, όπως μας είπατε, και έχουμε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κάποιες άλλες δηλώσεις. Λένε εδώ τα στελέχη του ΣΥΡΙΖΑ ότι «σιγά σιγά θα βγάλουμε την Ελλάδα από το μνημόνιο». Τρία χρόνια δεν την έχουν βγάλει. Μόνο που</w:t>
      </w:r>
      <w:r>
        <w:rPr>
          <w:rFonts w:eastAsia="Times New Roman"/>
          <w:szCs w:val="24"/>
        </w:rPr>
        <w:t>,</w:t>
      </w:r>
      <w:r>
        <w:rPr>
          <w:rFonts w:eastAsia="Times New Roman"/>
          <w:szCs w:val="24"/>
        </w:rPr>
        <w:t xml:space="preserve"> για να εξηγηθούμε στον ελληνικό λαό, δε</w:t>
      </w:r>
      <w:r>
        <w:rPr>
          <w:rFonts w:eastAsia="Times New Roman"/>
          <w:szCs w:val="24"/>
        </w:rPr>
        <w:t xml:space="preserve">ν είπατε ότι θα τη βγάλετε σιγά σιγά κι έχουν περάσει τρία χρόνια και θα παραμείνουμε για πολλά χρόνια ακόμα στο μνημόνιο, είπατε ότι θα σκίζατε το μνημόνιο. </w:t>
      </w:r>
    </w:p>
    <w:p w14:paraId="420DC03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πάντα, λοιπόν, γίνονται με μοναδικό κριτήριο να μη χαθούν οι προθεσμίες. Έγινε η τρίτη αξιολόγ</w:t>
      </w:r>
      <w:r>
        <w:rPr>
          <w:rFonts w:eastAsia="Times New Roman" w:cs="Times New Roman"/>
          <w:szCs w:val="24"/>
        </w:rPr>
        <w:t xml:space="preserve">ηση η οποία έκλεισε σε χρόνο </w:t>
      </w:r>
      <w:proofErr w:type="spellStart"/>
      <w:r>
        <w:rPr>
          <w:rFonts w:eastAsia="Times New Roman" w:cs="Times New Roman"/>
          <w:szCs w:val="24"/>
          <w:lang w:val="en-US"/>
        </w:rPr>
        <w:t>dt</w:t>
      </w:r>
      <w:proofErr w:type="spellEnd"/>
      <w:r>
        <w:rPr>
          <w:rFonts w:eastAsia="Times New Roman" w:cs="Times New Roman"/>
          <w:szCs w:val="24"/>
        </w:rPr>
        <w:t>. Αυτό δεν έχει ξαναγίνει. Μάλιστα έγινε γιατί η Κυβέρνηση του ΣΥΡΙΖΑ προσπαθεί με κάθε τρόπο να παραμείνει γαντζωμένη στην εξουσία. Τόσον καιρό ακούγαμε για ηθικό δήθεν πλεονέκτημα της Αριστεράς, το οποίο βέβαια έχει εξαφανι</w:t>
      </w:r>
      <w:r>
        <w:rPr>
          <w:rFonts w:eastAsia="Times New Roman" w:cs="Times New Roman"/>
          <w:szCs w:val="24"/>
        </w:rPr>
        <w:t xml:space="preserve">στεί αυτά τα τρία χρόνια της διακυβέρνησης. Και ευτυχώς, γιατί μετά από χίλια χρόνια –και αν- ο ελληνικός λαός θα την ξαναπατήσει με αριστερή </w:t>
      </w:r>
      <w:r>
        <w:rPr>
          <w:rFonts w:eastAsia="Times New Roman" w:cs="Times New Roman"/>
          <w:szCs w:val="24"/>
        </w:rPr>
        <w:t>κ</w:t>
      </w:r>
      <w:r>
        <w:rPr>
          <w:rFonts w:eastAsia="Times New Roman" w:cs="Times New Roman"/>
          <w:szCs w:val="24"/>
        </w:rPr>
        <w:t>υβέρνηση!</w:t>
      </w:r>
    </w:p>
    <w:p w14:paraId="420DC03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Ας δούμε, λοιπόν, εδώ κάποια νούμερα, κάποια επιτεύγματα του ΣΥΡΙΖΑ. Ενενήντα επιχειρήσεις κλείνουν καθ</w:t>
      </w:r>
      <w:r>
        <w:rPr>
          <w:rFonts w:eastAsia="Times New Roman" w:cs="Times New Roman"/>
          <w:szCs w:val="24"/>
        </w:rPr>
        <w:t xml:space="preserve">ημερινά. Οι απλήρωτες υποχρεώσεις του </w:t>
      </w:r>
      <w:r>
        <w:rPr>
          <w:rFonts w:eastAsia="Times New Roman" w:cs="Times New Roman"/>
          <w:szCs w:val="24"/>
        </w:rPr>
        <w:t>δ</w:t>
      </w:r>
      <w:r>
        <w:rPr>
          <w:rFonts w:eastAsia="Times New Roman" w:cs="Times New Roman"/>
          <w:szCs w:val="24"/>
        </w:rPr>
        <w:t xml:space="preserve">ημοσίου απέναντι σε ιδιώτες </w:t>
      </w:r>
      <w:r>
        <w:rPr>
          <w:rFonts w:eastAsia="Times New Roman" w:cs="Times New Roman"/>
          <w:szCs w:val="24"/>
        </w:rPr>
        <w:lastRenderedPageBreak/>
        <w:t>είναι 5 δισεκατομμύρια ευρώ και</w:t>
      </w:r>
      <w:r>
        <w:rPr>
          <w:rFonts w:eastAsia="Times New Roman" w:cs="Times New Roman"/>
          <w:szCs w:val="24"/>
        </w:rPr>
        <w:t>,</w:t>
      </w:r>
      <w:r>
        <w:rPr>
          <w:rFonts w:eastAsia="Times New Roman" w:cs="Times New Roman"/>
          <w:szCs w:val="24"/>
        </w:rPr>
        <w:t xml:space="preserve"> ενώ χρωστά το ελληνικό </w:t>
      </w:r>
      <w:r>
        <w:rPr>
          <w:rFonts w:eastAsia="Times New Roman" w:cs="Times New Roman"/>
          <w:szCs w:val="24"/>
        </w:rPr>
        <w:t>δ</w:t>
      </w:r>
      <w:r>
        <w:rPr>
          <w:rFonts w:eastAsia="Times New Roman" w:cs="Times New Roman"/>
          <w:szCs w:val="24"/>
        </w:rPr>
        <w:t>ημόσιο, δίνει δήθεν κοινωνικά μερίσματα. Τα χρέη των ιδιωτών προς το κράτος είναι 100 δισεκατομμύρια ευρώ, καθώς δεν έχουν οι άνθρωπ</w:t>
      </w:r>
      <w:r>
        <w:rPr>
          <w:rFonts w:eastAsia="Times New Roman" w:cs="Times New Roman"/>
          <w:szCs w:val="24"/>
        </w:rPr>
        <w:t>οι να δώσουν. Έχουμε επτακόσιες κατασχέσεις μισθών και συντάξεων την ημέρα, με αριστερή Κυβέρνηση. Πεντακόσιες χιλιάδες επαγγελματίες χρωστούν ακόμα και το ρεύμα. Τριακόσιες χιλιάδες επιχειρηματίες έχουν καθυστερημένες οφειλές στον ΟΑΕΕ. Τέσσερις στους δέκ</w:t>
      </w:r>
      <w:r>
        <w:rPr>
          <w:rFonts w:eastAsia="Times New Roman" w:cs="Times New Roman"/>
          <w:szCs w:val="24"/>
        </w:rPr>
        <w:t>α πολίτες αδυνατούν να καταβάλουν ασφαλιστικές και φορολογικές υποχρεώσεις. Αυτά είναι τα επιτεύγματα του ΣΥΡΙΖΑ.</w:t>
      </w:r>
    </w:p>
    <w:p w14:paraId="420DC03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Ακούσαμε σήμερα από </w:t>
      </w:r>
      <w:proofErr w:type="spellStart"/>
      <w:r>
        <w:rPr>
          <w:rFonts w:eastAsia="Times New Roman" w:cs="Times New Roman"/>
          <w:szCs w:val="24"/>
        </w:rPr>
        <w:t>σ</w:t>
      </w:r>
      <w:r>
        <w:rPr>
          <w:rFonts w:eastAsia="Times New Roman" w:cs="Times New Roman"/>
          <w:szCs w:val="24"/>
        </w:rPr>
        <w:t>υριζαίο</w:t>
      </w:r>
      <w:proofErr w:type="spellEnd"/>
      <w:r>
        <w:rPr>
          <w:rFonts w:eastAsia="Times New Roman" w:cs="Times New Roman"/>
          <w:szCs w:val="24"/>
        </w:rPr>
        <w:t xml:space="preserve"> ότι από τη φοροδιαφυγή και τη διαφθορά χάνει η Ελλάδα τον χρόνο 15 δισεκατομμύρια ευρώ, τα οποία βέβαια τα βλέπου</w:t>
      </w:r>
      <w:r>
        <w:rPr>
          <w:rFonts w:eastAsia="Times New Roman" w:cs="Times New Roman"/>
          <w:szCs w:val="24"/>
        </w:rPr>
        <w:t>με αμέσως μετά να γίνονται βίλες και να ξεφυτρώνουν σε ολόκληρη την Ελλάδα απ’ αυτούς που ασχολούνται με τη φοροδιαφυγή και τη διαφθορά στην πατρίδα μας</w:t>
      </w:r>
      <w:r>
        <w:rPr>
          <w:rFonts w:eastAsia="Times New Roman" w:cs="Times New Roman"/>
          <w:szCs w:val="24"/>
        </w:rPr>
        <w:t>,</w:t>
      </w:r>
      <w:r>
        <w:rPr>
          <w:rFonts w:eastAsia="Times New Roman" w:cs="Times New Roman"/>
          <w:szCs w:val="24"/>
        </w:rPr>
        <w:t xml:space="preserve"> που είναι βέβαια εθνικό σπορ. Αυτό δεν το συζητάμε. Και</w:t>
      </w:r>
      <w:r>
        <w:rPr>
          <w:rFonts w:eastAsia="Times New Roman" w:cs="Times New Roman"/>
          <w:szCs w:val="24"/>
        </w:rPr>
        <w:t>,</w:t>
      </w:r>
      <w:r>
        <w:rPr>
          <w:rFonts w:eastAsia="Times New Roman" w:cs="Times New Roman"/>
          <w:szCs w:val="24"/>
        </w:rPr>
        <w:t xml:space="preserve"> για να είμαστε δίκαιοι, σε καμ</w:t>
      </w:r>
      <w:r>
        <w:rPr>
          <w:rFonts w:eastAsia="Times New Roman" w:cs="Times New Roman"/>
          <w:szCs w:val="24"/>
        </w:rPr>
        <w:t>μ</w:t>
      </w:r>
      <w:r>
        <w:rPr>
          <w:rFonts w:eastAsia="Times New Roman" w:cs="Times New Roman"/>
          <w:szCs w:val="24"/>
        </w:rPr>
        <w:t>ία περίπτωση δ</w:t>
      </w:r>
      <w:r>
        <w:rPr>
          <w:rFonts w:eastAsia="Times New Roman" w:cs="Times New Roman"/>
          <w:szCs w:val="24"/>
        </w:rPr>
        <w:t>εν ευθύνεται μόνο ο ΣΥΡΙΖΑ.</w:t>
      </w:r>
    </w:p>
    <w:p w14:paraId="420DC03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55% των προσλήψεων αφορά ελαστικές μορφές εργασίας. Μάλιστα! Εσείς, όμως, λέγατε ότι η γενιά των 700 ευρώ –</w:t>
      </w:r>
      <w:r>
        <w:rPr>
          <w:rFonts w:eastAsia="Times New Roman" w:cs="Times New Roman"/>
          <w:szCs w:val="24"/>
        </w:rPr>
        <w:lastRenderedPageBreak/>
        <w:t>που δεν πρόλαβε καλά-καλά να υπάρξει τέτοια γενιά, γιατί αμέσως πήγαμε στη σημερινή γενιά, αυτή των 400 ευρώ- είναι χα</w:t>
      </w:r>
      <w:r>
        <w:rPr>
          <w:rFonts w:eastAsia="Times New Roman" w:cs="Times New Roman"/>
          <w:szCs w:val="24"/>
        </w:rPr>
        <w:t>μένη γενιά. Των 400 ευρώ, δηλαδή, τι είναι; Η λαίλαπα που έρχεται τα αμέσως επόμενα χρόνια για τη νεολαία μας και που μερίδιο ευθύνης έχετε κι εσείς τι είναι; Θα θέλαμε πάρα πολύ να μας πείτε.</w:t>
      </w:r>
    </w:p>
    <w:p w14:paraId="420DC03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θα θέλαμε να μας πείτε για το –συμβολικό, για σας- Ελλη</w:t>
      </w:r>
      <w:r>
        <w:rPr>
          <w:rFonts w:eastAsia="Times New Roman" w:cs="Times New Roman"/>
          <w:szCs w:val="24"/>
        </w:rPr>
        <w:t>νικό, για τα δεκατέσσερα περιφερειακά αεροδρόμια, τον ΟΛΠ, τον ΟΛΘ, την ΤΡΑΙΝΟΣΕ, την ΕΛΠΕ, τη ΔΕΗ, τα λιμάνια, τα ΕΛΤΑ, όλα αυτά που έχετε ξεπουλήσει εσείς, την Εγνατία Οδό,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20DC03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μνημόνια, λοιπόν, έχουν αποδειχθεί περίτρανα ότι είναι καταστροφικά κα</w:t>
      </w:r>
      <w:r>
        <w:rPr>
          <w:rFonts w:eastAsia="Times New Roman" w:cs="Times New Roman"/>
          <w:szCs w:val="24"/>
        </w:rPr>
        <w:t>ι στον εθνικό και στον κοινωνικό και στον οικονομικό τομέα.</w:t>
      </w:r>
    </w:p>
    <w:p w14:paraId="420DC04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προειδοποιητικά το κουδούνι λήξεως του χρόνου ομιλίας του κυρίου Βουλευτή)</w:t>
      </w:r>
    </w:p>
    <w:p w14:paraId="420DC04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Επειδή τελειώνει και ο χρόνος, αφού μιλάμε για αριθμούς, να πούμε ότι έχουν φύγει τετρακόσιες χιλιάδες νέοι πτυχιούχοι, </w:t>
      </w:r>
      <w:r>
        <w:rPr>
          <w:rFonts w:eastAsia="Times New Roman" w:cs="Times New Roman"/>
          <w:szCs w:val="24"/>
        </w:rPr>
        <w:lastRenderedPageBreak/>
        <w:t xml:space="preserve">από τους οποίους χάνει η Ελλάδα μόνο από φόρους 9,1 δισεκατομμύρια ευρώ. Οι ίδιοι αυτοί συνεισφέρουν στο ΑΕΠ των χωρών </w:t>
      </w:r>
      <w:r>
        <w:rPr>
          <w:rFonts w:eastAsia="Times New Roman" w:cs="Times New Roman"/>
          <w:szCs w:val="24"/>
        </w:rPr>
        <w:t>στις οποίες</w:t>
      </w:r>
      <w:r>
        <w:rPr>
          <w:rFonts w:eastAsia="Times New Roman" w:cs="Times New Roman"/>
          <w:szCs w:val="24"/>
        </w:rPr>
        <w:t xml:space="preserve"> έχουν</w:t>
      </w:r>
      <w:r>
        <w:rPr>
          <w:rFonts w:eastAsia="Times New Roman" w:cs="Times New Roman"/>
          <w:szCs w:val="24"/>
        </w:rPr>
        <w:t xml:space="preserve"> εγκατασταθεί 12,9 δισεκατομμύρια ευρώ. </w:t>
      </w:r>
    </w:p>
    <w:p w14:paraId="420DC04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νούμερα είναι πάρα πολύ ενδιαφέροντα. Αυτοί οι άνθρωποι που εργάζονται στο εξωτερικό προσφέρουν στο ΑΕΠ των χωρών που τους φιλοξενούν 50 δισεκατομμύρια ευρώ. Εσείς θέλετε αυτό να το αντικαταστήσετε –και το πετυχα</w:t>
      </w:r>
      <w:r>
        <w:rPr>
          <w:rFonts w:eastAsia="Times New Roman" w:cs="Times New Roman"/>
          <w:szCs w:val="24"/>
        </w:rPr>
        <w:t xml:space="preserve">ίνετε ήδη σε έναν βαθμό- με λαθρομετανάστες. </w:t>
      </w:r>
    </w:p>
    <w:p w14:paraId="420DC04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420DC04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Πανελλήνια Επιτροπή της Ένωσης </w:t>
      </w:r>
      <w:proofErr w:type="spellStart"/>
      <w:r>
        <w:rPr>
          <w:rFonts w:eastAsia="Times New Roman" w:cs="Times New Roman"/>
          <w:szCs w:val="24"/>
        </w:rPr>
        <w:t>Τριτέκνων</w:t>
      </w:r>
      <w:proofErr w:type="spellEnd"/>
      <w:r>
        <w:rPr>
          <w:rFonts w:eastAsia="Times New Roman" w:cs="Times New Roman"/>
          <w:szCs w:val="24"/>
        </w:rPr>
        <w:t xml:space="preserve"> καταγγέλλει και το διαβάζω αυτούσιο</w:t>
      </w:r>
      <w:r>
        <w:rPr>
          <w:rFonts w:eastAsia="Times New Roman" w:cs="Times New Roman"/>
          <w:szCs w:val="24"/>
        </w:rPr>
        <w:t>:</w:t>
      </w:r>
      <w:r>
        <w:rPr>
          <w:rFonts w:eastAsia="Times New Roman" w:cs="Times New Roman"/>
          <w:szCs w:val="24"/>
        </w:rPr>
        <w:t xml:space="preserve"> «Για άλλη μία φορά η Κυβέρνηση απέδειξε ότι λε</w:t>
      </w:r>
      <w:r>
        <w:rPr>
          <w:rFonts w:eastAsia="Times New Roman" w:cs="Times New Roman"/>
          <w:szCs w:val="24"/>
        </w:rPr>
        <w:t>ιτουργεί σαν εκτελεστικό όργανο συγκεκριμένων κύκλων της Ευρωπαϊκής Ένωσης</w:t>
      </w:r>
      <w:r>
        <w:rPr>
          <w:rFonts w:eastAsia="Times New Roman" w:cs="Times New Roman"/>
          <w:szCs w:val="24"/>
        </w:rPr>
        <w:t>,</w:t>
      </w:r>
      <w:r>
        <w:rPr>
          <w:rFonts w:eastAsia="Times New Roman" w:cs="Times New Roman"/>
          <w:szCs w:val="24"/>
        </w:rPr>
        <w:t xml:space="preserve"> που δεν θέλει να λυθεί το δημογραφικό πρόβλημα της πατρίδας μας. Δεν θέλει γεννήσεις Ελλήνων</w:t>
      </w:r>
      <w:r>
        <w:rPr>
          <w:rFonts w:eastAsia="Times New Roman" w:cs="Times New Roman"/>
          <w:szCs w:val="24"/>
        </w:rPr>
        <w:t>.</w:t>
      </w:r>
      <w:r>
        <w:rPr>
          <w:rFonts w:eastAsia="Times New Roman" w:cs="Times New Roman"/>
          <w:szCs w:val="24"/>
        </w:rPr>
        <w:t xml:space="preserve">». Έτσι γράφουν οι </w:t>
      </w:r>
      <w:proofErr w:type="spellStart"/>
      <w:r>
        <w:rPr>
          <w:rFonts w:eastAsia="Times New Roman" w:cs="Times New Roman"/>
          <w:szCs w:val="24"/>
        </w:rPr>
        <w:t>τρίτεκνοι</w:t>
      </w:r>
      <w:proofErr w:type="spellEnd"/>
      <w:r>
        <w:rPr>
          <w:rFonts w:eastAsia="Times New Roman" w:cs="Times New Roman"/>
          <w:szCs w:val="24"/>
        </w:rPr>
        <w:t xml:space="preserve"> και έχουν απόλυτο δίκιο.</w:t>
      </w:r>
    </w:p>
    <w:p w14:paraId="420DC04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Διαβάσαμε εχθές το γράμμα ενός πα</w:t>
      </w:r>
      <w:r>
        <w:rPr>
          <w:rFonts w:eastAsia="Times New Roman" w:cs="Times New Roman"/>
          <w:szCs w:val="24"/>
        </w:rPr>
        <w:t xml:space="preserve">ιδιού που ήθελε από τον Άγιο Βασίλη –μαντέψτε- φαγητό για την οικογένειά του! Εκεί έχετε καταντήσει τον κόσμο. Οι Έλληνες, όμως, δεν είναι επαίτες. </w:t>
      </w:r>
      <w:r>
        <w:rPr>
          <w:rFonts w:eastAsia="Times New Roman" w:cs="Times New Roman"/>
          <w:szCs w:val="24"/>
        </w:rPr>
        <w:lastRenderedPageBreak/>
        <w:t>Δεν θέλουν τα επιδόματά σας. Εργασία θέλουν. Δεν θέλουν να είναι με σκυμμένο το κεφάλι. Θέλουν να είναι με τ</w:t>
      </w:r>
      <w:r>
        <w:rPr>
          <w:rFonts w:eastAsia="Times New Roman" w:cs="Times New Roman"/>
          <w:szCs w:val="24"/>
        </w:rPr>
        <w:t>ο κεφάλι ψηλά, να δουλεύουν για να προσφέρουν στα παιδιά τους και στην οικογένειά τους τα απαραίτητα.</w:t>
      </w:r>
    </w:p>
    <w:p w14:paraId="420DC04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Προχθές μο</w:t>
      </w:r>
      <w:r>
        <w:rPr>
          <w:rFonts w:eastAsia="Times New Roman" w:cs="Times New Roman"/>
          <w:szCs w:val="24"/>
        </w:rPr>
        <w:t>ύ</w:t>
      </w:r>
      <w:r>
        <w:rPr>
          <w:rFonts w:eastAsia="Times New Roman" w:cs="Times New Roman"/>
          <w:szCs w:val="24"/>
        </w:rPr>
        <w:t xml:space="preserve"> έλεγε ένας πατέρας τριών παιδιών, άνεργος, ότι είχε πάει στο σο</w:t>
      </w:r>
      <w:r>
        <w:rPr>
          <w:rFonts w:eastAsia="Times New Roman" w:cs="Times New Roman"/>
          <w:szCs w:val="24"/>
        </w:rPr>
        <w:t>υ</w:t>
      </w:r>
      <w:r>
        <w:rPr>
          <w:rFonts w:eastAsia="Times New Roman" w:cs="Times New Roman"/>
          <w:szCs w:val="24"/>
        </w:rPr>
        <w:t>περμάρκετ να ψωνίσει –τα βασικά, βέβαια- και πλήρωνε με κέρματα και δίπλα ένας</w:t>
      </w:r>
      <w:r>
        <w:rPr>
          <w:rFonts w:eastAsia="Times New Roman" w:cs="Times New Roman"/>
          <w:szCs w:val="24"/>
        </w:rPr>
        <w:t xml:space="preserve"> </w:t>
      </w:r>
      <w:r>
        <w:rPr>
          <w:rFonts w:eastAsia="Times New Roman" w:cs="Times New Roman"/>
          <w:szCs w:val="24"/>
        </w:rPr>
        <w:t>άλλος,</w:t>
      </w:r>
      <w:r>
        <w:rPr>
          <w:rFonts w:eastAsia="Times New Roman" w:cs="Times New Roman"/>
          <w:szCs w:val="24"/>
        </w:rPr>
        <w:t xml:space="preserve"> λαθρομετανάστης</w:t>
      </w:r>
      <w:r>
        <w:rPr>
          <w:rFonts w:eastAsia="Times New Roman" w:cs="Times New Roman"/>
          <w:szCs w:val="24"/>
        </w:rPr>
        <w:t>,</w:t>
      </w:r>
      <w:r>
        <w:rPr>
          <w:rFonts w:eastAsia="Times New Roman" w:cs="Times New Roman"/>
          <w:szCs w:val="24"/>
        </w:rPr>
        <w:t xml:space="preserve"> είχε γεμάτο καρότσι με μπ</w:t>
      </w:r>
      <w:r>
        <w:rPr>
          <w:rFonts w:eastAsia="Times New Roman" w:cs="Times New Roman"/>
          <w:szCs w:val="24"/>
        </w:rPr>
        <w:t>ί</w:t>
      </w:r>
      <w:r>
        <w:rPr>
          <w:rFonts w:eastAsia="Times New Roman" w:cs="Times New Roman"/>
          <w:szCs w:val="24"/>
        </w:rPr>
        <w:t xml:space="preserve">ρες και ποτά και πλήρωνε με κουπόνια που δίνει το κράτος και οι ΜΚΟ. Αυτή είναι η ξεφτίλα μας. </w:t>
      </w:r>
    </w:p>
    <w:p w14:paraId="420DC04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Μάλιστα, έχει γίνει πολύς λόγος για μία δήλωση κάποιου Ευρωπαίου, ο οποίος είπε το φυσιολογικό, δηλαδή να έχο</w:t>
      </w:r>
      <w:r>
        <w:rPr>
          <w:rFonts w:eastAsia="Times New Roman" w:cs="Times New Roman"/>
          <w:szCs w:val="24"/>
        </w:rPr>
        <w:t xml:space="preserve">υν οι χώρες της Ευρωπαϊκής Ένωσης τη δυνατότητα να επιλέγουν αν θα δεχθούν λαθρομετανάστες ή όχι στην πατρίδα τους. Τι πιο φυσιολογικό; Αυτός ο άνθρωπος, μάλιστα, προέρχεται από μια χώρα, την Πολωνία, η οποία έχει δεχθεί μόλις δώδεκα πρόσφυγες. Τόσους δεν </w:t>
      </w:r>
      <w:r>
        <w:rPr>
          <w:rFonts w:eastAsia="Times New Roman" w:cs="Times New Roman"/>
          <w:szCs w:val="24"/>
        </w:rPr>
        <w:t>θα είχαμε κι εμείς κα</w:t>
      </w:r>
      <w:r>
        <w:rPr>
          <w:rFonts w:eastAsia="Times New Roman" w:cs="Times New Roman"/>
          <w:szCs w:val="24"/>
        </w:rPr>
        <w:t>μ</w:t>
      </w:r>
      <w:r>
        <w:rPr>
          <w:rFonts w:eastAsia="Times New Roman" w:cs="Times New Roman"/>
          <w:szCs w:val="24"/>
        </w:rPr>
        <w:t>μία αντίρρηση να δεχθούμε. Η Ουγγαρία και η Τσεχία δεν έχουν δεχθεί κανέναν.</w:t>
      </w:r>
    </w:p>
    <w:p w14:paraId="420DC048" w14:textId="77777777" w:rsidR="003663B4" w:rsidRDefault="00087BC7">
      <w:pPr>
        <w:spacing w:line="600" w:lineRule="auto"/>
        <w:ind w:firstLine="720"/>
        <w:jc w:val="both"/>
        <w:rPr>
          <w:rFonts w:eastAsia="Times New Roman"/>
          <w:szCs w:val="24"/>
        </w:rPr>
      </w:pPr>
      <w:r>
        <w:rPr>
          <w:rFonts w:eastAsia="Times New Roman"/>
          <w:szCs w:val="24"/>
        </w:rPr>
        <w:t xml:space="preserve">Αυτά είναι. Αυτές είναι οι χώρες που δεν έχουν ακούσει το </w:t>
      </w:r>
      <w:r>
        <w:rPr>
          <w:rFonts w:eastAsia="Times New Roman"/>
          <w:color w:val="3C4043"/>
          <w:szCs w:val="24"/>
        </w:rPr>
        <w:t>«</w:t>
      </w:r>
      <w:r>
        <w:rPr>
          <w:rFonts w:eastAsia="Times New Roman" w:cs="Times New Roman"/>
          <w:bCs/>
          <w:szCs w:val="24"/>
        </w:rPr>
        <w:t xml:space="preserve">Αλλάχ </w:t>
      </w:r>
      <w:proofErr w:type="spellStart"/>
      <w:r>
        <w:rPr>
          <w:rFonts w:eastAsia="Times New Roman" w:cs="Times New Roman"/>
          <w:bCs/>
          <w:szCs w:val="24"/>
        </w:rPr>
        <w:t>Ακμπάρ</w:t>
      </w:r>
      <w:proofErr w:type="spellEnd"/>
      <w:r>
        <w:rPr>
          <w:rFonts w:eastAsia="Times New Roman" w:cs="Times New Roman"/>
          <w:szCs w:val="24"/>
        </w:rPr>
        <w:t>»</w:t>
      </w:r>
      <w:r>
        <w:rPr>
          <w:rFonts w:eastAsia="Times New Roman"/>
          <w:szCs w:val="24"/>
        </w:rPr>
        <w:t xml:space="preserve"> στην πατρίδα τους, γιατί έχουν μια πάρα πολύ </w:t>
      </w:r>
      <w:r>
        <w:rPr>
          <w:rFonts w:eastAsia="Times New Roman"/>
          <w:szCs w:val="24"/>
        </w:rPr>
        <w:lastRenderedPageBreak/>
        <w:t>αυστηρή πολιτική σε αυτόν τον τομέα. Έτ</w:t>
      </w:r>
      <w:r>
        <w:rPr>
          <w:rFonts w:eastAsia="Times New Roman"/>
          <w:szCs w:val="24"/>
        </w:rPr>
        <w:t>σι θα έπρεπε να είναι η Ελλάδα.</w:t>
      </w:r>
    </w:p>
    <w:p w14:paraId="420DC049" w14:textId="77777777" w:rsidR="003663B4" w:rsidRDefault="00087BC7">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Ολοκληρώστε, σας παρακαλώ, κύριε συνάδελφε.</w:t>
      </w:r>
    </w:p>
    <w:p w14:paraId="420DC04A" w14:textId="77777777" w:rsidR="003663B4" w:rsidRDefault="00087BC7">
      <w:pPr>
        <w:spacing w:line="600" w:lineRule="auto"/>
        <w:ind w:firstLine="720"/>
        <w:jc w:val="both"/>
        <w:rPr>
          <w:rFonts w:eastAsia="Times New Roman"/>
          <w:b/>
          <w:szCs w:val="24"/>
        </w:rPr>
      </w:pPr>
      <w:r>
        <w:rPr>
          <w:rFonts w:eastAsia="Times New Roman"/>
          <w:b/>
          <w:szCs w:val="24"/>
        </w:rPr>
        <w:t xml:space="preserve">ΠΑΝΑΓΙΩΤΗΣ ΗΛΙΟΠΟΥΛΟΣ: </w:t>
      </w:r>
      <w:r>
        <w:rPr>
          <w:rFonts w:eastAsia="Times New Roman"/>
          <w:szCs w:val="24"/>
        </w:rPr>
        <w:t>Ένα δευτερόλεπτο, κύριε Πρόεδρε.</w:t>
      </w:r>
    </w:p>
    <w:p w14:paraId="420DC04B" w14:textId="77777777" w:rsidR="003663B4" w:rsidRDefault="00087BC7">
      <w:pPr>
        <w:spacing w:line="600" w:lineRule="auto"/>
        <w:ind w:firstLine="720"/>
        <w:jc w:val="both"/>
        <w:rPr>
          <w:rFonts w:eastAsia="Times New Roman"/>
          <w:szCs w:val="24"/>
        </w:rPr>
      </w:pPr>
      <w:r>
        <w:rPr>
          <w:rFonts w:eastAsia="Times New Roman"/>
          <w:szCs w:val="24"/>
        </w:rPr>
        <w:t xml:space="preserve">Να διαβάσω και μια δήλωση του κ. Αβραμόπουλου, την οποία χαιρέτισε εδώ ο κ. </w:t>
      </w:r>
      <w:proofErr w:type="spellStart"/>
      <w:r>
        <w:rPr>
          <w:rFonts w:eastAsia="Times New Roman"/>
          <w:szCs w:val="24"/>
        </w:rPr>
        <w:t>Μπαλάφας</w:t>
      </w:r>
      <w:proofErr w:type="spellEnd"/>
      <w:r>
        <w:rPr>
          <w:rFonts w:eastAsia="Times New Roman"/>
          <w:szCs w:val="24"/>
        </w:rPr>
        <w:t xml:space="preserve">. </w:t>
      </w:r>
      <w:r>
        <w:rPr>
          <w:rFonts w:eastAsia="Times New Roman"/>
          <w:szCs w:val="24"/>
        </w:rPr>
        <w:t>Ακούστε τι είπε ο κ. Αβραμόπουλος</w:t>
      </w:r>
      <w:r>
        <w:rPr>
          <w:rFonts w:eastAsia="Times New Roman"/>
          <w:szCs w:val="24"/>
        </w:rPr>
        <w:t>,</w:t>
      </w:r>
      <w:r>
        <w:rPr>
          <w:rFonts w:eastAsia="Times New Roman"/>
          <w:szCs w:val="24"/>
        </w:rPr>
        <w:t xml:space="preserve"> για να καταλάβετε τι εννοεί αλληλεγγύη. Είπε ότι «η Ευρωπαϊκή Ένωση βασίζεται στην αλληλεγγύη και η αλληλεγγύη δεν είναι </w:t>
      </w:r>
      <w:proofErr w:type="spellStart"/>
      <w:r>
        <w:rPr>
          <w:rFonts w:eastAsia="Times New Roman"/>
          <w:szCs w:val="24"/>
        </w:rPr>
        <w:t>αλ</w:t>
      </w:r>
      <w:r>
        <w:rPr>
          <w:rFonts w:eastAsia="Times New Roman"/>
          <w:szCs w:val="24"/>
        </w:rPr>
        <w:t>ά</w:t>
      </w:r>
      <w:proofErr w:type="spellEnd"/>
      <w:r>
        <w:rPr>
          <w:rFonts w:eastAsia="Times New Roman"/>
          <w:szCs w:val="24"/>
        </w:rPr>
        <w:t xml:space="preserve"> καρτ και αυτό που είπε ο κ. </w:t>
      </w:r>
      <w:proofErr w:type="spellStart"/>
      <w:r>
        <w:rPr>
          <w:rFonts w:eastAsia="Times New Roman"/>
          <w:szCs w:val="24"/>
        </w:rPr>
        <w:t>Τουσκ</w:t>
      </w:r>
      <w:proofErr w:type="spellEnd"/>
      <w:r>
        <w:rPr>
          <w:rFonts w:eastAsia="Times New Roman"/>
          <w:szCs w:val="24"/>
        </w:rPr>
        <w:t xml:space="preserve"> </w:t>
      </w:r>
      <w:r>
        <w:rPr>
          <w:rFonts w:eastAsia="Times New Roman"/>
          <w:szCs w:val="24"/>
        </w:rPr>
        <w:t>δεν συνάδει με την Ευρωπαϊκή Ένωση</w:t>
      </w:r>
      <w:r>
        <w:rPr>
          <w:rFonts w:eastAsia="Times New Roman"/>
          <w:szCs w:val="24"/>
        </w:rPr>
        <w:t>.</w:t>
      </w:r>
      <w:r>
        <w:rPr>
          <w:rFonts w:eastAsia="Times New Roman"/>
          <w:szCs w:val="24"/>
        </w:rPr>
        <w:t xml:space="preserve">». Συνάδει και </w:t>
      </w:r>
      <w:proofErr w:type="spellStart"/>
      <w:r>
        <w:rPr>
          <w:rFonts w:eastAsia="Times New Roman"/>
          <w:szCs w:val="24"/>
        </w:rPr>
        <w:t>παρασυνάδει</w:t>
      </w:r>
      <w:proofErr w:type="spellEnd"/>
      <w:r>
        <w:rPr>
          <w:rFonts w:eastAsia="Times New Roman"/>
          <w:szCs w:val="24"/>
        </w:rPr>
        <w:t>.</w:t>
      </w:r>
      <w:r>
        <w:rPr>
          <w:rFonts w:eastAsia="Times New Roman"/>
          <w:szCs w:val="24"/>
        </w:rPr>
        <w:t xml:space="preserve"> Δεν θα γεμίσουμε εμείς την Ευρώπη με λαθρομετανάστες. Καλά κάνουν τα κράτη και φυλάσσουν τα σύνορά τους, έτσι όπως θα έπρεπε να κάνουν και οι Έλληνες.</w:t>
      </w:r>
    </w:p>
    <w:p w14:paraId="420DC04C" w14:textId="77777777" w:rsidR="003663B4" w:rsidRDefault="00087BC7">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πειδή ακούω και κάποιους άλλους </w:t>
      </w:r>
      <w:proofErr w:type="spellStart"/>
      <w:r>
        <w:rPr>
          <w:rFonts w:eastAsia="Times New Roman"/>
          <w:szCs w:val="24"/>
        </w:rPr>
        <w:t>π</w:t>
      </w:r>
      <w:r>
        <w:rPr>
          <w:rFonts w:eastAsia="Times New Roman"/>
          <w:szCs w:val="24"/>
        </w:rPr>
        <w:t>ασόκους</w:t>
      </w:r>
      <w:proofErr w:type="spellEnd"/>
      <w:r>
        <w:rPr>
          <w:rFonts w:eastAsia="Times New Roman"/>
          <w:szCs w:val="24"/>
        </w:rPr>
        <w:t xml:space="preserve"> και </w:t>
      </w:r>
      <w:r>
        <w:rPr>
          <w:rFonts w:eastAsia="Times New Roman"/>
          <w:szCs w:val="24"/>
        </w:rPr>
        <w:t>ν</w:t>
      </w:r>
      <w:r>
        <w:rPr>
          <w:rFonts w:eastAsia="Times New Roman"/>
          <w:szCs w:val="24"/>
        </w:rPr>
        <w:t xml:space="preserve">εοδημοκράτες να μιλάνε για οικονομία, ας ξεκαθαρίσουν τα </w:t>
      </w:r>
      <w:r>
        <w:rPr>
          <w:rFonts w:eastAsia="Times New Roman"/>
          <w:szCs w:val="24"/>
        </w:rPr>
        <w:t>οικονομικά των δικών τους κομμάτων</w:t>
      </w:r>
      <w:r>
        <w:rPr>
          <w:rFonts w:eastAsia="Times New Roman"/>
          <w:szCs w:val="24"/>
        </w:rPr>
        <w:t>,</w:t>
      </w:r>
      <w:r>
        <w:rPr>
          <w:rFonts w:eastAsia="Times New Roman"/>
          <w:szCs w:val="24"/>
        </w:rPr>
        <w:t xml:space="preserve"> που χρωστούν 400 εκατομμύρια στις τράπεζες, λεφτά του ελληνικού λαού, ας μας πουν σαράντα </w:t>
      </w:r>
      <w:r>
        <w:rPr>
          <w:rFonts w:eastAsia="Times New Roman"/>
          <w:szCs w:val="24"/>
        </w:rPr>
        <w:lastRenderedPageBreak/>
        <w:t>χρόνια τι γινόταν με το πάρτι σε όλους τους δημόσιους οργανισμούς, όταν ήταν αυτοί κυβέρνηση, και μετά να μιλήσουμε για οικονομία.</w:t>
      </w:r>
    </w:p>
    <w:p w14:paraId="420DC04D" w14:textId="77777777" w:rsidR="003663B4" w:rsidRDefault="00087BC7">
      <w:pPr>
        <w:spacing w:line="600" w:lineRule="auto"/>
        <w:ind w:firstLine="720"/>
        <w:jc w:val="both"/>
        <w:rPr>
          <w:rFonts w:eastAsia="Times New Roman"/>
          <w:szCs w:val="24"/>
        </w:rPr>
      </w:pPr>
      <w:r>
        <w:rPr>
          <w:rFonts w:eastAsia="Times New Roman"/>
          <w:szCs w:val="24"/>
        </w:rPr>
        <w:t>Ευτυχώς, όμως, σύντομα έρχεται η ώρα της Χρυσής Αυγής και όλα αυτά θα τελειώσουν.</w:t>
      </w:r>
    </w:p>
    <w:p w14:paraId="420DC04E" w14:textId="77777777" w:rsidR="003663B4" w:rsidRDefault="00087BC7">
      <w:pPr>
        <w:spacing w:line="600" w:lineRule="auto"/>
        <w:ind w:firstLine="720"/>
        <w:jc w:val="both"/>
        <w:rPr>
          <w:rFonts w:eastAsia="Times New Roman"/>
          <w:szCs w:val="24"/>
        </w:rPr>
      </w:pPr>
      <w:r>
        <w:rPr>
          <w:rFonts w:eastAsia="Times New Roman"/>
          <w:szCs w:val="24"/>
        </w:rPr>
        <w:t xml:space="preserve">Ευχαριστώ.  </w:t>
      </w:r>
    </w:p>
    <w:p w14:paraId="420DC04F"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20DC05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Σαρακιώτης</w:t>
      </w:r>
      <w:proofErr w:type="spellEnd"/>
      <w:r>
        <w:rPr>
          <w:rFonts w:eastAsia="Times New Roman" w:cs="Times New Roman"/>
          <w:szCs w:val="24"/>
        </w:rPr>
        <w:t xml:space="preserve"> από τον ΣΥΡΙΖΑ.</w:t>
      </w:r>
    </w:p>
    <w:p w14:paraId="420DC05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Ευχαριστώ,</w:t>
      </w:r>
      <w:r>
        <w:rPr>
          <w:rFonts w:eastAsia="Times New Roman" w:cs="Times New Roman"/>
          <w:szCs w:val="24"/>
        </w:rPr>
        <w:t xml:space="preserve"> κύριε Πρόεδρε.</w:t>
      </w:r>
    </w:p>
    <w:p w14:paraId="420DC0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και το προηγούμενο χρονικό διάστημα αλλά και τις τρεις αυτές μέρες τα στελέχη των χρε</w:t>
      </w:r>
      <w:r>
        <w:rPr>
          <w:rFonts w:eastAsia="Times New Roman" w:cs="Times New Roman"/>
          <w:szCs w:val="24"/>
        </w:rPr>
        <w:t>ο</w:t>
      </w:r>
      <w:r>
        <w:rPr>
          <w:rFonts w:eastAsia="Times New Roman" w:cs="Times New Roman"/>
          <w:szCs w:val="24"/>
        </w:rPr>
        <w:t>κοπημένων κομμάτων της Αξιωματικής Αντιπολίτευσης και του ΠΑΣΟΚ να μιλούν για ανάπτυξη και για πρόοδο, μου ήρθε σ</w:t>
      </w:r>
      <w:r>
        <w:rPr>
          <w:rFonts w:eastAsia="Times New Roman" w:cs="Times New Roman"/>
          <w:szCs w:val="24"/>
        </w:rPr>
        <w:t>το μυαλό η φράση του Άλμπερτ Αϊνστάιν: «Δύο πράγματα είναι άπειρα, το σύμπαν και η ανθρώπινη ηλιθιότητα</w:t>
      </w:r>
      <w:r>
        <w:rPr>
          <w:rFonts w:eastAsia="Times New Roman" w:cs="Times New Roman"/>
          <w:szCs w:val="24"/>
        </w:rPr>
        <w:t>.</w:t>
      </w:r>
      <w:r>
        <w:rPr>
          <w:rFonts w:eastAsia="Times New Roman" w:cs="Times New Roman"/>
          <w:szCs w:val="24"/>
        </w:rPr>
        <w:t xml:space="preserve">». </w:t>
      </w:r>
    </w:p>
    <w:p w14:paraId="420DC0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Θεωρώ ότι</w:t>
      </w:r>
      <w:r>
        <w:rPr>
          <w:rFonts w:eastAsia="Times New Roman" w:cs="Times New Roman"/>
          <w:szCs w:val="24"/>
        </w:rPr>
        <w:t>,</w:t>
      </w:r>
      <w:r>
        <w:rPr>
          <w:rFonts w:eastAsia="Times New Roman" w:cs="Times New Roman"/>
          <w:szCs w:val="24"/>
        </w:rPr>
        <w:t xml:space="preserve"> αν άκουγε τα στελέχη της Νέας Δημοκρατίας και του ΠΑΣΟΚ, θα προσέθετε σίγουρα και το θράσος, το απύθμενο θράσος που έχουν αυτοί οι άνθρωπ</w:t>
      </w:r>
      <w:r>
        <w:rPr>
          <w:rFonts w:eastAsia="Times New Roman" w:cs="Times New Roman"/>
          <w:szCs w:val="24"/>
        </w:rPr>
        <w:t>οι</w:t>
      </w:r>
      <w:r>
        <w:rPr>
          <w:rFonts w:eastAsia="Times New Roman" w:cs="Times New Roman"/>
          <w:szCs w:val="24"/>
        </w:rPr>
        <w:t>,</w:t>
      </w:r>
      <w:r>
        <w:rPr>
          <w:rFonts w:eastAsia="Times New Roman" w:cs="Times New Roman"/>
          <w:szCs w:val="24"/>
        </w:rPr>
        <w:t xml:space="preserve"> οι οποίοι κατέστρεψαν τη χώρα, τη χρε</w:t>
      </w:r>
      <w:r>
        <w:rPr>
          <w:rFonts w:eastAsia="Times New Roman" w:cs="Times New Roman"/>
          <w:szCs w:val="24"/>
        </w:rPr>
        <w:t>ο</w:t>
      </w:r>
      <w:r>
        <w:rPr>
          <w:rFonts w:eastAsia="Times New Roman" w:cs="Times New Roman"/>
          <w:szCs w:val="24"/>
        </w:rPr>
        <w:t>κόπησαν, δημιούργησαν το ρουσφετολογικό κράτος</w:t>
      </w:r>
      <w:r>
        <w:rPr>
          <w:rFonts w:eastAsia="Times New Roman" w:cs="Times New Roman"/>
          <w:szCs w:val="24"/>
        </w:rPr>
        <w:t>,</w:t>
      </w:r>
      <w:r>
        <w:rPr>
          <w:rFonts w:eastAsia="Times New Roman" w:cs="Times New Roman"/>
          <w:szCs w:val="24"/>
        </w:rPr>
        <w:t xml:space="preserve"> να έρχονται να μας μιλούν σήμερα για ανάπτυξη. Αυτοί που χρωστούν σε όποιον μιλάει ελληνικά, από τις αγωγές της ΝΟΔΕ Έβρου για ανασφάλιστη εργασία, για απλήρωτη εργασ</w:t>
      </w:r>
      <w:r>
        <w:rPr>
          <w:rFonts w:eastAsia="Times New Roman" w:cs="Times New Roman"/>
          <w:szCs w:val="24"/>
        </w:rPr>
        <w:t>ία, μέχρι την έξωση των γραφείων του ΠΑΣΟΚ στο Ηράκλειο, από τη μια γωνιά της χώρας μέχρι την άλλη, έρχονται να μας μιλήσουν και να μας κουνήσουν το δάχτυλο.</w:t>
      </w:r>
    </w:p>
    <w:p w14:paraId="420DC0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Εφαρμόστε, λοιπόν, όσα ωραία μ</w:t>
      </w:r>
      <w:r>
        <w:rPr>
          <w:rFonts w:eastAsia="Times New Roman" w:cs="Times New Roman"/>
          <w:szCs w:val="24"/>
        </w:rPr>
        <w:t>ά</w:t>
      </w:r>
      <w:r>
        <w:rPr>
          <w:rFonts w:eastAsia="Times New Roman" w:cs="Times New Roman"/>
          <w:szCs w:val="24"/>
        </w:rPr>
        <w:t xml:space="preserve">ς λέτε, όσα μάθατε στα </w:t>
      </w:r>
      <w:r>
        <w:rPr>
          <w:rFonts w:eastAsia="Times New Roman" w:cs="Times New Roman"/>
          <w:szCs w:val="24"/>
        </w:rPr>
        <w:t>π</w:t>
      </w:r>
      <w:r>
        <w:rPr>
          <w:rFonts w:eastAsia="Times New Roman" w:cs="Times New Roman"/>
          <w:szCs w:val="24"/>
        </w:rPr>
        <w:t>ανεπιστήμια, σώστε τα φαλιρισμένα κόμματά σ</w:t>
      </w:r>
      <w:r>
        <w:rPr>
          <w:rFonts w:eastAsia="Times New Roman" w:cs="Times New Roman"/>
          <w:szCs w:val="24"/>
        </w:rPr>
        <w:t>ας και εν συνεχεία ασχοληθείτε με τη χώρα.</w:t>
      </w:r>
    </w:p>
    <w:p w14:paraId="420DC0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Έρχομαι τώρα στα της συζήτησης. Ο κρατικός </w:t>
      </w:r>
      <w:r>
        <w:rPr>
          <w:rFonts w:eastAsia="Times New Roman" w:cs="Times New Roman"/>
          <w:szCs w:val="24"/>
        </w:rPr>
        <w:t>π</w:t>
      </w:r>
      <w:r>
        <w:rPr>
          <w:rFonts w:eastAsia="Times New Roman" w:cs="Times New Roman"/>
          <w:szCs w:val="24"/>
        </w:rPr>
        <w:t xml:space="preserve">ροϋπολογισμός του οικονομικού έτους 2018 αποτελεί τη γενέθλια πράξη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Ελλάδος. Συνιστά τον τελευταίο προϋπολογισμό δημοσιονομικής προσαρμογής και επούλ</w:t>
      </w:r>
      <w:r>
        <w:rPr>
          <w:rFonts w:eastAsia="Times New Roman" w:cs="Times New Roman"/>
          <w:szCs w:val="24"/>
        </w:rPr>
        <w:t>ωσης των βαθ</w:t>
      </w:r>
      <w:r>
        <w:rPr>
          <w:rFonts w:eastAsia="Times New Roman" w:cs="Times New Roman"/>
          <w:szCs w:val="24"/>
        </w:rPr>
        <w:t>ιώ</w:t>
      </w:r>
      <w:r>
        <w:rPr>
          <w:rFonts w:eastAsia="Times New Roman" w:cs="Times New Roman"/>
          <w:szCs w:val="24"/>
        </w:rPr>
        <w:t>ν πληγών που προκάλεσαν σαράντα χρόνια διαφθοράς, διαπλοκής και νεποτισμού στο σώμα της ελληνικής κοινωνίας. Βά</w:t>
      </w:r>
      <w:r>
        <w:rPr>
          <w:rFonts w:eastAsia="Times New Roman" w:cs="Times New Roman"/>
          <w:szCs w:val="24"/>
        </w:rPr>
        <w:lastRenderedPageBreak/>
        <w:t>ζει τέλος στα χρόνια της σκληρής επιτροπείας, όσα «βάστα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Γερούν</w:t>
      </w:r>
      <w:proofErr w:type="spellEnd"/>
      <w:r>
        <w:rPr>
          <w:rFonts w:eastAsia="Times New Roman" w:cs="Times New Roman"/>
          <w:szCs w:val="24"/>
        </w:rPr>
        <w:t>» και αν ακουστούν. Σηματοδοτεί τη</w:t>
      </w:r>
      <w:r>
        <w:rPr>
          <w:rFonts w:eastAsia="Times New Roman" w:cs="Times New Roman"/>
          <w:szCs w:val="24"/>
        </w:rPr>
        <w:t xml:space="preserve"> λήξη μιας μακράς πορείας θυσιών του ελληνικού λαού και</w:t>
      </w:r>
      <w:r>
        <w:rPr>
          <w:rFonts w:eastAsia="Times New Roman" w:cs="Times New Roman"/>
          <w:szCs w:val="24"/>
        </w:rPr>
        <w:t>,</w:t>
      </w:r>
      <w:r>
        <w:rPr>
          <w:rFonts w:eastAsia="Times New Roman" w:cs="Times New Roman"/>
          <w:szCs w:val="24"/>
        </w:rPr>
        <w:t xml:space="preserve"> αντί να τιμήσει η Αξιωματική Αντιπολίτευση αυτές τις θυσίες, προτιμά να ασελγεί πάνω τους. Πόση σπέκουλα και υπονόμευση, πόση μικροπρέπεια και αποθέωση της μικροπολιτικής</w:t>
      </w:r>
      <w:r>
        <w:rPr>
          <w:rFonts w:eastAsia="Times New Roman" w:cs="Times New Roman"/>
          <w:szCs w:val="24"/>
        </w:rPr>
        <w:t>,</w:t>
      </w:r>
      <w:r>
        <w:rPr>
          <w:rFonts w:eastAsia="Times New Roman" w:cs="Times New Roman"/>
          <w:szCs w:val="24"/>
        </w:rPr>
        <w:t xml:space="preserve"> που δυστυχώς γιγαντώνονται </w:t>
      </w:r>
      <w:r>
        <w:rPr>
          <w:rFonts w:eastAsia="Times New Roman" w:cs="Times New Roman"/>
          <w:szCs w:val="24"/>
        </w:rPr>
        <w:t xml:space="preserve">κατά τρόπο ανάλογο με τις επιτυχίες αυτής της Κυβέρνησης. </w:t>
      </w:r>
    </w:p>
    <w:p w14:paraId="420DC0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δημοσιονομικοί στόχοι αναμένεται να υπερκαλυφθούν και το 2018 με την αξιοπιστία των όσων προϋπολογίζονται να επαληθεύεται από τα ίδια οικονομικά αποτελέσματα του φετινού και του περσινού έτους, </w:t>
      </w:r>
      <w:r>
        <w:rPr>
          <w:rFonts w:eastAsia="Times New Roman" w:cs="Times New Roman"/>
          <w:szCs w:val="24"/>
        </w:rPr>
        <w:t>τα οποία οδήγησαν Ευρωπαίους αλλά και Αμερικανούς υψηλόβαθμους αξιωματούχους να μιλούν για επιστροφή της χώρας μας και οριστικό τέλος των μνημονίων τον Αύγουστο του 2018.</w:t>
      </w:r>
    </w:p>
    <w:p w14:paraId="420DC0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προβλέπεται, λοιπόν</w:t>
      </w:r>
      <w:r>
        <w:rPr>
          <w:rFonts w:eastAsia="Times New Roman" w:cs="Times New Roman"/>
          <w:szCs w:val="24"/>
        </w:rPr>
        <w:t>,</w:t>
      </w:r>
      <w:r>
        <w:rPr>
          <w:rFonts w:eastAsia="Times New Roman" w:cs="Times New Roman"/>
          <w:szCs w:val="24"/>
        </w:rPr>
        <w:t xml:space="preserve"> για το οικονομικό έτος 2018 και σε ποιο κεκτημένο του φετινού</w:t>
      </w:r>
      <w:r>
        <w:rPr>
          <w:rFonts w:eastAsia="Times New Roman" w:cs="Times New Roman"/>
          <w:szCs w:val="24"/>
        </w:rPr>
        <w:t xml:space="preserve"> έτους στηρίζεται; Ο ρυθμός οικονομικής μεγέθυνσης για το 2017 αναμένεται να κλείσει στο 1,6% του ΑΕΠ με πρωτογενές πλεόνασμα ύψους 2,4%, συμπεριλαμβανομένων και των δαπανών του 1,4 δισεκατομμυρί</w:t>
      </w:r>
      <w:r>
        <w:rPr>
          <w:rFonts w:eastAsia="Times New Roman" w:cs="Times New Roman"/>
          <w:szCs w:val="24"/>
        </w:rPr>
        <w:t>ου</w:t>
      </w:r>
      <w:r>
        <w:rPr>
          <w:rFonts w:eastAsia="Times New Roman" w:cs="Times New Roman"/>
          <w:szCs w:val="24"/>
        </w:rPr>
        <w:t xml:space="preserve"> ευρώ για </w:t>
      </w:r>
      <w:r>
        <w:rPr>
          <w:rFonts w:eastAsia="Times New Roman" w:cs="Times New Roman"/>
          <w:szCs w:val="24"/>
        </w:rPr>
        <w:lastRenderedPageBreak/>
        <w:t>το κοινωνικό μέρισμα, την επιστροφή των κρατήσεων</w:t>
      </w:r>
      <w:r>
        <w:rPr>
          <w:rFonts w:eastAsia="Times New Roman" w:cs="Times New Roman"/>
          <w:szCs w:val="24"/>
        </w:rPr>
        <w:t xml:space="preserve"> στους συνταξιούχους, αλλά και την πληρωμή των ΥΚΩ στη ΔΕΗ. Για το 2018 οι παραπάνω δείκτες θα διαμορφωθούν αντιστοίχως στο 2,5% και στο 3,8% επί του ΑΕΠ.</w:t>
      </w:r>
    </w:p>
    <w:p w14:paraId="420DC0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Ας ξεκαθαρίσουμε εδώ ότι ουσιώδης διαμορφωτική συνιστώσα του οικονομικού περιβάλλοντος είναι και η ψυ</w:t>
      </w:r>
      <w:r>
        <w:rPr>
          <w:rFonts w:eastAsia="Times New Roman" w:cs="Times New Roman"/>
          <w:szCs w:val="24"/>
        </w:rPr>
        <w:t>χολογία. Χωρίς αμφιβολία η βελτίωση του οικονομικού κλίματος, η άρση της αβεβαιότητας</w:t>
      </w:r>
      <w:r>
        <w:rPr>
          <w:rFonts w:eastAsia="Times New Roman" w:cs="Times New Roman"/>
          <w:szCs w:val="24"/>
        </w:rPr>
        <w:t>,</w:t>
      </w:r>
      <w:r>
        <w:rPr>
          <w:rFonts w:eastAsia="Times New Roman" w:cs="Times New Roman"/>
          <w:szCs w:val="24"/>
        </w:rPr>
        <w:t xml:space="preserve"> με τη σταθεροποίηση του τραπεζικού συστήματος και τη σταδιακή είσοδο της χώρας μας στις διεθνείς χρηματοπιστωτικές αγορές</w:t>
      </w:r>
      <w:r>
        <w:rPr>
          <w:rFonts w:eastAsia="Times New Roman" w:cs="Times New Roman"/>
          <w:szCs w:val="24"/>
        </w:rPr>
        <w:t>,</w:t>
      </w:r>
      <w:r>
        <w:rPr>
          <w:rFonts w:eastAsia="Times New Roman" w:cs="Times New Roman"/>
          <w:szCs w:val="24"/>
        </w:rPr>
        <w:t xml:space="preserve"> συνιστούν ασφαλείς προϋποθέσεις πλήρους επίτευ</w:t>
      </w:r>
      <w:r>
        <w:rPr>
          <w:rFonts w:eastAsia="Times New Roman" w:cs="Times New Roman"/>
          <w:szCs w:val="24"/>
        </w:rPr>
        <w:t>ξης των στόχων.</w:t>
      </w:r>
    </w:p>
    <w:p w14:paraId="420DC05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Μάλιστα, η σταθεροποίηση και η ανάπτυξη της οικονομίας επιτρέπουν πλέον τη λήψη μέτρων κοινωνικής προστασίας και τη διεύρυνση των κοινωνικών επιδομάτων</w:t>
      </w:r>
      <w:r>
        <w:rPr>
          <w:rFonts w:eastAsia="Times New Roman" w:cs="Times New Roman"/>
          <w:szCs w:val="24"/>
        </w:rPr>
        <w:t>,</w:t>
      </w:r>
      <w:r>
        <w:rPr>
          <w:rFonts w:eastAsia="Times New Roman" w:cs="Times New Roman"/>
          <w:szCs w:val="24"/>
        </w:rPr>
        <w:t xml:space="preserve"> με παράλληλη μείωση φορολογικών συντελεστών σε νοικοκυριά και επιχειρήσεις. Η χορήγηση </w:t>
      </w:r>
      <w:r>
        <w:rPr>
          <w:rFonts w:eastAsia="Times New Roman" w:cs="Times New Roman"/>
          <w:szCs w:val="24"/>
        </w:rPr>
        <w:t>του φετινού κοινωνικού μερίσματος, με τον διπλασιασμό του σε σχέση με το 2016</w:t>
      </w:r>
      <w:r>
        <w:rPr>
          <w:rFonts w:eastAsia="Times New Roman" w:cs="Times New Roman"/>
          <w:szCs w:val="24"/>
        </w:rPr>
        <w:t>,</w:t>
      </w:r>
      <w:r>
        <w:rPr>
          <w:rFonts w:eastAsia="Times New Roman" w:cs="Times New Roman"/>
          <w:szCs w:val="24"/>
        </w:rPr>
        <w:t xml:space="preserve"> αποδεικνύει του λόγου το αληθές. Η ιδιωτική κατανάλωση αναμένεται να εισφέρει κατά 1,2% </w:t>
      </w:r>
      <w:r>
        <w:rPr>
          <w:rFonts w:eastAsia="Times New Roman" w:cs="Times New Roman"/>
          <w:szCs w:val="24"/>
        </w:rPr>
        <w:lastRenderedPageBreak/>
        <w:t>στο πραγματικό ΑΕΠ αντί 0,9% που ήταν φέτος, στοιχείο το οποίο ενισχύεται από την ταχύτερ</w:t>
      </w:r>
      <w:r>
        <w:rPr>
          <w:rFonts w:eastAsia="Times New Roman" w:cs="Times New Roman"/>
          <w:szCs w:val="24"/>
        </w:rPr>
        <w:t xml:space="preserve">η αύξηση της απασχόλησης και τη συνεχιζόμενη διαρκώς μείωση της ανεργίας. </w:t>
      </w:r>
    </w:p>
    <w:p w14:paraId="420DC05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ιδιωτικές επενδύσεις προβλέπεται να αυξηθούν κατά 11,4% σε σχέση με 5,1% φέτος, λόγω του ευνοϊκότερου επενδυτικού περιβάλλοντος στη βάση των υλοποιούμενων μεταρρυθμίσεων αλλά και</w:t>
      </w:r>
      <w:r>
        <w:rPr>
          <w:rFonts w:eastAsia="Times New Roman" w:cs="Times New Roman"/>
          <w:szCs w:val="24"/>
        </w:rPr>
        <w:t xml:space="preserve"> της αύξησης της ζήτησης. </w:t>
      </w:r>
    </w:p>
    <w:p w14:paraId="420DC0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ανεργία θα διαμορφωθεί στο 18,4% αντί του προβλεπόμενου κλεισίματος στο 19,9% φέτος. Το εν λόγω ποσοστό είναι προφανώς μακριά από το θαυμαστό επίτευγμα του 27% των κυβερνήσεων Νέας Δημοκρατίας και ΠΑΣΟΚ. </w:t>
      </w:r>
    </w:p>
    <w:p w14:paraId="420DC05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 την ομαλή εξέλιξη τ</w:t>
      </w:r>
      <w:r>
        <w:rPr>
          <w:rFonts w:eastAsia="Times New Roman" w:cs="Times New Roman"/>
          <w:szCs w:val="24"/>
        </w:rPr>
        <w:t xml:space="preserve">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σ</w:t>
      </w:r>
      <w:r>
        <w:rPr>
          <w:rFonts w:eastAsia="Times New Roman" w:cs="Times New Roman"/>
          <w:szCs w:val="24"/>
        </w:rPr>
        <w:t xml:space="preserve">τήριξης μέσω του </w:t>
      </w:r>
      <w:r>
        <w:rPr>
          <w:rFonts w:eastAsia="Times New Roman" w:cs="Times New Roman"/>
          <w:szCs w:val="24"/>
          <w:lang w:val="en-US"/>
        </w:rPr>
        <w:t>ESM</w:t>
      </w:r>
      <w:r>
        <w:rPr>
          <w:rFonts w:eastAsia="Times New Roman" w:cs="Times New Roman"/>
          <w:szCs w:val="24"/>
        </w:rPr>
        <w:t xml:space="preserve"> έως την ολοκλήρωσ</w:t>
      </w:r>
      <w:r>
        <w:rPr>
          <w:rFonts w:eastAsia="Times New Roman" w:cs="Times New Roman"/>
          <w:szCs w:val="24"/>
        </w:rPr>
        <w:t>ή</w:t>
      </w:r>
      <w:r>
        <w:rPr>
          <w:rFonts w:eastAsia="Times New Roman" w:cs="Times New Roman"/>
          <w:szCs w:val="24"/>
        </w:rPr>
        <w:t xml:space="preserve"> του</w:t>
      </w:r>
      <w:r>
        <w:rPr>
          <w:rFonts w:eastAsia="Times New Roman" w:cs="Times New Roman"/>
          <w:szCs w:val="24"/>
        </w:rPr>
        <w:t>,</w:t>
      </w:r>
      <w:r>
        <w:rPr>
          <w:rFonts w:eastAsia="Times New Roman" w:cs="Times New Roman"/>
          <w:szCs w:val="24"/>
        </w:rPr>
        <w:t xml:space="preserve"> τον Αύγουστο του 2018, την αδιάλ</w:t>
      </w:r>
      <w:r>
        <w:rPr>
          <w:rFonts w:eastAsia="Times New Roman" w:cs="Times New Roman"/>
          <w:szCs w:val="24"/>
        </w:rPr>
        <w:t>ει</w:t>
      </w:r>
      <w:r>
        <w:rPr>
          <w:rFonts w:eastAsia="Times New Roman" w:cs="Times New Roman"/>
          <w:szCs w:val="24"/>
        </w:rPr>
        <w:t xml:space="preserve">πτη μετάβαση στις διεθνείς χρηματαγορές, με την εφαρμογή των μεσοπρόθεσμων μέτρων για τη διασφάλιση της βιωσιμότητας του δημοσίου χρέους, η Ελλάδα θα διαψεύσει </w:t>
      </w:r>
      <w:r>
        <w:rPr>
          <w:rFonts w:eastAsia="Times New Roman" w:cs="Times New Roman"/>
          <w:szCs w:val="24"/>
        </w:rPr>
        <w:t xml:space="preserve">όσους προέβλεπαν το χάος και η Κυβέρνηση θα δώσει μία ηχηρή απάντηση σε όσους έχουν επενδύσει το πολιτικό τους μέλλον στην καταστροφή της χώρας μας. </w:t>
      </w:r>
    </w:p>
    <w:p w14:paraId="420DC05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στην κριτική και στις προτάσεις της Νέας Δημοκρατίας, οι οποίες εστιάζουν κυρίως στην περαιτέ</w:t>
      </w:r>
      <w:r>
        <w:rPr>
          <w:rFonts w:eastAsia="Times New Roman" w:cs="Times New Roman"/>
          <w:szCs w:val="24"/>
        </w:rPr>
        <w:t xml:space="preserve">ρω μείωση των δαπανών. Λέτε συγκεκριμένα ότι </w:t>
      </w:r>
      <w:r>
        <w:rPr>
          <w:rFonts w:eastAsia="Times New Roman" w:cs="Times New Roman"/>
          <w:szCs w:val="24"/>
        </w:rPr>
        <w:t>«</w:t>
      </w:r>
      <w:r>
        <w:rPr>
          <w:rFonts w:eastAsia="Times New Roman" w:cs="Times New Roman"/>
          <w:szCs w:val="24"/>
        </w:rPr>
        <w:t>θα αλλάξουμε το μείγμα πολιτικής με μείωση φόρων και συμμάζεμα δαπανών</w:t>
      </w:r>
      <w:r>
        <w:rPr>
          <w:rFonts w:eastAsia="Times New Roman" w:cs="Times New Roman"/>
          <w:szCs w:val="24"/>
        </w:rPr>
        <w:t>»</w:t>
      </w:r>
      <w:r>
        <w:rPr>
          <w:rFonts w:eastAsia="Times New Roman" w:cs="Times New Roman"/>
          <w:szCs w:val="24"/>
        </w:rPr>
        <w:t xml:space="preserve">. Ευτυχώς, που δεν προσθέτετε, «όπως πράξαμε το 2012-2014». </w:t>
      </w:r>
    </w:p>
    <w:p w14:paraId="420DC0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Αναφέρεστε σε μειώσεις στις δαπάνες μισθοδοσίας στο δημόσιο. Σε ποιους, κυρίες</w:t>
      </w:r>
      <w:r>
        <w:rPr>
          <w:rFonts w:eastAsia="Times New Roman" w:cs="Times New Roman"/>
          <w:szCs w:val="24"/>
        </w:rPr>
        <w:t xml:space="preserve"> και κύριοι της Νέας Δημοκρατίας, αναφέρεστε; Στους γιατρούς, στις νοσηλεύτριες του ΕΣΥ, στους δασκάλους, τους καθηγητές, στα στελέχη των Σωμάτων Ασφαλείας; Προσδιορίστε μας επιτέλους το πού. Αφού τους </w:t>
      </w:r>
      <w:proofErr w:type="spellStart"/>
      <w:r>
        <w:rPr>
          <w:rFonts w:eastAsia="Times New Roman" w:cs="Times New Roman"/>
          <w:szCs w:val="24"/>
        </w:rPr>
        <w:t>αφαιμάξατε</w:t>
      </w:r>
      <w:proofErr w:type="spellEnd"/>
      <w:r>
        <w:rPr>
          <w:rFonts w:eastAsia="Times New Roman" w:cs="Times New Roman"/>
          <w:szCs w:val="24"/>
        </w:rPr>
        <w:t xml:space="preserve"> οικονομικά, έρχεστε τώρα και μας κατηγορείτ</w:t>
      </w:r>
      <w:r>
        <w:rPr>
          <w:rFonts w:eastAsia="Times New Roman" w:cs="Times New Roman"/>
          <w:szCs w:val="24"/>
        </w:rPr>
        <w:t xml:space="preserve">ε γιατί σταματήσαμε να μειώνουμε τους ήδη μειωμένους μισθούς και αντιπροτείνετε την περαιτέρω περικοπή τους. Εσείς! Εσείς που είστε κατά τα άλλα υπερασπιστές της μεσαίας τάξης και δεν αναγνωρίζετε ότι και αυτοί οι άνθρωποι αποτελούν τη μεσαία τάξη. </w:t>
      </w:r>
    </w:p>
    <w:p w14:paraId="420DC05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20DC06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Εκτοξεύετε κατηγορίες ότι δεν μειώνουμε δαπάνες και ότι είμαστε γαλαντόμοι και υπονοείτε την προσήλωσή μας στο να </w:t>
      </w:r>
      <w:r>
        <w:rPr>
          <w:rFonts w:eastAsia="Times New Roman" w:cs="Times New Roman"/>
          <w:szCs w:val="24"/>
        </w:rPr>
        <w:lastRenderedPageBreak/>
        <w:t>κρατήσουμε όρθιο το κοινωνικό κράτος</w:t>
      </w:r>
      <w:r>
        <w:rPr>
          <w:rFonts w:eastAsia="Times New Roman" w:cs="Times New Roman"/>
          <w:szCs w:val="24"/>
        </w:rPr>
        <w:t>,</w:t>
      </w:r>
      <w:r>
        <w:rPr>
          <w:rFonts w:eastAsia="Times New Roman" w:cs="Times New Roman"/>
          <w:szCs w:val="24"/>
        </w:rPr>
        <w:t xml:space="preserve"> το οποίο έχτισαν οι εργαζόμενοι με τις θυσίες τους. Εμείς αγωνιζόμαστε για την παραμονή των νέων ανθρώπων στην πατρίδα και θα παλέψουμε μαζί τους για ένα καλύτερο αύριο. Όμως αυτό δεν πρόκειται να γίνει χωρίς όρους κοινωνικής δικαιοσύνης, διαφάνειας και ι</w:t>
      </w:r>
      <w:r>
        <w:rPr>
          <w:rFonts w:eastAsia="Times New Roman" w:cs="Times New Roman"/>
          <w:szCs w:val="24"/>
        </w:rPr>
        <w:t xml:space="preserve">σότητας. Αυτή η νέα σελίδα γυρίζει με τον παρόντα </w:t>
      </w:r>
      <w:r>
        <w:rPr>
          <w:rFonts w:eastAsia="Times New Roman" w:cs="Times New Roman"/>
          <w:szCs w:val="24"/>
        </w:rPr>
        <w:t>π</w:t>
      </w:r>
      <w:r>
        <w:rPr>
          <w:rFonts w:eastAsia="Times New Roman" w:cs="Times New Roman"/>
          <w:szCs w:val="24"/>
        </w:rPr>
        <w:t xml:space="preserve">ροϋπολογισμό. </w:t>
      </w:r>
    </w:p>
    <w:p w14:paraId="420DC06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0DC062"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06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420DC06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Τον λόγο έχει ο κ. Θεόδωρος Καράογλου από τη Νέα Δημοκρατία.</w:t>
      </w:r>
    </w:p>
    <w:p w14:paraId="420DC06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w:t>
      </w:r>
      <w:r>
        <w:rPr>
          <w:rFonts w:eastAsia="Times New Roman" w:cs="Times New Roman"/>
          <w:szCs w:val="24"/>
        </w:rPr>
        <w:t xml:space="preserve">Κυρίες και κύριοι Υπουργοί, αγαπητοί συνάδελφοι, ο </w:t>
      </w:r>
      <w:r>
        <w:rPr>
          <w:rFonts w:eastAsia="Times New Roman" w:cs="Times New Roman"/>
          <w:szCs w:val="24"/>
        </w:rPr>
        <w:t>π</w:t>
      </w:r>
      <w:r>
        <w:rPr>
          <w:rFonts w:eastAsia="Times New Roman" w:cs="Times New Roman"/>
          <w:szCs w:val="24"/>
        </w:rPr>
        <w:t>ροϋπολογισμός του 2018 είναι στην κυριολεξία «άπιαστος». Φυσικά βάζω τη λέξη εντός εισαγωγικών και δεν θέλω να το εκλάβετε ως κομπλιμέντο, γιατί προφανώς δεν είναι αυτή η πρόθεσή μου. Εξηγώντας το, θέλω ν</w:t>
      </w:r>
      <w:r>
        <w:rPr>
          <w:rFonts w:eastAsia="Times New Roman" w:cs="Times New Roman"/>
          <w:szCs w:val="24"/>
        </w:rPr>
        <w:t xml:space="preserve">α πω ότι στην κυριολεξία δεν ξέρουμε από πού να τον πιάσουμε. Στην πραγματικότητα έξι είναι τα κύρια χαρακτηριστικά του. </w:t>
      </w:r>
    </w:p>
    <w:p w14:paraId="420DC06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είναι ένας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ροϋπολογισμός, δηλαδή ένας ψεύτικος </w:t>
      </w:r>
      <w:r>
        <w:rPr>
          <w:rFonts w:eastAsia="Times New Roman" w:cs="Times New Roman"/>
          <w:szCs w:val="24"/>
        </w:rPr>
        <w:t>π</w:t>
      </w:r>
      <w:r>
        <w:rPr>
          <w:rFonts w:eastAsia="Times New Roman" w:cs="Times New Roman"/>
          <w:szCs w:val="24"/>
        </w:rPr>
        <w:t>ροϋπολογισμός, δεύτερο χαρακτηριστικό του είναι ότι είναι υπεραισιόδοξος</w:t>
      </w:r>
      <w:r>
        <w:rPr>
          <w:rFonts w:eastAsia="Times New Roman" w:cs="Times New Roman"/>
          <w:szCs w:val="24"/>
        </w:rPr>
        <w:t xml:space="preserve">, τρίτο </w:t>
      </w:r>
      <w:proofErr w:type="spellStart"/>
      <w:r>
        <w:rPr>
          <w:rFonts w:eastAsia="Times New Roman" w:cs="Times New Roman"/>
          <w:szCs w:val="24"/>
        </w:rPr>
        <w:t>φοροκεντρικός</w:t>
      </w:r>
      <w:proofErr w:type="spellEnd"/>
      <w:r>
        <w:rPr>
          <w:rFonts w:eastAsia="Times New Roman" w:cs="Times New Roman"/>
          <w:szCs w:val="24"/>
        </w:rPr>
        <w:t xml:space="preserve">, τέταρτο αντιαναπτυξιακός, πέμπτο χαρακτηριστικό του είναι ότι είναι κοινωνικά άδικος, κοινωνικά ανάλγητος και έκτο χαρακτηριστικό του είναι ότι φέρνει νέα μέτρα λιτότητας, υπερβολικά μέτρα λιτότητας, θα έλεγα. </w:t>
      </w:r>
    </w:p>
    <w:p w14:paraId="420DC06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Αναλυτικά τώρα. Είναι </w:t>
      </w:r>
      <w:r>
        <w:rPr>
          <w:rFonts w:eastAsia="Times New Roman" w:cs="Times New Roman"/>
          <w:szCs w:val="24"/>
          <w:lang w:val="en-US"/>
        </w:rPr>
        <w:t>fake</w:t>
      </w:r>
      <w:r>
        <w:rPr>
          <w:rFonts w:eastAsia="Times New Roman" w:cs="Times New Roman"/>
          <w:szCs w:val="24"/>
        </w:rPr>
        <w:t xml:space="preserve">, είναι ψεύτικος, διότι λειτουργεί ως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Έχει μια κοντόφθαλμη επικοινωνιακή στόχευση</w:t>
      </w:r>
      <w:r>
        <w:rPr>
          <w:rFonts w:eastAsia="Times New Roman" w:cs="Times New Roman"/>
          <w:szCs w:val="24"/>
        </w:rPr>
        <w:t>,</w:t>
      </w:r>
      <w:r>
        <w:rPr>
          <w:rFonts w:eastAsia="Times New Roman" w:cs="Times New Roman"/>
          <w:szCs w:val="24"/>
        </w:rPr>
        <w:t xml:space="preserve"> μόνο και μόνο για να εξυπηρετήσει προσωρινά το αφήγημα της </w:t>
      </w:r>
      <w:r>
        <w:rPr>
          <w:rFonts w:eastAsia="Times New Roman" w:cs="Times New Roman"/>
          <w:szCs w:val="24"/>
        </w:rPr>
        <w:t>σ</w:t>
      </w:r>
      <w:r>
        <w:rPr>
          <w:rFonts w:eastAsia="Times New Roman" w:cs="Times New Roman"/>
          <w:szCs w:val="24"/>
        </w:rPr>
        <w:t xml:space="preserve">υγκυβέρνησης περί δήθεν οικονομικού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Ξέρετε, η Κυβέρνηση ζώντας στον πραγματικό κόσμ</w:t>
      </w:r>
      <w:r>
        <w:rPr>
          <w:rFonts w:eastAsia="Times New Roman" w:cs="Times New Roman"/>
          <w:szCs w:val="24"/>
        </w:rPr>
        <w:t>ο και βλέποντας παντού αποτυχίες, τα προβλήματα της κοινωνίας</w:t>
      </w:r>
      <w:r>
        <w:rPr>
          <w:rFonts w:eastAsia="Times New Roman" w:cs="Times New Roman"/>
          <w:szCs w:val="24"/>
        </w:rPr>
        <w:t>,</w:t>
      </w:r>
      <w:r>
        <w:rPr>
          <w:rFonts w:eastAsia="Times New Roman" w:cs="Times New Roman"/>
          <w:szCs w:val="24"/>
        </w:rPr>
        <w:t xml:space="preserve"> τα οποία είναι υπαρκτά και πολύ μεγάλα, δραπετεύει, φτιάχνει έναν άλλο, έναν ψεύτικο, έναν παράλληλο κόσμο και μέσα στον παράλληλο αυτό</w:t>
      </w:r>
      <w:r>
        <w:rPr>
          <w:rFonts w:eastAsia="Times New Roman" w:cs="Times New Roman"/>
          <w:szCs w:val="24"/>
        </w:rPr>
        <w:t>ν</w:t>
      </w:r>
      <w:r>
        <w:rPr>
          <w:rFonts w:eastAsia="Times New Roman" w:cs="Times New Roman"/>
          <w:szCs w:val="24"/>
        </w:rPr>
        <w:t xml:space="preserve"> κόσμο της φαντασίας της έχει επιτυχίες. </w:t>
      </w:r>
    </w:p>
    <w:p w14:paraId="420DC0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Δεύτερο χαρακτη</w:t>
      </w:r>
      <w:r>
        <w:rPr>
          <w:rFonts w:eastAsia="Times New Roman" w:cs="Times New Roman"/>
          <w:szCs w:val="24"/>
        </w:rPr>
        <w:t xml:space="preserve">ριστικό του </w:t>
      </w:r>
      <w:r>
        <w:rPr>
          <w:rFonts w:eastAsia="Times New Roman" w:cs="Times New Roman"/>
          <w:szCs w:val="24"/>
        </w:rPr>
        <w:t>π</w:t>
      </w:r>
      <w:r>
        <w:rPr>
          <w:rFonts w:eastAsia="Times New Roman" w:cs="Times New Roman"/>
          <w:szCs w:val="24"/>
        </w:rPr>
        <w:t xml:space="preserve">ροϋπολογισμού είναι ότι είναι υπεραισιόδοξος, γιατί είναι </w:t>
      </w:r>
      <w:r>
        <w:rPr>
          <w:rFonts w:eastAsia="Times New Roman" w:cs="Times New Roman"/>
          <w:szCs w:val="24"/>
        </w:rPr>
        <w:t xml:space="preserve">προφανέστατο </w:t>
      </w:r>
      <w:r>
        <w:rPr>
          <w:rFonts w:eastAsia="Times New Roman" w:cs="Times New Roman"/>
          <w:szCs w:val="24"/>
        </w:rPr>
        <w:t xml:space="preserve">ότι ο στόχος για </w:t>
      </w:r>
      <w:r>
        <w:rPr>
          <w:rFonts w:eastAsia="Times New Roman" w:cs="Times New Roman"/>
          <w:szCs w:val="24"/>
        </w:rPr>
        <w:lastRenderedPageBreak/>
        <w:t xml:space="preserve">πρωτογενές πλεόνασμα 3,57% του ΑΕΠ ή περίπου 7 δισεκατομμύρια απλά δεν βγαίνει με τίποτα, όπως άλλωστε ούτε και ο στόχος για ανάπτυξη 2,5% του ΑΕΠ. </w:t>
      </w:r>
    </w:p>
    <w:p w14:paraId="420DC06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να θυμίσω, άλλωστε, ότι και ο προϋπολογισμός του 2017, που τελειώνει σε λίγες ημέρες, προέβλεπε ανάπτυξη της τάξης του 2,7%. Το σχέδιο προϋπολογισμού για το 2018 λέει ότι τελικά θα κλείσουμε με 1,6%, αλλά</w:t>
      </w:r>
      <w:r>
        <w:rPr>
          <w:rFonts w:eastAsia="Times New Roman" w:cs="Times New Roman"/>
          <w:szCs w:val="24"/>
        </w:rPr>
        <w:t>,</w:t>
      </w:r>
      <w:r>
        <w:rPr>
          <w:rFonts w:eastAsia="Times New Roman" w:cs="Times New Roman"/>
          <w:szCs w:val="24"/>
        </w:rPr>
        <w:t xml:space="preserve"> με βάση τα στοιχεία του </w:t>
      </w:r>
      <w:r>
        <w:rPr>
          <w:rFonts w:eastAsia="Times New Roman" w:cs="Times New Roman"/>
          <w:szCs w:val="24"/>
        </w:rPr>
        <w:t>τρίτου</w:t>
      </w:r>
      <w:r>
        <w:rPr>
          <w:rFonts w:eastAsia="Times New Roman" w:cs="Times New Roman"/>
          <w:szCs w:val="24"/>
        </w:rPr>
        <w:t xml:space="preserve"> τριμήνου του 2017 κ</w:t>
      </w:r>
      <w:r>
        <w:rPr>
          <w:rFonts w:eastAsia="Times New Roman" w:cs="Times New Roman"/>
          <w:szCs w:val="24"/>
        </w:rPr>
        <w:t xml:space="preserve">αι με βάση το πρώτο </w:t>
      </w:r>
      <w:proofErr w:type="spellStart"/>
      <w:r>
        <w:rPr>
          <w:rFonts w:eastAsia="Times New Roman" w:cs="Times New Roman"/>
          <w:szCs w:val="24"/>
        </w:rPr>
        <w:t>εν</w:t>
      </w:r>
      <w:r>
        <w:rPr>
          <w:rFonts w:eastAsia="Times New Roman" w:cs="Times New Roman"/>
          <w:szCs w:val="24"/>
        </w:rPr>
        <w:t>ν</w:t>
      </w:r>
      <w:r>
        <w:rPr>
          <w:rFonts w:eastAsia="Times New Roman" w:cs="Times New Roman"/>
          <w:szCs w:val="24"/>
        </w:rPr>
        <w:t>ιάμηνο</w:t>
      </w:r>
      <w:proofErr w:type="spellEnd"/>
      <w:r>
        <w:rPr>
          <w:rFonts w:eastAsia="Times New Roman" w:cs="Times New Roman"/>
          <w:szCs w:val="24"/>
        </w:rPr>
        <w:t xml:space="preserve"> του 2017, είναι προφανές ότι</w:t>
      </w:r>
      <w:r>
        <w:rPr>
          <w:rFonts w:eastAsia="Times New Roman" w:cs="Times New Roman"/>
          <w:szCs w:val="24"/>
        </w:rPr>
        <w:t>,</w:t>
      </w:r>
      <w:r>
        <w:rPr>
          <w:rFonts w:eastAsia="Times New Roman" w:cs="Times New Roman"/>
          <w:szCs w:val="24"/>
        </w:rPr>
        <w:t xml:space="preserve"> αν τελικά κλείσουμε με ανάπτυξη για το 2017 της τάξης του 1,3% ή 1,4%, θα πρέπει να πανηγυρίζουμε. </w:t>
      </w:r>
    </w:p>
    <w:p w14:paraId="420DC0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Αποτυχία 50% στις προβλέψεις για το 2017, λοιπόν. Προφανώς, δεν είναι καλό δείγμα γραφής για το </w:t>
      </w:r>
      <w:r>
        <w:rPr>
          <w:rFonts w:eastAsia="Times New Roman" w:cs="Times New Roman"/>
          <w:szCs w:val="24"/>
        </w:rPr>
        <w:t xml:space="preserve">τι μας περιμένει όσον αφορά τις προβλέψεις σας για την ανάπτυξη για το 2018. </w:t>
      </w:r>
    </w:p>
    <w:p w14:paraId="420DC06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Τρίτο χαρακτηριστικό. Είναι </w:t>
      </w:r>
      <w:proofErr w:type="spellStart"/>
      <w:r>
        <w:rPr>
          <w:rFonts w:eastAsia="Times New Roman" w:cs="Times New Roman"/>
          <w:szCs w:val="24"/>
        </w:rPr>
        <w:t>φοροκεντρικός</w:t>
      </w:r>
      <w:proofErr w:type="spellEnd"/>
      <w:r>
        <w:rPr>
          <w:rFonts w:eastAsia="Times New Roman" w:cs="Times New Roman"/>
          <w:szCs w:val="24"/>
        </w:rPr>
        <w:t>, γιατί μέσω των άδικων έμμεσων φόρων θα χτυπήσει ακόμα περισσότερο εισοδήματα μισθωτών, συνταξιούχων, ελεύ</w:t>
      </w:r>
      <w:r>
        <w:rPr>
          <w:rFonts w:eastAsia="Times New Roman" w:cs="Times New Roman"/>
          <w:szCs w:val="24"/>
        </w:rPr>
        <w:t xml:space="preserve">θερων επαγγελματιών. Συγκεκριμένα, ο </w:t>
      </w:r>
      <w:r>
        <w:rPr>
          <w:rFonts w:eastAsia="Times New Roman" w:cs="Times New Roman"/>
          <w:szCs w:val="24"/>
        </w:rPr>
        <w:t>π</w:t>
      </w:r>
      <w:r>
        <w:rPr>
          <w:rFonts w:eastAsia="Times New Roman" w:cs="Times New Roman"/>
          <w:szCs w:val="24"/>
        </w:rPr>
        <w:t xml:space="preserve">ροϋπολογισμός του 2018 προβλέπει αύξηση των κρατικών εσόδων 2,1 δισεκατομμύρια σε σχέση με τον </w:t>
      </w:r>
      <w:r>
        <w:rPr>
          <w:rFonts w:eastAsia="Times New Roman" w:cs="Times New Roman"/>
          <w:szCs w:val="24"/>
        </w:rPr>
        <w:t>π</w:t>
      </w:r>
      <w:r>
        <w:rPr>
          <w:rFonts w:eastAsia="Times New Roman" w:cs="Times New Roman"/>
          <w:szCs w:val="24"/>
        </w:rPr>
        <w:t>ροϋπολογισμό του 2017, από τα οποία τ</w:t>
      </w:r>
      <w:r>
        <w:rPr>
          <w:rFonts w:eastAsia="Times New Roman" w:cs="Times New Roman"/>
          <w:szCs w:val="24"/>
        </w:rPr>
        <w:t>ο</w:t>
      </w:r>
      <w:r>
        <w:rPr>
          <w:rFonts w:eastAsia="Times New Roman" w:cs="Times New Roman"/>
          <w:szCs w:val="24"/>
        </w:rPr>
        <w:t xml:space="preserve"> 1,1 δισεκατομμύρι</w:t>
      </w:r>
      <w:r>
        <w:rPr>
          <w:rFonts w:eastAsia="Times New Roman" w:cs="Times New Roman"/>
          <w:szCs w:val="24"/>
        </w:rPr>
        <w:t>ο</w:t>
      </w:r>
      <w:r>
        <w:rPr>
          <w:rFonts w:eastAsia="Times New Roman" w:cs="Times New Roman"/>
          <w:szCs w:val="24"/>
        </w:rPr>
        <w:t xml:space="preserve"> αφορούν άμεσα τα νοικοκυριά. </w:t>
      </w:r>
    </w:p>
    <w:p w14:paraId="420DC0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Εξειδικεύω. Προβλέπει: Πρώτον, αυξ</w:t>
      </w:r>
      <w:r>
        <w:rPr>
          <w:rFonts w:eastAsia="Times New Roman" w:cs="Times New Roman"/>
          <w:szCs w:val="24"/>
        </w:rPr>
        <w:t xml:space="preserve">ήσεις στον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ε</w:t>
      </w:r>
      <w:r>
        <w:rPr>
          <w:rFonts w:eastAsia="Times New Roman" w:cs="Times New Roman"/>
          <w:szCs w:val="24"/>
        </w:rPr>
        <w:t xml:space="preserve">ισοδήματος </w:t>
      </w:r>
      <w:r>
        <w:rPr>
          <w:rFonts w:eastAsia="Times New Roman" w:cs="Times New Roman"/>
          <w:szCs w:val="24"/>
        </w:rPr>
        <w:t>φ</w:t>
      </w:r>
      <w:r>
        <w:rPr>
          <w:rFonts w:eastAsia="Times New Roman" w:cs="Times New Roman"/>
          <w:szCs w:val="24"/>
        </w:rPr>
        <w:t xml:space="preserve">υσικών </w:t>
      </w:r>
      <w:r>
        <w:rPr>
          <w:rFonts w:eastAsia="Times New Roman" w:cs="Times New Roman"/>
          <w:szCs w:val="24"/>
        </w:rPr>
        <w:t>π</w:t>
      </w:r>
      <w:r>
        <w:rPr>
          <w:rFonts w:eastAsia="Times New Roman" w:cs="Times New Roman"/>
          <w:szCs w:val="24"/>
        </w:rPr>
        <w:t>ροσώπων</w:t>
      </w:r>
      <w:r>
        <w:rPr>
          <w:rFonts w:eastAsia="Times New Roman" w:cs="Times New Roman"/>
          <w:szCs w:val="24"/>
        </w:rPr>
        <w:t>,</w:t>
      </w:r>
      <w:r>
        <w:rPr>
          <w:rFonts w:eastAsia="Times New Roman" w:cs="Times New Roman"/>
          <w:szCs w:val="24"/>
        </w:rPr>
        <w:t xml:space="preserve"> συν 456 εκατομμύρια ευρώ. Δεύτερον, αύξηση στον ΕΝΦΙΑ και τους φόρους περιουσίας</w:t>
      </w:r>
      <w:r>
        <w:rPr>
          <w:rFonts w:eastAsia="Times New Roman" w:cs="Times New Roman"/>
          <w:szCs w:val="24"/>
        </w:rPr>
        <w:t>,</w:t>
      </w:r>
      <w:r>
        <w:rPr>
          <w:rFonts w:eastAsia="Times New Roman" w:cs="Times New Roman"/>
          <w:szCs w:val="24"/>
        </w:rPr>
        <w:t xml:space="preserve"> συν 179 εκατομμύρια ευρώ. Τρίτον, αύξηση στους έμμεσους φόρους, δηλαδή στον ΦΠΑ και τους φόρους κατανάλωσης, στους πιο άδικους φ</w:t>
      </w:r>
      <w:r>
        <w:rPr>
          <w:rFonts w:eastAsia="Times New Roman" w:cs="Times New Roman"/>
          <w:szCs w:val="24"/>
        </w:rPr>
        <w:t xml:space="preserve">όρους, συν 517 εκατομμύρια ευρώ. Δηλαδή, συνολικά προβλέπει επιβάρυνση των νοικοκυριών κατά 1.152.000.000 ευρώ. </w:t>
      </w:r>
    </w:p>
    <w:p w14:paraId="420DC06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Τέταρτο χαρακτηριστικό. Είναι αντιαναπτυξιακός. Να θυμίσω -ήδη αναφέρθηκα σε αυτό- ότι ο </w:t>
      </w:r>
      <w:r>
        <w:rPr>
          <w:rFonts w:eastAsia="Times New Roman" w:cs="Times New Roman"/>
          <w:szCs w:val="24"/>
        </w:rPr>
        <w:t>π</w:t>
      </w:r>
      <w:r>
        <w:rPr>
          <w:rFonts w:eastAsia="Times New Roman" w:cs="Times New Roman"/>
          <w:szCs w:val="24"/>
        </w:rPr>
        <w:t xml:space="preserve">ροϋπολογισμός του 2017 προέβλεπε ανάπτυξη 2,7%, ο δε </w:t>
      </w:r>
      <w:r>
        <w:rPr>
          <w:rFonts w:eastAsia="Times New Roman" w:cs="Times New Roman"/>
          <w:szCs w:val="24"/>
        </w:rPr>
        <w:t>π</w:t>
      </w:r>
      <w:r>
        <w:rPr>
          <w:rFonts w:eastAsia="Times New Roman" w:cs="Times New Roman"/>
          <w:szCs w:val="24"/>
        </w:rPr>
        <w:t xml:space="preserve">ροϋπολογισμός του 2018 προβλέπει μικρότερη ανάπτυξη, της τάξης του 2,5%. Δεν προωθεί μεταρρυθμίσεις, δεν προωθεί αποκρατικοποιήσεις, δεν προωθεί αλλαγές που έχει ανάγκη ο τόπος. </w:t>
      </w:r>
    </w:p>
    <w:p w14:paraId="420DC06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Εκτός αυτού, δύο κατ</w:t>
      </w:r>
      <w:r>
        <w:rPr>
          <w:rFonts w:eastAsia="Times New Roman" w:cs="Times New Roman"/>
          <w:szCs w:val="24"/>
        </w:rPr>
        <w:t xml:space="preserve">’ </w:t>
      </w:r>
      <w:r>
        <w:rPr>
          <w:rFonts w:eastAsia="Times New Roman" w:cs="Times New Roman"/>
          <w:szCs w:val="24"/>
        </w:rPr>
        <w:t>εξοχήν αναπτυξιακά εργαλεία που έχει ο προϋπολογισμός,</w:t>
      </w:r>
      <w:r>
        <w:rPr>
          <w:rFonts w:eastAsia="Times New Roman" w:cs="Times New Roman"/>
          <w:szCs w:val="24"/>
        </w:rPr>
        <w:t xml:space="preserve"> το Πρόγραμμα Δημοσίων Επενδύσεων και η πολιτική φορολογίας, είναι και τα δύο εχθρικά στο κλίμα της οικονομίας, στο </w:t>
      </w:r>
      <w:proofErr w:type="spellStart"/>
      <w:r>
        <w:rPr>
          <w:rFonts w:eastAsia="Times New Roman" w:cs="Times New Roman"/>
          <w:szCs w:val="24"/>
        </w:rPr>
        <w:t>επενδύειν</w:t>
      </w:r>
      <w:proofErr w:type="spellEnd"/>
      <w:r>
        <w:rPr>
          <w:rFonts w:eastAsia="Times New Roman" w:cs="Times New Roman"/>
          <w:szCs w:val="24"/>
        </w:rPr>
        <w:t xml:space="preserve"> γενικότερα. </w:t>
      </w:r>
    </w:p>
    <w:p w14:paraId="420DC0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Έχουμε ένα Πρόγραμμα Δημοσίων Επενδύσεων το οποίο για τρία συνεχή χρόνια είναι γύρω στα 6,5 δισεκατομμύρια, πάρα </w:t>
      </w:r>
      <w:r>
        <w:rPr>
          <w:rFonts w:eastAsia="Times New Roman" w:cs="Times New Roman"/>
          <w:szCs w:val="24"/>
        </w:rPr>
        <w:lastRenderedPageBreak/>
        <w:t>πολύ</w:t>
      </w:r>
      <w:r>
        <w:rPr>
          <w:rFonts w:eastAsia="Times New Roman" w:cs="Times New Roman"/>
          <w:szCs w:val="24"/>
        </w:rPr>
        <w:t xml:space="preserve"> χαμηλά, και, δυστυχώς, ούτε αυτό υλοποιείται ολόκληρο. Δηλαδή, </w:t>
      </w:r>
      <w:proofErr w:type="spellStart"/>
      <w:r>
        <w:rPr>
          <w:rFonts w:eastAsia="Times New Roman" w:cs="Times New Roman"/>
          <w:szCs w:val="24"/>
        </w:rPr>
        <w:t>υποεκτελείται</w:t>
      </w:r>
      <w:proofErr w:type="spellEnd"/>
      <w:r>
        <w:rPr>
          <w:rFonts w:eastAsia="Times New Roman" w:cs="Times New Roman"/>
          <w:szCs w:val="24"/>
        </w:rPr>
        <w:t xml:space="preserve"> το Πρόγραμμα Δημοσίων Επενδύσεων. </w:t>
      </w:r>
    </w:p>
    <w:p w14:paraId="420DC0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βέβαια, έχουμε και μια φορολογία πάρα πολύ υψηλή, η οποία στην ουσία λειτουργ</w:t>
      </w:r>
      <w:r>
        <w:rPr>
          <w:rFonts w:eastAsia="Times New Roman" w:cs="Times New Roman"/>
          <w:szCs w:val="24"/>
        </w:rPr>
        <w:t>εί</w:t>
      </w:r>
      <w:r>
        <w:rPr>
          <w:rFonts w:eastAsia="Times New Roman" w:cs="Times New Roman"/>
          <w:szCs w:val="24"/>
        </w:rPr>
        <w:t xml:space="preserve"> σαν αντικίνητρο για επενδύσεις. Πρόσφατα, η έκθεση του ΟΟΣΑ</w:t>
      </w:r>
      <w:r>
        <w:rPr>
          <w:rFonts w:eastAsia="Times New Roman" w:cs="Times New Roman"/>
          <w:szCs w:val="24"/>
        </w:rPr>
        <w:t xml:space="preserve"> μ</w:t>
      </w:r>
      <w:r>
        <w:rPr>
          <w:rFonts w:eastAsia="Times New Roman" w:cs="Times New Roman"/>
          <w:szCs w:val="24"/>
        </w:rPr>
        <w:t>ά</w:t>
      </w:r>
      <w:r>
        <w:rPr>
          <w:rFonts w:eastAsia="Times New Roman" w:cs="Times New Roman"/>
          <w:szCs w:val="24"/>
        </w:rPr>
        <w:t xml:space="preserve">ς κατέτασσε σαν πρωταθλήτρια χώρα στη φορολογία μεταξύ άλλων τριάντα πέντε ευρωπαϊκών χωρών. </w:t>
      </w:r>
    </w:p>
    <w:p w14:paraId="420DC0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Συγκεκριμένα, οι φόροι για το 2016 ήταν 53,1 δισεκατομμύρια. Το 2017, ενώ ο στόχος ήταν ακόμα μεγαλύτερος, τελικά πιάσαμε μόλις τα 52,1 δισεκατομμύρια, δηλαδή </w:t>
      </w:r>
      <w:r>
        <w:rPr>
          <w:rFonts w:eastAsia="Times New Roman" w:cs="Times New Roman"/>
          <w:szCs w:val="24"/>
        </w:rPr>
        <w:t xml:space="preserve">ένα δισεκατομμύριο λιγότερο, ενώ για το 2018 ο προϋπολογισμός προβλέπει φόρους 54,2 δισεκατομμύρια. </w:t>
      </w:r>
    </w:p>
    <w:p w14:paraId="420DC07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Όμως, αγαπητές </w:t>
      </w:r>
      <w:proofErr w:type="spellStart"/>
      <w:r>
        <w:rPr>
          <w:rFonts w:eastAsia="Times New Roman" w:cs="Times New Roman"/>
          <w:szCs w:val="24"/>
        </w:rPr>
        <w:t>συναδέλφισ</w:t>
      </w:r>
      <w:r>
        <w:rPr>
          <w:rFonts w:eastAsia="Times New Roman" w:cs="Times New Roman"/>
          <w:szCs w:val="24"/>
        </w:rPr>
        <w:t>σ</w:t>
      </w:r>
      <w:r>
        <w:rPr>
          <w:rFonts w:eastAsia="Times New Roman" w:cs="Times New Roman"/>
          <w:szCs w:val="24"/>
        </w:rPr>
        <w:t>ες</w:t>
      </w:r>
      <w:proofErr w:type="spellEnd"/>
      <w:r>
        <w:rPr>
          <w:rFonts w:eastAsia="Times New Roman" w:cs="Times New Roman"/>
          <w:szCs w:val="24"/>
        </w:rPr>
        <w:t xml:space="preserve"> και αγαπητοί συνάδελφοι, έχουμε φτάσει στο σημείο πλέον «ουκ αν λάβεις παρά του μη έχοντος». Δυστυχώς, τα στοιχεία που μόλις χ</w:t>
      </w:r>
      <w:r>
        <w:rPr>
          <w:rFonts w:eastAsia="Times New Roman" w:cs="Times New Roman"/>
          <w:szCs w:val="24"/>
        </w:rPr>
        <w:t>θες ανακοινώθηκαν επιβεβαιώνουν τι; Ότι από έναν λαό ο οποίος δεν έχει πλέον να δώσει, δυστυχώς, βλέπουμε συνεχώς</w:t>
      </w:r>
      <w:r>
        <w:rPr>
          <w:rFonts w:eastAsia="Times New Roman" w:cs="Times New Roman"/>
          <w:szCs w:val="24"/>
        </w:rPr>
        <w:t>,</w:t>
      </w:r>
      <w:r>
        <w:rPr>
          <w:rFonts w:eastAsia="Times New Roman" w:cs="Times New Roman"/>
          <w:szCs w:val="24"/>
        </w:rPr>
        <w:t xml:space="preserve"> κάθε μήνα</w:t>
      </w:r>
      <w:r>
        <w:rPr>
          <w:rFonts w:eastAsia="Times New Roman" w:cs="Times New Roman"/>
          <w:szCs w:val="24"/>
        </w:rPr>
        <w:t>,</w:t>
      </w:r>
      <w:r>
        <w:rPr>
          <w:rFonts w:eastAsia="Times New Roman" w:cs="Times New Roman"/>
          <w:szCs w:val="24"/>
        </w:rPr>
        <w:t xml:space="preserve"> οι ληξιπρόθεσμες οφειλές στο </w:t>
      </w:r>
      <w:r>
        <w:rPr>
          <w:rFonts w:eastAsia="Times New Roman" w:cs="Times New Roman"/>
          <w:szCs w:val="24"/>
        </w:rPr>
        <w:t>δ</w:t>
      </w:r>
      <w:r>
        <w:rPr>
          <w:rFonts w:eastAsia="Times New Roman" w:cs="Times New Roman"/>
          <w:szCs w:val="24"/>
        </w:rPr>
        <w:t>ημόσιο να ανεβαίνουν. Ήδη έφτασαν και ξεπερνούν τα 100 δισεκατομμύρια. Το ίδιο και στους ασφαλιστικο</w:t>
      </w:r>
      <w:r>
        <w:rPr>
          <w:rFonts w:eastAsia="Times New Roman" w:cs="Times New Roman"/>
          <w:szCs w:val="24"/>
        </w:rPr>
        <w:t xml:space="preserve">ύς οργανισμούς, που είναι στα 30 δισεκατομμύρια. </w:t>
      </w:r>
      <w:r>
        <w:rPr>
          <w:rFonts w:eastAsia="Times New Roman" w:cs="Times New Roman"/>
          <w:szCs w:val="24"/>
        </w:rPr>
        <w:lastRenderedPageBreak/>
        <w:t xml:space="preserve">Δηλαδή, αθροιστικά ο πολίτης χρωστάει στο </w:t>
      </w:r>
      <w:r>
        <w:rPr>
          <w:rFonts w:eastAsia="Times New Roman" w:cs="Times New Roman"/>
          <w:szCs w:val="24"/>
        </w:rPr>
        <w:t>δ</w:t>
      </w:r>
      <w:r>
        <w:rPr>
          <w:rFonts w:eastAsia="Times New Roman" w:cs="Times New Roman"/>
          <w:szCs w:val="24"/>
        </w:rPr>
        <w:t xml:space="preserve">ημόσιο, είτε για φόρους είτε για τους ασφαλιστικούς οργανισμούς, 130 δισεκατομμύρια. </w:t>
      </w:r>
    </w:p>
    <w:p w14:paraId="420DC07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Πέμπτο χαρακτηριστικό. Ο </w:t>
      </w:r>
      <w:r>
        <w:rPr>
          <w:rFonts w:eastAsia="Times New Roman" w:cs="Times New Roman"/>
          <w:szCs w:val="24"/>
        </w:rPr>
        <w:t>π</w:t>
      </w:r>
      <w:r>
        <w:rPr>
          <w:rFonts w:eastAsia="Times New Roman" w:cs="Times New Roman"/>
          <w:szCs w:val="24"/>
        </w:rPr>
        <w:t xml:space="preserve">ροϋπολογισμός του 2018,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w:t>
      </w:r>
      <w:r>
        <w:rPr>
          <w:rFonts w:eastAsia="Times New Roman" w:cs="Times New Roman"/>
          <w:szCs w:val="24"/>
        </w:rPr>
        <w:t xml:space="preserve">γαπητοί συνάδελφοι, είναι κοινωνικά άδικος, είναι κοινωνικά ανάλγητος. </w:t>
      </w:r>
    </w:p>
    <w:p w14:paraId="420DC07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Ξέρετε, υπάρχει ένας μύθος, ο οποίος είναι απλά μύθος, που λέει ότι η Αριστερά είναι ένας πολιτικός χώρος ο οποίος είναι φιλικός στο κοινωνικό κράτος, την κοινωνική περίθαλψη, την κοιν</w:t>
      </w:r>
      <w:r>
        <w:rPr>
          <w:rFonts w:eastAsia="Times New Roman" w:cs="Times New Roman"/>
          <w:szCs w:val="24"/>
        </w:rPr>
        <w:t xml:space="preserve">ωνική συνοχή. Με βάση τα στοιχεία, όμως, του </w:t>
      </w:r>
      <w:r>
        <w:rPr>
          <w:rFonts w:eastAsia="Times New Roman" w:cs="Times New Roman"/>
          <w:szCs w:val="24"/>
        </w:rPr>
        <w:t>π</w:t>
      </w:r>
      <w:r>
        <w:rPr>
          <w:rFonts w:eastAsia="Times New Roman" w:cs="Times New Roman"/>
          <w:szCs w:val="24"/>
        </w:rPr>
        <w:t xml:space="preserve">ροϋπολογισμού του 2018, αποδεικνύεται ότι αυτό είναι απλά ένας μύθος. </w:t>
      </w:r>
    </w:p>
    <w:p w14:paraId="420DC07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20DC07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Τι βλέπουμε στον </w:t>
      </w:r>
      <w:r>
        <w:rPr>
          <w:rFonts w:eastAsia="Times New Roman" w:cs="Times New Roman"/>
          <w:szCs w:val="24"/>
        </w:rPr>
        <w:t>π</w:t>
      </w:r>
      <w:r>
        <w:rPr>
          <w:rFonts w:eastAsia="Times New Roman" w:cs="Times New Roman"/>
          <w:szCs w:val="24"/>
        </w:rPr>
        <w:t xml:space="preserve">ροϋπολογισμό του 2018; Μείωση </w:t>
      </w:r>
      <w:r>
        <w:rPr>
          <w:rFonts w:eastAsia="Times New Roman" w:cs="Times New Roman"/>
          <w:szCs w:val="24"/>
        </w:rPr>
        <w:t>κοινωνικών δαπανών κατά 1,6 δισεκατομμύρι</w:t>
      </w:r>
      <w:r>
        <w:rPr>
          <w:rFonts w:eastAsia="Times New Roman" w:cs="Times New Roman"/>
          <w:szCs w:val="24"/>
        </w:rPr>
        <w:t>ο</w:t>
      </w:r>
      <w:r>
        <w:rPr>
          <w:rFonts w:eastAsia="Times New Roman" w:cs="Times New Roman"/>
          <w:szCs w:val="24"/>
        </w:rPr>
        <w:t xml:space="preserve"> ή περίπου 8% σε σχέση με πέρυσι. Συγκεκριμένα, ο </w:t>
      </w:r>
      <w:r>
        <w:rPr>
          <w:rFonts w:eastAsia="Times New Roman" w:cs="Times New Roman"/>
          <w:szCs w:val="24"/>
        </w:rPr>
        <w:t>π</w:t>
      </w:r>
      <w:r>
        <w:rPr>
          <w:rFonts w:eastAsia="Times New Roman" w:cs="Times New Roman"/>
          <w:szCs w:val="24"/>
        </w:rPr>
        <w:t xml:space="preserve">ροϋπολογισμός του 2017 προέβλεπε 21.037.000.000 κοινωνικές δαπάνες, ενώ ο </w:t>
      </w:r>
      <w:r>
        <w:rPr>
          <w:rFonts w:eastAsia="Times New Roman" w:cs="Times New Roman"/>
          <w:szCs w:val="24"/>
        </w:rPr>
        <w:t>π</w:t>
      </w:r>
      <w:r>
        <w:rPr>
          <w:rFonts w:eastAsia="Times New Roman" w:cs="Times New Roman"/>
          <w:szCs w:val="24"/>
        </w:rPr>
        <w:t xml:space="preserve">ροϋπολογισμός του 2018 προβλέπει 19.438.000.000. Άρα θα έχουμε </w:t>
      </w:r>
      <w:r>
        <w:rPr>
          <w:rFonts w:eastAsia="Times New Roman" w:cs="Times New Roman"/>
          <w:szCs w:val="24"/>
        </w:rPr>
        <w:lastRenderedPageBreak/>
        <w:t>μείωση στην κοινωνική προ</w:t>
      </w:r>
      <w:r>
        <w:rPr>
          <w:rFonts w:eastAsia="Times New Roman" w:cs="Times New Roman"/>
          <w:szCs w:val="24"/>
        </w:rPr>
        <w:t xml:space="preserve">στασία, στην κοινωνική περίθαλψη, στις συνολικές δαπάνες κοινωνικής συνοχής. </w:t>
      </w:r>
    </w:p>
    <w:p w14:paraId="420DC077" w14:textId="77777777" w:rsidR="003663B4" w:rsidRDefault="00087BC7">
      <w:pPr>
        <w:spacing w:line="600" w:lineRule="auto"/>
        <w:ind w:firstLine="720"/>
        <w:jc w:val="both"/>
        <w:rPr>
          <w:rFonts w:eastAsia="Times New Roman"/>
          <w:szCs w:val="24"/>
        </w:rPr>
      </w:pPr>
      <w:r>
        <w:rPr>
          <w:rFonts w:eastAsia="Times New Roman"/>
          <w:szCs w:val="24"/>
        </w:rPr>
        <w:t xml:space="preserve">Επομένως, στην περίπτωση αυτή, αφού αποκαλύψαμε ότι είναι μύθος το ενδιαφέρον της Αριστεράς για το κοινωνικό κράτος, ταιριάζει η ρήση του μεγάλου Γάλλου πολιτικού </w:t>
      </w:r>
      <w:proofErr w:type="spellStart"/>
      <w:r>
        <w:rPr>
          <w:rFonts w:eastAsia="Times New Roman"/>
          <w:szCs w:val="24"/>
        </w:rPr>
        <w:t>Ζισκάρ</w:t>
      </w:r>
      <w:proofErr w:type="spellEnd"/>
      <w:r>
        <w:rPr>
          <w:rFonts w:eastAsia="Times New Roman"/>
          <w:szCs w:val="24"/>
        </w:rPr>
        <w:t xml:space="preserve"> ντ</w:t>
      </w:r>
      <w:r>
        <w:rPr>
          <w:rFonts w:eastAsia="Times New Roman"/>
          <w:szCs w:val="24"/>
        </w:rPr>
        <w:t>’</w:t>
      </w:r>
      <w:r>
        <w:rPr>
          <w:rFonts w:eastAsia="Times New Roman"/>
          <w:szCs w:val="24"/>
        </w:rPr>
        <w:t xml:space="preserve"> </w:t>
      </w:r>
      <w:proofErr w:type="spellStart"/>
      <w:r>
        <w:rPr>
          <w:rFonts w:eastAsia="Times New Roman"/>
          <w:szCs w:val="24"/>
        </w:rPr>
        <w:t>Εστα</w:t>
      </w:r>
      <w:r>
        <w:rPr>
          <w:rFonts w:eastAsia="Times New Roman"/>
          <w:szCs w:val="24"/>
        </w:rPr>
        <w:t>ίν</w:t>
      </w:r>
      <w:proofErr w:type="spellEnd"/>
      <w:r>
        <w:rPr>
          <w:rFonts w:eastAsia="Times New Roman"/>
          <w:szCs w:val="24"/>
        </w:rPr>
        <w:t>: «Η Αριστερά αγαπάει τόσο πολύ τους φτωχούς</w:t>
      </w:r>
      <w:r>
        <w:rPr>
          <w:rFonts w:eastAsia="Times New Roman"/>
          <w:szCs w:val="24"/>
        </w:rPr>
        <w:t>,</w:t>
      </w:r>
      <w:r>
        <w:rPr>
          <w:rFonts w:eastAsia="Times New Roman"/>
          <w:szCs w:val="24"/>
        </w:rPr>
        <w:t xml:space="preserve"> που συνεχώς δημιουργεί περισσότερους</w:t>
      </w:r>
      <w:r>
        <w:rPr>
          <w:rFonts w:eastAsia="Times New Roman"/>
          <w:szCs w:val="24"/>
        </w:rPr>
        <w:t>.</w:t>
      </w:r>
      <w:r>
        <w:rPr>
          <w:rFonts w:eastAsia="Times New Roman"/>
          <w:szCs w:val="24"/>
        </w:rPr>
        <w:t xml:space="preserve">». Αυτή είναι η αλήθεια, δυστυχώς, για εσάς, αγαπητοί συνάδελφοι.     </w:t>
      </w:r>
    </w:p>
    <w:p w14:paraId="420DC078"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Ολοκληρώστε, κύριε συνάδελφε. Ήδη πήρατε ένα λεπτό παραπάνω.  </w:t>
      </w:r>
    </w:p>
    <w:p w14:paraId="420DC079" w14:textId="77777777" w:rsidR="003663B4" w:rsidRDefault="00087BC7">
      <w:pPr>
        <w:spacing w:line="600" w:lineRule="auto"/>
        <w:ind w:firstLine="720"/>
        <w:jc w:val="both"/>
        <w:rPr>
          <w:rFonts w:eastAsia="Times New Roman"/>
          <w:szCs w:val="24"/>
        </w:rPr>
      </w:pPr>
      <w:r>
        <w:rPr>
          <w:rFonts w:eastAsia="Times New Roman"/>
          <w:b/>
          <w:szCs w:val="24"/>
        </w:rPr>
        <w:t>ΘΕΟ</w:t>
      </w:r>
      <w:r>
        <w:rPr>
          <w:rFonts w:eastAsia="Times New Roman"/>
          <w:b/>
          <w:szCs w:val="24"/>
        </w:rPr>
        <w:t xml:space="preserve">ΔΩΡΟΣ ΚΑΡΑΟΓΛΟΥ: </w:t>
      </w:r>
      <w:r>
        <w:rPr>
          <w:rFonts w:eastAsia="Times New Roman"/>
          <w:szCs w:val="24"/>
        </w:rPr>
        <w:t xml:space="preserve">Στους προηγούμενους ομιλητές δώσατε περισσότερο χρόνο, κύριε Πρόεδρε.  </w:t>
      </w:r>
    </w:p>
    <w:p w14:paraId="420DC07A"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Αφήστε τους προηγούμενους. Μπορεί και οι επόμενοι να έχουν λόγο σε αυτό που λέτε εσείς τώρα. Ολοκληρώστε, σας παρακαλώ. </w:t>
      </w:r>
    </w:p>
    <w:p w14:paraId="420DC07B" w14:textId="77777777" w:rsidR="003663B4" w:rsidRDefault="00087BC7">
      <w:pPr>
        <w:spacing w:line="600" w:lineRule="auto"/>
        <w:ind w:firstLine="720"/>
        <w:jc w:val="both"/>
        <w:rPr>
          <w:rFonts w:eastAsia="Times New Roman"/>
          <w:szCs w:val="24"/>
        </w:rPr>
      </w:pPr>
      <w:r>
        <w:rPr>
          <w:rFonts w:eastAsia="Times New Roman"/>
          <w:b/>
          <w:szCs w:val="24"/>
        </w:rPr>
        <w:t>ΘΕΟΔΩΡΟΣ ΚΑΡ</w:t>
      </w:r>
      <w:r>
        <w:rPr>
          <w:rFonts w:eastAsia="Times New Roman"/>
          <w:b/>
          <w:szCs w:val="24"/>
        </w:rPr>
        <w:t xml:space="preserve">ΑΟΓΛΟΥ: </w:t>
      </w:r>
      <w:r>
        <w:rPr>
          <w:rFonts w:eastAsia="Times New Roman"/>
          <w:szCs w:val="24"/>
        </w:rPr>
        <w:t xml:space="preserve">Έκτο χαρακτηριστικό του </w:t>
      </w:r>
      <w:r>
        <w:rPr>
          <w:rFonts w:eastAsia="Times New Roman"/>
          <w:szCs w:val="24"/>
        </w:rPr>
        <w:t>π</w:t>
      </w:r>
      <w:r>
        <w:rPr>
          <w:rFonts w:eastAsia="Times New Roman"/>
          <w:szCs w:val="24"/>
        </w:rPr>
        <w:t xml:space="preserve">ροϋπολογισμού και τελευταίο είναι τα νέα μέτρα λιτότητας. Ο </w:t>
      </w:r>
      <w:r>
        <w:rPr>
          <w:rFonts w:eastAsia="Times New Roman"/>
          <w:szCs w:val="24"/>
        </w:rPr>
        <w:t>π</w:t>
      </w:r>
      <w:r>
        <w:rPr>
          <w:rFonts w:eastAsia="Times New Roman"/>
          <w:szCs w:val="24"/>
        </w:rPr>
        <w:t xml:space="preserve">ροϋπολογισμός του 2018 φέρνει νέα μέτρα λιτότητας, ύψους </w:t>
      </w:r>
      <w:r>
        <w:rPr>
          <w:rFonts w:eastAsia="Times New Roman"/>
          <w:szCs w:val="24"/>
        </w:rPr>
        <w:lastRenderedPageBreak/>
        <w:t>1,86 δισεκατομμυρί</w:t>
      </w:r>
      <w:r>
        <w:rPr>
          <w:rFonts w:eastAsia="Times New Roman"/>
          <w:szCs w:val="24"/>
        </w:rPr>
        <w:t>ου</w:t>
      </w:r>
      <w:r>
        <w:rPr>
          <w:rFonts w:eastAsia="Times New Roman"/>
          <w:szCs w:val="24"/>
        </w:rPr>
        <w:t>. Είναι η τρίτη συνεχόμενη χρονιά που φέρνετε προϋπολογισμούς, τρία στα τρία, και κάθ</w:t>
      </w:r>
      <w:r>
        <w:rPr>
          <w:rFonts w:eastAsia="Times New Roman"/>
          <w:szCs w:val="24"/>
        </w:rPr>
        <w:t xml:space="preserve">ε χρόνο φέρνετε νέα μέτρα λιτότητας. Είναι δεκαπέντε συνολικά αυτά τα νέα μέτρα, από τα οποία στέκομαι στα πέντε πιο σημαντικά, λόγω του περιορισμένου χρόνου. </w:t>
      </w:r>
    </w:p>
    <w:p w14:paraId="420DC07C" w14:textId="77777777" w:rsidR="003663B4" w:rsidRDefault="00087BC7">
      <w:pPr>
        <w:spacing w:line="600" w:lineRule="auto"/>
        <w:ind w:firstLine="720"/>
        <w:jc w:val="both"/>
        <w:rPr>
          <w:rFonts w:eastAsia="Times New Roman"/>
          <w:szCs w:val="24"/>
        </w:rPr>
      </w:pPr>
      <w:r>
        <w:rPr>
          <w:rFonts w:eastAsia="Times New Roman"/>
          <w:szCs w:val="24"/>
        </w:rPr>
        <w:t xml:space="preserve">Πρώτον, περικοπή του ΕΚΑΣ. Στην ουσία αφορά </w:t>
      </w:r>
      <w:proofErr w:type="spellStart"/>
      <w:r>
        <w:rPr>
          <w:rFonts w:eastAsia="Times New Roman"/>
          <w:szCs w:val="24"/>
        </w:rPr>
        <w:t>εκατόν</w:t>
      </w:r>
      <w:proofErr w:type="spellEnd"/>
      <w:r>
        <w:rPr>
          <w:rFonts w:eastAsia="Times New Roman"/>
          <w:szCs w:val="24"/>
        </w:rPr>
        <w:t xml:space="preserve"> σαράντα χιλιάδες συνταξιούχους</w:t>
      </w:r>
      <w:r>
        <w:rPr>
          <w:rFonts w:eastAsia="Times New Roman"/>
          <w:szCs w:val="24"/>
        </w:rPr>
        <w:t>,</w:t>
      </w:r>
      <w:r>
        <w:rPr>
          <w:rFonts w:eastAsia="Times New Roman"/>
          <w:szCs w:val="24"/>
        </w:rPr>
        <w:t xml:space="preserve"> οι οποίοι θα </w:t>
      </w:r>
      <w:r>
        <w:rPr>
          <w:rFonts w:eastAsia="Times New Roman"/>
          <w:szCs w:val="24"/>
        </w:rPr>
        <w:t xml:space="preserve">χάσουν το ΕΚΑΣ, μετά από είκοσι δύο χρόνια εφαρμογής του. </w:t>
      </w:r>
    </w:p>
    <w:p w14:paraId="420DC07D" w14:textId="77777777" w:rsidR="003663B4" w:rsidRDefault="00087BC7">
      <w:pPr>
        <w:spacing w:line="600" w:lineRule="auto"/>
        <w:ind w:firstLine="720"/>
        <w:jc w:val="both"/>
        <w:rPr>
          <w:rFonts w:eastAsia="Times New Roman"/>
          <w:szCs w:val="24"/>
        </w:rPr>
      </w:pPr>
      <w:r>
        <w:rPr>
          <w:rFonts w:eastAsia="Times New Roman"/>
          <w:szCs w:val="24"/>
        </w:rPr>
        <w:t>Δεύτερον, κατάργηση απαλλαγής φόρου από ιατρικές δαπάνες. Αφορά περισσότερους από δύο εκατομμύρια πολίτες.</w:t>
      </w:r>
    </w:p>
    <w:p w14:paraId="420DC07E" w14:textId="77777777" w:rsidR="003663B4" w:rsidRDefault="00087BC7">
      <w:pPr>
        <w:spacing w:line="600" w:lineRule="auto"/>
        <w:ind w:firstLine="720"/>
        <w:jc w:val="both"/>
        <w:rPr>
          <w:rFonts w:eastAsia="Times New Roman"/>
          <w:szCs w:val="24"/>
        </w:rPr>
      </w:pPr>
      <w:r>
        <w:rPr>
          <w:rFonts w:eastAsia="Times New Roman"/>
          <w:szCs w:val="24"/>
        </w:rPr>
        <w:t>Τρίτον, κατάργηση έκπτωσης 1,5% σε φόρο από παρακράτηση μισθωτών και συνταξιούχων.</w:t>
      </w:r>
    </w:p>
    <w:p w14:paraId="420DC07F" w14:textId="77777777" w:rsidR="003663B4" w:rsidRDefault="00087BC7">
      <w:pPr>
        <w:spacing w:line="600" w:lineRule="auto"/>
        <w:ind w:firstLine="720"/>
        <w:jc w:val="both"/>
        <w:rPr>
          <w:rFonts w:eastAsia="Times New Roman"/>
          <w:szCs w:val="24"/>
        </w:rPr>
      </w:pPr>
      <w:r>
        <w:rPr>
          <w:rFonts w:eastAsia="Times New Roman"/>
          <w:szCs w:val="24"/>
        </w:rPr>
        <w:t>Τέταρτο</w:t>
      </w:r>
      <w:r>
        <w:rPr>
          <w:rFonts w:eastAsia="Times New Roman"/>
          <w:szCs w:val="24"/>
        </w:rPr>
        <w:t xml:space="preserve">ν, μείωση κατά 50% του επιδόματος θέρμανσης. Αυτό αφορά ιδιαίτερα εμάς τους Βορειοελλαδίτες, γιατί απλούστατα οι κλιματολογικές συνθήκες είναι πολύ πιο δύσκολες. Αυτό που πρέπει να επισημάνω είναι ότι το 2014 ο </w:t>
      </w:r>
      <w:r>
        <w:rPr>
          <w:rFonts w:eastAsia="Times New Roman"/>
          <w:szCs w:val="24"/>
        </w:rPr>
        <w:t>π</w:t>
      </w:r>
      <w:r>
        <w:rPr>
          <w:rFonts w:eastAsia="Times New Roman"/>
          <w:szCs w:val="24"/>
        </w:rPr>
        <w:t xml:space="preserve">ροϋπολογισμός προέβλεπε δαπάνες για επίδομα </w:t>
      </w:r>
      <w:r>
        <w:rPr>
          <w:rFonts w:eastAsia="Times New Roman"/>
          <w:szCs w:val="24"/>
        </w:rPr>
        <w:t xml:space="preserve">θέρμανσης 212 εκατομμύρια και σε τρία χρόνια το πήγατε στα 47 εκατομμύρια, κατά </w:t>
      </w:r>
      <w:r>
        <w:rPr>
          <w:rFonts w:eastAsia="Times New Roman"/>
          <w:szCs w:val="24"/>
        </w:rPr>
        <w:t>3/4</w:t>
      </w:r>
      <w:r>
        <w:rPr>
          <w:rFonts w:eastAsia="Times New Roman"/>
          <w:szCs w:val="24"/>
        </w:rPr>
        <w:t xml:space="preserve"> λιγότερο. </w:t>
      </w:r>
    </w:p>
    <w:p w14:paraId="420DC080"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Και πέμπτο μέτρο λιτότητας είναι η κατάργηση του μειωμένου ΦΠΑ στα νησιά, σε τριάντα δύο νησιά </w:t>
      </w:r>
      <w:r>
        <w:rPr>
          <w:rFonts w:eastAsia="Times New Roman"/>
          <w:szCs w:val="24"/>
        </w:rPr>
        <w:t>του β</w:t>
      </w:r>
      <w:r>
        <w:rPr>
          <w:rFonts w:eastAsia="Times New Roman"/>
          <w:szCs w:val="24"/>
        </w:rPr>
        <w:t>ορειοανατολικού Αιγαίου, η οποία είναι και άδικη και αντισυντ</w:t>
      </w:r>
      <w:r>
        <w:rPr>
          <w:rFonts w:eastAsia="Times New Roman"/>
          <w:szCs w:val="24"/>
        </w:rPr>
        <w:t xml:space="preserve">αγματική. </w:t>
      </w:r>
    </w:p>
    <w:p w14:paraId="420DC081" w14:textId="77777777" w:rsidR="003663B4" w:rsidRDefault="00087BC7">
      <w:pPr>
        <w:spacing w:line="600" w:lineRule="auto"/>
        <w:ind w:firstLine="720"/>
        <w:jc w:val="both"/>
        <w:rPr>
          <w:rFonts w:eastAsia="Times New Roman"/>
          <w:szCs w:val="24"/>
        </w:rPr>
      </w:pPr>
      <w:r>
        <w:rPr>
          <w:rFonts w:eastAsia="Times New Roman"/>
          <w:szCs w:val="24"/>
        </w:rPr>
        <w:t>Εν κατακλείδι, όταν η πραγματική ιστορία πάρει την πένα για να γράψει την κρίση της αναφορικά με τη δική σας διακυβέρνηση, σας διαβεβαιώνω ότι οι σελίδες που θα αφιερώσει σε εσάς και στην παράταξή σας θα είναι μαύρες, όπως μαύρες είναι και οι μέ</w:t>
      </w:r>
      <w:r>
        <w:rPr>
          <w:rFonts w:eastAsia="Times New Roman"/>
          <w:szCs w:val="24"/>
        </w:rPr>
        <w:t>ρες που βιώνει η ελληνική κοινωνία.</w:t>
      </w:r>
    </w:p>
    <w:p w14:paraId="420DC082" w14:textId="77777777" w:rsidR="003663B4" w:rsidRDefault="00087BC7">
      <w:pPr>
        <w:spacing w:line="600" w:lineRule="auto"/>
        <w:ind w:firstLine="720"/>
        <w:jc w:val="both"/>
        <w:rPr>
          <w:rFonts w:eastAsia="Times New Roman"/>
          <w:szCs w:val="24"/>
        </w:rPr>
      </w:pPr>
      <w:r>
        <w:rPr>
          <w:rFonts w:eastAsia="Times New Roman"/>
          <w:szCs w:val="24"/>
        </w:rPr>
        <w:t xml:space="preserve">Η ελπίδα που ευαγγελιζόσασταν έγινε λεπίδα, που θερίζει σύρριζα και ανελέητα όνειρα και προσδοκίες. Κι αυτό το αριστερό δράμα που βιώνουμε αποτυπώνεται στον </w:t>
      </w:r>
      <w:r>
        <w:rPr>
          <w:rFonts w:eastAsia="Times New Roman"/>
          <w:szCs w:val="24"/>
        </w:rPr>
        <w:t>π</w:t>
      </w:r>
      <w:r>
        <w:rPr>
          <w:rFonts w:eastAsia="Times New Roman"/>
          <w:szCs w:val="24"/>
        </w:rPr>
        <w:t>ροϋπολογισμό, τον οποίο, εξυπακούεται, ότι η Νέα Δημοκρατία κα</w:t>
      </w:r>
      <w:r>
        <w:rPr>
          <w:rFonts w:eastAsia="Times New Roman"/>
          <w:szCs w:val="24"/>
        </w:rPr>
        <w:t>ταψηφίζει και</w:t>
      </w:r>
      <w:r>
        <w:rPr>
          <w:rFonts w:eastAsia="Times New Roman"/>
          <w:szCs w:val="24"/>
        </w:rPr>
        <w:t>,</w:t>
      </w:r>
      <w:r>
        <w:rPr>
          <w:rFonts w:eastAsia="Times New Roman"/>
          <w:szCs w:val="24"/>
        </w:rPr>
        <w:t xml:space="preserve"> βεβαίως, αγωνίζεται</w:t>
      </w:r>
      <w:r>
        <w:rPr>
          <w:rFonts w:eastAsia="Times New Roman"/>
          <w:szCs w:val="24"/>
        </w:rPr>
        <w:t>,</w:t>
      </w:r>
      <w:r>
        <w:rPr>
          <w:rFonts w:eastAsia="Times New Roman"/>
          <w:szCs w:val="24"/>
        </w:rPr>
        <w:t xml:space="preserve"> γιατί το 2018 θα είναι χρονιά πραγματικής αλλαγής, θα είναι χρονιά εκλογών. Με λίγα λόγια, τα ψωμιά σας τελειώνουν. </w:t>
      </w:r>
    </w:p>
    <w:p w14:paraId="420DC083" w14:textId="77777777" w:rsidR="003663B4" w:rsidRDefault="00087BC7">
      <w:pPr>
        <w:spacing w:line="600" w:lineRule="auto"/>
        <w:ind w:firstLine="720"/>
        <w:jc w:val="both"/>
        <w:rPr>
          <w:rFonts w:eastAsia="Times New Roman"/>
          <w:szCs w:val="24"/>
        </w:rPr>
      </w:pPr>
      <w:r>
        <w:rPr>
          <w:rFonts w:eastAsia="Times New Roman"/>
          <w:szCs w:val="24"/>
        </w:rPr>
        <w:t>Ευχαριστώ πολύ.</w:t>
      </w:r>
    </w:p>
    <w:p w14:paraId="420DC084" w14:textId="77777777" w:rsidR="003663B4" w:rsidRDefault="00087BC7">
      <w:pPr>
        <w:spacing w:line="600" w:lineRule="auto"/>
        <w:ind w:firstLine="720"/>
        <w:jc w:val="center"/>
        <w:rPr>
          <w:rFonts w:eastAsia="Times New Roman"/>
          <w:szCs w:val="24"/>
        </w:rPr>
      </w:pPr>
      <w:r>
        <w:rPr>
          <w:rFonts w:eastAsia="Times New Roman"/>
          <w:szCs w:val="24"/>
        </w:rPr>
        <w:t xml:space="preserve"> (Χειροκροτήματα από την πτέρυγα της Νέας Δημοκρατίας)</w:t>
      </w:r>
    </w:p>
    <w:p w14:paraId="420DC085" w14:textId="77777777" w:rsidR="003663B4" w:rsidRDefault="00087BC7">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Επόμενος ομιλητής είναι ο κ. Τάσσος από το Κομμουνιστικό Κόμμα</w:t>
      </w:r>
      <w:r>
        <w:rPr>
          <w:rFonts w:eastAsia="Times New Roman"/>
          <w:szCs w:val="24"/>
        </w:rPr>
        <w:t xml:space="preserve"> Ελλάδας</w:t>
      </w:r>
      <w:r>
        <w:rPr>
          <w:rFonts w:eastAsia="Times New Roman"/>
          <w:szCs w:val="24"/>
        </w:rPr>
        <w:t xml:space="preserve">. </w:t>
      </w:r>
    </w:p>
    <w:p w14:paraId="420DC086" w14:textId="77777777" w:rsidR="003663B4" w:rsidRDefault="00087BC7">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Ευχαριστώ, κύριε Πρόεδρε.</w:t>
      </w:r>
    </w:p>
    <w:p w14:paraId="420DC087" w14:textId="77777777" w:rsidR="003663B4" w:rsidRDefault="00087BC7">
      <w:pPr>
        <w:spacing w:line="600" w:lineRule="auto"/>
        <w:ind w:firstLine="720"/>
        <w:jc w:val="both"/>
        <w:rPr>
          <w:rFonts w:eastAsia="Times New Roman"/>
          <w:szCs w:val="24"/>
        </w:rPr>
      </w:pPr>
      <w:r>
        <w:rPr>
          <w:rFonts w:eastAsia="Times New Roman"/>
          <w:szCs w:val="24"/>
        </w:rPr>
        <w:t>Κυρίες και κύριοι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αλλά και των άλλων αστικών κομμάτων, κάθε χρόνο η χώρα μας </w:t>
      </w:r>
      <w:r>
        <w:rPr>
          <w:rFonts w:eastAsia="Times New Roman"/>
          <w:szCs w:val="24"/>
        </w:rPr>
        <w:t>πλήττεται από φυσικές και τεχνολογικές καταστροφές, πλημμύρες, σεισμούς, πυρκαγιές, μόλυνση του περιβάλλοντος και κάθε φορά οι καταστροφές αυτές αποδίδονται ή στα ακραία φυσικά φαινόμενα, βλέπε πλημμύρες, ή στην κακιά ώρα, βλέπε ναυάγιο «</w:t>
      </w:r>
      <w:r>
        <w:rPr>
          <w:rFonts w:eastAsia="Times New Roman"/>
          <w:szCs w:val="24"/>
        </w:rPr>
        <w:t>ΑΓΙΑ ΖΩΝΗ</w:t>
      </w:r>
      <w:r>
        <w:rPr>
          <w:rFonts w:eastAsia="Times New Roman"/>
          <w:szCs w:val="24"/>
        </w:rPr>
        <w:t xml:space="preserve"> ΙΙ». </w:t>
      </w:r>
    </w:p>
    <w:p w14:paraId="420DC088" w14:textId="77777777" w:rsidR="003663B4" w:rsidRDefault="00087BC7">
      <w:pPr>
        <w:spacing w:line="600" w:lineRule="auto"/>
        <w:ind w:firstLine="720"/>
        <w:jc w:val="both"/>
        <w:rPr>
          <w:rFonts w:eastAsia="Times New Roman"/>
          <w:szCs w:val="24"/>
        </w:rPr>
      </w:pPr>
      <w:r>
        <w:rPr>
          <w:rFonts w:eastAsia="Times New Roman"/>
          <w:szCs w:val="24"/>
        </w:rPr>
        <w:t>Ρω</w:t>
      </w:r>
      <w:r>
        <w:rPr>
          <w:rFonts w:eastAsia="Times New Roman"/>
          <w:szCs w:val="24"/>
        </w:rPr>
        <w:t>τάμε κι απαντάμε: Γιατί η γη είναι εμπόρευμα; Γιατί για κάθε έντεκα στρέμματα που καίγονται μόνο ένα αναδασώνεται; Γιατί στις καμένες εκτάσεις ξεφυτρώνουν σαν τα μανιτάρια οι βίλες και γίνονται σχέδια για το χτίσιμο πολυτελών ξενοδοχείων, μονάδων γκολφ κ.λ</w:t>
      </w:r>
      <w:r>
        <w:rPr>
          <w:rFonts w:eastAsia="Times New Roman"/>
          <w:szCs w:val="24"/>
        </w:rPr>
        <w:t xml:space="preserve">π.; Γιατί με νόμο αποχαρακτηρίστηκαν συνολικά εβδομήντα εκατομμύρια στρέμματα δασικών εκτάσεων, που οπλίζουν το χέρι των εμπρηστών; Γιατί με άλλους νόμους αποχαρακτηρίζονται τα βοσκοτόπια;  </w:t>
      </w:r>
    </w:p>
    <w:p w14:paraId="420DC089" w14:textId="77777777" w:rsidR="003663B4" w:rsidRDefault="00087BC7">
      <w:pPr>
        <w:spacing w:line="600" w:lineRule="auto"/>
        <w:ind w:firstLine="720"/>
        <w:jc w:val="both"/>
        <w:rPr>
          <w:rFonts w:eastAsia="Times New Roman"/>
          <w:szCs w:val="24"/>
        </w:rPr>
      </w:pPr>
      <w:r>
        <w:rPr>
          <w:rFonts w:eastAsia="Times New Roman"/>
          <w:szCs w:val="24"/>
        </w:rPr>
        <w:lastRenderedPageBreak/>
        <w:t>Γιατί κινούνται χιλιάδες καράβια, όλων των ηλικιών, τύπων και μεγ</w:t>
      </w:r>
      <w:r>
        <w:rPr>
          <w:rFonts w:eastAsia="Times New Roman"/>
          <w:szCs w:val="24"/>
        </w:rPr>
        <w:t xml:space="preserve">εθών με ναυτεργάτες που δουλεύουν σε άθλιες συνθήκες, με μειωμένες συνθέσεις και χαμηλούς μισθούς; Γιατί </w:t>
      </w:r>
      <w:proofErr w:type="spellStart"/>
      <w:r>
        <w:rPr>
          <w:rFonts w:eastAsia="Times New Roman"/>
          <w:szCs w:val="24"/>
        </w:rPr>
        <w:t>σαπάκια</w:t>
      </w:r>
      <w:proofErr w:type="spellEnd"/>
      <w:r>
        <w:rPr>
          <w:rFonts w:eastAsia="Times New Roman"/>
          <w:szCs w:val="24"/>
        </w:rPr>
        <w:t xml:space="preserve"> ταξιδεύουν με αμφίβολα πιστοποιητικά αξιοπλοΐας από ιδιωτικούς νηογνώμον</w:t>
      </w:r>
      <w:r>
        <w:rPr>
          <w:rFonts w:eastAsia="Times New Roman"/>
          <w:szCs w:val="24"/>
        </w:rPr>
        <w:t>ε</w:t>
      </w:r>
      <w:r>
        <w:rPr>
          <w:rFonts w:eastAsia="Times New Roman"/>
          <w:szCs w:val="24"/>
        </w:rPr>
        <w:t>ς, χωρίς σχέδιο αντιμετώπισης μεγάλης έκτασης ατυχημάτων από το κράτος</w:t>
      </w:r>
      <w:r>
        <w:rPr>
          <w:rFonts w:eastAsia="Times New Roman"/>
          <w:szCs w:val="24"/>
        </w:rPr>
        <w:t>;</w:t>
      </w:r>
    </w:p>
    <w:p w14:paraId="420DC08A" w14:textId="77777777" w:rsidR="003663B4" w:rsidRDefault="00087BC7">
      <w:pPr>
        <w:spacing w:line="600" w:lineRule="auto"/>
        <w:ind w:firstLine="720"/>
        <w:jc w:val="both"/>
        <w:rPr>
          <w:rFonts w:eastAsia="Times New Roman"/>
          <w:szCs w:val="24"/>
        </w:rPr>
      </w:pPr>
      <w:r>
        <w:rPr>
          <w:rFonts w:eastAsia="Times New Roman"/>
          <w:szCs w:val="24"/>
        </w:rPr>
        <w:t xml:space="preserve"> Γιατί καταργείται ο μειωμένος κατά 30% ΦΠΑ στα νησιά του Αιγαίου, που με αγώνες κατακτήθηκε; Γιατί ο σεισμόπληκτοι στη Λέσβο και στην Κω καλούνται να πληρώσουν ΕΝΦΙΑ; </w:t>
      </w:r>
    </w:p>
    <w:p w14:paraId="420DC08B" w14:textId="77777777" w:rsidR="003663B4" w:rsidRDefault="00087BC7">
      <w:pPr>
        <w:spacing w:line="600" w:lineRule="auto"/>
        <w:ind w:firstLine="720"/>
        <w:jc w:val="both"/>
        <w:rPr>
          <w:rFonts w:eastAsia="Times New Roman"/>
          <w:szCs w:val="24"/>
        </w:rPr>
      </w:pPr>
      <w:r>
        <w:rPr>
          <w:rFonts w:eastAsia="Times New Roman"/>
          <w:szCs w:val="24"/>
        </w:rPr>
        <w:t xml:space="preserve">Η απάντηση είναι απλή. Γιατί έτσι υπηρετείται η κερδοφορία του μεγάλου κεφαλαίου και </w:t>
      </w:r>
      <w:r>
        <w:rPr>
          <w:rFonts w:eastAsia="Times New Roman"/>
          <w:szCs w:val="24"/>
        </w:rPr>
        <w:t>μεταφέρονται πόροι από τους πολλούς παραγωγούς του πλούτου, τους εργαζόμενους και τα λαϊκά στρώματα στα λίγα παράσιτα.</w:t>
      </w:r>
    </w:p>
    <w:p w14:paraId="420DC08C" w14:textId="77777777" w:rsidR="003663B4" w:rsidRDefault="00087BC7">
      <w:pPr>
        <w:spacing w:line="600" w:lineRule="auto"/>
        <w:ind w:firstLine="720"/>
        <w:jc w:val="both"/>
        <w:rPr>
          <w:rFonts w:eastAsia="Times New Roman"/>
          <w:szCs w:val="24"/>
        </w:rPr>
      </w:pPr>
      <w:r>
        <w:rPr>
          <w:rFonts w:eastAsia="Times New Roman"/>
          <w:szCs w:val="24"/>
        </w:rPr>
        <w:t>Ρωτάμε πάλι και απαντάμε: Γιατί δεν έχει προχωρήσει ο ταχύς οπτικός έλεγχος του 85% των περίπου ενενήντα χιλιάδων δημοσίων κτηρίων της χώ</w:t>
      </w:r>
      <w:r>
        <w:rPr>
          <w:rFonts w:eastAsia="Times New Roman"/>
          <w:szCs w:val="24"/>
        </w:rPr>
        <w:t xml:space="preserve">ρας από τον σεισμό του 1999; Γιατί δεν αποκαταστάθηκε άμεσα το 30% των κτηρίων, από το 15% που έχει ήδη ελεγχθεί και βρέθηκε ότι χρειάζεται άμεσες επεμβάσεις; </w:t>
      </w:r>
    </w:p>
    <w:p w14:paraId="420DC08D"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Γιατί δεν γίνονται σχετικά φράγματα και επαρκές δίκτυο </w:t>
      </w:r>
      <w:proofErr w:type="spellStart"/>
      <w:r>
        <w:rPr>
          <w:rFonts w:eastAsia="Times New Roman"/>
          <w:szCs w:val="24"/>
        </w:rPr>
        <w:t>ομβρίων</w:t>
      </w:r>
      <w:proofErr w:type="spellEnd"/>
      <w:r>
        <w:rPr>
          <w:rFonts w:eastAsia="Times New Roman"/>
          <w:szCs w:val="24"/>
        </w:rPr>
        <w:t xml:space="preserve"> υδάτων; Γιατί για έργα </w:t>
      </w:r>
      <w:proofErr w:type="spellStart"/>
      <w:r>
        <w:rPr>
          <w:rFonts w:eastAsia="Times New Roman"/>
          <w:szCs w:val="24"/>
        </w:rPr>
        <w:t>ομβρίων</w:t>
      </w:r>
      <w:proofErr w:type="spellEnd"/>
      <w:r>
        <w:rPr>
          <w:rFonts w:eastAsia="Times New Roman"/>
          <w:szCs w:val="24"/>
        </w:rPr>
        <w:t xml:space="preserve"> κα</w:t>
      </w:r>
      <w:r>
        <w:rPr>
          <w:rFonts w:eastAsia="Times New Roman"/>
          <w:szCs w:val="24"/>
        </w:rPr>
        <w:t xml:space="preserve">ι αντιπλημμυρικής προστασίας μέχρι το 2023 προβλέπονται μόνο 80 εκατομμύρια ευρώ, μόλις το 7,15% του 1 δισεκατομμυρίου 120 εκατομμυρίων ευρώ που προβλέπει το ΠΕΠ Αττικής, </w:t>
      </w:r>
      <w:proofErr w:type="spellStart"/>
      <w:r>
        <w:rPr>
          <w:rFonts w:eastAsia="Times New Roman"/>
          <w:szCs w:val="24"/>
        </w:rPr>
        <w:t>εκπονηθέν</w:t>
      </w:r>
      <w:proofErr w:type="spellEnd"/>
      <w:r>
        <w:rPr>
          <w:rFonts w:eastAsia="Times New Roman"/>
          <w:szCs w:val="24"/>
        </w:rPr>
        <w:t xml:space="preserve"> επί </w:t>
      </w:r>
      <w:r>
        <w:rPr>
          <w:rFonts w:eastAsia="Times New Roman"/>
          <w:szCs w:val="24"/>
        </w:rPr>
        <w:t>δ</w:t>
      </w:r>
      <w:r>
        <w:rPr>
          <w:rFonts w:eastAsia="Times New Roman"/>
          <w:szCs w:val="24"/>
        </w:rPr>
        <w:t xml:space="preserve">ιοίκησης Δούρου;    </w:t>
      </w:r>
    </w:p>
    <w:p w14:paraId="420DC08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Γιατί δεν φτιάχνονται αντιπυρικές ζώνες και δεν σ</w:t>
      </w:r>
      <w:r>
        <w:rPr>
          <w:rFonts w:eastAsia="Times New Roman" w:cs="Times New Roman"/>
          <w:szCs w:val="24"/>
        </w:rPr>
        <w:t xml:space="preserve">τελεχώνεται και δεν εξοπλίζεται επαρκώς η </w:t>
      </w:r>
      <w:r>
        <w:rPr>
          <w:rFonts w:eastAsia="Times New Roman" w:cs="Times New Roman"/>
          <w:szCs w:val="24"/>
        </w:rPr>
        <w:t>π</w:t>
      </w:r>
      <w:r>
        <w:rPr>
          <w:rFonts w:eastAsia="Times New Roman" w:cs="Times New Roman"/>
          <w:szCs w:val="24"/>
        </w:rPr>
        <w:t xml:space="preserve">υροσβεστική </w:t>
      </w:r>
      <w:r>
        <w:rPr>
          <w:rFonts w:eastAsia="Times New Roman" w:cs="Times New Roman"/>
          <w:szCs w:val="24"/>
        </w:rPr>
        <w:t>υ</w:t>
      </w:r>
      <w:r>
        <w:rPr>
          <w:rFonts w:eastAsia="Times New Roman" w:cs="Times New Roman"/>
          <w:szCs w:val="24"/>
        </w:rPr>
        <w:t>πηρεσία; Γιατί δεν στελεχώνονται επαρκώς οι κτηνιατρικές υπηρεσίες για γρήγορο και αποτελεσματικό έλεγχο και ουσιαστική βοήθεια στον κτηνοτρόφο; Γιατί δεν δίνονται κατώτερες εγγυημένες τιμές και άμεση</w:t>
      </w:r>
      <w:r>
        <w:rPr>
          <w:rFonts w:eastAsia="Times New Roman" w:cs="Times New Roman"/>
          <w:szCs w:val="24"/>
        </w:rPr>
        <w:t xml:space="preserve"> απορρόφηση των προϊόντων αρνιού και γάλακτος; Γιατί δεν δίνεται πλήρης αποζημίωση όλων των κτηνοτρόφων που τα ζώα τους θανατώθηκαν ή απεβίωσαν από την ευλογιά για όλο το χρονικό διάστημα μέχρι την ανασύσταση του κοπαδιού; Γιατί τέσσερις μήνες μετά τον σει</w:t>
      </w:r>
      <w:r>
        <w:rPr>
          <w:rFonts w:eastAsia="Times New Roman" w:cs="Times New Roman"/>
          <w:szCs w:val="24"/>
        </w:rPr>
        <w:t>σμό στη Λέσβο τριάντα έως σαράντα δικαιούχοι από τους τετρακόσιους περίπου δεν έχουν πάρει ακόμη το βοήθημα των 580 ευρώ, ενώ κανείς δεν έχει πάρει ούτε ευρώ από τις 5.000 ευρώ που προβλέπονται για το επίδομα οικοσκευής;</w:t>
      </w:r>
    </w:p>
    <w:p w14:paraId="420DC08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Η απάντηση είναι και πάλι απλή. Επε</w:t>
      </w:r>
      <w:r>
        <w:rPr>
          <w:rFonts w:eastAsia="Times New Roman" w:cs="Times New Roman"/>
          <w:szCs w:val="24"/>
        </w:rPr>
        <w:t>ιδή αυτές οι δαπάνες είναι μη παραγωγικές για την κερδοφορία του μεγάλου κεφαλαίου.</w:t>
      </w:r>
    </w:p>
    <w:p w14:paraId="420DC09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Όμως, άμεσο αποτέλεσμα του βάρβαρου καπιταλιστικού συστήματος είναι και το κύμα προσφύγων και μεταναστών. Εμείς δεν κάνουμε τη διάκριση ανάμεσα σε πρόσφυγες και μετανάστες,</w:t>
      </w:r>
      <w:r>
        <w:rPr>
          <w:rFonts w:eastAsia="Times New Roman" w:cs="Times New Roman"/>
          <w:szCs w:val="24"/>
        </w:rPr>
        <w:t xml:space="preserve"> γιατί τους πρόσφυγες τους διώχνει ο ιμπεριαλιστικός πόλεμος και τους μετανάστες η ιμπεριαλιστική ειρήνη. Και οι πρόσφυγες και οι μετανάστες ταξιδεύουν μαζί, χρησιμοποιώντας τους ίδιους μεταναστευτικούς δρόμους, πνίγονται στις ίδιες θάλασσες στην προσπάθει</w:t>
      </w:r>
      <w:r>
        <w:rPr>
          <w:rFonts w:eastAsia="Times New Roman" w:cs="Times New Roman"/>
          <w:szCs w:val="24"/>
        </w:rPr>
        <w:t>ά τους να φτάσουν στην Ευρώπη ή αλλού, πέφτουν θύματα των ίδιων κυκλωμάτων εμπορίας ανθρώπων, βιώνουν τις ίδιες παραβιάσεις ανθρωπίνων δικαιωμάτων στις χώρες μετάβασης ή προορισμού τους.</w:t>
      </w:r>
    </w:p>
    <w:p w14:paraId="420DC09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πώς αντιμετωπίζει η πολιτισμένη και δημοκρατική Ευρώπη τους πρόσφ</w:t>
      </w:r>
      <w:r>
        <w:rPr>
          <w:rFonts w:eastAsia="Times New Roman" w:cs="Times New Roman"/>
          <w:szCs w:val="24"/>
        </w:rPr>
        <w:t>υγες και τους μετανάστες που η ίδια δημιούργησε; Σαν ένα άλλο εργαλείο στα χέρια της αστικής τάξης. Όταν θέλουν να ανανεώσουν ηλικιακά τον οικονομικά ενεργό πληθυσμό, να βρουν νέο φθηνό εργατικό δυναμικό, να χτυπήσουν εναπομείνασες κατακτήσεις των εργαζομέ</w:t>
      </w:r>
      <w:r>
        <w:rPr>
          <w:rFonts w:eastAsia="Times New Roman" w:cs="Times New Roman"/>
          <w:szCs w:val="24"/>
        </w:rPr>
        <w:t xml:space="preserve">νων, τότε καταφεύγουν </w:t>
      </w:r>
      <w:r>
        <w:rPr>
          <w:rFonts w:eastAsia="Times New Roman" w:cs="Times New Roman"/>
          <w:szCs w:val="24"/>
        </w:rPr>
        <w:lastRenderedPageBreak/>
        <w:t>στον κοσμοπολιτισμό και στην ενσωμάτωσ</w:t>
      </w:r>
      <w:r>
        <w:rPr>
          <w:rFonts w:eastAsia="Times New Roman" w:cs="Times New Roman"/>
          <w:szCs w:val="24"/>
        </w:rPr>
        <w:t>ή</w:t>
      </w:r>
      <w:r>
        <w:rPr>
          <w:rFonts w:eastAsia="Times New Roman" w:cs="Times New Roman"/>
          <w:szCs w:val="24"/>
        </w:rPr>
        <w:t xml:space="preserve"> τους στην καπιταλιστική οικονομία και οργανώνουν τις φιέστες υποδοχής, όπως έκανε η </w:t>
      </w:r>
      <w:proofErr w:type="spellStart"/>
      <w:r>
        <w:rPr>
          <w:rFonts w:eastAsia="Times New Roman" w:cs="Times New Roman"/>
          <w:szCs w:val="24"/>
        </w:rPr>
        <w:t>Μέρκελ</w:t>
      </w:r>
      <w:proofErr w:type="spellEnd"/>
      <w:r>
        <w:rPr>
          <w:rFonts w:eastAsia="Times New Roman" w:cs="Times New Roman"/>
          <w:szCs w:val="24"/>
        </w:rPr>
        <w:t xml:space="preserve"> κατ’ επιταγή των Γερμανών βιομηχάνων το 2015 και δέχθηκε ένα εκατομμύριο περίπου πρόσφυγες και μετανάστ</w:t>
      </w:r>
      <w:r>
        <w:rPr>
          <w:rFonts w:eastAsia="Times New Roman" w:cs="Times New Roman"/>
          <w:szCs w:val="24"/>
        </w:rPr>
        <w:t>ες.</w:t>
      </w:r>
    </w:p>
    <w:p w14:paraId="420DC09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Εάν δεν τους χρειάζονται, αλλά και όσους χρειάζονται</w:t>
      </w:r>
      <w:r>
        <w:rPr>
          <w:rFonts w:eastAsia="Times New Roman" w:cs="Times New Roman"/>
          <w:szCs w:val="24"/>
        </w:rPr>
        <w:t>,</w:t>
      </w:r>
      <w:r>
        <w:rPr>
          <w:rFonts w:eastAsia="Times New Roman" w:cs="Times New Roman"/>
          <w:szCs w:val="24"/>
        </w:rPr>
        <w:t xml:space="preserve"> δεν τους θέλουν ταυτόχρονα όλους μαζί, θέλουν δηλαδή να ανοιγοκλείνουν τη στρόφιγγα κατά τις επιλογές τους, τότε δημιουργούν τα κέντρα κράτησης και διαλογής, τα </w:t>
      </w:r>
      <w:r>
        <w:rPr>
          <w:rFonts w:eastAsia="Times New Roman" w:cs="Times New Roman"/>
          <w:szCs w:val="24"/>
          <w:lang w:val="en-GB"/>
        </w:rPr>
        <w:t>hot</w:t>
      </w:r>
      <w:r>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τα οποία παράλληλα, λόγω τω</w:t>
      </w:r>
      <w:r>
        <w:rPr>
          <w:rFonts w:eastAsia="Times New Roman" w:cs="Times New Roman"/>
          <w:szCs w:val="24"/>
        </w:rPr>
        <w:t>ν απαράδεκτων συνθηκών που υπάρχουν εκεί, χρησιμοποιούνται σαν μέθοδος αποτροπής στο να έρθουν οι πρόσφυγες και οι μετανάστες, γίνονται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καινούργιες «</w:t>
      </w:r>
      <w:proofErr w:type="spellStart"/>
      <w:r>
        <w:rPr>
          <w:rFonts w:eastAsia="Times New Roman" w:cs="Times New Roman"/>
          <w:szCs w:val="24"/>
        </w:rPr>
        <w:t>Αμυγδαλέζες</w:t>
      </w:r>
      <w:proofErr w:type="spellEnd"/>
      <w:r>
        <w:rPr>
          <w:rFonts w:eastAsia="Times New Roman" w:cs="Times New Roman"/>
          <w:szCs w:val="24"/>
        </w:rPr>
        <w:t>», κατ’ εφαρμογή της απαράδεκτης συμφωνίας Ευρωπαϊκής Ένωσης και Τουρκίας.</w:t>
      </w:r>
    </w:p>
    <w:p w14:paraId="420DC09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Τα δε </w:t>
      </w:r>
      <w:r>
        <w:rPr>
          <w:rFonts w:eastAsia="Times New Roman" w:cs="Times New Roman"/>
          <w:szCs w:val="24"/>
        </w:rPr>
        <w:t>προβλήματα που δημιουργούνται και στον τοπικό πληθυσμό εκμεταλλεύεται η ναζιστική εγκληματική οργάνωση της Χρυσής Αυγής, για να σπέρνει το ρατσιστικό της μίσος.</w:t>
      </w:r>
    </w:p>
    <w:p w14:paraId="420DC09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Ζητούμε τον διπλό απεγκλωβισμό προσφύγων και μεταναστών και να τους δοθούν χαρτιά για να πάνε σ</w:t>
      </w:r>
      <w:r>
        <w:rPr>
          <w:rFonts w:eastAsia="Times New Roman" w:cs="Times New Roman"/>
          <w:szCs w:val="24"/>
        </w:rPr>
        <w:t xml:space="preserve">τις χώρες της επιλογής τους. Να απεγκλωβιστούν άμεσα από τα νησιά και είναι </w:t>
      </w:r>
      <w:r>
        <w:rPr>
          <w:rFonts w:eastAsia="Times New Roman" w:cs="Times New Roman"/>
          <w:szCs w:val="24"/>
        </w:rPr>
        <w:lastRenderedPageBreak/>
        <w:t xml:space="preserve">ευθύνη της πολιτείας πώς θα διαχειριστεί αυτό το θέμα. Σε κάθε περίπτωση, όσοι μείνουν στα νησιά να ζουν σε ανθρώπινες συνθήκες. Η κυνική ομολογία από τον αρμόδιο Υπουργό Γιάννη </w:t>
      </w:r>
      <w:proofErr w:type="spellStart"/>
      <w:r>
        <w:rPr>
          <w:rFonts w:eastAsia="Times New Roman" w:cs="Times New Roman"/>
          <w:szCs w:val="24"/>
        </w:rPr>
        <w:t>Μο</w:t>
      </w:r>
      <w:r>
        <w:rPr>
          <w:rFonts w:eastAsia="Times New Roman" w:cs="Times New Roman"/>
          <w:szCs w:val="24"/>
        </w:rPr>
        <w:t>υζάλα</w:t>
      </w:r>
      <w:proofErr w:type="spellEnd"/>
      <w:r>
        <w:rPr>
          <w:rFonts w:eastAsia="Times New Roman" w:cs="Times New Roman"/>
          <w:szCs w:val="24"/>
        </w:rPr>
        <w:t>,</w:t>
      </w:r>
      <w:r>
        <w:rPr>
          <w:rFonts w:eastAsia="Times New Roman" w:cs="Times New Roman"/>
          <w:szCs w:val="24"/>
        </w:rPr>
        <w:t xml:space="preserve"> ότι δεν εγγυάται ότι δεν θα υπάρξουν νεκροί από το κρύο στη Μόρια</w:t>
      </w:r>
      <w:r>
        <w:rPr>
          <w:rFonts w:eastAsia="Times New Roman" w:cs="Times New Roman"/>
          <w:szCs w:val="24"/>
        </w:rPr>
        <w:t>,</w:t>
      </w:r>
      <w:r>
        <w:rPr>
          <w:rFonts w:eastAsia="Times New Roman" w:cs="Times New Roman"/>
          <w:szCs w:val="24"/>
        </w:rPr>
        <w:t xml:space="preserve"> δείχνει ακριβώς το μέγεθος του προβλήματος και της ευθύνης της Κυβέρνησης.</w:t>
      </w:r>
    </w:p>
    <w:p w14:paraId="420DC09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φταίνε, λοιπόν, τα ακραία φυσικά φαινόμενα για την ένταση των προβλημάτων από τις φυσικές και τεχνολογι</w:t>
      </w:r>
      <w:r>
        <w:rPr>
          <w:rFonts w:eastAsia="Times New Roman" w:cs="Times New Roman"/>
          <w:szCs w:val="24"/>
        </w:rPr>
        <w:t xml:space="preserve">κές καταστροφές, αλλά η πολιτική σας, που αντικειμενικά, ανεξάρτητα από προθέσεις και διαφορές στο μείγμα, είναι ένα ακραίο ταξικό φαινόμενο, που πλήττει βάναυσα τους εργαζόμενους και τα λαϊκά στρώματα. Γιατί ο καπιταλισμός, τον οποίο η σημερινή Κυβέρνηση </w:t>
      </w:r>
      <w:r>
        <w:rPr>
          <w:rFonts w:eastAsia="Times New Roman" w:cs="Times New Roman"/>
          <w:szCs w:val="24"/>
        </w:rPr>
        <w:t>υπηρετεί καλύτερα από οποιονδήποτε άλλο -γι’ αυτό και τα «μπράβο» και τα βραβεία που συνεχώς παίρνετε-</w:t>
      </w:r>
      <w:r>
        <w:rPr>
          <w:rFonts w:eastAsia="Times New Roman" w:cs="Times New Roman"/>
          <w:szCs w:val="24"/>
        </w:rPr>
        <w:t>,</w:t>
      </w:r>
      <w:r>
        <w:rPr>
          <w:rFonts w:eastAsia="Times New Roman" w:cs="Times New Roman"/>
          <w:szCs w:val="24"/>
        </w:rPr>
        <w:t xml:space="preserve"> στον βωμό του κέρδους μιας χούφτας παράσιτων τσακίζει τους εργαζόμενους και τα λαϊκά στρώματα και τους αφήνει απροστάτευτους από τις πλημμύρες, τους σει</w:t>
      </w:r>
      <w:r>
        <w:rPr>
          <w:rFonts w:eastAsia="Times New Roman" w:cs="Times New Roman"/>
          <w:szCs w:val="24"/>
        </w:rPr>
        <w:t>σμούς και τις πυρκαγιές και δημιουργεί τις αιτίες των φυσικών και τεχνολογικών καταστροφών αλλά και των πολέμων και της προσφυγιάς.</w:t>
      </w:r>
    </w:p>
    <w:p w14:paraId="420DC09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(Στο σημείο</w:t>
      </w:r>
      <w:r>
        <w:rPr>
          <w:rFonts w:eastAsia="Times New Roman" w:cs="Times New Roman"/>
          <w:szCs w:val="24"/>
        </w:rPr>
        <w:t xml:space="preserve"> αυτό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20DC09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20DC09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να επέλθει </w:t>
      </w:r>
      <w:r>
        <w:rPr>
          <w:rFonts w:eastAsia="Times New Roman" w:cs="Times New Roman"/>
          <w:szCs w:val="24"/>
        </w:rPr>
        <w:t>η κανονικότητα στη ζωή των εργαζομένων και των λαϊκών στρωμάτων, για να μπορούν αυτοί να επωφελούνται από την πρόοδο της επιστήμης και της τεχνολογίας, με τη μείωση των ωρών εργασίας και την αύξηση του ελεύθερου χρόνου, για να μπορούν δηλαδή να χαίρονται τ</w:t>
      </w:r>
      <w:r>
        <w:rPr>
          <w:rFonts w:eastAsia="Times New Roman" w:cs="Times New Roman"/>
          <w:szCs w:val="24"/>
        </w:rPr>
        <w:t>ον πλούτο που αυτοί παράγουν, καλύπτοντας τις σύγχρονες ανάγκες τους για ασφαλείς και ποιοτικές υποδομές κατοικίας, εργασίας, άθλησης, μεταφοράς, ψυχαγωγίας κ.λπ., συνδυάζοντας αρμονικά την κάλυψη αυτών των αναγκών με την προστασία της δημόσιας υγείας, ασφ</w:t>
      </w:r>
      <w:r>
        <w:rPr>
          <w:rFonts w:eastAsia="Times New Roman" w:cs="Times New Roman"/>
          <w:szCs w:val="24"/>
        </w:rPr>
        <w:t>άλειας και του περιβάλλοντος, την προστασία από τις φυσικές και τεχνολογικές καταστροφές, αλλά και ισότιμης και αμοιβαίας επωφελούς συνεργασίας μεταξύ των λαών, χωρίς εκμετάλλευση, φτώχεια, πολέμους και προσφυγιά, θα πρέπει να υπάρξει συνολική ανατροπή από</w:t>
      </w:r>
      <w:r>
        <w:rPr>
          <w:rFonts w:eastAsia="Times New Roman" w:cs="Times New Roman"/>
          <w:szCs w:val="24"/>
        </w:rPr>
        <w:t xml:space="preserve"> τους εργαζόμενους και τα λαϊκά στρώματα αυτής της πολιτικής. Και αυτό, είτε το θέλετε είτε δεν το θέλετε, αργά ή γρήγορα θα γίνει. Δική μας ευθύνη είναι να κάνουμε ό,τι περνά από το χέρι μας, ώστε αυτό να γίνει όσο το δυνατόν πιο </w:t>
      </w:r>
      <w:r>
        <w:rPr>
          <w:rFonts w:eastAsia="Times New Roman" w:cs="Times New Roman"/>
          <w:szCs w:val="24"/>
        </w:rPr>
        <w:lastRenderedPageBreak/>
        <w:t xml:space="preserve">γρήγορα. Αύριο όλοι στην </w:t>
      </w:r>
      <w:r>
        <w:rPr>
          <w:rFonts w:eastAsia="Times New Roman" w:cs="Times New Roman"/>
          <w:szCs w:val="24"/>
        </w:rPr>
        <w:t>απεργία και στη συγκέντρωση του ΠΑΜΕ.</w:t>
      </w:r>
    </w:p>
    <w:p w14:paraId="420DC09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0DC09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w:t>
      </w:r>
      <w:r>
        <w:rPr>
          <w:rFonts w:eastAsia="Times New Roman" w:cs="Times New Roman"/>
          <w:szCs w:val="24"/>
        </w:rPr>
        <w:t xml:space="preserve">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δύο εκπαιδευτικοί συνοδοί από το Γυμνάσιο Κυπαρισσίας. </w:t>
      </w:r>
    </w:p>
    <w:p w14:paraId="420DC09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420DC09C"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 όλες τις πτέρυγες της Βουλής)</w:t>
      </w:r>
    </w:p>
    <w:p w14:paraId="420DC09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Πολιτισμού και Αθλητισμού κ. </w:t>
      </w:r>
      <w:proofErr w:type="spellStart"/>
      <w:r>
        <w:rPr>
          <w:rFonts w:eastAsia="Times New Roman" w:cs="Times New Roman"/>
          <w:szCs w:val="24"/>
        </w:rPr>
        <w:t>Κονιόρδου</w:t>
      </w:r>
      <w:proofErr w:type="spellEnd"/>
      <w:r>
        <w:rPr>
          <w:rFonts w:eastAsia="Times New Roman" w:cs="Times New Roman"/>
          <w:szCs w:val="24"/>
        </w:rPr>
        <w:t>.</w:t>
      </w:r>
    </w:p>
    <w:p w14:paraId="420DC09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Θα ήθελα να καταθέσω τις βασικές πολιτικές και τους στόχους που ίσχυσαν την περσινή χρονιά, αλλά και θα ισχύσουν </w:t>
      </w:r>
      <w:r>
        <w:rPr>
          <w:rFonts w:eastAsia="Times New Roman" w:cs="Times New Roman"/>
          <w:szCs w:val="24"/>
        </w:rPr>
        <w:lastRenderedPageBreak/>
        <w:t xml:space="preserve">και για το 2018: </w:t>
      </w:r>
      <w:r>
        <w:rPr>
          <w:rFonts w:eastAsia="Times New Roman" w:cs="Times New Roman"/>
          <w:szCs w:val="24"/>
        </w:rPr>
        <w:t>ε</w:t>
      </w:r>
      <w:r>
        <w:rPr>
          <w:rFonts w:eastAsia="Times New Roman" w:cs="Times New Roman"/>
          <w:szCs w:val="24"/>
        </w:rPr>
        <w:t xml:space="preserve">ξοικονόμηση πόρων, </w:t>
      </w:r>
      <w:proofErr w:type="spellStart"/>
      <w:r>
        <w:rPr>
          <w:rFonts w:eastAsia="Times New Roman" w:cs="Times New Roman"/>
          <w:szCs w:val="24"/>
        </w:rPr>
        <w:t>εξορθολογισμός</w:t>
      </w:r>
      <w:proofErr w:type="spellEnd"/>
      <w:r>
        <w:rPr>
          <w:rFonts w:eastAsia="Times New Roman" w:cs="Times New Roman"/>
          <w:szCs w:val="24"/>
        </w:rPr>
        <w:t xml:space="preserve"> της λειτουργίας των φορέων και μέγιστη αξιοποίηση των πόρων, δικαιότερη κατανομή στην επικρ</w:t>
      </w:r>
      <w:r>
        <w:rPr>
          <w:rFonts w:eastAsia="Times New Roman" w:cs="Times New Roman"/>
          <w:szCs w:val="24"/>
        </w:rPr>
        <w:t>άτεια, καλλιέργεια ευρύτερου πνεύματος συνεργασίας, εξωστρέφεια, έμφαση στη νεανική δημιουργία και απασχόληση, σύνδεση του πολιτισμού με τη βιώσιμη ανάπτυξη με σεβασμό στο περιβάλλον.</w:t>
      </w:r>
    </w:p>
    <w:p w14:paraId="420DC09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το 2018 ο </w:t>
      </w:r>
      <w:r>
        <w:rPr>
          <w:rFonts w:eastAsia="Times New Roman" w:cs="Times New Roman"/>
          <w:szCs w:val="24"/>
        </w:rPr>
        <w:t>π</w:t>
      </w:r>
      <w:r>
        <w:rPr>
          <w:rFonts w:eastAsia="Times New Roman" w:cs="Times New Roman"/>
          <w:szCs w:val="24"/>
        </w:rPr>
        <w:t xml:space="preserve">ροϋπολογισμός του Υπουργείου Πολιτισμού και Αθλητισμού, </w:t>
      </w:r>
      <w:r>
        <w:rPr>
          <w:rFonts w:eastAsia="Times New Roman" w:cs="Times New Roman"/>
          <w:szCs w:val="24"/>
        </w:rPr>
        <w:t>τ</w:t>
      </w:r>
      <w:r>
        <w:rPr>
          <w:rFonts w:eastAsia="Times New Roman" w:cs="Times New Roman"/>
          <w:szCs w:val="24"/>
        </w:rPr>
        <w:t xml:space="preserve">ακτικός και Πρόγραμμα Δημοσίων Επενδύσεων, εκτείνεται στα ίδια επίπεδα με αυτόν του 2017. Στις προτεινόμενες προς έγκριση εγγεγραμμένες πιστώσεις του τακτικού </w:t>
      </w:r>
      <w:r>
        <w:rPr>
          <w:rFonts w:eastAsia="Times New Roman" w:cs="Times New Roman"/>
          <w:szCs w:val="24"/>
        </w:rPr>
        <w:t>π</w:t>
      </w:r>
      <w:r>
        <w:rPr>
          <w:rFonts w:eastAsia="Times New Roman" w:cs="Times New Roman"/>
          <w:szCs w:val="24"/>
        </w:rPr>
        <w:t>ροϋπολογισμού αναμένεται να προστεθεί και η απόδοση ποσοστού 40% από τα ταμειακά διαθέσιμα του</w:t>
      </w:r>
      <w:r>
        <w:rPr>
          <w:rFonts w:eastAsia="Times New Roman" w:cs="Times New Roman"/>
          <w:b/>
          <w:szCs w:val="24"/>
        </w:rPr>
        <w:t xml:space="preserve"> </w:t>
      </w:r>
      <w:r>
        <w:rPr>
          <w:rFonts w:eastAsia="Times New Roman" w:cs="Times New Roman"/>
          <w:szCs w:val="24"/>
        </w:rPr>
        <w:t>Τ</w:t>
      </w:r>
      <w:r>
        <w:rPr>
          <w:rFonts w:eastAsia="Times New Roman" w:cs="Times New Roman"/>
          <w:szCs w:val="24"/>
        </w:rPr>
        <w:t>ΑΠ, όπως αυτά θα διαμορφωθούν στο τέλος της χρονιάς.</w:t>
      </w:r>
    </w:p>
    <w:p w14:paraId="420DC0A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Ως προς τον </w:t>
      </w:r>
      <w:r>
        <w:rPr>
          <w:rFonts w:eastAsia="Times New Roman" w:cs="Times New Roman"/>
          <w:szCs w:val="24"/>
        </w:rPr>
        <w:t>τ</w:t>
      </w:r>
      <w:r>
        <w:rPr>
          <w:rFonts w:eastAsia="Times New Roman" w:cs="Times New Roman"/>
          <w:szCs w:val="24"/>
        </w:rPr>
        <w:t xml:space="preserve">ακτικό </w:t>
      </w:r>
      <w:r>
        <w:rPr>
          <w:rFonts w:eastAsia="Times New Roman" w:cs="Times New Roman"/>
          <w:szCs w:val="24"/>
        </w:rPr>
        <w:t>π</w:t>
      </w:r>
      <w:r>
        <w:rPr>
          <w:rFonts w:eastAsia="Times New Roman" w:cs="Times New Roman"/>
          <w:szCs w:val="24"/>
        </w:rPr>
        <w:t xml:space="preserve">ροϋπολογισμό οι πιστώσεις αφορούν κυρίως την εξυπηρέτηση ανελαστικών δαπανών τόσο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υ</w:t>
      </w:r>
      <w:r>
        <w:rPr>
          <w:rFonts w:eastAsia="Times New Roman" w:cs="Times New Roman"/>
          <w:szCs w:val="24"/>
        </w:rPr>
        <w:t>πηρεσίας όσο και των</w:t>
      </w:r>
      <w:r>
        <w:rPr>
          <w:rFonts w:eastAsia="Times New Roman" w:cs="Times New Roman"/>
          <w:b/>
          <w:szCs w:val="24"/>
        </w:rPr>
        <w:t xml:space="preserve">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υ</w:t>
      </w:r>
      <w:r>
        <w:rPr>
          <w:rFonts w:eastAsia="Times New Roman" w:cs="Times New Roman"/>
          <w:szCs w:val="24"/>
        </w:rPr>
        <w:t>πηρεσιών των δημοσίων μουσείων</w:t>
      </w:r>
      <w:r>
        <w:rPr>
          <w:rFonts w:eastAsia="Times New Roman" w:cs="Times New Roman"/>
          <w:szCs w:val="24"/>
        </w:rPr>
        <w:t xml:space="preserve"> αλλά και των εποπτευόμενων φορέων του Τομέα Πολιτισμού του Υπουργείου</w:t>
      </w:r>
      <w:r>
        <w:rPr>
          <w:rFonts w:eastAsia="Times New Roman" w:cs="Times New Roman"/>
          <w:szCs w:val="24"/>
        </w:rPr>
        <w:t>,</w:t>
      </w:r>
      <w:r>
        <w:rPr>
          <w:rFonts w:eastAsia="Times New Roman" w:cs="Times New Roman"/>
          <w:szCs w:val="24"/>
        </w:rPr>
        <w:t xml:space="preserve"> σε ποσοστό 80% με 85% περίπου. Το υπόλοιπο κατευθύνεται σε δράσεις του Υ</w:t>
      </w:r>
      <w:r>
        <w:rPr>
          <w:rFonts w:eastAsia="Times New Roman" w:cs="Times New Roman"/>
          <w:szCs w:val="24"/>
        </w:rPr>
        <w:lastRenderedPageBreak/>
        <w:t>πουργείου οι οποίες αφορούν τόσο σε αρχαιολογικά έργα ανάδειξης, αναστήλωσης και προβολής όσο και σε δράσεις του</w:t>
      </w:r>
      <w:r>
        <w:rPr>
          <w:rFonts w:eastAsia="Times New Roman" w:cs="Times New Roman"/>
          <w:szCs w:val="24"/>
        </w:rPr>
        <w:t xml:space="preserve"> σύγχρονου πολιτισμού.</w:t>
      </w:r>
    </w:p>
    <w:p w14:paraId="420DC0A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Αναπτύσσουμε το θέμα «δίκαιη κατανομή των πόρων, εξοικονόμηση και </w:t>
      </w:r>
      <w:proofErr w:type="spellStart"/>
      <w:r>
        <w:rPr>
          <w:rFonts w:eastAsia="Times New Roman" w:cs="Times New Roman"/>
          <w:szCs w:val="24"/>
        </w:rPr>
        <w:t>εξορθολογισμός</w:t>
      </w:r>
      <w:proofErr w:type="spellEnd"/>
      <w:r>
        <w:rPr>
          <w:rFonts w:eastAsia="Times New Roman" w:cs="Times New Roman"/>
          <w:szCs w:val="24"/>
        </w:rPr>
        <w:t>». Ανεξαρτήτως εάν πρόκειται για χρηματοδοτήσεις σε υπηρεσίες ή επιχορηγήσεις σε φορείς, στόχος είναι η διεύρυνση και ενίσχυση δράσεων και σε περισσότερε</w:t>
      </w:r>
      <w:r>
        <w:rPr>
          <w:rFonts w:eastAsia="Times New Roman" w:cs="Times New Roman"/>
          <w:szCs w:val="24"/>
        </w:rPr>
        <w:t>ς περιοχές</w:t>
      </w:r>
      <w:r>
        <w:rPr>
          <w:rFonts w:eastAsia="Times New Roman" w:cs="Times New Roman"/>
          <w:szCs w:val="24"/>
        </w:rPr>
        <w:t>,</w:t>
      </w:r>
      <w:r>
        <w:rPr>
          <w:rFonts w:eastAsia="Times New Roman" w:cs="Times New Roman"/>
          <w:szCs w:val="24"/>
        </w:rPr>
        <w:t xml:space="preserve"> βάσει της δυνατότητας να προβάλλουν </w:t>
      </w:r>
      <w:proofErr w:type="spellStart"/>
      <w:r>
        <w:rPr>
          <w:rFonts w:eastAsia="Times New Roman" w:cs="Times New Roman"/>
          <w:szCs w:val="24"/>
        </w:rPr>
        <w:t>στοχευμένα</w:t>
      </w:r>
      <w:proofErr w:type="spellEnd"/>
      <w:r>
        <w:rPr>
          <w:rFonts w:eastAsia="Times New Roman" w:cs="Times New Roman"/>
          <w:szCs w:val="24"/>
        </w:rPr>
        <w:t xml:space="preserve"> το πολιτιστικό προϊόν, δημιουργώντας συνέργειες σε τοπικό, εθνικό και διεθνές επίπεδο.</w:t>
      </w:r>
    </w:p>
    <w:p w14:paraId="420DC0A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Παράλληλα, η αποτελεσματικότητα αυτής της πολιτικής θα εξαρτάται και από την απορροφητικότητα, την οποία θα επ</w:t>
      </w:r>
      <w:r>
        <w:rPr>
          <w:rFonts w:eastAsia="Times New Roman" w:cs="Times New Roman"/>
          <w:szCs w:val="24"/>
        </w:rPr>
        <w:t xml:space="preserve">ιτυγχάνει κάθε χρηματοδοτούμενη ή επιχορηγούμενη μονάδα. Η ευρύτητα της πολιτικής αυτής δεν είναι </w:t>
      </w:r>
      <w:proofErr w:type="spellStart"/>
      <w:r>
        <w:rPr>
          <w:rFonts w:eastAsia="Times New Roman" w:cs="Times New Roman"/>
          <w:szCs w:val="24"/>
        </w:rPr>
        <w:t>μονοχωρική</w:t>
      </w:r>
      <w:proofErr w:type="spellEnd"/>
      <w:r>
        <w:rPr>
          <w:rFonts w:eastAsia="Times New Roman" w:cs="Times New Roman"/>
          <w:szCs w:val="24"/>
        </w:rPr>
        <w:t xml:space="preserve">, αλλά και τομεακή. Βασικός στόχος ως προς την κατανομή των πόρων είναι να επιμερίζεται μεταξύ των αρχαιολογικών έργων και του σύγχρονου πολιτισμού </w:t>
      </w:r>
      <w:r>
        <w:rPr>
          <w:rFonts w:eastAsia="Times New Roman" w:cs="Times New Roman"/>
          <w:szCs w:val="24"/>
        </w:rPr>
        <w:t xml:space="preserve">ύστερα από αξιολόγηση από τις αρμόδιες </w:t>
      </w:r>
      <w:r>
        <w:rPr>
          <w:rFonts w:eastAsia="Times New Roman" w:cs="Times New Roman"/>
          <w:szCs w:val="24"/>
        </w:rPr>
        <w:t>υ</w:t>
      </w:r>
      <w:r>
        <w:rPr>
          <w:rFonts w:eastAsia="Times New Roman" w:cs="Times New Roman"/>
          <w:szCs w:val="24"/>
        </w:rPr>
        <w:t>πηρεσίες</w:t>
      </w:r>
      <w:r>
        <w:rPr>
          <w:rFonts w:eastAsia="Times New Roman" w:cs="Times New Roman"/>
          <w:szCs w:val="24"/>
        </w:rPr>
        <w:t>,</w:t>
      </w:r>
      <w:r>
        <w:rPr>
          <w:rFonts w:eastAsia="Times New Roman" w:cs="Times New Roman"/>
          <w:szCs w:val="24"/>
        </w:rPr>
        <w:t xml:space="preserve"> βάσει προτάσεων που έχουν ήδη υποβληθεί ή θα υποβληθούν το αμέσως προσεχές διάστημα.</w:t>
      </w:r>
    </w:p>
    <w:p w14:paraId="420DC0A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Στόχος είναι</w:t>
      </w:r>
      <w:r>
        <w:rPr>
          <w:rFonts w:eastAsia="Times New Roman" w:cs="Times New Roman"/>
          <w:szCs w:val="24"/>
        </w:rPr>
        <w:t>,</w:t>
      </w:r>
      <w:r>
        <w:rPr>
          <w:rFonts w:eastAsia="Times New Roman" w:cs="Times New Roman"/>
          <w:szCs w:val="24"/>
        </w:rPr>
        <w:t xml:space="preserve"> εκτός από την ανάδειξη της πολιτιστικής κληρονομιάς, υλικής και άυλης</w:t>
      </w:r>
      <w:r>
        <w:rPr>
          <w:rFonts w:eastAsia="Times New Roman" w:cs="Times New Roman"/>
          <w:szCs w:val="24"/>
        </w:rPr>
        <w:t>,</w:t>
      </w:r>
      <w:r>
        <w:rPr>
          <w:rFonts w:eastAsia="Times New Roman" w:cs="Times New Roman"/>
          <w:szCs w:val="24"/>
        </w:rPr>
        <w:t xml:space="preserve"> και την ενίσχυση των δράσεων του σύγ</w:t>
      </w:r>
      <w:r>
        <w:rPr>
          <w:rFonts w:eastAsia="Times New Roman" w:cs="Times New Roman"/>
          <w:szCs w:val="24"/>
        </w:rPr>
        <w:t xml:space="preserve">χρονου πολιτισμού και των εποπτευόμενων φορέων, η ενίσχυση φορέων της </w:t>
      </w:r>
      <w:r>
        <w:rPr>
          <w:rFonts w:eastAsia="Times New Roman" w:cs="Times New Roman"/>
          <w:szCs w:val="24"/>
        </w:rPr>
        <w:t>π</w:t>
      </w:r>
      <w:r>
        <w:rPr>
          <w:rFonts w:eastAsia="Times New Roman" w:cs="Times New Roman"/>
          <w:szCs w:val="24"/>
        </w:rPr>
        <w:t xml:space="preserve">εριφέρειας, η μεταρρύθμιση των ΔΗΠΕΘΕ με τη διαμόρφωση της νέας προγραμματικής. </w:t>
      </w:r>
    </w:p>
    <w:p w14:paraId="420DC0A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τον Ελύτη «σε αυτόν τον τόπο, τον μικρό, τον μέγα» έχει ήδη αναπτυχθεί ένα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που το λέμε «</w:t>
      </w:r>
      <w:r>
        <w:rPr>
          <w:rFonts w:eastAsia="Times New Roman" w:cs="Times New Roman"/>
          <w:szCs w:val="24"/>
        </w:rPr>
        <w:t>Μ</w:t>
      </w:r>
      <w:r>
        <w:rPr>
          <w:rFonts w:eastAsia="Times New Roman" w:cs="Times New Roman"/>
          <w:szCs w:val="24"/>
        </w:rPr>
        <w:t>ικρή Ελλάδα» και που προβλέπει ένα</w:t>
      </w:r>
      <w:r>
        <w:rPr>
          <w:rFonts w:eastAsia="Times New Roman" w:cs="Times New Roman"/>
          <w:szCs w:val="24"/>
        </w:rPr>
        <w:t>ν</w:t>
      </w:r>
      <w:r>
        <w:rPr>
          <w:rFonts w:eastAsia="Times New Roman" w:cs="Times New Roman"/>
          <w:szCs w:val="24"/>
        </w:rPr>
        <w:t xml:space="preserve"> νέο τρόπο κατανομής πόρων στου</w:t>
      </w:r>
      <w:r>
        <w:rPr>
          <w:rFonts w:eastAsia="Times New Roman" w:cs="Times New Roman"/>
          <w:szCs w:val="24"/>
        </w:rPr>
        <w:t>ς</w:t>
      </w:r>
      <w:r>
        <w:rPr>
          <w:rFonts w:eastAsia="Times New Roman" w:cs="Times New Roman"/>
          <w:szCs w:val="24"/>
        </w:rPr>
        <w:t xml:space="preserve"> φορείς που δραστηριοποιούνται στην </w:t>
      </w:r>
      <w:r>
        <w:rPr>
          <w:rFonts w:eastAsia="Times New Roman" w:cs="Times New Roman"/>
          <w:szCs w:val="24"/>
        </w:rPr>
        <w:t>π</w:t>
      </w:r>
      <w:r>
        <w:rPr>
          <w:rFonts w:eastAsia="Times New Roman" w:cs="Times New Roman"/>
          <w:szCs w:val="24"/>
        </w:rPr>
        <w:t>εριφέρεια: σωματεία, σύλλογοι, οργανισμοί κ.λπ., με ανοικτή πρόσκληση, έτσι ώστε να δοθεί η δυνατότητα να συμπεριληφθούν και νέοι φορείς σ</w:t>
      </w:r>
      <w:r>
        <w:rPr>
          <w:rFonts w:eastAsia="Times New Roman" w:cs="Times New Roman"/>
          <w:szCs w:val="24"/>
        </w:rPr>
        <w:t xml:space="preserve">ε αυτό το </w:t>
      </w:r>
      <w:r>
        <w:rPr>
          <w:rFonts w:eastAsia="Times New Roman" w:cs="Times New Roman"/>
          <w:szCs w:val="24"/>
        </w:rPr>
        <w:t>π</w:t>
      </w:r>
      <w:r>
        <w:rPr>
          <w:rFonts w:eastAsia="Times New Roman" w:cs="Times New Roman"/>
          <w:szCs w:val="24"/>
        </w:rPr>
        <w:t>ρόγραμμα.</w:t>
      </w:r>
    </w:p>
    <w:p w14:paraId="420DC0A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Ήδη έχει ολοκληρωθεί η απογραφή, η αξιολόγηση και η </w:t>
      </w:r>
      <w:proofErr w:type="spellStart"/>
      <w:r>
        <w:rPr>
          <w:rFonts w:eastAsia="Times New Roman" w:cs="Times New Roman"/>
          <w:szCs w:val="24"/>
        </w:rPr>
        <w:t>επικαιροποίηση</w:t>
      </w:r>
      <w:proofErr w:type="spellEnd"/>
      <w:r>
        <w:rPr>
          <w:rFonts w:eastAsia="Times New Roman" w:cs="Times New Roman"/>
          <w:szCs w:val="24"/>
        </w:rPr>
        <w:t xml:space="preserve"> των στοιχείων που διαθέτει το Υπουργείο. Την προηγούμενη χρονιά </w:t>
      </w:r>
      <w:proofErr w:type="spellStart"/>
      <w:r>
        <w:rPr>
          <w:rFonts w:eastAsia="Times New Roman" w:cs="Times New Roman"/>
          <w:szCs w:val="24"/>
        </w:rPr>
        <w:t>επανε</w:t>
      </w:r>
      <w:r>
        <w:rPr>
          <w:rFonts w:eastAsia="Times New Roman" w:cs="Times New Roman"/>
          <w:szCs w:val="24"/>
        </w:rPr>
        <w:t>νε</w:t>
      </w:r>
      <w:r>
        <w:rPr>
          <w:rFonts w:eastAsia="Times New Roman" w:cs="Times New Roman"/>
          <w:szCs w:val="24"/>
        </w:rPr>
        <w:t>ργοποιήθηκε</w:t>
      </w:r>
      <w:proofErr w:type="spellEnd"/>
      <w:r>
        <w:rPr>
          <w:rFonts w:eastAsia="Times New Roman" w:cs="Times New Roman"/>
          <w:szCs w:val="24"/>
        </w:rPr>
        <w:t xml:space="preserve"> ο θεσμός των επιχορηγήσεων</w:t>
      </w:r>
      <w:r>
        <w:rPr>
          <w:rFonts w:eastAsia="Times New Roman" w:cs="Times New Roman"/>
          <w:szCs w:val="24"/>
        </w:rPr>
        <w:t>,</w:t>
      </w:r>
      <w:r>
        <w:rPr>
          <w:rFonts w:eastAsia="Times New Roman" w:cs="Times New Roman"/>
          <w:szCs w:val="24"/>
        </w:rPr>
        <w:t xml:space="preserve"> που είχε σταματήσει τραυματικά το 2011</w:t>
      </w:r>
      <w:r>
        <w:rPr>
          <w:rFonts w:eastAsia="Times New Roman" w:cs="Times New Roman"/>
          <w:szCs w:val="24"/>
        </w:rPr>
        <w:t>,</w:t>
      </w:r>
      <w:r>
        <w:rPr>
          <w:rFonts w:eastAsia="Times New Roman" w:cs="Times New Roman"/>
          <w:szCs w:val="24"/>
        </w:rPr>
        <w:t xml:space="preserve"> με καταστροφικές </w:t>
      </w:r>
      <w:r>
        <w:rPr>
          <w:rFonts w:eastAsia="Times New Roman" w:cs="Times New Roman"/>
          <w:szCs w:val="24"/>
        </w:rPr>
        <w:t>συνέπειες για τον χώρο του θεάτρου και του χορού.</w:t>
      </w:r>
    </w:p>
    <w:p w14:paraId="420DC0A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Θεσμοθετήθηκε</w:t>
      </w:r>
      <w:r>
        <w:rPr>
          <w:rFonts w:eastAsia="Times New Roman" w:cs="Times New Roman"/>
          <w:szCs w:val="24"/>
        </w:rPr>
        <w:t>,</w:t>
      </w:r>
      <w:r>
        <w:rPr>
          <w:rFonts w:eastAsia="Times New Roman" w:cs="Times New Roman"/>
          <w:szCs w:val="24"/>
        </w:rPr>
        <w:t xml:space="preserve"> εκτός από τις επιχορηγήσεις, οι οποίες θα συνεχιστούν και την επόμενη χρονιά, ειδικός κωδικός για το </w:t>
      </w:r>
      <w:r>
        <w:rPr>
          <w:rFonts w:eastAsia="Times New Roman" w:cs="Times New Roman"/>
          <w:szCs w:val="24"/>
        </w:rPr>
        <w:lastRenderedPageBreak/>
        <w:t>θέατρο</w:t>
      </w:r>
      <w:r>
        <w:rPr>
          <w:rFonts w:eastAsia="Times New Roman" w:cs="Times New Roman"/>
          <w:szCs w:val="24"/>
        </w:rPr>
        <w:t>,</w:t>
      </w:r>
      <w:r>
        <w:rPr>
          <w:rFonts w:eastAsia="Times New Roman" w:cs="Times New Roman"/>
          <w:szCs w:val="24"/>
        </w:rPr>
        <w:t xml:space="preserve"> με στόχο την επέκταση της διαδικασίας αυτής και σε άλλους τομείς τεχνών. </w:t>
      </w:r>
    </w:p>
    <w:p w14:paraId="420DC0A7" w14:textId="77777777" w:rsidR="003663B4" w:rsidRDefault="00087BC7">
      <w:pPr>
        <w:spacing w:line="600" w:lineRule="auto"/>
        <w:ind w:firstLine="720"/>
        <w:jc w:val="both"/>
        <w:rPr>
          <w:rFonts w:eastAsia="Times New Roman" w:cs="Times New Roman"/>
          <w:b/>
          <w:szCs w:val="24"/>
        </w:rPr>
      </w:pPr>
      <w:r>
        <w:rPr>
          <w:rFonts w:eastAsia="Times New Roman" w:cs="Times New Roman"/>
          <w:szCs w:val="24"/>
        </w:rPr>
        <w:t>Αναπτύσσ</w:t>
      </w:r>
      <w:r>
        <w:rPr>
          <w:rFonts w:eastAsia="Times New Roman" w:cs="Times New Roman"/>
          <w:szCs w:val="24"/>
        </w:rPr>
        <w:t>ουμε και καλλιεργούμε το πνεύμα συνεργασίας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τη μη δυνατότητα το Υπουργείο Πολιτισμού να διαχειρίζεται προγράμματα ΕΣΠΑ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ναπτύσσουμε πολύ καλές συνεργασίες με τις περιφέρειες, με άλλα Υπουργεία, με δήμους και με φορείς, όπως και με τους φορείς της κοιν</w:t>
      </w:r>
      <w:r>
        <w:rPr>
          <w:rFonts w:eastAsia="Times New Roman" w:cs="Times New Roman"/>
          <w:szCs w:val="24"/>
        </w:rPr>
        <w:t>ωνίας των πολιτών.</w:t>
      </w:r>
      <w:r>
        <w:rPr>
          <w:rFonts w:eastAsia="Times New Roman" w:cs="Times New Roman"/>
          <w:b/>
          <w:szCs w:val="24"/>
        </w:rPr>
        <w:t xml:space="preserve"> </w:t>
      </w:r>
    </w:p>
    <w:p w14:paraId="420DC0A8"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Αναπτύσσουμε συνεργασίες μεταξύ των φορέων του κέντρου και της περιφέρειας. Αναπτύσσουμε δημιουργίες νέων και ενίσχυση υπαρχόντων δικτύων, που αναδεικνύουν την ιδιαίτερη δυναμική και την ταυτότητα της κάθε περιοχής και συμβάλλουν, έτσι, στην εξοικονόμηση π</w:t>
      </w:r>
      <w:r>
        <w:rPr>
          <w:rFonts w:eastAsia="Times New Roman"/>
          <w:szCs w:val="24"/>
        </w:rPr>
        <w:t>όρων και στην ανάδειξη της τοπικής κοινωνίας και οικονομίας. Επίσης, αναφερόμαστε ενδεικτικά στη συνένωση των τριών μουσείων της Θεσσαλονίκης.</w:t>
      </w:r>
    </w:p>
    <w:p w14:paraId="420DC0A9"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Ως προς την εξωστρέφεια, έχουν ήδη υπογραφεί μέσα στο 2017 τρία μνημόνια με τη Ρωσία, με την Κίνα και με την Κύπρ</w:t>
      </w:r>
      <w:r>
        <w:rPr>
          <w:rFonts w:eastAsia="Times New Roman"/>
          <w:szCs w:val="24"/>
        </w:rPr>
        <w:t>ο</w:t>
      </w:r>
      <w:r>
        <w:rPr>
          <w:rFonts w:eastAsia="Times New Roman"/>
          <w:szCs w:val="24"/>
        </w:rPr>
        <w:t>,</w:t>
      </w:r>
      <w:r>
        <w:rPr>
          <w:rFonts w:eastAsia="Times New Roman"/>
          <w:szCs w:val="24"/>
        </w:rPr>
        <w:t xml:space="preserve"> για να προωθηθούν ανταλλαγές, κυρίως στη μετάφραση και στη λογοτεχνία, στον κινηματογράφο και σε άλλες δραστηριότητες. Επίσης, έχει γίνει μία προεργασία για τις πολιτιστικές ανταλλαγές </w:t>
      </w:r>
      <w:r>
        <w:rPr>
          <w:rFonts w:eastAsia="Times New Roman"/>
          <w:szCs w:val="24"/>
        </w:rPr>
        <w:lastRenderedPageBreak/>
        <w:t>με την Ιταλία, τη Γαλλία και τη Σερβία, που ήδη δραστηριοποιούνται μ</w:t>
      </w:r>
      <w:r>
        <w:rPr>
          <w:rFonts w:eastAsia="Times New Roman"/>
          <w:szCs w:val="24"/>
        </w:rPr>
        <w:t>ε συμπαραγωγές και συνεργασίες μέσα στο 2018.</w:t>
      </w:r>
    </w:p>
    <w:p w14:paraId="420DC0AA"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Επίσης, υπάρχει ενίσχυση του Ελληνικού Ιδρύματος Πολιτισμού, έτσι ώστε να εξυπηρετήσει το βιβλίο για τις μεταφράσεις, βάσει των μνημονίων αυτών, και για τις διεθνείς εκθέσεις. Ο στόχος μας είναι να δημιουργηθεί</w:t>
      </w:r>
      <w:r>
        <w:rPr>
          <w:rFonts w:eastAsia="Times New Roman"/>
          <w:szCs w:val="24"/>
        </w:rPr>
        <w:t xml:space="preserve"> ένας ξεχωριστός, ευέλικτος φορέας για το βιβλίο, όταν οι δημοσιονομικές συνθήκες το επιτρέψουν.</w:t>
      </w:r>
    </w:p>
    <w:p w14:paraId="420DC0AB"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Επίσης, γίνεται προώθηση της σύγχρονης δημιουργίας στο εξωτερικό,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ανταλλαγών.</w:t>
      </w:r>
    </w:p>
    <w:p w14:paraId="420DC0AC"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Δίνουμε μεγάλη έμφαση στη νεανική δημιουργία, σε όλα τα στάδιά τη</w:t>
      </w:r>
      <w:r>
        <w:rPr>
          <w:rFonts w:eastAsia="Times New Roman"/>
          <w:szCs w:val="24"/>
        </w:rPr>
        <w:t xml:space="preserve">ς. Προβλέπουμε εκπαιδευτικά προγράμματα επιμόρφωσης, όπως το </w:t>
      </w:r>
      <w:r>
        <w:rPr>
          <w:rFonts w:eastAsia="Times New Roman"/>
          <w:szCs w:val="24"/>
        </w:rPr>
        <w:t>«</w:t>
      </w:r>
      <w:r>
        <w:rPr>
          <w:rFonts w:eastAsia="Times New Roman"/>
          <w:szCs w:val="24"/>
        </w:rPr>
        <w:t>Δίκτυο Αρχαίου Δράματος</w:t>
      </w:r>
      <w:r>
        <w:rPr>
          <w:rFonts w:eastAsia="Times New Roman"/>
          <w:szCs w:val="24"/>
        </w:rPr>
        <w:t>»</w:t>
      </w:r>
      <w:r>
        <w:rPr>
          <w:rFonts w:eastAsia="Times New Roman"/>
          <w:szCs w:val="24"/>
        </w:rPr>
        <w:t xml:space="preserve">, το </w:t>
      </w:r>
      <w:r>
        <w:rPr>
          <w:rFonts w:eastAsia="Times New Roman"/>
          <w:szCs w:val="24"/>
        </w:rPr>
        <w:t>π</w:t>
      </w:r>
      <w:r>
        <w:rPr>
          <w:rFonts w:eastAsia="Times New Roman"/>
          <w:szCs w:val="24"/>
        </w:rPr>
        <w:t>ρόγραμμα «Ανοιχτές Πόρτες, από την Πρόβα στη Σκηνή», που αφορά πρωτοεμφανιζόμενους δημιουργούς</w:t>
      </w:r>
      <w:r>
        <w:rPr>
          <w:rFonts w:eastAsia="Times New Roman"/>
          <w:szCs w:val="24"/>
        </w:rPr>
        <w:t>,</w:t>
      </w:r>
      <w:r>
        <w:rPr>
          <w:rFonts w:eastAsia="Times New Roman"/>
          <w:szCs w:val="24"/>
        </w:rPr>
        <w:t xml:space="preserve"> που έγινε στο Μέγαρο Μουσικής και στο Δημοτικό του Πειραιά. Προβλέπε</w:t>
      </w:r>
      <w:r>
        <w:rPr>
          <w:rFonts w:eastAsia="Times New Roman"/>
          <w:szCs w:val="24"/>
        </w:rPr>
        <w:t>ται η επέκτασή του και στη Θεσσαλονίκη.</w:t>
      </w:r>
    </w:p>
    <w:p w14:paraId="420DC0AD"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lastRenderedPageBreak/>
        <w:t xml:space="preserve">Στο </w:t>
      </w:r>
      <w:r>
        <w:rPr>
          <w:rFonts w:eastAsia="Times New Roman"/>
          <w:szCs w:val="24"/>
        </w:rPr>
        <w:t>«</w:t>
      </w:r>
      <w:r>
        <w:rPr>
          <w:rFonts w:eastAsia="Times New Roman"/>
          <w:szCs w:val="24"/>
        </w:rPr>
        <w:t>Α</w:t>
      </w:r>
      <w:r>
        <w:rPr>
          <w:rFonts w:eastAsia="Times New Roman"/>
          <w:szCs w:val="24"/>
        </w:rPr>
        <w:t>ΚΡΟΠΟΛ»</w:t>
      </w:r>
      <w:r>
        <w:rPr>
          <w:rFonts w:eastAsia="Times New Roman"/>
          <w:szCs w:val="24"/>
        </w:rPr>
        <w:t xml:space="preserve"> προβλέπεται άμεση ολοκλήρωση των τελικών εργασιών, παράδοση και χρήση του κτηρίου για ανάπτυξη κυψέλης νεανικής δημιουργικότητας σε ποικιλία δράσεων και τεχνών. Γενικά προβλέπεται ανάπτυξη προγραμμάτων,</w:t>
      </w:r>
      <w:r>
        <w:rPr>
          <w:rFonts w:eastAsia="Times New Roman"/>
          <w:szCs w:val="24"/>
        </w:rPr>
        <w:t xml:space="preserve"> με έμφαση τη στήριξη της δημιουργίας νέων, αναδεικνύοντας νέους καλλιτέχνες, εκπαιδεύοντας νέους σε τέχνες παραδοσιακές που τείνουν να εκλείψουν, προτάσσοντας έναν κοινωνικό χαρακτήρα.</w:t>
      </w:r>
    </w:p>
    <w:p w14:paraId="420DC0AE"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 xml:space="preserve">Ως προς την ανάπτυξη, οι πόροι που εξασφαλίζονται από την </w:t>
      </w:r>
      <w:proofErr w:type="spellStart"/>
      <w:r>
        <w:rPr>
          <w:rFonts w:eastAsia="Times New Roman"/>
          <w:szCs w:val="24"/>
        </w:rPr>
        <w:t>επισκεψιμότη</w:t>
      </w:r>
      <w:r>
        <w:rPr>
          <w:rFonts w:eastAsia="Times New Roman"/>
          <w:szCs w:val="24"/>
        </w:rPr>
        <w:t>τα</w:t>
      </w:r>
      <w:proofErr w:type="spellEnd"/>
      <w:r>
        <w:rPr>
          <w:rFonts w:eastAsia="Times New Roman"/>
          <w:szCs w:val="24"/>
        </w:rPr>
        <w:t xml:space="preserve"> θα διοχετεύονται μέσω δράσεων του Υπουργείου Πολιτισμού και Αθλητισμού διά των υπηρεσιών του, αλλά και του ΤΑΠ, σε εκδόσεις, εκθέσεις, εκπαιδευτικά προγράμματα, πωλητήρια, αναψυκτήρια</w:t>
      </w:r>
      <w:r>
        <w:rPr>
          <w:rFonts w:eastAsia="Times New Roman"/>
          <w:szCs w:val="24"/>
        </w:rPr>
        <w:t>. Η</w:t>
      </w:r>
      <w:r>
        <w:rPr>
          <w:rFonts w:eastAsia="Times New Roman"/>
          <w:szCs w:val="24"/>
        </w:rPr>
        <w:t xml:space="preserve"> υιοθέτηση σύγχρονων πρακτικών ως προς την </w:t>
      </w:r>
      <w:proofErr w:type="spellStart"/>
      <w:r>
        <w:rPr>
          <w:rFonts w:eastAsia="Times New Roman"/>
          <w:szCs w:val="24"/>
        </w:rPr>
        <w:t>επισκεψιμότητα</w:t>
      </w:r>
      <w:proofErr w:type="spellEnd"/>
      <w:r>
        <w:rPr>
          <w:rFonts w:eastAsia="Times New Roman"/>
          <w:szCs w:val="24"/>
        </w:rPr>
        <w:t xml:space="preserve"> με το ηλε</w:t>
      </w:r>
      <w:r>
        <w:rPr>
          <w:rFonts w:eastAsia="Times New Roman"/>
          <w:szCs w:val="24"/>
        </w:rPr>
        <w:t xml:space="preserve">κτρονικό εισιτήριο, την εκπαίδευση, τη δημιουργία και την καινοτομία θα δημιουργήσουν το πλαίσιο μέσα στο οποίο θα δρα ένας αυτοχρηματοδοτούμενος μηχανισμός ανάδειξης, προβολής, προσέλκυσης και κάθε είδους </w:t>
      </w:r>
      <w:proofErr w:type="spellStart"/>
      <w:r>
        <w:rPr>
          <w:rFonts w:eastAsia="Times New Roman"/>
          <w:szCs w:val="24"/>
        </w:rPr>
        <w:t>επισκεψιμότητας</w:t>
      </w:r>
      <w:proofErr w:type="spellEnd"/>
      <w:r>
        <w:rPr>
          <w:rFonts w:eastAsia="Times New Roman"/>
          <w:szCs w:val="24"/>
        </w:rPr>
        <w:t xml:space="preserve"> σε τοπικό, εθνικό και διεθνές επίπ</w:t>
      </w:r>
      <w:r>
        <w:rPr>
          <w:rFonts w:eastAsia="Times New Roman"/>
          <w:szCs w:val="24"/>
        </w:rPr>
        <w:t xml:space="preserve">εδο. </w:t>
      </w:r>
    </w:p>
    <w:p w14:paraId="420DC0AF" w14:textId="77777777" w:rsidR="003663B4" w:rsidRDefault="00087BC7">
      <w:pPr>
        <w:tabs>
          <w:tab w:val="left" w:pos="1201"/>
        </w:tabs>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Το ηλεκτρονικό εισιτήριο πότε θα εφαρμοστεί;</w:t>
      </w:r>
    </w:p>
    <w:p w14:paraId="420DC0B0" w14:textId="77777777" w:rsidR="003663B4" w:rsidRDefault="00087BC7">
      <w:pPr>
        <w:tabs>
          <w:tab w:val="left" w:pos="1201"/>
        </w:tabs>
        <w:spacing w:line="600" w:lineRule="auto"/>
        <w:ind w:firstLine="720"/>
        <w:jc w:val="both"/>
        <w:rPr>
          <w:rFonts w:eastAsia="Times New Roman"/>
          <w:szCs w:val="24"/>
        </w:rPr>
      </w:pPr>
      <w:r>
        <w:rPr>
          <w:rFonts w:eastAsia="Times New Roman"/>
          <w:b/>
          <w:szCs w:val="24"/>
        </w:rPr>
        <w:lastRenderedPageBreak/>
        <w:t>ΛΥΔΙΑ ΚΟΝΙΟΡΔΟΥ (Υπουργός Πολιτισμού και Αθλητισμού):</w:t>
      </w:r>
      <w:r>
        <w:rPr>
          <w:rFonts w:eastAsia="Times New Roman"/>
          <w:szCs w:val="24"/>
        </w:rPr>
        <w:t xml:space="preserve"> </w:t>
      </w:r>
      <w:r>
        <w:rPr>
          <w:rFonts w:eastAsia="Times New Roman"/>
          <w:szCs w:val="24"/>
        </w:rPr>
        <w:t xml:space="preserve">Άμεσα υπογράφεται η σύμβαση. </w:t>
      </w:r>
      <w:r>
        <w:rPr>
          <w:rFonts w:eastAsia="Times New Roman"/>
          <w:szCs w:val="24"/>
        </w:rPr>
        <w:t>Ευχαριστώ για την ερώτηση.</w:t>
      </w:r>
    </w:p>
    <w:p w14:paraId="420DC0B1"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Εκτός από το ηλεκτρονικό εισιτήριο, θα δοθεί προτεραιότητα στην επαναλειτουρ</w:t>
      </w:r>
      <w:r>
        <w:rPr>
          <w:rFonts w:eastAsia="Times New Roman"/>
          <w:szCs w:val="24"/>
        </w:rPr>
        <w:t xml:space="preserve">γία των αναψυκτήριων, που πολλά παρέμειναν κλειστά, στον εμπλουτισμό των πωλητηρίων με ποικιλία αντικειμένων και εκδόσεων. Κυρίως, θα γίνει σύνδεση των </w:t>
      </w:r>
      <w:proofErr w:type="spellStart"/>
      <w:r>
        <w:rPr>
          <w:rFonts w:eastAsia="Times New Roman"/>
          <w:szCs w:val="24"/>
        </w:rPr>
        <w:t>αναψυκτηρίων</w:t>
      </w:r>
      <w:proofErr w:type="spellEnd"/>
      <w:r>
        <w:rPr>
          <w:rFonts w:eastAsia="Times New Roman"/>
          <w:szCs w:val="24"/>
        </w:rPr>
        <w:t xml:space="preserve"> και των πωλητηρίων με τοπικά ποιοτικά προϊόντα και αντικείμενα από καλλιτέχνες και βιοτέχνε</w:t>
      </w:r>
      <w:r>
        <w:rPr>
          <w:rFonts w:eastAsia="Times New Roman"/>
          <w:szCs w:val="24"/>
        </w:rPr>
        <w:t>ς που συνεχίζουν τις παραδοσιακές τέχνες. Έτσι θα ενισχύσουμε τις τοπικές κοινωνίες και τις οικονομίες και την απασχόληση των νέων.</w:t>
      </w:r>
    </w:p>
    <w:p w14:paraId="420DC0B2"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 xml:space="preserve">Έχει γίνει μια πολύ μεγάλη εργασία στον </w:t>
      </w:r>
      <w:proofErr w:type="spellStart"/>
      <w:r>
        <w:rPr>
          <w:rFonts w:eastAsia="Times New Roman"/>
          <w:szCs w:val="24"/>
        </w:rPr>
        <w:t>εξορθολογισμό</w:t>
      </w:r>
      <w:proofErr w:type="spellEnd"/>
      <w:r>
        <w:rPr>
          <w:rFonts w:eastAsia="Times New Roman"/>
          <w:szCs w:val="24"/>
        </w:rPr>
        <w:t xml:space="preserve"> των φορέων, όσον αφορά στη μείωση και τη ρύθμιση των χρεών στη Λυρική,</w:t>
      </w:r>
      <w:r>
        <w:rPr>
          <w:rFonts w:eastAsia="Times New Roman"/>
          <w:szCs w:val="24"/>
        </w:rPr>
        <w:t xml:space="preserve"> στο Μέγαρο, σχεδόν σε όλους τους φορείς της Θεσσαλονίκης, στο Μέγαρο Μουσικής Θεσσαλονίκης, στην Κρατική Ορχήστρα, στο Κρατικό Θέατρο Βορείου Ελλάδος, στο Φεστιβάλ Κινηματογράφου, στο Κρατικό Μουσείο, στο Μακεδονικό Μουσείο, στο Μουσείο Φωτογραφίας, στο Κ</w:t>
      </w:r>
      <w:r>
        <w:rPr>
          <w:rFonts w:eastAsia="Times New Roman"/>
          <w:szCs w:val="24"/>
        </w:rPr>
        <w:t xml:space="preserve">ρατικό Ωδείο Θεσσαλονίκης. Στην ΕΜΣΤ έχει δοθεί επιπλέον επιχορήγηση, γιατί μπαίνει </w:t>
      </w:r>
      <w:r>
        <w:rPr>
          <w:rFonts w:eastAsia="Times New Roman"/>
          <w:szCs w:val="24"/>
        </w:rPr>
        <w:lastRenderedPageBreak/>
        <w:t>στην τελική ευθεία μέσα στο 2018 να λειτουργήσει επίσημα. Επίσης, στο Εθνικό Θέατρο.</w:t>
      </w:r>
    </w:p>
    <w:p w14:paraId="420DC0B3" w14:textId="77777777" w:rsidR="003663B4" w:rsidRDefault="00087BC7">
      <w:pPr>
        <w:tabs>
          <w:tab w:val="left" w:pos="1201"/>
        </w:tabs>
        <w:spacing w:line="600" w:lineRule="auto"/>
        <w:ind w:firstLine="720"/>
        <w:jc w:val="both"/>
        <w:rPr>
          <w:rFonts w:eastAsia="Times New Roman"/>
          <w:szCs w:val="24"/>
        </w:rPr>
      </w:pPr>
      <w:r>
        <w:rPr>
          <w:rFonts w:eastAsia="Times New Roman"/>
          <w:szCs w:val="24"/>
        </w:rPr>
        <w:t>Θα ήθελα να δώσω και κάποια ενδεικτικά ποσά που έχουν ενδιαφέρον. Συγκριτικά από το 201</w:t>
      </w:r>
      <w:r>
        <w:rPr>
          <w:rFonts w:eastAsia="Times New Roman"/>
          <w:szCs w:val="24"/>
        </w:rPr>
        <w:t xml:space="preserve">4 η αρχική κατανομή, κυρίως στον σύγχρονο πολιτισμό, ήταν 44.664.000, με τελική διαμόρφωση 47.199.000. Το 2017 η αρχική κατανομή ήταν 52.930.000, σχεδόν 53.000.000, με τελική διαμόρφωση 71.000.000. </w:t>
      </w:r>
      <w:r>
        <w:rPr>
          <w:rFonts w:eastAsia="Times New Roman"/>
          <w:szCs w:val="24"/>
        </w:rPr>
        <w:t>Η πρόβλεψη για το 2018 είναι 53 εκατομμύρια</w:t>
      </w:r>
      <w:r>
        <w:rPr>
          <w:rFonts w:eastAsia="Times New Roman"/>
          <w:szCs w:val="24"/>
        </w:rPr>
        <w:t>,</w:t>
      </w:r>
      <w:r>
        <w:rPr>
          <w:rFonts w:eastAsia="Times New Roman"/>
          <w:szCs w:val="24"/>
        </w:rPr>
        <w:t xml:space="preserve"> με τελική δια</w:t>
      </w:r>
      <w:r>
        <w:rPr>
          <w:rFonts w:eastAsia="Times New Roman"/>
          <w:szCs w:val="24"/>
        </w:rPr>
        <w:t>μόρφωση 75 εκατομμύρια, βάσει των προβλέψεων.</w:t>
      </w:r>
    </w:p>
    <w:p w14:paraId="420DC0B4" w14:textId="77777777" w:rsidR="003663B4" w:rsidRDefault="00087BC7">
      <w:pPr>
        <w:spacing w:line="600" w:lineRule="auto"/>
        <w:ind w:firstLine="720"/>
        <w:jc w:val="both"/>
        <w:rPr>
          <w:rFonts w:eastAsia="Times New Roman"/>
          <w:szCs w:val="24"/>
        </w:rPr>
      </w:pPr>
      <w:r>
        <w:rPr>
          <w:rFonts w:eastAsia="Times New Roman"/>
          <w:szCs w:val="24"/>
        </w:rPr>
        <w:t>Τέλος, με όλα αυτά εξασφαλίζουμε τη μέγιστη αξιοποίηση των πόρων. Αυξάνουμε τα έσοδα. Αναδεικνύουμε τη δυναμική του πολιτισμού μέσω συνεργασιών και εξωστρέφειας, ενώ εργαζόμαστε εντατικά για τη διεθνή ακτινοβολ</w:t>
      </w:r>
      <w:r>
        <w:rPr>
          <w:rFonts w:eastAsia="Times New Roman"/>
          <w:szCs w:val="24"/>
        </w:rPr>
        <w:t>ία και προβολή του ελληνικού πολιτισμού και</w:t>
      </w:r>
      <w:r>
        <w:rPr>
          <w:rFonts w:eastAsia="Times New Roman"/>
          <w:szCs w:val="24"/>
        </w:rPr>
        <w:t>,</w:t>
      </w:r>
      <w:r>
        <w:rPr>
          <w:rFonts w:eastAsia="Times New Roman"/>
          <w:szCs w:val="24"/>
        </w:rPr>
        <w:t xml:space="preserve"> κυρίως, ενισχύουμε τη δημιουργικότητα και την απασχόληση των νέων.</w:t>
      </w:r>
    </w:p>
    <w:p w14:paraId="420DC0B5" w14:textId="77777777" w:rsidR="003663B4" w:rsidRDefault="00087BC7">
      <w:pPr>
        <w:spacing w:line="600" w:lineRule="auto"/>
        <w:ind w:firstLine="720"/>
        <w:jc w:val="both"/>
        <w:rPr>
          <w:rFonts w:eastAsia="Times New Roman"/>
          <w:szCs w:val="24"/>
        </w:rPr>
      </w:pPr>
      <w:r>
        <w:rPr>
          <w:rFonts w:eastAsia="Times New Roman"/>
          <w:szCs w:val="24"/>
        </w:rPr>
        <w:t>Σας ευχαριστώ.</w:t>
      </w:r>
    </w:p>
    <w:p w14:paraId="420DC0B6"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0B7"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η </w:t>
      </w:r>
      <w:r>
        <w:rPr>
          <w:rFonts w:eastAsia="Times New Roman"/>
          <w:szCs w:val="24"/>
        </w:rPr>
        <w:t xml:space="preserve">κ. </w:t>
      </w:r>
      <w:r>
        <w:rPr>
          <w:rFonts w:eastAsia="Times New Roman"/>
          <w:szCs w:val="24"/>
        </w:rPr>
        <w:t xml:space="preserve">Φωτεινή </w:t>
      </w:r>
      <w:proofErr w:type="spellStart"/>
      <w:r>
        <w:rPr>
          <w:rFonts w:eastAsia="Times New Roman"/>
          <w:szCs w:val="24"/>
        </w:rPr>
        <w:t>Βάκη</w:t>
      </w:r>
      <w:proofErr w:type="spellEnd"/>
      <w:r>
        <w:rPr>
          <w:rFonts w:eastAsia="Times New Roman"/>
          <w:szCs w:val="24"/>
        </w:rPr>
        <w:t xml:space="preserve"> από το</w:t>
      </w:r>
      <w:r>
        <w:rPr>
          <w:rFonts w:eastAsia="Times New Roman"/>
          <w:szCs w:val="24"/>
        </w:rPr>
        <w:t>ν</w:t>
      </w:r>
      <w:r>
        <w:rPr>
          <w:rFonts w:eastAsia="Times New Roman"/>
          <w:szCs w:val="24"/>
        </w:rPr>
        <w:t xml:space="preserve"> ΣΥΡΙΖΑ.</w:t>
      </w:r>
    </w:p>
    <w:p w14:paraId="420DC0B8" w14:textId="77777777" w:rsidR="003663B4" w:rsidRDefault="00087BC7">
      <w:pPr>
        <w:spacing w:line="600" w:lineRule="auto"/>
        <w:ind w:firstLine="720"/>
        <w:jc w:val="both"/>
        <w:rPr>
          <w:rFonts w:eastAsia="Times New Roman"/>
          <w:szCs w:val="24"/>
        </w:rPr>
      </w:pPr>
      <w:r>
        <w:rPr>
          <w:rFonts w:eastAsia="Times New Roman"/>
          <w:b/>
          <w:szCs w:val="24"/>
        </w:rPr>
        <w:lastRenderedPageBreak/>
        <w:t xml:space="preserve">ΦΩΤΕΙΝΗ ΒΑΚΗ: </w:t>
      </w:r>
      <w:r>
        <w:rPr>
          <w:rFonts w:eastAsia="Times New Roman"/>
          <w:szCs w:val="24"/>
        </w:rPr>
        <w:t>Ευχαριστώ, κύριε Πρόεδρε.</w:t>
      </w:r>
    </w:p>
    <w:p w14:paraId="420DC0B9" w14:textId="77777777" w:rsidR="003663B4" w:rsidRDefault="00087BC7">
      <w:pPr>
        <w:spacing w:line="600" w:lineRule="auto"/>
        <w:ind w:firstLine="720"/>
        <w:jc w:val="both"/>
        <w:rPr>
          <w:rFonts w:eastAsia="Times New Roman"/>
          <w:szCs w:val="24"/>
        </w:rPr>
      </w:pPr>
      <w:r>
        <w:rPr>
          <w:rFonts w:eastAsia="Times New Roman"/>
          <w:szCs w:val="24"/>
        </w:rPr>
        <w:t>Κυρίες και κύριοι Υπουργοί, κυρίες και κύριοι Βουλευτές, επιτρέψτε μου να ξεκινήσω την ομιλία μου για τον προϋπολογισμό από ένα σχόλιο. Ακούγοντας τους συναδέλφους μας, της Αντιπολίτευσης -και ιδιαίτερα της Αξιωματικ</w:t>
      </w:r>
      <w:r>
        <w:rPr>
          <w:rFonts w:eastAsia="Times New Roman"/>
          <w:szCs w:val="24"/>
        </w:rPr>
        <w:t xml:space="preserve">ής Αντιπολίτευσης-, δεν μπορώ παρά να επισημάνω το εξής: στο όψιμο </w:t>
      </w:r>
      <w:proofErr w:type="spellStart"/>
      <w:r>
        <w:rPr>
          <w:rFonts w:eastAsia="Times New Roman"/>
          <w:szCs w:val="24"/>
        </w:rPr>
        <w:t>αντιμνημονιακό</w:t>
      </w:r>
      <w:proofErr w:type="spellEnd"/>
      <w:r>
        <w:rPr>
          <w:rFonts w:eastAsia="Times New Roman"/>
          <w:szCs w:val="24"/>
        </w:rPr>
        <w:t xml:space="preserve"> κοστούμι που ράψατε πρόσφατα, κύριοι συνάδελφοι, φαίνεται να αισθάνεστε εξαιρετικά άβολα. Το καθόλα υποκριτικό ενδιαφέρον σας για τα μικρά πλεονάσματα, για τα μέτρα τόνωσης τ</w:t>
      </w:r>
      <w:r>
        <w:rPr>
          <w:rFonts w:eastAsia="Times New Roman"/>
          <w:szCs w:val="24"/>
        </w:rPr>
        <w:t xml:space="preserve">ης ανάπτυξης, για τις </w:t>
      </w:r>
      <w:proofErr w:type="spellStart"/>
      <w:r>
        <w:rPr>
          <w:rFonts w:eastAsia="Times New Roman"/>
          <w:szCs w:val="24"/>
        </w:rPr>
        <w:t>φοροελαφρύνσεις</w:t>
      </w:r>
      <w:proofErr w:type="spellEnd"/>
      <w:r>
        <w:rPr>
          <w:rFonts w:eastAsia="Times New Roman"/>
          <w:szCs w:val="24"/>
        </w:rPr>
        <w:t xml:space="preserve"> </w:t>
      </w:r>
      <w:proofErr w:type="spellStart"/>
      <w:r>
        <w:rPr>
          <w:rFonts w:eastAsia="Times New Roman"/>
          <w:szCs w:val="24"/>
        </w:rPr>
        <w:t>κ.ο.κ</w:t>
      </w:r>
      <w:proofErr w:type="spellEnd"/>
      <w:r>
        <w:rPr>
          <w:rFonts w:eastAsia="Times New Roman"/>
          <w:szCs w:val="24"/>
        </w:rPr>
        <w:t>, το μόνο που μπορ</w:t>
      </w:r>
      <w:r>
        <w:rPr>
          <w:rFonts w:eastAsia="Times New Roman"/>
          <w:szCs w:val="24"/>
        </w:rPr>
        <w:t>εί</w:t>
      </w:r>
      <w:r>
        <w:rPr>
          <w:rFonts w:eastAsia="Times New Roman"/>
          <w:szCs w:val="24"/>
        </w:rPr>
        <w:t xml:space="preserve"> να προκαλέσ</w:t>
      </w:r>
      <w:r>
        <w:rPr>
          <w:rFonts w:eastAsia="Times New Roman"/>
          <w:szCs w:val="24"/>
        </w:rPr>
        <w:t>ει</w:t>
      </w:r>
      <w:r>
        <w:rPr>
          <w:rFonts w:eastAsia="Times New Roman"/>
          <w:szCs w:val="24"/>
        </w:rPr>
        <w:t xml:space="preserve"> είναι θυμηδία. Προκαλ</w:t>
      </w:r>
      <w:r>
        <w:rPr>
          <w:rFonts w:eastAsia="Times New Roman"/>
          <w:szCs w:val="24"/>
        </w:rPr>
        <w:t>εί</w:t>
      </w:r>
      <w:r>
        <w:rPr>
          <w:rFonts w:eastAsia="Times New Roman"/>
          <w:szCs w:val="24"/>
        </w:rPr>
        <w:t xml:space="preserve"> θυμηδία σε όλους εμάς</w:t>
      </w:r>
      <w:r>
        <w:rPr>
          <w:rFonts w:eastAsia="Times New Roman"/>
          <w:szCs w:val="24"/>
        </w:rPr>
        <w:t>,</w:t>
      </w:r>
      <w:r>
        <w:rPr>
          <w:rFonts w:eastAsia="Times New Roman"/>
          <w:szCs w:val="24"/>
        </w:rPr>
        <w:t xml:space="preserve"> που ακόμα σας θυμόμαστε να ζητωκραυγάζετε για τα πλεονάσματα του 4,5%, να </w:t>
      </w:r>
      <w:proofErr w:type="spellStart"/>
      <w:r>
        <w:rPr>
          <w:rFonts w:eastAsia="Times New Roman"/>
          <w:szCs w:val="24"/>
        </w:rPr>
        <w:t>επιχαίρετε</w:t>
      </w:r>
      <w:proofErr w:type="spellEnd"/>
      <w:r>
        <w:rPr>
          <w:rFonts w:eastAsia="Times New Roman"/>
          <w:szCs w:val="24"/>
        </w:rPr>
        <w:t xml:space="preserve"> για το </w:t>
      </w:r>
      <w:proofErr w:type="spellStart"/>
      <w:r>
        <w:rPr>
          <w:rFonts w:eastAsia="Times New Roman"/>
          <w:szCs w:val="24"/>
        </w:rPr>
        <w:t>τσουνάμι</w:t>
      </w:r>
      <w:proofErr w:type="spellEnd"/>
      <w:r>
        <w:rPr>
          <w:rFonts w:eastAsia="Times New Roman"/>
          <w:szCs w:val="24"/>
        </w:rPr>
        <w:t xml:space="preserve"> φόρων που είχατε επιβάλει, να </w:t>
      </w:r>
      <w:r>
        <w:rPr>
          <w:rFonts w:eastAsia="Times New Roman"/>
          <w:szCs w:val="24"/>
        </w:rPr>
        <w:t>επαίρεστε για τις περιβόητες περικοπές δαπανών</w:t>
      </w:r>
      <w:r>
        <w:rPr>
          <w:rFonts w:eastAsia="Times New Roman"/>
          <w:szCs w:val="24"/>
        </w:rPr>
        <w:t>,</w:t>
      </w:r>
      <w:r>
        <w:rPr>
          <w:rFonts w:eastAsia="Times New Roman"/>
          <w:szCs w:val="24"/>
        </w:rPr>
        <w:t xml:space="preserve"> που τότε, όπως και τώρα, τις περιφέρετε ως λάβαρο.</w:t>
      </w:r>
    </w:p>
    <w:p w14:paraId="420DC0BA" w14:textId="77777777" w:rsidR="003663B4" w:rsidRDefault="00087BC7">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αντιμνημονιακή</w:t>
      </w:r>
      <w:proofErr w:type="spellEnd"/>
      <w:r>
        <w:rPr>
          <w:rFonts w:eastAsia="Times New Roman"/>
          <w:szCs w:val="24"/>
        </w:rPr>
        <w:t xml:space="preserve"> σας φετινή αναλαμπή όμως, δυστυχώς για εσάς</w:t>
      </w:r>
      <w:r>
        <w:rPr>
          <w:rFonts w:eastAsia="Times New Roman"/>
          <w:szCs w:val="24"/>
        </w:rPr>
        <w:t>,</w:t>
      </w:r>
      <w:r>
        <w:rPr>
          <w:rFonts w:eastAsia="Times New Roman"/>
          <w:szCs w:val="24"/>
        </w:rPr>
        <w:t xml:space="preserve"> προσκρούει στην πραγματικότητα. Δεν μπορείτε να συμφιλιωθείτε με το γεγονός ότι μετά την επώδυν</w:t>
      </w:r>
      <w:r>
        <w:rPr>
          <w:rFonts w:eastAsia="Times New Roman"/>
          <w:szCs w:val="24"/>
        </w:rPr>
        <w:t xml:space="preserve">η περιπέτεια των μνημονίων και της λιτότητας, ο φετινός προϋπολογισμός είναι ο τελευταίος </w:t>
      </w:r>
      <w:proofErr w:type="spellStart"/>
      <w:r>
        <w:rPr>
          <w:rFonts w:eastAsia="Times New Roman"/>
          <w:szCs w:val="24"/>
        </w:rPr>
        <w:t>μνημονιακός</w:t>
      </w:r>
      <w:proofErr w:type="spellEnd"/>
      <w:r>
        <w:rPr>
          <w:rFonts w:eastAsia="Times New Roman"/>
          <w:szCs w:val="24"/>
        </w:rPr>
        <w:t xml:space="preserve"> προϋπολογισμός και ο πρώτος της </w:t>
      </w:r>
      <w:proofErr w:type="spellStart"/>
      <w:r>
        <w:rPr>
          <w:rFonts w:eastAsia="Times New Roman"/>
          <w:szCs w:val="24"/>
        </w:rPr>
        <w:lastRenderedPageBreak/>
        <w:t>μεταμνημονιακής</w:t>
      </w:r>
      <w:proofErr w:type="spellEnd"/>
      <w:r>
        <w:rPr>
          <w:rFonts w:eastAsia="Times New Roman"/>
          <w:szCs w:val="24"/>
        </w:rPr>
        <w:t xml:space="preserve"> περιόδου που ανοίγεται μπροστά μας. Σε μερικούς μήνες, κυρίες και κύριοι συνάδελφοι, η Ελλάδα βγαίνει από </w:t>
      </w:r>
      <w:r>
        <w:rPr>
          <w:rFonts w:eastAsia="Times New Roman"/>
          <w:szCs w:val="24"/>
        </w:rPr>
        <w:t>τη σκληρή επιτροπεία της τρόικας, που εσείς φέρατε στην Ελλάδα. Γιατί άραγε; Για να κάνει την Ελλάδα πειραματόζωο, για να αυτοσχεδιάσει ή μήπως για να σωθούν οι ξένες τράπεζ</w:t>
      </w:r>
      <w:r>
        <w:rPr>
          <w:rFonts w:eastAsia="Times New Roman"/>
          <w:szCs w:val="24"/>
        </w:rPr>
        <w:t>ε</w:t>
      </w:r>
      <w:r>
        <w:rPr>
          <w:rFonts w:eastAsia="Times New Roman"/>
          <w:szCs w:val="24"/>
        </w:rPr>
        <w:t>ς</w:t>
      </w:r>
      <w:r>
        <w:rPr>
          <w:rFonts w:eastAsia="Times New Roman"/>
          <w:szCs w:val="24"/>
        </w:rPr>
        <w:t>,</w:t>
      </w:r>
      <w:r>
        <w:rPr>
          <w:rFonts w:eastAsia="Times New Roman"/>
          <w:szCs w:val="24"/>
        </w:rPr>
        <w:t xml:space="preserve"> όπως είπε ο πολύς «</w:t>
      </w:r>
      <w:proofErr w:type="spellStart"/>
      <w:r>
        <w:rPr>
          <w:rFonts w:eastAsia="Times New Roman"/>
          <w:szCs w:val="24"/>
        </w:rPr>
        <w:t>Γερούν</w:t>
      </w:r>
      <w:proofErr w:type="spellEnd"/>
      <w:r>
        <w:rPr>
          <w:rFonts w:eastAsia="Times New Roman"/>
          <w:szCs w:val="24"/>
        </w:rPr>
        <w:t>, γερά», εις το όνομα του οποίου ομνύατε μέχρι πρόσφατ</w:t>
      </w:r>
      <w:r>
        <w:rPr>
          <w:rFonts w:eastAsia="Times New Roman"/>
          <w:szCs w:val="24"/>
        </w:rPr>
        <w:t>α</w:t>
      </w:r>
      <w:r>
        <w:rPr>
          <w:rFonts w:eastAsia="Times New Roman"/>
          <w:szCs w:val="24"/>
        </w:rPr>
        <w:t>;</w:t>
      </w:r>
    </w:p>
    <w:p w14:paraId="420DC0BB" w14:textId="77777777" w:rsidR="003663B4" w:rsidRDefault="00087BC7">
      <w:pPr>
        <w:spacing w:line="600" w:lineRule="auto"/>
        <w:ind w:firstLine="720"/>
        <w:jc w:val="both"/>
        <w:rPr>
          <w:rFonts w:eastAsia="Times New Roman"/>
          <w:szCs w:val="24"/>
        </w:rPr>
      </w:pPr>
      <w:r>
        <w:rPr>
          <w:rFonts w:eastAsia="Times New Roman"/>
          <w:szCs w:val="24"/>
        </w:rPr>
        <w:t>Η Κυβέρνηση αυτή θα τα καταφέρει με το σπαθί της και μετά από όλο αυτό</w:t>
      </w:r>
      <w:r>
        <w:rPr>
          <w:rFonts w:eastAsia="Times New Roman"/>
          <w:szCs w:val="24"/>
        </w:rPr>
        <w:t>ν</w:t>
      </w:r>
      <w:r>
        <w:rPr>
          <w:rFonts w:eastAsia="Times New Roman"/>
          <w:szCs w:val="24"/>
        </w:rPr>
        <w:t xml:space="preserve"> τον πόνο και το άχθος του ελληνικού λαού αυτή η περιπέτεια φαίνεται να βαίνει αισίως στο τέλος της. Πέρα όμως από τις υποκριτικές σας κορ</w:t>
      </w:r>
      <w:r>
        <w:rPr>
          <w:rFonts w:eastAsia="Times New Roman"/>
          <w:szCs w:val="24"/>
        </w:rPr>
        <w:t>ό</w:t>
      </w:r>
      <w:r>
        <w:rPr>
          <w:rFonts w:eastAsia="Times New Roman"/>
          <w:szCs w:val="24"/>
        </w:rPr>
        <w:t>νες, είναι προφανές ότι ο προϋπολογισμός το</w:t>
      </w:r>
      <w:r>
        <w:rPr>
          <w:rFonts w:eastAsia="Times New Roman"/>
          <w:szCs w:val="24"/>
        </w:rPr>
        <w:t>υ 2018 εκτελείται σε ένα δεδομένο δημοσιονομικό περιβάλλον και ενσωματώνει όντως δεσμεύσεις τις οποίες δεν επιλέξαμε, δεν αποτέλεσαν πάντα τις δικές μας επιλογές. Ακόμα όμως και μέσα σε αυτό το πλαίσιο και η κοινωνική διάσταση του προϋπολογισμού παρα</w:t>
      </w:r>
      <w:r>
        <w:rPr>
          <w:rFonts w:eastAsia="Times New Roman"/>
          <w:szCs w:val="24"/>
        </w:rPr>
        <w:t>μέ</w:t>
      </w:r>
      <w:r>
        <w:rPr>
          <w:rFonts w:eastAsia="Times New Roman"/>
          <w:szCs w:val="24"/>
        </w:rPr>
        <w:t xml:space="preserve">νει </w:t>
      </w:r>
      <w:r>
        <w:rPr>
          <w:rFonts w:eastAsia="Times New Roman"/>
          <w:szCs w:val="24"/>
        </w:rPr>
        <w:t xml:space="preserve">θετική, αλλά και στις προβλέψεις του εμπεριέχονται στοιχεία ανταποδοτικότητας και κοινωνικής δικαιοσύνης. </w:t>
      </w:r>
    </w:p>
    <w:p w14:paraId="420DC0BC" w14:textId="77777777" w:rsidR="003663B4" w:rsidRDefault="00087BC7">
      <w:pPr>
        <w:spacing w:line="600" w:lineRule="auto"/>
        <w:ind w:firstLine="720"/>
        <w:jc w:val="both"/>
        <w:rPr>
          <w:rFonts w:eastAsia="Times New Roman"/>
          <w:szCs w:val="24"/>
        </w:rPr>
      </w:pPr>
      <w:r>
        <w:rPr>
          <w:rFonts w:eastAsia="Times New Roman"/>
          <w:szCs w:val="24"/>
        </w:rPr>
        <w:t xml:space="preserve">Η δίκαιη ανάπτυξη, την οποία χλευάζετε, λοιδορείτε, αλλά που αποτελεί το βασικό </w:t>
      </w:r>
      <w:proofErr w:type="spellStart"/>
      <w:r>
        <w:rPr>
          <w:rFonts w:eastAsia="Times New Roman"/>
          <w:szCs w:val="24"/>
        </w:rPr>
        <w:t>διακύβευμα</w:t>
      </w:r>
      <w:proofErr w:type="spellEnd"/>
      <w:r>
        <w:rPr>
          <w:rFonts w:eastAsia="Times New Roman"/>
          <w:szCs w:val="24"/>
        </w:rPr>
        <w:t xml:space="preserve"> της εξόδου της Ελλάδας από </w:t>
      </w:r>
      <w:r>
        <w:rPr>
          <w:rFonts w:eastAsia="Times New Roman"/>
          <w:szCs w:val="24"/>
        </w:rPr>
        <w:lastRenderedPageBreak/>
        <w:t xml:space="preserve">τα μνημόνια, είναι παρούσα και </w:t>
      </w:r>
      <w:r>
        <w:rPr>
          <w:rFonts w:eastAsia="Times New Roman"/>
          <w:szCs w:val="24"/>
        </w:rPr>
        <w:t>στο</w:t>
      </w:r>
      <w:r>
        <w:rPr>
          <w:rFonts w:eastAsia="Times New Roman"/>
          <w:szCs w:val="24"/>
        </w:rPr>
        <w:t>ν</w:t>
      </w:r>
      <w:r>
        <w:rPr>
          <w:rFonts w:eastAsia="Times New Roman"/>
          <w:szCs w:val="24"/>
        </w:rPr>
        <w:t xml:space="preserve"> φετινό προϋπολογισμό. Και σε σχέση με τις προβλέψεις του και σε ό,τι αφορά την προστασία των πολιτών, ο προϋπολογισμός του 2018 διευρύνει το θετικό αποτύπωμα του 2017. Κοινωνικό εισόδημα αλληλεγγύης: οι δικαιούχοι του διευρύνονται, προβλέπεται να φτάσ</w:t>
      </w:r>
      <w:r>
        <w:rPr>
          <w:rFonts w:eastAsia="Times New Roman"/>
          <w:szCs w:val="24"/>
        </w:rPr>
        <w:t xml:space="preserve">ουν στις επτακόσιες χιλιάδες. Διευρύνεται επίσης ο θεσμός των σχολικών γευμάτων. Θα καλύπτει το 2018 </w:t>
      </w:r>
      <w:proofErr w:type="spellStart"/>
      <w:r>
        <w:rPr>
          <w:rFonts w:eastAsia="Times New Roman"/>
          <w:szCs w:val="24"/>
        </w:rPr>
        <w:t>εκατόν</w:t>
      </w:r>
      <w:proofErr w:type="spellEnd"/>
      <w:r>
        <w:rPr>
          <w:rFonts w:eastAsia="Times New Roman"/>
          <w:szCs w:val="24"/>
        </w:rPr>
        <w:t xml:space="preserve"> τριάντα χιλιάδες μαθητές. Στο ίδιο πλαίσιο αυξάνονται και κατά δέκα χιλιάδες οι θέσεις στα νηπιαγωγεία, ενώ αυξάνεται για δεύτερη χρονιά ο προϋπολογ</w:t>
      </w:r>
      <w:r>
        <w:rPr>
          <w:rFonts w:eastAsia="Times New Roman"/>
          <w:szCs w:val="24"/>
        </w:rPr>
        <w:t>ισμός για τη δημόσια εκπαίδευση</w:t>
      </w:r>
      <w:r>
        <w:rPr>
          <w:rFonts w:eastAsia="Times New Roman"/>
          <w:szCs w:val="24"/>
        </w:rPr>
        <w:t>,</w:t>
      </w:r>
      <w:r>
        <w:rPr>
          <w:rFonts w:eastAsia="Times New Roman"/>
          <w:szCs w:val="24"/>
        </w:rPr>
        <w:t xml:space="preserve"> μετουσιώνοντας σε εφαρμοσμένη πολιτική τη βούληση της Κυβέρνησης για τη στήριξη του δημόσιου σχολείου, του δημόσιου πανεπιστημίου και του εκπαιδευτικού έργου.</w:t>
      </w:r>
    </w:p>
    <w:p w14:paraId="420DC0BD" w14:textId="77777777" w:rsidR="003663B4" w:rsidRDefault="00087BC7">
      <w:pPr>
        <w:spacing w:line="600" w:lineRule="auto"/>
        <w:ind w:firstLine="720"/>
        <w:jc w:val="both"/>
        <w:rPr>
          <w:rFonts w:eastAsia="Times New Roman"/>
          <w:szCs w:val="24"/>
        </w:rPr>
      </w:pPr>
      <w:r>
        <w:rPr>
          <w:rFonts w:eastAsia="Times New Roman"/>
          <w:szCs w:val="24"/>
        </w:rPr>
        <w:t>Ακούσαμε, κυρίες και κύριοι Βουλευτές, τις αξιώσεις της Αντιπολί</w:t>
      </w:r>
      <w:r>
        <w:rPr>
          <w:rFonts w:eastAsia="Times New Roman"/>
          <w:szCs w:val="24"/>
        </w:rPr>
        <w:t>τευσης -και ιδιαίτερα της Αξιωματικής- για μειώσεις φόρων, μέσω της περικοπής των δαπανών του δημοσίου.</w:t>
      </w:r>
    </w:p>
    <w:p w14:paraId="420DC0B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Τι ακριβώς εννοείτε; Απολύσεις εκπαιδευτικών, απολύσεις καθαριστριών; Μήπως εννοείτε την ακύρωση των δαπανών για τη μονιμοποίηση δύο χιλιάδων διακοσίων </w:t>
      </w:r>
      <w:r>
        <w:rPr>
          <w:rFonts w:eastAsia="Times New Roman" w:cs="Times New Roman"/>
          <w:szCs w:val="24"/>
        </w:rPr>
        <w:t xml:space="preserve">πυροσβεστών ή </w:t>
      </w:r>
      <w:r>
        <w:rPr>
          <w:rFonts w:eastAsia="Times New Roman" w:cs="Times New Roman"/>
          <w:szCs w:val="24"/>
        </w:rPr>
        <w:lastRenderedPageBreak/>
        <w:t xml:space="preserve">μήπως την κατάργηση του Γενικού Λογιστηρίου του Κράτους και την αντικατάστασή του από ιδιωτικές λογιστικές εταιρείες; </w:t>
      </w:r>
    </w:p>
    <w:p w14:paraId="420DC0B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εμμονή σας με αυτές τις δαπάνες, οι οποίες γίνονται ο </w:t>
      </w:r>
      <w:r>
        <w:rPr>
          <w:rFonts w:eastAsia="Times New Roman" w:cs="Times New Roman"/>
          <w:szCs w:val="24"/>
        </w:rPr>
        <w:t>δ</w:t>
      </w:r>
      <w:r>
        <w:rPr>
          <w:rFonts w:eastAsia="Times New Roman" w:cs="Times New Roman"/>
          <w:szCs w:val="24"/>
        </w:rPr>
        <w:t xml:space="preserve">ούρειος </w:t>
      </w:r>
      <w:r>
        <w:rPr>
          <w:rFonts w:eastAsia="Times New Roman" w:cs="Times New Roman"/>
          <w:szCs w:val="24"/>
        </w:rPr>
        <w:t>ί</w:t>
      </w:r>
      <w:r>
        <w:rPr>
          <w:rFonts w:eastAsia="Times New Roman" w:cs="Times New Roman"/>
          <w:szCs w:val="24"/>
        </w:rPr>
        <w:t>ππος για απολύσεις</w:t>
      </w:r>
      <w:r>
        <w:rPr>
          <w:rFonts w:eastAsia="Times New Roman" w:cs="Times New Roman"/>
          <w:szCs w:val="24"/>
        </w:rPr>
        <w:t>,</w:t>
      </w:r>
      <w:r>
        <w:rPr>
          <w:rFonts w:eastAsia="Times New Roman" w:cs="Times New Roman"/>
          <w:szCs w:val="24"/>
        </w:rPr>
        <w:t xml:space="preserve"> είναι βεβαίως γνωστή και ήδη έχει εφα</w:t>
      </w:r>
      <w:r>
        <w:rPr>
          <w:rFonts w:eastAsia="Times New Roman" w:cs="Times New Roman"/>
          <w:szCs w:val="24"/>
        </w:rPr>
        <w:t xml:space="preserve">ρμοστεί με εξαιρετική αποτυχία. Ξέρουμε όλοι τι ακριβώς περιμένει τους εργαζόμενους και στο δημόσιο, αλλά και σε εκείνους στον ιδιωτικό τομέα, όπως ακριβώς προέκυψε και από τα πρόσφατα ερωτηματολόγια της Νέας Δημοκρατίας για τον προσυνεδριακό της διάλογο. </w:t>
      </w:r>
    </w:p>
    <w:p w14:paraId="420DC0C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σαφές ότι ο </w:t>
      </w:r>
      <w:r>
        <w:rPr>
          <w:rFonts w:eastAsia="Times New Roman" w:cs="Times New Roman"/>
          <w:szCs w:val="24"/>
        </w:rPr>
        <w:t>π</w:t>
      </w:r>
      <w:r>
        <w:rPr>
          <w:rFonts w:eastAsia="Times New Roman" w:cs="Times New Roman"/>
          <w:szCs w:val="24"/>
        </w:rPr>
        <w:t>ροϋπολογισμός του 2018 περιέχει δυσκολίες και σίγουρα δεν αποτυπώνει κι απολύτως την κοινωνική διάσταση που  θα θέλαμε. Το δημοσιονομικό πλαίσιο που επιβάλλεται από τους δανειστές έχει αντίκτυπο και στον προ</w:t>
      </w:r>
      <w:r>
        <w:rPr>
          <w:rFonts w:eastAsia="Times New Roman" w:cs="Times New Roman"/>
          <w:szCs w:val="24"/>
        </w:rPr>
        <w:t xml:space="preserve">ϋπολογισμό. Είναι, όμως, προφανές ότι η έξοδος της Ελλάδας από τα μνημόνια σε μερικούς μήνες θα επιτρέψει διεύρυνση των </w:t>
      </w:r>
      <w:proofErr w:type="spellStart"/>
      <w:r>
        <w:rPr>
          <w:rFonts w:eastAsia="Times New Roman" w:cs="Times New Roman"/>
          <w:szCs w:val="24"/>
        </w:rPr>
        <w:t>φοροελαφρύνσεων</w:t>
      </w:r>
      <w:proofErr w:type="spellEnd"/>
      <w:r>
        <w:rPr>
          <w:rFonts w:eastAsia="Times New Roman" w:cs="Times New Roman"/>
          <w:szCs w:val="24"/>
        </w:rPr>
        <w:t>, οι οποίες είναι απαραίτητες για τη σταθερή και βιώσιμη ανάπτυξη της οικονομίας. Και οι ελεύθεροι επαγγελματίες και οι α</w:t>
      </w:r>
      <w:r>
        <w:rPr>
          <w:rFonts w:eastAsia="Times New Roman" w:cs="Times New Roman"/>
          <w:szCs w:val="24"/>
        </w:rPr>
        <w:t xml:space="preserve">γρότες και οι επιστήμονες, </w:t>
      </w:r>
      <w:r>
        <w:rPr>
          <w:rFonts w:eastAsia="Times New Roman" w:cs="Times New Roman"/>
          <w:szCs w:val="24"/>
        </w:rPr>
        <w:lastRenderedPageBreak/>
        <w:t xml:space="preserve">οι οποίοι ναι, σήμερα πιέζονται φορολογικά, θα δουν μετά την έξοδο της χώρας από τα προγράμματα των δανειστών απτές βελτιώσεις στην οικονομική τους κατάσταση. </w:t>
      </w:r>
    </w:p>
    <w:p w14:paraId="420DC0C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Την ίδια στιγμή η μεγέθυνση του ΑΕΠ κατά </w:t>
      </w:r>
      <w:r>
        <w:rPr>
          <w:rFonts w:eastAsia="Times New Roman" w:cs="Times New Roman"/>
          <w:szCs w:val="24"/>
        </w:rPr>
        <w:t xml:space="preserve">δυόμισι </w:t>
      </w:r>
      <w:r>
        <w:rPr>
          <w:rFonts w:eastAsia="Times New Roman" w:cs="Times New Roman"/>
          <w:szCs w:val="24"/>
        </w:rPr>
        <w:t>μονάδες</w:t>
      </w:r>
      <w:r>
        <w:rPr>
          <w:rFonts w:eastAsia="Times New Roman" w:cs="Times New Roman"/>
          <w:szCs w:val="24"/>
        </w:rPr>
        <w:t>,</w:t>
      </w:r>
      <w:r>
        <w:rPr>
          <w:rFonts w:eastAsia="Times New Roman" w:cs="Times New Roman"/>
          <w:szCs w:val="24"/>
        </w:rPr>
        <w:t xml:space="preserve"> που προβλέπ</w:t>
      </w:r>
      <w:r>
        <w:rPr>
          <w:rFonts w:eastAsia="Times New Roman" w:cs="Times New Roman"/>
          <w:szCs w:val="24"/>
        </w:rPr>
        <w:t>εται για το 2018, αποτελεί τη βάση της δίκαιης ανάπτυξης, αποτελεί και τη διαρκή δέσμευση της Κυβέρνησης απέναντι στους πολίτες. Η συμμετοχή της κοινωνίας στην ανάπτυξη και η βελτίωση της κατάστασης στην πραγματική οικονομία αποτελούν τους πραγματικούς στό</w:t>
      </w:r>
      <w:r>
        <w:rPr>
          <w:rFonts w:eastAsia="Times New Roman" w:cs="Times New Roman"/>
          <w:szCs w:val="24"/>
        </w:rPr>
        <w:t xml:space="preserve">χους του προϋπολογισμού του 2018. </w:t>
      </w:r>
      <w:r>
        <w:rPr>
          <w:rFonts w:eastAsia="Times New Roman" w:cs="Times New Roman"/>
          <w:szCs w:val="24"/>
        </w:rPr>
        <w:t>Β</w:t>
      </w:r>
      <w:r>
        <w:rPr>
          <w:rFonts w:eastAsia="Times New Roman" w:cs="Times New Roman"/>
          <w:szCs w:val="24"/>
        </w:rPr>
        <w:t>εβαίως αυτή η προοπτική ενισχύεται και από τη μείωση της ανεργίας στα πιο χαμηλά επίπεδα από την αρχή της κρίσης. Ενισχύεται από την αύξηση των επενδύσεων κατά 11% και</w:t>
      </w:r>
      <w:r>
        <w:rPr>
          <w:rFonts w:eastAsia="Times New Roman" w:cs="Times New Roman"/>
          <w:szCs w:val="24"/>
        </w:rPr>
        <w:t>,</w:t>
      </w:r>
      <w:r>
        <w:rPr>
          <w:rFonts w:eastAsia="Times New Roman" w:cs="Times New Roman"/>
          <w:szCs w:val="24"/>
        </w:rPr>
        <w:t xml:space="preserve"> για δεύτερη συνεχόμενη χρονιά, από την αύξηση της ιδιωτικής κατανάλωσης και της αγοραστικής δύναμης. </w:t>
      </w:r>
    </w:p>
    <w:p w14:paraId="420DC0C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τα  τελευταία μέτρα που διανύουμε ενός </w:t>
      </w:r>
      <w:proofErr w:type="spellStart"/>
      <w:r>
        <w:rPr>
          <w:rFonts w:eastAsia="Times New Roman" w:cs="Times New Roman"/>
          <w:szCs w:val="24"/>
        </w:rPr>
        <w:t>μνημονιακού</w:t>
      </w:r>
      <w:proofErr w:type="spellEnd"/>
      <w:r>
        <w:rPr>
          <w:rFonts w:eastAsia="Times New Roman" w:cs="Times New Roman"/>
          <w:szCs w:val="24"/>
        </w:rPr>
        <w:t xml:space="preserve"> </w:t>
      </w:r>
      <w:proofErr w:type="spellStart"/>
      <w:r>
        <w:rPr>
          <w:rFonts w:eastAsia="Times New Roman" w:cs="Times New Roman"/>
          <w:szCs w:val="24"/>
        </w:rPr>
        <w:t>γολγοθά</w:t>
      </w:r>
      <w:proofErr w:type="spellEnd"/>
      <w:r>
        <w:rPr>
          <w:rFonts w:eastAsia="Times New Roman" w:cs="Times New Roman"/>
          <w:szCs w:val="24"/>
        </w:rPr>
        <w:t>. Και αυτά τα τελευταία μέτρα, μέχρι το καλοκαίρι του 2018, φαίνεται να βρίσκουν τους συν</w:t>
      </w:r>
      <w:r>
        <w:rPr>
          <w:rFonts w:eastAsia="Times New Roman" w:cs="Times New Roman"/>
          <w:szCs w:val="24"/>
        </w:rPr>
        <w:t xml:space="preserve">αδέλφους της </w:t>
      </w:r>
      <w:r>
        <w:rPr>
          <w:rFonts w:eastAsia="Times New Roman" w:cs="Times New Roman"/>
          <w:szCs w:val="24"/>
        </w:rPr>
        <w:t>Α</w:t>
      </w:r>
      <w:r>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και ιδιαίτερα της </w:t>
      </w:r>
      <w:r>
        <w:rPr>
          <w:rFonts w:eastAsia="Times New Roman" w:cs="Times New Roman"/>
          <w:szCs w:val="24"/>
        </w:rPr>
        <w:t>Α</w:t>
      </w:r>
      <w:r>
        <w:rPr>
          <w:rFonts w:eastAsia="Times New Roman" w:cs="Times New Roman"/>
          <w:szCs w:val="24"/>
        </w:rPr>
        <w:t xml:space="preserve">ξιωματικής, απρόθυμους να αποδεχθούν ότι αυτή η Κυβέρνηση καταφέρνει να αλλάξει σελίδα. </w:t>
      </w:r>
    </w:p>
    <w:p w14:paraId="420DC0C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Όσο, όμως, και αν αισθάνεστε…</w:t>
      </w:r>
    </w:p>
    <w:p w14:paraId="420DC0C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ολοκληρώστε</w:t>
      </w:r>
      <w:r>
        <w:rPr>
          <w:rFonts w:eastAsia="Times New Roman" w:cs="Times New Roman"/>
          <w:szCs w:val="24"/>
        </w:rPr>
        <w:t>,</w:t>
      </w:r>
      <w:r>
        <w:rPr>
          <w:rFonts w:eastAsia="Times New Roman" w:cs="Times New Roman"/>
          <w:szCs w:val="24"/>
        </w:rPr>
        <w:t xml:space="preserve"> παρακαλώ. </w:t>
      </w:r>
    </w:p>
    <w:p w14:paraId="420DC0C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Ένα λ</w:t>
      </w:r>
      <w:r>
        <w:rPr>
          <w:rFonts w:eastAsia="Times New Roman" w:cs="Times New Roman"/>
          <w:szCs w:val="24"/>
        </w:rPr>
        <w:t>επτό</w:t>
      </w:r>
      <w:r>
        <w:rPr>
          <w:rFonts w:eastAsia="Times New Roman" w:cs="Times New Roman"/>
          <w:szCs w:val="24"/>
        </w:rPr>
        <w:t>,</w:t>
      </w:r>
      <w:r>
        <w:rPr>
          <w:rFonts w:eastAsia="Times New Roman" w:cs="Times New Roman"/>
          <w:szCs w:val="24"/>
        </w:rPr>
        <w:t xml:space="preserve"> σας παρακαλώ</w:t>
      </w:r>
      <w:r>
        <w:rPr>
          <w:rFonts w:eastAsia="Times New Roman" w:cs="Times New Roman"/>
          <w:szCs w:val="24"/>
        </w:rPr>
        <w:t>.</w:t>
      </w:r>
      <w:r>
        <w:rPr>
          <w:rFonts w:eastAsia="Times New Roman" w:cs="Times New Roman"/>
          <w:szCs w:val="24"/>
        </w:rPr>
        <w:t xml:space="preserve"> </w:t>
      </w:r>
    </w:p>
    <w:p w14:paraId="420DC0C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Ήδη έχετε πάρει ένα λεπτό. </w:t>
      </w:r>
    </w:p>
    <w:p w14:paraId="420DC0C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w:t>
      </w:r>
      <w:r>
        <w:rPr>
          <w:rFonts w:eastAsia="Times New Roman" w:cs="Times New Roman"/>
          <w:szCs w:val="24"/>
        </w:rPr>
        <w:t xml:space="preserve">είξατε ανοχή και στους προηγούμενους. </w:t>
      </w:r>
    </w:p>
    <w:p w14:paraId="420DC0C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Όσο, όμως, και αν η </w:t>
      </w:r>
      <w:r>
        <w:rPr>
          <w:rFonts w:eastAsia="Times New Roman" w:cs="Times New Roman"/>
          <w:szCs w:val="24"/>
        </w:rPr>
        <w:t>Α</w:t>
      </w:r>
      <w:r>
        <w:rPr>
          <w:rFonts w:eastAsia="Times New Roman" w:cs="Times New Roman"/>
          <w:szCs w:val="24"/>
        </w:rPr>
        <w:t>ντιπολίτευση αισθάνεται αμηχανία και καταφεύγει σε κραυγές κινδυνολογίας, τόσο η κοινωνία απομακρύ</w:t>
      </w:r>
      <w:r>
        <w:rPr>
          <w:rFonts w:eastAsia="Times New Roman" w:cs="Times New Roman"/>
          <w:szCs w:val="24"/>
        </w:rPr>
        <w:t xml:space="preserve">νεται από εκείνη. </w:t>
      </w:r>
    </w:p>
    <w:p w14:paraId="420DC0C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πολίτες γνωρίζουν πολύ καλά, συνάδελφοι, ότι αυτοί που υποθήκευσαν το μέλλον τους δεν μπορούν να παριστάνουν τώρα τους σωτήρες τους. </w:t>
      </w:r>
    </w:p>
    <w:p w14:paraId="420DC0C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Με αυτόν, λοιπόν, τον τελευταίο προϋπολογισμό της </w:t>
      </w:r>
      <w:proofErr w:type="spellStart"/>
      <w:r>
        <w:rPr>
          <w:rFonts w:eastAsia="Times New Roman" w:cs="Times New Roman"/>
          <w:szCs w:val="24"/>
        </w:rPr>
        <w:t>μνημονιακής</w:t>
      </w:r>
      <w:proofErr w:type="spellEnd"/>
      <w:r>
        <w:rPr>
          <w:rFonts w:eastAsia="Times New Roman" w:cs="Times New Roman"/>
          <w:szCs w:val="24"/>
        </w:rPr>
        <w:t xml:space="preserve"> εποχής μπαίνει ένα τέλος σε μια περιπέ</w:t>
      </w:r>
      <w:r>
        <w:rPr>
          <w:rFonts w:eastAsia="Times New Roman" w:cs="Times New Roman"/>
          <w:szCs w:val="24"/>
        </w:rPr>
        <w:t xml:space="preserve">τεια που πλήγωσε τη χώρα και η επόμενη μέρα είναι μέρα κοινωνικής δικαιοσύνης, δίκαιης ανάπτυξης και ελπίδας. </w:t>
      </w:r>
    </w:p>
    <w:p w14:paraId="420DC0C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20DC0CC"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20DC0C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Κουκοδήμος. </w:t>
      </w:r>
    </w:p>
    <w:p w14:paraId="420DC0C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ΚΩΝΣΤΑΝΤΙΝΟΣ Κ</w:t>
      </w:r>
      <w:r>
        <w:rPr>
          <w:rFonts w:eastAsia="Times New Roman" w:cs="Times New Roman"/>
          <w:b/>
          <w:szCs w:val="24"/>
        </w:rPr>
        <w:t xml:space="preserve">ΟΥΚΟΔΗΜΟΣ: </w:t>
      </w:r>
      <w:r>
        <w:rPr>
          <w:rFonts w:eastAsia="Times New Roman" w:cs="Times New Roman"/>
          <w:szCs w:val="24"/>
        </w:rPr>
        <w:t xml:space="preserve">Ευχαριστώ, κύριε Πρόεδρε. </w:t>
      </w:r>
    </w:p>
    <w:p w14:paraId="420DC0C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του 2018 αποκαλύπτει την πραγματικότητα που επιχειρεί η Κυβέρνηση να κρύψει. Και η πραγματικότητα είναι η σκληρή καθημερινότητα των Ελλήνων πολιτών. Είναι η πραγματική οικ</w:t>
      </w:r>
      <w:r>
        <w:rPr>
          <w:rFonts w:eastAsia="Times New Roman" w:cs="Times New Roman"/>
          <w:szCs w:val="24"/>
        </w:rPr>
        <w:t>ονομία</w:t>
      </w:r>
      <w:r>
        <w:rPr>
          <w:rFonts w:eastAsia="Times New Roman" w:cs="Times New Roman"/>
          <w:szCs w:val="24"/>
        </w:rPr>
        <w:t>,</w:t>
      </w:r>
      <w:r>
        <w:rPr>
          <w:rFonts w:eastAsia="Times New Roman" w:cs="Times New Roman"/>
          <w:szCs w:val="24"/>
        </w:rPr>
        <w:t xml:space="preserve"> που ανασαίνει με μεγάλη δυσκολία. </w:t>
      </w:r>
    </w:p>
    <w:p w14:paraId="420DC0D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Όσους δείκτες αισιοδοξίας κι αν επιστρατεύσετε, όση προσπάθεια κι αν κάνετε να πείσετε π</w:t>
      </w:r>
      <w:r>
        <w:rPr>
          <w:rFonts w:eastAsia="Times New Roman" w:cs="Times New Roman"/>
          <w:szCs w:val="24"/>
        </w:rPr>
        <w:t>ω</w:t>
      </w:r>
      <w:r>
        <w:rPr>
          <w:rFonts w:eastAsia="Times New Roman" w:cs="Times New Roman"/>
          <w:szCs w:val="24"/>
        </w:rPr>
        <w:t>ς τα πράγματα για το ελληνικό νοικοκυριό, για τις μικρομεσαίες επιχειρήσεις και τους  νέους αγρότες πάνε καλά, σας διαψεύδει</w:t>
      </w:r>
      <w:r>
        <w:rPr>
          <w:rFonts w:eastAsia="Times New Roman" w:cs="Times New Roman"/>
          <w:szCs w:val="24"/>
        </w:rPr>
        <w:t xml:space="preserve"> η ίδια η πραγματικότητα.</w:t>
      </w:r>
    </w:p>
    <w:p w14:paraId="420DC0D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 Η αγωνία και η καθημερινή μάχη που δίνουν οι πολίτες να αντέξουν το βάρος των υποχρεώσεων που τους έχετε φορτώσει</w:t>
      </w:r>
      <w:r>
        <w:rPr>
          <w:rFonts w:eastAsia="Times New Roman" w:cs="Times New Roman"/>
          <w:szCs w:val="24"/>
        </w:rPr>
        <w:t xml:space="preserve"> είναι η πραγματικότητα. Την ίδια στιγμή που επιχειρείτε με θράσος να τους κοροϊδέψετε, με κοινωνικά μερίσματα και δήθεν παροχές, που κυριολεκτικά από τη μία τσέπη μπαίνουν και από </w:t>
      </w:r>
      <w:r>
        <w:rPr>
          <w:rFonts w:eastAsia="Times New Roman" w:cs="Times New Roman"/>
          <w:szCs w:val="24"/>
        </w:rPr>
        <w:lastRenderedPageBreak/>
        <w:t xml:space="preserve">την άλλη βγαίνουν, πρέπει να παραδεχθείτε ότι ο </w:t>
      </w:r>
      <w:r>
        <w:rPr>
          <w:rFonts w:eastAsia="Times New Roman" w:cs="Times New Roman"/>
          <w:szCs w:val="24"/>
        </w:rPr>
        <w:t>π</w:t>
      </w:r>
      <w:r>
        <w:rPr>
          <w:rFonts w:eastAsia="Times New Roman" w:cs="Times New Roman"/>
          <w:szCs w:val="24"/>
        </w:rPr>
        <w:t xml:space="preserve">ροϋπολογισμός του 2018 φέρνει νέους φόρους και περικοπές σε νοικοκυριά και επιχειρήσεις. Πρέπει να παραδεχθείτε ότι ο </w:t>
      </w:r>
      <w:r>
        <w:rPr>
          <w:rFonts w:eastAsia="Times New Roman" w:cs="Times New Roman"/>
          <w:szCs w:val="24"/>
        </w:rPr>
        <w:t>π</w:t>
      </w:r>
      <w:r>
        <w:rPr>
          <w:rFonts w:eastAsia="Times New Roman" w:cs="Times New Roman"/>
          <w:szCs w:val="24"/>
        </w:rPr>
        <w:t>ροϋπολογισμός του 2018 φέρνει νέα μέτρα, ύψους 1,9 δισεκατομμυρί</w:t>
      </w:r>
      <w:r>
        <w:rPr>
          <w:rFonts w:eastAsia="Times New Roman" w:cs="Times New Roman"/>
          <w:szCs w:val="24"/>
        </w:rPr>
        <w:t>ου</w:t>
      </w:r>
      <w:r>
        <w:rPr>
          <w:rFonts w:eastAsia="Times New Roman" w:cs="Times New Roman"/>
          <w:szCs w:val="24"/>
        </w:rPr>
        <w:t xml:space="preserve"> ευρώ. </w:t>
      </w:r>
    </w:p>
    <w:p w14:paraId="420DC0D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Ενδεικτικά: Νέες περικοπές στο ενιαίο μισθολόγιο. Πρόσθετες περ</w:t>
      </w:r>
      <w:r>
        <w:rPr>
          <w:rFonts w:eastAsia="Times New Roman" w:cs="Times New Roman"/>
          <w:szCs w:val="24"/>
        </w:rPr>
        <w:t xml:space="preserve">ικοπές στις συντάξεις και στα οικογενειακά επιδόματα. Επέκταση της ειδικής εισφοράς αλληλεγγύης. Φόρος διαμονής. Πρόσθετες επιβαρύνσεις στις ασφαλιστικές εισφορές για τους ελεύθερους επαγγελματίες. Κατάργηση του ΕΚΑΣ. </w:t>
      </w:r>
    </w:p>
    <w:p w14:paraId="420DC0D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Ξέρουμε όλοι ότι την Παρασκευή συγκεν</w:t>
      </w:r>
      <w:r>
        <w:rPr>
          <w:rFonts w:eastAsia="Times New Roman" w:cs="Times New Roman"/>
          <w:szCs w:val="24"/>
        </w:rPr>
        <w:t xml:space="preserve">τρώνονται συνταξιούχοι στην Αθήνα, για να διαμαρτυρηθούν, γιατί χάνουν το ΕΚΑΣ και γιατί </w:t>
      </w:r>
      <w:r>
        <w:rPr>
          <w:rFonts w:eastAsia="Times New Roman" w:cs="Times New Roman"/>
          <w:szCs w:val="24"/>
        </w:rPr>
        <w:t>δύο</w:t>
      </w:r>
      <w:r>
        <w:rPr>
          <w:rFonts w:eastAsia="Times New Roman" w:cs="Times New Roman"/>
          <w:szCs w:val="24"/>
        </w:rPr>
        <w:t xml:space="preserve"> εκατομμύρια πολίτες χάνουν την έκπτωση φόρου για ιατρικές δαπάνες. </w:t>
      </w:r>
    </w:p>
    <w:p w14:paraId="420DC0D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Παραδεχθήκατε, τελικά, ότι επιβάλλονται ιστορικά είκοσι επτά νέοι φόροι και είκοσι μια περικοπέ</w:t>
      </w:r>
      <w:r>
        <w:rPr>
          <w:rFonts w:eastAsia="Times New Roman" w:cs="Times New Roman"/>
          <w:szCs w:val="24"/>
        </w:rPr>
        <w:t xml:space="preserve">ς συντάξεων και κοινωνικών επιδομάτων. Από πού προκύπτει, λοιπόν, αυτή σας η αισιοδοξία; </w:t>
      </w:r>
    </w:p>
    <w:p w14:paraId="420DC0D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 Πέρυσι η Κυβέρνηση στον κρατικό προϋπολογισμό υποστήριζε ότι η χώρα θα επιτύχει φέτος ρυθμούς ανάπτυξης 2,7% και πρωτογενές πλεόνασμα 2% του ΑΕΠ. Σήμερα, γνωρίζουμε </w:t>
      </w:r>
      <w:r>
        <w:rPr>
          <w:rFonts w:eastAsia="Times New Roman" w:cs="Times New Roman"/>
          <w:szCs w:val="24"/>
        </w:rPr>
        <w:t>ότι ο ρυθμός ανάπτυξης θα είναι πολύ χαμηλότερος, δηλαδή στο 1,6%.</w:t>
      </w:r>
    </w:p>
    <w:p w14:paraId="420DC0D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Επιπλέον, τα στοιχεία που παραθέτει το οικονομικό επιτελείο αναδεικνύουν την αρνητική επίδραση στα έσοδα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Από την </w:t>
      </w:r>
      <w:r>
        <w:rPr>
          <w:rFonts w:eastAsia="Times New Roman" w:cs="Times New Roman"/>
          <w:szCs w:val="24"/>
        </w:rPr>
        <w:t>Π</w:t>
      </w:r>
      <w:r>
        <w:rPr>
          <w:rFonts w:eastAsia="Times New Roman" w:cs="Times New Roman"/>
          <w:szCs w:val="24"/>
        </w:rPr>
        <w:t>ρωτοχρονιά του 2018, λοιπόν, μπαίνουν στη ζωή μας κ</w:t>
      </w:r>
      <w:r>
        <w:rPr>
          <w:rFonts w:eastAsia="Times New Roman" w:cs="Times New Roman"/>
          <w:szCs w:val="24"/>
        </w:rPr>
        <w:t>αι νέα μέτρα</w:t>
      </w:r>
      <w:r>
        <w:rPr>
          <w:rFonts w:eastAsia="Times New Roman" w:cs="Times New Roman"/>
          <w:szCs w:val="24"/>
        </w:rPr>
        <w:t>,</w:t>
      </w:r>
      <w:r>
        <w:rPr>
          <w:rFonts w:eastAsia="Times New Roman" w:cs="Times New Roman"/>
          <w:szCs w:val="24"/>
        </w:rPr>
        <w:t xml:space="preserve"> ύψους 1,9 δισεκατομμ</w:t>
      </w:r>
      <w:r>
        <w:rPr>
          <w:rFonts w:eastAsia="Times New Roman" w:cs="Times New Roman"/>
          <w:szCs w:val="24"/>
        </w:rPr>
        <w:t>υρίου</w:t>
      </w:r>
      <w:r>
        <w:rPr>
          <w:rFonts w:eastAsia="Times New Roman" w:cs="Times New Roman"/>
          <w:szCs w:val="24"/>
        </w:rPr>
        <w:t xml:space="preserve"> ευρώ</w:t>
      </w:r>
      <w:r>
        <w:rPr>
          <w:rFonts w:eastAsia="Times New Roman" w:cs="Times New Roman"/>
          <w:szCs w:val="24"/>
        </w:rPr>
        <w:t>,</w:t>
      </w:r>
      <w:r>
        <w:rPr>
          <w:rFonts w:eastAsia="Times New Roman" w:cs="Times New Roman"/>
          <w:szCs w:val="24"/>
        </w:rPr>
        <w:t xml:space="preserve"> τα οποία είναι ήδη ψηφισμένα, αφορούν νέους φόρους και τέλη καθώς και μια σειρά περικοπών. Ενδεικτικά να αναφέρω την κατάργηση του μειωμένου ΦΠΑ σε τριάντα δύο νησιά, την αύξηση εισφορών των επαγγελματιών, την </w:t>
      </w:r>
      <w:r>
        <w:rPr>
          <w:rFonts w:eastAsia="Times New Roman" w:cs="Times New Roman"/>
          <w:szCs w:val="24"/>
        </w:rPr>
        <w:t>κατάργηση όλων των φοροαπαλλαγών, τη μείωση κατά 50% στο κονδύλι για επιδόματα πετρελαίου θέρμανσης, την κατάργηση κάθε άλλου επιδόματος για δικαιούχους κοινωνικού εισοδήματος αλληλεγγύης, επιβολή τέλους διαμονής σε ξενοδοχεία και ενοικιαζόμενα δωμάτια, επ</w:t>
      </w:r>
      <w:r>
        <w:rPr>
          <w:rFonts w:eastAsia="Times New Roman" w:cs="Times New Roman"/>
          <w:szCs w:val="24"/>
        </w:rPr>
        <w:t>ιβολή φόρου σε βραχυχρόνιες μισθώσεις ακινήτων.</w:t>
      </w:r>
    </w:p>
    <w:p w14:paraId="420DC0D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ενώ συμβαίνουν όλα αυτά στη πραγματική οικονομία, η Κυβέρνηση περηφανεύεται ότι πέτυχε τους δημοσιονομικούς </w:t>
      </w:r>
      <w:r>
        <w:rPr>
          <w:rFonts w:eastAsia="Times New Roman" w:cs="Times New Roman"/>
          <w:szCs w:val="24"/>
        </w:rPr>
        <w:lastRenderedPageBreak/>
        <w:t>της στόχους. Πώς το πέτυχε, όμως; Με ανελέητη φορολογική και ασφαλιστική επιδρομή στους πολίτες,</w:t>
      </w:r>
      <w:r>
        <w:rPr>
          <w:rFonts w:eastAsia="Times New Roman" w:cs="Times New Roman"/>
          <w:szCs w:val="24"/>
        </w:rPr>
        <w:t xml:space="preserve"> με περικοπές, με μειώσεις, με θηλιά στον λαιμό των μικρομεσαίων, με τη συνειδητή κυβερνητική επιλογή στα αναγκαστικά μέτρα είσπραξης σε ένα εκατομμύριο πολίτες και με διευρυμένη εσωτερική στάση πληρωμών.</w:t>
      </w:r>
    </w:p>
    <w:p w14:paraId="420DC0D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Εκείνο που συνεχίζετε να μην αντιλαμβάνεστε είναι π</w:t>
      </w:r>
      <w:r>
        <w:rPr>
          <w:rFonts w:eastAsia="Times New Roman" w:cs="Times New Roman"/>
          <w:szCs w:val="24"/>
        </w:rPr>
        <w:t>ως έχει εξαντληθεί η φοροδοτική ικανότητα των πολιτών, αφού οι συνολικές ληξιπρόθεσμες οφειλές τους προς την εφορία και τα ασφαλιστικά ταμεία αγγίζουν πλέον τα 130 δισεκατομμύρια ευρώ, αυξημένες κατά 45 δισεκατομμύρια ευρώ από το 2014.</w:t>
      </w:r>
    </w:p>
    <w:p w14:paraId="420DC0D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w:t>
      </w:r>
      <w:r>
        <w:rPr>
          <w:rFonts w:eastAsia="Times New Roman" w:cs="Times New Roman"/>
          <w:szCs w:val="24"/>
        </w:rPr>
        <w:t xml:space="preserve">νάδελφοι και ο προϋπολογισμός του 2018 χαρακτηρίζεται ως μια </w:t>
      </w:r>
      <w:proofErr w:type="spellStart"/>
      <w:r>
        <w:rPr>
          <w:rFonts w:eastAsia="Times New Roman" w:cs="Times New Roman"/>
          <w:szCs w:val="24"/>
        </w:rPr>
        <w:t>φοροεπιδρομή</w:t>
      </w:r>
      <w:proofErr w:type="spellEnd"/>
      <w:r>
        <w:rPr>
          <w:rFonts w:eastAsia="Times New Roman" w:cs="Times New Roman"/>
          <w:szCs w:val="24"/>
        </w:rPr>
        <w:t xml:space="preserve"> και θέτει στο επίκεντρο τη λιτότητα. Ο λόγος είναι ότι δεν προωθεί τις μεταρρυθμίσεις, δεν προσελκύει νέες επενδύσεις και άρα νέες θέσεις εργασίας. Δεν αντιμετωπίζει τα σωρευμένα χρέ</w:t>
      </w:r>
      <w:r>
        <w:rPr>
          <w:rFonts w:eastAsia="Times New Roman" w:cs="Times New Roman"/>
          <w:szCs w:val="24"/>
        </w:rPr>
        <w:t>η του κράτους προς τους ιδιώτες. Αυξάνει το δημόσιο χρέος</w:t>
      </w:r>
      <w:r>
        <w:rPr>
          <w:rFonts w:eastAsia="Times New Roman" w:cs="Times New Roman"/>
          <w:szCs w:val="24"/>
        </w:rPr>
        <w:t>,</w:t>
      </w:r>
      <w:r>
        <w:rPr>
          <w:rFonts w:eastAsia="Times New Roman" w:cs="Times New Roman"/>
          <w:szCs w:val="24"/>
        </w:rPr>
        <w:t xml:space="preserve"> που υποτίθεται ότι θα διέγραφε ως δι</w:t>
      </w:r>
      <w:r>
        <w:rPr>
          <w:rFonts w:eastAsia="Times New Roman" w:cs="Times New Roman"/>
          <w:szCs w:val="24"/>
        </w:rPr>
        <w:t>ά</w:t>
      </w:r>
      <w:r>
        <w:rPr>
          <w:rFonts w:eastAsia="Times New Roman" w:cs="Times New Roman"/>
          <w:szCs w:val="24"/>
        </w:rPr>
        <w:t xml:space="preserve"> μαγείας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ένας </w:t>
      </w:r>
      <w:proofErr w:type="spellStart"/>
      <w:r>
        <w:rPr>
          <w:rFonts w:eastAsia="Times New Roman" w:cs="Times New Roman"/>
          <w:szCs w:val="24"/>
        </w:rPr>
        <w:t>φ</w:t>
      </w:r>
      <w:r>
        <w:rPr>
          <w:rFonts w:eastAsia="Times New Roman" w:cs="Times New Roman"/>
          <w:szCs w:val="24"/>
        </w:rPr>
        <w:t>ο</w:t>
      </w:r>
      <w:r>
        <w:rPr>
          <w:rFonts w:eastAsia="Times New Roman" w:cs="Times New Roman"/>
          <w:szCs w:val="24"/>
        </w:rPr>
        <w:t>ροκεντρικός</w:t>
      </w:r>
      <w:proofErr w:type="spellEnd"/>
      <w:r>
        <w:rPr>
          <w:rFonts w:eastAsia="Times New Roman" w:cs="Times New Roman"/>
          <w:szCs w:val="24"/>
        </w:rPr>
        <w:t xml:space="preserve"> προϋπολογισμός</w:t>
      </w:r>
      <w:r>
        <w:rPr>
          <w:rFonts w:eastAsia="Times New Roman" w:cs="Times New Roman"/>
          <w:szCs w:val="24"/>
        </w:rPr>
        <w:t>,</w:t>
      </w:r>
      <w:r>
        <w:rPr>
          <w:rFonts w:eastAsia="Times New Roman" w:cs="Times New Roman"/>
          <w:szCs w:val="24"/>
        </w:rPr>
        <w:t xml:space="preserve"> που με άμεσους ή έμμεσο</w:t>
      </w:r>
      <w:r>
        <w:rPr>
          <w:rFonts w:eastAsia="Times New Roman" w:cs="Times New Roman"/>
          <w:szCs w:val="24"/>
        </w:rPr>
        <w:t>υ</w:t>
      </w:r>
      <w:r>
        <w:rPr>
          <w:rFonts w:eastAsia="Times New Roman" w:cs="Times New Roman"/>
          <w:szCs w:val="24"/>
        </w:rPr>
        <w:t>ς φόρο</w:t>
      </w:r>
      <w:r>
        <w:rPr>
          <w:rFonts w:eastAsia="Times New Roman" w:cs="Times New Roman"/>
          <w:szCs w:val="24"/>
        </w:rPr>
        <w:t>υ</w:t>
      </w:r>
      <w:r>
        <w:rPr>
          <w:rFonts w:eastAsia="Times New Roman" w:cs="Times New Roman"/>
          <w:szCs w:val="24"/>
        </w:rPr>
        <w:t>ς πλήττει τα εισοδήματα των Ελλήνων πολιτών. Το χειρ</w:t>
      </w:r>
      <w:r>
        <w:rPr>
          <w:rFonts w:eastAsia="Times New Roman" w:cs="Times New Roman"/>
          <w:szCs w:val="24"/>
        </w:rPr>
        <w:t xml:space="preserve">ότερο όλων είναι πως και αυτός ο προϋπολογισμός, ο τρίτος </w:t>
      </w:r>
      <w:r>
        <w:rPr>
          <w:rFonts w:eastAsia="Times New Roman" w:cs="Times New Roman"/>
          <w:szCs w:val="24"/>
        </w:rPr>
        <w:lastRenderedPageBreak/>
        <w:t>κατά σειρά της Κυβέρνησ</w:t>
      </w:r>
      <w:r>
        <w:rPr>
          <w:rFonts w:eastAsia="Times New Roman" w:cs="Times New Roman"/>
          <w:szCs w:val="24"/>
        </w:rPr>
        <w:t>ή</w:t>
      </w:r>
      <w:r>
        <w:rPr>
          <w:rFonts w:eastAsia="Times New Roman" w:cs="Times New Roman"/>
          <w:szCs w:val="24"/>
        </w:rPr>
        <w:t>ς σας, είναι προϋπολογισμός που βασίζεται στην ίδια αποτυχημένη συνταγή</w:t>
      </w:r>
      <w:r>
        <w:rPr>
          <w:rFonts w:eastAsia="Times New Roman" w:cs="Times New Roman"/>
          <w:szCs w:val="24"/>
        </w:rPr>
        <w:t>,</w:t>
      </w:r>
      <w:r>
        <w:rPr>
          <w:rFonts w:eastAsia="Times New Roman" w:cs="Times New Roman"/>
          <w:szCs w:val="24"/>
        </w:rPr>
        <w:t xml:space="preserve"> που οδηγεί ολοένα και περισσότερους Έλληνες στη φτωχοποίηση με επώδυνα και άδικα μέτρα, σε μια κοινων</w:t>
      </w:r>
      <w:r>
        <w:rPr>
          <w:rFonts w:eastAsia="Times New Roman" w:cs="Times New Roman"/>
          <w:szCs w:val="24"/>
        </w:rPr>
        <w:t>ία και σε πολίτες που φωνάζουν με αγωνία πως δεν αντέχουν άλλο. Έχουν εξαντλήσει τις αντοχές τους.</w:t>
      </w:r>
    </w:p>
    <w:p w14:paraId="420DC0D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πρόεδρε, καταψηφίζω τον προϋπολογισμό.</w:t>
      </w:r>
    </w:p>
    <w:p w14:paraId="420DC0D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w:t>
      </w:r>
    </w:p>
    <w:p w14:paraId="420DC0DC" w14:textId="77777777" w:rsidR="003663B4" w:rsidRDefault="00087BC7">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C0D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w:t>
      </w:r>
      <w:r>
        <w:rPr>
          <w:rFonts w:eastAsia="Times New Roman" w:cs="Times New Roman"/>
          <w:szCs w:val="24"/>
        </w:rPr>
        <w:t xml:space="preserve">ύμε πολύ τον κ. Κουκοδήμο και για την οικονομία χρόνου. </w:t>
      </w:r>
    </w:p>
    <w:p w14:paraId="420DC0D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κ. Τσόγκας από τον ΣΥΡΙΖΑ. </w:t>
      </w:r>
    </w:p>
    <w:p w14:paraId="420DC0D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Ευχαριστώ, κύριε Πρόεδρε.</w:t>
      </w:r>
    </w:p>
    <w:p w14:paraId="420DC0E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Κυρία Υπουργέ, κύριοι Υπουργοί, κυρίες και κύριοι συνάδελφοι, ο προϋπολογισμός για το 2018 είναι ιστορικός, διό</w:t>
      </w:r>
      <w:r>
        <w:rPr>
          <w:rFonts w:eastAsia="Times New Roman" w:cs="Times New Roman"/>
          <w:szCs w:val="24"/>
        </w:rPr>
        <w:t xml:space="preserve">τι σηματοδοτεί το πέρασμα στην ιστορία μιας εκ των πλέον μελανών σελίδων της, των σελίδων του μνημονίου, μιας εποχής που θα </w:t>
      </w:r>
      <w:r>
        <w:rPr>
          <w:rFonts w:eastAsia="Times New Roman" w:cs="Times New Roman"/>
          <w:szCs w:val="24"/>
        </w:rPr>
        <w:lastRenderedPageBreak/>
        <w:t>θυμίζει τις θυσίες του ελληνικού λαού, τους άρπαγες της περιουσίας</w:t>
      </w:r>
      <w:r>
        <w:rPr>
          <w:rFonts w:eastAsia="Times New Roman" w:cs="Times New Roman"/>
          <w:color w:val="FF0000"/>
          <w:szCs w:val="24"/>
        </w:rPr>
        <w:t xml:space="preserve"> </w:t>
      </w:r>
      <w:r>
        <w:rPr>
          <w:rFonts w:eastAsia="Times New Roman" w:cs="Times New Roman"/>
          <w:szCs w:val="24"/>
        </w:rPr>
        <w:t>του και την καταπάτηση των ατομικών και κοινωνικών δικαιωμάτων.</w:t>
      </w:r>
    </w:p>
    <w:p w14:paraId="420DC0E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 προϋπολογισμός, απογοητεύοντας τους οπαδούς της υστερικής καταστροφολογίας, είναι ισοσκελισμένος, με πρωτογενή πλεονάσματα και θετικούς ρυθμούς ανάπτυξης. Είναι σαφές ότι απομακρυνόμαστε από τον οικονομικό όλεθρο που βρισκόταν η χώρα όταν παραλάβαμε τη δ</w:t>
      </w:r>
      <w:r>
        <w:rPr>
          <w:rFonts w:eastAsia="Times New Roman" w:cs="Times New Roman"/>
          <w:szCs w:val="24"/>
        </w:rPr>
        <w:t>ιακυβέρνησή της από τη Νέα Δημοκρατία και το ΠΑΣΟΚ και η έξοδος από τα μνημόνια βρίσκεται πιο κοντά παρά ποτέ.</w:t>
      </w:r>
    </w:p>
    <w:p w14:paraId="420DC0E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 προϋπολογισμός που παρουσίασε η Κυβέρνηση για το 2018 αποτελεί το επιστέγασμα μιας μεγάλης προσπάθειας. Είναι προϋπολογισμός εξόδου στις αγορές</w:t>
      </w:r>
      <w:r>
        <w:rPr>
          <w:rFonts w:eastAsia="Times New Roman" w:cs="Times New Roman"/>
          <w:szCs w:val="24"/>
        </w:rPr>
        <w:t xml:space="preserve">, απαγκίστρωση από τον καταιγισμό των </w:t>
      </w:r>
      <w:proofErr w:type="spellStart"/>
      <w:r>
        <w:rPr>
          <w:rFonts w:eastAsia="Times New Roman" w:cs="Times New Roman"/>
          <w:szCs w:val="24"/>
        </w:rPr>
        <w:t>μνημονιακών</w:t>
      </w:r>
      <w:proofErr w:type="spellEnd"/>
      <w:r>
        <w:rPr>
          <w:rFonts w:eastAsia="Times New Roman" w:cs="Times New Roman"/>
          <w:szCs w:val="24"/>
        </w:rPr>
        <w:t xml:space="preserve"> απαιτήσεων. Στοχεύει στην πλήρη σταθεροποίηση της ελληνικής οικονομίας, την τακτοποίηση των δημόσιων οικονομικών και την επιστροφή στην κανονικότητα, με πρόβλεψη για ανάπτυξη, όχι πέτσινη ανάπτυξη όπως αυτή</w:t>
      </w:r>
      <w:r>
        <w:rPr>
          <w:rFonts w:eastAsia="Times New Roman" w:cs="Times New Roman"/>
          <w:szCs w:val="24"/>
        </w:rPr>
        <w:t xml:space="preserve"> της δικής σας, κύριοι της Νέας Δημοκρατίας, του 2014, τότε που με στόχο 1,5% πετύχατε 0,30%.</w:t>
      </w:r>
    </w:p>
    <w:p w14:paraId="420DC0E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Με τα δεκαετή ομόλογα τον Οκτώβριο στο 8%, με συμφωνίες για πρωτογενή εξοντωτικά πλεονάσματα 3% το 2015</w:t>
      </w:r>
      <w:r>
        <w:rPr>
          <w:rFonts w:eastAsia="Times New Roman" w:cs="Times New Roman"/>
          <w:szCs w:val="24"/>
        </w:rPr>
        <w:t>,</w:t>
      </w:r>
      <w:r>
        <w:rPr>
          <w:rFonts w:eastAsia="Times New Roman" w:cs="Times New Roman"/>
          <w:szCs w:val="24"/>
        </w:rPr>
        <w:t xml:space="preserve"> αντί για 0,25%, 4,5% το  2016</w:t>
      </w:r>
      <w:r>
        <w:rPr>
          <w:rFonts w:eastAsia="Times New Roman" w:cs="Times New Roman"/>
          <w:szCs w:val="24"/>
        </w:rPr>
        <w:t>,</w:t>
      </w:r>
      <w:r>
        <w:rPr>
          <w:rFonts w:eastAsia="Times New Roman" w:cs="Times New Roman"/>
          <w:szCs w:val="24"/>
        </w:rPr>
        <w:t xml:space="preserve"> αντί για 0,5%, 4,5% το 201</w:t>
      </w:r>
      <w:r>
        <w:rPr>
          <w:rFonts w:eastAsia="Times New Roman" w:cs="Times New Roman"/>
          <w:szCs w:val="24"/>
        </w:rPr>
        <w:t>7</w:t>
      </w:r>
      <w:r>
        <w:rPr>
          <w:rFonts w:eastAsia="Times New Roman" w:cs="Times New Roman"/>
          <w:szCs w:val="24"/>
        </w:rPr>
        <w:t>,</w:t>
      </w:r>
      <w:r>
        <w:rPr>
          <w:rFonts w:eastAsia="Times New Roman" w:cs="Times New Roman"/>
          <w:szCs w:val="24"/>
        </w:rPr>
        <w:t xml:space="preserve"> αντί για 1,75%, 4,2%</w:t>
      </w:r>
      <w:r>
        <w:rPr>
          <w:rFonts w:eastAsia="Times New Roman" w:cs="Times New Roman"/>
          <w:szCs w:val="24"/>
        </w:rPr>
        <w:t>,</w:t>
      </w:r>
      <w:r>
        <w:rPr>
          <w:rFonts w:eastAsia="Times New Roman" w:cs="Times New Roman"/>
          <w:szCs w:val="24"/>
        </w:rPr>
        <w:t xml:space="preserve"> αντί για 3,5%. Δηλαδή, συνολικά περίπου 20 δισεκατομμύρια μέτρα επιπλέον θα απαιτούνταν αν υλοποιείτο αυτή η πολιτική σας. Βέβαια εδώ έχετε ένα επιχείρημα. Τα ποντάρατε όλα στην αριστερή παρένθεση και έτσι χαλαρώσατε. </w:t>
      </w:r>
    </w:p>
    <w:p w14:paraId="420DC0E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Σήμερα δυο κ</w:t>
      </w:r>
      <w:r>
        <w:rPr>
          <w:rFonts w:eastAsia="Times New Roman" w:cs="Times New Roman"/>
          <w:szCs w:val="24"/>
        </w:rPr>
        <w:t>αι πλέον χρόνια μετά μπορούμε να πούμε ότι πατάμε γερά στα πόδια μας. Προσβλέπουμε σε καλύτερες μέρες</w:t>
      </w:r>
      <w:r>
        <w:rPr>
          <w:rFonts w:eastAsia="Times New Roman" w:cs="Times New Roman"/>
          <w:szCs w:val="24"/>
        </w:rPr>
        <w:t>,</w:t>
      </w:r>
      <w:r>
        <w:rPr>
          <w:rFonts w:eastAsia="Times New Roman" w:cs="Times New Roman"/>
          <w:szCs w:val="24"/>
        </w:rPr>
        <w:t xml:space="preserve"> αφού βασικοί παραγωγικοί τομείς της οικονομίας παρουσιάζουν θεσμικές μεταβολές, στρώνοντας το χαλί για την έξοδο στις αγορές με πρόγνωση 14% ανάπτυξη και</w:t>
      </w:r>
      <w:r>
        <w:rPr>
          <w:rFonts w:eastAsia="Times New Roman" w:cs="Times New Roman"/>
          <w:szCs w:val="24"/>
        </w:rPr>
        <w:t xml:space="preserve"> πρωτογενές πλεόνασμα 3,82% για το 2018, δηλαδή πέραν του στόχου του 3,5% χωρίς οριζόντιες περικοπές σε μισθούς και συντάξεις</w:t>
      </w:r>
      <w:r>
        <w:rPr>
          <w:rFonts w:eastAsia="Times New Roman" w:cs="Times New Roman"/>
          <w:szCs w:val="24"/>
        </w:rPr>
        <w:t>,</w:t>
      </w:r>
      <w:r>
        <w:rPr>
          <w:rFonts w:eastAsia="Times New Roman" w:cs="Times New Roman"/>
          <w:szCs w:val="24"/>
        </w:rPr>
        <w:t xml:space="preserve"> αλλά με ενίσχυση των ευάλωτων κοινωνικών ομάδων και συνεχή μείωση της ανεργίας. </w:t>
      </w:r>
    </w:p>
    <w:p w14:paraId="420DC0E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Έχουμε αύξηση της απασχόλησης. Μάλιστα το ενδεκά</w:t>
      </w:r>
      <w:r>
        <w:rPr>
          <w:rFonts w:eastAsia="Times New Roman" w:cs="Times New Roman"/>
          <w:szCs w:val="24"/>
        </w:rPr>
        <w:t>μηνο Ιανουαρίου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Νοεμβρίου 2017 έκλεισε με </w:t>
      </w:r>
      <w:proofErr w:type="spellStart"/>
      <w:r>
        <w:rPr>
          <w:rFonts w:eastAsia="Times New Roman" w:cs="Times New Roman"/>
          <w:szCs w:val="24"/>
        </w:rPr>
        <w:t>εκατόν</w:t>
      </w:r>
      <w:proofErr w:type="spellEnd"/>
      <w:r>
        <w:rPr>
          <w:rFonts w:eastAsia="Times New Roman" w:cs="Times New Roman"/>
          <w:szCs w:val="24"/>
        </w:rPr>
        <w:t xml:space="preserve"> είκοσι ο</w:t>
      </w:r>
      <w:r>
        <w:rPr>
          <w:rFonts w:eastAsia="Times New Roman" w:cs="Times New Roman"/>
          <w:szCs w:val="24"/>
        </w:rPr>
        <w:t>κ</w:t>
      </w:r>
      <w:r>
        <w:rPr>
          <w:rFonts w:eastAsia="Times New Roman" w:cs="Times New Roman"/>
          <w:szCs w:val="24"/>
        </w:rPr>
        <w:t>τώ χιλιάδες νέες θέσεις εργασίας</w:t>
      </w:r>
      <w:r>
        <w:rPr>
          <w:rFonts w:eastAsia="Times New Roman" w:cs="Times New Roman"/>
          <w:szCs w:val="24"/>
        </w:rPr>
        <w:t>,</w:t>
      </w:r>
      <w:r>
        <w:rPr>
          <w:rFonts w:eastAsia="Times New Roman" w:cs="Times New Roman"/>
          <w:szCs w:val="24"/>
        </w:rPr>
        <w:t xml:space="preserve"> που είναι το υψηλότερο από το έτος 2012. </w:t>
      </w:r>
    </w:p>
    <w:p w14:paraId="420DC0E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Το 2017 είχαμε αύξηση του ΑΕΠ 0,4% το πρώτο τρίμηνο, 1,6% το δεύτερο και 1,3% το τρίτο</w:t>
      </w:r>
      <w:r>
        <w:rPr>
          <w:rFonts w:eastAsia="Times New Roman" w:cs="Times New Roman"/>
          <w:szCs w:val="24"/>
        </w:rPr>
        <w:t>,</w:t>
      </w:r>
      <w:r>
        <w:rPr>
          <w:rFonts w:eastAsia="Times New Roman" w:cs="Times New Roman"/>
          <w:szCs w:val="24"/>
        </w:rPr>
        <w:t xml:space="preserve"> με βάση τα προσωρινά στοιχεία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ενδέχεται να αναθεωρηθούν ανοδικά. Πετύχαμε αύξηση 18% σε ετήσια βάση για το πρώτο εξάμηνο του 2017 στις εξαγωγές</w:t>
      </w:r>
      <w:r>
        <w:rPr>
          <w:rFonts w:eastAsia="Times New Roman" w:cs="Times New Roman"/>
          <w:szCs w:val="24"/>
        </w:rPr>
        <w:t>,</w:t>
      </w:r>
      <w:r>
        <w:rPr>
          <w:rFonts w:eastAsia="Times New Roman" w:cs="Times New Roman"/>
          <w:szCs w:val="24"/>
        </w:rPr>
        <w:t xml:space="preserve"> ποσοστό που καταγράφεται ως το υψηλότερο επίπεδο της τελευταίας δεκαετίας. </w:t>
      </w:r>
    </w:p>
    <w:p w14:paraId="420DC0E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ξένες άμεσες επενδύσεις, πολύ ουσιαστικές για την οικονομία</w:t>
      </w:r>
      <w:r>
        <w:rPr>
          <w:rFonts w:eastAsia="Times New Roman" w:cs="Times New Roman"/>
          <w:szCs w:val="24"/>
        </w:rPr>
        <w:t>, ξεπέρασαν τα 2,1 δισεκατομμύρια ευρώ το πρώτο επτάμηνο του 2017</w:t>
      </w:r>
      <w:r>
        <w:rPr>
          <w:rFonts w:eastAsia="Times New Roman" w:cs="Times New Roman"/>
          <w:szCs w:val="24"/>
        </w:rPr>
        <w:t>,</w:t>
      </w:r>
      <w:r>
        <w:rPr>
          <w:rFonts w:eastAsia="Times New Roman" w:cs="Times New Roman"/>
          <w:szCs w:val="24"/>
        </w:rPr>
        <w:t xml:space="preserve"> σημειώνοντας αύξηση κατά 161% σε σχέση με το αντίστοιχο επτάμηνο του 2016. </w:t>
      </w:r>
    </w:p>
    <w:p w14:paraId="420DC0E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αποδόσεις όλων των κατηγοριών ομολόγων βρίσκονται στα επίπεδα του φθινοπώρου του 2009, κυριολεκτικά στα προ κρ</w:t>
      </w:r>
      <w:r>
        <w:rPr>
          <w:rFonts w:eastAsia="Times New Roman" w:cs="Times New Roman"/>
          <w:szCs w:val="24"/>
        </w:rPr>
        <w:t>ίσης επίπεδα</w:t>
      </w:r>
      <w:r>
        <w:rPr>
          <w:rFonts w:eastAsia="Times New Roman" w:cs="Times New Roman"/>
          <w:szCs w:val="24"/>
        </w:rPr>
        <w:t>,</w:t>
      </w:r>
      <w:r>
        <w:rPr>
          <w:rFonts w:eastAsia="Times New Roman" w:cs="Times New Roman"/>
          <w:szCs w:val="24"/>
        </w:rPr>
        <w:t xml:space="preserve"> με το δεκαετές να έχει πέσει ήδη κάτω από το όριο του 5%</w:t>
      </w:r>
      <w:r>
        <w:rPr>
          <w:rFonts w:eastAsia="Times New Roman" w:cs="Times New Roman"/>
          <w:szCs w:val="24"/>
        </w:rPr>
        <w:t>,</w:t>
      </w:r>
      <w:r>
        <w:rPr>
          <w:rFonts w:eastAsia="Times New Roman" w:cs="Times New Roman"/>
          <w:szCs w:val="24"/>
        </w:rPr>
        <w:t xml:space="preserve"> σηματοδοτώντας </w:t>
      </w:r>
      <w:r>
        <w:rPr>
          <w:rFonts w:eastAsia="Times New Roman" w:cs="Times New Roman"/>
          <w:szCs w:val="24"/>
        </w:rPr>
        <w:t xml:space="preserve">θετικά </w:t>
      </w:r>
      <w:r>
        <w:rPr>
          <w:rFonts w:eastAsia="Times New Roman" w:cs="Times New Roman"/>
          <w:szCs w:val="24"/>
        </w:rPr>
        <w:t xml:space="preserve">την εξελικτική πορεία της οικονομίας. </w:t>
      </w:r>
    </w:p>
    <w:p w14:paraId="420DC0E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ανεργία έπεσε στο 21% από το 27%</w:t>
      </w:r>
      <w:r>
        <w:rPr>
          <w:rFonts w:eastAsia="Times New Roman" w:cs="Times New Roman"/>
          <w:szCs w:val="24"/>
        </w:rPr>
        <w:t>,</w:t>
      </w:r>
      <w:r>
        <w:rPr>
          <w:rFonts w:eastAsia="Times New Roman" w:cs="Times New Roman"/>
          <w:szCs w:val="24"/>
        </w:rPr>
        <w:t xml:space="preserve"> στο οποίο βρισκόταν μόλις τρία χρόνια πριν</w:t>
      </w:r>
      <w:r>
        <w:rPr>
          <w:rFonts w:eastAsia="Times New Roman" w:cs="Times New Roman"/>
          <w:szCs w:val="24"/>
        </w:rPr>
        <w:t>,</w:t>
      </w:r>
      <w:r>
        <w:rPr>
          <w:rFonts w:eastAsia="Times New Roman" w:cs="Times New Roman"/>
          <w:szCs w:val="24"/>
        </w:rPr>
        <w:t xml:space="preserve"> και τα μέχρι στιγμής αποτελέσματα είναι ιδι</w:t>
      </w:r>
      <w:r>
        <w:rPr>
          <w:rFonts w:eastAsia="Times New Roman" w:cs="Times New Roman"/>
          <w:szCs w:val="24"/>
        </w:rPr>
        <w:t>αίτερα ενθαρρυντικά</w:t>
      </w:r>
      <w:r>
        <w:rPr>
          <w:rFonts w:eastAsia="Times New Roman" w:cs="Times New Roman"/>
          <w:szCs w:val="24"/>
        </w:rPr>
        <w:t>,</w:t>
      </w:r>
      <w:r>
        <w:rPr>
          <w:rFonts w:eastAsia="Times New Roman" w:cs="Times New Roman"/>
          <w:szCs w:val="24"/>
        </w:rPr>
        <w:t xml:space="preserve"> με το ποσοστό ανεργίας να εκτιμάται ότι θα περιοριστεί σε κάτω του 20% επίπεδα για το 2018.</w:t>
      </w:r>
    </w:p>
    <w:p w14:paraId="420DC0E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Η εφαρμογή του ΚΕΑ</w:t>
      </w:r>
      <w:r>
        <w:rPr>
          <w:rFonts w:eastAsia="Times New Roman" w:cs="Times New Roman"/>
          <w:szCs w:val="24"/>
        </w:rPr>
        <w:t>,</w:t>
      </w:r>
      <w:r>
        <w:rPr>
          <w:rFonts w:eastAsia="Times New Roman" w:cs="Times New Roman"/>
          <w:szCs w:val="24"/>
        </w:rPr>
        <w:t xml:space="preserve"> ύψους 720 εκατομμυρίων ευρώ</w:t>
      </w:r>
      <w:r>
        <w:rPr>
          <w:rFonts w:eastAsia="Times New Roman" w:cs="Times New Roman"/>
          <w:szCs w:val="24"/>
        </w:rPr>
        <w:t>,</w:t>
      </w:r>
      <w:r>
        <w:rPr>
          <w:rFonts w:eastAsia="Times New Roman" w:cs="Times New Roman"/>
          <w:szCs w:val="24"/>
        </w:rPr>
        <w:t xml:space="preserve"> συνέβαλε στη βελτίωση των συνθηκών διαβίωσης των ευάλωτων ομάδων</w:t>
      </w:r>
      <w:r>
        <w:rPr>
          <w:rFonts w:eastAsia="Times New Roman" w:cs="Times New Roman"/>
          <w:szCs w:val="24"/>
        </w:rPr>
        <w:t>,</w:t>
      </w:r>
      <w:r>
        <w:rPr>
          <w:rFonts w:eastAsia="Times New Roman" w:cs="Times New Roman"/>
          <w:szCs w:val="24"/>
        </w:rPr>
        <w:t xml:space="preserve"> ανακουφίζοντας χιλιάδες ελληνικά νοικοκυριά που ζούσαν σε συνθήκες ακραίας φτώχειας. </w:t>
      </w:r>
    </w:p>
    <w:p w14:paraId="420DC0E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Σε αντίθεση με όσα γράφονται περί περικοπών </w:t>
      </w:r>
      <w:proofErr w:type="spellStart"/>
      <w:r>
        <w:rPr>
          <w:rFonts w:eastAsia="Times New Roman" w:cs="Times New Roman"/>
          <w:szCs w:val="24"/>
        </w:rPr>
        <w:t>προνοιακών</w:t>
      </w:r>
      <w:proofErr w:type="spellEnd"/>
      <w:r>
        <w:rPr>
          <w:rFonts w:eastAsia="Times New Roman" w:cs="Times New Roman"/>
          <w:szCs w:val="24"/>
        </w:rPr>
        <w:t xml:space="preserve"> παροχών</w:t>
      </w:r>
      <w:r>
        <w:rPr>
          <w:rFonts w:eastAsia="Times New Roman" w:cs="Times New Roman"/>
          <w:szCs w:val="24"/>
        </w:rPr>
        <w:t>,</w:t>
      </w:r>
      <w:r>
        <w:rPr>
          <w:rFonts w:eastAsia="Times New Roman" w:cs="Times New Roman"/>
          <w:szCs w:val="24"/>
        </w:rPr>
        <w:t xml:space="preserve"> ο προϋπολογισμός του 2018 προβλέπει εξοικονόμηση πόρων περίπου 260 εκατομμύρια ευρώ, μέσω της επισκόπησης των δαπανών, τα οποία θα διατεθούν για την ενίσχυση των οικογενειακών επιδομάτων, τα προγράμματα σχολικών γευμάτων, τους βρεφονηπιακούς σταθμούς, με </w:t>
      </w:r>
      <w:r>
        <w:rPr>
          <w:rFonts w:eastAsia="Times New Roman" w:cs="Times New Roman"/>
          <w:szCs w:val="24"/>
        </w:rPr>
        <w:t>αύξηση τελικά από τα 650 εκατομμύρια στα 910 εκατομμύρια. Έτσι διευρύνονται οι εισοδηματικές κλίμακες για τα πλέον αδύναμα νοικοκυριά</w:t>
      </w:r>
      <w:r>
        <w:rPr>
          <w:rFonts w:eastAsia="Times New Roman" w:cs="Times New Roman"/>
          <w:szCs w:val="24"/>
        </w:rPr>
        <w:t>,</w:t>
      </w:r>
      <w:r>
        <w:rPr>
          <w:rFonts w:eastAsia="Times New Roman" w:cs="Times New Roman"/>
          <w:szCs w:val="24"/>
        </w:rPr>
        <w:t xml:space="preserve"> πράγμα που σημαίνει ότι οι οικογένειες με ένα και δυο παιδιά, δηλαδή περίπου εξακόσιες ογδόντα δυο χιλιάδες οικογένειες σ</w:t>
      </w:r>
      <w:r>
        <w:rPr>
          <w:rFonts w:eastAsia="Times New Roman" w:cs="Times New Roman"/>
          <w:szCs w:val="24"/>
        </w:rPr>
        <w:t>ε σύνολο οκτακοσίων τεσσάρων χιλιάδων</w:t>
      </w:r>
      <w:r>
        <w:rPr>
          <w:rFonts w:eastAsia="Times New Roman" w:cs="Times New Roman"/>
          <w:szCs w:val="24"/>
        </w:rPr>
        <w:t>,</w:t>
      </w:r>
      <w:r>
        <w:rPr>
          <w:rFonts w:eastAsia="Times New Roman" w:cs="Times New Roman"/>
          <w:szCs w:val="24"/>
        </w:rPr>
        <w:t xml:space="preserve"> θα λάβουν αυξημένα οικογενειακά επιδόματα κατά 57%-110%. Δεκαπέντε εκατομμύρια ευρώ θα δοθούν για την επέκταση των βρεφονηπιακών σταθμών</w:t>
      </w:r>
      <w:r>
        <w:rPr>
          <w:rFonts w:eastAsia="Times New Roman" w:cs="Times New Roman"/>
          <w:szCs w:val="24"/>
        </w:rPr>
        <w:t>,</w:t>
      </w:r>
      <w:r>
        <w:rPr>
          <w:rFonts w:eastAsia="Times New Roman" w:cs="Times New Roman"/>
          <w:szCs w:val="24"/>
        </w:rPr>
        <w:t xml:space="preserve"> ο αριθμός των οποίων θα αυξηθεί κατά τετρακόσιες νέες μονάδες το 2018. </w:t>
      </w:r>
    </w:p>
    <w:p w14:paraId="420DC0E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w:t>
      </w:r>
      <w:r>
        <w:rPr>
          <w:rFonts w:eastAsia="Times New Roman" w:cs="Times New Roman"/>
          <w:szCs w:val="24"/>
        </w:rPr>
        <w:t>και κύριοι συνάδελφοι, επτά χρόνια μετά κόβεται ο γόρδιος δεσμός των επώδυνων μέτρων που περιείχαν βάναυσες περικοπές στις αποδοχές και τις συντάξεις, αιματηρές φορολογικές επιβαρύνσεις, διάλυση των εργασιακών σχέσεων, κάθετη φτωχοποίηση των αδύναμων κοινω</w:t>
      </w:r>
      <w:r>
        <w:rPr>
          <w:rFonts w:eastAsia="Times New Roman" w:cs="Times New Roman"/>
          <w:szCs w:val="24"/>
        </w:rPr>
        <w:t>νικών ομάδων, σπιράλ θανάτου για τους ευάλωτους. Αντίθετα, μέσα από τα στενά και ασφυκτικά δημοσιονομικά περιθώρια δεν αυτοσχεδιάζουμε</w:t>
      </w:r>
      <w:r>
        <w:rPr>
          <w:rFonts w:eastAsia="Times New Roman" w:cs="Times New Roman"/>
          <w:szCs w:val="24"/>
        </w:rPr>
        <w:t>,</w:t>
      </w:r>
      <w:r>
        <w:rPr>
          <w:rFonts w:eastAsia="Times New Roman" w:cs="Times New Roman"/>
          <w:szCs w:val="24"/>
        </w:rPr>
        <w:t xml:space="preserve"> αλλά  βρίσκουμε τον τρόπο στρατηγικά να σχεδιάσουμε παρεμβάσεις που θα κρατήσουν την κοινωνία όρθια και τους πολίτες να </w:t>
      </w:r>
      <w:r>
        <w:rPr>
          <w:rFonts w:eastAsia="Times New Roman" w:cs="Times New Roman"/>
          <w:szCs w:val="24"/>
        </w:rPr>
        <w:t>μη λυγίζουν από το βάρος της απαισιοδοξίας για το μέλλον, για να πετύχουμε το πέρασμα από την κρίση στην ανάκαμψη</w:t>
      </w:r>
      <w:r>
        <w:rPr>
          <w:rFonts w:eastAsia="Times New Roman" w:cs="Times New Roman"/>
          <w:szCs w:val="24"/>
        </w:rPr>
        <w:t>,</w:t>
      </w:r>
      <w:r>
        <w:rPr>
          <w:rFonts w:eastAsia="Times New Roman" w:cs="Times New Roman"/>
          <w:szCs w:val="24"/>
        </w:rPr>
        <w:t xml:space="preserve"> που ήδη μετρά τα πρώτα αποτελέσματα. </w:t>
      </w:r>
    </w:p>
    <w:p w14:paraId="420DC0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εω</w:t>
      </w:r>
      <w:r>
        <w:rPr>
          <w:rFonts w:eastAsia="Times New Roman" w:cs="Times New Roman"/>
          <w:szCs w:val="24"/>
        </w:rPr>
        <w:t xml:space="preserve">ς </w:t>
      </w:r>
      <w:r>
        <w:rPr>
          <w:rFonts w:eastAsia="Times New Roman" w:cs="Times New Roman"/>
          <w:szCs w:val="24"/>
        </w:rPr>
        <w:t xml:space="preserve">του χρόνου </w:t>
      </w:r>
      <w:r>
        <w:rPr>
          <w:rFonts w:eastAsia="Times New Roman" w:cs="Times New Roman"/>
          <w:szCs w:val="24"/>
        </w:rPr>
        <w:t>ομιλίας του κυρίου Βουλευτή)</w:t>
      </w:r>
    </w:p>
    <w:p w14:paraId="420DC0E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Λίγ</w:t>
      </w:r>
      <w:r>
        <w:rPr>
          <w:rFonts w:eastAsia="Times New Roman" w:cs="Times New Roman"/>
          <w:szCs w:val="24"/>
        </w:rPr>
        <w:t xml:space="preserve">ο χρόνο ακόμα θα ήθελα, </w:t>
      </w:r>
      <w:r w:rsidRPr="00BF1BFF">
        <w:rPr>
          <w:rFonts w:eastAsia="Times New Roman" w:cs="Times New Roman"/>
          <w:szCs w:val="24"/>
        </w:rPr>
        <w:t>κύριε Πρόεδρε.</w:t>
      </w:r>
    </w:p>
    <w:p w14:paraId="420DC0E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Όλα αυτά απαίτησαν πολιτική σοβαρότητα, υπευθυνότητα, διαφάνεια και εργώδη προσπάθεια για να μην χαθεί η ελπίδα στον άνεμο</w:t>
      </w:r>
      <w:r>
        <w:rPr>
          <w:rFonts w:eastAsia="Times New Roman" w:cs="Times New Roman"/>
          <w:szCs w:val="24"/>
        </w:rPr>
        <w:t>,</w:t>
      </w:r>
      <w:r>
        <w:rPr>
          <w:rFonts w:eastAsia="Times New Roman" w:cs="Times New Roman"/>
          <w:szCs w:val="24"/>
        </w:rPr>
        <w:t xml:space="preserve"> αλλά να γυρίσει η σελίδα στην πρόοδο και την κοινωνική ευημερία.</w:t>
      </w:r>
    </w:p>
    <w:p w14:paraId="420DC0F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20DC0F1"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420DC0F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Κρεμαστινός από τη Δημοκρατική Συμπαράταξη.</w:t>
      </w:r>
    </w:p>
    <w:p w14:paraId="420DC0F3" w14:textId="77777777" w:rsidR="003663B4" w:rsidRDefault="00087BC7">
      <w:pPr>
        <w:spacing w:line="600" w:lineRule="auto"/>
        <w:ind w:firstLine="720"/>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Ευχαριστώ, κύριε Πρόεδρε.</w:t>
      </w:r>
    </w:p>
    <w:p w14:paraId="420DC0F4" w14:textId="77777777" w:rsidR="003663B4" w:rsidRDefault="00087BC7">
      <w:pPr>
        <w:spacing w:line="600" w:lineRule="auto"/>
        <w:ind w:firstLine="720"/>
        <w:jc w:val="both"/>
        <w:rPr>
          <w:rFonts w:eastAsia="Times New Roman"/>
          <w:szCs w:val="24"/>
        </w:rPr>
      </w:pPr>
      <w:r>
        <w:rPr>
          <w:rFonts w:eastAsia="Times New Roman"/>
          <w:szCs w:val="24"/>
        </w:rPr>
        <w:t xml:space="preserve">Ο κόσμος όλα αυτά τα χρόνια, που τα ονομάζει </w:t>
      </w:r>
      <w:r>
        <w:rPr>
          <w:rFonts w:eastAsia="Times New Roman"/>
          <w:szCs w:val="24"/>
        </w:rPr>
        <w:t>«</w:t>
      </w:r>
      <w:proofErr w:type="spellStart"/>
      <w:r>
        <w:rPr>
          <w:rFonts w:eastAsia="Times New Roman"/>
          <w:szCs w:val="24"/>
        </w:rPr>
        <w:t>μνημονιακά</w:t>
      </w:r>
      <w:proofErr w:type="spellEnd"/>
      <w:r>
        <w:rPr>
          <w:rFonts w:eastAsia="Times New Roman"/>
          <w:szCs w:val="24"/>
        </w:rPr>
        <w:t xml:space="preserve"> χρόνια», ελπίζει ότι ο επόμενος προϋπολογισμός θα είναι καλύτερος από αυτόν που ζει, δηλαδή από τον προηγούμενο. Και διαψεύδεται. Τελευταία του ελπίδα, λοιπόν, είναι ότι ο επόμενος, επειδή θα ονομαστεί «</w:t>
      </w:r>
      <w:proofErr w:type="spellStart"/>
      <w:r>
        <w:rPr>
          <w:rFonts w:eastAsia="Times New Roman"/>
          <w:szCs w:val="24"/>
        </w:rPr>
        <w:t>μεταμνημονιακός</w:t>
      </w:r>
      <w:proofErr w:type="spellEnd"/>
      <w:r>
        <w:rPr>
          <w:rFonts w:eastAsia="Times New Roman"/>
          <w:szCs w:val="24"/>
        </w:rPr>
        <w:t>», θα είναι καλύτερος. Είν</w:t>
      </w:r>
      <w:r>
        <w:rPr>
          <w:rFonts w:eastAsia="Times New Roman"/>
          <w:szCs w:val="24"/>
        </w:rPr>
        <w:t xml:space="preserve">αι η τελευταία του ελπίδα, γιατί με δεδομένες τις αδυναμίες του πολιτικού συστήματος, που δεν μπορούν τα κόμματα -ακόμα και αυτά που λέγονται </w:t>
      </w:r>
      <w:r>
        <w:rPr>
          <w:rFonts w:eastAsia="Times New Roman"/>
          <w:szCs w:val="24"/>
        </w:rPr>
        <w:t>«</w:t>
      </w:r>
      <w:r>
        <w:rPr>
          <w:rFonts w:eastAsia="Times New Roman"/>
          <w:szCs w:val="24"/>
        </w:rPr>
        <w:t>κόμματα του ευρωπαϊκού τόξου</w:t>
      </w:r>
      <w:r>
        <w:rPr>
          <w:rFonts w:eastAsia="Times New Roman"/>
          <w:szCs w:val="24"/>
        </w:rPr>
        <w:t>»</w:t>
      </w:r>
      <w:r>
        <w:rPr>
          <w:rFonts w:eastAsia="Times New Roman"/>
          <w:szCs w:val="24"/>
        </w:rPr>
        <w:t>- να συνεννοηθούν μεταξύ τους για το ποια θα είναι η ενιαία γραμμή εξόδου από το αδι</w:t>
      </w:r>
      <w:r>
        <w:rPr>
          <w:rFonts w:eastAsia="Times New Roman"/>
          <w:szCs w:val="24"/>
        </w:rPr>
        <w:t xml:space="preserve">έξοδο, με δεδομένο ότι η δικαιοσύνη σήμερα δίνει την εντύπωση ότι ενδιαφέρεται για τον εαυτό της πρώτιστα και δευτερευόντως για όλους τους άλλους -θέματα μισθολογικά, θέματα «πόθεν έσχες»- με δεδομένο ότι τα ΜΜΕ καταγγέλλονται ότι </w:t>
      </w:r>
      <w:r>
        <w:rPr>
          <w:rFonts w:eastAsia="Times New Roman"/>
          <w:szCs w:val="24"/>
        </w:rPr>
        <w:lastRenderedPageBreak/>
        <w:t>πρωτίστως ενδιαφέρονται γ</w:t>
      </w:r>
      <w:r>
        <w:rPr>
          <w:rFonts w:eastAsia="Times New Roman"/>
          <w:szCs w:val="24"/>
        </w:rPr>
        <w:t>ια τα συμφέροντα των ιδιοκτητών τους και λιγότερο για όλα τα άλλα προβλήματα, αντιλαμβάνεστε πως ο κόσμος πιστεύει ότι τα πράγματα δεν πάνε καθόλου καλά και ότι η χώρα αντιμετωπίζει αδιέξοδο.</w:t>
      </w:r>
    </w:p>
    <w:p w14:paraId="420DC0F5" w14:textId="77777777" w:rsidR="003663B4" w:rsidRDefault="00087BC7">
      <w:pPr>
        <w:spacing w:line="600" w:lineRule="auto"/>
        <w:ind w:firstLine="720"/>
        <w:jc w:val="both"/>
        <w:rPr>
          <w:rFonts w:eastAsia="Times New Roman"/>
          <w:szCs w:val="24"/>
        </w:rPr>
      </w:pPr>
      <w:r>
        <w:rPr>
          <w:rFonts w:eastAsia="Times New Roman"/>
          <w:szCs w:val="24"/>
        </w:rPr>
        <w:t>Μήπως έχει δίκιο; Και γιατί το λέω αυτό; Διερωτηθήκαμε ποτέ γιατ</w:t>
      </w:r>
      <w:r>
        <w:rPr>
          <w:rFonts w:eastAsia="Times New Roman"/>
          <w:szCs w:val="24"/>
        </w:rPr>
        <w:t>ί το 2010 οι αγορές έπαψαν να εμπιστεύονται την Ελλάδα και να τη δανειοδοτούν, η οποία -αν δεν κάνω λάθος- είχε 320 δισεκατομμύρια ευρώ χρέος, ενώ η Ιταλία την ίδια εποχή είχε εξαπλάσιο χρέος -περίπου 2,5 τρισεκατομμύρια ευρώ- η δε Αμερική πολλαπλάσιο χρέο</w:t>
      </w:r>
      <w:r>
        <w:rPr>
          <w:rFonts w:eastAsia="Times New Roman"/>
          <w:szCs w:val="24"/>
        </w:rPr>
        <w:t xml:space="preserve">ς -πλησιάζει τα 20 τρισεκατομμύρια ευρώ- και η Ιαπωνία το ίδιο; Διανοήθηκε ποτέ κανένας να κόψει τη δανειοδότηση αυτών των χωρών; Διερωτηθήκαμε; Αυτό συνέβη, διότι, δυστυχώς, από τη χώρα μας δεν ήλπιζε κανένας τίποτα. Η παραγωγή ήταν μηδενική, είχαμε πολύ </w:t>
      </w:r>
      <w:r>
        <w:rPr>
          <w:rFonts w:eastAsia="Times New Roman"/>
          <w:szCs w:val="24"/>
        </w:rPr>
        <w:t>περιορισμένες εξαγωγές και ουσιαστικά ζούσαμε από τα δανεικά.</w:t>
      </w:r>
    </w:p>
    <w:p w14:paraId="420DC0F6" w14:textId="77777777" w:rsidR="003663B4" w:rsidRDefault="00087BC7">
      <w:pPr>
        <w:spacing w:line="600" w:lineRule="auto"/>
        <w:ind w:firstLine="720"/>
        <w:jc w:val="both"/>
        <w:rPr>
          <w:rFonts w:eastAsia="Times New Roman"/>
          <w:szCs w:val="24"/>
        </w:rPr>
      </w:pPr>
      <w:r>
        <w:rPr>
          <w:rFonts w:eastAsia="Times New Roman"/>
          <w:szCs w:val="24"/>
        </w:rPr>
        <w:t xml:space="preserve">Είπαμε, λοιπόν, ότι έχουμε 320 δισεκατομμύρια ευρώ </w:t>
      </w:r>
      <w:r>
        <w:rPr>
          <w:rFonts w:eastAsia="Times New Roman"/>
          <w:szCs w:val="24"/>
        </w:rPr>
        <w:t xml:space="preserve">χρέος </w:t>
      </w:r>
      <w:r>
        <w:rPr>
          <w:rFonts w:eastAsia="Times New Roman"/>
          <w:szCs w:val="24"/>
        </w:rPr>
        <w:t xml:space="preserve">και σταματάμε μέχρις εδώ. Και άρχισε το μεγάλο πρόβλημα των μνημονίων, μνημόνια τα οποία το κάθε κόμμα ή ο κάθε Πρωθυπουργός υποσχόταν </w:t>
      </w:r>
      <w:r>
        <w:rPr>
          <w:rFonts w:eastAsia="Times New Roman"/>
          <w:szCs w:val="24"/>
        </w:rPr>
        <w:t xml:space="preserve">ότι θα τα ξεπεράσει με το δικό του σχέδιο. </w:t>
      </w:r>
      <w:r>
        <w:rPr>
          <w:rFonts w:eastAsia="Times New Roman"/>
          <w:szCs w:val="24"/>
        </w:rPr>
        <w:lastRenderedPageBreak/>
        <w:t>Και, βεβαίως, η απογοήτευση ήταν μεγάλη όταν ερχόταν στην εξουσία και το σχέδιό του για έξοδο από τα μνημόνια -τουλάχιστον αυτό που είχε υποσχεθεί στον κόσμο- δεν απέδιδε.</w:t>
      </w:r>
    </w:p>
    <w:p w14:paraId="420DC0F7" w14:textId="77777777" w:rsidR="003663B4" w:rsidRDefault="00087BC7">
      <w:pPr>
        <w:spacing w:line="600" w:lineRule="auto"/>
        <w:ind w:firstLine="720"/>
        <w:jc w:val="both"/>
        <w:rPr>
          <w:rFonts w:eastAsia="Times New Roman"/>
          <w:szCs w:val="24"/>
        </w:rPr>
      </w:pPr>
      <w:r>
        <w:rPr>
          <w:rFonts w:eastAsia="Times New Roman"/>
          <w:szCs w:val="24"/>
        </w:rPr>
        <w:t xml:space="preserve">Και σήμερα πού βρισκόμαστε; Έχουμε ακόμα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παρ</w:t>
      </w:r>
      <w:r>
        <w:rPr>
          <w:rFonts w:eastAsia="Times New Roman"/>
          <w:szCs w:val="24"/>
        </w:rPr>
        <w:t xml:space="preserve">’ </w:t>
      </w:r>
      <w:r>
        <w:rPr>
          <w:rFonts w:eastAsia="Times New Roman"/>
          <w:szCs w:val="24"/>
        </w:rPr>
        <w:t xml:space="preserve">ότι οι πρώτοι Υπουργοί ανά εξάμηνο έλεγαν ότι θα αρθούν. Τώρα δεν γνωρίζουν πότε θα αρθούν. Ξέρετε καμμία χώρα να ευημερεί, να έχει ανάπτυξη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Εγώ, τουλάχιστον, δεν ξέω καμμία χώρα. Πώς θα εμπιστευθούν οι επενδυτές</w:t>
      </w:r>
      <w:r>
        <w:rPr>
          <w:rFonts w:eastAsia="Times New Roman"/>
          <w:szCs w:val="24"/>
        </w:rPr>
        <w:t xml:space="preserve"> να φέρουν τα λεφτά τους, όταν τους λέμε ότι δεν θα τα κρατήσουμε -δηλαδή θα τα μπλοκάρουμε, όπως συνέβη και με τα προηγούμενα- αφού υπάρχει ήδη το </w:t>
      </w:r>
      <w:r>
        <w:rPr>
          <w:rFonts w:eastAsia="Times New Roman"/>
          <w:szCs w:val="24"/>
          <w:lang w:val="en-US"/>
        </w:rPr>
        <w:t>block</w:t>
      </w:r>
      <w:r>
        <w:rPr>
          <w:rFonts w:eastAsia="Times New Roman"/>
          <w:szCs w:val="24"/>
        </w:rPr>
        <w:t xml:space="preserve"> των προηγουμένων; Θα φέρει ο άλλος εύκολα τα λεφτά του εδώ και δεν θα τα πάει σε μια ασφαλέστερη αγορά</w:t>
      </w:r>
      <w:r>
        <w:rPr>
          <w:rFonts w:eastAsia="Times New Roman"/>
          <w:szCs w:val="24"/>
        </w:rPr>
        <w:t>;</w:t>
      </w:r>
    </w:p>
    <w:p w14:paraId="420DC0F8" w14:textId="77777777" w:rsidR="003663B4" w:rsidRDefault="00087BC7">
      <w:pPr>
        <w:spacing w:line="600" w:lineRule="auto"/>
        <w:ind w:firstLine="720"/>
        <w:jc w:val="both"/>
        <w:rPr>
          <w:rFonts w:eastAsia="Times New Roman"/>
          <w:szCs w:val="24"/>
        </w:rPr>
      </w:pPr>
      <w:r>
        <w:rPr>
          <w:rFonts w:eastAsia="Times New Roman"/>
          <w:szCs w:val="24"/>
        </w:rPr>
        <w:t>Αυτά είναι προβλήματα τα οποία δεν ξεπερνιούνται εύκολα. Δεν υπάρχει παραγωγή, δεν υπάρχουν ουσιαστικές εξαγωγές, αλλά το χειρότερο είναι ότι δεν υπάρχει και προοπτική. Διότι η προοπτική δεν είναι ότι ενδεχομένως θα αναδιαρθρωθεί το χρέος. Εντάξει, θα αν</w:t>
      </w:r>
      <w:r>
        <w:rPr>
          <w:rFonts w:eastAsia="Times New Roman"/>
          <w:szCs w:val="24"/>
        </w:rPr>
        <w:t>αδιαρθρωθεί το χρέος. Το πρόβλημα δεν εί</w:t>
      </w:r>
      <w:r>
        <w:rPr>
          <w:rFonts w:eastAsia="Times New Roman"/>
          <w:szCs w:val="24"/>
        </w:rPr>
        <w:lastRenderedPageBreak/>
        <w:t>ναι ο απόλυτος αριθμός τους χρέους. Το πρόβλημα είναι η εμπιστοσύνη των αγορών, η εμπιστοσύνη των επενδυτών. Και με όλα αυτά τα στοιχεία δεν κατοχυρώνεται η εμπιστοσύνη.</w:t>
      </w:r>
    </w:p>
    <w:p w14:paraId="420DC0F9" w14:textId="77777777" w:rsidR="003663B4" w:rsidRDefault="00087BC7">
      <w:pPr>
        <w:spacing w:line="600" w:lineRule="auto"/>
        <w:ind w:firstLine="720"/>
        <w:jc w:val="both"/>
        <w:rPr>
          <w:rFonts w:eastAsia="Times New Roman"/>
          <w:szCs w:val="24"/>
        </w:rPr>
      </w:pPr>
      <w:r>
        <w:rPr>
          <w:rFonts w:eastAsia="Times New Roman"/>
          <w:szCs w:val="24"/>
        </w:rPr>
        <w:t>Όταν ήμουν Πρόεδρος της Επιτροπής Κοινωνικών Υ</w:t>
      </w:r>
      <w:r>
        <w:rPr>
          <w:rFonts w:eastAsia="Times New Roman"/>
          <w:szCs w:val="24"/>
        </w:rPr>
        <w:t xml:space="preserve">ποθέσεων και ρώτησα τον </w:t>
      </w:r>
      <w:proofErr w:type="spellStart"/>
      <w:r>
        <w:rPr>
          <w:rFonts w:eastAsia="Times New Roman"/>
          <w:szCs w:val="24"/>
        </w:rPr>
        <w:t>Όλι</w:t>
      </w:r>
      <w:proofErr w:type="spellEnd"/>
      <w:r>
        <w:rPr>
          <w:rFonts w:eastAsia="Times New Roman"/>
          <w:szCs w:val="24"/>
        </w:rPr>
        <w:t xml:space="preserve"> </w:t>
      </w:r>
      <w:proofErr w:type="spellStart"/>
      <w:r>
        <w:rPr>
          <w:rFonts w:eastAsia="Times New Roman"/>
          <w:szCs w:val="24"/>
        </w:rPr>
        <w:t>Ρεν</w:t>
      </w:r>
      <w:proofErr w:type="spellEnd"/>
      <w:r>
        <w:rPr>
          <w:rFonts w:eastAsia="Times New Roman"/>
          <w:szCs w:val="24"/>
        </w:rPr>
        <w:t>,</w:t>
      </w:r>
      <w:r>
        <w:rPr>
          <w:rFonts w:eastAsia="Times New Roman"/>
          <w:szCs w:val="24"/>
        </w:rPr>
        <w:t xml:space="preserve"> που ήταν τότε υπεύθυνος για την οικονομία και την ευρωπαϊκή συναλλαγματική πολιτική, μου είπε: «Το πρόβλημά σας είναι το πολιτικό σας σύστημα». «Γιατί;» τον ρώτησα. Τότε ήταν </w:t>
      </w:r>
      <w:proofErr w:type="spellStart"/>
      <w:r>
        <w:rPr>
          <w:rFonts w:eastAsia="Times New Roman"/>
          <w:szCs w:val="24"/>
        </w:rPr>
        <w:t>εκατόν</w:t>
      </w:r>
      <w:proofErr w:type="spellEnd"/>
      <w:r>
        <w:rPr>
          <w:rFonts w:eastAsia="Times New Roman"/>
          <w:szCs w:val="24"/>
        </w:rPr>
        <w:t xml:space="preserve"> εξήντα πέντε οι Βουλευτές, τώρα είναι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πενήντα τρεις που ψηφίζουν, με πόνο…, </w:t>
      </w:r>
      <w:r>
        <w:rPr>
          <w:rFonts w:eastAsia="Times New Roman"/>
          <w:szCs w:val="24"/>
        </w:rPr>
        <w:t>όπως</w:t>
      </w:r>
      <w:r>
        <w:rPr>
          <w:rFonts w:eastAsia="Times New Roman"/>
          <w:szCs w:val="24"/>
        </w:rPr>
        <w:t xml:space="preserve"> λένε και οι ίδιοι, αλλά ψηφίζουν, όπως και οι προηγούμενοι, βέβαια. «Διότι…» -</w:t>
      </w:r>
      <w:r>
        <w:rPr>
          <w:rFonts w:eastAsia="Times New Roman"/>
          <w:szCs w:val="24"/>
        </w:rPr>
        <w:t xml:space="preserve">μου </w:t>
      </w:r>
      <w:r>
        <w:rPr>
          <w:rFonts w:eastAsia="Times New Roman"/>
          <w:szCs w:val="24"/>
        </w:rPr>
        <w:t>λέει- «…πώς είναι δυνατόν να έρθει ο επενδυτής να επενδύσει, όταν ξέρει ότι ακόμα και ο ίδιος Υπουργός -όχι το ίδιο το κόμμα- α</w:t>
      </w:r>
      <w:r>
        <w:rPr>
          <w:rFonts w:eastAsia="Times New Roman"/>
          <w:szCs w:val="24"/>
        </w:rPr>
        <w:t>λλάζει τον αναπτυξιακό νόμο; Πώς είναι δυνατόν να έρθει ο επενδυτής να επενδύσει όταν το άλλο κόμμα λέει πως όταν έρθει στην εξουσία θα κάνει τα αντίθετα»;</w:t>
      </w:r>
    </w:p>
    <w:p w14:paraId="420DC0F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Οπότε, αντιλαμβάνεστε ότι οι άνθρωποι που μας τα λένε αυτά, έχουν δίκιο. Εμείς, δυστυχώς, δεν θέλουμ</w:t>
      </w:r>
      <w:r>
        <w:rPr>
          <w:rFonts w:eastAsia="Times New Roman" w:cs="Times New Roman"/>
          <w:szCs w:val="24"/>
        </w:rPr>
        <w:t>ε να τα κατανοήσουμε. Και όχι μόνο δεν θέλουμε να τα κατανοήσουμε, αλλά κατηγορεί και ο ένας τον άλλο, που είναι το χειρότερο απ’ όλα, και δίνουμε πια την εντύπωση ότι δεν είμαστε σοβαρό κράτος.</w:t>
      </w:r>
    </w:p>
    <w:p w14:paraId="420DC0F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Από </w:t>
      </w:r>
      <w:r>
        <w:rPr>
          <w:rFonts w:eastAsia="Times New Roman" w:cs="Times New Roman"/>
          <w:szCs w:val="24"/>
        </w:rPr>
        <w:t>την ηγεσία της Πορτογαλίας</w:t>
      </w:r>
      <w:r>
        <w:rPr>
          <w:rFonts w:eastAsia="Times New Roman" w:cs="Times New Roman"/>
          <w:szCs w:val="24"/>
        </w:rPr>
        <w:t>,</w:t>
      </w:r>
      <w:r>
        <w:rPr>
          <w:rFonts w:eastAsia="Times New Roman" w:cs="Times New Roman"/>
          <w:szCs w:val="24"/>
        </w:rPr>
        <w:t xml:space="preserve"> ο ένας είναι Γενικός Γραμματέ</w:t>
      </w:r>
      <w:r>
        <w:rPr>
          <w:rFonts w:eastAsia="Times New Roman" w:cs="Times New Roman"/>
          <w:szCs w:val="24"/>
        </w:rPr>
        <w:t xml:space="preserve">ας του ΟΗΕ και ο άλλος -ο πρώην Υπουργός Οικονομικών- είναι ο Πρόεδρος του </w:t>
      </w:r>
      <w:proofErr w:type="spellStart"/>
      <w:r>
        <w:rPr>
          <w:rFonts w:eastAsia="Times New Roman" w:cs="Times New Roman"/>
          <w:szCs w:val="24"/>
          <w:lang w:val="en-US"/>
        </w:rPr>
        <w:t>Eurogroup</w:t>
      </w:r>
      <w:proofErr w:type="spellEnd"/>
      <w:r>
        <w:rPr>
          <w:rFonts w:eastAsia="Times New Roman" w:cs="Times New Roman"/>
          <w:szCs w:val="24"/>
        </w:rPr>
        <w:t>. Εμείς τι κάνουμε; Δεν διερωτάται κανένας από τους τριακόσιους από εμάς τι γίνεται σε αυτή τη χώρα;</w:t>
      </w:r>
    </w:p>
    <w:p w14:paraId="420DC0F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Δυστυχώς η λύση είναι μία. Πρέπει να βρεθεί ένας τρόπος -εγώ το είχα πε</w:t>
      </w:r>
      <w:r>
        <w:rPr>
          <w:rFonts w:eastAsia="Times New Roman" w:cs="Times New Roman"/>
          <w:szCs w:val="24"/>
        </w:rPr>
        <w:t>ι από αυτή τη θέση το 2010 και τότε θεωρούμουν αιρετικός- να γίνει μία κυβέρνηση, η οποία να είναι κυβέρνηση που θα εφαρμόσει ένα ενιαίο πρόγραμμα. Δεν με ενδιαφέρει ποιος θα είναι ο Πρωθυπουργός. Πρέπει, όμως, να έχει ένα ενιαίο πρόγραμμα αξιοπιστίας, για</w:t>
      </w:r>
      <w:r>
        <w:rPr>
          <w:rFonts w:eastAsia="Times New Roman" w:cs="Times New Roman"/>
          <w:szCs w:val="24"/>
        </w:rPr>
        <w:t xml:space="preserve"> να μην περιμένουν οι δυστυχείς συμπολίτες μας ότι δεν θα μειωθούν ξανά οι μισθοί και οι συντάξεις και δεν θα αυξηθεί η φορολογία.</w:t>
      </w:r>
    </w:p>
    <w:p w14:paraId="420DC0F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w:t>
      </w:r>
      <w:r>
        <w:rPr>
          <w:rFonts w:eastAsia="Times New Roman" w:cs="Times New Roman"/>
          <w:szCs w:val="24"/>
        </w:rPr>
        <w:t>Ε΄ Αντιπροέδρου της Βουλής</w:t>
      </w:r>
      <w:r>
        <w:rPr>
          <w:rFonts w:eastAsia="Times New Roman" w:cs="Times New Roman"/>
          <w:szCs w:val="24"/>
        </w:rPr>
        <w:t>)</w:t>
      </w:r>
    </w:p>
    <w:p w14:paraId="420DC0F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20DC0F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 δε</w:t>
      </w:r>
      <w:r>
        <w:rPr>
          <w:rFonts w:eastAsia="Times New Roman" w:cs="Times New Roman"/>
          <w:szCs w:val="24"/>
        </w:rPr>
        <w:t xml:space="preserve">ν υπάρξει ανάπτυξη </w:t>
      </w:r>
      <w:r>
        <w:rPr>
          <w:rFonts w:eastAsia="Times New Roman" w:cs="Times New Roman"/>
          <w:szCs w:val="24"/>
        </w:rPr>
        <w:t>-</w:t>
      </w:r>
      <w:r>
        <w:rPr>
          <w:rFonts w:eastAsia="Times New Roman" w:cs="Times New Roman"/>
          <w:szCs w:val="24"/>
        </w:rPr>
        <w:t>είτε τελειώσει το μνημόνιο είτε όχι</w:t>
      </w:r>
      <w:r>
        <w:rPr>
          <w:rFonts w:eastAsia="Times New Roman" w:cs="Times New Roman"/>
          <w:szCs w:val="24"/>
        </w:rPr>
        <w:t>-</w:t>
      </w:r>
      <w:r>
        <w:rPr>
          <w:rFonts w:eastAsia="Times New Roman" w:cs="Times New Roman"/>
          <w:szCs w:val="24"/>
        </w:rPr>
        <w:t xml:space="preserve"> τα μέτρα που θα έρθουν, θα είναι χειρότερα. Δεν πρέπει να αποπροσανατολίζουμε τον κόσμο. Κανένα κόμμα δεν πρέπει να </w:t>
      </w:r>
      <w:r>
        <w:rPr>
          <w:rFonts w:eastAsia="Times New Roman" w:cs="Times New Roman"/>
          <w:szCs w:val="24"/>
        </w:rPr>
        <w:lastRenderedPageBreak/>
        <w:t xml:space="preserve">τον αποπροσανατολίζει, γιατί δεν είναι περίοδος να αναζητήσουμε το 1909. Έχουν περάσει αυτά τα χρόνια και δεν ξαναέρχονται. Όμως, η ευθύνη </w:t>
      </w:r>
      <w:r>
        <w:rPr>
          <w:rFonts w:eastAsia="Times New Roman" w:cs="Times New Roman"/>
          <w:szCs w:val="24"/>
        </w:rPr>
        <w:t xml:space="preserve">ανήκει στον Πρωθυπουργό και στον Πρόεδρο της Δημοκρατίας -γιατί και ο Πρόεδρος της Δημοκρατίας μόνος του, </w:t>
      </w:r>
      <w:r>
        <w:rPr>
          <w:rFonts w:eastAsia="Times New Roman" w:cs="Times New Roman"/>
          <w:szCs w:val="24"/>
        </w:rPr>
        <w:t xml:space="preserve">σύμφωνα με το </w:t>
      </w:r>
      <w:r>
        <w:rPr>
          <w:rFonts w:eastAsia="Times New Roman" w:cs="Times New Roman"/>
          <w:szCs w:val="24"/>
        </w:rPr>
        <w:t>Σ</w:t>
      </w:r>
      <w:r>
        <w:rPr>
          <w:rFonts w:eastAsia="Times New Roman" w:cs="Times New Roman"/>
          <w:szCs w:val="24"/>
        </w:rPr>
        <w:t>ύ</w:t>
      </w:r>
      <w:r>
        <w:rPr>
          <w:rFonts w:eastAsia="Times New Roman" w:cs="Times New Roman"/>
          <w:szCs w:val="24"/>
        </w:rPr>
        <w:t>ντ</w:t>
      </w:r>
      <w:r>
        <w:rPr>
          <w:rFonts w:eastAsia="Times New Roman" w:cs="Times New Roman"/>
          <w:szCs w:val="24"/>
        </w:rPr>
        <w:t>α</w:t>
      </w:r>
      <w:r>
        <w:rPr>
          <w:rFonts w:eastAsia="Times New Roman" w:cs="Times New Roman"/>
          <w:szCs w:val="24"/>
        </w:rPr>
        <w:t xml:space="preserve">γμα, δεν μπορεί να πάρει πρωτοβουλία- να κινηθούν προς αυτή την κατεύθυνση, για να επιτύχουν το αυτονόητο, να δώσουμε την εντύπωση </w:t>
      </w:r>
      <w:r>
        <w:rPr>
          <w:rFonts w:eastAsia="Times New Roman" w:cs="Times New Roman"/>
          <w:szCs w:val="24"/>
        </w:rPr>
        <w:t>ότι είμαστε μία σοβαρή χώρα.</w:t>
      </w:r>
    </w:p>
    <w:p w14:paraId="420DC10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20DC10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Μεϊκόπουλος</w:t>
      </w:r>
      <w:proofErr w:type="spellEnd"/>
      <w:r>
        <w:rPr>
          <w:rFonts w:eastAsia="Times New Roman" w:cs="Times New Roman"/>
          <w:szCs w:val="24"/>
        </w:rPr>
        <w:t xml:space="preserve"> από τον ΣΥΡΙΖΑ.</w:t>
      </w:r>
    </w:p>
    <w:p w14:paraId="420DC10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κύριε Πρόεδρε.</w:t>
      </w:r>
    </w:p>
    <w:p w14:paraId="420DC10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παρακολουθώντας τη δημόσια συζήτηση τους τελευταίους μήνες, αλλά ακούγοντας προσεκτικά και τις τοποθετήσεις των συναδέλφων της Αντιπολίτευσης τις τελευταίες ημέρες αναφορικά με τη συζήτηση για τον </w:t>
      </w:r>
      <w:r>
        <w:rPr>
          <w:rFonts w:eastAsia="Times New Roman" w:cs="Times New Roman"/>
          <w:szCs w:val="24"/>
        </w:rPr>
        <w:t>κ</w:t>
      </w:r>
      <w:r>
        <w:rPr>
          <w:rFonts w:eastAsia="Times New Roman" w:cs="Times New Roman"/>
          <w:szCs w:val="24"/>
        </w:rPr>
        <w:t>ρα</w:t>
      </w:r>
      <w:r>
        <w:rPr>
          <w:rFonts w:eastAsia="Times New Roman" w:cs="Times New Roman"/>
          <w:szCs w:val="24"/>
        </w:rPr>
        <w:lastRenderedPageBreak/>
        <w:t xml:space="preserve">τικό </w:t>
      </w:r>
      <w:r>
        <w:rPr>
          <w:rFonts w:eastAsia="Times New Roman" w:cs="Times New Roman"/>
          <w:szCs w:val="24"/>
        </w:rPr>
        <w:t>π</w:t>
      </w:r>
      <w:r>
        <w:rPr>
          <w:rFonts w:eastAsia="Times New Roman" w:cs="Times New Roman"/>
          <w:szCs w:val="24"/>
        </w:rPr>
        <w:t>ροϋπολογισμό, μου έχει δημιουργηθε</w:t>
      </w:r>
      <w:r>
        <w:rPr>
          <w:rFonts w:eastAsia="Times New Roman" w:cs="Times New Roman"/>
          <w:szCs w:val="24"/>
        </w:rPr>
        <w:t>ί η εντύπωση ότι συγκρούονται δύο εικόνες. Η μία εικόνα είναι εικόνα αισιοδοξίας η οποία διαμορφώνεται στο εξωτερικό με κύριους παράγοντες την Ευρώπη, αλλά και το ευρύτερο διεθνές περιβάλλον και η άλλη είναι μία εικόνα καταστροφής η οποία διαμορφώνεται από</w:t>
      </w:r>
      <w:r>
        <w:rPr>
          <w:rFonts w:eastAsia="Times New Roman" w:cs="Times New Roman"/>
          <w:szCs w:val="24"/>
        </w:rPr>
        <w:t xml:space="preserve"> την Αντιπολίτευση, συνεπικουρούμενη από κάποια τηλεοπτικά μέσα.</w:t>
      </w:r>
    </w:p>
    <w:p w14:paraId="420DC10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Κατά τη γνώμη μου, υπάρχει μία ποιοτική διαφορά ανάμεσα σ</w:t>
      </w:r>
      <w:r>
        <w:rPr>
          <w:rFonts w:eastAsia="Times New Roman" w:cs="Times New Roman"/>
          <w:szCs w:val="24"/>
        </w:rPr>
        <w:t>ε</w:t>
      </w:r>
      <w:r>
        <w:rPr>
          <w:rFonts w:eastAsia="Times New Roman" w:cs="Times New Roman"/>
          <w:szCs w:val="24"/>
        </w:rPr>
        <w:t xml:space="preserve"> αυτές τις δύο εικόνες. Την εικόνα της αισιοδοξίας που διαμορφώνεται στην Ευρώπη δεν τη διαμορφώνει το </w:t>
      </w:r>
      <w:r>
        <w:rPr>
          <w:rFonts w:eastAsia="Times New Roman" w:cs="Times New Roman"/>
          <w:szCs w:val="24"/>
          <w:lang w:val="en-US"/>
        </w:rPr>
        <w:t>Die</w:t>
      </w:r>
      <w:r>
        <w:rPr>
          <w:rFonts w:eastAsia="Times New Roman" w:cs="Times New Roman"/>
          <w:szCs w:val="24"/>
        </w:rPr>
        <w:t xml:space="preserve"> </w:t>
      </w:r>
      <w:proofErr w:type="spellStart"/>
      <w:r>
        <w:rPr>
          <w:rFonts w:eastAsia="Times New Roman" w:cs="Times New Roman"/>
          <w:szCs w:val="24"/>
          <w:lang w:val="en-US"/>
        </w:rPr>
        <w:t>Linke</w:t>
      </w:r>
      <w:proofErr w:type="spellEnd"/>
      <w:r>
        <w:rPr>
          <w:rFonts w:eastAsia="Times New Roman" w:cs="Times New Roman"/>
          <w:szCs w:val="24"/>
        </w:rPr>
        <w:t xml:space="preserve"> ή</w:t>
      </w:r>
      <w:r>
        <w:rPr>
          <w:rFonts w:eastAsia="Times New Roman"/>
          <w:color w:val="545454"/>
          <w:szCs w:val="24"/>
          <w:shd w:val="clear" w:color="auto" w:fill="FFFFFF"/>
        </w:rPr>
        <w:t xml:space="preserve"> </w:t>
      </w:r>
      <w:r>
        <w:rPr>
          <w:rFonts w:eastAsia="Times New Roman" w:cs="Times New Roman"/>
          <w:szCs w:val="24"/>
        </w:rPr>
        <w:t xml:space="preserve">το </w:t>
      </w:r>
      <w:proofErr w:type="spellStart"/>
      <w:r>
        <w:rPr>
          <w:rFonts w:eastAsia="Times New Roman" w:cs="Times New Roman"/>
          <w:szCs w:val="24"/>
        </w:rPr>
        <w:t>Μπλόκ</w:t>
      </w:r>
      <w:proofErr w:type="spellEnd"/>
      <w:r>
        <w:rPr>
          <w:rFonts w:eastAsia="Times New Roman" w:cs="Times New Roman"/>
          <w:szCs w:val="24"/>
        </w:rPr>
        <w:t xml:space="preserve"> της Αριστ</w:t>
      </w:r>
      <w:r>
        <w:rPr>
          <w:rFonts w:eastAsia="Times New Roman" w:cs="Times New Roman"/>
          <w:szCs w:val="24"/>
        </w:rPr>
        <w:t xml:space="preserve">εράς στην Πορτογαλία. Διαμορφώνεται από την Κομισιόν, από το </w:t>
      </w:r>
      <w:proofErr w:type="spellStart"/>
      <w:r>
        <w:rPr>
          <w:rFonts w:eastAsia="Times New Roman" w:cs="Times New Roman"/>
          <w:szCs w:val="24"/>
          <w:lang w:val="en-US"/>
        </w:rPr>
        <w:t>Eurogroup</w:t>
      </w:r>
      <w:proofErr w:type="spellEnd"/>
      <w:r>
        <w:rPr>
          <w:rFonts w:eastAsia="Times New Roman" w:cs="Times New Roman"/>
          <w:szCs w:val="24"/>
        </w:rPr>
        <w:t>, από διεθνείς οίκους αξιολόγησης, από έντυπα μεγάλης κυκλοφορίας, από διεθνή μέσα.</w:t>
      </w:r>
    </w:p>
    <w:p w14:paraId="420DC10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Ποια εικόνα αντιστοιχεί στην πραγματικότητα; Αυτή που διαμορφώνεται με αυτά τα χαρακτηριστικά στην </w:t>
      </w:r>
      <w:r>
        <w:rPr>
          <w:rFonts w:eastAsia="Times New Roman" w:cs="Times New Roman"/>
          <w:szCs w:val="24"/>
        </w:rPr>
        <w:t>Ευρώπη και στον υπόλοιπο κόσμο ή η εικόνα που προσπαθεί η Αντιπολίτευση, συνεπικουρούμενη από κάποια μέσα, να παρουσιάσει στον ελληνικό λαό; Νομίζω ότι αυτό το ποιοτικό στοιχείο πρέπει να μας προβληματίσει όλους, και τη Συμπολίτευση και την Αντιπολίτευση.</w:t>
      </w:r>
    </w:p>
    <w:p w14:paraId="420DC10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γνώμη μου, για να τοποθετήσουμε τη σημερινή συζήτηση στην πραγματική της διάσταση, νομίζω ότι θα πρέπει πρώτα να αξιολογήσουμε τους σταθμούς μέσα από τους οποίους χαρακτηρίστηκε η συζήτηση εκτέλεσης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w:t>
      </w:r>
    </w:p>
    <w:p w14:paraId="420DC10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 πρώτος σταθμός έχε</w:t>
      </w:r>
      <w:r>
        <w:rPr>
          <w:rFonts w:eastAsia="Times New Roman" w:cs="Times New Roman"/>
          <w:szCs w:val="24"/>
        </w:rPr>
        <w:t>ι να κάνει με το γεγονός ότι έχουμε το κλείσιμο της τρίτης αξιολόγησης έγκαιρα και χωρίς επιπρόσθετα δημοσιονομικά μέτρα. Δεύτερον, έχουμε θετικούς ρυθμούς ανάπτυξης της ελληνικής οικονομίας για τρίτο συνεχόμενο τρίμηνο. Η ουσία δεν είναι το ύψος, δηλαδή τ</w:t>
      </w:r>
      <w:r>
        <w:rPr>
          <w:rFonts w:eastAsia="Times New Roman" w:cs="Times New Roman"/>
          <w:szCs w:val="24"/>
        </w:rPr>
        <w:t>ο 2,3% ή το 2,4%. Η ουσία είναι ότι για τρίτο συνεχόμενο τρίμηνο έχουμε θετική αναπτυξιακή τροχιά. Είναι μία πραγματικότητα. Ας την αξιολογήσουμε.</w:t>
      </w:r>
    </w:p>
    <w:p w14:paraId="420DC10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τρίτο σημείο αφορά την επιτυχημένη έξοδο στις αγορές. Άκουσα από την Αντιπολίτευση ότι το επιτόκιο ήταν υψ</w:t>
      </w:r>
      <w:r>
        <w:rPr>
          <w:rFonts w:eastAsia="Times New Roman" w:cs="Times New Roman"/>
          <w:szCs w:val="24"/>
        </w:rPr>
        <w:t>ηλό. Μα, έχετε διακεκριμένους οικονομολόγους. Το πρόβλημα της Ελλάδας αυτή τη στιγμή είναι το ύψος του επιτοκίου ή να έχεις ομαλή και απρόσκοπτη πρόσβαση στις διεθνείς αγορές δανεισμού;</w:t>
      </w:r>
    </w:p>
    <w:p w14:paraId="420DC10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Το τέταρτο σημείο είναι η επιτυχημένη ανταλλαγή ομολόγων άνω του 85%, </w:t>
      </w:r>
      <w:r>
        <w:rPr>
          <w:rFonts w:eastAsia="Times New Roman" w:cs="Times New Roman"/>
          <w:szCs w:val="24"/>
        </w:rPr>
        <w:t>το λεγόμενο «</w:t>
      </w:r>
      <w:r>
        <w:rPr>
          <w:rFonts w:eastAsia="Times New Roman" w:cs="Times New Roman"/>
          <w:szCs w:val="24"/>
          <w:lang w:val="en-US"/>
        </w:rPr>
        <w:t>swap</w:t>
      </w:r>
      <w:r>
        <w:rPr>
          <w:rFonts w:eastAsia="Times New Roman" w:cs="Times New Roman"/>
          <w:szCs w:val="24"/>
        </w:rPr>
        <w:t>», με τα αναμενόμενα οφέλη από τα βραχυπρόθεσμα μέτρα για το χρέος να υπολογίζονται στο 25% επί του ΑΕΠ έως το 2060, αντί για 20% που είχαν υπολογιστεί αρχικά.</w:t>
      </w:r>
    </w:p>
    <w:p w14:paraId="420DC10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Όσον αφορά το κοινωνικό μέρισμα, αυτό αναμένεται να ανέρχεται στο διπλάσιο σε </w:t>
      </w:r>
      <w:r>
        <w:rPr>
          <w:rFonts w:eastAsia="Times New Roman" w:cs="Times New Roman"/>
          <w:szCs w:val="24"/>
        </w:rPr>
        <w:t>σχέση με το 2016, με την ελληνική οικονομία να πιάνει τους δημοσιονομικούς στόχους για τρίτη συνεχόμενη χρονιά.</w:t>
      </w:r>
    </w:p>
    <w:p w14:paraId="420DC10B" w14:textId="77777777" w:rsidR="003663B4" w:rsidRDefault="00087BC7">
      <w:pPr>
        <w:spacing w:line="600" w:lineRule="auto"/>
        <w:ind w:firstLine="720"/>
        <w:jc w:val="both"/>
        <w:rPr>
          <w:rFonts w:eastAsia="Times New Roman"/>
          <w:szCs w:val="24"/>
        </w:rPr>
      </w:pPr>
      <w:r>
        <w:rPr>
          <w:rFonts w:eastAsia="Times New Roman"/>
          <w:szCs w:val="24"/>
        </w:rPr>
        <w:t xml:space="preserve">Έχουμε θετικές εκθέσεις των θεσμών και των </w:t>
      </w:r>
      <w:r>
        <w:rPr>
          <w:rFonts w:eastAsia="Times New Roman"/>
          <w:szCs w:val="24"/>
        </w:rPr>
        <w:t>δ</w:t>
      </w:r>
      <w:r>
        <w:rPr>
          <w:rFonts w:eastAsia="Times New Roman"/>
          <w:szCs w:val="24"/>
        </w:rPr>
        <w:t xml:space="preserve">ιεθνών </w:t>
      </w:r>
      <w:r>
        <w:rPr>
          <w:rFonts w:eastAsia="Times New Roman"/>
          <w:szCs w:val="24"/>
        </w:rPr>
        <w:t>ο</w:t>
      </w:r>
      <w:r>
        <w:rPr>
          <w:rFonts w:eastAsia="Times New Roman"/>
          <w:szCs w:val="24"/>
        </w:rPr>
        <w:t>ργανισμών βάσει πραγματικών αποτελεσμάτων της ελληνικής οικονομίας, απόδοση του δεκαετούς ελ</w:t>
      </w:r>
      <w:r>
        <w:rPr>
          <w:rFonts w:eastAsia="Times New Roman"/>
          <w:szCs w:val="24"/>
        </w:rPr>
        <w:t>ληνικού ομολόγου σε ιστορικά χαμηλά.</w:t>
      </w:r>
    </w:p>
    <w:p w14:paraId="420DC10C" w14:textId="77777777" w:rsidR="003663B4" w:rsidRDefault="00087BC7">
      <w:pPr>
        <w:spacing w:line="600" w:lineRule="auto"/>
        <w:ind w:firstLine="720"/>
        <w:jc w:val="both"/>
        <w:rPr>
          <w:rFonts w:eastAsia="Times New Roman"/>
          <w:szCs w:val="24"/>
        </w:rPr>
      </w:pPr>
      <w:r>
        <w:rPr>
          <w:rFonts w:eastAsia="Times New Roman"/>
          <w:szCs w:val="24"/>
        </w:rPr>
        <w:t>Αυτά είναι τα χαρακτηριστικά βάσει των οποίων διαμορφώνεται η συζήτηση των τελευταίων ημερών και οφείλουμε να τα αξιολογήσουμε, κυρίες και κύριοι της Αξιωματικής Αντιπολίτευσης.</w:t>
      </w:r>
    </w:p>
    <w:p w14:paraId="420DC10D" w14:textId="77777777" w:rsidR="003663B4" w:rsidRDefault="00087BC7">
      <w:pPr>
        <w:spacing w:line="600" w:lineRule="auto"/>
        <w:ind w:firstLine="720"/>
        <w:jc w:val="both"/>
        <w:rPr>
          <w:rFonts w:eastAsia="Times New Roman"/>
          <w:szCs w:val="24"/>
        </w:rPr>
      </w:pPr>
      <w:r>
        <w:rPr>
          <w:rFonts w:eastAsia="Times New Roman"/>
          <w:szCs w:val="24"/>
        </w:rPr>
        <w:t>Κανείς δεν εθελοτυφλεί και κανείς δεν παν</w:t>
      </w:r>
      <w:r>
        <w:rPr>
          <w:rFonts w:eastAsia="Times New Roman"/>
          <w:szCs w:val="24"/>
        </w:rPr>
        <w:t xml:space="preserve">ηγυρίζει. Γνωρίζουμε πάρα πολύ καλά ότι ένα μεγάλο κομμάτι της ελληνικής </w:t>
      </w:r>
      <w:r>
        <w:rPr>
          <w:rFonts w:eastAsia="Times New Roman"/>
          <w:szCs w:val="24"/>
        </w:rPr>
        <w:lastRenderedPageBreak/>
        <w:t>κοινωνίας σηκώνει τεράστιο βάρος και επί δικής μας διακυβέρνησης. Αυτό είναι μια πραγματικότητα.</w:t>
      </w:r>
    </w:p>
    <w:p w14:paraId="420DC10E" w14:textId="77777777" w:rsidR="003663B4" w:rsidRDefault="00087BC7">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2018, είναι ένας ακόμη δύσκολος προϋπολογισμός που προσδιορίζεται</w:t>
      </w:r>
      <w:r>
        <w:rPr>
          <w:rFonts w:eastAsia="Times New Roman"/>
          <w:szCs w:val="24"/>
        </w:rPr>
        <w:t xml:space="preserve"> από το οικονομικό περιβάλλον, τους διεθνείς συσχετισμούς, καθώς και τους δημοσιονομικούς, φυσικά, περιορισμούς με τους οποίους βρίσκεται αντιμέτωπη η χώρα μας.</w:t>
      </w:r>
    </w:p>
    <w:p w14:paraId="420DC10F" w14:textId="77777777" w:rsidR="003663B4" w:rsidRDefault="00087BC7">
      <w:pPr>
        <w:spacing w:line="600" w:lineRule="auto"/>
        <w:ind w:firstLine="720"/>
        <w:jc w:val="both"/>
        <w:rPr>
          <w:rFonts w:eastAsia="Times New Roman"/>
          <w:szCs w:val="24"/>
        </w:rPr>
      </w:pPr>
      <w:r>
        <w:rPr>
          <w:rFonts w:eastAsia="Times New Roman"/>
          <w:szCs w:val="24"/>
        </w:rPr>
        <w:t>Ο δημοσιονομικός στόχος για το 2018 είναι όντως υψηλότερος. Είναι, όμως, ρεαλιστικός και μιλάμε</w:t>
      </w:r>
      <w:r>
        <w:rPr>
          <w:rFonts w:eastAsia="Times New Roman"/>
          <w:szCs w:val="24"/>
        </w:rPr>
        <w:t xml:space="preserve"> για πρωτογενές πλεόνασμα της τάξης του 3,5% του ΑΕΠ. Μπορούμε να κάνουμε μια σύγκριση με τις συμφωνίες που είχατε επί συγκυβέρνησης Σαμαρά και Βενιζέλου; Ποιος ήταν ο στόχος μέχρι το 2025; Ήταν 4,5%, αν δεν </w:t>
      </w:r>
      <w:proofErr w:type="spellStart"/>
      <w:r>
        <w:rPr>
          <w:rFonts w:eastAsia="Times New Roman"/>
          <w:szCs w:val="24"/>
        </w:rPr>
        <w:t>απατώμαι</w:t>
      </w:r>
      <w:proofErr w:type="spellEnd"/>
      <w:r>
        <w:rPr>
          <w:rFonts w:eastAsia="Times New Roman"/>
          <w:szCs w:val="24"/>
        </w:rPr>
        <w:t>;</w:t>
      </w:r>
    </w:p>
    <w:p w14:paraId="420DC110" w14:textId="77777777" w:rsidR="003663B4" w:rsidRDefault="00087BC7">
      <w:pPr>
        <w:spacing w:line="600" w:lineRule="auto"/>
        <w:ind w:firstLine="720"/>
        <w:jc w:val="both"/>
        <w:rPr>
          <w:rFonts w:eastAsia="Times New Roman"/>
          <w:szCs w:val="24"/>
        </w:rPr>
      </w:pPr>
      <w:r>
        <w:rPr>
          <w:rFonts w:eastAsia="Times New Roman"/>
          <w:szCs w:val="24"/>
        </w:rPr>
        <w:t>Γιατί κατηγορούμαστε σήμερα; Για το ότ</w:t>
      </w:r>
      <w:r>
        <w:rPr>
          <w:rFonts w:eastAsia="Times New Roman"/>
          <w:szCs w:val="24"/>
        </w:rPr>
        <w:t>ι πετύχαμε χαμηλότερα πλεονάσματα; Και ξέρετε πάρα πολύ καλά τι σημαίνει ένα χαμηλό πρωτογενές πλεόνασμα στην πραγματική οικονομία.</w:t>
      </w:r>
    </w:p>
    <w:p w14:paraId="420DC111" w14:textId="77777777" w:rsidR="003663B4" w:rsidRDefault="00087BC7">
      <w:pPr>
        <w:spacing w:line="600" w:lineRule="auto"/>
        <w:ind w:firstLine="720"/>
        <w:jc w:val="both"/>
        <w:rPr>
          <w:rFonts w:eastAsia="Times New Roman"/>
          <w:szCs w:val="24"/>
        </w:rPr>
      </w:pPr>
      <w:r>
        <w:rPr>
          <w:rFonts w:eastAsia="Times New Roman"/>
          <w:szCs w:val="24"/>
        </w:rPr>
        <w:t xml:space="preserve">Να τονίσω ότι θα έχουμε τη δημοσιοποίηση της λίστας των </w:t>
      </w:r>
      <w:proofErr w:type="spellStart"/>
      <w:r>
        <w:rPr>
          <w:rFonts w:eastAsia="Times New Roman"/>
          <w:szCs w:val="24"/>
        </w:rPr>
        <w:t>μεγαλοοφειλετών</w:t>
      </w:r>
      <w:proofErr w:type="spellEnd"/>
      <w:r>
        <w:rPr>
          <w:rFonts w:eastAsia="Times New Roman"/>
          <w:szCs w:val="24"/>
        </w:rPr>
        <w:t xml:space="preserve"> του </w:t>
      </w:r>
      <w:r>
        <w:rPr>
          <w:rFonts w:eastAsia="Times New Roman"/>
          <w:szCs w:val="24"/>
        </w:rPr>
        <w:t>δ</w:t>
      </w:r>
      <w:r>
        <w:rPr>
          <w:rFonts w:eastAsia="Times New Roman"/>
          <w:szCs w:val="24"/>
        </w:rPr>
        <w:t>ημοσίου μέσω της Ανεξάρτητης Αρχής Δημοσίων Εσό</w:t>
      </w:r>
      <w:r>
        <w:rPr>
          <w:rFonts w:eastAsia="Times New Roman"/>
          <w:szCs w:val="24"/>
        </w:rPr>
        <w:t xml:space="preserve">δων, γεγονός που αποτελεί πολύ σημαντική </w:t>
      </w:r>
      <w:r>
        <w:rPr>
          <w:rFonts w:eastAsia="Times New Roman"/>
          <w:szCs w:val="24"/>
        </w:rPr>
        <w:lastRenderedPageBreak/>
        <w:t xml:space="preserve">εξέλιξη. Όλοι γνωρίζουμε και όλοι συμφωνούμε ότι η πάταξη της φοροδιαφυγής και της </w:t>
      </w:r>
      <w:proofErr w:type="spellStart"/>
      <w:r>
        <w:rPr>
          <w:rFonts w:eastAsia="Times New Roman"/>
          <w:szCs w:val="24"/>
        </w:rPr>
        <w:t>φοροαποφυγής</w:t>
      </w:r>
      <w:proofErr w:type="spellEnd"/>
      <w:r>
        <w:rPr>
          <w:rFonts w:eastAsia="Times New Roman"/>
          <w:szCs w:val="24"/>
        </w:rPr>
        <w:t xml:space="preserve">, δημιουργεί δημοσιονομικό χώρο για την μείωση στην πορεία των φορολογικών συντελεστών, άρα και δικαιότερη κατανομή των </w:t>
      </w:r>
      <w:r>
        <w:rPr>
          <w:rFonts w:eastAsia="Times New Roman"/>
          <w:szCs w:val="24"/>
        </w:rPr>
        <w:t>φορολογικών βαρών.</w:t>
      </w:r>
    </w:p>
    <w:p w14:paraId="420DC112"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συνάδελφοι, το περιβάλλον στο οποίο καλούμαστε να υλοποιήσουμε το δημοσιονομικό στόχο για πρωτογενές πλεόνασμα του 3,5% του ΑΕΠ, είναι βελτιωμένο κατά πολύ σε σχέση με τις προηγούμενες χρονιές. Σε αυτό συνετέλεσε και η </w:t>
      </w:r>
      <w:r>
        <w:rPr>
          <w:rFonts w:eastAsia="Times New Roman"/>
          <w:szCs w:val="24"/>
        </w:rPr>
        <w:t>υπέρβαση των δημοσιονομικών στόχων στις τρεις προηγούμενες χρονιές. Αυτή η υπέρβαση έδωσε και την αναβάθμιση της χώρας από όλους τους οίκους πιστοληπτικής αξιολόγησης ένα χρόνο νωρίτερα από τον αναμενόμενο.</w:t>
      </w:r>
    </w:p>
    <w:p w14:paraId="420DC113" w14:textId="77777777" w:rsidR="003663B4" w:rsidRDefault="00087BC7">
      <w:pPr>
        <w:spacing w:line="600" w:lineRule="auto"/>
        <w:ind w:firstLine="720"/>
        <w:jc w:val="both"/>
        <w:rPr>
          <w:rFonts w:eastAsia="Times New Roman"/>
          <w:szCs w:val="24"/>
        </w:rPr>
      </w:pPr>
      <w:r>
        <w:rPr>
          <w:rFonts w:eastAsia="Times New Roman"/>
          <w:szCs w:val="24"/>
        </w:rPr>
        <w:t>Πιστεύω, λοιπόν, κυρίες και κύριοι συνάδελφοι, ότ</w:t>
      </w:r>
      <w:r>
        <w:rPr>
          <w:rFonts w:eastAsia="Times New Roman"/>
          <w:szCs w:val="24"/>
        </w:rPr>
        <w:t xml:space="preserve">ι η συνεχής βελτίωση της οικονομίας, η οικονομική ανάκαμψη, η μείωση της ανεργίας, η καταπολέμηση της φοροδιαφυγής, η περαιτέρω διεύρυνση των ηλεκτρονικών συναλλαγών θα ενισχύσουν τα έσοδα του </w:t>
      </w:r>
      <w:r>
        <w:rPr>
          <w:rFonts w:eastAsia="Times New Roman"/>
          <w:szCs w:val="24"/>
        </w:rPr>
        <w:t>δ</w:t>
      </w:r>
      <w:r>
        <w:rPr>
          <w:rFonts w:eastAsia="Times New Roman"/>
          <w:szCs w:val="24"/>
        </w:rPr>
        <w:t>ημοσίου και θα συμβάλουν στην επίτευξη του δημοσιονομικού αυτο</w:t>
      </w:r>
      <w:r>
        <w:rPr>
          <w:rFonts w:eastAsia="Times New Roman"/>
          <w:szCs w:val="24"/>
        </w:rPr>
        <w:t xml:space="preserve">ύ στόχου, γεγονός που αποτυπώθηκε και στα δημόσια έσοδα το 2017 με την </w:t>
      </w:r>
      <w:proofErr w:type="spellStart"/>
      <w:r>
        <w:rPr>
          <w:rFonts w:eastAsia="Times New Roman"/>
          <w:szCs w:val="24"/>
        </w:rPr>
        <w:t>υπεραπόδοση</w:t>
      </w:r>
      <w:proofErr w:type="spellEnd"/>
      <w:r>
        <w:rPr>
          <w:rFonts w:eastAsia="Times New Roman"/>
          <w:szCs w:val="24"/>
        </w:rPr>
        <w:t xml:space="preserve"> του πρωτογενούς πλεονάσματος και το διπλασιασμό του κοινωνικού μερίσματος.</w:t>
      </w:r>
    </w:p>
    <w:p w14:paraId="420DC114" w14:textId="77777777" w:rsidR="003663B4" w:rsidRDefault="00087BC7">
      <w:pPr>
        <w:spacing w:line="600" w:lineRule="auto"/>
        <w:ind w:firstLine="720"/>
        <w:jc w:val="both"/>
        <w:rPr>
          <w:rFonts w:eastAsia="Times New Roman"/>
          <w:szCs w:val="24"/>
        </w:rPr>
      </w:pPr>
      <w:r>
        <w:rPr>
          <w:rFonts w:eastAsia="Times New Roman"/>
          <w:szCs w:val="24"/>
        </w:rPr>
        <w:lastRenderedPageBreak/>
        <w:t>Κυρίες και κύριοι συνάδελφοι, γνωρίζουμε πάρα πολύ καλά ότι ο δημοσιονομικός χώρος, βάσει του οποί</w:t>
      </w:r>
      <w:r>
        <w:rPr>
          <w:rFonts w:eastAsia="Times New Roman"/>
          <w:szCs w:val="24"/>
        </w:rPr>
        <w:t xml:space="preserve">ου καλούμαστε να χαράξουμε εθνική στρατηγική και να </w:t>
      </w:r>
      <w:r>
        <w:rPr>
          <w:rFonts w:eastAsia="Times New Roman"/>
          <w:szCs w:val="24"/>
        </w:rPr>
        <w:t xml:space="preserve">παραγάγουμε </w:t>
      </w:r>
      <w:r>
        <w:rPr>
          <w:rFonts w:eastAsia="Times New Roman"/>
          <w:szCs w:val="24"/>
        </w:rPr>
        <w:t xml:space="preserve">πολιτική, είναι για άλλη μια χρονιά περιορισμένος. Και οφείλουμε σαν πολιτικό σύστημα -δεν μιλάω μόνο από την πλευρά της Συμπολίτευσης- να ανακαλύπτουμε όλα εκείνα τα στρατηγικά πλεονεκτήματα </w:t>
      </w:r>
      <w:r>
        <w:rPr>
          <w:rFonts w:eastAsia="Times New Roman"/>
          <w:szCs w:val="24"/>
        </w:rPr>
        <w:t>που έχει αυτή η χώρα -και έχει πολλά- και να τα αξιοποιούμε, προκειμένου να δημιουργούμε υπεραξία.</w:t>
      </w:r>
    </w:p>
    <w:p w14:paraId="420DC115" w14:textId="77777777" w:rsidR="003663B4" w:rsidRDefault="00087BC7">
      <w:pPr>
        <w:spacing w:line="600" w:lineRule="auto"/>
        <w:ind w:firstLine="720"/>
        <w:jc w:val="both"/>
        <w:rPr>
          <w:rFonts w:eastAsia="Times New Roman"/>
          <w:szCs w:val="24"/>
        </w:rPr>
      </w:pPr>
      <w:r>
        <w:rPr>
          <w:rFonts w:eastAsia="Times New Roman"/>
          <w:szCs w:val="24"/>
        </w:rPr>
        <w:t>Γίνεται ήδη με την υψηλή απορροφητικότητα που παρατηρείται στα προγράμματα ΕΣΠΑ, με την αύξηση στα Προγράμματα Δημοσίων Επενδύσεων, με τις πολιτικές που χαρά</w:t>
      </w:r>
      <w:r>
        <w:rPr>
          <w:rFonts w:eastAsia="Times New Roman"/>
          <w:szCs w:val="24"/>
        </w:rPr>
        <w:t>σσει το Υπουργείο Ψηφιακής Πολιτικής, όπως η τελευταία με την σύσταση του Ελληνικού Οργανισμού Διαστήματος.</w:t>
      </w:r>
    </w:p>
    <w:p w14:paraId="420DC116" w14:textId="77777777" w:rsidR="003663B4" w:rsidRDefault="00087BC7">
      <w:pPr>
        <w:spacing w:line="600" w:lineRule="auto"/>
        <w:ind w:firstLine="720"/>
        <w:jc w:val="both"/>
        <w:rPr>
          <w:rFonts w:eastAsia="Times New Roman"/>
          <w:szCs w:val="24"/>
        </w:rPr>
      </w:pPr>
      <w:r>
        <w:rPr>
          <w:rFonts w:eastAsia="Times New Roman"/>
          <w:szCs w:val="24"/>
        </w:rPr>
        <w:t>Με λύπη διαπίστωσα τις προηγούμενες μέρες μεγάλο στέλεχος της Νέας Δημοκρατίας να τοποθετείτε δημόσια και να λέει ότι στο πρόγραμμα της Νέας Δημοκρα</w:t>
      </w:r>
      <w:r>
        <w:rPr>
          <w:rFonts w:eastAsia="Times New Roman"/>
          <w:szCs w:val="24"/>
        </w:rPr>
        <w:t xml:space="preserve">τίας πέρα από την περικοπή ανελαστικών δαπανών είναι και η κατάργηση οργανισμών. Ένας από αυτούς τους οργανισμούς είναι και ο υπό σύσταση Ελληνικός Οργανισμός Διαστήματος. Δηλαδή, έτσι αντιλαμβάνεται </w:t>
      </w:r>
      <w:r>
        <w:rPr>
          <w:rFonts w:eastAsia="Times New Roman"/>
          <w:szCs w:val="24"/>
        </w:rPr>
        <w:lastRenderedPageBreak/>
        <w:t>την καινοτομία και την ανάπτυξη η Νέα Δημοκρατία, να κατ</w:t>
      </w:r>
      <w:r>
        <w:rPr>
          <w:rFonts w:eastAsia="Times New Roman"/>
          <w:szCs w:val="24"/>
        </w:rPr>
        <w:t xml:space="preserve">αργήσουμε κάτι το οποίο μπορεί να </w:t>
      </w:r>
      <w:r>
        <w:rPr>
          <w:rFonts w:eastAsia="Times New Roman"/>
          <w:szCs w:val="24"/>
        </w:rPr>
        <w:t xml:space="preserve">παραγάγει </w:t>
      </w:r>
      <w:r>
        <w:rPr>
          <w:rFonts w:eastAsia="Times New Roman"/>
          <w:szCs w:val="24"/>
        </w:rPr>
        <w:t>υπεραξία, μπορεί να προκαλέσει και να προσελκύσει επιστήμονες από το εξωτερικό στη χώρα μας, Έλληνες επιστήμονες.</w:t>
      </w:r>
    </w:p>
    <w:p w14:paraId="420DC117" w14:textId="77777777" w:rsidR="003663B4" w:rsidRDefault="00087BC7">
      <w:pPr>
        <w:spacing w:line="600" w:lineRule="auto"/>
        <w:ind w:firstLine="720"/>
        <w:jc w:val="both"/>
        <w:rPr>
          <w:rFonts w:eastAsia="Times New Roman"/>
          <w:szCs w:val="24"/>
        </w:rPr>
      </w:pPr>
      <w:r>
        <w:rPr>
          <w:rFonts w:eastAsia="Times New Roman"/>
          <w:szCs w:val="24"/>
        </w:rPr>
        <w:t>Κυρίες και κύριοι Υπουργοί, στην αρχή της ομιλίας μου, μίλησα για την ευημερία των αριθμών. Δεν μπ</w:t>
      </w:r>
      <w:r>
        <w:rPr>
          <w:rFonts w:eastAsia="Times New Roman"/>
          <w:szCs w:val="24"/>
        </w:rPr>
        <w:t>ορούμε, όμως, να μιλάμε για ολοκληρωμένη κοινωνική πολιτική εάν η ευημερία των αριθμών δεν συνοδευτεί από την ευημερία των ανθρώπων.</w:t>
      </w:r>
    </w:p>
    <w:p w14:paraId="420DC118" w14:textId="77777777" w:rsidR="003663B4" w:rsidRDefault="00087BC7">
      <w:pPr>
        <w:spacing w:line="600" w:lineRule="auto"/>
        <w:ind w:firstLine="720"/>
        <w:jc w:val="both"/>
        <w:rPr>
          <w:rFonts w:eastAsia="Times New Roman"/>
          <w:szCs w:val="24"/>
        </w:rPr>
      </w:pPr>
      <w:r>
        <w:rPr>
          <w:rFonts w:eastAsia="Times New Roman"/>
          <w:szCs w:val="24"/>
        </w:rPr>
        <w:t>Θέλω να πω το παράδειγμα της Μαγνησίας, που παρά το ότι όντως μειώνεται η ανεργία, ακόμα στη Μαγνησία -μέχρι και σήμερα που</w:t>
      </w:r>
      <w:r>
        <w:rPr>
          <w:rFonts w:eastAsia="Times New Roman"/>
          <w:szCs w:val="24"/>
        </w:rPr>
        <w:t xml:space="preserve"> μιλάμε- καταγράφουμε το υψηλότερο ποσοστό πανελλαδικά. Υπάρχει μια ισχνή επενδυτική δραστηριότητα. Δεν πρόκειται να κερδίσουμε το στοίχημα αλλαγής σελίδας για αυτή</w:t>
      </w:r>
      <w:r>
        <w:rPr>
          <w:rFonts w:eastAsia="Times New Roman"/>
          <w:szCs w:val="24"/>
        </w:rPr>
        <w:t xml:space="preserve"> </w:t>
      </w:r>
      <w:r>
        <w:rPr>
          <w:rFonts w:eastAsia="Times New Roman"/>
          <w:szCs w:val="24"/>
        </w:rPr>
        <w:t>την χώρα εάν η ευημερία των αριθμών δεν συνοδευτεί και με την ευημερία των ανθρώπων.</w:t>
      </w:r>
    </w:p>
    <w:p w14:paraId="420DC119" w14:textId="77777777" w:rsidR="003663B4" w:rsidRDefault="00087BC7">
      <w:pPr>
        <w:spacing w:line="600" w:lineRule="auto"/>
        <w:ind w:firstLine="720"/>
        <w:jc w:val="both"/>
        <w:rPr>
          <w:rFonts w:eastAsia="Times New Roman"/>
          <w:szCs w:val="24"/>
        </w:rPr>
      </w:pPr>
      <w:r>
        <w:rPr>
          <w:rFonts w:eastAsia="Times New Roman"/>
          <w:szCs w:val="24"/>
        </w:rPr>
        <w:t>Σας ευ</w:t>
      </w:r>
      <w:r>
        <w:rPr>
          <w:rFonts w:eastAsia="Times New Roman"/>
          <w:szCs w:val="24"/>
        </w:rPr>
        <w:t>χαριστώ πάρα πολύ.</w:t>
      </w:r>
    </w:p>
    <w:p w14:paraId="420DC11A" w14:textId="77777777" w:rsidR="003663B4" w:rsidRDefault="00087BC7">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420DC11B" w14:textId="77777777" w:rsidR="003663B4" w:rsidRDefault="00087BC7">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Δαβάκης, από την Νέα Δημοκρατία.</w:t>
      </w:r>
    </w:p>
    <w:p w14:paraId="420DC11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Κυρίες και κύριοι συνάδελφοι, εδώ και τρεις μέρες ακούω τους συναδέλφους της </w:t>
      </w:r>
      <w:r>
        <w:rPr>
          <w:rFonts w:eastAsia="Times New Roman" w:cs="Times New Roman"/>
          <w:szCs w:val="24"/>
        </w:rPr>
        <w:t>σ</w:t>
      </w:r>
      <w:r>
        <w:rPr>
          <w:rFonts w:eastAsia="Times New Roman" w:cs="Times New Roman"/>
          <w:szCs w:val="24"/>
        </w:rPr>
        <w:t>υγκυβέρνησ</w:t>
      </w:r>
      <w:r>
        <w:rPr>
          <w:rFonts w:eastAsia="Times New Roman" w:cs="Times New Roman"/>
          <w:szCs w:val="24"/>
        </w:rPr>
        <w:t xml:space="preserve">ης να λένε ότι ο </w:t>
      </w:r>
      <w:r>
        <w:rPr>
          <w:rFonts w:eastAsia="Times New Roman" w:cs="Times New Roman"/>
          <w:szCs w:val="24"/>
        </w:rPr>
        <w:t>π</w:t>
      </w:r>
      <w:r>
        <w:rPr>
          <w:rFonts w:eastAsia="Times New Roman" w:cs="Times New Roman"/>
          <w:szCs w:val="24"/>
        </w:rPr>
        <w:t xml:space="preserve">ροϋπολογισμός για το 2018 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Μάλιστα, νέος συνάδελφος τον αποκάλεσε ως «η γενέθλια πράξη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Ελλάδας». Ωραίο!</w:t>
      </w:r>
    </w:p>
    <w:p w14:paraId="420DC11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Όμως, τι σημαίνει αυτό, κυρίες και κύριοι συνάδελφοι; Τι σημαίνει γι</w:t>
      </w:r>
      <w:r>
        <w:rPr>
          <w:rFonts w:eastAsia="Times New Roman" w:cs="Times New Roman"/>
          <w:szCs w:val="24"/>
        </w:rPr>
        <w:t xml:space="preserve">α τον άνεργο συμπατριώτη μας σήμερα, τι σημαίνει για τον μικρομεσαίο, τι σημαίνει για τον συνταξιούχο, </w:t>
      </w:r>
      <w:r>
        <w:rPr>
          <w:rFonts w:eastAsia="Times New Roman" w:cs="Times New Roman"/>
          <w:szCs w:val="24"/>
        </w:rPr>
        <w:t xml:space="preserve">τον αγρότη, </w:t>
      </w:r>
      <w:r>
        <w:rPr>
          <w:rFonts w:eastAsia="Times New Roman" w:cs="Times New Roman"/>
          <w:szCs w:val="24"/>
        </w:rPr>
        <w:t xml:space="preserve">τι σημαίνει για τους ανθρώπους οι οποίοι χειμάζονται εδώ και δέκα χρόνια; </w:t>
      </w:r>
    </w:p>
    <w:p w14:paraId="420DC11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όλα αυτά τα οποία λέτε και απευθύνονται προς τ</w:t>
      </w:r>
      <w:r>
        <w:rPr>
          <w:rFonts w:eastAsia="Times New Roman" w:cs="Times New Roman"/>
          <w:szCs w:val="24"/>
        </w:rPr>
        <w:t xml:space="preserve">ον ελληνικό λαό, πρέπει κυρίως να </w:t>
      </w:r>
      <w:proofErr w:type="spellStart"/>
      <w:r>
        <w:rPr>
          <w:rFonts w:eastAsia="Times New Roman" w:cs="Times New Roman"/>
          <w:szCs w:val="24"/>
        </w:rPr>
        <w:t>διέπονται</w:t>
      </w:r>
      <w:proofErr w:type="spellEnd"/>
      <w:r>
        <w:rPr>
          <w:rFonts w:eastAsia="Times New Roman" w:cs="Times New Roman"/>
          <w:szCs w:val="24"/>
        </w:rPr>
        <w:t xml:space="preserve"> από ευαισθησία και </w:t>
      </w:r>
      <w:r>
        <w:rPr>
          <w:rFonts w:eastAsia="Times New Roman" w:cs="Times New Roman"/>
          <w:szCs w:val="24"/>
        </w:rPr>
        <w:t>σεβασμό στη</w:t>
      </w:r>
      <w:r>
        <w:rPr>
          <w:rFonts w:eastAsia="Times New Roman" w:cs="Times New Roman"/>
          <w:szCs w:val="24"/>
        </w:rPr>
        <w:t xml:space="preserve"> νοημοσύνη</w:t>
      </w:r>
      <w:r>
        <w:rPr>
          <w:rFonts w:eastAsia="Times New Roman" w:cs="Times New Roman"/>
          <w:szCs w:val="24"/>
        </w:rPr>
        <w:t xml:space="preserve"> του ελληνικού λαού και όλων αυτών τα οποία βιώνει τόσα χρόνια. Δεν μπορεί να λέμε ότι 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όταν βρίσκεται η χώρα μας -ειδικά τα τρία χρόνια τα οποία εσείς κυβερνάτε- σε αυτή</w:t>
      </w:r>
      <w:r>
        <w:rPr>
          <w:rFonts w:eastAsia="Times New Roman" w:cs="Times New Roman"/>
          <w:szCs w:val="24"/>
        </w:rPr>
        <w:t xml:space="preserve"> </w:t>
      </w:r>
      <w:r>
        <w:rPr>
          <w:rFonts w:eastAsia="Times New Roman" w:cs="Times New Roman"/>
          <w:szCs w:val="24"/>
        </w:rPr>
        <w:t>την κατάσταση.</w:t>
      </w:r>
    </w:p>
    <w:p w14:paraId="420DC11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πούμε ότι ο </w:t>
      </w:r>
      <w:r>
        <w:rPr>
          <w:rFonts w:eastAsia="Times New Roman" w:cs="Times New Roman"/>
          <w:szCs w:val="24"/>
        </w:rPr>
        <w:t xml:space="preserve">προϋπολογισμός προσεγγίζει την πραγματικότητα, θα έπρεπε αυτός να </w:t>
      </w:r>
      <w:proofErr w:type="spellStart"/>
      <w:r>
        <w:rPr>
          <w:rFonts w:eastAsia="Times New Roman" w:cs="Times New Roman"/>
          <w:szCs w:val="24"/>
        </w:rPr>
        <w:t>διέπεται</w:t>
      </w:r>
      <w:proofErr w:type="spellEnd"/>
      <w:r>
        <w:rPr>
          <w:rFonts w:eastAsia="Times New Roman" w:cs="Times New Roman"/>
          <w:szCs w:val="24"/>
        </w:rPr>
        <w:t xml:space="preserve"> από τρεις συγκεκριμένες αρχές:</w:t>
      </w:r>
    </w:p>
    <w:p w14:paraId="420DC12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πρώτη αρχή είναι η παραγωγική ανασυγκρότηση της χώρας μας. Η κατάσταση στην πραγματική οικονομία, όπως είναι σήμερα, είναι τελείως απογοητευτική. Η </w:t>
      </w:r>
      <w:r>
        <w:rPr>
          <w:rFonts w:eastAsia="Times New Roman" w:cs="Times New Roman"/>
          <w:szCs w:val="24"/>
        </w:rPr>
        <w:t>πορεία όλων των δεικτών παραγωγικότητας υστερεί σημαντικά, στραγγαλίζοντας οποιαδήποτε ουσιαστική αναπτυξιακή προοπτική.</w:t>
      </w:r>
    </w:p>
    <w:p w14:paraId="420DC12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δε ανεργία, όπως </w:t>
      </w:r>
      <w:proofErr w:type="spellStart"/>
      <w:r>
        <w:rPr>
          <w:rFonts w:eastAsia="Times New Roman" w:cs="Times New Roman"/>
          <w:szCs w:val="24"/>
        </w:rPr>
        <w:t>ελέχθη</w:t>
      </w:r>
      <w:proofErr w:type="spellEnd"/>
      <w:r>
        <w:rPr>
          <w:rFonts w:eastAsia="Times New Roman" w:cs="Times New Roman"/>
          <w:szCs w:val="24"/>
        </w:rPr>
        <w:t xml:space="preserve"> προηγουμένως από κυβερνητικό συνάδελφο, από το 27% που την αφήσαμε εμείς πήγε στο 21%, χωρίς να μας λέει τι δ</w:t>
      </w:r>
      <w:r>
        <w:rPr>
          <w:rFonts w:eastAsia="Times New Roman" w:cs="Times New Roman"/>
          <w:szCs w:val="24"/>
        </w:rPr>
        <w:t xml:space="preserve">είκτης είναι αυτός και τι </w:t>
      </w:r>
      <w:r>
        <w:rPr>
          <w:rFonts w:eastAsia="Times New Roman" w:cs="Times New Roman"/>
          <w:szCs w:val="24"/>
        </w:rPr>
        <w:t xml:space="preserve">είδους </w:t>
      </w:r>
      <w:r>
        <w:rPr>
          <w:rFonts w:eastAsia="Times New Roman" w:cs="Times New Roman"/>
          <w:szCs w:val="24"/>
        </w:rPr>
        <w:t>προγράμματα εργασίας είναι αυτά τα οποία σήμερα δείχνουν ότι έχουν μειώσει την ανεργία.</w:t>
      </w:r>
    </w:p>
    <w:p w14:paraId="420DC12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με είκοσι επτά νέους φόρους που φέρνετε εσείς, δεν μπορεί να μιλάμε για παραγωγική ανασυγκρότηση της χώρας </w:t>
      </w:r>
      <w:r>
        <w:rPr>
          <w:rFonts w:eastAsia="Times New Roman" w:cs="Times New Roman"/>
          <w:szCs w:val="24"/>
        </w:rPr>
        <w:t xml:space="preserve">μας. Αφήνω το τι γίνεται στον τομέα της πρωτογενούς παραγωγής. Διατηρείτε την αύξηση της φορολογίας των αγροτών και των αγροτεμαχίων -ενώ άλλα λέγατε πριν τρία χρόνια, προεκλογικά- μειώνετε την επιστροφή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lastRenderedPageBreak/>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ατανάλωσης στο αγροτικό πετρέλαιο</w:t>
      </w:r>
      <w:r>
        <w:rPr>
          <w:rFonts w:eastAsia="Times New Roman" w:cs="Times New Roman"/>
          <w:szCs w:val="24"/>
        </w:rPr>
        <w:t xml:space="preserve"> ή αργείτε να το αποδώσετε και υπάρχει, συνεχίζεται και διατηρείται το αυξημένο κόστος των πρώτων υλών, των εφοδίων και των </w:t>
      </w:r>
      <w:r>
        <w:rPr>
          <w:rFonts w:eastAsia="Times New Roman" w:cs="Times New Roman"/>
          <w:szCs w:val="24"/>
        </w:rPr>
        <w:t xml:space="preserve">λιπασμάτων, </w:t>
      </w:r>
      <w:r>
        <w:rPr>
          <w:rFonts w:eastAsia="Times New Roman" w:cs="Times New Roman"/>
          <w:szCs w:val="24"/>
        </w:rPr>
        <w:t>των φυτοφαρμάκων κ.λπ. στην αγροτική παραγωγή.</w:t>
      </w:r>
    </w:p>
    <w:p w14:paraId="420DC12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καθυστερείτε και τις προκηρύξεις των μέτρων στο Πρόγραμμα Αγροτικ</w:t>
      </w:r>
      <w:r>
        <w:rPr>
          <w:rFonts w:eastAsia="Times New Roman" w:cs="Times New Roman"/>
          <w:szCs w:val="24"/>
        </w:rPr>
        <w:t>ής Ανάπτυξης. Πείτε ότι είστε ένας νέος αγρότης που θέλει να επενδύσει στη γεωργία. Όταν έχεις αγροτική παραγωγή και έχεις και έγγεια ιδιοκτησία, μπορείς με αυτή τη φορολογία να κάνεις τον αγρότη σήμερα; Και αυτοί που επί δεκαετίες ασκούν το αγροτικό επάγγ</w:t>
      </w:r>
      <w:r>
        <w:rPr>
          <w:rFonts w:eastAsia="Times New Roman" w:cs="Times New Roman"/>
          <w:szCs w:val="24"/>
        </w:rPr>
        <w:t xml:space="preserve">ελμα, με αυτή την πολιτική την οποία ακολουθείτε, ετοιμάζονται να φύγουν. Και ενώ εμείς </w:t>
      </w:r>
      <w:proofErr w:type="spellStart"/>
      <w:r>
        <w:rPr>
          <w:rFonts w:eastAsia="Times New Roman" w:cs="Times New Roman"/>
          <w:szCs w:val="24"/>
        </w:rPr>
        <w:t>κατηγορούμεθα</w:t>
      </w:r>
      <w:proofErr w:type="spellEnd"/>
      <w:r>
        <w:rPr>
          <w:rFonts w:eastAsia="Times New Roman" w:cs="Times New Roman"/>
          <w:szCs w:val="24"/>
        </w:rPr>
        <w:t xml:space="preserve"> επί τόσα χρόνια από τους αγροτικούς φορείς της χώρας για τη φορολογία εκείνη, ήρθε αυτός ο όλεθρος και αυτή η θύελλα από εσάς!</w:t>
      </w:r>
    </w:p>
    <w:p w14:paraId="420DC12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διατηρείτε την αυξη</w:t>
      </w:r>
      <w:r>
        <w:rPr>
          <w:rFonts w:eastAsia="Times New Roman" w:cs="Times New Roman"/>
          <w:szCs w:val="24"/>
        </w:rPr>
        <w:t xml:space="preserve">μένη προκαταβολή φόρου εισοδήματος, λέγοντας ότι ο αγρότης έχει ένα πάγιο εισόδημα. Δηλαδή, δεν υπάρχει πάγος για τον αγρότη, δεν υπάρχει φυσική καταστροφή, δεν υπάρχει θύελλα, δεν υπάρχει άνεμος, </w:t>
      </w:r>
      <w:r>
        <w:rPr>
          <w:rFonts w:eastAsia="Times New Roman" w:cs="Times New Roman"/>
          <w:szCs w:val="24"/>
        </w:rPr>
        <w:t xml:space="preserve">απώλεια παραγωγής </w:t>
      </w:r>
      <w:r>
        <w:rPr>
          <w:rFonts w:eastAsia="Times New Roman" w:cs="Times New Roman"/>
          <w:szCs w:val="24"/>
        </w:rPr>
        <w:t>δεν υπάρχει τίποτα! Θα διατηρεί ένα συγκε</w:t>
      </w:r>
      <w:r>
        <w:rPr>
          <w:rFonts w:eastAsia="Times New Roman" w:cs="Times New Roman"/>
          <w:szCs w:val="24"/>
        </w:rPr>
        <w:t xml:space="preserve">κριμένο εισόδημα και σε αυτό το εισόδημα θα έχει 100% προκαταβολή </w:t>
      </w:r>
      <w:r>
        <w:rPr>
          <w:rFonts w:eastAsia="Times New Roman" w:cs="Times New Roman"/>
          <w:szCs w:val="24"/>
        </w:rPr>
        <w:lastRenderedPageBreak/>
        <w:t>φόρου! Αυτά αν τα λέγατε προεκλογικά, νομίζω ότι τα πράγματα θα ήταν τελείως διαφορετικά.</w:t>
      </w:r>
    </w:p>
    <w:p w14:paraId="420DC12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δεύτερη αρχή, σύμφωνα με την οποία πιστεύω ότι πρέπει να προσεγγιστεί ένας σωστός προϋπολογισμός, </w:t>
      </w:r>
      <w:r>
        <w:rPr>
          <w:rFonts w:eastAsia="Times New Roman" w:cs="Times New Roman"/>
          <w:szCs w:val="24"/>
        </w:rPr>
        <w:t xml:space="preserve">αν θέλετε σώφρονος πολιτικού διαλόγου, είναι η παροχή εύρωστων δημόσιων αγαθών. Ένα από αυτά είναι η </w:t>
      </w:r>
      <w:r>
        <w:rPr>
          <w:rFonts w:eastAsia="Times New Roman" w:cs="Times New Roman"/>
          <w:szCs w:val="24"/>
        </w:rPr>
        <w:t xml:space="preserve">εθνική </w:t>
      </w:r>
      <w:r>
        <w:rPr>
          <w:rFonts w:eastAsia="Times New Roman" w:cs="Times New Roman"/>
          <w:szCs w:val="24"/>
        </w:rPr>
        <w:t>ασφάλεια.</w:t>
      </w:r>
    </w:p>
    <w:p w14:paraId="420DC12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συμβαίνει σήμερα στην εθνική ασφάλεια από την Κυβέρνηση ΣΥΡΙΖΑ - ΑΝΕΛ; Έχουμε έναν Υπουργό, τον κ. Καμμένο, που εκ των πραγμάτων έχει α</w:t>
      </w:r>
      <w:r>
        <w:rPr>
          <w:rFonts w:eastAsia="Times New Roman" w:cs="Times New Roman"/>
          <w:szCs w:val="24"/>
        </w:rPr>
        <w:t xml:space="preserve">ποδειχθεί ότι ο άνθρωπος είναι ακατάλληλος να κατέχει αυτό το αξίωμα. Καταλαβαίνω το πρόβλημα το οποίο έχετε,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το μεταθέσει ο κύριος Πρωθυπουργός σε έναν άλλο φορέα πολιτικής ευθύνης. Δεν μπορεί, κύριε Μαντά, στους επτά φακέλους -</w:t>
      </w:r>
      <w:r>
        <w:rPr>
          <w:rFonts w:eastAsia="Times New Roman" w:cs="Times New Roman"/>
          <w:szCs w:val="24"/>
        </w:rPr>
        <w:t>λέω επτά επειδή το έχω σχηματοποιήσει, επειδή παρακολουθώ τον συγκεκριμένο τομέα- που έχει διαχειριστεί και στους επτά να έχει ένα μηδενικό γραμμικό αποτέλεσμα. Δεν έχει πετύχει ο άνθρωπος αυτός τίποτα σε αυτόν τον τομέα.</w:t>
      </w:r>
    </w:p>
    <w:p w14:paraId="420DC12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πρώτος φάκελος περιλαμβάνει την </w:t>
      </w:r>
      <w:r>
        <w:rPr>
          <w:rFonts w:eastAsia="Times New Roman" w:cs="Times New Roman"/>
          <w:szCs w:val="24"/>
        </w:rPr>
        <w:t>ακίνητη περιουσία των Ενόπλων Δυνάμεων. Είχαμε ψηφίσει πέρ</w:t>
      </w:r>
      <w:r>
        <w:rPr>
          <w:rFonts w:eastAsia="Times New Roman" w:cs="Times New Roman"/>
          <w:szCs w:val="24"/>
        </w:rPr>
        <w:t>υ</w:t>
      </w:r>
      <w:r>
        <w:rPr>
          <w:rFonts w:eastAsia="Times New Roman" w:cs="Times New Roman"/>
          <w:szCs w:val="24"/>
        </w:rPr>
        <w:t xml:space="preserve">σι την περίφημη </w:t>
      </w:r>
      <w:r>
        <w:rPr>
          <w:rFonts w:eastAsia="Times New Roman" w:cs="Times New Roman"/>
          <w:szCs w:val="24"/>
        </w:rPr>
        <w:lastRenderedPageBreak/>
        <w:t>ΥΠΑΑΠΕΔ. Ο κ. Καμμένος μας έλεγε ότι μόνο για το 2017 θα έχουμε έσοδα από την αξιοποίηση της περιουσίας των Ενόπλων Δυνάμεων 300 εκατομμύρια ευρώ -το 2017 ήταν 649 χιλιάδες ευρώ!- κ</w:t>
      </w:r>
      <w:r>
        <w:rPr>
          <w:rFonts w:eastAsia="Times New Roman" w:cs="Times New Roman"/>
          <w:szCs w:val="24"/>
        </w:rPr>
        <w:t>αι σε βάθος τετραετίας -θέλω να τον ακούσω- θα είχαμε φτάσει τα 500 με 600 εκατομμύρια ευρώ. Αυτά τα πράγματα ούτε στο όνειρό μας!</w:t>
      </w:r>
    </w:p>
    <w:p w14:paraId="420DC12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 xml:space="preserve">τον δεύτερο φάκελο, </w:t>
      </w:r>
      <w:r>
        <w:rPr>
          <w:rFonts w:eastAsia="Times New Roman" w:cs="Times New Roman"/>
          <w:szCs w:val="24"/>
        </w:rPr>
        <w:t xml:space="preserve">τη ΜΟΜΚΑ, τη Μονάδα Μελετών και Κατασκευών των Ενόπλων Δυνάμεων, </w:t>
      </w:r>
      <w:r>
        <w:rPr>
          <w:rFonts w:eastAsia="Times New Roman" w:cs="Times New Roman"/>
          <w:szCs w:val="24"/>
        </w:rPr>
        <w:t xml:space="preserve">αυτή </w:t>
      </w:r>
      <w:r>
        <w:rPr>
          <w:rFonts w:eastAsia="Times New Roman" w:cs="Times New Roman"/>
          <w:szCs w:val="24"/>
        </w:rPr>
        <w:t>πάντα υπήρχε. Ήταν το 74</w:t>
      </w:r>
      <w:r>
        <w:rPr>
          <w:rFonts w:eastAsia="Times New Roman" w:cs="Times New Roman"/>
          <w:szCs w:val="24"/>
        </w:rPr>
        <w:t xml:space="preserve">7 Τάγμα </w:t>
      </w:r>
      <w:r>
        <w:rPr>
          <w:rFonts w:eastAsia="Times New Roman" w:cs="Times New Roman"/>
          <w:szCs w:val="24"/>
        </w:rPr>
        <w:t xml:space="preserve">Μηχανικού </w:t>
      </w:r>
      <w:r>
        <w:rPr>
          <w:rFonts w:eastAsia="Times New Roman" w:cs="Times New Roman"/>
          <w:szCs w:val="24"/>
        </w:rPr>
        <w:t xml:space="preserve">στο Λουτράκι, το οποίο κάνει διάφορα έργα τοπικής εμβέλειας. Δεν έχει γίνει τίποτα. Μία σύμβαση μόνο και αυτή στην Ανάφη, στην </w:t>
      </w:r>
      <w:r>
        <w:rPr>
          <w:rFonts w:eastAsia="Times New Roman" w:cs="Times New Roman"/>
          <w:szCs w:val="24"/>
        </w:rPr>
        <w:t xml:space="preserve">κατασκευή </w:t>
      </w:r>
      <w:r>
        <w:rPr>
          <w:rFonts w:eastAsia="Times New Roman" w:cs="Times New Roman"/>
          <w:szCs w:val="24"/>
        </w:rPr>
        <w:t xml:space="preserve">ενός αεροδιαδρόμου. </w:t>
      </w:r>
    </w:p>
    <w:p w14:paraId="420DC12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Σχετικά με την πώληση επιχειρησιακά μη αναγκαίου υλικού, εκεί είναι το απόλυτο </w:t>
      </w:r>
      <w:proofErr w:type="spellStart"/>
      <w:r>
        <w:rPr>
          <w:rFonts w:eastAsia="Times New Roman" w:cs="Times New Roman"/>
          <w:szCs w:val="24"/>
        </w:rPr>
        <w:t>β</w:t>
      </w:r>
      <w:r>
        <w:rPr>
          <w:rFonts w:eastAsia="Times New Roman" w:cs="Times New Roman"/>
          <w:szCs w:val="24"/>
        </w:rPr>
        <w:t>ατερλό</w:t>
      </w:r>
      <w:proofErr w:type="spellEnd"/>
      <w:r>
        <w:rPr>
          <w:rFonts w:eastAsia="Times New Roman" w:cs="Times New Roman"/>
          <w:szCs w:val="24"/>
        </w:rPr>
        <w:t xml:space="preserve">. Μιλάμε για Σαουδική Αραβία, για τα βλήματα και όλα αυτά τα οποία συνθέτουν την «επιτυχή» πολιτική πάνω στον τομέα αυτό. </w:t>
      </w:r>
    </w:p>
    <w:p w14:paraId="420DC12A" w14:textId="77777777" w:rsidR="003663B4" w:rsidRDefault="00087BC7">
      <w:pPr>
        <w:spacing w:line="600" w:lineRule="auto"/>
        <w:jc w:val="both"/>
        <w:rPr>
          <w:rFonts w:eastAsia="Times New Roman" w:cs="Times New Roman"/>
          <w:szCs w:val="24"/>
        </w:rPr>
      </w:pPr>
      <w:r>
        <w:rPr>
          <w:rFonts w:eastAsia="Times New Roman" w:cs="Times New Roman"/>
          <w:szCs w:val="24"/>
        </w:rPr>
        <w:tab/>
        <w:t>Του κ. Καμμένου δεν του έφτανε η αγορά των εκατό χιλιάδων βλημάτων, που ο επίσημος εκπρόσωπος της Σαουδικής Αραβίας προσέφερε.</w:t>
      </w:r>
      <w:r>
        <w:rPr>
          <w:rFonts w:eastAsia="Times New Roman" w:cs="Times New Roman"/>
          <w:szCs w:val="24"/>
        </w:rPr>
        <w:t xml:space="preserve"> Εκατό χιλιάδες βλήματα, δηλαδή 22 εκατομμύρια ευρώ, που σημαίνει το 4% των εξοπλιστικών αναγκών του </w:t>
      </w:r>
      <w:r>
        <w:rPr>
          <w:rFonts w:eastAsia="Times New Roman" w:cs="Times New Roman"/>
          <w:szCs w:val="24"/>
        </w:rPr>
        <w:lastRenderedPageBreak/>
        <w:t xml:space="preserve">Γενικού Επιτελείου Στρατού. Δεν μας έφταναν, λοιπόν, αυτά, πηγαίναμε στον κ. Παπαδόπουλο για να μας δώσει τα 66 εκατομμύρια στον «αέρα». </w:t>
      </w:r>
    </w:p>
    <w:p w14:paraId="420DC12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Όσον αφορά την αμ</w:t>
      </w:r>
      <w:r>
        <w:rPr>
          <w:rFonts w:eastAsia="Times New Roman" w:cs="Times New Roman"/>
          <w:szCs w:val="24"/>
        </w:rPr>
        <w:t xml:space="preserve">υντική βιομηχανία, θυμάται κανείς εκ των συναδέλφων που μετείχαν -νομίζω, κυρία </w:t>
      </w:r>
      <w:proofErr w:type="spellStart"/>
      <w:r>
        <w:rPr>
          <w:rFonts w:eastAsia="Times New Roman" w:cs="Times New Roman"/>
          <w:szCs w:val="24"/>
        </w:rPr>
        <w:t>Κοζομπόλη</w:t>
      </w:r>
      <w:proofErr w:type="spellEnd"/>
      <w:r>
        <w:rPr>
          <w:rFonts w:eastAsia="Times New Roman" w:cs="Times New Roman"/>
          <w:szCs w:val="24"/>
        </w:rPr>
        <w:t xml:space="preserve">, ότι εσείς ήσασταν- πως έλεγε ότι θα φτιάξουμε </w:t>
      </w:r>
      <w:proofErr w:type="spellStart"/>
      <w:r>
        <w:rPr>
          <w:rFonts w:eastAsia="Times New Roman" w:cs="Times New Roman"/>
          <w:szCs w:val="24"/>
        </w:rPr>
        <w:t>καλάσνικοφ</w:t>
      </w:r>
      <w:proofErr w:type="spellEnd"/>
      <w:r>
        <w:rPr>
          <w:rFonts w:eastAsia="Times New Roman" w:cs="Times New Roman"/>
          <w:szCs w:val="24"/>
        </w:rPr>
        <w:t xml:space="preserve"> στο εργοστάσιο του Αιγίου και άλλα τέτοια ωραία; Για την ΕΛΒΟ έλεγε ότι θα έρθουν επενδυτές από τη Νότιο Αφρ</w:t>
      </w:r>
      <w:r>
        <w:rPr>
          <w:rFonts w:eastAsia="Times New Roman" w:cs="Times New Roman"/>
          <w:szCs w:val="24"/>
        </w:rPr>
        <w:t xml:space="preserve">ική -η ΕΛΒΟ σήμερα βρίσκεται υπό εκκαθάριση- και άλλα τέτοια ωραία. Να μη μιλήσω για την απόλυτη τραγωδία στο νέο ειδικό μισθολόγιο, το οποίο δεν έχει ακόμα εφαρμοστεί, για τα στελέχη των Ενόπλων Δυνάμεων. Τόσα ψέματα, τόση πολιτική αναξιοπρέπεια απέναντι </w:t>
      </w:r>
      <w:r>
        <w:rPr>
          <w:rFonts w:eastAsia="Times New Roman" w:cs="Times New Roman"/>
          <w:szCs w:val="24"/>
        </w:rPr>
        <w:t>σε αυτούς τους ανθρώπους, οι οποίοι είναι οι φύλακες της εθνικής μας ανεξαρτησίας και της εδαφικής ακεραιότητας, όταν ακόμα το 50%, του οποίου την καταβολή εξαρτούσε για να ορκιστεί Υπουργός Άμυνας, δεν το έχει αποδώσει. Και το λέμε εμείς, διότι εμείς δώσα</w:t>
      </w:r>
      <w:r>
        <w:rPr>
          <w:rFonts w:eastAsia="Times New Roman" w:cs="Times New Roman"/>
          <w:szCs w:val="24"/>
        </w:rPr>
        <w:t xml:space="preserve">με το πρώτο 50% με βάση την απόφαση του Συμβουλίου </w:t>
      </w:r>
      <w:r>
        <w:rPr>
          <w:rFonts w:eastAsia="Times New Roman" w:cs="Times New Roman"/>
          <w:szCs w:val="24"/>
        </w:rPr>
        <w:t xml:space="preserve">της </w:t>
      </w:r>
      <w:r>
        <w:rPr>
          <w:rFonts w:eastAsia="Times New Roman" w:cs="Times New Roman"/>
          <w:szCs w:val="24"/>
        </w:rPr>
        <w:t xml:space="preserve">Επικρατείας. </w:t>
      </w:r>
    </w:p>
    <w:p w14:paraId="420DC12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Επίσης, είναι και το θέμα του εκσυγχρονισμού των </w:t>
      </w:r>
      <w:r>
        <w:rPr>
          <w:rFonts w:eastAsia="Times New Roman" w:cs="Times New Roman"/>
          <w:szCs w:val="24"/>
          <w:lang w:val="en-US"/>
        </w:rPr>
        <w:t>F</w:t>
      </w:r>
      <w:r>
        <w:rPr>
          <w:rFonts w:eastAsia="Times New Roman" w:cs="Times New Roman"/>
          <w:szCs w:val="24"/>
        </w:rPr>
        <w:t xml:space="preserve">-16, όπου φαίνεται η πλήρης προχειρότητα της πολιτικής ηγεσίας του </w:t>
      </w:r>
      <w:r>
        <w:rPr>
          <w:rFonts w:eastAsia="Times New Roman" w:cs="Times New Roman"/>
          <w:szCs w:val="24"/>
        </w:rPr>
        <w:lastRenderedPageBreak/>
        <w:t xml:space="preserve">Υπουργείου Άμυνας. Δεν είχε σαφή εικόνα του κόστους. Χθεσινά </w:t>
      </w:r>
      <w:r>
        <w:rPr>
          <w:rFonts w:eastAsia="Times New Roman" w:cs="Times New Roman"/>
          <w:szCs w:val="24"/>
        </w:rPr>
        <w:t>δημοσιεύματα το ανεβάζουν στο 1.600.000.000 ευρώ από 1.123.000.000 που έλεγε ότι είναι.</w:t>
      </w:r>
    </w:p>
    <w:p w14:paraId="420DC12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 - ΑΜΑΝΑΤΙΔΗ: </w:t>
      </w:r>
      <w:r>
        <w:rPr>
          <w:rFonts w:eastAsia="Times New Roman" w:cs="Times New Roman"/>
          <w:szCs w:val="24"/>
        </w:rPr>
        <w:t>Τα δημοσιεύματα, κύριε Δαβάκη…</w:t>
      </w:r>
    </w:p>
    <w:p w14:paraId="420DC12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Όχι, είναι συγκεκριμένα δημοσιεύματα. Μην προσπαθείτε να υποστηρίξετε τον κ. Καμμένο,</w:t>
      </w:r>
      <w:r>
        <w:rPr>
          <w:rFonts w:eastAsia="Times New Roman" w:cs="Times New Roman"/>
          <w:szCs w:val="24"/>
        </w:rPr>
        <w:t xml:space="preserve"> κυρία </w:t>
      </w:r>
      <w:proofErr w:type="spellStart"/>
      <w:r>
        <w:rPr>
          <w:rFonts w:eastAsia="Times New Roman" w:cs="Times New Roman"/>
          <w:szCs w:val="24"/>
        </w:rPr>
        <w:t>Κοζομπόλη</w:t>
      </w:r>
      <w:proofErr w:type="spellEnd"/>
      <w:r>
        <w:rPr>
          <w:rFonts w:eastAsia="Times New Roman" w:cs="Times New Roman"/>
          <w:szCs w:val="24"/>
        </w:rPr>
        <w:t xml:space="preserve">. </w:t>
      </w:r>
    </w:p>
    <w:p w14:paraId="420DC12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Δαβάκη, ολοκληρώστε.</w:t>
      </w:r>
    </w:p>
    <w:p w14:paraId="420DC13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Και υπάρχουν και τα ζητήματα που έχουν να κάνουν με την υποστήριξη του θεσμού της οικογένειας. Η χώρα μας, η πατρίδα μας χειμάζεται από τη φυγή των νέων Ελλή</w:t>
      </w:r>
      <w:r>
        <w:rPr>
          <w:rFonts w:eastAsia="Times New Roman" w:cs="Times New Roman"/>
          <w:szCs w:val="24"/>
        </w:rPr>
        <w:t xml:space="preserve">νων στο εξωτερικό, αλλά και από την υπογεννητικότητα. Όταν, λοιπόν, αυτός ο </w:t>
      </w:r>
      <w:r>
        <w:rPr>
          <w:rFonts w:eastAsia="Times New Roman" w:cs="Times New Roman"/>
          <w:szCs w:val="24"/>
        </w:rPr>
        <w:t>π</w:t>
      </w:r>
      <w:r>
        <w:rPr>
          <w:rFonts w:eastAsia="Times New Roman" w:cs="Times New Roman"/>
          <w:szCs w:val="24"/>
        </w:rPr>
        <w:t xml:space="preserve">ροϋπολογισμός πλήττει και τον θεσμό της οικογένειας, εμείς ως Νέα Δημοκρατία έχουμε να πούμε ότι μόνο να κοκκινίζουν κάποιοι έπρεπε όταν λένε ότι αυτός ο </w:t>
      </w:r>
      <w:r>
        <w:rPr>
          <w:rFonts w:eastAsia="Times New Roman" w:cs="Times New Roman"/>
          <w:szCs w:val="24"/>
        </w:rPr>
        <w:t>π</w:t>
      </w:r>
      <w:r>
        <w:rPr>
          <w:rFonts w:eastAsia="Times New Roman" w:cs="Times New Roman"/>
          <w:szCs w:val="24"/>
        </w:rPr>
        <w:t>ροϋπολογισμός είναι ο τε</w:t>
      </w:r>
      <w:r>
        <w:rPr>
          <w:rFonts w:eastAsia="Times New Roman" w:cs="Times New Roman"/>
          <w:szCs w:val="24"/>
        </w:rPr>
        <w:t xml:space="preserve">λευταίος προϋπολογισμός της </w:t>
      </w:r>
      <w:proofErr w:type="spellStart"/>
      <w:r>
        <w:rPr>
          <w:rFonts w:eastAsia="Times New Roman" w:cs="Times New Roman"/>
          <w:szCs w:val="24"/>
        </w:rPr>
        <w:t>μνημονιακής</w:t>
      </w:r>
      <w:proofErr w:type="spellEnd"/>
      <w:r>
        <w:rPr>
          <w:rFonts w:eastAsia="Times New Roman" w:cs="Times New Roman"/>
          <w:szCs w:val="24"/>
        </w:rPr>
        <w:t xml:space="preserve"> Ελλάδας.</w:t>
      </w:r>
    </w:p>
    <w:p w14:paraId="420DC13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Δαβάκη, ολοκληρώστε. </w:t>
      </w:r>
    </w:p>
    <w:p w14:paraId="420DC13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Τριάντα δευτερόλεπτα ακόμα, κύριε Πρόεδρε. </w:t>
      </w:r>
    </w:p>
    <w:p w14:paraId="420DC13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τριάντα. Το τριάντα θα γίνει σαράντα και το </w:t>
      </w:r>
      <w:r>
        <w:rPr>
          <w:rFonts w:eastAsia="Times New Roman" w:cs="Times New Roman"/>
          <w:szCs w:val="24"/>
        </w:rPr>
        <w:t xml:space="preserve">σαράντα ένα λεπτό. </w:t>
      </w:r>
    </w:p>
    <w:p w14:paraId="420DC13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Τελειώνω, κύριε Πρόεδρε. </w:t>
      </w:r>
    </w:p>
    <w:p w14:paraId="420DC13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Λέτε συνέχεια, κυρίες και κύριοι συνάδελφοι του ΣΥΡΙΖΑ και των ΑΝΕΛ, για τα σαράντα χρόνια. Είναι η μόνιμη επωδός σας. Θεωρώ ότι είναι ο «πολιτικός εφιάλτης</w:t>
      </w:r>
      <w:r w:rsidRPr="002B5063">
        <w:rPr>
          <w:rFonts w:eastAsia="Times New Roman" w:cs="Times New Roman"/>
          <w:szCs w:val="24"/>
        </w:rPr>
        <w:t xml:space="preserve"> </w:t>
      </w:r>
      <w:r>
        <w:rPr>
          <w:rFonts w:eastAsia="Times New Roman" w:cs="Times New Roman"/>
          <w:szCs w:val="24"/>
        </w:rPr>
        <w:t>σας</w:t>
      </w:r>
      <w:r>
        <w:rPr>
          <w:rFonts w:eastAsia="Times New Roman" w:cs="Times New Roman"/>
          <w:szCs w:val="24"/>
        </w:rPr>
        <w:t>» -ας τον πούμε έτσι- διότι επί</w:t>
      </w:r>
      <w:r>
        <w:rPr>
          <w:rFonts w:eastAsia="Times New Roman" w:cs="Times New Roman"/>
          <w:szCs w:val="24"/>
        </w:rPr>
        <w:t xml:space="preserve"> σαράντα χρόνια πράγματι βρισκόσασταν στο πολιτικό περιθώριο εξαιτίας της ψήφου του ελληνικού λαού. Εν πάση </w:t>
      </w:r>
      <w:proofErr w:type="spellStart"/>
      <w:r>
        <w:rPr>
          <w:rFonts w:eastAsia="Times New Roman" w:cs="Times New Roman"/>
          <w:szCs w:val="24"/>
        </w:rPr>
        <w:t>περιπτώσει</w:t>
      </w:r>
      <w:proofErr w:type="spellEnd"/>
      <w:r>
        <w:rPr>
          <w:rFonts w:eastAsia="Times New Roman" w:cs="Times New Roman"/>
          <w:szCs w:val="24"/>
        </w:rPr>
        <w:t>, όμως, πρέπει να πείτε στον ελληνικό λαό την αλήθεια. Δεν λέγατε ότι, «Όταν μας κάνετε κυβέρνηση, θα λέμε για τα σαράντα χρόνια». Άλλα το</w:t>
      </w:r>
      <w:r>
        <w:rPr>
          <w:rFonts w:eastAsia="Times New Roman" w:cs="Times New Roman"/>
          <w:szCs w:val="24"/>
        </w:rPr>
        <w:t>υς λέγατε.</w:t>
      </w:r>
    </w:p>
    <w:p w14:paraId="420DC13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ώρα της κρίσης έρχεται. Και η ώρα της κρίσης θα είναι πολύ σκληρή γι’ αυτή την Κυβέρνηση. Και πιστεύω ότι η μόνη αλήθεια είναι πως αυτός είναι ο τελευταίος προϋπολογισμός που ψηφίζει η </w:t>
      </w:r>
      <w:r>
        <w:rPr>
          <w:rFonts w:eastAsia="Times New Roman" w:cs="Times New Roman"/>
          <w:szCs w:val="24"/>
        </w:rPr>
        <w:t>κυβερνητική π</w:t>
      </w:r>
      <w:r>
        <w:rPr>
          <w:rFonts w:eastAsia="Times New Roman" w:cs="Times New Roman"/>
          <w:szCs w:val="24"/>
        </w:rPr>
        <w:t>λειοψηφία.</w:t>
      </w:r>
    </w:p>
    <w:p w14:paraId="420DC13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20DC138"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420DC13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Τζούφη</w:t>
      </w:r>
      <w:proofErr w:type="spellEnd"/>
      <w:r>
        <w:rPr>
          <w:rFonts w:eastAsia="Times New Roman" w:cs="Times New Roman"/>
          <w:szCs w:val="24"/>
        </w:rPr>
        <w:t xml:space="preserve"> από τον ΣΥΡΙΖΑ. </w:t>
      </w:r>
    </w:p>
    <w:p w14:paraId="420DC13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Κύριε Πρόεδρε, κύριοι Υπουργοί,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παρά τη σκόπιμη αμνησία των συναδέλφων της Νέας Δημοκρατίας και του ΠΑΣΟΚ για τον τρόπο που οι κυβερνήσεις τους εφάρμοσαν τα </w:t>
      </w:r>
      <w:proofErr w:type="spellStart"/>
      <w:r>
        <w:rPr>
          <w:rFonts w:eastAsia="Times New Roman" w:cs="Times New Roman"/>
          <w:szCs w:val="24"/>
        </w:rPr>
        <w:t>μνημονιακά</w:t>
      </w:r>
      <w:proofErr w:type="spellEnd"/>
      <w:r>
        <w:rPr>
          <w:rFonts w:eastAsia="Times New Roman" w:cs="Times New Roman"/>
          <w:szCs w:val="24"/>
        </w:rPr>
        <w:t xml:space="preserve"> προγράμματα λιτότητας, είναι καταγεγραμμένο και </w:t>
      </w:r>
      <w:r>
        <w:rPr>
          <w:rFonts w:eastAsia="Times New Roman" w:cs="Times New Roman"/>
          <w:szCs w:val="24"/>
        </w:rPr>
        <w:t>ομολογημένο το καταστροφικό αποτέλεσμά τους με την απώλεια του 25% του ΑΕΠ, την εκτόξευση της ανεργίας στο 27%, τη δραματική μείωση μισθών και συντάξεων, αλλά και την επιβάρυνση των πολιτών με φόρους ύψους 30 δισεκατομμυρίων, που σκόπιμα αποκρύπτουν.</w:t>
      </w:r>
    </w:p>
    <w:p w14:paraId="420DC13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Εκείν</w:t>
      </w:r>
      <w:r>
        <w:rPr>
          <w:rFonts w:eastAsia="Times New Roman" w:cs="Times New Roman"/>
          <w:szCs w:val="24"/>
        </w:rPr>
        <w:t>ο, όμως, που είναι απόλυτα σαφές, είναι ότι τα προγράμματα αυτά οδήγησαν σκόπιμα στην κατακρήμνιση και αποψίλωση του κράτους-πρόνοιας, με περικοπές πραγματικών δαπανών</w:t>
      </w:r>
      <w:r>
        <w:rPr>
          <w:rFonts w:eastAsia="Times New Roman" w:cs="Times New Roman"/>
          <w:szCs w:val="24"/>
        </w:rPr>
        <w:t xml:space="preserve"> </w:t>
      </w:r>
      <w:r>
        <w:rPr>
          <w:rFonts w:eastAsia="Times New Roman" w:cs="Times New Roman"/>
          <w:szCs w:val="24"/>
        </w:rPr>
        <w:t>αλλά και υπηρεσιών.</w:t>
      </w:r>
    </w:p>
    <w:p w14:paraId="420DC13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Η αντίληψη που κυριάρχησε ήταν πως κάθε ευρώ για κοινωνικές δαπάνες </w:t>
      </w:r>
      <w:r>
        <w:rPr>
          <w:rFonts w:eastAsia="Times New Roman" w:cs="Times New Roman"/>
          <w:szCs w:val="24"/>
        </w:rPr>
        <w:t>ήταν ένα ευρώ λιγότερο για την ανάπτυξη, που και αυτή δεν ήρθε, η κλασική, δηλαδή, νεοφιλελεύθερη αντίληψη, που όχι μόνο γέννησε την κρίση, αλλά και την τροφοδοτεί σε ευρωπαϊκό και παγκόσμιο επίπεδο. Και αυτό, παρ</w:t>
      </w:r>
      <w:r>
        <w:rPr>
          <w:rFonts w:eastAsia="Times New Roman" w:cs="Times New Roman"/>
          <w:szCs w:val="24"/>
        </w:rPr>
        <w:t xml:space="preserve">’ </w:t>
      </w:r>
      <w:r>
        <w:rPr>
          <w:rFonts w:eastAsia="Times New Roman" w:cs="Times New Roman"/>
          <w:szCs w:val="24"/>
        </w:rPr>
        <w:t>ότι σύγχρονες αντιλήψεις και μελέτες δείχ</w:t>
      </w:r>
      <w:r>
        <w:rPr>
          <w:rFonts w:eastAsia="Times New Roman" w:cs="Times New Roman"/>
          <w:szCs w:val="24"/>
        </w:rPr>
        <w:t>νουν ακριβώς το αντίθετο, ότι, δηλαδή, οι κοινωνικές μεταβιβάσεις είναι κοινωνική επένδυση, λειτουργούν ως δημοσιονομικός πολλαπλασιαστής και, σύμφωνα με μελέτη του ΠΟΥ, η μείωση της ανισότητας κατά ποσοστό 1% στην υγε</w:t>
      </w:r>
      <w:r>
        <w:rPr>
          <w:rFonts w:eastAsia="Times New Roman" w:cs="Times New Roman"/>
          <w:szCs w:val="24"/>
        </w:rPr>
        <w:t>ία</w:t>
      </w:r>
      <w:r>
        <w:rPr>
          <w:rFonts w:eastAsia="Times New Roman" w:cs="Times New Roman"/>
          <w:szCs w:val="24"/>
        </w:rPr>
        <w:t xml:space="preserve"> συμβάλλει κατά 0,15% στην αύξηση το</w:t>
      </w:r>
      <w:r>
        <w:rPr>
          <w:rFonts w:eastAsia="Times New Roman" w:cs="Times New Roman"/>
          <w:szCs w:val="24"/>
        </w:rPr>
        <w:t>υ ΑΕΠ.</w:t>
      </w:r>
    </w:p>
    <w:p w14:paraId="420DC13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Ας δούμε, όμως, το πεδίο αυτό, γιατί μας εγκαλεί η Νέα Δημοκρατία. Αποτελεί για εμένα έκπληξη η χθεσινή τοποθέτηση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αλλά και άλλων συναδέλφων, που είπαν ότι εμείς επιδεινώσαμε τη φτώχεια του ελληνικού λαού κατά 11% ή έντεκα μονάδες.</w:t>
      </w:r>
    </w:p>
    <w:p w14:paraId="420DC13E" w14:textId="77777777" w:rsidR="003663B4" w:rsidRDefault="00087BC7">
      <w:pPr>
        <w:spacing w:line="600" w:lineRule="auto"/>
        <w:ind w:firstLine="720"/>
        <w:jc w:val="both"/>
        <w:rPr>
          <w:rFonts w:eastAsia="Times New Roman"/>
          <w:szCs w:val="24"/>
        </w:rPr>
      </w:pPr>
      <w:r>
        <w:rPr>
          <w:rFonts w:eastAsia="Times New Roman"/>
          <w:szCs w:val="24"/>
        </w:rPr>
        <w:t>Αυτό, πραγματικά, δεν ξέρω από πού προκύπτει. Και γι’ αυτό, θα δείξω στους συναδέλφους, όσο είναι εφικτό, αυτό το διάγραμμα –υπάρχει κι άλλο- που δείχνει ότι η κρίσιμη χρονιά της επιδείνωσης είναι στα χρόνια των ημερών τους, με τη δραματική υποχώρηση των ο</w:t>
      </w:r>
      <w:r>
        <w:rPr>
          <w:rFonts w:eastAsia="Times New Roman"/>
          <w:szCs w:val="24"/>
        </w:rPr>
        <w:t xml:space="preserve">ικογενειακών εισοδημάτων που απείλησε, </w:t>
      </w:r>
      <w:r>
        <w:rPr>
          <w:rFonts w:eastAsia="Times New Roman"/>
          <w:szCs w:val="24"/>
        </w:rPr>
        <w:lastRenderedPageBreak/>
        <w:t>αλλά βεβαίως ακόμα απειλεί χιλιάδες νοικοκυριά, παρά τη μικρή βελτίωση του καταγράφηκε το 2006, μετά την εφαρμογή του κοινωνικού εισοδήματος αλληλεγγύης, αφού αναφέρεται σε εισοδήματα του 2015, από το 36% στο 35,6%, δ</w:t>
      </w:r>
      <w:r>
        <w:rPr>
          <w:rFonts w:eastAsia="Times New Roman"/>
          <w:szCs w:val="24"/>
        </w:rPr>
        <w:t>ηλαδή κατά εκατό χιλιάδες άτομα.</w:t>
      </w:r>
    </w:p>
    <w:p w14:paraId="420DC13F" w14:textId="77777777" w:rsidR="003663B4" w:rsidRDefault="00087BC7">
      <w:pPr>
        <w:spacing w:line="600" w:lineRule="auto"/>
        <w:ind w:firstLine="720"/>
        <w:jc w:val="both"/>
        <w:rPr>
          <w:rFonts w:eastAsia="Times New Roman"/>
          <w:szCs w:val="24"/>
        </w:rPr>
      </w:pPr>
      <w:r>
        <w:rPr>
          <w:rFonts w:eastAsia="Times New Roman"/>
          <w:szCs w:val="24"/>
        </w:rPr>
        <w:t xml:space="preserve">Τα καταθέτω για τα Πρακτικά. </w:t>
      </w:r>
    </w:p>
    <w:p w14:paraId="420DC140" w14:textId="77777777" w:rsidR="003663B4" w:rsidRDefault="00087BC7">
      <w:pPr>
        <w:spacing w:line="600" w:lineRule="auto"/>
        <w:ind w:firstLine="720"/>
        <w:jc w:val="both"/>
        <w:rPr>
          <w:rFonts w:eastAsia="Times New Roman"/>
          <w:szCs w:val="24"/>
        </w:rPr>
      </w:pPr>
      <w:r>
        <w:rPr>
          <w:rFonts w:eastAsia="Times New Roman"/>
          <w:szCs w:val="24"/>
        </w:rPr>
        <w:t xml:space="preserve">(Στο σημείο αυτό η Βουλευτής κ. Μερόπη </w:t>
      </w:r>
      <w:proofErr w:type="spellStart"/>
      <w:r>
        <w:rPr>
          <w:rFonts w:eastAsia="Times New Roman"/>
          <w:szCs w:val="24"/>
        </w:rPr>
        <w:t>Τζούφη</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w:t>
      </w:r>
      <w:r>
        <w:rPr>
          <w:rFonts w:eastAsia="Times New Roman"/>
          <w:szCs w:val="24"/>
        </w:rPr>
        <w:t>κών της Βουλής)</w:t>
      </w:r>
    </w:p>
    <w:p w14:paraId="420DC141" w14:textId="77777777" w:rsidR="003663B4" w:rsidRDefault="00087BC7">
      <w:pPr>
        <w:spacing w:line="600" w:lineRule="auto"/>
        <w:ind w:firstLine="720"/>
        <w:jc w:val="both"/>
        <w:rPr>
          <w:rFonts w:eastAsia="Times New Roman"/>
          <w:szCs w:val="24"/>
        </w:rPr>
      </w:pPr>
      <w:r>
        <w:rPr>
          <w:rFonts w:eastAsia="Times New Roman"/>
          <w:szCs w:val="24"/>
        </w:rPr>
        <w:t>Ελπίζουμε ότι η αποτύπωση στις επόμενες μετρήσεις του 2017 και του 2018, που θα αφορούν τα εισοδήματα του 2016 και του 2017 με την καθολική εφαρμογή του ΚΕΑ, θα δείξει κάποια καλύτερη βελτίωση της πραγματικότητας των πιο φτωχών συμπολιτών μ</w:t>
      </w:r>
      <w:r>
        <w:rPr>
          <w:rFonts w:eastAsia="Times New Roman"/>
          <w:szCs w:val="24"/>
        </w:rPr>
        <w:t>ας, σε συνδυασμό με τη μείωση της ανεργίας.</w:t>
      </w:r>
    </w:p>
    <w:p w14:paraId="420DC142" w14:textId="77777777" w:rsidR="003663B4" w:rsidRDefault="00087BC7">
      <w:pPr>
        <w:spacing w:line="600" w:lineRule="auto"/>
        <w:ind w:firstLine="720"/>
        <w:jc w:val="both"/>
        <w:rPr>
          <w:rFonts w:eastAsia="Times New Roman"/>
          <w:szCs w:val="24"/>
        </w:rPr>
      </w:pPr>
      <w:r>
        <w:rPr>
          <w:rFonts w:eastAsia="Times New Roman"/>
          <w:szCs w:val="24"/>
        </w:rPr>
        <w:t xml:space="preserve">Είναι προφανές, λοιπόν, για εμάς ότι παραμένει στην ημερήσια διάταξη η διατήρηση ενός σχεδίου άμεσης κοινωνικής προστασίας για μια μεγάλη μερίδα του πληθυσμού, ξεκινώντας </w:t>
      </w:r>
      <w:r>
        <w:rPr>
          <w:rFonts w:eastAsia="Times New Roman"/>
          <w:szCs w:val="24"/>
        </w:rPr>
        <w:lastRenderedPageBreak/>
        <w:t>από τις πιο ευάλωτες ομάδες, περίπου επτα</w:t>
      </w:r>
      <w:r>
        <w:rPr>
          <w:rFonts w:eastAsia="Times New Roman"/>
          <w:szCs w:val="24"/>
        </w:rPr>
        <w:t>κόσιες χιλιάδες άτομα.</w:t>
      </w:r>
    </w:p>
    <w:p w14:paraId="420DC143" w14:textId="77777777" w:rsidR="003663B4" w:rsidRDefault="00087BC7">
      <w:pPr>
        <w:spacing w:line="600" w:lineRule="auto"/>
        <w:ind w:firstLine="720"/>
        <w:jc w:val="both"/>
        <w:rPr>
          <w:rFonts w:eastAsia="Times New Roman"/>
          <w:szCs w:val="24"/>
        </w:rPr>
      </w:pPr>
      <w:r>
        <w:rPr>
          <w:rFonts w:eastAsia="Times New Roman"/>
          <w:szCs w:val="24"/>
        </w:rPr>
        <w:t>Συνεχίζουμε με επιμονή να υλοποιούμε σε εθνική κλίματα το επανασχεδιασμένο ΚΕΑ με τους τρεις πυλώνες του, την εισοδηματική ενίσχυση, την αυτόματη παροχή μιας σειράς δωρεάν ή πολύ φθηνών υπηρεσιών και κυρίως και δομικά, την εύρεση εργ</w:t>
      </w:r>
      <w:r>
        <w:rPr>
          <w:rFonts w:eastAsia="Times New Roman"/>
          <w:szCs w:val="24"/>
        </w:rPr>
        <w:t>ασίας για το 10% των δικαιούχων του, ώστε να μην αποτελέσει παγίδα φτώχειας. Και πράγματι, έχουν ενταχθεί τέσσερις χιλιάδες πεντακόσια άτομα και ευελπιστούμε ότι θα είναι πολύ περισσότερα στα επόμενα προγράμματα.</w:t>
      </w:r>
    </w:p>
    <w:p w14:paraId="420DC144" w14:textId="77777777" w:rsidR="003663B4" w:rsidRDefault="00087BC7">
      <w:pPr>
        <w:spacing w:line="600" w:lineRule="auto"/>
        <w:ind w:firstLine="720"/>
        <w:jc w:val="both"/>
        <w:rPr>
          <w:rFonts w:eastAsia="Times New Roman"/>
          <w:szCs w:val="24"/>
        </w:rPr>
      </w:pPr>
      <w:r>
        <w:rPr>
          <w:rFonts w:eastAsia="Times New Roman"/>
          <w:szCs w:val="24"/>
        </w:rPr>
        <w:t>Υλοποιούμε τα πιλοτικά προγράμματα, όπως το</w:t>
      </w:r>
      <w:r>
        <w:rPr>
          <w:rFonts w:eastAsia="Times New Roman"/>
          <w:szCs w:val="24"/>
        </w:rPr>
        <w:t xml:space="preserve"> «Στέγαση και Επανένταξη» με εθνικούς πόρους ή χρηματοδοτούμε με κονδύλια του ΕΣΠΑ δομές για αστέγους.</w:t>
      </w:r>
    </w:p>
    <w:p w14:paraId="420DC145" w14:textId="77777777" w:rsidR="003663B4" w:rsidRDefault="00087BC7">
      <w:pPr>
        <w:spacing w:line="600" w:lineRule="auto"/>
        <w:ind w:firstLine="720"/>
        <w:jc w:val="both"/>
        <w:rPr>
          <w:rFonts w:eastAsia="Times New Roman"/>
          <w:szCs w:val="24"/>
        </w:rPr>
      </w:pPr>
      <w:r>
        <w:rPr>
          <w:rFonts w:eastAsia="Times New Roman"/>
          <w:szCs w:val="24"/>
        </w:rPr>
        <w:t>Έχουμε ψηφίσει αντίμετρα, κυρίες και κύριοι συνάδελφοι, για τη διετία 2019</w:t>
      </w:r>
      <w:r>
        <w:rPr>
          <w:rFonts w:eastAsia="Times New Roman"/>
          <w:szCs w:val="24"/>
        </w:rPr>
        <w:t xml:space="preserve"> - </w:t>
      </w:r>
      <w:r>
        <w:rPr>
          <w:rFonts w:eastAsia="Times New Roman"/>
          <w:szCs w:val="24"/>
        </w:rPr>
        <w:t>2020, τόσο με μέτρα παιδικής και οικογενειακής προστασίας όσο και για την αν</w:t>
      </w:r>
      <w:r>
        <w:rPr>
          <w:rFonts w:eastAsia="Times New Roman"/>
          <w:szCs w:val="24"/>
        </w:rPr>
        <w:t>τιμετώπιση των προβλημάτων εύρεσης και διατήρησης της στέγης των νοικοκυριών.</w:t>
      </w:r>
    </w:p>
    <w:p w14:paraId="420DC146" w14:textId="77777777" w:rsidR="003663B4" w:rsidRDefault="00087BC7">
      <w:pPr>
        <w:spacing w:line="600" w:lineRule="auto"/>
        <w:ind w:firstLine="720"/>
        <w:jc w:val="both"/>
        <w:rPr>
          <w:rFonts w:eastAsia="Times New Roman"/>
          <w:szCs w:val="24"/>
        </w:rPr>
      </w:pPr>
      <w:r>
        <w:rPr>
          <w:rFonts w:eastAsia="Times New Roman"/>
          <w:szCs w:val="24"/>
        </w:rPr>
        <w:t xml:space="preserve">Ταυτόχρονα, όμως, γιατί μας κατηγόρησε ο κ. Οικονόμου ότι δεν έχουμε σχέδιο και όραμα, επιχειρούμε να θεμελιώσουμε </w:t>
      </w:r>
      <w:r>
        <w:rPr>
          <w:rFonts w:eastAsia="Times New Roman"/>
          <w:szCs w:val="24"/>
        </w:rPr>
        <w:lastRenderedPageBreak/>
        <w:t>ένα πραγματικό κράτος πρόνοιας, που θα αρνείται την προηγούμενη</w:t>
      </w:r>
      <w:r>
        <w:rPr>
          <w:rFonts w:eastAsia="Times New Roman"/>
          <w:szCs w:val="24"/>
        </w:rPr>
        <w:t xml:space="preserve"> λογική της φιλανθρωπίας, του ιδρυματισμού και της γενικευμένης επιδοματικής ενίσχυσης, χωρίς στόχευση και στήριξη.</w:t>
      </w:r>
    </w:p>
    <w:p w14:paraId="420DC147" w14:textId="77777777" w:rsidR="003663B4" w:rsidRDefault="00087BC7">
      <w:pPr>
        <w:spacing w:line="600" w:lineRule="auto"/>
        <w:ind w:firstLine="720"/>
        <w:jc w:val="both"/>
        <w:rPr>
          <w:rFonts w:eastAsia="Times New Roman"/>
          <w:szCs w:val="24"/>
        </w:rPr>
      </w:pPr>
      <w:r>
        <w:rPr>
          <w:rFonts w:eastAsia="Times New Roman"/>
          <w:szCs w:val="24"/>
        </w:rPr>
        <w:t>Πώς προκύπτει αυτό; Προκύπτει από τη νομοθέτηση και τη συγκρότηση νέων δομών όπως:</w:t>
      </w:r>
    </w:p>
    <w:p w14:paraId="420DC148" w14:textId="77777777" w:rsidR="003663B4" w:rsidRDefault="00087BC7">
      <w:pPr>
        <w:spacing w:line="600" w:lineRule="auto"/>
        <w:ind w:firstLine="720"/>
        <w:jc w:val="both"/>
        <w:rPr>
          <w:rFonts w:eastAsia="Times New Roman"/>
          <w:szCs w:val="24"/>
        </w:rPr>
      </w:pPr>
      <w:r>
        <w:rPr>
          <w:rFonts w:eastAsia="Times New Roman"/>
          <w:szCs w:val="24"/>
        </w:rPr>
        <w:t>Τα διακόσια πενήντα κέντρα κοινότητας σε δήμους σε όλη τη</w:t>
      </w:r>
      <w:r>
        <w:rPr>
          <w:rFonts w:eastAsia="Times New Roman"/>
          <w:szCs w:val="24"/>
        </w:rPr>
        <w:t xml:space="preserve"> χώρα και τα δεκατρία παρατηρητήρια στις περιφέρειες, ως κεντρικό πυρήνα ελέγχου και εποπτείας.</w:t>
      </w:r>
    </w:p>
    <w:p w14:paraId="420DC149" w14:textId="77777777" w:rsidR="003663B4" w:rsidRDefault="00087BC7">
      <w:pPr>
        <w:spacing w:line="600" w:lineRule="auto"/>
        <w:ind w:firstLine="720"/>
        <w:jc w:val="both"/>
        <w:rPr>
          <w:rFonts w:eastAsia="Times New Roman"/>
          <w:szCs w:val="24"/>
        </w:rPr>
      </w:pPr>
      <w:r>
        <w:rPr>
          <w:rFonts w:eastAsia="Times New Roman"/>
          <w:szCs w:val="24"/>
        </w:rPr>
        <w:t xml:space="preserve">Τη μετατροπή του ΟΓΑ σε ενιαίο οργανισμό, που θα απονέμει όλα τα επιδόματα </w:t>
      </w:r>
      <w:proofErr w:type="spellStart"/>
      <w:r>
        <w:rPr>
          <w:rFonts w:eastAsia="Times New Roman"/>
          <w:szCs w:val="24"/>
        </w:rPr>
        <w:t>προνοιακού</w:t>
      </w:r>
      <w:proofErr w:type="spellEnd"/>
      <w:r>
        <w:rPr>
          <w:rFonts w:eastAsia="Times New Roman"/>
          <w:szCs w:val="24"/>
        </w:rPr>
        <w:t xml:space="preserve"> χαρακτήρα.</w:t>
      </w:r>
    </w:p>
    <w:p w14:paraId="420DC14A" w14:textId="77777777" w:rsidR="003663B4" w:rsidRDefault="00087BC7">
      <w:pPr>
        <w:spacing w:line="600" w:lineRule="auto"/>
        <w:ind w:firstLine="720"/>
        <w:jc w:val="both"/>
        <w:rPr>
          <w:rFonts w:eastAsia="Times New Roman"/>
          <w:szCs w:val="24"/>
        </w:rPr>
      </w:pPr>
      <w:r>
        <w:rPr>
          <w:rFonts w:eastAsia="Times New Roman"/>
          <w:szCs w:val="24"/>
        </w:rPr>
        <w:t>Την καταγραφή σε εθνικό μητρώο όλων των ιδιωτικών φορέων που πα</w:t>
      </w:r>
      <w:r>
        <w:rPr>
          <w:rFonts w:eastAsia="Times New Roman"/>
          <w:szCs w:val="24"/>
        </w:rPr>
        <w:t>ρέχουν υπηρεσίες κοινωνικής φροντίδας για καλύτερο συντονισμό σε καλύτερο επίπεδο.</w:t>
      </w:r>
    </w:p>
    <w:p w14:paraId="420DC14B" w14:textId="77777777" w:rsidR="003663B4" w:rsidRDefault="00087BC7">
      <w:pPr>
        <w:spacing w:line="600" w:lineRule="auto"/>
        <w:ind w:firstLine="720"/>
        <w:jc w:val="both"/>
        <w:rPr>
          <w:rFonts w:eastAsia="Times New Roman"/>
          <w:szCs w:val="24"/>
        </w:rPr>
      </w:pPr>
      <w:r>
        <w:rPr>
          <w:rFonts w:eastAsia="Times New Roman"/>
          <w:szCs w:val="24"/>
        </w:rPr>
        <w:t xml:space="preserve">Την ενδυνάμωση των </w:t>
      </w:r>
      <w:r>
        <w:rPr>
          <w:rFonts w:eastAsia="Times New Roman"/>
          <w:szCs w:val="24"/>
        </w:rPr>
        <w:t>δ</w:t>
      </w:r>
      <w:r>
        <w:rPr>
          <w:rFonts w:eastAsia="Times New Roman"/>
          <w:szCs w:val="24"/>
        </w:rPr>
        <w:t xml:space="preserve">ημόσιων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ρόνοιας για τη αντιμετώπιση οξύτατων κοινωνικών προβλημάτων.</w:t>
      </w:r>
    </w:p>
    <w:p w14:paraId="420DC14C" w14:textId="77777777" w:rsidR="003663B4" w:rsidRDefault="00087BC7">
      <w:pPr>
        <w:spacing w:line="600" w:lineRule="auto"/>
        <w:ind w:firstLine="720"/>
        <w:jc w:val="both"/>
        <w:rPr>
          <w:rFonts w:eastAsia="Times New Roman"/>
          <w:szCs w:val="24"/>
        </w:rPr>
      </w:pPr>
      <w:r>
        <w:rPr>
          <w:rFonts w:eastAsia="Times New Roman"/>
          <w:szCs w:val="24"/>
        </w:rPr>
        <w:t xml:space="preserve">Τη </w:t>
      </w:r>
      <w:proofErr w:type="spellStart"/>
      <w:r>
        <w:rPr>
          <w:rFonts w:eastAsia="Times New Roman"/>
          <w:szCs w:val="24"/>
        </w:rPr>
        <w:t>συνοικοδόμηση</w:t>
      </w:r>
      <w:proofErr w:type="spellEnd"/>
      <w:r>
        <w:rPr>
          <w:rFonts w:eastAsia="Times New Roman"/>
          <w:szCs w:val="24"/>
        </w:rPr>
        <w:t xml:space="preserve"> δικτύων για ολοκληρωμένη φροντίδα προς τους ηλι</w:t>
      </w:r>
      <w:r>
        <w:rPr>
          <w:rFonts w:eastAsia="Times New Roman"/>
          <w:szCs w:val="24"/>
        </w:rPr>
        <w:t xml:space="preserve">κιωμένους τρίτης και τέταρτης ηλικίας, για την άμεση κατ’ </w:t>
      </w:r>
      <w:proofErr w:type="spellStart"/>
      <w:r>
        <w:rPr>
          <w:rFonts w:eastAsia="Times New Roman"/>
          <w:szCs w:val="24"/>
        </w:rPr>
        <w:t>οίκον</w:t>
      </w:r>
      <w:proofErr w:type="spellEnd"/>
      <w:r>
        <w:rPr>
          <w:rFonts w:eastAsia="Times New Roman"/>
          <w:szCs w:val="24"/>
        </w:rPr>
        <w:t xml:space="preserve"> αντιμετώπιση αναδυόμενων προβλημάτων, με </w:t>
      </w:r>
      <w:r>
        <w:rPr>
          <w:rFonts w:eastAsia="Times New Roman"/>
          <w:szCs w:val="24"/>
        </w:rPr>
        <w:lastRenderedPageBreak/>
        <w:t xml:space="preserve">διασύνδεση με τις δομές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ροντίδας, τις ΤΟΜΥ, όπου σήμερα εγκαινιάζονται οι τρεις πρώτες στη Θεσσαλονίκη.</w:t>
      </w:r>
    </w:p>
    <w:p w14:paraId="420DC14D" w14:textId="77777777" w:rsidR="003663B4" w:rsidRDefault="00087BC7">
      <w:pPr>
        <w:spacing w:line="600" w:lineRule="auto"/>
        <w:ind w:firstLine="720"/>
        <w:jc w:val="both"/>
        <w:rPr>
          <w:rFonts w:eastAsia="Times New Roman"/>
          <w:szCs w:val="24"/>
        </w:rPr>
      </w:pPr>
      <w:r>
        <w:rPr>
          <w:rFonts w:eastAsia="Times New Roman"/>
          <w:szCs w:val="24"/>
        </w:rPr>
        <w:t>Την προσπάθεια επίλυσης των μεγάλ</w:t>
      </w:r>
      <w:r>
        <w:rPr>
          <w:rFonts w:eastAsia="Times New Roman"/>
          <w:szCs w:val="24"/>
        </w:rPr>
        <w:t xml:space="preserve">ων θεμάτων των </w:t>
      </w:r>
      <w:proofErr w:type="spellStart"/>
      <w:r>
        <w:rPr>
          <w:rFonts w:eastAsia="Times New Roman"/>
          <w:szCs w:val="24"/>
        </w:rPr>
        <w:t>Ρομά</w:t>
      </w:r>
      <w:proofErr w:type="spellEnd"/>
      <w:r>
        <w:rPr>
          <w:rFonts w:eastAsia="Times New Roman"/>
          <w:szCs w:val="24"/>
        </w:rPr>
        <w:t>.</w:t>
      </w:r>
    </w:p>
    <w:p w14:paraId="420DC14E" w14:textId="77777777" w:rsidR="003663B4" w:rsidRDefault="00087BC7">
      <w:pPr>
        <w:spacing w:line="600" w:lineRule="auto"/>
        <w:ind w:firstLine="720"/>
        <w:jc w:val="both"/>
        <w:rPr>
          <w:rFonts w:eastAsia="Times New Roman"/>
          <w:szCs w:val="24"/>
        </w:rPr>
      </w:pPr>
      <w:r>
        <w:rPr>
          <w:rFonts w:eastAsia="Times New Roman"/>
          <w:szCs w:val="24"/>
        </w:rPr>
        <w:t xml:space="preserve">Επομένως προσπαθούμε να αντιμετωπίσουμε την κοινωνική ανισοτιμία, να υλοποιήσουμε πολιτικές πραγματικής κοινωνικής προστασίας. Δεν δίνουμε, όπως ειρωνικά τοποθετείστε, «αντίδωρα» ούτε «ανακυκλώνουμε τη φτώχεια». Απόδειξη της δέσμευσής </w:t>
      </w:r>
      <w:r>
        <w:rPr>
          <w:rFonts w:eastAsia="Times New Roman"/>
          <w:szCs w:val="24"/>
        </w:rPr>
        <w:t xml:space="preserve">μας είναι ο φετινός </w:t>
      </w:r>
      <w:r>
        <w:rPr>
          <w:rFonts w:eastAsia="Times New Roman"/>
          <w:szCs w:val="24"/>
        </w:rPr>
        <w:t>π</w:t>
      </w:r>
      <w:r>
        <w:rPr>
          <w:rFonts w:eastAsia="Times New Roman"/>
          <w:szCs w:val="24"/>
        </w:rPr>
        <w:t>ροϋπολογισμός, όπου το 1,5 δισεκατομμύριο, περίπου το 8%, αποδίδεται στο συγκεκριμένο χαρτοφυλάκιο. Συνεπώς μιλάμε για αύξηση 20,6% σε σχέση με πέρυσι και 232% από τότε που αναλάβαμε.</w:t>
      </w:r>
    </w:p>
    <w:p w14:paraId="420DC14F" w14:textId="77777777" w:rsidR="003663B4" w:rsidRDefault="00087BC7">
      <w:pPr>
        <w:spacing w:line="600" w:lineRule="auto"/>
        <w:ind w:firstLine="720"/>
        <w:jc w:val="both"/>
        <w:rPr>
          <w:rFonts w:eastAsia="Times New Roman"/>
          <w:szCs w:val="24"/>
        </w:rPr>
      </w:pPr>
      <w:r>
        <w:rPr>
          <w:rFonts w:eastAsia="Times New Roman"/>
          <w:szCs w:val="24"/>
        </w:rPr>
        <w:t xml:space="preserve">Ο περιορισμός της σπατάλης στα Υπουργεία, ένα άλλο </w:t>
      </w:r>
      <w:r>
        <w:rPr>
          <w:rFonts w:eastAsia="Times New Roman"/>
          <w:szCs w:val="24"/>
        </w:rPr>
        <w:t xml:space="preserve">σημαντικό κομμάτι κοινωνικού πακέτου, επέτρεψε τον </w:t>
      </w:r>
      <w:proofErr w:type="spellStart"/>
      <w:r>
        <w:rPr>
          <w:rFonts w:eastAsia="Times New Roman"/>
          <w:szCs w:val="24"/>
        </w:rPr>
        <w:t>εξορθολογισμό</w:t>
      </w:r>
      <w:proofErr w:type="spellEnd"/>
      <w:r>
        <w:rPr>
          <w:rFonts w:eastAsia="Times New Roman"/>
          <w:szCs w:val="24"/>
        </w:rPr>
        <w:t xml:space="preserve"> των οικογενειακών επιδομάτων, με καλύτερη προοπτική το 2019, στοχεύοντας και τις πλέον ευάλωτες ομάδες, αλλά εξισορροπώντας και τις ανάγκες για την αντιμετώπιση του προβλήματος της υπογεννητι</w:t>
      </w:r>
      <w:r>
        <w:rPr>
          <w:rFonts w:eastAsia="Times New Roman"/>
          <w:szCs w:val="24"/>
        </w:rPr>
        <w:t>κότητας.</w:t>
      </w:r>
    </w:p>
    <w:p w14:paraId="420DC150"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Το ίδιο προβλέπεται και με τον διπλασιασμό των βρεφονηπιακών σταθμών και με τη χρηματοδότηση του προγράμματος «Σχολικά γεύματα», που ευελπιστούμε το 2018 να φτάσει τους πεντακόσιους χιλιάδες μαθητές. Κι εδώ πρέπει να τονίσω ότι το θεωρώ σημαντική </w:t>
      </w:r>
      <w:r>
        <w:rPr>
          <w:rFonts w:eastAsia="Times New Roman"/>
          <w:szCs w:val="24"/>
        </w:rPr>
        <w:t>παρέμβαση -γιατί έχει κακοπάθει αυτός ο όρος- πρωτίστως για την αντιμετώπιση της επιδημίας της παιδικής παχυσαρκίας και δευτερ</w:t>
      </w:r>
      <w:r>
        <w:rPr>
          <w:rFonts w:eastAsia="Times New Roman"/>
          <w:szCs w:val="24"/>
        </w:rPr>
        <w:t>ευόντω</w:t>
      </w:r>
      <w:r>
        <w:rPr>
          <w:rFonts w:eastAsia="Times New Roman"/>
          <w:szCs w:val="24"/>
        </w:rPr>
        <w:t xml:space="preserve">ς του υποσιτισμού </w:t>
      </w:r>
      <w:r>
        <w:rPr>
          <w:rFonts w:eastAsia="Times New Roman"/>
          <w:szCs w:val="24"/>
        </w:rPr>
        <w:t>-</w:t>
      </w:r>
      <w:r>
        <w:rPr>
          <w:rFonts w:eastAsia="Times New Roman"/>
          <w:szCs w:val="24"/>
        </w:rPr>
        <w:t xml:space="preserve">ως </w:t>
      </w:r>
      <w:r>
        <w:rPr>
          <w:rFonts w:eastAsia="Times New Roman"/>
          <w:szCs w:val="24"/>
        </w:rPr>
        <w:t>σοβαρή παρακαταθήκη</w:t>
      </w:r>
      <w:r>
        <w:rPr>
          <w:rFonts w:eastAsia="Times New Roman"/>
          <w:szCs w:val="24"/>
        </w:rPr>
        <w:t>-</w:t>
      </w:r>
      <w:r>
        <w:rPr>
          <w:rFonts w:eastAsia="Times New Roman"/>
          <w:szCs w:val="24"/>
        </w:rPr>
        <w:t xml:space="preserve"> και για τον τωρινό και για τον μελλοντικό παιδικό πληθυσμό.</w:t>
      </w:r>
    </w:p>
    <w:p w14:paraId="420DC151" w14:textId="77777777" w:rsidR="003663B4" w:rsidRDefault="00087BC7">
      <w:pPr>
        <w:spacing w:line="600" w:lineRule="auto"/>
        <w:ind w:firstLine="720"/>
        <w:jc w:val="both"/>
        <w:rPr>
          <w:rFonts w:eastAsia="Times New Roman"/>
          <w:szCs w:val="24"/>
        </w:rPr>
      </w:pPr>
      <w:r>
        <w:rPr>
          <w:rFonts w:eastAsia="Times New Roman"/>
          <w:szCs w:val="24"/>
        </w:rPr>
        <w:t xml:space="preserve">Όσον αφορά τα επιδόματα αναπηρίας, διαψεύστηκαν όσοι μίλησαν για περικοπές, ενώ γίνεται προσπάθεια να αποδίδονται με λιγότερο επίπονες διαδικασίες και με τον σωστότερο τρόπο. </w:t>
      </w:r>
    </w:p>
    <w:p w14:paraId="420DC1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Συνεπώς, ο φετινός </w:t>
      </w:r>
      <w:r>
        <w:rPr>
          <w:rFonts w:eastAsia="Times New Roman" w:cs="Times New Roman"/>
          <w:szCs w:val="24"/>
        </w:rPr>
        <w:t>π</w:t>
      </w:r>
      <w:r>
        <w:rPr>
          <w:rFonts w:eastAsia="Times New Roman" w:cs="Times New Roman"/>
          <w:szCs w:val="24"/>
        </w:rPr>
        <w:t>ροϋπολογισμός στο σύνολό του, χωρίς να είναι απόλυτα δίκαιος</w:t>
      </w:r>
      <w:r>
        <w:rPr>
          <w:rFonts w:eastAsia="Times New Roman" w:cs="Times New Roman"/>
          <w:szCs w:val="24"/>
        </w:rPr>
        <w:t>, έχει διαμορφωθεί με επίπονη προσπάθεια για αυξημένη κοινωνική δικαιοσύνη, ώστε το κόστος της φορολογίας να πηγαίνει πρωτίστως για την κοινωνική προστασία, όσο βέβαια επιτρέπουν οι αντικειμενικές συνθήκες. Είναι ένα εργαλείο. Δεν τα κάνει όλα, έχει πολλαπ</w:t>
      </w:r>
      <w:r>
        <w:rPr>
          <w:rFonts w:eastAsia="Times New Roman" w:cs="Times New Roman"/>
          <w:szCs w:val="24"/>
        </w:rPr>
        <w:t xml:space="preserve">λούς και </w:t>
      </w:r>
      <w:proofErr w:type="spellStart"/>
      <w:r>
        <w:rPr>
          <w:rFonts w:eastAsia="Times New Roman" w:cs="Times New Roman"/>
          <w:szCs w:val="24"/>
        </w:rPr>
        <w:t>προτεραιοποιημένους</w:t>
      </w:r>
      <w:proofErr w:type="spellEnd"/>
      <w:r>
        <w:rPr>
          <w:rFonts w:eastAsia="Times New Roman" w:cs="Times New Roman"/>
          <w:szCs w:val="24"/>
        </w:rPr>
        <w:t xml:space="preserve"> στόχους, συμβάλλει όμως, μαζί με τις θυσίες του ελληνικού λαού, στον δρόμο της εξόδου από την επιτροπεία.</w:t>
      </w:r>
    </w:p>
    <w:p w14:paraId="420DC1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 θα ήθελα να τονίσω πως το ενδεχόμενο να αποβεί η Κυβέρνηση σύντομη παρένθεση έχει πλέον αποτραπεί. Και αυ</w:t>
      </w:r>
      <w:r>
        <w:rPr>
          <w:rFonts w:eastAsia="Times New Roman" w:cs="Times New Roman"/>
          <w:szCs w:val="24"/>
        </w:rPr>
        <w:t>τό πυροδοτεί θυμό, απελπισία, φόβο στα κόμματα της Αντιπολίτευσης και στα φιλικά προσκείμενα σε αυτά</w:t>
      </w:r>
      <w:r>
        <w:rPr>
          <w:rFonts w:eastAsia="Times New Roman" w:cs="Times New Roman"/>
          <w:szCs w:val="24"/>
        </w:rPr>
        <w:t xml:space="preserve"> </w:t>
      </w:r>
      <w:proofErr w:type="spellStart"/>
      <w:r>
        <w:rPr>
          <w:rFonts w:eastAsia="Times New Roman" w:cs="Times New Roman"/>
          <w:szCs w:val="24"/>
        </w:rPr>
        <w:t>μίντια</w:t>
      </w:r>
      <w:proofErr w:type="spellEnd"/>
      <w:r>
        <w:rPr>
          <w:rFonts w:eastAsia="Times New Roman" w:cs="Times New Roman"/>
          <w:szCs w:val="24"/>
        </w:rPr>
        <w:t>.</w:t>
      </w:r>
    </w:p>
    <w:p w14:paraId="420DC1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επί δεκαετίες ηττημένη Αριστερά –το είπε και ο </w:t>
      </w:r>
      <w:proofErr w:type="spellStart"/>
      <w:r>
        <w:rPr>
          <w:rFonts w:eastAsia="Times New Roman" w:cs="Times New Roman"/>
          <w:szCs w:val="24"/>
        </w:rPr>
        <w:t>προλαλήσας</w:t>
      </w:r>
      <w:proofErr w:type="spellEnd"/>
      <w:r>
        <w:rPr>
          <w:rFonts w:eastAsia="Times New Roman" w:cs="Times New Roman"/>
          <w:szCs w:val="24"/>
        </w:rPr>
        <w:t xml:space="preserve">- νίκησε στο συλλογικό επίπεδο και στην κάλπη και τους στέρησε την εξουσία. Και αφού τα </w:t>
      </w:r>
      <w:r>
        <w:rPr>
          <w:rFonts w:eastAsia="Times New Roman" w:cs="Times New Roman"/>
          <w:szCs w:val="24"/>
        </w:rPr>
        <w:t xml:space="preserve">σχέδιά τους εντός και εκτός Ελλάδας για την ανατροπή ματαιώθηκαν, επιλέγουν την υιοθέτηση ακροτήτων, ακροδεξιάς ατζέντας, </w:t>
      </w:r>
      <w:proofErr w:type="spellStart"/>
      <w:r>
        <w:rPr>
          <w:rFonts w:eastAsia="Times New Roman" w:cs="Times New Roman"/>
          <w:szCs w:val="24"/>
        </w:rPr>
        <w:t>εμφυλιοπολεμικού</w:t>
      </w:r>
      <w:proofErr w:type="spellEnd"/>
      <w:r>
        <w:rPr>
          <w:rFonts w:eastAsia="Times New Roman" w:cs="Times New Roman"/>
          <w:szCs w:val="24"/>
        </w:rPr>
        <w:t xml:space="preserve"> λεξιλογίου, τη δημιουργία και την αναπαραγωγή «</w:t>
      </w:r>
      <w:r>
        <w:rPr>
          <w:rFonts w:eastAsia="Times New Roman" w:cs="Times New Roman"/>
          <w:szCs w:val="24"/>
          <w:lang w:val="en-GB"/>
        </w:rPr>
        <w:t>fake</w:t>
      </w:r>
      <w:r>
        <w:rPr>
          <w:rFonts w:eastAsia="Times New Roman" w:cs="Times New Roman"/>
          <w:szCs w:val="24"/>
        </w:rPr>
        <w:t xml:space="preserve"> </w:t>
      </w:r>
      <w:r>
        <w:rPr>
          <w:rFonts w:eastAsia="Times New Roman" w:cs="Times New Roman"/>
          <w:szCs w:val="24"/>
          <w:lang w:val="en-GB"/>
        </w:rPr>
        <w:t>news</w:t>
      </w:r>
      <w:r>
        <w:rPr>
          <w:rFonts w:eastAsia="Times New Roman" w:cs="Times New Roman"/>
          <w:szCs w:val="24"/>
        </w:rPr>
        <w:t>». Η συλλογική μνήμη, όμως, δεν διαγράφεται τόσο εύκολα.</w:t>
      </w:r>
    </w:p>
    <w:p w14:paraId="420DC1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Τέλος, με δεδομένο από το πού ξεκινήσαμε και τα αντίπαλα μεγέθη που είχαμε να αντιμετωπίσουμε, γίνεται φανερό ότι η αντοχή μας δεν έχει να κάνει με την εξάρτηση από την καρέκλα. Δεν θα μπορούσε να συντελεστεί χωρίς τη στήριξη - σιωπηλή και οπωσδήποτε κριτι</w:t>
      </w:r>
      <w:r>
        <w:rPr>
          <w:rFonts w:eastAsia="Times New Roman" w:cs="Times New Roman"/>
          <w:szCs w:val="24"/>
        </w:rPr>
        <w:t>κή- των κοινωνικών στρωμάτων που η κρίση έθιξε καίρια. Γι’ αυτό και αυτός είναι ο δρόμος που οφείλουμε να ακολουθήσουμε με την ίδια πολιτική σε ό,τι αφορά το κοινωνικό ζήτημα.</w:t>
      </w:r>
    </w:p>
    <w:p w14:paraId="420DC1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Και φυσικά, στη διαδρομή αυτή απαραίτητη προϋπόθεση αποτελεί η συστηματική, έλλο</w:t>
      </w:r>
      <w:r>
        <w:rPr>
          <w:rFonts w:eastAsia="Times New Roman" w:cs="Times New Roman"/>
          <w:szCs w:val="24"/>
        </w:rPr>
        <w:t>γη, πειθαρχημένη και οργανωμένη σύγκρουση με τη διαπλοκή όλων των μορφών και όλων των επιπέδων, αφού τα δίκτυά της συνιστούν τον κεντρικό αρμό των παγιωμένων όρων αναπαραγωγής του πολιτικού συστήματος, μια πολύ δύσκολη και επικίνδυνη υπόθεση, που απαιτεί ε</w:t>
      </w:r>
      <w:r>
        <w:rPr>
          <w:rFonts w:eastAsia="Times New Roman" w:cs="Times New Roman"/>
          <w:szCs w:val="24"/>
        </w:rPr>
        <w:t>ξειδικευμένη, ισχυρή πολιτική βούληση, αθόρυβη και συστηματική δουλειά και επιπλέον εγρήγορση, ετοιμότητα, αντοχές και αλληλεγγύη.</w:t>
      </w:r>
    </w:p>
    <w:p w14:paraId="420DC1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0DC158"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159"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Η </w:t>
      </w:r>
      <w:r>
        <w:rPr>
          <w:rFonts w:eastAsia="Times New Roman"/>
          <w:bCs/>
          <w:szCs w:val="24"/>
        </w:rPr>
        <w:t>Βουλευτής κ. Αικατερίνη Μ</w:t>
      </w:r>
      <w:r>
        <w:rPr>
          <w:rFonts w:eastAsia="Times New Roman"/>
          <w:bCs/>
          <w:szCs w:val="24"/>
        </w:rPr>
        <w:t>άρκου ζητεί άδεια ολιγοήμερης απουσίας στο εξωτερικό από τις 22 Δεκεμβρίου 2017 έως τις 26 Δεκεμβρίου 2017. Η Βουλή εγκρίνει;</w:t>
      </w:r>
    </w:p>
    <w:p w14:paraId="420DC15A"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420DC15B"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420DC15C"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Τον λόγο έχει </w:t>
      </w:r>
      <w:r>
        <w:rPr>
          <w:rFonts w:eastAsia="Times New Roman"/>
          <w:bCs/>
          <w:szCs w:val="24"/>
        </w:rPr>
        <w:t>ο κ. Καλαφάτης.</w:t>
      </w:r>
    </w:p>
    <w:p w14:paraId="420DC15D"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lastRenderedPageBreak/>
        <w:t>ΣΤΑΥΡΟΣ ΚΑΛΑΦΑΤΗΣ:</w:t>
      </w:r>
      <w:r>
        <w:rPr>
          <w:rFonts w:eastAsia="Times New Roman"/>
          <w:bCs/>
          <w:szCs w:val="24"/>
        </w:rPr>
        <w:t xml:space="preserve"> Ευχαριστώ πολύ, κύριε Πρόεδρε.</w:t>
      </w:r>
    </w:p>
    <w:p w14:paraId="420DC15E"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Κυρίες και κύριοι συνάδελφοι, ένας κρατικός προϋπολογισμός σε δύσκολες περιόδους οφείλει να αποτελεί έναν στίβο μάχης για την κυβέρνηση, για μια κυβέρνηση όμως πρόθυμη να αγωνιστεί, να εργασ</w:t>
      </w:r>
      <w:r>
        <w:rPr>
          <w:rFonts w:eastAsia="Times New Roman"/>
          <w:bCs/>
          <w:szCs w:val="24"/>
        </w:rPr>
        <w:t>τεί, να ματώσει για να αποδώσει έργο και αποτέλεσμα, ακόμη και αν δεν καταφέρει στο 100% τους προϋπολογισθέντες στόχους.</w:t>
      </w:r>
    </w:p>
    <w:p w14:paraId="420DC15F"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Pr>
          <w:rFonts w:eastAsia="Times New Roman"/>
          <w:bCs/>
          <w:szCs w:val="24"/>
        </w:rPr>
        <w:t>ροϋπολογισμός του 2018 δυστυχώς επιβεβαιώνει, όπως και ο περσινός, πως αυτή η Κυβέρνηση επιφυλάσσει τον στίβο μάχης μόνο για την κοι</w:t>
      </w:r>
      <w:r>
        <w:rPr>
          <w:rFonts w:eastAsia="Times New Roman"/>
          <w:bCs/>
          <w:szCs w:val="24"/>
        </w:rPr>
        <w:t>νωνία, έναν στίβο μάχης πραγματικά εξοντωτικό και απαγορευτικό ιδιαίτερα για τους πιο αδύναμους, για τους οποίους δήθεν κόπτεται η Κυβέρνηση.</w:t>
      </w:r>
    </w:p>
    <w:p w14:paraId="420DC160"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Θα είχε κάποια αξία, ξέρετε, η σημερινή συζήτηση, εάν η Κυβέρνηση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πίστευε αυτά που λέει. Αυτό, όμως,</w:t>
      </w:r>
      <w:r>
        <w:rPr>
          <w:rFonts w:eastAsia="Times New Roman"/>
          <w:bCs/>
          <w:szCs w:val="24"/>
        </w:rPr>
        <w:t xml:space="preserve"> που συμβαίνει είναι ότι δεν πείθει κανέναν. Πολλές φορές δε πλέον δεν πείθει ούτε τους πιο πιστούς της φίλους.</w:t>
      </w:r>
    </w:p>
    <w:p w14:paraId="420DC161"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Ποιο το νόημα, λοιπόν, της συζήτησης, όταν μια κυβέρ</w:t>
      </w:r>
      <w:r>
        <w:rPr>
          <w:rFonts w:eastAsia="Times New Roman"/>
          <w:bCs/>
          <w:szCs w:val="24"/>
        </w:rPr>
        <w:lastRenderedPageBreak/>
        <w:t xml:space="preserve">νηση πραγματικά </w:t>
      </w:r>
      <w:r>
        <w:rPr>
          <w:rFonts w:eastAsia="Times New Roman"/>
          <w:bCs/>
          <w:szCs w:val="24"/>
        </w:rPr>
        <w:t>«</w:t>
      </w:r>
      <w:r>
        <w:rPr>
          <w:rFonts w:eastAsia="Times New Roman"/>
          <w:bCs/>
          <w:szCs w:val="24"/>
        </w:rPr>
        <w:t>Μινχάουζεν</w:t>
      </w:r>
      <w:r>
        <w:rPr>
          <w:rFonts w:eastAsia="Times New Roman"/>
          <w:bCs/>
          <w:szCs w:val="24"/>
        </w:rPr>
        <w:t>»</w:t>
      </w:r>
      <w:r>
        <w:rPr>
          <w:rFonts w:eastAsia="Times New Roman"/>
          <w:bCs/>
          <w:szCs w:val="24"/>
        </w:rPr>
        <w:t xml:space="preserve"> δεν διστάζει να ισχυριστεί οτιδήποτε, πριν πράξει τα αντίθετα ή</w:t>
      </w:r>
      <w:r>
        <w:rPr>
          <w:rFonts w:eastAsia="Times New Roman"/>
          <w:bCs/>
          <w:szCs w:val="24"/>
        </w:rPr>
        <w:t xml:space="preserve"> τα χειρότερα. Απαντώ αμέσως. Έχει νόημα για τους πολίτες που μας παρακολουθούν, ώστε να καταλάβουν πόσο αδιάφορη είναι η καθημερινότητά τους για μια Κυβέρνηση που ενδιαφέρεται μόνο για την παραμονή στην εξουσία.</w:t>
      </w:r>
    </w:p>
    <w:p w14:paraId="420DC162"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Έχει αγαπήσει ξαφνικά τους αριθμούς η Αριστ</w:t>
      </w:r>
      <w:r>
        <w:rPr>
          <w:rFonts w:eastAsia="Times New Roman"/>
          <w:bCs/>
          <w:szCs w:val="24"/>
        </w:rPr>
        <w:t xml:space="preserve">ερά -η οποία δήθεν </w:t>
      </w:r>
      <w:proofErr w:type="spellStart"/>
      <w:r>
        <w:rPr>
          <w:rFonts w:eastAsia="Times New Roman"/>
          <w:bCs/>
          <w:szCs w:val="24"/>
        </w:rPr>
        <w:t>προέτασσε</w:t>
      </w:r>
      <w:proofErr w:type="spellEnd"/>
      <w:r>
        <w:rPr>
          <w:rFonts w:eastAsia="Times New Roman"/>
          <w:bCs/>
          <w:szCs w:val="24"/>
        </w:rPr>
        <w:t xml:space="preserve"> τον άνθρωπο- για την ανάπτυξη, για το πλεόνασμα, για το κοινωνικό μέρισμα.</w:t>
      </w:r>
    </w:p>
    <w:p w14:paraId="420DC163"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Θα σταθώ, λοιπόν, στους πολύ βασικούς αριθμούς. Η πρόβλεψη ανάπτυξης 2,5% για το 2018 πείθει όχι μόνο εμάς, αλλά και τον κόσμο που μας ακούει πως είτε έ</w:t>
      </w:r>
      <w:r>
        <w:rPr>
          <w:rFonts w:eastAsia="Times New Roman"/>
          <w:bCs/>
          <w:szCs w:val="24"/>
        </w:rPr>
        <w:t>χουμε μια κυβέρνηση από αιθεροβάμονες είτε μια κυβέρνηση που κοροϊδεύει συνειδητά τους πολίτες, πάντως ένα από αυτά τα δ</w:t>
      </w:r>
      <w:r>
        <w:rPr>
          <w:rFonts w:eastAsia="Times New Roman"/>
          <w:bCs/>
          <w:szCs w:val="24"/>
        </w:rPr>
        <w:t>ύ</w:t>
      </w:r>
      <w:r>
        <w:rPr>
          <w:rFonts w:eastAsia="Times New Roman"/>
          <w:bCs/>
          <w:szCs w:val="24"/>
        </w:rPr>
        <w:t>ο ενδεχόμενα συμβαίνει. Και επειδή κατά δική της ομολογία η Κυβέρνηση είχε αυταπάτες, που δεν έχει πλέον, είναι εύκολο να συμπεράνει κα</w:t>
      </w:r>
      <w:r>
        <w:rPr>
          <w:rFonts w:eastAsia="Times New Roman"/>
          <w:bCs/>
          <w:szCs w:val="24"/>
        </w:rPr>
        <w:t>νείς ότι ισχύει το δεύτερο, ο ενσυνείδητος εμπαιγμός των πολιτών. Διότι ξέρει πολύ καλά η Κυβέρνηση ότι η πρόβλεψη του 2,5% είναι τόσο αναξιόπιστη όσο ψεύτικη αποδείχτηκε η περσινή πρόβλεψη για ανάπτυξη 2,7% φέτος.</w:t>
      </w:r>
    </w:p>
    <w:p w14:paraId="420DC164" w14:textId="77777777" w:rsidR="003663B4" w:rsidRDefault="00087BC7">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Πλησιάζοντας στο τέλος του έτους, οι ελλη</w:t>
      </w:r>
      <w:r>
        <w:rPr>
          <w:rFonts w:eastAsia="Times New Roman"/>
          <w:bCs/>
          <w:szCs w:val="24"/>
        </w:rPr>
        <w:t xml:space="preserve">νικές και διεθνείς εκτιμήσεις για το τελικό ποσοστό μεγέθυνσης του ΑΕΠ θυμίζουν αντίστροφη μέτρηση. </w:t>
      </w:r>
      <w:r>
        <w:rPr>
          <w:rFonts w:eastAsia="Times New Roman" w:cs="Times New Roman"/>
          <w:szCs w:val="24"/>
        </w:rPr>
        <w:t>Το ΔΝΤ προέβλεψε 1,8%, στη συνέχεια το Κέντρο Προγραμματισμού και Οικονομικών Ερευνών προέβλεψε 1,6% και πιο πρόσφατα ο ΟΟΣΑ προέβλεψε πως ο δείκτης ανάπτυξ</w:t>
      </w:r>
      <w:r>
        <w:rPr>
          <w:rFonts w:eastAsia="Times New Roman" w:cs="Times New Roman"/>
          <w:szCs w:val="24"/>
        </w:rPr>
        <w:t>ης θα κλειδώσει στο 1,4%.</w:t>
      </w:r>
    </w:p>
    <w:p w14:paraId="420DC16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Ξέρει καλά, λοιπόν, η Κυβέρνηση πόσο ανεδαφικός ήταν ο </w:t>
      </w:r>
      <w:r>
        <w:rPr>
          <w:rFonts w:eastAsia="Times New Roman" w:cs="Times New Roman"/>
          <w:szCs w:val="24"/>
        </w:rPr>
        <w:t>π</w:t>
      </w:r>
      <w:r>
        <w:rPr>
          <w:rFonts w:eastAsia="Times New Roman" w:cs="Times New Roman"/>
          <w:szCs w:val="24"/>
        </w:rPr>
        <w:t xml:space="preserve">ροϋπολογισμός του 2017. Το ξέρει εξίσου καλά και για τον </w:t>
      </w:r>
      <w:r>
        <w:rPr>
          <w:rFonts w:eastAsia="Times New Roman" w:cs="Times New Roman"/>
          <w:szCs w:val="24"/>
        </w:rPr>
        <w:t>π</w:t>
      </w:r>
      <w:r>
        <w:rPr>
          <w:rFonts w:eastAsia="Times New Roman" w:cs="Times New Roman"/>
          <w:szCs w:val="24"/>
        </w:rPr>
        <w:t>ροϋπολογισμό του 2018. Το γεγονός ότι δεν πιστεύει η Κυβέρνηση ούτε τον εαυτό της αποδεικνύεται εύκολα από μια σειρά</w:t>
      </w:r>
      <w:r>
        <w:rPr>
          <w:rFonts w:eastAsia="Times New Roman" w:cs="Times New Roman"/>
          <w:szCs w:val="24"/>
        </w:rPr>
        <w:t xml:space="preserve"> αλληλοσυγκρουόμενων θέσεων κυβερνητικών στελεχών, συμπεριλαμβανομένου του Πρωθυπουργού.</w:t>
      </w:r>
    </w:p>
    <w:p w14:paraId="420DC16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Τη μια μιλούν για δίκαιη ανάπτυξη, την άλλη ομολογούν άδικο </w:t>
      </w:r>
      <w:r>
        <w:rPr>
          <w:rFonts w:eastAsia="Times New Roman" w:cs="Times New Roman"/>
          <w:szCs w:val="24"/>
        </w:rPr>
        <w:t>π</w:t>
      </w:r>
      <w:r>
        <w:rPr>
          <w:rFonts w:eastAsia="Times New Roman" w:cs="Times New Roman"/>
          <w:szCs w:val="24"/>
        </w:rPr>
        <w:t xml:space="preserve">ροϋπολογισμό. Τη μια προσποιούνται τους οπαδούς ενός </w:t>
      </w:r>
      <w:proofErr w:type="spellStart"/>
      <w:r>
        <w:rPr>
          <w:rFonts w:eastAsia="Times New Roman" w:cs="Times New Roman"/>
          <w:szCs w:val="24"/>
        </w:rPr>
        <w:t>φιλοεπενδυτικού</w:t>
      </w:r>
      <w:proofErr w:type="spellEnd"/>
      <w:r>
        <w:rPr>
          <w:rFonts w:eastAsia="Times New Roman" w:cs="Times New Roman"/>
          <w:szCs w:val="24"/>
        </w:rPr>
        <w:t xml:space="preserve"> κλίματος, την άλλη πολεμάνε τις επενδ</w:t>
      </w:r>
      <w:r>
        <w:rPr>
          <w:rFonts w:eastAsia="Times New Roman" w:cs="Times New Roman"/>
          <w:szCs w:val="24"/>
        </w:rPr>
        <w:t>ύσεις με κάθε λογής πρόσχημα.</w:t>
      </w:r>
    </w:p>
    <w:p w14:paraId="420DC16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Παραδέχονται ότι οι φόροι εμποδίζουν τις επενδύσεις στην Ελλάδα και παράλληλα τους αυξάνουν, στραγγαλίζοντας την πραγματική οικονομία. Ταυτόχρονα ξεκινούν υποσχεσιολο</w:t>
      </w:r>
      <w:r>
        <w:rPr>
          <w:rFonts w:eastAsia="Times New Roman" w:cs="Times New Roman"/>
          <w:szCs w:val="24"/>
        </w:rPr>
        <w:lastRenderedPageBreak/>
        <w:t>γία για μειώσεις φόρων από το 2019, αλλά δεν παύουν να δηλών</w:t>
      </w:r>
      <w:r>
        <w:rPr>
          <w:rFonts w:eastAsia="Times New Roman" w:cs="Times New Roman"/>
          <w:szCs w:val="24"/>
        </w:rPr>
        <w:t>ουν ευθαρσώς ότι η φορολογική εξόντωση της μεσαίας τάξης αποτελεί συνειδητή επιλογή.</w:t>
      </w:r>
    </w:p>
    <w:p w14:paraId="420DC1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Παραμυθιάζουν την κοινωνία με ένα κοινωνικό μέρισμα υπέρ αδυνάτων που το εξασφάλισαν στύβοντας την ίδια την κοινωνία, αλλά ταυτόχρονα καταργούν το ΕΚΑΣ για </w:t>
      </w:r>
      <w:proofErr w:type="spellStart"/>
      <w:r>
        <w:rPr>
          <w:rFonts w:eastAsia="Times New Roman" w:cs="Times New Roman"/>
          <w:szCs w:val="24"/>
        </w:rPr>
        <w:t>εκατόν</w:t>
      </w:r>
      <w:proofErr w:type="spellEnd"/>
      <w:r>
        <w:rPr>
          <w:rFonts w:eastAsia="Times New Roman" w:cs="Times New Roman"/>
          <w:szCs w:val="24"/>
        </w:rPr>
        <w:t xml:space="preserve"> σαράντα </w:t>
      </w:r>
      <w:r>
        <w:rPr>
          <w:rFonts w:eastAsia="Times New Roman" w:cs="Times New Roman"/>
          <w:szCs w:val="24"/>
        </w:rPr>
        <w:t>χιλιάδες χαμηλοσυνταξιούχους, μειώνουν όλα τα επιδόματα στήριξης των αδυνάμων και αυξάνουν τα εισοδηματικά κριτήρια για κάθε είδους βοήθημα.</w:t>
      </w:r>
    </w:p>
    <w:p w14:paraId="420DC16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Πιπιλάνε την καραμέλα της καθαρής εξόδου από τα μνημόνια, όταν έχουν δεσμεύσει ήδη τη χώρα με χειρότερα </w:t>
      </w:r>
      <w:proofErr w:type="spellStart"/>
      <w:r>
        <w:rPr>
          <w:rFonts w:eastAsia="Times New Roman" w:cs="Times New Roman"/>
          <w:szCs w:val="24"/>
        </w:rPr>
        <w:t>μνημονιακά</w:t>
      </w:r>
      <w:proofErr w:type="spellEnd"/>
      <w:r>
        <w:rPr>
          <w:rFonts w:eastAsia="Times New Roman" w:cs="Times New Roman"/>
          <w:szCs w:val="24"/>
        </w:rPr>
        <w:t xml:space="preserve"> </w:t>
      </w:r>
      <w:r>
        <w:rPr>
          <w:rFonts w:eastAsia="Times New Roman" w:cs="Times New Roman"/>
          <w:szCs w:val="24"/>
        </w:rPr>
        <w:t>μέτρα για το 2019 και το 2020, ενώ ταυτόχρονα κάνουν πως δεν ακούνε τις ευρωπαϊκές εξηγήσεις περί υβριδικού μνημονίου και σκληρής επιτροπείας που τους διαψεύδουν.</w:t>
      </w:r>
    </w:p>
    <w:p w14:paraId="420DC1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Ξέρετε, κυρίες και κύριοι συνάδελφοι, με ποια φράση περιγράφει ο λαός τέτοιες αλλοπρόσαλλες σ</w:t>
      </w:r>
      <w:r>
        <w:rPr>
          <w:rFonts w:eastAsia="Times New Roman" w:cs="Times New Roman"/>
          <w:szCs w:val="24"/>
        </w:rPr>
        <w:t xml:space="preserve">υμπεριφορές; Με τη φράση «δεν ξέρουν τι τους γίνεται». Μόνο που στην περίπτωση αυτής της Κυβέρνησης αποτελεί μόνο τη μισή αλήθεια. Σωστά; Διότι αυτή η Κυβέρνηση κατά συνείδηση επιλέγει να μην κάνει </w:t>
      </w:r>
      <w:r>
        <w:rPr>
          <w:rFonts w:eastAsia="Times New Roman" w:cs="Times New Roman"/>
          <w:szCs w:val="24"/>
        </w:rPr>
        <w:lastRenderedPageBreak/>
        <w:t>τίποτα για να βάλει τάξη στις αντιφάσεις της ή να βγει από</w:t>
      </w:r>
      <w:r>
        <w:rPr>
          <w:rFonts w:eastAsia="Times New Roman" w:cs="Times New Roman"/>
          <w:szCs w:val="24"/>
        </w:rPr>
        <w:t xml:space="preserve"> τις αυταπάτες της.</w:t>
      </w:r>
    </w:p>
    <w:p w14:paraId="420DC16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εθισμένη στις αυταπάτες. Τις έχει μετατρέψει σε πυλώνα της υπόστασής της. Βλέπετε, την εξυπηρετεί αυτή η αλλοπρόσαλλη πολιτική, τη βοηθά να κερδίζει χρόνο εξουσίας, χρόνο που χάνει κάθε μέρα η χώρα, ενώ ταυτόχρονα συνεχίζει πιστή </w:t>
      </w:r>
      <w:r>
        <w:rPr>
          <w:rFonts w:eastAsia="Times New Roman" w:cs="Times New Roman"/>
          <w:szCs w:val="24"/>
        </w:rPr>
        <w:t xml:space="preserve">στις ιδεοληψίες τις να </w:t>
      </w:r>
      <w:proofErr w:type="spellStart"/>
      <w:r>
        <w:rPr>
          <w:rFonts w:eastAsia="Times New Roman" w:cs="Times New Roman"/>
          <w:szCs w:val="24"/>
        </w:rPr>
        <w:t>φτωχοποιεί</w:t>
      </w:r>
      <w:proofErr w:type="spellEnd"/>
      <w:r>
        <w:rPr>
          <w:rFonts w:eastAsia="Times New Roman" w:cs="Times New Roman"/>
          <w:szCs w:val="24"/>
        </w:rPr>
        <w:t xml:space="preserve"> την ελληνική κοινωνία. Την βοηθά να παράγει κενά συνθήματα, ενώ συσσωρεύει βάρη στα επιλεγμένα της θύματα, τη μεσαία τάξη, στην οποία κάθε μέρα συμπεριλαμβάνει όλο και περισσότερους από τους αδύναμους που δήθεν προστατεύει</w:t>
      </w:r>
      <w:r>
        <w:rPr>
          <w:rFonts w:eastAsia="Times New Roman" w:cs="Times New Roman"/>
          <w:szCs w:val="24"/>
        </w:rPr>
        <w:t>.</w:t>
      </w:r>
    </w:p>
    <w:p w14:paraId="420DC1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Ένα μόνο παράδειγμα θα δώσω: Βαφτίζει η Κυβέρνηση κατάργηση του ΕΝΦΙΑ την αντικατάσταση με τον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μ</w:t>
      </w:r>
      <w:r>
        <w:rPr>
          <w:rFonts w:eastAsia="Times New Roman" w:cs="Times New Roman"/>
          <w:szCs w:val="24"/>
        </w:rPr>
        <w:t xml:space="preserve">εγάλης </w:t>
      </w:r>
      <w:r>
        <w:rPr>
          <w:rFonts w:eastAsia="Times New Roman" w:cs="Times New Roman"/>
          <w:szCs w:val="24"/>
        </w:rPr>
        <w:t>α</w:t>
      </w:r>
      <w:r>
        <w:rPr>
          <w:rFonts w:eastAsia="Times New Roman" w:cs="Times New Roman"/>
          <w:szCs w:val="24"/>
        </w:rPr>
        <w:t xml:space="preserve">κίνητης </w:t>
      </w:r>
      <w:r>
        <w:rPr>
          <w:rFonts w:eastAsia="Times New Roman" w:cs="Times New Roman"/>
          <w:szCs w:val="24"/>
        </w:rPr>
        <w:t>π</w:t>
      </w:r>
      <w:r>
        <w:rPr>
          <w:rFonts w:eastAsia="Times New Roman" w:cs="Times New Roman"/>
          <w:szCs w:val="24"/>
        </w:rPr>
        <w:t xml:space="preserve">εριουσίας. Ταυτόχρονα με την αναπροσαρμογή των αντικειμενικών αξιών σε συνδυασμό με τη φορολόγηση των μεταβιβάσεων και το </w:t>
      </w:r>
      <w:proofErr w:type="spellStart"/>
      <w:r>
        <w:rPr>
          <w:rFonts w:eastAsia="Times New Roman" w:cs="Times New Roman"/>
          <w:szCs w:val="24"/>
        </w:rPr>
        <w:t>τσουνάμι</w:t>
      </w:r>
      <w:proofErr w:type="spellEnd"/>
      <w:r>
        <w:rPr>
          <w:rFonts w:eastAsia="Times New Roman" w:cs="Times New Roman"/>
          <w:szCs w:val="24"/>
        </w:rPr>
        <w:t xml:space="preserve"> των π</w:t>
      </w:r>
      <w:r>
        <w:rPr>
          <w:rFonts w:eastAsia="Times New Roman" w:cs="Times New Roman"/>
          <w:szCs w:val="24"/>
        </w:rPr>
        <w:t xml:space="preserve">λειστηριασμών να φουσκώνει σε βάρος και των </w:t>
      </w:r>
      <w:proofErr w:type="spellStart"/>
      <w:r>
        <w:rPr>
          <w:rFonts w:eastAsia="Times New Roman" w:cs="Times New Roman"/>
          <w:szCs w:val="24"/>
        </w:rPr>
        <w:t>μικροοφειλετών</w:t>
      </w:r>
      <w:proofErr w:type="spellEnd"/>
      <w:r>
        <w:rPr>
          <w:rFonts w:eastAsia="Times New Roman" w:cs="Times New Roman"/>
          <w:szCs w:val="24"/>
        </w:rPr>
        <w:t>, μετατρέπει την ιδιοκτησία σε βρόγχο για εκατομμύρια οικογένειες.</w:t>
      </w:r>
    </w:p>
    <w:p w14:paraId="420DC16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Αλήθεια, πιστεύτε, κύριοι της Κυβέρνησης, ότι θα βγείτε έξω να φωνάζετε «καταργήσαμε τον ΕΝΦΙΑ!» και θα σας πιστεύει </w:t>
      </w:r>
      <w:r>
        <w:rPr>
          <w:rFonts w:eastAsia="Times New Roman" w:cs="Times New Roman"/>
          <w:szCs w:val="24"/>
        </w:rPr>
        <w:lastRenderedPageBreak/>
        <w:t>κανείς; Ή απλά θέλετε να προσφέρετε ένα σύνθημα στον κομματικό στρατό που ακόμα σας ακολουθεί είτε σας πιστεύει είτε όχι; Έτσι το καταλαβαί</w:t>
      </w:r>
      <w:r>
        <w:rPr>
          <w:rFonts w:eastAsia="Times New Roman" w:cs="Times New Roman"/>
          <w:szCs w:val="24"/>
        </w:rPr>
        <w:t>νω.</w:t>
      </w:r>
    </w:p>
    <w:p w14:paraId="420DC16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Όσον αφορά το πλεόνασμα: Διαφημίζετε 3,85% για την επόμενη χρονιά. Αυτό ένα πράγμα μόνο αποδεικνύει: πόσο αποφασισμένοι είστε να συνεχίσετε την φορολογική αφαίμαξη της ελληνικής κοινωνίας που μαθαίνει με τον πιο οδυνηρό τρόπο μέρα με τη μέρα και φόρο μ</w:t>
      </w:r>
      <w:r>
        <w:rPr>
          <w:rFonts w:eastAsia="Times New Roman" w:cs="Times New Roman"/>
          <w:szCs w:val="24"/>
        </w:rPr>
        <w:t>ε το</w:t>
      </w:r>
      <w:r>
        <w:rPr>
          <w:rFonts w:eastAsia="Times New Roman" w:cs="Times New Roman"/>
          <w:szCs w:val="24"/>
        </w:rPr>
        <w:t>ν</w:t>
      </w:r>
      <w:r>
        <w:rPr>
          <w:rFonts w:eastAsia="Times New Roman" w:cs="Times New Roman"/>
          <w:szCs w:val="24"/>
        </w:rPr>
        <w:t xml:space="preserve"> φόρο ότι η φτωχοποίηση αποτελεί κομβική επιλογή της ιδεολογικής πλατφόρμας της Αριστεράς.</w:t>
      </w:r>
    </w:p>
    <w:p w14:paraId="420DC1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Να είστε σίγουροι, όμως, πως η Νέα Δημοκρατία έχει τον τρόπο να βγάλει τη χώρα από το τέλμα, στο οποίο την έχετε σπρώξει, διότι σε μια Ευρώπη που ήδη ξεκίνησε ν</w:t>
      </w:r>
      <w:r>
        <w:rPr>
          <w:rFonts w:eastAsia="Times New Roman" w:cs="Times New Roman"/>
          <w:szCs w:val="24"/>
        </w:rPr>
        <w:t>α αλλάζει, όχι χάρη σε εσάς, αλλά παρά την ύπαρξή σας, η συνταγή για την αποκατάσταση της αισιοδοξίας των ανθρώπων υπάρχει και έχει φιλελεύθερη υπογραφή, κυρίες και κύριοι συνάδελφοι, όσο και αν μουρμουράτε «απίστευτο!». Όσο και αν δεν θέλετε να το πιστέψε</w:t>
      </w:r>
      <w:r>
        <w:rPr>
          <w:rFonts w:eastAsia="Times New Roman" w:cs="Times New Roman"/>
          <w:szCs w:val="24"/>
        </w:rPr>
        <w:t xml:space="preserve">τε, αυτή είναι η πραγματικότητα. </w:t>
      </w:r>
    </w:p>
    <w:p w14:paraId="420DC1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η Νέα Δημοκρατία –και κλείνω, κύριε Πρόεδρε, και ευχαριστώ για την ανοχή σας- είναι η μόνη πολιτική δύναμη που ξέρει, μπορεί και κυρίως θέλει να την εφαρμόσει και στην Ελλάδα, </w:t>
      </w:r>
      <w:r>
        <w:rPr>
          <w:rFonts w:eastAsia="Times New Roman" w:cs="Times New Roman"/>
          <w:szCs w:val="24"/>
        </w:rPr>
        <w:lastRenderedPageBreak/>
        <w:t>δίνοντας ξανά στους Έλληνες το δικαίω</w:t>
      </w:r>
      <w:r>
        <w:rPr>
          <w:rFonts w:eastAsia="Times New Roman" w:cs="Times New Roman"/>
          <w:szCs w:val="24"/>
        </w:rPr>
        <w:t>μ</w:t>
      </w:r>
      <w:r>
        <w:rPr>
          <w:rFonts w:eastAsia="Times New Roman" w:cs="Times New Roman"/>
          <w:szCs w:val="24"/>
        </w:rPr>
        <w:t>α να</w:t>
      </w:r>
      <w:r>
        <w:rPr>
          <w:rFonts w:eastAsia="Times New Roman" w:cs="Times New Roman"/>
          <w:szCs w:val="24"/>
        </w:rPr>
        <w:t xml:space="preserve"> σχεδιάζουν τη ζωή τους και όχι μόνο να αγωνίζονται για αυτή.</w:t>
      </w:r>
    </w:p>
    <w:p w14:paraId="420DC1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172"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Αθανασίου από τον ΣΥΡΙΖΑ.</w:t>
      </w:r>
    </w:p>
    <w:p w14:paraId="420DC173" w14:textId="77777777" w:rsidR="003663B4" w:rsidRDefault="00087BC7">
      <w:pPr>
        <w:spacing w:line="600" w:lineRule="auto"/>
        <w:ind w:firstLine="720"/>
        <w:jc w:val="both"/>
        <w:rPr>
          <w:rFonts w:eastAsia="Times New Roman"/>
          <w:szCs w:val="24"/>
        </w:rPr>
      </w:pPr>
      <w:r>
        <w:rPr>
          <w:rFonts w:eastAsia="Times New Roman"/>
          <w:b/>
          <w:szCs w:val="24"/>
        </w:rPr>
        <w:t>ΑΘΑΝΑΣΙΟΣ ΑΘΑΝΑΣΙΟΥ:</w:t>
      </w:r>
      <w:r>
        <w:rPr>
          <w:rFonts w:eastAsia="Times New Roman"/>
          <w:szCs w:val="24"/>
        </w:rPr>
        <w:t xml:space="preserve"> Κύριε Πρόεδρε, δεν θα κάνω αντιπολίτευση στην Αντιπολίτευση. Αντιθέτως, θα προσπαθήσω να βρω κοινό τόπο.</w:t>
      </w:r>
    </w:p>
    <w:p w14:paraId="420DC174" w14:textId="77777777" w:rsidR="003663B4" w:rsidRDefault="00087BC7">
      <w:pPr>
        <w:spacing w:line="600" w:lineRule="auto"/>
        <w:ind w:firstLine="720"/>
        <w:jc w:val="both"/>
        <w:rPr>
          <w:rFonts w:eastAsia="Times New Roman"/>
          <w:szCs w:val="24"/>
        </w:rPr>
      </w:pPr>
      <w:r>
        <w:rPr>
          <w:rFonts w:eastAsia="Times New Roman"/>
          <w:szCs w:val="24"/>
        </w:rPr>
        <w:t>Πού συμφωνούμε; Συμφωνούμε στο ότι πρέπει να βγούμε στις αγορές. Ή όχι; Οι αγορές τιμωρούν. Μάλιστα. Οι αγορές, όμως, παύουν κάποτε να θέλουν εξόριστο</w:t>
      </w:r>
      <w:r>
        <w:rPr>
          <w:rFonts w:eastAsia="Times New Roman"/>
          <w:szCs w:val="24"/>
        </w:rPr>
        <w:t>υς. Υπάρχουν φορές που απεχθάνονται να βλέπουν κράτη εκτός αγορών ομολόγων, διότι απλούστατα, όπως οι άνεργοι μικραίνουν την αγορά, έτσι και τα αποκλεισμένα από τις αγορές κράτη, τα εξόριστα κράτη, μικραίνουν την αγορά, κάτι που απεχθάνεται το κρατούν σύστ</w:t>
      </w:r>
      <w:r>
        <w:rPr>
          <w:rFonts w:eastAsia="Times New Roman"/>
          <w:szCs w:val="24"/>
        </w:rPr>
        <w:t>ημα.</w:t>
      </w:r>
    </w:p>
    <w:p w14:paraId="420DC175" w14:textId="77777777" w:rsidR="003663B4" w:rsidRDefault="00087BC7">
      <w:pPr>
        <w:spacing w:line="600" w:lineRule="auto"/>
        <w:ind w:firstLine="720"/>
        <w:jc w:val="both"/>
        <w:rPr>
          <w:rFonts w:eastAsia="Times New Roman"/>
          <w:szCs w:val="24"/>
        </w:rPr>
      </w:pPr>
      <w:r>
        <w:rPr>
          <w:rFonts w:eastAsia="Times New Roman"/>
          <w:szCs w:val="24"/>
        </w:rPr>
        <w:t xml:space="preserve">Τι λέει η ζωή; Ισχύει σήμερα το δεύτερο; Το Ιράκ εξέδωσε το πρώτο του ομόλογο, ύστερα από δέκα χρόνια απουσίας. Αν </w:t>
      </w:r>
      <w:r>
        <w:rPr>
          <w:rFonts w:eastAsia="Times New Roman"/>
          <w:szCs w:val="24"/>
        </w:rPr>
        <w:lastRenderedPageBreak/>
        <w:t>δεν σας αρέσει αυτό το παράδειγμα, σκεφτείτε την Αργεντινή. Κάποτε τη βάζατε πολύ συχνά στο στόμα σας. Η χώρα αυτή έξι φορές αποδείχτηκε</w:t>
      </w:r>
      <w:r>
        <w:rPr>
          <w:rFonts w:eastAsia="Times New Roman"/>
          <w:szCs w:val="24"/>
        </w:rPr>
        <w:t xml:space="preserve"> ανήμπορη να εκπληρώσει τις υποχρεώσεις της, έξι φορές σημειώθηκε πιστωτικό γεγονός εις βάρος της, αλλά, όπως σημειώνει ο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xml:space="preserve">, εύκολα βρήκε αγοραστές για ένα ομόλογο εκατονταετούς, παρακαλώ, διάρκειας. Εκτός εάν κάνει λάθος εδώ ο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Επανα</w:t>
      </w:r>
      <w:r>
        <w:rPr>
          <w:rFonts w:eastAsia="Times New Roman"/>
          <w:szCs w:val="24"/>
        </w:rPr>
        <w:t>λαμβάνω, εκατονταετούς διάρκειας.</w:t>
      </w:r>
    </w:p>
    <w:p w14:paraId="420DC176" w14:textId="77777777" w:rsidR="003663B4" w:rsidRDefault="00087BC7">
      <w:pPr>
        <w:spacing w:line="600" w:lineRule="auto"/>
        <w:ind w:firstLine="720"/>
        <w:jc w:val="both"/>
        <w:rPr>
          <w:rFonts w:eastAsia="Times New Roman"/>
          <w:szCs w:val="24"/>
        </w:rPr>
      </w:pPr>
      <w:r>
        <w:rPr>
          <w:rFonts w:eastAsia="Times New Roman"/>
          <w:szCs w:val="24"/>
        </w:rPr>
        <w:t>Που διαφωνούμε; Συμφωνούμε στον σκοπό, αλλά διαφωνούμε στον δρόμο που οδηγεί σ</w:t>
      </w:r>
      <w:r>
        <w:rPr>
          <w:rFonts w:eastAsia="Times New Roman"/>
          <w:szCs w:val="24"/>
        </w:rPr>
        <w:t>ε</w:t>
      </w:r>
      <w:r>
        <w:rPr>
          <w:rFonts w:eastAsia="Times New Roman"/>
          <w:szCs w:val="24"/>
        </w:rPr>
        <w:t xml:space="preserve"> αυτόν τον σκοπό. Εσείς λέτε ότι ανακαλύψατε καλύτερο δρόμο, καλύτερο μ</w:t>
      </w:r>
      <w:r>
        <w:rPr>
          <w:rFonts w:eastAsia="Times New Roman"/>
          <w:szCs w:val="24"/>
        </w:rPr>
        <w:t>ε</w:t>
      </w:r>
      <w:r>
        <w:rPr>
          <w:rFonts w:eastAsia="Times New Roman"/>
          <w:szCs w:val="24"/>
        </w:rPr>
        <w:t>ίγμα πολιτικής. Μήπως, όμως, οι πιστωτές μας προσδιορίζουν κατά μέγιστο</w:t>
      </w:r>
      <w:r>
        <w:rPr>
          <w:rFonts w:eastAsia="Times New Roman"/>
          <w:szCs w:val="24"/>
        </w:rPr>
        <w:t xml:space="preserve"> μέρος και τον δρόμο; Μήπως, όταν δεν αναφέρονται στην ακριβή χάραξη, προσφεύγουν σε λύσεις του είδους «Για να πας στη Θεσσαλονίκη, θα περάσεις από Θήβα, Λαμία και Λάρισα, άρα ο δρόμος είναι προαποφασισμένος με άλλον τρόπο;».</w:t>
      </w:r>
    </w:p>
    <w:p w14:paraId="420DC177" w14:textId="77777777" w:rsidR="003663B4" w:rsidRDefault="00087BC7">
      <w:pPr>
        <w:spacing w:line="600" w:lineRule="auto"/>
        <w:ind w:firstLine="720"/>
        <w:jc w:val="both"/>
        <w:rPr>
          <w:rFonts w:eastAsia="Times New Roman"/>
          <w:szCs w:val="24"/>
        </w:rPr>
      </w:pPr>
      <w:r>
        <w:rPr>
          <w:rFonts w:eastAsia="Times New Roman"/>
          <w:szCs w:val="24"/>
        </w:rPr>
        <w:t xml:space="preserve">Λέει ο κ. </w:t>
      </w:r>
      <w:proofErr w:type="spellStart"/>
      <w:r>
        <w:rPr>
          <w:rFonts w:eastAsia="Times New Roman"/>
          <w:szCs w:val="24"/>
        </w:rPr>
        <w:t>Σταϊκούρας</w:t>
      </w:r>
      <w:proofErr w:type="spellEnd"/>
      <w:r>
        <w:rPr>
          <w:rFonts w:eastAsia="Times New Roman"/>
          <w:szCs w:val="24"/>
        </w:rPr>
        <w:t>, του οποί</w:t>
      </w:r>
      <w:r>
        <w:rPr>
          <w:rFonts w:eastAsia="Times New Roman"/>
          <w:szCs w:val="24"/>
        </w:rPr>
        <w:t xml:space="preserve">ου το ήθος και την </w:t>
      </w:r>
      <w:proofErr w:type="spellStart"/>
      <w:r>
        <w:rPr>
          <w:rFonts w:eastAsia="Times New Roman"/>
          <w:szCs w:val="24"/>
        </w:rPr>
        <w:t>επιστημονικότητα</w:t>
      </w:r>
      <w:proofErr w:type="spellEnd"/>
      <w:r>
        <w:rPr>
          <w:rFonts w:eastAsia="Times New Roman"/>
          <w:szCs w:val="24"/>
        </w:rPr>
        <w:t xml:space="preserve"> τιμώ ανεπιφύλακτα –σας άκουσα σήμερα το πρωί στο ραδιόφωνο-, «Προσπαθείτε να πιάσετε τα περίφημα πλεονά</w:t>
      </w:r>
      <w:r>
        <w:rPr>
          <w:rFonts w:eastAsia="Times New Roman"/>
          <w:szCs w:val="24"/>
        </w:rPr>
        <w:lastRenderedPageBreak/>
        <w:t xml:space="preserve">σματα όχι με την ανάπτυξη, αλλά με τη λιτότητα». Θαυμάσια. </w:t>
      </w:r>
      <w:proofErr w:type="spellStart"/>
      <w:r>
        <w:rPr>
          <w:rFonts w:eastAsia="Times New Roman"/>
          <w:szCs w:val="24"/>
        </w:rPr>
        <w:t>Καλωσήρθατε</w:t>
      </w:r>
      <w:proofErr w:type="spellEnd"/>
      <w:r>
        <w:rPr>
          <w:rFonts w:eastAsia="Times New Roman"/>
          <w:szCs w:val="24"/>
        </w:rPr>
        <w:t xml:space="preserve"> στον </w:t>
      </w:r>
      <w:proofErr w:type="spellStart"/>
      <w:r>
        <w:rPr>
          <w:rFonts w:eastAsia="Times New Roman"/>
          <w:szCs w:val="24"/>
        </w:rPr>
        <w:t>Κέυνς</w:t>
      </w:r>
      <w:proofErr w:type="spellEnd"/>
      <w:r>
        <w:rPr>
          <w:rFonts w:eastAsia="Times New Roman"/>
          <w:szCs w:val="24"/>
        </w:rPr>
        <w:t xml:space="preserve">, </w:t>
      </w:r>
      <w:proofErr w:type="spellStart"/>
      <w:r>
        <w:rPr>
          <w:rFonts w:eastAsia="Times New Roman"/>
          <w:szCs w:val="24"/>
        </w:rPr>
        <w:t>καλωσήρθατε</w:t>
      </w:r>
      <w:proofErr w:type="spellEnd"/>
      <w:r>
        <w:rPr>
          <w:rFonts w:eastAsia="Times New Roman"/>
          <w:szCs w:val="24"/>
        </w:rPr>
        <w:t xml:space="preserve"> στον </w:t>
      </w:r>
      <w:proofErr w:type="spellStart"/>
      <w:r>
        <w:rPr>
          <w:rFonts w:eastAsia="Times New Roman"/>
          <w:szCs w:val="24"/>
        </w:rPr>
        <w:t>Κρούγκμαν</w:t>
      </w:r>
      <w:proofErr w:type="spellEnd"/>
      <w:r>
        <w:rPr>
          <w:rFonts w:eastAsia="Times New Roman"/>
          <w:szCs w:val="24"/>
        </w:rPr>
        <w:t>. Ποτέ κ</w:t>
      </w:r>
      <w:r>
        <w:rPr>
          <w:rFonts w:eastAsia="Times New Roman"/>
          <w:szCs w:val="24"/>
        </w:rPr>
        <w:t>αμ</w:t>
      </w:r>
      <w:r>
        <w:rPr>
          <w:rFonts w:eastAsia="Times New Roman"/>
          <w:szCs w:val="24"/>
        </w:rPr>
        <w:t>μ</w:t>
      </w:r>
      <w:r>
        <w:rPr>
          <w:rFonts w:eastAsia="Times New Roman"/>
          <w:szCs w:val="24"/>
        </w:rPr>
        <w:t xml:space="preserve">ιά κρίση στην παγκόσμια οικονομική ιστορία δεν ξεπεράστηκε με λιτότητα, αποφαίνεται αυτή η σχολή. Αλλά το παιχνίδι αυτό χάθηκε για την Ευρώπη. Εδώ στην Ευρώπη επικράτησε η σχολή της λιτότητας, σε αντίθεση με τις Ηνωμένες Πολιτείες. Η </w:t>
      </w:r>
      <w:r>
        <w:rPr>
          <w:rFonts w:eastAsia="Times New Roman"/>
          <w:szCs w:val="24"/>
        </w:rPr>
        <w:t>κ</w:t>
      </w:r>
      <w:r>
        <w:rPr>
          <w:rFonts w:eastAsia="Times New Roman"/>
          <w:szCs w:val="24"/>
        </w:rPr>
        <w:t>υβέρνηση Ομπάμα πρ</w:t>
      </w:r>
      <w:r>
        <w:rPr>
          <w:rFonts w:eastAsia="Times New Roman"/>
          <w:szCs w:val="24"/>
        </w:rPr>
        <w:t>οσπάθησε να αποτρέψει τους Ευρωπαίους από τον δρόμο της λιτότητας. Απέτυχε. Αυτά έχουν γραφτεί και δεν έχουν διαψευστεί.</w:t>
      </w:r>
    </w:p>
    <w:p w14:paraId="420DC178" w14:textId="77777777" w:rsidR="003663B4" w:rsidRDefault="00087BC7">
      <w:pPr>
        <w:spacing w:line="600" w:lineRule="auto"/>
        <w:ind w:firstLine="720"/>
        <w:jc w:val="both"/>
        <w:rPr>
          <w:rFonts w:eastAsia="Times New Roman"/>
          <w:szCs w:val="24"/>
        </w:rPr>
      </w:pPr>
      <w:r>
        <w:rPr>
          <w:rFonts w:eastAsia="Times New Roman"/>
          <w:szCs w:val="24"/>
        </w:rPr>
        <w:t>Στο βιβλίο του «</w:t>
      </w:r>
      <w:r>
        <w:rPr>
          <w:rFonts w:eastAsia="Times New Roman"/>
          <w:szCs w:val="24"/>
          <w:lang w:val="en-US"/>
        </w:rPr>
        <w:t>Stress</w:t>
      </w:r>
      <w:r>
        <w:rPr>
          <w:rFonts w:eastAsia="Times New Roman"/>
          <w:szCs w:val="24"/>
        </w:rPr>
        <w:t xml:space="preserve"> </w:t>
      </w:r>
      <w:r>
        <w:rPr>
          <w:rFonts w:eastAsia="Times New Roman"/>
          <w:szCs w:val="24"/>
          <w:lang w:val="en-US"/>
        </w:rPr>
        <w:t>Test</w:t>
      </w:r>
      <w:r>
        <w:rPr>
          <w:rFonts w:eastAsia="Times New Roman"/>
          <w:szCs w:val="24"/>
        </w:rPr>
        <w:t xml:space="preserve">» ο τότε Υπουργός Οικονομικός, ο πρώτος του Ομπάμα, ο Τίμοθι </w:t>
      </w:r>
      <w:proofErr w:type="spellStart"/>
      <w:r>
        <w:rPr>
          <w:rFonts w:eastAsia="Times New Roman"/>
          <w:szCs w:val="24"/>
        </w:rPr>
        <w:t>Γκάιτνερ</w:t>
      </w:r>
      <w:proofErr w:type="spellEnd"/>
      <w:r>
        <w:rPr>
          <w:rFonts w:eastAsia="Times New Roman"/>
          <w:szCs w:val="24"/>
        </w:rPr>
        <w:t>, απευθύνεται στο περιβάλλον Σόιμπλε κα</w:t>
      </w:r>
      <w:r>
        <w:rPr>
          <w:rFonts w:eastAsia="Times New Roman"/>
          <w:szCs w:val="24"/>
        </w:rPr>
        <w:t xml:space="preserve">ι τον ίδιο τον Σόιμπλε, λέγοντας το εξής –είναι μια φοβερή φράση: «Θέλετε να πατήσετε τους Έλληνες στο λαιμό». Ακούστε εκφράσεις! </w:t>
      </w:r>
      <w:r>
        <w:rPr>
          <w:rFonts w:eastAsia="Times New Roman"/>
          <w:szCs w:val="24"/>
          <w:lang w:val="en-US"/>
        </w:rPr>
        <w:t>Sic</w:t>
      </w:r>
      <w:r>
        <w:rPr>
          <w:rFonts w:eastAsia="Times New Roman"/>
          <w:szCs w:val="24"/>
        </w:rPr>
        <w:t>, επί λέξει. «Θέλετε να πάρετε ένα μπαστούνι και να τους κυνηγήσετε. Αν το κάνετε, προσέξτε να μην περάσουν οι συνέπειες τη</w:t>
      </w:r>
      <w:r>
        <w:rPr>
          <w:rFonts w:eastAsia="Times New Roman"/>
          <w:szCs w:val="24"/>
        </w:rPr>
        <w:t xml:space="preserve">ς λιτότητας στην άλλη όχθη του Ατλαντικού, διαφορετικά…». Αν δεν έχετε διαβάσει το βιβλίο του </w:t>
      </w:r>
      <w:proofErr w:type="spellStart"/>
      <w:r>
        <w:rPr>
          <w:rFonts w:eastAsia="Times New Roman"/>
          <w:szCs w:val="24"/>
        </w:rPr>
        <w:t>Γκάιτνερ</w:t>
      </w:r>
      <w:proofErr w:type="spellEnd"/>
      <w:r>
        <w:rPr>
          <w:rFonts w:eastAsia="Times New Roman"/>
          <w:szCs w:val="24"/>
        </w:rPr>
        <w:t>, σας θυμίζω ότι αυτό μπορείτε να το αναζητήσετε στο ίντερνετ. Η περικοπή αυτή δημοσιεύτηκε και στην αγγλόφωνη «ΚΑΘΗΜΕΡΙΝΗ».</w:t>
      </w:r>
    </w:p>
    <w:p w14:paraId="420DC179"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Διαμαρτύρεστε για την </w:t>
      </w:r>
      <w:proofErr w:type="spellStart"/>
      <w:r>
        <w:rPr>
          <w:rFonts w:eastAsia="Times New Roman"/>
          <w:szCs w:val="24"/>
        </w:rPr>
        <w:t>υπερφορ</w:t>
      </w:r>
      <w:r>
        <w:rPr>
          <w:rFonts w:eastAsia="Times New Roman"/>
          <w:szCs w:val="24"/>
        </w:rPr>
        <w:t>ολόγηση</w:t>
      </w:r>
      <w:proofErr w:type="spellEnd"/>
      <w:r>
        <w:rPr>
          <w:rFonts w:eastAsia="Times New Roman"/>
          <w:szCs w:val="24"/>
        </w:rPr>
        <w:t xml:space="preserve"> και το κάνετε γιατί πονάει. Γιατί, πράγματι, όταν οι φόροι συνδυάζονται με τις ασφαλιστικές εισφορές σε ορισμένους τομείς, τούτο είναι άκρως οδυνηρό. Όμως, όταν στη δεκαετία του 2000 χαρίζατε 100 δισεκατομμύρια </w:t>
      </w:r>
      <w:r>
        <w:rPr>
          <w:rFonts w:eastAsia="Times New Roman"/>
          <w:szCs w:val="24"/>
        </w:rPr>
        <w:t xml:space="preserve">σε </w:t>
      </w:r>
      <w:r>
        <w:rPr>
          <w:rFonts w:eastAsia="Times New Roman"/>
          <w:szCs w:val="24"/>
        </w:rPr>
        <w:t>φόρους, δεν σας πέρασε απ’ το μυαλ</w:t>
      </w:r>
      <w:r>
        <w:rPr>
          <w:rFonts w:eastAsia="Times New Roman"/>
          <w:szCs w:val="24"/>
        </w:rPr>
        <w:t>ό κανένα μαύρο σύννεφο; Η απόκλιση των φορολογικών εσόδων στη χώρα μας είναι 100 δισεκατομμύρια από τον μέσο όρο των χωρών της Ευρωζώνης. Έγιναν χρέος 100 δισεκατομμύρια για να χαρούν κάποια εύπορα στρώματα, κάποιες μεγάλες επιχειρήσεις, κάποιες τράπεζες.</w:t>
      </w:r>
    </w:p>
    <w:p w14:paraId="420DC17A" w14:textId="77777777" w:rsidR="003663B4" w:rsidRDefault="00087BC7">
      <w:pPr>
        <w:spacing w:line="600" w:lineRule="auto"/>
        <w:ind w:firstLine="720"/>
        <w:jc w:val="both"/>
        <w:rPr>
          <w:rFonts w:eastAsia="Times New Roman"/>
          <w:szCs w:val="24"/>
        </w:rPr>
      </w:pPr>
      <w:r>
        <w:rPr>
          <w:rFonts w:eastAsia="Times New Roman"/>
          <w:szCs w:val="24"/>
        </w:rPr>
        <w:t>Αυτό το στοιχείο, τα 100 δισεκατομμύρια απόκλισης από τον μέσο όρο της Ευρωζώνης μόνο κατά τη δεκαετία του 2000, δεν μπορεί να το σβήσει κανείς. Προσεγγίζει το 1/3 του συνολικού μας δημόσιου χρέους και αποτελεί ένα φοβερό στοιχείο στη θλιβερή οικονομική ισ</w:t>
      </w:r>
      <w:r>
        <w:rPr>
          <w:rFonts w:eastAsia="Times New Roman"/>
          <w:szCs w:val="24"/>
        </w:rPr>
        <w:t>τορία της Ευρώπης.</w:t>
      </w:r>
    </w:p>
    <w:p w14:paraId="420DC17B" w14:textId="77777777" w:rsidR="003663B4" w:rsidRDefault="00087BC7">
      <w:pPr>
        <w:spacing w:line="600" w:lineRule="auto"/>
        <w:ind w:firstLine="720"/>
        <w:jc w:val="both"/>
        <w:rPr>
          <w:rFonts w:eastAsia="Times New Roman"/>
          <w:szCs w:val="24"/>
        </w:rPr>
      </w:pPr>
      <w:r>
        <w:rPr>
          <w:rFonts w:eastAsia="Times New Roman"/>
          <w:szCs w:val="24"/>
        </w:rPr>
        <w:t>Βέβαια, εδώ μιλάμε πολύ συχνά σαν να μην υπάρχουν άλλοι λαοί, άλλα κράτη, άλλες ήπειροι, λες και είμαστε μόνοι μας σε αυτόν τον κόσμο.</w:t>
      </w:r>
    </w:p>
    <w:p w14:paraId="420DC17C" w14:textId="77777777" w:rsidR="003663B4" w:rsidRDefault="00087BC7">
      <w:pPr>
        <w:spacing w:line="600" w:lineRule="auto"/>
        <w:ind w:firstLine="720"/>
        <w:jc w:val="both"/>
        <w:rPr>
          <w:rFonts w:eastAsia="Times New Roman"/>
          <w:szCs w:val="24"/>
        </w:rPr>
      </w:pPr>
      <w:r>
        <w:rPr>
          <w:rFonts w:eastAsia="Times New Roman"/>
          <w:szCs w:val="24"/>
        </w:rPr>
        <w:t>Συνεπώς δεν θα είμαι εκτός θέματος, αν σας πω ότι ο νυν Πρόεδρος των Ηνωμένων Πολιτειών πράττει το ίδι</w:t>
      </w:r>
      <w:r>
        <w:rPr>
          <w:rFonts w:eastAsia="Times New Roman"/>
          <w:szCs w:val="24"/>
        </w:rPr>
        <w:t xml:space="preserve">ο και θα δείτε </w:t>
      </w:r>
      <w:r>
        <w:rPr>
          <w:rFonts w:eastAsia="Times New Roman"/>
          <w:szCs w:val="24"/>
        </w:rPr>
        <w:lastRenderedPageBreak/>
        <w:t>τι σχέση έχει με την Ελλάδα. Χαρίζει φόρους σε αυτούς που έχουν τα πολλά και μάλιστα τα πάρα πολλά. Αλλά το 1980 ο Πρόεδρος Μπους, ο πρεσβύτερος, ο επισκέπτης της Κρήτης και της οικίας Μητσοτάκη, χαρακτήρισε «βουντού» οικονομική πολιτική, δη</w:t>
      </w:r>
      <w:r>
        <w:rPr>
          <w:rFonts w:eastAsia="Times New Roman"/>
          <w:szCs w:val="24"/>
        </w:rPr>
        <w:t xml:space="preserve">λαδή οικονομική πολιτική -τι σημαίνει βουντού;- της μαύρης μαγείας το να θεωρείς ότι η μείωση των φόρων στους πολύ πλούσιους θα επιφέρει ένα οικονομικό θαύμα. Οι </w:t>
      </w:r>
      <w:proofErr w:type="spellStart"/>
      <w:r>
        <w:rPr>
          <w:rFonts w:eastAsia="Times New Roman"/>
          <w:szCs w:val="24"/>
        </w:rPr>
        <w:t>φοροελαφρύνσεις</w:t>
      </w:r>
      <w:proofErr w:type="spellEnd"/>
      <w:r>
        <w:rPr>
          <w:rFonts w:eastAsia="Times New Roman"/>
          <w:szCs w:val="24"/>
        </w:rPr>
        <w:t xml:space="preserve"> θα έρθουν, φαντάζομαι, σε έναν-ενάμιση χρόνο.</w:t>
      </w:r>
    </w:p>
    <w:p w14:paraId="420DC17D" w14:textId="77777777" w:rsidR="003663B4" w:rsidRDefault="00087BC7">
      <w:pPr>
        <w:spacing w:line="600" w:lineRule="auto"/>
        <w:ind w:firstLine="720"/>
        <w:jc w:val="both"/>
        <w:rPr>
          <w:rFonts w:eastAsia="Times New Roman"/>
          <w:szCs w:val="24"/>
        </w:rPr>
      </w:pPr>
      <w:r>
        <w:rPr>
          <w:rFonts w:eastAsia="Times New Roman"/>
          <w:szCs w:val="24"/>
        </w:rPr>
        <w:t>Αλλά τελικά πιστεύετε τον Σόιμπλ</w:t>
      </w:r>
      <w:r>
        <w:rPr>
          <w:rFonts w:eastAsia="Times New Roman"/>
          <w:szCs w:val="24"/>
        </w:rPr>
        <w:t>ε όταν δηλώνει ότι ο εφιάλτης τελείωσε για την Ελλάδα; Τον Π</w:t>
      </w:r>
      <w:r>
        <w:rPr>
          <w:rFonts w:eastAsia="Times New Roman"/>
          <w:szCs w:val="24"/>
        </w:rPr>
        <w:t>ο</w:t>
      </w:r>
      <w:r>
        <w:rPr>
          <w:rFonts w:eastAsia="Times New Roman"/>
          <w:szCs w:val="24"/>
        </w:rPr>
        <w:t xml:space="preserve">λ </w:t>
      </w:r>
      <w:proofErr w:type="spellStart"/>
      <w:r>
        <w:rPr>
          <w:rFonts w:eastAsia="Times New Roman"/>
          <w:szCs w:val="24"/>
        </w:rPr>
        <w:t>Τόμσεν</w:t>
      </w:r>
      <w:proofErr w:type="spellEnd"/>
      <w:r>
        <w:rPr>
          <w:rFonts w:eastAsia="Times New Roman"/>
          <w:szCs w:val="24"/>
        </w:rPr>
        <w:t xml:space="preserve"> όταν ζητά μεγάλη επέκταση πληρωμών στο ελληνικό χρέος; Τον </w:t>
      </w:r>
      <w:proofErr w:type="spellStart"/>
      <w:r>
        <w:rPr>
          <w:rFonts w:eastAsia="Times New Roman"/>
          <w:szCs w:val="24"/>
        </w:rPr>
        <w:t>Μοσχοβισί</w:t>
      </w:r>
      <w:proofErr w:type="spellEnd"/>
      <w:r>
        <w:rPr>
          <w:rFonts w:eastAsia="Times New Roman"/>
          <w:szCs w:val="24"/>
        </w:rPr>
        <w:t xml:space="preserve"> όταν ανακοινώνει ότι είναι πρωτοφανής η ανάκαμψη των ελληνικών δημοσιονομικών; Τον </w:t>
      </w:r>
      <w:proofErr w:type="spellStart"/>
      <w:r>
        <w:rPr>
          <w:rFonts w:eastAsia="Times New Roman"/>
          <w:szCs w:val="24"/>
        </w:rPr>
        <w:t>Ντάισελμπλουμ</w:t>
      </w:r>
      <w:proofErr w:type="spellEnd"/>
      <w:r>
        <w:rPr>
          <w:rFonts w:eastAsia="Times New Roman"/>
          <w:szCs w:val="24"/>
        </w:rPr>
        <w:t xml:space="preserve"> όταν λέει ότι είναι </w:t>
      </w:r>
      <w:r>
        <w:rPr>
          <w:rFonts w:eastAsia="Times New Roman"/>
          <w:szCs w:val="24"/>
        </w:rPr>
        <w:t xml:space="preserve">ώρα να σκύψουμε στο θέμα του ελληνικού χρέους; Την </w:t>
      </w:r>
      <w:r>
        <w:rPr>
          <w:rFonts w:eastAsia="Times New Roman"/>
          <w:szCs w:val="24"/>
          <w:lang w:val="en-US"/>
        </w:rPr>
        <w:t>D</w:t>
      </w:r>
      <w:proofErr w:type="spellStart"/>
      <w:r>
        <w:rPr>
          <w:rFonts w:eastAsia="Times New Roman"/>
          <w:szCs w:val="24"/>
        </w:rPr>
        <w:t>eutsche</w:t>
      </w:r>
      <w:proofErr w:type="spellEnd"/>
      <w:r>
        <w:rPr>
          <w:rFonts w:eastAsia="Times New Roman"/>
          <w:szCs w:val="24"/>
        </w:rPr>
        <w:t xml:space="preserve"> </w:t>
      </w:r>
      <w:r>
        <w:rPr>
          <w:rFonts w:eastAsia="Times New Roman"/>
          <w:szCs w:val="24"/>
          <w:lang w:val="en-US"/>
        </w:rPr>
        <w:t>B</w:t>
      </w:r>
      <w:proofErr w:type="spellStart"/>
      <w:r>
        <w:rPr>
          <w:rFonts w:eastAsia="Times New Roman"/>
          <w:szCs w:val="24"/>
        </w:rPr>
        <w:t>ank</w:t>
      </w:r>
      <w:proofErr w:type="spellEnd"/>
      <w:r>
        <w:rPr>
          <w:rFonts w:eastAsia="Times New Roman"/>
          <w:szCs w:val="24"/>
        </w:rPr>
        <w:t xml:space="preserve"> που προβλέπει επιτυχή έξοδο της Ελλάδας τον Αύγουστο του 2018; Προσωπικά δίνω μεγαλύτερο βάρος στις δηλώσεις του Γκάμπριελ, σύμφωνα με τις οποίες «άλλα τέσσερα χρόνια πολιτικής Σόιμπλε και «</w:t>
      </w:r>
      <w:proofErr w:type="spellStart"/>
      <w:r>
        <w:rPr>
          <w:rFonts w:eastAsia="Times New Roman"/>
          <w:szCs w:val="24"/>
        </w:rPr>
        <w:t>κ</w:t>
      </w:r>
      <w:r>
        <w:rPr>
          <w:rFonts w:eastAsia="Times New Roman"/>
          <w:szCs w:val="24"/>
        </w:rPr>
        <w:t>απούτ</w:t>
      </w:r>
      <w:proofErr w:type="spellEnd"/>
      <w:r>
        <w:rPr>
          <w:rFonts w:eastAsia="Times New Roman"/>
          <w:szCs w:val="24"/>
        </w:rPr>
        <w:t>» η Ευρώπη».</w:t>
      </w:r>
    </w:p>
    <w:p w14:paraId="420DC17E" w14:textId="77777777" w:rsidR="003663B4" w:rsidRDefault="00087BC7">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C17F" w14:textId="77777777" w:rsidR="003663B4" w:rsidRDefault="00087BC7">
      <w:pPr>
        <w:spacing w:line="600" w:lineRule="auto"/>
        <w:ind w:firstLine="720"/>
        <w:jc w:val="both"/>
        <w:rPr>
          <w:rFonts w:eastAsia="Times New Roman"/>
          <w:szCs w:val="24"/>
        </w:rPr>
      </w:pPr>
      <w:r>
        <w:rPr>
          <w:rFonts w:eastAsia="Times New Roman"/>
          <w:szCs w:val="24"/>
        </w:rPr>
        <w:lastRenderedPageBreak/>
        <w:t>Μπορώ να έχω άλλο ένα λεπτό, κύριε Πρόεδρε;</w:t>
      </w:r>
    </w:p>
    <w:p w14:paraId="420DC180"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Μάλιστα.</w:t>
      </w:r>
    </w:p>
    <w:p w14:paraId="420DC181" w14:textId="77777777" w:rsidR="003663B4" w:rsidRDefault="00087BC7">
      <w:pPr>
        <w:spacing w:line="600" w:lineRule="auto"/>
        <w:ind w:firstLine="720"/>
        <w:jc w:val="both"/>
        <w:rPr>
          <w:rFonts w:eastAsia="Times New Roman"/>
          <w:szCs w:val="24"/>
        </w:rPr>
      </w:pPr>
      <w:r>
        <w:rPr>
          <w:rFonts w:eastAsia="Times New Roman"/>
          <w:b/>
          <w:szCs w:val="24"/>
        </w:rPr>
        <w:t>ΑΘΑΝΑΣΙΟΣ ΑΘΑΝΑΣΙΟΥ:</w:t>
      </w:r>
      <w:r>
        <w:rPr>
          <w:rFonts w:eastAsia="Times New Roman"/>
          <w:szCs w:val="24"/>
        </w:rPr>
        <w:t xml:space="preserve"> Ευχαριστώ.</w:t>
      </w:r>
    </w:p>
    <w:p w14:paraId="420DC182" w14:textId="77777777" w:rsidR="003663B4" w:rsidRDefault="00087BC7">
      <w:pPr>
        <w:spacing w:line="600" w:lineRule="auto"/>
        <w:ind w:firstLine="720"/>
        <w:jc w:val="both"/>
        <w:rPr>
          <w:rFonts w:eastAsia="Times New Roman"/>
          <w:szCs w:val="24"/>
        </w:rPr>
      </w:pPr>
      <w:r>
        <w:rPr>
          <w:rFonts w:eastAsia="Times New Roman"/>
          <w:szCs w:val="24"/>
        </w:rPr>
        <w:t>Τελικά τι είναι αυτός ο προϋπολογισ</w:t>
      </w:r>
      <w:r>
        <w:rPr>
          <w:rFonts w:eastAsia="Times New Roman"/>
          <w:szCs w:val="24"/>
        </w:rPr>
        <w:t xml:space="preserve">μός; Ο Αντρέ </w:t>
      </w:r>
      <w:proofErr w:type="spellStart"/>
      <w:r>
        <w:rPr>
          <w:rFonts w:eastAsia="Times New Roman"/>
          <w:szCs w:val="24"/>
        </w:rPr>
        <w:t>Μωρουά</w:t>
      </w:r>
      <w:proofErr w:type="spellEnd"/>
      <w:r>
        <w:rPr>
          <w:rFonts w:eastAsia="Times New Roman"/>
          <w:szCs w:val="24"/>
        </w:rPr>
        <w:t xml:space="preserve"> βιογραφώντας τον Β</w:t>
      </w:r>
      <w:r>
        <w:rPr>
          <w:rFonts w:eastAsia="Times New Roman"/>
          <w:szCs w:val="24"/>
        </w:rPr>
        <w:t>ί</w:t>
      </w:r>
      <w:r>
        <w:rPr>
          <w:rFonts w:eastAsia="Times New Roman"/>
          <w:szCs w:val="24"/>
        </w:rPr>
        <w:t>κτ</w:t>
      </w:r>
      <w:r>
        <w:rPr>
          <w:rFonts w:eastAsia="Times New Roman"/>
          <w:szCs w:val="24"/>
        </w:rPr>
        <w:t>ω</w:t>
      </w:r>
      <w:r>
        <w:rPr>
          <w:rFonts w:eastAsia="Times New Roman"/>
          <w:szCs w:val="24"/>
        </w:rPr>
        <w:t xml:space="preserve">ρ </w:t>
      </w:r>
      <w:proofErr w:type="spellStart"/>
      <w:r>
        <w:rPr>
          <w:rFonts w:eastAsia="Times New Roman"/>
          <w:szCs w:val="24"/>
        </w:rPr>
        <w:t>Ουγκώ</w:t>
      </w:r>
      <w:proofErr w:type="spellEnd"/>
      <w:r>
        <w:rPr>
          <w:rFonts w:eastAsia="Times New Roman"/>
          <w:szCs w:val="24"/>
        </w:rPr>
        <w:t xml:space="preserve"> χαράζει κάπου τη φοβερή φράση: «η ανάγκη κάνει νόμο». Μην μπερδεύεστε. Το ίδιο ισχύει και για τούτον τον </w:t>
      </w:r>
      <w:r>
        <w:rPr>
          <w:rFonts w:eastAsia="Times New Roman"/>
          <w:szCs w:val="24"/>
        </w:rPr>
        <w:t>π</w:t>
      </w:r>
      <w:r>
        <w:rPr>
          <w:rFonts w:eastAsia="Times New Roman"/>
          <w:szCs w:val="24"/>
        </w:rPr>
        <w:t xml:space="preserve">ροϋπολογισμό. Η ανάγκη έκανε νόμο. Δεν έκανε νόμο σε εκείνους τους προϋπολογισμούς που μας οδήγησαν στην καταστροφή. Επειδή νομίζαμε ότι δεν είχαμε ανάγκη, ανάγκη για αλλαγές, ανάγκη για τα δύσκολα, ανάγκη για τον </w:t>
      </w:r>
      <w:proofErr w:type="spellStart"/>
      <w:r>
        <w:rPr>
          <w:rFonts w:eastAsia="Times New Roman"/>
          <w:szCs w:val="24"/>
        </w:rPr>
        <w:t>κ</w:t>
      </w:r>
      <w:r>
        <w:rPr>
          <w:rFonts w:eastAsia="Times New Roman"/>
          <w:szCs w:val="24"/>
        </w:rPr>
        <w:t>αζαντζακικό</w:t>
      </w:r>
      <w:proofErr w:type="spellEnd"/>
      <w:r>
        <w:rPr>
          <w:rFonts w:eastAsia="Times New Roman"/>
          <w:szCs w:val="24"/>
        </w:rPr>
        <w:t xml:space="preserve"> ανήφορο. Το σημαντικότερο είν</w:t>
      </w:r>
      <w:r>
        <w:rPr>
          <w:rFonts w:eastAsia="Times New Roman"/>
          <w:szCs w:val="24"/>
        </w:rPr>
        <w:t>αι ότι η Ελλάδα αποκτά επιτέλους κουλτούρα αλλαγών και μεταρρυθμίσεων.</w:t>
      </w:r>
    </w:p>
    <w:p w14:paraId="420DC183" w14:textId="77777777" w:rsidR="003663B4" w:rsidRDefault="00087BC7">
      <w:pPr>
        <w:spacing w:line="600" w:lineRule="auto"/>
        <w:ind w:firstLine="720"/>
        <w:jc w:val="both"/>
        <w:rPr>
          <w:rFonts w:eastAsia="Times New Roman"/>
          <w:szCs w:val="24"/>
        </w:rPr>
      </w:pPr>
      <w:r>
        <w:rPr>
          <w:rFonts w:eastAsia="Times New Roman"/>
          <w:szCs w:val="24"/>
        </w:rPr>
        <w:t xml:space="preserve">Δεν είμαστε πλέον φοβικοί απέναντι στις αλλαγές. Και θα πρέπει κάποτε να προσχωρήσετε στον πολιτισμό του ρεαλισμού, ο οποίος οδηγεί στον πολιτισμό της συναίνεσης. Είναι ο μόνος δρόμος. </w:t>
      </w:r>
      <w:r>
        <w:rPr>
          <w:rFonts w:eastAsia="Times New Roman"/>
          <w:szCs w:val="24"/>
        </w:rPr>
        <w:t>Είναι εύκολο να διαφωνεί κανείς. Αλλά πολύ συχνά είναι κάτι φτηνό. Όσο ψηφοθηρικό κι αν είναι, κάποτε πληρώνεις τις συνέπειές του.</w:t>
      </w:r>
    </w:p>
    <w:p w14:paraId="420DC184" w14:textId="77777777" w:rsidR="003663B4" w:rsidRDefault="00087BC7">
      <w:pPr>
        <w:spacing w:line="600" w:lineRule="auto"/>
        <w:ind w:firstLine="720"/>
        <w:jc w:val="both"/>
        <w:rPr>
          <w:rFonts w:eastAsia="Times New Roman"/>
          <w:szCs w:val="24"/>
        </w:rPr>
      </w:pPr>
      <w:r>
        <w:rPr>
          <w:rFonts w:eastAsia="Times New Roman"/>
          <w:szCs w:val="24"/>
        </w:rPr>
        <w:t>Σας ευχαριστώ.</w:t>
      </w:r>
    </w:p>
    <w:p w14:paraId="420DC185" w14:textId="77777777" w:rsidR="003663B4" w:rsidRDefault="00087BC7">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420DC186" w14:textId="77777777" w:rsidR="003663B4" w:rsidRDefault="00087BC7">
      <w:pPr>
        <w:spacing w:line="600" w:lineRule="auto"/>
        <w:ind w:firstLine="720"/>
        <w:jc w:val="both"/>
        <w:rPr>
          <w:rFonts w:eastAsia="Times New Roman" w:cs="Times New Roman"/>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rPr>
        <w:t>Κυρίες και κύριοι συνάδελφοι, έχ</w:t>
      </w:r>
      <w:r>
        <w:rPr>
          <w:rFonts w:eastAsia="Times New Roman" w:cs="Times New Roman"/>
        </w:rPr>
        <w:t>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w:t>
      </w:r>
      <w:r>
        <w:rPr>
          <w:rFonts w:eastAsia="Times New Roman" w:cs="Times New Roman"/>
        </w:rPr>
        <w:t>ίας της Βουλής, τριάντα οκτώ μαθήτριες και μαθητές και δύο εκπαιδευτικοί συνοδοί τους από το Γυμνάσιο Κυπαρισσίας</w:t>
      </w:r>
      <w:r>
        <w:rPr>
          <w:rFonts w:eastAsia="Times New Roman" w:cs="Times New Roman"/>
        </w:rPr>
        <w:t xml:space="preserve"> (δεύτερο </w:t>
      </w:r>
      <w:r>
        <w:rPr>
          <w:rFonts w:eastAsia="Times New Roman" w:cs="Times New Roman"/>
        </w:rPr>
        <w:t>τμήμα</w:t>
      </w:r>
      <w:r>
        <w:rPr>
          <w:rFonts w:eastAsia="Times New Roman" w:cs="Times New Roman"/>
        </w:rPr>
        <w:t>)</w:t>
      </w:r>
      <w:r>
        <w:rPr>
          <w:rFonts w:eastAsia="Times New Roman" w:cs="Times New Roman"/>
        </w:rPr>
        <w:t xml:space="preserve">. </w:t>
      </w:r>
    </w:p>
    <w:p w14:paraId="420DC187" w14:textId="77777777" w:rsidR="003663B4" w:rsidRDefault="00087BC7">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20DC188" w14:textId="77777777" w:rsidR="003663B4" w:rsidRDefault="00087BC7">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20DC189" w14:textId="77777777" w:rsidR="003663B4" w:rsidRDefault="00087BC7">
      <w:pPr>
        <w:spacing w:line="600" w:lineRule="auto"/>
        <w:ind w:firstLine="720"/>
        <w:jc w:val="both"/>
        <w:rPr>
          <w:rFonts w:eastAsia="Times New Roman"/>
          <w:szCs w:val="24"/>
        </w:rPr>
      </w:pPr>
      <w:r>
        <w:rPr>
          <w:rFonts w:eastAsia="Times New Roman"/>
          <w:szCs w:val="24"/>
        </w:rPr>
        <w:t xml:space="preserve">Θα δώσουμε τον λόγο στον Πρόεδρο της Βουλής, </w:t>
      </w:r>
      <w:r>
        <w:rPr>
          <w:rFonts w:eastAsia="Times New Roman"/>
          <w:szCs w:val="24"/>
        </w:rPr>
        <w:t xml:space="preserve">τον κ. Νικόλαο </w:t>
      </w:r>
      <w:proofErr w:type="spellStart"/>
      <w:r>
        <w:rPr>
          <w:rFonts w:eastAsia="Times New Roman"/>
          <w:szCs w:val="24"/>
        </w:rPr>
        <w:t>Βούτση</w:t>
      </w:r>
      <w:proofErr w:type="spellEnd"/>
      <w:r>
        <w:rPr>
          <w:rFonts w:eastAsia="Times New Roman"/>
          <w:szCs w:val="24"/>
        </w:rPr>
        <w:t>.</w:t>
      </w:r>
    </w:p>
    <w:p w14:paraId="420DC18A" w14:textId="77777777" w:rsidR="003663B4" w:rsidRDefault="00087BC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Βούτση</w:t>
      </w:r>
      <w:proofErr w:type="spellEnd"/>
      <w:r>
        <w:rPr>
          <w:rFonts w:eastAsia="Times New Roman"/>
          <w:szCs w:val="24"/>
        </w:rPr>
        <w:t>, έχετε τον λόγο.</w:t>
      </w:r>
    </w:p>
    <w:p w14:paraId="420DC18B" w14:textId="77777777" w:rsidR="003663B4" w:rsidRDefault="00087BC7">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Κυρίες και κύριοι συνάδελφοι, μερικές φορές έχουμε ξαναπεί ότι η συζήτηση εδώ, πάνω σε τέτοια κορυφαία ζητήματα, </w:t>
      </w:r>
      <w:proofErr w:type="spellStart"/>
      <w:r>
        <w:rPr>
          <w:rFonts w:eastAsia="Times New Roman"/>
          <w:szCs w:val="24"/>
        </w:rPr>
        <w:t>αφίσταται</w:t>
      </w:r>
      <w:proofErr w:type="spellEnd"/>
      <w:r>
        <w:rPr>
          <w:rFonts w:eastAsia="Times New Roman"/>
          <w:szCs w:val="24"/>
        </w:rPr>
        <w:t xml:space="preserve"> της πραγματικότητας και διαμορφώνει ένα </w:t>
      </w:r>
      <w:r>
        <w:rPr>
          <w:rFonts w:eastAsia="Times New Roman"/>
          <w:szCs w:val="24"/>
        </w:rPr>
        <w:t>κλίμα πολιτικού επαρχιωτισμού.</w:t>
      </w:r>
    </w:p>
    <w:p w14:paraId="420DC18C" w14:textId="77777777" w:rsidR="003663B4" w:rsidRDefault="00087BC7">
      <w:pPr>
        <w:spacing w:line="600" w:lineRule="auto"/>
        <w:ind w:firstLine="720"/>
        <w:jc w:val="both"/>
        <w:rPr>
          <w:rFonts w:eastAsia="Times New Roman"/>
          <w:szCs w:val="24"/>
        </w:rPr>
      </w:pPr>
      <w:r>
        <w:rPr>
          <w:rFonts w:eastAsia="Times New Roman"/>
          <w:szCs w:val="24"/>
        </w:rPr>
        <w:lastRenderedPageBreak/>
        <w:t>Γι’ αυτό είμαι υποχρεωμένος να ξεκινήσω λέγοντας ότι όλοι πρέπει να προβληματιστούμε από την ευρύτερη διεθνή κατάσταση, από τις απίστευτες ανισότητες οι οποίες υπάρχουν και εξελίσσονται σε όλον τον κόσμο σε αυτή</w:t>
      </w:r>
      <w:r>
        <w:rPr>
          <w:rFonts w:eastAsia="Times New Roman"/>
          <w:szCs w:val="24"/>
        </w:rPr>
        <w:t xml:space="preserve"> </w:t>
      </w:r>
      <w:r>
        <w:rPr>
          <w:rFonts w:eastAsia="Times New Roman"/>
          <w:szCs w:val="24"/>
        </w:rPr>
        <w:t>την εποχή της</w:t>
      </w:r>
      <w:r>
        <w:rPr>
          <w:rFonts w:eastAsia="Times New Roman"/>
          <w:szCs w:val="24"/>
        </w:rPr>
        <w:t xml:space="preserve"> παγκοσμιοποίησης, από την πορεία και τις σκέψεις που γίνονται ακόμα και για το </w:t>
      </w:r>
      <w:proofErr w:type="spellStart"/>
      <w:r>
        <w:rPr>
          <w:rFonts w:eastAsia="Times New Roman"/>
          <w:szCs w:val="24"/>
        </w:rPr>
        <w:t>bitcoin</w:t>
      </w:r>
      <w:proofErr w:type="spellEnd"/>
      <w:r>
        <w:rPr>
          <w:rFonts w:eastAsia="Times New Roman"/>
          <w:szCs w:val="24"/>
        </w:rPr>
        <w:t xml:space="preserve">, από τη συζήτηση που γίνεται στο Ευρωκοινοβούλιο για τις </w:t>
      </w:r>
      <w:r>
        <w:rPr>
          <w:rFonts w:eastAsia="Times New Roman"/>
          <w:szCs w:val="24"/>
          <w:lang w:val="en-US"/>
        </w:rPr>
        <w:t>offshore</w:t>
      </w:r>
      <w:r>
        <w:rPr>
          <w:rFonts w:eastAsia="Times New Roman"/>
          <w:szCs w:val="24"/>
        </w:rPr>
        <w:t xml:space="preserve"> και να προσέξει κάθε πολιτική δύναμη τις θέσεις που θα πάρει γι’ αυτό το κρίσιμο, το κομβικό ζήτημα, α</w:t>
      </w:r>
      <w:r>
        <w:rPr>
          <w:rFonts w:eastAsia="Times New Roman"/>
          <w:szCs w:val="24"/>
        </w:rPr>
        <w:t>πό την τεράστια συζήτηση που γίνεται με σοβαρές διακινδυνεύσεις για το κλίμα.</w:t>
      </w:r>
    </w:p>
    <w:p w14:paraId="420DC18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D67747">
        <w:rPr>
          <w:rFonts w:eastAsia="Times New Roman" w:cs="Times New Roman"/>
          <w:b/>
          <w:szCs w:val="24"/>
        </w:rPr>
        <w:t>ΜΑΡΙΟΣ ΓΕΩΡΓΙΑΔΗΣ</w:t>
      </w:r>
      <w:r>
        <w:rPr>
          <w:rFonts w:eastAsia="Times New Roman" w:cs="Times New Roman"/>
          <w:szCs w:val="24"/>
        </w:rPr>
        <w:t>)</w:t>
      </w:r>
    </w:p>
    <w:p w14:paraId="420DC18E" w14:textId="77777777" w:rsidR="003663B4" w:rsidRDefault="00087BC7">
      <w:pPr>
        <w:spacing w:line="600" w:lineRule="auto"/>
        <w:ind w:firstLine="720"/>
        <w:jc w:val="both"/>
        <w:rPr>
          <w:rFonts w:eastAsia="Times New Roman"/>
          <w:szCs w:val="24"/>
        </w:rPr>
      </w:pPr>
      <w:r>
        <w:rPr>
          <w:rFonts w:eastAsia="Times New Roman"/>
          <w:szCs w:val="24"/>
        </w:rPr>
        <w:t>Χθες ο Πρωθυπουργός ήταν στη διεθνή διάσκεψη για το κλίμα. Από τα μεγάλα γεγον</w:t>
      </w:r>
      <w:r>
        <w:rPr>
          <w:rFonts w:eastAsia="Times New Roman"/>
          <w:szCs w:val="24"/>
        </w:rPr>
        <w:t xml:space="preserve">ότα που σηματοδοτούνται από τη λάθος και προκλητική απόφαση για την Ιερουσαλήμ του Προέδρου </w:t>
      </w:r>
      <w:proofErr w:type="spellStart"/>
      <w:r>
        <w:rPr>
          <w:rFonts w:eastAsia="Times New Roman"/>
          <w:szCs w:val="24"/>
        </w:rPr>
        <w:t>Τραμπ</w:t>
      </w:r>
      <w:proofErr w:type="spellEnd"/>
      <w:r>
        <w:rPr>
          <w:rFonts w:eastAsia="Times New Roman"/>
          <w:szCs w:val="24"/>
        </w:rPr>
        <w:t>. Από πλήθος δηλαδή εξελίξεων, που μας αφορούν άμεσα, αμεσότατα και που συγκροτούν το μεγάλο κάδρο</w:t>
      </w:r>
      <w:r w:rsidRPr="001441A2">
        <w:rPr>
          <w:rFonts w:eastAsia="Times New Roman"/>
          <w:szCs w:val="24"/>
        </w:rPr>
        <w:t>,</w:t>
      </w:r>
      <w:r>
        <w:rPr>
          <w:rFonts w:eastAsia="Times New Roman"/>
          <w:szCs w:val="24"/>
        </w:rPr>
        <w:t xml:space="preserve"> μαζί και με τη συζήτηση για το μέλλον της Ευρώπης, μέσα στο</w:t>
      </w:r>
      <w:r>
        <w:rPr>
          <w:rFonts w:eastAsia="Times New Roman"/>
          <w:szCs w:val="24"/>
        </w:rPr>
        <w:t xml:space="preserve"> οποίο κρίνεται και το μέλλον της χώρας, κρίνονται και οι δικές μας συζητήσεις, για τις οποίες κατά τα άλλα συζητάμε.</w:t>
      </w:r>
    </w:p>
    <w:p w14:paraId="420DC18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τονίσω πως φοβάμαι ότι το μέγεθος πολιτικών ηγεσιών, σαν αυτή που </w:t>
      </w:r>
      <w:proofErr w:type="spellStart"/>
      <w:r>
        <w:rPr>
          <w:rFonts w:eastAsia="Times New Roman" w:cs="Times New Roman"/>
          <w:szCs w:val="24"/>
        </w:rPr>
        <w:t>αχνοφάνηκε</w:t>
      </w:r>
      <w:proofErr w:type="spellEnd"/>
      <w:r>
        <w:rPr>
          <w:rFonts w:eastAsia="Times New Roman" w:cs="Times New Roman"/>
          <w:szCs w:val="24"/>
        </w:rPr>
        <w:t xml:space="preserve"> χθες από τις δηλώσεις του Πρόεδρου </w:t>
      </w:r>
      <w:proofErr w:type="spellStart"/>
      <w:r>
        <w:rPr>
          <w:rFonts w:eastAsia="Times New Roman" w:cs="Times New Roman"/>
          <w:szCs w:val="24"/>
        </w:rPr>
        <w:t>Τουσκ</w:t>
      </w:r>
      <w:proofErr w:type="spellEnd"/>
      <w:r>
        <w:rPr>
          <w:rFonts w:eastAsia="Times New Roman" w:cs="Times New Roman"/>
          <w:szCs w:val="24"/>
        </w:rPr>
        <w:t>, έχουν ο</w:t>
      </w:r>
      <w:r>
        <w:rPr>
          <w:rFonts w:eastAsia="Times New Roman" w:cs="Times New Roman"/>
          <w:szCs w:val="24"/>
        </w:rPr>
        <w:t xml:space="preserve">δηγήσει, έχουν συμβάλει στο να οδηγηθεί και η Ευρώπη στην κατάσταση που βρίσκεται. </w:t>
      </w:r>
      <w:r>
        <w:rPr>
          <w:rFonts w:eastAsia="Times New Roman" w:cs="Times New Roman"/>
          <w:szCs w:val="24"/>
          <w:lang w:val="en-US"/>
        </w:rPr>
        <w:t>O</w:t>
      </w:r>
      <w:r>
        <w:rPr>
          <w:rFonts w:eastAsia="Times New Roman" w:cs="Times New Roman"/>
          <w:szCs w:val="24"/>
        </w:rPr>
        <w:t>ι δηλώσεις αυτές για να φύγουν πίσω από τη δέσμευση και την υποχρέωση του μερίσματος ευθύνης για τη φιλοξενία των προσφύγων οι ευρωπαϊκές χώρες, με προφανή υποχώρηση στην π</w:t>
      </w:r>
      <w:r>
        <w:rPr>
          <w:rFonts w:eastAsia="Times New Roman" w:cs="Times New Roman"/>
          <w:szCs w:val="24"/>
        </w:rPr>
        <w:t xml:space="preserve">ίεση της πολιτικής των χωρών του </w:t>
      </w:r>
      <w:proofErr w:type="spellStart"/>
      <w:r>
        <w:rPr>
          <w:rFonts w:eastAsia="Times New Roman" w:cs="Times New Roman"/>
          <w:szCs w:val="24"/>
        </w:rPr>
        <w:t>Βίσεγκραντ</w:t>
      </w:r>
      <w:proofErr w:type="spellEnd"/>
      <w:r>
        <w:rPr>
          <w:rFonts w:eastAsia="Times New Roman" w:cs="Times New Roman"/>
          <w:szCs w:val="24"/>
        </w:rPr>
        <w:t>.</w:t>
      </w:r>
    </w:p>
    <w:p w14:paraId="420DC19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Όλα αυτά είναι πάρα πολύ κρίσιμα ζητήματα που δεν είναι δυνατόν να λείπουν και να λείπουν μάλιστα καθ’ ολοκληρία από τις συζητήσεις που γίνονται εδώ μέσα.</w:t>
      </w:r>
    </w:p>
    <w:p w14:paraId="420DC19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φαίνεται πως αντί αμηχανία</w:t>
      </w:r>
      <w:r>
        <w:rPr>
          <w:rFonts w:eastAsia="Times New Roman" w:cs="Times New Roman"/>
          <w:szCs w:val="24"/>
        </w:rPr>
        <w:t>ς και διάψευσης και προφανούς έλλειψης εναλλακτικής στρατηγικής, έχει επιστρατευτεί μια ακραία πολιτική υστερία, θα έλεγα, ένα κρεσέντο αντιπολιτευτικής καταστροφολογίας.</w:t>
      </w:r>
    </w:p>
    <w:p w14:paraId="420DC19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Κυοφορείται –και το λέω ευθέως- η συγκρότηση ενός </w:t>
      </w:r>
      <w:proofErr w:type="spellStart"/>
      <w:r>
        <w:rPr>
          <w:rFonts w:eastAsia="Times New Roman" w:cs="Times New Roman"/>
          <w:szCs w:val="24"/>
        </w:rPr>
        <w:t>αντι</w:t>
      </w:r>
      <w:proofErr w:type="spellEnd"/>
      <w:r w:rsidRPr="00A96AC9">
        <w:rPr>
          <w:rFonts w:eastAsia="Times New Roman" w:cs="Times New Roman"/>
          <w:szCs w:val="24"/>
        </w:rPr>
        <w:t>-</w:t>
      </w:r>
      <w:r>
        <w:rPr>
          <w:rFonts w:eastAsia="Times New Roman" w:cs="Times New Roman"/>
          <w:szCs w:val="24"/>
        </w:rPr>
        <w:t xml:space="preserve">ΣΥΡΙΖΑ πολιτικού μετώπου πάνω </w:t>
      </w:r>
      <w:r>
        <w:rPr>
          <w:rFonts w:eastAsia="Times New Roman" w:cs="Times New Roman"/>
          <w:szCs w:val="24"/>
        </w:rPr>
        <w:t xml:space="preserve">σε σαθρά υλικά, σε πολιτικές ιδιοτέλειες και σε βαθιά συντηρητική πολιτική. Οι εμπνευστές του θα διαψευστούν. Η κοινωνία, οι δημιουργικές της δυνάμεις, οι </w:t>
      </w:r>
      <w:r>
        <w:rPr>
          <w:rFonts w:eastAsia="Times New Roman" w:cs="Times New Roman"/>
          <w:szCs w:val="24"/>
        </w:rPr>
        <w:lastRenderedPageBreak/>
        <w:t>πνευματικές επιστημονικές δυνάμεις, οι δυνάμεις εργασίας αντιλαμβάνονται την ουσία του πολέμου που δι</w:t>
      </w:r>
      <w:r>
        <w:rPr>
          <w:rFonts w:eastAsia="Times New Roman" w:cs="Times New Roman"/>
          <w:szCs w:val="24"/>
        </w:rPr>
        <w:t>εξάγεται και των συμφερόντων που υπάρχουν σε αυτόν τον πόλεμο.</w:t>
      </w:r>
    </w:p>
    <w:p w14:paraId="420DC19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δυνάμεις αυτές θα αναδειχθούν, στη μεταβατική φάση που θα οριοθετήσει το μέλλον της χώρας μετά τα μνημόνια, σε εθνικές ηγεμονικές δυνάμεις για την υπεράσπιση του μέλλοντος της προοδευτικής π</w:t>
      </w:r>
      <w:r>
        <w:rPr>
          <w:rFonts w:eastAsia="Times New Roman" w:cs="Times New Roman"/>
          <w:szCs w:val="24"/>
        </w:rPr>
        <w:t>ολιτικής και της ενεργητικής θέσης της χώρας στο αντιφατικό και σύνθετο ευρωπαϊκό γίγνεσθαι.</w:t>
      </w:r>
    </w:p>
    <w:p w14:paraId="420DC19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Προηγήθηκε διαχρονικά, επί δυόμισι χρόνια μια αυθαίρετη πολιτική μελλοντολογία με ακραίες </w:t>
      </w:r>
      <w:proofErr w:type="spellStart"/>
      <w:r>
        <w:rPr>
          <w:rFonts w:eastAsia="Times New Roman" w:cs="Times New Roman"/>
          <w:szCs w:val="24"/>
        </w:rPr>
        <w:t>καταστροφ</w:t>
      </w:r>
      <w:r>
        <w:rPr>
          <w:rFonts w:eastAsia="Times New Roman" w:cs="Times New Roman"/>
          <w:szCs w:val="24"/>
        </w:rPr>
        <w:t>ολογ</w:t>
      </w:r>
      <w:r>
        <w:rPr>
          <w:rFonts w:eastAsia="Times New Roman" w:cs="Times New Roman"/>
          <w:szCs w:val="24"/>
        </w:rPr>
        <w:t>ικές</w:t>
      </w:r>
      <w:proofErr w:type="spellEnd"/>
      <w:r>
        <w:rPr>
          <w:rFonts w:eastAsia="Times New Roman" w:cs="Times New Roman"/>
          <w:szCs w:val="24"/>
        </w:rPr>
        <w:t xml:space="preserve"> εκτιμήσεις. Θυμάστε όλοι: «Δεν θα βγει η πρώτη, δεν θα </w:t>
      </w:r>
      <w:r>
        <w:rPr>
          <w:rFonts w:eastAsia="Times New Roman" w:cs="Times New Roman"/>
          <w:szCs w:val="24"/>
        </w:rPr>
        <w:t>βγει η δεύτερη, δεν θα βγει η τρίτη αξιολόγηση», «το φά</w:t>
      </w:r>
      <w:r>
        <w:rPr>
          <w:rFonts w:eastAsia="Times New Roman" w:cs="Times New Roman"/>
          <w:szCs w:val="24"/>
        </w:rPr>
        <w:t>ντα</w:t>
      </w:r>
      <w:r>
        <w:rPr>
          <w:rFonts w:eastAsia="Times New Roman" w:cs="Times New Roman"/>
          <w:szCs w:val="24"/>
        </w:rPr>
        <w:t xml:space="preserve">σμα του </w:t>
      </w:r>
      <w:proofErr w:type="spellStart"/>
      <w:r>
        <w:rPr>
          <w:rFonts w:eastAsia="Times New Roman" w:cs="Times New Roman"/>
          <w:szCs w:val="24"/>
          <w:lang w:val="en-US"/>
        </w:rPr>
        <w:t>Grexit</w:t>
      </w:r>
      <w:proofErr w:type="spellEnd"/>
      <w:r>
        <w:rPr>
          <w:rFonts w:eastAsia="Times New Roman" w:cs="Times New Roman"/>
          <w:szCs w:val="24"/>
        </w:rPr>
        <w:t xml:space="preserve"> ξανάρχεται», «δεν θα βγούμε στις αγορές», «δεν θα πιαστούν οι στόχοι», «θα μπει κόφτης στον </w:t>
      </w:r>
      <w:r>
        <w:rPr>
          <w:rFonts w:eastAsia="Times New Roman" w:cs="Times New Roman"/>
          <w:szCs w:val="24"/>
        </w:rPr>
        <w:t>π</w:t>
      </w:r>
      <w:r>
        <w:rPr>
          <w:rFonts w:eastAsia="Times New Roman" w:cs="Times New Roman"/>
          <w:szCs w:val="24"/>
        </w:rPr>
        <w:t xml:space="preserve">ροϋπολογισμό του 2018». Σε τρεις μέρες ψηφίζεται ο </w:t>
      </w:r>
      <w:r>
        <w:rPr>
          <w:rFonts w:eastAsia="Times New Roman" w:cs="Times New Roman"/>
          <w:szCs w:val="24"/>
        </w:rPr>
        <w:t>π</w:t>
      </w:r>
      <w:r>
        <w:rPr>
          <w:rFonts w:eastAsia="Times New Roman" w:cs="Times New Roman"/>
          <w:szCs w:val="24"/>
        </w:rPr>
        <w:t>ροϋπολογισμός! «Το πρόγραμμα δεν βγαίν</w:t>
      </w:r>
      <w:r>
        <w:rPr>
          <w:rFonts w:eastAsia="Times New Roman" w:cs="Times New Roman"/>
          <w:szCs w:val="24"/>
        </w:rPr>
        <w:t>ει» ή «το πρόγραμμα βγαίνει με την κοινωνία τσακισμένη, γονατισμένη, χωρίς ελπίδες και μέλλον». Ακραία πράγματα, χωρίς επιχειρήματα.</w:t>
      </w:r>
    </w:p>
    <w:p w14:paraId="420DC19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Ύστερα ήρθε το αφήγημα της χαμένης τριετίας. Το άκουσα πολύ αυτές τις μέρες, με πολιτικές ανοησίες του τύπου «εκατό </w:t>
      </w:r>
      <w:r>
        <w:rPr>
          <w:rFonts w:eastAsia="Times New Roman" w:cs="Times New Roman"/>
          <w:szCs w:val="24"/>
        </w:rPr>
        <w:lastRenderedPageBreak/>
        <w:t>δισεκατ</w:t>
      </w:r>
      <w:r>
        <w:rPr>
          <w:rFonts w:eastAsia="Times New Roman" w:cs="Times New Roman"/>
          <w:szCs w:val="24"/>
        </w:rPr>
        <w:t>ομμύρια κόστισε η διακυβέρνηση ΣΥΡΙΖΑ». Το πρωί ο κ. Μαντάς έδωσε ένα κείμενο που κατατέθηκε και στα Πρακτικά γι’ αυτού του τύπου τις δηλώσεις, όπως ότι στα εκατό δισεκατομμύρια έχουν ενσωματωθεί τα πενήντα έξι του προηγούμενου προγράμματος κ.λπ., δισεκατο</w:t>
      </w:r>
      <w:r>
        <w:rPr>
          <w:rFonts w:eastAsia="Times New Roman" w:cs="Times New Roman"/>
          <w:szCs w:val="24"/>
        </w:rPr>
        <w:t>μμύριο προς δισεκατομμύριο. Παρ’ όλα αυτά, επαναλαμβάνονται στα κανάλια από το πρωί μέχρι το βράδυ: «Μας στοιχίσατε εκατό δισεκατομμύρια». Άλλος λέει: «Ογδόντα δισεκατομμύρια» κ</w:t>
      </w:r>
      <w:r>
        <w:rPr>
          <w:rFonts w:eastAsia="Times New Roman" w:cs="Times New Roman"/>
          <w:szCs w:val="24"/>
        </w:rPr>
        <w:t>αι λοιπά.</w:t>
      </w:r>
      <w:r>
        <w:rPr>
          <w:rFonts w:eastAsia="Times New Roman" w:cs="Times New Roman"/>
          <w:szCs w:val="24"/>
        </w:rPr>
        <w:t xml:space="preserve"> </w:t>
      </w:r>
    </w:p>
    <w:p w14:paraId="420DC19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Μετά, για να εξυπηρετηθούν συμφέροντα που έχαναν γρήγορα τα ερείσματ</w:t>
      </w:r>
      <w:r>
        <w:rPr>
          <w:rFonts w:eastAsia="Times New Roman" w:cs="Times New Roman"/>
          <w:szCs w:val="24"/>
        </w:rPr>
        <w:t>ά τους ή που δεν μπορούν να περιμένουν τις πραγματικές ή συνταγματικές προθεσμίες για να γίνουν οι εκλογές κ.λπ., γιγαντώθηκε μια προπαγάνδα που είχε ταυτόχρονα δύο αντίθετα, αλλά το ίδιο αποκρουστικά, πρόσωπα.</w:t>
      </w:r>
    </w:p>
    <w:p w14:paraId="420DC19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Από τη μία, είμαστε όλοι ίδιοι. Είστε ίδιοι μ</w:t>
      </w:r>
      <w:r>
        <w:rPr>
          <w:rFonts w:eastAsia="Times New Roman" w:cs="Times New Roman"/>
          <w:szCs w:val="24"/>
        </w:rPr>
        <w:t>ε εμάς, κατά τη νέα εκδοχή τού «όλοι μαζί τα φάγαμε». Γιατί γίνεται αυτό; Για να νομιμοποιηθεί η επανάκαμψη στον πολιτικό στίβο δυνάμεων, προσώπων και χώρων, που έχουν την απόλυτη ευθύνη για το πώς οδηγήθηκε αυτή η χώρα στη χρε</w:t>
      </w:r>
      <w:r>
        <w:rPr>
          <w:rFonts w:eastAsia="Times New Roman" w:cs="Times New Roman"/>
          <w:szCs w:val="24"/>
        </w:rPr>
        <w:t>ο</w:t>
      </w:r>
      <w:r>
        <w:rPr>
          <w:rFonts w:eastAsia="Times New Roman" w:cs="Times New Roman"/>
          <w:szCs w:val="24"/>
        </w:rPr>
        <w:t xml:space="preserve">κοπία τα προηγούμενα χρόνια </w:t>
      </w:r>
      <w:r>
        <w:rPr>
          <w:rFonts w:eastAsia="Times New Roman" w:cs="Times New Roman"/>
          <w:szCs w:val="24"/>
        </w:rPr>
        <w:t>και να απογαλακτιστούν απ’ αυτές τις ευθύνες. Με μία έν</w:t>
      </w:r>
      <w:r>
        <w:rPr>
          <w:rFonts w:eastAsia="Times New Roman" w:cs="Times New Roman"/>
          <w:szCs w:val="24"/>
        </w:rPr>
        <w:lastRenderedPageBreak/>
        <w:t>νοια «είμαστε όλοι ίδιοι» και από την άλλη ένα πρόσωπο. Μάλιστα οι ίδιοι άνθρωποι κάνουν αυτή την επιχειρηματολογία, χωρίς να τους ενδιαφέρει, εάν οι ίδιοι είναι δεξιοί ή οτιδήποτε και λένε ότι το πρόγ</w:t>
      </w:r>
      <w:r>
        <w:rPr>
          <w:rFonts w:eastAsia="Times New Roman" w:cs="Times New Roman"/>
          <w:szCs w:val="24"/>
        </w:rPr>
        <w:t>ραμμα και η πολιτική της Κυβέρνησης απάδει της Αριστεράς, της ταυτότητας και των αξιών μας, των δεσμεύσεων και της ιδεολογίας μας.</w:t>
      </w:r>
    </w:p>
    <w:p w14:paraId="420DC19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η συνολική κριτική και στον παρόντα </w:t>
      </w:r>
      <w:r>
        <w:rPr>
          <w:rFonts w:eastAsia="Times New Roman" w:cs="Times New Roman"/>
          <w:szCs w:val="24"/>
        </w:rPr>
        <w:t>π</w:t>
      </w:r>
      <w:r>
        <w:rPr>
          <w:rFonts w:eastAsia="Times New Roman" w:cs="Times New Roman"/>
          <w:szCs w:val="24"/>
        </w:rPr>
        <w:t xml:space="preserve">ροϋπολογισμό, συνοψίζεται στην κατηγορία ότι επιβαρύνει με όλες τις </w:t>
      </w:r>
      <w:r>
        <w:rPr>
          <w:rFonts w:eastAsia="Times New Roman" w:cs="Times New Roman"/>
          <w:szCs w:val="24"/>
        </w:rPr>
        <w:t>προβλέψεις αντί να αναδιανέμει στα αδύνατα οικονομικά στρώματα.</w:t>
      </w:r>
    </w:p>
    <w:p w14:paraId="420DC19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Τέλος, το παρόν σενάριο, που ενσωματώνει όλο το προηγούμενο αφήγημα και στο οποίο ενθέρμως και απροσχημάτιστα έχει προσχωρήσει πλέον και η ηγεσία της Δημοκρατικής Συμπαράταξης, πάνω στη γραμμή</w:t>
      </w:r>
      <w:r>
        <w:rPr>
          <w:rFonts w:eastAsia="Times New Roman" w:cs="Times New Roman"/>
          <w:szCs w:val="24"/>
        </w:rPr>
        <w:t xml:space="preserve"> να φύγει τώρα η Κυβέρνηση και να υποστεί στρατηγική ήττα ο ΣΥΡΙΖΑ, προβλέπει μια εντελώς αυθαίρετη και πολλαπλά διαψευδόμενη από τους εγκυρότερους διεθνείς παράγοντες αδυναμία δήθεν καθαρής εξόδου από τις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και επιτηρήσεις, πρόσδεση σ</w:t>
      </w:r>
      <w:r>
        <w:rPr>
          <w:rFonts w:eastAsia="Times New Roman" w:cs="Times New Roman"/>
          <w:szCs w:val="24"/>
        </w:rPr>
        <w:t>ε τέταρτο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πέμπτο μνημόνιο, γραμμή στήριξης και όλα τα άλλα τα οποία παρακολουθούμε αυτές τις μέρες.</w:t>
      </w:r>
    </w:p>
    <w:p w14:paraId="420DC19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πιστεύω ότι η μετάβαση από τη φάση της ανάσχεσης της ανθρωπιστικής κρίσης τα προηγούμενα χρόνια, σε μια φάση στην οποία έχου</w:t>
      </w:r>
      <w:r>
        <w:rPr>
          <w:rFonts w:eastAsia="Times New Roman" w:cs="Times New Roman"/>
          <w:szCs w:val="24"/>
        </w:rPr>
        <w:t>με μπει τώρα -είτε το θέλουν είτε όχι- με πρωτοβουλία της Κυβέρνησης για μια προοδευτική διέξοδο από την κρίση δεν στηρίζεται σε λογικές επιβολής ούτε σε καθεστωτικές νοοτροπίες. Στηρίζεται απολύτως σε μια σύνθετη προσπάθεια ανάκτησης και στερέωσης μιας ευ</w:t>
      </w:r>
      <w:r>
        <w:rPr>
          <w:rFonts w:eastAsia="Times New Roman" w:cs="Times New Roman"/>
          <w:szCs w:val="24"/>
        </w:rPr>
        <w:t>ρύτερης ηγεμονίας που ξεκινάει από την αποκατάσταση της φερεγγυότητας της χώρας διεθνώς και έτσι οικοδομούνται οι προϋποθέσεις για να ανανεωθεί η ελπίδα μεγάλου μέρους του λαού μας.</w:t>
      </w:r>
    </w:p>
    <w:p w14:paraId="420DC19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Δειγματοληπτικά καταθέτω πολιτικές και αντίμετρα, για τα οποία δεν ακούστη</w:t>
      </w:r>
      <w:r>
        <w:rPr>
          <w:rFonts w:eastAsia="Times New Roman" w:cs="Times New Roman"/>
          <w:szCs w:val="24"/>
        </w:rPr>
        <w:t xml:space="preserve">κε τίποτε θετικό ή μάλλον ακούστηκαν </w:t>
      </w:r>
      <w:proofErr w:type="spellStart"/>
      <w:r>
        <w:rPr>
          <w:rFonts w:eastAsia="Times New Roman" w:cs="Times New Roman"/>
          <w:szCs w:val="24"/>
        </w:rPr>
        <w:t>καταστροφολογικές</w:t>
      </w:r>
      <w:proofErr w:type="spellEnd"/>
      <w:r>
        <w:rPr>
          <w:rFonts w:eastAsia="Times New Roman" w:cs="Times New Roman"/>
          <w:szCs w:val="24"/>
        </w:rPr>
        <w:t xml:space="preserve"> ερμηνείες. Πρώτον, αναφορικά με την πορεία του ΕΣΠΑ. Ακούστηκαν προηγουμένως τα στοιχεία από τον κ. Μαντά για την υψηλή απορροφητικότητα. Σήμερα ο κ. </w:t>
      </w:r>
      <w:proofErr w:type="spellStart"/>
      <w:r>
        <w:rPr>
          <w:rFonts w:eastAsia="Times New Roman" w:cs="Times New Roman"/>
          <w:szCs w:val="24"/>
        </w:rPr>
        <w:t>Κατάινεν</w:t>
      </w:r>
      <w:proofErr w:type="spellEnd"/>
      <w:r>
        <w:rPr>
          <w:rFonts w:eastAsia="Times New Roman" w:cs="Times New Roman"/>
          <w:szCs w:val="24"/>
        </w:rPr>
        <w:t xml:space="preserve"> -εάν δεν κάνω λάθος- είπε πως η Ελλάδα είν</w:t>
      </w:r>
      <w:r>
        <w:rPr>
          <w:rFonts w:eastAsia="Times New Roman" w:cs="Times New Roman"/>
          <w:szCs w:val="24"/>
        </w:rPr>
        <w:t xml:space="preserve">αι η τρίτη χώρα σε απορροφητικότητα στο πακέτο </w:t>
      </w:r>
      <w:proofErr w:type="spellStart"/>
      <w:r>
        <w:rPr>
          <w:rFonts w:eastAsia="Times New Roman" w:cs="Times New Roman"/>
          <w:szCs w:val="24"/>
        </w:rPr>
        <w:t>Γιούνκερ</w:t>
      </w:r>
      <w:proofErr w:type="spellEnd"/>
      <w:r>
        <w:rPr>
          <w:rFonts w:eastAsia="Times New Roman" w:cs="Times New Roman"/>
          <w:szCs w:val="24"/>
        </w:rPr>
        <w:t xml:space="preserve">. Στην κεντρική εισήγηση της Αξιωματικής Αντιπολίτευσης αναφέρεται ότι ούτε 1 ευρώ δεν έχουμε πάρει από το πακέτο </w:t>
      </w:r>
      <w:proofErr w:type="spellStart"/>
      <w:r>
        <w:rPr>
          <w:rFonts w:eastAsia="Times New Roman" w:cs="Times New Roman"/>
          <w:szCs w:val="24"/>
        </w:rPr>
        <w:t>Γιούνκερ</w:t>
      </w:r>
      <w:proofErr w:type="spellEnd"/>
      <w:r>
        <w:rPr>
          <w:rFonts w:eastAsia="Times New Roman" w:cs="Times New Roman"/>
          <w:szCs w:val="24"/>
        </w:rPr>
        <w:t>. Δεν ξέρω, αλλά μας ακούει ο κόσμος! Να συνεννοηθούμε επί των στοιχείων και ύσ</w:t>
      </w:r>
      <w:r>
        <w:rPr>
          <w:rFonts w:eastAsia="Times New Roman" w:cs="Times New Roman"/>
          <w:szCs w:val="24"/>
        </w:rPr>
        <w:t xml:space="preserve">τερα να </w:t>
      </w:r>
      <w:r>
        <w:rPr>
          <w:rFonts w:eastAsia="Times New Roman" w:cs="Times New Roman"/>
          <w:szCs w:val="24"/>
        </w:rPr>
        <w:lastRenderedPageBreak/>
        <w:t>δούμε ποιες δυνάμεις εκφράζει η κάθε πολιτική δύναμη, για να αντιπαρατεθούμε πάνω σε αυτά. Όμως, δεν είναι δυνατόν να λέγονται τέτοια πράγματα.</w:t>
      </w:r>
    </w:p>
    <w:p w14:paraId="420DC19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Δεύτερον, ο αναπτυξιακός νόμος που ισχύει και η κατεύθυνσή του είναι εντελώς διαφορετική από τον προηγού</w:t>
      </w:r>
      <w:r>
        <w:rPr>
          <w:rFonts w:eastAsia="Times New Roman" w:cs="Times New Roman"/>
          <w:szCs w:val="24"/>
        </w:rPr>
        <w:t>μενο. Η κοινωνική οικονομία: Για όποιον έκανε μια βόλτα στο Γκάζι είδε διακόσιες επιχειρήσεις με φύτρα δημιουργίας από κόσμο από</w:t>
      </w:r>
      <w:r>
        <w:rPr>
          <w:rFonts w:eastAsia="Times New Roman" w:cs="Times New Roman"/>
          <w:color w:val="FF0000"/>
          <w:szCs w:val="24"/>
        </w:rPr>
        <w:t xml:space="preserve"> </w:t>
      </w:r>
      <w:r>
        <w:rPr>
          <w:rFonts w:eastAsia="Times New Roman" w:cs="Times New Roman"/>
          <w:szCs w:val="24"/>
        </w:rPr>
        <w:t>όλη την Ελλάδα σε πολλαπλούς τομείς και του πρωτογενούς τομέα και σε άλλους που αρχίζουν να αναπτύσσονται. Οι ρυθμίσεις για του</w:t>
      </w:r>
      <w:r>
        <w:rPr>
          <w:rFonts w:eastAsia="Times New Roman" w:cs="Times New Roman"/>
          <w:szCs w:val="24"/>
        </w:rPr>
        <w:t xml:space="preserve">ς εξωδικαστικούς συμβιβασμούς δεν είναι ένα πακέτο οικονομικών μέτρων και τομών που έχουν γίνει από αυτή την Κυβέρνηση; Γιατί βιάζεστε να φύγουμε; Τι έχετε πάθει; </w:t>
      </w:r>
    </w:p>
    <w:p w14:paraId="420DC19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Τρίτον, όσον αφορά τον ΕΦΚΑ, ο Υπουργός σάς έδωσε χθες τα στοιχεία, τις προβλέψεις του, γιατ</w:t>
      </w:r>
      <w:r>
        <w:rPr>
          <w:rFonts w:eastAsia="Times New Roman" w:cs="Times New Roman"/>
          <w:szCs w:val="24"/>
        </w:rPr>
        <w:t>ί πήγε καλύτερα, γιατί χειρότερα. Τολμήσατε να προχωρήσετε σε ενιαίο φορέα κοινωνικής ασφάλισης; Δεν είναι μια τεράστια μεταρρύθμιση αυτή; Με ποιο θάρρος λένε διάφοροι ότι είναι μεταρρυθμιστικός χώρος η παρούσα Κυβέρνηση, ο ΣΥΡΙΖΑ και ότι δεν έχει κάνει το</w:t>
      </w:r>
      <w:r>
        <w:rPr>
          <w:rFonts w:eastAsia="Times New Roman" w:cs="Times New Roman"/>
          <w:szCs w:val="24"/>
        </w:rPr>
        <w:t xml:space="preserve">μές, μεταρρυθμίσεις κ.λπ.; Λείπουν αυτοί που το λένε από εκείνη την </w:t>
      </w:r>
      <w:r>
        <w:rPr>
          <w:rFonts w:eastAsia="Times New Roman" w:cs="Times New Roman"/>
          <w:szCs w:val="24"/>
        </w:rPr>
        <w:lastRenderedPageBreak/>
        <w:t xml:space="preserve">πλευρά. Ποιος τόλμησε να προχωρήσει στον ΕΦΚΑ που πηγαίνει και καλά; Προχωράει καλά, ίσως καλύτερα και από ό,τι προβλέπαμε. Δεν είναι μια μεγάλη μεταρρυθμιστική τομή μαζί με τα οικονομικά </w:t>
      </w:r>
      <w:r>
        <w:rPr>
          <w:rFonts w:eastAsia="Times New Roman" w:cs="Times New Roman"/>
          <w:szCs w:val="24"/>
        </w:rPr>
        <w:t>αποτελέσματα του 2017;</w:t>
      </w:r>
    </w:p>
    <w:p w14:paraId="420DC19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Τέταρτον, η μείωση της ανεργίας και οι μορφές ελαστικής εργασίας, που σωστά επισημάνθηκε από όλες τις πλευρές ότι είναι πρόβλημα. Είναι, όμως, ένα πρόβλημα στο πλαίσιο ανάπτυξης, στο πλαίσιο μείωσης της ανεργίας, στο πλαίσιο αντιμετώ</w:t>
      </w:r>
      <w:r>
        <w:rPr>
          <w:rFonts w:eastAsia="Times New Roman" w:cs="Times New Roman"/>
          <w:szCs w:val="24"/>
        </w:rPr>
        <w:t>πισης του προβλήματος το οποίο θα αντιμετωπίσουμε από κοινού. Δεν μπορείτε να αντιπαραθέτετε και να λέτε «ναι, πέφτει η ανεργία, πέφτει πολύ, δεν παίζει ρόλο, είναι, όμως, με ελαστικές σχέσεις». Προφανώς, πρώτοι εμείς το σκεφτόμαστε αυτό, ότι έχουμε πρόβλη</w:t>
      </w:r>
      <w:r>
        <w:rPr>
          <w:rFonts w:eastAsia="Times New Roman" w:cs="Times New Roman"/>
          <w:szCs w:val="24"/>
        </w:rPr>
        <w:t>μα.</w:t>
      </w:r>
    </w:p>
    <w:p w14:paraId="420DC19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Επίσης, το κοινωνικό εισόδημα αλληλεγγύης, τα επιδόματα, το κοινωνικό μέρισμα για δεύτερη χρονιά είναι ένα άλλο πακέτο παρέμβασης σε αυτόν τον τομέα που δείχνει τη διαφορετικότητα, τη </w:t>
      </w:r>
      <w:proofErr w:type="spellStart"/>
      <w:r>
        <w:rPr>
          <w:rFonts w:eastAsia="Times New Roman" w:cs="Times New Roman"/>
          <w:szCs w:val="24"/>
        </w:rPr>
        <w:t>διακριτότητα</w:t>
      </w:r>
      <w:proofErr w:type="spellEnd"/>
      <w:r>
        <w:rPr>
          <w:rFonts w:eastAsia="Times New Roman" w:cs="Times New Roman"/>
          <w:szCs w:val="24"/>
        </w:rPr>
        <w:t xml:space="preserve"> που απαντάει σε όλο το προηγούμενο αφήγημα. Γι’ αυτό τα</w:t>
      </w:r>
      <w:r>
        <w:rPr>
          <w:rFonts w:eastAsia="Times New Roman" w:cs="Times New Roman"/>
          <w:szCs w:val="24"/>
        </w:rPr>
        <w:t xml:space="preserve"> λέω εγώ αυτά, διότι θέλω να μιλάμε με στοιχεία.</w:t>
      </w:r>
    </w:p>
    <w:p w14:paraId="420DC1A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εξόδους στις αγορές που επιχειρήθηκαν ήδη, για τους οικονομικούς δείκτες, για τα </w:t>
      </w:r>
      <w:proofErr w:type="spellStart"/>
      <w:r>
        <w:rPr>
          <w:rFonts w:eastAsia="Times New Roman" w:cs="Times New Roman"/>
          <w:szCs w:val="24"/>
        </w:rPr>
        <w:t>spreads</w:t>
      </w:r>
      <w:proofErr w:type="spellEnd"/>
      <w:r>
        <w:rPr>
          <w:rFonts w:eastAsia="Times New Roman" w:cs="Times New Roman"/>
          <w:szCs w:val="24"/>
        </w:rPr>
        <w:t xml:space="preserve"> των ομολόγων κάτω από το 2007, τι έχετε να πείτε; Πώς βρέθηκαν κάτω από το 2007, δηλαδή πριν από </w:t>
      </w:r>
      <w:r>
        <w:rPr>
          <w:rFonts w:eastAsia="Times New Roman" w:cs="Times New Roman"/>
          <w:szCs w:val="24"/>
        </w:rPr>
        <w:t>δέκα</w:t>
      </w:r>
      <w:r>
        <w:rPr>
          <w:rFonts w:eastAsia="Times New Roman" w:cs="Times New Roman"/>
          <w:szCs w:val="24"/>
        </w:rPr>
        <w:t xml:space="preserve"> χρόνια; Λόγω της φερεγγυότητας, των θυσιών, του οδυνηρού προγράμματος, όπως είναι. Όμως, βρέθηκαν. Είναι στοιχείο. Είναι θεμέλιο για να μπορέσει να προχωρήσει ο οδικός χάρτης.</w:t>
      </w:r>
    </w:p>
    <w:p w14:paraId="420DC1A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Επίσης, κατά κοινή ομολογία ότι είναι σημαντικά τα κονδύλια που έχουν δοθεί </w:t>
      </w:r>
      <w:r>
        <w:rPr>
          <w:rFonts w:eastAsia="Times New Roman" w:cs="Times New Roman"/>
          <w:szCs w:val="24"/>
        </w:rPr>
        <w:t>στους αγρότες αναλυτικά τη διετία, αλλά και το φορολογικό και ασφαλιστικό καθεστώς</w:t>
      </w:r>
      <w:r>
        <w:rPr>
          <w:rFonts w:eastAsia="Times New Roman" w:cs="Times New Roman"/>
          <w:szCs w:val="24"/>
        </w:rPr>
        <w:t>,</w:t>
      </w:r>
      <w:r>
        <w:rPr>
          <w:rFonts w:eastAsia="Times New Roman" w:cs="Times New Roman"/>
          <w:szCs w:val="24"/>
        </w:rPr>
        <w:t xml:space="preserve"> που ειδικά σε αυτόν τον τομέα δεν υπήρχαν. Οι άνθρωποι ήταν στον «αέρα πατέρα». Δεν είχαν και σε λίγο θα τελείωναν και τα γλίσχρα επιδόματα που έπαιρναν σε σχέση με τα ασφα</w:t>
      </w:r>
      <w:r>
        <w:rPr>
          <w:rFonts w:eastAsia="Times New Roman" w:cs="Times New Roman"/>
          <w:szCs w:val="24"/>
        </w:rPr>
        <w:t xml:space="preserve">λιστικά. </w:t>
      </w:r>
    </w:p>
    <w:p w14:paraId="420DC1A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Ακόμα, το </w:t>
      </w:r>
      <w:r>
        <w:rPr>
          <w:rFonts w:eastAsia="Times New Roman" w:cs="Times New Roman"/>
          <w:szCs w:val="24"/>
        </w:rPr>
        <w:t>κ</w:t>
      </w:r>
      <w:r>
        <w:rPr>
          <w:rFonts w:eastAsia="Times New Roman" w:cs="Times New Roman"/>
          <w:szCs w:val="24"/>
        </w:rPr>
        <w:t xml:space="preserve">τύπημα της φοροδιαφυγής, η τοποθέτηση </w:t>
      </w:r>
      <w:r>
        <w:rPr>
          <w:rFonts w:eastAsia="Times New Roman" w:cs="Times New Roman"/>
          <w:szCs w:val="24"/>
          <w:lang w:val="en-US"/>
        </w:rPr>
        <w:t>POS</w:t>
      </w:r>
      <w:r>
        <w:rPr>
          <w:rFonts w:eastAsia="Times New Roman" w:cs="Times New Roman"/>
          <w:szCs w:val="24"/>
        </w:rPr>
        <w:t xml:space="preserve"> και η αντιμετώπιση φαινομένων λαθρεμπορίας επέφεραν άμεσα 1 δισεκατομμύριο ευρώ.</w:t>
      </w:r>
    </w:p>
    <w:p w14:paraId="420DC1A3" w14:textId="77777777" w:rsidR="003663B4" w:rsidRDefault="00087BC7">
      <w:pPr>
        <w:spacing w:line="600" w:lineRule="auto"/>
        <w:ind w:firstLine="720"/>
        <w:jc w:val="both"/>
        <w:rPr>
          <w:rFonts w:eastAsia="Times New Roman"/>
          <w:szCs w:val="24"/>
        </w:rPr>
      </w:pPr>
      <w:r>
        <w:rPr>
          <w:rFonts w:eastAsia="Times New Roman"/>
          <w:szCs w:val="24"/>
        </w:rPr>
        <w:t xml:space="preserve">Εσείς γιατί δεν το κάνατε τα πέντε προηγούμενα χρόνια της κρίσης; Σας είχε διαφύγει; </w:t>
      </w:r>
      <w:r>
        <w:rPr>
          <w:rFonts w:eastAsia="Times New Roman"/>
          <w:szCs w:val="24"/>
        </w:rPr>
        <w:t>Υπήρχαν</w:t>
      </w:r>
      <w:r>
        <w:rPr>
          <w:rFonts w:eastAsia="Times New Roman"/>
          <w:szCs w:val="24"/>
        </w:rPr>
        <w:t xml:space="preserve"> αντιστάσεις κοινωνι</w:t>
      </w:r>
      <w:r>
        <w:rPr>
          <w:rFonts w:eastAsia="Times New Roman"/>
          <w:szCs w:val="24"/>
        </w:rPr>
        <w:t xml:space="preserve">κών φορέων και κατηγοριών -να μην τους ονοματίσω ξανά από εδώ- </w:t>
      </w:r>
      <w:r>
        <w:rPr>
          <w:rFonts w:eastAsia="Times New Roman"/>
          <w:szCs w:val="24"/>
        </w:rPr>
        <w:lastRenderedPageBreak/>
        <w:t xml:space="preserve">που θεωρούνται προνομιούχοι. Ελάτε να κάνουμε μαζί ένα μέτωπο, ώστε αυτές οι αντιστάσεις </w:t>
      </w:r>
      <w:r>
        <w:rPr>
          <w:rFonts w:eastAsia="Times New Roman"/>
          <w:szCs w:val="24"/>
        </w:rPr>
        <w:t xml:space="preserve">τους </w:t>
      </w:r>
      <w:r>
        <w:rPr>
          <w:rFonts w:eastAsia="Times New Roman"/>
          <w:szCs w:val="24"/>
        </w:rPr>
        <w:t xml:space="preserve">να καμφθούν και να βάλουν </w:t>
      </w:r>
      <w:r>
        <w:rPr>
          <w:rFonts w:eastAsia="Times New Roman"/>
          <w:szCs w:val="24"/>
          <w:lang w:val="en-US"/>
        </w:rPr>
        <w:t>POS</w:t>
      </w:r>
      <w:r>
        <w:rPr>
          <w:rFonts w:eastAsia="Times New Roman"/>
          <w:szCs w:val="24"/>
        </w:rPr>
        <w:t xml:space="preserve">, τη στιγμή </w:t>
      </w:r>
      <w:r>
        <w:rPr>
          <w:rFonts w:eastAsia="Times New Roman"/>
          <w:szCs w:val="24"/>
        </w:rPr>
        <w:t xml:space="preserve">μάλιστα </w:t>
      </w:r>
      <w:r>
        <w:rPr>
          <w:rFonts w:eastAsia="Times New Roman"/>
          <w:szCs w:val="24"/>
        </w:rPr>
        <w:t>που και το τελευταίο κατάστημα της μικρής οικογενε</w:t>
      </w:r>
      <w:r>
        <w:rPr>
          <w:rFonts w:eastAsia="Times New Roman"/>
          <w:szCs w:val="24"/>
        </w:rPr>
        <w:t xml:space="preserve">ιακής επιχείρησης </w:t>
      </w:r>
      <w:r>
        <w:rPr>
          <w:rFonts w:eastAsia="Times New Roman"/>
          <w:szCs w:val="24"/>
        </w:rPr>
        <w:t xml:space="preserve">έχει βάλει, </w:t>
      </w:r>
      <w:r>
        <w:rPr>
          <w:rFonts w:eastAsia="Times New Roman"/>
          <w:szCs w:val="24"/>
        </w:rPr>
        <w:t>που ζει δεν ζει κάθε μέρα ο τελευταίος βιοτέχνης.</w:t>
      </w:r>
    </w:p>
    <w:p w14:paraId="420DC1A4" w14:textId="77777777" w:rsidR="003663B4" w:rsidRDefault="00087BC7">
      <w:pPr>
        <w:spacing w:line="600" w:lineRule="auto"/>
        <w:ind w:firstLine="720"/>
        <w:jc w:val="both"/>
        <w:rPr>
          <w:rFonts w:eastAsia="Times New Roman"/>
          <w:szCs w:val="24"/>
        </w:rPr>
      </w:pPr>
      <w:r>
        <w:rPr>
          <w:rFonts w:eastAsia="Times New Roman"/>
          <w:szCs w:val="24"/>
        </w:rPr>
        <w:t>Επίσης, είναι οι πόροι από τα αδήλωτα εισοδήματα. Πόσα λεφτά ήρθαν από εκεί ήδη; Οι λίστες εξωτερικού; Η υγειονομική κάλυψη του συνόλου του πληθυσμού και τα βήματα της πρωτοβάθ</w:t>
      </w:r>
      <w:r>
        <w:rPr>
          <w:rFonts w:eastAsia="Times New Roman"/>
          <w:szCs w:val="24"/>
        </w:rPr>
        <w:t xml:space="preserve">μιας υγείας αναφέρθηκαν και προηγούμενα αναλυτικά. Η διαχείριση της προσφυγικής μεταναστευτικής κρίσης εν συνόλω μέσα στην τριετία. Οι οδικοί άξονες, τι έγιναν; Πώς τελειώσανε; Πόσα γλίτωσε το ελληνικό </w:t>
      </w:r>
      <w:r>
        <w:rPr>
          <w:rFonts w:eastAsia="Times New Roman"/>
          <w:szCs w:val="24"/>
        </w:rPr>
        <w:t>δ</w:t>
      </w:r>
      <w:r>
        <w:rPr>
          <w:rFonts w:eastAsia="Times New Roman"/>
          <w:szCs w:val="24"/>
        </w:rPr>
        <w:t>ημόσιο; Αυτοί οι «άχρηστοι», οι «</w:t>
      </w:r>
      <w:proofErr w:type="spellStart"/>
      <w:r>
        <w:rPr>
          <w:rFonts w:eastAsia="Times New Roman"/>
          <w:szCs w:val="24"/>
        </w:rPr>
        <w:t>εμμονικοί</w:t>
      </w:r>
      <w:proofErr w:type="spellEnd"/>
      <w:r>
        <w:rPr>
          <w:rFonts w:eastAsia="Times New Roman"/>
          <w:szCs w:val="24"/>
        </w:rPr>
        <w:t>», οι «</w:t>
      </w:r>
      <w:proofErr w:type="spellStart"/>
      <w:r>
        <w:rPr>
          <w:rFonts w:eastAsia="Times New Roman"/>
          <w:szCs w:val="24"/>
        </w:rPr>
        <w:t>αντι</w:t>
      </w:r>
      <w:r>
        <w:rPr>
          <w:rFonts w:eastAsia="Times New Roman"/>
          <w:szCs w:val="24"/>
        </w:rPr>
        <w:t>επιχειρηματικοί</w:t>
      </w:r>
      <w:proofErr w:type="spellEnd"/>
      <w:r>
        <w:rPr>
          <w:rFonts w:eastAsia="Times New Roman"/>
          <w:szCs w:val="24"/>
        </w:rPr>
        <w:t xml:space="preserve">» και διάφορα άλλα επίθετα τα οποία χρησιμοποιούνται σε αυτή την αίθουσα, πού εδράζονται; Πώς τελειώσανε; Με τι εξοικονόμηση για το ελληνικό </w:t>
      </w:r>
      <w:r>
        <w:rPr>
          <w:rFonts w:eastAsia="Times New Roman"/>
          <w:szCs w:val="24"/>
        </w:rPr>
        <w:t>δ</w:t>
      </w:r>
      <w:r>
        <w:rPr>
          <w:rFonts w:eastAsia="Times New Roman"/>
          <w:szCs w:val="24"/>
        </w:rPr>
        <w:t>ημόσιο; Πώς αλλάξανε την εικόνα και τη δυνατότητα να επικοινωνεί κανείς -και όχι μόνο στις γιορτές-</w:t>
      </w:r>
      <w:r>
        <w:rPr>
          <w:rFonts w:eastAsia="Times New Roman"/>
          <w:szCs w:val="24"/>
        </w:rPr>
        <w:t xml:space="preserve"> με την πατρίδα του </w:t>
      </w:r>
      <w:r>
        <w:rPr>
          <w:rFonts w:eastAsia="Times New Roman"/>
          <w:szCs w:val="24"/>
        </w:rPr>
        <w:t>και λοιπά</w:t>
      </w:r>
      <w:r>
        <w:rPr>
          <w:rFonts w:eastAsia="Times New Roman"/>
          <w:szCs w:val="24"/>
        </w:rPr>
        <w:t xml:space="preserve">; </w:t>
      </w:r>
    </w:p>
    <w:p w14:paraId="420DC1A5" w14:textId="77777777" w:rsidR="003663B4" w:rsidRDefault="00087BC7">
      <w:pPr>
        <w:spacing w:line="600" w:lineRule="auto"/>
        <w:ind w:firstLine="720"/>
        <w:jc w:val="both"/>
        <w:rPr>
          <w:rFonts w:eastAsia="Times New Roman"/>
          <w:szCs w:val="24"/>
        </w:rPr>
      </w:pPr>
      <w:r>
        <w:rPr>
          <w:rFonts w:eastAsia="Times New Roman"/>
          <w:szCs w:val="24"/>
        </w:rPr>
        <w:t>Ο αγωγός ΤΑΠ προχωράει μια χαρά και γίνονται συμφωνίες για να γίνει η χώρα ενεργειακός κόμβος. Μιλάω για τα πολύ μεγάλα έργα από τις επενδύσεις που τώρα υλοποιούνται.</w:t>
      </w:r>
    </w:p>
    <w:p w14:paraId="420DC1A6"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Ο φετινός τουρισμός </w:t>
      </w:r>
      <w:r>
        <w:rPr>
          <w:rFonts w:eastAsia="Times New Roman"/>
          <w:szCs w:val="24"/>
        </w:rPr>
        <w:t xml:space="preserve">ανήλθε σε τριάντα </w:t>
      </w:r>
      <w:r>
        <w:rPr>
          <w:rFonts w:eastAsia="Times New Roman"/>
          <w:szCs w:val="24"/>
        </w:rPr>
        <w:t>εκατομμύρια, τα οπο</w:t>
      </w:r>
      <w:r>
        <w:rPr>
          <w:rFonts w:eastAsia="Times New Roman"/>
          <w:szCs w:val="24"/>
        </w:rPr>
        <w:t xml:space="preserve">ία μαζεύτηκαν και </w:t>
      </w:r>
      <w:r>
        <w:rPr>
          <w:rFonts w:eastAsia="Times New Roman"/>
          <w:szCs w:val="24"/>
        </w:rPr>
        <w:t xml:space="preserve">παραμένουν αυτά τα χρόνια και ανεβαίνουν </w:t>
      </w:r>
      <w:r>
        <w:rPr>
          <w:rFonts w:eastAsia="Times New Roman"/>
          <w:szCs w:val="24"/>
        </w:rPr>
        <w:t xml:space="preserve">μόνο </w:t>
      </w:r>
      <w:r>
        <w:rPr>
          <w:rFonts w:eastAsia="Times New Roman"/>
          <w:szCs w:val="24"/>
        </w:rPr>
        <w:t>λόγω της κατάστασης στην Τουρκία και στην Αίγυπτο; Και σε ποιο βαθμό; Να το δούμε.</w:t>
      </w:r>
    </w:p>
    <w:p w14:paraId="420DC1A7" w14:textId="77777777" w:rsidR="003663B4" w:rsidRDefault="00087BC7">
      <w:pPr>
        <w:spacing w:line="600" w:lineRule="auto"/>
        <w:ind w:firstLine="720"/>
        <w:jc w:val="both"/>
        <w:rPr>
          <w:rFonts w:eastAsia="Times New Roman"/>
          <w:szCs w:val="24"/>
        </w:rPr>
      </w:pPr>
      <w:r>
        <w:rPr>
          <w:rFonts w:eastAsia="Times New Roman"/>
          <w:szCs w:val="24"/>
        </w:rPr>
        <w:t xml:space="preserve">Τα </w:t>
      </w:r>
      <w:r>
        <w:rPr>
          <w:rFonts w:eastAsia="Times New Roman"/>
          <w:szCs w:val="24"/>
        </w:rPr>
        <w:t>τεσσεράμισι</w:t>
      </w:r>
      <w:r>
        <w:rPr>
          <w:rFonts w:eastAsia="Times New Roman"/>
          <w:szCs w:val="24"/>
        </w:rPr>
        <w:t xml:space="preserve"> εκατομμύρια στην Αττική, ενώ ήταν </w:t>
      </w:r>
      <w:r>
        <w:rPr>
          <w:rFonts w:eastAsia="Times New Roman"/>
          <w:szCs w:val="24"/>
        </w:rPr>
        <w:t xml:space="preserve">τετρακόσιες </w:t>
      </w:r>
      <w:r>
        <w:rPr>
          <w:rFonts w:eastAsia="Times New Roman"/>
          <w:szCs w:val="24"/>
        </w:rPr>
        <w:t>χιλιάδες τουρίστες πριν από τέσσερα χρόνια, σε τ</w:t>
      </w:r>
      <w:r>
        <w:rPr>
          <w:rFonts w:eastAsia="Times New Roman"/>
          <w:szCs w:val="24"/>
        </w:rPr>
        <w:t>ι οφείλονται; Έχετε δώσει την εξήγηση. Εμείς οι «</w:t>
      </w:r>
      <w:proofErr w:type="spellStart"/>
      <w:r>
        <w:rPr>
          <w:rFonts w:eastAsia="Times New Roman"/>
          <w:szCs w:val="24"/>
        </w:rPr>
        <w:t>μπαχαλάκηδες</w:t>
      </w:r>
      <w:proofErr w:type="spellEnd"/>
      <w:r>
        <w:rPr>
          <w:rFonts w:eastAsia="Times New Roman"/>
          <w:szCs w:val="24"/>
        </w:rPr>
        <w:t xml:space="preserve">» τα προηγούμενα χρόνια δεν αφήναμε τον κόσμο να έρθει και τώρα έρχονται </w:t>
      </w:r>
      <w:r>
        <w:rPr>
          <w:rFonts w:eastAsia="Times New Roman"/>
          <w:szCs w:val="24"/>
        </w:rPr>
        <w:t xml:space="preserve">τεσσεράμισι </w:t>
      </w:r>
      <w:r>
        <w:rPr>
          <w:rFonts w:eastAsia="Times New Roman"/>
          <w:szCs w:val="24"/>
        </w:rPr>
        <w:t xml:space="preserve">εκατομμύρια. Εν πάση </w:t>
      </w:r>
      <w:proofErr w:type="spellStart"/>
      <w:r>
        <w:rPr>
          <w:rFonts w:eastAsia="Times New Roman"/>
          <w:szCs w:val="24"/>
        </w:rPr>
        <w:t>περιπτώσει</w:t>
      </w:r>
      <w:proofErr w:type="spellEnd"/>
      <w:r>
        <w:rPr>
          <w:rFonts w:eastAsia="Times New Roman"/>
          <w:szCs w:val="24"/>
        </w:rPr>
        <w:t xml:space="preserve">, αφήστε μας να έρχονται </w:t>
      </w:r>
      <w:r>
        <w:rPr>
          <w:rFonts w:eastAsia="Times New Roman"/>
          <w:szCs w:val="24"/>
        </w:rPr>
        <w:t>επτά</w:t>
      </w:r>
      <w:r>
        <w:rPr>
          <w:rFonts w:eastAsia="Times New Roman"/>
          <w:szCs w:val="24"/>
        </w:rPr>
        <w:t xml:space="preserve"> εκατομμύρια, </w:t>
      </w:r>
      <w:r>
        <w:rPr>
          <w:rFonts w:eastAsia="Times New Roman"/>
          <w:szCs w:val="24"/>
        </w:rPr>
        <w:t>οκτώ</w:t>
      </w:r>
      <w:r>
        <w:rPr>
          <w:rFonts w:eastAsia="Times New Roman"/>
          <w:szCs w:val="24"/>
        </w:rPr>
        <w:t xml:space="preserve"> ή </w:t>
      </w:r>
      <w:r>
        <w:rPr>
          <w:rFonts w:eastAsia="Times New Roman"/>
          <w:szCs w:val="24"/>
        </w:rPr>
        <w:t>εννέα</w:t>
      </w:r>
      <w:r>
        <w:rPr>
          <w:rFonts w:eastAsia="Times New Roman"/>
          <w:szCs w:val="24"/>
        </w:rPr>
        <w:t xml:space="preserve">. Βρείτε μια εξήγηση με </w:t>
      </w:r>
      <w:r>
        <w:rPr>
          <w:rFonts w:eastAsia="Times New Roman"/>
          <w:szCs w:val="24"/>
        </w:rPr>
        <w:t>βάση την οποία να μπορέσει να ορθοποδήσει αυτός ο τόπος. Δώστε μια ερμηνεία.</w:t>
      </w:r>
    </w:p>
    <w:p w14:paraId="420DC1A8" w14:textId="77777777" w:rsidR="003663B4" w:rsidRDefault="00087BC7">
      <w:pPr>
        <w:spacing w:line="600" w:lineRule="auto"/>
        <w:ind w:firstLine="720"/>
        <w:jc w:val="both"/>
        <w:rPr>
          <w:rFonts w:eastAsia="Times New Roman"/>
          <w:szCs w:val="24"/>
        </w:rPr>
      </w:pPr>
      <w:r>
        <w:rPr>
          <w:rFonts w:eastAsia="Times New Roman"/>
          <w:szCs w:val="24"/>
        </w:rPr>
        <w:t>Η τακτοποίηση του τηλεοπτικού τοπίου. Θα γίνει. Κάποια στιγμή, λοιπόν, θα γίνει. Εναντίον όλων σε όλους τους θεσμούς -για να μην ανοίξω κανένα θέμα- που έβαλαν τρικλοποδιά με χίλιους τρόπους. Και σας είχαν βάλει κι εσάς τρικλοποδιές τόσα χρόνια. Θα γίνει η</w:t>
      </w:r>
      <w:r>
        <w:rPr>
          <w:rFonts w:eastAsia="Times New Roman"/>
          <w:szCs w:val="24"/>
        </w:rPr>
        <w:t xml:space="preserve"> τακτοποίηση του τηλεοπτικού τοπίου. Θα μου πείτε, θα αλλάξει την ποιότητα; Θα αλλάξει τα συμφέροντα που επενδύονται εκεί; Να </w:t>
      </w:r>
      <w:r>
        <w:rPr>
          <w:rFonts w:eastAsia="Times New Roman"/>
          <w:szCs w:val="24"/>
        </w:rPr>
        <w:t>κ</w:t>
      </w:r>
      <w:r>
        <w:rPr>
          <w:rFonts w:eastAsia="Times New Roman"/>
          <w:szCs w:val="24"/>
        </w:rPr>
        <w:t>τυπήσω ξύλο! «</w:t>
      </w:r>
      <w:proofErr w:type="spellStart"/>
      <w:r>
        <w:rPr>
          <w:rFonts w:eastAsia="Times New Roman"/>
          <w:szCs w:val="24"/>
        </w:rPr>
        <w:t>Θού</w:t>
      </w:r>
      <w:proofErr w:type="spellEnd"/>
      <w:r>
        <w:rPr>
          <w:rFonts w:eastAsia="Times New Roman"/>
          <w:szCs w:val="24"/>
        </w:rPr>
        <w:t xml:space="preserve"> </w:t>
      </w:r>
      <w:proofErr w:type="spellStart"/>
      <w:r>
        <w:rPr>
          <w:rFonts w:eastAsia="Times New Roman"/>
          <w:szCs w:val="24"/>
        </w:rPr>
        <w:t>φυλακήν</w:t>
      </w:r>
      <w:proofErr w:type="spellEnd"/>
      <w:r>
        <w:rPr>
          <w:rFonts w:eastAsia="Times New Roman"/>
          <w:szCs w:val="24"/>
        </w:rPr>
        <w:t xml:space="preserve"> τω στόματί </w:t>
      </w:r>
      <w:r>
        <w:rPr>
          <w:rFonts w:eastAsia="Times New Roman"/>
          <w:szCs w:val="24"/>
        </w:rPr>
        <w:lastRenderedPageBreak/>
        <w:t>μου»! Δεν λέω τίποτα άλλο. Αλλά τουλάχιστον θα γίνει τακτοποίηση του τηλεοπτικού τοπίου.</w:t>
      </w:r>
    </w:p>
    <w:p w14:paraId="420DC1A9" w14:textId="77777777" w:rsidR="003663B4" w:rsidRDefault="00087BC7">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τομές στη διοίκηση, γιατί τις αμφισβητείτε; Γιατί λέτε αυτά που λέτε εδώ; Η Βουλή χθες ολοκλήρωσε -είναι ο πρώτος δημόσιος φορέας- και την αξιολόγηση των διευθυντών -δεκαοκτώ διευθυντών τώρα, προηγούμενα τεσσάρων γενικών διευθυντών- έχει γίνει αξιολόγηση σ</w:t>
      </w:r>
      <w:r>
        <w:rPr>
          <w:rFonts w:eastAsia="Times New Roman"/>
          <w:szCs w:val="24"/>
        </w:rPr>
        <w:t>ε όλο το προσωπικό και γνωρίζετε πολύ καλά ότι έγινε με βάση τον νέο νόμο και με εξαιρετικό τρόπο και με πολύ μεγάλη προσπάθεια και θα γίνει παντού. Γίνονται βήματα. Γίνονται βήματα σοβαρά και στη δημόσια διοίκηση.</w:t>
      </w:r>
    </w:p>
    <w:p w14:paraId="420DC1AA" w14:textId="77777777" w:rsidR="003663B4" w:rsidRDefault="00087BC7">
      <w:pPr>
        <w:spacing w:line="600" w:lineRule="auto"/>
        <w:ind w:firstLine="720"/>
        <w:jc w:val="both"/>
        <w:rPr>
          <w:rFonts w:eastAsia="Times New Roman"/>
          <w:szCs w:val="24"/>
        </w:rPr>
      </w:pPr>
      <w:r>
        <w:rPr>
          <w:rFonts w:eastAsia="Times New Roman"/>
          <w:szCs w:val="24"/>
        </w:rPr>
        <w:t>Τέλος, αλλά όχι και τελευταίο, η εναρμόνι</w:t>
      </w:r>
      <w:r>
        <w:rPr>
          <w:rFonts w:eastAsia="Times New Roman"/>
          <w:szCs w:val="24"/>
        </w:rPr>
        <w:t>ση με την Ευρωπαϊκή Ένωση σε δικαιώματα, σε ελευθερίες, στο σωφρονιστικό σύστημα, στον εκσυγχρονισμό και τη διεύρυνση των δικαιωμάτων, στο οικογενειακό δίκαιο. Τι είναι όλα αυτά; Από ποιους έγιναν; Από κάποιους που είναι ίδιοι όλοι εδώ μέσα και ασκούν πολι</w:t>
      </w:r>
      <w:r>
        <w:rPr>
          <w:rFonts w:eastAsia="Times New Roman"/>
          <w:szCs w:val="24"/>
        </w:rPr>
        <w:t>τικές ή από κάποιους που στέκονται στις καρέκλες τους μόνο και μόνο για να τις κρατήσουν.</w:t>
      </w:r>
    </w:p>
    <w:p w14:paraId="420DC1AB" w14:textId="77777777" w:rsidR="003663B4" w:rsidRDefault="00087BC7">
      <w:pPr>
        <w:spacing w:line="600" w:lineRule="auto"/>
        <w:ind w:firstLine="720"/>
        <w:jc w:val="both"/>
        <w:rPr>
          <w:rFonts w:eastAsia="Times New Roman"/>
          <w:szCs w:val="24"/>
        </w:rPr>
      </w:pPr>
      <w:r>
        <w:rPr>
          <w:rFonts w:eastAsia="Times New Roman"/>
          <w:szCs w:val="24"/>
        </w:rPr>
        <w:t>Και τελευταίο θα αναφέρω το θέμα της τροπολογίας για τις απεργίες. Θα δοθεί η δυνατότητα να γίνει συζήτηση βεβαίως εδώ στο πλαίσιο της γενικής συζήτησης για την τρίτη</w:t>
      </w:r>
      <w:r>
        <w:rPr>
          <w:rFonts w:eastAsia="Times New Roman"/>
          <w:szCs w:val="24"/>
        </w:rPr>
        <w:t xml:space="preserve"> αξιολόγηση.</w:t>
      </w:r>
    </w:p>
    <w:p w14:paraId="420DC1AC"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Επιτρέψτε μου να σας πω -και δεν είναι δικιά μας έμπνευση ούτε μέτρο το οποίο θα θέλαμε να επιβληθεί, αλλά εν πάση </w:t>
      </w:r>
      <w:proofErr w:type="spellStart"/>
      <w:r>
        <w:rPr>
          <w:rFonts w:eastAsia="Times New Roman"/>
          <w:szCs w:val="24"/>
        </w:rPr>
        <w:t>περιπτώσει</w:t>
      </w:r>
      <w:proofErr w:type="spellEnd"/>
      <w:r>
        <w:rPr>
          <w:rFonts w:eastAsia="Times New Roman"/>
          <w:szCs w:val="24"/>
        </w:rPr>
        <w:t>- ότι δεν αφορά κατάργηση του απεργιακού δικαιώματος, αλλά αφορά την παρουσία του 50% σε γενική συνέλευση από τους ταμ</w:t>
      </w:r>
      <w:r>
        <w:rPr>
          <w:rFonts w:eastAsia="Times New Roman"/>
          <w:szCs w:val="24"/>
        </w:rPr>
        <w:t xml:space="preserve">ειακώς «εντάξει» μόνο στα τοπικά επιχειρησιακά σωματεία και με λήψη απόφασης με σχετική πλειοψηφία μέσα σε αυτή τη συνέλευση. Περί αυτού πρόκειται. Αυτή είναι η αλήθεια. </w:t>
      </w:r>
    </w:p>
    <w:p w14:paraId="420DC1AD" w14:textId="77777777" w:rsidR="003663B4" w:rsidRDefault="00087BC7">
      <w:pPr>
        <w:spacing w:line="600" w:lineRule="auto"/>
        <w:ind w:firstLine="720"/>
        <w:jc w:val="both"/>
        <w:rPr>
          <w:rFonts w:eastAsia="Times New Roman"/>
          <w:szCs w:val="24"/>
        </w:rPr>
      </w:pPr>
      <w:r>
        <w:rPr>
          <w:rFonts w:eastAsia="Times New Roman"/>
          <w:szCs w:val="24"/>
        </w:rPr>
        <w:t>Είναι μέτρο το οποίο θεωρούμε θετικό; Εγώ λέω όχι -και όχι μόνο εγώ- και θα τα συζητή</w:t>
      </w:r>
      <w:r>
        <w:rPr>
          <w:rFonts w:eastAsia="Times New Roman"/>
          <w:szCs w:val="24"/>
        </w:rPr>
        <w:t xml:space="preserve">σουμε όταν είναι να τα συζητήσουμε. Είναι αυτό, όμως. Δεν είναι άλλο. Και αυτό θα πρέπει να το συζητήσουμε, να το διεκδικήσουμε, αλλά ταυτόχρονα να πούμε ότι ο ΣΕΠΕ, δηλαδή η Επιθεώρηση Εργασίας, αυτά τα δύο χρόνια έχει κάνει ποιοτικό άλμα με ελέγχους και </w:t>
      </w:r>
      <w:r>
        <w:rPr>
          <w:rFonts w:eastAsia="Times New Roman"/>
          <w:szCs w:val="24"/>
        </w:rPr>
        <w:t xml:space="preserve">πρόστιμα και θα περίμενα αυτό να αναγνωριστεί έναντι του μεσαίωνα τον οποίο σωστά, ιδιαίτερα από αυτή την πλευρά, φέρνετε κι επαναφέρετε, κάτι που έχουμε πει κι εμείς επανειλημμένα. Έχει αρχίσει και εγκαθιδρύεται δυστυχώς στις εργασιακές σχέσεις. </w:t>
      </w:r>
    </w:p>
    <w:p w14:paraId="420DC1A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Έχει κάν</w:t>
      </w:r>
      <w:r>
        <w:rPr>
          <w:rFonts w:eastAsia="Times New Roman" w:cs="Times New Roman"/>
          <w:szCs w:val="24"/>
        </w:rPr>
        <w:t>ει άλματα με τις παρεμβάσεις του, με τα πρόστιμα, χωρίς να πέφτουν τα τηλέφωνα από την εργοδοσία και να σιωπούν. Αυτό είναι έργο αυτής της Κυβέρνησης. Είναι αντίμετρο; Συμψηφίζει το άλλο ή το τρίτο; Όχι. Είναι, όμως, κάτι πολύ θετικό.</w:t>
      </w:r>
    </w:p>
    <w:p w14:paraId="420DC1A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Εγώ λέω, λοιπόν, κύρι</w:t>
      </w:r>
      <w:r>
        <w:rPr>
          <w:rFonts w:eastAsia="Times New Roman" w:cs="Times New Roman"/>
          <w:szCs w:val="24"/>
        </w:rPr>
        <w:t>ε Πρόεδρε, ότι έγιναν πολλά, γίνονται πολλά, θα γίνουν πολλά και η κοινωνία θα μείνει όρθια, καθώς η χώρα θα βγαίνει στο ξέφωτο από τη μακρόχρονη κρίση και τη χρε</w:t>
      </w:r>
      <w:r>
        <w:rPr>
          <w:rFonts w:eastAsia="Times New Roman" w:cs="Times New Roman"/>
          <w:szCs w:val="24"/>
        </w:rPr>
        <w:t>ο</w:t>
      </w:r>
      <w:r>
        <w:rPr>
          <w:rFonts w:eastAsia="Times New Roman" w:cs="Times New Roman"/>
          <w:szCs w:val="24"/>
        </w:rPr>
        <w:t>κοπία που μας οδήγησαν οι δυνάμεις που σήμερα επιχειρούν να φορέσουν τη λεοντή του νέου σωτήρ</w:t>
      </w:r>
      <w:r>
        <w:rPr>
          <w:rFonts w:eastAsia="Times New Roman" w:cs="Times New Roman"/>
          <w:szCs w:val="24"/>
        </w:rPr>
        <w:t>α.</w:t>
      </w:r>
    </w:p>
    <w:p w14:paraId="420DC1B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Επίσης, παρατηρώ την ισχυρή διαφωνία σας με τον </w:t>
      </w:r>
      <w:r>
        <w:rPr>
          <w:rFonts w:eastAsia="Times New Roman" w:cs="Times New Roman"/>
          <w:szCs w:val="24"/>
        </w:rPr>
        <w:t>π</w:t>
      </w:r>
      <w:r>
        <w:rPr>
          <w:rFonts w:eastAsia="Times New Roman" w:cs="Times New Roman"/>
          <w:szCs w:val="24"/>
        </w:rPr>
        <w:t>ροϋπολογισμό που ενσωματώνει το σύνολο της κυβερνητικής πολιτικής και πέραν των δεσμεύσεων της συμφωνίας. Γι’ αυτό, εγώ προσωπικά δεν συμφωνώ μ</w:t>
      </w:r>
      <w:r>
        <w:rPr>
          <w:rFonts w:eastAsia="Times New Roman" w:cs="Times New Roman"/>
          <w:szCs w:val="24"/>
        </w:rPr>
        <w:t>ε</w:t>
      </w:r>
      <w:r>
        <w:rPr>
          <w:rFonts w:eastAsia="Times New Roman" w:cs="Times New Roman"/>
          <w:szCs w:val="24"/>
        </w:rPr>
        <w:t xml:space="preserve"> αυτό το οποίο λέγεται και από την πλευρά μας περί τελευταίο</w:t>
      </w:r>
      <w:r>
        <w:rPr>
          <w:rFonts w:eastAsia="Times New Roman" w:cs="Times New Roman"/>
          <w:szCs w:val="24"/>
        </w:rPr>
        <w:t xml:space="preserve">υ </w:t>
      </w:r>
      <w:proofErr w:type="spellStart"/>
      <w:r>
        <w:rPr>
          <w:rFonts w:eastAsia="Times New Roman" w:cs="Times New Roman"/>
          <w:szCs w:val="24"/>
        </w:rPr>
        <w:t>μνημονιακού</w:t>
      </w:r>
      <w:proofErr w:type="spellEnd"/>
      <w:r>
        <w:rPr>
          <w:rFonts w:eastAsia="Times New Roman" w:cs="Times New Roman"/>
          <w:szCs w:val="24"/>
        </w:rPr>
        <w:t xml:space="preserve"> προϋπολογισμού. Δεν πρόκειται περί αυτού. Είναι ο τρίτος προϋπολογισμός αυτής της Κυβέρνησης που ενσωματώνει τις δεσμεύσεις της </w:t>
      </w:r>
      <w:proofErr w:type="spellStart"/>
      <w:r>
        <w:rPr>
          <w:rFonts w:eastAsia="Times New Roman" w:cs="Times New Roman"/>
          <w:szCs w:val="24"/>
        </w:rPr>
        <w:t>μνημονιακής</w:t>
      </w:r>
      <w:proofErr w:type="spellEnd"/>
      <w:r>
        <w:rPr>
          <w:rFonts w:eastAsia="Times New Roman" w:cs="Times New Roman"/>
          <w:szCs w:val="24"/>
        </w:rPr>
        <w:t xml:space="preserve"> συμφωνίας, αλλά είναι το σύνολο της πολιτικής της Κυβέρνησης. Δεν είναι κάτι που μας </w:t>
      </w:r>
      <w:proofErr w:type="spellStart"/>
      <w:r>
        <w:rPr>
          <w:rFonts w:eastAsia="Times New Roman" w:cs="Times New Roman"/>
          <w:szCs w:val="24"/>
        </w:rPr>
        <w:t>επεβλήθη</w:t>
      </w:r>
      <w:proofErr w:type="spellEnd"/>
      <w:r>
        <w:rPr>
          <w:rFonts w:eastAsia="Times New Roman" w:cs="Times New Roman"/>
          <w:szCs w:val="24"/>
        </w:rPr>
        <w:t>, στο οπο</w:t>
      </w:r>
      <w:r>
        <w:rPr>
          <w:rFonts w:eastAsia="Times New Roman" w:cs="Times New Roman"/>
          <w:szCs w:val="24"/>
        </w:rPr>
        <w:t>ίο εξαναγκαστήκαμε ή που μας ήρθε εδώ πέρα σήμερα και το διαβάζουμε ή αγορεύουμε περί αυτού.</w:t>
      </w:r>
    </w:p>
    <w:p w14:paraId="420DC1B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Λέω, λοιπόν, ότι εκφράζετε τη βαθιά ανησυχία των συμφερόντων που φεύγουν από το καθεστώς της ασυλίας και του απυρόβλητου, μέσα στο οποίο για δεκαετίες, αλλά και μέ</w:t>
      </w:r>
      <w:r>
        <w:rPr>
          <w:rFonts w:eastAsia="Times New Roman" w:cs="Times New Roman"/>
          <w:szCs w:val="24"/>
        </w:rPr>
        <w:t>σα στην κρίση, είχαν συνηθίσει να κερδοσκοπούν, να φοροδιαφεύγουν, να εισφοροδιαφεύγουν και να στέλνουν σε οικονομικούς παραδείσους του εξωτερικού τα μαύρα</w:t>
      </w:r>
      <w:r>
        <w:rPr>
          <w:rFonts w:eastAsia="Times New Roman" w:cs="Times New Roman"/>
          <w:szCs w:val="24"/>
        </w:rPr>
        <w:t xml:space="preserve"> </w:t>
      </w:r>
      <w:r>
        <w:rPr>
          <w:rFonts w:eastAsia="Times New Roman" w:cs="Times New Roman"/>
          <w:szCs w:val="24"/>
        </w:rPr>
        <w:t xml:space="preserve">και τα γκρίζα χρήματά τους. </w:t>
      </w:r>
    </w:p>
    <w:p w14:paraId="420DC1B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Αυτή είναι η αλήθεια. Αυτοί είναι οι επισπεύδοντες. Εγώ δεν πιστεύω ότι</w:t>
      </w:r>
      <w:r>
        <w:rPr>
          <w:rFonts w:eastAsia="Times New Roman" w:cs="Times New Roman"/>
          <w:szCs w:val="24"/>
        </w:rPr>
        <w:t xml:space="preserve"> το κόμμα της Αξιωματικής Αντιπολίτευσης ή όσοι βιάζονται να τους συμπαρασταθούν επισπεύδουν τις εξελίξεις και λένε συνεχώς και συνεχώς περί εκλογών. Άλλοι είναι οι επισπεύδοντες, θέλω να επισημάνω ότι δεν βρήκατε το ιστορικό θάρρος να πείτε δημόσια ότι το</w:t>
      </w:r>
      <w:r>
        <w:rPr>
          <w:rFonts w:eastAsia="Times New Roman" w:cs="Times New Roman"/>
          <w:szCs w:val="24"/>
        </w:rPr>
        <w:t xml:space="preserve"> δήθεν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2014 το αποτίμησαν, το απαξίωσαν και το εκμηδένισαν και σας οδήγησαν τελικά σε αποδρομή από την εξουσία οι περίφημοι διεθνείς θεσμικοί εταίροι σας που ομνύουν, όπως κι εσείς, στον νεοφιλελευθερισμό και οικοδόμησαν το καθεστώς της σ</w:t>
      </w:r>
      <w:r>
        <w:rPr>
          <w:rFonts w:eastAsia="Times New Roman" w:cs="Times New Roman"/>
          <w:szCs w:val="24"/>
        </w:rPr>
        <w:t>τρατηγικής της λιτότητας και την Ευρώπη των ανισοτήτων τα τελευταία χρόνια.</w:t>
      </w:r>
    </w:p>
    <w:p w14:paraId="420DC1B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Αυτοί φταίνε. Όμως, αυτό είναι πταίσμα, αν δεν βρίσκετε το θάρρος να πείτε αυτή</w:t>
      </w:r>
      <w:r w:rsidRPr="009475B5">
        <w:rPr>
          <w:rFonts w:eastAsia="Times New Roman" w:cs="Times New Roman"/>
          <w:szCs w:val="24"/>
        </w:rPr>
        <w:t xml:space="preserve"> </w:t>
      </w:r>
      <w:r>
        <w:rPr>
          <w:rFonts w:eastAsia="Times New Roman" w:cs="Times New Roman"/>
          <w:szCs w:val="24"/>
        </w:rPr>
        <w:t>την αλήθεια για το τι συνέβη εδώ πέρα το 2014.</w:t>
      </w:r>
    </w:p>
    <w:p w14:paraId="420DC1B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Το πιο σημαντικό είναι ότι ούτε σήμερα βρίσκετε το θά</w:t>
      </w:r>
      <w:r>
        <w:rPr>
          <w:rFonts w:eastAsia="Times New Roman" w:cs="Times New Roman"/>
          <w:szCs w:val="24"/>
        </w:rPr>
        <w:t>ρρος από τη μια να κάνετε μια γενναία αυτοκριτική και μία επιστημονική επισκόπηση για το ποιες είναι οι μεγάλες αλλαγές μέσα στην κοινωνία από τις θεραπείες-σοκ που επιβλήθηκαν. Από την άλλη δεν έχετε το θάρρος να παραδεχθείτε ότι οι θεσμοί σήμερα για δικο</w:t>
      </w:r>
      <w:r>
        <w:rPr>
          <w:rFonts w:eastAsia="Times New Roman" w:cs="Times New Roman"/>
          <w:szCs w:val="24"/>
        </w:rPr>
        <w:t xml:space="preserve">ύς τους λόγους, για αδυναμίες και προτεραιότητες δικές τους, για αδιέξοδα δικά τους -πείτε τα όπως θέλετε- σε μια διεθνή και ευρωπαϊκή κατάσταση που αλλάζει άρδην και άκρως αντιφατικά, υποστηρίζουν τον οδικό χάρτη που εδράζεται στην πολιτική και </w:t>
      </w:r>
      <w:proofErr w:type="spellStart"/>
      <w:r>
        <w:rPr>
          <w:rFonts w:eastAsia="Times New Roman" w:cs="Times New Roman"/>
          <w:szCs w:val="24"/>
        </w:rPr>
        <w:t>γεωστρατηγ</w:t>
      </w:r>
      <w:r>
        <w:rPr>
          <w:rFonts w:eastAsia="Times New Roman" w:cs="Times New Roman"/>
          <w:szCs w:val="24"/>
        </w:rPr>
        <w:t>ική</w:t>
      </w:r>
      <w:proofErr w:type="spellEnd"/>
      <w:r>
        <w:rPr>
          <w:rFonts w:eastAsia="Times New Roman" w:cs="Times New Roman"/>
          <w:szCs w:val="24"/>
        </w:rPr>
        <w:t xml:space="preserve"> σταθερότητα της χώρας, στις οικονομικές επιτεύξεις και την υλοποίηση όλων των αναγκαίων βημάτων, ώστε να υπάρξει βιώσιμη έξοδος που θα προοιωνίζετε και την έξοδο από κρίση. Διότι δεν είναι το ίδιο να βγεις από τα μνημόνια και να βγεις και από την κρίση</w:t>
      </w:r>
      <w:r>
        <w:rPr>
          <w:rFonts w:eastAsia="Times New Roman" w:cs="Times New Roman"/>
          <w:szCs w:val="24"/>
        </w:rPr>
        <w:t>, με την κοινωνία όρθια, με ραχοκοκαλιά την παραγωγική ανασυγκρότηση και την κοινωνική αναδιανομή μέσα από μία υγιή ανάπτυξη της οικονομίας.</w:t>
      </w:r>
    </w:p>
    <w:p w14:paraId="420DC1B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Θέλετε, λοιπόν, να πιστεύετε ότι ανατράπηκε η πορεία εξόδου από την κρίση του 2014 από κάποιους που κορόιδεψαν </w:t>
      </w:r>
      <w:r>
        <w:rPr>
          <w:rFonts w:eastAsia="Times New Roman" w:cs="Times New Roman"/>
          <w:szCs w:val="24"/>
        </w:rPr>
        <w:lastRenderedPageBreak/>
        <w:t xml:space="preserve">τον </w:t>
      </w:r>
      <w:r>
        <w:rPr>
          <w:rFonts w:eastAsia="Times New Roman" w:cs="Times New Roman"/>
          <w:szCs w:val="24"/>
        </w:rPr>
        <w:t>λαό, που είπαν ψέματα και που συνεχίζουν να λένε δήθεν ψέματα, ενώ θα έπρεπε ο λαός να συνεχίζει να σας στηρίζει και να σας αποθεώνει γι’ αυτά που είχατε κάνει μέχρι το 2014.</w:t>
      </w:r>
    </w:p>
    <w:p w14:paraId="420DC1B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ιστορία, όμως, γράφτηκε αλλιώς και θα γραφτεί διαφορετικά. Δηλαδή, ανατράπηκε τ</w:t>
      </w:r>
      <w:r>
        <w:rPr>
          <w:rFonts w:eastAsia="Times New Roman" w:cs="Times New Roman"/>
          <w:szCs w:val="24"/>
        </w:rPr>
        <w:t xml:space="preserve">ο καθεστώς της </w:t>
      </w:r>
      <w:proofErr w:type="spellStart"/>
      <w:r>
        <w:rPr>
          <w:rFonts w:eastAsia="Times New Roman" w:cs="Times New Roman"/>
          <w:szCs w:val="24"/>
        </w:rPr>
        <w:t>χρε</w:t>
      </w:r>
      <w:proofErr w:type="spellEnd"/>
      <w:r>
        <w:rPr>
          <w:rFonts w:eastAsia="Times New Roman" w:cs="Times New Roman"/>
          <w:szCs w:val="24"/>
          <w:lang w:val="en-US"/>
        </w:rPr>
        <w:t>o</w:t>
      </w:r>
      <w:proofErr w:type="spellStart"/>
      <w:r>
        <w:rPr>
          <w:rFonts w:eastAsia="Times New Roman" w:cs="Times New Roman"/>
          <w:szCs w:val="24"/>
        </w:rPr>
        <w:t>κοπίας</w:t>
      </w:r>
      <w:proofErr w:type="spellEnd"/>
      <w:r>
        <w:rPr>
          <w:rFonts w:eastAsia="Times New Roman" w:cs="Times New Roman"/>
          <w:szCs w:val="24"/>
        </w:rPr>
        <w:t xml:space="preserve"> και από τότε, τρεις φορές ο λαός αποδοκίμασε αυτές τις πολιτικές. Έχω εμπιστοσύνη ότι το ίδιο θα συμβεί και στο μέλλον, δηλαδή θα στηρίξει την Αριστερά και μια νέα σχέση της με την κοινωνία, μια νέα σχέση με την Ευρώπη με μία πρωτ</w:t>
      </w:r>
      <w:r>
        <w:rPr>
          <w:rFonts w:eastAsia="Times New Roman" w:cs="Times New Roman"/>
          <w:szCs w:val="24"/>
        </w:rPr>
        <w:t>αγωνιστική στάση της χώρας με την Αριστερά στη διακυβέρνηση με την Ευρώπη.</w:t>
      </w:r>
    </w:p>
    <w:p w14:paraId="420DC1B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στηρίξει μία νέα προοδευτική συμμαχία σταθερότητας και ανάπτυξης για τη χώρα, μια νέα -ακόμα ευρύτερη- προοδευτική συνεργασία διακυβέρνησης αυτής της χώρας μετά το 2019.</w:t>
      </w:r>
    </w:p>
    <w:p w14:paraId="420DC1B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w:t>
      </w:r>
    </w:p>
    <w:p w14:paraId="420DC1B9"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20DC1BA" w14:textId="77777777" w:rsidR="003663B4" w:rsidRDefault="00087BC7">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Κύριε Πρόεδρε, θα ήθελα τον λόγο.</w:t>
      </w:r>
    </w:p>
    <w:p w14:paraId="420DC1BB" w14:textId="77777777" w:rsidR="003663B4" w:rsidRDefault="00087BC7">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Ορίστε, κύριε Λοβέρδο, έχετε τον λόγο αυστηρά για ένα λεπτό.</w:t>
      </w:r>
    </w:p>
    <w:p w14:paraId="420DC1BC" w14:textId="77777777" w:rsidR="003663B4" w:rsidRDefault="00087BC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μίλησε ο Πρόεδρος</w:t>
      </w:r>
      <w:r>
        <w:rPr>
          <w:rFonts w:eastAsia="Times New Roman"/>
          <w:szCs w:val="24"/>
        </w:rPr>
        <w:t xml:space="preserve"> της Βουλής χωρίς χρόνο.</w:t>
      </w:r>
    </w:p>
    <w:p w14:paraId="420DC1B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Λοβέρδο, γνωρίζετε ότι για λόγους ευγενείας ο Πρόεδρος της Βουλής δεν έχει χρόνο και έχει γραφτεί σαν ομιλητής.</w:t>
      </w:r>
    </w:p>
    <w:p w14:paraId="420DC1BE" w14:textId="77777777" w:rsidR="003663B4" w:rsidRDefault="00087BC7">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Συμφωνούμε σε αυτό.</w:t>
      </w:r>
    </w:p>
    <w:p w14:paraId="420DC1BF" w14:textId="77777777" w:rsidR="003663B4" w:rsidRDefault="00087BC7">
      <w:pPr>
        <w:spacing w:line="600" w:lineRule="auto"/>
        <w:ind w:firstLine="720"/>
        <w:jc w:val="both"/>
        <w:rPr>
          <w:rFonts w:eastAsia="Times New Roman"/>
          <w:szCs w:val="24"/>
        </w:rPr>
      </w:pPr>
      <w:r>
        <w:rPr>
          <w:rFonts w:eastAsia="Times New Roman"/>
          <w:szCs w:val="24"/>
        </w:rPr>
        <w:t>Για λόγους ευγενείας, όμως, αλλά και πολιτι</w:t>
      </w:r>
      <w:r>
        <w:rPr>
          <w:rFonts w:eastAsia="Times New Roman"/>
          <w:szCs w:val="24"/>
        </w:rPr>
        <w:t>κής σωφροσύνης θα έπρεπε να αποφύγει το εισαγωγικό του επιχείρημα</w:t>
      </w:r>
      <w:r w:rsidRPr="002B7309">
        <w:rPr>
          <w:rFonts w:eastAsia="Times New Roman"/>
          <w:szCs w:val="24"/>
        </w:rPr>
        <w:t>,</w:t>
      </w:r>
      <w:r>
        <w:rPr>
          <w:rFonts w:eastAsia="Times New Roman"/>
          <w:szCs w:val="24"/>
        </w:rPr>
        <w:t xml:space="preserve"> με το οποίο</w:t>
      </w:r>
      <w:r>
        <w:rPr>
          <w:rFonts w:eastAsia="Times New Roman"/>
          <w:szCs w:val="24"/>
        </w:rPr>
        <w:t xml:space="preserve"> περίπου μας είπε ότι η Αντιπολίτευση έχει ύποπτα κίνητρα, είναι ύποπτη.</w:t>
      </w:r>
    </w:p>
    <w:p w14:paraId="420DC1C0" w14:textId="77777777" w:rsidR="003663B4" w:rsidRDefault="00087BC7">
      <w:pPr>
        <w:spacing w:line="600" w:lineRule="auto"/>
        <w:ind w:firstLine="720"/>
        <w:jc w:val="both"/>
        <w:rPr>
          <w:rFonts w:eastAsia="Times New Roman"/>
          <w:szCs w:val="24"/>
        </w:rPr>
      </w:pPr>
      <w:r>
        <w:rPr>
          <w:rFonts w:eastAsia="Times New Roman"/>
          <w:szCs w:val="24"/>
        </w:rPr>
        <w:t>Αυτό, κύριε Πρόεδρε, είναι απαράδεκτο και πρωτοφανές. Έχει δικαίωμα να εκφράζει τις απόψεις του, όπως και</w:t>
      </w:r>
      <w:r>
        <w:rPr>
          <w:rFonts w:eastAsia="Times New Roman"/>
          <w:szCs w:val="24"/>
        </w:rPr>
        <w:t xml:space="preserve"> οι άλλοι διακόσιοι ενενήντα εννέα. Δεν έχει κανένα δικαίωμα να καθορίζει, καθ’ όπως τον συμφέρει, το κίνητρο εκάστου αντιπολιτευόμενου κόμματος.</w:t>
      </w:r>
    </w:p>
    <w:p w14:paraId="420DC1C1" w14:textId="77777777" w:rsidR="003663B4" w:rsidRDefault="00087BC7">
      <w:pPr>
        <w:spacing w:line="600" w:lineRule="auto"/>
        <w:ind w:firstLine="720"/>
        <w:jc w:val="both"/>
        <w:rPr>
          <w:rFonts w:eastAsia="Times New Roman"/>
          <w:szCs w:val="24"/>
        </w:rPr>
      </w:pPr>
      <w:r>
        <w:rPr>
          <w:rFonts w:eastAsia="Times New Roman"/>
          <w:szCs w:val="24"/>
        </w:rPr>
        <w:lastRenderedPageBreak/>
        <w:t>Μετά από τρία χρόνια στην εξουσία πρέπει να ξέρουν όλοι ότι είναι νομοτέλεια του κοινοβουλευτικού πολιτεύματος</w:t>
      </w:r>
      <w:r>
        <w:rPr>
          <w:rFonts w:eastAsia="Times New Roman"/>
          <w:szCs w:val="24"/>
        </w:rPr>
        <w:t xml:space="preserve"> τις κυβερνήσεις να τις αντιπολιτεύονται όλα τα κόμματα που δεν συμμετέχουν στον κυβερνητικό συνασπισμό.</w:t>
      </w:r>
    </w:p>
    <w:p w14:paraId="420DC1C2" w14:textId="77777777" w:rsidR="003663B4" w:rsidRDefault="00087BC7">
      <w:pPr>
        <w:spacing w:line="600" w:lineRule="auto"/>
        <w:ind w:firstLine="720"/>
        <w:jc w:val="both"/>
        <w:rPr>
          <w:rFonts w:eastAsia="Times New Roman"/>
          <w:szCs w:val="24"/>
        </w:rPr>
      </w:pPr>
      <w:r>
        <w:rPr>
          <w:rFonts w:eastAsia="Times New Roman"/>
          <w:szCs w:val="24"/>
        </w:rPr>
        <w:t xml:space="preserve">Αν τώρα θέλει να κάνει με την παρέμβασή του μια διάκριση ανάμεσα στην ορθή, κατά την γνώμη του, αντιπολίτευση και στη μη ορθή, δεν έχει παρά να γράφει </w:t>
      </w:r>
      <w:r>
        <w:rPr>
          <w:rFonts w:eastAsia="Times New Roman"/>
          <w:szCs w:val="24"/>
        </w:rPr>
        <w:t>και τους λόγους της Αντιπολίτευσης και να μας καλεί να τους διαβάσουμε. Πρέπει να ανασκευάσει αυτά που είπε.</w:t>
      </w:r>
    </w:p>
    <w:p w14:paraId="420DC1C3" w14:textId="77777777" w:rsidR="003663B4" w:rsidRDefault="00087BC7">
      <w:pPr>
        <w:spacing w:line="600" w:lineRule="auto"/>
        <w:ind w:firstLine="720"/>
        <w:jc w:val="center"/>
        <w:rPr>
          <w:rFonts w:eastAsia="Times New Roman"/>
          <w:szCs w:val="24"/>
        </w:rPr>
      </w:pPr>
      <w:r>
        <w:rPr>
          <w:rFonts w:eastAsia="Times New Roman" w:cs="Times New Roman"/>
          <w:szCs w:val="24"/>
        </w:rPr>
        <w:t>(Θόρυβος στην Αίθουσα)</w:t>
      </w:r>
    </w:p>
    <w:p w14:paraId="420DC1C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w:t>
      </w:r>
      <w:r>
        <w:rPr>
          <w:rFonts w:eastAsia="Times New Roman" w:cs="Times New Roman"/>
          <w:b/>
          <w:szCs w:val="24"/>
        </w:rPr>
        <w:t xml:space="preserve"> </w:t>
      </w:r>
      <w:r>
        <w:rPr>
          <w:rFonts w:eastAsia="Times New Roman" w:cs="Times New Roman"/>
          <w:szCs w:val="24"/>
        </w:rPr>
        <w:t>Λοβέρδο,</w:t>
      </w:r>
      <w:r>
        <w:rPr>
          <w:rFonts w:eastAsia="Times New Roman" w:cs="Times New Roman"/>
          <w:b/>
          <w:szCs w:val="24"/>
        </w:rPr>
        <w:t xml:space="preserve"> </w:t>
      </w:r>
      <w:r>
        <w:rPr>
          <w:rFonts w:eastAsia="Times New Roman" w:cs="Times New Roman"/>
          <w:szCs w:val="24"/>
        </w:rPr>
        <w:t>είναι ξεκάθαρο αυτό που λέτε.</w:t>
      </w:r>
    </w:p>
    <w:p w14:paraId="420DC1C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θα βάλουμε λογοκρισία για το τι λέει ο καθέ</w:t>
      </w:r>
      <w:r>
        <w:rPr>
          <w:rFonts w:eastAsia="Times New Roman" w:cs="Times New Roman"/>
          <w:szCs w:val="24"/>
        </w:rPr>
        <w:t>νας. Δεν θα λογοκρίνουμε τον λόγο κανενός εδώ. Προς Θεού! Έχει το δικαίωμα ο εκάστοτε να εκφραστεί ελεύθερα. Δεν έχει μιλήσει επί προσωπικού. Κύριε Λοβέρδο, δεν έχει μιλήσει επί προσωπικού για κάποιον. Μίλησε γενικότερα.</w:t>
      </w:r>
    </w:p>
    <w:p w14:paraId="420DC1C6"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w:t>
      </w:r>
    </w:p>
    <w:p w14:paraId="420DC1C7" w14:textId="77777777" w:rsidR="003663B4" w:rsidRDefault="00087BC7">
      <w:pPr>
        <w:spacing w:line="600" w:lineRule="auto"/>
        <w:ind w:firstLine="720"/>
        <w:jc w:val="both"/>
        <w:rPr>
          <w:rFonts w:eastAsia="Times New Roman"/>
          <w:szCs w:val="24"/>
        </w:rPr>
      </w:pPr>
      <w:r>
        <w:rPr>
          <w:rFonts w:eastAsia="Times New Roman"/>
          <w:b/>
          <w:szCs w:val="24"/>
        </w:rPr>
        <w:lastRenderedPageBreak/>
        <w:t>ΑΝΔΡΕΑΣ ΛΟ</w:t>
      </w:r>
      <w:r>
        <w:rPr>
          <w:rFonts w:eastAsia="Times New Roman"/>
          <w:b/>
          <w:szCs w:val="24"/>
        </w:rPr>
        <w:t xml:space="preserve">ΒΕΡΔΟΣ: </w:t>
      </w:r>
      <w:r>
        <w:rPr>
          <w:rFonts w:eastAsia="Times New Roman"/>
          <w:szCs w:val="24"/>
        </w:rPr>
        <w:t>Αν λέει ότι η Αντιπολίτευση είναι ύποπτη, θα πρέπει να μας πει και πού το ξέρει, αλλιώς να το πάρει πίσω.</w:t>
      </w:r>
    </w:p>
    <w:p w14:paraId="420DC1C8" w14:textId="77777777" w:rsidR="003663B4" w:rsidRDefault="00087BC7">
      <w:pPr>
        <w:spacing w:line="600" w:lineRule="auto"/>
        <w:ind w:firstLine="720"/>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θα ήθελα τον λόγο για μισό λεπτό για να λυθεί η παρεξήγηση.</w:t>
      </w:r>
    </w:p>
    <w:p w14:paraId="420DC1C9" w14:textId="77777777" w:rsidR="003663B4" w:rsidRDefault="00087BC7">
      <w:pPr>
        <w:spacing w:line="600" w:lineRule="auto"/>
        <w:ind w:firstLine="720"/>
        <w:jc w:val="both"/>
        <w:rPr>
          <w:rFonts w:eastAsia="Times New Roman" w:cs="Times New Roman"/>
          <w:b/>
          <w:szCs w:val="24"/>
        </w:rPr>
      </w:pPr>
      <w:r>
        <w:rPr>
          <w:rFonts w:eastAsia="Times New Roman" w:cs="Times New Roman"/>
          <w:b/>
          <w:szCs w:val="24"/>
        </w:rPr>
        <w:t>ΠΡΟΕΔΡΕΥΩΝ (Μάριος Γεωργιάδ</w:t>
      </w:r>
      <w:r>
        <w:rPr>
          <w:rFonts w:eastAsia="Times New Roman" w:cs="Times New Roman"/>
          <w:b/>
          <w:szCs w:val="24"/>
        </w:rPr>
        <w:t xml:space="preserve">ης): </w:t>
      </w:r>
      <w:r>
        <w:rPr>
          <w:rFonts w:eastAsia="Times New Roman" w:cs="Times New Roman"/>
          <w:szCs w:val="24"/>
        </w:rPr>
        <w:t>Ορίστε, κύριε Πρόεδρε, έχετε τον λόγο.</w:t>
      </w:r>
    </w:p>
    <w:p w14:paraId="420DC1CA" w14:textId="77777777" w:rsidR="003663B4" w:rsidRDefault="00087BC7">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Ποτέ και πουθενά δεν είπα πως η Αντιπολίτευση είναι ύποπτη για οτιδήποτε. Είπα ότι στήνεται, κατά την εκτίμησή μου,</w:t>
      </w:r>
      <w:r>
        <w:rPr>
          <w:rFonts w:eastAsia="Times New Roman"/>
          <w:szCs w:val="24"/>
        </w:rPr>
        <w:t xml:space="preserve"> ένα</w:t>
      </w:r>
      <w:r>
        <w:rPr>
          <w:rFonts w:eastAsia="Times New Roman"/>
          <w:szCs w:val="24"/>
        </w:rPr>
        <w:t xml:space="preserve"> </w:t>
      </w:r>
      <w:r>
        <w:rPr>
          <w:rFonts w:eastAsia="Times New Roman"/>
          <w:szCs w:val="24"/>
        </w:rPr>
        <w:t xml:space="preserve">πολιτικό μέτωπο </w:t>
      </w:r>
      <w:proofErr w:type="spellStart"/>
      <w:r>
        <w:rPr>
          <w:rFonts w:eastAsia="Times New Roman"/>
          <w:szCs w:val="24"/>
        </w:rPr>
        <w:t>αντι</w:t>
      </w:r>
      <w:proofErr w:type="spellEnd"/>
      <w:r>
        <w:rPr>
          <w:rFonts w:eastAsia="Times New Roman"/>
          <w:szCs w:val="24"/>
        </w:rPr>
        <w:t>-ΣΥΡΙΖΑ με τη συνδρομή συγκεκριμ</w:t>
      </w:r>
      <w:r>
        <w:rPr>
          <w:rFonts w:eastAsia="Times New Roman"/>
          <w:szCs w:val="24"/>
        </w:rPr>
        <w:t xml:space="preserve">ένων πολιτικών δυνάμεων και επιχειρηματολόγησα </w:t>
      </w:r>
      <w:r>
        <w:rPr>
          <w:rFonts w:eastAsia="Times New Roman"/>
          <w:szCs w:val="24"/>
        </w:rPr>
        <w:t xml:space="preserve">πάνω σε αυτό </w:t>
      </w:r>
      <w:r>
        <w:rPr>
          <w:rFonts w:eastAsia="Times New Roman"/>
          <w:szCs w:val="24"/>
        </w:rPr>
        <w:t>επί ένα τέταρτο.</w:t>
      </w:r>
    </w:p>
    <w:p w14:paraId="420DC1CB" w14:textId="77777777" w:rsidR="003663B4" w:rsidRDefault="00087BC7">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420DC1CC" w14:textId="77777777" w:rsidR="003663B4" w:rsidRDefault="00087BC7">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Κύριε Πρόεδρε, θα ήθελα τον λόγο.</w:t>
      </w:r>
    </w:p>
    <w:p w14:paraId="420DC1CD" w14:textId="77777777" w:rsidR="003663B4" w:rsidRDefault="00087BC7">
      <w:pPr>
        <w:spacing w:line="600" w:lineRule="auto"/>
        <w:ind w:firstLine="720"/>
        <w:jc w:val="center"/>
        <w:rPr>
          <w:rFonts w:eastAsia="Times New Roman"/>
          <w:szCs w:val="24"/>
        </w:rPr>
      </w:pPr>
      <w:r>
        <w:rPr>
          <w:rFonts w:eastAsia="Times New Roman" w:cs="Times New Roman"/>
          <w:szCs w:val="24"/>
        </w:rPr>
        <w:t>(Θόρυβος στην Αίθουσα)</w:t>
      </w:r>
    </w:p>
    <w:p w14:paraId="420DC1C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Λίγη ησυχία, </w:t>
      </w:r>
      <w:r>
        <w:rPr>
          <w:rFonts w:eastAsia="Times New Roman" w:cs="Times New Roman"/>
          <w:szCs w:val="24"/>
        </w:rPr>
        <w:t xml:space="preserve">σας παρακαλώ! </w:t>
      </w:r>
    </w:p>
    <w:p w14:paraId="420DC1C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Κύριοι συνάδελφοι, δεν ακούγεστε! Κάντε λίγο ησυχία, γιατί δεν ακούγεστε και επικρατεί οχλαγωγία.</w:t>
      </w:r>
    </w:p>
    <w:p w14:paraId="420DC1D0" w14:textId="77777777" w:rsidR="003663B4" w:rsidRDefault="00087BC7">
      <w:pPr>
        <w:spacing w:line="600" w:lineRule="auto"/>
        <w:ind w:firstLine="720"/>
        <w:jc w:val="both"/>
        <w:rPr>
          <w:rFonts w:eastAsia="Times New Roman" w:cs="Times New Roman"/>
          <w:b/>
          <w:szCs w:val="24"/>
        </w:rPr>
      </w:pPr>
      <w:r>
        <w:rPr>
          <w:rFonts w:eastAsia="Times New Roman" w:cs="Times New Roman"/>
          <w:szCs w:val="24"/>
        </w:rPr>
        <w:t xml:space="preserve">Ορίστε, κύριε </w:t>
      </w:r>
      <w:proofErr w:type="spellStart"/>
      <w:r>
        <w:rPr>
          <w:rFonts w:eastAsia="Times New Roman" w:cs="Times New Roman"/>
          <w:szCs w:val="24"/>
        </w:rPr>
        <w:t>Σταϊκούρα</w:t>
      </w:r>
      <w:proofErr w:type="spellEnd"/>
      <w:r>
        <w:rPr>
          <w:rFonts w:eastAsia="Times New Roman" w:cs="Times New Roman"/>
          <w:szCs w:val="24"/>
        </w:rPr>
        <w:t>, έχετε τον λόγο για ένα λεπτό.</w:t>
      </w:r>
    </w:p>
    <w:p w14:paraId="420DC1D1" w14:textId="77777777" w:rsidR="003663B4" w:rsidRDefault="00087BC7">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Εγώ, πράγματι, θα ήθελα ένα λεπτό μόνο.</w:t>
      </w:r>
    </w:p>
    <w:p w14:paraId="420DC1D2" w14:textId="77777777" w:rsidR="003663B4" w:rsidRDefault="00087BC7">
      <w:pPr>
        <w:spacing w:line="600" w:lineRule="auto"/>
        <w:ind w:firstLine="720"/>
        <w:jc w:val="both"/>
        <w:rPr>
          <w:rFonts w:eastAsia="Times New Roman"/>
          <w:szCs w:val="24"/>
        </w:rPr>
      </w:pPr>
      <w:r>
        <w:rPr>
          <w:rFonts w:eastAsia="Times New Roman"/>
          <w:szCs w:val="24"/>
        </w:rPr>
        <w:t xml:space="preserve">Άκουσα με προσοχή τον κύριο </w:t>
      </w:r>
      <w:r>
        <w:rPr>
          <w:rFonts w:eastAsia="Times New Roman"/>
          <w:szCs w:val="24"/>
        </w:rPr>
        <w:t>Πρόεδρο, τον οποίο σέβομαι. Βεβαίως, δεν άκουσα στην τοποθέτησή του κανένα ψήγμα αυτοκριτικής για την αντιπολιτευτική ανευθυνότητα που επί μεγάλο χρονικό διάστημα το πολιτικό κόμμα που εκπροσωπεί είχε δείξει, ούτε για τις κυβερνητικές αυταπάτες που τόσο πο</w:t>
      </w:r>
      <w:r>
        <w:rPr>
          <w:rFonts w:eastAsia="Times New Roman"/>
          <w:szCs w:val="24"/>
        </w:rPr>
        <w:t>λύ έχουν στοιχίσει στον ελληνικό λαό.</w:t>
      </w:r>
    </w:p>
    <w:p w14:paraId="420DC1D3" w14:textId="77777777" w:rsidR="003663B4" w:rsidRDefault="00087BC7">
      <w:pPr>
        <w:spacing w:line="600" w:lineRule="auto"/>
        <w:ind w:firstLine="720"/>
        <w:jc w:val="both"/>
        <w:rPr>
          <w:rFonts w:eastAsia="Times New Roman"/>
          <w:szCs w:val="24"/>
        </w:rPr>
      </w:pPr>
      <w:r>
        <w:rPr>
          <w:rFonts w:eastAsia="Times New Roman"/>
          <w:szCs w:val="24"/>
        </w:rPr>
        <w:t>Για παράδειγμα, κύριε Πρόεδρε, μιλήσατε για τον ΕΦΚΑ. Όταν η κυβέρνηση Καραμανλή, εκτός μνημονίου, μείωνε τον αριθμό των ασφαλιστικών ταμείων πού ήσασταν; Εκτός μνημονίου!</w:t>
      </w:r>
    </w:p>
    <w:p w14:paraId="420DC1D4" w14:textId="77777777" w:rsidR="003663B4" w:rsidRDefault="00087BC7">
      <w:pPr>
        <w:spacing w:line="600" w:lineRule="auto"/>
        <w:ind w:firstLine="720"/>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για τρία λέγαμε...</w:t>
      </w:r>
    </w:p>
    <w:p w14:paraId="420DC1D5" w14:textId="77777777" w:rsidR="003663B4" w:rsidRDefault="00087BC7">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Κύριε Πρόεδρε, δεν ακούγεστε.</w:t>
      </w:r>
    </w:p>
    <w:p w14:paraId="420DC1D6" w14:textId="77777777" w:rsidR="003663B4" w:rsidRDefault="00087BC7">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Εσείς ήσασταν στους δρόμους απέναντι στη μεταρρύθμιση εκτός μνημονίου. </w:t>
      </w:r>
    </w:p>
    <w:p w14:paraId="420DC1D7" w14:textId="77777777" w:rsidR="003663B4" w:rsidRDefault="00087BC7">
      <w:pPr>
        <w:spacing w:line="600" w:lineRule="auto"/>
        <w:ind w:firstLine="720"/>
        <w:jc w:val="both"/>
        <w:rPr>
          <w:rFonts w:eastAsia="Times New Roman"/>
          <w:szCs w:val="24"/>
        </w:rPr>
      </w:pPr>
      <w:r>
        <w:rPr>
          <w:rFonts w:eastAsia="Times New Roman"/>
          <w:szCs w:val="24"/>
        </w:rPr>
        <w:t>Δεύτερη παρατήρηση: Δεν άκουσα τίποτα για τις σεισάχθειες, για το «κανέν</w:t>
      </w:r>
      <w:r>
        <w:rPr>
          <w:rFonts w:eastAsia="Times New Roman"/>
          <w:szCs w:val="24"/>
        </w:rPr>
        <w:t>α σπίτι στα χέρια τραπεζίτη», για το σκίσιμο των μνημονίων, για το ότι δεν θα μειωθεί το αφορολόγητο. Μα είστε διαφορετικοί, είπατε.</w:t>
      </w:r>
    </w:p>
    <w:p w14:paraId="420DC1D8" w14:textId="77777777" w:rsidR="003663B4" w:rsidRDefault="00087BC7">
      <w:pPr>
        <w:spacing w:line="600" w:lineRule="auto"/>
        <w:ind w:firstLine="720"/>
        <w:jc w:val="both"/>
        <w:rPr>
          <w:rFonts w:eastAsia="Times New Roman"/>
          <w:b/>
          <w:szCs w:val="24"/>
        </w:rPr>
      </w:pPr>
      <w:r>
        <w:rPr>
          <w:rFonts w:eastAsia="Times New Roman"/>
          <w:szCs w:val="24"/>
        </w:rPr>
        <w:t>Τρίτη παρατήρηση και προτελευταία: Μιλήσατε για τη φοροδιαφυγή. Συγγνώμη, αλλά εδώ έχετε αποτύχει και έχετε αποτύχει, γιατί</w:t>
      </w:r>
      <w:r>
        <w:rPr>
          <w:rFonts w:eastAsia="Times New Roman"/>
          <w:szCs w:val="24"/>
        </w:rPr>
        <w:t xml:space="preserve"> τα ίδια τα στοιχεία της Κυβέρνησης -και θα τα καταθέσω- δείχνουν ότι οι δεσμεύσεις σας για 3 δισεκατομμύρια ευρώ σε έξι μήνες έγιναν 100 εκατομμύρια σε δυόμισι χρόνια. Καταθέτω τα σχετικά έγγραφα.</w:t>
      </w:r>
    </w:p>
    <w:p w14:paraId="420DC1D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w:t>
      </w:r>
      <w:r>
        <w:rPr>
          <w:rFonts w:eastAsia="Times New Roman" w:cs="Times New Roman"/>
          <w:szCs w:val="24"/>
        </w:rPr>
        <w:t xml:space="preserve">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0DC1D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Και τελευταία παρατήρηση: Κύριε Πρόεδρε, δεν μιλήσατε καθόλου -ξέρετε- για τα 14,5 δισεκατομμύρια ευ</w:t>
      </w:r>
      <w:r>
        <w:rPr>
          <w:rFonts w:eastAsia="Times New Roman" w:cs="Times New Roman"/>
          <w:szCs w:val="24"/>
        </w:rPr>
        <w:t xml:space="preserve">ρώ μέτρα, ούτε μισή γραμμή για τους είκοσι επτά φόρους -τους καταθέτω, γιατί δεν έχω χρόνο- για τις είκοσι μία περικοπές συντάξεων, για όλα τα μέτρα που περιλαμβάνονται στο </w:t>
      </w:r>
      <w:r>
        <w:rPr>
          <w:rFonts w:eastAsia="Times New Roman" w:cs="Times New Roman"/>
          <w:szCs w:val="24"/>
        </w:rPr>
        <w:t>μ</w:t>
      </w:r>
      <w:r>
        <w:rPr>
          <w:rFonts w:eastAsia="Times New Roman" w:cs="Times New Roman"/>
          <w:szCs w:val="24"/>
        </w:rPr>
        <w:t>εσοπρόθεσμο.</w:t>
      </w:r>
    </w:p>
    <w:p w14:paraId="420DC1DB" w14:textId="77777777" w:rsidR="003663B4" w:rsidRDefault="00087BC7">
      <w:pPr>
        <w:spacing w:line="600" w:lineRule="auto"/>
        <w:ind w:firstLine="720"/>
        <w:jc w:val="both"/>
        <w:rPr>
          <w:rFonts w:eastAsia="Times New Roman"/>
          <w:b/>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w:t>
      </w:r>
      <w:r>
        <w:rPr>
          <w:rFonts w:eastAsia="Times New Roman" w:cs="Times New Roman"/>
          <w:szCs w:val="24"/>
        </w:rPr>
        <w:t xml:space="preserve">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0DC1D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Σε ό,τι αφορά τις εκλογές του 2014, ξέρουμε όλοι ποια ήταν η στάση σας, ποιοι προκάλεσαν τις εκλογές. Και όποιο</w:t>
      </w:r>
      <w:r>
        <w:rPr>
          <w:rFonts w:eastAsia="Times New Roman" w:cs="Times New Roman"/>
          <w:szCs w:val="24"/>
        </w:rPr>
        <w:t xml:space="preserve">ς διαβάσει το περίφημο </w:t>
      </w:r>
      <w:r>
        <w:rPr>
          <w:rFonts w:eastAsia="Times New Roman" w:cs="Times New Roman"/>
          <w:szCs w:val="24"/>
          <w:lang w:val="en-US"/>
        </w:rPr>
        <w:t>asset</w:t>
      </w:r>
      <w:r>
        <w:rPr>
          <w:rFonts w:eastAsia="Times New Roman" w:cs="Times New Roman"/>
          <w:szCs w:val="24"/>
        </w:rPr>
        <w:t xml:space="preserve"> της τότε κυβέρνησης, τον κ. </w:t>
      </w:r>
      <w:proofErr w:type="spellStart"/>
      <w:r>
        <w:rPr>
          <w:rFonts w:eastAsia="Times New Roman" w:cs="Times New Roman"/>
          <w:szCs w:val="24"/>
        </w:rPr>
        <w:t>Βαρουφάκη</w:t>
      </w:r>
      <w:proofErr w:type="spellEnd"/>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ομολόγησε ότι οι εκλογές έπρεπε να γίνουν τον Ιανουάριο, γιατί αν γίνονταν τον Σεπτέμβριο του 2015 ήταν άγνωστο το εκλογικό αποτέλεσμα.</w:t>
      </w:r>
    </w:p>
    <w:p w14:paraId="420DC1D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1D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proofErr w:type="spellStart"/>
      <w:r>
        <w:rPr>
          <w:rFonts w:eastAsia="Times New Roman" w:cs="Times New Roman"/>
          <w:szCs w:val="24"/>
        </w:rPr>
        <w:t>Σταϊκούρα</w:t>
      </w:r>
      <w:proofErr w:type="spellEnd"/>
      <w:r>
        <w:rPr>
          <w:rFonts w:eastAsia="Times New Roman" w:cs="Times New Roman"/>
          <w:szCs w:val="24"/>
        </w:rPr>
        <w:t>.</w:t>
      </w:r>
    </w:p>
    <w:p w14:paraId="420DC1D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Ιωάννης Δελής, εκ μέρους του Κομμουνιστικού Κόμματος Ελλάδας, για έξι λεπτά. </w:t>
      </w:r>
    </w:p>
    <w:p w14:paraId="420DC1E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Με μεγάλη προσοχή ακούσαμε τον Πρόεδρο της Βουλής να μιλάει επί αρκετή ώρα και να συγκρίνει τα πεπραγμένα της Κυβ</w:t>
      </w:r>
      <w:r>
        <w:rPr>
          <w:rFonts w:eastAsia="Times New Roman" w:cs="Times New Roman"/>
          <w:szCs w:val="24"/>
        </w:rPr>
        <w:t>έρνησης ΣΥΡΙΖΑ με τα πεπραγμένα των προηγούμενων κυβερνήσεων, λέγοντας ότι έχουν κάνει πολλά περισσότερα από αυτούς, ότι έκαναν πράγματα που αυτοί δεν τα έκαναν. Κοιτάξτε, εμείς ποτέ δεν είπαμε ότι κάνατε λίγα. Πολλά κάνατε και πολλά θα κάνετε ακόμα. Το ζή</w:t>
      </w:r>
      <w:r>
        <w:rPr>
          <w:rFonts w:eastAsia="Times New Roman" w:cs="Times New Roman"/>
          <w:szCs w:val="24"/>
        </w:rPr>
        <w:t xml:space="preserve">τημα είναι για ποιους τα κάνετε, ποιους εξυπηρετείτε, ποιος ωφελείτε απ’ αυτά τα μέτρα που παίρνετε. Και με </w:t>
      </w:r>
      <w:proofErr w:type="spellStart"/>
      <w:r>
        <w:rPr>
          <w:rFonts w:eastAsia="Times New Roman" w:cs="Times New Roman"/>
          <w:szCs w:val="24"/>
        </w:rPr>
        <w:t>συγχωρείτε</w:t>
      </w:r>
      <w:proofErr w:type="spellEnd"/>
      <w:r>
        <w:rPr>
          <w:rFonts w:eastAsia="Times New Roman" w:cs="Times New Roman"/>
          <w:szCs w:val="24"/>
        </w:rPr>
        <w:t xml:space="preserve">, τόση ώρα ομιλίας και δεν ακούσαμε την παραμικρή νύξη για τους μισθούς και για τις συντάξεις, για παράδειγμα. </w:t>
      </w:r>
    </w:p>
    <w:p w14:paraId="420DC1E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Λένε συνεχώς εδώ από το Βή</w:t>
      </w:r>
      <w:r>
        <w:rPr>
          <w:rFonts w:eastAsia="Times New Roman" w:cs="Times New Roman"/>
          <w:szCs w:val="24"/>
        </w:rPr>
        <w:t xml:space="preserve">μα οι κυβερνητικοί Βουλευτές -βεβαίως, αυτό που λένε το αμφισβήτησε πριν από λίγο ο Πρόεδρος της Βουλής και πάλι, αναλαμβάνοντας εξ ολοκλήρου την ιδιοκτησία αυτού του </w:t>
      </w:r>
      <w:r>
        <w:rPr>
          <w:rFonts w:eastAsia="Times New Roman" w:cs="Times New Roman"/>
          <w:szCs w:val="24"/>
        </w:rPr>
        <w:t>π</w:t>
      </w:r>
      <w:r>
        <w:rPr>
          <w:rFonts w:eastAsia="Times New Roman" w:cs="Times New Roman"/>
          <w:szCs w:val="24"/>
        </w:rPr>
        <w:t xml:space="preserve">ροϋπολογισμού- ότι 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ροϋπολογισμός, ότι σε λίγους μήνες </w:t>
      </w:r>
      <w:r>
        <w:rPr>
          <w:rFonts w:eastAsia="Times New Roman" w:cs="Times New Roman"/>
          <w:szCs w:val="24"/>
        </w:rPr>
        <w:t>τελειώνουν τα μνημόνια, αλλάζουμε σελίδα, ότι ήρθε ήδη η ανάπτυξη. Πρόκειται για το νέο επικίνδυνο παραμύθι του ΣΥΡΙΖΑ.</w:t>
      </w:r>
    </w:p>
    <w:p w14:paraId="420DC1E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Με τον ίδιο ακριβώς τρόπο αντιπολιτεύονται τον ΣΥΡΙΖΑ η Νέα Δημοκρατία και το ΠΑΣΟΚ και τα υπόλοιπα αστικά κόμματα, υπηρετώντας την ίδια</w:t>
      </w:r>
      <w:r>
        <w:rPr>
          <w:rFonts w:eastAsia="Times New Roman" w:cs="Times New Roman"/>
          <w:szCs w:val="24"/>
        </w:rPr>
        <w:t xml:space="preserve"> στρατηγική. Αλήθεια για ποιο τέλος των μνημονίων και της επιτροπείας μιλάτε; Μήπως θα καταργηθούν οι εκατοντάδες </w:t>
      </w:r>
      <w:proofErr w:type="spellStart"/>
      <w:r>
        <w:rPr>
          <w:rFonts w:eastAsia="Times New Roman" w:cs="Times New Roman"/>
          <w:szCs w:val="24"/>
        </w:rPr>
        <w:t>μνημονιακοί</w:t>
      </w:r>
      <w:proofErr w:type="spellEnd"/>
      <w:r>
        <w:rPr>
          <w:rFonts w:eastAsia="Times New Roman" w:cs="Times New Roman"/>
          <w:szCs w:val="24"/>
        </w:rPr>
        <w:t xml:space="preserve"> νόμοι; Το σφαγείο των παλαιών συντάξεων για το 2019 και η διάλυση του αφορολόγητου το 2020 δεν είναι για μετά το τέλος των μνημονί</w:t>
      </w:r>
      <w:r>
        <w:rPr>
          <w:rFonts w:eastAsia="Times New Roman" w:cs="Times New Roman"/>
          <w:szCs w:val="24"/>
        </w:rPr>
        <w:t>ων; Τα πλεονάσματα μέχρι το 2060 που υπογράψατε δεν υποθηκεύουν τη ζωή του λαού μας για δεκαετίες; Και έχετε το θράσος μετά από όλα αυτά να πουλάτε στον λαό ελπίδα και να μιλάτε για τη νέα σελίδα που ξεκινά;</w:t>
      </w:r>
    </w:p>
    <w:p w14:paraId="420DC1E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Τα χειροκροτήματα του ΣΕΒ, των εφοπλιστών, των </w:t>
      </w:r>
      <w:proofErr w:type="spellStart"/>
      <w:r>
        <w:rPr>
          <w:rFonts w:eastAsia="Times New Roman" w:cs="Times New Roman"/>
          <w:szCs w:val="24"/>
        </w:rPr>
        <w:t>μ</w:t>
      </w:r>
      <w:r>
        <w:rPr>
          <w:rFonts w:eastAsia="Times New Roman" w:cs="Times New Roman"/>
          <w:szCs w:val="24"/>
        </w:rPr>
        <w:t>εγαλοξενοδόχων</w:t>
      </w:r>
      <w:proofErr w:type="spellEnd"/>
      <w:r>
        <w:rPr>
          <w:rFonts w:eastAsia="Times New Roman" w:cs="Times New Roman"/>
          <w:szCs w:val="24"/>
        </w:rPr>
        <w:t>, τα συγχαρητήρια του ΔΝΤ, της Ευρωπαϊκής Ένωσης, των δανειστών μαρτυρούν για ποιους ανοίγει αυτή η σελίδα.</w:t>
      </w:r>
    </w:p>
    <w:p w14:paraId="420DC1E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όταν ρωτάμε εδώ τους Υπουργούς για τις σημερινές εκρηκτικές λαϊκές ανάγκες, μια απάντηση παίρνουμε μονότονα, ότι δεν το επιτρέπουν</w:t>
      </w:r>
      <w:r>
        <w:rPr>
          <w:rFonts w:eastAsia="Times New Roman" w:cs="Times New Roman"/>
          <w:szCs w:val="24"/>
        </w:rPr>
        <w:t xml:space="preserve"> οι δημοσιονομικές συνθήκες. Και έτσι έφτασε, εκτός των άλλων, και η παιδεία στο απροχώρητο. Το βλέπουμε και με τον φετινό </w:t>
      </w:r>
      <w:r>
        <w:rPr>
          <w:rFonts w:eastAsia="Times New Roman" w:cs="Times New Roman"/>
          <w:szCs w:val="24"/>
        </w:rPr>
        <w:t>π</w:t>
      </w:r>
      <w:r>
        <w:rPr>
          <w:rFonts w:eastAsia="Times New Roman" w:cs="Times New Roman"/>
          <w:szCs w:val="24"/>
        </w:rPr>
        <w:t>ροϋπολογισμό. Τα λεφτά για την παιδεία είναι περίπου όσα δίνετε κάθε χρόνο για το ΝΑΤΟ, όπου είστε από τους πρωταθλητές. Εκεί δεν υπ</w:t>
      </w:r>
      <w:r>
        <w:rPr>
          <w:rFonts w:eastAsia="Times New Roman" w:cs="Times New Roman"/>
          <w:szCs w:val="24"/>
        </w:rPr>
        <w:t xml:space="preserve">άρχουν δημοσιονομικά </w:t>
      </w:r>
      <w:r>
        <w:rPr>
          <w:rFonts w:eastAsia="Times New Roman" w:cs="Times New Roman"/>
          <w:szCs w:val="24"/>
        </w:rPr>
        <w:lastRenderedPageBreak/>
        <w:t xml:space="preserve">εμπόδια. Και μπορεί τα σχολεία και τα πανεπιστήμια να στενάζουν οικονομικά, τα συχαρίκια όμως του </w:t>
      </w:r>
      <w:proofErr w:type="spellStart"/>
      <w:r>
        <w:rPr>
          <w:rFonts w:eastAsia="Times New Roman" w:cs="Times New Roman"/>
          <w:szCs w:val="24"/>
        </w:rPr>
        <w:t>Τραμπ</w:t>
      </w:r>
      <w:proofErr w:type="spellEnd"/>
      <w:r>
        <w:rPr>
          <w:rFonts w:eastAsia="Times New Roman" w:cs="Times New Roman"/>
          <w:szCs w:val="24"/>
        </w:rPr>
        <w:t xml:space="preserve"> τα παίρνετε με το σπαθί σας.</w:t>
      </w:r>
    </w:p>
    <w:p w14:paraId="420DC1E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δημοσιονομικά εμπόδια τα βάζετε, όμως, στους διορισμούς των εκπαιδευτικών, αφού πρώτα τους κοροϊδέψ</w:t>
      </w:r>
      <w:r>
        <w:rPr>
          <w:rFonts w:eastAsia="Times New Roman" w:cs="Times New Roman"/>
          <w:szCs w:val="24"/>
        </w:rPr>
        <w:t>ατε αισχρά. Και τώρα τους λέτε για μετά το 2020 και βλέπουμε. Το αποτέλεσμα είναι οι χιλιάδες περιπλανώμενοι εκπαιδευτικοί για χρόνια σε όλη τη χώρα, να πηγαίνουν κάθε χρόνο και σε άλλο μέρος με μισά δικαιώματα και με μισθούς πείνας.</w:t>
      </w:r>
    </w:p>
    <w:p w14:paraId="420DC1E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τα πανεπιστήμια κα</w:t>
      </w:r>
      <w:r>
        <w:rPr>
          <w:rFonts w:eastAsia="Times New Roman" w:cs="Times New Roman"/>
          <w:szCs w:val="24"/>
        </w:rPr>
        <w:t>ι τα ΤΕΙ πέρ</w:t>
      </w:r>
      <w:r>
        <w:rPr>
          <w:rFonts w:eastAsia="Times New Roman" w:cs="Times New Roman"/>
          <w:szCs w:val="24"/>
        </w:rPr>
        <w:t>υ</w:t>
      </w:r>
      <w:r>
        <w:rPr>
          <w:rFonts w:eastAsia="Times New Roman" w:cs="Times New Roman"/>
          <w:szCs w:val="24"/>
        </w:rPr>
        <w:t xml:space="preserve">σι προβλέψατε 900 εκατομμύρια και φέτος 850 εκατομμύρια και μάλιστα σε χρονιά ανάπτυξης! Πώς θα τα βγάλουν πέρα; Και τι σημαίνει αυτό για τους χιλιάδες φοιτητές; Μήπως ότι αυτοί τελικά και οι οικογένειές τους θα αναλάβουν να καλύψουν τη λειψή </w:t>
      </w:r>
      <w:r>
        <w:rPr>
          <w:rFonts w:eastAsia="Times New Roman" w:cs="Times New Roman"/>
          <w:szCs w:val="24"/>
        </w:rPr>
        <w:t>χρηματοδότηση από το κράτος;</w:t>
      </w:r>
    </w:p>
    <w:p w14:paraId="420DC1E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Φροντίζετε βλέπετε γι’ αυτό με τη γενίκευση των διδάκτρων στα μεταπτυχιακά που ψηφίσατε το καλοκαίρι και με την επίσημη θεσμοθετημένη είσοδο των ΑΕΙ στο μεγάλο εμπορικό παζάρι της </w:t>
      </w:r>
      <w:proofErr w:type="spellStart"/>
      <w:r>
        <w:rPr>
          <w:rFonts w:eastAsia="Times New Roman" w:cs="Times New Roman"/>
          <w:szCs w:val="24"/>
        </w:rPr>
        <w:t>μεταλυκειακής</w:t>
      </w:r>
      <w:proofErr w:type="spellEnd"/>
      <w:r>
        <w:rPr>
          <w:rFonts w:eastAsia="Times New Roman" w:cs="Times New Roman"/>
          <w:szCs w:val="24"/>
        </w:rPr>
        <w:t xml:space="preserve"> κατάρτισης και της επιμόρφωσης. Ε</w:t>
      </w:r>
      <w:r>
        <w:rPr>
          <w:rFonts w:eastAsia="Times New Roman" w:cs="Times New Roman"/>
          <w:szCs w:val="24"/>
        </w:rPr>
        <w:t xml:space="preserve">ν </w:t>
      </w:r>
      <w:r>
        <w:rPr>
          <w:rFonts w:eastAsia="Times New Roman" w:cs="Times New Roman"/>
          <w:szCs w:val="24"/>
        </w:rPr>
        <w:lastRenderedPageBreak/>
        <w:t>τω μεταξύ με διάφορους λαγούς έχετε ανοίξει και τη συζήτηση ακόμα και για δίδακτρα και στα προπτυχιακά. Στα δε δημόσια και τα άλλα ΙΕΚ οι χιλιάδες σπουδαστές πληρώνουν ήδη από την τσέπη τους τα αναγκαία υλικά για τις σπουδές τους.</w:t>
      </w:r>
    </w:p>
    <w:p w14:paraId="420DC1E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κατάσταση στα σχολεία</w:t>
      </w:r>
      <w:r>
        <w:rPr>
          <w:rFonts w:eastAsia="Times New Roman" w:cs="Times New Roman"/>
          <w:szCs w:val="24"/>
        </w:rPr>
        <w:t xml:space="preserve"> δεν είναι διαφορετική. Είναι και εκεί δραματική. Του χρόνου μάλιστα προβλέπεται να γίνει χειρότερη, αφού το κονδύλι για τα λειτουργικά έξοδα των σχολείων και τη συντήρησή τους, το μειώνετε κι άλλο.</w:t>
      </w:r>
    </w:p>
    <w:p w14:paraId="420DC1E9" w14:textId="77777777" w:rsidR="003663B4" w:rsidRDefault="00087BC7">
      <w:pPr>
        <w:spacing w:line="600" w:lineRule="auto"/>
        <w:ind w:firstLine="720"/>
        <w:rPr>
          <w:rFonts w:eastAsia="Times New Roman" w:cs="Times New Roman"/>
          <w:szCs w:val="24"/>
        </w:rPr>
      </w:pPr>
      <w:r>
        <w:rPr>
          <w:rFonts w:eastAsia="Times New Roman" w:cs="Times New Roman"/>
          <w:szCs w:val="24"/>
        </w:rPr>
        <w:t>Θα δώσετε 24 εκατομμύρια λιγότερα για του χρόνου, εκβιάζο</w:t>
      </w:r>
      <w:r>
        <w:rPr>
          <w:rFonts w:eastAsia="Times New Roman" w:cs="Times New Roman"/>
          <w:szCs w:val="24"/>
        </w:rPr>
        <w:t>ντας στην ουσία τους γονείς να βάλουν το χέρι βαθιά στην τσέπη για τα σχολ</w:t>
      </w:r>
      <w:r>
        <w:rPr>
          <w:rFonts w:eastAsia="Times New Roman" w:cs="Times New Roman"/>
          <w:szCs w:val="24"/>
        </w:rPr>
        <w:t>εία</w:t>
      </w:r>
      <w:r>
        <w:rPr>
          <w:rFonts w:eastAsia="Times New Roman" w:cs="Times New Roman"/>
          <w:szCs w:val="24"/>
        </w:rPr>
        <w:t xml:space="preserve"> των παιδιών τους.</w:t>
      </w:r>
    </w:p>
    <w:p w14:paraId="420DC1E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ποια αντισεισμική θωράκιση των σχολείων να μιλήσουμε, για ποια αντιπλημμυρική προστασία να πούμε με έναν τέτοιο προϋπολογισμό; Το πρόγραμμα αντισεισμικής πρ</w:t>
      </w:r>
      <w:r>
        <w:rPr>
          <w:rFonts w:eastAsia="Times New Roman" w:cs="Times New Roman"/>
          <w:szCs w:val="24"/>
        </w:rPr>
        <w:t>οστασίας που ξεκίνησε ο ΟΣΚ πάγωσε από το 2010 ακόμα και ο ίδιος ο ΟΣΚ, άλλωστε, δεν υπάρχει πια. Έγινε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υπηρέτης των ΣΔΙΤ και των μεγαλοεργολάβων.</w:t>
      </w:r>
    </w:p>
    <w:p w14:paraId="420DC1E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Παίζετε με την ασφάλεια των παιδιών σε μία χώρα σεισμογενή, ενώ ξέρετε πολύ καλά ότι το ένα στα τρία</w:t>
      </w:r>
      <w:r>
        <w:rPr>
          <w:rFonts w:eastAsia="Times New Roman" w:cs="Times New Roman"/>
          <w:szCs w:val="24"/>
        </w:rPr>
        <w:t xml:space="preserve"> σχολεία έχουν </w:t>
      </w:r>
      <w:r>
        <w:rPr>
          <w:rFonts w:eastAsia="Times New Roman" w:cs="Times New Roman"/>
          <w:szCs w:val="24"/>
        </w:rPr>
        <w:lastRenderedPageBreak/>
        <w:t>πάνω από μισό αιώνα λειτουργίας και μόλις το 20% έχουν κτιστεί τα τελευταία είκοσι χρόνια.</w:t>
      </w:r>
    </w:p>
    <w:p w14:paraId="420DC1E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ποιο πρόγραμμα ενισχυτικής διδασκαλίας μιλάτε στον προϋπολογισμό και λέτε ότι είναι και στις προτεραιότητές σας; Για την πρόσθετη διδακτική στήριξ</w:t>
      </w:r>
      <w:r>
        <w:rPr>
          <w:rFonts w:eastAsia="Times New Roman" w:cs="Times New Roman"/>
          <w:szCs w:val="24"/>
        </w:rPr>
        <w:t>η στα λύκεια, που πέρυσι δεν λειτούργησε καθόλου, μεγαλώνοντας την πελατεία των φροντιστηρίων ή μήπως για την ενισχυτική διδασκαλία που ξεκίνησε πέρυσι στα μισά της χρονιάς και φέτος, τώρα, την ώρα που μιλάμε, ακόμα δεν έχει ξεκινήσει; Φανταστείτε και να μ</w:t>
      </w:r>
      <w:r>
        <w:rPr>
          <w:rFonts w:eastAsia="Times New Roman" w:cs="Times New Roman"/>
          <w:szCs w:val="24"/>
        </w:rPr>
        <w:t xml:space="preserve">ην ήταν στις προτεραιότητές σας τι θα γινόταν! </w:t>
      </w:r>
    </w:p>
    <w:p w14:paraId="420DC1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Ακόμα πιο εξοργιστική είναι η αναφορά στον προϋπολογισμό για τις ευπαθείς ομάδες φοιτητών. Η κατάσταση στις φοιτητικές εστίες είναι τραγική και το χιλιάρικο του επιδόματος στέγασης των φοιτητών δεν θα το πάρο</w:t>
      </w:r>
      <w:r>
        <w:rPr>
          <w:rFonts w:eastAsia="Times New Roman" w:cs="Times New Roman"/>
          <w:szCs w:val="24"/>
        </w:rPr>
        <w:t>υν ούτε οι μισοί από αυτούς που το έχουν ανάγκη. Και αν τύχει και διαμαρτυρηθούν οι φοιτητές για όλα αυτά, τότε τους στέλνετε και τα ΜΑΤ, όπως κάνατε τις προάλλες στο Υπουργείο.</w:t>
      </w:r>
    </w:p>
    <w:p w14:paraId="420DC1E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Ο εμπαιγμός σας, όμως, απογειώνεται κυριολεκτικά όταν μιλάτε στην εισηγητική έ</w:t>
      </w:r>
      <w:r>
        <w:rPr>
          <w:rFonts w:eastAsia="Times New Roman" w:cs="Times New Roman"/>
          <w:szCs w:val="24"/>
        </w:rPr>
        <w:t>κθεση του προϋπολογισμού για την ανακούφιση που προσφέρετε από την ακραία φτώχεια με τα εκατό τριάντα χιλιάδες γεύματα στα δημοτικά σχολεία.</w:t>
      </w:r>
    </w:p>
    <w:p w14:paraId="420DC1E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είναι μόνο ότι το πρόγραμμα αυτό καλύπτει μόνο το 18% των μαθητών, την ώρα που η ίδια Ευρωπαϊκή Ένωση προσδιορίζει το ποσοστό της παιδικής φτώχειας –και ξέρουμε τι ονομάζει «φτώχεια» η Ευρωπαϊκή Ένωση- στο 30%. Δεν είναι μόνο ότι αντιμετωπίζεται από το</w:t>
      </w:r>
      <w:r>
        <w:rPr>
          <w:rFonts w:eastAsia="Times New Roman" w:cs="Times New Roman"/>
          <w:szCs w:val="24"/>
        </w:rPr>
        <w:t xml:space="preserve"> Υπουργείο πρόχειρα, ανεύθυνα, χωρίς όρους υγιεινής και ασφάλειας, χωρίς τους κατάλληλους χώρους σίτισης των παιδιών, χωρίς τραπεζοκόμους και με τους δασκάλους σε ρόλο ελεγκτή τροφίμων και σερβιτόρου. Είναι η ίδια η φτώχεια γύρω μας που όλο και μεγαλώνει κ</w:t>
      </w:r>
      <w:r>
        <w:rPr>
          <w:rFonts w:eastAsia="Times New Roman" w:cs="Times New Roman"/>
          <w:szCs w:val="24"/>
        </w:rPr>
        <w:t>αι αυτό δεν είναι φυσικό φαινόμενο. Είναι η φτώχεια που δημιουργεί η άγρια πολιτικής σας πάνω στα χνάρια των προηγούμενων.</w:t>
      </w:r>
    </w:p>
    <w:p w14:paraId="420DC1F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δεν σας κατηγορούμε ότι δίνετε λίγα για τη φτώχεια. Σας κατηγορούμε, γιατί με την πολιτική σας αυτή τη φτώχεια την πολλαπλασιάζ</w:t>
      </w:r>
      <w:r>
        <w:rPr>
          <w:rFonts w:eastAsia="Times New Roman" w:cs="Times New Roman"/>
          <w:szCs w:val="24"/>
        </w:rPr>
        <w:t xml:space="preserve">ετε και τη μοιράζετε σε όλο και περισσότερους, πετώντας τους κάπου-κάπου και </w:t>
      </w:r>
      <w:r>
        <w:rPr>
          <w:rFonts w:eastAsia="Times New Roman" w:cs="Times New Roman"/>
          <w:szCs w:val="24"/>
        </w:rPr>
        <w:t xml:space="preserve">κάποιο </w:t>
      </w:r>
      <w:r>
        <w:rPr>
          <w:rFonts w:eastAsia="Times New Roman" w:cs="Times New Roman"/>
          <w:szCs w:val="24"/>
        </w:rPr>
        <w:t>«ξεροκόμματο».</w:t>
      </w:r>
    </w:p>
    <w:p w14:paraId="420DC1F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Τελικά, και η ανάπτυξή σας απειλεί τον λαό, όπως και η κρίση. Τον λόγο έχουν οι λαϊκοί αγώνες και αύριο, με την αυριανή απεργία, είναι μία καλή μέρα γι’ αυτό</w:t>
      </w:r>
      <w:r>
        <w:rPr>
          <w:rFonts w:eastAsia="Times New Roman" w:cs="Times New Roman"/>
          <w:szCs w:val="24"/>
        </w:rPr>
        <w:t>.</w:t>
      </w:r>
    </w:p>
    <w:p w14:paraId="420DC1F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0DC1F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Δελή.</w:t>
      </w:r>
    </w:p>
    <w:p w14:paraId="420DC1F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Κοζομπόλη</w:t>
      </w:r>
      <w:proofErr w:type="spellEnd"/>
      <w:r>
        <w:rPr>
          <w:rFonts w:eastAsia="Times New Roman" w:cs="Times New Roman"/>
          <w:szCs w:val="24"/>
        </w:rPr>
        <w:t xml:space="preserve"> εκ μέρους του ΣΥΡΙΖΑ για έξι λεπτά. </w:t>
      </w:r>
    </w:p>
    <w:p w14:paraId="420DC1F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Ευχαριστώ, κύριε Πρόεδρε.</w:t>
      </w:r>
    </w:p>
    <w:p w14:paraId="420DC1F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τρεις ημέρες τώρα παρακολουθώ</w:t>
      </w:r>
      <w:r>
        <w:rPr>
          <w:rFonts w:eastAsia="Times New Roman" w:cs="Times New Roman"/>
          <w:szCs w:val="24"/>
        </w:rPr>
        <w:t xml:space="preserve"> αυτή την κορυφαία διαδικασία από την έναρξή της και βλέπω κάτι που, βέβαια, δεν με ξενίζει, σύμπασα την Αντιπολίτευση εν </w:t>
      </w:r>
      <w:proofErr w:type="spellStart"/>
      <w:r>
        <w:rPr>
          <w:rFonts w:eastAsia="Times New Roman" w:cs="Times New Roman"/>
          <w:szCs w:val="24"/>
        </w:rPr>
        <w:t>χορώ</w:t>
      </w:r>
      <w:proofErr w:type="spellEnd"/>
      <w:r>
        <w:rPr>
          <w:rFonts w:eastAsia="Times New Roman" w:cs="Times New Roman"/>
          <w:szCs w:val="24"/>
        </w:rPr>
        <w:t xml:space="preserve">, εν συγχορδία, σε μία ατελείωτη καταστροφολογία για την τελευταία τριετία, ως εκεί να γεννήθηκε ο κόσμος, καταστροφολογία για το </w:t>
      </w:r>
      <w:r>
        <w:rPr>
          <w:rFonts w:eastAsia="Times New Roman" w:cs="Times New Roman"/>
          <w:szCs w:val="24"/>
        </w:rPr>
        <w:t xml:space="preserve">μέλλον, ανάμεικτη με μία νοσταλγία χαμένης άνοιξης για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2014, για τη ζημιά της ελληνικής </w:t>
      </w:r>
      <w:r>
        <w:rPr>
          <w:rFonts w:eastAsia="Times New Roman" w:cs="Times New Roman"/>
          <w:szCs w:val="24"/>
        </w:rPr>
        <w:lastRenderedPageBreak/>
        <w:t xml:space="preserve">οικονομίας από το «λάθος» που έκαναν οι πολίτες να μην συνεχίσουν να κυβερνώνται από εκείνους που κατέστρεψαν το 25% του ΑΕΠ της χώρας μέσα σε </w:t>
      </w:r>
      <w:r>
        <w:rPr>
          <w:rFonts w:eastAsia="Times New Roman" w:cs="Times New Roman"/>
          <w:szCs w:val="24"/>
        </w:rPr>
        <w:t>τέσσερα χρόνια.</w:t>
      </w:r>
    </w:p>
    <w:p w14:paraId="420DC1F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 η εικόνα δεν ταιριάζει με την πραγματικότητα, αυτό έχει δευτερεύοντα ρόλο. Και αν προ ολίγου, όπως είπε και ο Πρόεδρος της Βουλής, απεδείχθη εμπεριστατωμένα, και όχι μόνο μία φορά, αλλά και δύο και τρεις και στο παρελθόν, για τα 100 δισε</w:t>
      </w:r>
      <w:r>
        <w:rPr>
          <w:rFonts w:eastAsia="Times New Roman" w:cs="Times New Roman"/>
          <w:szCs w:val="24"/>
        </w:rPr>
        <w:t xml:space="preserve">κατομμύρια που ξαναλένε –το επανέλαβε ο κ. </w:t>
      </w:r>
      <w:proofErr w:type="spellStart"/>
      <w:r>
        <w:rPr>
          <w:rFonts w:eastAsia="Times New Roman" w:cs="Times New Roman"/>
          <w:szCs w:val="24"/>
        </w:rPr>
        <w:t>Σταϊκούρας</w:t>
      </w:r>
      <w:proofErr w:type="spellEnd"/>
      <w:r>
        <w:rPr>
          <w:rFonts w:eastAsia="Times New Roman" w:cs="Times New Roman"/>
          <w:szCs w:val="24"/>
        </w:rPr>
        <w:t>- πραγματικά σηκώνω ψηλά τα χέρια.</w:t>
      </w:r>
    </w:p>
    <w:p w14:paraId="420DC1F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αποφύγω όσο γίνεται τους αριθμούς και θα μεταφέρω εικόνες για την καθημερινότητα των πολιτών.</w:t>
      </w:r>
    </w:p>
    <w:p w14:paraId="420DC1F9" w14:textId="77777777" w:rsidR="003663B4" w:rsidRDefault="00087BC7">
      <w:pPr>
        <w:spacing w:line="600" w:lineRule="auto"/>
        <w:ind w:firstLine="720"/>
        <w:jc w:val="both"/>
        <w:rPr>
          <w:rFonts w:eastAsia="Times New Roman"/>
          <w:szCs w:val="24"/>
        </w:rPr>
      </w:pPr>
      <w:r>
        <w:rPr>
          <w:rFonts w:eastAsia="Times New Roman"/>
          <w:szCs w:val="24"/>
        </w:rPr>
        <w:t>Όσον αφορά το κοινωνικό κράτος, παρελήφθη υπό κατάρρευση, με αποσπασματ</w:t>
      </w:r>
      <w:r>
        <w:rPr>
          <w:rFonts w:eastAsia="Times New Roman"/>
          <w:szCs w:val="24"/>
        </w:rPr>
        <w:t>ικές, πελατειακές δράσεις με ψίχουλα και στήθηκε ξανά στα πόδια του. Δεν το επισημαίνω γιατί αυξήθηκαν σε μεγάλο ποσοστό οι σχετικές δαπάνες, προσεγγίζοντας τα 2 δισεκατομμύρια μόνο για την κοινωνική πρόνοια, αλλά γιατί εξασφαλίστηκαν τα σχετικά κονδύλι</w:t>
      </w:r>
      <w:r>
        <w:rPr>
          <w:rFonts w:eastAsia="Times New Roman"/>
          <w:szCs w:val="24"/>
        </w:rPr>
        <w:t>α,</w:t>
      </w:r>
      <w:r>
        <w:rPr>
          <w:rFonts w:eastAsia="Times New Roman"/>
          <w:szCs w:val="24"/>
        </w:rPr>
        <w:t xml:space="preserve"> </w:t>
      </w:r>
      <w:r>
        <w:rPr>
          <w:rFonts w:eastAsia="Times New Roman"/>
          <w:szCs w:val="24"/>
        </w:rPr>
        <w:t>όντας η χώρα σε αυστηρή κηδεμονία και με απόλυτη προσήλωση εκείνων που μας κηδεμονεύουν σε πολιτικές αυστηρής λιτότητας.</w:t>
      </w:r>
    </w:p>
    <w:p w14:paraId="420DC1FA" w14:textId="77777777" w:rsidR="003663B4" w:rsidRDefault="00087BC7">
      <w:pPr>
        <w:spacing w:line="600" w:lineRule="auto"/>
        <w:ind w:firstLine="720"/>
        <w:jc w:val="both"/>
        <w:rPr>
          <w:rFonts w:eastAsia="Times New Roman"/>
          <w:szCs w:val="24"/>
        </w:rPr>
      </w:pPr>
      <w:r>
        <w:rPr>
          <w:rFonts w:eastAsia="Times New Roman"/>
          <w:szCs w:val="24"/>
        </w:rPr>
        <w:lastRenderedPageBreak/>
        <w:t>Γιατί τα πήραμε αυτά τα λεφτά; Γιατί όλο το σύστημα επανασχεδιάστηκε με διαφάνεια, όλη η κοινωνική πολιτική, για να καλύπτει εκείνους π</w:t>
      </w:r>
      <w:r>
        <w:rPr>
          <w:rFonts w:eastAsia="Times New Roman"/>
          <w:szCs w:val="24"/>
        </w:rPr>
        <w:t>ου πραγματικά έχουν ανάγκη, με αξιοπρέπεια, μακριά από πελατειακές σχέσεις, χωρίς να τους εγκλωβίζει στην παγίδα της φτώχειας.</w:t>
      </w:r>
    </w:p>
    <w:p w14:paraId="420DC1FB" w14:textId="77777777" w:rsidR="003663B4" w:rsidRDefault="00087BC7">
      <w:pPr>
        <w:spacing w:line="600" w:lineRule="auto"/>
        <w:ind w:firstLine="720"/>
        <w:jc w:val="both"/>
        <w:rPr>
          <w:rFonts w:eastAsia="Times New Roman"/>
          <w:szCs w:val="24"/>
        </w:rPr>
      </w:pPr>
      <w:r>
        <w:rPr>
          <w:rFonts w:eastAsia="Times New Roman"/>
          <w:szCs w:val="24"/>
        </w:rPr>
        <w:t xml:space="preserve">Όσον αφορά το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 xml:space="preserve">γείας, παρελήφθη μέσα σε απίστευτα σκάνδαλα, </w:t>
      </w:r>
      <w:proofErr w:type="spellStart"/>
      <w:r>
        <w:rPr>
          <w:rFonts w:eastAsia="Times New Roman"/>
          <w:szCs w:val="24"/>
        </w:rPr>
        <w:t>απαξιωμένο</w:t>
      </w:r>
      <w:proofErr w:type="spellEnd"/>
      <w:r>
        <w:rPr>
          <w:rFonts w:eastAsia="Times New Roman"/>
          <w:szCs w:val="24"/>
        </w:rPr>
        <w:t>, έτοιμο να παραδοθεί στα ιδιωτικά συμφέροντα. Κάτι</w:t>
      </w:r>
      <w:r>
        <w:rPr>
          <w:rFonts w:eastAsia="Times New Roman"/>
          <w:szCs w:val="24"/>
        </w:rPr>
        <w:t xml:space="preserve"> ανάλογο μας έχουν περιγράψει και τώρα, αλλά μάλλον, σκοπίμως, εθελοτυφλούν. Γιατί σήμερα το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γείας έχει βγει από την εντατική προ πολλού και προχωράει ενισχυμένο με εξοπλισμό, με ανθρώπινους πόρους, σχεδιάζει και υλοποιεί νέες δομές πρωτοβάθμιας φ</w:t>
      </w:r>
      <w:r>
        <w:rPr>
          <w:rFonts w:eastAsia="Times New Roman"/>
          <w:szCs w:val="24"/>
        </w:rPr>
        <w:t xml:space="preserve">ροντίδας. Άνοιξαν τα ΠΕΔΥ όλης της χώρας, που τα παραλάβαμε κλειστά, με απολυμένους τους γιατρούς. Επτακόσια πενήντα άτομα την ημέρα περνούν μόνο από το ΠΕΔΥ της ιδιαίτερης πατρίδας μου, της Καλαμάτας και ανάλογα γίνονται σε όλη τη χώρα. Ενισχύθηκαν τα </w:t>
      </w:r>
      <w:r>
        <w:rPr>
          <w:rFonts w:eastAsia="Times New Roman"/>
          <w:szCs w:val="24"/>
        </w:rPr>
        <w:t>κ</w:t>
      </w:r>
      <w:r>
        <w:rPr>
          <w:rFonts w:eastAsia="Times New Roman"/>
          <w:szCs w:val="24"/>
        </w:rPr>
        <w:t>έν</w:t>
      </w:r>
      <w:r>
        <w:rPr>
          <w:rFonts w:eastAsia="Times New Roman"/>
          <w:szCs w:val="24"/>
        </w:rPr>
        <w:t xml:space="preserve">τρα </w:t>
      </w:r>
      <w:r>
        <w:rPr>
          <w:rFonts w:eastAsia="Times New Roman"/>
          <w:szCs w:val="24"/>
        </w:rPr>
        <w:t>υ</w:t>
      </w:r>
      <w:r>
        <w:rPr>
          <w:rFonts w:eastAsia="Times New Roman"/>
          <w:szCs w:val="24"/>
        </w:rPr>
        <w:t xml:space="preserve">γείας, </w:t>
      </w:r>
      <w:proofErr w:type="spellStart"/>
      <w:r>
        <w:rPr>
          <w:rFonts w:eastAsia="Times New Roman"/>
          <w:szCs w:val="24"/>
        </w:rPr>
        <w:t>εξορθολογίζεται</w:t>
      </w:r>
      <w:proofErr w:type="spellEnd"/>
      <w:r>
        <w:rPr>
          <w:rFonts w:eastAsia="Times New Roman"/>
          <w:szCs w:val="24"/>
        </w:rPr>
        <w:t xml:space="preserve"> η λειτουργία τους.</w:t>
      </w:r>
    </w:p>
    <w:p w14:paraId="420DC1FC" w14:textId="77777777" w:rsidR="003663B4" w:rsidRDefault="00087BC7">
      <w:pPr>
        <w:spacing w:line="600" w:lineRule="auto"/>
        <w:ind w:firstLine="720"/>
        <w:jc w:val="both"/>
        <w:rPr>
          <w:rFonts w:eastAsia="Times New Roman"/>
          <w:szCs w:val="24"/>
        </w:rPr>
      </w:pPr>
      <w:r w:rsidRPr="00832907">
        <w:rPr>
          <w:rFonts w:eastAsia="Times New Roman"/>
          <w:color w:val="000000" w:themeColor="text1"/>
          <w:szCs w:val="24"/>
        </w:rPr>
        <w:t xml:space="preserve">Δεν είναι εικόνες από το μέλλον. Οι συμπολίτες μας, ασφαλισμένοι κι ανασφάλιστοι, το εισπράττουν στην καθημερινότητά τους. Κι όλα αυτά, χωρίς να χρηματοδοτείται το </w:t>
      </w:r>
      <w:r w:rsidRPr="00832907">
        <w:rPr>
          <w:rFonts w:eastAsia="Times New Roman"/>
          <w:color w:val="000000" w:themeColor="text1"/>
          <w:szCs w:val="24"/>
        </w:rPr>
        <w:t>σύστημα υγείας</w:t>
      </w:r>
      <w:r w:rsidRPr="00832907">
        <w:rPr>
          <w:rFonts w:eastAsia="Times New Roman"/>
          <w:color w:val="000000" w:themeColor="text1"/>
          <w:szCs w:val="24"/>
        </w:rPr>
        <w:t xml:space="preserve"> </w:t>
      </w:r>
      <w:r w:rsidRPr="00832907">
        <w:rPr>
          <w:rFonts w:eastAsia="Times New Roman"/>
          <w:color w:val="000000" w:themeColor="text1"/>
          <w:szCs w:val="24"/>
        </w:rPr>
        <w:lastRenderedPageBreak/>
        <w:t xml:space="preserve">από τον παρόντα </w:t>
      </w:r>
      <w:r w:rsidRPr="00832907">
        <w:rPr>
          <w:rFonts w:eastAsia="Times New Roman"/>
          <w:color w:val="000000" w:themeColor="text1"/>
          <w:szCs w:val="24"/>
        </w:rPr>
        <w:t>προϋπολογισμό</w:t>
      </w:r>
      <w:r w:rsidRPr="00832907">
        <w:rPr>
          <w:rFonts w:eastAsia="Times New Roman"/>
          <w:color w:val="000000" w:themeColor="text1"/>
          <w:szCs w:val="24"/>
        </w:rPr>
        <w:t>.</w:t>
      </w:r>
      <w:r w:rsidRPr="00832907">
        <w:rPr>
          <w:rFonts w:eastAsia="Times New Roman"/>
          <w:color w:val="000000" w:themeColor="text1"/>
          <w:szCs w:val="24"/>
        </w:rPr>
        <w:t xml:space="preserve"> Κι αυτό γιατί; Γιατί λειτουργεί όλο το </w:t>
      </w:r>
      <w:r w:rsidRPr="00832907">
        <w:rPr>
          <w:rFonts w:eastAsia="Times New Roman"/>
          <w:color w:val="000000" w:themeColor="text1"/>
          <w:szCs w:val="24"/>
        </w:rPr>
        <w:t>σ</w:t>
      </w:r>
      <w:r w:rsidRPr="00832907">
        <w:rPr>
          <w:rFonts w:eastAsia="Times New Roman"/>
          <w:color w:val="000000" w:themeColor="text1"/>
          <w:szCs w:val="24"/>
        </w:rPr>
        <w:t xml:space="preserve">ύστημα. Ο ΕΦΚΑ κάλυψε, πέραν πάσης προσδοκίας, τα ελλείμματά του, πληρώνεται ο ΕΟΠΥΥ και εν συνεχεία γίνεται </w:t>
      </w:r>
      <w:r>
        <w:rPr>
          <w:rFonts w:eastAsia="Times New Roman"/>
          <w:szCs w:val="24"/>
        </w:rPr>
        <w:t>αιμοδότης των νοσοκομείων, που για πρώτη φορά έχουν πλεονάσματα. Κι αυτό αμφισβητήθηκε εδώ, αλλά τα στοιχε</w:t>
      </w:r>
      <w:r>
        <w:rPr>
          <w:rFonts w:eastAsia="Times New Roman"/>
          <w:szCs w:val="24"/>
        </w:rPr>
        <w:t>ία, λυπάμαι, δεν είναι αληθή.</w:t>
      </w:r>
    </w:p>
    <w:p w14:paraId="420DC1FD" w14:textId="77777777" w:rsidR="003663B4" w:rsidRDefault="00087BC7">
      <w:pPr>
        <w:spacing w:line="600" w:lineRule="auto"/>
        <w:ind w:firstLine="720"/>
        <w:jc w:val="both"/>
        <w:rPr>
          <w:rFonts w:eastAsia="Times New Roman"/>
          <w:szCs w:val="24"/>
        </w:rPr>
      </w:pPr>
      <w:r>
        <w:rPr>
          <w:rFonts w:eastAsia="Times New Roman"/>
          <w:szCs w:val="24"/>
        </w:rPr>
        <w:t>Η εγκληματικότητα έχει μειωθεί αισθητά σε όλους τους δείκτες της, με μεγάλες και πολλές επιτυχίες της Ελληνικής Αστυνομίας στη διαλεύκανση και εξιχνίαση εγκλημάτων. Παρά το γεγονός ότι αυτή η Κυβέρνηση παρέλαβε έξι χιλιάδες ασ</w:t>
      </w:r>
      <w:r>
        <w:rPr>
          <w:rFonts w:eastAsia="Times New Roman"/>
          <w:szCs w:val="24"/>
        </w:rPr>
        <w:t>τυνομικούς λιγότερους, με τις οργανικές τους θέσεις να έχουν καταργηθεί, αναγκάστηκε σε αναδιάρθρωση και σύμπτυξη των αστυνομικών τμημάτων, προκειμένου να επιτυγχάνεται αποτελεσματική αστυνόμευση με την παρουσία αστυνομικών στους δρόμους, να εμπνέεται το α</w:t>
      </w:r>
      <w:r>
        <w:rPr>
          <w:rFonts w:eastAsia="Times New Roman"/>
          <w:szCs w:val="24"/>
        </w:rPr>
        <w:t xml:space="preserve">ίσθημα ασφάλειας στον πολίτη. Καταβάλλεται από αυτή την Κυβέρνηση μέρος των αναδρομικών που είχαν </w:t>
      </w:r>
      <w:proofErr w:type="spellStart"/>
      <w:r>
        <w:rPr>
          <w:rFonts w:eastAsia="Times New Roman"/>
          <w:szCs w:val="24"/>
        </w:rPr>
        <w:t>περικοπεί</w:t>
      </w:r>
      <w:proofErr w:type="spellEnd"/>
      <w:r>
        <w:rPr>
          <w:rFonts w:eastAsia="Times New Roman"/>
          <w:szCs w:val="24"/>
        </w:rPr>
        <w:t xml:space="preserve"> από προηγούμενες κυβερνήσεις. Εμείς καταβάλλουμε το ποσό αυτό. </w:t>
      </w:r>
    </w:p>
    <w:p w14:paraId="420DC1FE" w14:textId="77777777" w:rsidR="003663B4" w:rsidRDefault="00087BC7">
      <w:pPr>
        <w:spacing w:line="600" w:lineRule="auto"/>
        <w:ind w:firstLine="720"/>
        <w:jc w:val="both"/>
        <w:rPr>
          <w:rFonts w:eastAsia="Times New Roman"/>
          <w:szCs w:val="24"/>
        </w:rPr>
      </w:pPr>
      <w:r>
        <w:rPr>
          <w:rFonts w:eastAsia="Times New Roman"/>
          <w:szCs w:val="24"/>
        </w:rPr>
        <w:t>Όσον αφορά την αντιμετώπιση των πυρκαγιών, η χρονιά που πέρασε ήταν η καλύτερη των τ</w:t>
      </w:r>
      <w:r>
        <w:rPr>
          <w:rFonts w:eastAsia="Times New Roman"/>
          <w:szCs w:val="24"/>
        </w:rPr>
        <w:t xml:space="preserve">ελευταίων δεκαέξι χρόνων, με </w:t>
      </w:r>
      <w:r>
        <w:rPr>
          <w:rFonts w:eastAsia="Times New Roman"/>
          <w:szCs w:val="24"/>
        </w:rPr>
        <w:lastRenderedPageBreak/>
        <w:t>τα μέσα που παραλάβαμε: αυτοκίνητα, όπως και της Αστυνομίας, να έχουν διανύσει το λιγότερο τετρακόσιες πενήντα χιλιάδες χιλιόμετρα, κατεστραμμένα και να μη λειτουργεί ούτε πυροσβεστήρας. Ακόμη, άνοιξε και η διαδικασία για τη μο</w:t>
      </w:r>
      <w:r>
        <w:rPr>
          <w:rFonts w:eastAsia="Times New Roman"/>
          <w:szCs w:val="24"/>
        </w:rPr>
        <w:t xml:space="preserve">νιμοποίηση των πυροσβεστών πενταετούς θητείας, όσων από αυτούς έχουν τις προϋποθέσεις, που κρατούνταν επί χρόνια σε ομηρεία. </w:t>
      </w:r>
    </w:p>
    <w:p w14:paraId="420DC1FF" w14:textId="77777777" w:rsidR="003663B4" w:rsidRDefault="00087BC7">
      <w:pPr>
        <w:spacing w:line="600" w:lineRule="auto"/>
        <w:ind w:firstLine="720"/>
        <w:jc w:val="both"/>
        <w:rPr>
          <w:rFonts w:eastAsia="Times New Roman"/>
          <w:szCs w:val="24"/>
        </w:rPr>
      </w:pPr>
      <w:r>
        <w:rPr>
          <w:rFonts w:eastAsia="Times New Roman"/>
          <w:szCs w:val="24"/>
        </w:rPr>
        <w:t>Όσον αφορά το σωφρονιστικό, τι να πω; Οι δεκάδες καταδίκες της χώρας για την καταπάτηση των ανθρωπίνων δικαιωμάτων και των δικαιωμ</w:t>
      </w:r>
      <w:r>
        <w:rPr>
          <w:rFonts w:eastAsia="Times New Roman"/>
          <w:szCs w:val="24"/>
        </w:rPr>
        <w:t>άτων των κρατουμένων, τα εκατομμύρια προστίμων, μετατράπηκαν σε επαίνους από την Ευρωπαϊκή Ένωση. Αυτά δεν τα διάβασε κανένας από τους επιμελ</w:t>
      </w:r>
      <w:r>
        <w:rPr>
          <w:rFonts w:eastAsia="Times New Roman"/>
          <w:szCs w:val="24"/>
        </w:rPr>
        <w:t>εί</w:t>
      </w:r>
      <w:r>
        <w:rPr>
          <w:rFonts w:eastAsia="Times New Roman"/>
          <w:szCs w:val="24"/>
        </w:rPr>
        <w:t xml:space="preserve">ς, που μας φέρνουν εδώ στοιχεία που δεν ανταποκρίνονται στην πραγματικότητα. </w:t>
      </w:r>
    </w:p>
    <w:p w14:paraId="420DC200" w14:textId="77777777" w:rsidR="003663B4" w:rsidRDefault="00087BC7">
      <w:pPr>
        <w:spacing w:line="600" w:lineRule="auto"/>
        <w:ind w:firstLine="720"/>
        <w:jc w:val="both"/>
        <w:rPr>
          <w:rFonts w:eastAsia="Times New Roman"/>
          <w:szCs w:val="24"/>
        </w:rPr>
      </w:pPr>
      <w:r>
        <w:rPr>
          <w:rFonts w:eastAsia="Times New Roman"/>
          <w:szCs w:val="24"/>
        </w:rPr>
        <w:t>Δεκάδες νέα σχολεία δεύτερης ευκαιρ</w:t>
      </w:r>
      <w:r>
        <w:rPr>
          <w:rFonts w:eastAsia="Times New Roman"/>
          <w:szCs w:val="24"/>
        </w:rPr>
        <w:t xml:space="preserve">ίας δημιουργήθηκαν στις φυλακές, εργαστήρια επαγγελματικής κατάρτισης, νέες αγροτικές φυλακές, νέες πτέρυγες που κρατούνταν κλειστές άνοιξαν, όπως και κέντρα απεξάρτησης τοξικομανών κρατουμένων. Για πρώτη φορά στα χρονικά εκπονήθηκε από αυτή την Κυβέρνηση </w:t>
      </w:r>
      <w:r>
        <w:rPr>
          <w:rFonts w:eastAsia="Times New Roman"/>
          <w:szCs w:val="24"/>
        </w:rPr>
        <w:t xml:space="preserve">στρατηγικό σχέδιο στον τομέα </w:t>
      </w:r>
      <w:r>
        <w:rPr>
          <w:rFonts w:eastAsia="Times New Roman"/>
          <w:szCs w:val="24"/>
        </w:rPr>
        <w:t xml:space="preserve">της </w:t>
      </w:r>
      <w:r>
        <w:rPr>
          <w:rFonts w:eastAsia="Times New Roman"/>
          <w:szCs w:val="24"/>
        </w:rPr>
        <w:t xml:space="preserve">σωφρονιστικής, </w:t>
      </w:r>
      <w:proofErr w:type="spellStart"/>
      <w:r>
        <w:rPr>
          <w:rFonts w:eastAsia="Times New Roman"/>
          <w:szCs w:val="24"/>
        </w:rPr>
        <w:t>αντιεγκληματικής</w:t>
      </w:r>
      <w:proofErr w:type="spellEnd"/>
      <w:r>
        <w:rPr>
          <w:rFonts w:eastAsia="Times New Roman"/>
          <w:szCs w:val="24"/>
        </w:rPr>
        <w:t xml:space="preserve"> πολιτικής για την επόμενη τριετία 2018</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w:t>
      </w:r>
    </w:p>
    <w:p w14:paraId="420DC201" w14:textId="77777777" w:rsidR="003663B4" w:rsidRDefault="00087BC7">
      <w:pPr>
        <w:spacing w:line="600" w:lineRule="auto"/>
        <w:ind w:firstLine="720"/>
        <w:jc w:val="both"/>
        <w:rPr>
          <w:rFonts w:eastAsia="Times New Roman"/>
          <w:szCs w:val="24"/>
        </w:rPr>
      </w:pPr>
      <w:r>
        <w:rPr>
          <w:rFonts w:eastAsia="Times New Roman"/>
          <w:szCs w:val="24"/>
        </w:rPr>
        <w:lastRenderedPageBreak/>
        <w:t>Όσον αφορά την ενέργεια, μίλησε πριν ο Πρόεδρος της Βουλής για ενεργειακό κόμβο. Εγώ θα πω κάτι λιγότερο. Παραλάβαμε νομοθετημένο τον σχεδιασμό</w:t>
      </w:r>
      <w:r>
        <w:rPr>
          <w:rFonts w:eastAsia="Times New Roman"/>
          <w:szCs w:val="24"/>
        </w:rPr>
        <w:t xml:space="preserve"> για τη «μικρή</w:t>
      </w:r>
      <w:r>
        <w:rPr>
          <w:rFonts w:eastAsia="Times New Roman"/>
          <w:szCs w:val="24"/>
        </w:rPr>
        <w:t>»</w:t>
      </w:r>
      <w:r>
        <w:rPr>
          <w:rFonts w:eastAsia="Times New Roman"/>
          <w:szCs w:val="24"/>
        </w:rPr>
        <w:t xml:space="preserve"> ΔΕΗ, που επέβαλε να πουλήσουμε υδροηλεκτρικά εργοστάσια, φυσικό αέριο και λιγνίτες. Πετύχαμε να πουληθεί μόνο ένα μέρος, το 40%, των </w:t>
      </w:r>
      <w:proofErr w:type="spellStart"/>
      <w:r>
        <w:rPr>
          <w:rFonts w:eastAsia="Times New Roman"/>
          <w:szCs w:val="24"/>
        </w:rPr>
        <w:t>λιγνιτικών</w:t>
      </w:r>
      <w:proofErr w:type="spellEnd"/>
      <w:r>
        <w:rPr>
          <w:rFonts w:eastAsia="Times New Roman"/>
          <w:szCs w:val="24"/>
        </w:rPr>
        <w:t xml:space="preserve"> μονάδων. Κι ενώ γνωρίζατε, κύριοι της </w:t>
      </w:r>
      <w:r>
        <w:rPr>
          <w:rFonts w:eastAsia="Times New Roman"/>
          <w:szCs w:val="24"/>
        </w:rPr>
        <w:t>Α</w:t>
      </w:r>
      <w:r>
        <w:rPr>
          <w:rFonts w:eastAsia="Times New Roman"/>
          <w:szCs w:val="24"/>
        </w:rPr>
        <w:t>ντιπολίτευσης, ότι τα κοιτάσματα του λιγνίτη είναι πεπερα</w:t>
      </w:r>
      <w:r>
        <w:rPr>
          <w:rFonts w:eastAsia="Times New Roman"/>
          <w:szCs w:val="24"/>
        </w:rPr>
        <w:t>σμένα, δεν δώσατε ούτε ένα σχέδιο, ούτε μία σκέψη καν, για τη μετά λιγνίτη εποχή, για τις καθημαγμένες από την εξόρυξη κοιτάσματος περιοχές.</w:t>
      </w:r>
    </w:p>
    <w:p w14:paraId="420DC202" w14:textId="77777777" w:rsidR="003663B4" w:rsidRDefault="00087BC7">
      <w:pPr>
        <w:spacing w:line="600" w:lineRule="auto"/>
        <w:jc w:val="both"/>
        <w:rPr>
          <w:rFonts w:eastAsia="Times New Roman" w:cs="Times New Roman"/>
          <w:szCs w:val="24"/>
        </w:rPr>
      </w:pPr>
      <w:r>
        <w:rPr>
          <w:rFonts w:eastAsia="Times New Roman" w:cs="Times New Roman"/>
          <w:szCs w:val="24"/>
        </w:rPr>
        <w:t xml:space="preserve">Και τώρα μας κουνούν το δάχτυλο ότι πουλάμε εμείς τους λιγνίτες. </w:t>
      </w:r>
    </w:p>
    <w:p w14:paraId="420DC20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Ποιος τα πουλά; </w:t>
      </w:r>
    </w:p>
    <w:p w14:paraId="420DC20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Σκεφτείτε τι είχατε συμφωνήσει, κύριε Κωνσταντινόπουλε, που απορείτε ποιος τα πουλά. </w:t>
      </w:r>
    </w:p>
    <w:p w14:paraId="420DC20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Ποιος τα πουλά; </w:t>
      </w:r>
    </w:p>
    <w:p w14:paraId="420DC20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Αίσχος και αισχύνη! </w:t>
      </w:r>
    </w:p>
    <w:p w14:paraId="420DC20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Κυρία </w:t>
      </w:r>
      <w:proofErr w:type="spellStart"/>
      <w:r>
        <w:rPr>
          <w:rFonts w:eastAsia="Times New Roman" w:cs="Times New Roman"/>
          <w:szCs w:val="24"/>
        </w:rPr>
        <w:t>Κοζομπόλη</w:t>
      </w:r>
      <w:proofErr w:type="spellEnd"/>
      <w:r>
        <w:rPr>
          <w:rFonts w:eastAsia="Times New Roman" w:cs="Times New Roman"/>
          <w:szCs w:val="24"/>
        </w:rPr>
        <w:t xml:space="preserve">, μην ανοίγετε διάλογο. Συνεχίστε. </w:t>
      </w:r>
    </w:p>
    <w:p w14:paraId="420DC20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Προστασία της πρώτης κατοικίας. Στις 25-1-2015 που παραλάβαμε δεν υπήρχε τίποτα. Ο νόμος που υπήρχε από το 2013 για την οριζόντια προστασία της πρώτης κατοικίας δεν ίσχυε, είχε τ</w:t>
      </w:r>
      <w:r>
        <w:rPr>
          <w:rFonts w:eastAsia="Times New Roman" w:cs="Times New Roman"/>
          <w:szCs w:val="24"/>
        </w:rPr>
        <w:t>ελειώσει στις 31-12-2014. Διευρύνθηκε από εμάς, απ’ αυτή την Κυβέρνηση</w:t>
      </w:r>
      <w:r>
        <w:rPr>
          <w:rFonts w:eastAsia="Times New Roman" w:cs="Times New Roman"/>
          <w:szCs w:val="24"/>
        </w:rPr>
        <w:t>,</w:t>
      </w:r>
      <w:r>
        <w:rPr>
          <w:rFonts w:eastAsia="Times New Roman" w:cs="Times New Roman"/>
          <w:szCs w:val="24"/>
        </w:rPr>
        <w:t xml:space="preserve"> ο νόμος Κατσέλη ως προς τους δικαιούχους που δικαιούνταν να ενταχθούν και ως προς τις οφειλές που ρυθμίζονταν.</w:t>
      </w:r>
    </w:p>
    <w:p w14:paraId="420DC20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Νόμος του ΠΑΣΟΚ ήταν αυτός. </w:t>
      </w:r>
    </w:p>
    <w:p w14:paraId="420DC20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ΠΑΝΑΓΙΩΤΑ </w:t>
      </w:r>
      <w:r>
        <w:rPr>
          <w:rFonts w:eastAsia="Times New Roman" w:cs="Times New Roman"/>
          <w:b/>
          <w:szCs w:val="24"/>
        </w:rPr>
        <w:t>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Νόμος Σταθάκη.</w:t>
      </w:r>
    </w:p>
    <w:p w14:paraId="420DC20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Κωνσταντινόπουλε, σας παρακαλώ πολύ να σεβαστείτε την ομιλήτρια.</w:t>
      </w:r>
    </w:p>
    <w:p w14:paraId="420DC20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Βελτιώθηκε ο </w:t>
      </w:r>
      <w:r w:rsidRPr="008D6953">
        <w:rPr>
          <w:rFonts w:eastAsia="Times New Roman" w:cs="Times New Roman"/>
          <w:szCs w:val="24"/>
        </w:rPr>
        <w:t>κώδικας δεοντολογίας</w:t>
      </w:r>
      <w:r>
        <w:rPr>
          <w:rFonts w:eastAsia="Times New Roman" w:cs="Times New Roman"/>
          <w:szCs w:val="24"/>
        </w:rPr>
        <w:t xml:space="preserve"> των τραπεζών. Θεσπίστηκε ο εξωδικαστικός μηχανισ</w:t>
      </w:r>
      <w:r>
        <w:rPr>
          <w:rFonts w:eastAsia="Times New Roman" w:cs="Times New Roman"/>
          <w:szCs w:val="24"/>
        </w:rPr>
        <w:t xml:space="preserve">μός ρύθμισης των χρεών προστατεύοντας την κύρια κατοικία και του εμπόρου και του επιχειρηματία. </w:t>
      </w:r>
    </w:p>
    <w:p w14:paraId="420DC20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20DC20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μου επιτρέπει ο χρόνος να παραθέσω άλλες εικόνες καθημερινότητας και δεν δι</w:t>
      </w:r>
      <w:r>
        <w:rPr>
          <w:rFonts w:eastAsia="Times New Roman" w:cs="Times New Roman"/>
          <w:szCs w:val="24"/>
        </w:rPr>
        <w:t>ατείνομαι ότι η πτωχευμένη χώρα</w:t>
      </w:r>
      <w:r>
        <w:rPr>
          <w:rFonts w:eastAsia="Times New Roman" w:cs="Times New Roman"/>
          <w:szCs w:val="24"/>
        </w:rPr>
        <w:t>,</w:t>
      </w:r>
      <w:r>
        <w:rPr>
          <w:rFonts w:eastAsia="Times New Roman" w:cs="Times New Roman"/>
          <w:szCs w:val="24"/>
        </w:rPr>
        <w:t xml:space="preserve"> που παραλάβαμε</w:t>
      </w:r>
      <w:r>
        <w:rPr>
          <w:rFonts w:eastAsia="Times New Roman" w:cs="Times New Roman"/>
          <w:szCs w:val="24"/>
        </w:rPr>
        <w:t>,</w:t>
      </w:r>
      <w:r>
        <w:rPr>
          <w:rFonts w:eastAsia="Times New Roman" w:cs="Times New Roman"/>
          <w:szCs w:val="24"/>
        </w:rPr>
        <w:t xml:space="preserve"> έγινε παράδεισος. Καταστροφή, όμως, δεν την λες την εικόνα της. </w:t>
      </w:r>
    </w:p>
    <w:p w14:paraId="420DC20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Pr>
          <w:rFonts w:eastAsia="Times New Roman" w:cs="Times New Roman"/>
          <w:szCs w:val="24"/>
        </w:rPr>
        <w:t>π</w:t>
      </w:r>
      <w:r>
        <w:rPr>
          <w:rFonts w:eastAsia="Times New Roman" w:cs="Times New Roman"/>
          <w:szCs w:val="24"/>
        </w:rPr>
        <w:t xml:space="preserve">ροϋπολογισμός του 2018 δεν μπορεί να κριθεί ανεξάρτητα από το οικονομικό περιβάλλον και τους περιορισμούς που αντιμετωπίζει η χώρα επί μια δεκαετία. Στο συγκεκριμένο οικονομικό περιβάλλον, λοιπόν, εντός προγράμματος προσαρμογής σχεδιάστηκαν οι δράσεις του </w:t>
      </w:r>
      <w:r>
        <w:rPr>
          <w:rFonts w:eastAsia="Times New Roman" w:cs="Times New Roman"/>
          <w:szCs w:val="24"/>
        </w:rPr>
        <w:t>κράτους, προϋπολογίστηκαν οι δαπάνες για το 2018, με σχεδιασμό που όμως σηματοδοτεί δημοσιονομική σταθερότητα, που μας επιτρέπει να μιλάμε για τον τελευταίο χρόνο εντός προγράμματος, που εμπνέει εμπιστοσύνη στις αγορές και αυτό φάνηκε, διότι το επιτόκιο δα</w:t>
      </w:r>
      <w:r>
        <w:rPr>
          <w:rFonts w:eastAsia="Times New Roman" w:cs="Times New Roman"/>
          <w:szCs w:val="24"/>
        </w:rPr>
        <w:t xml:space="preserve">νεισμού μας στις αγορές, από τις οποίες ήμασταν αποκλεισμένοι από δικές σας πολιτικές, των προηγούμενων κυβερνήσεων, έχει φτάσει σε χαμηλά δεκαετίας. Αυτή η εμπιστοσύνη απορρέει απ’ αυτόν τον σχεδιασμό που κάνουμε για το 2018. Είναι η καλύτερη απάντηση. </w:t>
      </w:r>
    </w:p>
    <w:p w14:paraId="420DC21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Στο σημείο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20DC21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Δεν μου επιτρέπει ο χρόνος, όμως, να συνεχίσω. Θέλω μόνο να πω ότι αυτή η Κυβέρνηση με την ευαισθησία της, τις κοινωνικές δαπάνες που τις αύξησε και δεν τις έκοψε, όπως λέγεται </w:t>
      </w:r>
      <w:r>
        <w:rPr>
          <w:rFonts w:eastAsia="Times New Roman" w:cs="Times New Roman"/>
          <w:szCs w:val="24"/>
        </w:rPr>
        <w:t>εδώ πέρα, τα οικογενειακά επιδόματα για την οικογένεια, δείχνει ποιο είναι το πρόσημο της Αριστεράς, μιας Αριστεράς που επιχειρεί να κυβερνήσει τη χώρα, όχι μόνο σε συνθήκες οικονομικής ασφυξίας αλλά και με παγίδες και αλυσίδες που άλλοι ετοίμασαν γι</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ν, αφού δεν μπορούσαν να ανακόψουν την άνοδό της. Μια Αριστερά που πέτυχε να βγάλει την Ελλάδα από την απομόνωση, να την κάνει να παίζει έναν ισχυρό ρόλο στην Ευρώπη και που θα τη βγάλει από την κηδεμονία των δανειστών. </w:t>
      </w:r>
    </w:p>
    <w:p w14:paraId="420DC21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0DC213"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420DC21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w:t>
      </w:r>
      <w:proofErr w:type="spellStart"/>
      <w:r>
        <w:rPr>
          <w:rFonts w:eastAsia="Times New Roman" w:cs="Times New Roman"/>
          <w:szCs w:val="24"/>
        </w:rPr>
        <w:t>Κοζομπόλη</w:t>
      </w:r>
      <w:proofErr w:type="spellEnd"/>
      <w:r>
        <w:rPr>
          <w:rFonts w:eastAsia="Times New Roman" w:cs="Times New Roman"/>
          <w:szCs w:val="24"/>
        </w:rPr>
        <w:t xml:space="preserve">. </w:t>
      </w:r>
    </w:p>
    <w:p w14:paraId="420DC21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Κασαπίδης από τη Νέα Δημοκρατία για έξι λεπτά. </w:t>
      </w:r>
    </w:p>
    <w:p w14:paraId="420DC21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ΚΑΣΑΠΙΔΗΣ: </w:t>
      </w:r>
      <w:r>
        <w:rPr>
          <w:rFonts w:eastAsia="Times New Roman" w:cs="Times New Roman"/>
          <w:szCs w:val="24"/>
        </w:rPr>
        <w:t xml:space="preserve">Ευχαριστώ, κύριε Πρόεδρε. </w:t>
      </w:r>
    </w:p>
    <w:p w14:paraId="420DC21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Πράγματι, δημιουργούνται εύλογα ερωτηματικά, όχι μόνο στο</w:t>
      </w:r>
      <w:r>
        <w:rPr>
          <w:rFonts w:eastAsia="Times New Roman" w:cs="Times New Roman"/>
          <w:szCs w:val="24"/>
        </w:rPr>
        <w:t xml:space="preserve">υς Βουλευτές της Αντιπολίτευσης αλλά και στους Έλληνες συμπολίτες μας που μας ακούν –και θα αναφερθώ στην αγαπητή </w:t>
      </w:r>
      <w:proofErr w:type="spellStart"/>
      <w:r>
        <w:rPr>
          <w:rFonts w:eastAsia="Times New Roman" w:cs="Times New Roman"/>
          <w:szCs w:val="24"/>
        </w:rPr>
        <w:t>προλαλήσασα</w:t>
      </w:r>
      <w:proofErr w:type="spellEnd"/>
      <w:r>
        <w:rPr>
          <w:rFonts w:eastAsia="Times New Roman" w:cs="Times New Roman"/>
          <w:szCs w:val="24"/>
        </w:rPr>
        <w:t xml:space="preserve"> συνάδελφο- όταν εγκαλείτε την Αντιπολίτευση για τη στάση της στο θέμα της ΔΕΗ, τη στιγμή που ο σημερινός Πρωθυπουργός, όταν ήταν σ</w:t>
      </w:r>
      <w:r>
        <w:rPr>
          <w:rFonts w:eastAsia="Times New Roman" w:cs="Times New Roman"/>
          <w:szCs w:val="24"/>
        </w:rPr>
        <w:t xml:space="preserve">την </w:t>
      </w:r>
      <w:r>
        <w:rPr>
          <w:rFonts w:eastAsia="Times New Roman" w:cs="Times New Roman"/>
          <w:szCs w:val="24"/>
        </w:rPr>
        <w:t>α</w:t>
      </w:r>
      <w:r>
        <w:rPr>
          <w:rFonts w:eastAsia="Times New Roman" w:cs="Times New Roman"/>
          <w:szCs w:val="24"/>
        </w:rPr>
        <w:t xml:space="preserve">ντιπολίτευση, κατήγγειλε ως στάση προδοσίας τη θέση της τότε </w:t>
      </w:r>
      <w:r>
        <w:rPr>
          <w:rFonts w:eastAsia="Times New Roman" w:cs="Times New Roman"/>
          <w:szCs w:val="24"/>
        </w:rPr>
        <w:t>κ</w:t>
      </w:r>
      <w:r>
        <w:rPr>
          <w:rFonts w:eastAsia="Times New Roman" w:cs="Times New Roman"/>
          <w:szCs w:val="24"/>
        </w:rPr>
        <w:t xml:space="preserve">υβέρνησης, όπως και ο συγκυβερνήτης σας, ο κ. Καμμένος. </w:t>
      </w:r>
    </w:p>
    <w:p w14:paraId="420DC21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Υπογεγραμμένα τα βρήκαμε, κύριε συνάδελφε. </w:t>
      </w:r>
    </w:p>
    <w:p w14:paraId="420DC21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Θα ήθελα να επισημάνω και την αναφο</w:t>
      </w:r>
      <w:r>
        <w:rPr>
          <w:rFonts w:eastAsia="Times New Roman" w:cs="Times New Roman"/>
          <w:szCs w:val="24"/>
        </w:rPr>
        <w:t>ρά του αγαπητού κατά τα άλλα συναδέλφου κ. Αθανασίου, ο οποίος ζήτησε από την Αντιπολίτευση να προσγειωθεί στον ρεαλισμό, ξεχνώντας ότι ο ίδιος ο Πρωθυπουργός δήλωσε μεταμέλεια</w:t>
      </w:r>
      <w:r>
        <w:rPr>
          <w:rFonts w:eastAsia="Times New Roman" w:cs="Times New Roman"/>
          <w:szCs w:val="24"/>
        </w:rPr>
        <w:t>,</w:t>
      </w:r>
      <w:r>
        <w:rPr>
          <w:rFonts w:eastAsia="Times New Roman" w:cs="Times New Roman"/>
          <w:szCs w:val="24"/>
        </w:rPr>
        <w:t xml:space="preserve"> γιατί έτρεφε αυταπάτες για αυτά που τότε κατηγορούσε την πρώην κυβέρνηση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προσπαθούσε να κάνει αυτά που εσείς σήμερα λέτε μεταρρυθμίσεις. Τότε τα λέγατε παράδοση </w:t>
      </w:r>
      <w:r>
        <w:rPr>
          <w:rFonts w:eastAsia="Times New Roman" w:cs="Times New Roman"/>
          <w:szCs w:val="24"/>
        </w:rPr>
        <w:lastRenderedPageBreak/>
        <w:t>της χώρας</w:t>
      </w:r>
      <w:r>
        <w:rPr>
          <w:rFonts w:eastAsia="Times New Roman" w:cs="Times New Roman"/>
          <w:szCs w:val="24"/>
        </w:rPr>
        <w:t xml:space="preserve"> και</w:t>
      </w:r>
      <w:r>
        <w:rPr>
          <w:rFonts w:eastAsia="Times New Roman" w:cs="Times New Roman"/>
          <w:szCs w:val="24"/>
        </w:rPr>
        <w:t xml:space="preserve"> προδοσία και χρησιμοποιούσατε και άλλα παρόμοια επίθετα</w:t>
      </w:r>
      <w:r>
        <w:rPr>
          <w:rFonts w:eastAsia="Times New Roman" w:cs="Times New Roman"/>
          <w:szCs w:val="24"/>
        </w:rPr>
        <w:t xml:space="preserve">, ενώ </w:t>
      </w:r>
      <w:r>
        <w:rPr>
          <w:rFonts w:eastAsia="Times New Roman" w:cs="Times New Roman"/>
          <w:szCs w:val="24"/>
        </w:rPr>
        <w:t>σήμερα τα κάνετε με μεγάλη άνεση και ευκολία. Τουλάχιστον, ας βρούμε ένα</w:t>
      </w:r>
      <w:r>
        <w:rPr>
          <w:rFonts w:eastAsia="Times New Roman" w:cs="Times New Roman"/>
          <w:szCs w:val="24"/>
        </w:rPr>
        <w:t>ν</w:t>
      </w:r>
      <w:r>
        <w:rPr>
          <w:rFonts w:eastAsia="Times New Roman" w:cs="Times New Roman"/>
          <w:szCs w:val="24"/>
        </w:rPr>
        <w:t xml:space="preserve"> κοινό παρονομαστή σ</w:t>
      </w:r>
      <w:r>
        <w:rPr>
          <w:rFonts w:eastAsia="Times New Roman" w:cs="Times New Roman"/>
          <w:szCs w:val="24"/>
        </w:rPr>
        <w:t xml:space="preserve">υνεννόησης, αγαπητοί συνάδελφοι της συγκυβέρνησης, σε θέματα που μπορούμε να βγάλουμε μια κοινή συνιστώσα, γιατί εδώ μας ακούει ο ελληνικός λαός και κρίνει και οφείλουμε όλοι να είμαστε πιο προσεκτικοί και πιο προσγειωμένοι. </w:t>
      </w:r>
    </w:p>
    <w:p w14:paraId="420DC21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ήθελα να θέσω μια άλλη διάσ</w:t>
      </w:r>
      <w:r>
        <w:rPr>
          <w:rFonts w:eastAsia="Times New Roman" w:cs="Times New Roman"/>
          <w:szCs w:val="24"/>
        </w:rPr>
        <w:t xml:space="preserve">ταση, κύριε Πρόεδρε, κυρίες και κύριοι συνάδελφοι, στη συζήτηση που γίνεται για τον </w:t>
      </w:r>
      <w:r>
        <w:rPr>
          <w:rFonts w:eastAsia="Times New Roman" w:cs="Times New Roman"/>
          <w:szCs w:val="24"/>
        </w:rPr>
        <w:t>π</w:t>
      </w:r>
      <w:r>
        <w:rPr>
          <w:rFonts w:eastAsia="Times New Roman" w:cs="Times New Roman"/>
          <w:szCs w:val="24"/>
        </w:rPr>
        <w:t>ροϋπολογισμό του 2018 σε ένα έλλειμμα που υπάρχει εδώ και τρία χρόνια, στο περιβόητο σχέδιο παραγωγικής ανασυγκρότησης. Δεν ακούσαμε τίποτα μέχρι στιγμής γι</w:t>
      </w:r>
      <w:r>
        <w:rPr>
          <w:rFonts w:eastAsia="Times New Roman" w:cs="Times New Roman"/>
          <w:szCs w:val="24"/>
        </w:rPr>
        <w:t>’</w:t>
      </w:r>
      <w:r>
        <w:rPr>
          <w:rFonts w:eastAsia="Times New Roman" w:cs="Times New Roman"/>
          <w:szCs w:val="24"/>
        </w:rPr>
        <w:t xml:space="preserve"> αυτή την προο</w:t>
      </w:r>
      <w:r>
        <w:rPr>
          <w:rFonts w:eastAsia="Times New Roman" w:cs="Times New Roman"/>
          <w:szCs w:val="24"/>
        </w:rPr>
        <w:t>πτική, γι</w:t>
      </w:r>
      <w:r>
        <w:rPr>
          <w:rFonts w:eastAsia="Times New Roman" w:cs="Times New Roman"/>
          <w:szCs w:val="24"/>
        </w:rPr>
        <w:t>’</w:t>
      </w:r>
      <w:r>
        <w:rPr>
          <w:rFonts w:eastAsia="Times New Roman" w:cs="Times New Roman"/>
          <w:szCs w:val="24"/>
        </w:rPr>
        <w:t xml:space="preserve"> αυτή την εξέλιξη που όλοι οι Έλληνες περιμένουν, γιατί μέσα από εκεί θα ανακουφιστούν και τα προβλήματα της καθημερινότητας, της ανεργίας, της φτώχειας, τη ανέχειας, που ταλαιπωρούν κυρίως τους ασθενέστερους οικονομικά συμπατριώτες μας. </w:t>
      </w:r>
    </w:p>
    <w:p w14:paraId="420DC21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Αυτό, λ</w:t>
      </w:r>
      <w:r>
        <w:rPr>
          <w:rFonts w:eastAsia="Times New Roman" w:cs="Times New Roman"/>
          <w:szCs w:val="24"/>
        </w:rPr>
        <w:t xml:space="preserve">οιπόν, το περιβόητο σχέδιο παραγωγικής ανασυγκρότησης μέχρι σήμερα, τρία χρόνια μετά την ανάληψη της διακυβέρνησης από τη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το ζητούμενο. </w:t>
      </w:r>
    </w:p>
    <w:p w14:paraId="420DC21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Αντί γι</w:t>
      </w:r>
      <w:r>
        <w:rPr>
          <w:rFonts w:eastAsia="Times New Roman" w:cs="Times New Roman"/>
          <w:szCs w:val="24"/>
        </w:rPr>
        <w:t>’</w:t>
      </w:r>
      <w:r>
        <w:rPr>
          <w:rFonts w:eastAsia="Times New Roman" w:cs="Times New Roman"/>
          <w:szCs w:val="24"/>
        </w:rPr>
        <w:t xml:space="preserve"> αυτό, μακροοικονομικά οι δείκτες επιδεινώνονται ως επί τ</w:t>
      </w:r>
      <w:r>
        <w:rPr>
          <w:rFonts w:eastAsia="Times New Roman" w:cs="Times New Roman"/>
          <w:szCs w:val="24"/>
          <w:lang w:val="en-US"/>
        </w:rPr>
        <w:t>o</w:t>
      </w:r>
      <w:r>
        <w:rPr>
          <w:rFonts w:eastAsia="Times New Roman" w:cs="Times New Roman"/>
          <w:szCs w:val="24"/>
        </w:rPr>
        <w:t xml:space="preserve"> </w:t>
      </w:r>
      <w:proofErr w:type="spellStart"/>
      <w:r>
        <w:rPr>
          <w:rFonts w:eastAsia="Times New Roman" w:cs="Times New Roman"/>
          <w:szCs w:val="24"/>
        </w:rPr>
        <w:t>πλείστον</w:t>
      </w:r>
      <w:proofErr w:type="spellEnd"/>
      <w:r>
        <w:rPr>
          <w:rFonts w:eastAsia="Times New Roman" w:cs="Times New Roman"/>
          <w:szCs w:val="24"/>
        </w:rPr>
        <w:t xml:space="preserve">, πλην κάποιων βελτιώσεων, που </w:t>
      </w:r>
      <w:r>
        <w:rPr>
          <w:rFonts w:eastAsia="Times New Roman" w:cs="Times New Roman"/>
          <w:szCs w:val="24"/>
        </w:rPr>
        <w:t xml:space="preserve">όλοι </w:t>
      </w:r>
      <w:r>
        <w:rPr>
          <w:rFonts w:eastAsia="Times New Roman" w:cs="Times New Roman"/>
          <w:szCs w:val="24"/>
        </w:rPr>
        <w:t>ευχόμ</w:t>
      </w:r>
      <w:r>
        <w:rPr>
          <w:rFonts w:eastAsia="Times New Roman" w:cs="Times New Roman"/>
          <w:szCs w:val="24"/>
        </w:rPr>
        <w:t>αστε</w:t>
      </w:r>
      <w:r>
        <w:rPr>
          <w:rFonts w:eastAsia="Times New Roman" w:cs="Times New Roman"/>
          <w:szCs w:val="24"/>
        </w:rPr>
        <w:t xml:space="preserve"> να προοδεύσει και να πάει προς το καλύτερο η οικονομία -γι’ αυτό και θα καταθέσω και κάποιες προτάσεις στη συνέχεια- αλλά δεν μπορούμε να παραβλέψουμε ότι τα λουκέτα αυξάνονται, δεν μπορούμε να παραβλέ</w:t>
      </w:r>
      <w:r>
        <w:rPr>
          <w:rFonts w:eastAsia="Times New Roman" w:cs="Times New Roman"/>
          <w:szCs w:val="24"/>
        </w:rPr>
        <w:t xml:space="preserve">ψουμε ότι αυξάνονται οι ληξιπρόθεσμες οφειλές του </w:t>
      </w:r>
      <w:r>
        <w:rPr>
          <w:rFonts w:eastAsia="Times New Roman" w:cs="Times New Roman"/>
          <w:szCs w:val="24"/>
        </w:rPr>
        <w:t>δ</w:t>
      </w:r>
      <w:r>
        <w:rPr>
          <w:rFonts w:eastAsia="Times New Roman" w:cs="Times New Roman"/>
          <w:szCs w:val="24"/>
        </w:rPr>
        <w:t xml:space="preserve">ημοσίου, δεν μπορούμε να παραβλέψουμε ότι χρειάστηκαν οι τράπεζες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χάθηκε η ιδιοκτησία από το </w:t>
      </w:r>
      <w:r>
        <w:rPr>
          <w:rFonts w:eastAsia="Times New Roman" w:cs="Times New Roman"/>
          <w:szCs w:val="24"/>
        </w:rPr>
        <w:t>δ</w:t>
      </w:r>
      <w:r>
        <w:rPr>
          <w:rFonts w:eastAsia="Times New Roman" w:cs="Times New Roman"/>
          <w:szCs w:val="24"/>
        </w:rPr>
        <w:t xml:space="preserve">ημόσιο στο τραπεζικό σύστημα. Αυτά έγιναν επί των ημερών σας. </w:t>
      </w:r>
    </w:p>
    <w:p w14:paraId="420DC21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Όπως, επίσης, δεν μπορ</w:t>
      </w:r>
      <w:r>
        <w:rPr>
          <w:rFonts w:eastAsia="Times New Roman" w:cs="Times New Roman"/>
          <w:szCs w:val="24"/>
        </w:rPr>
        <w:t>ούμε να παραβλέψουμε τους είκοσι έναν νέους φόρους, που επέβαλε η δική σας Κυβέρνηση, μεταξύ αυτών</w:t>
      </w:r>
      <w:r>
        <w:rPr>
          <w:rFonts w:eastAsia="Times New Roman" w:cs="Times New Roman"/>
          <w:szCs w:val="24"/>
        </w:rPr>
        <w:t>:</w:t>
      </w:r>
      <w:r>
        <w:rPr>
          <w:rFonts w:eastAsia="Times New Roman" w:cs="Times New Roman"/>
          <w:szCs w:val="24"/>
        </w:rPr>
        <w:t xml:space="preserve"> περικοπές στο ΕΚΑΣ, μείωση κι άλλο στο επίδομα θέρμανσης που για εμάς τους Μακεδόνες είναι πολύ σημαντικό αυτό το επίδομα και</w:t>
      </w:r>
      <w:r>
        <w:rPr>
          <w:rFonts w:eastAsia="Times New Roman" w:cs="Times New Roman"/>
          <w:szCs w:val="24"/>
        </w:rPr>
        <w:t>,</w:t>
      </w:r>
      <w:r>
        <w:rPr>
          <w:rFonts w:eastAsia="Times New Roman" w:cs="Times New Roman"/>
          <w:szCs w:val="24"/>
        </w:rPr>
        <w:t xml:space="preserve"> δυστυχώς, η Κυβέρνηση της Αρι</w:t>
      </w:r>
      <w:r>
        <w:rPr>
          <w:rFonts w:eastAsia="Times New Roman" w:cs="Times New Roman"/>
          <w:szCs w:val="24"/>
        </w:rPr>
        <w:t>στεράς πάλι αθέτησε τις προεκλογικές υποσχέσεις της και προβαίνει σε τέτοιες πράξεις με μεγάλη άνεση και γι</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λόγο τονίζω ότι πρέπει να χαμηλώσουμε λίγο τους τόνους. </w:t>
      </w:r>
    </w:p>
    <w:p w14:paraId="420DC21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περίμενε κανείς, αγαπητές και αγαπητοί συνάδελφοι, δεσμεύσεις σας που αφορούσ</w:t>
      </w:r>
      <w:r>
        <w:rPr>
          <w:rFonts w:eastAsia="Times New Roman" w:cs="Times New Roman"/>
          <w:szCs w:val="24"/>
        </w:rPr>
        <w:t xml:space="preserve">αν την πάταξη της φοροδιαφυγής, </w:t>
      </w:r>
      <w:r>
        <w:rPr>
          <w:rFonts w:eastAsia="Times New Roman" w:cs="Times New Roman"/>
          <w:szCs w:val="24"/>
        </w:rPr>
        <w:lastRenderedPageBreak/>
        <w:t>της παραοικονομίας και της διαφθοράς να τις δούμε στο προσκήνιο από την Κυβέρνηση σας. Άλλωστε, εσείς λέγατε τι έγιναν τα 40 δισεκατομμύρια των θαλασσοδανείων που οι τραπεζίτες που απήλλαξαν των ευθυνών τους με προηγούμενο ν</w:t>
      </w:r>
      <w:r>
        <w:rPr>
          <w:rFonts w:eastAsia="Times New Roman" w:cs="Times New Roman"/>
          <w:szCs w:val="24"/>
        </w:rPr>
        <w:t xml:space="preserve">όμο η προηγούμενη </w:t>
      </w:r>
      <w:r>
        <w:rPr>
          <w:rFonts w:eastAsia="Times New Roman" w:cs="Times New Roman"/>
          <w:szCs w:val="24"/>
        </w:rPr>
        <w:t>κ</w:t>
      </w:r>
      <w:r>
        <w:rPr>
          <w:rFonts w:eastAsia="Times New Roman" w:cs="Times New Roman"/>
          <w:szCs w:val="24"/>
        </w:rPr>
        <w:t>υβέρνηση, θα έπρεπε να λογοδοτήσουν.</w:t>
      </w:r>
    </w:p>
    <w:p w14:paraId="420DC21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Ορίστε, τρία χρόνια τώρα γιατί δεν φέρνετε την ανατροπή αυτού του νόμου και όσοι πιστεύουμε στη διαλεύκανση αυτής της υποθέσεως να το στηρίξουμε, μεταξύ αυτών και ο ομιλών. Όμως, δεν το κάνατε με αποτ</w:t>
      </w:r>
      <w:r>
        <w:rPr>
          <w:rFonts w:eastAsia="Times New Roman" w:cs="Times New Roman"/>
          <w:szCs w:val="24"/>
        </w:rPr>
        <w:t>έλεσμα να στέκουν -όσοι έχουν επισκεφτεί την ακριτική Θράκη- τεράστιες υποδομές και εγκαταστάσεις αναξιοποίητες, γιατί μέσα από εκεί, δυστυχώς, έγινε λαφυραγώγηση δημόσιου πλούτου μέσω διαφόρων προγραμμάτων και</w:t>
      </w:r>
      <w:r>
        <w:rPr>
          <w:rFonts w:eastAsia="Times New Roman" w:cs="Times New Roman"/>
          <w:szCs w:val="24"/>
        </w:rPr>
        <w:t>,</w:t>
      </w:r>
      <w:r>
        <w:rPr>
          <w:rFonts w:eastAsia="Times New Roman" w:cs="Times New Roman"/>
          <w:szCs w:val="24"/>
        </w:rPr>
        <w:t xml:space="preserve"> δυστυχώς, ακόμα και σήμερα αυτό δεν το έχουμ</w:t>
      </w:r>
      <w:r>
        <w:rPr>
          <w:rFonts w:eastAsia="Times New Roman" w:cs="Times New Roman"/>
          <w:szCs w:val="24"/>
        </w:rPr>
        <w:t>ε διαλευκάνει.</w:t>
      </w:r>
    </w:p>
    <w:p w14:paraId="420DC22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Επομένως η πάταξη της παραοικονομίας, της φοροδιαφυγής και της διαφθοράς θεωρώ ότι είναι ένας εθνικός στόχος, κύριε Πρόεδρε, που μπορούμε όλοι εδώ μέσα να ενώσουμε τις δυνάμεις μας και να φέρουμε ένα αποτέλεσμα, που σίγουρα θα είναι πολύ ωφέ</w:t>
      </w:r>
      <w:r>
        <w:rPr>
          <w:rFonts w:eastAsia="Times New Roman" w:cs="Times New Roman"/>
          <w:szCs w:val="24"/>
        </w:rPr>
        <w:t>λιμο και για τη χώρα και για την οικονομία ειδικότερα.</w:t>
      </w:r>
    </w:p>
    <w:p w14:paraId="420DC22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Πιο ειδικά, θα ήθελα να καταθέσω κάποιες προτάσεις που αφορούν το σχέδιο της παραγωγικής ανασυγκρότησης -βλέπω </w:t>
      </w:r>
      <w:r>
        <w:rPr>
          <w:rFonts w:eastAsia="Times New Roman" w:cs="Times New Roman"/>
          <w:szCs w:val="24"/>
        </w:rPr>
        <w:lastRenderedPageBreak/>
        <w:t>και τον αγαπητό Υπουργό Γεωργίας και Αγροτικής Ανάπτυξης, ο οποίος κάνει τον αγώνα του- αλ</w:t>
      </w:r>
      <w:r>
        <w:rPr>
          <w:rFonts w:eastAsia="Times New Roman" w:cs="Times New Roman"/>
          <w:szCs w:val="24"/>
        </w:rPr>
        <w:t xml:space="preserve">λά δυστυχώς στο κομμάτι αυτό ακόμη περιμένουμε τις προτάσεις της Κυβέρνησης ως προς την ανασυγκρότηση στον πρωτογενή τομέα. </w:t>
      </w:r>
    </w:p>
    <w:p w14:paraId="420DC22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χώρα συνεχίζει να είναι </w:t>
      </w:r>
      <w:proofErr w:type="spellStart"/>
      <w:r>
        <w:rPr>
          <w:rFonts w:eastAsia="Times New Roman" w:cs="Times New Roman"/>
          <w:szCs w:val="24"/>
        </w:rPr>
        <w:t>ελλειμματικότατη</w:t>
      </w:r>
      <w:proofErr w:type="spellEnd"/>
      <w:r>
        <w:rPr>
          <w:rFonts w:eastAsia="Times New Roman" w:cs="Times New Roman"/>
          <w:szCs w:val="24"/>
        </w:rPr>
        <w:t xml:space="preserve"> στα </w:t>
      </w:r>
      <w:proofErr w:type="spellStart"/>
      <w:r>
        <w:rPr>
          <w:rFonts w:eastAsia="Times New Roman" w:cs="Times New Roman"/>
          <w:szCs w:val="24"/>
        </w:rPr>
        <w:t>αγροδιατροφικά</w:t>
      </w:r>
      <w:proofErr w:type="spellEnd"/>
      <w:r>
        <w:rPr>
          <w:rFonts w:eastAsia="Times New Roman" w:cs="Times New Roman"/>
          <w:szCs w:val="24"/>
        </w:rPr>
        <w:t xml:space="preserve"> είδη. Περίπου 6 δισεκατομμύρια ευρώ είναι οι εισαγωγές την τελευταία </w:t>
      </w:r>
      <w:r>
        <w:rPr>
          <w:rFonts w:eastAsia="Times New Roman" w:cs="Times New Roman"/>
          <w:szCs w:val="24"/>
        </w:rPr>
        <w:t>δεκαπενταετία, αλλά συνεχίζει και την τελευταία τριετία αυτό το ποσό να καταβάλλεται από τη χώρα για εισαγωγές τροφίμων, γιατί ακριβώς δεν υπάρχει αυτό το σχέδιο εδώ και χρόνια. Θα το περιμέναμε και τώρα μετ’ επιτάσεως, γιατί ίσως να είναι και τα τελευταία</w:t>
      </w:r>
      <w:r>
        <w:rPr>
          <w:rFonts w:eastAsia="Times New Roman" w:cs="Times New Roman"/>
          <w:szCs w:val="24"/>
        </w:rPr>
        <w:t xml:space="preserve"> προγράμματα που μπορούν να χρηματοδοτήσουν αυτή την προοπτική ανάκαμψης του πρωτογενούς τομέα. </w:t>
      </w:r>
    </w:p>
    <w:p w14:paraId="420DC22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ήθελα, λοιπόν, να προτείνω ότι αυτό μπορεί να περάσει πολύ πιο εύκολα μέσα από την αναβάθμιση της γεωργικής εκπαίδευσης, γιατί κατά την άποψή μου χρειάζεται</w:t>
      </w:r>
      <w:r>
        <w:rPr>
          <w:rFonts w:eastAsia="Times New Roman" w:cs="Times New Roman"/>
          <w:szCs w:val="24"/>
        </w:rPr>
        <w:t xml:space="preserve"> παιδεία και παραγωγή η Ελλάδα για να μπορέσει να ανακάμψει και στον πρωτογενή τομέα γεωργική εκπαίδευση και κτηνοτροφία πρωτίστως.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για να υποβοηθηθεί αυτή η γεωργική εκπαίδευση κατέθεσα και πρόταση κοινοβουλευτικά, ώστε να καθιερω</w:t>
      </w:r>
      <w:r>
        <w:rPr>
          <w:rFonts w:eastAsia="Times New Roman" w:cs="Times New Roman"/>
          <w:szCs w:val="24"/>
        </w:rPr>
        <w:lastRenderedPageBreak/>
        <w:t>θούν οι σχο</w:t>
      </w:r>
      <w:r>
        <w:rPr>
          <w:rFonts w:eastAsia="Times New Roman" w:cs="Times New Roman"/>
          <w:szCs w:val="24"/>
        </w:rPr>
        <w:t xml:space="preserve">λικοί κήποι σε όλες τις βαθμίδες της σχολικής εκπαίδευσης για να εξοικειωθούν τα </w:t>
      </w:r>
      <w:r>
        <w:rPr>
          <w:rFonts w:eastAsia="Times New Roman" w:cs="Times New Roman"/>
          <w:szCs w:val="24"/>
        </w:rPr>
        <w:t>Ε</w:t>
      </w:r>
      <w:r>
        <w:rPr>
          <w:rFonts w:eastAsia="Times New Roman" w:cs="Times New Roman"/>
          <w:szCs w:val="24"/>
        </w:rPr>
        <w:t>λληνόπουλα από μικρές ηλικίες με αυτή την άγνωστη έννοια της αγροτικής παραγωγής, γιατί, δυστυχώς, η αστυφιλία έχει αποξενώσει και αυτές τις υγιείς δυνάμεις του έθνους μας, τ</w:t>
      </w:r>
      <w:r>
        <w:rPr>
          <w:rFonts w:eastAsia="Times New Roman" w:cs="Times New Roman"/>
          <w:szCs w:val="24"/>
        </w:rPr>
        <w:t xml:space="preserve">ης χώρας </w:t>
      </w:r>
      <w:r>
        <w:rPr>
          <w:rFonts w:eastAsia="Times New Roman" w:cs="Times New Roman"/>
          <w:szCs w:val="24"/>
        </w:rPr>
        <w:t>μας,</w:t>
      </w:r>
      <w:r>
        <w:rPr>
          <w:rFonts w:eastAsia="Times New Roman" w:cs="Times New Roman"/>
          <w:szCs w:val="24"/>
        </w:rPr>
        <w:t xml:space="preserve"> από αυτό το ζητούμενο.</w:t>
      </w:r>
    </w:p>
    <w:p w14:paraId="420DC22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420DC22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Πρόεδρε, θα χρειαστώ λίγο χρόνο ακόμη.</w:t>
      </w:r>
    </w:p>
    <w:p w14:paraId="420DC22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 βάλουμε ως στόχο την αυτάρκεια της χώρας και στα τρόφιμα και στην ενέργεια και σε άλλους τομείς, αλλά πρωτίστως στα τρόφιμα, τότε μπορούμε να ελπίζουμε ότι σε έξι χρόνια θα μπορέσουμε να ανακτήσουμε περίπου το 80% των εισαγωγών μας σε τρόφιμα, δηλαδή πε</w:t>
      </w:r>
      <w:r>
        <w:rPr>
          <w:rFonts w:eastAsia="Times New Roman" w:cs="Times New Roman"/>
          <w:szCs w:val="24"/>
        </w:rPr>
        <w:t xml:space="preserve">ρίπου 5 δισεκατομμύρια ευρώ και </w:t>
      </w:r>
      <w:r>
        <w:rPr>
          <w:rFonts w:eastAsia="Times New Roman" w:cs="Times New Roman"/>
          <w:szCs w:val="24"/>
        </w:rPr>
        <w:t>τριακόσιες χιλιάδες</w:t>
      </w:r>
      <w:r>
        <w:rPr>
          <w:rFonts w:eastAsia="Times New Roman" w:cs="Times New Roman"/>
          <w:szCs w:val="24"/>
        </w:rPr>
        <w:t xml:space="preserve"> νέες θέσεις μόνιμης εργασίας διάσπαρτες στην ύπαιθρο. Πώς; Μέσω της αύξησης της εγχώριας παραγωγής. </w:t>
      </w:r>
    </w:p>
    <w:p w14:paraId="420DC22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Στον κτηνοτροφικό τομέα: Στα </w:t>
      </w:r>
      <w:proofErr w:type="spellStart"/>
      <w:r>
        <w:rPr>
          <w:rFonts w:eastAsia="Times New Roman" w:cs="Times New Roman"/>
          <w:szCs w:val="24"/>
        </w:rPr>
        <w:t>ζωοκομικά</w:t>
      </w:r>
      <w:proofErr w:type="spellEnd"/>
      <w:r>
        <w:rPr>
          <w:rFonts w:eastAsia="Times New Roman" w:cs="Times New Roman"/>
          <w:szCs w:val="24"/>
        </w:rPr>
        <w:t xml:space="preserve"> εισάγουμε κάθε χρόνο </w:t>
      </w:r>
      <w:r>
        <w:rPr>
          <w:rFonts w:eastAsia="Times New Roman" w:cs="Times New Roman"/>
          <w:szCs w:val="24"/>
        </w:rPr>
        <w:t xml:space="preserve">προϊόντα αξίας </w:t>
      </w:r>
      <w:r>
        <w:rPr>
          <w:rFonts w:eastAsia="Times New Roman" w:cs="Times New Roman"/>
          <w:szCs w:val="24"/>
        </w:rPr>
        <w:t>2.200.000.000.000 ευρώ, δίνο</w:t>
      </w:r>
      <w:r>
        <w:rPr>
          <w:rFonts w:eastAsia="Times New Roman" w:cs="Times New Roman"/>
          <w:szCs w:val="24"/>
        </w:rPr>
        <w:t>ντας έμ</w:t>
      </w:r>
      <w:r>
        <w:rPr>
          <w:rFonts w:eastAsia="Times New Roman" w:cs="Times New Roman"/>
          <w:szCs w:val="24"/>
        </w:rPr>
        <w:lastRenderedPageBreak/>
        <w:t>φαση στα τυροκομικά προϊόντα με την προστασία του ευρωπαϊκού κεκτημένου -και εδώ τονίζω για ακόμη μια φορά ότι τη φέτα δεν πρέπει να τη χάσουμε, θα έχουμε θέση ευθύνης όλοι οι συνάδελφοι σε λίγο καιρό σε αυτή την Αίθουσα- καθώς επίσης και την αύξηση</w:t>
      </w:r>
      <w:r>
        <w:rPr>
          <w:rFonts w:eastAsia="Times New Roman" w:cs="Times New Roman"/>
          <w:szCs w:val="24"/>
        </w:rPr>
        <w:t xml:space="preserve"> της εγχώριας παραγωγής σε </w:t>
      </w:r>
      <w:proofErr w:type="spellStart"/>
      <w:r>
        <w:rPr>
          <w:rFonts w:eastAsia="Times New Roman" w:cs="Times New Roman"/>
          <w:szCs w:val="24"/>
        </w:rPr>
        <w:t>αιγοπρόβειο</w:t>
      </w:r>
      <w:proofErr w:type="spellEnd"/>
      <w:r>
        <w:rPr>
          <w:rFonts w:eastAsia="Times New Roman" w:cs="Times New Roman"/>
          <w:szCs w:val="24"/>
        </w:rPr>
        <w:t xml:space="preserve"> κρέας, ώστε να αποκαταστήσουμε τις εισαγωγές σε άλλο είδος κρεάτων, τα οποία μπορούν να αποκατασταθούν από την εγχώρια παραγωγή. </w:t>
      </w:r>
    </w:p>
    <w:p w14:paraId="420DC228" w14:textId="77777777" w:rsidR="003663B4" w:rsidRDefault="00087BC7">
      <w:pPr>
        <w:spacing w:line="600" w:lineRule="auto"/>
        <w:ind w:firstLine="720"/>
        <w:jc w:val="both"/>
        <w:rPr>
          <w:rFonts w:eastAsia="Times New Roman"/>
          <w:szCs w:val="24"/>
        </w:rPr>
      </w:pPr>
      <w:r>
        <w:rPr>
          <w:rFonts w:eastAsia="Times New Roman"/>
          <w:szCs w:val="24"/>
        </w:rPr>
        <w:t xml:space="preserve">Τονίζω ότι ο Ντε Γκολ μετά τον πόλεμο, όταν θεμελίωνε τη Γαλλία, είπε ότι αποφασίσαμε </w:t>
      </w:r>
      <w:r>
        <w:rPr>
          <w:rFonts w:eastAsia="Times New Roman"/>
          <w:szCs w:val="24"/>
        </w:rPr>
        <w:t>να χτίσουμε τη βιομηχανία και ξεκινήσαμε από την κτηνοτροφία. Και σε δημοσίευμα των «</w:t>
      </w:r>
      <w:r>
        <w:rPr>
          <w:rFonts w:eastAsia="Times New Roman"/>
          <w:szCs w:val="24"/>
          <w:lang w:val="en-US"/>
        </w:rPr>
        <w:t>NEW</w:t>
      </w:r>
      <w:r>
        <w:rPr>
          <w:rFonts w:eastAsia="Times New Roman"/>
          <w:szCs w:val="24"/>
        </w:rPr>
        <w:t xml:space="preserve"> </w:t>
      </w:r>
      <w:r>
        <w:rPr>
          <w:rFonts w:eastAsia="Times New Roman"/>
          <w:szCs w:val="24"/>
          <w:lang w:val="en-US"/>
        </w:rPr>
        <w:t>YORK</w:t>
      </w:r>
      <w:r>
        <w:rPr>
          <w:rFonts w:eastAsia="Times New Roman"/>
          <w:szCs w:val="24"/>
        </w:rPr>
        <w:t xml:space="preserve"> </w:t>
      </w:r>
      <w:r>
        <w:rPr>
          <w:rFonts w:eastAsia="Times New Roman"/>
          <w:szCs w:val="24"/>
          <w:lang w:val="en-US"/>
        </w:rPr>
        <w:t>TIMES</w:t>
      </w:r>
      <w:r>
        <w:rPr>
          <w:rFonts w:eastAsia="Times New Roman"/>
          <w:szCs w:val="24"/>
        </w:rPr>
        <w:t>» το 2011 αναφερόταν ότι η φέτα και το ελαιόλαδο μπορούν να βγάλουν την Ελλάδα από την κρίση.</w:t>
      </w:r>
    </w:p>
    <w:p w14:paraId="420DC229" w14:textId="77777777" w:rsidR="003663B4" w:rsidRDefault="00087BC7">
      <w:pPr>
        <w:spacing w:line="600" w:lineRule="auto"/>
        <w:ind w:firstLine="720"/>
        <w:jc w:val="both"/>
        <w:rPr>
          <w:rFonts w:eastAsia="Times New Roman"/>
          <w:szCs w:val="24"/>
        </w:rPr>
      </w:pPr>
      <w:r>
        <w:rPr>
          <w:rFonts w:eastAsia="Times New Roman"/>
          <w:szCs w:val="24"/>
        </w:rPr>
        <w:t>Ο ελαιοκομικός τομέας είναι ένας άλλος τομέας που μπορεί να δώσ</w:t>
      </w:r>
      <w:r>
        <w:rPr>
          <w:rFonts w:eastAsia="Times New Roman"/>
          <w:szCs w:val="24"/>
        </w:rPr>
        <w:t xml:space="preserve">ει μεγάλη ώθηση στην περιβόητη ανάπτυξη και την αγροτική ανασυγκρότηση στη χώρα μας, μέσα από την καθιέρωση νέων δεικτών ποιότητας, κυρίες και κύριοι συνάδελφοι, όπως ορίζει η επιστήμη σήμερα αυτούς τους δείκτες των </w:t>
      </w:r>
      <w:proofErr w:type="spellStart"/>
      <w:r>
        <w:rPr>
          <w:rFonts w:eastAsia="Times New Roman"/>
          <w:szCs w:val="24"/>
        </w:rPr>
        <w:t>πολυφαινολών</w:t>
      </w:r>
      <w:proofErr w:type="spellEnd"/>
      <w:r>
        <w:rPr>
          <w:rFonts w:eastAsia="Times New Roman"/>
          <w:szCs w:val="24"/>
        </w:rPr>
        <w:t>, οι οποίοι έχουν έξοχη φαρμ</w:t>
      </w:r>
      <w:r>
        <w:rPr>
          <w:rFonts w:eastAsia="Times New Roman"/>
          <w:szCs w:val="24"/>
        </w:rPr>
        <w:t xml:space="preserve">ακευτική δράση και αναβαθμίζουν το ελληνικό ελαιόλαδο κάτω από συγκεκριμένες τεχνικές </w:t>
      </w:r>
      <w:r>
        <w:rPr>
          <w:rFonts w:eastAsia="Times New Roman"/>
          <w:szCs w:val="24"/>
        </w:rPr>
        <w:lastRenderedPageBreak/>
        <w:t xml:space="preserve">οδηγίες παραγωγής και το καθιστούν αξεπέραστο παγκοσμίως. Αυτό είναι κάτι που πρέπει να το περάσουμε </w:t>
      </w:r>
      <w:r>
        <w:rPr>
          <w:rFonts w:eastAsia="Times New Roman"/>
          <w:szCs w:val="24"/>
        </w:rPr>
        <w:t>στους παραγωγούς μας</w:t>
      </w:r>
      <w:r>
        <w:rPr>
          <w:rFonts w:eastAsia="Times New Roman"/>
          <w:szCs w:val="24"/>
        </w:rPr>
        <w:t xml:space="preserve"> μέσω της γεωργικής εκπαίδευσης.</w:t>
      </w:r>
    </w:p>
    <w:p w14:paraId="420DC22A" w14:textId="77777777" w:rsidR="003663B4" w:rsidRDefault="00087BC7">
      <w:pPr>
        <w:spacing w:line="600" w:lineRule="auto"/>
        <w:ind w:firstLine="720"/>
        <w:jc w:val="both"/>
        <w:rPr>
          <w:rFonts w:eastAsia="Times New Roman"/>
          <w:szCs w:val="24"/>
        </w:rPr>
      </w:pPr>
      <w:r>
        <w:rPr>
          <w:rFonts w:eastAsia="Times New Roman"/>
          <w:b/>
          <w:szCs w:val="24"/>
        </w:rPr>
        <w:t>ΠΡΟΕΔΡΕΥΩΝ (Μάρι</w:t>
      </w:r>
      <w:r>
        <w:rPr>
          <w:rFonts w:eastAsia="Times New Roman"/>
          <w:b/>
          <w:szCs w:val="24"/>
        </w:rPr>
        <w:t>ος Γεωργιάδης):</w:t>
      </w:r>
      <w:r>
        <w:rPr>
          <w:rFonts w:eastAsia="Times New Roman"/>
          <w:szCs w:val="24"/>
        </w:rPr>
        <w:t xml:space="preserve"> Ολοκληρώστε σιγά-σιγά.</w:t>
      </w:r>
    </w:p>
    <w:p w14:paraId="420DC22B" w14:textId="77777777" w:rsidR="003663B4" w:rsidRDefault="00087BC7">
      <w:pPr>
        <w:spacing w:line="600" w:lineRule="auto"/>
        <w:ind w:firstLine="720"/>
        <w:jc w:val="both"/>
        <w:rPr>
          <w:rFonts w:eastAsia="Times New Roman"/>
          <w:szCs w:val="24"/>
        </w:rPr>
      </w:pPr>
      <w:r>
        <w:rPr>
          <w:rFonts w:eastAsia="Times New Roman"/>
          <w:b/>
          <w:szCs w:val="24"/>
        </w:rPr>
        <w:t>ΓΕΩΡΓΙΟΣ ΚΑΣΑΠΙΔΗΣ:</w:t>
      </w:r>
      <w:r>
        <w:rPr>
          <w:rFonts w:eastAsia="Times New Roman"/>
          <w:szCs w:val="24"/>
        </w:rPr>
        <w:t xml:space="preserve"> Ολοκληρώνω, κύριε Πρόεδρε.</w:t>
      </w:r>
    </w:p>
    <w:p w14:paraId="420DC22C" w14:textId="77777777" w:rsidR="003663B4" w:rsidRDefault="00087BC7">
      <w:pPr>
        <w:spacing w:line="600" w:lineRule="auto"/>
        <w:ind w:firstLine="720"/>
        <w:jc w:val="both"/>
        <w:rPr>
          <w:rFonts w:eastAsia="Times New Roman"/>
          <w:szCs w:val="24"/>
        </w:rPr>
      </w:pPr>
      <w:r>
        <w:rPr>
          <w:rFonts w:eastAsia="Times New Roman"/>
          <w:szCs w:val="24"/>
        </w:rPr>
        <w:t xml:space="preserve">Επίσης, στον τομέα της αλιείας υπάρχει ένα έτοιμο επιχειρησιακό σχέδιο εδώ και δύο χρόνια του Συνδέσμου των </w:t>
      </w:r>
      <w:proofErr w:type="spellStart"/>
      <w:r>
        <w:rPr>
          <w:rFonts w:eastAsia="Times New Roman"/>
          <w:szCs w:val="24"/>
        </w:rPr>
        <w:t>Θαλασσοκαλλιεργητών</w:t>
      </w:r>
      <w:proofErr w:type="spellEnd"/>
      <w:r>
        <w:rPr>
          <w:rFonts w:eastAsia="Times New Roman"/>
          <w:szCs w:val="24"/>
        </w:rPr>
        <w:t>, που μιλάει για μεγέθυνση της εγχώριας παρ</w:t>
      </w:r>
      <w:r>
        <w:rPr>
          <w:rFonts w:eastAsia="Times New Roman"/>
          <w:szCs w:val="24"/>
        </w:rPr>
        <w:t>αγωγής και της ιχθυοκαλλιέργειας της τάξεως του 100% μέχρι το 2030, με διπλασιασμό όλων των μεγεθών. Οι εξαγωγές μας στα ψάρια κάθε χρόνο είναι περίπου στα 400.000.000 ευρώ.</w:t>
      </w:r>
    </w:p>
    <w:p w14:paraId="420DC22D" w14:textId="77777777" w:rsidR="003663B4" w:rsidRDefault="00087BC7">
      <w:pPr>
        <w:spacing w:line="600" w:lineRule="auto"/>
        <w:ind w:firstLine="720"/>
        <w:jc w:val="both"/>
        <w:rPr>
          <w:rFonts w:eastAsia="Times New Roman"/>
          <w:szCs w:val="24"/>
        </w:rPr>
      </w:pPr>
      <w:r>
        <w:rPr>
          <w:rFonts w:eastAsia="Times New Roman"/>
          <w:szCs w:val="24"/>
        </w:rPr>
        <w:t>Τέλος, εάν στον κλάδο της κλωστοϋφαντουργίας υπάρξει διαχείριση μέσα από ένα εξειδ</w:t>
      </w:r>
      <w:r>
        <w:rPr>
          <w:rFonts w:eastAsia="Times New Roman"/>
          <w:szCs w:val="24"/>
        </w:rPr>
        <w:t>ικευμένο πρόγραμμα, με μειωμένους φορολογικούς συντελεστές και μέσα από την καθετοποιημένη του οργάνωση μπορεί να δώσει επιπλέον τριακόσιες χιλιάδες νέες θέσεις εργασίας και περίπου 3.000.000.000 ευρώ εγχώριας παραγωγής, υποκαθιστώντας τις εισαγωγές μας σε</w:t>
      </w:r>
      <w:r>
        <w:rPr>
          <w:rFonts w:eastAsia="Times New Roman"/>
          <w:szCs w:val="24"/>
        </w:rPr>
        <w:t xml:space="preserve"> έτοιμα ενδύματα, μαζί με τον κλάδο των αρωματικών φαρμακευτικών </w:t>
      </w:r>
      <w:r>
        <w:rPr>
          <w:rFonts w:eastAsia="Times New Roman"/>
          <w:szCs w:val="24"/>
        </w:rPr>
        <w:lastRenderedPageBreak/>
        <w:t>φυτών, που είναι το μεγάλο θησαυροφυλάκιο της χώρας, μπορούμε να έχουμε περίπου τετρακόσιες νέες αναπτυξιακές προτάσεις, διάσπαρτες σε όλη την ελληνική ύπαιθρο.</w:t>
      </w:r>
    </w:p>
    <w:p w14:paraId="420DC22E" w14:textId="77777777" w:rsidR="003663B4" w:rsidRDefault="00087BC7">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b/>
          <w:szCs w:val="24"/>
        </w:rPr>
        <w:t>:</w:t>
      </w:r>
      <w:r>
        <w:rPr>
          <w:rFonts w:eastAsia="Times New Roman"/>
          <w:szCs w:val="24"/>
        </w:rPr>
        <w:t xml:space="preserve"> Κύριε συνάδελφε, έχετε ξεφύγει στον χρόνο.</w:t>
      </w:r>
    </w:p>
    <w:p w14:paraId="420DC22F" w14:textId="77777777" w:rsidR="003663B4" w:rsidRDefault="00087BC7">
      <w:pPr>
        <w:spacing w:line="600" w:lineRule="auto"/>
        <w:ind w:firstLine="720"/>
        <w:jc w:val="both"/>
        <w:rPr>
          <w:rFonts w:eastAsia="Times New Roman"/>
          <w:szCs w:val="24"/>
        </w:rPr>
      </w:pPr>
      <w:r>
        <w:rPr>
          <w:rFonts w:eastAsia="Times New Roman"/>
          <w:b/>
          <w:szCs w:val="24"/>
        </w:rPr>
        <w:t>ΓΕΩΡΓΙΟΣ ΚΑΣΑΠΙΔΗΣ:</w:t>
      </w:r>
      <w:r>
        <w:rPr>
          <w:rFonts w:eastAsia="Times New Roman"/>
          <w:szCs w:val="24"/>
        </w:rPr>
        <w:t xml:space="preserve"> Κλείνω με αυτό, κύριε Πρόεδρε.</w:t>
      </w:r>
    </w:p>
    <w:p w14:paraId="420DC230" w14:textId="77777777" w:rsidR="003663B4" w:rsidRDefault="00087BC7">
      <w:pPr>
        <w:spacing w:line="600" w:lineRule="auto"/>
        <w:ind w:firstLine="720"/>
        <w:jc w:val="both"/>
        <w:rPr>
          <w:rFonts w:eastAsia="Times New Roman"/>
          <w:szCs w:val="24"/>
        </w:rPr>
      </w:pPr>
      <w:r>
        <w:rPr>
          <w:rFonts w:eastAsia="Times New Roman"/>
          <w:szCs w:val="24"/>
        </w:rPr>
        <w:t>Αυτό προϋποθέτει, όπως είπα, ένα σχέδιο παραγωγικής ανασυγκρότησης, το οποίο μπορεί να στοχεύει στην αύξηση της παραγωγής και της παραγωγικότητας στον πρωτογενή</w:t>
      </w:r>
      <w:r>
        <w:rPr>
          <w:rFonts w:eastAsia="Times New Roman"/>
          <w:szCs w:val="24"/>
        </w:rPr>
        <w:t xml:space="preserve"> τομέα και στον τομέα της μεταποίησης, που θα δώσει πλούτο στη χώρα και εκατοντάδες χιλιάδες νέων θέσεων εργασίας στην ύπαιθρο, σηματοδοτώντας και την πολυπόθητη αποκέντρωση.</w:t>
      </w:r>
    </w:p>
    <w:p w14:paraId="420DC231" w14:textId="77777777" w:rsidR="003663B4" w:rsidRDefault="00087BC7">
      <w:pPr>
        <w:spacing w:line="600" w:lineRule="auto"/>
        <w:ind w:firstLine="720"/>
        <w:jc w:val="both"/>
        <w:rPr>
          <w:rFonts w:eastAsia="Times New Roman"/>
          <w:szCs w:val="24"/>
        </w:rPr>
      </w:pPr>
      <w:r>
        <w:rPr>
          <w:rFonts w:eastAsia="Times New Roman"/>
          <w:szCs w:val="24"/>
        </w:rPr>
        <w:t>Ευχαριστώ, κύριε Πρόεδρε, για την ανοχή.</w:t>
      </w:r>
    </w:p>
    <w:p w14:paraId="420DC232" w14:textId="77777777" w:rsidR="003663B4" w:rsidRDefault="00087BC7">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w:t>
      </w:r>
      <w:r>
        <w:rPr>
          <w:rFonts w:eastAsia="Times New Roman"/>
          <w:szCs w:val="24"/>
        </w:rPr>
        <w:t>ούμε τον κ. Κασαπίδη.</w:t>
      </w:r>
    </w:p>
    <w:p w14:paraId="420DC233"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w:t>
      </w:r>
      <w:r>
        <w:rPr>
          <w:rFonts w:eastAsia="Times New Roman"/>
          <w:szCs w:val="24"/>
        </w:rPr>
        <w:t>παρακολουθούν</w:t>
      </w:r>
      <w:r w:rsidRPr="00226A48">
        <w:rPr>
          <w:rFonts w:eastAsia="Times New Roman"/>
          <w:szCs w:val="24"/>
        </w:rPr>
        <w:t xml:space="preserve"> </w:t>
      </w:r>
      <w:r>
        <w:rPr>
          <w:rFonts w:eastAsia="Times New Roman"/>
          <w:szCs w:val="24"/>
        </w:rPr>
        <w:t>από τα άνω δυτικά θεωρεία</w:t>
      </w:r>
      <w:r>
        <w:rPr>
          <w:rFonts w:eastAsia="Times New Roman"/>
          <w:szCs w:val="24"/>
        </w:rPr>
        <w:t xml:space="preserve">, αφού </w:t>
      </w:r>
      <w:r>
        <w:rPr>
          <w:rFonts w:eastAsia="Times New Roman"/>
          <w:szCs w:val="24"/>
        </w:rPr>
        <w:t xml:space="preserve">προηγουμένως </w:t>
      </w:r>
      <w:r>
        <w:rPr>
          <w:rFonts w:eastAsia="Times New Roman"/>
          <w:szCs w:val="24"/>
        </w:rPr>
        <w:t xml:space="preserve">ενημερώθηκαν για </w:t>
      </w:r>
      <w:r>
        <w:rPr>
          <w:rFonts w:eastAsia="Times New Roman"/>
          <w:szCs w:val="24"/>
        </w:rPr>
        <w:lastRenderedPageBreak/>
        <w:t>την ιστορία του κτηρίου και τον τρόπο οργάνωσης και λειτουργίας της Βο</w:t>
      </w:r>
      <w:r>
        <w:rPr>
          <w:rFonts w:eastAsia="Times New Roman"/>
          <w:szCs w:val="24"/>
        </w:rPr>
        <w:t xml:space="preserve">υλής και ξεναγήθηκαν στην </w:t>
      </w:r>
      <w:r>
        <w:rPr>
          <w:rFonts w:eastAsia="Times New Roman"/>
          <w:szCs w:val="24"/>
        </w:rPr>
        <w:t>έ</w:t>
      </w:r>
      <w:r>
        <w:rPr>
          <w:rFonts w:eastAsia="Times New Roman"/>
          <w:szCs w:val="24"/>
        </w:rPr>
        <w:t xml:space="preserve">κθεση της </w:t>
      </w:r>
      <w:r>
        <w:rPr>
          <w:rFonts w:eastAsia="Times New Roman"/>
          <w:szCs w:val="24"/>
        </w:rPr>
        <w:t>α</w:t>
      </w:r>
      <w:r>
        <w:rPr>
          <w:rFonts w:eastAsia="Times New Roman"/>
          <w:szCs w:val="24"/>
        </w:rPr>
        <w:t>ίθουσας «ΕΛΕΥΘΕΡΙΟΣ ΒΕΝΙΖΕΛΟΣ», τριάντα εννέα μαθήτριες και μαθητές και δύο συνοδοί εκπαιδευτικοί τους από το 3</w:t>
      </w:r>
      <w:r>
        <w:rPr>
          <w:rFonts w:eastAsia="Times New Roman"/>
          <w:szCs w:val="24"/>
          <w:vertAlign w:val="superscript"/>
        </w:rPr>
        <w:t>ο</w:t>
      </w:r>
      <w:r>
        <w:rPr>
          <w:rFonts w:eastAsia="Times New Roman"/>
          <w:szCs w:val="24"/>
        </w:rPr>
        <w:t xml:space="preserve"> Γυμνάσιο Τρίπολης.</w:t>
      </w:r>
    </w:p>
    <w:p w14:paraId="420DC234" w14:textId="77777777" w:rsidR="003663B4" w:rsidRDefault="00087BC7">
      <w:pPr>
        <w:spacing w:line="600" w:lineRule="auto"/>
        <w:ind w:firstLine="720"/>
        <w:jc w:val="both"/>
        <w:rPr>
          <w:rFonts w:eastAsia="Times New Roman"/>
          <w:szCs w:val="24"/>
        </w:rPr>
      </w:pPr>
      <w:r>
        <w:rPr>
          <w:rFonts w:eastAsia="Times New Roman"/>
          <w:szCs w:val="24"/>
        </w:rPr>
        <w:t xml:space="preserve">Η Βουλή σάς καλωσορίζει. </w:t>
      </w:r>
    </w:p>
    <w:p w14:paraId="420DC235"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420DC236" w14:textId="77777777" w:rsidR="003663B4" w:rsidRDefault="00087BC7">
      <w:pPr>
        <w:spacing w:line="600" w:lineRule="auto"/>
        <w:ind w:firstLine="720"/>
        <w:jc w:val="both"/>
        <w:rPr>
          <w:rFonts w:eastAsia="Times New Roman"/>
          <w:szCs w:val="24"/>
        </w:rPr>
      </w:pPr>
      <w:r>
        <w:rPr>
          <w:rFonts w:eastAsia="Times New Roman"/>
          <w:szCs w:val="24"/>
        </w:rPr>
        <w:t>Τον λόγο έ</w:t>
      </w:r>
      <w:r>
        <w:rPr>
          <w:rFonts w:eastAsia="Times New Roman"/>
          <w:szCs w:val="24"/>
        </w:rPr>
        <w:t xml:space="preserve">χει ο κ. Τριαντάφυλλος </w:t>
      </w:r>
      <w:proofErr w:type="spellStart"/>
      <w:r>
        <w:rPr>
          <w:rFonts w:eastAsia="Times New Roman"/>
          <w:szCs w:val="24"/>
        </w:rPr>
        <w:t>Μηταφίδης</w:t>
      </w:r>
      <w:proofErr w:type="spellEnd"/>
      <w:r>
        <w:rPr>
          <w:rFonts w:eastAsia="Times New Roman"/>
          <w:szCs w:val="24"/>
        </w:rPr>
        <w:t xml:space="preserve"> από την Κοινοβουλευτική Ομάδα του ΣΥΡΙΖΑ.</w:t>
      </w:r>
    </w:p>
    <w:p w14:paraId="420DC237" w14:textId="77777777" w:rsidR="003663B4" w:rsidRDefault="00087BC7">
      <w:pPr>
        <w:spacing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Κυρίες και κύριοι συνάδελφοι, θα ήθελα να ξεκινήσω με την απόφαση, αν θέλετε -που πιστεύω ότι θα είναι ομόφωνη- να ανταποκριθούμε στο επείγον αίτημα του παλ</w:t>
      </w:r>
      <w:r>
        <w:rPr>
          <w:rFonts w:eastAsia="Times New Roman"/>
          <w:szCs w:val="24"/>
        </w:rPr>
        <w:t xml:space="preserve">αιστινιακού λαού να ανατραπεί η απόφαση του Προέδρου </w:t>
      </w:r>
      <w:proofErr w:type="spellStart"/>
      <w:r>
        <w:rPr>
          <w:rFonts w:eastAsia="Times New Roman"/>
          <w:szCs w:val="24"/>
        </w:rPr>
        <w:t>Τραμπ</w:t>
      </w:r>
      <w:proofErr w:type="spellEnd"/>
      <w:r>
        <w:rPr>
          <w:rFonts w:eastAsia="Times New Roman"/>
          <w:szCs w:val="24"/>
        </w:rPr>
        <w:t xml:space="preserve"> για τη μεταφορά της </w:t>
      </w:r>
      <w:r>
        <w:rPr>
          <w:rFonts w:eastAsia="Times New Roman"/>
          <w:szCs w:val="24"/>
        </w:rPr>
        <w:t>π</w:t>
      </w:r>
      <w:r>
        <w:rPr>
          <w:rFonts w:eastAsia="Times New Roman"/>
          <w:szCs w:val="24"/>
        </w:rPr>
        <w:t>ρωτεύουσας του Ισραήλ στην Ιερουσαλήμ, την πόλη των τριών μεγάλων θρησκειών και πολιτισμών.</w:t>
      </w:r>
    </w:p>
    <w:p w14:paraId="420DC238" w14:textId="77777777" w:rsidR="003663B4" w:rsidRDefault="00087BC7">
      <w:pPr>
        <w:spacing w:line="600" w:lineRule="auto"/>
        <w:ind w:firstLine="720"/>
        <w:jc w:val="both"/>
        <w:rPr>
          <w:rFonts w:eastAsia="Times New Roman"/>
          <w:szCs w:val="24"/>
        </w:rPr>
      </w:pPr>
      <w:r>
        <w:rPr>
          <w:rFonts w:eastAsia="Times New Roman"/>
          <w:szCs w:val="24"/>
        </w:rPr>
        <w:t xml:space="preserve">Πριν λίγο ο Παλαιστίνιος </w:t>
      </w:r>
      <w:r>
        <w:rPr>
          <w:rFonts w:eastAsia="Times New Roman"/>
          <w:szCs w:val="24"/>
        </w:rPr>
        <w:t>π</w:t>
      </w:r>
      <w:r>
        <w:rPr>
          <w:rFonts w:eastAsia="Times New Roman"/>
          <w:szCs w:val="24"/>
        </w:rPr>
        <w:t>ρέσβ</w:t>
      </w:r>
      <w:r>
        <w:rPr>
          <w:rFonts w:eastAsia="Times New Roman"/>
          <w:szCs w:val="24"/>
        </w:rPr>
        <w:t>η</w:t>
      </w:r>
      <w:r>
        <w:rPr>
          <w:rFonts w:eastAsia="Times New Roman"/>
          <w:szCs w:val="24"/>
        </w:rPr>
        <w:t xml:space="preserve">ς μάς ζήτησε, εφαρμόζοντας και την ομόφωνη απόφαση </w:t>
      </w:r>
      <w:r>
        <w:rPr>
          <w:rFonts w:eastAsia="Times New Roman"/>
          <w:szCs w:val="24"/>
        </w:rPr>
        <w:t xml:space="preserve">της Βουλής, να αναλάβουμε κάθε πρωτοβουλία για την ανατροπή αυτής της απόφασης και σε </w:t>
      </w:r>
      <w:r>
        <w:rPr>
          <w:rFonts w:eastAsia="Times New Roman"/>
          <w:szCs w:val="24"/>
        </w:rPr>
        <w:lastRenderedPageBreak/>
        <w:t>επίπεδο κοινοβουλευτικό και</w:t>
      </w:r>
      <w:r>
        <w:rPr>
          <w:rFonts w:eastAsia="Times New Roman"/>
          <w:szCs w:val="24"/>
        </w:rPr>
        <w:t>,</w:t>
      </w:r>
      <w:r>
        <w:rPr>
          <w:rFonts w:eastAsia="Times New Roman"/>
          <w:szCs w:val="24"/>
        </w:rPr>
        <w:t xml:space="preserve"> βέβαια, προς την Κυβέρνηση, να προχωρήσει στην αναγνώριση του </w:t>
      </w:r>
      <w:r>
        <w:rPr>
          <w:rFonts w:eastAsia="Times New Roman"/>
          <w:szCs w:val="24"/>
        </w:rPr>
        <w:t>π</w:t>
      </w:r>
      <w:r>
        <w:rPr>
          <w:rFonts w:eastAsia="Times New Roman"/>
          <w:szCs w:val="24"/>
        </w:rPr>
        <w:t>αλαιστινιακού κράτους</w:t>
      </w:r>
      <w:r>
        <w:rPr>
          <w:rFonts w:eastAsia="Times New Roman"/>
          <w:szCs w:val="24"/>
        </w:rPr>
        <w:t xml:space="preserve"> </w:t>
      </w:r>
      <w:r>
        <w:rPr>
          <w:rFonts w:eastAsia="Times New Roman"/>
          <w:szCs w:val="24"/>
        </w:rPr>
        <w:t>με βάση το ομόφωνο ψήφισμα της Βουλής</w:t>
      </w:r>
      <w:r>
        <w:rPr>
          <w:rFonts w:eastAsia="Times New Roman"/>
          <w:szCs w:val="24"/>
        </w:rPr>
        <w:t>.</w:t>
      </w:r>
    </w:p>
    <w:p w14:paraId="420DC239" w14:textId="77777777" w:rsidR="003663B4" w:rsidRDefault="00087BC7">
      <w:pPr>
        <w:spacing w:line="600" w:lineRule="auto"/>
        <w:ind w:firstLine="720"/>
        <w:jc w:val="both"/>
        <w:rPr>
          <w:rFonts w:eastAsia="Times New Roman"/>
          <w:color w:val="000000" w:themeColor="text1"/>
          <w:szCs w:val="24"/>
        </w:rPr>
      </w:pPr>
      <w:r>
        <w:rPr>
          <w:rFonts w:eastAsia="Times New Roman"/>
          <w:szCs w:val="24"/>
        </w:rPr>
        <w:t>Αγαπητοί συνάδελφ</w:t>
      </w:r>
      <w:r>
        <w:rPr>
          <w:rFonts w:eastAsia="Times New Roman"/>
          <w:szCs w:val="24"/>
        </w:rPr>
        <w:t xml:space="preserve">οι, η Αντιπολίτευση για μια ακόμη φορά έχει καταφύγει στην </w:t>
      </w:r>
      <w:proofErr w:type="spellStart"/>
      <w:r>
        <w:rPr>
          <w:rFonts w:eastAsia="Times New Roman"/>
          <w:szCs w:val="24"/>
        </w:rPr>
        <w:t>αριθμολαγνεία</w:t>
      </w:r>
      <w:proofErr w:type="spellEnd"/>
      <w:r>
        <w:rPr>
          <w:rFonts w:eastAsia="Times New Roman"/>
          <w:szCs w:val="24"/>
        </w:rPr>
        <w:t xml:space="preserve"> και στην τρομοκρατία των αριθμών. Το λέω αυτό με αφορμή και το γεγονός -είναι βέβαια ένα λυπηρό γεγονός- ότι αύριο θα αποχαιρετ</w:t>
      </w:r>
      <w:r>
        <w:rPr>
          <w:rFonts w:eastAsia="Times New Roman"/>
          <w:szCs w:val="24"/>
        </w:rPr>
        <w:t>ή</w:t>
      </w:r>
      <w:r>
        <w:rPr>
          <w:rFonts w:eastAsia="Times New Roman"/>
          <w:szCs w:val="24"/>
        </w:rPr>
        <w:t>σουμε τον ευπατρίδη της ελληνικής ιστοριογραφίας, τον Σ</w:t>
      </w:r>
      <w:r>
        <w:rPr>
          <w:rFonts w:eastAsia="Times New Roman"/>
          <w:szCs w:val="24"/>
        </w:rPr>
        <w:t xml:space="preserve">πύρο </w:t>
      </w:r>
      <w:proofErr w:type="spellStart"/>
      <w:r>
        <w:rPr>
          <w:rFonts w:eastAsia="Times New Roman"/>
          <w:szCs w:val="24"/>
        </w:rPr>
        <w:t>Ασδραχά</w:t>
      </w:r>
      <w:proofErr w:type="spellEnd"/>
      <w:r>
        <w:rPr>
          <w:rFonts w:eastAsia="Times New Roman"/>
          <w:szCs w:val="24"/>
        </w:rPr>
        <w:t xml:space="preserve">, ο οποίος σε ένα εξαιρετικό άρθρο του, γραμμένο τις παραμονές του δημοψηφίσματος τον Ιούλιο του 2015, αναφερόταν ακριβώς σ’ αυτή την πολιτική του φόβου </w:t>
      </w:r>
      <w:r>
        <w:rPr>
          <w:rFonts w:eastAsia="Times New Roman"/>
          <w:szCs w:val="24"/>
        </w:rPr>
        <w:t>«στην οποία</w:t>
      </w:r>
      <w:r>
        <w:rPr>
          <w:rFonts w:eastAsia="Times New Roman"/>
          <w:szCs w:val="24"/>
        </w:rPr>
        <w:t xml:space="preserve"> επενδύουν</w:t>
      </w:r>
      <w:r>
        <w:rPr>
          <w:rFonts w:eastAsia="Times New Roman"/>
          <w:szCs w:val="24"/>
        </w:rPr>
        <w:t>»</w:t>
      </w:r>
      <w:r>
        <w:rPr>
          <w:rFonts w:eastAsia="Times New Roman"/>
          <w:szCs w:val="24"/>
        </w:rPr>
        <w:t xml:space="preserve">, όπως γράφει, </w:t>
      </w:r>
      <w:r>
        <w:rPr>
          <w:rFonts w:eastAsia="Times New Roman"/>
          <w:szCs w:val="24"/>
        </w:rPr>
        <w:t>«</w:t>
      </w:r>
      <w:r>
        <w:rPr>
          <w:rFonts w:eastAsia="Times New Roman"/>
          <w:szCs w:val="24"/>
        </w:rPr>
        <w:t xml:space="preserve">όσοι θέλουν να εξουδετερώσουν </w:t>
      </w:r>
      <w:r>
        <w:rPr>
          <w:rFonts w:eastAsia="Times New Roman"/>
          <w:szCs w:val="24"/>
        </w:rPr>
        <w:t xml:space="preserve">τις </w:t>
      </w:r>
      <w:r>
        <w:rPr>
          <w:rFonts w:eastAsia="Times New Roman"/>
          <w:szCs w:val="24"/>
        </w:rPr>
        <w:t>στοιχειώδεις αντιστ</w:t>
      </w:r>
      <w:r>
        <w:rPr>
          <w:rFonts w:eastAsia="Times New Roman"/>
          <w:szCs w:val="24"/>
        </w:rPr>
        <w:t>άσεις που διαθέτει ένας ζωντανός οργανισμός, στην περίπτωσή μας μια καθημαγμένη κοινωνία, όπως η ελληνική</w:t>
      </w:r>
      <w:r>
        <w:rPr>
          <w:rFonts w:eastAsia="Times New Roman"/>
          <w:szCs w:val="24"/>
        </w:rPr>
        <w:t>»</w:t>
      </w:r>
      <w:r>
        <w:rPr>
          <w:rFonts w:eastAsia="Times New Roman"/>
          <w:szCs w:val="24"/>
        </w:rPr>
        <w:t xml:space="preserve">, τονίζοντας βέβαια </w:t>
      </w:r>
      <w:r>
        <w:rPr>
          <w:rFonts w:eastAsia="Times New Roman"/>
          <w:szCs w:val="24"/>
        </w:rPr>
        <w:t>«</w:t>
      </w:r>
      <w:r>
        <w:rPr>
          <w:rFonts w:eastAsia="Times New Roman"/>
          <w:szCs w:val="24"/>
        </w:rPr>
        <w:t>ότι το παρήγορο είναι ότι υπάρχουν τα άτομα εκείνα που έχουν αποδεσμευτεί από την ανάγκη του φόβου και αντιμάχονται τους όρους τη</w:t>
      </w:r>
      <w:r>
        <w:rPr>
          <w:rFonts w:eastAsia="Times New Roman"/>
          <w:szCs w:val="24"/>
        </w:rPr>
        <w:t xml:space="preserve">ς ανυπόφορης ζωής, διακινδυνεύοντας έστω και τη συντριβή </w:t>
      </w:r>
      <w:r>
        <w:rPr>
          <w:rFonts w:eastAsia="Times New Roman"/>
          <w:szCs w:val="24"/>
        </w:rPr>
        <w:t>τους»</w:t>
      </w:r>
      <w:r>
        <w:rPr>
          <w:rFonts w:eastAsia="Times New Roman"/>
          <w:szCs w:val="24"/>
        </w:rPr>
        <w:t>.</w:t>
      </w:r>
    </w:p>
    <w:p w14:paraId="420DC23A" w14:textId="77777777" w:rsidR="003663B4" w:rsidRDefault="00087BC7">
      <w:pPr>
        <w:spacing w:line="600" w:lineRule="auto"/>
        <w:ind w:firstLine="720"/>
        <w:jc w:val="both"/>
        <w:rPr>
          <w:rFonts w:eastAsia="Times New Roman"/>
          <w:szCs w:val="24"/>
        </w:rPr>
      </w:pPr>
      <w:r>
        <w:rPr>
          <w:rFonts w:eastAsia="Times New Roman"/>
          <w:szCs w:val="24"/>
        </w:rPr>
        <w:t xml:space="preserve">Αυτό το ρίσκο αναλάβαμε, φιλοδοξώντας -αυτό λένε όλοι οι οιωνοί- να απαλλαγεί η χώρα από την </w:t>
      </w:r>
      <w:proofErr w:type="spellStart"/>
      <w:r>
        <w:rPr>
          <w:rFonts w:eastAsia="Times New Roman"/>
          <w:szCs w:val="24"/>
        </w:rPr>
        <w:t>προκρούστεια</w:t>
      </w:r>
      <w:proofErr w:type="spellEnd"/>
      <w:r>
        <w:rPr>
          <w:rFonts w:eastAsia="Times New Roman"/>
          <w:szCs w:val="24"/>
        </w:rPr>
        <w:t xml:space="preserve"> λογική </w:t>
      </w:r>
      <w:r>
        <w:rPr>
          <w:rFonts w:eastAsia="Times New Roman"/>
          <w:szCs w:val="24"/>
        </w:rPr>
        <w:lastRenderedPageBreak/>
        <w:t>των μνημονίων, που πολύ κομψά, βέβαια, έχουν ονομαστεί «δημοσιονομική προσαρμογ</w:t>
      </w:r>
      <w:r>
        <w:rPr>
          <w:rFonts w:eastAsia="Times New Roman"/>
          <w:szCs w:val="24"/>
        </w:rPr>
        <w:t>ή»</w:t>
      </w:r>
      <w:r>
        <w:rPr>
          <w:rFonts w:eastAsia="Times New Roman"/>
          <w:szCs w:val="24"/>
        </w:rPr>
        <w:t>. Θ</w:t>
      </w:r>
      <w:r>
        <w:rPr>
          <w:rFonts w:eastAsia="Times New Roman"/>
          <w:szCs w:val="24"/>
        </w:rPr>
        <w:t>υμάμαι ο Καραμανλής ο νεότερος ονόμαζε την πολιτική του «ήπια δημοσιονομική προσαρμογή»- ενώ στην πραγματικότητα πρόκειται για έναν βίαιο μετασχηματισμό της ελληνικής κοινωνίας, σύμφωνα με τα κυρίαρχα νεοφιλελεύθερα δόγματα, τα οποία οι εμπνευστές του</w:t>
      </w:r>
      <w:r>
        <w:rPr>
          <w:rFonts w:eastAsia="Times New Roman"/>
          <w:szCs w:val="24"/>
        </w:rPr>
        <w:t>ς σήμερα αναγνωρίζουν ότι έχουν αποτύχει, έχοντας αφήσει</w:t>
      </w:r>
      <w:r>
        <w:rPr>
          <w:rFonts w:eastAsia="Times New Roman"/>
          <w:szCs w:val="24"/>
        </w:rPr>
        <w:t xml:space="preserve"> </w:t>
      </w:r>
      <w:r>
        <w:rPr>
          <w:rFonts w:eastAsia="Times New Roman"/>
          <w:szCs w:val="24"/>
        </w:rPr>
        <w:t xml:space="preserve">πίσω </w:t>
      </w:r>
      <w:r>
        <w:rPr>
          <w:rFonts w:eastAsia="Times New Roman"/>
          <w:szCs w:val="24"/>
        </w:rPr>
        <w:t xml:space="preserve">τους </w:t>
      </w:r>
      <w:r>
        <w:rPr>
          <w:rFonts w:eastAsia="Times New Roman"/>
          <w:szCs w:val="24"/>
        </w:rPr>
        <w:t>ερείπια και ανεπούλωτες πληγές.</w:t>
      </w:r>
    </w:p>
    <w:p w14:paraId="420DC23B" w14:textId="77777777" w:rsidR="003663B4" w:rsidRDefault="00087BC7">
      <w:pPr>
        <w:spacing w:line="600" w:lineRule="auto"/>
        <w:ind w:firstLine="720"/>
        <w:jc w:val="both"/>
        <w:rPr>
          <w:rFonts w:eastAsia="Times New Roman"/>
          <w:szCs w:val="24"/>
        </w:rPr>
      </w:pPr>
      <w:r>
        <w:rPr>
          <w:rFonts w:eastAsia="Times New Roman"/>
          <w:szCs w:val="24"/>
        </w:rPr>
        <w:t>Ακόμα κι αν η ψήφιση του μνημονίου ήταν ο μόνος τρόπος για να κρατήσει η χώρα το κεφάλι της έξω από το νερό, αυτό δεν συνεπάγεται, βέβαια, ότι το μνημόνιο συ</w:t>
      </w:r>
      <w:r>
        <w:rPr>
          <w:rFonts w:eastAsia="Times New Roman"/>
          <w:szCs w:val="24"/>
        </w:rPr>
        <w:t>νιστά μια πραγματική, αποτελεσματική θεραπεία. Ούτε, όμως, τα αιματηρά οικονομικά μέτρα</w:t>
      </w:r>
      <w:r w:rsidRPr="00BC0521">
        <w:rPr>
          <w:rFonts w:eastAsia="Times New Roman"/>
          <w:szCs w:val="24"/>
        </w:rPr>
        <w:t xml:space="preserve"> </w:t>
      </w:r>
      <w:r>
        <w:rPr>
          <w:rFonts w:eastAsia="Times New Roman"/>
          <w:szCs w:val="24"/>
        </w:rPr>
        <w:t>αποτελούν «καθαρτήριο»</w:t>
      </w:r>
      <w:r>
        <w:rPr>
          <w:rFonts w:eastAsia="Times New Roman"/>
          <w:szCs w:val="24"/>
        </w:rPr>
        <w:t>, που αναγκαστήκαμε να λάβουμε. Και θέλω να συμφωνήσω με όσους συναδέλφους εδώ τονίζουν ότι το πραγματικό δίλημμα είναι «παραγωγικά ή αντιπαραγωγι</w:t>
      </w:r>
      <w:r>
        <w:rPr>
          <w:rFonts w:eastAsia="Times New Roman"/>
          <w:szCs w:val="24"/>
        </w:rPr>
        <w:t>κά μέτρα» και όχι «σκληρότερα ή ηπιότερα».</w:t>
      </w:r>
    </w:p>
    <w:p w14:paraId="420DC23C" w14:textId="77777777" w:rsidR="003663B4" w:rsidRDefault="00087BC7">
      <w:pPr>
        <w:spacing w:line="600" w:lineRule="auto"/>
        <w:ind w:firstLine="720"/>
        <w:jc w:val="both"/>
        <w:rPr>
          <w:rFonts w:eastAsia="Times New Roman"/>
          <w:szCs w:val="24"/>
        </w:rPr>
      </w:pPr>
      <w:r>
        <w:rPr>
          <w:rFonts w:eastAsia="Times New Roman"/>
          <w:szCs w:val="24"/>
        </w:rPr>
        <w:t>Επανερχόμενος στην κριτική για την πολιτική της υπερβολής που σκοτώνει την αλήθεια, θέλω να πω ότι η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χθες έ</w:t>
      </w:r>
      <w:r>
        <w:rPr>
          <w:rFonts w:eastAsia="Times New Roman"/>
          <w:szCs w:val="24"/>
        </w:rPr>
        <w:t>πεσ</w:t>
      </w:r>
      <w:r>
        <w:rPr>
          <w:rFonts w:eastAsia="Times New Roman"/>
          <w:szCs w:val="24"/>
        </w:rPr>
        <w:t xml:space="preserve">ε σε μια γκάφα, όταν σε μια προσπάθεια να </w:t>
      </w:r>
      <w:proofErr w:type="spellStart"/>
      <w:r>
        <w:rPr>
          <w:rFonts w:eastAsia="Times New Roman"/>
          <w:szCs w:val="24"/>
        </w:rPr>
        <w:t>αποδομή</w:t>
      </w:r>
      <w:r>
        <w:rPr>
          <w:rFonts w:eastAsia="Times New Roman"/>
          <w:szCs w:val="24"/>
        </w:rPr>
        <w:lastRenderedPageBreak/>
        <w:t>σει</w:t>
      </w:r>
      <w:proofErr w:type="spellEnd"/>
      <w:r>
        <w:rPr>
          <w:rFonts w:eastAsia="Times New Roman"/>
          <w:szCs w:val="24"/>
        </w:rPr>
        <w:t xml:space="preserve"> το γεγονός ότι αυτή η Κυβέρνηση σε αυτ</w:t>
      </w:r>
      <w:r>
        <w:rPr>
          <w:rFonts w:eastAsia="Times New Roman"/>
          <w:szCs w:val="24"/>
        </w:rPr>
        <w:t>ές τις συνθήκες αυξάνει τα κονδύλια για την παιδεία, έφ</w:t>
      </w:r>
      <w:r>
        <w:rPr>
          <w:rFonts w:eastAsia="Times New Roman"/>
          <w:szCs w:val="24"/>
        </w:rPr>
        <w:t>τ</w:t>
      </w:r>
      <w:r>
        <w:rPr>
          <w:rFonts w:eastAsia="Times New Roman"/>
          <w:szCs w:val="24"/>
        </w:rPr>
        <w:t xml:space="preserve">ασε στο σημείο να λέει ότι έχουμε αύξηση κατά 548% -παρακαλώ- των κονδυλίων για τις εισαγωγικές εξετάσεις στα πανεπιστήμια, τη στιγμή που είναι μόλις 12,9% </w:t>
      </w:r>
      <w:r>
        <w:rPr>
          <w:rFonts w:eastAsia="Times New Roman"/>
          <w:szCs w:val="24"/>
        </w:rPr>
        <w:t xml:space="preserve">η αύξηση </w:t>
      </w:r>
      <w:r>
        <w:rPr>
          <w:rFonts w:eastAsia="Times New Roman"/>
          <w:szCs w:val="24"/>
        </w:rPr>
        <w:t xml:space="preserve">για να μπορέσουν να διεξαχθούν οι </w:t>
      </w:r>
      <w:r>
        <w:rPr>
          <w:rFonts w:eastAsia="Times New Roman"/>
          <w:szCs w:val="24"/>
        </w:rPr>
        <w:t xml:space="preserve">εισαγωγικές </w:t>
      </w:r>
      <w:r>
        <w:rPr>
          <w:rFonts w:eastAsia="Times New Roman"/>
          <w:szCs w:val="24"/>
        </w:rPr>
        <w:t>εξετάσεις</w:t>
      </w:r>
      <w:r>
        <w:rPr>
          <w:rFonts w:eastAsia="Times New Roman"/>
          <w:szCs w:val="24"/>
        </w:rPr>
        <w:t>. Ξ</w:t>
      </w:r>
      <w:r>
        <w:rPr>
          <w:rFonts w:eastAsia="Times New Roman"/>
          <w:szCs w:val="24"/>
        </w:rPr>
        <w:t>έρετε, βέβαια, ότι αυτή η Κυβέρνηση έχει δεσμευτεί να απαλλάξει τη νεολαία και τις οικογένειες από το μινώταυρο των εξετάσεων, που καταβροχθίζει</w:t>
      </w:r>
      <w:r>
        <w:rPr>
          <w:rFonts w:eastAsia="Times New Roman"/>
          <w:szCs w:val="24"/>
        </w:rPr>
        <w:t xml:space="preserve"> </w:t>
      </w:r>
      <w:r>
        <w:rPr>
          <w:rFonts w:eastAsia="Times New Roman"/>
          <w:szCs w:val="24"/>
        </w:rPr>
        <w:t>εκτός από τα νεανικά όνειρα και τις πενιχρές οικονομίες των ελληνικών νοικοκυριών.</w:t>
      </w:r>
    </w:p>
    <w:p w14:paraId="420DC23D" w14:textId="77777777" w:rsidR="003663B4" w:rsidRDefault="00087BC7">
      <w:pPr>
        <w:spacing w:line="600" w:lineRule="auto"/>
        <w:ind w:firstLine="720"/>
        <w:jc w:val="both"/>
        <w:rPr>
          <w:rFonts w:eastAsia="Times New Roman"/>
          <w:szCs w:val="24"/>
        </w:rPr>
      </w:pPr>
      <w:r>
        <w:rPr>
          <w:rFonts w:eastAsia="Times New Roman"/>
          <w:szCs w:val="24"/>
        </w:rPr>
        <w:t>Θέλω</w:t>
      </w:r>
      <w:r>
        <w:rPr>
          <w:rFonts w:eastAsia="Times New Roman"/>
          <w:szCs w:val="24"/>
        </w:rPr>
        <w:t xml:space="preserve"> να θυμίσω στους προκατόχους μας </w:t>
      </w:r>
      <w:r>
        <w:rPr>
          <w:rFonts w:eastAsia="Times New Roman"/>
          <w:szCs w:val="24"/>
        </w:rPr>
        <w:t xml:space="preserve">συγκυβερνήτες </w:t>
      </w:r>
      <w:r>
        <w:rPr>
          <w:rFonts w:eastAsia="Times New Roman"/>
          <w:szCs w:val="24"/>
        </w:rPr>
        <w:t xml:space="preserve">ότι </w:t>
      </w:r>
      <w:r>
        <w:rPr>
          <w:rFonts w:eastAsia="Times New Roman"/>
          <w:szCs w:val="24"/>
        </w:rPr>
        <w:t>εά</w:t>
      </w:r>
      <w:r>
        <w:rPr>
          <w:rFonts w:eastAsia="Times New Roman"/>
          <w:szCs w:val="24"/>
        </w:rPr>
        <w:t xml:space="preserve">ν </w:t>
      </w:r>
      <w:r>
        <w:rPr>
          <w:rFonts w:eastAsia="Times New Roman"/>
          <w:szCs w:val="24"/>
        </w:rPr>
        <w:t>-</w:t>
      </w:r>
      <w:r>
        <w:rPr>
          <w:rFonts w:eastAsia="Times New Roman"/>
          <w:szCs w:val="24"/>
        </w:rPr>
        <w:t>ο</w:t>
      </w:r>
      <w:r>
        <w:rPr>
          <w:rFonts w:eastAsia="Times New Roman"/>
          <w:szCs w:val="24"/>
        </w:rPr>
        <w:t xml:space="preserve"> μη γένοιτο</w:t>
      </w:r>
      <w:r>
        <w:rPr>
          <w:rFonts w:eastAsia="Times New Roman"/>
          <w:szCs w:val="24"/>
        </w:rPr>
        <w:t>-</w:t>
      </w:r>
      <w:r>
        <w:rPr>
          <w:rFonts w:eastAsia="Times New Roman"/>
          <w:szCs w:val="24"/>
        </w:rPr>
        <w:t xml:space="preserve"> παρέμεναν στην εξουσία, οι εκπαιδευτικές δαπάνες, με βάση τις δεσμεύσεις που είχαν αναλάβει, θα έφταναν μόλις το 1,85% του προϋπολογισμού, ενώ με τις δικές μας προσπάθειες έχουμε φέρει τ</w:t>
      </w:r>
      <w:r>
        <w:rPr>
          <w:rFonts w:eastAsia="Times New Roman"/>
          <w:szCs w:val="24"/>
        </w:rPr>
        <w:t>ις δαπάνες αυτές στο 2,85% με τάση να τις ενισχύσουμε ακόμα περισσότερο.</w:t>
      </w:r>
    </w:p>
    <w:p w14:paraId="420DC23E" w14:textId="77777777" w:rsidR="003663B4" w:rsidRDefault="00087BC7">
      <w:pPr>
        <w:spacing w:line="600" w:lineRule="auto"/>
        <w:ind w:firstLine="720"/>
        <w:jc w:val="both"/>
        <w:rPr>
          <w:rFonts w:eastAsia="Times New Roman" w:cs="Times New Roman"/>
          <w:szCs w:val="24"/>
        </w:rPr>
      </w:pPr>
      <w:r>
        <w:rPr>
          <w:rFonts w:eastAsia="Times New Roman"/>
          <w:szCs w:val="24"/>
        </w:rPr>
        <w:t xml:space="preserve">Θέλω να κλείσω, αγαπητοί συνάδελφοι -το οφείλω αυτό και ως πρώην </w:t>
      </w:r>
      <w:r>
        <w:rPr>
          <w:rFonts w:eastAsia="Times New Roman"/>
          <w:szCs w:val="24"/>
        </w:rPr>
        <w:t>πρόεδρος</w:t>
      </w:r>
      <w:r>
        <w:rPr>
          <w:rFonts w:eastAsia="Times New Roman"/>
          <w:szCs w:val="24"/>
        </w:rPr>
        <w:t xml:space="preserve"> της </w:t>
      </w:r>
      <w:r>
        <w:rPr>
          <w:rFonts w:eastAsia="Times New Roman"/>
          <w:szCs w:val="24"/>
        </w:rPr>
        <w:t>επιτροπής</w:t>
      </w:r>
      <w:r>
        <w:rPr>
          <w:rFonts w:eastAsia="Times New Roman"/>
          <w:szCs w:val="24"/>
        </w:rPr>
        <w:t xml:space="preserve"> που είχε συστήσει η Βουλή και η οποία κατέληξε στο σχετικό πόρισμα για τις γερμανικές οφειλές- με μια, κατά τη γνώμη μου, σημαντική εξέλιξη που </w:t>
      </w:r>
      <w:r>
        <w:rPr>
          <w:rFonts w:eastAsia="Times New Roman"/>
          <w:szCs w:val="24"/>
        </w:rPr>
        <w:lastRenderedPageBreak/>
        <w:t>πρέπει να τη λάβουμε σοβαρά ως Βουλή και ως Κυβέρνηση. Ξέρετε ότι μέσα στην ίδια τη Γερμανία έχουμε ανθρώπους ο</w:t>
      </w:r>
      <w:r>
        <w:rPr>
          <w:rFonts w:eastAsia="Times New Roman"/>
          <w:szCs w:val="24"/>
        </w:rPr>
        <w:t xml:space="preserve">ι οποίοι δουλεύουν - ιστορικούς, οικονομολόγους- και στηρίζουν με κάθε τρόπο -και με τα δημοσιεύματά τους και με τα βιβλία τους- το δίκαιο των απαιτήσεων μας, των ανεκπλήρωτων, από το Β΄ Παγκόσμιο Πόλεμο. Μπορείτε να το βρείτε αυτό και στην ιστοσελίδα της </w:t>
      </w:r>
      <w:r>
        <w:rPr>
          <w:rFonts w:eastAsia="Times New Roman"/>
          <w:szCs w:val="24"/>
        </w:rPr>
        <w:t>«</w:t>
      </w:r>
      <w:r>
        <w:rPr>
          <w:rFonts w:eastAsia="Times New Roman"/>
          <w:szCs w:val="24"/>
          <w:lang w:val="en-US"/>
        </w:rPr>
        <w:t>D</w:t>
      </w:r>
      <w:r>
        <w:rPr>
          <w:rFonts w:eastAsia="Times New Roman"/>
          <w:szCs w:val="24"/>
        </w:rPr>
        <w:t xml:space="preserve">EUTSCHE </w:t>
      </w:r>
      <w:r>
        <w:rPr>
          <w:rFonts w:eastAsia="Times New Roman"/>
          <w:szCs w:val="24"/>
          <w:lang w:val="en-US"/>
        </w:rPr>
        <w:t>W</w:t>
      </w:r>
      <w:r>
        <w:rPr>
          <w:rFonts w:eastAsia="Times New Roman"/>
          <w:szCs w:val="24"/>
        </w:rPr>
        <w:t>ELLE</w:t>
      </w:r>
      <w:r>
        <w:rPr>
          <w:rFonts w:eastAsia="Times New Roman"/>
          <w:szCs w:val="24"/>
        </w:rPr>
        <w:t xml:space="preserve">» με τίτλο «Η ανοιχτή πληγή των γερμανικών επανορθώσεων». Παρουσιάζεται </w:t>
      </w:r>
      <w:r>
        <w:rPr>
          <w:rFonts w:eastAsia="Times New Roman"/>
          <w:szCs w:val="24"/>
        </w:rPr>
        <w:t>εκεί</w:t>
      </w:r>
      <w:r>
        <w:rPr>
          <w:rFonts w:eastAsia="Times New Roman"/>
          <w:szCs w:val="24"/>
        </w:rPr>
        <w:t xml:space="preserve"> ένα βιβλίο με τον πολύ χαρακτηριστικό τίτλο «Το χρέος των επανορθώσεων - Υποθήκες της γερμανικής κατοχικής κυριαρχίας στην Ελλάδα και στην Ευρώπη», δύο σπουδαίων Γε</w:t>
      </w:r>
      <w:r>
        <w:rPr>
          <w:rFonts w:eastAsia="Times New Roman"/>
          <w:szCs w:val="24"/>
        </w:rPr>
        <w:t xml:space="preserve">ρμανών ιστορικών, του </w:t>
      </w:r>
      <w:r>
        <w:rPr>
          <w:rFonts w:eastAsia="Times New Roman"/>
          <w:szCs w:val="24"/>
        </w:rPr>
        <w:t xml:space="preserve">Καρλ </w:t>
      </w:r>
      <w:proofErr w:type="spellStart"/>
      <w:r>
        <w:rPr>
          <w:rFonts w:eastAsia="Times New Roman"/>
          <w:szCs w:val="24"/>
        </w:rPr>
        <w:t>Χά</w:t>
      </w:r>
      <w:r>
        <w:rPr>
          <w:rFonts w:eastAsia="Times New Roman"/>
          <w:szCs w:val="24"/>
        </w:rPr>
        <w:t>ιντς</w:t>
      </w:r>
      <w:proofErr w:type="spellEnd"/>
      <w:r>
        <w:rPr>
          <w:rFonts w:eastAsia="Times New Roman"/>
          <w:szCs w:val="24"/>
        </w:rPr>
        <w:t xml:space="preserve"> </w:t>
      </w:r>
      <w:proofErr w:type="spellStart"/>
      <w:r>
        <w:rPr>
          <w:rFonts w:eastAsia="Times New Roman"/>
          <w:szCs w:val="24"/>
        </w:rPr>
        <w:t>Ροτ</w:t>
      </w:r>
      <w:proofErr w:type="spellEnd"/>
      <w:r>
        <w:rPr>
          <w:rFonts w:eastAsia="Times New Roman"/>
          <w:szCs w:val="24"/>
        </w:rPr>
        <w:t xml:space="preserve"> -του οποίου, μάλιστα, κυκλοφορεί και ένα σχετικό βιβλίο στην Ελλάδα- καθώς και του </w:t>
      </w:r>
      <w:r>
        <w:rPr>
          <w:rFonts w:eastAsia="Times New Roman"/>
          <w:szCs w:val="24"/>
        </w:rPr>
        <w:t xml:space="preserve">Χάρτμουτ </w:t>
      </w:r>
      <w:proofErr w:type="spellStart"/>
      <w:r>
        <w:rPr>
          <w:rFonts w:eastAsia="Times New Roman"/>
          <w:szCs w:val="24"/>
        </w:rPr>
        <w:t>Ρούμπνερ</w:t>
      </w:r>
      <w:proofErr w:type="spellEnd"/>
      <w:r>
        <w:rPr>
          <w:rFonts w:eastAsia="Times New Roman"/>
          <w:szCs w:val="24"/>
        </w:rPr>
        <w:t xml:space="preserve">, οι οποίοι κατηγορούν, βέβαια, τη γερμανική κυβέρνηση για </w:t>
      </w:r>
      <w:r>
        <w:rPr>
          <w:rFonts w:eastAsia="Times New Roman"/>
          <w:szCs w:val="24"/>
        </w:rPr>
        <w:t>«</w:t>
      </w:r>
      <w:r>
        <w:rPr>
          <w:rFonts w:eastAsia="Times New Roman"/>
          <w:szCs w:val="24"/>
        </w:rPr>
        <w:t>αλαζονεία</w:t>
      </w:r>
      <w:r>
        <w:rPr>
          <w:rFonts w:eastAsia="Times New Roman"/>
          <w:szCs w:val="24"/>
        </w:rPr>
        <w:t>»</w:t>
      </w:r>
      <w:r>
        <w:rPr>
          <w:rFonts w:eastAsia="Times New Roman"/>
          <w:szCs w:val="24"/>
        </w:rPr>
        <w:t>, για το γεγονός ότι δεν εκπλήρωσε τις υποχρεώσε</w:t>
      </w:r>
      <w:r>
        <w:rPr>
          <w:rFonts w:eastAsia="Times New Roman"/>
          <w:szCs w:val="24"/>
        </w:rPr>
        <w:t>ις της απέναντι στη χώρα μας και</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ότι οι </w:t>
      </w:r>
      <w:r>
        <w:rPr>
          <w:rFonts w:eastAsia="Times New Roman"/>
          <w:szCs w:val="24"/>
        </w:rPr>
        <w:t>«</w:t>
      </w:r>
      <w:r>
        <w:rPr>
          <w:rFonts w:eastAsia="Times New Roman"/>
          <w:szCs w:val="24"/>
        </w:rPr>
        <w:t>δυτικογερμανικές ελίτ εξουσίας -όπως λέει- σε συμμαχία με τις Ηνωμένες Πολιτείες Αμερικής αρνήθηκαν να ικανοποιήσουν τις δεσμεύσεις τους από το</w:t>
      </w:r>
      <w:r>
        <w:rPr>
          <w:rFonts w:eastAsia="Times New Roman"/>
          <w:szCs w:val="24"/>
        </w:rPr>
        <w:t>ν</w:t>
      </w:r>
      <w:r>
        <w:rPr>
          <w:rFonts w:eastAsia="Times New Roman"/>
          <w:szCs w:val="24"/>
        </w:rPr>
        <w:t xml:space="preserve"> Β΄ Παγκόσμιο Πόλεμο</w:t>
      </w:r>
      <w:r>
        <w:rPr>
          <w:rFonts w:eastAsia="Times New Roman"/>
          <w:szCs w:val="24"/>
        </w:rPr>
        <w:t>»</w:t>
      </w:r>
      <w:r>
        <w:rPr>
          <w:rFonts w:eastAsia="Times New Roman"/>
          <w:szCs w:val="24"/>
        </w:rPr>
        <w:t>.</w:t>
      </w:r>
    </w:p>
    <w:p w14:paraId="420DC23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όπως έχουμε δεσμευτεί και </w:t>
      </w:r>
      <w:r>
        <w:rPr>
          <w:rFonts w:eastAsia="Times New Roman" w:cs="Times New Roman"/>
          <w:szCs w:val="24"/>
        </w:rPr>
        <w:t>απέναντι στην ίδια τη Βουλή</w:t>
      </w:r>
      <w:r>
        <w:rPr>
          <w:rFonts w:eastAsia="Times New Roman" w:cs="Times New Roman"/>
          <w:szCs w:val="24"/>
        </w:rPr>
        <w:t xml:space="preserve"> ν</w:t>
      </w:r>
      <w:r>
        <w:rPr>
          <w:rFonts w:eastAsia="Times New Roman" w:cs="Times New Roman"/>
          <w:szCs w:val="24"/>
        </w:rPr>
        <w:t xml:space="preserve">α βγούμε από το καθεστώς της σκληρής επιτήρησης, </w:t>
      </w:r>
      <w:r>
        <w:rPr>
          <w:rFonts w:eastAsia="Times New Roman" w:cs="Times New Roman"/>
          <w:szCs w:val="24"/>
        </w:rPr>
        <w:t xml:space="preserve">φιλοδοξούμε στα αμέσως επόμενα βήματα να ανοίξουμε </w:t>
      </w:r>
      <w:r>
        <w:rPr>
          <w:rFonts w:eastAsia="Times New Roman" w:cs="Times New Roman"/>
          <w:szCs w:val="24"/>
        </w:rPr>
        <w:t>και αυτό το μέτωπο, το οποίο είναι ένα μέτωπο απόδοσης ιστορικής δικαιοσύνης.</w:t>
      </w:r>
    </w:p>
    <w:p w14:paraId="420DC24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w:t>
      </w:r>
    </w:p>
    <w:p w14:paraId="420DC241"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420DC24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Μηταφίδη</w:t>
      </w:r>
      <w:proofErr w:type="spellEnd"/>
      <w:r>
        <w:rPr>
          <w:rFonts w:eastAsia="Times New Roman" w:cs="Times New Roman"/>
          <w:szCs w:val="24"/>
        </w:rPr>
        <w:t xml:space="preserve">. </w:t>
      </w:r>
    </w:p>
    <w:p w14:paraId="420DC24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εκ μέρους της Δημοκρατικής Συμπαράταξης.</w:t>
      </w:r>
    </w:p>
    <w:p w14:paraId="420DC24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ο ελληνικός λαός οκτώ χρόνια τώρα, μαζί με τις ει</w:t>
      </w:r>
      <w:r>
        <w:rPr>
          <w:rFonts w:eastAsia="Times New Roman" w:cs="Times New Roman"/>
          <w:szCs w:val="24"/>
        </w:rPr>
        <w:t>λικρινείς προσπάθειες για την αντιμετώπιση της κρίσης, βίωσε και βιώνει μύθους, σχέδια εξαπάτησης και ψέματα, τόσο για τα αίτια όσο και για τους τρόπους αντιμετώπισης της κρίσης.</w:t>
      </w:r>
    </w:p>
    <w:p w14:paraId="420DC24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στην αλήθεια για τα αίτια της κρίσης και τον οικονομικό εκτροχιασμό </w:t>
      </w:r>
      <w:r>
        <w:rPr>
          <w:rFonts w:eastAsia="Times New Roman" w:cs="Times New Roman"/>
          <w:szCs w:val="24"/>
        </w:rPr>
        <w:t>του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2009, η Νέα Δημοκρατία σιώπησε για τις ευθύνες της και αντί να τις αναλάβει, συμμετέχοντας στην αναζήτηση λύσεων, οργάνωσε το </w:t>
      </w:r>
      <w:proofErr w:type="spellStart"/>
      <w:r>
        <w:rPr>
          <w:rFonts w:eastAsia="Times New Roman" w:cs="Times New Roman"/>
          <w:szCs w:val="24"/>
        </w:rPr>
        <w:t>αντιμνημονιακό</w:t>
      </w:r>
      <w:proofErr w:type="spellEnd"/>
      <w:r>
        <w:rPr>
          <w:rFonts w:eastAsia="Times New Roman" w:cs="Times New Roman"/>
          <w:szCs w:val="24"/>
        </w:rPr>
        <w:t xml:space="preserve"> μέτωπο. </w:t>
      </w:r>
    </w:p>
    <w:p w14:paraId="420DC24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 ΣΥΡΙΖΑ βρήκε στρωμένο έδαφος και διατύπωσε το</w:t>
      </w:r>
      <w:r>
        <w:rPr>
          <w:rFonts w:eastAsia="Times New Roman" w:cs="Times New Roman"/>
          <w:szCs w:val="24"/>
        </w:rPr>
        <w:t>ν</w:t>
      </w:r>
      <w:r>
        <w:rPr>
          <w:rFonts w:eastAsia="Times New Roman" w:cs="Times New Roman"/>
          <w:szCs w:val="24"/>
        </w:rPr>
        <w:t xml:space="preserve"> μύθο της καταστροφικής Μεταπολίτευσης, δίνοντα</w:t>
      </w:r>
      <w:r>
        <w:rPr>
          <w:rFonts w:eastAsia="Times New Roman" w:cs="Times New Roman"/>
          <w:szCs w:val="24"/>
        </w:rPr>
        <w:t xml:space="preserve">ς άφεση αμαρτιών στους υπαίτιους του εκτροχιασμού, συκοφαντώντας την καλύτερη περίοδο της νεότερης ιστορίας, τη Μεταπολίτευση, που περιλαμβάνει και τη μεγάλη προσφορά του ΠΑΣΟΚ και του Ανδρέα Παπανδρέου. </w:t>
      </w:r>
    </w:p>
    <w:p w14:paraId="420DC24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την αντιμετώπιση της κρίσης η μεν Νέα Δημοκρατί</w:t>
      </w:r>
      <w:r>
        <w:rPr>
          <w:rFonts w:eastAsia="Times New Roman" w:cs="Times New Roman"/>
          <w:szCs w:val="24"/>
        </w:rPr>
        <w:t xml:space="preserve">α ανέπτυξε τον μύθο των </w:t>
      </w:r>
      <w:proofErr w:type="spellStart"/>
      <w:r>
        <w:rPr>
          <w:rFonts w:eastAsia="Times New Roman" w:cs="Times New Roman"/>
          <w:szCs w:val="24"/>
        </w:rPr>
        <w:t>Ζαππείων</w:t>
      </w:r>
      <w:proofErr w:type="spellEnd"/>
      <w:r>
        <w:rPr>
          <w:rFonts w:eastAsia="Times New Roman" w:cs="Times New Roman"/>
          <w:szCs w:val="24"/>
        </w:rPr>
        <w:t>, που κράτησε περίπου οκτώ ώρες από ό,τι θυμάμαι, μετά τις εκλογές του 2012. Ο ΣΥΡΙΖΑ από την πλευρά του διατύπωσε χονδροειδή ψέματα. Θυμάστε το περίφημο «κατάργηση του μνημονίου με ένα άρθρο και έναν νόμο», που δεν έχει έρθ</w:t>
      </w:r>
      <w:r>
        <w:rPr>
          <w:rFonts w:eastAsia="Times New Roman" w:cs="Times New Roman"/>
          <w:szCs w:val="24"/>
        </w:rPr>
        <w:t xml:space="preserve">ει ακόμη αυτός ο νόμος, με την προπαγάνδα της ελπίδας που έρχεται και άλλα τινά. </w:t>
      </w:r>
    </w:p>
    <w:p w14:paraId="420DC24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Όλα αυτά, όμως, κόστισαν στον ελληνικό λαό τρία επιπλέον χρόνια κρίσης με οπισθοδρόμηση, απώλεια 100 περίπου </w:t>
      </w:r>
      <w:r>
        <w:rPr>
          <w:rFonts w:eastAsia="Times New Roman" w:cs="Times New Roman"/>
          <w:szCs w:val="24"/>
        </w:rPr>
        <w:lastRenderedPageBreak/>
        <w:t>δισεκατομμυρίων, αιματηρά μέτρα, νέους φόρους και περικοπή κοινων</w:t>
      </w:r>
      <w:r>
        <w:rPr>
          <w:rFonts w:eastAsia="Times New Roman" w:cs="Times New Roman"/>
          <w:szCs w:val="24"/>
        </w:rPr>
        <w:t xml:space="preserve">ικών δαπανών για πολλά χρόνια. </w:t>
      </w:r>
    </w:p>
    <w:p w14:paraId="420DC24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Σήμερα, συνεχίζονται τα ψέματα.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στήνει το</w:t>
      </w:r>
      <w:r>
        <w:rPr>
          <w:rFonts w:eastAsia="Times New Roman" w:cs="Times New Roman"/>
          <w:szCs w:val="24"/>
        </w:rPr>
        <w:t>ν</w:t>
      </w:r>
      <w:r>
        <w:rPr>
          <w:rFonts w:eastAsia="Times New Roman" w:cs="Times New Roman"/>
          <w:szCs w:val="24"/>
        </w:rPr>
        <w:t xml:space="preserve"> μύθο της λεγόμενης «καθαρής εξόδου», που δεν αποτελεί παρά ένα ολοκάθαρο ψέμα, αφού η επιτήρηση θα συνεχιστεί και ακέραιες οι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που έ</w:t>
      </w:r>
      <w:r>
        <w:rPr>
          <w:rFonts w:eastAsia="Times New Roman" w:cs="Times New Roman"/>
          <w:szCs w:val="24"/>
        </w:rPr>
        <w:t>χει υπογράψει ο κ. Τσίπρας, θα υλοποιηθούν χωρίς</w:t>
      </w:r>
      <w:r>
        <w:rPr>
          <w:rFonts w:eastAsia="Times New Roman" w:cs="Times New Roman"/>
          <w:szCs w:val="24"/>
        </w:rPr>
        <w:t>,</w:t>
      </w:r>
      <w:r>
        <w:rPr>
          <w:rFonts w:eastAsia="Times New Roman" w:cs="Times New Roman"/>
          <w:szCs w:val="24"/>
        </w:rPr>
        <w:t xml:space="preserve"> βέβαια, τη διασφάλιση της φθηνής χρηματοδότησης. Μείωση του αφορολόγητου, περικοπή συντάξεως για το 2019, ολική κατάργηση του ΕΚΑΣ, μείωση του επιδόματος θέρμανσης και κατάργησής του στη συνέχεια, υψηλά πλε</w:t>
      </w:r>
      <w:r>
        <w:rPr>
          <w:rFonts w:eastAsia="Times New Roman" w:cs="Times New Roman"/>
          <w:szCs w:val="24"/>
        </w:rPr>
        <w:t xml:space="preserve">ονάσματα 3,5% μέχρι το 2022, 2% πλεονάσματα μέχρι το 2060, </w:t>
      </w:r>
      <w:proofErr w:type="spellStart"/>
      <w:r>
        <w:rPr>
          <w:rFonts w:eastAsia="Times New Roman" w:cs="Times New Roman"/>
          <w:szCs w:val="24"/>
        </w:rPr>
        <w:t>υπερταμείο</w:t>
      </w:r>
      <w:proofErr w:type="spellEnd"/>
      <w:r>
        <w:rPr>
          <w:rFonts w:eastAsia="Times New Roman" w:cs="Times New Roman"/>
          <w:szCs w:val="24"/>
        </w:rPr>
        <w:t xml:space="preserve"> και ξεπούλημα της δημόσιας περιουσίας για ενενήντα οκτώ ακόμη χρόνια, αν υπάρχει περιουσία, βεβαίως.</w:t>
      </w:r>
    </w:p>
    <w:p w14:paraId="420DC24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μαζικοί ηλεκτρονικοί πλειστηριασμοί για την πρώτη κατοικία θα σταματήσουν, κυρίες </w:t>
      </w:r>
      <w:r>
        <w:rPr>
          <w:rFonts w:eastAsia="Times New Roman" w:cs="Times New Roman"/>
          <w:szCs w:val="24"/>
        </w:rPr>
        <w:t xml:space="preserve">και κύριοι συνάδελφοι; Δεν θα γίνουν; Η πώληση της ΔΕΗ, δεν θα γίνει; Οι μονάδες Μεγαλόπολης, Μελίτης, δεν θα πωληθούν; </w:t>
      </w:r>
    </w:p>
    <w:p w14:paraId="420DC24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φανερό ότι αναπτύσσεται ένας ακόμη μύθος, ο οποίος πιστεύω ότι θα διαψευστεί, δυστυχώς, εις βάρος π</w:t>
      </w:r>
      <w:r>
        <w:rPr>
          <w:rFonts w:eastAsia="Times New Roman" w:cs="Times New Roman"/>
          <w:szCs w:val="24"/>
        </w:rPr>
        <w:t xml:space="preserve">άλι του ελληνικού λαού. </w:t>
      </w:r>
    </w:p>
    <w:p w14:paraId="420DC24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είναι απόλυτα αποκαλυπτικός. Παραθέτω τρία στοιχεία που χαρακτηρίζουν τη δήθεν αριστερή Κυβέρνηση με τη δήθεν κοινωνική πολιτική. </w:t>
      </w:r>
    </w:p>
    <w:p w14:paraId="420DC24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Πρώτο στοιχείο. Όλοι οι οργανισμοί κοινωνικής πολιτικής παρουσιάζουν μεγάλα πλεονάσ</w:t>
      </w:r>
      <w:r>
        <w:rPr>
          <w:rFonts w:eastAsia="Times New Roman" w:cs="Times New Roman"/>
          <w:szCs w:val="24"/>
        </w:rPr>
        <w:t>ματα, συνολικά 1.640.000.000, σε αντίθεση με τις ΔΕΚΟ που παρουσιάζουν έλλειμμα 325.000.000. Ο ΟΑΕΔ παρουσιάζει πλεόνασμα 629.000.000 με 23% ανεργία και τους ανέργους να περιμένουν. Ο ΕΟΠΥΥ παρουσίασε πλεόνασμα 112.000.000, όταν έχει τεράστιες οφειλές σε α</w:t>
      </w:r>
      <w:r>
        <w:rPr>
          <w:rFonts w:eastAsia="Times New Roman" w:cs="Times New Roman"/>
          <w:szCs w:val="24"/>
        </w:rPr>
        <w:t>σφαλισμένους, γιατρούς, εργαστήρια, κοινωνικές δομές ατόμων με αναπηρία, στέγες υποστηριζόμενης διαβίωσης. Ο ΟΓΑ 95.000.000 και δεν πληρώνει ούτε τα έξοδα κηδείας, τα έχουν βάλει σε ένα συρτάρι. Δεν εκδίδει συντάξεις. Τα νοσοκομεία παρουσιάζουν πλεόνασμα 2</w:t>
      </w:r>
      <w:r>
        <w:rPr>
          <w:rFonts w:eastAsia="Times New Roman" w:cs="Times New Roman"/>
          <w:szCs w:val="24"/>
        </w:rPr>
        <w:t>39.000.000 και δεν υπάρχουν γάζες, σεντόνια, σύριγγες, απλήρωτες εφημερίες, απλήρωτο το επικουρικό προσωπικό.</w:t>
      </w:r>
    </w:p>
    <w:p w14:paraId="420DC24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Αυτ</w:t>
      </w:r>
      <w:r>
        <w:rPr>
          <w:rFonts w:eastAsia="Times New Roman" w:cs="Times New Roman"/>
          <w:szCs w:val="24"/>
        </w:rPr>
        <w:t>ό</w:t>
      </w:r>
      <w:r>
        <w:rPr>
          <w:rFonts w:eastAsia="Times New Roman" w:cs="Times New Roman"/>
          <w:szCs w:val="24"/>
        </w:rPr>
        <w:t xml:space="preserve"> είναι σκοπιμότητα. Δεν είναι κακή διαχείριση. Είναι σκοπιμότητα. Η κακή διαχείριση φαίνεται στις ΔΕΚΟ. Η σκοπιμότητα φαίνεται στα πλεονάσματα</w:t>
      </w:r>
      <w:r>
        <w:rPr>
          <w:rFonts w:eastAsia="Times New Roman" w:cs="Times New Roman"/>
          <w:szCs w:val="24"/>
        </w:rPr>
        <w:t xml:space="preserve"> των οργανισμών κοινωνικής πολιτικής.</w:t>
      </w:r>
    </w:p>
    <w:p w14:paraId="420DC24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Πάμε σε ένα δεύτερο στοιχείο που έχει να κάνει με τη σχέση έμμεσων και άμεσων φόρων, που επιδεινώθηκαν και έτσι εκτός από τη μεσαία τάξη, που επιβαρύνθηκε, όλοι οι καταναλωτές, και ιδιαίτερα τα πλατιά λαϊκά στρώματα, π</w:t>
      </w:r>
      <w:r>
        <w:rPr>
          <w:rFonts w:eastAsia="Times New Roman" w:cs="Times New Roman"/>
          <w:szCs w:val="24"/>
        </w:rPr>
        <w:t>λήρωσαν τη νύφη. Η σχέση έμμεσων και άμεσων φόρων που βελτιωνόταν μέχρι το 2014 και είχε διαμορφωθεί στο 1,15%, έφτασε το 2017 στο 1,33 ο λόγος.</w:t>
      </w:r>
    </w:p>
    <w:p w14:paraId="420DC25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Τρίτον, το πλεόνασμα έχει προκύψει εκτός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από την περικοπή κοινωνικών δαπανών. Το κοι</w:t>
      </w:r>
      <w:r>
        <w:rPr>
          <w:rFonts w:eastAsia="Times New Roman" w:cs="Times New Roman"/>
          <w:szCs w:val="24"/>
        </w:rPr>
        <w:t xml:space="preserve">νωνικό μέρισμα είναι 720 εκατομμύρια ευρώ. Και μόνο από τα περίπου 500 εκατομμύρια ευρώ που κόψατε από το ΕΚΑΣ, αλλά και από το επίδομα θέρμανσης, συμπληρώνεται. </w:t>
      </w:r>
    </w:p>
    <w:p w14:paraId="420DC25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Την ώρα που η πραγματική οικονομία προσπαθεί να </w:t>
      </w:r>
      <w:proofErr w:type="spellStart"/>
      <w:r>
        <w:rPr>
          <w:rFonts w:eastAsia="Times New Roman" w:cs="Times New Roman"/>
          <w:szCs w:val="24"/>
        </w:rPr>
        <w:t>επανακκινήσει</w:t>
      </w:r>
      <w:proofErr w:type="spellEnd"/>
      <w:r>
        <w:rPr>
          <w:rFonts w:eastAsia="Times New Roman" w:cs="Times New Roman"/>
          <w:szCs w:val="24"/>
        </w:rPr>
        <w:t xml:space="preserve"> και η κοινωνία προσπαθεί να </w:t>
      </w:r>
      <w:r>
        <w:rPr>
          <w:rFonts w:eastAsia="Times New Roman" w:cs="Times New Roman"/>
          <w:szCs w:val="24"/>
        </w:rPr>
        <w:t xml:space="preserve">αναταχθεί, εσείς βάζετε </w:t>
      </w:r>
      <w:r>
        <w:rPr>
          <w:rFonts w:eastAsia="Times New Roman" w:cs="Times New Roman"/>
          <w:szCs w:val="24"/>
        </w:rPr>
        <w:lastRenderedPageBreak/>
        <w:t xml:space="preserve">φραγμούς και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με κάθε είδους αντικίνητρο για την παραγωγή νέου εισοδήματος. Βέβαια, δεν λείπουν και οι περικοπές στις κοινωνικές δαπάνες.</w:t>
      </w:r>
    </w:p>
    <w:p w14:paraId="420DC2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Όλα αυτά, δυστυχώς, μας δικαιώνουν. Είμαστε αυτοί που λέγαμε ωμά την </w:t>
      </w:r>
      <w:r>
        <w:rPr>
          <w:rFonts w:eastAsia="Times New Roman" w:cs="Times New Roman"/>
          <w:szCs w:val="24"/>
        </w:rPr>
        <w:t>αλήθεια και προτείναμε από την αρχή την εθνική συνεννόηση για το ξεπέρασμα της κρίσης, όπως έκαναν άλλες χώρες, Κύπρος, Πορτογαλία και άλλες.</w:t>
      </w:r>
    </w:p>
    <w:p w14:paraId="420DC2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Σήμερα η χώρα, σε μια κρίσιμη περίοδο, σέρνεται, χωρίς πυξίδα, χωρίς στρατηγική. Οι </w:t>
      </w:r>
      <w:proofErr w:type="spellStart"/>
      <w:r>
        <w:rPr>
          <w:rFonts w:eastAsia="Times New Roman" w:cs="Times New Roman"/>
          <w:szCs w:val="24"/>
        </w:rPr>
        <w:t>τακτικισμοί</w:t>
      </w:r>
      <w:proofErr w:type="spellEnd"/>
      <w:r>
        <w:rPr>
          <w:rFonts w:eastAsia="Times New Roman" w:cs="Times New Roman"/>
          <w:szCs w:val="24"/>
        </w:rPr>
        <w:t xml:space="preserve"> εβδομάδας και οι α</w:t>
      </w:r>
      <w:r>
        <w:rPr>
          <w:rFonts w:eastAsia="Times New Roman" w:cs="Times New Roman"/>
          <w:szCs w:val="24"/>
        </w:rPr>
        <w:t>υτοσχεδιασμοί της στιγμής, οδηγούν σε νέα αδιέξοδα, επικίνδυνους ατραπούς και αποθρασύνουν την τουρκική ηγεσία. Η αλλαγή της πολιτικής είναι παραπάνω από αναγκαία και σήμερα μπορούμε να το πετύχουμε.</w:t>
      </w:r>
    </w:p>
    <w:p w14:paraId="420DC2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Δημοκρατική Συμπαράταξη, το Ποτάμι, το Κίνημα Αλλαγής</w:t>
      </w:r>
      <w:r>
        <w:rPr>
          <w:rFonts w:eastAsia="Times New Roman" w:cs="Times New Roman"/>
          <w:szCs w:val="24"/>
        </w:rPr>
        <w:t>,</w:t>
      </w:r>
      <w:r>
        <w:rPr>
          <w:rFonts w:eastAsia="Times New Roman" w:cs="Times New Roman"/>
          <w:szCs w:val="24"/>
        </w:rPr>
        <w:t xml:space="preserve"> δημιουργούμε πλέον νέα δεδομένα. Διαμορφώνουμε μια πολιτική και κοινωνική συμμαχία που θα αλλάξει τους πολιτικούς συσχετισμούς, θα ανατρέψει την καταστροφική πολιτική της Κυβέρνησης και θα αποτρέψει την παλινόρθωση συντηρητικών αντιλήψεων και πολιτικών στ</w:t>
      </w:r>
      <w:r>
        <w:rPr>
          <w:rFonts w:eastAsia="Times New Roman" w:cs="Times New Roman"/>
          <w:szCs w:val="24"/>
        </w:rPr>
        <w:t>ις οποίες είναι προσκολλημένη η Νέα Δημοκρατία.</w:t>
      </w:r>
    </w:p>
    <w:p w14:paraId="420DC2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Αυτό, βέβαια, προκαλεί εκνευρισμό τόσο στη Νέα Δημοκρατία όσο και στο</w:t>
      </w:r>
      <w:r>
        <w:rPr>
          <w:rFonts w:eastAsia="Times New Roman" w:cs="Times New Roman"/>
          <w:szCs w:val="24"/>
        </w:rPr>
        <w:t>ν</w:t>
      </w:r>
      <w:r>
        <w:rPr>
          <w:rFonts w:eastAsia="Times New Roman" w:cs="Times New Roman"/>
          <w:szCs w:val="24"/>
        </w:rPr>
        <w:t xml:space="preserve"> ΣΥΡΙΖΑ. Ήταν χαρακτηριστική η ομιλία του Προέδρου της Βουλής που στην εισαγωγή του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βγήκε από κάθε όριο.</w:t>
      </w:r>
    </w:p>
    <w:p w14:paraId="420DC2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απαντάμε ότι μ</w:t>
      </w:r>
      <w:r>
        <w:rPr>
          <w:rFonts w:eastAsia="Times New Roman" w:cs="Times New Roman"/>
          <w:szCs w:val="24"/>
        </w:rPr>
        <w:t>ε το «Σχέδιο Ελλάδα» για την αναπτυξιακή και παραγωγική ανασυγκρότηση της χώρας, τις προοδευτικές αλλαγές και μεταρρυθμίσεις στο κράτος, στους θεσμούς, στην οικονομία και την κοινωνία, η χώρα μπορεί να βγει οριστικά από την κρίση και να μπει σε μια περίοδο</w:t>
      </w:r>
      <w:r>
        <w:rPr>
          <w:rFonts w:eastAsia="Times New Roman" w:cs="Times New Roman"/>
          <w:szCs w:val="24"/>
        </w:rPr>
        <w:t xml:space="preserve"> ευημερίας, σε στέρεες βάσεις πια.</w:t>
      </w:r>
    </w:p>
    <w:p w14:paraId="420DC2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 αυτόν τον στόχο και μαζί με τους πολίτες, το Κίνημα Αλλαγής θα πρωταγωνιστήσει.</w:t>
      </w:r>
    </w:p>
    <w:p w14:paraId="420DC2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20DC25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420DC25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Καρακώστα από την Κοινοβουλευτική Ομάδα του ΣΥΡΙΖΑ, για έξι λεπτά. </w:t>
      </w:r>
    </w:p>
    <w:p w14:paraId="420DC25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(ΕΥΗ) ΚΑΡΑΚΩΣΤΑ: </w:t>
      </w:r>
      <w:r>
        <w:rPr>
          <w:rFonts w:eastAsia="Times New Roman" w:cs="Times New Roman"/>
          <w:szCs w:val="24"/>
        </w:rPr>
        <w:t>Καλησπέρα σε όλους και όλες που βρισκόμαστε εδώ ή που μας ακούν βεβαίως.</w:t>
      </w:r>
    </w:p>
    <w:p w14:paraId="420DC25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Σε αυτή την Αίθουσα, αυτό το διή</w:t>
      </w:r>
      <w:r>
        <w:rPr>
          <w:rFonts w:eastAsia="Times New Roman" w:cs="Times New Roman"/>
          <w:szCs w:val="24"/>
        </w:rPr>
        <w:t xml:space="preserve">μερο της συζήτησης του </w:t>
      </w:r>
      <w:r>
        <w:rPr>
          <w:rFonts w:eastAsia="Times New Roman" w:cs="Times New Roman"/>
          <w:szCs w:val="24"/>
        </w:rPr>
        <w:t>π</w:t>
      </w:r>
      <w:r>
        <w:rPr>
          <w:rFonts w:eastAsia="Times New Roman" w:cs="Times New Roman"/>
          <w:szCs w:val="24"/>
        </w:rPr>
        <w:t>ροϋπολογισμού, πολλοί και πολλές αναρωτήθηκαν για το αναπτυξιακό πρόγραμμα της Κυβέρνησής μας. Μου φάνηκε πολύ παράξενο και παράδοξο συγχρόνως, γιατί αυτοί που αναρωτήθηκαν ήταν αυτοί που κυβερνούσαν πριν από τρία χρόνια και για πάρ</w:t>
      </w:r>
      <w:r>
        <w:rPr>
          <w:rFonts w:eastAsia="Times New Roman" w:cs="Times New Roman"/>
          <w:szCs w:val="24"/>
        </w:rPr>
        <w:t xml:space="preserve">α πολλά χρόνια. </w:t>
      </w:r>
    </w:p>
    <w:p w14:paraId="420DC25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Έλληνες και οι Ελληνίδες ξέρουν, αλλά το αναγνωρίζουν και οι ίδιοι -το έχουν πει πολλές φορές σε αυτή την Αίθουσα- ότι επί σαράντα χρόνια διακυβέρνησης δεν κατάφεραν να δημιουργήσουν υποδομή σε αυτή τη χώρα. Ξέρετε, όμως, χωρίς θεμέλια,</w:t>
      </w:r>
      <w:r>
        <w:rPr>
          <w:rFonts w:eastAsia="Times New Roman" w:cs="Times New Roman"/>
          <w:szCs w:val="24"/>
        </w:rPr>
        <w:t xml:space="preserve"> χτίζεις στην άμμο. Και όπως ξέρετε, αυτά τα παίρνει ο άνεμος και το νερό πολλές φορές.</w:t>
      </w:r>
    </w:p>
    <w:p w14:paraId="420DC2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Μας κουνάνε το δάχτυλο για όσα δεν έκαναν αυτοί σαράντα χρόνια, απαιτώντας να τα τελειώσουμε εμείς μέσα σε τρία χρόνια. Και προσέξτε, όχι να τα αρχίσουμε, αλλά να τα τε</w:t>
      </w:r>
      <w:r>
        <w:rPr>
          <w:rFonts w:eastAsia="Times New Roman" w:cs="Times New Roman"/>
          <w:szCs w:val="24"/>
        </w:rPr>
        <w:t xml:space="preserve">λειώσουμε. Γιατί; Γιατί θέλουν να κάνουν αντιπολίτευση με τον χρόνο. </w:t>
      </w:r>
      <w:r>
        <w:rPr>
          <w:rFonts w:eastAsia="Times New Roman" w:cs="Times New Roman"/>
          <w:szCs w:val="24"/>
        </w:rPr>
        <w:lastRenderedPageBreak/>
        <w:t>Και το διευκρινίζω, γιατί εμείς σε αυτά τα τρία χρόνια και τελειώσαμε υποδομές</w:t>
      </w:r>
      <w:r>
        <w:rPr>
          <w:rFonts w:eastAsia="Times New Roman" w:cs="Times New Roman"/>
          <w:szCs w:val="24"/>
        </w:rPr>
        <w:t>,</w:t>
      </w:r>
      <w:r>
        <w:rPr>
          <w:rFonts w:eastAsia="Times New Roman" w:cs="Times New Roman"/>
          <w:szCs w:val="24"/>
        </w:rPr>
        <w:t xml:space="preserve"> που εσείς </w:t>
      </w:r>
      <w:r>
        <w:rPr>
          <w:rFonts w:eastAsia="Times New Roman" w:cs="Times New Roman"/>
          <w:szCs w:val="24"/>
        </w:rPr>
        <w:t xml:space="preserve">τα </w:t>
      </w:r>
      <w:r>
        <w:rPr>
          <w:rFonts w:eastAsia="Times New Roman" w:cs="Times New Roman"/>
          <w:szCs w:val="24"/>
        </w:rPr>
        <w:t>αφήσατε ημιτελή επί χρόνια και ξεκινάμε σχεδιάζοντας και νέα.</w:t>
      </w:r>
    </w:p>
    <w:p w14:paraId="420DC25F" w14:textId="77777777" w:rsidR="003663B4" w:rsidRDefault="00087BC7">
      <w:pPr>
        <w:spacing w:line="600" w:lineRule="auto"/>
        <w:ind w:firstLine="720"/>
        <w:jc w:val="both"/>
        <w:rPr>
          <w:rFonts w:eastAsia="Times New Roman"/>
          <w:szCs w:val="24"/>
        </w:rPr>
      </w:pPr>
      <w:r>
        <w:rPr>
          <w:rFonts w:eastAsia="Times New Roman"/>
          <w:szCs w:val="24"/>
        </w:rPr>
        <w:t>Αναρωτιέμαι το εξής: Μπορεί να υ</w:t>
      </w:r>
      <w:r>
        <w:rPr>
          <w:rFonts w:eastAsia="Times New Roman"/>
          <w:szCs w:val="24"/>
        </w:rPr>
        <w:t xml:space="preserve">πάρξει ανάπτυξη σε μια χώρα που δεν είχε </w:t>
      </w:r>
      <w:r>
        <w:rPr>
          <w:rFonts w:eastAsia="Times New Roman"/>
          <w:szCs w:val="24"/>
        </w:rPr>
        <w:t>Κ</w:t>
      </w:r>
      <w:r>
        <w:rPr>
          <w:rFonts w:eastAsia="Times New Roman"/>
          <w:szCs w:val="24"/>
        </w:rPr>
        <w:t>τηματολόγιο, παρά το γεγονός ότι είχε εισπραχθεί ευρωπαϊκό χρήμα γι’ αυτό; Τι έγιναν, άραγε, αυτά τα χρήματα; Πού βρίσκονται; Γιατί η χώρα μας τα έχει χρεωθεί; Είναι γνωστό ότι το Κτηματολόγιο προχωράει με γρήγορου</w:t>
      </w:r>
      <w:r>
        <w:rPr>
          <w:rFonts w:eastAsia="Times New Roman"/>
          <w:szCs w:val="24"/>
        </w:rPr>
        <w:t xml:space="preserve">ς ρυθμούς από εμάς. </w:t>
      </w:r>
    </w:p>
    <w:p w14:paraId="420DC260" w14:textId="77777777" w:rsidR="003663B4" w:rsidRDefault="00087BC7">
      <w:pPr>
        <w:spacing w:line="600" w:lineRule="auto"/>
        <w:ind w:firstLine="720"/>
        <w:jc w:val="both"/>
        <w:rPr>
          <w:rFonts w:eastAsia="Times New Roman"/>
          <w:szCs w:val="24"/>
        </w:rPr>
      </w:pPr>
      <w:r>
        <w:rPr>
          <w:rFonts w:eastAsia="Times New Roman"/>
          <w:szCs w:val="24"/>
        </w:rPr>
        <w:t xml:space="preserve">Επίσης, αναρωτιέμαι το εξής: Είναι δυνατόν να αναπτυχθεί ο πρωτογενής τομέας χωρίς δασικούς χάρτες, καθορισμό βοσκοτόπων, αγροτικής γης και γενικότερα χρήσεων γης; Εμείς το προχωράμε και αυτό. </w:t>
      </w:r>
    </w:p>
    <w:p w14:paraId="420DC261" w14:textId="77777777" w:rsidR="003663B4" w:rsidRDefault="00087BC7">
      <w:pPr>
        <w:spacing w:line="600" w:lineRule="auto"/>
        <w:ind w:firstLine="720"/>
        <w:jc w:val="both"/>
        <w:rPr>
          <w:rFonts w:eastAsia="Times New Roman"/>
          <w:szCs w:val="24"/>
        </w:rPr>
      </w:pPr>
      <w:r>
        <w:rPr>
          <w:rFonts w:eastAsia="Times New Roman"/>
          <w:szCs w:val="24"/>
        </w:rPr>
        <w:t>Και εδώ θέλω να θυμίσω την προχειρότητα π</w:t>
      </w:r>
      <w:r>
        <w:rPr>
          <w:rFonts w:eastAsia="Times New Roman"/>
          <w:szCs w:val="24"/>
        </w:rPr>
        <w:t xml:space="preserve">ου είχατε στη νομοθεσία σας, όταν θέλατε να αναπτύξετε ήπιες μορφές ενέργειας, σκορπίζοντας πάνελ σε υψηλής παραγωγικότητας αγροτική γη. Αυτό δεν είναι σχεδιασμός, συνάδελφοι και </w:t>
      </w:r>
      <w:proofErr w:type="spellStart"/>
      <w:r>
        <w:rPr>
          <w:rFonts w:eastAsia="Times New Roman"/>
          <w:szCs w:val="24"/>
        </w:rPr>
        <w:t>συναδέλφισσες</w:t>
      </w:r>
      <w:proofErr w:type="spellEnd"/>
      <w:r>
        <w:rPr>
          <w:rFonts w:eastAsia="Times New Roman"/>
          <w:szCs w:val="24"/>
        </w:rPr>
        <w:t xml:space="preserve">. </w:t>
      </w:r>
    </w:p>
    <w:p w14:paraId="420DC262"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Και συνεχίζω να αναρωτιέμαι: </w:t>
      </w:r>
      <w:r>
        <w:rPr>
          <w:rFonts w:eastAsia="Times New Roman"/>
          <w:szCs w:val="24"/>
        </w:rPr>
        <w:t>ε</w:t>
      </w:r>
      <w:r>
        <w:rPr>
          <w:rFonts w:eastAsia="Times New Roman"/>
          <w:szCs w:val="24"/>
        </w:rPr>
        <w:t>ίναι δυνατόν να διακινηθούν άνθ</w:t>
      </w:r>
      <w:r>
        <w:rPr>
          <w:rFonts w:eastAsia="Times New Roman"/>
          <w:szCs w:val="24"/>
        </w:rPr>
        <w:t xml:space="preserve">ρωποι και προϊόντα χωρίς δρόμους, τρένα και πλοία; Τέσσερις εθνικούς οδικούς άξονες επί σειρά ετών τους είχατε ημιτελείς. Τους παραδώσαμε ήδη και </w:t>
      </w:r>
      <w:proofErr w:type="spellStart"/>
      <w:r>
        <w:rPr>
          <w:rFonts w:eastAsia="Times New Roman"/>
          <w:szCs w:val="24"/>
        </w:rPr>
        <w:t>οσονούπω</w:t>
      </w:r>
      <w:proofErr w:type="spellEnd"/>
      <w:r>
        <w:rPr>
          <w:rFonts w:eastAsia="Times New Roman"/>
          <w:szCs w:val="24"/>
        </w:rPr>
        <w:t xml:space="preserve"> παραδίδεται και ο πέμπτος -προσέξτε- με κόστος 900 εκατομμύρια ευρώ λιγότερα απ’ ό,τι εσείς είχατε συ</w:t>
      </w:r>
      <w:r>
        <w:rPr>
          <w:rFonts w:eastAsia="Times New Roman"/>
          <w:szCs w:val="24"/>
        </w:rPr>
        <w:t xml:space="preserve">μφωνήσει. Παράλληλα, δε, με αυτούς προχώρησαν και οι παράπλευρες συνδέσεις. </w:t>
      </w:r>
    </w:p>
    <w:p w14:paraId="420DC263" w14:textId="77777777" w:rsidR="003663B4" w:rsidRDefault="00087BC7">
      <w:pPr>
        <w:spacing w:line="600" w:lineRule="auto"/>
        <w:ind w:firstLine="720"/>
        <w:jc w:val="both"/>
        <w:rPr>
          <w:rFonts w:eastAsia="Times New Roman"/>
          <w:szCs w:val="24"/>
        </w:rPr>
      </w:pPr>
      <w:r>
        <w:rPr>
          <w:rFonts w:eastAsia="Times New Roman"/>
          <w:szCs w:val="24"/>
        </w:rPr>
        <w:t xml:space="preserve">Ό,τι και να πείτε, όποιον και να θέλετε να πείσετε, όποιος πηγαίνει Κόρινθο, Πάτρα, Άρτα, Γιάννενα, παραδείγματος χάριν, ξέρει τι εννοώ. Διότι είναι ο χρόνος που κερδίζεται, αλλά είναι και η ασφάλεια των ανθρώπων. </w:t>
      </w:r>
    </w:p>
    <w:p w14:paraId="420DC264" w14:textId="77777777" w:rsidR="003663B4" w:rsidRDefault="00087BC7">
      <w:pPr>
        <w:spacing w:line="600" w:lineRule="auto"/>
        <w:ind w:firstLine="720"/>
        <w:jc w:val="both"/>
        <w:rPr>
          <w:rFonts w:eastAsia="Times New Roman"/>
          <w:szCs w:val="24"/>
        </w:rPr>
      </w:pPr>
      <w:r>
        <w:rPr>
          <w:rFonts w:eastAsia="Times New Roman"/>
          <w:szCs w:val="24"/>
        </w:rPr>
        <w:t xml:space="preserve">Χρόνια ολόκληρα σε μια χώρα που βρέχεται </w:t>
      </w:r>
      <w:r>
        <w:rPr>
          <w:rFonts w:eastAsia="Times New Roman"/>
          <w:szCs w:val="24"/>
        </w:rPr>
        <w:t>από θάλασσα στο κέντρο της Μεσογείου, δεν συνδέθηκε ποτέ ο σιδηρόδρομος με τα λιμάνια και τα αεροδρόμια. Είχατε σχεδιάσει ποτέ σύστημα συνδυαστικών μεταφορών και δεν το είδαμε; Μπορεί να αναπτυχθεί το εμπόριο χωρίς αυτό; Μπορούμε να έχουμε οικονομίες κλίμα</w:t>
      </w:r>
      <w:r>
        <w:rPr>
          <w:rFonts w:eastAsia="Times New Roman"/>
          <w:szCs w:val="24"/>
        </w:rPr>
        <w:t xml:space="preserve">κας και να γίνουμε το κέντρο μεταφορών με δεδομένη τη γεωγραφική μας θέση; </w:t>
      </w:r>
    </w:p>
    <w:p w14:paraId="420DC265" w14:textId="77777777" w:rsidR="003663B4" w:rsidRDefault="00087BC7">
      <w:pPr>
        <w:spacing w:line="600" w:lineRule="auto"/>
        <w:ind w:firstLine="720"/>
        <w:jc w:val="both"/>
        <w:rPr>
          <w:rFonts w:eastAsia="Times New Roman"/>
          <w:szCs w:val="24"/>
        </w:rPr>
      </w:pPr>
      <w:r>
        <w:rPr>
          <w:rFonts w:eastAsia="Times New Roman"/>
          <w:szCs w:val="24"/>
        </w:rPr>
        <w:t xml:space="preserve">Εμείς το σχεδιάσαμε, το προχωράμε και όπως καλά γνωρίζετε το επεκτείνουμε και στις όμορες χώρες. Δημιουργήσαμε με </w:t>
      </w:r>
      <w:r>
        <w:rPr>
          <w:rFonts w:eastAsia="Times New Roman"/>
          <w:szCs w:val="24"/>
        </w:rPr>
        <w:lastRenderedPageBreak/>
        <w:t>την εξαιρετική εξωτερική πολιτική το κλίμα ασφάλειας στη χώρα μας,</w:t>
      </w:r>
      <w:r>
        <w:rPr>
          <w:rFonts w:eastAsia="Times New Roman"/>
          <w:szCs w:val="24"/>
        </w:rPr>
        <w:t xml:space="preserve"> απαραίτητο στοιχείο για την ανάπτυξη μιας χώρας που ζει, μάλιστα, στα όρια των χωρών με εύφλεκτες συνθήκες. </w:t>
      </w:r>
    </w:p>
    <w:p w14:paraId="420DC266" w14:textId="77777777" w:rsidR="003663B4" w:rsidRDefault="00087BC7">
      <w:pPr>
        <w:spacing w:line="600" w:lineRule="auto"/>
        <w:ind w:firstLine="720"/>
        <w:jc w:val="both"/>
        <w:rPr>
          <w:rFonts w:eastAsia="Times New Roman"/>
          <w:szCs w:val="24"/>
        </w:rPr>
      </w:pPr>
      <w:r>
        <w:rPr>
          <w:rFonts w:eastAsia="Times New Roman"/>
          <w:szCs w:val="24"/>
        </w:rPr>
        <w:t>Σε αυτά τα πλαίσια της πολυδιάστατης εξωτερικής πολιτικής αντιμετωπίσαμε το προσφυγικό και η χώρα μας έγινε γνωστή σε όλον τον κόσμο για την αλληλ</w:t>
      </w:r>
      <w:r>
        <w:rPr>
          <w:rFonts w:eastAsia="Times New Roman"/>
          <w:szCs w:val="24"/>
        </w:rPr>
        <w:t xml:space="preserve">εγγύη και τη φιλοξενία. «Φιλοξενία» λέξη κλειδί -μαζί με τη λέξη «ασφάλεια»- για να εισρεύσουν τριάντα εκατομμύρια τουρίστες στη χώρα μας το 2017 και να περιμένουμε αύξηση για τα επόμενα χρόνια. </w:t>
      </w:r>
    </w:p>
    <w:p w14:paraId="420DC267" w14:textId="77777777" w:rsidR="003663B4" w:rsidRDefault="00087BC7">
      <w:pPr>
        <w:spacing w:line="600" w:lineRule="auto"/>
        <w:ind w:firstLine="720"/>
        <w:jc w:val="both"/>
        <w:rPr>
          <w:rFonts w:eastAsia="Times New Roman"/>
          <w:szCs w:val="24"/>
        </w:rPr>
      </w:pPr>
      <w:r>
        <w:rPr>
          <w:rFonts w:eastAsia="Times New Roman"/>
          <w:szCs w:val="24"/>
        </w:rPr>
        <w:t>Επίσης, για την ενίσχυση αυτού του χώρου φροντίσαμε να δημιο</w:t>
      </w:r>
      <w:r>
        <w:rPr>
          <w:rFonts w:eastAsia="Times New Roman"/>
          <w:szCs w:val="24"/>
        </w:rPr>
        <w:t>υργηθούν πολλές απευθείας πτήσεις σε χώρες μακρινές, αλλά και κοντινές. Με τις πολιτικές μας για νέες οριοθετήσεις των εθνικών πάρκων και την αξιοποίηση των αρχαιολογικών χώρων προωθούμε τον τουρισμό σε όλη την ενδοχώρα, σε όλη την Ελλάδα και όχι περιορισμ</w:t>
      </w:r>
      <w:r>
        <w:rPr>
          <w:rFonts w:eastAsia="Times New Roman"/>
          <w:szCs w:val="24"/>
        </w:rPr>
        <w:t xml:space="preserve">ένα σε δύο ή τρία νησιά. </w:t>
      </w:r>
    </w:p>
    <w:p w14:paraId="420DC268" w14:textId="77777777" w:rsidR="003663B4" w:rsidRDefault="00087BC7">
      <w:pPr>
        <w:spacing w:line="600" w:lineRule="auto"/>
        <w:ind w:firstLine="720"/>
        <w:jc w:val="both"/>
        <w:rPr>
          <w:rFonts w:eastAsia="Times New Roman"/>
          <w:szCs w:val="24"/>
        </w:rPr>
      </w:pPr>
      <w:r>
        <w:rPr>
          <w:rFonts w:eastAsia="Times New Roman"/>
          <w:szCs w:val="24"/>
        </w:rPr>
        <w:t>Και οι πολίτες αυτής της χώρας μη νομίζετε ότι ξεχνούν πως παραλάβαμε μια χώρα υπερχρεωμένη, μη νομίζετε ότι δεν ξέρουν πως τα χρήματά τους πηγαίνανε σε μαύρες τρύπες. Ξέρουν πολύ καλά τις λέξεις «λάδωμα» και «μέσον» και σιγά-σιγά</w:t>
      </w:r>
      <w:r>
        <w:rPr>
          <w:rFonts w:eastAsia="Times New Roman"/>
          <w:szCs w:val="24"/>
        </w:rPr>
        <w:t xml:space="preserve"> θα δουν πως σε όλα τα Υπουργεία θα λειτουργήσει ηλεκτρονική </w:t>
      </w:r>
      <w:r>
        <w:rPr>
          <w:rFonts w:eastAsia="Times New Roman"/>
          <w:szCs w:val="24"/>
        </w:rPr>
        <w:lastRenderedPageBreak/>
        <w:t xml:space="preserve">ενιαία πλατφόρμα, ώστε γρήγορα και με διαφάνεια, χωρίς λάδωμα και χωρίς μέσον, να εξυπηρετούνται. </w:t>
      </w:r>
    </w:p>
    <w:p w14:paraId="420DC269" w14:textId="77777777" w:rsidR="003663B4" w:rsidRDefault="00087BC7">
      <w:pPr>
        <w:spacing w:line="600" w:lineRule="auto"/>
        <w:ind w:firstLine="720"/>
        <w:jc w:val="both"/>
        <w:rPr>
          <w:rFonts w:eastAsia="Times New Roman"/>
          <w:szCs w:val="24"/>
        </w:rPr>
      </w:pPr>
      <w:r>
        <w:rPr>
          <w:rFonts w:eastAsia="Times New Roman"/>
          <w:szCs w:val="24"/>
        </w:rPr>
        <w:t>Ήταν τόσο δύσκολο να το κάνετε εσείς τόσα χρόνια; Είσαστε ανίκανοι ή χάνονταν τα χρήματα στον δρ</w:t>
      </w:r>
      <w:r>
        <w:rPr>
          <w:rFonts w:eastAsia="Times New Roman"/>
          <w:szCs w:val="24"/>
        </w:rPr>
        <w:t>όμο; Μήπως βόλευε το ρουσφέτι; Απλά αναρωτιέμαι.</w:t>
      </w:r>
    </w:p>
    <w:p w14:paraId="420DC26A" w14:textId="77777777" w:rsidR="003663B4" w:rsidRDefault="00087BC7">
      <w:pPr>
        <w:spacing w:line="600" w:lineRule="auto"/>
        <w:ind w:firstLine="720"/>
        <w:jc w:val="both"/>
        <w:rPr>
          <w:rFonts w:eastAsia="Times New Roman"/>
          <w:szCs w:val="24"/>
        </w:rPr>
      </w:pPr>
      <w:r>
        <w:rPr>
          <w:rFonts w:eastAsia="Times New Roman"/>
          <w:szCs w:val="24"/>
        </w:rPr>
        <w:t xml:space="preserve">Οι πολίτες αυτής της χώρας βλέπουν, παραδείγματος χάριν, τι έγινε στον ΟΑΣΘ, στα λεωφορεία της Θεσσαλονίκης: Επιδοτούμενος ιδιωτικός φορέας, με αμοιβές Διοικητικού Συμβουλίου 93.000 ευρώ τον χρόνο. Τώρα, με </w:t>
      </w:r>
      <w:r>
        <w:rPr>
          <w:rFonts w:eastAsia="Times New Roman"/>
          <w:szCs w:val="24"/>
        </w:rPr>
        <w:t>τον Στέλιο Παππά, 13.000 ευρώ τον χρόνο, δηλαδή έχουμε μείωση κατά 86,2%. Σε ένα τρίμηνο γλίτωσε 5 εκατομμύρια ευρώ. Με τις αλλαγές των συμβάσεων και τον διακανονισμό οφειλών έχουμε μείωση 48,7% στις συμβάσεις τρίτων και υπολογίζεται ότι σε έναν χρόνο θα ε</w:t>
      </w:r>
      <w:r>
        <w:rPr>
          <w:rFonts w:eastAsia="Times New Roman"/>
          <w:szCs w:val="24"/>
        </w:rPr>
        <w:t xml:space="preserve">ξοικονομηθούν 18 με 20 εκατομμύρια ευρώ. </w:t>
      </w:r>
    </w:p>
    <w:p w14:paraId="420DC26B" w14:textId="77777777" w:rsidR="003663B4" w:rsidRDefault="00087BC7">
      <w:pPr>
        <w:spacing w:line="600" w:lineRule="auto"/>
        <w:ind w:firstLine="720"/>
        <w:jc w:val="both"/>
        <w:rPr>
          <w:rFonts w:eastAsia="Times New Roman"/>
          <w:szCs w:val="24"/>
        </w:rPr>
      </w:pPr>
      <w:r>
        <w:rPr>
          <w:rFonts w:eastAsia="Times New Roman"/>
          <w:szCs w:val="24"/>
        </w:rPr>
        <w:t>Κι επειδή «φασούλι το φασούλι, γεμίζει το σακούλι», ακολουθούμε αυτή την πανάρχαια μέθοδο των νοικοκυριών.</w:t>
      </w:r>
    </w:p>
    <w:p w14:paraId="420DC2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w:t>
      </w:r>
      <w:r>
        <w:rPr>
          <w:rFonts w:eastAsia="Times New Roman" w:cs="Times New Roman"/>
          <w:szCs w:val="24"/>
        </w:rPr>
        <w:t>Βουλευτή)</w:t>
      </w:r>
    </w:p>
    <w:p w14:paraId="420DC26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χρειαστώ λίγο χρόνο </w:t>
      </w:r>
      <w:r>
        <w:rPr>
          <w:rFonts w:eastAsia="Times New Roman" w:cs="Times New Roman"/>
          <w:szCs w:val="24"/>
        </w:rPr>
        <w:t xml:space="preserve">ακόμη. </w:t>
      </w:r>
    </w:p>
    <w:p w14:paraId="420DC26E" w14:textId="77777777" w:rsidR="003663B4" w:rsidRDefault="00087BC7">
      <w:pPr>
        <w:spacing w:line="600" w:lineRule="auto"/>
        <w:ind w:firstLine="720"/>
        <w:jc w:val="both"/>
        <w:rPr>
          <w:rFonts w:eastAsia="Times New Roman"/>
          <w:szCs w:val="24"/>
        </w:rPr>
      </w:pPr>
      <w:r>
        <w:rPr>
          <w:rFonts w:eastAsia="Times New Roman" w:cs="Times New Roman"/>
          <w:szCs w:val="24"/>
        </w:rPr>
        <w:lastRenderedPageBreak/>
        <w:t>Να θυμίσω ότι ο Πρόεδρος του ΟΑΣΘ, όπως αποκαλύφθηκε προσφάτως, είχε απλήρωτα τα ασφαλιστικά ταμεία. Γιατί επιδοτούσατε χωρίς έλεγχο; Αυτά είναι απλά παραδείγματα για να δουν οι πολίτες πως χρειαζόμαστε χρόνο για την αποκατάσταση όλων αυτών των ανο</w:t>
      </w:r>
      <w:r>
        <w:rPr>
          <w:rFonts w:eastAsia="Times New Roman" w:cs="Times New Roman"/>
          <w:szCs w:val="24"/>
        </w:rPr>
        <w:t xml:space="preserve">μιών. </w:t>
      </w:r>
    </w:p>
    <w:p w14:paraId="420DC2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 όλα αυτά, όμως, εμείς, όπως υποσχεθήκαμε, προχωράμε και φροντίσαμε –έστω κι αν υπογράψαμε εκείνη τη δύσκολη συμφωνία το καλοκαίρι του 2015- να κάνουμε έντονη κοινωνική πολιτική, ξεκινώντας από τους ανθρώπους που σκάλιζαν, αν θυμάστε, τα σκουπίδ</w:t>
      </w:r>
      <w:r>
        <w:rPr>
          <w:rFonts w:eastAsia="Times New Roman" w:cs="Times New Roman"/>
          <w:szCs w:val="24"/>
        </w:rPr>
        <w:t>ια, κατ’ αρχ</w:t>
      </w:r>
      <w:r>
        <w:rPr>
          <w:rFonts w:eastAsia="Times New Roman" w:cs="Times New Roman"/>
          <w:szCs w:val="24"/>
        </w:rPr>
        <w:t>άς</w:t>
      </w:r>
      <w:r>
        <w:rPr>
          <w:rFonts w:eastAsia="Times New Roman" w:cs="Times New Roman"/>
          <w:szCs w:val="24"/>
        </w:rPr>
        <w:t xml:space="preserve"> με το κοινωνικό επίδομα αλληλεγγύης. Προχωρήσαμε στα σχολικά γεύματα. Δώσαμε ό,τι περίσσεψε πέρυσι και φέτος στους οικονομικά αδύναμους, με βάση, βέβαια, τα στοιχεία που είχαμε. Δώσαμε δωρεάν υγεία σε </w:t>
      </w:r>
      <w:r>
        <w:rPr>
          <w:rFonts w:eastAsia="Times New Roman" w:cs="Times New Roman"/>
          <w:szCs w:val="24"/>
        </w:rPr>
        <w:t xml:space="preserve">δυόμισι </w:t>
      </w:r>
      <w:r>
        <w:rPr>
          <w:rFonts w:eastAsia="Times New Roman" w:cs="Times New Roman"/>
          <w:szCs w:val="24"/>
        </w:rPr>
        <w:t>εκατομμύρι</w:t>
      </w:r>
      <w:r>
        <w:rPr>
          <w:rFonts w:eastAsia="Times New Roman" w:cs="Times New Roman"/>
          <w:szCs w:val="24"/>
        </w:rPr>
        <w:t>α</w:t>
      </w:r>
      <w:r>
        <w:rPr>
          <w:rFonts w:eastAsia="Times New Roman" w:cs="Times New Roman"/>
          <w:szCs w:val="24"/>
        </w:rPr>
        <w:t xml:space="preserve"> ανασφάλιστους που δη</w:t>
      </w:r>
      <w:r>
        <w:rPr>
          <w:rFonts w:eastAsia="Times New Roman" w:cs="Times New Roman"/>
          <w:szCs w:val="24"/>
        </w:rPr>
        <w:t xml:space="preserve">μιουργήθηκαν από εσάς, από τη μεγάλη ανεργία και από τη μη δυνατότητα των ανθρώπων να πληρώσουν τα ασφαλιστικά ταμεία τους. </w:t>
      </w:r>
    </w:p>
    <w:p w14:paraId="420DC2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Σχεδιάσαμε και αυξήσαμε τις θέσεις των βρεφονηπιακών σταθμών που συνεχώς θα αυξάνονται. Σχεδιάσαμε και δημιουργήσαμε τ</w:t>
      </w:r>
      <w:r>
        <w:rPr>
          <w:rFonts w:eastAsia="Times New Roman" w:cs="Times New Roman"/>
          <w:szCs w:val="24"/>
        </w:rPr>
        <w:t>ις</w:t>
      </w:r>
      <w:r>
        <w:rPr>
          <w:rFonts w:eastAsia="Times New Roman" w:cs="Times New Roman"/>
          <w:szCs w:val="24"/>
        </w:rPr>
        <w:t xml:space="preserve"> ΤΟΜΥ. Αυξή</w:t>
      </w:r>
      <w:r>
        <w:rPr>
          <w:rFonts w:eastAsia="Times New Roman" w:cs="Times New Roman"/>
          <w:szCs w:val="24"/>
        </w:rPr>
        <w:t xml:space="preserve">σαμε τον προϋπολογισμό στις κοινωνικές παροχές και –προσέξτε- για πρώτη φορά επιδοτούμε το </w:t>
      </w:r>
      <w:r>
        <w:rPr>
          <w:rFonts w:eastAsia="Times New Roman" w:cs="Times New Roman"/>
          <w:szCs w:val="24"/>
        </w:rPr>
        <w:lastRenderedPageBreak/>
        <w:t xml:space="preserve">πρώτο και δεύτερο παιδί, για να αντιμετωπίσουμε το δημογραφικό πρόβλημα. </w:t>
      </w:r>
    </w:p>
    <w:p w14:paraId="420DC2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Μειώσαμε την ανεργία και σχεδιάζουμε περαιτέρω μείωσή της, δηλαδή κάτω από το 20%. Αναμορφώ</w:t>
      </w:r>
      <w:r>
        <w:rPr>
          <w:rFonts w:eastAsia="Times New Roman" w:cs="Times New Roman"/>
          <w:szCs w:val="24"/>
        </w:rPr>
        <w:t xml:space="preserve">σαμε τους μηχανισμούς ελέγχου της αγοράς. Κάναμε παρέμβαση για τη διαχείριση του ιδιωτικού χρέους με τον εξωδικαστικό μηχανισμό και άλλες παρεμβάσεις. Επίσης, προστατεύουμε την πρώτη κατοικία των χαμηλών εισοδημάτων. </w:t>
      </w:r>
    </w:p>
    <w:p w14:paraId="420DC27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Πραγματοποιήσαμε, αλλά σχεδιάζουμε να </w:t>
      </w:r>
      <w:r>
        <w:rPr>
          <w:rFonts w:eastAsia="Times New Roman" w:cs="Times New Roman"/>
          <w:szCs w:val="24"/>
        </w:rPr>
        <w:t xml:space="preserve">πραγματοποιήσουμε και πολλά άλλα, που φαίνονται και μπορούν να διαβαστούν για όποιον μελετήσει καλά τα νούμερα αυτού του </w:t>
      </w:r>
      <w:r>
        <w:rPr>
          <w:rFonts w:eastAsia="Times New Roman" w:cs="Times New Roman"/>
          <w:szCs w:val="24"/>
        </w:rPr>
        <w:t>π</w:t>
      </w:r>
      <w:r>
        <w:rPr>
          <w:rFonts w:eastAsia="Times New Roman" w:cs="Times New Roman"/>
          <w:szCs w:val="24"/>
        </w:rPr>
        <w:t>ροϋπολογισμού.</w:t>
      </w:r>
    </w:p>
    <w:p w14:paraId="420DC27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Επειδή, μάλιστα, ο κόφτης δεν λειτούργησε </w:t>
      </w:r>
      <w:r>
        <w:rPr>
          <w:rFonts w:eastAsia="Times New Roman" w:cs="Times New Roman"/>
          <w:szCs w:val="24"/>
        </w:rPr>
        <w:t>-</w:t>
      </w:r>
      <w:r>
        <w:rPr>
          <w:rFonts w:eastAsia="Times New Roman" w:cs="Times New Roman"/>
          <w:szCs w:val="24"/>
        </w:rPr>
        <w:t xml:space="preserve">δυστυχώς για σας- εμείς έχουμε πολλή δουλειά και χρειαζόμαστε τον χρόνο μας </w:t>
      </w:r>
      <w:r>
        <w:rPr>
          <w:rFonts w:eastAsia="Times New Roman" w:cs="Times New Roman"/>
          <w:szCs w:val="24"/>
        </w:rPr>
        <w:t>για να τα κάνουμε.</w:t>
      </w:r>
    </w:p>
    <w:p w14:paraId="420DC27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275"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27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Καρακώστα.</w:t>
      </w:r>
    </w:p>
    <w:p w14:paraId="420DC27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συνάδελφος κ. Σάββας Αναστασιάδης εκ μέρους της Νέας Δημοκρατίας και αμέσως μετά ακολουθεί η </w:t>
      </w:r>
      <w:r>
        <w:rPr>
          <w:rFonts w:eastAsia="Times New Roman" w:cs="Times New Roman"/>
          <w:szCs w:val="24"/>
        </w:rPr>
        <w:t>Αναπληρώτρια Υπουργός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Αντωνοπούλου.</w:t>
      </w:r>
    </w:p>
    <w:p w14:paraId="420DC27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έξι λεπτά.</w:t>
      </w:r>
    </w:p>
    <w:p w14:paraId="420DC27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Ευχαριστώ, κύριε Πρόεδρε.</w:t>
      </w:r>
    </w:p>
    <w:p w14:paraId="420DC27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Οφείλω, πριν ξεκινήσω την τοποθέτησή μου, μία απάντηση </w:t>
      </w:r>
      <w:r>
        <w:rPr>
          <w:rFonts w:eastAsia="Times New Roman" w:cs="Times New Roman"/>
          <w:szCs w:val="24"/>
        </w:rPr>
        <w:t>στην απερχόμενη κυρία συνάδελφο, όσον αφορά τον ΟΑΣΘ και τα πεπραγμένα του. Το οφείλω διότι ο Υπουργός και η Κυβέρνηση, με το πρόσχημα των μεγάλων σκανδάλων, δήμευσαν μια ιδιωτική περιουσία. Ήταν πραγματική δήμευση. Δημιούργησαν συνθήκες ασφυξίας για όλα α</w:t>
      </w:r>
      <w:r>
        <w:rPr>
          <w:rFonts w:eastAsia="Times New Roman" w:cs="Times New Roman"/>
          <w:szCs w:val="24"/>
        </w:rPr>
        <w:t>υτά τα χρέη που λέει και δήμευσαν την περιουσία. Μπορείτε να μας πείτε από τότε με πόσα εκατομμύρια ευρώ επιδότησε η Κυβέρνηση τον ΟΑΣΘ; Μπορείτε να μας πείτε πόσο μειώθηκαν σήμερα τα έσοδα από την επιβατική κίνηση; Δεν πληρώνει κανένας. Θα βρεθείτε πολύ σ</w:t>
      </w:r>
      <w:r>
        <w:rPr>
          <w:rFonts w:eastAsia="Times New Roman" w:cs="Times New Roman"/>
          <w:szCs w:val="24"/>
        </w:rPr>
        <w:t>ύντομα μπροστά στο πρόβλημα. Τα πληρώνει όλα ο ελληνικός λαός.</w:t>
      </w:r>
    </w:p>
    <w:p w14:paraId="420DC27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Τα 2 εκατομμύρια ευρώ στα ασφαλιστικά ταμεία γιατί τα χρωστάει, αφού πήγαινε τόσο καλά ο ΟΑΣΘ και έβγαζε λεφτά;</w:t>
      </w:r>
    </w:p>
    <w:p w14:paraId="420DC27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Ξέρετε πολύ καλά ότι αναφορ</w:t>
      </w:r>
      <w:r>
        <w:rPr>
          <w:rFonts w:eastAsia="Times New Roman" w:cs="Times New Roman"/>
          <w:szCs w:val="24"/>
        </w:rPr>
        <w:t>ικά με τα 2 εκατομμύρια ευρώ για τα ασφαλιστικά ταμεία, κύριε συνάδελφε, η Κυβέρνηση δημιούργησε αυτές τις συνθήκες, γιατί το είχε στοχεύσει.</w:t>
      </w:r>
    </w:p>
    <w:p w14:paraId="420DC27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ίδια ισχύουν και στον ΟΑΣΑ. Θα τα βρείτε μπροστά σας.</w:t>
      </w:r>
    </w:p>
    <w:p w14:paraId="420DC27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μην απαν</w:t>
      </w:r>
      <w:r>
        <w:rPr>
          <w:rFonts w:eastAsia="Times New Roman" w:cs="Times New Roman"/>
          <w:szCs w:val="24"/>
        </w:rPr>
        <w:t>τάτε. Συνεχίστε.</w:t>
      </w:r>
    </w:p>
    <w:p w14:paraId="420DC27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Κυρίες και κύριοι, ο φετινός </w:t>
      </w:r>
      <w:r>
        <w:rPr>
          <w:rFonts w:eastAsia="Times New Roman" w:cs="Times New Roman"/>
          <w:szCs w:val="24"/>
        </w:rPr>
        <w:t>π</w:t>
      </w:r>
      <w:r>
        <w:rPr>
          <w:rFonts w:eastAsia="Times New Roman" w:cs="Times New Roman"/>
          <w:szCs w:val="24"/>
        </w:rPr>
        <w:t xml:space="preserve">ροϋπολογισμός και η συζήτηση που διεξάγεται στο Κοινοβούλιο έχει πάρα πολλές ομοιότητες με τον αντίστοιχο περυσινό. Τέτοιες ημέρες πριν από έναν χρόνο συζητούσαμε για τον </w:t>
      </w:r>
      <w:r>
        <w:rPr>
          <w:rFonts w:eastAsia="Times New Roman" w:cs="Times New Roman"/>
          <w:szCs w:val="24"/>
        </w:rPr>
        <w:t>π</w:t>
      </w:r>
      <w:r>
        <w:rPr>
          <w:rFonts w:eastAsia="Times New Roman" w:cs="Times New Roman"/>
          <w:szCs w:val="24"/>
        </w:rPr>
        <w:t>ροϋπολογισμό του</w:t>
      </w:r>
      <w:r>
        <w:rPr>
          <w:rFonts w:eastAsia="Times New Roman" w:cs="Times New Roman"/>
          <w:szCs w:val="24"/>
        </w:rPr>
        <w:t xml:space="preserve"> 2017, έναν προϋπολογισμό που ήταν </w:t>
      </w:r>
      <w:proofErr w:type="spellStart"/>
      <w:r>
        <w:rPr>
          <w:rFonts w:eastAsia="Times New Roman" w:cs="Times New Roman"/>
          <w:szCs w:val="24"/>
        </w:rPr>
        <w:t>υπερφιλόδοξος</w:t>
      </w:r>
      <w:proofErr w:type="spellEnd"/>
      <w:r>
        <w:rPr>
          <w:rFonts w:eastAsia="Times New Roman" w:cs="Times New Roman"/>
          <w:szCs w:val="24"/>
        </w:rPr>
        <w:t xml:space="preserve">, όπως αποδείχθηκε από την εφαρμογή του και στηρίχθηκε κατά βάση στην </w:t>
      </w:r>
      <w:proofErr w:type="spellStart"/>
      <w:r>
        <w:rPr>
          <w:rFonts w:eastAsia="Times New Roman" w:cs="Times New Roman"/>
          <w:szCs w:val="24"/>
        </w:rPr>
        <w:t>υπερφορολόγηση</w:t>
      </w:r>
      <w:proofErr w:type="spellEnd"/>
      <w:r>
        <w:rPr>
          <w:rFonts w:eastAsia="Times New Roman" w:cs="Times New Roman"/>
          <w:szCs w:val="24"/>
        </w:rPr>
        <w:t xml:space="preserve">. Η πρόβλεψή του για ανάπτυξη 2,7% αναθεωρήθηκε σήμερα στο 1,6% και θα δούμε πού </w:t>
      </w:r>
      <w:r>
        <w:rPr>
          <w:rFonts w:eastAsia="Times New Roman" w:cs="Times New Roman"/>
          <w:szCs w:val="24"/>
        </w:rPr>
        <w:lastRenderedPageBreak/>
        <w:t>θα σταματήσει. Η πρόβλεψή του για αύξηση τω</w:t>
      </w:r>
      <w:r>
        <w:rPr>
          <w:rFonts w:eastAsia="Times New Roman" w:cs="Times New Roman"/>
          <w:szCs w:val="24"/>
        </w:rPr>
        <w:t xml:space="preserve">ν νέων επενδύσεων έφθανε στο 9% και προσγειώθηκε στο 5,1%. Η πρόβλεψή του για αύξηση στην ιδιωτική κατανάλωση κατά </w:t>
      </w:r>
      <w:r>
        <w:rPr>
          <w:rFonts w:eastAsia="Times New Roman" w:cs="Times New Roman"/>
          <w:szCs w:val="24"/>
        </w:rPr>
        <w:t>1,8</w:t>
      </w:r>
      <w:r>
        <w:rPr>
          <w:rFonts w:eastAsia="Times New Roman" w:cs="Times New Roman"/>
          <w:szCs w:val="24"/>
        </w:rPr>
        <w:t>% προσγειώθηκε στο μισό, στο 0,9%. Επίσης, παρουσίασε σοβαρή απόκλιση των εσόδων από άμεσους φόρους σε σχέση με τον στόχο του αναθεωρημένο</w:t>
      </w:r>
      <w:r>
        <w:rPr>
          <w:rFonts w:eastAsia="Times New Roman" w:cs="Times New Roman"/>
          <w:szCs w:val="24"/>
        </w:rPr>
        <w:t xml:space="preserve">υ </w:t>
      </w:r>
      <w:r>
        <w:rPr>
          <w:rFonts w:eastAsia="Times New Roman" w:cs="Times New Roman"/>
          <w:szCs w:val="24"/>
        </w:rPr>
        <w:t>μ</w:t>
      </w:r>
      <w:r>
        <w:rPr>
          <w:rFonts w:eastAsia="Times New Roman" w:cs="Times New Roman"/>
          <w:szCs w:val="24"/>
        </w:rPr>
        <w:t>εσοπρόθεσμου.</w:t>
      </w:r>
    </w:p>
    <w:p w14:paraId="420DC28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Όλα αυτά σας τα είχαμε επισημάνει. Όμως, εσείς παραμένετε σταθεροί στον ιδεοληπτικό σας κόσμο. Μάλιστα, ενώ είδατε ότι οι προβλέψεις </w:t>
      </w:r>
      <w:r>
        <w:rPr>
          <w:rFonts w:eastAsia="Times New Roman" w:cs="Times New Roman"/>
          <w:szCs w:val="24"/>
        </w:rPr>
        <w:t>σας,</w:t>
      </w:r>
      <w:r>
        <w:rPr>
          <w:rFonts w:eastAsia="Times New Roman" w:cs="Times New Roman"/>
          <w:szCs w:val="24"/>
        </w:rPr>
        <w:t xml:space="preserve"> τόσο στην ανάπτυξη όσο και στα έσοδα, έπεσαν στο κενό, έρχεστε φέτος και επιμένετε πάλι στα ίδια, δηλ</w:t>
      </w:r>
      <w:r>
        <w:rPr>
          <w:rFonts w:eastAsia="Times New Roman" w:cs="Times New Roman"/>
          <w:szCs w:val="24"/>
        </w:rPr>
        <w:t xml:space="preserve">αδή στην </w:t>
      </w:r>
      <w:proofErr w:type="spellStart"/>
      <w:r>
        <w:rPr>
          <w:rFonts w:eastAsia="Times New Roman" w:cs="Times New Roman"/>
          <w:szCs w:val="24"/>
        </w:rPr>
        <w:t>υπερφορολόγηση</w:t>
      </w:r>
      <w:proofErr w:type="spellEnd"/>
      <w:r>
        <w:rPr>
          <w:rFonts w:eastAsia="Times New Roman" w:cs="Times New Roman"/>
          <w:szCs w:val="24"/>
        </w:rPr>
        <w:t xml:space="preserve">. Εξ ου και η ομοιότητα του περυσινού με τον φετινό </w:t>
      </w:r>
      <w:r>
        <w:rPr>
          <w:rFonts w:eastAsia="Times New Roman" w:cs="Times New Roman"/>
          <w:szCs w:val="24"/>
        </w:rPr>
        <w:t>π</w:t>
      </w:r>
      <w:r>
        <w:rPr>
          <w:rFonts w:eastAsia="Times New Roman" w:cs="Times New Roman"/>
          <w:szCs w:val="24"/>
        </w:rPr>
        <w:t>ροϋπολογισμό.</w:t>
      </w:r>
    </w:p>
    <w:p w14:paraId="420DC28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μόνη διαφορά, κύριε Υπουργέ, είναι ότι φέτος είστε περισσότερο ειλικρινείς. Είναι και αυτό μια πρόοδος.</w:t>
      </w:r>
    </w:p>
    <w:p w14:paraId="420DC282" w14:textId="77777777" w:rsidR="003663B4" w:rsidRDefault="00087BC7">
      <w:pPr>
        <w:spacing w:line="600" w:lineRule="auto"/>
        <w:ind w:firstLine="720"/>
        <w:jc w:val="both"/>
        <w:rPr>
          <w:rFonts w:eastAsia="Times New Roman"/>
          <w:szCs w:val="24"/>
        </w:rPr>
      </w:pPr>
      <w:r>
        <w:rPr>
          <w:rFonts w:eastAsia="Times New Roman"/>
          <w:szCs w:val="24"/>
        </w:rPr>
        <w:t>Ευθαρσώς και χωρίς ενδοιασμούς δηλώνετε ότι συνειδητά φορολο</w:t>
      </w:r>
      <w:r>
        <w:rPr>
          <w:rFonts w:eastAsia="Times New Roman"/>
          <w:szCs w:val="24"/>
        </w:rPr>
        <w:t xml:space="preserve">γείτε τη μεσαία τάξη, τον συνεπή δηλαδή φορολογούμενο και ελεύθερο επαγγελματία, με το πρόσχημα της δίκαιης αναδιανομής του πλούτου. Απόλυτη παραδοχή αδυναμίας, δημιουργίας συνθηκών και περιβάλλοντος ανάπτυξης και πάταξης της φοροδιαφυγής, για την οποία </w:t>
      </w:r>
      <w:proofErr w:type="spellStart"/>
      <w:r>
        <w:rPr>
          <w:rFonts w:eastAsia="Times New Roman"/>
          <w:szCs w:val="24"/>
        </w:rPr>
        <w:t>κo</w:t>
      </w:r>
      <w:r>
        <w:rPr>
          <w:rFonts w:eastAsia="Times New Roman"/>
          <w:szCs w:val="24"/>
        </w:rPr>
        <w:t>πτόσασταν</w:t>
      </w:r>
      <w:proofErr w:type="spellEnd"/>
      <w:r>
        <w:rPr>
          <w:rFonts w:eastAsia="Times New Roman"/>
          <w:szCs w:val="24"/>
        </w:rPr>
        <w:t xml:space="preserve">, όταν ήσασταν </w:t>
      </w:r>
      <w:r>
        <w:rPr>
          <w:rFonts w:eastAsia="Times New Roman"/>
          <w:szCs w:val="24"/>
        </w:rPr>
        <w:lastRenderedPageBreak/>
        <w:t xml:space="preserve">στην </w:t>
      </w:r>
      <w:r>
        <w:rPr>
          <w:rFonts w:eastAsia="Times New Roman"/>
          <w:szCs w:val="24"/>
        </w:rPr>
        <w:t>α</w:t>
      </w:r>
      <w:r>
        <w:rPr>
          <w:rFonts w:eastAsia="Times New Roman"/>
          <w:szCs w:val="24"/>
        </w:rPr>
        <w:t>ντιπολίτευση και την είχατε κάνει σημαία, για να θυμηθούμε και τα μεγάλα σας λόγια.</w:t>
      </w:r>
    </w:p>
    <w:p w14:paraId="420DC283" w14:textId="77777777" w:rsidR="003663B4" w:rsidRDefault="00087BC7">
      <w:pPr>
        <w:spacing w:line="600" w:lineRule="auto"/>
        <w:ind w:firstLine="720"/>
        <w:jc w:val="both"/>
        <w:rPr>
          <w:rFonts w:eastAsia="Times New Roman"/>
          <w:szCs w:val="24"/>
        </w:rPr>
      </w:pPr>
      <w:r>
        <w:rPr>
          <w:rFonts w:eastAsia="Times New Roman"/>
          <w:szCs w:val="24"/>
        </w:rPr>
        <w:t>Το ότι καταστρέφετε μια ολόκληρη τάξη, την πιο δυναμική της ελληνικής κοινωνίας και οικονομίας, φαίνεται να μη σας ενδιαφέρει. Αυτοί, όμως, δε</w:t>
      </w:r>
      <w:r>
        <w:rPr>
          <w:rFonts w:eastAsia="Times New Roman"/>
          <w:szCs w:val="24"/>
        </w:rPr>
        <w:t xml:space="preserve">ν είναι </w:t>
      </w:r>
      <w:r>
        <w:rPr>
          <w:rFonts w:eastAsia="Times New Roman"/>
          <w:szCs w:val="24"/>
        </w:rPr>
        <w:t>«</w:t>
      </w:r>
      <w:proofErr w:type="spellStart"/>
      <w:r>
        <w:rPr>
          <w:rFonts w:eastAsia="Times New Roman"/>
          <w:szCs w:val="24"/>
        </w:rPr>
        <w:t>Ρουβίκωνες</w:t>
      </w:r>
      <w:proofErr w:type="spellEnd"/>
      <w:r>
        <w:rPr>
          <w:rFonts w:eastAsia="Times New Roman"/>
          <w:szCs w:val="24"/>
        </w:rPr>
        <w:t>»</w:t>
      </w:r>
      <w:r>
        <w:rPr>
          <w:rFonts w:eastAsia="Times New Roman"/>
          <w:szCs w:val="24"/>
        </w:rPr>
        <w:t>, δεν είναι δικά σας παιδιά, γιατί να σας ενδιαφέρουν;</w:t>
      </w:r>
    </w:p>
    <w:p w14:paraId="420DC284" w14:textId="77777777" w:rsidR="003663B4" w:rsidRDefault="00087BC7">
      <w:pPr>
        <w:spacing w:line="600" w:lineRule="auto"/>
        <w:ind w:firstLine="720"/>
        <w:jc w:val="both"/>
        <w:rPr>
          <w:rFonts w:eastAsia="Times New Roman"/>
          <w:szCs w:val="24"/>
        </w:rPr>
      </w:pPr>
      <w:r>
        <w:rPr>
          <w:rFonts w:eastAsia="Times New Roman"/>
          <w:szCs w:val="24"/>
        </w:rPr>
        <w:t>Δεν μειώνετε έτσι την ανθρωπιστική κρίση, κυρίες και κύριοι. Δημιουργείτε δύο Ελλάδες: την Ελλάδα των πολλών, των φτωχών και την Ελλάδα των πολύ λίγων, των πολύ πλουσίων.</w:t>
      </w:r>
    </w:p>
    <w:p w14:paraId="420DC285" w14:textId="77777777" w:rsidR="003663B4" w:rsidRDefault="00087BC7">
      <w:pPr>
        <w:spacing w:line="600" w:lineRule="auto"/>
        <w:ind w:firstLine="720"/>
        <w:jc w:val="both"/>
        <w:rPr>
          <w:rFonts w:eastAsia="Times New Roman"/>
          <w:szCs w:val="24"/>
        </w:rPr>
      </w:pPr>
      <w:r>
        <w:rPr>
          <w:rFonts w:eastAsia="Times New Roman"/>
          <w:szCs w:val="24"/>
        </w:rPr>
        <w:t xml:space="preserve">Μάλλον, ο </w:t>
      </w:r>
      <w:r>
        <w:rPr>
          <w:rFonts w:eastAsia="Times New Roman"/>
          <w:szCs w:val="24"/>
        </w:rPr>
        <w:t xml:space="preserve">κύριος Υπουργός των Οικονομικών, που απουσιάζει σήμερα, θα έπρεπε να ξαναδιαβάσει τον </w:t>
      </w:r>
      <w:proofErr w:type="spellStart"/>
      <w:r>
        <w:rPr>
          <w:rFonts w:eastAsia="Times New Roman"/>
          <w:szCs w:val="24"/>
        </w:rPr>
        <w:t>Κέυνς</w:t>
      </w:r>
      <w:proofErr w:type="spellEnd"/>
      <w:r>
        <w:rPr>
          <w:rFonts w:eastAsia="Times New Roman"/>
          <w:szCs w:val="24"/>
        </w:rPr>
        <w:t xml:space="preserve"> και ίσως θα έπρεπε να έρθει σε αυτόν το γράμμα</w:t>
      </w:r>
      <w:r>
        <w:rPr>
          <w:rFonts w:eastAsia="Times New Roman"/>
          <w:szCs w:val="24"/>
        </w:rPr>
        <w:t>,</w:t>
      </w:r>
      <w:r>
        <w:rPr>
          <w:rFonts w:eastAsia="Times New Roman"/>
          <w:szCs w:val="24"/>
        </w:rPr>
        <w:t xml:space="preserve"> στο οποίο αναφερόταν τα προηγούμενα χρόνια ως εισηγητής της τότε </w:t>
      </w:r>
      <w:r>
        <w:rPr>
          <w:rFonts w:eastAsia="Times New Roman"/>
          <w:szCs w:val="24"/>
        </w:rPr>
        <w:t>α</w:t>
      </w:r>
      <w:r>
        <w:rPr>
          <w:rFonts w:eastAsia="Times New Roman"/>
          <w:szCs w:val="24"/>
        </w:rPr>
        <w:t xml:space="preserve">ντιπολίτευσης σε αντίστοιχες συζητήσεις. </w:t>
      </w:r>
    </w:p>
    <w:p w14:paraId="420DC286" w14:textId="77777777" w:rsidR="003663B4" w:rsidRDefault="00087BC7">
      <w:pPr>
        <w:spacing w:line="600" w:lineRule="auto"/>
        <w:ind w:firstLine="720"/>
        <w:jc w:val="both"/>
        <w:rPr>
          <w:rFonts w:eastAsia="Times New Roman"/>
          <w:szCs w:val="24"/>
        </w:rPr>
      </w:pPr>
      <w:r>
        <w:rPr>
          <w:rFonts w:eastAsia="Times New Roman"/>
          <w:szCs w:val="24"/>
        </w:rPr>
        <w:t>Εν τέλει</w:t>
      </w:r>
      <w:r>
        <w:rPr>
          <w:rFonts w:eastAsia="Times New Roman"/>
          <w:szCs w:val="24"/>
        </w:rPr>
        <w:t xml:space="preserve">, όμως, δεν είμαστε αυτό που δηλώνουμε, αλλά αυτό που πράττουμε. Η ρητορική σας και οι τοποθετήσεις σας έρχονται σε πλήρη αντίθεση με αυτά που κάνετε. </w:t>
      </w:r>
    </w:p>
    <w:p w14:paraId="420DC287" w14:textId="77777777" w:rsidR="003663B4" w:rsidRDefault="00087BC7">
      <w:pPr>
        <w:spacing w:line="600" w:lineRule="auto"/>
        <w:ind w:firstLine="720"/>
        <w:jc w:val="both"/>
        <w:rPr>
          <w:rFonts w:eastAsia="Times New Roman"/>
          <w:szCs w:val="24"/>
        </w:rPr>
      </w:pPr>
      <w:r>
        <w:rPr>
          <w:rFonts w:eastAsia="Times New Roman"/>
          <w:szCs w:val="24"/>
        </w:rPr>
        <w:t>Το συμπέρασμα στο οποίο μπορεί να καταλήξει κανείς είναι ένα: Ή δεν γνωρίζετε ή εξαπατάτε τον κόσμο.</w:t>
      </w:r>
    </w:p>
    <w:p w14:paraId="420DC288" w14:textId="77777777" w:rsidR="003663B4" w:rsidRDefault="00087BC7">
      <w:pPr>
        <w:spacing w:line="600" w:lineRule="auto"/>
        <w:ind w:firstLine="720"/>
        <w:jc w:val="both"/>
        <w:rPr>
          <w:rFonts w:eastAsia="Times New Roman"/>
          <w:szCs w:val="24"/>
        </w:rPr>
      </w:pPr>
      <w:r>
        <w:rPr>
          <w:rFonts w:eastAsia="Times New Roman"/>
          <w:szCs w:val="24"/>
        </w:rPr>
        <w:lastRenderedPageBreak/>
        <w:t>Δηλ</w:t>
      </w:r>
      <w:r>
        <w:rPr>
          <w:rFonts w:eastAsia="Times New Roman"/>
          <w:szCs w:val="24"/>
        </w:rPr>
        <w:t>ώνετε δε ακόμη και σήμερα αισιόδοξοι. Τώρα από πού πηγάζει αυτή η αισιοδοξία, μόνο εσείς μπορείτε να το αντιληφθείτε.</w:t>
      </w:r>
    </w:p>
    <w:p w14:paraId="420DC289"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συνάδελφοι, είναι γνωστό ότι η συζήτηση και η ψήφιση του </w:t>
      </w:r>
      <w:r>
        <w:rPr>
          <w:rFonts w:eastAsia="Times New Roman"/>
          <w:szCs w:val="24"/>
        </w:rPr>
        <w:t>π</w:t>
      </w:r>
      <w:r>
        <w:rPr>
          <w:rFonts w:eastAsia="Times New Roman"/>
          <w:szCs w:val="24"/>
        </w:rPr>
        <w:t xml:space="preserve">ροϋπολογισμού είναι κορυφαία κοινοβουλευτική διαδικασία. Μέσα </w:t>
      </w:r>
      <w:r>
        <w:rPr>
          <w:rFonts w:eastAsia="Times New Roman"/>
          <w:szCs w:val="24"/>
        </w:rPr>
        <w:t xml:space="preserve">από αυτόν πρέπει να υπηρετούνται τα δημόσια οικονομικά, να φαίνεται ξεκάθαρα ο αναπτυξιακός χαρακτήρας του </w:t>
      </w:r>
      <w:r>
        <w:rPr>
          <w:rFonts w:eastAsia="Times New Roman"/>
          <w:szCs w:val="24"/>
        </w:rPr>
        <w:t>π</w:t>
      </w:r>
      <w:r>
        <w:rPr>
          <w:rFonts w:eastAsia="Times New Roman"/>
          <w:szCs w:val="24"/>
        </w:rPr>
        <w:t xml:space="preserve">ροϋπολογισμού υπό το πρίσμα της κοινωνικής δικαιοσύνης, να είναι στραμμένος στο αύριο και να υπηρετεί τον πολίτη. </w:t>
      </w:r>
    </w:p>
    <w:p w14:paraId="420DC28A" w14:textId="77777777" w:rsidR="003663B4" w:rsidRDefault="00087BC7">
      <w:pPr>
        <w:spacing w:line="600" w:lineRule="auto"/>
        <w:ind w:firstLine="720"/>
        <w:jc w:val="both"/>
        <w:rPr>
          <w:rFonts w:eastAsia="Times New Roman"/>
          <w:szCs w:val="24"/>
        </w:rPr>
      </w:pPr>
      <w:r>
        <w:rPr>
          <w:rFonts w:eastAsia="Times New Roman"/>
          <w:szCs w:val="24"/>
        </w:rPr>
        <w:t xml:space="preserve">Δυστυχώς ο υπό συζήτηση </w:t>
      </w:r>
      <w:r>
        <w:rPr>
          <w:rFonts w:eastAsia="Times New Roman"/>
          <w:szCs w:val="24"/>
        </w:rPr>
        <w:t>π</w:t>
      </w:r>
      <w:r>
        <w:rPr>
          <w:rFonts w:eastAsia="Times New Roman"/>
          <w:szCs w:val="24"/>
        </w:rPr>
        <w:t xml:space="preserve">ροϋπολογισμός δεν υπηρετεί αυτούς τους στόχους, διότι και αυτός είναι </w:t>
      </w:r>
      <w:proofErr w:type="spellStart"/>
      <w:r>
        <w:rPr>
          <w:rFonts w:eastAsia="Times New Roman"/>
          <w:szCs w:val="24"/>
        </w:rPr>
        <w:t>φοροκεντρικός</w:t>
      </w:r>
      <w:proofErr w:type="spellEnd"/>
      <w:r>
        <w:rPr>
          <w:rFonts w:eastAsia="Times New Roman"/>
          <w:szCs w:val="24"/>
        </w:rPr>
        <w:t xml:space="preserve"> προϋπολογισμός, με έμφαση μάλιστα στους έμμεσους φόρους, που είναι και οι κοινωνικά πιο άδικοι. Και ενώ οι χώρες της Ευρωπαϊκής Ένωσης τρέχουν με ρυθμούς ανάπτυξης αυξημένο</w:t>
      </w:r>
      <w:r>
        <w:rPr>
          <w:rFonts w:eastAsia="Times New Roman"/>
          <w:szCs w:val="24"/>
        </w:rPr>
        <w:t>υς, η χώρα μας παραμένει ουραγός σύμφωνα με τα προχθεσινά στοιχεία.</w:t>
      </w:r>
    </w:p>
    <w:p w14:paraId="420DC28B" w14:textId="77777777" w:rsidR="003663B4" w:rsidRDefault="00087BC7">
      <w:pPr>
        <w:spacing w:line="600" w:lineRule="auto"/>
        <w:ind w:firstLine="720"/>
        <w:jc w:val="both"/>
        <w:rPr>
          <w:rFonts w:eastAsia="Times New Roman"/>
          <w:szCs w:val="24"/>
        </w:rPr>
      </w:pPr>
      <w:r>
        <w:rPr>
          <w:rFonts w:eastAsia="Times New Roman"/>
          <w:szCs w:val="24"/>
        </w:rPr>
        <w:t xml:space="preserve">Ποιες είναι οι παρεμβάσεις σας, κύριε Υπουργέ, που είστε και στα Έδρανα, που κάνετε μέσω του </w:t>
      </w:r>
      <w:r>
        <w:rPr>
          <w:rFonts w:eastAsia="Times New Roman"/>
          <w:szCs w:val="24"/>
        </w:rPr>
        <w:t>π</w:t>
      </w:r>
      <w:r>
        <w:rPr>
          <w:rFonts w:eastAsia="Times New Roman"/>
          <w:szCs w:val="24"/>
        </w:rPr>
        <w:t xml:space="preserve">ροϋπολογισμού για τη γεωργία, την κτηνοτροφία, την αλιεία; Και πώς θα έχουν ελπίδα </w:t>
      </w:r>
      <w:r>
        <w:rPr>
          <w:rFonts w:eastAsia="Times New Roman"/>
          <w:szCs w:val="24"/>
        </w:rPr>
        <w:lastRenderedPageBreak/>
        <w:t>οι κάτοικοι</w:t>
      </w:r>
      <w:r>
        <w:rPr>
          <w:rFonts w:eastAsia="Times New Roman"/>
          <w:szCs w:val="24"/>
        </w:rPr>
        <w:t xml:space="preserve"> των αγροτικών περιοχών της περιφέρειάς μου, αν θέλετε, της Β΄ Θεσσαλονίκης, στον Λαγκαδά, στο</w:t>
      </w:r>
      <w:r>
        <w:rPr>
          <w:rFonts w:eastAsia="Times New Roman"/>
          <w:szCs w:val="24"/>
        </w:rPr>
        <w:t>ν</w:t>
      </w:r>
      <w:r>
        <w:rPr>
          <w:rFonts w:eastAsia="Times New Roman"/>
          <w:szCs w:val="24"/>
        </w:rPr>
        <w:t xml:space="preserve"> </w:t>
      </w:r>
      <w:proofErr w:type="spellStart"/>
      <w:r>
        <w:rPr>
          <w:rFonts w:eastAsia="Times New Roman"/>
          <w:szCs w:val="24"/>
        </w:rPr>
        <w:t>Σοχό</w:t>
      </w:r>
      <w:proofErr w:type="spellEnd"/>
      <w:r>
        <w:rPr>
          <w:rFonts w:eastAsia="Times New Roman"/>
          <w:szCs w:val="24"/>
        </w:rPr>
        <w:t xml:space="preserve">, στα </w:t>
      </w:r>
      <w:proofErr w:type="spellStart"/>
      <w:r>
        <w:rPr>
          <w:rFonts w:eastAsia="Times New Roman"/>
          <w:szCs w:val="24"/>
        </w:rPr>
        <w:t>Κουφάλια</w:t>
      </w:r>
      <w:proofErr w:type="spellEnd"/>
      <w:r>
        <w:rPr>
          <w:rFonts w:eastAsia="Times New Roman"/>
          <w:szCs w:val="24"/>
        </w:rPr>
        <w:t xml:space="preserve">, στη </w:t>
      </w:r>
      <w:proofErr w:type="spellStart"/>
      <w:r>
        <w:rPr>
          <w:rFonts w:eastAsia="Times New Roman"/>
          <w:szCs w:val="24"/>
        </w:rPr>
        <w:t>Μηχανιώνα</w:t>
      </w:r>
      <w:proofErr w:type="spellEnd"/>
      <w:r>
        <w:rPr>
          <w:rFonts w:eastAsia="Times New Roman"/>
          <w:szCs w:val="24"/>
        </w:rPr>
        <w:t>;</w:t>
      </w:r>
    </w:p>
    <w:p w14:paraId="420DC28C" w14:textId="77777777" w:rsidR="003663B4" w:rsidRDefault="00087BC7">
      <w:pPr>
        <w:spacing w:line="600" w:lineRule="auto"/>
        <w:ind w:firstLine="720"/>
        <w:jc w:val="both"/>
        <w:rPr>
          <w:rFonts w:eastAsia="Times New Roman"/>
          <w:szCs w:val="24"/>
        </w:rPr>
      </w:pPr>
      <w:r>
        <w:rPr>
          <w:rFonts w:eastAsia="Times New Roman"/>
          <w:szCs w:val="24"/>
        </w:rPr>
        <w:t xml:space="preserve">Ποιες είναι οι παρεμβάσεις σας, κύριε </w:t>
      </w:r>
      <w:proofErr w:type="spellStart"/>
      <w:r>
        <w:rPr>
          <w:rFonts w:eastAsia="Times New Roman"/>
          <w:szCs w:val="24"/>
        </w:rPr>
        <w:t>Πιτσιόρλα</w:t>
      </w:r>
      <w:proofErr w:type="spellEnd"/>
      <w:r>
        <w:rPr>
          <w:rFonts w:eastAsia="Times New Roman"/>
          <w:szCs w:val="24"/>
        </w:rPr>
        <w:t xml:space="preserve">, για να ξαναζωντανέψει η νεκρή σήμερα βιομηχανική περιοχή της </w:t>
      </w:r>
      <w:proofErr w:type="spellStart"/>
      <w:r>
        <w:rPr>
          <w:rFonts w:eastAsia="Times New Roman"/>
          <w:szCs w:val="24"/>
        </w:rPr>
        <w:t>Σίνδου</w:t>
      </w:r>
      <w:proofErr w:type="spellEnd"/>
      <w:r>
        <w:rPr>
          <w:rFonts w:eastAsia="Times New Roman"/>
          <w:szCs w:val="24"/>
        </w:rPr>
        <w:t xml:space="preserve"> και άλλα</w:t>
      </w:r>
      <w:r>
        <w:rPr>
          <w:rFonts w:eastAsia="Times New Roman"/>
          <w:szCs w:val="24"/>
        </w:rPr>
        <w:t xml:space="preserve"> βιοτεχνικά πάρκα που είναι στην περιφέρει</w:t>
      </w:r>
      <w:r>
        <w:rPr>
          <w:rFonts w:eastAsia="Times New Roman"/>
          <w:szCs w:val="24"/>
        </w:rPr>
        <w:t>ά</w:t>
      </w:r>
      <w:r>
        <w:rPr>
          <w:rFonts w:eastAsia="Times New Roman"/>
          <w:szCs w:val="24"/>
        </w:rPr>
        <w:t xml:space="preserve"> μας;</w:t>
      </w:r>
    </w:p>
    <w:p w14:paraId="420DC28D" w14:textId="77777777" w:rsidR="003663B4" w:rsidRDefault="00087BC7">
      <w:pPr>
        <w:spacing w:line="600" w:lineRule="auto"/>
        <w:ind w:firstLine="720"/>
        <w:jc w:val="both"/>
        <w:rPr>
          <w:rFonts w:eastAsia="Times New Roman"/>
          <w:szCs w:val="24"/>
        </w:rPr>
      </w:pPr>
      <w:r>
        <w:rPr>
          <w:rFonts w:eastAsia="Times New Roman"/>
          <w:szCs w:val="24"/>
        </w:rPr>
        <w:t>Ποιες είναι οι παρεμβάσεις σας, κύριε Υπουργέ, για να δημιουργηθεί ένα πλαίσιο προσέλκυσης των ομογενών, των απόδημων Ελλήνων, που επικαλείται κατά κόρον και ο Πρωθυπουργός, για να έρθουν να επενδύσουν στη χ</w:t>
      </w:r>
      <w:r>
        <w:rPr>
          <w:rFonts w:eastAsia="Times New Roman"/>
          <w:szCs w:val="24"/>
        </w:rPr>
        <w:t xml:space="preserve">ώρα μας; Ποιο είναι αυτό το πλαίσιο; Πώς προσδιορίζεται στον σημερινό </w:t>
      </w:r>
      <w:r>
        <w:rPr>
          <w:rFonts w:eastAsia="Times New Roman"/>
          <w:szCs w:val="24"/>
        </w:rPr>
        <w:t>π</w:t>
      </w:r>
      <w:r>
        <w:rPr>
          <w:rFonts w:eastAsia="Times New Roman"/>
          <w:szCs w:val="24"/>
        </w:rPr>
        <w:t>ροϋπολογισμό σας;</w:t>
      </w:r>
    </w:p>
    <w:p w14:paraId="420DC28E" w14:textId="77777777" w:rsidR="003663B4" w:rsidRDefault="00087BC7">
      <w:pPr>
        <w:spacing w:line="600" w:lineRule="auto"/>
        <w:ind w:firstLine="720"/>
        <w:jc w:val="both"/>
        <w:rPr>
          <w:rFonts w:eastAsia="Times New Roman"/>
          <w:szCs w:val="24"/>
        </w:rPr>
      </w:pPr>
      <w:r>
        <w:rPr>
          <w:rFonts w:eastAsia="Times New Roman"/>
          <w:szCs w:val="24"/>
        </w:rPr>
        <w:t xml:space="preserve">Πώς μπορεί, όμως, να γίνει αυτό, όταν η </w:t>
      </w:r>
      <w:proofErr w:type="spellStart"/>
      <w:r>
        <w:rPr>
          <w:rFonts w:eastAsia="Times New Roman"/>
          <w:szCs w:val="24"/>
        </w:rPr>
        <w:t>υπερφορολόγηση</w:t>
      </w:r>
      <w:proofErr w:type="spellEnd"/>
      <w:r>
        <w:rPr>
          <w:rFonts w:eastAsia="Times New Roman"/>
          <w:szCs w:val="24"/>
        </w:rPr>
        <w:t xml:space="preserve"> έχει γίνει η δεύτερη φύση σας; Δεν έρχεται, κυρίες και κύριοι, έτσι η ανάπτυξη. Με τον τρόπο που ασκείτε τη διοίκηση, μοιράζετε και εξαπλώνετε τη φτώχεια στη χώρα. </w:t>
      </w:r>
    </w:p>
    <w:p w14:paraId="420DC28F" w14:textId="77777777" w:rsidR="003663B4" w:rsidRDefault="00087BC7">
      <w:pPr>
        <w:spacing w:line="600" w:lineRule="auto"/>
        <w:ind w:firstLine="720"/>
        <w:jc w:val="both"/>
        <w:rPr>
          <w:rFonts w:eastAsia="Times New Roman"/>
          <w:szCs w:val="24"/>
        </w:rPr>
      </w:pPr>
      <w:r>
        <w:rPr>
          <w:rFonts w:eastAsia="Times New Roman"/>
          <w:szCs w:val="24"/>
        </w:rPr>
        <w:t>Ακόμα και η μείωση της ανεργίας, για</w:t>
      </w:r>
      <w:r>
        <w:rPr>
          <w:rFonts w:eastAsia="Times New Roman"/>
          <w:szCs w:val="24"/>
        </w:rPr>
        <w:t xml:space="preserve"> την οποία κόπτεστε, είναι και αυτή πλασματική. Οι νέες μορφές εργασιακών σχέσεων...</w:t>
      </w:r>
    </w:p>
    <w:p w14:paraId="420DC290" w14:textId="77777777" w:rsidR="003663B4" w:rsidRDefault="00087BC7">
      <w:pPr>
        <w:spacing w:line="600" w:lineRule="auto"/>
        <w:ind w:firstLine="720"/>
        <w:jc w:val="both"/>
        <w:rPr>
          <w:rFonts w:eastAsia="Times New Roman"/>
          <w:szCs w:val="24"/>
        </w:rPr>
      </w:pPr>
      <w:r>
        <w:rPr>
          <w:rFonts w:eastAsia="Times New Roman"/>
          <w:b/>
          <w:szCs w:val="24"/>
        </w:rPr>
        <w:lastRenderedPageBreak/>
        <w:t>ΧΡΗΣΤΟΣ ΜΑΝΤΑΣ:</w:t>
      </w:r>
      <w:r>
        <w:rPr>
          <w:rFonts w:eastAsia="Times New Roman"/>
          <w:szCs w:val="24"/>
        </w:rPr>
        <w:t xml:space="preserve"> </w:t>
      </w:r>
      <w:r>
        <w:rPr>
          <w:rFonts w:eastAsia="Times New Roman"/>
          <w:szCs w:val="24"/>
          <w:lang w:val="en-US"/>
        </w:rPr>
        <w:t>H</w:t>
      </w:r>
      <w:r>
        <w:rPr>
          <w:rFonts w:eastAsia="Times New Roman"/>
          <w:szCs w:val="24"/>
        </w:rPr>
        <w:t xml:space="preserve"> μείωση είναι πλασματική;</w:t>
      </w:r>
    </w:p>
    <w:p w14:paraId="420DC291" w14:textId="77777777" w:rsidR="003663B4" w:rsidRDefault="00087BC7">
      <w:pPr>
        <w:spacing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Ακούστε, κύριε συνάδελφε, μη διαμαρτύρεστε.</w:t>
      </w:r>
    </w:p>
    <w:p w14:paraId="420DC292" w14:textId="77777777" w:rsidR="003663B4" w:rsidRDefault="00087BC7">
      <w:pPr>
        <w:spacing w:line="600" w:lineRule="auto"/>
        <w:ind w:firstLine="720"/>
        <w:jc w:val="both"/>
        <w:rPr>
          <w:rFonts w:eastAsia="Times New Roman"/>
          <w:szCs w:val="24"/>
        </w:rPr>
      </w:pPr>
      <w:r>
        <w:rPr>
          <w:rFonts w:eastAsia="Times New Roman"/>
          <w:szCs w:val="24"/>
        </w:rPr>
        <w:t>...μερικής και εκ περιτροπής απασχόλησης και των ελαστικών μορφ</w:t>
      </w:r>
      <w:r>
        <w:rPr>
          <w:rFonts w:eastAsia="Times New Roman"/>
          <w:szCs w:val="24"/>
        </w:rPr>
        <w:t>ών εργασίας και της γενιάς των 360 ευρώ, που εσείς δημιουργήσατε, αποδεικνύουν του λόγου το αληθές.</w:t>
      </w:r>
    </w:p>
    <w:p w14:paraId="420DC293" w14:textId="77777777" w:rsidR="003663B4" w:rsidRDefault="00087BC7">
      <w:pPr>
        <w:spacing w:line="600" w:lineRule="auto"/>
        <w:ind w:firstLine="720"/>
        <w:jc w:val="both"/>
        <w:rPr>
          <w:rFonts w:eastAsia="Times New Roman"/>
          <w:szCs w:val="24"/>
        </w:rPr>
      </w:pPr>
      <w:r>
        <w:rPr>
          <w:rFonts w:eastAsia="Times New Roman"/>
          <w:szCs w:val="24"/>
        </w:rPr>
        <w:t xml:space="preserve">Δεν μπορώ να μπω, δυστυχώς, σε πολλές λεπτομέρειες του </w:t>
      </w:r>
      <w:r>
        <w:rPr>
          <w:rFonts w:eastAsia="Times New Roman"/>
          <w:szCs w:val="24"/>
        </w:rPr>
        <w:t>π</w:t>
      </w:r>
      <w:r>
        <w:rPr>
          <w:rFonts w:eastAsia="Times New Roman"/>
          <w:szCs w:val="24"/>
        </w:rPr>
        <w:t>ροϋπολογισμού. Θα σταθώ, όμως, σε ορισμένα σημεία που δημιουργούν το πλαίσιο των πολιτικών σας. Στον</w:t>
      </w:r>
      <w:r>
        <w:rPr>
          <w:rFonts w:eastAsia="Times New Roman"/>
          <w:szCs w:val="24"/>
        </w:rPr>
        <w:t xml:space="preserve"> υψηλό ΦΠΑ 24% σήμερα υπάγεται το 63% περίπου των προϊόντων που καταναλώνει ένα νοικοκυριό. Το ΕΚΑΣ μειώνεται κατά 238 </w:t>
      </w:r>
      <w:r>
        <w:rPr>
          <w:rFonts w:eastAsia="Times New Roman"/>
          <w:szCs w:val="24"/>
        </w:rPr>
        <w:t>εκατομμύρια</w:t>
      </w:r>
      <w:r>
        <w:rPr>
          <w:rFonts w:eastAsia="Times New Roman"/>
          <w:szCs w:val="24"/>
        </w:rPr>
        <w:t xml:space="preserve"> ευρώ και αυτό εσείς το λέτε φιλολαϊκή πολιτική. Φέρνετε νέα μείωση 50% στα επιδόματα θέρμανσης. Φέρνετε την κατάργηση στην απ</w:t>
      </w:r>
      <w:r>
        <w:rPr>
          <w:rFonts w:eastAsia="Times New Roman"/>
          <w:szCs w:val="24"/>
        </w:rPr>
        <w:t>αλλαγή των ιατρικών δαπανών. Φέρνετε τη μείωση κατά 350 εκατομμύρια στην ιατροφαρμακευτική περίθαλψη. Καταργείτε όλα τα επιδόματα στους δικαιούχους κοινωνικού επιδόματος αλληλεγγύης. Καταργείτε τα επιδόματα ανεργίας για τους νεοεισερχομένους στην αγορά. Κα</w:t>
      </w:r>
      <w:r>
        <w:rPr>
          <w:rFonts w:eastAsia="Times New Roman"/>
          <w:szCs w:val="24"/>
        </w:rPr>
        <w:t>ταργείτε την έκπτωση 1,5% -</w:t>
      </w:r>
      <w:r>
        <w:rPr>
          <w:rFonts w:eastAsia="Times New Roman"/>
          <w:szCs w:val="24"/>
        </w:rPr>
        <w:lastRenderedPageBreak/>
        <w:t xml:space="preserve">στον </w:t>
      </w:r>
      <w:r>
        <w:rPr>
          <w:rFonts w:eastAsia="Times New Roman"/>
          <w:szCs w:val="24"/>
        </w:rPr>
        <w:t>π</w:t>
      </w:r>
      <w:r>
        <w:rPr>
          <w:rFonts w:eastAsia="Times New Roman"/>
          <w:szCs w:val="24"/>
        </w:rPr>
        <w:t>ροϋπολογισμό υπάρχουν αυτά- στην παρακράτηση φόρου. Καταργείτε τη μείωση κατά 50% του ΦΠΑ στα νησιά.</w:t>
      </w:r>
    </w:p>
    <w:p w14:paraId="420DC29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Συνολικά τα νέα μέτρα σε μισθούς, συντάξεις, εισφορές και κοινωνική πολιτική φτάνουν τα 1,9 δισεκατομμύρια ευρώ στον νέο </w:t>
      </w:r>
      <w:r>
        <w:rPr>
          <w:rFonts w:eastAsia="Times New Roman" w:cs="Times New Roman"/>
          <w:szCs w:val="24"/>
        </w:rPr>
        <w:t>π</w:t>
      </w:r>
      <w:r>
        <w:rPr>
          <w:rFonts w:eastAsia="Times New Roman" w:cs="Times New Roman"/>
          <w:szCs w:val="24"/>
        </w:rPr>
        <w:t>ροϋπολογισμό.</w:t>
      </w:r>
    </w:p>
    <w:p w14:paraId="420DC295" w14:textId="77777777" w:rsidR="003663B4" w:rsidRDefault="00087BC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20DC29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Αναστασιάδη, πρέπει να ολοκληρώσετε σιγά-σιγά.</w:t>
      </w:r>
    </w:p>
    <w:p w14:paraId="420DC29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Τελειώνω, κύριε Πρόεδρε.</w:t>
      </w:r>
    </w:p>
    <w:p w14:paraId="420DC29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Φαντάζομαι ότι καταλαβαίνετ</w:t>
      </w:r>
      <w:r>
        <w:rPr>
          <w:rFonts w:eastAsia="Times New Roman" w:cs="Times New Roman"/>
          <w:szCs w:val="24"/>
        </w:rPr>
        <w:t xml:space="preserve">ε πως αυτά δεν επηρεάζουν τους έχοντες και κατέχοντες αλλά τα φτωχά και λαϊκά στρώματα. Ο όρος «κόκκινη γραμμή», που κατά κόρον επικαλεστήκατε τα προηγούμενα χρόνια, στο παρελθόν, δεν ακούγεται πλέον από εσάς, γιατί δεν υπάρχουν πλέον κόκκινες γραμμές για </w:t>
      </w:r>
      <w:r>
        <w:rPr>
          <w:rFonts w:eastAsia="Times New Roman" w:cs="Times New Roman"/>
          <w:szCs w:val="24"/>
        </w:rPr>
        <w:t>σας. Δέχεστε τα πάντα και υπογράφετε ό,τι σας φέρουν και αυτό το ονομάζετε και υπερήφανη πολιτική. Παρ’ όλα αυτά, επιμένετε να χαρα</w:t>
      </w:r>
      <w:r>
        <w:rPr>
          <w:rFonts w:eastAsia="Times New Roman" w:cs="Times New Roman"/>
          <w:szCs w:val="24"/>
        </w:rPr>
        <w:lastRenderedPageBreak/>
        <w:t xml:space="preserve">κτηρίζετε τον </w:t>
      </w:r>
      <w:r>
        <w:rPr>
          <w:rFonts w:eastAsia="Times New Roman" w:cs="Times New Roman"/>
          <w:szCs w:val="24"/>
        </w:rPr>
        <w:t>π</w:t>
      </w:r>
      <w:r>
        <w:rPr>
          <w:rFonts w:eastAsia="Times New Roman" w:cs="Times New Roman"/>
          <w:szCs w:val="24"/>
        </w:rPr>
        <w:t xml:space="preserve">ροϋπολογισμό αναπτυξιακό, όταν αυτός σε πρόβλεψη ανάπτυξης υπολείπεται και αυτόν του 2017 και αυτό είναι </w:t>
      </w:r>
      <w:r>
        <w:rPr>
          <w:rFonts w:eastAsia="Times New Roman" w:cs="Times New Roman"/>
          <w:szCs w:val="24"/>
        </w:rPr>
        <w:t>καθαρή παραδοχή και ομολογία αποτυχίας.</w:t>
      </w:r>
    </w:p>
    <w:p w14:paraId="420DC29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αλήθεια είναι πως αποτύχατε. Δυσκολεύεστε να το παραδεχτείτε, αυτή όμως είναι η πραγματικότητα. Για τη χώρα επιβάλλεται άμεσα αλλαγή σελίδας. Πρέπει να γυρίσει σελίδα. Όμως, στην επόμε</w:t>
      </w:r>
      <w:r>
        <w:rPr>
          <w:rFonts w:eastAsia="Times New Roman" w:cs="Times New Roman"/>
          <w:szCs w:val="24"/>
        </w:rPr>
        <w:t xml:space="preserve">νη σελίδα δεν θα είστε εσείς. Θα καταγραφείτε στην ιστορία ως η χειρότερη </w:t>
      </w:r>
      <w:r>
        <w:rPr>
          <w:rFonts w:eastAsia="Times New Roman" w:cs="Times New Roman"/>
          <w:szCs w:val="24"/>
        </w:rPr>
        <w:t>κ</w:t>
      </w:r>
      <w:r>
        <w:rPr>
          <w:rFonts w:eastAsia="Times New Roman" w:cs="Times New Roman"/>
          <w:szCs w:val="24"/>
        </w:rPr>
        <w:t>υβέρνηση της Μεταπολίτευσης.</w:t>
      </w:r>
    </w:p>
    <w:p w14:paraId="420DC29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0DC29B" w14:textId="77777777" w:rsidR="003663B4" w:rsidRDefault="00087BC7">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420DC29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Αναστασιάδη.</w:t>
      </w:r>
    </w:p>
    <w:p w14:paraId="420DC29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η Αναπληρώτρια Υπουργός Εργασίας, Κοινωνικής Ασφάλισης και Κοινωνικής Αλληλεγγύης κ. Αντωνοπούλου.</w:t>
      </w:r>
    </w:p>
    <w:p w14:paraId="420DC29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οκτώ λεπτά.</w:t>
      </w:r>
    </w:p>
    <w:p w14:paraId="420DC29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w:t>
      </w:r>
      <w:r>
        <w:rPr>
          <w:rFonts w:eastAsia="Times New Roman" w:cs="Times New Roman"/>
          <w:szCs w:val="24"/>
        </w:rPr>
        <w:t>στώ, κύριε Πρόεδρε.</w:t>
      </w:r>
    </w:p>
    <w:p w14:paraId="420DC2A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Pr>
          <w:rFonts w:eastAsia="Times New Roman" w:cs="Times New Roman"/>
          <w:szCs w:val="24"/>
        </w:rPr>
        <w:t>π</w:t>
      </w:r>
      <w:r>
        <w:rPr>
          <w:rFonts w:eastAsia="Times New Roman" w:cs="Times New Roman"/>
          <w:szCs w:val="24"/>
        </w:rPr>
        <w:t xml:space="preserve">ροϋπολογισμός του 2018, όπως και οι δύο προηγούμενοι </w:t>
      </w:r>
      <w:r>
        <w:rPr>
          <w:rFonts w:eastAsia="Times New Roman" w:cs="Times New Roman"/>
          <w:szCs w:val="24"/>
        </w:rPr>
        <w:t>π</w:t>
      </w:r>
      <w:r>
        <w:rPr>
          <w:rFonts w:eastAsia="Times New Roman" w:cs="Times New Roman"/>
          <w:szCs w:val="24"/>
        </w:rPr>
        <w:t>ροϋπολογισμοί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καταρτίστηκε σε ένα περιβάλλον πράγματι αυστηρής δημοσιονομικής προσαρμογής, όμως είχε και εξακολουθεί να </w:t>
      </w:r>
      <w:r>
        <w:rPr>
          <w:rFonts w:eastAsia="Times New Roman" w:cs="Times New Roman"/>
          <w:szCs w:val="24"/>
        </w:rPr>
        <w:t>έχει δύο βασικές επιδιώξεις, που τις ενσωματώνει.</w:t>
      </w:r>
    </w:p>
    <w:p w14:paraId="420DC2A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πρώτη είναι να αποκατασταθεί η αξιοπιστία και το αξιόχρεο της χώρας. Αυτό το στοίχημα το κερδίζουμε μέρα με τη μέρα. Φαίνεται από τη γρήγορη και αίσια έκβαση της τρίτης αξιολόγησης. Όμως, η καλύτερη απόδε</w:t>
      </w:r>
      <w:r>
        <w:rPr>
          <w:rFonts w:eastAsia="Times New Roman" w:cs="Times New Roman"/>
          <w:szCs w:val="24"/>
        </w:rPr>
        <w:t>ιξη είναι ότι η Ελλάδα έχει επανακτήσει την αξιοπιστία της και το βλέπουμε μέσα από τη μείωση του επιτοκίου του δεκαετούς ομολόγου, το οποίο για πρώτη φορά υποχώρησε στο 4,5%, δηλαδή στα επίπεδα του 2009 για πρώτη φορά.</w:t>
      </w:r>
    </w:p>
    <w:p w14:paraId="420DC2A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επιδίωξη είναι η ήπια και </w:t>
      </w:r>
      <w:r>
        <w:rPr>
          <w:rFonts w:eastAsia="Times New Roman" w:cs="Times New Roman"/>
          <w:szCs w:val="24"/>
        </w:rPr>
        <w:t>δίκαιη προσαρμογή, χωρίς κοινωνικούς αποκλεισμούς, ώστε να αμβλυνθούν οι ανισότητες και να επιστρέψει η χώρα σε μια καινούργια κανονικότητα, όχι την προηγούμενη αλλά καινούργια κανονικότητα. Η στρατηγική της ήπιας προσαρμογής επιτυγχάνεται με τη συμφωνία π</w:t>
      </w:r>
      <w:r>
        <w:rPr>
          <w:rFonts w:eastAsia="Times New Roman" w:cs="Times New Roman"/>
          <w:szCs w:val="24"/>
        </w:rPr>
        <w:t xml:space="preserve">ου πετύχαμε για μικρότερα πλεονάσματα -είτε θέλετε να το παραδεχτείτε είτε όχι, είναι μικρότερα τα πλεονάσματα τα οποία εμείς συμφωνήσαμε- σε συνδυασμό με μια συνολική πολιτική, η οποία, παρά τις κραυγές που υπάρχουν, οδηγεί τη χώρα σε μια σταθερότητα και </w:t>
      </w:r>
      <w:r>
        <w:rPr>
          <w:rFonts w:eastAsia="Times New Roman" w:cs="Times New Roman"/>
          <w:szCs w:val="24"/>
        </w:rPr>
        <w:t>στον δρόμο της ανάπτυξης. Με δεδομένο, μάλιστα, ότι ο ρυθμός ανάπτυξης την επόμενη χρονιά θα αυξηθεί, θα έχουμε τον δημοσιονομικό χώρο που χρειαζόμαστε για να μειώσουμε τη φορολογία και να συνεχίσουμε να ενδυναμώνουμε ακόμη περισσότερο το κοινωνικό κράτος,</w:t>
      </w:r>
      <w:r>
        <w:rPr>
          <w:rFonts w:eastAsia="Times New Roman" w:cs="Times New Roman"/>
          <w:szCs w:val="24"/>
        </w:rPr>
        <w:t xml:space="preserve"> το οποίο εσείς με τις δικές σας πολιτικές διαλύσατε.</w:t>
      </w:r>
    </w:p>
    <w:p w14:paraId="420DC2A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απώλεια του 25% του ΑΕΠ την τετραετία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δεν έκλεισε μόνο χιλιάδες επιχειρήσεις, δεν εκτόξευσε απλώς την ανεργία από το 7% στο 27%, αλλά επέφερε και μια σειρά μέτρων που διέλυσε αυτό που λέμε</w:t>
      </w:r>
      <w:r>
        <w:rPr>
          <w:rFonts w:eastAsia="Times New Roman" w:cs="Times New Roman"/>
          <w:szCs w:val="24"/>
        </w:rPr>
        <w:t xml:space="preserve"> κοινωνικό κράτος. Αυτός ο ολέθριος </w:t>
      </w:r>
      <w:r>
        <w:rPr>
          <w:rFonts w:eastAsia="Times New Roman" w:cs="Times New Roman"/>
          <w:szCs w:val="24"/>
        </w:rPr>
        <w:lastRenderedPageBreak/>
        <w:t>συνδυασμός διάλυσης της οικονομίας και του κράτους δικαίου πουθενά δεν έγινε τόσο αισθητός όσο στην αγορά εργασίας.</w:t>
      </w:r>
    </w:p>
    <w:p w14:paraId="420DC2A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μείωση της ανεργίας δεν μπορεί να αμφισβητηθεί. Από το 26,5% που μας την </w:t>
      </w:r>
      <w:r>
        <w:rPr>
          <w:rFonts w:eastAsia="Times New Roman" w:cs="Times New Roman"/>
          <w:szCs w:val="24"/>
        </w:rPr>
        <w:t>παραδώσατε έχουμε φτάσει σήμερα στο 20%.</w:t>
      </w:r>
    </w:p>
    <w:p w14:paraId="420DC2A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εκτίμησή μας είναι ότι μέσα στο 2018 θα έχουμε, φυσικά, περαιτέρω μείωση. Έχουμε πολύ δρόμο ακόμα μπροστά μας. Όμως, το 5,5% - 6% μείωση της ανεργίας είναι πολύ σημαντικό για τους διακόσιους εξήντα χιλιάδες πολίτε</w:t>
      </w:r>
      <w:r>
        <w:rPr>
          <w:rFonts w:eastAsia="Times New Roman" w:cs="Times New Roman"/>
          <w:szCs w:val="24"/>
        </w:rPr>
        <w:t xml:space="preserve">ς που ήταν άνεργοι και τώρα έχουν μία θέση εργασίας. </w:t>
      </w:r>
    </w:p>
    <w:p w14:paraId="420DC2A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Επισημαίνω ότι στον αντίποδα, πέρα από το 7% που πήγε στο 27%, τη διετία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είχαμε </w:t>
      </w:r>
      <w:proofErr w:type="spellStart"/>
      <w:r>
        <w:rPr>
          <w:rFonts w:eastAsia="Times New Roman" w:cs="Times New Roman"/>
          <w:szCs w:val="24"/>
        </w:rPr>
        <w:t>εκατόν</w:t>
      </w:r>
      <w:proofErr w:type="spellEnd"/>
      <w:r>
        <w:rPr>
          <w:rFonts w:eastAsia="Times New Roman" w:cs="Times New Roman"/>
          <w:szCs w:val="24"/>
        </w:rPr>
        <w:t xml:space="preserve"> εβδομήντα τρεις χιλιάδες θέσεις εργασίας που χάθηκαν. Η ανεργία των νέων επί των ημερών μας, ό,τι και ν</w:t>
      </w:r>
      <w:r>
        <w:rPr>
          <w:rFonts w:eastAsia="Times New Roman" w:cs="Times New Roman"/>
          <w:szCs w:val="24"/>
        </w:rPr>
        <w:t>α λέτε, όση παραπληροφόρηση και να υπάρχει, έχει μειωθεί κατά 10%, δηλαδή από το 52% έχει πάει στο 42%. Άλλωστε, όπως γνωρίζετε, πρωταρχικός στόχος αυτής της Κυβέρνησης ήταν η άμεση υποστήριξη των πλέον αδύναμων στρωμάτων της κοινωνίας μας, αυτών που είχαν</w:t>
      </w:r>
      <w:r>
        <w:rPr>
          <w:rFonts w:eastAsia="Times New Roman" w:cs="Times New Roman"/>
          <w:szCs w:val="24"/>
        </w:rPr>
        <w:t xml:space="preserve"> πληγεί περισσότερο, μεταξύ των οποίων φυσικά και οι άνεργοι.</w:t>
      </w:r>
    </w:p>
    <w:p w14:paraId="420DC2A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Θα συνεχίσουμε να εργαζόμαστε προς αυτή την κατεύθυνση. Βάσει του προϋπολογισμού και των κοινοτικών πόρων έχουμε εξορθολογήσει αυτούς τους πόρους και έχουμε καταφέρει κάτι που θα σας το περιγράψ</w:t>
      </w:r>
      <w:r>
        <w:rPr>
          <w:rFonts w:eastAsia="Times New Roman" w:cs="Times New Roman"/>
          <w:szCs w:val="24"/>
        </w:rPr>
        <w:t xml:space="preserve">ω σε δύο λεπτά. </w:t>
      </w:r>
    </w:p>
    <w:p w14:paraId="420DC2A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Όμως, θέλω πρώτα να μιλήσω για τις ευέλικτες μορφές εργασίας που έχουν κάνει επέλαση τα τελευταία χρόνια.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μείωση της ανεργίας δεν περνά μέσα από την ενδυνάμωση των ελαστικών σχέσεων και αυτή </w:t>
      </w:r>
      <w:r>
        <w:rPr>
          <w:rFonts w:eastAsia="Times New Roman" w:cs="Times New Roman"/>
          <w:szCs w:val="24"/>
        </w:rPr>
        <w:t xml:space="preserve">είναι μια διαχωριστική γραμμή ανάμεσα στη Νέα Δημοκρατία και σ’ εμάς, η οποία είναι ανεξίτηλη. Δεν μπορεί να ξεχνά κανένας ότι η μείωση των μισθών και η κατάργηση των συλλογικών συμβάσεων έγιναν πράξη επί των ημερών σας. Μάλιστα, δεν έχετε άλλοθι σ’ αυτό, </w:t>
      </w:r>
      <w:r>
        <w:rPr>
          <w:rFonts w:eastAsia="Times New Roman" w:cs="Times New Roman"/>
          <w:szCs w:val="24"/>
        </w:rPr>
        <w:t xml:space="preserve">διότι εκείνη την εποχή πολλοί στο δικό σας τότε Υπουργικό Συμβούλιο έλεγαν ότι αυτός είναι ο δρόμος για να μπορέσουμε να βγούμε από την κρίση. </w:t>
      </w:r>
    </w:p>
    <w:p w14:paraId="420DC2A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Όμως, ακόμα και αν υποθέσουμε τότε ότι υποχρεωθήκατε να φέρετε αυτά τα μέτρα, σήμερα εξακολουθείτε να συμπράττετ</w:t>
      </w:r>
      <w:r>
        <w:rPr>
          <w:rFonts w:eastAsia="Times New Roman" w:cs="Times New Roman"/>
          <w:szCs w:val="24"/>
        </w:rPr>
        <w:t xml:space="preserve">ε με εκείνα τα επιστημονικά ινστιτούτα που υποστηρίζουν ότι η απορρύθμιση της αγοράς εργασίας στην Ελλάδα καλώς έχει και η </w:t>
      </w:r>
      <w:proofErr w:type="spellStart"/>
      <w:r>
        <w:rPr>
          <w:rFonts w:eastAsia="Times New Roman" w:cs="Times New Roman"/>
          <w:szCs w:val="24"/>
        </w:rPr>
        <w:t>επαναρρύθμισή</w:t>
      </w:r>
      <w:proofErr w:type="spellEnd"/>
      <w:r>
        <w:rPr>
          <w:rFonts w:eastAsia="Times New Roman" w:cs="Times New Roman"/>
          <w:szCs w:val="24"/>
        </w:rPr>
        <w:t xml:space="preserve"> της δεν θα είναι βοηθητική προς την ανάπτυξη. </w:t>
      </w:r>
      <w:r>
        <w:rPr>
          <w:rFonts w:eastAsia="Times New Roman" w:cs="Times New Roman"/>
          <w:szCs w:val="24"/>
        </w:rPr>
        <w:lastRenderedPageBreak/>
        <w:t>Είναι διαχωριστική και ανεξίτηλη γραμμή ανάμεσά μας. Εμείς είμαστε με τον</w:t>
      </w:r>
      <w:r>
        <w:rPr>
          <w:rFonts w:eastAsia="Times New Roman" w:cs="Times New Roman"/>
          <w:szCs w:val="24"/>
        </w:rPr>
        <w:t xml:space="preserve"> κόσμο της εργασίας. Εσείς;</w:t>
      </w:r>
    </w:p>
    <w:p w14:paraId="420DC2A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πρόσφατα, ασκεί με περισσή υποκρισία κριτική στην Κυβέρνηση για τη μερική απασχόληση. Εφόσον η ανεργία μειώνεται, εφόσον οι δείκτες είναι θετικοί προς αυτή την κατεύθυνση, κάτι πρέπει να βρει να πει. </w:t>
      </w:r>
      <w:r>
        <w:rPr>
          <w:rFonts w:eastAsia="Times New Roman" w:cs="Times New Roman"/>
          <w:szCs w:val="24"/>
        </w:rPr>
        <w:t>Άρα η μερική απασχόληση είναι αυτό που προτάσσεται. Δυστυχώς, όμως, ξεχνάτε όταν αναφέρεστε επιλεκτικά σε στοιχεία, ότι κάθε Σεπτέμβριο, Οκτώβριο και Νοέμβριο στην Ελλάδα εδώ και τριάντα χρόνια έχουμε το φαινόμενο αφ’ ενός να μειώνονται οι θέσεις απασχόλησ</w:t>
      </w:r>
      <w:r>
        <w:rPr>
          <w:rFonts w:eastAsia="Times New Roman" w:cs="Times New Roman"/>
          <w:szCs w:val="24"/>
        </w:rPr>
        <w:t xml:space="preserve">ης λόγω του ότι έχουμε εποχικότητα –αυτή είναι η οικονομία μας- και αφ’ ετέρου Σεπτέμβριο, Οκτώβριο, Νοέμβριο να αυξάνεται η μερική απασχόληση. Πάντα ισχύει αυτό. </w:t>
      </w:r>
    </w:p>
    <w:p w14:paraId="420DC2A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ξεχνάτε να μας πείτε, όταν ακούμε να μας λέτε ότι για τον μήνα Οκτώβριο ή για τον μήνα Νο</w:t>
      </w:r>
      <w:r>
        <w:rPr>
          <w:rFonts w:eastAsia="Times New Roman" w:cs="Times New Roman"/>
          <w:szCs w:val="24"/>
        </w:rPr>
        <w:t xml:space="preserve">έμβριο αυξήθηκε η μερική απασχόληση; Ξεχνάτε να μας πείτε ότι τον Σεπτέμβριο του 2013, επί των ημερών σας, οι θέσεις πλήρους απασχόλησης ήταν στο 35%. Ξεχνάτε να μας πείτε ότι τον Οκτώβριο του 2014 ήταν λιγότερο από 40%. Η ειδοποιός διαφορά μεταξύ μας δεν </w:t>
      </w:r>
      <w:r>
        <w:rPr>
          <w:rFonts w:eastAsia="Times New Roman" w:cs="Times New Roman"/>
          <w:szCs w:val="24"/>
        </w:rPr>
        <w:t xml:space="preserve">είναι στο να κάνουμε σύγκριση μήνα-μήνα σ’ αυτά τα ποσοστά, αν είναι στο </w:t>
      </w:r>
      <w:r>
        <w:rPr>
          <w:rFonts w:eastAsia="Times New Roman" w:cs="Times New Roman"/>
          <w:szCs w:val="24"/>
        </w:rPr>
        <w:lastRenderedPageBreak/>
        <w:t>40% ή στο 42% ή στο 45%. Η πλήρης απασχόληση ήταν στο 65% και εσείς τη φέρατε στο 50%, στο 48% στο 47%.</w:t>
      </w:r>
    </w:p>
    <w:p w14:paraId="420DC2A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της κυρίας Αναπληρώτριας Υπουργού)</w:t>
      </w:r>
    </w:p>
    <w:p w14:paraId="420DC2A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χρειαστώ δύο λεπτά ακόμα.</w:t>
      </w:r>
    </w:p>
    <w:p w14:paraId="420DC2AE"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ειδοποιός διαφορά μεταξύ μας στην ουσία είναι μία. Εμείς θέλουμε ανάπτυξη με κοινωνικό όφελος για τον εργαζόμενο, ενώ εκείνοι θέλουν ανάπτυξη μέσα από </w:t>
      </w:r>
      <w:r>
        <w:rPr>
          <w:rFonts w:eastAsia="Times New Roman" w:cs="Times New Roman"/>
          <w:szCs w:val="24"/>
        </w:rPr>
        <w:t xml:space="preserve">στυγνό ανταγωνισμό και την περαιτέρω μείωση του εργασιακού κόστους, ό,τι κοινωνικό κόστος αυτό να επιφέρει. Και για να συνεννοούμαστε, μείωση του εργασιακού κόστους σημαίνει ένα πράγμα. Σημαίνει μείωση των μισθών και επιτάχυνση της μερικής απασχόλησης. </w:t>
      </w:r>
    </w:p>
    <w:p w14:paraId="420DC2AF"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είς δεν μένουμε σε ευχολόγια ούτε σε αφορισμούς. Θα επαναφέρουμε την κανονικότητα στην αγορά εργασίας μέσα από τη δίκαιη ανάπτυξη, μέσα από εντατικούς ελέγχους του ΣΕΠΕ, μέσα από την επαναφορά των συλλογικών συμβάσεων εργασίας αλλά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και μέσα από τη</w:t>
      </w:r>
      <w:r>
        <w:rPr>
          <w:rFonts w:eastAsia="Times New Roman" w:cs="Times New Roman"/>
          <w:szCs w:val="24"/>
        </w:rPr>
        <w:t>ν εφαρμογή πολύ συγκεκριμένων δράσεων για τη μείωση των ευέλικτων μορφών εργασίας, για την οποία ήδη μεριμνούμε.</w:t>
      </w:r>
    </w:p>
    <w:p w14:paraId="420DC2B0"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πρόγραμμα μετατροπής των </w:t>
      </w:r>
      <w:r>
        <w:rPr>
          <w:rFonts w:eastAsia="Times New Roman" w:cs="Times New Roman"/>
          <w:szCs w:val="24"/>
        </w:rPr>
        <w:t>δελτίων παροχής υπηρεσιών</w:t>
      </w:r>
      <w:r>
        <w:rPr>
          <w:rFonts w:eastAsia="Times New Roman" w:cs="Times New Roman"/>
          <w:szCs w:val="24"/>
        </w:rPr>
        <w:t xml:space="preserve"> σε μισθωτή απασχόληση δίνουμε για πρώτη φορά κίνητρο</w:t>
      </w:r>
      <w:r>
        <w:rPr>
          <w:rFonts w:eastAsia="Times New Roman" w:cs="Times New Roman"/>
          <w:szCs w:val="24"/>
        </w:rPr>
        <w:t>,</w:t>
      </w:r>
      <w:r>
        <w:rPr>
          <w:rFonts w:eastAsia="Times New Roman" w:cs="Times New Roman"/>
          <w:szCs w:val="24"/>
        </w:rPr>
        <w:t xml:space="preserve"> ώστε να μετατραπεί η ψευδώς δηλω</w:t>
      </w:r>
      <w:r>
        <w:rPr>
          <w:rFonts w:eastAsia="Times New Roman" w:cs="Times New Roman"/>
          <w:szCs w:val="24"/>
        </w:rPr>
        <w:t xml:space="preserve">μένη </w:t>
      </w:r>
      <w:proofErr w:type="spellStart"/>
      <w:r>
        <w:rPr>
          <w:rFonts w:eastAsia="Times New Roman" w:cs="Times New Roman"/>
          <w:szCs w:val="24"/>
        </w:rPr>
        <w:t>αυτοαπασχόληση</w:t>
      </w:r>
      <w:proofErr w:type="spellEnd"/>
      <w:r>
        <w:rPr>
          <w:rFonts w:eastAsia="Times New Roman" w:cs="Times New Roman"/>
          <w:szCs w:val="24"/>
        </w:rPr>
        <w:t xml:space="preserve"> σε αυτό που πραγματικά είναι, δηλαδή σε μισθωτή εργασία. Επιπλέον, σχεδιάζουμε και θα υλοποιήσουμε στο άμεσο επόμενο διάστημα πρόγραμμα που θα πριμοδοτεί τις επιχειρήσεις που μετατρέπουν τη μερική σε πλήρη απασχόληση.</w:t>
      </w:r>
    </w:p>
    <w:p w14:paraId="420DC2B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Θέλω, επίσης, να σ</w:t>
      </w:r>
      <w:r>
        <w:rPr>
          <w:rFonts w:eastAsia="Times New Roman" w:cs="Times New Roman"/>
          <w:szCs w:val="24"/>
        </w:rPr>
        <w:t xml:space="preserve">ας υπενθυμίσω ότι μέχρι σήμερα έχουμε υποστηρίξει γύρω στους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ανέργους που έχουν ενταχθεί σε μια σειρά από υποστηρικτικά προγράμματα. Εξ αυτών οι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έχουν βρει μία θέση εργασίας. </w:t>
      </w:r>
    </w:p>
    <w:p w14:paraId="420DC2B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Ένας στους τρεις πλέον, με τον </w:t>
      </w:r>
      <w:proofErr w:type="spellStart"/>
      <w:r>
        <w:rPr>
          <w:rFonts w:eastAsia="Times New Roman" w:cs="Times New Roman"/>
          <w:szCs w:val="24"/>
        </w:rPr>
        <w:t>εξ</w:t>
      </w:r>
      <w:r>
        <w:rPr>
          <w:rFonts w:eastAsia="Times New Roman" w:cs="Times New Roman"/>
          <w:szCs w:val="24"/>
        </w:rPr>
        <w:t>ορθολογισμό</w:t>
      </w:r>
      <w:proofErr w:type="spellEnd"/>
      <w:r>
        <w:rPr>
          <w:rFonts w:eastAsia="Times New Roman" w:cs="Times New Roman"/>
          <w:szCs w:val="24"/>
        </w:rPr>
        <w:t xml:space="preserve"> που έχουμε κάνει στα προηγούμενα </w:t>
      </w:r>
      <w:proofErr w:type="spellStart"/>
      <w:r>
        <w:rPr>
          <w:rFonts w:eastAsia="Times New Roman" w:cs="Times New Roman"/>
          <w:szCs w:val="24"/>
        </w:rPr>
        <w:t>προγραμματάκια</w:t>
      </w:r>
      <w:proofErr w:type="spellEnd"/>
      <w:r>
        <w:rPr>
          <w:rFonts w:eastAsia="Times New Roman" w:cs="Times New Roman"/>
          <w:szCs w:val="24"/>
        </w:rPr>
        <w:t xml:space="preserve"> κατάρτισης, για τα οποία πέφτουν καταλογισμοί προγραμμάτων που υλοποιήθηκαν και ξεκίνησαν επί των ημερών τους και σήμερα που μιλάμε, βρίσκει μία θέση εργασίας. Γιατί; Γιατί εμείς στηριχτήκαμε στη </w:t>
      </w:r>
      <w:r>
        <w:rPr>
          <w:rFonts w:eastAsia="Times New Roman" w:cs="Times New Roman"/>
          <w:szCs w:val="24"/>
        </w:rPr>
        <w:t>διάγνωση των αναγκών της αγοράς εργασίας και δεν κάνουμε επιδοματική πολιτική. Μέσα από αυτά τα προγράμματα υποστηρί</w:t>
      </w:r>
      <w:r>
        <w:rPr>
          <w:rFonts w:eastAsia="Times New Roman" w:cs="Times New Roman"/>
          <w:szCs w:val="24"/>
        </w:rPr>
        <w:lastRenderedPageBreak/>
        <w:t xml:space="preserve">ζουμε τους ανέργους να βρουν μια θέση εργασίας. Επαναλαμβάνω τα νούμερα: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που έχουν ενταχθεί στα προγράμματα βρήκαν δο</w:t>
      </w:r>
      <w:r>
        <w:rPr>
          <w:rFonts w:eastAsia="Times New Roman" w:cs="Times New Roman"/>
          <w:szCs w:val="24"/>
        </w:rPr>
        <w:t xml:space="preserve">υλειά. </w:t>
      </w:r>
    </w:p>
    <w:p w14:paraId="420DC2B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Κλείνοντας θα ήθελα να παραδεχθώ το εξής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εσείς κάνατε μια προσπάθεια να βγάλετε τη χώρα από το αδιέξοδο, που βέβαια εσείς την οδηγήσατε μέσα από πολιτικές δεκαετιών. Κάνατε μια προσπάθεια. Και εμείς, αναλαμβάνοντας την Κυβέρνηση, επίσης κάνουμε</w:t>
      </w:r>
      <w:r>
        <w:rPr>
          <w:rFonts w:eastAsia="Times New Roman" w:cs="Times New Roman"/>
          <w:szCs w:val="24"/>
        </w:rPr>
        <w:t xml:space="preserve"> αυτή τη</w:t>
      </w:r>
      <w:r>
        <w:rPr>
          <w:rFonts w:eastAsia="Times New Roman" w:cs="Times New Roman"/>
          <w:szCs w:val="24"/>
        </w:rPr>
        <w:t>ν</w:t>
      </w:r>
      <w:r>
        <w:rPr>
          <w:rFonts w:eastAsia="Times New Roman" w:cs="Times New Roman"/>
          <w:szCs w:val="24"/>
        </w:rPr>
        <w:t xml:space="preserve"> προσπάθεια. </w:t>
      </w:r>
    </w:p>
    <w:p w14:paraId="420DC2B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Ένας μικρός πολύ σύντομος απολογισμός με πέντε στοιχεία είναι ο εξής: </w:t>
      </w:r>
    </w:p>
    <w:p w14:paraId="420DC2B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Ακαθάριστος σχηματισμός παγίου κεφαλαίου, αυτό σημαίνει επενδύσεις, για το διάστημα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μείον 33% επί των ημερών σας. Εσείς που υπόσχεστε ότι θα φέρετε επ</w:t>
      </w:r>
      <w:r>
        <w:rPr>
          <w:rFonts w:eastAsia="Times New Roman" w:cs="Times New Roman"/>
          <w:szCs w:val="24"/>
        </w:rPr>
        <w:t>ενδύσεις. Επί των ημερών μας συν 6,6% επενδύσεις. Βιομηχανική παραγωγή: Εσείς το μειώσατε κατά 7% αυτή τη διετία. Εμείς το αυξήσαμε κατά 8,7%. Οικοδομική δραστηριότητα: Εσείς μείον 51,4%. Εμείς 11,5% συν. Λιανικό εμπόριο: Μείον 19,6% εσείς. Εμείς εξισορροπ</w:t>
      </w:r>
      <w:r>
        <w:rPr>
          <w:rFonts w:eastAsia="Times New Roman" w:cs="Times New Roman"/>
          <w:szCs w:val="24"/>
        </w:rPr>
        <w:t xml:space="preserve">ήσαμε και ανακόψαμε αυτή τη κάθοδο. Επίσης, για να ολοκληρώσω, να πω και για το έλλειμμα </w:t>
      </w:r>
      <w:r>
        <w:rPr>
          <w:rFonts w:eastAsia="Times New Roman" w:cs="Times New Roman"/>
          <w:szCs w:val="24"/>
        </w:rPr>
        <w:t>γενικής κυβέρνησης</w:t>
      </w:r>
      <w:r>
        <w:rPr>
          <w:rFonts w:eastAsia="Times New Roman" w:cs="Times New Roman"/>
          <w:szCs w:val="24"/>
        </w:rPr>
        <w:t xml:space="preserve"> τον μέσο όρο της τριετίας. Εσείς 3 δισεκατομμύρια. Εμείς 1,6 </w:t>
      </w:r>
      <w:r>
        <w:rPr>
          <w:rFonts w:eastAsia="Times New Roman" w:cs="Times New Roman"/>
          <w:szCs w:val="24"/>
        </w:rPr>
        <w:lastRenderedPageBreak/>
        <w:t>δισεκατομμύρι</w:t>
      </w:r>
      <w:r>
        <w:rPr>
          <w:rFonts w:eastAsia="Times New Roman" w:cs="Times New Roman"/>
          <w:szCs w:val="24"/>
        </w:rPr>
        <w:t>ο</w:t>
      </w:r>
      <w:r>
        <w:rPr>
          <w:rFonts w:eastAsia="Times New Roman" w:cs="Times New Roman"/>
          <w:szCs w:val="24"/>
        </w:rPr>
        <w:t>. Ανεργία: Διακόσι</w:t>
      </w:r>
      <w:r>
        <w:rPr>
          <w:rFonts w:eastAsia="Times New Roman" w:cs="Times New Roman"/>
          <w:szCs w:val="24"/>
        </w:rPr>
        <w:t>ες</w:t>
      </w:r>
      <w:r>
        <w:rPr>
          <w:rFonts w:eastAsia="Times New Roman" w:cs="Times New Roman"/>
          <w:szCs w:val="24"/>
        </w:rPr>
        <w:t xml:space="preserve"> σαράντα χιλιάδες άνεργοι λιγότεροι. Απασχόληση: διακ</w:t>
      </w:r>
      <w:r>
        <w:rPr>
          <w:rFonts w:eastAsia="Times New Roman" w:cs="Times New Roman"/>
          <w:szCs w:val="24"/>
        </w:rPr>
        <w:t xml:space="preserve">όσιες εξήντα χιλιάδες περισσότεροι άνθρωποι εργάζονται σήμερα. </w:t>
      </w:r>
    </w:p>
    <w:p w14:paraId="420DC2B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Τα νούμερα είναι ξεκάθαρα. Εδώ είμαστε. Το 2019 θα έχουμε την ευκαιρία να ξανασυζητήσουμε τι αποτελέσματα έχει φέρει η δική μας πολιτική, οι δική μας </w:t>
      </w:r>
      <w:r>
        <w:rPr>
          <w:rFonts w:eastAsia="Times New Roman" w:cs="Times New Roman"/>
          <w:szCs w:val="24"/>
        </w:rPr>
        <w:t>π</w:t>
      </w:r>
      <w:r>
        <w:rPr>
          <w:rFonts w:eastAsia="Times New Roman" w:cs="Times New Roman"/>
          <w:szCs w:val="24"/>
        </w:rPr>
        <w:t>ροϋπολογισμοί και εκεί θα αναμετρηθούμε.</w:t>
      </w:r>
    </w:p>
    <w:p w14:paraId="420DC2B7" w14:textId="77777777" w:rsidR="003663B4" w:rsidRDefault="00087BC7">
      <w:pPr>
        <w:spacing w:line="600" w:lineRule="auto"/>
        <w:ind w:firstLine="720"/>
        <w:jc w:val="both"/>
        <w:rPr>
          <w:rFonts w:eastAsia="Times New Roman"/>
          <w:szCs w:val="24"/>
        </w:rPr>
      </w:pPr>
      <w:r>
        <w:rPr>
          <w:rFonts w:eastAsia="Times New Roman"/>
          <w:szCs w:val="24"/>
        </w:rPr>
        <w:t>Ευχαριστώ.</w:t>
      </w:r>
    </w:p>
    <w:p w14:paraId="420DC2B8"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20DC2B9" w14:textId="77777777" w:rsidR="003663B4" w:rsidRDefault="00087BC7">
      <w:pPr>
        <w:spacing w:line="600" w:lineRule="auto"/>
        <w:ind w:firstLine="720"/>
        <w:jc w:val="both"/>
        <w:rPr>
          <w:rFonts w:eastAsia="Times New Roman"/>
          <w:szCs w:val="24"/>
        </w:rPr>
      </w:pPr>
      <w:r>
        <w:rPr>
          <w:rFonts w:eastAsia="Times New Roman"/>
          <w:b/>
          <w:bCs/>
          <w:szCs w:val="24"/>
        </w:rPr>
        <w:t>ΠΡΟΕΔΡΕΥΩΝ (Μάριος Γεωργιάδης):</w:t>
      </w:r>
      <w:r>
        <w:rPr>
          <w:rFonts w:eastAsia="Times New Roman"/>
          <w:szCs w:val="24"/>
        </w:rPr>
        <w:t xml:space="preserve"> Ευχαριστούμε την κυρία Υπουργό.</w:t>
      </w:r>
    </w:p>
    <w:p w14:paraId="420DC2BA" w14:textId="77777777" w:rsidR="003663B4" w:rsidRDefault="00087BC7">
      <w:pPr>
        <w:spacing w:line="600" w:lineRule="auto"/>
        <w:ind w:firstLine="720"/>
        <w:jc w:val="both"/>
        <w:rPr>
          <w:rFonts w:eastAsia="Times New Roman"/>
          <w:szCs w:val="24"/>
        </w:rPr>
      </w:pPr>
      <w:r>
        <w:rPr>
          <w:rFonts w:eastAsia="Times New Roman"/>
          <w:szCs w:val="24"/>
        </w:rPr>
        <w:t>Τον λόγο έχει ο κ. Αθανάσιος Παπαδόπουλος εκ μέρους του ΣΥΡΙΖΑ για έξι λεπτά.</w:t>
      </w:r>
    </w:p>
    <w:p w14:paraId="420DC2BB" w14:textId="77777777" w:rsidR="003663B4" w:rsidRDefault="00087BC7">
      <w:pPr>
        <w:spacing w:line="600" w:lineRule="auto"/>
        <w:ind w:firstLine="720"/>
        <w:jc w:val="both"/>
        <w:rPr>
          <w:rFonts w:eastAsia="Times New Roman" w:cs="Times New Roman"/>
          <w:szCs w:val="24"/>
        </w:rPr>
      </w:pPr>
      <w:r>
        <w:rPr>
          <w:rFonts w:eastAsia="Times New Roman"/>
          <w:b/>
          <w:szCs w:val="24"/>
        </w:rPr>
        <w:t xml:space="preserve">ΑΘΑΝΑΣΙΟΣ ΠΑΠΑΔΟΠΟΥΛΟΣ: </w:t>
      </w:r>
      <w:r>
        <w:rPr>
          <w:rFonts w:eastAsia="Times New Roman"/>
          <w:szCs w:val="24"/>
        </w:rPr>
        <w:t>Προφανώς είναι δύσκολ</w:t>
      </w:r>
      <w:r>
        <w:rPr>
          <w:rFonts w:eastAsia="Times New Roman"/>
          <w:szCs w:val="24"/>
        </w:rPr>
        <w:t xml:space="preserve">ος, βασανιστικός ο </w:t>
      </w:r>
      <w:r>
        <w:rPr>
          <w:rFonts w:eastAsia="Times New Roman"/>
          <w:szCs w:val="24"/>
        </w:rPr>
        <w:t>π</w:t>
      </w:r>
      <w:r>
        <w:rPr>
          <w:rFonts w:eastAsia="Times New Roman"/>
          <w:szCs w:val="24"/>
        </w:rPr>
        <w:t xml:space="preserve">ροϋπολογισμός του 2018. Έχει να ανταποκριθεί σε πολύ σύνθετα καθήκοντα. </w:t>
      </w:r>
    </w:p>
    <w:p w14:paraId="420DC2B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Το κυριότερο είναι να προετοιμάσει τη χώρα για την έξοδό της από την ασφυκτική κηδεμονία των δανειστών της, να πάψει η Ελλάδα να είναι οικονομικό προτεκτοράτο των </w:t>
      </w:r>
      <w:r>
        <w:rPr>
          <w:rFonts w:eastAsia="Times New Roman" w:cs="Times New Roman"/>
          <w:szCs w:val="24"/>
        </w:rPr>
        <w:t>δανειστών. Δεν το θέλετε; Υπάρχει πτέρυγα της Βουλής που να μη θέλει ένα τέτοιο καθήκον;</w:t>
      </w:r>
    </w:p>
    <w:p w14:paraId="420DC2B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Η Νέα Δημοκρατία! </w:t>
      </w:r>
    </w:p>
    <w:p w14:paraId="420DC2B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Προφανώς και με τη δική μας οπτική, για τα δικά μας καθήκοντα, για το κοινωνικό μας όραμα, για τις δικ</w:t>
      </w:r>
      <w:r>
        <w:rPr>
          <w:rFonts w:eastAsia="Times New Roman" w:cs="Times New Roman"/>
          <w:szCs w:val="24"/>
        </w:rPr>
        <w:t xml:space="preserve">ές μας ιδεολογικοπολιτικές αναζητήσεις ο </w:t>
      </w:r>
      <w:r>
        <w:rPr>
          <w:rFonts w:eastAsia="Times New Roman" w:cs="Times New Roman"/>
          <w:szCs w:val="24"/>
        </w:rPr>
        <w:t>π</w:t>
      </w:r>
      <w:r>
        <w:rPr>
          <w:rFonts w:eastAsia="Times New Roman" w:cs="Times New Roman"/>
          <w:szCs w:val="24"/>
        </w:rPr>
        <w:t xml:space="preserve">ροϋπολογισμός του 2018 δεν είναι αριστερός, έχει όμως αριστερές ευαισθησίες, έχει αριστερές προτεραιότητες, έχει τη σφραγίδα των δικών μας βουλήσεων σε πολύ δύσκολες συνθήκες. </w:t>
      </w:r>
    </w:p>
    <w:p w14:paraId="420DC2B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Χθες αντιπροσωπεία της Ομοσπονδίας Εν</w:t>
      </w:r>
      <w:r>
        <w:rPr>
          <w:rFonts w:eastAsia="Times New Roman" w:cs="Times New Roman"/>
          <w:szCs w:val="24"/>
        </w:rPr>
        <w:t xml:space="preserve">ώσεων Νοσοκομειακών Γιατρών Ελλάδας και Σωματείων από πολλά νοσοκομεία του Λεκανοπεδίου </w:t>
      </w:r>
      <w:r>
        <w:rPr>
          <w:rFonts w:eastAsia="Times New Roman" w:cs="Times New Roman"/>
          <w:szCs w:val="24"/>
        </w:rPr>
        <w:t>-</w:t>
      </w:r>
      <w:r>
        <w:rPr>
          <w:rFonts w:eastAsia="Times New Roman" w:cs="Times New Roman"/>
          <w:szCs w:val="24"/>
        </w:rPr>
        <w:t>και στρατιωτικών</w:t>
      </w:r>
      <w:r>
        <w:rPr>
          <w:rFonts w:eastAsia="Times New Roman" w:cs="Times New Roman"/>
          <w:szCs w:val="24"/>
        </w:rPr>
        <w:t>-</w:t>
      </w:r>
      <w:r>
        <w:rPr>
          <w:rFonts w:eastAsia="Times New Roman" w:cs="Times New Roman"/>
          <w:szCs w:val="24"/>
        </w:rPr>
        <w:t xml:space="preserve">, συνάντησαν εκπροσώπους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μάδων υγείας των κομμάτων, πλην της Χρυσής Αυγής που δεν θέλησαν να τις δουν και εμένα και ζήτησαν πολύ</w:t>
      </w:r>
      <w:r>
        <w:rPr>
          <w:rFonts w:eastAsia="Times New Roman" w:cs="Times New Roman"/>
          <w:szCs w:val="24"/>
        </w:rPr>
        <w:t xml:space="preserve"> συγκεκριμένα πράγματα, όχι αυτά που ακούτε </w:t>
      </w:r>
      <w:r>
        <w:rPr>
          <w:rFonts w:eastAsia="Times New Roman" w:cs="Times New Roman"/>
          <w:szCs w:val="24"/>
        </w:rPr>
        <w:lastRenderedPageBreak/>
        <w:t>από τη δαιμονολογία της ΠΟΕΔΗΝ. Δεν μίλησαν ούτε για σεντόνια που λείπουν, ούτε για σύριγγες που λείπουν. Μίλησαν για ζητήματα τα οποία έχουν σχέση με ελλείμματα που συνεχίζουν να υπάρχουν σε στελέχωση, με καθήκο</w:t>
      </w:r>
      <w:r>
        <w:rPr>
          <w:rFonts w:eastAsia="Times New Roman" w:cs="Times New Roman"/>
          <w:szCs w:val="24"/>
        </w:rPr>
        <w:t>ντα που έχουμε να κάνουμε απέναντι σε εκείνους που είναι πολύτιμοι στο σύστημα υγείας και εργάζονται χωρίς μόνιμες εργασιακές σχέσεις και πρέπει να βρούμε τον τρόπο με τον οποίο θα τους κρατήσουμε στο σύστημα υγείας. Και όλα αυτά πρέπει να τα κάνουμε με βά</w:t>
      </w:r>
      <w:r>
        <w:rPr>
          <w:rFonts w:eastAsia="Times New Roman" w:cs="Times New Roman"/>
          <w:szCs w:val="24"/>
        </w:rPr>
        <w:t xml:space="preserve">ση τις δυνατότητες που δίνει ο </w:t>
      </w:r>
      <w:r>
        <w:rPr>
          <w:rFonts w:eastAsia="Times New Roman" w:cs="Times New Roman"/>
          <w:szCs w:val="24"/>
        </w:rPr>
        <w:t>π</w:t>
      </w:r>
      <w:r>
        <w:rPr>
          <w:rFonts w:eastAsia="Times New Roman" w:cs="Times New Roman"/>
          <w:szCs w:val="24"/>
        </w:rPr>
        <w:t>ροϋπολογισμός του 2018 και με όσες θα έχουμε, όταν πραγματικά θα βγούμε από την ασφυκτική κηδεμονία και θα κάνουμε εμείς επιλογές για τα έσοδά μας, για τις δαπάνες μας, για τις προσλήψεις στην υγεία, την παιδεία και όπου αλλ</w:t>
      </w:r>
      <w:r>
        <w:rPr>
          <w:rFonts w:eastAsia="Times New Roman" w:cs="Times New Roman"/>
          <w:szCs w:val="24"/>
        </w:rPr>
        <w:t>ού χρειάζονται.</w:t>
      </w:r>
    </w:p>
    <w:p w14:paraId="420DC2C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Δεν ξέρω τι απάντησε η Νέα Δημοκρατία στο υπόμνημα. Εγώ θα το καταθέσω και για τα Πρακτικά. </w:t>
      </w:r>
    </w:p>
    <w:p w14:paraId="420DC2C1" w14:textId="77777777" w:rsidR="003663B4" w:rsidRDefault="00087BC7">
      <w:pPr>
        <w:spacing w:line="600" w:lineRule="auto"/>
        <w:ind w:firstLine="720"/>
        <w:jc w:val="both"/>
        <w:rPr>
          <w:rFonts w:eastAsia="Times New Roman" w:cs="Times New Roman"/>
        </w:rPr>
      </w:pPr>
      <w:r>
        <w:rPr>
          <w:rFonts w:eastAsia="Times New Roman" w:cs="Times New Roman"/>
        </w:rPr>
        <w:t>(Στο σημείο αυτό ο Βουλευτής κ. Αθανάσιος Παπαδόπουλος</w:t>
      </w:r>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0DC2C2" w14:textId="77777777" w:rsidR="003663B4" w:rsidRDefault="00087BC7">
      <w:pPr>
        <w:spacing w:line="600" w:lineRule="auto"/>
        <w:ind w:firstLine="720"/>
        <w:jc w:val="both"/>
        <w:rPr>
          <w:rFonts w:eastAsia="Times New Roman" w:cs="Times New Roman"/>
        </w:rPr>
      </w:pPr>
      <w:r>
        <w:rPr>
          <w:rFonts w:eastAsia="Times New Roman" w:cs="Times New Roman"/>
        </w:rPr>
        <w:lastRenderedPageBreak/>
        <w:t>Όμως, η δική μας βούληση αφορά ένα καθολικό, ολοκληρωμένο, ποιοτικό, δημόσιο σύστημα υγείας</w:t>
      </w:r>
      <w:r>
        <w:rPr>
          <w:rFonts w:eastAsia="Times New Roman" w:cs="Times New Roman"/>
        </w:rPr>
        <w:t>,</w:t>
      </w:r>
      <w:r>
        <w:rPr>
          <w:rFonts w:eastAsia="Times New Roman" w:cs="Times New Roman"/>
        </w:rPr>
        <w:t xml:space="preserve"> το</w:t>
      </w:r>
      <w:r>
        <w:rPr>
          <w:rFonts w:eastAsia="Times New Roman" w:cs="Times New Roman"/>
        </w:rPr>
        <w:t xml:space="preserve"> οποίο να παρέχει σε όλους και την ισότιμη πρόσβασή τους αλλά και ποιοτικές υπηρεσίες δωρεάν από την πρόληψη, την πρωτοβάθμια φροντίδα υγείας, την περίθαλψη και την αποκατάσταση. </w:t>
      </w:r>
    </w:p>
    <w:p w14:paraId="420DC2C3" w14:textId="77777777" w:rsidR="003663B4" w:rsidRDefault="00087BC7">
      <w:pPr>
        <w:spacing w:line="600" w:lineRule="auto"/>
        <w:ind w:firstLine="720"/>
        <w:jc w:val="both"/>
        <w:rPr>
          <w:rFonts w:eastAsia="Times New Roman" w:cs="Times New Roman"/>
        </w:rPr>
      </w:pPr>
      <w:r>
        <w:rPr>
          <w:rFonts w:eastAsia="Times New Roman" w:cs="Times New Roman"/>
        </w:rPr>
        <w:t>Η σημερινή πραγματικότητα στα νοσοκομεία, στο Εθνικό Σύστημα Υγείας έχει προ</w:t>
      </w:r>
      <w:r>
        <w:rPr>
          <w:rFonts w:eastAsia="Times New Roman" w:cs="Times New Roman"/>
        </w:rPr>
        <w:t>βλήματα. Όμως, ακούστε λίγο. Τη βελτίωση της υγείας του πληθυσμού και επιτυχείς μεταρρυθμίσεις που στοχεύουν στην αντιμετώπιση μακροχρόνιων αδυναμιών του συστήματος υγείας στην Ελλάδα διαπιστώνει η Κομισιόν σε έκθεσή της που δημοσίευσε στις 23 Νοεμβρίου το</w:t>
      </w:r>
      <w:r>
        <w:rPr>
          <w:rFonts w:eastAsia="Times New Roman" w:cs="Times New Roman"/>
        </w:rPr>
        <w:t>υ 2017 για το προφίλ υγείας των είκοσι οκτώ κρατών</w:t>
      </w:r>
      <w:r>
        <w:rPr>
          <w:rFonts w:eastAsia="Times New Roman" w:cs="Times New Roman"/>
        </w:rPr>
        <w:t>-</w:t>
      </w:r>
      <w:r>
        <w:rPr>
          <w:rFonts w:eastAsia="Times New Roman" w:cs="Times New Roman"/>
        </w:rPr>
        <w:t xml:space="preserve">μελών. </w:t>
      </w:r>
    </w:p>
    <w:p w14:paraId="420DC2C4" w14:textId="77777777" w:rsidR="003663B4" w:rsidRDefault="00087BC7">
      <w:pPr>
        <w:spacing w:line="600" w:lineRule="auto"/>
        <w:ind w:firstLine="720"/>
        <w:jc w:val="both"/>
        <w:rPr>
          <w:rFonts w:eastAsia="Times New Roman" w:cs="Times New Roman"/>
        </w:rPr>
      </w:pPr>
      <w:r>
        <w:rPr>
          <w:rFonts w:eastAsia="Times New Roman" w:cs="Times New Roman"/>
        </w:rPr>
        <w:t xml:space="preserve">Στις επιτυχίες περιλαμβάνεται η δημιουργία ενός μοναδικού αγοραστή υπηρεσιών, η τυποποίηση της δέσμης των παροχών που αποζημιώνονται, οι προσπάθειες για την αύξηση της χρήσης </w:t>
      </w:r>
      <w:proofErr w:type="spellStart"/>
      <w:r>
        <w:rPr>
          <w:rFonts w:eastAsia="Times New Roman" w:cs="Times New Roman"/>
        </w:rPr>
        <w:t>γενόσημων</w:t>
      </w:r>
      <w:proofErr w:type="spellEnd"/>
      <w:r>
        <w:rPr>
          <w:rFonts w:eastAsia="Times New Roman" w:cs="Times New Roman"/>
        </w:rPr>
        <w:t xml:space="preserve"> φαρμάκων, γι</w:t>
      </w:r>
      <w:r>
        <w:rPr>
          <w:rFonts w:eastAsia="Times New Roman" w:cs="Times New Roman"/>
        </w:rPr>
        <w:t xml:space="preserve">α τη βελτίωση της διοίκησης των νοσοκομείων, για την ευρύτερη εφαρμογή των κλινικών κατευθυντήριων γραμμών. </w:t>
      </w:r>
    </w:p>
    <w:p w14:paraId="420DC2C5" w14:textId="77777777" w:rsidR="003663B4" w:rsidRDefault="00087BC7">
      <w:pPr>
        <w:spacing w:line="600" w:lineRule="auto"/>
        <w:ind w:firstLine="720"/>
        <w:jc w:val="both"/>
        <w:rPr>
          <w:rFonts w:eastAsia="Times New Roman" w:cs="Times New Roman"/>
        </w:rPr>
      </w:pPr>
      <w:r>
        <w:rPr>
          <w:rFonts w:eastAsia="Times New Roman" w:cs="Times New Roman"/>
        </w:rPr>
        <w:t xml:space="preserve">Αναγνωρίζει ακόμη ως σημαντικό επίτευγμα την καθολική πρόσβαση των πολιτών στην υγεία για πρώτη φορά -η Κομισιόν </w:t>
      </w:r>
      <w:r>
        <w:rPr>
          <w:rFonts w:eastAsia="Times New Roman" w:cs="Times New Roman"/>
        </w:rPr>
        <w:lastRenderedPageBreak/>
        <w:t>το λέει-, ενώ στέκεται ιδιαίτερα σ</w:t>
      </w:r>
      <w:r>
        <w:rPr>
          <w:rFonts w:eastAsia="Times New Roman" w:cs="Times New Roman"/>
        </w:rPr>
        <w:t xml:space="preserve">την κατάρτιση του νέου ελληνικού σχεδίου </w:t>
      </w:r>
      <w:r>
        <w:rPr>
          <w:rFonts w:eastAsia="Times New Roman" w:cs="Times New Roman"/>
        </w:rPr>
        <w:t>πρωτοβάθμιας φροντίδας υγεί</w:t>
      </w:r>
      <w:r>
        <w:rPr>
          <w:rFonts w:eastAsia="Times New Roman" w:cs="Times New Roman"/>
        </w:rPr>
        <w:t xml:space="preserve">ας, αυτό που υλοποιούμε, αυτό που ορισμένοι από εσάς το ονομάσατε «σοβιετικό», «άχρηστο». </w:t>
      </w:r>
    </w:p>
    <w:p w14:paraId="420DC2C6" w14:textId="77777777" w:rsidR="003663B4" w:rsidRDefault="00087BC7">
      <w:pPr>
        <w:spacing w:line="600" w:lineRule="auto"/>
        <w:ind w:firstLine="720"/>
        <w:jc w:val="both"/>
        <w:rPr>
          <w:rFonts w:eastAsia="Times New Roman" w:cs="Times New Roman"/>
          <w:szCs w:val="24"/>
        </w:rPr>
      </w:pPr>
      <w:r>
        <w:rPr>
          <w:rFonts w:eastAsia="Times New Roman" w:cs="Times New Roman"/>
        </w:rPr>
        <w:t>Και η Κομισιόν σε έκθεσή της θεωρεί ότι είναι ένα πολύ μεγάλο επίτευγμα. Διότι μπορεί να εγκαινιά</w:t>
      </w:r>
      <w:r>
        <w:rPr>
          <w:rFonts w:eastAsia="Times New Roman" w:cs="Times New Roman"/>
        </w:rPr>
        <w:t>ζονται σήμερα, αγαπητοί συνάδελφοι, οι τρεις πρώτες τοπικές μονάδες υγείας στον Εύοσμο, στον Δήμο Παύλου Μελά, στους Αμπελόκηπους και τη Μενεμένη Θεσσαλονίκης, αλλά πάρα πολλές άλλες είναι έτοιμες. Γιατί -ακούστε λίγο- έχουν γίνει όλες οι προσλήψεις για νο</w:t>
      </w:r>
      <w:r>
        <w:rPr>
          <w:rFonts w:eastAsia="Times New Roman" w:cs="Times New Roman"/>
        </w:rPr>
        <w:t>σηλευτές, για κοινωνικούς λειτουργούς, για επισκέπτες υγείας, για διοικητικό προσωπικό. Έχουν προσληφθεί διακόσιοι εννέα γενικοί γιατροί, διακόσιοι δ</w:t>
      </w:r>
      <w:r>
        <w:rPr>
          <w:rFonts w:eastAsia="Times New Roman" w:cs="Times New Roman"/>
        </w:rPr>
        <w:t>εκα</w:t>
      </w:r>
      <w:r>
        <w:rPr>
          <w:rFonts w:eastAsia="Times New Roman" w:cs="Times New Roman"/>
        </w:rPr>
        <w:t xml:space="preserve">επτά παιδίατροι, </w:t>
      </w:r>
      <w:proofErr w:type="spellStart"/>
      <w:r>
        <w:rPr>
          <w:rFonts w:eastAsia="Times New Roman" w:cs="Times New Roman"/>
        </w:rPr>
        <w:t>εκατόν</w:t>
      </w:r>
      <w:proofErr w:type="spellEnd"/>
      <w:r>
        <w:rPr>
          <w:rFonts w:eastAsia="Times New Roman" w:cs="Times New Roman"/>
        </w:rPr>
        <w:t xml:space="preserve"> εξήντα οκτώ παθολόγοι. Και όλοι αυτοί θα δώσουν τη δυνατότητα να γίνουν αυτές οι</w:t>
      </w:r>
      <w:r>
        <w:rPr>
          <w:rFonts w:eastAsia="Times New Roman" w:cs="Times New Roman"/>
        </w:rPr>
        <w:t xml:space="preserve"> τοπικές μονάδες υγείας σε ένα σχέδιο το οποίο χρηματοδοτείται από το Ευρωπαϊκό Κοινωνικό Ταμείο. </w:t>
      </w:r>
    </w:p>
    <w:p w14:paraId="420DC2C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 αυτό και όταν λέτε για τις χρηματοδοτήσεις του </w:t>
      </w:r>
      <w:r>
        <w:rPr>
          <w:rFonts w:eastAsia="Times New Roman" w:cs="Times New Roman"/>
          <w:szCs w:val="24"/>
        </w:rPr>
        <w:t>π</w:t>
      </w:r>
      <w:r>
        <w:rPr>
          <w:rFonts w:eastAsia="Times New Roman" w:cs="Times New Roman"/>
          <w:szCs w:val="24"/>
        </w:rPr>
        <w:t>ροϋπολογισμού του 2018, θα πρέπει να λαμβάνετε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σύνολο των χρηματοδοτήσεων των πόρων που πέφτο</w:t>
      </w:r>
      <w:r>
        <w:rPr>
          <w:rFonts w:eastAsia="Times New Roman" w:cs="Times New Roman"/>
          <w:szCs w:val="24"/>
        </w:rPr>
        <w:t xml:space="preserve">υν από διάφορα προγράμματα. </w:t>
      </w:r>
    </w:p>
    <w:p w14:paraId="420DC2C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Δεν έχω τη δυνατότητα να τα αναλύσω όλα αυτά</w:t>
      </w:r>
      <w:r>
        <w:rPr>
          <w:rFonts w:eastAsia="Times New Roman" w:cs="Times New Roman"/>
          <w:szCs w:val="24"/>
        </w:rPr>
        <w:t>,</w:t>
      </w:r>
      <w:r>
        <w:rPr>
          <w:rFonts w:eastAsia="Times New Roman" w:cs="Times New Roman"/>
          <w:szCs w:val="24"/>
        </w:rPr>
        <w:t xml:space="preserve"> αλλά νομίζω ότι οι Υπουργοί Υγείας, που είναι σήμερα επάνω στη Θεσσαλονίκη, θα δώσουν αναλυτικά στοιχεία για το τι ακριβώς είναι η πραγματικότητα, ποιες προσλήψεις έγιναν, ποιες πρό</w:t>
      </w:r>
      <w:r>
        <w:rPr>
          <w:rFonts w:eastAsia="Times New Roman" w:cs="Times New Roman"/>
          <w:szCs w:val="24"/>
        </w:rPr>
        <w:t>κειται να γίνουν, γιατί πρόκειται να στελεχώσουμε τα αυτοτελή τμήματα επειγόντων περιστατικών ως προτεραιότητά μας στο σύστημα και όλα αυτά τα ζητήματα, τα οποία δείχνουν ότι η κατεύθυνσή μας για ένα ποιοτικό και αποτελεσματικό δημόσιο σύστημα υγείας θα εκ</w:t>
      </w:r>
      <w:r>
        <w:rPr>
          <w:rFonts w:eastAsia="Times New Roman" w:cs="Times New Roman"/>
          <w:szCs w:val="24"/>
        </w:rPr>
        <w:t>πληρωθεί.</w:t>
      </w:r>
    </w:p>
    <w:p w14:paraId="420DC2C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20DC2C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Κλείνω, αγαπητέ Πρόεδρε, με το γεγονός ότι ομιλίες που έγιναν μέχρι τώρα </w:t>
      </w:r>
      <w:r>
        <w:rPr>
          <w:rFonts w:eastAsia="Times New Roman" w:cs="Times New Roman"/>
          <w:szCs w:val="24"/>
        </w:rPr>
        <w:t>-</w:t>
      </w:r>
      <w:r>
        <w:rPr>
          <w:rFonts w:eastAsia="Times New Roman" w:cs="Times New Roman"/>
          <w:szCs w:val="24"/>
        </w:rPr>
        <w:t xml:space="preserve">και της Μερόπης </w:t>
      </w:r>
      <w:proofErr w:type="spellStart"/>
      <w:r>
        <w:rPr>
          <w:rFonts w:eastAsia="Times New Roman" w:cs="Times New Roman"/>
          <w:szCs w:val="24"/>
        </w:rPr>
        <w:t>Τζούφη</w:t>
      </w:r>
      <w:proofErr w:type="spellEnd"/>
      <w:r>
        <w:rPr>
          <w:rFonts w:eastAsia="Times New Roman" w:cs="Times New Roman"/>
          <w:szCs w:val="24"/>
        </w:rPr>
        <w:t xml:space="preserve">- </w:t>
      </w:r>
      <w:r>
        <w:rPr>
          <w:rFonts w:eastAsia="Times New Roman" w:cs="Times New Roman"/>
          <w:szCs w:val="24"/>
        </w:rPr>
        <w:t>προηγο</w:t>
      </w:r>
      <w:r>
        <w:rPr>
          <w:rFonts w:eastAsia="Times New Roman" w:cs="Times New Roman"/>
          <w:szCs w:val="24"/>
        </w:rPr>
        <w:t>υμένως</w:t>
      </w:r>
      <w:r>
        <w:rPr>
          <w:rFonts w:eastAsia="Times New Roman" w:cs="Times New Roman"/>
          <w:szCs w:val="24"/>
        </w:rPr>
        <w:t xml:space="preserve"> της Υπουργού, αλλά και του Προέδρου της Βουλής, μου επιτρέπουν να μην αναφερθώ σε πολλά άλλα ζητήματα που είχα σκοπό να κάνω. Θέλω, όμως, για τα ζητήματα τα οποία αφορούν το τι επενδύσεις γίνονται στην Ελλάδα σε αυτό το χρονικό διάστημα να μη σας καταθέσω</w:t>
      </w:r>
      <w:r>
        <w:rPr>
          <w:rFonts w:eastAsia="Times New Roman" w:cs="Times New Roman"/>
          <w:szCs w:val="24"/>
        </w:rPr>
        <w:t xml:space="preserve"> πολλά στοιχεία. </w:t>
      </w:r>
    </w:p>
    <w:p w14:paraId="420DC2C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εμβληματική για πολλούς επιλογή να γίνει στο Ελληνικό μια πολύ μεγάλη επένδυση, θεώρησα καθήκον μου να επισκεφθώ τα γραφεία της </w:t>
      </w:r>
      <w:r>
        <w:rPr>
          <w:rFonts w:eastAsia="Times New Roman" w:cs="Times New Roman"/>
          <w:szCs w:val="24"/>
        </w:rPr>
        <w:t>«ΕΛΛΗΝΙΚΟΝ Α.Ε.»</w:t>
      </w:r>
      <w:r>
        <w:rPr>
          <w:rFonts w:eastAsia="Times New Roman" w:cs="Times New Roman"/>
          <w:szCs w:val="24"/>
        </w:rPr>
        <w:t xml:space="preserve"> και το κείμενο που μου έδωσαν -θα το καταθέσω στη Βουλή- αποδεικνύει ότι όλα αυτά τα </w:t>
      </w:r>
      <w:r>
        <w:rPr>
          <w:rFonts w:eastAsia="Times New Roman" w:cs="Times New Roman"/>
          <w:szCs w:val="24"/>
        </w:rPr>
        <w:t>οποία ήταν τα καθήκοντά μας, όλα αυτά που ξεπερνούν τα εμπόδια</w:t>
      </w:r>
      <w:r>
        <w:rPr>
          <w:rFonts w:eastAsia="Times New Roman" w:cs="Times New Roman"/>
          <w:szCs w:val="24"/>
        </w:rPr>
        <w:t>,</w:t>
      </w:r>
      <w:r>
        <w:rPr>
          <w:rFonts w:eastAsia="Times New Roman" w:cs="Times New Roman"/>
          <w:szCs w:val="24"/>
        </w:rPr>
        <w:t xml:space="preserve"> τα οποία υπήρχαν</w:t>
      </w:r>
      <w:r>
        <w:rPr>
          <w:rFonts w:eastAsia="Times New Roman" w:cs="Times New Roman"/>
          <w:szCs w:val="24"/>
        </w:rPr>
        <w:t>,</w:t>
      </w:r>
      <w:r>
        <w:rPr>
          <w:rFonts w:eastAsia="Times New Roman" w:cs="Times New Roman"/>
          <w:szCs w:val="24"/>
        </w:rPr>
        <w:t xml:space="preserve"> μπορούν να μας οδηγήσουν στο συμπέρασμα ότι θα έχουμε σύντομα το προεδρικό διάταγμα, με βάση το οποίο θα προχωρήσουν ακόμη και οι κατασκευαστικές εργασίες μέσα στο 2018.</w:t>
      </w:r>
    </w:p>
    <w:p w14:paraId="420DC2C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ο Βουλευτής κ. Αθανάσιος Παπαδόπουλος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0DC2C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κλείνω με το εξής</w:t>
      </w:r>
      <w:r>
        <w:rPr>
          <w:rFonts w:eastAsia="Times New Roman" w:cs="Times New Roman"/>
          <w:szCs w:val="24"/>
        </w:rPr>
        <w:t>.</w:t>
      </w:r>
      <w:r>
        <w:rPr>
          <w:rFonts w:eastAsia="Times New Roman" w:cs="Times New Roman"/>
          <w:szCs w:val="24"/>
        </w:rPr>
        <w:t xml:space="preserve"> Χθες παρακολούθησα μια</w:t>
      </w:r>
      <w:r>
        <w:rPr>
          <w:rFonts w:eastAsia="Times New Roman" w:cs="Times New Roman"/>
          <w:szCs w:val="24"/>
        </w:rPr>
        <w:t xml:space="preserve"> πολύ ενδιαφέρουσα ομιλία στο Μέγαρο Μουσικής ενός Αμερικανού διανοητή, ο οποίος έ</w:t>
      </w:r>
      <w:r>
        <w:rPr>
          <w:rFonts w:eastAsia="Times New Roman" w:cs="Times New Roman"/>
          <w:szCs w:val="24"/>
        </w:rPr>
        <w:t>θεσ</w:t>
      </w:r>
      <w:r>
        <w:rPr>
          <w:rFonts w:eastAsia="Times New Roman" w:cs="Times New Roman"/>
          <w:szCs w:val="24"/>
        </w:rPr>
        <w:t>ε το εξής ζήτημα: Η Ευρώπη δεν θα απολογηθεί προς την Ελλάδα γι</w:t>
      </w:r>
      <w:r>
        <w:rPr>
          <w:rFonts w:eastAsia="Times New Roman" w:cs="Times New Roman"/>
          <w:szCs w:val="24"/>
        </w:rPr>
        <w:t>’</w:t>
      </w:r>
      <w:r>
        <w:rPr>
          <w:rFonts w:eastAsia="Times New Roman" w:cs="Times New Roman"/>
          <w:szCs w:val="24"/>
        </w:rPr>
        <w:t xml:space="preserve"> αυτά που ήταν τα καθήκοντά της και αυτά που δεν έκανε; </w:t>
      </w:r>
    </w:p>
    <w:p w14:paraId="420DC2C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ζήτημα για εμάς δεν είναι να απολογηθεί η Κομισ</w:t>
      </w:r>
      <w:r>
        <w:rPr>
          <w:rFonts w:eastAsia="Times New Roman" w:cs="Times New Roman"/>
          <w:szCs w:val="24"/>
        </w:rPr>
        <w:t xml:space="preserve">ιόν, το Ευρωπαϊκό Κοινοβούλιο. Το ζήτημα για εμάς είναι να αλλάξουμε </w:t>
      </w:r>
      <w:r>
        <w:rPr>
          <w:rFonts w:eastAsia="Times New Roman" w:cs="Times New Roman"/>
          <w:szCs w:val="24"/>
        </w:rPr>
        <w:lastRenderedPageBreak/>
        <w:t xml:space="preserve">τους συσχετισμούς δύναμης, να αλλάξουμε όλα εκείνα που θα επιτρέψουν στην Ευρώπη να έχει ένα νέο πολιτικό και κοινωνικό συμβόλαιο, που να είναι η Ευρώπη που οραματιζόμαστε. </w:t>
      </w:r>
    </w:p>
    <w:p w14:paraId="420DC2C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αυτή την </w:t>
      </w:r>
      <w:r>
        <w:rPr>
          <w:rFonts w:eastAsia="Times New Roman" w:cs="Times New Roman"/>
          <w:szCs w:val="24"/>
        </w:rPr>
        <w:t xml:space="preserve">Ευρώπη θέλουμε πολιτική συμμαχιών. Και νομίζω ότι απ’ όλους αυτούς που μιλάνε εδώ, μόνο η </w:t>
      </w:r>
      <w:r>
        <w:rPr>
          <w:rFonts w:eastAsia="Times New Roman" w:cs="Times New Roman"/>
          <w:szCs w:val="24"/>
        </w:rPr>
        <w:t>θέση</w:t>
      </w:r>
      <w:r>
        <w:rPr>
          <w:rFonts w:eastAsia="Times New Roman" w:cs="Times New Roman"/>
          <w:szCs w:val="24"/>
        </w:rPr>
        <w:t xml:space="preserve"> του </w:t>
      </w:r>
      <w:r>
        <w:rPr>
          <w:rFonts w:eastAsia="Times New Roman" w:cs="Times New Roman"/>
          <w:szCs w:val="24"/>
        </w:rPr>
        <w:t>ν</w:t>
      </w:r>
      <w:r>
        <w:rPr>
          <w:rFonts w:eastAsia="Times New Roman" w:cs="Times New Roman"/>
          <w:szCs w:val="24"/>
        </w:rPr>
        <w:t xml:space="preserve">έου Κινήματος Αλλαγής, αγαπητοί φίλοι, </w:t>
      </w:r>
      <w:r>
        <w:rPr>
          <w:rFonts w:eastAsia="Times New Roman" w:cs="Times New Roman"/>
          <w:szCs w:val="24"/>
        </w:rPr>
        <w:t>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ομιλία που έκανε εδώ ο κ. Κρεμαστινός αφήνει κάποιες ελπίδες ότι μπορεί να υπάρξει μια πολιτική συμμαχιών πάνω</w:t>
      </w:r>
      <w:r>
        <w:rPr>
          <w:rFonts w:eastAsia="Times New Roman" w:cs="Times New Roman"/>
          <w:szCs w:val="24"/>
        </w:rPr>
        <w:t xml:space="preserve"> στην Ελλάδα της ουσιαστικής ανασυγκρότησης και σε μια Ευρώπη που είναι η Ευρώπη της ποιότητας ζωής, η Ευρώπη των κοινωνικών αναγκών, τις οποίες θέλουμε να αποτυπώνει στην πραγματική της πολιτική απέναντι στη χώρα μας και η οποία Ευρώπη δεν πρέπει να στέκε</w:t>
      </w:r>
      <w:r>
        <w:rPr>
          <w:rFonts w:eastAsia="Times New Roman" w:cs="Times New Roman"/>
          <w:szCs w:val="24"/>
        </w:rPr>
        <w:t xml:space="preserve">ται μόνο στο ότι δεν αλλάζει η Συνθήκη της </w:t>
      </w:r>
      <w:proofErr w:type="spellStart"/>
      <w:r>
        <w:rPr>
          <w:rFonts w:eastAsia="Times New Roman" w:cs="Times New Roman"/>
          <w:szCs w:val="24"/>
        </w:rPr>
        <w:t>Λωζάνης</w:t>
      </w:r>
      <w:proofErr w:type="spellEnd"/>
      <w:r>
        <w:rPr>
          <w:rFonts w:eastAsia="Times New Roman" w:cs="Times New Roman"/>
          <w:szCs w:val="24"/>
        </w:rPr>
        <w:t xml:space="preserve">. </w:t>
      </w:r>
      <w:r>
        <w:rPr>
          <w:rFonts w:eastAsia="Times New Roman" w:cs="Times New Roman"/>
          <w:szCs w:val="24"/>
        </w:rPr>
        <w:t>Και θ</w:t>
      </w:r>
      <w:r>
        <w:rPr>
          <w:rFonts w:eastAsia="Times New Roman" w:cs="Times New Roman"/>
          <w:szCs w:val="24"/>
        </w:rPr>
        <w:t>έλουμε μια Ευρώπη η οποία να λέει απέναντι στις διάφορες αξιώσεις ότι τα ελληνικά σύνορα είναι ευρωπαϊκά σύνορα.</w:t>
      </w:r>
    </w:p>
    <w:p w14:paraId="420DC2D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2D1"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20DC2D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Μάριος Γεωργιάδης):</w:t>
      </w:r>
      <w:r>
        <w:rPr>
          <w:rFonts w:eastAsia="Times New Roman" w:cs="Times New Roman"/>
          <w:szCs w:val="24"/>
        </w:rPr>
        <w:t xml:space="preserve"> Τον λόγο έχει ο κ. Αντωνιάδης από την Κοινοβουλευτική Ομάδας της Νέας Δημοκρατίας.</w:t>
      </w:r>
    </w:p>
    <w:p w14:paraId="420DC2D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Ευχαριστώ, κύριε Πρόεδρε.</w:t>
      </w:r>
    </w:p>
    <w:p w14:paraId="420DC2D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συζήτηση για τον </w:t>
      </w:r>
      <w:r>
        <w:rPr>
          <w:rFonts w:eastAsia="Times New Roman" w:cs="Times New Roman"/>
          <w:szCs w:val="24"/>
        </w:rPr>
        <w:t>π</w:t>
      </w:r>
      <w:r>
        <w:rPr>
          <w:rFonts w:eastAsia="Times New Roman" w:cs="Times New Roman"/>
          <w:szCs w:val="24"/>
        </w:rPr>
        <w:t xml:space="preserve">ροϋπολογισμό, κυρίες και κύριοι συνάδελφοι, αποτελεί την κορυφαία πράξη των συζητήσεων </w:t>
      </w:r>
      <w:r>
        <w:rPr>
          <w:rFonts w:eastAsia="Times New Roman" w:cs="Times New Roman"/>
          <w:szCs w:val="24"/>
        </w:rPr>
        <w:t>στη Βουλή</w:t>
      </w:r>
      <w:r>
        <w:rPr>
          <w:rFonts w:eastAsia="Times New Roman" w:cs="Times New Roman"/>
          <w:szCs w:val="24"/>
        </w:rPr>
        <w:t>,</w:t>
      </w:r>
      <w:r>
        <w:rPr>
          <w:rFonts w:eastAsia="Times New Roman" w:cs="Times New Roman"/>
          <w:szCs w:val="24"/>
        </w:rPr>
        <w:t xml:space="preserve"> αφού αποτελεί τον καθρέφτη των πράξεων και όχι των προθέσεων. </w:t>
      </w:r>
    </w:p>
    <w:p w14:paraId="420DC2D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Ας δούμε, όμως, το περιβάλλον μέσα στο οποίο συζητάμε. Μέχρι τώρα γνωρίζαμε τους εθνικούς εργολάβους, τους εθνικούς </w:t>
      </w:r>
      <w:proofErr w:type="spellStart"/>
      <w:r>
        <w:rPr>
          <w:rFonts w:eastAsia="Times New Roman" w:cs="Times New Roman"/>
          <w:szCs w:val="24"/>
        </w:rPr>
        <w:t>καναλάρχες</w:t>
      </w:r>
      <w:proofErr w:type="spellEnd"/>
      <w:r>
        <w:rPr>
          <w:rFonts w:eastAsia="Times New Roman" w:cs="Times New Roman"/>
          <w:szCs w:val="24"/>
        </w:rPr>
        <w:t xml:space="preserve"> και τώρα γνωρίσαμε τους εθνικούς μεσίτες. Ο κ. Σταθάκης</w:t>
      </w:r>
      <w:r>
        <w:rPr>
          <w:rFonts w:eastAsia="Times New Roman" w:cs="Times New Roman"/>
          <w:szCs w:val="24"/>
        </w:rPr>
        <w:t xml:space="preserve"> και ο κ. Τσίπρας πουλάνε τη ΔΕΗ, τις μονάδες της ΔΕΗ, μισοτιμής, «</w:t>
      </w:r>
      <w:proofErr w:type="spellStart"/>
      <w:r>
        <w:rPr>
          <w:rFonts w:eastAsia="Times New Roman" w:cs="Times New Roman"/>
          <w:szCs w:val="24"/>
        </w:rPr>
        <w:t>μπιρ</w:t>
      </w:r>
      <w:proofErr w:type="spellEnd"/>
      <w:r>
        <w:rPr>
          <w:rFonts w:eastAsia="Times New Roman" w:cs="Times New Roman"/>
          <w:szCs w:val="24"/>
        </w:rPr>
        <w:t xml:space="preserve"> παρά» χωρίς τύψεις, χωρίς ενδοιασμούς, χωρίς ηθικούς φραγμούς.</w:t>
      </w:r>
    </w:p>
    <w:p w14:paraId="420DC2D6" w14:textId="77777777" w:rsidR="003663B4" w:rsidRDefault="00087BC7">
      <w:pPr>
        <w:spacing w:line="600" w:lineRule="auto"/>
        <w:ind w:firstLine="720"/>
        <w:jc w:val="both"/>
        <w:rPr>
          <w:rFonts w:eastAsia="Times New Roman"/>
          <w:szCs w:val="24"/>
        </w:rPr>
      </w:pPr>
      <w:r>
        <w:rPr>
          <w:rFonts w:eastAsia="Times New Roman"/>
          <w:szCs w:val="24"/>
        </w:rPr>
        <w:t>Αν αυτό δεν είναι εθνικό έγκλημα, γιατί τότε ο κ. Τσίπρας κρύβεται; Και αν τελικά είναι ένα μεγάλο εθνικό ψέμα, τότε οφεί</w:t>
      </w:r>
      <w:r>
        <w:rPr>
          <w:rFonts w:eastAsia="Times New Roman"/>
          <w:szCs w:val="24"/>
        </w:rPr>
        <w:t xml:space="preserve">λουν μια μεγάλη «συγγνώμη» στους κατοίκους της περιοχής και στους εργαζόμενους της ΔΕΗ. </w:t>
      </w:r>
    </w:p>
    <w:p w14:paraId="420DC2D7" w14:textId="77777777" w:rsidR="003663B4" w:rsidRDefault="00087BC7">
      <w:pPr>
        <w:spacing w:line="600" w:lineRule="auto"/>
        <w:ind w:firstLine="720"/>
        <w:jc w:val="both"/>
        <w:rPr>
          <w:rFonts w:eastAsia="Times New Roman"/>
          <w:szCs w:val="24"/>
        </w:rPr>
      </w:pPr>
      <w:r>
        <w:rPr>
          <w:rFonts w:eastAsia="Times New Roman"/>
          <w:szCs w:val="24"/>
        </w:rPr>
        <w:lastRenderedPageBreak/>
        <w:t xml:space="preserve">Μόλις πριν από λίγο ο κ. Σταθάκης δήλωσε ότι η πώληση του 40% είναι μια ευνοϊκή εξέλιξη. Μάταια περιμένουν οι κάτοικοι των Αναργύρων και των </w:t>
      </w:r>
      <w:proofErr w:type="spellStart"/>
      <w:r>
        <w:rPr>
          <w:rFonts w:eastAsia="Times New Roman"/>
          <w:szCs w:val="24"/>
        </w:rPr>
        <w:t>Bαλτονέρων</w:t>
      </w:r>
      <w:proofErr w:type="spellEnd"/>
      <w:r>
        <w:rPr>
          <w:rFonts w:eastAsia="Times New Roman"/>
          <w:szCs w:val="24"/>
        </w:rPr>
        <w:t xml:space="preserve"> της Φλώρινας τη</w:t>
      </w:r>
      <w:r>
        <w:rPr>
          <w:rFonts w:eastAsia="Times New Roman"/>
          <w:szCs w:val="24"/>
        </w:rPr>
        <w:t xml:space="preserve"> μετεγκατάσταση, το «πάγωμα» του ΕΝΦΙΑ, της ΔΕΗ, της φορολογίας, όπως ισχύουν σε ανάλογες περιπτώσεις κατολισθήσεων, πλημμυρών, σεισμών κ.λπ</w:t>
      </w:r>
      <w:r>
        <w:rPr>
          <w:rFonts w:eastAsia="Times New Roman"/>
          <w:szCs w:val="24"/>
        </w:rPr>
        <w:t>.</w:t>
      </w:r>
      <w:r>
        <w:rPr>
          <w:rFonts w:eastAsia="Times New Roman"/>
          <w:szCs w:val="24"/>
        </w:rPr>
        <w:t xml:space="preserve">. Ούτε </w:t>
      </w:r>
      <w:r>
        <w:rPr>
          <w:rFonts w:eastAsia="Times New Roman"/>
          <w:szCs w:val="24"/>
        </w:rPr>
        <w:t>1</w:t>
      </w:r>
      <w:r>
        <w:rPr>
          <w:rFonts w:eastAsia="Times New Roman"/>
          <w:szCs w:val="24"/>
        </w:rPr>
        <w:t xml:space="preserve"> ευρώ δεν τους δόθηκε για οικοσκευή. </w:t>
      </w:r>
    </w:p>
    <w:p w14:paraId="420DC2D8" w14:textId="77777777" w:rsidR="003663B4" w:rsidRDefault="00087BC7">
      <w:pPr>
        <w:spacing w:line="600" w:lineRule="auto"/>
        <w:ind w:firstLine="720"/>
        <w:jc w:val="both"/>
        <w:rPr>
          <w:rFonts w:eastAsia="Times New Roman"/>
          <w:szCs w:val="24"/>
        </w:rPr>
      </w:pPr>
      <w:r>
        <w:rPr>
          <w:rFonts w:eastAsia="Times New Roman"/>
          <w:szCs w:val="24"/>
        </w:rPr>
        <w:t xml:space="preserve">Ακούστε και το ωραίο, κύριοι συνάδελφοι: Οι Βουλευτές του ΣΥΡΙΖΑ της </w:t>
      </w:r>
      <w:r>
        <w:rPr>
          <w:rFonts w:eastAsia="Times New Roman"/>
          <w:szCs w:val="24"/>
        </w:rPr>
        <w:t xml:space="preserve">περιοχής, στα συλλαλητήρια που γίνονται για να μην πουληθεί η ΔΕΗ ήταν παρόντες. Είναι αυτοί οι οποίοι ψήφισαν να πουληθεί η ΔΕΗ, θα ψηφίσουν ξανά να πουληθεί όταν θα έρθει στη Βουλή και πολύ σοφά ο λαός μας λέει: «Με τον λύκο </w:t>
      </w:r>
      <w:proofErr w:type="spellStart"/>
      <w:r>
        <w:rPr>
          <w:rFonts w:eastAsia="Times New Roman"/>
          <w:szCs w:val="24"/>
        </w:rPr>
        <w:t>τρ</w:t>
      </w:r>
      <w:r>
        <w:rPr>
          <w:rFonts w:eastAsia="Times New Roman"/>
          <w:szCs w:val="24"/>
        </w:rPr>
        <w:t>ώ</w:t>
      </w:r>
      <w:r>
        <w:rPr>
          <w:rFonts w:eastAsia="Times New Roman"/>
          <w:szCs w:val="24"/>
        </w:rPr>
        <w:t>ν</w:t>
      </w:r>
      <w:proofErr w:type="spellEnd"/>
      <w:r>
        <w:rPr>
          <w:rFonts w:eastAsia="Times New Roman"/>
          <w:szCs w:val="24"/>
        </w:rPr>
        <w:t>’</w:t>
      </w:r>
      <w:r>
        <w:rPr>
          <w:rFonts w:eastAsia="Times New Roman"/>
          <w:szCs w:val="24"/>
        </w:rPr>
        <w:t xml:space="preserve"> τ’ αρνί και με τον νοικ</w:t>
      </w:r>
      <w:r>
        <w:rPr>
          <w:rFonts w:eastAsia="Times New Roman"/>
          <w:szCs w:val="24"/>
        </w:rPr>
        <w:t xml:space="preserve">οκύρη πάνε και το μοιρολογάνε». </w:t>
      </w:r>
    </w:p>
    <w:p w14:paraId="420DC2D9" w14:textId="77777777" w:rsidR="003663B4" w:rsidRDefault="00087BC7">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Γαβρόγλου</w:t>
      </w:r>
      <w:proofErr w:type="spellEnd"/>
      <w:r>
        <w:rPr>
          <w:rFonts w:eastAsia="Times New Roman"/>
          <w:szCs w:val="24"/>
        </w:rPr>
        <w:t xml:space="preserve"> με τον επαίσχυντο νόμο επέτρεψε να αδειάσουν τα περιφερειακά πανεπιστήμια και θα μείνει στη ιστορία ως ο «νεκροθάφτης» των περιφερειακών πανεπιστημίων, αφού επιτρέπει με τα δεκαπέντε χρόνια οι καθηγητές να με</w:t>
      </w:r>
      <w:r>
        <w:rPr>
          <w:rFonts w:eastAsia="Times New Roman"/>
          <w:szCs w:val="24"/>
        </w:rPr>
        <w:t xml:space="preserve">τακομίζουν στα πανεπιστήμια Αθηνών και Θεσσαλονίκης. Όλα αυτά τα έκανε </w:t>
      </w:r>
      <w:r>
        <w:rPr>
          <w:rFonts w:eastAsia="Times New Roman"/>
          <w:szCs w:val="24"/>
        </w:rPr>
        <w:lastRenderedPageBreak/>
        <w:t>για να εξυπηρετήσει τη γυναίκα του γενικού του γραμματέα, η οποία υπηρετεί στη Φλώρινα και ήδη έχει κάνει τα χαρτιά της για να μετακομίσει στη Θεσσαλονίκη.</w:t>
      </w:r>
    </w:p>
    <w:p w14:paraId="420DC2DA" w14:textId="77777777" w:rsidR="003663B4" w:rsidRDefault="00087BC7">
      <w:pPr>
        <w:spacing w:line="600" w:lineRule="auto"/>
        <w:ind w:firstLine="720"/>
        <w:jc w:val="both"/>
        <w:rPr>
          <w:rFonts w:eastAsia="Times New Roman"/>
          <w:szCs w:val="24"/>
        </w:rPr>
      </w:pPr>
      <w:r>
        <w:rPr>
          <w:rFonts w:eastAsia="Times New Roman"/>
          <w:szCs w:val="24"/>
        </w:rPr>
        <w:t>Άκουσα με έκπληξη τον λαλίστα</w:t>
      </w:r>
      <w:r>
        <w:rPr>
          <w:rFonts w:eastAsia="Times New Roman"/>
          <w:szCs w:val="24"/>
        </w:rPr>
        <w:t xml:space="preserve">το Πρόεδρο, τον κ. </w:t>
      </w:r>
      <w:proofErr w:type="spellStart"/>
      <w:r>
        <w:rPr>
          <w:rFonts w:eastAsia="Times New Roman"/>
          <w:szCs w:val="24"/>
        </w:rPr>
        <w:t>Βούτση</w:t>
      </w:r>
      <w:proofErr w:type="spellEnd"/>
      <w:r>
        <w:rPr>
          <w:rFonts w:eastAsia="Times New Roman"/>
          <w:szCs w:val="24"/>
        </w:rPr>
        <w:t>, και πίστεψα ότι βρίσκομαι στη Γερμανία, στο Βέλγιο, στην Ολλανδία. Δεν βρήκε να πει μία κουβέντα για το ότι μετέτρεψε ο ίδιος τα περιπολικά της Αστυνομίας σε «ταξί» για να μεταφέρονται οι «</w:t>
      </w:r>
      <w:proofErr w:type="spellStart"/>
      <w:r>
        <w:rPr>
          <w:rFonts w:eastAsia="Times New Roman"/>
          <w:szCs w:val="24"/>
        </w:rPr>
        <w:t>Ρουβίκωνες</w:t>
      </w:r>
      <w:proofErr w:type="spellEnd"/>
      <w:r>
        <w:rPr>
          <w:rFonts w:eastAsia="Times New Roman"/>
          <w:szCs w:val="24"/>
        </w:rPr>
        <w:t>» και κάθε λογής συλλογικότητε</w:t>
      </w:r>
      <w:r>
        <w:rPr>
          <w:rFonts w:eastAsia="Times New Roman"/>
          <w:szCs w:val="24"/>
        </w:rPr>
        <w:t xml:space="preserve">ς. Δεν είπε τίποτα για το ότι συγγενικά του πρόσωπα ήταν στην υποδοχή του </w:t>
      </w:r>
      <w:proofErr w:type="spellStart"/>
      <w:r>
        <w:rPr>
          <w:rFonts w:eastAsia="Times New Roman"/>
          <w:szCs w:val="24"/>
        </w:rPr>
        <w:t>αρχιδολοφόνου</w:t>
      </w:r>
      <w:proofErr w:type="spellEnd"/>
      <w:r>
        <w:rPr>
          <w:rFonts w:eastAsia="Times New Roman"/>
          <w:szCs w:val="24"/>
        </w:rPr>
        <w:t xml:space="preserve">, του </w:t>
      </w:r>
      <w:proofErr w:type="spellStart"/>
      <w:r>
        <w:rPr>
          <w:rFonts w:eastAsia="Times New Roman"/>
          <w:szCs w:val="24"/>
        </w:rPr>
        <w:t>Κουφοντίνα</w:t>
      </w:r>
      <w:proofErr w:type="spellEnd"/>
      <w:r>
        <w:rPr>
          <w:rFonts w:eastAsia="Times New Roman"/>
          <w:szCs w:val="24"/>
        </w:rPr>
        <w:t>, στον οποίον εσείς επιτρέψατε να βγει και να πιει καφέ με τους φίλους του. Αυτά είναι τα πράγματα που κάνατε.</w:t>
      </w:r>
    </w:p>
    <w:p w14:paraId="420DC2DB" w14:textId="77777777" w:rsidR="003663B4" w:rsidRDefault="00087BC7">
      <w:pPr>
        <w:spacing w:line="600" w:lineRule="auto"/>
        <w:ind w:firstLine="709"/>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 xml:space="preserve">ιαμαρτυρίες από την πτέρυγα </w:t>
      </w:r>
      <w:r>
        <w:rPr>
          <w:rFonts w:eastAsia="Times New Roman"/>
          <w:szCs w:val="24"/>
        </w:rPr>
        <w:t>του ΣΥΡΙΖΑ)</w:t>
      </w:r>
    </w:p>
    <w:p w14:paraId="420DC2DC" w14:textId="77777777" w:rsidR="003663B4" w:rsidRDefault="00087BC7">
      <w:pPr>
        <w:spacing w:line="600" w:lineRule="auto"/>
        <w:ind w:firstLine="720"/>
        <w:jc w:val="both"/>
        <w:rPr>
          <w:rFonts w:eastAsia="Times New Roman"/>
          <w:szCs w:val="24"/>
        </w:rPr>
      </w:pPr>
      <w:r>
        <w:rPr>
          <w:rFonts w:eastAsia="Times New Roman"/>
          <w:szCs w:val="24"/>
        </w:rPr>
        <w:t xml:space="preserve">Άκουσα, μάλιστα, </w:t>
      </w:r>
      <w:proofErr w:type="spellStart"/>
      <w:r>
        <w:rPr>
          <w:rFonts w:eastAsia="Times New Roman"/>
          <w:szCs w:val="24"/>
        </w:rPr>
        <w:t>συναδέλφισσες</w:t>
      </w:r>
      <w:proofErr w:type="spellEnd"/>
      <w:r>
        <w:rPr>
          <w:rFonts w:eastAsia="Times New Roman"/>
          <w:szCs w:val="24"/>
        </w:rPr>
        <w:t xml:space="preserve"> να λένε εδώ ότι πήρατε και επαίνους για το σωφρονιστικό, προφανώς γιατί ο νόμος Παρασκευόπουλου άδειασε τις φυλακές και σήμερα δεν τολμάμε να κυκλοφορήσουμε με το μετρό ή με το λεωφορείο. Κάθε ένα λεπτό γίνεται μι</w:t>
      </w:r>
      <w:r>
        <w:rPr>
          <w:rFonts w:eastAsia="Times New Roman"/>
          <w:szCs w:val="24"/>
        </w:rPr>
        <w:t xml:space="preserve">α ληστεία. Μέχρι και στη Φλώρινα αυξήθηκαν οι ληστείες τα τελευταία δύο χρόνια. Είχαμε πολλά χρόνια να δούμε τέτοιο πράγμα. </w:t>
      </w:r>
    </w:p>
    <w:p w14:paraId="420DC2DD" w14:textId="77777777" w:rsidR="003663B4" w:rsidRDefault="00087BC7">
      <w:pPr>
        <w:spacing w:line="600" w:lineRule="auto"/>
        <w:ind w:firstLine="720"/>
        <w:jc w:val="both"/>
        <w:rPr>
          <w:rFonts w:eastAsia="Times New Roman"/>
          <w:szCs w:val="24"/>
        </w:rPr>
      </w:pPr>
      <w:r>
        <w:rPr>
          <w:rFonts w:eastAsia="Times New Roman"/>
          <w:szCs w:val="24"/>
        </w:rPr>
        <w:lastRenderedPageBreak/>
        <w:t>Άλλο πιο ωραίο: Οι Βουλευτές του ΣΥΡΙΖΑ πουλάνε όπλα και οι Ευρωβουλευτές του ΣΥΡΙΖΑ πουλάνε εμπάργκο. Ακούστε την υποκρισία. Μιλάω</w:t>
      </w:r>
      <w:r>
        <w:rPr>
          <w:rFonts w:eastAsia="Times New Roman"/>
          <w:szCs w:val="24"/>
        </w:rPr>
        <w:t xml:space="preserve"> για τα όπλα της Σαουδικής Αραβίας. </w:t>
      </w:r>
    </w:p>
    <w:p w14:paraId="420DC2DE" w14:textId="77777777" w:rsidR="003663B4" w:rsidRDefault="00087BC7">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Τι είναι αυτά που λέτε;</w:t>
      </w:r>
    </w:p>
    <w:p w14:paraId="420DC2DF" w14:textId="77777777" w:rsidR="003663B4" w:rsidRDefault="00087BC7">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Και οι Ευρωβουλευτές πουλάνε εμπάργκο. Ακριβώς αυτά που λέω. Ψάξτε τα! Η υποκρισία σ’ όλο της το μεγαλείο. Ξαφ</w:t>
      </w:r>
      <w:r>
        <w:rPr>
          <w:rFonts w:eastAsia="Times New Roman"/>
          <w:szCs w:val="24"/>
        </w:rPr>
        <w:t xml:space="preserve">νικά ανακαλύψατε τους κατοίκους της Υεμένης, οι οποίοι δοκιμάζονται. </w:t>
      </w:r>
    </w:p>
    <w:p w14:paraId="420DC2E0" w14:textId="77777777" w:rsidR="003663B4" w:rsidRDefault="00087BC7">
      <w:pPr>
        <w:spacing w:line="600" w:lineRule="auto"/>
        <w:ind w:firstLine="720"/>
        <w:jc w:val="both"/>
        <w:rPr>
          <w:rFonts w:eastAsia="Times New Roman"/>
          <w:szCs w:val="24"/>
        </w:rPr>
      </w:pPr>
      <w:r>
        <w:rPr>
          <w:rFonts w:eastAsia="Times New Roman"/>
          <w:szCs w:val="24"/>
        </w:rPr>
        <w:t xml:space="preserve">Ο </w:t>
      </w:r>
      <w:proofErr w:type="spellStart"/>
      <w:r>
        <w:rPr>
          <w:rFonts w:eastAsia="Times New Roman"/>
          <w:szCs w:val="24"/>
        </w:rPr>
        <w:t>Ερντογάν</w:t>
      </w:r>
      <w:proofErr w:type="spellEnd"/>
      <w:r>
        <w:rPr>
          <w:rFonts w:eastAsia="Times New Roman"/>
          <w:szCs w:val="24"/>
        </w:rPr>
        <w:t xml:space="preserve"> ήλθε εδώ και δεν θέσατε κουβέντα για τα ανθρώπινα δικαιώματα</w:t>
      </w:r>
      <w:r>
        <w:rPr>
          <w:rFonts w:eastAsia="Times New Roman"/>
          <w:szCs w:val="24"/>
        </w:rPr>
        <w:t>,</w:t>
      </w:r>
      <w:r>
        <w:rPr>
          <w:rFonts w:eastAsia="Times New Roman"/>
          <w:szCs w:val="24"/>
        </w:rPr>
        <w:t xml:space="preserve"> που καταπατώνται στην Τουρκία, για τα χωριά των Κούρδων</w:t>
      </w:r>
      <w:r>
        <w:rPr>
          <w:rFonts w:eastAsia="Times New Roman"/>
          <w:szCs w:val="24"/>
        </w:rPr>
        <w:t>,</w:t>
      </w:r>
      <w:r>
        <w:rPr>
          <w:rFonts w:eastAsia="Times New Roman"/>
          <w:szCs w:val="24"/>
        </w:rPr>
        <w:t xml:space="preserve"> τα οποία βομβαρδίζει, για το ότι έγινε σύλληψη οκτώ αρισ</w:t>
      </w:r>
      <w:r>
        <w:rPr>
          <w:rFonts w:eastAsia="Times New Roman"/>
          <w:szCs w:val="24"/>
        </w:rPr>
        <w:t>τερών Τούρκων και Κούρδων αγωνιστών εδώ, στην Ελλάδα, ως δώρο στον «</w:t>
      </w:r>
      <w:r>
        <w:rPr>
          <w:rFonts w:eastAsia="Times New Roman"/>
          <w:szCs w:val="24"/>
        </w:rPr>
        <w:t>σ</w:t>
      </w:r>
      <w:r>
        <w:rPr>
          <w:rFonts w:eastAsia="Times New Roman"/>
          <w:szCs w:val="24"/>
        </w:rPr>
        <w:t>ουλτάνο». Κουβέντα!</w:t>
      </w:r>
    </w:p>
    <w:p w14:paraId="420DC2E1" w14:textId="77777777" w:rsidR="003663B4" w:rsidRDefault="00087BC7">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w:t>
      </w:r>
      <w:r>
        <w:rPr>
          <w:rFonts w:eastAsia="Times New Roman"/>
          <w:szCs w:val="24"/>
        </w:rPr>
        <w:t xml:space="preserve"> </w:t>
      </w:r>
      <w:r>
        <w:rPr>
          <w:rFonts w:eastAsia="Times New Roman"/>
          <w:b/>
          <w:szCs w:val="24"/>
        </w:rPr>
        <w:t>Πολιτικής):</w:t>
      </w:r>
      <w:r>
        <w:rPr>
          <w:rFonts w:eastAsia="Times New Roman"/>
          <w:szCs w:val="24"/>
        </w:rPr>
        <w:t xml:space="preserve"> Μόνο εσύ είσαι που …(δεν ακούστηκε)</w:t>
      </w:r>
    </w:p>
    <w:p w14:paraId="420DC2E2" w14:textId="77777777" w:rsidR="003663B4" w:rsidRDefault="00087BC7">
      <w:pPr>
        <w:spacing w:line="600" w:lineRule="auto"/>
        <w:ind w:firstLine="720"/>
        <w:jc w:val="both"/>
        <w:rPr>
          <w:rFonts w:eastAsia="Times New Roman"/>
          <w:szCs w:val="24"/>
        </w:rPr>
      </w:pPr>
      <w:r>
        <w:rPr>
          <w:rFonts w:eastAsia="Times New Roman"/>
          <w:b/>
          <w:szCs w:val="24"/>
        </w:rPr>
        <w:lastRenderedPageBreak/>
        <w:t>ΙΩΑΝΝΗΣ ΑΝΤΩΝΙΑΔΗΣ:</w:t>
      </w:r>
      <w:r>
        <w:rPr>
          <w:rFonts w:eastAsia="Times New Roman"/>
          <w:szCs w:val="24"/>
        </w:rPr>
        <w:t xml:space="preserve"> Κουβέντα! Διοργανώσατε το φιάσκο του </w:t>
      </w:r>
      <w:proofErr w:type="spellStart"/>
      <w:r>
        <w:rPr>
          <w:rFonts w:eastAsia="Times New Roman"/>
          <w:szCs w:val="24"/>
        </w:rPr>
        <w:t>Ερντ</w:t>
      </w:r>
      <w:r>
        <w:rPr>
          <w:rFonts w:eastAsia="Times New Roman"/>
          <w:szCs w:val="24"/>
        </w:rPr>
        <w:t>ογάν</w:t>
      </w:r>
      <w:proofErr w:type="spellEnd"/>
      <w:r>
        <w:rPr>
          <w:rFonts w:eastAsia="Times New Roman"/>
          <w:szCs w:val="24"/>
        </w:rPr>
        <w:t xml:space="preserve"> -αποδείχθηκε εκ των υστέρων ότι είναι φιάσκο- για να βγουν οι δύο φωτογραφίες, η μία του «</w:t>
      </w:r>
      <w:r>
        <w:rPr>
          <w:rFonts w:eastAsia="Times New Roman"/>
          <w:szCs w:val="24"/>
        </w:rPr>
        <w:t>σ</w:t>
      </w:r>
      <w:r>
        <w:rPr>
          <w:rFonts w:eastAsia="Times New Roman"/>
          <w:szCs w:val="24"/>
        </w:rPr>
        <w:t>ουλτάνου» στη Θράκη και η άλλη του κ. Τσίπρα στην Αθήνα. Θα του χρειαστεί για το βιογραφικό του.</w:t>
      </w:r>
    </w:p>
    <w:p w14:paraId="420DC2E3" w14:textId="77777777" w:rsidR="003663B4" w:rsidRDefault="00087BC7">
      <w:pPr>
        <w:spacing w:line="600" w:lineRule="auto"/>
        <w:ind w:firstLine="709"/>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420DC2E4" w14:textId="77777777" w:rsidR="003663B4" w:rsidRDefault="00087BC7">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(Μάριος Γεωργιάδης):</w:t>
      </w:r>
      <w:r>
        <w:rPr>
          <w:rFonts w:eastAsia="Times New Roman"/>
          <w:szCs w:val="24"/>
        </w:rPr>
        <w:t xml:space="preserve"> Κύριοι συνάδελφοι, σας παρακαλώ, κάντε ησυχία. Σεβαστείτε τον ομιλητή.</w:t>
      </w:r>
    </w:p>
    <w:p w14:paraId="420DC2E5" w14:textId="77777777" w:rsidR="003663B4" w:rsidRDefault="00087BC7">
      <w:pPr>
        <w:spacing w:line="600" w:lineRule="auto"/>
        <w:ind w:firstLine="720"/>
        <w:jc w:val="both"/>
        <w:rPr>
          <w:rFonts w:eastAsia="Times New Roman"/>
          <w:szCs w:val="24"/>
        </w:rPr>
      </w:pPr>
      <w:r>
        <w:rPr>
          <w:rFonts w:eastAsia="Times New Roman"/>
          <w:b/>
          <w:szCs w:val="24"/>
        </w:rPr>
        <w:t>ΙΩΑΝΝΗΣ ΑΝΤΩΝΙΑΔΗΣ:</w:t>
      </w:r>
      <w:r>
        <w:rPr>
          <w:rFonts w:eastAsia="Times New Roman"/>
          <w:szCs w:val="24"/>
        </w:rPr>
        <w:t xml:space="preserve"> Για όλη αυτή την κατάσταση θα μπορούσαμε να μιλάμε για μέρες, ίσως και για μήνες.</w:t>
      </w:r>
    </w:p>
    <w:p w14:paraId="420DC2E6" w14:textId="77777777" w:rsidR="003663B4" w:rsidRDefault="00087BC7">
      <w:pPr>
        <w:spacing w:line="600" w:lineRule="auto"/>
        <w:ind w:firstLine="720"/>
        <w:jc w:val="both"/>
        <w:rPr>
          <w:rFonts w:eastAsia="Times New Roman"/>
          <w:szCs w:val="24"/>
        </w:rPr>
      </w:pPr>
      <w:r>
        <w:rPr>
          <w:rFonts w:eastAsia="Times New Roman"/>
          <w:szCs w:val="24"/>
        </w:rPr>
        <w:t xml:space="preserve">Θέλω, όμως, να πω το εξής, επειδή συζητάμε για τον </w:t>
      </w:r>
      <w:r>
        <w:rPr>
          <w:rFonts w:eastAsia="Times New Roman"/>
          <w:szCs w:val="24"/>
        </w:rPr>
        <w:t>π</w:t>
      </w:r>
      <w:r>
        <w:rPr>
          <w:rFonts w:eastAsia="Times New Roman"/>
          <w:szCs w:val="24"/>
        </w:rPr>
        <w:t>ροϋπολογισμό και περνάει ο χρόνος</w:t>
      </w:r>
      <w:r>
        <w:rPr>
          <w:rFonts w:eastAsia="Times New Roman"/>
          <w:szCs w:val="24"/>
        </w:rPr>
        <w:t>.</w:t>
      </w:r>
      <w:r>
        <w:rPr>
          <w:rFonts w:eastAsia="Times New Roman"/>
          <w:szCs w:val="24"/>
        </w:rPr>
        <w:t xml:space="preserve"> Με τη γραφειοκρατία που ενισχύσατε, τη διαπλοκή που τροφοδοτήσατε και με το εχθρικό κλίμα, το οποίο δημιουργείτε, πιστεύετε ότι θα γίνουν επενδύσεις και ότι θα έλθει η ανάπτυξη; Και αν κάποιος με κάποιον μαγικό τρόπο τις </w:t>
      </w:r>
      <w:r>
        <w:rPr>
          <w:rFonts w:eastAsia="Times New Roman"/>
          <w:szCs w:val="24"/>
        </w:rPr>
        <w:t xml:space="preserve">έφερνε από τη μία πόρτα, θα έφευγαν από την άλλη. </w:t>
      </w:r>
    </w:p>
    <w:p w14:paraId="420DC2E7" w14:textId="77777777" w:rsidR="003663B4" w:rsidRDefault="00087BC7">
      <w:pPr>
        <w:spacing w:line="600" w:lineRule="auto"/>
        <w:ind w:firstLine="720"/>
        <w:jc w:val="both"/>
        <w:rPr>
          <w:rFonts w:eastAsia="Times New Roman"/>
          <w:szCs w:val="24"/>
        </w:rPr>
      </w:pPr>
      <w:r>
        <w:rPr>
          <w:rFonts w:eastAsia="Times New Roman"/>
          <w:szCs w:val="24"/>
        </w:rPr>
        <w:t xml:space="preserve">Είναι ο τρίτος σας </w:t>
      </w:r>
      <w:r>
        <w:rPr>
          <w:rFonts w:eastAsia="Times New Roman"/>
          <w:szCs w:val="24"/>
        </w:rPr>
        <w:t>π</w:t>
      </w:r>
      <w:r>
        <w:rPr>
          <w:rFonts w:eastAsia="Times New Roman"/>
          <w:szCs w:val="24"/>
        </w:rPr>
        <w:t xml:space="preserve">ροϋπολογισμός και σίγουρα θα είναι ο τελευταίος, γιατί ο </w:t>
      </w:r>
      <w:r>
        <w:rPr>
          <w:rFonts w:eastAsia="Times New Roman"/>
          <w:szCs w:val="24"/>
        </w:rPr>
        <w:t>π</w:t>
      </w:r>
      <w:r>
        <w:rPr>
          <w:rFonts w:eastAsia="Times New Roman"/>
          <w:szCs w:val="24"/>
        </w:rPr>
        <w:t xml:space="preserve">ροϋπολογισμός του 2019 προϋποθέτει </w:t>
      </w:r>
      <w:r>
        <w:rPr>
          <w:rFonts w:eastAsia="Times New Roman"/>
          <w:szCs w:val="24"/>
        </w:rPr>
        <w:lastRenderedPageBreak/>
        <w:t>αίμα και δάκρυ, γιατί οι περικοπές στις συντάξεις θα είναι αιματηρές, αλλά και στους μισθούς</w:t>
      </w:r>
      <w:r>
        <w:rPr>
          <w:rFonts w:eastAsia="Times New Roman"/>
          <w:szCs w:val="24"/>
        </w:rPr>
        <w:t xml:space="preserve"> θα γίνει το ίδιο. </w:t>
      </w:r>
    </w:p>
    <w:p w14:paraId="420DC2E8" w14:textId="77777777" w:rsidR="003663B4" w:rsidRDefault="00087BC7">
      <w:pPr>
        <w:spacing w:line="600" w:lineRule="auto"/>
        <w:ind w:firstLine="720"/>
        <w:jc w:val="both"/>
        <w:rPr>
          <w:rFonts w:eastAsia="Times New Roman"/>
          <w:szCs w:val="24"/>
        </w:rPr>
      </w:pPr>
      <w:r>
        <w:rPr>
          <w:rFonts w:eastAsia="Times New Roman"/>
          <w:szCs w:val="24"/>
        </w:rPr>
        <w:t xml:space="preserve">Θυμάστε τι λέγατε και για τους </w:t>
      </w:r>
      <w:r>
        <w:rPr>
          <w:rFonts w:eastAsia="Times New Roman"/>
          <w:szCs w:val="24"/>
        </w:rPr>
        <w:t>π</w:t>
      </w:r>
      <w:r>
        <w:rPr>
          <w:rFonts w:eastAsia="Times New Roman"/>
          <w:szCs w:val="24"/>
        </w:rPr>
        <w:t xml:space="preserve">ροϋπολογισμούς του 2015 και του 2016 και του 2017; Σε όλους πέσατε έξω. Το ίδιο θα γίνει και για τον </w:t>
      </w:r>
      <w:r>
        <w:rPr>
          <w:rFonts w:eastAsia="Times New Roman"/>
          <w:szCs w:val="24"/>
        </w:rPr>
        <w:t>π</w:t>
      </w:r>
      <w:r>
        <w:rPr>
          <w:rFonts w:eastAsia="Times New Roman"/>
          <w:szCs w:val="24"/>
        </w:rPr>
        <w:t xml:space="preserve">ροϋπολογισμό του 2018. Είναι ένας </w:t>
      </w:r>
      <w:r>
        <w:rPr>
          <w:rFonts w:eastAsia="Times New Roman"/>
          <w:szCs w:val="24"/>
        </w:rPr>
        <w:t>π</w:t>
      </w:r>
      <w:r>
        <w:rPr>
          <w:rFonts w:eastAsia="Times New Roman"/>
          <w:szCs w:val="24"/>
        </w:rPr>
        <w:t xml:space="preserve">ροϋπολογισμός αντιαναπτυξιακός, φορομπηχτικός, ανάλγητος. </w:t>
      </w:r>
    </w:p>
    <w:p w14:paraId="420DC2E9" w14:textId="77777777" w:rsidR="003663B4" w:rsidRDefault="00087BC7">
      <w:pPr>
        <w:spacing w:line="600" w:lineRule="auto"/>
        <w:ind w:firstLine="720"/>
        <w:jc w:val="both"/>
        <w:rPr>
          <w:rFonts w:eastAsia="Times New Roman"/>
          <w:szCs w:val="24"/>
        </w:rPr>
      </w:pPr>
      <w:r>
        <w:rPr>
          <w:rFonts w:eastAsia="Times New Roman"/>
          <w:szCs w:val="24"/>
        </w:rPr>
        <w:t xml:space="preserve">Ξεκινάω </w:t>
      </w:r>
      <w:r>
        <w:rPr>
          <w:rFonts w:eastAsia="Times New Roman"/>
          <w:szCs w:val="24"/>
        </w:rPr>
        <w:t xml:space="preserve">με τις μειώσεις των επιδομάτων σε δύο-τρία σημεία. Μειώνετε κατά 50% το επίδομα θέρμανσης, από 200 εκατομμύρια στα 100, από τα 100 στα 50, όταν στη Φλώρινα έχουμε οκτώ μήνες χειμώνα. </w:t>
      </w:r>
    </w:p>
    <w:p w14:paraId="420DC2EA" w14:textId="77777777" w:rsidR="003663B4" w:rsidRDefault="00087BC7">
      <w:pPr>
        <w:spacing w:line="600" w:lineRule="auto"/>
        <w:ind w:firstLine="720"/>
        <w:jc w:val="both"/>
        <w:rPr>
          <w:rFonts w:eastAsia="Times New Roman"/>
          <w:szCs w:val="24"/>
        </w:rPr>
      </w:pPr>
      <w:r>
        <w:rPr>
          <w:rFonts w:eastAsia="Times New Roman"/>
          <w:szCs w:val="24"/>
        </w:rPr>
        <w:t xml:space="preserve">Εδώ θέλω να πω το εξής, κύριε </w:t>
      </w:r>
      <w:proofErr w:type="spellStart"/>
      <w:r>
        <w:rPr>
          <w:rFonts w:eastAsia="Times New Roman"/>
          <w:szCs w:val="24"/>
        </w:rPr>
        <w:t>Χουλιαράκη</w:t>
      </w:r>
      <w:proofErr w:type="spellEnd"/>
      <w:r>
        <w:rPr>
          <w:rFonts w:eastAsia="Times New Roman"/>
          <w:szCs w:val="24"/>
        </w:rPr>
        <w:t>,</w:t>
      </w:r>
      <w:r>
        <w:rPr>
          <w:rFonts w:eastAsia="Times New Roman"/>
          <w:szCs w:val="24"/>
        </w:rPr>
        <w:t xml:space="preserve"> και θα απολογηθείτε γι’ αυτό: </w:t>
      </w:r>
      <w:r>
        <w:rPr>
          <w:rFonts w:eastAsia="Times New Roman"/>
          <w:szCs w:val="24"/>
        </w:rPr>
        <w:t>Πήρατε τα 50 εκατομμύρια της τηλεθέρμανσης Φλώρινας και Μελίτης, όταν μαζεύατε τότε -το ξέρετε- τα ταμειακά διαθέσιμα για την υπερήφανη εξωτερική σας πολιτική και σήμερα δεν μπορεί να γίνει το έργο. Δεν υπάρχουν λεφτά.</w:t>
      </w:r>
    </w:p>
    <w:p w14:paraId="420DC2EB" w14:textId="77777777" w:rsidR="003663B4" w:rsidRDefault="00087BC7">
      <w:pPr>
        <w:spacing w:line="600" w:lineRule="auto"/>
        <w:ind w:firstLine="720"/>
        <w:jc w:val="both"/>
        <w:rPr>
          <w:rFonts w:eastAsia="Times New Roman" w:cs="Times New Roman"/>
          <w:bCs/>
          <w:shd w:val="clear" w:color="auto" w:fill="FFFFFF"/>
        </w:rPr>
      </w:pPr>
      <w:r>
        <w:rPr>
          <w:rFonts w:eastAsia="Times New Roman" w:cs="Times New Roman"/>
          <w:szCs w:val="24"/>
        </w:rPr>
        <w:t xml:space="preserve">Ακόμα </w:t>
      </w:r>
      <w:r>
        <w:rPr>
          <w:rFonts w:eastAsia="Times New Roman"/>
          <w:bCs/>
        </w:rPr>
        <w:t>και</w:t>
      </w:r>
      <w:r>
        <w:rPr>
          <w:rFonts w:eastAsia="Times New Roman" w:cs="Times New Roman"/>
          <w:szCs w:val="24"/>
        </w:rPr>
        <w:t xml:space="preserve"> σήμερα, </w:t>
      </w:r>
      <w:r>
        <w:rPr>
          <w:rFonts w:eastAsia="Times New Roman" w:cs="Times New Roman"/>
          <w:bCs/>
          <w:shd w:val="clear" w:color="auto" w:fill="FFFFFF"/>
        </w:rPr>
        <w:t>που</w:t>
      </w:r>
      <w:r>
        <w:rPr>
          <w:rFonts w:eastAsia="Times New Roman" w:cs="Times New Roman"/>
          <w:szCs w:val="24"/>
        </w:rPr>
        <w:t xml:space="preserve"> είμαστε στις αρ</w:t>
      </w:r>
      <w:r>
        <w:rPr>
          <w:rFonts w:eastAsia="Times New Roman" w:cs="Times New Roman"/>
          <w:szCs w:val="24"/>
        </w:rPr>
        <w:t xml:space="preserve">χές Δεκεμβρίου, οι κάτοικοι των χωριών της Φλώρινας δεν έχουν πάρει τα ξύλα. Τώρα εγκρίθηκαν. Πώς θα </w:t>
      </w:r>
      <w:r>
        <w:rPr>
          <w:rFonts w:eastAsia="Times New Roman" w:cs="Times New Roman"/>
          <w:bCs/>
          <w:shd w:val="clear" w:color="auto" w:fill="FFFFFF"/>
        </w:rPr>
        <w:t>πάνε στα βουνά να τα κόψουν με τα χιόνια που υπάρχουν;</w:t>
      </w:r>
    </w:p>
    <w:p w14:paraId="420DC2EC" w14:textId="77777777" w:rsidR="003663B4" w:rsidRDefault="00087BC7">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Είναι</w:t>
      </w:r>
      <w:r>
        <w:rPr>
          <w:rFonts w:eastAsia="Times New Roman" w:cs="Times New Roman"/>
          <w:bCs/>
          <w:shd w:val="clear" w:color="auto" w:fill="FFFFFF"/>
        </w:rPr>
        <w:t xml:space="preserve"> εδώ </w:t>
      </w:r>
      <w:r>
        <w:rPr>
          <w:rFonts w:eastAsia="Times New Roman"/>
          <w:bCs/>
          <w:shd w:val="clear" w:color="auto" w:fill="FFFFFF"/>
        </w:rPr>
        <w:t>και</w:t>
      </w:r>
      <w:r>
        <w:rPr>
          <w:rFonts w:eastAsia="Times New Roman" w:cs="Times New Roman"/>
          <w:bCs/>
          <w:shd w:val="clear" w:color="auto" w:fill="FFFFFF"/>
        </w:rPr>
        <w:t xml:space="preserve"> ο κ. Αποστόλου. Υποσχεθήκατε μαζί με τον κ. Τσίπρα </w:t>
      </w:r>
      <w:r>
        <w:rPr>
          <w:rFonts w:eastAsia="Times New Roman"/>
          <w:bCs/>
          <w:shd w:val="clear" w:color="auto" w:fill="FFFFFF"/>
        </w:rPr>
        <w:t>ότι</w:t>
      </w:r>
      <w:r>
        <w:rPr>
          <w:rFonts w:eastAsia="Times New Roman" w:cs="Times New Roman"/>
          <w:bCs/>
          <w:shd w:val="clear" w:color="auto" w:fill="FFFFFF"/>
        </w:rPr>
        <w:t xml:space="preserve"> θα εντάξετε τους νέους αγρότες,</w:t>
      </w:r>
      <w:r>
        <w:rPr>
          <w:rFonts w:eastAsia="Times New Roman" w:cs="Times New Roman"/>
          <w:bCs/>
          <w:shd w:val="clear" w:color="auto" w:fill="FFFFFF"/>
        </w:rPr>
        <w:t xml:space="preserve"> τους επιλαχόντες, στο πρόγραμμα. Ακόμα περιμένουν. Τα φασόλια των Πρεσπών έχουν καταστραφεί </w:t>
      </w:r>
      <w:r>
        <w:rPr>
          <w:rFonts w:eastAsia="Times New Roman"/>
          <w:bCs/>
          <w:shd w:val="clear" w:color="auto" w:fill="FFFFFF"/>
        </w:rPr>
        <w:t>και</w:t>
      </w:r>
      <w:r>
        <w:rPr>
          <w:rFonts w:eastAsia="Times New Roman" w:cs="Times New Roman"/>
          <w:bCs/>
          <w:shd w:val="clear" w:color="auto" w:fill="FFFFFF"/>
        </w:rPr>
        <w:t xml:space="preserve"> αρνείστε να τους αποζημιώσετε. </w:t>
      </w:r>
    </w:p>
    <w:p w14:paraId="420DC2ED" w14:textId="77777777" w:rsidR="003663B4" w:rsidRDefault="00087BC7">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Μειώνετε τα </w:t>
      </w:r>
      <w:proofErr w:type="spellStart"/>
      <w:r>
        <w:rPr>
          <w:rFonts w:eastAsia="Times New Roman" w:cs="Times New Roman"/>
          <w:bCs/>
          <w:shd w:val="clear" w:color="auto" w:fill="FFFFFF"/>
        </w:rPr>
        <w:t>πολυτεκνικά</w:t>
      </w:r>
      <w:proofErr w:type="spellEnd"/>
      <w:r>
        <w:rPr>
          <w:rFonts w:eastAsia="Times New Roman" w:cs="Times New Roman"/>
          <w:bCs/>
          <w:shd w:val="clear" w:color="auto" w:fill="FFFFFF"/>
        </w:rPr>
        <w:t xml:space="preserve"> επιδόματα, όταν έχουμε σοβαρό δημογραφικό </w:t>
      </w:r>
      <w:r>
        <w:rPr>
          <w:rFonts w:eastAsia="Times New Roman"/>
          <w:bCs/>
          <w:shd w:val="clear" w:color="auto" w:fill="FFFFFF"/>
        </w:rPr>
        <w:t>πρόβλημα. Ίσως το μοναδικό το οποίο δεν θα έπρεπε να είχατε κ</w:t>
      </w:r>
      <w:r>
        <w:rPr>
          <w:rFonts w:eastAsia="Times New Roman"/>
          <w:bCs/>
          <w:shd w:val="clear" w:color="auto" w:fill="FFFFFF"/>
        </w:rPr>
        <w:t xml:space="preserve">άνει, θα ήταν αυτό. Αυτοκτονούμε ενσυνείδητα με αυτή σας την πράξη. Μειώνετε το ΕΚΑΣ και ξέρετε πού έχει αντίκτυπο. </w:t>
      </w:r>
    </w:p>
    <w:p w14:paraId="420DC2EE"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Έρχομαι σε ένα άλλο πολύ ωραίο, δικό σας πυροτέχνημα. Σήμερα η </w:t>
      </w:r>
      <w:r>
        <w:rPr>
          <w:rFonts w:eastAsia="Times New Roman"/>
          <w:bCs/>
          <w:shd w:val="clear" w:color="auto" w:fill="FFFFFF"/>
        </w:rPr>
        <w:t>ε</w:t>
      </w:r>
      <w:r>
        <w:rPr>
          <w:rFonts w:eastAsia="Times New Roman"/>
          <w:bCs/>
          <w:shd w:val="clear" w:color="auto" w:fill="FFFFFF"/>
        </w:rPr>
        <w:t>φημερίδα σας, το «ΕΘΝΟΣ», έχει πρωτοσέλιδο ότι βρίσκεται εκτός ελέγχου η φο</w:t>
      </w:r>
      <w:r>
        <w:rPr>
          <w:rFonts w:eastAsia="Times New Roman"/>
          <w:bCs/>
          <w:shd w:val="clear" w:color="auto" w:fill="FFFFFF"/>
        </w:rPr>
        <w:t xml:space="preserve">ροδιαφυγή στα καύσιμα. Έφτασαν σε σημείο να σας εγκαλούν ακόμη και οι δικές σας εφημερίδες. Είναι αυτό το μανιφέστο που χτίζατε για τη φοροδιαφυγή στα καύσιμα και τις λίστες </w:t>
      </w:r>
      <w:proofErr w:type="spellStart"/>
      <w:r>
        <w:rPr>
          <w:rFonts w:eastAsia="Times New Roman"/>
          <w:bCs/>
          <w:shd w:val="clear" w:color="auto" w:fill="FFFFFF"/>
        </w:rPr>
        <w:t>Λαγκάρντ</w:t>
      </w:r>
      <w:proofErr w:type="spellEnd"/>
      <w:r>
        <w:rPr>
          <w:rFonts w:eastAsia="Times New Roman"/>
          <w:bCs/>
          <w:shd w:val="clear" w:color="auto" w:fill="FFFFFF"/>
        </w:rPr>
        <w:t xml:space="preserve"> και όλα αυτά τα συναφή και λέγατε ότι θα πάρετε 1,5 δισεκατομμύρι</w:t>
      </w:r>
      <w:r>
        <w:rPr>
          <w:rFonts w:eastAsia="Times New Roman"/>
          <w:bCs/>
          <w:shd w:val="clear" w:color="auto" w:fill="FFFFFF"/>
        </w:rPr>
        <w:t>ο</w:t>
      </w:r>
      <w:r>
        <w:rPr>
          <w:rFonts w:eastAsia="Times New Roman"/>
          <w:bCs/>
          <w:shd w:val="clear" w:color="auto" w:fill="FFFFFF"/>
        </w:rPr>
        <w:t xml:space="preserve"> ευρώ τ</w:t>
      </w:r>
      <w:r>
        <w:rPr>
          <w:rFonts w:eastAsia="Times New Roman"/>
          <w:bCs/>
          <w:shd w:val="clear" w:color="auto" w:fill="FFFFFF"/>
        </w:rPr>
        <w:t xml:space="preserve">ον χρόνο. Και σήμερα, το 2017, αρχίζουν οι παραγραφές για τις λίστες του 2011. </w:t>
      </w:r>
    </w:p>
    <w:p w14:paraId="420DC2EF"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lastRenderedPageBreak/>
        <w:t>Κυρίες και κύριοι συνάδελφοι, πλέον, αυτά τα παραμύθια για έξοδο από το μνημόνιο ούτε στα νηπιαγωγεία δεν τα πιστεύουν. Έχετε χρεώσει τη χώρα με 3,5% πλεονάσματα μέχρι το 2022.</w:t>
      </w:r>
      <w:r>
        <w:rPr>
          <w:rFonts w:eastAsia="Times New Roman"/>
          <w:bCs/>
          <w:shd w:val="clear" w:color="auto" w:fill="FFFFFF"/>
        </w:rPr>
        <w:t xml:space="preserve"> </w:t>
      </w:r>
    </w:p>
    <w:p w14:paraId="420DC2F0"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Να σας αναφέρω κι ένα πολύ ωραίο. Θυμάστε τις ομηρικές μάχες που δίνατε, όταν επρόκειτο να ψηφίσουμε τα </w:t>
      </w:r>
      <w:proofErr w:type="spellStart"/>
      <w:r>
        <w:rPr>
          <w:rFonts w:eastAsia="Times New Roman"/>
          <w:bCs/>
          <w:shd w:val="clear" w:color="auto" w:fill="FFFFFF"/>
        </w:rPr>
        <w:t>υπερπλεονάσματα</w:t>
      </w:r>
      <w:proofErr w:type="spellEnd"/>
      <w:r>
        <w:rPr>
          <w:rFonts w:eastAsia="Times New Roman"/>
          <w:bCs/>
          <w:shd w:val="clear" w:color="auto" w:fill="FFFFFF"/>
        </w:rPr>
        <w:t xml:space="preserve">; Εσείς λέγατε ότι για κάθε 1 εκατομμύριο πλεόνασμα, θα κάνουμε 1 εκατομμύριο ευρώ παροχές. Και σύσσωμη η Αντιπολίτευση σας έλεγε τότε </w:t>
      </w:r>
      <w:r>
        <w:rPr>
          <w:rFonts w:eastAsia="Times New Roman"/>
          <w:bCs/>
          <w:shd w:val="clear" w:color="auto" w:fill="FFFFFF"/>
        </w:rPr>
        <w:t xml:space="preserve">-που σας φταίει όλη η Αντιπολίτευση- ότι αυτό θα γίνει μόνο από το πλεόνασμα του πλεονάσματος. </w:t>
      </w:r>
    </w:p>
    <w:p w14:paraId="420DC2F1"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Ζήτησε κανείς συγγνώμη γι</w:t>
      </w:r>
      <w:r>
        <w:rPr>
          <w:rFonts w:eastAsia="Times New Roman"/>
          <w:bCs/>
          <w:shd w:val="clear" w:color="auto" w:fill="FFFFFF"/>
        </w:rPr>
        <w:t>’</w:t>
      </w:r>
      <w:r>
        <w:rPr>
          <w:rFonts w:eastAsia="Times New Roman"/>
          <w:bCs/>
          <w:shd w:val="clear" w:color="auto" w:fill="FFFFFF"/>
        </w:rPr>
        <w:t xml:space="preserve"> αυτά τα ψέματα τα οποία λέγονταν εδώ μέσα; Απομυζάτε τον ελληνικό λαό, για να έχετε πάνω από 3,5% πλεόνασμα και για να δίνετε αυτά τα ψίχουλα της ντροπής. Και δεν ντρέπεστε και τα αναφέρετε κιόλας. </w:t>
      </w:r>
    </w:p>
    <w:p w14:paraId="420DC2F2" w14:textId="77777777" w:rsidR="003663B4" w:rsidRDefault="00087BC7">
      <w:pPr>
        <w:spacing w:line="600" w:lineRule="auto"/>
        <w:ind w:firstLine="720"/>
        <w:jc w:val="both"/>
        <w:rPr>
          <w:rFonts w:eastAsia="Times New Roman"/>
          <w:bCs/>
          <w:shd w:val="clear" w:color="auto" w:fill="FFFFFF"/>
        </w:rPr>
      </w:pPr>
      <w:r>
        <w:rPr>
          <w:rFonts w:eastAsia="Times New Roman"/>
          <w:b/>
          <w:bCs/>
          <w:shd w:val="clear" w:color="auto" w:fill="FFFFFF"/>
        </w:rPr>
        <w:t>ΠΡΟΕΔΡΕΩΝ (Μάριος Γεωργιάδης):</w:t>
      </w:r>
      <w:r>
        <w:rPr>
          <w:rFonts w:eastAsia="Times New Roman"/>
          <w:bCs/>
          <w:shd w:val="clear" w:color="auto" w:fill="FFFFFF"/>
        </w:rPr>
        <w:t xml:space="preserve"> Κύριε Αντωνιάδη, παρακαλώ</w:t>
      </w:r>
      <w:r>
        <w:rPr>
          <w:rFonts w:eastAsia="Times New Roman"/>
          <w:bCs/>
          <w:shd w:val="clear" w:color="auto" w:fill="FFFFFF"/>
        </w:rPr>
        <w:t xml:space="preserve">, ολοκληρώστε. </w:t>
      </w:r>
    </w:p>
    <w:p w14:paraId="420DC2F3" w14:textId="77777777" w:rsidR="003663B4" w:rsidRDefault="00087BC7">
      <w:pPr>
        <w:spacing w:line="600" w:lineRule="auto"/>
        <w:ind w:firstLine="720"/>
        <w:jc w:val="both"/>
        <w:rPr>
          <w:rFonts w:eastAsia="Times New Roman"/>
          <w:bCs/>
          <w:shd w:val="clear" w:color="auto" w:fill="FFFFFF"/>
        </w:rPr>
      </w:pPr>
      <w:r>
        <w:rPr>
          <w:rFonts w:eastAsia="Times New Roman"/>
          <w:b/>
          <w:bCs/>
          <w:shd w:val="clear" w:color="auto" w:fill="FFFFFF"/>
        </w:rPr>
        <w:t>ΙΩΑΝΝΗΣ ΑΝΤΩΝΙΑΔΗΣ:</w:t>
      </w:r>
      <w:r>
        <w:rPr>
          <w:rFonts w:eastAsia="Times New Roman"/>
          <w:bCs/>
          <w:shd w:val="clear" w:color="auto" w:fill="FFFFFF"/>
        </w:rPr>
        <w:t xml:space="preserve"> Δεν χρειάζεται να πω τίποτα άλλο. Φτάνω στο τέλος. Δεν προλαβαίνω να τα πω όλα. </w:t>
      </w:r>
    </w:p>
    <w:p w14:paraId="420DC2F4"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lastRenderedPageBreak/>
        <w:t>Θα σας πω μόνο, αν θέλετε να ακούσετε, ότι το 2015, κυρίες και κύριοι συνάδελφοι, εκτροχιάστηκε η οικονομία και η χώρα. Τα πειράματά σας με</w:t>
      </w:r>
      <w:r>
        <w:rPr>
          <w:rFonts w:eastAsia="Times New Roman"/>
          <w:bCs/>
          <w:shd w:val="clear" w:color="auto" w:fill="FFFFFF"/>
        </w:rPr>
        <w:t xml:space="preserve"> τους σηκωμένους γιακάδες, τα φουλάρια και τα σκουλαρίκια, τότε που πηγαινοερχόσασταν στην Ευρωπαϊκή Ένωση, χρέωσαν τη χώρα με 100 δισεκατομμύρια ευρώ για τις επόμενες δεκαετίες. Το 2015 θα στοιχειώνει για πολλά χρόνια τους Έλληνες και θα αποτελεί για εσάς</w:t>
      </w:r>
      <w:r>
        <w:rPr>
          <w:rFonts w:eastAsia="Times New Roman"/>
          <w:bCs/>
          <w:shd w:val="clear" w:color="auto" w:fill="FFFFFF"/>
        </w:rPr>
        <w:t xml:space="preserve"> τον χειρότερο εφιάλτη. </w:t>
      </w:r>
    </w:p>
    <w:p w14:paraId="420DC2F5"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Θα κλείσω με ένα αγαπημένο σύνθημα που λένε οι δικοί σας ψηφοφόροι στις πλατείες: «Αλέξη, θυμήσου, λήγει η σύμβασή σου»</w:t>
      </w:r>
      <w:r>
        <w:rPr>
          <w:rFonts w:eastAsia="Times New Roman"/>
          <w:bCs/>
          <w:shd w:val="clear" w:color="auto" w:fill="FFFFFF"/>
        </w:rPr>
        <w:t>!</w:t>
      </w:r>
    </w:p>
    <w:p w14:paraId="420DC2F6"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Ευχαριστώ.</w:t>
      </w:r>
    </w:p>
    <w:p w14:paraId="420DC2F7" w14:textId="77777777" w:rsidR="003663B4" w:rsidRDefault="00087BC7">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420DC2F8" w14:textId="77777777" w:rsidR="003663B4" w:rsidRDefault="00087BC7">
      <w:pPr>
        <w:spacing w:line="600" w:lineRule="auto"/>
        <w:ind w:firstLine="720"/>
        <w:jc w:val="both"/>
        <w:rPr>
          <w:rFonts w:eastAsia="Times New Roman"/>
          <w:bCs/>
          <w:shd w:val="clear" w:color="auto" w:fill="FFFFFF"/>
        </w:rPr>
      </w:pPr>
      <w:r>
        <w:rPr>
          <w:rFonts w:eastAsia="Times New Roman"/>
          <w:b/>
          <w:bCs/>
          <w:shd w:val="clear" w:color="auto" w:fill="FFFFFF"/>
        </w:rPr>
        <w:t>ΠΡΟΕΔΡΕΩΝ (Μάριος Γεωργιάδης):</w:t>
      </w:r>
      <w:r>
        <w:rPr>
          <w:rFonts w:eastAsia="Times New Roman"/>
          <w:bCs/>
          <w:shd w:val="clear" w:color="auto" w:fill="FFFFFF"/>
        </w:rPr>
        <w:t xml:space="preserve"> Ευχαριστούμε τον κ</w:t>
      </w:r>
      <w:r>
        <w:rPr>
          <w:rFonts w:eastAsia="Times New Roman"/>
          <w:bCs/>
          <w:shd w:val="clear" w:color="auto" w:fill="FFFFFF"/>
        </w:rPr>
        <w:t xml:space="preserve">. </w:t>
      </w:r>
      <w:r>
        <w:rPr>
          <w:rFonts w:eastAsia="Times New Roman"/>
          <w:bCs/>
          <w:shd w:val="clear" w:color="auto" w:fill="FFFFFF"/>
        </w:rPr>
        <w:t xml:space="preserve">Αντωνιάδη. </w:t>
      </w:r>
    </w:p>
    <w:p w14:paraId="420DC2F9" w14:textId="77777777" w:rsidR="003663B4" w:rsidRDefault="00087BC7">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«ΕΛΕΥΘΕΡΙΟΣ ΒΕΝΙΖΕΛΟΣ» και ενημερώθηκαν</w:t>
      </w:r>
      <w:r>
        <w:rPr>
          <w:rFonts w:eastAsia="Times New Roman" w:cs="Times New Roman"/>
        </w:rPr>
        <w:t xml:space="preserve"> για την ιστορία του κτηρίου και τον τρόπο οργάνωσης και λειτουργίας της Βουλής, σαράντα μαθήτριες και μαθητές και τρεις συνοδοί εκπαιδευτικοί από το 3ο Γυμνάσιο Τρίπολης</w:t>
      </w:r>
      <w:r>
        <w:rPr>
          <w:rFonts w:eastAsia="Times New Roman" w:cs="Times New Roman"/>
        </w:rPr>
        <w:t xml:space="preserve"> (δεύτερο τ</w:t>
      </w:r>
      <w:r>
        <w:rPr>
          <w:rFonts w:eastAsia="Times New Roman" w:cs="Times New Roman"/>
        </w:rPr>
        <w:t>μήμα</w:t>
      </w:r>
      <w:r>
        <w:rPr>
          <w:rFonts w:eastAsia="Times New Roman" w:cs="Times New Roman"/>
        </w:rPr>
        <w:t>)</w:t>
      </w:r>
      <w:r>
        <w:rPr>
          <w:rFonts w:eastAsia="Times New Roman" w:cs="Times New Roman"/>
        </w:rPr>
        <w:t xml:space="preserve">. </w:t>
      </w:r>
    </w:p>
    <w:p w14:paraId="420DC2FA" w14:textId="77777777" w:rsidR="003663B4" w:rsidRDefault="00087BC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420DC2FB" w14:textId="77777777" w:rsidR="003663B4" w:rsidRDefault="00087BC7">
      <w:pPr>
        <w:spacing w:line="600" w:lineRule="auto"/>
        <w:ind w:firstLine="720"/>
        <w:jc w:val="center"/>
        <w:rPr>
          <w:rFonts w:eastAsia="Times New Roman" w:cs="Times New Roman"/>
        </w:rPr>
      </w:pPr>
      <w:r>
        <w:rPr>
          <w:rFonts w:eastAsia="Times New Roman" w:cs="Times New Roman"/>
        </w:rPr>
        <w:t>(Χειροκροτήματα απ’ όλες τις πτέρυγες τη</w:t>
      </w:r>
      <w:r>
        <w:rPr>
          <w:rFonts w:eastAsia="Times New Roman" w:cs="Times New Roman"/>
        </w:rPr>
        <w:t>ς Βουλής)</w:t>
      </w:r>
    </w:p>
    <w:p w14:paraId="420DC2FC" w14:textId="77777777" w:rsidR="003663B4" w:rsidRDefault="00087BC7">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τον λόγο </w:t>
      </w:r>
      <w:r>
        <w:rPr>
          <w:rFonts w:eastAsia="Times New Roman"/>
          <w:bCs/>
        </w:rPr>
        <w:t>έχει</w:t>
      </w:r>
      <w:r>
        <w:rPr>
          <w:rFonts w:eastAsia="Times New Roman" w:cs="Times New Roman"/>
        </w:rPr>
        <w:t xml:space="preserve"> η Υφυπουργός Εσωτερικών κ</w:t>
      </w:r>
      <w:r>
        <w:rPr>
          <w:rFonts w:eastAsia="Times New Roman" w:cs="Times New Roman"/>
        </w:rPr>
        <w:t>.</w:t>
      </w:r>
      <w:r>
        <w:rPr>
          <w:rFonts w:eastAsia="Times New Roman" w:cs="Times New Roman"/>
        </w:rPr>
        <w:t xml:space="preserve"> Κόλλια</w:t>
      </w:r>
      <w:r>
        <w:rPr>
          <w:rFonts w:eastAsia="Times New Roman" w:cs="Times New Roman"/>
        </w:rPr>
        <w:t xml:space="preserve"> – Τσαρουχά </w:t>
      </w:r>
      <w:r>
        <w:rPr>
          <w:rFonts w:eastAsia="Times New Roman" w:cs="Times New Roman"/>
        </w:rPr>
        <w:t xml:space="preserve">κι αμέσως μετά </w:t>
      </w:r>
      <w:r>
        <w:rPr>
          <w:rFonts w:eastAsia="Times New Roman"/>
          <w:bCs/>
        </w:rPr>
        <w:t>έχει</w:t>
      </w:r>
      <w:r>
        <w:rPr>
          <w:rFonts w:eastAsia="Times New Roman" w:cs="Times New Roman"/>
        </w:rPr>
        <w:t xml:space="preserve"> ζητήσει τον λόγο ο κ. </w:t>
      </w:r>
      <w:proofErr w:type="spellStart"/>
      <w:r>
        <w:rPr>
          <w:rFonts w:eastAsia="Times New Roman" w:cs="Times New Roman"/>
        </w:rPr>
        <w:t>Μαυρωτάς</w:t>
      </w:r>
      <w:proofErr w:type="spellEnd"/>
      <w:r>
        <w:rPr>
          <w:rFonts w:eastAsia="Times New Roman" w:cs="Times New Roman"/>
        </w:rPr>
        <w:t xml:space="preserve">, ο </w:t>
      </w:r>
      <w:r>
        <w:rPr>
          <w:rFonts w:eastAsia="Times New Roman" w:cs="Times New Roman"/>
          <w:bCs/>
          <w:shd w:val="clear" w:color="auto" w:fill="FFFFFF"/>
        </w:rPr>
        <w:t>Κοινοβουλευτικός Εκπρόσωπο</w:t>
      </w:r>
      <w:r>
        <w:rPr>
          <w:rFonts w:eastAsia="Times New Roman" w:cs="Times New Roman"/>
        </w:rPr>
        <w:t xml:space="preserve">ς του Ποταμιού. Το λέω, απλά για να γνωρίζετε ποιοι ακολουθούν από τη λίστα. </w:t>
      </w:r>
    </w:p>
    <w:p w14:paraId="420DC2FD" w14:textId="77777777" w:rsidR="003663B4" w:rsidRDefault="00087BC7">
      <w:pPr>
        <w:spacing w:line="600" w:lineRule="auto"/>
        <w:ind w:firstLine="720"/>
        <w:jc w:val="both"/>
        <w:rPr>
          <w:rFonts w:eastAsia="Times New Roman" w:cs="Times New Roman"/>
        </w:rPr>
      </w:pPr>
      <w:r>
        <w:rPr>
          <w:rFonts w:eastAsia="Times New Roman" w:cs="Times New Roman"/>
        </w:rPr>
        <w:t>Κυρία Υ</w:t>
      </w:r>
      <w:r>
        <w:rPr>
          <w:rFonts w:eastAsia="Times New Roman" w:cs="Times New Roman"/>
        </w:rPr>
        <w:t>φυ</w:t>
      </w:r>
      <w:r>
        <w:rPr>
          <w:rFonts w:eastAsia="Times New Roman" w:cs="Times New Roman"/>
        </w:rPr>
        <w:t xml:space="preserve">πουργέ, έχετε τον λόγο για επτά λεπτά. </w:t>
      </w:r>
    </w:p>
    <w:p w14:paraId="420DC2FE" w14:textId="77777777" w:rsidR="003663B4" w:rsidRDefault="00087BC7">
      <w:pPr>
        <w:spacing w:line="600" w:lineRule="auto"/>
        <w:ind w:firstLine="720"/>
        <w:jc w:val="both"/>
        <w:rPr>
          <w:rFonts w:eastAsia="Times New Roman" w:cs="Times New Roman"/>
        </w:rPr>
      </w:pPr>
      <w:r>
        <w:rPr>
          <w:rFonts w:eastAsia="Times New Roman" w:cs="Times New Roman"/>
          <w:b/>
        </w:rPr>
        <w:t>ΜΑΡΙΑ ΚΟΛΛΙΑ</w:t>
      </w:r>
      <w:r>
        <w:rPr>
          <w:rFonts w:eastAsia="Times New Roman" w:cs="Times New Roman"/>
          <w:b/>
        </w:rPr>
        <w:t xml:space="preserve"> </w:t>
      </w:r>
      <w:r>
        <w:rPr>
          <w:rFonts w:eastAsia="Times New Roman" w:cs="Times New Roman"/>
          <w:b/>
        </w:rPr>
        <w:t>-</w:t>
      </w:r>
      <w:r>
        <w:rPr>
          <w:rFonts w:eastAsia="Times New Roman" w:cs="Times New Roman"/>
          <w:b/>
        </w:rPr>
        <w:t xml:space="preserve"> </w:t>
      </w:r>
      <w:r>
        <w:rPr>
          <w:rFonts w:eastAsia="Times New Roman" w:cs="Times New Roman"/>
          <w:b/>
        </w:rPr>
        <w:t>ΤΣΑΡΟΥΧΑ (Υφυπουργός Εσωτερικών):</w:t>
      </w:r>
      <w:r>
        <w:rPr>
          <w:rFonts w:eastAsia="Times New Roman" w:cs="Times New Roman"/>
        </w:rPr>
        <w:t xml:space="preserve"> Ευχαριστώ, κύριε Πρόεδρε.  </w:t>
      </w:r>
    </w:p>
    <w:p w14:paraId="420DC2FF" w14:textId="77777777" w:rsidR="003663B4" w:rsidRDefault="00087BC7">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ο </w:t>
      </w:r>
      <w:r>
        <w:rPr>
          <w:rFonts w:eastAsia="Times New Roman" w:cs="Times New Roman"/>
          <w:bCs/>
          <w:shd w:val="clear" w:color="auto" w:fill="FFFFFF"/>
        </w:rPr>
        <w:t>π</w:t>
      </w:r>
      <w:r>
        <w:rPr>
          <w:rFonts w:eastAsia="Times New Roman" w:cs="Times New Roman"/>
          <w:bCs/>
          <w:shd w:val="clear" w:color="auto" w:fill="FFFFFF"/>
        </w:rPr>
        <w:t>ροϋπολογισμός</w:t>
      </w:r>
      <w:r>
        <w:rPr>
          <w:rFonts w:eastAsia="Times New Roman" w:cs="Times New Roman"/>
        </w:rPr>
        <w:t xml:space="preserve"> του 2018, </w:t>
      </w:r>
      <w:r>
        <w:rPr>
          <w:rFonts w:eastAsia="Times New Roman" w:cs="Times New Roman"/>
          <w:bCs/>
          <w:shd w:val="clear" w:color="auto" w:fill="FFFFFF"/>
        </w:rPr>
        <w:t>που</w:t>
      </w:r>
      <w:r>
        <w:rPr>
          <w:rFonts w:eastAsia="Times New Roman" w:cs="Times New Roman"/>
        </w:rPr>
        <w:t xml:space="preserve"> συμπίπτει χρονικά με την έξοδο της χώρας μας από </w:t>
      </w:r>
      <w:r>
        <w:rPr>
          <w:rFonts w:eastAsia="Times New Roman" w:cs="Times New Roman"/>
        </w:rPr>
        <w:lastRenderedPageBreak/>
        <w:t xml:space="preserve">τα μνημόνια, αποδεικνύει την αποφασιστικότητα </w:t>
      </w:r>
      <w:r>
        <w:rPr>
          <w:rFonts w:eastAsia="Times New Roman"/>
          <w:bCs/>
        </w:rPr>
        <w:t>και</w:t>
      </w:r>
      <w:r>
        <w:rPr>
          <w:rFonts w:eastAsia="Times New Roman" w:cs="Times New Roman"/>
        </w:rPr>
        <w:t xml:space="preserve"> την αποτελεσματικότητα της </w:t>
      </w:r>
      <w:r>
        <w:rPr>
          <w:rFonts w:eastAsia="Times New Roman"/>
          <w:bCs/>
        </w:rPr>
        <w:t>Κυβέρνηση</w:t>
      </w:r>
      <w:r>
        <w:rPr>
          <w:rFonts w:eastAsia="Times New Roman" w:cs="Times New Roman"/>
        </w:rPr>
        <w:t xml:space="preserve">ς του ΣΥΡΙΖΑ και των ΑΝΕΛ, αλλά κυρίως </w:t>
      </w:r>
      <w:r>
        <w:rPr>
          <w:rFonts w:eastAsia="Times New Roman"/>
          <w:bCs/>
          <w:shd w:val="clear" w:color="auto" w:fill="FFFFFF"/>
        </w:rPr>
        <w:t>ότι</w:t>
      </w:r>
      <w:r>
        <w:rPr>
          <w:rFonts w:eastAsia="Times New Roman" w:cs="Times New Roman"/>
        </w:rPr>
        <w:t xml:space="preserve"> οι θυσίες του ελληνικού λαού έπιασαν τόπο. </w:t>
      </w:r>
    </w:p>
    <w:p w14:paraId="420DC300" w14:textId="77777777" w:rsidR="003663B4" w:rsidRDefault="00087BC7">
      <w:pPr>
        <w:spacing w:line="600" w:lineRule="auto"/>
        <w:ind w:firstLine="720"/>
        <w:jc w:val="both"/>
        <w:rPr>
          <w:rFonts w:eastAsia="Times New Roman" w:cs="Times New Roman"/>
        </w:rPr>
      </w:pPr>
      <w:r>
        <w:rPr>
          <w:rFonts w:eastAsia="Times New Roman" w:cs="Times New Roman"/>
        </w:rPr>
        <w:t>Μέσα σε τρία χρόνια η χώρα φτάνει</w:t>
      </w:r>
      <w:r>
        <w:rPr>
          <w:rFonts w:eastAsia="Times New Roman" w:cs="Times New Roman"/>
        </w:rPr>
        <w:t xml:space="preserve"> στην έξοδο μιας κρίσης </w:t>
      </w:r>
      <w:r>
        <w:rPr>
          <w:rFonts w:eastAsia="Times New Roman" w:cs="Times New Roman"/>
          <w:bCs/>
          <w:shd w:val="clear" w:color="auto" w:fill="FFFFFF"/>
        </w:rPr>
        <w:t>που</w:t>
      </w:r>
      <w:r>
        <w:rPr>
          <w:rFonts w:eastAsia="Times New Roman" w:cs="Times New Roman"/>
        </w:rPr>
        <w:t xml:space="preserve"> με τις κυβερνήσεις </w:t>
      </w:r>
      <w:r>
        <w:rPr>
          <w:rFonts w:eastAsia="Times New Roman" w:cs="Times New Roman"/>
          <w:bCs/>
          <w:shd w:val="clear" w:color="auto" w:fill="FFFFFF"/>
        </w:rPr>
        <w:t>που</w:t>
      </w:r>
      <w:r>
        <w:rPr>
          <w:rFonts w:eastAsia="Times New Roman" w:cs="Times New Roman"/>
        </w:rPr>
        <w:t xml:space="preserve"> τη δημιούργησαν, όχι μόνο δεν φαινόταν να τελειώνει αλλά κάθε χρόνο γινόταν </w:t>
      </w:r>
      <w:r>
        <w:rPr>
          <w:rFonts w:eastAsia="Times New Roman"/>
          <w:bCs/>
        </w:rPr>
        <w:t>και</w:t>
      </w:r>
      <w:r>
        <w:rPr>
          <w:rFonts w:eastAsia="Times New Roman" w:cs="Times New Roman"/>
        </w:rPr>
        <w:t xml:space="preserve"> χειρότερη. </w:t>
      </w:r>
    </w:p>
    <w:p w14:paraId="420DC301" w14:textId="77777777" w:rsidR="003663B4" w:rsidRDefault="00087BC7">
      <w:pPr>
        <w:spacing w:line="600" w:lineRule="auto"/>
        <w:ind w:firstLine="720"/>
        <w:jc w:val="both"/>
        <w:rPr>
          <w:rFonts w:eastAsia="Times New Roman" w:cs="Times New Roman"/>
        </w:rPr>
      </w:pPr>
      <w:r>
        <w:rPr>
          <w:rFonts w:eastAsia="Times New Roman" w:cs="Times New Roman"/>
        </w:rPr>
        <w:t xml:space="preserve">Συμμαζεύουμε τα οικονομικά του κράτους </w:t>
      </w:r>
      <w:r>
        <w:rPr>
          <w:rFonts w:eastAsia="Times New Roman"/>
          <w:bCs/>
        </w:rPr>
        <w:t>και</w:t>
      </w:r>
      <w:r>
        <w:rPr>
          <w:rFonts w:eastAsia="Times New Roman" w:cs="Times New Roman"/>
        </w:rPr>
        <w:t xml:space="preserve"> αποδεικνύουμε πέρα από κάθε αμφιβολία αυτό </w:t>
      </w:r>
      <w:r>
        <w:rPr>
          <w:rFonts w:eastAsia="Times New Roman" w:cs="Times New Roman"/>
          <w:bCs/>
          <w:shd w:val="clear" w:color="auto" w:fill="FFFFFF"/>
        </w:rPr>
        <w:t>που</w:t>
      </w:r>
      <w:r>
        <w:rPr>
          <w:rFonts w:eastAsia="Times New Roman" w:cs="Times New Roman"/>
        </w:rPr>
        <w:t xml:space="preserve"> η παράταξη των Ανεξαρτή</w:t>
      </w:r>
      <w:r>
        <w:rPr>
          <w:rFonts w:eastAsia="Times New Roman" w:cs="Times New Roman"/>
        </w:rPr>
        <w:t xml:space="preserve">των Ελλήνων από την ίδρυσή της υποστήριζε, </w:t>
      </w:r>
      <w:r>
        <w:rPr>
          <w:rFonts w:eastAsia="Times New Roman"/>
          <w:bCs/>
          <w:shd w:val="clear" w:color="auto" w:fill="FFFFFF"/>
        </w:rPr>
        <w:t>ότι</w:t>
      </w:r>
      <w:r>
        <w:rPr>
          <w:rFonts w:eastAsia="Times New Roman" w:cs="Times New Roman"/>
        </w:rPr>
        <w:t xml:space="preserve"> η Ελλάδα </w:t>
      </w:r>
      <w:r>
        <w:rPr>
          <w:rFonts w:eastAsia="Times New Roman"/>
          <w:bCs/>
        </w:rPr>
        <w:t>είναι</w:t>
      </w:r>
      <w:r>
        <w:rPr>
          <w:rFonts w:eastAsia="Times New Roman" w:cs="Times New Roman"/>
        </w:rPr>
        <w:t xml:space="preserve"> </w:t>
      </w:r>
      <w:r>
        <w:rPr>
          <w:rFonts w:eastAsia="Times New Roman"/>
          <w:bCs/>
          <w:shd w:val="clear" w:color="auto" w:fill="FFFFFF"/>
        </w:rPr>
        <w:t>μια</w:t>
      </w:r>
      <w:r>
        <w:rPr>
          <w:rFonts w:eastAsia="Times New Roman" w:cs="Times New Roman"/>
        </w:rPr>
        <w:t xml:space="preserve"> χώρα </w:t>
      </w:r>
      <w:r>
        <w:rPr>
          <w:rFonts w:eastAsia="Times New Roman" w:cs="Times New Roman"/>
          <w:bCs/>
          <w:shd w:val="clear" w:color="auto" w:fill="FFFFFF"/>
        </w:rPr>
        <w:t>που</w:t>
      </w:r>
      <w:r>
        <w:rPr>
          <w:rFonts w:eastAsia="Times New Roman" w:cs="Times New Roman"/>
        </w:rPr>
        <w:t xml:space="preserve"> </w:t>
      </w:r>
      <w:r>
        <w:rPr>
          <w:rFonts w:eastAsia="Times New Roman" w:cs="Times New Roman"/>
          <w:bCs/>
          <w:shd w:val="clear" w:color="auto" w:fill="FFFFFF"/>
        </w:rPr>
        <w:t>μπορεί,</w:t>
      </w:r>
      <w:r>
        <w:rPr>
          <w:rFonts w:eastAsia="Times New Roman" w:cs="Times New Roman"/>
        </w:rPr>
        <w:t xml:space="preserve"> αλλά για να ορθοποδήσει, έπρεπε </w:t>
      </w:r>
      <w:r>
        <w:rPr>
          <w:rFonts w:eastAsia="Times New Roman"/>
          <w:bCs/>
          <w:shd w:val="clear" w:color="auto" w:fill="FFFFFF"/>
        </w:rPr>
        <w:t>να</w:t>
      </w:r>
      <w:r>
        <w:rPr>
          <w:rFonts w:eastAsia="Times New Roman" w:cs="Times New Roman"/>
        </w:rPr>
        <w:t xml:space="preserve"> σταματήσει η ασυδοσία </w:t>
      </w:r>
      <w:r>
        <w:rPr>
          <w:rFonts w:eastAsia="Times New Roman"/>
          <w:bCs/>
        </w:rPr>
        <w:t>και</w:t>
      </w:r>
      <w:r>
        <w:rPr>
          <w:rFonts w:eastAsia="Times New Roman" w:cs="Times New Roman"/>
        </w:rPr>
        <w:t xml:space="preserve"> η κατασπατάληση του δημοσίου χρήματος </w:t>
      </w:r>
      <w:r>
        <w:rPr>
          <w:rFonts w:eastAsia="Times New Roman"/>
          <w:bCs/>
        </w:rPr>
        <w:t>και</w:t>
      </w:r>
      <w:r>
        <w:rPr>
          <w:rFonts w:eastAsia="Times New Roman" w:cs="Times New Roman"/>
        </w:rPr>
        <w:t xml:space="preserve"> της περιουσίας του λαού μας. </w:t>
      </w:r>
    </w:p>
    <w:p w14:paraId="420DC302" w14:textId="77777777" w:rsidR="003663B4" w:rsidRDefault="00087BC7">
      <w:pPr>
        <w:spacing w:line="600" w:lineRule="auto"/>
        <w:ind w:firstLine="720"/>
        <w:jc w:val="both"/>
        <w:rPr>
          <w:rFonts w:eastAsia="Times New Roman" w:cs="Times New Roman"/>
          <w:szCs w:val="24"/>
        </w:rPr>
      </w:pPr>
      <w:r>
        <w:rPr>
          <w:rFonts w:eastAsia="Times New Roman" w:cs="Times New Roman"/>
        </w:rPr>
        <w:t xml:space="preserve">Πέρα από κάθε αμφιβολία, σήμερα, </w:t>
      </w:r>
      <w:r>
        <w:rPr>
          <w:rFonts w:eastAsia="Times New Roman"/>
          <w:bCs/>
        </w:rPr>
        <w:t>έχει</w:t>
      </w:r>
      <w:r>
        <w:rPr>
          <w:rFonts w:eastAsia="Times New Roman" w:cs="Times New Roman"/>
        </w:rPr>
        <w:t xml:space="preserve"> απ</w:t>
      </w:r>
      <w:r>
        <w:rPr>
          <w:rFonts w:eastAsia="Times New Roman" w:cs="Times New Roman"/>
        </w:rPr>
        <w:t xml:space="preserve">οδειχτεί </w:t>
      </w:r>
      <w:r>
        <w:rPr>
          <w:rFonts w:eastAsia="Times New Roman"/>
          <w:bCs/>
          <w:shd w:val="clear" w:color="auto" w:fill="FFFFFF"/>
        </w:rPr>
        <w:t>ότι</w:t>
      </w:r>
      <w:r>
        <w:rPr>
          <w:rFonts w:eastAsia="Times New Roman" w:cs="Times New Roman"/>
        </w:rPr>
        <w:t xml:space="preserve"> εκείνη η κατάσταση βόλευε κάποιους </w:t>
      </w:r>
      <w:r>
        <w:rPr>
          <w:rFonts w:eastAsia="Times New Roman"/>
          <w:bCs/>
        </w:rPr>
        <w:t>και</w:t>
      </w:r>
      <w:r>
        <w:rPr>
          <w:rFonts w:eastAsia="Times New Roman" w:cs="Times New Roman"/>
        </w:rPr>
        <w:t xml:space="preserve"> γι’ αυτό έκαναν ό,τι ήταν δυνατό για να μην αλλάξει </w:t>
      </w:r>
      <w:r>
        <w:rPr>
          <w:rFonts w:eastAsia="Times New Roman"/>
          <w:bCs/>
        </w:rPr>
        <w:t>και</w:t>
      </w:r>
      <w:r>
        <w:rPr>
          <w:rFonts w:eastAsia="Times New Roman" w:cs="Times New Roman"/>
        </w:rPr>
        <w:t xml:space="preserve"> κάνουν τα πάντα, ασκώντας αντιπολίτευση </w:t>
      </w:r>
      <w:r>
        <w:rPr>
          <w:rFonts w:eastAsia="Times New Roman" w:cs="Times New Roman"/>
          <w:bCs/>
          <w:shd w:val="clear" w:color="auto" w:fill="FFFFFF"/>
        </w:rPr>
        <w:t>που</w:t>
      </w:r>
      <w:r>
        <w:rPr>
          <w:rFonts w:eastAsia="Times New Roman" w:cs="Times New Roman"/>
        </w:rPr>
        <w:t xml:space="preserve"> τους εκθέτει, για να επανέλθει. </w:t>
      </w:r>
    </w:p>
    <w:p w14:paraId="420DC303"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Μπορώ να σας πω, ως κοινοβουλευτικός από το 2000, ότι έζησα πράγματα, υποστήριξα ανθρώπους, ψήφισα νόμους για </w:t>
      </w:r>
      <w:r>
        <w:rPr>
          <w:rFonts w:eastAsia="Times New Roman" w:cs="Times New Roman"/>
          <w:szCs w:val="24"/>
        </w:rPr>
        <w:lastRenderedPageBreak/>
        <w:t>τους οποίους δεν μπορώ να πω ότι ντρέπομαι, αλλά απλώς ελέγχω τον εαυτό μου και λέω ότι έπρεπε ήδη πολύ πιο νωρίς να είχα κάνει την κριτική μου -κ</w:t>
      </w:r>
      <w:r>
        <w:rPr>
          <w:rFonts w:eastAsia="Times New Roman" w:cs="Times New Roman"/>
          <w:szCs w:val="24"/>
        </w:rPr>
        <w:t xml:space="preserve">αι την κάνω τώρα- και την αυτοκριτική μου. </w:t>
      </w:r>
    </w:p>
    <w:p w14:paraId="420DC304"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Εμείς παραμένουμε ξεκάθαρα τοποθετημένοι κατά των πολιτικών λιτότητας. Αυτό εξακολουθούμε να υποστηρίζουμε και σήμερα, έχοντας όμως ευθύνη απέναντι στην πατρίδα. Αναλάβαμε πλήρως το πολιτικό κόστος και προχωρήσαμ</w:t>
      </w:r>
      <w:r>
        <w:rPr>
          <w:rFonts w:eastAsia="Times New Roman" w:cs="Times New Roman"/>
          <w:szCs w:val="24"/>
        </w:rPr>
        <w:t xml:space="preserve">ε σε έντιμο συμβιβασμό με τους Ευρωπαίους εταίρους. Ζητήσαμε την ευθύνη και ο λαός μας στήριξε και μας έδωσε την ψήφο του να βγάλουμε τη χώρα από την κρίση. </w:t>
      </w:r>
    </w:p>
    <w:p w14:paraId="420DC305"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Αν δεν αναλαμβάναμε εμείς την ευθύνη, θα επιτρέπαμε τη συνέχιση του καθεστώτος της ασυδοσίας και τ</w:t>
      </w:r>
      <w:r>
        <w:rPr>
          <w:rFonts w:eastAsia="Times New Roman" w:cs="Times New Roman"/>
          <w:szCs w:val="24"/>
        </w:rPr>
        <w:t xml:space="preserve">ης υποταγής σε εξωγενή συμφέροντα που ζημίωναν ασταμάτητα την πατρίδα. Αυτή η επιλογή επιβεβαιώθηκε με την ψήφο των Ελλήνων τον Σεπτέμβριο του 2015. </w:t>
      </w:r>
    </w:p>
    <w:p w14:paraId="420DC306"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Οι θετικές εξελίξεις σήμερα μας ανταμείβουν όλους. Η χώρα οδηγείται με συνέπεια έξω από την κρίση και αυτό</w:t>
      </w:r>
      <w:r>
        <w:rPr>
          <w:rFonts w:eastAsia="Times New Roman" w:cs="Times New Roman"/>
          <w:szCs w:val="24"/>
        </w:rPr>
        <w:t xml:space="preserve"> ολόκληρη η Ευρώπη το αναγνωρίζει. Ο ελληνικός λαός, ο μοναδικός </w:t>
      </w:r>
      <w:r>
        <w:rPr>
          <w:rFonts w:eastAsia="Times New Roman" w:cs="Times New Roman"/>
          <w:szCs w:val="24"/>
        </w:rPr>
        <w:lastRenderedPageBreak/>
        <w:t>στον οποίο λογοδοτούμε, βλέπει και αντιλαμβάνεται την προσπάθειά μας. Δεν χρειαζόμαστε δημοσκοπήσεις για να το επιβεβαιώσουμε. Το βλέπουμε καθημερινά στην κατάσταση που με σταθερά βήματα βελτ</w:t>
      </w:r>
      <w:r>
        <w:rPr>
          <w:rFonts w:eastAsia="Times New Roman" w:cs="Times New Roman"/>
          <w:szCs w:val="24"/>
        </w:rPr>
        <w:t>ιώνεται, αλλά κυρίως στο ότι τα μόνα αρνητικά που προσπαθούν κάποιοι να μας προσδώσουν είναι βασισμένα σε κατασκευασμένες ειδήσεις, στη διασπορά φόβου και σε κατηγορίες χωρίς κανένα αντίκρισμα. Οι εκπρόσωποι του χθεσινού συστήματος, που αποχωρεί πλέον ορισ</w:t>
      </w:r>
      <w:r>
        <w:rPr>
          <w:rFonts w:eastAsia="Times New Roman" w:cs="Times New Roman"/>
          <w:szCs w:val="24"/>
        </w:rPr>
        <w:t xml:space="preserve">τικά, μπορούν να λένε ό,τι θέλουν. Η πραγματικότητα τους διαψεύδει αμείλικτα. </w:t>
      </w:r>
    </w:p>
    <w:p w14:paraId="420DC307"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Ο φετινός </w:t>
      </w:r>
      <w:r>
        <w:rPr>
          <w:rFonts w:eastAsia="Times New Roman" w:cs="Times New Roman"/>
          <w:szCs w:val="24"/>
        </w:rPr>
        <w:t>π</w:t>
      </w:r>
      <w:r>
        <w:rPr>
          <w:rFonts w:eastAsia="Times New Roman" w:cs="Times New Roman"/>
          <w:szCs w:val="24"/>
        </w:rPr>
        <w:t>ροϋπολογισμός είναι η τελική ευθεία στην πορεία μιας χώρας που σηκώνεται ξανά στα πόδια της. Είναι ο τελευταίος προϋπολογισμός που κατατίθεται στο πλαίσιο του προγράμ</w:t>
      </w:r>
      <w:r>
        <w:rPr>
          <w:rFonts w:eastAsia="Times New Roman" w:cs="Times New Roman"/>
          <w:szCs w:val="24"/>
        </w:rPr>
        <w:t xml:space="preserve">ματος δημοσιονομικής προσαρμογής που συμφωνήσαμε με τους εταίρους μας. Είναι ένας ακόμα προϋπολογισμός ειδικών συνθηκών αλλά ο πρώτος με σαφή ημερομηνία λήξης. </w:t>
      </w:r>
    </w:p>
    <w:p w14:paraId="420DC308"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Η επιβεβαίωση των επιλογών μας μας κάνει ακόμα πιο αποφασισμένους να συνεχίσουμε να δίνουμε τη </w:t>
      </w:r>
      <w:r>
        <w:rPr>
          <w:rFonts w:eastAsia="Times New Roman" w:cs="Times New Roman"/>
          <w:szCs w:val="24"/>
        </w:rPr>
        <w:t>μάχη για να βγάλουμε το βάρος από τις πλάτες του Έλληνα πολίτη. Το επόμενο διάστημα θα φανούν τα πλήρη αποτελέσματα αυτών των επιλο</w:t>
      </w:r>
      <w:r>
        <w:rPr>
          <w:rFonts w:eastAsia="Times New Roman" w:cs="Times New Roman"/>
          <w:szCs w:val="24"/>
        </w:rPr>
        <w:lastRenderedPageBreak/>
        <w:t xml:space="preserve">γών και του όλου σχεδιασμού μας. Είναι όλων δέσμευση η μείωση των φορολογικών συντελεστών για τις ελληνικές επιχειρήσεις και </w:t>
      </w:r>
      <w:r>
        <w:rPr>
          <w:rFonts w:eastAsia="Times New Roman" w:cs="Times New Roman"/>
          <w:szCs w:val="24"/>
        </w:rPr>
        <w:t xml:space="preserve">τα ελληνικά νοικοκυριά, όπως και η εφαρμογή περισσότερων μέτρων κοινωνικής προστασίας για να στηρίξουμε την ελληνική οικογένεια. </w:t>
      </w:r>
    </w:p>
    <w:p w14:paraId="420DC309" w14:textId="77777777" w:rsidR="003663B4" w:rsidRDefault="00087BC7">
      <w:pPr>
        <w:tabs>
          <w:tab w:val="left" w:pos="1494"/>
        </w:tabs>
        <w:spacing w:line="600" w:lineRule="auto"/>
        <w:ind w:firstLine="720"/>
        <w:jc w:val="both"/>
        <w:rPr>
          <w:rFonts w:eastAsia="Times New Roman" w:cs="Times New Roman"/>
          <w:color w:val="000000" w:themeColor="text1"/>
          <w:szCs w:val="24"/>
        </w:rPr>
      </w:pPr>
      <w:r w:rsidRPr="0042401F">
        <w:rPr>
          <w:rFonts w:eastAsia="Times New Roman" w:cs="Times New Roman"/>
          <w:color w:val="000000" w:themeColor="text1"/>
          <w:szCs w:val="24"/>
        </w:rPr>
        <w:t>Δεν θα κάνουμε το ένα σε βάρος του άλλου, όπως προτείνει η Αντιπολίτευση, ξεχνώντας ότι όπου δόθηκε ανοιχτή επιταγή στα μεγάλα</w:t>
      </w:r>
      <w:r w:rsidRPr="0042401F">
        <w:rPr>
          <w:rFonts w:eastAsia="Times New Roman" w:cs="Times New Roman"/>
          <w:color w:val="000000" w:themeColor="text1"/>
          <w:szCs w:val="24"/>
        </w:rPr>
        <w:t xml:space="preserve"> συμφέροντα, αυτά μετέφεραν αποδεδειγμένα τα κέρδη τους εκτός χώρας, διότι το χρήμα, κυρίες και κύριοι συνάδελφοι, δεν έχει πατρίδα. </w:t>
      </w:r>
    </w:p>
    <w:p w14:paraId="420DC30A"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Κάθε επιλογή μας γίνεται με κριτήριο την προσπάθεια του συνόλου των συνανθρώπων μας και της πατρίδας μας. Μιλάμε για δίκαι</w:t>
      </w:r>
      <w:r>
        <w:rPr>
          <w:rFonts w:eastAsia="Times New Roman" w:cs="Times New Roman"/>
          <w:szCs w:val="24"/>
        </w:rPr>
        <w:t xml:space="preserve">η κατανομή του πλούτου και ισότιμη συμμετοχή όλων των Ελλήνων, χωρίς προνομιούχους. </w:t>
      </w:r>
    </w:p>
    <w:p w14:paraId="420DC30B"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Το πρώην Υπουργείο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Θράκης, το ΥΜΑΘ, του οποίου ως Υφυπουργός έχω την ευθύνη, ως φορέας πολιτικής εκπροσώπησης της Μακεδονίας και της Θράκης και ως η μόνη κυβε</w:t>
      </w:r>
      <w:r>
        <w:rPr>
          <w:rFonts w:eastAsia="Times New Roman" w:cs="Times New Roman"/>
          <w:szCs w:val="24"/>
        </w:rPr>
        <w:t xml:space="preserve">ρνητική παρουσία εκτός Αθηνών στην ελληνική περιφέρεια συμμετέχει με όλες τις αρμοδιότητες και τις δυνάμεις του </w:t>
      </w:r>
      <w:r>
        <w:rPr>
          <w:rFonts w:eastAsia="Times New Roman" w:cs="Times New Roman"/>
          <w:szCs w:val="24"/>
        </w:rPr>
        <w:lastRenderedPageBreak/>
        <w:t xml:space="preserve">σε αυτήν την προσπάθεια. Με περιορισμένα μέσα μεν, συνεχίζουμε την αποστολή του με τη μεγαλύτερη δυνατή ένταση. </w:t>
      </w:r>
    </w:p>
    <w:p w14:paraId="420DC30C"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Πέρα από τα εθνικά θέματα που στηρίζουμε με κάθε τρόπο, κεντρικός μας στόχος είναι η ενίσχυση της επιχειρηματικότητας και της παραγωγής. Η γεωργία, η κτηνοτροφία και η βιοτεχνία, τομείς στους οποίους η Μακεδονία και η Θράκη μας ήδη πρωταγωνιστούν –ή μπορεί</w:t>
      </w:r>
      <w:r>
        <w:rPr>
          <w:rFonts w:eastAsia="Times New Roman" w:cs="Times New Roman"/>
          <w:szCs w:val="24"/>
        </w:rPr>
        <w:t xml:space="preserve"> να πρωταγωνιστήσουν με την κατάλληλη πολιτική θέληση- είναι ατμομηχανές της ανάπτυξης που μπορούν να συνεισφέρουν αποφασιστικά, ώστε η ευημερία να επιστρέψει στη χώρα μας και βέβαια στη Μακεδονία και στη Θράκη. </w:t>
      </w:r>
    </w:p>
    <w:p w14:paraId="420DC30D"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Το σχέδιο και η βούληση είναι κατατεθειμένα</w:t>
      </w:r>
      <w:r>
        <w:rPr>
          <w:rFonts w:eastAsia="Times New Roman" w:cs="Times New Roman"/>
          <w:szCs w:val="24"/>
        </w:rPr>
        <w:t>. Και το Υπουργείο Μακεδονίας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Θράκης θα κάνει ό,τι είναι δυνατό, ώστε η </w:t>
      </w:r>
      <w:r>
        <w:rPr>
          <w:rFonts w:eastAsia="Times New Roman" w:cs="Times New Roman"/>
          <w:szCs w:val="24"/>
        </w:rPr>
        <w:t xml:space="preserve">βόρεια </w:t>
      </w:r>
      <w:r>
        <w:rPr>
          <w:rFonts w:eastAsia="Times New Roman" w:cs="Times New Roman"/>
          <w:szCs w:val="24"/>
        </w:rPr>
        <w:t xml:space="preserve">Ελλάδα να πρωτοστατήσει σε αυτήν την προσπάθεια. </w:t>
      </w:r>
    </w:p>
    <w:p w14:paraId="420DC30E"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Από την πρώτη στιγμή που ανέλαβα, πέτυχα το ξεμπλοκάρισμα των πληρωμών επενδυτικών σχεδίων, που καθυστερούσαν επί σειρά ετών.</w:t>
      </w:r>
      <w:r>
        <w:rPr>
          <w:rFonts w:eastAsia="Times New Roman" w:cs="Times New Roman"/>
          <w:szCs w:val="24"/>
        </w:rPr>
        <w:t xml:space="preserve"> Πληρώσαμε συνολικές ενισχύσεις ύψους άνω των 30 εκατομμυρίων ευρώ προς επιχειρήσεις της </w:t>
      </w:r>
      <w:r>
        <w:rPr>
          <w:rFonts w:eastAsia="Times New Roman" w:cs="Times New Roman"/>
          <w:szCs w:val="24"/>
        </w:rPr>
        <w:t>βο</w:t>
      </w:r>
      <w:r>
        <w:rPr>
          <w:rFonts w:eastAsia="Times New Roman" w:cs="Times New Roman"/>
          <w:szCs w:val="24"/>
        </w:rPr>
        <w:lastRenderedPageBreak/>
        <w:t xml:space="preserve">ρείου </w:t>
      </w:r>
      <w:r>
        <w:rPr>
          <w:rFonts w:eastAsia="Times New Roman" w:cs="Times New Roman"/>
          <w:szCs w:val="24"/>
        </w:rPr>
        <w:t xml:space="preserve">Ελλάδος. </w:t>
      </w:r>
      <w:r>
        <w:rPr>
          <w:rFonts w:eastAsia="Times New Roman" w:cs="Times New Roman"/>
          <w:szCs w:val="24"/>
        </w:rPr>
        <w:t xml:space="preserve">Στο πλαίσιο </w:t>
      </w:r>
      <w:r>
        <w:rPr>
          <w:rFonts w:eastAsia="Times New Roman" w:cs="Times New Roman"/>
          <w:szCs w:val="24"/>
        </w:rPr>
        <w:t xml:space="preserve">του επενδυτικού νόμου, από τον Ιανουάριο του 2015 εκταμιεύθηκαν επιχορηγήσεις ύψους 29.513.000 ευρώ. </w:t>
      </w:r>
    </w:p>
    <w:p w14:paraId="420DC30F" w14:textId="77777777" w:rsidR="003663B4" w:rsidRDefault="00087BC7">
      <w:pPr>
        <w:tabs>
          <w:tab w:val="left" w:pos="1494"/>
        </w:tabs>
        <w:spacing w:line="600" w:lineRule="auto"/>
        <w:ind w:firstLine="720"/>
        <w:jc w:val="both"/>
        <w:rPr>
          <w:rFonts w:eastAsia="Times New Roman"/>
          <w:szCs w:val="24"/>
        </w:rPr>
      </w:pPr>
      <w:r>
        <w:rPr>
          <w:rFonts w:eastAsia="Times New Roman"/>
          <w:szCs w:val="24"/>
        </w:rPr>
        <w:t xml:space="preserve">Μέχρι το τέλος του έτους, του 2017, </w:t>
      </w:r>
      <w:r>
        <w:rPr>
          <w:rFonts w:eastAsia="Times New Roman"/>
          <w:szCs w:val="24"/>
        </w:rPr>
        <w:t xml:space="preserve">έχουμε προγραμματίσει κι έχουν γίνει οι απαιτούμενες ενέργειες για πληρωμές ύψους 13,5 εκατομμυρίων ευρώ. Άρα, συνολικά μιλάμε για 50 δισεκατομμύρια ευρώ τα οποία έπεσαν σε επιχειρήσεις της </w:t>
      </w:r>
      <w:r>
        <w:rPr>
          <w:rFonts w:eastAsia="Times New Roman"/>
          <w:szCs w:val="24"/>
        </w:rPr>
        <w:t xml:space="preserve">βορείου </w:t>
      </w:r>
      <w:r>
        <w:rPr>
          <w:rFonts w:eastAsia="Times New Roman"/>
          <w:szCs w:val="24"/>
        </w:rPr>
        <w:t xml:space="preserve">Ελλάδος. </w:t>
      </w:r>
    </w:p>
    <w:p w14:paraId="420DC310"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Στο σημείο αυτό θα μου επιτρέψετε, κυρίες και κύ</w:t>
      </w:r>
      <w:r>
        <w:rPr>
          <w:rFonts w:eastAsia="Times New Roman"/>
          <w:szCs w:val="24"/>
        </w:rPr>
        <w:t xml:space="preserve">ριοι συνάδελφοι, να ευχαριστήσω από βάθους καρδιάς και να συγχαρώ τους υπαλλήλους του Υπουργείου Μακεδονίας </w:t>
      </w:r>
      <w:r>
        <w:rPr>
          <w:rFonts w:eastAsia="Times New Roman"/>
          <w:szCs w:val="24"/>
        </w:rPr>
        <w:t xml:space="preserve">- </w:t>
      </w:r>
      <w:r>
        <w:rPr>
          <w:rFonts w:eastAsia="Times New Roman"/>
          <w:szCs w:val="24"/>
        </w:rPr>
        <w:t>Θράκης που όντας λίγοι στον αριθμό, κάνουν υπέρογκες προσπάθειες, υπερβάλλουν τον εαυτό τους, προκειμένου να είναι συνεπείς στην ευθύνη τους απένα</w:t>
      </w:r>
      <w:r>
        <w:rPr>
          <w:rFonts w:eastAsia="Times New Roman"/>
          <w:szCs w:val="24"/>
        </w:rPr>
        <w:t>ντι στην αγωνία που έχουν οι επενδυτές με τους οποίους συνεργαζόμαστε.</w:t>
      </w:r>
    </w:p>
    <w:p w14:paraId="420DC31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420DC31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μου δώσετε δύο λεπτά, κύριε Πρόεδρε.</w:t>
      </w:r>
    </w:p>
    <w:p w14:paraId="420DC313"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lastRenderedPageBreak/>
        <w:t>Ενδεικτικά σας ανέφερα, καθώς το πρόγραμμα βρίσκεται σε εξέ</w:t>
      </w:r>
      <w:r>
        <w:rPr>
          <w:rFonts w:eastAsia="Times New Roman"/>
          <w:szCs w:val="24"/>
        </w:rPr>
        <w:t xml:space="preserve">λιξη, ότι στο πλαίσιο του νέου αναπτυξιακού νόμου έχουμε υποδεχθεί δεκάδες επενδυτικά σχέδια από τη Μακεδονία και τη Θράκη, ύψους μεγαλύτερου του μισού δισεκατομμυρίου ευρώ. Πρόκειται για τριάντα τέσσερα επιχειρηματικά σχέδια, εφτά σχέδια νέων ανεξαρτήτων </w:t>
      </w:r>
      <w:r>
        <w:rPr>
          <w:rFonts w:eastAsia="Times New Roman"/>
          <w:szCs w:val="24"/>
        </w:rPr>
        <w:t xml:space="preserve">μικρομεσαίων επιχειρήσεων ύψους 81,5 εκατομμυρίων ευρώ, δεκατρία επενδυτικά σχέδια μηχανολογικού εξοπλισμού ύψους 116 εκατομμυρίων ευρώ και έτσι τα επενδυτικά σχέδια, που είπα προηγουμένως, ανεβαίνουν στα 242 εκατομμύρια ευρώ. </w:t>
      </w:r>
    </w:p>
    <w:p w14:paraId="420DC314"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Αυτές οι επενδύσεις δημιουργούν επτακόσιες σαράντα νέες θέσεις εργασίας και εξασφαλίζουν τις άλλες δεκαεπτά χιλιάδες οκτακόσιες υφιστάμενες θέσεις εργασίας. Εργαζόμαστε ώστε σε όλους τους τομείς του χώρου της αρμοδιότητάς μας να προωθήσουμε τον εκσυγχρονισ</w:t>
      </w:r>
      <w:r>
        <w:rPr>
          <w:rFonts w:eastAsia="Times New Roman"/>
          <w:szCs w:val="24"/>
        </w:rPr>
        <w:t xml:space="preserve">μό, να αναδείξουμε νέες και καινοτόμες προτάσεις και να ενισχύσουμε τις δομές δικτύωσης και συνεργασιών. </w:t>
      </w:r>
    </w:p>
    <w:p w14:paraId="420DC315"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Φυσικά υπάρχουν πολλά προβλήματα ακόμη. Κανείς μας δεν πιστεύει ότι η κατάσταση είναι σήμερα η καλύτερη. Ειδικά για τον αγροτικό τομέα και την αγροτικ</w:t>
      </w:r>
      <w:r>
        <w:rPr>
          <w:rFonts w:eastAsia="Times New Roman"/>
          <w:szCs w:val="24"/>
        </w:rPr>
        <w:t xml:space="preserve">ή οικογένεια πρέπει να γίνουν </w:t>
      </w:r>
      <w:r>
        <w:rPr>
          <w:rFonts w:eastAsia="Times New Roman"/>
          <w:szCs w:val="24"/>
        </w:rPr>
        <w:lastRenderedPageBreak/>
        <w:t xml:space="preserve">περισσότερα και πιο γρήγορα. Η επιβαρυμένη επί πολλά χρόνια οικονομία θέτει σκληρά όρια στα πράγματα που μπορούμε να κάνουμε. </w:t>
      </w:r>
    </w:p>
    <w:p w14:paraId="420DC316"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Ευτυχώς, όμως, η κατάσταση αυτή θα επικρατεί για λίγο καιρό ακόμη. Ένα από τα προγράμματα που εποπτ</w:t>
      </w:r>
      <w:r>
        <w:rPr>
          <w:rFonts w:eastAsia="Times New Roman"/>
          <w:szCs w:val="24"/>
        </w:rPr>
        <w:t xml:space="preserve">εύουμε και σχετίζεται με την προώθηση της επιχειρηματικότητας είναι η Αλεξάνδρεια Ζώνη Καινοτομίας, ένα πάρκο ανάπτυξης που θα υποστηρίζονται και θα εδρεύουν νεοφυείς επιχειρήσεις, επιχειρηματικές επενδύσεις υψηλής γνώσης και τεχνολογίας. </w:t>
      </w:r>
    </w:p>
    <w:p w14:paraId="420DC317"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Η Αλεξάνδρεια Ζώ</w:t>
      </w:r>
      <w:r>
        <w:rPr>
          <w:rFonts w:eastAsia="Times New Roman"/>
          <w:szCs w:val="24"/>
        </w:rPr>
        <w:t xml:space="preserve">νη Καινοτομίας φέτος έχει ήδη ολοκληρώσει τη δημιουργία ενός πλαισίου συνεργασιών με τεχνολογικά και επιχειρηματικά δίκτυα από το εξωτερικό, με το Δήμο Θεσσαλονίκης, με το Αριστοτέλειο Πανεπιστήμιο, με την </w:t>
      </w:r>
      <w:r>
        <w:rPr>
          <w:rFonts w:eastAsia="Times New Roman"/>
          <w:szCs w:val="24"/>
        </w:rPr>
        <w:t>«</w:t>
      </w:r>
      <w:r>
        <w:rPr>
          <w:rFonts w:eastAsia="Times New Roman"/>
          <w:szCs w:val="24"/>
          <w:lang w:val="en-US"/>
        </w:rPr>
        <w:t>A</w:t>
      </w:r>
      <w:r>
        <w:rPr>
          <w:rFonts w:eastAsia="Times New Roman"/>
          <w:szCs w:val="24"/>
          <w:lang w:val="en-US"/>
        </w:rPr>
        <w:t>EGEAN</w:t>
      </w:r>
      <w:r>
        <w:rPr>
          <w:rFonts w:eastAsia="Times New Roman"/>
          <w:szCs w:val="24"/>
        </w:rPr>
        <w:t xml:space="preserve"> </w:t>
      </w:r>
      <w:r>
        <w:rPr>
          <w:rFonts w:eastAsia="Times New Roman"/>
          <w:szCs w:val="24"/>
          <w:lang w:val="en-US"/>
        </w:rPr>
        <w:t>A</w:t>
      </w:r>
      <w:r>
        <w:rPr>
          <w:rFonts w:eastAsia="Times New Roman"/>
          <w:szCs w:val="24"/>
          <w:lang w:val="en-US"/>
        </w:rPr>
        <w:t>IRLINES</w:t>
      </w:r>
      <w:r>
        <w:rPr>
          <w:rFonts w:eastAsia="Times New Roman"/>
          <w:szCs w:val="24"/>
        </w:rPr>
        <w:t>»</w:t>
      </w:r>
      <w:r>
        <w:rPr>
          <w:rFonts w:eastAsia="Times New Roman"/>
          <w:szCs w:val="24"/>
        </w:rPr>
        <w:t xml:space="preserve"> και με εξειδικευμένα στελέχη του</w:t>
      </w:r>
      <w:r>
        <w:rPr>
          <w:rFonts w:eastAsia="Times New Roman"/>
          <w:szCs w:val="24"/>
        </w:rPr>
        <w:t xml:space="preserve"> διεθνούς προγράμματος </w:t>
      </w:r>
      <w:r>
        <w:rPr>
          <w:rFonts w:eastAsia="Times New Roman"/>
          <w:szCs w:val="24"/>
        </w:rPr>
        <w:t>«</w:t>
      </w:r>
      <w:r>
        <w:rPr>
          <w:rFonts w:eastAsia="Times New Roman"/>
          <w:szCs w:val="24"/>
          <w:lang w:val="en-US"/>
        </w:rPr>
        <w:t>JASPERS</w:t>
      </w:r>
      <w:r>
        <w:rPr>
          <w:rFonts w:eastAsia="Times New Roman"/>
          <w:szCs w:val="24"/>
        </w:rPr>
        <w:t>»</w:t>
      </w:r>
      <w:r>
        <w:rPr>
          <w:rFonts w:eastAsia="Times New Roman"/>
          <w:szCs w:val="24"/>
        </w:rPr>
        <w:t>.</w:t>
      </w:r>
    </w:p>
    <w:p w14:paraId="420DC318"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Μέσα στο 2018 ολοκληρώνεται η μελέτη βιωσιμότητας του θύλακα υποδοχής καινοτόμων δραστηριοτήτων και είναι επίσης σε εξέλιξη η εκπόνηση των απαραίτητων μελετών, έτσι ώστε να προχωρήσει μέσα στο 2018 η </w:t>
      </w:r>
      <w:proofErr w:type="spellStart"/>
      <w:r>
        <w:rPr>
          <w:rFonts w:eastAsia="Times New Roman"/>
          <w:szCs w:val="24"/>
        </w:rPr>
        <w:t>χωροθέτηση</w:t>
      </w:r>
      <w:proofErr w:type="spellEnd"/>
      <w:r>
        <w:rPr>
          <w:rFonts w:eastAsia="Times New Roman"/>
          <w:szCs w:val="24"/>
        </w:rPr>
        <w:t xml:space="preserve"> και πολεοδό</w:t>
      </w:r>
      <w:r>
        <w:rPr>
          <w:rFonts w:eastAsia="Times New Roman"/>
          <w:szCs w:val="24"/>
        </w:rPr>
        <w:t xml:space="preserve">μηση του </w:t>
      </w:r>
      <w:r>
        <w:rPr>
          <w:rFonts w:eastAsia="Times New Roman"/>
          <w:szCs w:val="24"/>
        </w:rPr>
        <w:lastRenderedPageBreak/>
        <w:t xml:space="preserve">θύλακα με την έκδοση του προβλεπόμενου </w:t>
      </w:r>
      <w:r>
        <w:rPr>
          <w:rFonts w:eastAsia="Times New Roman"/>
          <w:szCs w:val="24"/>
        </w:rPr>
        <w:t>προεδρικού διατάγματος</w:t>
      </w:r>
      <w:r>
        <w:rPr>
          <w:rFonts w:eastAsia="Times New Roman"/>
          <w:szCs w:val="24"/>
        </w:rPr>
        <w:t xml:space="preserve">. </w:t>
      </w:r>
    </w:p>
    <w:p w14:paraId="420DC319"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Όλα τα παραπάνω πρέπει να σας πω ότι γίνονται με έναν εξαιρετικά συρρικνωμένο προϋπολογισμό και με προσωπικό μόνο τριών ανθρώπων. Είναι προφανές -καθώς πρόκειται για ένα πρόγραμμα που</w:t>
      </w:r>
      <w:r>
        <w:rPr>
          <w:rFonts w:eastAsia="Times New Roman"/>
          <w:szCs w:val="24"/>
        </w:rPr>
        <w:t xml:space="preserve"> έχει ανακοινωθεί εδώ και </w:t>
      </w:r>
      <w:r>
        <w:rPr>
          <w:rFonts w:eastAsia="Times New Roman"/>
          <w:szCs w:val="24"/>
        </w:rPr>
        <w:t>δέκα</w:t>
      </w:r>
      <w:r>
        <w:rPr>
          <w:rFonts w:eastAsia="Times New Roman"/>
          <w:szCs w:val="24"/>
        </w:rPr>
        <w:t xml:space="preserve"> χρόνια, αντλούσε χρήματα από τον </w:t>
      </w:r>
      <w:r>
        <w:rPr>
          <w:rFonts w:eastAsia="Times New Roman"/>
          <w:szCs w:val="24"/>
        </w:rPr>
        <w:t xml:space="preserve">κρατικό </w:t>
      </w:r>
      <w:r>
        <w:rPr>
          <w:rFonts w:eastAsia="Times New Roman"/>
          <w:szCs w:val="24"/>
        </w:rPr>
        <w:t xml:space="preserve">προϋπολογισμό </w:t>
      </w:r>
      <w:r>
        <w:rPr>
          <w:rFonts w:eastAsia="Times New Roman"/>
          <w:szCs w:val="24"/>
        </w:rPr>
        <w:t>χωρίς ουσιαστικό αντίκρισμα- ότι με τη δική μας δράση μπήκε σε έναν δρόμο ολοκλήρωσης και υλοποίησης.</w:t>
      </w:r>
    </w:p>
    <w:p w14:paraId="420DC31A"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Ένας άλλος τομέας αρμοδιότητάς μας, ακόμη και αν δεν δίνει εκ πρώτης</w:t>
      </w:r>
      <w:r>
        <w:rPr>
          <w:rFonts w:eastAsia="Times New Roman"/>
          <w:szCs w:val="24"/>
        </w:rPr>
        <w:t xml:space="preserve"> όψεως την εικόνα της οικονομικής του διάστασης, γιατί ορθώς υπερκαλύπτεται από το πολύ μεγαλύτερο μήνυμα που εκπέμπει, είναι το Κέντρο Διαφύλαξης Αγιορείτικης Κληρονομιάς, με αρμοδιότητά του την έγκριση και εκτέλεση τεχνικών έργων μέσα στο Άγιο Όρος, το ο</w:t>
      </w:r>
      <w:r>
        <w:rPr>
          <w:rFonts w:eastAsia="Times New Roman"/>
          <w:szCs w:val="24"/>
        </w:rPr>
        <w:t>ποίο στην ουσία αποτελεί την «κιβωτό της Ορθοδοξίας». Η ακτινοβολία του είναι τέτοια που μπορεί και ελκύει επισκέπτες από όλη την υφήλιο, ακόμη και άλλων θρησκευτικών δογμάτων. Είναι προφανές, λοιπόν, το πόσο σημαντική είναι η οικονομική παράμετρος των προ</w:t>
      </w:r>
      <w:r>
        <w:rPr>
          <w:rFonts w:eastAsia="Times New Roman"/>
          <w:szCs w:val="24"/>
        </w:rPr>
        <w:t>σπαθειών μας και προς αυτή την κατεύθυνση.</w:t>
      </w:r>
    </w:p>
    <w:p w14:paraId="420DC31B"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lastRenderedPageBreak/>
        <w:t>Το Υπουργείο Μακεδονίας</w:t>
      </w:r>
      <w:r>
        <w:rPr>
          <w:rFonts w:eastAsia="Times New Roman"/>
          <w:szCs w:val="24"/>
        </w:rPr>
        <w:t xml:space="preserve"> -</w:t>
      </w:r>
      <w:r>
        <w:rPr>
          <w:rFonts w:eastAsia="Times New Roman"/>
          <w:szCs w:val="24"/>
        </w:rPr>
        <w:t xml:space="preserve"> Θράκης παρέχει επίσης πολύτιμη στήριξη σε όλες τις πρωτοβουλίες που προέρχονται από το σύνολο του βορειοελλαδίτικου χώρου, καθιστώντας έτσι την παρουσία του πολύτιμο αρωγό στις προσπάθειε</w:t>
      </w:r>
      <w:r>
        <w:rPr>
          <w:rFonts w:eastAsia="Times New Roman"/>
          <w:szCs w:val="24"/>
        </w:rPr>
        <w:t xml:space="preserve">ς όλων εκείνων που θέλουν και μπορούν να υλοποιήσουν επιχειρηματικές καινοτόμες ή πολιτιστικές προτάσεις και το μειονέκτημά τους είναι η απόστασή τους από τα κέντρα λήψης αποφάσεων. </w:t>
      </w:r>
    </w:p>
    <w:p w14:paraId="420DC31C"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Εδώ οφείλω να αναφερθώ στο εξαιρετικό έργο της Διεθνούς Έκθεσης Θεσσαλονί</w:t>
      </w:r>
      <w:r>
        <w:rPr>
          <w:rFonts w:eastAsia="Times New Roman"/>
          <w:szCs w:val="24"/>
        </w:rPr>
        <w:t>κης όπου για το 2018, προφανώς με τις προσπάθειες του Αλέξη Τσίπρα, αλλά και του Δ.Σ. του Προέδρου και των μελών του -και τις δικές μου προφανώς- θα έχει ως τιμώμενη χώρα τις Ηνωμένες Πολιτείες της Αμερικής. Ευελπιστούμε και εργαζόμαστε για την καλύτερη δυ</w:t>
      </w:r>
      <w:r>
        <w:rPr>
          <w:rFonts w:eastAsia="Times New Roman"/>
          <w:szCs w:val="24"/>
        </w:rPr>
        <w:t xml:space="preserve">νατή προετοιμασία προς όφελος και των δύο χωρών και κυρίως της </w:t>
      </w:r>
      <w:r>
        <w:rPr>
          <w:rFonts w:eastAsia="Times New Roman"/>
          <w:szCs w:val="24"/>
        </w:rPr>
        <w:t xml:space="preserve">βορείου </w:t>
      </w:r>
      <w:r>
        <w:rPr>
          <w:rFonts w:eastAsia="Times New Roman"/>
          <w:szCs w:val="24"/>
        </w:rPr>
        <w:t>Ελλάδος.</w:t>
      </w:r>
    </w:p>
    <w:p w14:paraId="420DC31D"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Κυρία Υπουργέ, θα παρακαλούσα να ολοκληρώνετε.</w:t>
      </w:r>
    </w:p>
    <w:p w14:paraId="420DC31E" w14:textId="77777777" w:rsidR="003663B4" w:rsidRDefault="00087BC7">
      <w:pPr>
        <w:tabs>
          <w:tab w:val="left" w:pos="2940"/>
        </w:tabs>
        <w:spacing w:line="600" w:lineRule="auto"/>
        <w:ind w:firstLine="720"/>
        <w:jc w:val="both"/>
        <w:rPr>
          <w:rFonts w:eastAsia="Times New Roman"/>
          <w:szCs w:val="24"/>
        </w:rPr>
      </w:pPr>
      <w:r>
        <w:rPr>
          <w:rFonts w:eastAsia="Times New Roman"/>
          <w:b/>
        </w:rPr>
        <w:t>ΜΑΡΙΑ ΚΟΛΛΙΑ</w:t>
      </w:r>
      <w:r>
        <w:rPr>
          <w:rFonts w:eastAsia="Times New Roman"/>
          <w:b/>
        </w:rPr>
        <w:t xml:space="preserve"> </w:t>
      </w:r>
      <w:r>
        <w:rPr>
          <w:rFonts w:eastAsia="Times New Roman"/>
          <w:b/>
        </w:rPr>
        <w:t>-</w:t>
      </w:r>
      <w:r>
        <w:rPr>
          <w:rFonts w:eastAsia="Times New Roman"/>
          <w:b/>
        </w:rPr>
        <w:t xml:space="preserve"> </w:t>
      </w:r>
      <w:r>
        <w:rPr>
          <w:rFonts w:eastAsia="Times New Roman"/>
          <w:b/>
        </w:rPr>
        <w:t>ΤΣΑΡΟΥΧΑ (Υφυπουργός Εσωτερικών):</w:t>
      </w:r>
      <w:r>
        <w:rPr>
          <w:rFonts w:eastAsia="Times New Roman"/>
          <w:szCs w:val="24"/>
        </w:rPr>
        <w:t xml:space="preserve"> Κλείνω, κύριε Πρόεδρε.</w:t>
      </w:r>
    </w:p>
    <w:p w14:paraId="420DC31F"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lastRenderedPageBreak/>
        <w:t>Ολοκληρώνοντας, λοιπόν, χ</w:t>
      </w:r>
      <w:r>
        <w:rPr>
          <w:rFonts w:eastAsia="Times New Roman"/>
          <w:szCs w:val="24"/>
        </w:rPr>
        <w:t xml:space="preserve">ωρίς καμμιά επιθυμία να θριαμβολογήσω και, όπως είπα, όντας Βουλευτής από το 2000, οφείλω να </w:t>
      </w:r>
      <w:r>
        <w:rPr>
          <w:rFonts w:eastAsia="Times New Roman"/>
          <w:szCs w:val="24"/>
        </w:rPr>
        <w:t xml:space="preserve">απευθύνω </w:t>
      </w:r>
      <w:r>
        <w:rPr>
          <w:rFonts w:eastAsia="Times New Roman"/>
          <w:szCs w:val="24"/>
        </w:rPr>
        <w:t>προς όλους σας μια προτροπή. Οι προϋποθέσεις για να μπει η χώρα μας, επιτέλους, σε μια πορεία ευημερίας, ισονομίας και ισοπολιτείας έχουν τεθεί. Σεβόμενοι</w:t>
      </w:r>
      <w:r>
        <w:rPr>
          <w:rFonts w:eastAsia="Times New Roman"/>
          <w:szCs w:val="24"/>
        </w:rPr>
        <w:t xml:space="preserve"> την εντολή που λάβαμε από τον ελληνικό λαό, ανεξάρτητα από την πολιτική παράταξη που υπηρετεί και από τις θέσεις που υπηρετεί ο καθένας μας, οφείλουμε να μην αφήσουμε να χαθεί καμμιά ευκαιρία.</w:t>
      </w:r>
    </w:p>
    <w:p w14:paraId="420DC320"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420DC321"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420DC322"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την κυρία Υπουργό.</w:t>
      </w:r>
    </w:p>
    <w:p w14:paraId="420DC323"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του Ποταμιού, ο κ. </w:t>
      </w:r>
      <w:proofErr w:type="spellStart"/>
      <w:r>
        <w:rPr>
          <w:rFonts w:eastAsia="Times New Roman"/>
          <w:szCs w:val="24"/>
        </w:rPr>
        <w:t>Μαυρωτάς</w:t>
      </w:r>
      <w:proofErr w:type="spellEnd"/>
      <w:r>
        <w:rPr>
          <w:rFonts w:eastAsia="Times New Roman"/>
          <w:szCs w:val="24"/>
        </w:rPr>
        <w:t xml:space="preserve"> και μετά ακολουθούν ο κ. Θηβαίος και ο κ. </w:t>
      </w:r>
      <w:proofErr w:type="spellStart"/>
      <w:r>
        <w:rPr>
          <w:rFonts w:eastAsia="Times New Roman"/>
          <w:szCs w:val="24"/>
        </w:rPr>
        <w:t>Κέλλας</w:t>
      </w:r>
      <w:proofErr w:type="spellEnd"/>
      <w:r>
        <w:rPr>
          <w:rFonts w:eastAsia="Times New Roman"/>
          <w:szCs w:val="24"/>
        </w:rPr>
        <w:t>.</w:t>
      </w:r>
    </w:p>
    <w:p w14:paraId="420DC324"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Κύριε συνάδελφε, έχετε τον λόγο, για δώδεκα λεπτά.</w:t>
      </w:r>
    </w:p>
    <w:p w14:paraId="420DC325"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ΜΑΥΡΩΤΑΣ:</w:t>
      </w:r>
      <w:r>
        <w:rPr>
          <w:rFonts w:eastAsia="Times New Roman"/>
          <w:szCs w:val="24"/>
        </w:rPr>
        <w:t xml:space="preserve"> Ευχαριστώ πολύ, κύριε Πρόεδρε.</w:t>
      </w:r>
    </w:p>
    <w:p w14:paraId="420DC326"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lastRenderedPageBreak/>
        <w:t xml:space="preserve">Θα ήθελα να ξεκινήσω με μια απορία και μια πρόταση. Συζητάμε για τον </w:t>
      </w:r>
      <w:r>
        <w:rPr>
          <w:rFonts w:eastAsia="Times New Roman"/>
          <w:szCs w:val="24"/>
        </w:rPr>
        <w:t>προϋπολογισμό</w:t>
      </w:r>
      <w:r>
        <w:rPr>
          <w:rFonts w:eastAsia="Times New Roman"/>
          <w:szCs w:val="24"/>
        </w:rPr>
        <w:t xml:space="preserve">, για νούμερα, κατανομές κονδυλίων, συγκρίσεις με το παρελθόν. Γιατί; Μπορούμε να επέμβουμε σε αυτά, να προτείνουμε, να διορθώσουμε, </w:t>
      </w:r>
      <w:r>
        <w:rPr>
          <w:rFonts w:eastAsia="Times New Roman"/>
          <w:szCs w:val="24"/>
        </w:rPr>
        <w:t xml:space="preserve">όπως κάνουμε στα νομοσχέδια; Όχι. Τα νούμερα αυτά είναι γραμμένα στο μάρμαρο, τουλάχιστον στη Βουλή, γιατί στην πραγματικότητα είναι γραμμένα στο χιόνι με τις αναπροσαρμογές που θα κάνουν οι Υπουργοί από την επόμενη κιόλας ημέρα της ψήφισης. </w:t>
      </w:r>
    </w:p>
    <w:p w14:paraId="420DC327"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Έχει έλθει μή</w:t>
      </w:r>
      <w:r>
        <w:rPr>
          <w:rFonts w:eastAsia="Times New Roman"/>
          <w:szCs w:val="24"/>
        </w:rPr>
        <w:t xml:space="preserve">πως ποτέ αναπροσαρμογή </w:t>
      </w:r>
      <w:r>
        <w:rPr>
          <w:rFonts w:eastAsia="Times New Roman"/>
          <w:szCs w:val="24"/>
        </w:rPr>
        <w:t xml:space="preserve">προϋπολογισμού </w:t>
      </w:r>
      <w:r>
        <w:rPr>
          <w:rFonts w:eastAsia="Times New Roman"/>
          <w:szCs w:val="24"/>
        </w:rPr>
        <w:t xml:space="preserve">Υπουργείου στη Βουλή ή του </w:t>
      </w:r>
      <w:r>
        <w:rPr>
          <w:rFonts w:eastAsia="Times New Roman"/>
          <w:szCs w:val="24"/>
        </w:rPr>
        <w:t xml:space="preserve">προϋπολογισμού </w:t>
      </w:r>
      <w:r>
        <w:rPr>
          <w:rFonts w:eastAsia="Times New Roman"/>
          <w:szCs w:val="24"/>
        </w:rPr>
        <w:t xml:space="preserve">που τώρα συζητάμε; Οπότε; Αυτό που κάνουμε εδώ είναι να παίξουμε ένα θέατρο. Οι συμπολιτευόμενοι Βουλευτές θα εγκωμιάσουν τα νούμερα, οι αντιπολιτευόμενοι θα τα </w:t>
      </w:r>
      <w:proofErr w:type="spellStart"/>
      <w:r>
        <w:rPr>
          <w:rFonts w:eastAsia="Times New Roman"/>
          <w:szCs w:val="24"/>
        </w:rPr>
        <w:t>αποδομήσουν</w:t>
      </w:r>
      <w:proofErr w:type="spellEnd"/>
      <w:r>
        <w:rPr>
          <w:rFonts w:eastAsia="Times New Roman"/>
          <w:szCs w:val="24"/>
        </w:rPr>
        <w:t>. Συ</w:t>
      </w:r>
      <w:r>
        <w:rPr>
          <w:rFonts w:eastAsia="Times New Roman"/>
          <w:szCs w:val="24"/>
        </w:rPr>
        <w:t>ζητάμε και τσακωνόμαστε πάνω σε νούμερα που θα αλλάξουν, χωρίς αυτές οι αλλαγές να περνάνε ποτέ από τη Βουλή.</w:t>
      </w:r>
    </w:p>
    <w:p w14:paraId="420DC328"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Μήπως, λοιπόν, θα έπρεπε να νομοθετηθεί ένα ανώτατο πλαφόν για το πόσο μπορεί να αναπροσαρμοστεί το κάθε κονδύλι σε σχέση με αυτά που ψηφίζουμε; Ν</w:t>
      </w:r>
      <w:r>
        <w:rPr>
          <w:rFonts w:eastAsia="Times New Roman"/>
          <w:szCs w:val="24"/>
        </w:rPr>
        <w:t xml:space="preserve">α πούμε, παραδείγματος χάριν, ότι μπορεί να αλλάξει ως 10% ή ως 20%, συν-πλην, σε σχέση με την αρχική ψήφιση του </w:t>
      </w:r>
      <w:r>
        <w:rPr>
          <w:rFonts w:eastAsia="Times New Roman"/>
          <w:szCs w:val="24"/>
        </w:rPr>
        <w:t>προϋπολογισμού</w:t>
      </w:r>
      <w:r>
        <w:rPr>
          <w:rFonts w:eastAsia="Times New Roman"/>
          <w:szCs w:val="24"/>
        </w:rPr>
        <w:t xml:space="preserve">, αλλιώς, αν </w:t>
      </w:r>
      <w:r>
        <w:rPr>
          <w:rFonts w:eastAsia="Times New Roman"/>
          <w:szCs w:val="24"/>
        </w:rPr>
        <w:lastRenderedPageBreak/>
        <w:t>είναι παραπάνω, θα πρέπει να περνάει ξανά από τη Βουλή. Κλείνει η παρένθεση. Κλείνει και αυτή η πρόταση.</w:t>
      </w:r>
    </w:p>
    <w:p w14:paraId="420DC329"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Τι κάνει, ό</w:t>
      </w:r>
      <w:r>
        <w:rPr>
          <w:rFonts w:eastAsia="Times New Roman"/>
          <w:szCs w:val="24"/>
        </w:rPr>
        <w:t xml:space="preserve">μως, ένας </w:t>
      </w:r>
      <w:r>
        <w:rPr>
          <w:rFonts w:eastAsia="Times New Roman"/>
          <w:szCs w:val="24"/>
        </w:rPr>
        <w:t>προϋπολογισμός</w:t>
      </w:r>
      <w:r>
        <w:rPr>
          <w:rFonts w:eastAsia="Times New Roman"/>
          <w:szCs w:val="24"/>
        </w:rPr>
        <w:t>; Μοιράζει συγκεκριμένους πόρους -αυτούς που βλέπουμε στα έσοδα- σε συγκεκριμένες δραστηριότητες -αυτές που διαβάζουμε στα έξοδα- έτσι ώστε να βελτιστοποιηθεί το όφελος για τους πολίτες της χώρας, όφελος βραχυπρόθεσμο και μακροπρόθε</w:t>
      </w:r>
      <w:r>
        <w:rPr>
          <w:rFonts w:eastAsia="Times New Roman"/>
          <w:szCs w:val="24"/>
        </w:rPr>
        <w:t>σμο. Και επειδή αυτή η συνάρτηση οφέλους είναι πολύ δύσκολο να προσδιοριστεί αντικειμενικά, γι’ αυτό καταφεύγουμε σε υποκειμενικές προτιμήσεις και θέτουμε προτεραιότητες.</w:t>
      </w:r>
    </w:p>
    <w:p w14:paraId="420DC32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Ας δούμε, λοιπόν, ποιες είναι οι προτεραιότητες της Κυβέρνησης πηγαίνοντας στις σελίδ</w:t>
      </w:r>
      <w:r>
        <w:rPr>
          <w:rFonts w:eastAsia="Times New Roman"/>
          <w:szCs w:val="24"/>
        </w:rPr>
        <w:t xml:space="preserve">ες των δαπανών στην </w:t>
      </w:r>
      <w:r>
        <w:rPr>
          <w:rFonts w:eastAsia="Times New Roman"/>
          <w:szCs w:val="24"/>
        </w:rPr>
        <w:t>κεντρική κυβέρνηση</w:t>
      </w:r>
      <w:r>
        <w:rPr>
          <w:rFonts w:eastAsia="Times New Roman"/>
          <w:szCs w:val="24"/>
        </w:rPr>
        <w:t>. Εκεί θα δούμε, για παράδειγμα, ότι τα χρήματα που δίνονται για δύο ερευνητικά κέντρα το ΕΛΚΕΘΕ, των Θαλασσίων Ερευνών, και το Αστεροσκοπείο είναι κατά τι λιγότερο από αυτά που δίνονται για τα τρία πολιτικά γραφεία τω</w:t>
      </w:r>
      <w:r>
        <w:rPr>
          <w:rFonts w:eastAsia="Times New Roman"/>
          <w:szCs w:val="24"/>
        </w:rPr>
        <w:t xml:space="preserve">ν Υπουργών Επικρατείας. Το πρώτο θα το βρούμε στη σελίδα 116 και το δεύτερο στη σελίδα 131 για τους επιμελείς: 1,37 </w:t>
      </w:r>
      <w:r>
        <w:rPr>
          <w:rFonts w:eastAsia="Times New Roman"/>
          <w:szCs w:val="24"/>
        </w:rPr>
        <w:t xml:space="preserve">εκατομμύριο </w:t>
      </w:r>
      <w:r>
        <w:rPr>
          <w:rFonts w:eastAsia="Times New Roman"/>
          <w:szCs w:val="24"/>
        </w:rPr>
        <w:t xml:space="preserve">για τα ερευνητικά κέντρα έναντι 1,41 </w:t>
      </w:r>
      <w:r>
        <w:rPr>
          <w:rFonts w:eastAsia="Times New Roman"/>
          <w:szCs w:val="24"/>
        </w:rPr>
        <w:t xml:space="preserve">εκατομμύριο </w:t>
      </w:r>
      <w:r>
        <w:rPr>
          <w:rFonts w:eastAsia="Times New Roman"/>
          <w:szCs w:val="24"/>
        </w:rPr>
        <w:t>ευρώ για τα πολιτικά γραφεία.</w:t>
      </w:r>
    </w:p>
    <w:p w14:paraId="420DC32B"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lastRenderedPageBreak/>
        <w:t>Αναφέρω άλλο παράδειγμα. Έχουμε αύξηση από το 201</w:t>
      </w:r>
      <w:r>
        <w:rPr>
          <w:rFonts w:eastAsia="Times New Roman"/>
          <w:szCs w:val="24"/>
        </w:rPr>
        <w:t>7 στο 2018 κατά 12 εκατομμύρια του κονδυλίου για τη Γενική Γραμματεία Θρησκευμάτων, ενώ ταυτόχρονα έχουμε μείωση των κονδυλίων για την ανώτατη εκπαίδευση από το 2017 στο 2018 κατά 25 εκατομμύρια ευρώ. Είναι ενδεικτικά αυτά. Κι αν ψάξει κανείς, μπορεί να βρ</w:t>
      </w:r>
      <w:r>
        <w:rPr>
          <w:rFonts w:eastAsia="Times New Roman"/>
          <w:szCs w:val="24"/>
        </w:rPr>
        <w:t>ει και άλλα τέτοια δεκάδες, που είναι ενδεικτικά των προτεραιοτήτων.</w:t>
      </w:r>
    </w:p>
    <w:p w14:paraId="420DC32C"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Πέρσι τέτοια εποχή ο </w:t>
      </w:r>
      <w:r>
        <w:rPr>
          <w:rFonts w:eastAsia="Times New Roman"/>
          <w:szCs w:val="24"/>
        </w:rPr>
        <w:t xml:space="preserve">προϋπολογισμός </w:t>
      </w:r>
      <w:r>
        <w:rPr>
          <w:rFonts w:eastAsia="Times New Roman"/>
          <w:szCs w:val="24"/>
        </w:rPr>
        <w:t>προέβλεπε για το 2017 ανάπτυξη 2,7%. Τελικά, θα προκύψει γύρω στο 1,4% ή 1,5%. Έτσι θα κλείσει η χρονιά. Τώρα προβλέπει 2,5%. Όμως, με μια τέταρτη αξιο</w:t>
      </w:r>
      <w:r>
        <w:rPr>
          <w:rFonts w:eastAsia="Times New Roman"/>
          <w:szCs w:val="24"/>
        </w:rPr>
        <w:t xml:space="preserve">λόγηση να πρέπει να κλείσει την </w:t>
      </w:r>
      <w:r>
        <w:rPr>
          <w:rFonts w:eastAsia="Times New Roman"/>
          <w:szCs w:val="24"/>
        </w:rPr>
        <w:t>άνοιξη</w:t>
      </w:r>
      <w:r>
        <w:rPr>
          <w:rFonts w:eastAsia="Times New Roman"/>
          <w:szCs w:val="24"/>
        </w:rPr>
        <w:t>, τον Αύγουστο να έχουμε το τέλος του προγράμματος και πιθανές εκλογές το φθινόπωρο του 2018, το 2,5% ανάπτυξη φαντάζει μάλλον διαστημικό, κα</w:t>
      </w:r>
      <w:r>
        <w:rPr>
          <w:rFonts w:eastAsia="Times New Roman"/>
          <w:szCs w:val="24"/>
        </w:rPr>
        <w:t>θώς</w:t>
      </w:r>
      <w:r>
        <w:rPr>
          <w:rFonts w:eastAsia="Times New Roman"/>
          <w:szCs w:val="24"/>
        </w:rPr>
        <w:t xml:space="preserve"> έχουμε το σχετικό νομοσχέδιο για τον Διαστημικό Οργανισμό στη Βουλή.</w:t>
      </w:r>
    </w:p>
    <w:p w14:paraId="420DC32D"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szCs w:val="24"/>
        </w:rPr>
        <w:t>Ας δ</w:t>
      </w:r>
      <w:r>
        <w:rPr>
          <w:rFonts w:eastAsia="Times New Roman"/>
          <w:szCs w:val="24"/>
        </w:rPr>
        <w:t>ούμε, όμως, που στηρίζεται το 2,5%, τις δύο βασικές του παραδοχές. Η μία είναι οι επενδύσεις. Αύξηση, λοιπόν, του ακαθάριστου σχηματισμού παγίου κεφαλαίου, δηλαδή των νέων επενδύσεων, κατά 11,4%.</w:t>
      </w:r>
      <w:r>
        <w:rPr>
          <w:rFonts w:eastAsia="Times New Roman" w:cs="Times New Roman"/>
          <w:szCs w:val="24"/>
        </w:rPr>
        <w:t xml:space="preserve"> Πέρυσι οι αντίστοιχες προβλέψεις ήταν 9% και πετύχαμε το 5%.</w:t>
      </w:r>
      <w:r>
        <w:rPr>
          <w:rFonts w:eastAsia="Times New Roman" w:cs="Times New Roman"/>
          <w:szCs w:val="24"/>
        </w:rPr>
        <w:t xml:space="preserve"> </w:t>
      </w:r>
    </w:p>
    <w:p w14:paraId="420DC32E"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Το </w:t>
      </w:r>
      <w:proofErr w:type="spellStart"/>
      <w:r>
        <w:rPr>
          <w:rFonts w:eastAsia="Times New Roman" w:cs="Times New Roman"/>
          <w:szCs w:val="24"/>
        </w:rPr>
        <w:t>φιλοεπενδυτικό</w:t>
      </w:r>
      <w:proofErr w:type="spellEnd"/>
      <w:r>
        <w:rPr>
          <w:rFonts w:eastAsia="Times New Roman" w:cs="Times New Roman"/>
          <w:szCs w:val="24"/>
        </w:rPr>
        <w:t xml:space="preserve"> κλίμα, που έχει ανάγκη η χώρα για να επιτευχθεί το 11,4%, δυστυχώς δεν το βλέπουμε. </w:t>
      </w:r>
      <w:r>
        <w:rPr>
          <w:rFonts w:eastAsia="Times New Roman" w:cs="Times New Roman"/>
          <w:szCs w:val="24"/>
        </w:rPr>
        <w:t>Μ</w:t>
      </w:r>
      <w:r>
        <w:rPr>
          <w:rFonts w:eastAsia="Times New Roman" w:cs="Times New Roman"/>
          <w:szCs w:val="24"/>
        </w:rPr>
        <w:t xml:space="preserve">προς-πίσω στις μεγάλες επενδύσεις, μπρος-πίσω στις αποκρατικοποιήσεις. Τα ντύνετε όλα με έναν ιδεολογικό μανδύα και προχωράτε με το πόδι στο φρένο και </w:t>
      </w:r>
      <w:r>
        <w:rPr>
          <w:rFonts w:eastAsia="Times New Roman" w:cs="Times New Roman"/>
          <w:szCs w:val="24"/>
        </w:rPr>
        <w:t xml:space="preserve">όχι στο γκάζι. </w:t>
      </w:r>
    </w:p>
    <w:p w14:paraId="420DC32F"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Ανάπτυξη σημαίνει παραγωγή και μάλιστα παραγωγή σε εμπορεύσιμους εξωστρεφείς κλάδους. Η παραγωγή </w:t>
      </w:r>
      <w:r>
        <w:rPr>
          <w:rFonts w:eastAsia="Times New Roman" w:cs="Times New Roman"/>
          <w:szCs w:val="24"/>
        </w:rPr>
        <w:t>όμως</w:t>
      </w:r>
      <w:r>
        <w:rPr>
          <w:rFonts w:eastAsia="Times New Roman" w:cs="Times New Roman"/>
          <w:szCs w:val="24"/>
        </w:rPr>
        <w:t xml:space="preserve"> προϋποθέτει επενδύσεις, εσείς όμως διώχνετε πιθανούς επενδυτές, χρησιμοποιώντας βασικά τρία όπλα. Πρώτον, την </w:t>
      </w:r>
      <w:proofErr w:type="spellStart"/>
      <w:r>
        <w:rPr>
          <w:rFonts w:eastAsia="Times New Roman" w:cs="Times New Roman"/>
          <w:szCs w:val="24"/>
        </w:rPr>
        <w:t>υπερφορολόγηση</w:t>
      </w:r>
      <w:proofErr w:type="spellEnd"/>
      <w:r>
        <w:rPr>
          <w:rFonts w:eastAsia="Times New Roman" w:cs="Times New Roman"/>
          <w:szCs w:val="24"/>
        </w:rPr>
        <w:t>. Δεύτερον, τη</w:t>
      </w:r>
      <w:r>
        <w:rPr>
          <w:rFonts w:eastAsia="Times New Roman" w:cs="Times New Roman"/>
          <w:szCs w:val="24"/>
        </w:rPr>
        <w:t xml:space="preserve"> γραφειοκρατία και το θολό πλαίσιο, το οποίο πρέπει να ομολογήσουμε ότι δεν είναι δικό σας έργο, αλλά κληρονομιά από τους προηγούμενους. Αυτό, όμως, που είναι δικό σας έργο είναι το τρίτο όπλο, η ιδεολογική δυσανεξία απέναντι στο ιδιωτικό, απέναντι στο </w:t>
      </w:r>
      <w:proofErr w:type="spellStart"/>
      <w:r>
        <w:rPr>
          <w:rFonts w:eastAsia="Times New Roman" w:cs="Times New Roman"/>
          <w:szCs w:val="24"/>
        </w:rPr>
        <w:t>επι</w:t>
      </w:r>
      <w:r>
        <w:rPr>
          <w:rFonts w:eastAsia="Times New Roman" w:cs="Times New Roman"/>
          <w:szCs w:val="24"/>
        </w:rPr>
        <w:t>χειρείν</w:t>
      </w:r>
      <w:proofErr w:type="spellEnd"/>
      <w:r>
        <w:rPr>
          <w:rFonts w:eastAsia="Times New Roman" w:cs="Times New Roman"/>
          <w:szCs w:val="24"/>
        </w:rPr>
        <w:t xml:space="preserve">. </w:t>
      </w:r>
    </w:p>
    <w:p w14:paraId="420DC330"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Εκτός από τις επενδύσεις, ο άλλος παράγοντας που θα συμβάλει στην αύξηση του ΑΕΠ, με βάση την εισηγητική έκθεση, είναι η αύξηση της απασχόλησης, που θα προκαλέσει αύξηση της εσωτερικής κατανάλωσης, στηριζόμενη όμως σε μία στρεβλή υπόθεση, ότι η μ</w:t>
      </w:r>
      <w:r>
        <w:rPr>
          <w:rFonts w:eastAsia="Times New Roman" w:cs="Times New Roman"/>
          <w:szCs w:val="24"/>
        </w:rPr>
        <w:t xml:space="preserve">είωση της ανεργίας γίνεται με κανονικές μορφές εργασίας. </w:t>
      </w:r>
    </w:p>
    <w:p w14:paraId="420DC331"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γίνεται αυξάνοντας τις ευέλικτες μορφές, οπότε μία κανονική θέση εργασίας, για παράδειγμα των 1.000 ευρώ αντικαθίσταται με δύο ελαστικής απασχόλησης των 500 ευρώ, οπότε το συνολικό διαθέσιμο εισόδημα καταναλωτή παραμένει ουσιαστικά αμετάβλητο. </w:t>
      </w:r>
    </w:p>
    <w:p w14:paraId="420DC332"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Ας δούμε, ό</w:t>
      </w:r>
      <w:r>
        <w:rPr>
          <w:rFonts w:eastAsia="Times New Roman" w:cs="Times New Roman"/>
          <w:szCs w:val="24"/>
        </w:rPr>
        <w:t xml:space="preserve">μως, λίγο πιο αναλυτικά τα νούμερα του </w:t>
      </w:r>
      <w:r>
        <w:rPr>
          <w:rFonts w:eastAsia="Times New Roman" w:cs="Times New Roman"/>
          <w:szCs w:val="24"/>
        </w:rPr>
        <w:t>προϋπολογισμού</w:t>
      </w:r>
      <w:r>
        <w:rPr>
          <w:rFonts w:eastAsia="Times New Roman" w:cs="Times New Roman"/>
          <w:szCs w:val="24"/>
        </w:rPr>
        <w:t>. Θα έχουμε μία αύξηση των φόρων κοντά στο 1</w:t>
      </w:r>
      <w:r>
        <w:rPr>
          <w:rFonts w:eastAsia="Times New Roman" w:cs="Times New Roman"/>
          <w:szCs w:val="24"/>
        </w:rPr>
        <w:t xml:space="preserve"> δισεκατομμύριο</w:t>
      </w:r>
      <w:r>
        <w:rPr>
          <w:rFonts w:eastAsia="Times New Roman" w:cs="Times New Roman"/>
          <w:szCs w:val="24"/>
        </w:rPr>
        <w:t xml:space="preserve"> </w:t>
      </w:r>
      <w:r>
        <w:rPr>
          <w:rFonts w:eastAsia="Times New Roman" w:cs="Times New Roman"/>
          <w:szCs w:val="24"/>
        </w:rPr>
        <w:t xml:space="preserve">478 </w:t>
      </w:r>
      <w:r>
        <w:rPr>
          <w:rFonts w:eastAsia="Times New Roman" w:cs="Times New Roman"/>
          <w:szCs w:val="24"/>
        </w:rPr>
        <w:t>επιπλέον οι άμεσοι φόροι και 473 εκατομμύρια επιπλέον έμμεσοι φόροι. Επίσης, ο λόγος έμμεσοι προς άμεσοι φόροι θα είναι 1,32 για το 2018, ε</w:t>
      </w:r>
      <w:r>
        <w:rPr>
          <w:rFonts w:eastAsia="Times New Roman" w:cs="Times New Roman"/>
          <w:szCs w:val="24"/>
        </w:rPr>
        <w:t xml:space="preserve">νώ το 2014 ήταν 1,15 και ως γνωστόν οι οριζόντιοι έμμεσοι φόροι </w:t>
      </w:r>
      <w:r>
        <w:rPr>
          <w:rFonts w:eastAsia="Times New Roman" w:cs="Times New Roman"/>
          <w:szCs w:val="24"/>
        </w:rPr>
        <w:t>(</w:t>
      </w:r>
      <w:r>
        <w:rPr>
          <w:rFonts w:eastAsia="Times New Roman" w:cs="Times New Roman"/>
          <w:szCs w:val="24"/>
        </w:rPr>
        <w:t>ΦΠΑ, ειδικοί φόροι κατανάλωσης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και οι πιο άδικοι. </w:t>
      </w:r>
    </w:p>
    <w:p w14:paraId="420DC333"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Υπολογίζεται ότι θα εισπραχθούν περίπου 47 δισεκατομμύρια από φόρους, τα οποία θα μοιραστούν στα δεκαοκτώ Υπουργεία και στο κομ</w:t>
      </w:r>
      <w:r>
        <w:rPr>
          <w:rFonts w:eastAsia="Times New Roman" w:cs="Times New Roman"/>
          <w:szCs w:val="24"/>
        </w:rPr>
        <w:t xml:space="preserve">μάτι του Προγράμματος Δημοσίων Επενδύσεων που αφορά στους εθνικούς πόρους. Και μέσα σε όλη αυτή την κατάσταση έχουμε αύξηση των μισθοδοτικών δαπανών του δημοσίου κατά 343 εκατομμύρια ευρώ. </w:t>
      </w:r>
    </w:p>
    <w:p w14:paraId="420DC334"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Μπαίνοντας λίγο στις λεπτομέρειες του κάθε Υπουργείου, θα δει </w:t>
      </w:r>
      <w:r>
        <w:rPr>
          <w:rFonts w:eastAsia="Times New Roman" w:cs="Times New Roman"/>
          <w:szCs w:val="24"/>
        </w:rPr>
        <w:t>κάπο</w:t>
      </w:r>
      <w:r>
        <w:rPr>
          <w:rFonts w:eastAsia="Times New Roman" w:cs="Times New Roman"/>
          <w:szCs w:val="24"/>
        </w:rPr>
        <w:t xml:space="preserve">ιος </w:t>
      </w:r>
      <w:r>
        <w:rPr>
          <w:rFonts w:eastAsia="Times New Roman" w:cs="Times New Roman"/>
          <w:szCs w:val="24"/>
        </w:rPr>
        <w:t xml:space="preserve">ότι η αύξηση των μισθοδοτικών δαπανών αφορά </w:t>
      </w:r>
      <w:r>
        <w:rPr>
          <w:rFonts w:eastAsia="Times New Roman" w:cs="Times New Roman"/>
          <w:szCs w:val="24"/>
        </w:rPr>
        <w:lastRenderedPageBreak/>
        <w:t xml:space="preserve">ως επί το </w:t>
      </w:r>
      <w:proofErr w:type="spellStart"/>
      <w:r>
        <w:rPr>
          <w:rFonts w:eastAsia="Times New Roman" w:cs="Times New Roman"/>
          <w:szCs w:val="24"/>
        </w:rPr>
        <w:t>πλείστον</w:t>
      </w:r>
      <w:proofErr w:type="spellEnd"/>
      <w:r>
        <w:rPr>
          <w:rFonts w:eastAsia="Times New Roman" w:cs="Times New Roman"/>
          <w:szCs w:val="24"/>
        </w:rPr>
        <w:t xml:space="preserve"> την κεντρική υπηρεσία και όχι τόσο τις λειτουργίες πρώτης γραμμής, όπως είναι οι εκπαιδευτικοί, οι καθηγητές, οι δάσκαλοι, οι νοσηλευτές, οι αστυνομικοί, εκεί που υπάρχουν δηλαδή πραγματικέ</w:t>
      </w:r>
      <w:r>
        <w:rPr>
          <w:rFonts w:eastAsia="Times New Roman" w:cs="Times New Roman"/>
          <w:szCs w:val="24"/>
        </w:rPr>
        <w:t xml:space="preserve">ς ανάγκες. </w:t>
      </w:r>
    </w:p>
    <w:p w14:paraId="420DC335"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Ας δούμε λίγο το Υπουργείο Παιδείας, που παρεμπιπτόντως έψαχνα στην εισηγητική έκθεση να βρω κάτι για την παιδεία στο Κεφάλαιο 2, που αναπτύσσεται η στρατηγική για το κάθε Υπουργείο και ενώ βρήκα για την υγεία, την προστασία του πολίτη, την άμυ</w:t>
      </w:r>
      <w:r>
        <w:rPr>
          <w:rFonts w:eastAsia="Times New Roman" w:cs="Times New Roman"/>
          <w:szCs w:val="24"/>
        </w:rPr>
        <w:t>να κ.λπ</w:t>
      </w:r>
      <w:r>
        <w:rPr>
          <w:rFonts w:eastAsia="Times New Roman" w:cs="Times New Roman"/>
          <w:szCs w:val="24"/>
        </w:rPr>
        <w:t>.</w:t>
      </w:r>
      <w:r>
        <w:rPr>
          <w:rFonts w:eastAsia="Times New Roman" w:cs="Times New Roman"/>
          <w:szCs w:val="24"/>
        </w:rPr>
        <w:t xml:space="preserve">, δεν βρήκα τίποτα στο Κεφάλαιο 2 της εισηγητικής έκθεσης για την παιδεία. Ή την ξεχάσατε την παιδεία στην εισηγητική έκθεση ή δεν έχει να παρουσιάσει κάτι σημαντικό. </w:t>
      </w:r>
    </w:p>
    <w:p w14:paraId="420DC336"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πάω στα νούμερα, βλέπουμε αύξηση μισθολογικής δαπάνης στο Υπουργείο Παιδε</w:t>
      </w:r>
      <w:r>
        <w:rPr>
          <w:rFonts w:eastAsia="Times New Roman" w:cs="Times New Roman"/>
          <w:szCs w:val="24"/>
        </w:rPr>
        <w:t xml:space="preserve">ίας, μόνο για την κεντρική υπηρεσία, κατά 11,5 εκατομμύρια ευρώ. Δεν θα έπρεπε αυτά τα χρήματα να πηγαίνουν στην πρωτοβάθμια, στη δευτεροβάθμια </w:t>
      </w:r>
      <w:r>
        <w:rPr>
          <w:rFonts w:eastAsia="Times New Roman" w:cs="Times New Roman"/>
          <w:szCs w:val="24"/>
        </w:rPr>
        <w:t xml:space="preserve">ή </w:t>
      </w:r>
      <w:r>
        <w:rPr>
          <w:rFonts w:eastAsia="Times New Roman" w:cs="Times New Roman"/>
          <w:szCs w:val="24"/>
        </w:rPr>
        <w:t>στην τριτοβάθμια εκπαίδευση; Έχουμε δηλαδή προσλήψεις, διορισμούς, αυξήσεις, επιδόματα στα μετόπισθεν, αντί να</w:t>
      </w:r>
      <w:r>
        <w:rPr>
          <w:rFonts w:eastAsia="Times New Roman" w:cs="Times New Roman"/>
          <w:szCs w:val="24"/>
        </w:rPr>
        <w:t xml:space="preserve"> πάνε οι πόροι αυτοί στην πρώτη γραμμή, εκεί που πραγματικά θα πιάσουν τόπο. </w:t>
      </w:r>
    </w:p>
    <w:p w14:paraId="420DC337"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στο Υπουργείο Πολιτισμού, στη Γενική Γραμματεία Αθλητισμού μειώθηκε το συνολικό κονδύλι -από 56 εκατομμύρια πήγε στα 54 εκατομμύρια- όμως και εδώ οι δαπάνες για αποδοχές </w:t>
      </w:r>
      <w:r>
        <w:rPr>
          <w:rFonts w:eastAsia="Times New Roman" w:cs="Times New Roman"/>
          <w:szCs w:val="24"/>
        </w:rPr>
        <w:t xml:space="preserve">στην κεντρική υπηρεσία έχουν αυξηθεί. </w:t>
      </w:r>
    </w:p>
    <w:p w14:paraId="420DC338"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Ας πάμε λίγο και στο </w:t>
      </w:r>
      <w:proofErr w:type="spellStart"/>
      <w:r>
        <w:rPr>
          <w:rFonts w:eastAsia="Times New Roman" w:cs="Times New Roman"/>
          <w:szCs w:val="24"/>
        </w:rPr>
        <w:t>υπερπλεόνασμα</w:t>
      </w:r>
      <w:proofErr w:type="spellEnd"/>
      <w:r>
        <w:rPr>
          <w:rFonts w:eastAsia="Times New Roman" w:cs="Times New Roman"/>
          <w:szCs w:val="24"/>
        </w:rPr>
        <w:t xml:space="preserve">. Άκουσα πολλούς Υπουργούς και Βουλευτές της Συμπολίτευσης να αποδίδουν το </w:t>
      </w:r>
      <w:proofErr w:type="spellStart"/>
      <w:r>
        <w:rPr>
          <w:rFonts w:eastAsia="Times New Roman" w:cs="Times New Roman"/>
          <w:szCs w:val="24"/>
        </w:rPr>
        <w:t>υπερπλεόνασμα</w:t>
      </w:r>
      <w:proofErr w:type="spellEnd"/>
      <w:r>
        <w:rPr>
          <w:rFonts w:eastAsia="Times New Roman" w:cs="Times New Roman"/>
          <w:szCs w:val="24"/>
        </w:rPr>
        <w:t xml:space="preserve"> και το κοινωνικό μέρισμα στην πάταξη της φοροδιαφυγής. Και εκεί τα νούμερα δεν στηρίζουν τον μ</w:t>
      </w:r>
      <w:r>
        <w:rPr>
          <w:rFonts w:eastAsia="Times New Roman" w:cs="Times New Roman"/>
          <w:szCs w:val="24"/>
        </w:rPr>
        <w:t xml:space="preserve">ύθο. </w:t>
      </w:r>
    </w:p>
    <w:p w14:paraId="420DC339"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Είχαμε από τη λίστα </w:t>
      </w:r>
      <w:proofErr w:type="spellStart"/>
      <w:r>
        <w:rPr>
          <w:rFonts w:eastAsia="Times New Roman" w:cs="Times New Roman"/>
          <w:szCs w:val="24"/>
        </w:rPr>
        <w:t>Λαγκάρντ</w:t>
      </w:r>
      <w:proofErr w:type="spellEnd"/>
      <w:r>
        <w:rPr>
          <w:rFonts w:eastAsia="Times New Roman" w:cs="Times New Roman"/>
          <w:szCs w:val="24"/>
        </w:rPr>
        <w:t xml:space="preserve"> 237 εκατομμύρια βεβαιωμένα πρόστιμα και εισπράχθηκαν τα 45 εκατομμύρια. Στη λίστα </w:t>
      </w:r>
      <w:proofErr w:type="spellStart"/>
      <w:r>
        <w:rPr>
          <w:rFonts w:eastAsia="Times New Roman" w:cs="Times New Roman"/>
          <w:szCs w:val="24"/>
        </w:rPr>
        <w:t>Μπόργιανς</w:t>
      </w:r>
      <w:proofErr w:type="spellEnd"/>
      <w:r>
        <w:rPr>
          <w:rFonts w:eastAsia="Times New Roman" w:cs="Times New Roman"/>
          <w:szCs w:val="24"/>
        </w:rPr>
        <w:t xml:space="preserve">, </w:t>
      </w:r>
      <w:r>
        <w:rPr>
          <w:rFonts w:eastAsia="Times New Roman" w:cs="Times New Roman"/>
          <w:szCs w:val="24"/>
        </w:rPr>
        <w:t xml:space="preserve">10,9 εκατομμύρια βεβαιωμένα και εισπράχθηκαν 140.000. Στα εμβάσματα εξωτερικού, είχαμε περίπου 400 εκατομμύρια βεβαιωμένα και έχουν εισπραχθεί 44 εκατομμύρια, δηλαδή το 11%. Το </w:t>
      </w:r>
      <w:proofErr w:type="spellStart"/>
      <w:r>
        <w:rPr>
          <w:rFonts w:eastAsia="Times New Roman" w:cs="Times New Roman"/>
          <w:szCs w:val="24"/>
        </w:rPr>
        <w:t>υπερπλεόνασμα</w:t>
      </w:r>
      <w:proofErr w:type="spellEnd"/>
      <w:r>
        <w:rPr>
          <w:rFonts w:eastAsia="Times New Roman" w:cs="Times New Roman"/>
          <w:szCs w:val="24"/>
        </w:rPr>
        <w:t>, όμως, ασφαλώς και δεν μπορεί να στηρίζεται στα βεβαιωμένα έσοδα,</w:t>
      </w:r>
      <w:r>
        <w:rPr>
          <w:rFonts w:eastAsia="Times New Roman" w:cs="Times New Roman"/>
          <w:szCs w:val="24"/>
        </w:rPr>
        <w:t xml:space="preserve"> αλλά στα εισπραχθέντα. </w:t>
      </w:r>
    </w:p>
    <w:p w14:paraId="420DC33A"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Ναι, λοιπόν, να την κυνηγήσουμε τη φοροδιαφυγή αλύπητα, αλλά μην λέτε το παραμύθι ότι το </w:t>
      </w:r>
      <w:proofErr w:type="spellStart"/>
      <w:r>
        <w:rPr>
          <w:rFonts w:eastAsia="Times New Roman" w:cs="Times New Roman"/>
          <w:szCs w:val="24"/>
        </w:rPr>
        <w:t>υπερπλεόνασμα</w:t>
      </w:r>
      <w:proofErr w:type="spellEnd"/>
      <w:r>
        <w:rPr>
          <w:rFonts w:eastAsia="Times New Roman" w:cs="Times New Roman"/>
          <w:szCs w:val="24"/>
        </w:rPr>
        <w:t xml:space="preserve"> είναι από την πάταξη της φοροδιαφυγής.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και υπέρογκες ασφαλιστικές εισφορές στον ΕΦΚΑ. </w:t>
      </w:r>
    </w:p>
    <w:p w14:paraId="420DC33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εκεί πέρα, σ</w:t>
      </w:r>
      <w:r>
        <w:rPr>
          <w:rFonts w:eastAsia="Times New Roman" w:cs="Times New Roman"/>
          <w:szCs w:val="24"/>
        </w:rPr>
        <w:t>τον ΕΦΚΑ δηλαδή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ακόμα οι υπολογισμοί των ασφαλιστικών εισφορών γίνονται με βάση τα εισοδήματα του 2015, χωρίς να έχει γίνει ο συμψηφισμός. Και παρεμπιπτόντως, δεν το βλέπω αυτό να γίνεται μέσα στον </w:t>
      </w:r>
      <w:r>
        <w:rPr>
          <w:rFonts w:eastAsia="Times New Roman" w:cs="Times New Roman"/>
          <w:szCs w:val="24"/>
        </w:rPr>
        <w:t>προϋπολογισμό</w:t>
      </w:r>
      <w:r>
        <w:rPr>
          <w:rFonts w:eastAsia="Times New Roman" w:cs="Times New Roman"/>
          <w:szCs w:val="24"/>
        </w:rPr>
        <w:t xml:space="preserve">. </w:t>
      </w:r>
    </w:p>
    <w:p w14:paraId="420DC33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4"/>
        </w:rPr>
        <w:t xml:space="preserve">επειδή άκουσα </w:t>
      </w:r>
      <w:r>
        <w:rPr>
          <w:rFonts w:eastAsia="Times New Roman" w:cs="Times New Roman"/>
          <w:szCs w:val="24"/>
        </w:rPr>
        <w:t xml:space="preserve">πριν από μερικές ώρες λάβρο τον Πρόεδρο της Βουλής, υπερβαίνοντας μερικώς τον ρόλο του, να μας επιτίθεται επειδή κάνουμε αντιπολίτευση, αν παραπονιέται ότι δεν λέμε τα καλά της Κυβέρνησης, να του θυμίσω τις ημέρες που ο ΣΥΡΙΖΑ ήταν στην Αντιπολίτευση πόσο </w:t>
      </w:r>
      <w:r>
        <w:rPr>
          <w:rFonts w:eastAsia="Times New Roman" w:cs="Times New Roman"/>
          <w:szCs w:val="24"/>
        </w:rPr>
        <w:t xml:space="preserve">εγκωμίαζε την Κυβέρνηση. </w:t>
      </w:r>
    </w:p>
    <w:p w14:paraId="420DC33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πάντων, επειδή εγώ πάντα πίστευα και πιστεύω ότι η έξοδος από την κρίση είναι ομαδικό άθλημα και όχι ματς «Παναθηναϊκός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Ολυμπιακός», αλλά παιχνίδι εθνικής ομάδας και εθνική ομάδα δεν γίνεται με ρητορικές του «ή τους τελειώ</w:t>
      </w:r>
      <w:r>
        <w:rPr>
          <w:rFonts w:eastAsia="Times New Roman" w:cs="Times New Roman"/>
          <w:szCs w:val="24"/>
        </w:rPr>
        <w:t xml:space="preserve">νουμε ή μας τελειώνουν» -για να είμαστε εξηγημένοι- είχα κατά νου να πω και δυο-τρία θετικά που έγιναν τις τελευταίες μέρες, για να μην παραπονιέται και ο Πρόεδρος και θα τα πω. </w:t>
      </w:r>
    </w:p>
    <w:p w14:paraId="420DC33E"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Είδα, λοιπόν, να βγαίνει στη διαβούλευση στο «</w:t>
      </w:r>
      <w:proofErr w:type="spellStart"/>
      <w:r>
        <w:rPr>
          <w:rFonts w:eastAsia="Times New Roman" w:cs="Times New Roman"/>
          <w:szCs w:val="24"/>
          <w:lang w:val="en-US"/>
        </w:rPr>
        <w:t>o</w:t>
      </w:r>
      <w:r>
        <w:rPr>
          <w:rFonts w:eastAsia="Times New Roman" w:cs="Times New Roman"/>
          <w:szCs w:val="24"/>
          <w:lang w:val="en-US"/>
        </w:rPr>
        <w:t>pen</w:t>
      </w:r>
      <w:r>
        <w:rPr>
          <w:rFonts w:eastAsia="Times New Roman" w:cs="Times New Roman"/>
          <w:szCs w:val="24"/>
          <w:lang w:val="en-US"/>
        </w:rPr>
        <w:t>g</w:t>
      </w:r>
      <w:r>
        <w:rPr>
          <w:rFonts w:eastAsia="Times New Roman" w:cs="Times New Roman"/>
          <w:szCs w:val="24"/>
          <w:lang w:val="en-US"/>
        </w:rPr>
        <w:t>ov</w:t>
      </w:r>
      <w:proofErr w:type="spellEnd"/>
      <w:r w:rsidRPr="007358A0">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η υπουργική απόφαση -όχι νομοσχέδιο ή προεδρικό διάταγμα- για τις προσλήψεις των γιατρών του ΕΣΥ έστω και για έξι μέρες. Έλαβε </w:t>
      </w:r>
      <w:proofErr w:type="spellStart"/>
      <w:r>
        <w:rPr>
          <w:rFonts w:eastAsia="Times New Roman" w:cs="Times New Roman"/>
          <w:szCs w:val="24"/>
        </w:rPr>
        <w:t>εκατόν</w:t>
      </w:r>
      <w:proofErr w:type="spellEnd"/>
      <w:r>
        <w:rPr>
          <w:rFonts w:eastAsia="Times New Roman" w:cs="Times New Roman"/>
          <w:szCs w:val="24"/>
        </w:rPr>
        <w:t xml:space="preserve"> τριάντα σχόλια. Αυτό το βάζουμε στα θετικά, αρκεί να εισακουστούν οι προτάσεις που είναι καλές και να μην είναι αυτή η δ</w:t>
      </w:r>
      <w:r>
        <w:rPr>
          <w:rFonts w:eastAsia="Times New Roman" w:cs="Times New Roman"/>
          <w:szCs w:val="24"/>
        </w:rPr>
        <w:t xml:space="preserve">ιαδικασία μόνο για το </w:t>
      </w:r>
      <w:proofErr w:type="spellStart"/>
      <w:r>
        <w:rPr>
          <w:rFonts w:eastAsia="Times New Roman" w:cs="Times New Roman"/>
          <w:szCs w:val="24"/>
        </w:rPr>
        <w:t>φαίνεσθαι</w:t>
      </w:r>
      <w:proofErr w:type="spellEnd"/>
      <w:r>
        <w:rPr>
          <w:rFonts w:eastAsia="Times New Roman" w:cs="Times New Roman"/>
          <w:szCs w:val="24"/>
        </w:rPr>
        <w:t xml:space="preserve">. </w:t>
      </w:r>
    </w:p>
    <w:p w14:paraId="420DC33F"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θετικό ήταν ο διαγωνισμός που αναγγέλθηκε για τους γενικούς γραμματείς </w:t>
      </w:r>
      <w:r>
        <w:rPr>
          <w:rFonts w:eastAsia="Times New Roman" w:cs="Times New Roman"/>
          <w:szCs w:val="24"/>
        </w:rPr>
        <w:t>Υπουργείων</w:t>
      </w:r>
      <w:r>
        <w:rPr>
          <w:rFonts w:eastAsia="Times New Roman" w:cs="Times New Roman"/>
          <w:szCs w:val="24"/>
        </w:rPr>
        <w:t xml:space="preserve">, γενικούς διευθυντές και διοικητικούς γραμματείς. Η ντροπή, βέβαια, εδώ είναι ότι έπρεπε να μας επιβληθεί απέξω η </w:t>
      </w:r>
      <w:proofErr w:type="spellStart"/>
      <w:r>
        <w:rPr>
          <w:rFonts w:eastAsia="Times New Roman" w:cs="Times New Roman"/>
          <w:szCs w:val="24"/>
        </w:rPr>
        <w:t>αποκομματικοποί</w:t>
      </w:r>
      <w:r>
        <w:rPr>
          <w:rFonts w:eastAsia="Times New Roman" w:cs="Times New Roman"/>
          <w:szCs w:val="24"/>
        </w:rPr>
        <w:t>ηση</w:t>
      </w:r>
      <w:proofErr w:type="spellEnd"/>
      <w:r>
        <w:rPr>
          <w:rFonts w:eastAsia="Times New Roman" w:cs="Times New Roman"/>
          <w:szCs w:val="24"/>
        </w:rPr>
        <w:t xml:space="preserve"> της </w:t>
      </w:r>
      <w:r>
        <w:rPr>
          <w:rFonts w:eastAsia="Times New Roman" w:cs="Times New Roman"/>
          <w:szCs w:val="24"/>
        </w:rPr>
        <w:t>δημόσιας διοίκησης</w:t>
      </w:r>
      <w:r>
        <w:rPr>
          <w:rFonts w:eastAsia="Times New Roman" w:cs="Times New Roman"/>
          <w:szCs w:val="24"/>
        </w:rPr>
        <w:t>. Επιλογές στελεχών, λοιπόν, με βάση τη γνώση τους και όχι τους γνωστούς τους! Να φύγουμε, επιτέλους, από τη δικτατορία του «</w:t>
      </w:r>
      <w:proofErr w:type="spellStart"/>
      <w:r>
        <w:rPr>
          <w:rFonts w:eastAsia="Times New Roman" w:cs="Times New Roman"/>
          <w:szCs w:val="24"/>
        </w:rPr>
        <w:t>πελαταριάτου</w:t>
      </w:r>
      <w:proofErr w:type="spellEnd"/>
      <w:r>
        <w:rPr>
          <w:rFonts w:eastAsia="Times New Roman" w:cs="Times New Roman"/>
          <w:szCs w:val="24"/>
        </w:rPr>
        <w:t>» που ακμάζει στη χώρα μας!</w:t>
      </w:r>
    </w:p>
    <w:p w14:paraId="420DC340"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Τελειώνοντας, να πω κάτι για την πρόταση νόμου που καταθέσαμε μαζ</w:t>
      </w:r>
      <w:r>
        <w:rPr>
          <w:rFonts w:eastAsia="Times New Roman" w:cs="Times New Roman"/>
          <w:szCs w:val="24"/>
        </w:rPr>
        <w:t>ί με τη Δημοκρατική Συμπαράταξη πριν από μερικές μέρες. Εκτός από μέτρα για τους πλειστηριασμούς πρώτης κατοικίας συμπεριλάβαμε και την αναστολή αύξησης του ΦΠΑ στα τριάντα δύο νησιά του Αιγαίου και την πρόταση να κατατεθούν κάποιες προτάσεις εντός τριμήνο</w:t>
      </w:r>
      <w:r>
        <w:rPr>
          <w:rFonts w:eastAsia="Times New Roman" w:cs="Times New Roman"/>
          <w:szCs w:val="24"/>
        </w:rPr>
        <w:t xml:space="preserve">υ από σχετική επιτροπή. </w:t>
      </w:r>
    </w:p>
    <w:p w14:paraId="420DC341"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Αναρωτιούνται πολλοί -και μας το έθεσαν- αν υπάρχουν ισοδύναμα, αν είναι μελετημένο και πώς θα το κάνουμε. Να θυμίσω ότι δεν μιλάμε για Μύκονο, Σαντορίνη, Πάρο, Ρόδο, Κέρκυρα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αλλά για νησιά, όπως Χίο, Λέσβο, Σάμο που έχουν π</w:t>
      </w:r>
      <w:r>
        <w:rPr>
          <w:rFonts w:eastAsia="Times New Roman" w:cs="Times New Roman"/>
          <w:szCs w:val="24"/>
        </w:rPr>
        <w:t xml:space="preserve">ληγεί από την προσφυγική κρίση. </w:t>
      </w:r>
    </w:p>
    <w:p w14:paraId="420DC342"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λοιπόν, έχουμε και λέμε: Ο στόχος για το πλεόνασμα είναι 3,5% για το 2018. Εμείς στον προϋπολογισμό λέμε ότι θα πιάσουμε 3,82%. Το 0,32% παραπάνω είναι περίπου 600 εκατομμύρια ευρώ. Το 1/10 από αυτό φθάνει για να φτιάξ</w:t>
      </w:r>
      <w:r>
        <w:rPr>
          <w:rFonts w:eastAsia="Times New Roman" w:cs="Times New Roman"/>
          <w:szCs w:val="24"/>
        </w:rPr>
        <w:t xml:space="preserve">ουμε ένα ισοδύναμο για την αναστολή της αύξησης του ΦΠΑ στα νησιά, </w:t>
      </w:r>
      <w:r>
        <w:rPr>
          <w:rFonts w:eastAsia="Times New Roman" w:cs="Times New Roman"/>
          <w:szCs w:val="24"/>
        </w:rPr>
        <w:t>ό</w:t>
      </w:r>
      <w:r>
        <w:rPr>
          <w:rFonts w:eastAsia="Times New Roman" w:cs="Times New Roman"/>
          <w:szCs w:val="24"/>
        </w:rPr>
        <w:t xml:space="preserve">που η διαφορά υπολογίζεται περίπου στα 65 εκατομμύρια ευρώ. </w:t>
      </w:r>
    </w:p>
    <w:p w14:paraId="420DC343"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ο συγκεκριμένος </w:t>
      </w:r>
      <w:r>
        <w:rPr>
          <w:rFonts w:eastAsia="Times New Roman" w:cs="Times New Roman"/>
          <w:szCs w:val="24"/>
        </w:rPr>
        <w:t xml:space="preserve">προϋπολογισμός </w:t>
      </w:r>
      <w:r>
        <w:rPr>
          <w:rFonts w:eastAsia="Times New Roman" w:cs="Times New Roman"/>
          <w:szCs w:val="24"/>
        </w:rPr>
        <w:t>είναι ένας προϋπολογισμός-ευχολόγιο, κυβερνητικός βολο</w:t>
      </w:r>
      <w:r>
        <w:rPr>
          <w:rFonts w:eastAsia="Times New Roman" w:cs="Times New Roman"/>
          <w:szCs w:val="24"/>
        </w:rPr>
        <w:t xml:space="preserve">νταρισμός, ένας προϋπολογισμός με τον οποίο διαφωνούμε </w:t>
      </w:r>
      <w:r>
        <w:rPr>
          <w:rFonts w:eastAsia="Times New Roman" w:cs="Times New Roman"/>
          <w:szCs w:val="24"/>
        </w:rPr>
        <w:t>με</w:t>
      </w:r>
      <w:r>
        <w:rPr>
          <w:rFonts w:eastAsia="Times New Roman" w:cs="Times New Roman"/>
          <w:szCs w:val="24"/>
        </w:rPr>
        <w:t xml:space="preserve"> το μείγμα πολιτικής που εκφράζει και που στηρίζεται σε επισφαλείς υποθέσεις με βάση την πρόσφατη εμπειρία από την Κυβέρνησή σας. </w:t>
      </w:r>
    </w:p>
    <w:p w14:paraId="420DC344"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Κυβέρνηση δεν τα πάει καλά στο να πετυχαίνει τα νούμερα της ανάπτυ</w:t>
      </w:r>
      <w:r>
        <w:rPr>
          <w:rFonts w:eastAsia="Times New Roman" w:cs="Times New Roman"/>
          <w:szCs w:val="24"/>
        </w:rPr>
        <w:t xml:space="preserve">ξης, αλλά τα πάει πολύ καλά στο να πετυχαίνει τα νούμερα των πλεονασμάτων. </w:t>
      </w:r>
    </w:p>
    <w:p w14:paraId="420DC345"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όμως, να βγούμε από αυτόν τον φαύλο κύκλο και η συνταγή είναι μία: Επενδύσεις σε κλάδους που παράγουν εμπορεύσιμα αγαθά και ιδίως εξαγώγιμα. Χρειάζονται επενδύσεις, χρειάζο</w:t>
      </w:r>
      <w:r>
        <w:rPr>
          <w:rFonts w:eastAsia="Times New Roman" w:cs="Times New Roman"/>
          <w:szCs w:val="24"/>
        </w:rPr>
        <w:t xml:space="preserve">νται μεταρρυθμίσεις. </w:t>
      </w:r>
    </w:p>
    <w:p w14:paraId="420DC346"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βασική, όμως, μεταρρύθμιση που χρειάζεται η Κυβέρνηση είναι στη νοοτροπία. Η </w:t>
      </w:r>
      <w:proofErr w:type="spellStart"/>
      <w:r>
        <w:rPr>
          <w:rFonts w:eastAsia="Times New Roman" w:cs="Times New Roman"/>
          <w:szCs w:val="24"/>
        </w:rPr>
        <w:t>δαιμονοποίηση</w:t>
      </w:r>
      <w:proofErr w:type="spellEnd"/>
      <w:r>
        <w:rPr>
          <w:rFonts w:eastAsia="Times New Roman" w:cs="Times New Roman"/>
          <w:szCs w:val="24"/>
        </w:rPr>
        <w:t xml:space="preserve"> του </w:t>
      </w:r>
      <w:proofErr w:type="spellStart"/>
      <w:r>
        <w:rPr>
          <w:rFonts w:eastAsia="Times New Roman" w:cs="Times New Roman"/>
          <w:szCs w:val="24"/>
        </w:rPr>
        <w:t>επιχειρείν</w:t>
      </w:r>
      <w:proofErr w:type="spellEnd"/>
      <w:r>
        <w:rPr>
          <w:rFonts w:eastAsia="Times New Roman" w:cs="Times New Roman"/>
          <w:szCs w:val="24"/>
        </w:rPr>
        <w:t xml:space="preserve"> και η θεοποίηση του κρατισμού είναι τα βαρίδια που μας κρατούν πίσω. Έτσι, όταν σε όλη την Ευρώπη αρχίζει </w:t>
      </w:r>
      <w:r>
        <w:rPr>
          <w:rFonts w:eastAsia="Times New Roman" w:cs="Times New Roman"/>
          <w:szCs w:val="24"/>
        </w:rPr>
        <w:t>σιγά-</w:t>
      </w:r>
      <w:r>
        <w:rPr>
          <w:rFonts w:eastAsia="Times New Roman" w:cs="Times New Roman"/>
          <w:szCs w:val="24"/>
        </w:rPr>
        <w:t xml:space="preserve">σιγά να </w:t>
      </w:r>
      <w:r>
        <w:rPr>
          <w:rFonts w:eastAsia="Times New Roman" w:cs="Times New Roman"/>
          <w:szCs w:val="24"/>
        </w:rPr>
        <w:t>«</w:t>
      </w:r>
      <w:r>
        <w:rPr>
          <w:rFonts w:eastAsia="Times New Roman" w:cs="Times New Roman"/>
          <w:szCs w:val="24"/>
        </w:rPr>
        <w:t>βρέχει</w:t>
      </w:r>
      <w:r>
        <w:rPr>
          <w:rFonts w:eastAsia="Times New Roman" w:cs="Times New Roman"/>
          <w:szCs w:val="24"/>
        </w:rPr>
        <w:t>»</w:t>
      </w:r>
      <w:r>
        <w:rPr>
          <w:rFonts w:eastAsia="Times New Roman" w:cs="Times New Roman"/>
          <w:szCs w:val="24"/>
        </w:rPr>
        <w:t xml:space="preserve"> ανάπτυξη, εμείς εδώ κρατάμε ομπρέλα, την ομπρέλα της ιδεοληψίας και της αντίστασης στην αλλαγή. Όμως, αλλαγές χρειάζεται αρκετές η χώρα μας, για να ορθοποδήσει. Και για να αλλάξουμε τη χώρα πρέπει πρώτα από όλα να είμαστε αποφασισμένοι να αλλάξουμε οι ίδ</w:t>
      </w:r>
      <w:r>
        <w:rPr>
          <w:rFonts w:eastAsia="Times New Roman" w:cs="Times New Roman"/>
          <w:szCs w:val="24"/>
        </w:rPr>
        <w:t xml:space="preserve">ιοι. </w:t>
      </w:r>
    </w:p>
    <w:p w14:paraId="420DC347"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αλλαγή, λοιπόν, είναι το ζητούμενο ως επιτακτική ανάγκη και όχι ως νοσταλγική ανάμνηση. Και αυτή η αλλαγή </w:t>
      </w:r>
      <w:r>
        <w:rPr>
          <w:rFonts w:eastAsia="Times New Roman" w:cs="Times New Roman"/>
          <w:szCs w:val="24"/>
        </w:rPr>
        <w:t>σιγά-</w:t>
      </w:r>
      <w:r>
        <w:rPr>
          <w:rFonts w:eastAsia="Times New Roman" w:cs="Times New Roman"/>
          <w:szCs w:val="24"/>
        </w:rPr>
        <w:t xml:space="preserve">σιγά έχει αρχίσει να δρομολογείται. </w:t>
      </w:r>
    </w:p>
    <w:p w14:paraId="420DC348"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20DC349" w14:textId="77777777" w:rsidR="003663B4" w:rsidRDefault="00087BC7">
      <w:pPr>
        <w:spacing w:line="600" w:lineRule="auto"/>
        <w:ind w:firstLine="709"/>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ΠΑΣ</w:t>
      </w:r>
      <w:r>
        <w:rPr>
          <w:rFonts w:eastAsia="Times New Roman" w:cs="Times New Roman"/>
          <w:szCs w:val="24"/>
        </w:rPr>
        <w:t>ΟΚ - ΔΗΜΑΡ)</w:t>
      </w:r>
    </w:p>
    <w:p w14:paraId="420DC34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w:t>
      </w:r>
    </w:p>
    <w:p w14:paraId="420DC34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Θηβαίος από την Κοινοβουλευτική Ομάδα του ΣΥΡΙΖΑ και μετά ο κ. </w:t>
      </w:r>
      <w:proofErr w:type="spellStart"/>
      <w:r>
        <w:rPr>
          <w:rFonts w:eastAsia="Times New Roman" w:cs="Times New Roman"/>
          <w:szCs w:val="24"/>
        </w:rPr>
        <w:t>Κέλλας</w:t>
      </w:r>
      <w:proofErr w:type="spellEnd"/>
      <w:r>
        <w:rPr>
          <w:rFonts w:eastAsia="Times New Roman" w:cs="Times New Roman"/>
          <w:szCs w:val="24"/>
        </w:rPr>
        <w:t xml:space="preserve">. </w:t>
      </w:r>
    </w:p>
    <w:p w14:paraId="420DC34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Θηβαίο, έχετε τον λόγο για έξι λεπτά. </w:t>
      </w:r>
    </w:p>
    <w:p w14:paraId="420DC34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Ευχαριστώ, κύριε </w:t>
      </w:r>
      <w:r>
        <w:rPr>
          <w:rFonts w:eastAsia="Times New Roman" w:cs="Times New Roman"/>
          <w:szCs w:val="24"/>
        </w:rPr>
        <w:t>Πρόεδρε.</w:t>
      </w:r>
    </w:p>
    <w:p w14:paraId="420DC34E" w14:textId="77777777" w:rsidR="003663B4" w:rsidRDefault="00087BC7">
      <w:pPr>
        <w:spacing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συνάδελφοι, ο </w:t>
      </w:r>
      <w:r>
        <w:rPr>
          <w:rFonts w:eastAsia="Times New Roman" w:cs="Times New Roman"/>
          <w:szCs w:val="24"/>
        </w:rPr>
        <w:t xml:space="preserve">προϋπολογισμός </w:t>
      </w:r>
      <w:r>
        <w:rPr>
          <w:rFonts w:eastAsia="Times New Roman" w:cs="Times New Roman"/>
          <w:szCs w:val="24"/>
        </w:rPr>
        <w:t xml:space="preserve">που συζητάμε, είναι ένας προϋπολογισμός δημοσιονομικής σταθερότητας, ένας προϋπολογισμός – σταθμός για την έξοδο από την κρίση, όπως έχει τονιστεί επανειλημμένως σήμερα εδώ. </w:t>
      </w:r>
    </w:p>
    <w:p w14:paraId="420DC34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Έρχεται σε μία ευνοϊκή για τη</w:t>
      </w:r>
      <w:r>
        <w:rPr>
          <w:rFonts w:eastAsia="Times New Roman" w:cs="Times New Roman"/>
          <w:szCs w:val="24"/>
        </w:rPr>
        <w:t>ν ελληνική οικονομία συγκυρία, καθώς οι αποδόσεις των ελληνικών ομολόγων έχουν μειωθεί σημαντικά, σημειώνεται ρεκόρ από το 2009 στην πτώση των ομολόγων και η επιστροφή στην ανάπτυξη αρχίζει να γίνεται εμφανής.</w:t>
      </w:r>
    </w:p>
    <w:p w14:paraId="420DC35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δεν το λέει φυσικά μόνο η Κυβέρνηση, το λένε οι </w:t>
      </w:r>
      <w:r>
        <w:rPr>
          <w:rFonts w:eastAsia="Times New Roman" w:cs="Times New Roman"/>
          <w:szCs w:val="24"/>
        </w:rPr>
        <w:t>θεσμοί</w:t>
      </w:r>
      <w:r>
        <w:rPr>
          <w:rFonts w:eastAsia="Times New Roman" w:cs="Times New Roman"/>
          <w:szCs w:val="24"/>
        </w:rPr>
        <w:t>, το λένε οι Ευρωπαίοι εταίροι, οι οικονομικοί παράγοντες και οι επενδυτές. Οι μόνοι φυσικά που ισχυρίζονται το αντίθετο είναι η Νέα Δημοκρατία και περιστασιακά εσχάτως η Δημοκρατική Συμπαράταξη.</w:t>
      </w:r>
    </w:p>
    <w:p w14:paraId="420DC35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σχέση με το κοινωνικό μέρισμα θα σταθούμε σε ορισμένα πράγματα. </w:t>
      </w:r>
    </w:p>
    <w:p w14:paraId="420DC3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τρίτη συνεχόμενη χρονιά καταφέραμε να πιάσουμε τους δημοσιονομικούς στόχους και προχωρήσαμε για δεύτερη χρονιά στη διανομή του κοινωνικού μερίσματος. Τα χρήματα αυτά σαφώς και δεν είναι</w:t>
      </w:r>
      <w:r>
        <w:rPr>
          <w:rFonts w:eastAsia="Times New Roman" w:cs="Times New Roman"/>
          <w:szCs w:val="24"/>
        </w:rPr>
        <w:t xml:space="preserve"> κάποια μορφή ελεημοσύνης. Είναι μία δίκαιη ανταπόδοση των κόπων των πολιτών και ταυτόχρονα ένα εργαλείο για την αναθέρμανση της αγοράς, την τόνωση της αγοραστικής δύναμης των πολιτών και των μικρομεσαίων επιχειρήσεων. </w:t>
      </w:r>
    </w:p>
    <w:p w14:paraId="420DC3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Χαρακτηρίζεται από πολλούς ψίχουλα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ελεημοσύνη. Δόθηκαν 580 ευρώ κατά μέσο όρο μέχρι στιγμής σε πάνω από </w:t>
      </w:r>
      <w:r>
        <w:rPr>
          <w:rFonts w:eastAsia="Times New Roman" w:cs="Times New Roman"/>
          <w:szCs w:val="24"/>
        </w:rPr>
        <w:t xml:space="preserve">ένα εκατομμύριο διακόσιες χιλιάδες </w:t>
      </w:r>
      <w:r>
        <w:rPr>
          <w:rFonts w:eastAsia="Times New Roman" w:cs="Times New Roman"/>
          <w:szCs w:val="24"/>
        </w:rPr>
        <w:t>δικαιούχους. Αυτοί που τα λένε «ψίχουλα», κανέναν φτωχό γείτονα έχουν; Πραγματικά, γιατί πολλοί από αυτούς που το λένε, μόνο το σακάκι που φοράνε κάν</w:t>
      </w:r>
      <w:r>
        <w:rPr>
          <w:rFonts w:eastAsia="Times New Roman" w:cs="Times New Roman"/>
          <w:szCs w:val="24"/>
        </w:rPr>
        <w:t xml:space="preserve">ει πολύ περισσότερα. Είναι δεδομένο, συνάδελφοι, ότι χιλιάδες </w:t>
      </w:r>
      <w:r>
        <w:rPr>
          <w:rFonts w:eastAsia="Times New Roman" w:cs="Times New Roman"/>
          <w:szCs w:val="24"/>
        </w:rPr>
        <w:lastRenderedPageBreak/>
        <w:t xml:space="preserve">συμπολίτες μας με τα 580 ευρώ θα βγάλουν τον χειμώνα με θέρμανση με πετρέλαιο. Έχουμε ξεχάσει την αιθαλομίχλη του 2012 – 2013. </w:t>
      </w:r>
    </w:p>
    <w:p w14:paraId="420DC3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Έρχομαι στα ζητήματα της ανάπτυξης.</w:t>
      </w:r>
    </w:p>
    <w:p w14:paraId="420DC3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υπέρβαση των στόχων που επιτ</w:t>
      </w:r>
      <w:r>
        <w:rPr>
          <w:rFonts w:eastAsia="Times New Roman" w:cs="Times New Roman"/>
          <w:szCs w:val="24"/>
        </w:rPr>
        <w:t>εύχθηκε τα δύο προηγούμενα χρόνια, αλλά και εκείνη που αναμένεται για το τρέχον -πλεόνασμα 2,4% έναντι 1,75%- έχουν συμβάλει στην αποκατάσταση της διεθνούς αξιοπιστίας στα ελληνικά δημόσια οικονομικά και έχουν δημιουργήσει τις καλύτερες προϋποθέσεις επιστρ</w:t>
      </w:r>
      <w:r>
        <w:rPr>
          <w:rFonts w:eastAsia="Times New Roman" w:cs="Times New Roman"/>
          <w:szCs w:val="24"/>
        </w:rPr>
        <w:t>οφής της χώρας στις διεθνείς αγορές. Αντίθετα, με τις προηγούμενες κυβερνήσεις ξεπεράσαμε τις προβλέψεις και έχουμε υπέρβαση στον στόχο των εσόδων.</w:t>
      </w:r>
    </w:p>
    <w:p w14:paraId="420DC3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Ωστόσο για εμάς δεν αρκούν οι ρυθμοί ανάπτυξης ως αριθμοί. Θέλουμε ανάπτυξη με κοινωνικό πρόσημο. Θέλουμε αν</w:t>
      </w:r>
      <w:r>
        <w:rPr>
          <w:rFonts w:eastAsia="Times New Roman" w:cs="Times New Roman"/>
          <w:szCs w:val="24"/>
        </w:rPr>
        <w:t xml:space="preserve">άπτυξη σε εντελώς διαφορετικό μοντέλο από αυτό που κληρονομήσαμε. Και εδώ είναι η διαφορά μας με αυτό που είπε προηγουμένως ο κ. </w:t>
      </w:r>
      <w:proofErr w:type="spellStart"/>
      <w:r>
        <w:rPr>
          <w:rFonts w:eastAsia="Times New Roman" w:cs="Times New Roman"/>
          <w:szCs w:val="24"/>
        </w:rPr>
        <w:t>Μαυρωτάς</w:t>
      </w:r>
      <w:proofErr w:type="spellEnd"/>
      <w:r>
        <w:rPr>
          <w:rFonts w:eastAsia="Times New Roman" w:cs="Times New Roman"/>
          <w:szCs w:val="24"/>
        </w:rPr>
        <w:t xml:space="preserve">, ότι η ανάπτυξη που θέλουμε, ο τρόπος με τον οποίο θα κατανεμηθεί η πολιτική και θα προχωρήσουμε δεν </w:t>
      </w:r>
      <w:r>
        <w:rPr>
          <w:rFonts w:eastAsia="Times New Roman" w:cs="Times New Roman"/>
          <w:szCs w:val="24"/>
        </w:rPr>
        <w:lastRenderedPageBreak/>
        <w:t xml:space="preserve">έχει να κάνει με </w:t>
      </w:r>
      <w:r>
        <w:rPr>
          <w:rFonts w:eastAsia="Times New Roman" w:cs="Times New Roman"/>
          <w:szCs w:val="24"/>
        </w:rPr>
        <w:t xml:space="preserve">προηγούμενο μοντέλο για να μπούμε σε μία λογική συμψηφισμών και γενικότερων συναινέσεων. Οι προηγούμενες πολιτικές ήταν γνωστές και οδήγησαν εδώ που οδήγησαν. </w:t>
      </w:r>
    </w:p>
    <w:p w14:paraId="420DC3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Γίνεται μια πολύ μεγάλη κουβέντα και ιδιαίτερα ο αντιπολιτευόμενος Τύπος ασχολείται κατά κύριο λ</w:t>
      </w:r>
      <w:r>
        <w:rPr>
          <w:rFonts w:eastAsia="Times New Roman" w:cs="Times New Roman"/>
          <w:szCs w:val="24"/>
        </w:rPr>
        <w:t xml:space="preserve">όγο με το θέμα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w:t>
      </w:r>
    </w:p>
    <w:p w14:paraId="420DC3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Αλήθεια, ποιοι μιλάνε για </w:t>
      </w:r>
      <w:proofErr w:type="spellStart"/>
      <w:r>
        <w:rPr>
          <w:rFonts w:eastAsia="Times New Roman" w:cs="Times New Roman"/>
          <w:szCs w:val="24"/>
        </w:rPr>
        <w:t>υπερφορολόγηση</w:t>
      </w:r>
      <w:proofErr w:type="spellEnd"/>
      <w:r>
        <w:rPr>
          <w:rFonts w:eastAsia="Times New Roman" w:cs="Times New Roman"/>
          <w:szCs w:val="24"/>
        </w:rPr>
        <w:t xml:space="preserve">; Αυτοί οι οποίοι είδαν και βλέπουν τους φόρους μόνο ως μία υπόθεση που αφορά τα συγκεκριμένα υποζύγια; Πόσα χρόνια έχουμε πει αυτήν την έκφραση; Πόσα χρόνια έχει υλοποιηθεί αυτή </w:t>
      </w:r>
      <w:r>
        <w:rPr>
          <w:rFonts w:eastAsia="Times New Roman" w:cs="Times New Roman"/>
          <w:szCs w:val="24"/>
        </w:rPr>
        <w:t xml:space="preserve">η πολιτική; </w:t>
      </w:r>
    </w:p>
    <w:p w14:paraId="420DC35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λοιπόν, λέμε ξεκάθαρα ότι η φορολόγηση είναι ένα εργαλείο αναδιανομής του πλούτου. Με το τέλος των μνημονίων, τον ερχόμενο Αύγουστο, πιστεύουμε ότι υπάρχει και ο χώρος και ο χρόνος για μια δικαιότερη φορολογική πολιτική. Δεν είναι τυχαί</w:t>
      </w:r>
      <w:r>
        <w:rPr>
          <w:rFonts w:eastAsia="Times New Roman" w:cs="Times New Roman"/>
          <w:szCs w:val="24"/>
        </w:rPr>
        <w:t>ο πως όλες οι νεοφιλελεύθερες δυνάμεις σε όλο τον κόσμο μιλούν γενικόλογα για τη μείωση των φόρων.</w:t>
      </w:r>
    </w:p>
    <w:p w14:paraId="420DC35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Αλήθεια, για ποιους φόρους μιλάνε; Τους έπιασε άραγε ο πόνος για τα μεσαία και χαμηλά κοινωνικά στρώματα; Όχι βέβαια. </w:t>
      </w:r>
      <w:r>
        <w:rPr>
          <w:rFonts w:eastAsia="Times New Roman" w:cs="Times New Roman"/>
          <w:szCs w:val="24"/>
        </w:rPr>
        <w:lastRenderedPageBreak/>
        <w:t>Απλώς θέλουν να κερδοσκοπήσουν κι άλλο,</w:t>
      </w:r>
      <w:r>
        <w:rPr>
          <w:rFonts w:eastAsia="Times New Roman" w:cs="Times New Roman"/>
          <w:szCs w:val="24"/>
        </w:rPr>
        <w:t xml:space="preserve"> χωρίς να μοιράζονται τον πλούτο που έχουν συσσωρεύσει. Ποιος πολίτης αλήθεια πιστεύει ότι η Νέα Δημοκρατία μπορεί να κάνει δίκαιη φορολογική πολιτική; </w:t>
      </w:r>
    </w:p>
    <w:p w14:paraId="420DC3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Μιλάει η Νέα Δημοκρατία για περικοπές των δημοσίων δαπανών. Δηλαδή απολύσεις;</w:t>
      </w:r>
      <w:r>
        <w:rPr>
          <w:rFonts w:eastAsia="Times New Roman" w:cs="Times New Roman"/>
          <w:szCs w:val="24"/>
        </w:rPr>
        <w:t xml:space="preserve"> </w:t>
      </w:r>
      <w:r>
        <w:rPr>
          <w:rFonts w:eastAsia="Times New Roman" w:cs="Times New Roman"/>
          <w:szCs w:val="24"/>
        </w:rPr>
        <w:t>Αλλιώς, ας μας πει: Κακώς</w:t>
      </w:r>
      <w:r>
        <w:rPr>
          <w:rFonts w:eastAsia="Times New Roman" w:cs="Times New Roman"/>
          <w:szCs w:val="24"/>
        </w:rPr>
        <w:t xml:space="preserve"> θα προσληφθούν </w:t>
      </w:r>
      <w:proofErr w:type="spellStart"/>
      <w:r>
        <w:rPr>
          <w:rFonts w:eastAsia="Times New Roman" w:cs="Times New Roman"/>
          <w:szCs w:val="24"/>
        </w:rPr>
        <w:t>οκτώμισι</w:t>
      </w:r>
      <w:proofErr w:type="spellEnd"/>
      <w:r>
        <w:rPr>
          <w:rFonts w:eastAsia="Times New Roman" w:cs="Times New Roman"/>
          <w:szCs w:val="24"/>
        </w:rPr>
        <w:t xml:space="preserve"> </w:t>
      </w:r>
      <w:r>
        <w:rPr>
          <w:rFonts w:eastAsia="Times New Roman" w:cs="Times New Roman"/>
          <w:szCs w:val="24"/>
        </w:rPr>
        <w:t>χιλιάδες εργάτες καθαριότητας στους δήμους και θα σταματήσει η ομηρία τους; Κακώς διορίζονται στα νοσοκομεία και αλλού επιτυχόντες του ΑΣΕΠ της προηγούμενης δεκαετίας και κάποιοι του προηγούμενου αιώνα; Κακώς μονιμοποιούνται οι πυρ</w:t>
      </w:r>
      <w:r>
        <w:rPr>
          <w:rFonts w:eastAsia="Times New Roman" w:cs="Times New Roman"/>
          <w:szCs w:val="24"/>
        </w:rPr>
        <w:t>οσβέστες; Ας βγουν να πουν σε αυτούς τους ανθρώπους τι λένε.</w:t>
      </w:r>
    </w:p>
    <w:p w14:paraId="420DC35C" w14:textId="77777777" w:rsidR="003663B4" w:rsidRDefault="00087BC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20DC35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Ένα λεπτό, σας παρακαλώ.</w:t>
      </w:r>
    </w:p>
    <w:p w14:paraId="420DC3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Θέλω να θέσουμε το θέμα της φοροδιαφυγής. Αλήθεια, αν η Νέα Δημοκρατία είχε συμφωνήσει</w:t>
      </w:r>
      <w:r>
        <w:rPr>
          <w:rFonts w:eastAsia="Times New Roman" w:cs="Times New Roman"/>
          <w:szCs w:val="24"/>
        </w:rPr>
        <w:t xml:space="preserve"> για στόχο 4,2% αντί για το 3,5% που έχουμε συμφωνήσει εμείς, πού θα ήταν η φορολόγηση τώρα; Για ποια </w:t>
      </w:r>
      <w:proofErr w:type="spellStart"/>
      <w:r>
        <w:rPr>
          <w:rFonts w:eastAsia="Times New Roman" w:cs="Times New Roman"/>
          <w:szCs w:val="24"/>
        </w:rPr>
        <w:t>υπερφορολόγηση</w:t>
      </w:r>
      <w:proofErr w:type="spellEnd"/>
      <w:r>
        <w:rPr>
          <w:rFonts w:eastAsia="Times New Roman" w:cs="Times New Roman"/>
          <w:szCs w:val="24"/>
        </w:rPr>
        <w:t xml:space="preserve"> μιλάει η Νέα Δημοκρατία; Γι’ αυτή που έχουμε με την παρούσα Κυβέρνηση ή με αυτή που θα προχωρούσε ο κ. Μητσοτάκης; Ακόμα πιστεύει κανείς στ</w:t>
      </w:r>
      <w:r>
        <w:rPr>
          <w:rFonts w:eastAsia="Times New Roman" w:cs="Times New Roman"/>
          <w:szCs w:val="24"/>
        </w:rPr>
        <w:t xml:space="preserve">η Νέα Δημοκρατία ότι μπορεί να χτυπήσει τη φοροδιαφυγή; Δεν νομίζω. Εξάλλου, οι νόμιμες και ηθικές </w:t>
      </w:r>
      <w:r>
        <w:rPr>
          <w:rFonts w:eastAsia="Times New Roman" w:cs="Times New Roman"/>
          <w:szCs w:val="24"/>
          <w:lang w:val="en-US"/>
        </w:rPr>
        <w:t>offshore</w:t>
      </w:r>
      <w:r>
        <w:rPr>
          <w:rFonts w:eastAsia="Times New Roman" w:cs="Times New Roman"/>
          <w:szCs w:val="24"/>
        </w:rPr>
        <w:t xml:space="preserve"> είναι οικογενειακό σπορ.</w:t>
      </w:r>
    </w:p>
    <w:p w14:paraId="420DC35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1E1880">
        <w:rPr>
          <w:rFonts w:eastAsia="Times New Roman" w:cs="Times New Roman"/>
          <w:b/>
          <w:szCs w:val="24"/>
        </w:rPr>
        <w:t>ΔΗΜΗΤΡΙΟΣ ΚΡΕΜΑΣΤΙΝΟΣ</w:t>
      </w:r>
      <w:r w:rsidRPr="00F23FCC">
        <w:rPr>
          <w:rFonts w:eastAsia="Times New Roman" w:cs="Times New Roman"/>
          <w:szCs w:val="24"/>
        </w:rPr>
        <w:t>)</w:t>
      </w:r>
    </w:p>
    <w:p w14:paraId="420DC36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είναι γεγονός ότι την επίθεση που κάνατε ενάντια στην Κυβέρνηση, δεν την κάνατε μόνο για να την φθείρετε, αλλά και για να καλύψετε την προγραμματική σας γύμνια, τελικά την πολιτική σας ανικανότητα μαζί με τον φιλελεύθ</w:t>
      </w:r>
      <w:r>
        <w:rPr>
          <w:rFonts w:eastAsia="Times New Roman" w:cs="Times New Roman"/>
          <w:szCs w:val="24"/>
        </w:rPr>
        <w:t>ερο δογματισμό σας, που οδήγησε φυσικά τη χώρα στη χρεοκοπία. Ο ελληνικός λαός σάς γνωρίζει όχι γιατί είστε τα ίδια πρόσωπα -που τιμώρησε, άλλωστε- αλλά γιατί ξέρει πως είστε το ίδιο ανίκανοι και το ίδιο αμετανόητοι.</w:t>
      </w:r>
    </w:p>
    <w:p w14:paraId="420DC361" w14:textId="77777777" w:rsidR="003663B4" w:rsidRDefault="00087BC7">
      <w:pPr>
        <w:spacing w:line="600" w:lineRule="auto"/>
        <w:ind w:firstLine="709"/>
        <w:jc w:val="center"/>
        <w:rPr>
          <w:rFonts w:eastAsia="Times New Roman"/>
          <w:bCs/>
        </w:rPr>
      </w:pPr>
      <w:r>
        <w:rPr>
          <w:rFonts w:eastAsia="Times New Roman"/>
          <w:bCs/>
        </w:rPr>
        <w:t>(Χειροκροτήματα από την πτέρυγα του ΣΥΡ</w:t>
      </w:r>
      <w:r>
        <w:rPr>
          <w:rFonts w:eastAsia="Times New Roman"/>
          <w:bCs/>
        </w:rPr>
        <w:t>ΙΖΑ)</w:t>
      </w:r>
    </w:p>
    <w:p w14:paraId="420DC36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Βουλευτής της Νέας Δημοκρατίας κ. </w:t>
      </w:r>
      <w:proofErr w:type="spellStart"/>
      <w:r>
        <w:rPr>
          <w:rFonts w:eastAsia="Times New Roman" w:cs="Times New Roman"/>
          <w:szCs w:val="24"/>
        </w:rPr>
        <w:t>Κέλλας</w:t>
      </w:r>
      <w:proofErr w:type="spellEnd"/>
      <w:r>
        <w:rPr>
          <w:rFonts w:eastAsia="Times New Roman" w:cs="Times New Roman"/>
          <w:szCs w:val="24"/>
        </w:rPr>
        <w:t xml:space="preserve"> έχει τον λόγο για έξι λεπτά.</w:t>
      </w:r>
    </w:p>
    <w:p w14:paraId="420DC36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420DC36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τις ημέρες συζητούμε ακόμα έναν </w:t>
      </w:r>
      <w:r>
        <w:rPr>
          <w:rFonts w:eastAsia="Times New Roman" w:cs="Times New Roman"/>
          <w:szCs w:val="24"/>
        </w:rPr>
        <w:t xml:space="preserve">προϋπολογισμό </w:t>
      </w:r>
      <w:r>
        <w:rPr>
          <w:rFonts w:eastAsia="Times New Roman" w:cs="Times New Roman"/>
          <w:szCs w:val="24"/>
        </w:rPr>
        <w:t xml:space="preserve">της μακροβιότερης </w:t>
      </w:r>
      <w:proofErr w:type="spellStart"/>
      <w:r>
        <w:rPr>
          <w:rFonts w:eastAsia="Times New Roman" w:cs="Times New Roman"/>
          <w:szCs w:val="24"/>
        </w:rPr>
        <w:t>μ</w:t>
      </w:r>
      <w:r>
        <w:rPr>
          <w:rFonts w:eastAsia="Times New Roman" w:cs="Times New Roman"/>
          <w:szCs w:val="24"/>
        </w:rPr>
        <w:t>νημονιακής</w:t>
      </w:r>
      <w:proofErr w:type="spellEnd"/>
      <w:r>
        <w:rPr>
          <w:rFonts w:eastAsia="Times New Roman" w:cs="Times New Roman"/>
          <w:szCs w:val="24"/>
        </w:rPr>
        <w:t xml:space="preserve"> Κυβέρνησης, μιας Κυβέρνησης που θα άλλαζε την Ελλάδα και την Ευρώπη. Τελικά, την Ελλάδα πράγματι την άλλαξε -επί τα </w:t>
      </w:r>
      <w:proofErr w:type="spellStart"/>
      <w:r>
        <w:rPr>
          <w:rFonts w:eastAsia="Times New Roman" w:cs="Times New Roman"/>
          <w:szCs w:val="24"/>
        </w:rPr>
        <w:t>χείρω</w:t>
      </w:r>
      <w:proofErr w:type="spellEnd"/>
      <w:r>
        <w:rPr>
          <w:rFonts w:eastAsia="Times New Roman" w:cs="Times New Roman"/>
          <w:szCs w:val="24"/>
        </w:rPr>
        <w:t>, όμως- αφού πέτυχε φτωχοποίηση της μεσαίας τάξης, πανηγυρίζοντας μάλιστα για τη διανομή μερίσματος πάνω στα αποκαΐδια της ε</w:t>
      </w:r>
      <w:r>
        <w:rPr>
          <w:rFonts w:eastAsia="Times New Roman" w:cs="Times New Roman"/>
          <w:szCs w:val="24"/>
        </w:rPr>
        <w:t>λληνικής κοινωνίας και κυρίως των αδυνάτων.</w:t>
      </w:r>
    </w:p>
    <w:p w14:paraId="420DC36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Κάθε μέρα οι Έλληνες πολίτες βλέπουν τα εισοδήματά τους να εξανεμίζονται, το ΕΚΑΣ να καταργείται -που, βέβαια δεν το παίρνουν οι πλούσιοι- τις κύριες συντάξεις να υφίστανται αλλεπάλληλες μειώσεις, το ποσό της επι</w:t>
      </w:r>
      <w:r>
        <w:rPr>
          <w:rFonts w:eastAsia="Times New Roman" w:cs="Times New Roman"/>
          <w:szCs w:val="24"/>
        </w:rPr>
        <w:t>κουρικής σύνταξης να έχει διψήφιο αριθμό, το επίδομα πετρελαίου θέρμανσης για δεύτερη συνεχόμενη χρονιά να υποδιπλασιάζεται, ο ΦΠΑ και οι φορολογικοί συντελεστές να ανεβαίνουν διαρκώς, το ίδιο και ο ΕΦΚΑ, που μετά το φετινό σοκ ανεβαίνει και άλλο του χρόνο</w:t>
      </w:r>
      <w:r>
        <w:rPr>
          <w:rFonts w:eastAsia="Times New Roman" w:cs="Times New Roman"/>
          <w:szCs w:val="24"/>
        </w:rPr>
        <w:t>υ.</w:t>
      </w:r>
    </w:p>
    <w:p w14:paraId="420DC36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Κάθε μέρα οι Έλληνες πολίτες μέσα σε αυτό το οικονομικά ασφυκτικό περιβάλλον που δημιουργεί η </w:t>
      </w:r>
      <w:proofErr w:type="spellStart"/>
      <w:r>
        <w:rPr>
          <w:rFonts w:eastAsia="Times New Roman" w:cs="Times New Roman"/>
          <w:szCs w:val="24"/>
        </w:rPr>
        <w:t>υπερφορολόγηση</w:t>
      </w:r>
      <w:proofErr w:type="spellEnd"/>
      <w:r>
        <w:rPr>
          <w:rFonts w:eastAsia="Times New Roman" w:cs="Times New Roman"/>
          <w:szCs w:val="24"/>
        </w:rPr>
        <w:t>, βλέπουν ορατό τον κίνδυνο να απωλέσουν και την πρώτη τους κατοικία και από ποιους; Από αυτούς που έλεγαν «κανένα σπίτι στα χέρια τραπεζίτη».</w:t>
      </w:r>
    </w:p>
    <w:p w14:paraId="420DC36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w:t>
      </w:r>
      <w:r>
        <w:rPr>
          <w:rFonts w:eastAsia="Times New Roman" w:cs="Times New Roman"/>
          <w:szCs w:val="24"/>
        </w:rPr>
        <w:t>ετε φτάσει δε σε τέτοιο σημείο που κατηγορείτε τη Νέα Δημοκρατία γιατί προστάτευσε την πρώτη κατοικία και γιατί δεν έκανε πλειστηριασμούς.</w:t>
      </w:r>
    </w:p>
    <w:p w14:paraId="420DC3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Έλεος, κύριοι συνάδελφοι! Έλεος!</w:t>
      </w:r>
    </w:p>
    <w:p w14:paraId="420DC36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Τι ακριβώς λέτε σήμερα στον ελληνικό λαό; Πως θα ψηφιστεί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και μετά με ένα μαγικό ραβδί, μετά το ερχόμενο καλοκαίρι, όλα θα είναι μαγικά, θα επανέλθουμε στην ευδαιμονία.</w:t>
      </w:r>
    </w:p>
    <w:p w14:paraId="420DC3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Αποκρύπτετε, όμως, ότι φέρετε ακέραια την ευθύνη της σημερινής κατάστασης. Φορτώσατε τη χώρα με δύο αχρείαστα μνημόνια, υποθηκεύσατε την περιουσία της χώρας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για εκατό ολόκληρα χρόνια, ξεπουλήσατε στην κυριολεξία ό,τι μπορούσε να βοηθήσει στη</w:t>
      </w:r>
      <w:r>
        <w:rPr>
          <w:rFonts w:eastAsia="Times New Roman" w:cs="Times New Roman"/>
          <w:szCs w:val="24"/>
        </w:rPr>
        <w:t>ν ανάπτυξη του τόπου, βάλατε φρένο σε κάθε σοβαρή μεταρρύθμιση που είχε ξεκινήσει και όλα αυτά, βέβαια, φέρνουν φαρδιά-πλατιά την υπογραφή σας. Αποκρύπτετε ότι έχει υπογράψει και νέα μείωση συντάξεων και αφορολόγητου για το 2019 και το 2020.</w:t>
      </w:r>
    </w:p>
    <w:p w14:paraId="420DC36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ΑΝΤΩΝΙ</w:t>
      </w:r>
      <w:r>
        <w:rPr>
          <w:rFonts w:eastAsia="Times New Roman" w:cs="Times New Roman"/>
          <w:b/>
          <w:szCs w:val="24"/>
        </w:rPr>
        <w:t>ΟΥ:</w:t>
      </w:r>
      <w:r>
        <w:rPr>
          <w:rFonts w:eastAsia="Times New Roman" w:cs="Times New Roman"/>
          <w:szCs w:val="24"/>
        </w:rPr>
        <w:t xml:space="preserve"> Στα μνημόνια ποιος μας έβαλε;</w:t>
      </w:r>
    </w:p>
    <w:p w14:paraId="420DC36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Αγαπητέ συνάδελφε, ακούστε και ας μη σας αρέσουν.</w:t>
      </w:r>
    </w:p>
    <w:p w14:paraId="420DC36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μη</w:t>
      </w:r>
      <w:r>
        <w:rPr>
          <w:rFonts w:eastAsia="Times New Roman" w:cs="Times New Roman"/>
          <w:szCs w:val="24"/>
        </w:rPr>
        <w:t>ν</w:t>
      </w:r>
      <w:r>
        <w:rPr>
          <w:rFonts w:eastAsia="Times New Roman" w:cs="Times New Roman"/>
          <w:szCs w:val="24"/>
        </w:rPr>
        <w:t xml:space="preserve"> κάνετε διάλογο τώρα!</w:t>
      </w:r>
    </w:p>
    <w:p w14:paraId="420DC36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Βάλατε, βεβαίως, την υπογραφή σας στην πώληση πολεμικού υλικού στη Σα</w:t>
      </w:r>
      <w:r>
        <w:rPr>
          <w:rFonts w:eastAsia="Times New Roman" w:cs="Times New Roman"/>
          <w:szCs w:val="24"/>
        </w:rPr>
        <w:t>ουδική Αραβία, αλλά η αγοραπωλησία χάλασε.</w:t>
      </w:r>
    </w:p>
    <w:p w14:paraId="420DC3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Αφού ήταν όλα καλώς καμωμένα, όπως ισχυρίζεστε, γιατί χάλασε; Την απάντηση έδωσε ο ίδιος ο Πρωθυπουργός εδώ στη Βουλή: «Γιατί μπήκε», λέει «και άλλος ενδιάμεσος».</w:t>
      </w:r>
    </w:p>
    <w:p w14:paraId="420DC370"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Είναι άξιο ιστορικής καταγραφής να υποστηρίζετε τη</w:t>
      </w:r>
      <w:r>
        <w:rPr>
          <w:rFonts w:eastAsia="Times New Roman" w:cs="Times New Roman"/>
          <w:szCs w:val="24"/>
        </w:rPr>
        <w:t xml:space="preserve"> συνεργασία με εμπόρους όπλων για την πώληση στρατιωτικού υλικού στις απεχθέστερες τρομοκρατικές οργανώσεις του πλανήτη. Φαντάζομαι ότι για το ηθικό πλεονέκτημα της Αριστεράς δεν θα </w:t>
      </w:r>
      <w:proofErr w:type="spellStart"/>
      <w:r>
        <w:rPr>
          <w:rFonts w:eastAsia="Times New Roman" w:cs="Times New Roman"/>
          <w:szCs w:val="24"/>
        </w:rPr>
        <w:t>ξανατολμήσετε</w:t>
      </w:r>
      <w:proofErr w:type="spellEnd"/>
      <w:r>
        <w:rPr>
          <w:rFonts w:eastAsia="Times New Roman" w:cs="Times New Roman"/>
          <w:szCs w:val="24"/>
        </w:rPr>
        <w:t xml:space="preserve"> να πείτε κουβέντα.</w:t>
      </w:r>
    </w:p>
    <w:p w14:paraId="420DC371"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διά ταύ</w:t>
      </w:r>
      <w:r>
        <w:rPr>
          <w:rFonts w:eastAsia="Times New Roman" w:cs="Times New Roman"/>
          <w:szCs w:val="24"/>
        </w:rPr>
        <w:t xml:space="preserve">τα: Τρίτος </w:t>
      </w:r>
      <w:r>
        <w:rPr>
          <w:rFonts w:eastAsia="Times New Roman" w:cs="Times New Roman"/>
          <w:szCs w:val="24"/>
        </w:rPr>
        <w:t xml:space="preserve">προϋπολογισμός </w:t>
      </w:r>
      <w:r>
        <w:rPr>
          <w:rFonts w:eastAsia="Times New Roman" w:cs="Times New Roman"/>
          <w:szCs w:val="24"/>
        </w:rPr>
        <w:t xml:space="preserve">λιτότητας και αφαίμαξης των ασθενέστερων οικονομικά πολιτών. Με ποια μαγική συνταγή; Περικοπή συντάξεων, περικοπή και κατάργηση κοινωνικών επιδομάτων και αύξηση φόρων. Είναι 1,9 </w:t>
      </w:r>
      <w:r>
        <w:rPr>
          <w:rFonts w:eastAsia="Times New Roman" w:cs="Times New Roman"/>
          <w:szCs w:val="24"/>
        </w:rPr>
        <w:t xml:space="preserve">δισεκατομμύριο </w:t>
      </w:r>
      <w:r>
        <w:rPr>
          <w:rFonts w:eastAsia="Times New Roman" w:cs="Times New Roman"/>
          <w:szCs w:val="24"/>
        </w:rPr>
        <w:t>ευρώ τα επιπλέον μέτρα για το 2018.</w:t>
      </w:r>
    </w:p>
    <w:p w14:paraId="420DC372"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προβλέπει ο </w:t>
      </w:r>
      <w:r>
        <w:rPr>
          <w:rFonts w:eastAsia="Times New Roman" w:cs="Times New Roman"/>
          <w:szCs w:val="24"/>
        </w:rPr>
        <w:t xml:space="preserve">προϋπολογισμός </w:t>
      </w:r>
      <w:r>
        <w:rPr>
          <w:rFonts w:eastAsia="Times New Roman" w:cs="Times New Roman"/>
          <w:szCs w:val="24"/>
        </w:rPr>
        <w:t>για τη νέα χρονιά; Προβλέπει μείωση του ΕΚΑΣ κατά 238 εκατομμύρια ευρώ. Να φανταστώ ότι αυτό αφορά τους πλούσιους. Κατάργηση της έκπτωσης για ιατρικές δαπάνες 121 εκατομμύρια ευρώ. Αυτό και αν είναι χτύπημα στη φοροδιαφυγή! Αύξηση του ΦΠΑ στα νησιά 50 εκατ</w:t>
      </w:r>
      <w:r>
        <w:rPr>
          <w:rFonts w:eastAsia="Times New Roman" w:cs="Times New Roman"/>
          <w:szCs w:val="24"/>
        </w:rPr>
        <w:t xml:space="preserve">ομμύρια ευρώ. Αυτός είναι ο ΦΠΑ που λέγατε οι ΑΝΕΛ ότι αν αυξηθεί θα παραιτηθείτε; Μείωση του επιδόματος θέρμανσης 58 εκατομμύρια ευρώ. Αλήθεια, οι δικαιούχοι αυτού του επιδόματος είναι </w:t>
      </w:r>
      <w:r>
        <w:rPr>
          <w:rFonts w:eastAsia="Times New Roman" w:cs="Times New Roman"/>
          <w:szCs w:val="24"/>
        </w:rPr>
        <w:t xml:space="preserve">μήπως </w:t>
      </w:r>
      <w:r>
        <w:rPr>
          <w:rFonts w:eastAsia="Times New Roman" w:cs="Times New Roman"/>
          <w:szCs w:val="24"/>
        </w:rPr>
        <w:t>εύποροι; Πάγωμα</w:t>
      </w:r>
      <w:r>
        <w:rPr>
          <w:rFonts w:eastAsia="Times New Roman" w:cs="Times New Roman"/>
          <w:szCs w:val="24"/>
        </w:rPr>
        <w:t xml:space="preserve"> </w:t>
      </w:r>
      <w:r>
        <w:rPr>
          <w:rFonts w:eastAsia="Times New Roman" w:cs="Times New Roman"/>
          <w:szCs w:val="24"/>
        </w:rPr>
        <w:t>συντάξεων 328 εκατομμύρια ευρώ. Ποιοι; Εσείς που</w:t>
      </w:r>
      <w:r>
        <w:rPr>
          <w:rFonts w:eastAsia="Times New Roman" w:cs="Times New Roman"/>
          <w:szCs w:val="24"/>
        </w:rPr>
        <w:t xml:space="preserve"> υποσχόσασταν και δέκατη τρίτη σύνταξη. Περικοπές στο μισθολόγιο για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w:t>
      </w:r>
      <w:proofErr w:type="spellStart"/>
      <w:r>
        <w:rPr>
          <w:rFonts w:eastAsia="Times New Roman" w:cs="Times New Roman"/>
          <w:szCs w:val="24"/>
        </w:rPr>
        <w:t>ενστόλους</w:t>
      </w:r>
      <w:proofErr w:type="spellEnd"/>
      <w:r>
        <w:rPr>
          <w:rFonts w:eastAsia="Times New Roman" w:cs="Times New Roman"/>
          <w:szCs w:val="24"/>
        </w:rPr>
        <w:t>. Όσο και αν κάποιοι ντύνονται στα χακί, δεν γίνεστε πλέον πιστευτοί. Και βέβαια κατάργηση επιδομάτων για όσους δικαιούνται κοινωνικό επίδομα αλληλεγγύης.</w:t>
      </w:r>
      <w:r>
        <w:rPr>
          <w:rFonts w:eastAsia="Times New Roman" w:cs="Times New Roman"/>
          <w:szCs w:val="24"/>
        </w:rPr>
        <w:t xml:space="preserve"> Ε βέβαια, δεν μπορεί να τα θέλουν και όλα δικά τους οι φτωχοί!</w:t>
      </w:r>
    </w:p>
    <w:p w14:paraId="420DC373"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 xml:space="preserve">Λέτε ότι ξεπεράσατε κάθε προσδοκία, επιδιώκοντας θηριώδη αποτελέσματα, κύριε Υπουργέ των Οικονομικών. Εγώ να το δεχθώ. Να σας ρωτήσω όμως κάτι, κύριε </w:t>
      </w:r>
      <w:proofErr w:type="spellStart"/>
      <w:r>
        <w:rPr>
          <w:rFonts w:eastAsia="Times New Roman" w:cs="Times New Roman"/>
          <w:szCs w:val="24"/>
        </w:rPr>
        <w:t>Χουλιαράκη</w:t>
      </w:r>
      <w:proofErr w:type="spellEnd"/>
      <w:r>
        <w:rPr>
          <w:rFonts w:eastAsia="Times New Roman" w:cs="Times New Roman"/>
          <w:szCs w:val="24"/>
        </w:rPr>
        <w:t>; Πιάσατε κάποιο στόχο; Όχι. Αυξ</w:t>
      </w:r>
      <w:r>
        <w:rPr>
          <w:rFonts w:eastAsia="Times New Roman" w:cs="Times New Roman"/>
          <w:szCs w:val="24"/>
        </w:rPr>
        <w:t xml:space="preserve">ήθηκε το διαθέσιμο εισόδημα των Ελλήνων; Όχι. Αυξήθηκαν οι καταθέσεις; Όχι. Υπήρξε κάποια </w:t>
      </w:r>
      <w:proofErr w:type="spellStart"/>
      <w:r>
        <w:rPr>
          <w:rFonts w:eastAsia="Times New Roman" w:cs="Times New Roman"/>
          <w:szCs w:val="24"/>
        </w:rPr>
        <w:t>φοροελάφρυνση</w:t>
      </w:r>
      <w:proofErr w:type="spellEnd"/>
      <w:r>
        <w:rPr>
          <w:rFonts w:eastAsia="Times New Roman" w:cs="Times New Roman"/>
          <w:szCs w:val="24"/>
        </w:rPr>
        <w:t xml:space="preserve"> σε οποιονδήποτε τομέα, κάποια μείωση εισφορών; Ούτε και σε αυτό. Μήπως πιάσαμε το </w:t>
      </w:r>
      <w:proofErr w:type="spellStart"/>
      <w:r>
        <w:rPr>
          <w:rFonts w:eastAsia="Times New Roman" w:cs="Times New Roman"/>
          <w:szCs w:val="24"/>
        </w:rPr>
        <w:t>Τζόκερ</w:t>
      </w:r>
      <w:proofErr w:type="spellEnd"/>
      <w:r>
        <w:rPr>
          <w:rFonts w:eastAsia="Times New Roman" w:cs="Times New Roman"/>
          <w:szCs w:val="24"/>
        </w:rPr>
        <w:t xml:space="preserve"> </w:t>
      </w:r>
      <w:r>
        <w:rPr>
          <w:rFonts w:eastAsia="Times New Roman" w:cs="Times New Roman"/>
          <w:szCs w:val="24"/>
        </w:rPr>
        <w:t>και δεν το ξέρουμε, βρε παιδιά, σε αυτή τη χώρα; Πώς έχουμε πλε</w:t>
      </w:r>
      <w:r>
        <w:rPr>
          <w:rFonts w:eastAsia="Times New Roman" w:cs="Times New Roman"/>
          <w:szCs w:val="24"/>
        </w:rPr>
        <w:t xml:space="preserve">όνασμα όταν είχατε εκτιμήσει ανάπτυξη 2,7% για το 2017 και αναμένεται επισήμως να είναι γύρω στο 1,4%, ενώ για το 2018 προβλέπεται ανάπτυξη 2,5%, τη στιγμή που διαρκώς όλες οι προβλέψεις σας αναθεωρούνται προς τα κάτω; </w:t>
      </w:r>
    </w:p>
    <w:p w14:paraId="420DC374"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Από πού, λοιπόν, προέρχονται, κύριοι</w:t>
      </w:r>
      <w:r>
        <w:rPr>
          <w:rFonts w:eastAsia="Times New Roman" w:cs="Times New Roman"/>
          <w:szCs w:val="24"/>
        </w:rPr>
        <w:t xml:space="preserve"> της Κυβέρνησης, αυτά τα θηριώδη πλεονάσματα; Θα σας πω εγώ από πού προέρχονται. Προέρχονται από τη θηριώδη αφαίμαξη της ελληνικής κοινωνίας και της κάθε ελληνικής οικογένειας αφ</w:t>
      </w:r>
      <w:r>
        <w:rPr>
          <w:rFonts w:eastAsia="Times New Roman" w:cs="Times New Roman"/>
          <w:szCs w:val="24"/>
        </w:rPr>
        <w:t xml:space="preserve">’ </w:t>
      </w:r>
      <w:r>
        <w:rPr>
          <w:rFonts w:eastAsia="Times New Roman" w:cs="Times New Roman"/>
          <w:szCs w:val="24"/>
        </w:rPr>
        <w:t xml:space="preserve">ενός και από τη μη αποπληρωμή των ληξιπρόθεσμων οφειλών από την άλλη. </w:t>
      </w:r>
    </w:p>
    <w:p w14:paraId="420DC375"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Να ρω</w:t>
      </w:r>
      <w:r>
        <w:rPr>
          <w:rFonts w:eastAsia="Times New Roman" w:cs="Times New Roman"/>
          <w:szCs w:val="24"/>
        </w:rPr>
        <w:t xml:space="preserve">τήσω και κάτι εγώ ο αφελής, κύριε </w:t>
      </w:r>
      <w:proofErr w:type="spellStart"/>
      <w:r>
        <w:rPr>
          <w:rFonts w:eastAsia="Times New Roman" w:cs="Times New Roman"/>
          <w:szCs w:val="24"/>
        </w:rPr>
        <w:t>Χουλιαράκη</w:t>
      </w:r>
      <w:proofErr w:type="spellEnd"/>
      <w:r>
        <w:rPr>
          <w:rFonts w:eastAsia="Times New Roman" w:cs="Times New Roman"/>
          <w:szCs w:val="24"/>
        </w:rPr>
        <w:t xml:space="preserve">; Όταν με τόσο υψηλή φορολογία επιτυγχάνετε τόσο υψηλά πλεονάσματα και μάλιστα σε ένα μειωμένο ΑΕΠ, με τι μούτρα θα ζητήσετε αύριο περικοπή χρέους; </w:t>
      </w:r>
    </w:p>
    <w:p w14:paraId="420DC376"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 xml:space="preserve">Να πω και δυο λόγια για την </w:t>
      </w:r>
      <w:r>
        <w:rPr>
          <w:rFonts w:eastAsia="Times New Roman" w:cs="Times New Roman"/>
          <w:szCs w:val="24"/>
        </w:rPr>
        <w:t>παιδεία</w:t>
      </w:r>
      <w:r>
        <w:rPr>
          <w:rFonts w:eastAsia="Times New Roman" w:cs="Times New Roman"/>
          <w:szCs w:val="24"/>
        </w:rPr>
        <w:t xml:space="preserve">. Η </w:t>
      </w:r>
      <w:r>
        <w:rPr>
          <w:rFonts w:eastAsia="Times New Roman" w:cs="Times New Roman"/>
          <w:szCs w:val="24"/>
        </w:rPr>
        <w:t>παιδεία</w:t>
      </w:r>
      <w:r>
        <w:rPr>
          <w:rFonts w:eastAsia="Times New Roman" w:cs="Times New Roman"/>
          <w:szCs w:val="24"/>
        </w:rPr>
        <w:t>, δυστυχώς, βιώνε</w:t>
      </w:r>
      <w:r>
        <w:rPr>
          <w:rFonts w:eastAsia="Times New Roman" w:cs="Times New Roman"/>
          <w:szCs w:val="24"/>
        </w:rPr>
        <w:t>ι μέρες θλιβερής οπισθοδρόμησης με τις πανελλήνιες εξετάσεις στο απόλυτο σκοτάδι. Το πρωί τις καταργεί ο Πρωθυπουργός, το βράδυ τις επαναφέρει ο Υπουργός. Τελικά θα ισχύσει η κατάργηση των πανελληνίων; Από ποια χρονιά; Και για ποιους; Ποιες θα είναι οι αλλ</w:t>
      </w:r>
      <w:r>
        <w:rPr>
          <w:rFonts w:eastAsia="Times New Roman" w:cs="Times New Roman"/>
          <w:szCs w:val="24"/>
        </w:rPr>
        <w:t xml:space="preserve">αγές; </w:t>
      </w:r>
    </w:p>
    <w:p w14:paraId="420DC377"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Οι πειραματισμοί με το νέο λύκειο και η πρωτοφανής προχειρότητα έχει αναστατώσει στην πιο κρίσιμη περίοδο όλη την εκπαιδευτική κοινότητα. Τα επαγγελματικά λύκεια έχουν διαλυθεί. Να σας πω τι έγινε στη Λάρισα; Φτάσαμε Νοέμβριο μήνα μέχρι να φιλοτιμηθ</w:t>
      </w:r>
      <w:r>
        <w:rPr>
          <w:rFonts w:eastAsia="Times New Roman" w:cs="Times New Roman"/>
          <w:szCs w:val="24"/>
        </w:rPr>
        <w:t xml:space="preserve">εί ο Υπουργός να υπογράψει τη λειτουργία κάποιων ολιγομελών τμημάτων. Όμως, και πάλι κάποια άλλα τμήματα έκλεισαν, όπως είναι το ΕΠΑΛ στα Φάρσαλα. </w:t>
      </w:r>
    </w:p>
    <w:p w14:paraId="420DC378" w14:textId="77777777" w:rsidR="003663B4" w:rsidRDefault="00087BC7">
      <w:pPr>
        <w:tabs>
          <w:tab w:val="left" w:pos="2871"/>
          <w:tab w:val="left" w:pos="3873"/>
        </w:tabs>
        <w:spacing w:line="600" w:lineRule="auto"/>
        <w:ind w:firstLine="720"/>
        <w:jc w:val="both"/>
        <w:rPr>
          <w:rFonts w:eastAsia="Times New Roman" w:cs="Times New Roman"/>
          <w:szCs w:val="24"/>
        </w:rPr>
      </w:pPr>
      <w:r>
        <w:rPr>
          <w:rFonts w:eastAsia="Times New Roman" w:cs="Times New Roman"/>
          <w:szCs w:val="24"/>
        </w:rPr>
        <w:t xml:space="preserve">Μετατρέψατε τα πανεπιστήμια από άσυλο διακίνησης ιδεών σε άσυλο ανομίας. Τα βλέπετε μόνοι σας: Ξυλοδαρμοί </w:t>
      </w:r>
      <w:r>
        <w:rPr>
          <w:rFonts w:eastAsia="Times New Roman" w:cs="Times New Roman"/>
          <w:szCs w:val="24"/>
        </w:rPr>
        <w:t>ΑΜ</w:t>
      </w:r>
      <w:r>
        <w:rPr>
          <w:rFonts w:eastAsia="Times New Roman" w:cs="Times New Roman"/>
          <w:szCs w:val="24"/>
        </w:rPr>
        <w:t>ΕΑ</w:t>
      </w:r>
      <w:r>
        <w:rPr>
          <w:rFonts w:eastAsia="Times New Roman" w:cs="Times New Roman"/>
          <w:szCs w:val="24"/>
        </w:rPr>
        <w:t>, προπηλακισμοί καθηγητών, βανδαλισμοί και τόσα άλλα.</w:t>
      </w:r>
    </w:p>
    <w:p w14:paraId="420DC37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C37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Δώστε μου ένα λεπτό, κύριε Πρόεδρε.</w:t>
      </w:r>
    </w:p>
    <w:p w14:paraId="420DC37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Όσο για την ελληνόγλωσση εκπαίδευση του εξωτερικού μάλλον θα πρέπει να θεωρεί τα</w:t>
      </w:r>
      <w:r>
        <w:rPr>
          <w:rFonts w:eastAsia="Times New Roman" w:cs="Times New Roman"/>
          <w:szCs w:val="24"/>
        </w:rPr>
        <w:t xml:space="preserve"> παιδιά των ομογενών παιδιά ενός κατώτερου θεού, αφού η </w:t>
      </w:r>
      <w:proofErr w:type="spellStart"/>
      <w:r>
        <w:rPr>
          <w:rFonts w:eastAsia="Times New Roman" w:cs="Times New Roman"/>
          <w:szCs w:val="24"/>
        </w:rPr>
        <w:t>μπαχαλοποίηση</w:t>
      </w:r>
      <w:proofErr w:type="spellEnd"/>
      <w:r>
        <w:rPr>
          <w:rFonts w:eastAsia="Times New Roman" w:cs="Times New Roman"/>
          <w:szCs w:val="24"/>
        </w:rPr>
        <w:t xml:space="preserve"> που έχετε επιφέρει στην εκπαίδευση διώχνει τα παιδιά από τα ελληνικά σχολεία.</w:t>
      </w:r>
    </w:p>
    <w:p w14:paraId="420DC37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Να πω και δυο λόγια για την </w:t>
      </w:r>
      <w:r>
        <w:rPr>
          <w:rFonts w:eastAsia="Times New Roman" w:cs="Times New Roman"/>
          <w:szCs w:val="24"/>
        </w:rPr>
        <w:t xml:space="preserve">υγεία </w:t>
      </w:r>
      <w:r>
        <w:rPr>
          <w:rFonts w:eastAsia="Times New Roman" w:cs="Times New Roman"/>
          <w:szCs w:val="24"/>
        </w:rPr>
        <w:t xml:space="preserve">που είπε πριν ο κ. Παπαδόπουλος; Η </w:t>
      </w:r>
      <w:proofErr w:type="spellStart"/>
      <w:r>
        <w:rPr>
          <w:rFonts w:eastAsia="Times New Roman" w:cs="Times New Roman"/>
          <w:szCs w:val="24"/>
        </w:rPr>
        <w:t>υποστελέχωση</w:t>
      </w:r>
      <w:proofErr w:type="spellEnd"/>
      <w:r>
        <w:rPr>
          <w:rFonts w:eastAsia="Times New Roman" w:cs="Times New Roman"/>
          <w:szCs w:val="24"/>
        </w:rPr>
        <w:t xml:space="preserve"> συνεχίζεται παντού. Φαίνετ</w:t>
      </w:r>
      <w:r>
        <w:rPr>
          <w:rFonts w:eastAsia="Times New Roman" w:cs="Times New Roman"/>
          <w:szCs w:val="24"/>
        </w:rPr>
        <w:t xml:space="preserve">αι, όμως, ότι οι ανάγκες στην ΕΡΤ είναι πιο επείγουσες. Η </w:t>
      </w:r>
      <w:proofErr w:type="spellStart"/>
      <w:r>
        <w:rPr>
          <w:rFonts w:eastAsia="Times New Roman" w:cs="Times New Roman"/>
          <w:szCs w:val="24"/>
        </w:rPr>
        <w:t>υποχρηματοδότηση</w:t>
      </w:r>
      <w:proofErr w:type="spellEnd"/>
      <w:r>
        <w:rPr>
          <w:rFonts w:eastAsia="Times New Roman" w:cs="Times New Roman"/>
          <w:szCs w:val="24"/>
        </w:rPr>
        <w:t xml:space="preserve"> αυξάνει. Ο ΕΟΠΥΥ από ανεξάρτητος οργανισμός έχει μετατραπεί σε μια απλή διεύθυνση του Υπουργείου. Γιατί άραγε; Οι λίστες αναμονής στα νοσοκομεία δεν έχουν τέλος, ενώ οι ληξιπρόθεσμε</w:t>
      </w:r>
      <w:r>
        <w:rPr>
          <w:rFonts w:eastAsia="Times New Roman" w:cs="Times New Roman"/>
          <w:szCs w:val="24"/>
        </w:rPr>
        <w:t>ς οφειλές προς ιδιώτες έχουν χτυπήσει κόκκινο.</w:t>
      </w:r>
    </w:p>
    <w:p w14:paraId="420DC37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Είπε ο κ. Παπαδόπουλος πριν ότι εγκαινιάζουμε σήμερα τρεις ΤΟΜΥ. Να τον ρωτήσω κάτι; Δεν τον βλέπω, έφυγε. Έχουν γιατρούς αυτές οι ΤΟΜΥ ή είναι μόνο το προσωπικό και οι κηπουροί; Γιατί δεν μπορείτε να αμφισβητ</w:t>
      </w:r>
      <w:r>
        <w:rPr>
          <w:rFonts w:eastAsia="Times New Roman" w:cs="Times New Roman"/>
          <w:szCs w:val="24"/>
        </w:rPr>
        <w:t>ήσετε ότι η προσφορά γιατρών για τις ΤΟΜΥ είναι κάτω από 40% από τις απαιτούμενες ανάγκες, και είναι κοινά ομολογημένο.</w:t>
      </w:r>
    </w:p>
    <w:p w14:paraId="420DC37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420DC37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Σήμερα δε για κακή σας τύχη -μάλλον δε</w:t>
      </w:r>
      <w:r>
        <w:rPr>
          <w:rFonts w:eastAsia="Times New Roman" w:cs="Times New Roman"/>
          <w:szCs w:val="24"/>
        </w:rPr>
        <w:t>ν είναι η δικιά σας τύχη κακή, είναι του ελληνικού λαού, του θεσσαλικού λαού- η Εφημερίδα «Ε</w:t>
      </w:r>
      <w:r>
        <w:rPr>
          <w:rFonts w:eastAsia="Times New Roman" w:cs="Times New Roman"/>
          <w:szCs w:val="24"/>
        </w:rPr>
        <w:t>ΛΕΥΘΕΡΙΑ</w:t>
      </w:r>
      <w:r>
        <w:rPr>
          <w:rFonts w:eastAsia="Times New Roman" w:cs="Times New Roman"/>
          <w:szCs w:val="24"/>
        </w:rPr>
        <w:t xml:space="preserve">» έχει πρωτοσέλιδο: «Ακυρώνονται τα χειρουργεία στο πανεπιστημιακό νοσοκομείο». Ξέρετε γιατί; </w:t>
      </w:r>
    </w:p>
    <w:p w14:paraId="420DC380" w14:textId="77777777" w:rsidR="003663B4" w:rsidRDefault="00087BC7">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κύριε </w:t>
      </w:r>
      <w:proofErr w:type="spellStart"/>
      <w:r>
        <w:rPr>
          <w:rFonts w:eastAsia="Times New Roman" w:cs="Times New Roman"/>
          <w:szCs w:val="24"/>
        </w:rPr>
        <w:t>Κέλλα</w:t>
      </w:r>
      <w:proofErr w:type="spellEnd"/>
      <w:r>
        <w:rPr>
          <w:rFonts w:eastAsia="Times New Roman" w:cs="Times New Roman"/>
          <w:szCs w:val="24"/>
        </w:rPr>
        <w:t>, ολ</w:t>
      </w:r>
      <w:r>
        <w:rPr>
          <w:rFonts w:eastAsia="Times New Roman" w:cs="Times New Roman"/>
          <w:szCs w:val="24"/>
        </w:rPr>
        <w:t>οκληρώστε.</w:t>
      </w:r>
    </w:p>
    <w:p w14:paraId="420DC38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Έχουμε χρόνο, κύριε Πρόεδρε. Ένα </w:t>
      </w:r>
      <w:proofErr w:type="spellStart"/>
      <w:r>
        <w:rPr>
          <w:rFonts w:eastAsia="Times New Roman" w:cs="Times New Roman"/>
          <w:szCs w:val="24"/>
        </w:rPr>
        <w:t>λεπτάκι</w:t>
      </w:r>
      <w:proofErr w:type="spellEnd"/>
      <w:r>
        <w:rPr>
          <w:rFonts w:eastAsia="Times New Roman" w:cs="Times New Roman"/>
          <w:szCs w:val="24"/>
        </w:rPr>
        <w:t xml:space="preserve"> δώστε μου μόνο.</w:t>
      </w:r>
    </w:p>
    <w:p w14:paraId="420DC38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Στείλατε έναν αναισθησιολόγο με εντολή της ΥΠΕ χθες στο Νοσοκομείο της Λαμίας και την Παρασκευή θα πάει και άλλος.</w:t>
      </w:r>
    </w:p>
    <w:p w14:paraId="420DC38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Να σας πω και το πιο αστείο ποιο είναι; Είναι το ότι το </w:t>
      </w:r>
      <w:r>
        <w:rPr>
          <w:rFonts w:eastAsia="Times New Roman" w:cs="Times New Roman"/>
          <w:szCs w:val="24"/>
        </w:rPr>
        <w:t>50% των χειρουργείων τα οποία διεξάγονται στο Πανεπιστημιακό Νοσοκομείο της Λάρισας είναι από τα γύρω νοσοκομεία. Δηλαδή τι κάνετε; Ξεσκεπάζετε το κεφάλι και σκεπάζετε τα πόδια; Γιατί δεν νομίζω ότι η τακτική αυτή είναι πολύ ωραία. Και ποιοι κάνουν την κατ</w:t>
      </w:r>
      <w:r>
        <w:rPr>
          <w:rFonts w:eastAsia="Times New Roman" w:cs="Times New Roman"/>
          <w:szCs w:val="24"/>
        </w:rPr>
        <w:t>αγγελία για την ακύρωση των χειρουργείων; Οι γιατροί των ΔΕΠ και οι πανεπιστημιακοί, οι γιατροί του Πανεπιστημιακού Νοσοκομείου.</w:t>
      </w:r>
    </w:p>
    <w:p w14:paraId="420DC38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Καθώς</w:t>
      </w:r>
      <w:r>
        <w:rPr>
          <w:rFonts w:eastAsia="Times New Roman" w:cs="Times New Roman"/>
          <w:szCs w:val="24"/>
        </w:rPr>
        <w:t xml:space="preserve"> βλέπω εδώ τον κ. Αποστόλου, είναι ευκαιρία, κύριε Αποστόλου, να πω ότι δεν ξέρω εάν θέλω να γελάσω ή να κλάψω με τις εξαγγελίες σας. Έχετε εξαγγείλει τρεις φορές ως τώρα την κατάργηση του φόρου στο κρασί. Τις προάλλες ο Πρωθυπουργός είπε ότι μελετάται η μ</w:t>
      </w:r>
      <w:r>
        <w:rPr>
          <w:rFonts w:eastAsia="Times New Roman" w:cs="Times New Roman"/>
          <w:szCs w:val="24"/>
        </w:rPr>
        <w:t xml:space="preserve">είωση του φόρου στο κρασί. Τι από όλα θα ισχύσει τέλος πάντων; Είναι γρουσουζιά να πείτε μία φορά την αλήθεια; Πείτε: θα το καταργήσουμε ή θα το μειώσουμε ή θα το αφήσουμε όπως είναι. Τι από όλα ισχύει; </w:t>
      </w:r>
    </w:p>
    <w:p w14:paraId="420DC38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w:t>
      </w:r>
      <w:r>
        <w:rPr>
          <w:rFonts w:eastAsia="Times New Roman" w:cs="Times New Roman"/>
          <w:b/>
          <w:szCs w:val="24"/>
        </w:rPr>
        <w:t xml:space="preserve">ι Τροφίμων): </w:t>
      </w:r>
      <w:r>
        <w:rPr>
          <w:rFonts w:eastAsia="Times New Roman" w:cs="Times New Roman"/>
          <w:szCs w:val="24"/>
        </w:rPr>
        <w:t>Ο φόρος…(δεν ακούστηκε).</w:t>
      </w:r>
    </w:p>
    <w:p w14:paraId="420DC38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Δεν βλέπετε ότι υπάρχει ερήμωση; Περιμένουμε την απάντησή σας. </w:t>
      </w:r>
    </w:p>
    <w:p w14:paraId="420DC38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να απαντήσετε και επιπλέον σε κάτι ακόμη. Το πρόγραμμα «Δ</w:t>
      </w:r>
      <w:r>
        <w:rPr>
          <w:rFonts w:eastAsia="Times New Roman" w:cs="Times New Roman"/>
          <w:szCs w:val="24"/>
        </w:rPr>
        <w:t>ΑΣΩΣΗ</w:t>
      </w:r>
      <w:r>
        <w:rPr>
          <w:rFonts w:eastAsia="Times New Roman" w:cs="Times New Roman"/>
          <w:szCs w:val="24"/>
        </w:rPr>
        <w:t xml:space="preserve"> Γ</w:t>
      </w:r>
      <w:r>
        <w:rPr>
          <w:rFonts w:eastAsia="Times New Roman" w:cs="Times New Roman"/>
          <w:szCs w:val="24"/>
        </w:rPr>
        <w:t>ΑΙΩΝ</w:t>
      </w:r>
      <w:r>
        <w:rPr>
          <w:rFonts w:eastAsia="Times New Roman" w:cs="Times New Roman"/>
          <w:szCs w:val="24"/>
        </w:rPr>
        <w:t>» που οι δικαιούχοι είναι απλήρωτοι από το 2015, πότε θα το πληρώσ</w:t>
      </w:r>
      <w:r>
        <w:rPr>
          <w:rFonts w:eastAsia="Times New Roman" w:cs="Times New Roman"/>
          <w:szCs w:val="24"/>
        </w:rPr>
        <w:t xml:space="preserve">ετε; </w:t>
      </w:r>
    </w:p>
    <w:p w14:paraId="420DC38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Κέλλα</w:t>
      </w:r>
      <w:proofErr w:type="spellEnd"/>
      <w:r>
        <w:rPr>
          <w:rFonts w:eastAsia="Times New Roman" w:cs="Times New Roman"/>
          <w:szCs w:val="24"/>
        </w:rPr>
        <w:t>, παρακαλώ μην κάνετε ερωτήσεις.</w:t>
      </w:r>
    </w:p>
    <w:p w14:paraId="420DC38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Δεν κάνω.</w:t>
      </w:r>
    </w:p>
    <w:p w14:paraId="420DC38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Να κάνω και μία αναφορά στα επιδόματα πολυτέκνων. </w:t>
      </w:r>
    </w:p>
    <w:p w14:paraId="420DC38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παρακαλώ. Έχετε φθάσει τα εννέα λεπτά.</w:t>
      </w:r>
    </w:p>
    <w:p w14:paraId="420DC38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 xml:space="preserve">ΟΣ ΚΕΛΛΑΣ: </w:t>
      </w:r>
      <w:r>
        <w:rPr>
          <w:rFonts w:eastAsia="Times New Roman" w:cs="Times New Roman"/>
          <w:szCs w:val="24"/>
        </w:rPr>
        <w:t xml:space="preserve">Κύριε Πρόεδρε, όλοι μίλησαν επάνω από οκτώ λεπτά. </w:t>
      </w:r>
    </w:p>
    <w:p w14:paraId="420DC38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Μιλάτε εννέα λεπτά. Ο χρόνος είναι έξι λεπτά.</w:t>
      </w:r>
    </w:p>
    <w:p w14:paraId="420DC38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Τελειώνω.</w:t>
      </w:r>
    </w:p>
    <w:p w14:paraId="420DC38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πολύτεκνοι, λοιπόν, δεν δικαιούνται το </w:t>
      </w:r>
      <w:r>
        <w:rPr>
          <w:rFonts w:eastAsia="Times New Roman" w:cs="Times New Roman"/>
          <w:szCs w:val="24"/>
        </w:rPr>
        <w:t xml:space="preserve">επίδομα </w:t>
      </w:r>
      <w:r>
        <w:rPr>
          <w:rFonts w:eastAsia="Times New Roman" w:cs="Times New Roman"/>
          <w:szCs w:val="24"/>
        </w:rPr>
        <w:t>αλληλεγγύης</w:t>
      </w:r>
      <w:r>
        <w:rPr>
          <w:rFonts w:eastAsia="Times New Roman" w:cs="Times New Roman"/>
          <w:szCs w:val="24"/>
        </w:rPr>
        <w:t xml:space="preserve">, γιατί υπάγονται στον </w:t>
      </w:r>
      <w:r>
        <w:rPr>
          <w:rFonts w:eastAsia="Times New Roman" w:cs="Times New Roman"/>
          <w:szCs w:val="24"/>
        </w:rPr>
        <w:t>φό</w:t>
      </w:r>
      <w:r>
        <w:rPr>
          <w:rFonts w:eastAsia="Times New Roman" w:cs="Times New Roman"/>
          <w:szCs w:val="24"/>
        </w:rPr>
        <w:t>ρο πολυτελούς διαβίωσης</w:t>
      </w:r>
      <w:r>
        <w:rPr>
          <w:rFonts w:eastAsia="Times New Roman" w:cs="Times New Roman"/>
          <w:szCs w:val="24"/>
        </w:rPr>
        <w:t>, λέει, γιατί έχουν αυτοκίνητο 1929 κυβικά εκατοστά. Τι να τα κάνουν τα παιδιά οι πολύτεκνοι; Να τα βάλουν στα ποδήλατα; Τσεκούρι</w:t>
      </w:r>
      <w:r>
        <w:rPr>
          <w:rFonts w:eastAsia="Times New Roman" w:cs="Times New Roman"/>
          <w:szCs w:val="24"/>
        </w:rPr>
        <w:t xml:space="preserve"> </w:t>
      </w:r>
      <w:r>
        <w:rPr>
          <w:rFonts w:eastAsia="Times New Roman" w:cs="Times New Roman"/>
          <w:szCs w:val="24"/>
        </w:rPr>
        <w:t xml:space="preserve">στα οικογενειακά επιδόματα στους </w:t>
      </w:r>
      <w:proofErr w:type="spellStart"/>
      <w:r>
        <w:rPr>
          <w:rFonts w:eastAsia="Times New Roman" w:cs="Times New Roman"/>
          <w:szCs w:val="24"/>
        </w:rPr>
        <w:t>τρίτεκνους</w:t>
      </w:r>
      <w:proofErr w:type="spellEnd"/>
      <w:r>
        <w:rPr>
          <w:rFonts w:eastAsia="Times New Roman" w:cs="Times New Roman"/>
          <w:szCs w:val="24"/>
        </w:rPr>
        <w:t>, στους πολύτεκνους. Δημογραφικό πρόβλημα δεν υπάρχει για εσ</w:t>
      </w:r>
      <w:r>
        <w:rPr>
          <w:rFonts w:eastAsia="Times New Roman" w:cs="Times New Roman"/>
          <w:szCs w:val="24"/>
        </w:rPr>
        <w:t xml:space="preserve">άς; </w:t>
      </w:r>
    </w:p>
    <w:p w14:paraId="420DC39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αγαπητοί συνάδελφοι, το πρόβλημα της χώρας είναι ένα: Έχετε αλλεργία με την αξιοκρατία, με τον ανταγωνισμό, με την επιβράβευση κάθε επιτυχημένης προσπάθειας. Θέλετε εξίσωση προς τα κάτω, κρατώντας αυτόν τον τόπο όμηρο. </w:t>
      </w:r>
    </w:p>
    <w:p w14:paraId="420DC39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πραγματικ</w:t>
      </w:r>
      <w:r>
        <w:rPr>
          <w:rFonts w:eastAsia="Times New Roman" w:cs="Times New Roman"/>
          <w:szCs w:val="24"/>
        </w:rPr>
        <w:t xml:space="preserve">ή έξοδος από τα μνημόνια προϋποθέτει ακριβώς τον αντίθετο δρόμο, τον δρόμο των μεταρρυθμίσεων, της πολιτικής αλλαγής, τον δρόμο που δείχνει ο Κυριάκος Μητσοτάκης με την </w:t>
      </w:r>
      <w:r>
        <w:rPr>
          <w:rFonts w:eastAsia="Times New Roman" w:cs="Times New Roman"/>
          <w:szCs w:val="24"/>
        </w:rPr>
        <w:t xml:space="preserve">συμφωνία αλήθειας </w:t>
      </w:r>
      <w:r>
        <w:rPr>
          <w:rFonts w:eastAsia="Times New Roman" w:cs="Times New Roman"/>
          <w:szCs w:val="24"/>
        </w:rPr>
        <w:t>που έχει υπογράψει. Αυτός είναι η μόνη ελπίδα για τον τόπο και πολύ σ</w:t>
      </w:r>
      <w:r>
        <w:rPr>
          <w:rFonts w:eastAsia="Times New Roman" w:cs="Times New Roman"/>
          <w:szCs w:val="24"/>
        </w:rPr>
        <w:t>ύντομα θα το αντιληφθείτε και εσείς.</w:t>
      </w:r>
    </w:p>
    <w:p w14:paraId="420DC39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w:t>
      </w:r>
    </w:p>
    <w:p w14:paraId="420DC393"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C39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Κατ’ αρχάς, παρακαλώ να τηρείται ο χρόνος, διότι όταν μιλάμε όλοι εννέα λεπτά -δεν απευθύνομαι μόνο σε εσάς, κύριε</w:t>
      </w:r>
      <w:r>
        <w:rPr>
          <w:rFonts w:eastAsia="Times New Roman" w:cs="Times New Roman"/>
          <w:szCs w:val="24"/>
        </w:rPr>
        <w:t xml:space="preserve"> </w:t>
      </w:r>
      <w:proofErr w:type="spellStart"/>
      <w:r>
        <w:rPr>
          <w:rFonts w:eastAsia="Times New Roman" w:cs="Times New Roman"/>
          <w:szCs w:val="24"/>
        </w:rPr>
        <w:t>Κέλλα</w:t>
      </w:r>
      <w:proofErr w:type="spellEnd"/>
      <w:r>
        <w:rPr>
          <w:rFonts w:eastAsia="Times New Roman" w:cs="Times New Roman"/>
          <w:szCs w:val="24"/>
        </w:rPr>
        <w:t>, αλλά σε όλους-, κάποιοι δεν θα μιλήσουν. Το αντιλαμβάνεσθε.</w:t>
      </w:r>
    </w:p>
    <w:p w14:paraId="420DC39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Όλοι θα μιλήσουν.</w:t>
      </w:r>
    </w:p>
    <w:p w14:paraId="420DC39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θα μιλήσουν όλοι. Εάν μιλούν όλοι εννέα λεπτά, δεν θα μιλήσουν όλοι. </w:t>
      </w:r>
    </w:p>
    <w:p w14:paraId="420DC39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Δεν μίλησε κανένας έξι λεπτά</w:t>
      </w:r>
      <w:r>
        <w:rPr>
          <w:rFonts w:eastAsia="Times New Roman" w:cs="Times New Roman"/>
          <w:szCs w:val="24"/>
        </w:rPr>
        <w:t xml:space="preserve"> μόνο.</w:t>
      </w:r>
    </w:p>
    <w:p w14:paraId="420DC39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Κύριε Πρόεδρε, παρακαλώ θα ήθελα τον λόγο.</w:t>
      </w:r>
    </w:p>
    <w:p w14:paraId="420DC39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Χουλιαράκη</w:t>
      </w:r>
      <w:proofErr w:type="spellEnd"/>
      <w:r>
        <w:rPr>
          <w:rFonts w:eastAsia="Times New Roman" w:cs="Times New Roman"/>
          <w:szCs w:val="24"/>
        </w:rPr>
        <w:t>, μισό λεπτό να αναγγείλω το σχολείο γιατί θα πρέπει να φύγει και αμέσως μετά θα σας δώσω τον λόγο.</w:t>
      </w:r>
    </w:p>
    <w:p w14:paraId="420DC39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w:t>
      </w:r>
      <w:r>
        <w:rPr>
          <w:rFonts w:eastAsia="Times New Roman" w:cs="Times New Roman"/>
          <w:szCs w:val="24"/>
        </w:rPr>
        <w:t xml:space="preserve">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τρεις </w:t>
      </w:r>
      <w:r>
        <w:rPr>
          <w:rFonts w:eastAsia="Times New Roman" w:cs="Times New Roman"/>
          <w:szCs w:val="24"/>
        </w:rPr>
        <w:t>συνοδοί</w:t>
      </w:r>
      <w:r>
        <w:rPr>
          <w:rFonts w:eastAsia="Times New Roman" w:cs="Times New Roman"/>
          <w:szCs w:val="24"/>
        </w:rPr>
        <w:t xml:space="preserve"> </w:t>
      </w:r>
      <w:r>
        <w:rPr>
          <w:rFonts w:eastAsia="Times New Roman" w:cs="Times New Roman"/>
          <w:szCs w:val="24"/>
        </w:rPr>
        <w:t>εκπαιδευτικοί από το 1</w:t>
      </w:r>
      <w:r>
        <w:rPr>
          <w:rFonts w:eastAsia="Times New Roman" w:cs="Times New Roman"/>
          <w:szCs w:val="24"/>
          <w:vertAlign w:val="superscript"/>
        </w:rPr>
        <w:t>ο</w:t>
      </w:r>
      <w:r>
        <w:rPr>
          <w:rFonts w:eastAsia="Times New Roman" w:cs="Times New Roman"/>
          <w:szCs w:val="24"/>
        </w:rPr>
        <w:t xml:space="preserve"> Γυμνάσιο </w:t>
      </w:r>
      <w:proofErr w:type="spellStart"/>
      <w:r>
        <w:rPr>
          <w:rFonts w:eastAsia="Times New Roman" w:cs="Times New Roman"/>
          <w:szCs w:val="24"/>
        </w:rPr>
        <w:t>Φιλιππ</w:t>
      </w:r>
      <w:r>
        <w:rPr>
          <w:rFonts w:eastAsia="Times New Roman" w:cs="Times New Roman"/>
          <w:szCs w:val="24"/>
        </w:rPr>
        <w:t>ιάδας</w:t>
      </w:r>
      <w:proofErr w:type="spellEnd"/>
      <w:r>
        <w:rPr>
          <w:rFonts w:eastAsia="Times New Roman" w:cs="Times New Roman"/>
          <w:szCs w:val="24"/>
        </w:rPr>
        <w:t>.</w:t>
      </w:r>
    </w:p>
    <w:p w14:paraId="420DC39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420DC39C"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20DC39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Χουλιαράκης</w:t>
      </w:r>
      <w:proofErr w:type="spellEnd"/>
      <w:r>
        <w:rPr>
          <w:rFonts w:eastAsia="Times New Roman" w:cs="Times New Roman"/>
          <w:szCs w:val="24"/>
        </w:rPr>
        <w:t xml:space="preserve"> έχει τον λόγο.</w:t>
      </w:r>
    </w:p>
    <w:p w14:paraId="420DC39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Είχα αποφασίσει να μην παρέμβω στην διαδικασία, για δύο λόγους: Πρώτα απ’ όλα για την οικονομία της συζήτησης και δεύτερον, για να εξελιχθεί η κουβέντα εδώ στην Ολομέλεια με τρόπο ομαλό. Όμως, μια και με ρώτησε, ρητορικά φαντάζομαι, ο ομιλητής της Νέας Δημ</w:t>
      </w:r>
      <w:r>
        <w:rPr>
          <w:rFonts w:eastAsia="Times New Roman" w:cs="Times New Roman"/>
          <w:szCs w:val="24"/>
        </w:rPr>
        <w:t xml:space="preserve">οκρατίας, θα πάρω μόνο ένα λεπτό για να απαντήσω στις δύο ερωτήσεις που έθεσε. </w:t>
      </w:r>
    </w:p>
    <w:p w14:paraId="420DC39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Πρώτα απ’ όλα ρώτησε εάν ο </w:t>
      </w:r>
      <w:r>
        <w:rPr>
          <w:rFonts w:eastAsia="Times New Roman" w:cs="Times New Roman"/>
          <w:szCs w:val="24"/>
        </w:rPr>
        <w:t xml:space="preserve">προϋπολογισμός </w:t>
      </w:r>
      <w:r>
        <w:rPr>
          <w:rFonts w:eastAsia="Times New Roman" w:cs="Times New Roman"/>
          <w:szCs w:val="24"/>
        </w:rPr>
        <w:t>του 2017 πιάνει κάποιον στόχο. Να πω ότι κάθε προϋπολογισμός θέτει έναν στόχο, έναν μόνο στόχο, τον στόχο των πρωτογενών πλεονασμάτων.</w:t>
      </w:r>
      <w:r>
        <w:rPr>
          <w:rFonts w:eastAsia="Times New Roman" w:cs="Times New Roman"/>
          <w:szCs w:val="24"/>
        </w:rPr>
        <w:t xml:space="preserve"> Και το 2017 και το 2016 και το 2015 οι τρεις αυτοί προϋπολογισμοί έπιασαν τον στόχο που είχαν θέσει και θα έλεγα ότι τον έπιασαν για πρώτη φορά στην μεταπολιτευτική ιστορία της χώρας. Κα</w:t>
      </w:r>
      <w:r>
        <w:rPr>
          <w:rFonts w:eastAsia="Times New Roman" w:cs="Times New Roman"/>
          <w:szCs w:val="24"/>
        </w:rPr>
        <w:t>μ</w:t>
      </w:r>
      <w:r>
        <w:rPr>
          <w:rFonts w:eastAsia="Times New Roman" w:cs="Times New Roman"/>
          <w:szCs w:val="24"/>
        </w:rPr>
        <w:t xml:space="preserve">μία άλλη </w:t>
      </w:r>
      <w:r>
        <w:rPr>
          <w:rFonts w:eastAsia="Times New Roman" w:cs="Times New Roman"/>
          <w:szCs w:val="24"/>
        </w:rPr>
        <w:t xml:space="preserve">κυβέρνηση </w:t>
      </w:r>
      <w:r>
        <w:rPr>
          <w:rFonts w:eastAsia="Times New Roman" w:cs="Times New Roman"/>
          <w:szCs w:val="24"/>
        </w:rPr>
        <w:t xml:space="preserve">πριν το 2015 δεν έπιασε στόχο προϋπολογισμού. </w:t>
      </w:r>
    </w:p>
    <w:p w14:paraId="420DC3A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ΚΥΡΙΑΖΙΔΗΣ: </w:t>
      </w:r>
      <w:r>
        <w:rPr>
          <w:rFonts w:eastAsia="Times New Roman" w:cs="Times New Roman"/>
          <w:szCs w:val="24"/>
        </w:rPr>
        <w:t>Εξαρτάται πώς.</w:t>
      </w:r>
    </w:p>
    <w:p w14:paraId="420DC3A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Της ανάπτυξης τον πιάσατε, κύριε Υπουργέ;</w:t>
      </w:r>
    </w:p>
    <w:p w14:paraId="420DC3A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 xml:space="preserve">είναι δημόσια οικονομικά, κύριε Βαρβιτσιώτη, δεν θέτει στόχο ανάπτυξης, πρόβλεψη </w:t>
      </w:r>
      <w:r>
        <w:rPr>
          <w:rFonts w:eastAsia="Times New Roman" w:cs="Times New Roman"/>
          <w:szCs w:val="24"/>
        </w:rPr>
        <w:t xml:space="preserve">κάνει για την ανάπτυξη. Ας μάθουμε πρώτα απ’ όλα για ποιον λόγο κατατίθεται ο </w:t>
      </w:r>
      <w:r>
        <w:rPr>
          <w:rFonts w:eastAsia="Times New Roman" w:cs="Times New Roman"/>
          <w:szCs w:val="24"/>
        </w:rPr>
        <w:t xml:space="preserve">προϋπολογισμός </w:t>
      </w:r>
      <w:r>
        <w:rPr>
          <w:rFonts w:eastAsia="Times New Roman" w:cs="Times New Roman"/>
          <w:szCs w:val="24"/>
        </w:rPr>
        <w:t>στο Κοινοβούλιο και μετά ας το συζητήσουμε.</w:t>
      </w:r>
    </w:p>
    <w:p w14:paraId="420DC3A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proofErr w:type="spellStart"/>
      <w:r>
        <w:rPr>
          <w:rFonts w:eastAsia="Times New Roman" w:cs="Times New Roman"/>
          <w:szCs w:val="24"/>
        </w:rPr>
        <w:t>Υπερφορολόγηση</w:t>
      </w:r>
      <w:proofErr w:type="spellEnd"/>
      <w:r>
        <w:rPr>
          <w:rFonts w:eastAsia="Times New Roman" w:cs="Times New Roman"/>
          <w:szCs w:val="24"/>
        </w:rPr>
        <w:t>!</w:t>
      </w:r>
    </w:p>
    <w:p w14:paraId="420DC3A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ΓΕΩΡΓΙΟΣ ΧΟΥΛΙΑΡΑΚΗΣ (Αναπληρωτής Υπουργός Οικονομικών): </w:t>
      </w:r>
      <w:r>
        <w:rPr>
          <w:rFonts w:eastAsia="Times New Roman" w:cs="Times New Roman"/>
          <w:szCs w:val="24"/>
        </w:rPr>
        <w:t>Πάμε τώρα στο δεύτερο ερ</w:t>
      </w:r>
      <w:r>
        <w:rPr>
          <w:rFonts w:eastAsia="Times New Roman" w:cs="Times New Roman"/>
          <w:szCs w:val="24"/>
        </w:rPr>
        <w:t xml:space="preserve">ώτημα. Απάντησε ρητορικά ο ομιλητής της Νέας Δημοκρατίας λέγοντας ότι η </w:t>
      </w:r>
      <w:proofErr w:type="spellStart"/>
      <w:r>
        <w:rPr>
          <w:rFonts w:eastAsia="Times New Roman" w:cs="Times New Roman"/>
          <w:szCs w:val="24"/>
        </w:rPr>
        <w:t>υπεραπόδοση</w:t>
      </w:r>
      <w:proofErr w:type="spellEnd"/>
      <w:r>
        <w:rPr>
          <w:rFonts w:eastAsia="Times New Roman" w:cs="Times New Roman"/>
          <w:szCs w:val="24"/>
        </w:rPr>
        <w:t xml:space="preserve"> του 2017 -φαντάζομαι ότι το ίδιο λένε και για το 2016- οφείλεται στην </w:t>
      </w:r>
      <w:proofErr w:type="spellStart"/>
      <w:r>
        <w:rPr>
          <w:rFonts w:eastAsia="Times New Roman" w:cs="Times New Roman"/>
          <w:szCs w:val="24"/>
        </w:rPr>
        <w:t>υπερφορολόγηση</w:t>
      </w:r>
      <w:proofErr w:type="spellEnd"/>
      <w:r>
        <w:rPr>
          <w:rFonts w:eastAsia="Times New Roman" w:cs="Times New Roman"/>
          <w:szCs w:val="24"/>
        </w:rPr>
        <w:t>.</w:t>
      </w:r>
    </w:p>
    <w:p w14:paraId="420DC3A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Ας</w:t>
      </w:r>
      <w:r>
        <w:rPr>
          <w:rFonts w:eastAsia="Times New Roman" w:cs="Times New Roman"/>
          <w:szCs w:val="24"/>
        </w:rPr>
        <w:t xml:space="preserve"> δούμε, λοιπόν, τι λέει ο </w:t>
      </w:r>
      <w:r>
        <w:rPr>
          <w:rFonts w:eastAsia="Times New Roman" w:cs="Times New Roman"/>
          <w:szCs w:val="24"/>
        </w:rPr>
        <w:t xml:space="preserve">προϋπολογισμός </w:t>
      </w:r>
      <w:r>
        <w:rPr>
          <w:rFonts w:eastAsia="Times New Roman" w:cs="Times New Roman"/>
          <w:szCs w:val="24"/>
        </w:rPr>
        <w:t>του 2017. Τα φορολογικά έσοδα, δυστυχώς, το</w:t>
      </w:r>
      <w:r>
        <w:rPr>
          <w:rFonts w:eastAsia="Times New Roman" w:cs="Times New Roman"/>
          <w:szCs w:val="24"/>
        </w:rPr>
        <w:t xml:space="preserve">υ 2017 ήταν κάτω από τον στόχο. Η </w:t>
      </w:r>
      <w:proofErr w:type="spellStart"/>
      <w:r>
        <w:rPr>
          <w:rFonts w:eastAsia="Times New Roman" w:cs="Times New Roman"/>
          <w:szCs w:val="24"/>
        </w:rPr>
        <w:t>υπεραπόδοση</w:t>
      </w:r>
      <w:proofErr w:type="spellEnd"/>
      <w:r>
        <w:rPr>
          <w:rFonts w:eastAsia="Times New Roman" w:cs="Times New Roman"/>
          <w:szCs w:val="24"/>
        </w:rPr>
        <w:t xml:space="preserve"> του 2017 οφείλεται αποκλειστικά ή σχεδόν αποκλειστικά στην </w:t>
      </w:r>
      <w:proofErr w:type="spellStart"/>
      <w:r>
        <w:rPr>
          <w:rFonts w:eastAsia="Times New Roman" w:cs="Times New Roman"/>
          <w:szCs w:val="24"/>
        </w:rPr>
        <w:t>υπεραπόδοση</w:t>
      </w:r>
      <w:proofErr w:type="spellEnd"/>
      <w:r>
        <w:rPr>
          <w:rFonts w:eastAsia="Times New Roman" w:cs="Times New Roman"/>
          <w:szCs w:val="24"/>
        </w:rPr>
        <w:t xml:space="preserve"> του ΕΦΚΑ. Δεύτερον, είπε ο ομιλητής της Νέας Δημοκρατίας ότι ο δεύτερος λόγος </w:t>
      </w:r>
      <w:proofErr w:type="spellStart"/>
      <w:r>
        <w:rPr>
          <w:rFonts w:eastAsia="Times New Roman" w:cs="Times New Roman"/>
          <w:szCs w:val="24"/>
        </w:rPr>
        <w:t>υπεραπόδοσης</w:t>
      </w:r>
      <w:proofErr w:type="spellEnd"/>
      <w:r>
        <w:rPr>
          <w:rFonts w:eastAsia="Times New Roman" w:cs="Times New Roman"/>
          <w:szCs w:val="24"/>
        </w:rPr>
        <w:t xml:space="preserve"> είναι η δημιουργία ληξιπρόθεσμων υποχρεώσεων. </w:t>
      </w:r>
    </w:p>
    <w:p w14:paraId="420DC3A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το επαναλάβω για πολλοστή φορά: Όταν δημιουργείς ληξιπρόθεσμες υποχρεώσεις, επιδεινώνεις, δεν βελτιώνεις το δημοσιονομικό αποτέλεσμα.</w:t>
      </w:r>
    </w:p>
    <w:p w14:paraId="420DC3A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λέω αυτό, κύριε Πρόεδρε, για έναν λόγο: Η συζήτηση του </w:t>
      </w:r>
      <w:r>
        <w:rPr>
          <w:rFonts w:eastAsia="Times New Roman" w:cs="Times New Roman"/>
          <w:szCs w:val="24"/>
        </w:rPr>
        <w:t xml:space="preserve">προϋπολογισμού </w:t>
      </w:r>
      <w:r>
        <w:rPr>
          <w:rFonts w:eastAsia="Times New Roman" w:cs="Times New Roman"/>
          <w:szCs w:val="24"/>
        </w:rPr>
        <w:t xml:space="preserve">είναι σοβαρή, ίσως είναι η πιο σοβαρή συζήτηση </w:t>
      </w:r>
      <w:r>
        <w:rPr>
          <w:rFonts w:eastAsia="Times New Roman" w:cs="Times New Roman"/>
          <w:szCs w:val="24"/>
        </w:rPr>
        <w:t xml:space="preserve">του </w:t>
      </w:r>
      <w:r>
        <w:rPr>
          <w:rFonts w:eastAsia="Times New Roman" w:cs="Times New Roman"/>
          <w:szCs w:val="24"/>
        </w:rPr>
        <w:t xml:space="preserve">ελληνικού </w:t>
      </w:r>
      <w:r>
        <w:rPr>
          <w:rFonts w:eastAsia="Times New Roman" w:cs="Times New Roman"/>
          <w:szCs w:val="24"/>
        </w:rPr>
        <w:t xml:space="preserve">Κοινοβουλίου. Καλώ, λοιπόν, όλους τους Βουλευτές, πριν τοποθετηθούν, να ρίξουν μια ματιά στον </w:t>
      </w:r>
      <w:r>
        <w:rPr>
          <w:rFonts w:eastAsia="Times New Roman" w:cs="Times New Roman"/>
          <w:szCs w:val="24"/>
        </w:rPr>
        <w:t xml:space="preserve">προϋπολογισμό </w:t>
      </w:r>
      <w:r>
        <w:rPr>
          <w:rFonts w:eastAsia="Times New Roman" w:cs="Times New Roman"/>
          <w:szCs w:val="24"/>
        </w:rPr>
        <w:t>και να ξέρουν για τι μιλάνε.</w:t>
      </w:r>
    </w:p>
    <w:p w14:paraId="420DC3A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w:t>
      </w:r>
    </w:p>
    <w:p w14:paraId="420DC3A9"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3AA" w14:textId="77777777" w:rsidR="003663B4" w:rsidRDefault="00087BC7">
      <w:pPr>
        <w:spacing w:line="600" w:lineRule="auto"/>
        <w:ind w:firstLine="720"/>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420DC3A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Κύριε Πρόεδρε, ζητώ τον λόγο για μισό λεπτό.</w:t>
      </w:r>
    </w:p>
    <w:p w14:paraId="420DC3A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δεν μπορεί να </w:t>
      </w:r>
      <w:r>
        <w:rPr>
          <w:rFonts w:eastAsia="Times New Roman" w:cs="Times New Roman"/>
          <w:szCs w:val="24"/>
        </w:rPr>
        <w:t xml:space="preserve">γίνεται </w:t>
      </w:r>
      <w:r>
        <w:rPr>
          <w:rFonts w:eastAsia="Times New Roman" w:cs="Times New Roman"/>
          <w:szCs w:val="24"/>
        </w:rPr>
        <w:t xml:space="preserve">διαλογική </w:t>
      </w:r>
      <w:r>
        <w:rPr>
          <w:rFonts w:eastAsia="Times New Roman" w:cs="Times New Roman"/>
          <w:szCs w:val="24"/>
        </w:rPr>
        <w:t>συζήτηση, διότι δεν θα μιλήσει κανένας συνάδελφος. Δεν προβλέπεται από τον Κανονισμό αυτό.</w:t>
      </w:r>
    </w:p>
    <w:p w14:paraId="420DC3A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Σ ΚΕΛΛΑΣ:</w:t>
      </w:r>
      <w:r>
        <w:rPr>
          <w:rFonts w:eastAsia="Times New Roman" w:cs="Times New Roman"/>
          <w:szCs w:val="24"/>
        </w:rPr>
        <w:t xml:space="preserve"> Στόχο ανάπτυξης δεν πιάσατε, στόχο εσόδων δεν πιάσατε.</w:t>
      </w:r>
    </w:p>
    <w:p w14:paraId="420DC3A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Κύριε Πρόεδρε, τι είναι αυτή η προσβολή; Και εσείς δεν μπορείτε να τον ακούτε έτσι. Τι είναι, ο δάσκαλος των Βουλευτών;</w:t>
      </w:r>
    </w:p>
    <w:p w14:paraId="420DC3A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w:t>
      </w:r>
      <w:proofErr w:type="spellStart"/>
      <w:r>
        <w:rPr>
          <w:rFonts w:eastAsia="Times New Roman" w:cs="Times New Roman"/>
          <w:szCs w:val="24"/>
        </w:rPr>
        <w:t>Βούλτεψη</w:t>
      </w:r>
      <w:proofErr w:type="spellEnd"/>
      <w:r>
        <w:rPr>
          <w:rFonts w:eastAsia="Times New Roman" w:cs="Times New Roman"/>
          <w:szCs w:val="24"/>
        </w:rPr>
        <w:t>, ο Κ</w:t>
      </w:r>
      <w:r>
        <w:rPr>
          <w:rFonts w:eastAsia="Times New Roman" w:cs="Times New Roman"/>
          <w:szCs w:val="24"/>
        </w:rPr>
        <w:t>οινοβουλευτικός Εκπρόσωπος θα τοποθετηθεί πάνω σε αυτό που λέτε. Αν ο κάθε Βουλευτής τοποθετείται, δεν θα γίνει συζήτηση, το αντιλαμβάνεστε.</w:t>
      </w:r>
    </w:p>
    <w:p w14:paraId="420DC3B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Πότε; Σε δύο ώρες;</w:t>
      </w:r>
    </w:p>
    <w:p w14:paraId="420DC3B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Συμφωνώ. Θα τοποθετηθεί ο Κοινοβουλευτικός Ε</w:t>
      </w:r>
      <w:r>
        <w:rPr>
          <w:rFonts w:eastAsia="Times New Roman" w:cs="Times New Roman"/>
          <w:szCs w:val="24"/>
        </w:rPr>
        <w:t>κπρόσωπος. Συμφωνώ με ό,τι λέτε, αλλά όχι ο κάθε Βουλευτής προσωπικά.</w:t>
      </w:r>
    </w:p>
    <w:p w14:paraId="420DC3B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Παρακαλώ, τον λόγο έχει ο κ. Βαρβιτσιώτης, Βουλευτής της Νέας Δημοκρατίας, για έξι λεπτά. Παρακαλώ να τηρηθεί ο χρόνος.</w:t>
      </w:r>
    </w:p>
    <w:p w14:paraId="420DC3B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w:t>
      </w:r>
      <w:r>
        <w:rPr>
          <w:rFonts w:eastAsia="Times New Roman" w:cs="Times New Roman"/>
          <w:szCs w:val="24"/>
        </w:rPr>
        <w:t xml:space="preserve">ι, πραγματικά δεν θα ήθελα να ήμουνα στη θέση του κ. </w:t>
      </w:r>
      <w:proofErr w:type="spellStart"/>
      <w:r>
        <w:rPr>
          <w:rFonts w:eastAsia="Times New Roman" w:cs="Times New Roman"/>
          <w:szCs w:val="24"/>
        </w:rPr>
        <w:t>Χουλιαράκη</w:t>
      </w:r>
      <w:proofErr w:type="spellEnd"/>
      <w:r>
        <w:rPr>
          <w:rFonts w:eastAsia="Times New Roman" w:cs="Times New Roman"/>
          <w:szCs w:val="24"/>
        </w:rPr>
        <w:t>. Δεν θα ήθελα να ήμουνα στη θέση ενός ανθρώπου που βρίσκεται στο οικονομικό επιτελείο και έχει υποσχεθεί τρεις φορές ανάπτυξη στους Έλληνες πολίτες: Το 2015 και έκλεισε με ύφεση, το 2016 μας έ</w:t>
      </w:r>
      <w:r>
        <w:rPr>
          <w:rFonts w:eastAsia="Times New Roman" w:cs="Times New Roman"/>
          <w:szCs w:val="24"/>
        </w:rPr>
        <w:t xml:space="preserve">λεγε με πανηγυρισμούς ότι θα κλείσει με ανάπτυξη και έφτασε με οριακή ύφεση. Για το 2017 είχε προβλέψει, πάλι ο κ. </w:t>
      </w:r>
      <w:proofErr w:type="spellStart"/>
      <w:r>
        <w:rPr>
          <w:rFonts w:eastAsia="Times New Roman" w:cs="Times New Roman"/>
          <w:szCs w:val="24"/>
        </w:rPr>
        <w:t>Χουλιαράκης</w:t>
      </w:r>
      <w:proofErr w:type="spellEnd"/>
      <w:r>
        <w:rPr>
          <w:rFonts w:eastAsia="Times New Roman" w:cs="Times New Roman"/>
          <w:szCs w:val="24"/>
        </w:rPr>
        <w:t xml:space="preserve"> και όλο το οικονομικό επιτελείο, 2,8% ανάπτυξη και μετά βίας από τα στοιχεία που έχετε μέχρι τώρα δημοσιεύσει, των τριών τριμήνων</w:t>
      </w:r>
      <w:r>
        <w:rPr>
          <w:rFonts w:eastAsia="Times New Roman" w:cs="Times New Roman"/>
          <w:szCs w:val="24"/>
        </w:rPr>
        <w:t>, θα φτάσουμε στο 1,3%</w:t>
      </w:r>
    </w:p>
    <w:p w14:paraId="420DC3B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Αν δεν έχουμε καταλάβει ότι το βασικό πρόβλημα αυτής της χώρας είναι το έλλειμμα ανάπτυξης που έχει και είμαστε τόσα χρόνια σε ύφεση και κρίση, και δεν βλέπουμε τη διάθεση του </w:t>
      </w:r>
      <w:r>
        <w:rPr>
          <w:rFonts w:eastAsia="Times New Roman" w:cs="Times New Roman"/>
          <w:szCs w:val="24"/>
        </w:rPr>
        <w:t xml:space="preserve">προϋπολογισμού </w:t>
      </w:r>
      <w:r>
        <w:rPr>
          <w:rFonts w:eastAsia="Times New Roman" w:cs="Times New Roman"/>
          <w:szCs w:val="24"/>
        </w:rPr>
        <w:t>να αντιμετωπίσει αυτό το αναπτυξιακό έλλει</w:t>
      </w:r>
      <w:r>
        <w:rPr>
          <w:rFonts w:eastAsia="Times New Roman" w:cs="Times New Roman"/>
          <w:szCs w:val="24"/>
        </w:rPr>
        <w:t xml:space="preserve">μμα, τότε λυπάμαι για το οικονομικό επιτελείο, γιατί απέχει από την πραγματικότητα και απέχει και από τις συνέπειες που δημιουργεί για τους Έλληνες πολίτες. </w:t>
      </w:r>
    </w:p>
    <w:p w14:paraId="420DC3B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Μεγάλες επενδύσεις, μικρές επενδύσεις, διευκόλυνση της επιχειρηματικής δραστηριότητας δεν έχει γίν</w:t>
      </w:r>
      <w:r>
        <w:rPr>
          <w:rFonts w:eastAsia="Times New Roman" w:cs="Times New Roman"/>
          <w:szCs w:val="24"/>
        </w:rPr>
        <w:t>ει τρία χρόνια τώρα. Και, δυστυχώς, οι Έλληνες πολίτες πραγματικά αισθάνονται ότι αυτά είναι τα τρία χαμένα χρόνια, που βάθυναν την ύφεση, ξόδεψαν χρήματα που υπήρχαν και δεν έχουμε δει σε καμμία περίπτωση όχι τις μπουλντόζες, όπως είπε κάποια συνάδελφος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τις μπετονιέρες να κυκλοφορούν, αλλά δεν έχουμε δει σε κα</w:t>
      </w:r>
      <w:r>
        <w:rPr>
          <w:rFonts w:eastAsia="Times New Roman" w:cs="Times New Roman"/>
          <w:szCs w:val="24"/>
        </w:rPr>
        <w:t>μ</w:t>
      </w:r>
      <w:r>
        <w:rPr>
          <w:rFonts w:eastAsia="Times New Roman" w:cs="Times New Roman"/>
          <w:szCs w:val="24"/>
        </w:rPr>
        <w:t>μία περίπτωση να υπάρχει ένα ισχνό σημάδι ότι το 2018 θα μπούμε σε αυτήν την πολυπόθητη ανάπτυξη σε στέρεες βάσεις.</w:t>
      </w:r>
    </w:p>
    <w:p w14:paraId="420DC3B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Τι έγινε, κύριε </w:t>
      </w:r>
      <w:proofErr w:type="spellStart"/>
      <w:r>
        <w:rPr>
          <w:rFonts w:eastAsia="Times New Roman" w:cs="Times New Roman"/>
          <w:szCs w:val="24"/>
        </w:rPr>
        <w:t>Χουλιαράκη</w:t>
      </w:r>
      <w:proofErr w:type="spellEnd"/>
      <w:r>
        <w:rPr>
          <w:rFonts w:eastAsia="Times New Roman" w:cs="Times New Roman"/>
          <w:szCs w:val="24"/>
        </w:rPr>
        <w:t>, ο στόχος για να μπούμε στο πρόγραμμα ποσοτικής χαλά</w:t>
      </w:r>
      <w:r>
        <w:rPr>
          <w:rFonts w:eastAsia="Times New Roman" w:cs="Times New Roman"/>
          <w:szCs w:val="24"/>
        </w:rPr>
        <w:t xml:space="preserve">ρωσης; Πέρυσι τέτοια εποχή ήταν ο εθνικός στόχος. Ο Πρωθυπουργός σας εδώ έλεγε «εθνικός στόχος η ένταξή μας». Συζητάμε έναν </w:t>
      </w:r>
      <w:r>
        <w:rPr>
          <w:rFonts w:eastAsia="Times New Roman" w:cs="Times New Roman"/>
          <w:szCs w:val="24"/>
        </w:rPr>
        <w:t xml:space="preserve">προϋπολογισμό </w:t>
      </w:r>
      <w:r>
        <w:rPr>
          <w:rFonts w:eastAsia="Times New Roman" w:cs="Times New Roman"/>
          <w:szCs w:val="24"/>
        </w:rPr>
        <w:t>έναν χρόνο μετά και δεν έχετε καταφέρει όχι να μπείτε, αλλά πλέον είπατε ότι ο στόχος δεν είναι σοβαρός, δεν είναι κάτ</w:t>
      </w:r>
      <w:r>
        <w:rPr>
          <w:rFonts w:eastAsia="Times New Roman" w:cs="Times New Roman"/>
          <w:szCs w:val="24"/>
        </w:rPr>
        <w:t xml:space="preserve">ι σημαντικό, δεν είναι κάτι ουσιαστικό. </w:t>
      </w:r>
    </w:p>
    <w:p w14:paraId="420DC3B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Πραγματικά αν γινόταν αυτή η συζήτηση για τον </w:t>
      </w:r>
      <w:r>
        <w:rPr>
          <w:rFonts w:eastAsia="Times New Roman" w:cs="Times New Roman"/>
          <w:szCs w:val="24"/>
        </w:rPr>
        <w:t xml:space="preserve">προϋπολογισμό </w:t>
      </w:r>
      <w:r>
        <w:rPr>
          <w:rFonts w:eastAsia="Times New Roman" w:cs="Times New Roman"/>
          <w:szCs w:val="24"/>
        </w:rPr>
        <w:t xml:space="preserve">και για την πορεία της χώρας και την παρακολουθούσε ένας τρίτος, που μπορούσε να καταλάβει ελληνικά, θα έλεγε ότι ζούμε σε δύο διαφορετικούς κόσμους. Οι </w:t>
      </w:r>
      <w:r>
        <w:rPr>
          <w:rFonts w:eastAsia="Times New Roman" w:cs="Times New Roman"/>
          <w:szCs w:val="24"/>
        </w:rPr>
        <w:t>μεν πανηγυρίζουν πραγματικά, όμως, οι πολίτες με όλες τις δημοσκοπήσεις δείχνουν ότι δεν συμμερίζονται αυτά τα πανηγύρια που στήνετε και τους λόγους για τα πανηγύρια που εκφωνείτε.</w:t>
      </w:r>
    </w:p>
    <w:p w14:paraId="420DC3B8" w14:textId="77777777" w:rsidR="003663B4" w:rsidRDefault="00087BC7">
      <w:pPr>
        <w:spacing w:line="600" w:lineRule="auto"/>
        <w:ind w:firstLine="720"/>
        <w:jc w:val="both"/>
        <w:rPr>
          <w:rFonts w:eastAsia="Times New Roman"/>
          <w:szCs w:val="24"/>
        </w:rPr>
      </w:pPr>
      <w:r>
        <w:rPr>
          <w:rFonts w:eastAsia="Times New Roman"/>
          <w:szCs w:val="24"/>
        </w:rPr>
        <w:t xml:space="preserve">Από την άλλη, υπάρχει μία σοβαρή κριτική, εμπεριστατωμένη, με στοιχεία, με </w:t>
      </w:r>
      <w:r>
        <w:rPr>
          <w:rFonts w:eastAsia="Times New Roman"/>
          <w:szCs w:val="24"/>
        </w:rPr>
        <w:t xml:space="preserve">νούμερα, με συγκεκριμένες προβλέψεις στις οποίες πέσατε έξω, σε συγκεκριμένες δεσμεύσεις τις οποίες αναλάβατε και δεν υλοποιήσατε, στις οποίες δεν δίνετε απάντηση. </w:t>
      </w:r>
    </w:p>
    <w:p w14:paraId="420DC3B9" w14:textId="77777777" w:rsidR="003663B4" w:rsidRDefault="00087BC7">
      <w:pPr>
        <w:spacing w:line="600" w:lineRule="auto"/>
        <w:ind w:firstLine="720"/>
        <w:jc w:val="both"/>
        <w:rPr>
          <w:rFonts w:eastAsia="Times New Roman"/>
          <w:szCs w:val="24"/>
        </w:rPr>
      </w:pPr>
      <w:r>
        <w:rPr>
          <w:rFonts w:eastAsia="Times New Roman"/>
          <w:szCs w:val="24"/>
        </w:rPr>
        <w:t xml:space="preserve">Επειδή και ο συνάδελφος κ. </w:t>
      </w:r>
      <w:proofErr w:type="spellStart"/>
      <w:r>
        <w:rPr>
          <w:rFonts w:eastAsia="Times New Roman"/>
          <w:szCs w:val="24"/>
        </w:rPr>
        <w:t>Κέλλας</w:t>
      </w:r>
      <w:proofErr w:type="spellEnd"/>
      <w:r>
        <w:rPr>
          <w:rFonts w:eastAsia="Times New Roman"/>
          <w:szCs w:val="24"/>
        </w:rPr>
        <w:t xml:space="preserve"> αναφέρθηκε στον κ. Αποστόλου, από τον Απρίλιο του 2015, κ</w:t>
      </w:r>
      <w:r>
        <w:rPr>
          <w:rFonts w:eastAsia="Times New Roman"/>
          <w:szCs w:val="24"/>
        </w:rPr>
        <w:t>ύριε Αποστόλου, έχετε πει ότι θα φέρετε το πρόγραμμα παραγωγικής ανασυγκρότησης της χώρας, τον εθνικό σχεδιασμό. Από τον Απρίλιο του 2015 περιμένουμε να τον φέρετε. Πότε θα τον φέρετε; Μάλλον όταν βρεθείτε στην αντιπολίτευση και εύχομαι να είναι πολύ σύντο</w:t>
      </w:r>
      <w:r>
        <w:rPr>
          <w:rFonts w:eastAsia="Times New Roman"/>
          <w:szCs w:val="24"/>
        </w:rPr>
        <w:t>μα.</w:t>
      </w:r>
    </w:p>
    <w:p w14:paraId="420DC3BA"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συνάδελφοι, δεν είναι μόνο ο κ. Αποστόλου που λέει πράγματα έτσι για να τα λέει. Δυστυχώς και οι συνάδελφοί του που πέρασαν και απ’ αυτό εδώ το Βήμα πριν από μερικές ώρες, όπως ο καθ’ όλα συμπαθής σε μένα κ. </w:t>
      </w:r>
      <w:proofErr w:type="spellStart"/>
      <w:r>
        <w:rPr>
          <w:rFonts w:eastAsia="Times New Roman"/>
          <w:szCs w:val="24"/>
        </w:rPr>
        <w:t>Μπαλάφας</w:t>
      </w:r>
      <w:proofErr w:type="spellEnd"/>
      <w:r>
        <w:rPr>
          <w:rFonts w:eastAsia="Times New Roman"/>
          <w:szCs w:val="24"/>
        </w:rPr>
        <w:t>, είπαν ότι δεν ξέ</w:t>
      </w:r>
      <w:r>
        <w:rPr>
          <w:rFonts w:eastAsia="Times New Roman"/>
          <w:szCs w:val="24"/>
        </w:rPr>
        <w:t>ρει η Αντιπολίτευση να διαβάζει, όταν κάνει κριτική στην Κυβέρνηση για το πώς δεν χρησιμοποιεί τα κονδύλια για το προσφυγικό και το μεταναστευτικό. Και πείστηκαν οι Βουλευτές του ΣΥΡΙΖΑ ότι όντως ο Υπουργός τους τα έχει διαβάσει όλα και εμείς είμαστε οι αδ</w:t>
      </w:r>
      <w:r>
        <w:rPr>
          <w:rFonts w:eastAsia="Times New Roman"/>
          <w:szCs w:val="24"/>
        </w:rPr>
        <w:t>ιάβαστοι.</w:t>
      </w:r>
    </w:p>
    <w:p w14:paraId="420DC3BB" w14:textId="77777777" w:rsidR="003663B4" w:rsidRDefault="00087BC7">
      <w:pPr>
        <w:spacing w:line="600" w:lineRule="auto"/>
        <w:ind w:firstLine="720"/>
        <w:jc w:val="both"/>
        <w:rPr>
          <w:rFonts w:eastAsia="Times New Roman"/>
          <w:szCs w:val="24"/>
        </w:rPr>
      </w:pPr>
      <w:r>
        <w:rPr>
          <w:rFonts w:eastAsia="Times New Roman"/>
          <w:szCs w:val="24"/>
        </w:rPr>
        <w:t>Έχω εδώ, κυρίες και κύριοι συνάδελφοι, το δελτίο του Οκτωβρίου της Ευρωπαϊκής Επιτροπής για τη διάθεση της οικονομικής βοήθειας στην Ελλάδα σε σχέση με τη μετανάστευση. Θα το καταθέσω στα Πρακτικά, γιατί θέλω να μου βρείτε ένα νούμερο, μία εγγραφ</w:t>
      </w:r>
      <w:r>
        <w:rPr>
          <w:rFonts w:eastAsia="Times New Roman"/>
          <w:szCs w:val="24"/>
        </w:rPr>
        <w:t>ή που να έχει γίνει απορρόφηση από το ελληνικό κράτος μέσα στο 2017.</w:t>
      </w:r>
    </w:p>
    <w:p w14:paraId="420DC3BC" w14:textId="77777777" w:rsidR="003663B4" w:rsidRDefault="00087BC7">
      <w:pPr>
        <w:spacing w:line="600" w:lineRule="auto"/>
        <w:ind w:firstLine="720"/>
        <w:jc w:val="both"/>
        <w:rPr>
          <w:rFonts w:eastAsia="Times New Roman"/>
          <w:szCs w:val="24"/>
        </w:rPr>
      </w:pPr>
      <w:r>
        <w:rPr>
          <w:rFonts w:eastAsia="Times New Roman"/>
          <w:szCs w:val="24"/>
        </w:rPr>
        <w:t>(Στο σημείο αυτό ο Βουλευτής κ. Μιλτιάδης Βαρβιτσιώτης καταθέτει για τα Πρακτικά το προαναφερθέν έγγραφο, το οποίο βρίσκεται στο αρχείο του Τμήματος Γραμματείας της Διεύθυνσης Στενογραφία</w:t>
      </w:r>
      <w:r>
        <w:rPr>
          <w:rFonts w:eastAsia="Times New Roman"/>
          <w:szCs w:val="24"/>
        </w:rPr>
        <w:t>ς και Πρακτικών της Βουλής)</w:t>
      </w:r>
    </w:p>
    <w:p w14:paraId="420DC3BD" w14:textId="77777777" w:rsidR="003663B4" w:rsidRDefault="00087BC7">
      <w:pPr>
        <w:spacing w:line="600" w:lineRule="auto"/>
        <w:ind w:firstLine="720"/>
        <w:jc w:val="both"/>
        <w:rPr>
          <w:rFonts w:eastAsia="Times New Roman"/>
          <w:szCs w:val="24"/>
        </w:rPr>
      </w:pPr>
      <w:r>
        <w:rPr>
          <w:rFonts w:eastAsia="Times New Roman"/>
          <w:szCs w:val="24"/>
        </w:rPr>
        <w:t xml:space="preserve">Αν μου τη βρείτε, να μου πείτε ότι δεν διαβάζω τα νούμερα. Να μου πείτε ότι από τα 850 εκατομμύρια έχετε απορροφήσει έστω και ένα </w:t>
      </w:r>
      <w:r>
        <w:rPr>
          <w:rFonts w:eastAsia="Times New Roman"/>
          <w:szCs w:val="24"/>
        </w:rPr>
        <w:t xml:space="preserve">ως </w:t>
      </w:r>
      <w:r>
        <w:rPr>
          <w:rFonts w:eastAsia="Times New Roman"/>
          <w:szCs w:val="24"/>
        </w:rPr>
        <w:t xml:space="preserve">κράτος, </w:t>
      </w:r>
      <w:r>
        <w:rPr>
          <w:rFonts w:eastAsia="Times New Roman"/>
          <w:szCs w:val="24"/>
        </w:rPr>
        <w:t xml:space="preserve">ως </w:t>
      </w:r>
      <w:r>
        <w:rPr>
          <w:rFonts w:eastAsia="Times New Roman"/>
          <w:szCs w:val="24"/>
        </w:rPr>
        <w:t xml:space="preserve">δημόσια υπηρεσία, </w:t>
      </w:r>
      <w:r>
        <w:rPr>
          <w:rFonts w:eastAsia="Times New Roman"/>
          <w:szCs w:val="24"/>
        </w:rPr>
        <w:t xml:space="preserve">ως </w:t>
      </w:r>
      <w:r>
        <w:rPr>
          <w:rFonts w:eastAsia="Times New Roman"/>
          <w:szCs w:val="24"/>
        </w:rPr>
        <w:t xml:space="preserve">Υπουργείο </w:t>
      </w:r>
      <w:r>
        <w:rPr>
          <w:rFonts w:eastAsia="Times New Roman"/>
          <w:szCs w:val="24"/>
        </w:rPr>
        <w:t>Μεταναστευτικής Πολιτικής</w:t>
      </w:r>
      <w:r>
        <w:rPr>
          <w:rFonts w:eastAsia="Times New Roman"/>
          <w:szCs w:val="24"/>
        </w:rPr>
        <w:t xml:space="preserve">, </w:t>
      </w:r>
      <w:r>
        <w:rPr>
          <w:rFonts w:eastAsia="Times New Roman"/>
          <w:szCs w:val="24"/>
        </w:rPr>
        <w:t xml:space="preserve">ως </w:t>
      </w:r>
      <w:r>
        <w:rPr>
          <w:rFonts w:eastAsia="Times New Roman"/>
          <w:szCs w:val="24"/>
        </w:rPr>
        <w:t xml:space="preserve">Υπουργείο </w:t>
      </w:r>
      <w:r>
        <w:rPr>
          <w:rFonts w:eastAsia="Times New Roman"/>
          <w:szCs w:val="24"/>
        </w:rPr>
        <w:t xml:space="preserve">Εθνικής </w:t>
      </w:r>
      <w:r>
        <w:rPr>
          <w:rFonts w:eastAsia="Times New Roman"/>
          <w:szCs w:val="24"/>
        </w:rPr>
        <w:t xml:space="preserve">Αμύνης, </w:t>
      </w:r>
      <w:r>
        <w:rPr>
          <w:rFonts w:eastAsia="Times New Roman"/>
          <w:szCs w:val="24"/>
        </w:rPr>
        <w:t xml:space="preserve">ως </w:t>
      </w:r>
      <w:r>
        <w:rPr>
          <w:rFonts w:eastAsia="Times New Roman"/>
          <w:szCs w:val="24"/>
        </w:rPr>
        <w:t xml:space="preserve">Υπουργείο Υγείας, οποιαδήποτε υπηρεσία μέσα στο 2017. Ούτε ένα. </w:t>
      </w:r>
    </w:p>
    <w:p w14:paraId="420DC3BE" w14:textId="77777777" w:rsidR="003663B4" w:rsidRDefault="00087BC7">
      <w:pPr>
        <w:spacing w:line="600" w:lineRule="auto"/>
        <w:ind w:firstLine="720"/>
        <w:jc w:val="both"/>
        <w:rPr>
          <w:rFonts w:eastAsia="Times New Roman"/>
          <w:szCs w:val="24"/>
        </w:rPr>
      </w:pPr>
      <w:r>
        <w:rPr>
          <w:rFonts w:eastAsia="Times New Roman"/>
          <w:szCs w:val="24"/>
        </w:rPr>
        <w:t xml:space="preserve">Αν δεν διαβάζουμε εμείς τα στοιχεία, δεν τα διαβάζει ούτε ο Αντιπρόεδρος της Ευρωπαϊκής Επιτροπής; Είναι και αυτός τόσο αδιάβαστος, ο κ. </w:t>
      </w:r>
      <w:proofErr w:type="spellStart"/>
      <w:r>
        <w:rPr>
          <w:rFonts w:eastAsia="Times New Roman"/>
          <w:szCs w:val="24"/>
        </w:rPr>
        <w:t>Τίμερμανς</w:t>
      </w:r>
      <w:proofErr w:type="spellEnd"/>
      <w:r>
        <w:rPr>
          <w:rFonts w:eastAsia="Times New Roman"/>
          <w:szCs w:val="24"/>
        </w:rPr>
        <w:t xml:space="preserve">, ο οποίος λέει «ακατανόητο γιατί </w:t>
      </w:r>
      <w:r>
        <w:rPr>
          <w:rFonts w:eastAsia="Times New Roman"/>
          <w:szCs w:val="24"/>
        </w:rPr>
        <w:t xml:space="preserve">η Ελλάδα δεν αξιοποιεί τη μεγάλη χρηματοδότηση για το προσφυγικό»; Τα ίδια λέει και ο Ολλανδός </w:t>
      </w:r>
      <w:r>
        <w:rPr>
          <w:rFonts w:eastAsia="Times New Roman"/>
          <w:szCs w:val="24"/>
        </w:rPr>
        <w:t>π</w:t>
      </w:r>
      <w:r>
        <w:rPr>
          <w:rFonts w:eastAsia="Times New Roman"/>
          <w:szCs w:val="24"/>
        </w:rPr>
        <w:t>ρέσβης. Τα καταθέτω και αυτά στα Πρακτικά.</w:t>
      </w:r>
    </w:p>
    <w:p w14:paraId="420DC3BF" w14:textId="77777777" w:rsidR="003663B4" w:rsidRDefault="00087BC7">
      <w:pPr>
        <w:spacing w:line="600" w:lineRule="auto"/>
        <w:ind w:firstLine="720"/>
        <w:jc w:val="both"/>
        <w:rPr>
          <w:rFonts w:eastAsia="Times New Roman"/>
          <w:szCs w:val="24"/>
        </w:rPr>
      </w:pPr>
      <w:r>
        <w:rPr>
          <w:rFonts w:eastAsia="Times New Roman"/>
          <w:szCs w:val="24"/>
        </w:rPr>
        <w:t xml:space="preserve">(Στο σημείο αυτό ο Βουλευτής κ. Μιλτιάδης Βαρβιτσιώτης καταθέτει για τα Πρακτικά τα προαναφερθέντα έγγραφα, τα οποία </w:t>
      </w:r>
      <w:r>
        <w:rPr>
          <w:rFonts w:eastAsia="Times New Roman"/>
          <w:szCs w:val="24"/>
        </w:rPr>
        <w:t>βρίσκονται στο αρχείο του Τμήματος Γραμματείας της Διεύθυνσης Στενογραφίας και Πρακτικών της Βουλής)</w:t>
      </w:r>
    </w:p>
    <w:p w14:paraId="420DC3C0" w14:textId="77777777" w:rsidR="003663B4" w:rsidRDefault="00087BC7">
      <w:pPr>
        <w:spacing w:line="600" w:lineRule="auto"/>
        <w:ind w:firstLine="720"/>
        <w:jc w:val="both"/>
        <w:rPr>
          <w:rFonts w:eastAsia="Times New Roman"/>
          <w:szCs w:val="24"/>
        </w:rPr>
      </w:pPr>
      <w:r>
        <w:rPr>
          <w:rFonts w:eastAsia="Times New Roman"/>
          <w:szCs w:val="24"/>
        </w:rPr>
        <w:t xml:space="preserve">Νομίζω ότι τελικά έχετε χάσει την επαφή με την πραγματικότητα. Βρίσκονται εγκλωβισμένοι χιλιάδες άνθρωποι στα νησιά. Όλοι οι διεθνείς οργανισμοί, ο ΟΗΕ, η </w:t>
      </w:r>
      <w:r>
        <w:rPr>
          <w:rFonts w:eastAsia="Times New Roman"/>
          <w:szCs w:val="24"/>
        </w:rPr>
        <w:t xml:space="preserve">Ύπατη Αρμοστεία για τους πρόσφυγες, η </w:t>
      </w:r>
      <w:r>
        <w:rPr>
          <w:rFonts w:eastAsia="Times New Roman"/>
          <w:szCs w:val="24"/>
          <w:lang w:val="en-US"/>
        </w:rPr>
        <w:t>UNICEF</w:t>
      </w:r>
      <w:r>
        <w:rPr>
          <w:rFonts w:eastAsia="Times New Roman"/>
          <w:szCs w:val="24"/>
        </w:rPr>
        <w:t xml:space="preserve">, το Συμβούλιο της Ευρώπης λένε ότι έχετε δημιουργήσει καινούργια ανθρωπιστική κρίση, απαράδεκτες συνθήκες και γίνεται καταγγελία της Ελλάδας σε καθημερινή βάση. Όλες οι </w:t>
      </w:r>
      <w:r>
        <w:rPr>
          <w:rFonts w:eastAsia="Times New Roman"/>
          <w:szCs w:val="24"/>
        </w:rPr>
        <w:t>μη κυβερνητικές οργανώσεις</w:t>
      </w:r>
      <w:r>
        <w:rPr>
          <w:rFonts w:eastAsia="Times New Roman"/>
          <w:szCs w:val="24"/>
        </w:rPr>
        <w:t>, είτε χρηματοδο</w:t>
      </w:r>
      <w:r>
        <w:rPr>
          <w:rFonts w:eastAsia="Times New Roman"/>
          <w:szCs w:val="24"/>
        </w:rPr>
        <w:t>τούνται είτε όχι, επίσης σας καταγγέλλουν κι εσείς λέτε «τα πετύχαμε, δείξαμε το πρόσωπο της ανθρωπιάς».</w:t>
      </w:r>
    </w:p>
    <w:p w14:paraId="420DC3C1" w14:textId="77777777" w:rsidR="003663B4" w:rsidRDefault="00087BC7">
      <w:pPr>
        <w:spacing w:line="600" w:lineRule="auto"/>
        <w:ind w:firstLine="720"/>
        <w:jc w:val="both"/>
        <w:rPr>
          <w:rFonts w:eastAsia="Times New Roman"/>
          <w:szCs w:val="24"/>
        </w:rPr>
      </w:pPr>
      <w:r>
        <w:rPr>
          <w:rFonts w:eastAsia="Times New Roman"/>
          <w:szCs w:val="24"/>
        </w:rPr>
        <w:t xml:space="preserve">Κύριε Πρόεδρε, ειλικρινά δεν έχω παρακολουθήσει μεγαλύτερο αριθμό ψευδών να έχει ειπωθεί ποτέ απ’ αυτά που είπε ο κ. </w:t>
      </w:r>
      <w:proofErr w:type="spellStart"/>
      <w:r>
        <w:rPr>
          <w:rFonts w:eastAsia="Times New Roman"/>
          <w:szCs w:val="24"/>
        </w:rPr>
        <w:t>Κουρουμπλής</w:t>
      </w:r>
      <w:proofErr w:type="spellEnd"/>
      <w:r>
        <w:rPr>
          <w:rFonts w:eastAsia="Times New Roman"/>
          <w:szCs w:val="24"/>
        </w:rPr>
        <w:t xml:space="preserve"> χθες το βράδυ, ο οποίο</w:t>
      </w:r>
      <w:r>
        <w:rPr>
          <w:rFonts w:eastAsia="Times New Roman"/>
          <w:szCs w:val="24"/>
        </w:rPr>
        <w:t xml:space="preserve">ς παρουσιάστηκε στο Βήμα της Βουλής και ήταν σαν πρώτη φορά η χώρα να απέκτησε Υπουργό Ναυτιλίας. </w:t>
      </w:r>
    </w:p>
    <w:p w14:paraId="420DC3C2" w14:textId="77777777" w:rsidR="003663B4" w:rsidRDefault="00087BC7">
      <w:pPr>
        <w:spacing w:line="600" w:lineRule="auto"/>
        <w:ind w:firstLine="720"/>
        <w:jc w:val="both"/>
        <w:rPr>
          <w:rFonts w:eastAsia="Times New Roman"/>
          <w:szCs w:val="24"/>
        </w:rPr>
      </w:pPr>
      <w:r>
        <w:rPr>
          <w:rFonts w:eastAsia="Times New Roman"/>
          <w:szCs w:val="24"/>
        </w:rPr>
        <w:t xml:space="preserve">Μας είπε ότι πήγε για πρώτη φορά στη </w:t>
      </w:r>
      <w:r>
        <w:rPr>
          <w:rFonts w:eastAsia="Times New Roman"/>
          <w:szCs w:val="24"/>
          <w:lang w:val="en-US"/>
        </w:rPr>
        <w:t>Lloyd</w:t>
      </w:r>
      <w:r>
        <w:rPr>
          <w:rFonts w:eastAsia="Times New Roman"/>
          <w:szCs w:val="24"/>
        </w:rPr>
        <w:t>’</w:t>
      </w:r>
      <w:r>
        <w:rPr>
          <w:rFonts w:eastAsia="Times New Roman"/>
          <w:szCs w:val="24"/>
          <w:lang w:val="en-US"/>
        </w:rPr>
        <w:t>s</w:t>
      </w:r>
      <w:r>
        <w:rPr>
          <w:rFonts w:eastAsia="Times New Roman"/>
          <w:szCs w:val="24"/>
        </w:rPr>
        <w:t xml:space="preserve"> του Λονδίνου. Τι δουλειά είχε να πάει ο Υπουργός Ναυτιλίας στη </w:t>
      </w:r>
      <w:r>
        <w:rPr>
          <w:rFonts w:eastAsia="Times New Roman"/>
          <w:szCs w:val="24"/>
          <w:lang w:val="en-US"/>
        </w:rPr>
        <w:t>Lloyd</w:t>
      </w:r>
      <w:r>
        <w:rPr>
          <w:rFonts w:eastAsia="Times New Roman"/>
          <w:szCs w:val="24"/>
        </w:rPr>
        <w:t>’</w:t>
      </w:r>
      <w:r>
        <w:rPr>
          <w:rFonts w:eastAsia="Times New Roman"/>
          <w:szCs w:val="24"/>
          <w:lang w:val="en-US"/>
        </w:rPr>
        <w:t>s</w:t>
      </w:r>
      <w:r>
        <w:rPr>
          <w:rFonts w:eastAsia="Times New Roman"/>
          <w:szCs w:val="24"/>
        </w:rPr>
        <w:t xml:space="preserve"> του Λονδίνου; Γιατί πάει και συναλλάσσετα</w:t>
      </w:r>
      <w:r>
        <w:rPr>
          <w:rFonts w:eastAsia="Times New Roman"/>
          <w:szCs w:val="24"/>
        </w:rPr>
        <w:t>ι με τον μεγαλύτερο ασφαλιστή; Τι δουλειά έχει; Εδρεύει στη χώρα; Είναι κα</w:t>
      </w:r>
      <w:r>
        <w:rPr>
          <w:rFonts w:eastAsia="Times New Roman"/>
          <w:szCs w:val="24"/>
        </w:rPr>
        <w:t>μ</w:t>
      </w:r>
      <w:r>
        <w:rPr>
          <w:rFonts w:eastAsia="Times New Roman"/>
          <w:szCs w:val="24"/>
        </w:rPr>
        <w:t xml:space="preserve">μιά επιχείρηση συνδεδεμένη με ελληνικά συμφέροντα; Όχι. Πάει για να κάνει τα ταξιδάκια του. </w:t>
      </w:r>
    </w:p>
    <w:p w14:paraId="420DC3C3" w14:textId="77777777" w:rsidR="003663B4" w:rsidRDefault="00087BC7">
      <w:pPr>
        <w:spacing w:line="600" w:lineRule="auto"/>
        <w:ind w:firstLine="720"/>
        <w:jc w:val="both"/>
        <w:rPr>
          <w:rFonts w:eastAsia="Times New Roman"/>
          <w:szCs w:val="24"/>
        </w:rPr>
      </w:pPr>
      <w:r>
        <w:rPr>
          <w:rFonts w:eastAsia="Times New Roman"/>
          <w:szCs w:val="24"/>
        </w:rPr>
        <w:t xml:space="preserve">Τη στιγμή, όμως, που χρειάζεται να είναι εδώ, δεν είναι, γιατί ο κ. </w:t>
      </w:r>
      <w:proofErr w:type="spellStart"/>
      <w:r>
        <w:rPr>
          <w:rFonts w:eastAsia="Times New Roman"/>
          <w:szCs w:val="24"/>
        </w:rPr>
        <w:t>Κουρουμπλής</w:t>
      </w:r>
      <w:proofErr w:type="spellEnd"/>
      <w:r>
        <w:rPr>
          <w:rFonts w:eastAsia="Times New Roman"/>
          <w:szCs w:val="24"/>
        </w:rPr>
        <w:t>, όπως κα</w:t>
      </w:r>
      <w:r>
        <w:rPr>
          <w:rFonts w:eastAsia="Times New Roman"/>
          <w:szCs w:val="24"/>
        </w:rPr>
        <w:t xml:space="preserve">ι ο προκάτοχός του, αν είχαν κάνει κάτι, θα είχαν απορροφήσει από τα εκατοντάδες εκατομμύρια που έχουν στη διάθεσή τους έστω και ένα ευρώ για να δυναμώσουν το Λιμενικό Σώμα. Να παραλάβουν ένα πράγμα, να παραγγείλουν ένα πλοίο, μια σωσίβια λέμβο, κάτι. </w:t>
      </w:r>
    </w:p>
    <w:p w14:paraId="420DC3C4" w14:textId="77777777" w:rsidR="003663B4" w:rsidRDefault="00087BC7">
      <w:pPr>
        <w:spacing w:line="600" w:lineRule="auto"/>
        <w:ind w:firstLine="720"/>
        <w:jc w:val="both"/>
        <w:rPr>
          <w:rFonts w:eastAsia="Times New Roman"/>
          <w:szCs w:val="24"/>
        </w:rPr>
      </w:pPr>
      <w:r>
        <w:rPr>
          <w:rFonts w:eastAsia="Times New Roman"/>
          <w:szCs w:val="24"/>
        </w:rPr>
        <w:t>Μέσ</w:t>
      </w:r>
      <w:r>
        <w:rPr>
          <w:rFonts w:eastAsia="Times New Roman"/>
          <w:szCs w:val="24"/>
        </w:rPr>
        <w:t xml:space="preserve">α σε δεκαοκτώ μήνες εμείς παραλάβαμε δύο μεγάλα πλοία, τρία ταχύπλοα, δώδεκα φουσκωτά, ενενήντα αυτοκίνητα, εξήντα μοτοσικλέτες, </w:t>
      </w:r>
      <w:r>
        <w:rPr>
          <w:rFonts w:eastAsia="Times New Roman"/>
          <w:szCs w:val="24"/>
          <w:lang w:val="en-US"/>
        </w:rPr>
        <w:t>VHF</w:t>
      </w:r>
      <w:r>
        <w:rPr>
          <w:rFonts w:eastAsia="Times New Roman"/>
          <w:szCs w:val="24"/>
        </w:rPr>
        <w:t xml:space="preserve"> και </w:t>
      </w:r>
      <w:r>
        <w:rPr>
          <w:rFonts w:eastAsia="Times New Roman"/>
          <w:szCs w:val="24"/>
          <w:lang w:val="en-US"/>
        </w:rPr>
        <w:t>GPS</w:t>
      </w:r>
      <w:r>
        <w:rPr>
          <w:rFonts w:eastAsia="Times New Roman"/>
          <w:szCs w:val="24"/>
        </w:rPr>
        <w:t xml:space="preserve"> για όλο το Λιμενικό, αντιρρυπαντικό εξοπλισμό, μηχανήματα </w:t>
      </w:r>
      <w:r>
        <w:rPr>
          <w:rFonts w:eastAsia="Times New Roman"/>
          <w:szCs w:val="24"/>
          <w:lang w:val="en-US"/>
        </w:rPr>
        <w:t>x</w:t>
      </w:r>
      <w:r>
        <w:rPr>
          <w:rFonts w:eastAsia="Times New Roman"/>
          <w:szCs w:val="24"/>
        </w:rPr>
        <w:t>-</w:t>
      </w:r>
      <w:r>
        <w:rPr>
          <w:rFonts w:eastAsia="Times New Roman"/>
          <w:szCs w:val="24"/>
          <w:lang w:val="en-US"/>
        </w:rPr>
        <w:t>ray</w:t>
      </w:r>
      <w:r>
        <w:rPr>
          <w:rFonts w:eastAsia="Times New Roman"/>
          <w:szCs w:val="24"/>
        </w:rPr>
        <w:t>, φορτηγά. Παραλάβαμε και εξαντλήσαμε όλα τα ευρωπαϊ</w:t>
      </w:r>
      <w:r>
        <w:rPr>
          <w:rFonts w:eastAsia="Times New Roman"/>
          <w:szCs w:val="24"/>
        </w:rPr>
        <w:t xml:space="preserve">κά κονδύλια που είχαμε στη διάθεσή μας, εκατό εκατομμύρια ευρώ. </w:t>
      </w:r>
    </w:p>
    <w:p w14:paraId="420DC3C5" w14:textId="77777777" w:rsidR="003663B4" w:rsidRDefault="00087BC7">
      <w:pPr>
        <w:spacing w:line="600" w:lineRule="auto"/>
        <w:ind w:firstLine="720"/>
        <w:jc w:val="both"/>
        <w:rPr>
          <w:rFonts w:eastAsia="Times New Roman"/>
          <w:szCs w:val="24"/>
        </w:rPr>
      </w:pPr>
      <w:r>
        <w:rPr>
          <w:rFonts w:eastAsia="Times New Roman"/>
          <w:szCs w:val="24"/>
        </w:rPr>
        <w:t xml:space="preserve">Στα τρία χρόνια ΣΥΡΙΖΑ δεν έχουν καταφέρει να απορροφήσουν ούτε ένα ευρώ από τα διαθέσιμα προς αυτούς χρήματα, με αποτέλεσμα πάλι να παραμένουν οι αρχές μας χωρίς τα απαραίτητα μέσα, πάλι οι </w:t>
      </w:r>
      <w:r>
        <w:rPr>
          <w:rFonts w:eastAsia="Times New Roman"/>
          <w:szCs w:val="24"/>
        </w:rPr>
        <w:t>άνθρωποί μας στα νησιά να υποφέρουν από τα καινούργια ρεύματα παράνομων μεταναστών και προσφύγων που έρχονται καθημερινά.</w:t>
      </w:r>
    </w:p>
    <w:p w14:paraId="420DC3C6" w14:textId="77777777" w:rsidR="003663B4" w:rsidRDefault="00087BC7">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w:t>
      </w:r>
      <w:r>
        <w:rPr>
          <w:rFonts w:eastAsia="Times New Roman"/>
          <w:bCs/>
          <w:shd w:val="clear" w:color="auto" w:fill="FFFFFF"/>
        </w:rPr>
        <w:t>δυστυχώς</w:t>
      </w:r>
      <w:r>
        <w:rPr>
          <w:rFonts w:eastAsia="Times New Roman" w:cs="Times New Roman"/>
          <w:szCs w:val="24"/>
        </w:rPr>
        <w:t xml:space="preserve"> για εσάς, δεν υπάρχει κανένα περιθώριο να υπερψηφιστεί ο σημερινός </w:t>
      </w:r>
      <w:r>
        <w:rPr>
          <w:rFonts w:eastAsia="Times New Roman" w:cs="Times New Roman"/>
          <w:bCs/>
          <w:shd w:val="clear" w:color="auto" w:fill="FFFFFF"/>
        </w:rPr>
        <w:t>προϋπολογισμός</w:t>
      </w:r>
      <w:r>
        <w:rPr>
          <w:rFonts w:eastAsia="Times New Roman" w:cs="Times New Roman"/>
          <w:szCs w:val="24"/>
        </w:rPr>
        <w:t xml:space="preserve"> </w:t>
      </w:r>
      <w:r>
        <w:rPr>
          <w:rFonts w:eastAsia="Times New Roman" w:cs="Times New Roman"/>
          <w:szCs w:val="24"/>
        </w:rPr>
        <w:t xml:space="preserve">από τη δικιά μας την πλευρά, </w:t>
      </w:r>
      <w:r>
        <w:rPr>
          <w:rFonts w:eastAsia="Times New Roman" w:cs="Times New Roman"/>
        </w:rPr>
        <w:t>αλλά</w:t>
      </w:r>
      <w:r>
        <w:rPr>
          <w:rFonts w:eastAsia="Times New Roman" w:cs="Times New Roman"/>
          <w:szCs w:val="24"/>
        </w:rPr>
        <w:t xml:space="preserve"> είμαι βέβαιος </w:t>
      </w:r>
      <w:r>
        <w:rPr>
          <w:rFonts w:eastAsia="Times New Roman"/>
          <w:bCs/>
          <w:shd w:val="clear" w:color="auto" w:fill="FFFFFF"/>
        </w:rPr>
        <w:t>ότι</w:t>
      </w:r>
      <w:r>
        <w:rPr>
          <w:rFonts w:eastAsia="Times New Roman" w:cs="Times New Roman"/>
          <w:szCs w:val="24"/>
        </w:rPr>
        <w:t xml:space="preserve"> δεν θα υπερψηφιστεί </w:t>
      </w:r>
      <w:r>
        <w:rPr>
          <w:rFonts w:eastAsia="Times New Roman"/>
          <w:bCs/>
        </w:rPr>
        <w:t>και</w:t>
      </w:r>
      <w:r>
        <w:rPr>
          <w:rFonts w:eastAsia="Times New Roman" w:cs="Times New Roman"/>
          <w:szCs w:val="24"/>
        </w:rPr>
        <w:t xml:space="preserve"> η δικιά σας πολιτική από τον ελληνικό λαό, εκείνη τη στιγμή </w:t>
      </w:r>
      <w:r>
        <w:rPr>
          <w:rFonts w:eastAsia="Times New Roman" w:cs="Times New Roman"/>
          <w:bCs/>
          <w:shd w:val="clear" w:color="auto" w:fill="FFFFFF"/>
        </w:rPr>
        <w:t xml:space="preserve">που θα </w:t>
      </w:r>
      <w:r>
        <w:rPr>
          <w:rFonts w:eastAsia="Times New Roman" w:cs="Times New Roman"/>
          <w:szCs w:val="24"/>
        </w:rPr>
        <w:t xml:space="preserve">έρθει η ώρα. </w:t>
      </w:r>
    </w:p>
    <w:p w14:paraId="420DC3C7" w14:textId="77777777" w:rsidR="003663B4" w:rsidRDefault="00087BC7">
      <w:pPr>
        <w:spacing w:line="600" w:lineRule="auto"/>
        <w:ind w:firstLine="720"/>
        <w:jc w:val="both"/>
        <w:rPr>
          <w:rFonts w:eastAsia="Times New Roman" w:cs="Times New Roman"/>
          <w:szCs w:val="24"/>
        </w:rPr>
      </w:pPr>
      <w:r>
        <w:rPr>
          <w:rFonts w:eastAsia="Times New Roman"/>
          <w:bCs/>
          <w:shd w:val="clear" w:color="auto" w:fill="FFFFFF"/>
        </w:rPr>
        <w:t>Ευχαριστώ πολύ</w:t>
      </w:r>
      <w:r>
        <w:rPr>
          <w:rFonts w:eastAsia="Times New Roman" w:cs="Times New Roman"/>
          <w:szCs w:val="24"/>
        </w:rPr>
        <w:t>.</w:t>
      </w:r>
    </w:p>
    <w:p w14:paraId="420DC3C8" w14:textId="77777777" w:rsidR="003663B4" w:rsidRDefault="00087BC7">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420DC3C9" w14:textId="77777777" w:rsidR="003663B4" w:rsidRDefault="00087BC7">
      <w:pPr>
        <w:spacing w:line="600" w:lineRule="auto"/>
        <w:ind w:firstLine="720"/>
        <w:jc w:val="both"/>
        <w:rPr>
          <w:rFonts w:eastAsia="Times New Roman" w:cs="Times New Roman"/>
          <w:szCs w:val="24"/>
        </w:rPr>
      </w:pPr>
      <w:r>
        <w:rPr>
          <w:rFonts w:eastAsia="Times New Roman"/>
          <w:b/>
          <w:bCs/>
        </w:rPr>
        <w:t>ΠΡΟΕΔΡΕΥΩΝ (Δημήτριος Κρεμαστ</w:t>
      </w:r>
      <w:r>
        <w:rPr>
          <w:rFonts w:eastAsia="Times New Roman"/>
          <w:b/>
          <w:bCs/>
        </w:rPr>
        <w:t>ινός):</w:t>
      </w:r>
      <w:r>
        <w:rPr>
          <w:rFonts w:eastAsia="Times New Roman" w:cs="Times New Roman"/>
          <w:szCs w:val="24"/>
        </w:rPr>
        <w:t xml:space="preserve"> Κι εγώ ευχαριστώ. </w:t>
      </w:r>
    </w:p>
    <w:p w14:paraId="420DC3CA" w14:textId="77777777" w:rsidR="003663B4" w:rsidRDefault="00087BC7">
      <w:pPr>
        <w:spacing w:line="600" w:lineRule="auto"/>
        <w:ind w:firstLine="720"/>
        <w:jc w:val="both"/>
        <w:rPr>
          <w:rFonts w:eastAsia="Times New Roman"/>
          <w:bCs/>
        </w:rPr>
      </w:pPr>
      <w:r>
        <w:rPr>
          <w:rFonts w:eastAsia="Times New Roman"/>
          <w:b/>
          <w:bCs/>
        </w:rPr>
        <w:t xml:space="preserve">ΕΥΑΓΓΕΛΟΣ ΑΠΟΣΤΟΛΟΥ (Υπουργός Αγροτικής Ανάπτυξης και Τροφίμων): </w:t>
      </w:r>
      <w:r>
        <w:rPr>
          <w:rFonts w:eastAsia="Times New Roman"/>
          <w:bCs/>
        </w:rPr>
        <w:t>Κύριε Πρόεδρε, μπορώ να έχω τον λόγο για ένα λεπτό;</w:t>
      </w:r>
    </w:p>
    <w:p w14:paraId="420DC3CB" w14:textId="77777777" w:rsidR="003663B4" w:rsidRDefault="00087BC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 Υπουργός, ο κ. Αποστόλου, ζήτησε</w:t>
      </w:r>
      <w:r>
        <w:rPr>
          <w:rFonts w:eastAsia="Times New Roman"/>
          <w:bCs/>
          <w:shd w:val="clear" w:color="auto" w:fill="FFFFFF"/>
        </w:rPr>
        <w:t xml:space="preserve"> τον λόγο για μια</w:t>
      </w:r>
      <w:r>
        <w:rPr>
          <w:rFonts w:eastAsia="Times New Roman" w:cs="Times New Roman"/>
          <w:szCs w:val="24"/>
        </w:rPr>
        <w:t xml:space="preserve"> παρέμβαση ενός λεπτού. Πα</w:t>
      </w:r>
      <w:r>
        <w:rPr>
          <w:rFonts w:eastAsia="Times New Roman" w:cs="Times New Roman"/>
          <w:szCs w:val="24"/>
        </w:rPr>
        <w:t xml:space="preserve">ρακαλώ, κύριε Υπουργέ, έχετε τον λόγο. </w:t>
      </w:r>
    </w:p>
    <w:p w14:paraId="420DC3CC" w14:textId="77777777" w:rsidR="003663B4" w:rsidRDefault="00087BC7">
      <w:pPr>
        <w:spacing w:line="600" w:lineRule="auto"/>
        <w:ind w:firstLine="720"/>
        <w:jc w:val="both"/>
        <w:rPr>
          <w:rFonts w:eastAsia="Times New Roman"/>
          <w:bCs/>
        </w:rPr>
      </w:pPr>
      <w:r>
        <w:rPr>
          <w:rFonts w:eastAsia="Times New Roman"/>
          <w:b/>
          <w:bCs/>
        </w:rPr>
        <w:t xml:space="preserve">ΕΥΑΓΓΕΛΟΣ ΑΠΟΣΤΟΛΟΥ (Υπουργός Αγροτικής Ανάπτυξης και Τροφίμων): </w:t>
      </w:r>
      <w:r>
        <w:rPr>
          <w:rFonts w:eastAsia="Times New Roman"/>
          <w:bCs/>
        </w:rPr>
        <w:t xml:space="preserve">Κύριε Πρόεδρε, είπε ο κ. Βαρβιτσιώτης </w:t>
      </w:r>
      <w:r>
        <w:rPr>
          <w:rFonts w:eastAsia="Times New Roman"/>
          <w:bCs/>
          <w:shd w:val="clear" w:color="auto" w:fill="FFFFFF"/>
        </w:rPr>
        <w:t>ότι</w:t>
      </w:r>
      <w:r>
        <w:rPr>
          <w:rFonts w:eastAsia="Times New Roman"/>
          <w:bCs/>
        </w:rPr>
        <w:t xml:space="preserve"> τον περασμένο Απρίλη υποσχέθηκα </w:t>
      </w:r>
      <w:r>
        <w:rPr>
          <w:rFonts w:eastAsia="Times New Roman"/>
          <w:bCs/>
          <w:shd w:val="clear" w:color="auto" w:fill="FFFFFF"/>
        </w:rPr>
        <w:t>ότι</w:t>
      </w:r>
      <w:r>
        <w:rPr>
          <w:rFonts w:eastAsia="Times New Roman"/>
          <w:bCs/>
        </w:rPr>
        <w:t xml:space="preserve"> θα παρουσιάσω το στρατηγικό μας σχέδιο για τον αγροτικό χώρο. </w:t>
      </w:r>
    </w:p>
    <w:p w14:paraId="420DC3CD" w14:textId="77777777" w:rsidR="003663B4" w:rsidRDefault="00087BC7">
      <w:pPr>
        <w:spacing w:line="600" w:lineRule="auto"/>
        <w:ind w:firstLine="720"/>
        <w:jc w:val="both"/>
        <w:rPr>
          <w:rFonts w:eastAsia="Times New Roman"/>
          <w:bCs/>
        </w:rPr>
      </w:pPr>
      <w:r>
        <w:rPr>
          <w:rFonts w:eastAsia="Times New Roman"/>
          <w:bCs/>
        </w:rPr>
        <w:t>Το ελάχιστ</w:t>
      </w:r>
      <w:r>
        <w:rPr>
          <w:rFonts w:eastAsia="Times New Roman"/>
          <w:bCs/>
        </w:rPr>
        <w:t xml:space="preserve">ο </w:t>
      </w:r>
      <w:r>
        <w:rPr>
          <w:rFonts w:eastAsia="Times New Roman"/>
          <w:bCs/>
          <w:shd w:val="clear" w:color="auto" w:fill="FFFFFF"/>
        </w:rPr>
        <w:t>που</w:t>
      </w:r>
      <w:r>
        <w:rPr>
          <w:rFonts w:eastAsia="Times New Roman"/>
          <w:bCs/>
        </w:rPr>
        <w:t xml:space="preserve"> μπορώ να σας πω, κύριε Βαρβιτσιώτη είναι </w:t>
      </w:r>
      <w:r>
        <w:rPr>
          <w:rFonts w:eastAsia="Times New Roman"/>
          <w:bCs/>
          <w:shd w:val="clear" w:color="auto" w:fill="FFFFFF"/>
        </w:rPr>
        <w:t>ότι</w:t>
      </w:r>
      <w:r>
        <w:rPr>
          <w:rFonts w:eastAsia="Times New Roman"/>
          <w:bCs/>
        </w:rPr>
        <w:t xml:space="preserve"> δεν έχετε ενημερωθεί. Όχι απλά έγινε συνεδρίαση της αρμόδιας Διαρκούς Επιτροπής Παραγωγής και Εμπορίου μόνο για αυτό το θέμα και </w:t>
      </w:r>
      <w:r>
        <w:rPr>
          <w:rFonts w:eastAsia="Times New Roman"/>
          <w:bCs/>
          <w:shd w:val="clear" w:color="auto" w:fill="FFFFFF"/>
        </w:rPr>
        <w:t>μάλιστα</w:t>
      </w:r>
      <w:r>
        <w:rPr>
          <w:rFonts w:eastAsia="Times New Roman"/>
          <w:bCs/>
        </w:rPr>
        <w:t xml:space="preserve"> αφού μερικές μέρες πιο μπροστά είχαν πάρει όλα τα κόμματα το σχετικό</w:t>
      </w:r>
      <w:r>
        <w:rPr>
          <w:rFonts w:eastAsia="Times New Roman"/>
          <w:bCs/>
        </w:rPr>
        <w:t xml:space="preserve"> έντυπο </w:t>
      </w:r>
      <w:r>
        <w:rPr>
          <w:rFonts w:eastAsia="Times New Roman"/>
          <w:bCs/>
          <w:shd w:val="clear" w:color="auto" w:fill="FFFFFF"/>
        </w:rPr>
        <w:t>που</w:t>
      </w:r>
      <w:r>
        <w:rPr>
          <w:rFonts w:eastAsia="Times New Roman"/>
          <w:bCs/>
        </w:rPr>
        <w:t xml:space="preserve"> αναφερόταν αναλυτικά στην πρότασή μας, αλλά θα σας δυσαρεστήσω κιόλας -με βάση την τοποθέτησή σας- αν σας πω </w:t>
      </w:r>
      <w:r>
        <w:rPr>
          <w:rFonts w:eastAsia="Times New Roman"/>
          <w:bCs/>
          <w:shd w:val="clear" w:color="auto" w:fill="FFFFFF"/>
        </w:rPr>
        <w:t>ότι</w:t>
      </w:r>
      <w:r>
        <w:rPr>
          <w:rFonts w:eastAsia="Times New Roman"/>
          <w:bCs/>
        </w:rPr>
        <w:t xml:space="preserve"> η παράταξή σας είδε </w:t>
      </w:r>
      <w:r>
        <w:rPr>
          <w:rFonts w:eastAsia="Times New Roman"/>
          <w:bCs/>
          <w:shd w:val="clear" w:color="auto" w:fill="FFFFFF"/>
        </w:rPr>
        <w:t>ότι</w:t>
      </w:r>
      <w:r>
        <w:rPr>
          <w:rFonts w:eastAsia="Times New Roman"/>
          <w:bCs/>
        </w:rPr>
        <w:t xml:space="preserve"> ήταν προς τη θετική κατεύθυνση το συγκεκριμένο σχέδιο του αγροτικού χώρου. </w:t>
      </w:r>
    </w:p>
    <w:p w14:paraId="420DC3C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Κύριε Π</w:t>
      </w:r>
      <w:r>
        <w:rPr>
          <w:rFonts w:eastAsia="Times New Roman" w:cs="Times New Roman"/>
          <w:szCs w:val="24"/>
        </w:rPr>
        <w:t xml:space="preserve">ρόεδρε, παρακαλώ </w:t>
      </w:r>
      <w:r>
        <w:rPr>
          <w:rFonts w:eastAsia="Times New Roman"/>
          <w:bCs/>
          <w:shd w:val="clear" w:color="auto" w:fill="FFFFFF"/>
        </w:rPr>
        <w:t>να</w:t>
      </w:r>
      <w:r>
        <w:rPr>
          <w:rFonts w:eastAsia="Times New Roman" w:cs="Times New Roman"/>
          <w:szCs w:val="24"/>
        </w:rPr>
        <w:t xml:space="preserve"> έχω τον λόγο επί προσωπικού. </w:t>
      </w:r>
    </w:p>
    <w:p w14:paraId="420DC3CF" w14:textId="77777777" w:rsidR="003663B4" w:rsidRDefault="00087BC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Βαρβιτσιώτη, σας παρακαλώ, δεν </w:t>
      </w:r>
      <w:r>
        <w:rPr>
          <w:rFonts w:eastAsia="Times New Roman" w:cs="Times New Roman"/>
          <w:bCs/>
          <w:shd w:val="clear" w:color="auto" w:fill="FFFFFF"/>
        </w:rPr>
        <w:t>μπορεί</w:t>
      </w:r>
      <w:r>
        <w:rPr>
          <w:rFonts w:eastAsia="Times New Roman" w:cs="Times New Roman"/>
          <w:szCs w:val="24"/>
        </w:rPr>
        <w:t xml:space="preserve"> να γίνεται διαλογική </w:t>
      </w:r>
      <w:r>
        <w:rPr>
          <w:rFonts w:eastAsia="Times New Roman"/>
          <w:szCs w:val="24"/>
        </w:rPr>
        <w:t>συζήτηση</w:t>
      </w:r>
      <w:r>
        <w:rPr>
          <w:rFonts w:eastAsia="Times New Roman" w:cs="Times New Roman"/>
          <w:szCs w:val="24"/>
        </w:rPr>
        <w:t xml:space="preserve">. </w:t>
      </w:r>
    </w:p>
    <w:p w14:paraId="420DC3D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Θέλω να πω μόνο κάτι απλό. Εγώ θέλω να μου πει ο κ. Αποστόλου ποιο νομοσχέδιο έφερε στη </w:t>
      </w:r>
      <w:r>
        <w:rPr>
          <w:rFonts w:eastAsia="Times New Roman"/>
          <w:bCs/>
        </w:rPr>
        <w:t>Βουλή και ποια μέτρα εισήγαγε, για να λειτουργήσει αυτό το σχέδιο. Από εκθέσεις ιδεών έχουμε χορτάσει.</w:t>
      </w:r>
      <w:r>
        <w:rPr>
          <w:rFonts w:eastAsia="Times New Roman" w:cs="Times New Roman"/>
          <w:szCs w:val="24"/>
        </w:rPr>
        <w:t xml:space="preserve"> Να μας πει τι έκανε στην πράξη. </w:t>
      </w:r>
    </w:p>
    <w:p w14:paraId="420DC3D1" w14:textId="77777777" w:rsidR="003663B4" w:rsidRDefault="00087BC7">
      <w:pPr>
        <w:spacing w:line="600" w:lineRule="auto"/>
        <w:ind w:firstLine="720"/>
        <w:jc w:val="both"/>
        <w:rPr>
          <w:rFonts w:eastAsia="Times New Roman" w:cs="Times New Roman"/>
          <w:szCs w:val="24"/>
        </w:rPr>
      </w:pPr>
      <w:r>
        <w:rPr>
          <w:rFonts w:eastAsia="Times New Roman"/>
          <w:b/>
          <w:bCs/>
        </w:rPr>
        <w:t xml:space="preserve">ΠΡΟΕΔΡΕΥΩΝ (Δημήτριος </w:t>
      </w:r>
      <w:r>
        <w:rPr>
          <w:rFonts w:eastAsia="Times New Roman"/>
          <w:b/>
          <w:bCs/>
        </w:rPr>
        <w:t>Κρεμαστινός):</w:t>
      </w:r>
      <w:r>
        <w:rPr>
          <w:rFonts w:eastAsia="Times New Roman" w:cs="Times New Roman"/>
          <w:szCs w:val="24"/>
        </w:rPr>
        <w:t xml:space="preserve"> Προχωρούμε με τον επόμενο ομιλητή, τον κ. Γκιουλέκα, Βουλευτή της </w:t>
      </w:r>
      <w:r>
        <w:rPr>
          <w:rFonts w:eastAsia="Times New Roman" w:cs="Times New Roman"/>
        </w:rPr>
        <w:t xml:space="preserve">Νέας Δημοκρατίας </w:t>
      </w:r>
      <w:r>
        <w:rPr>
          <w:rFonts w:eastAsia="Times New Roman" w:cs="Times New Roman"/>
          <w:szCs w:val="24"/>
        </w:rPr>
        <w:t xml:space="preserve">για έξι λεπτά. </w:t>
      </w:r>
    </w:p>
    <w:p w14:paraId="420DC3D2" w14:textId="77777777" w:rsidR="003663B4" w:rsidRDefault="00087BC7">
      <w:pPr>
        <w:spacing w:line="600" w:lineRule="auto"/>
        <w:ind w:firstLine="720"/>
        <w:jc w:val="both"/>
        <w:rPr>
          <w:rFonts w:eastAsia="Times New Roman"/>
          <w:bCs/>
        </w:rPr>
      </w:pPr>
      <w:r>
        <w:rPr>
          <w:rFonts w:eastAsia="Times New Roman"/>
          <w:b/>
          <w:bCs/>
        </w:rPr>
        <w:t xml:space="preserve">ΚΩΝΣΤΑΝΤΙΝΟΣ ΓΚΙΟΥΛΕΚΑΣ: </w:t>
      </w:r>
      <w:r>
        <w:rPr>
          <w:rFonts w:eastAsia="Times New Roman"/>
          <w:bCs/>
        </w:rPr>
        <w:t xml:space="preserve">Κυρίες και κύριοι συνάδελφοι, είχα ετοιμάσει </w:t>
      </w:r>
      <w:r>
        <w:rPr>
          <w:rFonts w:eastAsia="Times New Roman"/>
          <w:bCs/>
          <w:shd w:val="clear" w:color="auto" w:fill="FFFFFF"/>
        </w:rPr>
        <w:t>μια</w:t>
      </w:r>
      <w:r>
        <w:rPr>
          <w:rFonts w:eastAsia="Times New Roman"/>
          <w:bCs/>
        </w:rPr>
        <w:t xml:space="preserve"> ομιλία με τα στοιχεία του </w:t>
      </w:r>
      <w:r>
        <w:rPr>
          <w:rFonts w:eastAsia="Times New Roman"/>
          <w:bCs/>
          <w:shd w:val="clear" w:color="auto" w:fill="FFFFFF"/>
        </w:rPr>
        <w:t>προϋπολογισμού</w:t>
      </w:r>
      <w:r>
        <w:rPr>
          <w:rFonts w:eastAsia="Times New Roman"/>
          <w:bCs/>
        </w:rPr>
        <w:t xml:space="preserve">, αλλά ακούγοντας αρκετούς </w:t>
      </w:r>
      <w:proofErr w:type="spellStart"/>
      <w:r>
        <w:rPr>
          <w:rFonts w:eastAsia="Times New Roman"/>
          <w:bCs/>
        </w:rPr>
        <w:t>πρ</w:t>
      </w:r>
      <w:r>
        <w:rPr>
          <w:rFonts w:eastAsia="Times New Roman"/>
          <w:bCs/>
        </w:rPr>
        <w:t>ολαλήσαντες</w:t>
      </w:r>
      <w:proofErr w:type="spellEnd"/>
      <w:r>
        <w:rPr>
          <w:rFonts w:eastAsia="Times New Roman"/>
          <w:bCs/>
        </w:rPr>
        <w:t xml:space="preserve"> συναδέλφους του κυβερνώντος </w:t>
      </w:r>
      <w:r>
        <w:rPr>
          <w:rFonts w:eastAsia="Times New Roman"/>
          <w:bCs/>
        </w:rPr>
        <w:t>Συνασπισμού</w:t>
      </w:r>
      <w:r>
        <w:rPr>
          <w:rFonts w:eastAsia="Times New Roman"/>
          <w:bCs/>
        </w:rPr>
        <w:t xml:space="preserve">, ειλικρινά, αυτό </w:t>
      </w:r>
      <w:r>
        <w:rPr>
          <w:rFonts w:eastAsia="Times New Roman"/>
          <w:bCs/>
          <w:shd w:val="clear" w:color="auto" w:fill="FFFFFF"/>
        </w:rPr>
        <w:t>που</w:t>
      </w:r>
      <w:r>
        <w:rPr>
          <w:rFonts w:eastAsia="Times New Roman"/>
          <w:bCs/>
        </w:rPr>
        <w:t xml:space="preserve"> θέλω να πω είναι </w:t>
      </w:r>
      <w:r>
        <w:rPr>
          <w:rFonts w:eastAsia="Times New Roman"/>
          <w:bCs/>
          <w:shd w:val="clear" w:color="auto" w:fill="FFFFFF"/>
        </w:rPr>
        <w:t>ότι</w:t>
      </w:r>
      <w:r>
        <w:rPr>
          <w:rFonts w:eastAsia="Times New Roman"/>
          <w:bCs/>
        </w:rPr>
        <w:t xml:space="preserve"> πρέπει να επαναφέρουμε λίγο τα πράγματα στην πραγματική τους βάση. </w:t>
      </w:r>
    </w:p>
    <w:p w14:paraId="420DC3D3" w14:textId="77777777" w:rsidR="003663B4" w:rsidRDefault="00087BC7">
      <w:pPr>
        <w:spacing w:line="600" w:lineRule="auto"/>
        <w:ind w:firstLine="720"/>
        <w:jc w:val="both"/>
        <w:rPr>
          <w:rFonts w:eastAsia="Times New Roman"/>
          <w:bCs/>
        </w:rPr>
      </w:pPr>
      <w:r>
        <w:rPr>
          <w:rFonts w:eastAsia="Times New Roman"/>
          <w:bCs/>
        </w:rPr>
        <w:t xml:space="preserve">Κυβερνάτε τρία χρόνια, αν δεν το καταλάβατε. Προφανώς δεν το καταλάβατε, </w:t>
      </w:r>
      <w:r>
        <w:rPr>
          <w:rFonts w:eastAsia="Times New Roman"/>
          <w:bCs/>
          <w:shd w:val="clear" w:color="auto" w:fill="FFFFFF"/>
        </w:rPr>
        <w:t>γιατί</w:t>
      </w:r>
      <w:r>
        <w:rPr>
          <w:rFonts w:eastAsia="Times New Roman"/>
          <w:bCs/>
        </w:rPr>
        <w:t xml:space="preserve"> το μόνο </w:t>
      </w:r>
      <w:r>
        <w:rPr>
          <w:rFonts w:eastAsia="Times New Roman"/>
          <w:bCs/>
          <w:shd w:val="clear" w:color="auto" w:fill="FFFFFF"/>
        </w:rPr>
        <w:t>που</w:t>
      </w:r>
      <w:r>
        <w:rPr>
          <w:rFonts w:eastAsia="Times New Roman"/>
          <w:bCs/>
        </w:rPr>
        <w:t xml:space="preserve"> κάν</w:t>
      </w:r>
      <w:r>
        <w:rPr>
          <w:rFonts w:eastAsia="Times New Roman"/>
          <w:bCs/>
        </w:rPr>
        <w:t xml:space="preserve">ετε είναι να μιλάτε για τη Νέα Δημοκρατία. Σας λέμε </w:t>
      </w:r>
      <w:r>
        <w:rPr>
          <w:rFonts w:eastAsia="Times New Roman"/>
          <w:bCs/>
          <w:shd w:val="clear" w:color="auto" w:fill="FFFFFF"/>
        </w:rPr>
        <w:t>ότι</w:t>
      </w:r>
      <w:r>
        <w:rPr>
          <w:rFonts w:eastAsia="Times New Roman"/>
          <w:bCs/>
        </w:rPr>
        <w:t xml:space="preserve"> σε έναν μήνα συμπληρώνετε τρία χρόνια </w:t>
      </w:r>
      <w:r>
        <w:rPr>
          <w:rFonts w:eastAsia="Times New Roman"/>
          <w:bCs/>
          <w:shd w:val="clear" w:color="auto" w:fill="FFFFFF"/>
        </w:rPr>
        <w:t>που</w:t>
      </w:r>
      <w:r>
        <w:rPr>
          <w:rFonts w:eastAsia="Times New Roman"/>
          <w:bCs/>
        </w:rPr>
        <w:t xml:space="preserve"> κυβερνάτε αυτόν τον τόπο και μπαίνετε στον τέταρτο. </w:t>
      </w:r>
    </w:p>
    <w:p w14:paraId="420DC3D4" w14:textId="77777777" w:rsidR="003663B4" w:rsidRDefault="00087BC7">
      <w:pPr>
        <w:spacing w:line="600" w:lineRule="auto"/>
        <w:ind w:firstLine="720"/>
        <w:jc w:val="both"/>
        <w:rPr>
          <w:rFonts w:eastAsia="Times New Roman"/>
          <w:bCs/>
          <w:shd w:val="clear" w:color="auto" w:fill="FFFFFF"/>
        </w:rPr>
      </w:pPr>
      <w:r>
        <w:rPr>
          <w:rFonts w:eastAsia="Times New Roman"/>
          <w:bCs/>
        </w:rPr>
        <w:t xml:space="preserve">Βέβαια, τι τραγική ειρωνεία να συζητούμε τον τρίτο </w:t>
      </w:r>
      <w:r>
        <w:rPr>
          <w:rFonts w:eastAsia="Times New Roman"/>
          <w:bCs/>
          <w:shd w:val="clear" w:color="auto" w:fill="FFFFFF"/>
        </w:rPr>
        <w:t xml:space="preserve">προϋπολογισμό </w:t>
      </w:r>
      <w:r>
        <w:rPr>
          <w:rFonts w:eastAsia="Times New Roman"/>
          <w:bCs/>
          <w:shd w:val="clear" w:color="auto" w:fill="FFFFFF"/>
        </w:rPr>
        <w:t>του ΣΥΡΙΖΑ, που φέρνει νέα μέτρα επώδυνα</w:t>
      </w:r>
      <w:r>
        <w:rPr>
          <w:rFonts w:eastAsia="Times New Roman"/>
          <w:bCs/>
          <w:shd w:val="clear" w:color="auto" w:fill="FFFFFF"/>
        </w:rPr>
        <w:t xml:space="preserve">, νέα φορολογική επιδρομή στους Έλληνες πολίτες, κατάργηση του ΕΚΑΣ για </w:t>
      </w:r>
      <w:proofErr w:type="spellStart"/>
      <w:r>
        <w:rPr>
          <w:rFonts w:eastAsia="Times New Roman"/>
          <w:bCs/>
          <w:shd w:val="clear" w:color="auto" w:fill="FFFFFF"/>
        </w:rPr>
        <w:t>εκατόν</w:t>
      </w:r>
      <w:proofErr w:type="spellEnd"/>
      <w:r>
        <w:rPr>
          <w:rFonts w:eastAsia="Times New Roman"/>
          <w:bCs/>
          <w:shd w:val="clear" w:color="auto" w:fill="FFFFFF"/>
        </w:rPr>
        <w:t xml:space="preserve"> σαράντα χιλιάδες συνταξιούχους, που προστίθενται στις άλλες </w:t>
      </w:r>
      <w:proofErr w:type="spellStart"/>
      <w:r>
        <w:rPr>
          <w:rFonts w:eastAsia="Times New Roman"/>
          <w:bCs/>
          <w:shd w:val="clear" w:color="auto" w:fill="FFFFFF"/>
        </w:rPr>
        <w:t>εκατόν</w:t>
      </w:r>
      <w:proofErr w:type="spellEnd"/>
      <w:r>
        <w:rPr>
          <w:rFonts w:eastAsia="Times New Roman"/>
          <w:bCs/>
          <w:shd w:val="clear" w:color="auto" w:fill="FFFFFF"/>
        </w:rPr>
        <w:t xml:space="preserve"> τριάντα πέντε χιλιάδες, που έχουν </w:t>
      </w:r>
      <w:r>
        <w:rPr>
          <w:rFonts w:eastAsia="Times New Roman"/>
          <w:bCs/>
          <w:shd w:val="clear" w:color="auto" w:fill="FFFFFF"/>
        </w:rPr>
        <w:t xml:space="preserve">ήδη </w:t>
      </w:r>
      <w:r>
        <w:rPr>
          <w:rFonts w:eastAsia="Times New Roman"/>
          <w:bCs/>
          <w:shd w:val="clear" w:color="auto" w:fill="FFFFFF"/>
        </w:rPr>
        <w:t xml:space="preserve">χάσει το ΕΚΑΣ. </w:t>
      </w:r>
    </w:p>
    <w:p w14:paraId="420DC3D5"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Δηλαδή ο μποναμάς που επιφυλάσσετε, ως Κυβέρνηση των ΣΥΡ</w:t>
      </w:r>
      <w:r>
        <w:rPr>
          <w:rFonts w:eastAsia="Times New Roman"/>
          <w:bCs/>
          <w:shd w:val="clear" w:color="auto" w:fill="FFFFFF"/>
        </w:rPr>
        <w:t xml:space="preserve">ΙΖΑ – ΑΝΕΛ, στον ελληνικό λαό ανέρχεται περίπου στα 1,9 </w:t>
      </w:r>
      <w:r>
        <w:rPr>
          <w:rFonts w:eastAsia="Times New Roman"/>
          <w:bCs/>
          <w:shd w:val="clear" w:color="auto" w:fill="FFFFFF"/>
        </w:rPr>
        <w:t xml:space="preserve">δισεκατομμύριο </w:t>
      </w:r>
      <w:r>
        <w:rPr>
          <w:rFonts w:eastAsia="Times New Roman"/>
          <w:bCs/>
          <w:shd w:val="clear" w:color="auto" w:fill="FFFFFF"/>
        </w:rPr>
        <w:t xml:space="preserve">ευρώ νέα βάρη. Και βέβαια οι προηγούμενοι μποναμάδες ανέρχονταν περίπου στα 7,5 δισεκατομμύρια ευρώ. </w:t>
      </w:r>
    </w:p>
    <w:p w14:paraId="420DC3D6"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Κι εσείς πανηγυρίζετε ότι τάχα βαδίζουμε προς την ανάπτυξη και σε μια καθαρή έξοδο </w:t>
      </w:r>
      <w:r>
        <w:rPr>
          <w:rFonts w:eastAsia="Times New Roman"/>
          <w:bCs/>
          <w:shd w:val="clear" w:color="auto" w:fill="FFFFFF"/>
        </w:rPr>
        <w:t>από το μνημόνιο. Ποια έξοδος, κυρίες και κύριοι συνάδελφοι; Και από ποιο μνημόνιο; Έξοδο από το τρίτο, που εσείς φέρατε, για να εισέλθουμε στο ήδη ψηφισμένο από εσάς τέταρτο μνημόνιο με μέτρα 5,1 δισεκατομμυρίων ευρώ, με νέα περικοπή των συντάξεων και με μ</w:t>
      </w:r>
      <w:r>
        <w:rPr>
          <w:rFonts w:eastAsia="Times New Roman"/>
          <w:bCs/>
          <w:shd w:val="clear" w:color="auto" w:fill="FFFFFF"/>
        </w:rPr>
        <w:t>είωση του αφορολόγητου.</w:t>
      </w:r>
    </w:p>
    <w:p w14:paraId="420DC3D7"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Όσο για</w:t>
      </w:r>
      <w:r>
        <w:rPr>
          <w:rFonts w:eastAsia="Times New Roman"/>
          <w:bCs/>
          <w:shd w:val="clear" w:color="auto" w:fill="FFFFFF"/>
        </w:rPr>
        <w:t xml:space="preserve"> την κοινωνική ευαισθησία που λέγατε, κυρίες και κύριοι συνάδελφοι του ΣΥΡΙΖΑ, το αφορολόγητο πάει από τα 8.600 ευρώ στα 5.600 ευρώ. Λέτε να πληγούν βιομήχανοι και εφοπλιστές από τη μείωση του αφορολόγητου; Λέτε να τη γλιτώσο</w:t>
      </w:r>
      <w:r>
        <w:rPr>
          <w:rFonts w:eastAsia="Times New Roman"/>
          <w:bCs/>
          <w:shd w:val="clear" w:color="auto" w:fill="FFFFFF"/>
        </w:rPr>
        <w:t xml:space="preserve">υν όλοι οι </w:t>
      </w:r>
      <w:proofErr w:type="spellStart"/>
      <w:r>
        <w:rPr>
          <w:rFonts w:eastAsia="Times New Roman"/>
          <w:bCs/>
          <w:shd w:val="clear" w:color="auto" w:fill="FFFFFF"/>
        </w:rPr>
        <w:t>μικροσυνταξιούχοι</w:t>
      </w:r>
      <w:proofErr w:type="spellEnd"/>
      <w:r>
        <w:rPr>
          <w:rFonts w:eastAsia="Times New Roman"/>
          <w:bCs/>
          <w:shd w:val="clear" w:color="auto" w:fill="FFFFFF"/>
        </w:rPr>
        <w:t xml:space="preserve">, οι χαμηλόμισθοι και να την πληρώσουν οι έχοντες και κατέχοντες, οι προύχοντες, κυρίες και κύριοι συνάδελφοι; </w:t>
      </w:r>
    </w:p>
    <w:p w14:paraId="420DC3D8"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Εσείς, δηλαδή η Αριστερή Κυβέρνηση, ψηφίζετε δυο-δυο τα μνημόνια. Εσείς που θα καταργούσατε τα μνημόνια, τον ΕΝΦΙΑ, θα φέρνατε δέκατη τρίτη σύνταξη, θα πηγαίνατε τον βασικό μισθό στα 751 ευρώ. </w:t>
      </w:r>
    </w:p>
    <w:p w14:paraId="420DC3D9"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Τι ήταν όλα αυτά; Αυταπάτες, μας είπατε. </w:t>
      </w:r>
      <w:proofErr w:type="spellStart"/>
      <w:r>
        <w:rPr>
          <w:rFonts w:eastAsia="Times New Roman"/>
          <w:bCs/>
          <w:shd w:val="clear" w:color="auto" w:fill="FFFFFF"/>
        </w:rPr>
        <w:t>Κωλοτούμπα</w:t>
      </w:r>
      <w:proofErr w:type="spellEnd"/>
      <w:r>
        <w:rPr>
          <w:rFonts w:eastAsia="Times New Roman"/>
          <w:bCs/>
          <w:shd w:val="clear" w:color="auto" w:fill="FFFFFF"/>
        </w:rPr>
        <w:t xml:space="preserve">, σας λέμε </w:t>
      </w:r>
      <w:r>
        <w:rPr>
          <w:rFonts w:eastAsia="Times New Roman"/>
          <w:bCs/>
          <w:shd w:val="clear" w:color="auto" w:fill="FFFFFF"/>
        </w:rPr>
        <w:t xml:space="preserve">εμείς. Ανατρέψατε τα πάντα, ιδεολογία, προγράμματα, υποσχέσεις ή μάλλον αποκαλύψατε ότι όλα αυτά ήταν χονδροειδή ψέματα, προκειμένου να έρθετε στην εξουσία. Και από τότε που ήρθατε, τι κάνετε; Ακριβώς τα αντίθετα από ό,τι λέγατε στον ελληνικό λαό. </w:t>
      </w:r>
    </w:p>
    <w:p w14:paraId="420DC3DA" w14:textId="77777777" w:rsidR="003663B4" w:rsidRDefault="00087BC7">
      <w:pPr>
        <w:spacing w:line="600" w:lineRule="auto"/>
        <w:ind w:firstLine="720"/>
        <w:jc w:val="both"/>
        <w:rPr>
          <w:rFonts w:eastAsia="Times New Roman"/>
          <w:bCs/>
        </w:rPr>
      </w:pPr>
      <w:r>
        <w:rPr>
          <w:rFonts w:eastAsia="Times New Roman"/>
          <w:bCs/>
          <w:shd w:val="clear" w:color="auto" w:fill="FFFFFF"/>
        </w:rPr>
        <w:t>Πού πήγ</w:t>
      </w:r>
      <w:r>
        <w:rPr>
          <w:rFonts w:eastAsia="Times New Roman"/>
          <w:bCs/>
          <w:shd w:val="clear" w:color="auto" w:fill="FFFFFF"/>
        </w:rPr>
        <w:t xml:space="preserve">ε το περίφημο Πρόγραμμα Θεσσαλονίκης κι εκείνα τα 2 δισεκατομμύρια ευρώ, που θα δίνατε δήθεν για κοινωνική βοήθεια; Πού πήγαν οι πομπώδεις δηλώσεις και το κίνημα «Δεν πληρώνω»; Τώρα κάνετε τα πάντα, μα τα πάντα, για να κρατήσετε λίγο παραπάνω τις καρέκλες </w:t>
      </w:r>
      <w:r>
        <w:rPr>
          <w:rFonts w:eastAsia="Times New Roman"/>
          <w:bCs/>
          <w:shd w:val="clear" w:color="auto" w:fill="FFFFFF"/>
        </w:rPr>
        <w:t xml:space="preserve">σας. </w:t>
      </w:r>
    </w:p>
    <w:p w14:paraId="420DC3D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συνιστούν όλα αυτά; Τη μεγαλύτερη πολιτική απάτη</w:t>
      </w:r>
      <w:r>
        <w:rPr>
          <w:rFonts w:eastAsia="Times New Roman" w:cs="Times New Roman"/>
          <w:szCs w:val="24"/>
        </w:rPr>
        <w:t xml:space="preserve"> στην</w:t>
      </w:r>
      <w:r>
        <w:rPr>
          <w:rFonts w:eastAsia="Times New Roman" w:cs="Times New Roman"/>
          <w:szCs w:val="24"/>
        </w:rPr>
        <w:t xml:space="preserve">  Ελλάδα από τη Μεταπολίτευση έως σήμερα. </w:t>
      </w:r>
    </w:p>
    <w:p w14:paraId="420DC3DC"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Τι γνώρισε, κυρίες και κύριοι συνάδελφοι, ο τόπος από εσάς; Μια </w:t>
      </w:r>
      <w:proofErr w:type="spellStart"/>
      <w:r>
        <w:rPr>
          <w:rFonts w:eastAsia="Times New Roman" w:cs="Times New Roman"/>
          <w:szCs w:val="24"/>
        </w:rPr>
        <w:t>φοροκαταιγίδα</w:t>
      </w:r>
      <w:proofErr w:type="spellEnd"/>
      <w:r>
        <w:rPr>
          <w:rFonts w:eastAsia="Times New Roman" w:cs="Times New Roman"/>
          <w:szCs w:val="24"/>
        </w:rPr>
        <w:t>, μια λαίλαπα περικοπών, μέτρων αχρείαστων, συνεχών αποτυχιών. Μας γυρίσατ</w:t>
      </w:r>
      <w:r>
        <w:rPr>
          <w:rFonts w:eastAsia="Times New Roman" w:cs="Times New Roman"/>
          <w:szCs w:val="24"/>
        </w:rPr>
        <w:t xml:space="preserve">ε πολύ πίσω. Μας βουλιάξατε στην ύφεση με τις περίφημες διαπραγματεύσεις σας, από τη </w:t>
      </w:r>
      <w:r>
        <w:rPr>
          <w:rFonts w:eastAsia="Times New Roman" w:cs="Times New Roman"/>
          <w:szCs w:val="24"/>
        </w:rPr>
        <w:t>«</w:t>
      </w:r>
      <w:proofErr w:type="spellStart"/>
      <w:r>
        <w:rPr>
          <w:rFonts w:eastAsia="Times New Roman" w:cs="Times New Roman"/>
          <w:szCs w:val="24"/>
        </w:rPr>
        <w:t>βαρουφακειάδα</w:t>
      </w:r>
      <w:proofErr w:type="spellEnd"/>
      <w:r>
        <w:rPr>
          <w:rFonts w:eastAsia="Times New Roman" w:cs="Times New Roman"/>
          <w:szCs w:val="24"/>
        </w:rPr>
        <w:t>»</w:t>
      </w:r>
      <w:r>
        <w:rPr>
          <w:rFonts w:eastAsia="Times New Roman" w:cs="Times New Roman"/>
          <w:szCs w:val="24"/>
        </w:rPr>
        <w:t xml:space="preserve"> μέχρι σήμερα. Τώρα, παλεύετε να ξαναφέρετε τη χώρα πού; Εκεί που βρισκόταν τον Δεκέμβριο του 2014. </w:t>
      </w:r>
    </w:p>
    <w:p w14:paraId="420DC3DD"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Ποιος πληρώνει τον λογαριασμό; Οι Έλληνες πολίτες. Μάλι</w:t>
      </w:r>
      <w:r>
        <w:rPr>
          <w:rFonts w:eastAsia="Times New Roman" w:cs="Times New Roman"/>
          <w:szCs w:val="24"/>
        </w:rPr>
        <w:t>στα, από αυτούς, πιο σκληρά πλήττονται οι οικονομικά ασθενέστεροι. Διότι μη μου πείτε και μη μου ξαναμιλήσετε για κοινωνική ευαισθησία</w:t>
      </w:r>
      <w:r>
        <w:rPr>
          <w:rFonts w:eastAsia="Times New Roman" w:cs="Times New Roman"/>
          <w:szCs w:val="24"/>
        </w:rPr>
        <w:t xml:space="preserve">. Όχι </w:t>
      </w:r>
      <w:r>
        <w:rPr>
          <w:rFonts w:eastAsia="Times New Roman" w:cs="Times New Roman"/>
          <w:szCs w:val="24"/>
        </w:rPr>
        <w:t>στα λόγια, αλλά στα έργα. Εκτός αν είναι δείγματα κοινωνικής ευαισθησίας τα ΜΑΤ και τα δακρυγόνα στα δικαστήρια μέσα</w:t>
      </w:r>
      <w:r>
        <w:rPr>
          <w:rFonts w:eastAsia="Times New Roman" w:cs="Times New Roman"/>
          <w:szCs w:val="24"/>
        </w:rPr>
        <w:t xml:space="preserve"> με τους πλειστηριασμούς, τα ΜΑΤ στο Υπουργείο Παιδείας εναντίων των φοιτητών. Θα μου πείτε, αυτά είναι ΜΑΤ της Αριστεράς. Δεν είναι ΜΑΤ της Δεξιάς. Άρα, είναι καλά ΜΑΤ και τα δακρυγόνα είναι καλά δακρυγόνα. Το ίδιο και για τα ΜΑΤ στο Υπουργείο Υγείας.</w:t>
      </w:r>
    </w:p>
    <w:p w14:paraId="420DC3DE"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αυτά συνιστούν ευαισθησία, αν συνιστούν ευαισθησία οι ηλεκτρονικοί πλειστηριασμοί, αν συνιστά ευαισθησία η πρώτη κατοικία χιλιάδων συμπολιτών μας που βγαίνει στο σφυρί, γιατί καταργήσατε το άρθρο 2 του ν</w:t>
      </w:r>
      <w:r>
        <w:rPr>
          <w:rFonts w:eastAsia="Times New Roman" w:cs="Times New Roman"/>
          <w:szCs w:val="24"/>
        </w:rPr>
        <w:t>.</w:t>
      </w:r>
      <w:r>
        <w:rPr>
          <w:rFonts w:eastAsia="Times New Roman" w:cs="Times New Roman"/>
          <w:szCs w:val="24"/>
        </w:rPr>
        <w:t xml:space="preserve">4224/2013 της </w:t>
      </w:r>
      <w:r>
        <w:rPr>
          <w:rFonts w:eastAsia="Times New Roman" w:cs="Times New Roman"/>
          <w:szCs w:val="24"/>
        </w:rPr>
        <w:t xml:space="preserve">κυβέρνησης </w:t>
      </w:r>
      <w:r>
        <w:rPr>
          <w:rFonts w:eastAsia="Times New Roman" w:cs="Times New Roman"/>
          <w:szCs w:val="24"/>
        </w:rPr>
        <w:t>Σαμαρά, το οποίο προστάτευε</w:t>
      </w:r>
      <w:r>
        <w:rPr>
          <w:rFonts w:eastAsia="Times New Roman" w:cs="Times New Roman"/>
          <w:szCs w:val="24"/>
        </w:rPr>
        <w:t xml:space="preserve"> πλήρως την πρώτη κατοικία έως το ποσό των διακοσίων χιλιάδων ευρώ, τι να πω;</w:t>
      </w:r>
    </w:p>
    <w:p w14:paraId="420DC3DF"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Σήμερα, τι κάνετε; Προστατεύετε τα ακίνητα των υπερχρεωμένων νοικοκυριών που έχουν υπαχθεί στο νόμο Κατσέλη. Με άλλα λόγια, δηλαδή, όσοι δεν έχουν υπαχθεί στον νόμο Κατσέλη, χάνο</w:t>
      </w:r>
      <w:r>
        <w:rPr>
          <w:rFonts w:eastAsia="Times New Roman" w:cs="Times New Roman"/>
          <w:szCs w:val="24"/>
        </w:rPr>
        <w:t>υν τα ακίνητά τους ανεξαρτήτως ποσού. Αυτή είναι η περίφημη ευαισθησία</w:t>
      </w:r>
      <w:r>
        <w:rPr>
          <w:rFonts w:eastAsia="Times New Roman" w:cs="Times New Roman"/>
          <w:szCs w:val="24"/>
        </w:rPr>
        <w:t xml:space="preserve"> </w:t>
      </w:r>
      <w:r>
        <w:rPr>
          <w:rFonts w:eastAsia="Times New Roman" w:cs="Times New Roman"/>
          <w:szCs w:val="24"/>
        </w:rPr>
        <w:t>σας και αυτή είναι η περίφημη ευαισθησία</w:t>
      </w:r>
      <w:r>
        <w:rPr>
          <w:rFonts w:eastAsia="Times New Roman" w:cs="Times New Roman"/>
          <w:szCs w:val="24"/>
        </w:rPr>
        <w:t xml:space="preserve"> </w:t>
      </w:r>
      <w:r>
        <w:rPr>
          <w:rFonts w:eastAsia="Times New Roman" w:cs="Times New Roman"/>
          <w:szCs w:val="24"/>
        </w:rPr>
        <w:t xml:space="preserve">που δείχνετε κυρίως στους οικονομικά ασθενέστερους συμπολίτες μας. </w:t>
      </w:r>
    </w:p>
    <w:p w14:paraId="420DC3E0"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Περιμένουμε και τα υπόλοιπα δείγματα της Κυβέρνησής σας. Διότι ακούσαμε και </w:t>
      </w:r>
      <w:r>
        <w:rPr>
          <w:rFonts w:eastAsia="Times New Roman" w:cs="Times New Roman"/>
          <w:szCs w:val="24"/>
        </w:rPr>
        <w:t xml:space="preserve">τα αμίμητα, ότι –δήθεν- οι πλειστηριασμοί είναι κοινωνικά δίκαιο μέτρο και ότι είναι αναγκαίοι βέβαια -τώρα, αυτό το ανακαλύψατε ως Κυβέρνηση, άλλα λέγατε ως </w:t>
      </w:r>
      <w:r>
        <w:rPr>
          <w:rFonts w:eastAsia="Times New Roman" w:cs="Times New Roman"/>
          <w:szCs w:val="24"/>
        </w:rPr>
        <w:t>αντιπολίτευση</w:t>
      </w:r>
      <w:r>
        <w:rPr>
          <w:rFonts w:eastAsia="Times New Roman" w:cs="Times New Roman"/>
          <w:szCs w:val="24"/>
        </w:rPr>
        <w:t xml:space="preserve">- για να στηριχθεί το τραπεζικό σύστημα. </w:t>
      </w:r>
    </w:p>
    <w:p w14:paraId="420DC3E1"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Βέβαια, να θυμίσω εν τάχει τα αποτελέσματα </w:t>
      </w:r>
      <w:r>
        <w:rPr>
          <w:rFonts w:eastAsia="Times New Roman" w:cs="Times New Roman"/>
          <w:szCs w:val="24"/>
        </w:rPr>
        <w:t>της πολιτικής σας: κατασχέσεις σε περίπου ένα εκατομμύριο συμπολίτες μας, πάνω από εκατό δισεκατομμύρια χρέη ιδιωτών προς την εφορία και πάνω από εκατό δισεκατομμύρια τα κόκκινα δάνεια. Περιμένουμε να δούμε τι θα κάνετε με τα εργασιακά. Για το δικαίωμα απε</w:t>
      </w:r>
      <w:r>
        <w:rPr>
          <w:rFonts w:eastAsia="Times New Roman" w:cs="Times New Roman"/>
          <w:szCs w:val="24"/>
        </w:rPr>
        <w:t>ργίας φέρατε τροπολογία και την πήρατε πίσω. Περιμένουμε να την ξαναφέρετε.</w:t>
      </w:r>
    </w:p>
    <w:p w14:paraId="420DC3E2"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Τι θα κάνετε με τη ΔΕΗ; Ναι, κυρίες και κύριοι συνάδελφοι, τι θα κάνετε με τη ΔΕΗ; Όπως λένε και οι Βουλευτές σας, την ξεπουλάτε. Και είναι αυτοί οι Βουλευτές που πηγαίνουν το πρωί</w:t>
      </w:r>
      <w:r>
        <w:rPr>
          <w:rFonts w:eastAsia="Times New Roman" w:cs="Times New Roman"/>
          <w:szCs w:val="24"/>
        </w:rPr>
        <w:t xml:space="preserve"> στις διαδηλώσεις, που διαμαρτύρονται εναντίον του ξεπουλήματος της ΔΕΗ που επιχειρεί η Κυβέρνησή σας και το βράδυ έρχονται στη Βουλή και ψηφίζουν </w:t>
      </w:r>
      <w:r>
        <w:rPr>
          <w:rFonts w:eastAsia="Times New Roman" w:cs="Times New Roman"/>
          <w:szCs w:val="24"/>
        </w:rPr>
        <w:t>υπέρ</w:t>
      </w:r>
      <w:r>
        <w:rPr>
          <w:rFonts w:eastAsia="Times New Roman" w:cs="Times New Roman"/>
          <w:szCs w:val="24"/>
        </w:rPr>
        <w:t xml:space="preserve"> του ξεπουλήματος που κάνει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Μήπως ξαναδούμε το έργο, όπως το είδαμε και με την</w:t>
      </w:r>
      <w:r>
        <w:rPr>
          <w:rFonts w:eastAsia="Times New Roman" w:cs="Times New Roman"/>
          <w:szCs w:val="24"/>
        </w:rPr>
        <w:t xml:space="preserve"> ΤΡΑΙΝΟΣΕ, που κάποτε ουρλιάζατε, γιατί ξεπουλούσε η κακιά </w:t>
      </w:r>
      <w:r>
        <w:rPr>
          <w:rFonts w:eastAsia="Times New Roman" w:cs="Times New Roman"/>
          <w:szCs w:val="24"/>
        </w:rPr>
        <w:t xml:space="preserve">κυβέρνηση </w:t>
      </w:r>
      <w:r>
        <w:rPr>
          <w:rFonts w:eastAsia="Times New Roman" w:cs="Times New Roman"/>
          <w:szCs w:val="24"/>
        </w:rPr>
        <w:t xml:space="preserve">της Νέας Δημοκρατίας τον ΟΣΕ και σήμερα τον ξεπουλήσατε </w:t>
      </w:r>
      <w:proofErr w:type="spellStart"/>
      <w:r>
        <w:rPr>
          <w:rFonts w:eastAsia="Times New Roman" w:cs="Times New Roman"/>
          <w:szCs w:val="24"/>
        </w:rPr>
        <w:t>μπιρ</w:t>
      </w:r>
      <w:proofErr w:type="spellEnd"/>
      <w:r>
        <w:rPr>
          <w:rFonts w:eastAsia="Times New Roman" w:cs="Times New Roman"/>
          <w:szCs w:val="24"/>
        </w:rPr>
        <w:t xml:space="preserve"> παρά για σαράντα πέντε εκατομμύρια ευρώ; Φτάνει, λοιπόν, τόση «ευαισθησία»! </w:t>
      </w:r>
    </w:p>
    <w:p w14:paraId="420DC3E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 xml:space="preserve">ρόνου ομιλίας του κυρίου Βουλευτή) </w:t>
      </w:r>
    </w:p>
    <w:p w14:paraId="420DC3E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420DC3E5"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Έτσι, λοιπόν, κλείνοντας, θα θυμίσω μερικά στοιχεία. Και τα στοιχεία που θα αναφέρω είναι στοιχεία </w:t>
      </w:r>
      <w:r>
        <w:rPr>
          <w:rFonts w:eastAsia="Times New Roman" w:cs="Times New Roman"/>
          <w:szCs w:val="24"/>
        </w:rPr>
        <w:t>του συστήματος «ΕΡΓΑΝΗ»</w:t>
      </w:r>
      <w:r>
        <w:rPr>
          <w:rFonts w:eastAsia="Times New Roman" w:cs="Times New Roman"/>
          <w:szCs w:val="24"/>
        </w:rPr>
        <w:t xml:space="preserve">. Ξέρετε, δεν είναι δικά μας ή δικά σας στοιχεία. Από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βγαίνουν. </w:t>
      </w:r>
    </w:p>
    <w:p w14:paraId="420DC3E6"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Νοέμβριος 2017: αρνητικό ρεκόρ στην αγορά εργασίας. Έχουμε 60% ευέλικτες μορφές εργασίας. Η πλήρης απασχόληση είναι 40%. Και για να μη σας αδικώ, είναι 41,9% με 58,4%. </w:t>
      </w:r>
    </w:p>
    <w:p w14:paraId="420DC3E7"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Από τα 751 ευρώ στον βασικό μισθό, ήρθαμε στη γενιά του Αλέξη Τσίπρα των 36</w:t>
      </w:r>
      <w:r>
        <w:rPr>
          <w:rFonts w:eastAsia="Times New Roman" w:cs="Times New Roman"/>
          <w:szCs w:val="24"/>
        </w:rPr>
        <w:t>0 ευρώ τον μήνα. Αυτή είναι η ευαισθησία</w:t>
      </w:r>
      <w:r>
        <w:rPr>
          <w:rFonts w:eastAsia="Times New Roman" w:cs="Times New Roman"/>
          <w:szCs w:val="24"/>
        </w:rPr>
        <w:t xml:space="preserve"> </w:t>
      </w:r>
      <w:r>
        <w:rPr>
          <w:rFonts w:eastAsia="Times New Roman" w:cs="Times New Roman"/>
          <w:szCs w:val="24"/>
        </w:rPr>
        <w:t>και τα επιτεύγματα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του Αλέξη Τσίπρα. </w:t>
      </w:r>
    </w:p>
    <w:p w14:paraId="420DC3E8"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Χάνουν δύο εκατομμύρια πολίτες την έκπτωσή τους στις ιατρικές δαπάνες. Αυτό είναι δείγμα της ευαισθησίας</w:t>
      </w:r>
      <w:r>
        <w:rPr>
          <w:rFonts w:eastAsia="Times New Roman" w:cs="Times New Roman"/>
          <w:szCs w:val="24"/>
        </w:rPr>
        <w:t xml:space="preserve"> </w:t>
      </w:r>
      <w:r>
        <w:rPr>
          <w:rFonts w:eastAsia="Times New Roman" w:cs="Times New Roman"/>
          <w:szCs w:val="24"/>
        </w:rPr>
        <w:t xml:space="preserve">Τσίπρα ΣΥΡΙΖΑ. </w:t>
      </w:r>
    </w:p>
    <w:p w14:paraId="420DC3E9"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Αυξάνετε τον ΦΠΑ στα υπ</w:t>
      </w:r>
      <w:r>
        <w:rPr>
          <w:rFonts w:eastAsia="Times New Roman" w:cs="Times New Roman"/>
          <w:szCs w:val="24"/>
        </w:rPr>
        <w:t>όλοιπα νησιά του Αιγαίου</w:t>
      </w:r>
      <w:r>
        <w:rPr>
          <w:rFonts w:eastAsia="Times New Roman" w:cs="Times New Roman"/>
          <w:szCs w:val="24"/>
        </w:rPr>
        <w:t xml:space="preserve">. Αυτό </w:t>
      </w:r>
      <w:r>
        <w:rPr>
          <w:rFonts w:eastAsia="Times New Roman" w:cs="Times New Roman"/>
          <w:szCs w:val="24"/>
        </w:rPr>
        <w:t>που είχαμε διατηρήσει</w:t>
      </w:r>
      <w:r>
        <w:rPr>
          <w:rFonts w:eastAsia="Times New Roman" w:cs="Times New Roman"/>
          <w:szCs w:val="24"/>
        </w:rPr>
        <w:t>, τη</w:t>
      </w:r>
      <w:r>
        <w:rPr>
          <w:rFonts w:eastAsia="Times New Roman" w:cs="Times New Roman"/>
          <w:szCs w:val="24"/>
        </w:rPr>
        <w:t xml:space="preserve"> </w:t>
      </w:r>
      <w:proofErr w:type="spellStart"/>
      <w:r>
        <w:rPr>
          <w:rFonts w:eastAsia="Times New Roman" w:cs="Times New Roman"/>
          <w:szCs w:val="24"/>
        </w:rPr>
        <w:t>νησιωτικότητα</w:t>
      </w:r>
      <w:proofErr w:type="spellEnd"/>
      <w:r>
        <w:rPr>
          <w:rFonts w:eastAsia="Times New Roman" w:cs="Times New Roman"/>
          <w:szCs w:val="24"/>
        </w:rPr>
        <w:t xml:space="preserve"> την καταργείτε εντελώς. Είναι και αυτό δείγμα της ευαισθησίας</w:t>
      </w:r>
      <w:r>
        <w:rPr>
          <w:rFonts w:eastAsia="Times New Roman" w:cs="Times New Roman"/>
          <w:szCs w:val="24"/>
        </w:rPr>
        <w:t xml:space="preserve"> </w:t>
      </w:r>
      <w:r>
        <w:rPr>
          <w:rFonts w:eastAsia="Times New Roman" w:cs="Times New Roman"/>
          <w:szCs w:val="24"/>
        </w:rPr>
        <w:t xml:space="preserve">Αλέξη Τσίπρα, Κυβέρνησης ΣΥΡΙΖΑ. </w:t>
      </w:r>
    </w:p>
    <w:p w14:paraId="420DC3EA"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Μειώνετε τα επιδόματα των πολύτεκνων και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δείγμα επίσης της ευαισθη</w:t>
      </w:r>
      <w:r>
        <w:rPr>
          <w:rFonts w:eastAsia="Times New Roman" w:cs="Times New Roman"/>
          <w:szCs w:val="24"/>
        </w:rPr>
        <w:t>σίας</w:t>
      </w:r>
      <w:r>
        <w:rPr>
          <w:rFonts w:eastAsia="Times New Roman" w:cs="Times New Roman"/>
          <w:szCs w:val="24"/>
        </w:rPr>
        <w:t xml:space="preserve"> </w:t>
      </w:r>
      <w:r>
        <w:rPr>
          <w:rFonts w:eastAsia="Times New Roman" w:cs="Times New Roman"/>
          <w:szCs w:val="24"/>
        </w:rPr>
        <w:t xml:space="preserve">σας. </w:t>
      </w:r>
    </w:p>
    <w:p w14:paraId="420DC3EB"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Κόβετε περίπου μισό δισεκατομμύριο, 561.000.000 ευρώ, από τη δημόσια υγεία. Και αυτό είναι επίτευγμα δικό σας. </w:t>
      </w:r>
    </w:p>
    <w:p w14:paraId="420DC3EC"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Αυξάνετε τις ασφαλιστικές εισφορές για χιλιάδες ελεύθερους επαγγελματίες με τον νέο προϋπολογισμό. Αυτός είναι ο μπουναμάς που λέγαμε. Και αυτό δικό σας επίτευγμα. </w:t>
      </w:r>
    </w:p>
    <w:p w14:paraId="420DC3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20DC3E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Πρόεδρε, τελειώνω, σας παρακαλώ. </w:t>
      </w:r>
    </w:p>
    <w:p w14:paraId="420DC3E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Μειώνετε στο μισό το επίδομα θέρμανσης. Να φωνάξουμε από εδώ: «Προύχοντες του Νευροκοπίου, της Φλώρινας, της Πίνδου, ακούτε και βλέπετε πόση ευαισθησία έχει ο Αλέξης Τσίπρας και η σημερινή Κυβέρνηση; Σας μειώνουν στο μισό </w:t>
      </w:r>
      <w:r>
        <w:rPr>
          <w:rFonts w:eastAsia="Times New Roman" w:cs="Times New Roman"/>
          <w:szCs w:val="24"/>
        </w:rPr>
        <w:t>το επίδομα που παίρνατε για τη θέρμανση.»</w:t>
      </w:r>
    </w:p>
    <w:p w14:paraId="420DC3F0" w14:textId="77777777" w:rsidR="003663B4" w:rsidRDefault="00087BC7">
      <w:pPr>
        <w:spacing w:line="600" w:lineRule="auto"/>
        <w:ind w:firstLine="720"/>
        <w:jc w:val="both"/>
        <w:rPr>
          <w:rFonts w:eastAsia="Times New Roman"/>
          <w:szCs w:val="24"/>
        </w:rPr>
      </w:pPr>
      <w:r>
        <w:rPr>
          <w:rFonts w:eastAsia="Times New Roman"/>
          <w:szCs w:val="24"/>
        </w:rPr>
        <w:t>Κυρίες και κύριοι συνάδελφοι, προέρχομαι από τη Θεσσαλονίκη και σήμερα ο Πρωθυπουργός εγκαινίασε την πρώτη, τη μία από τις είκοσι πέντε ΤΟΜΥ, Τοπικές Μονάδες Υγείας, που είχε πει ότι θα γίνουν στη Θεσσαλονίκη. Τελι</w:t>
      </w:r>
      <w:r>
        <w:rPr>
          <w:rFonts w:eastAsia="Times New Roman"/>
          <w:szCs w:val="24"/>
        </w:rPr>
        <w:t xml:space="preserve">κά λέει ότι θα είναι τρεις συνολικά. Μέχρι το 2017 εμείς περιμέναμε είκοσι πέντε –ο Πρωθυπουργός τα είπε, δεν τα λέγαμε εμείς- και διακόσιες τριάντα εννιά σε όλη την χώρα. </w:t>
      </w:r>
      <w:r>
        <w:rPr>
          <w:rFonts w:eastAsia="Times New Roman"/>
          <w:szCs w:val="24"/>
        </w:rPr>
        <w:t>Ως τώρα δεν έχει γίνει τίποτα.</w:t>
      </w:r>
    </w:p>
    <w:p w14:paraId="420DC3F1"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Να σας στείλουμε τον λογαριασμό για το πότε και πώς θ</w:t>
      </w:r>
      <w:r>
        <w:rPr>
          <w:rFonts w:eastAsia="Times New Roman"/>
          <w:szCs w:val="24"/>
        </w:rPr>
        <w:t xml:space="preserve">α λειτουργήσουν όλα αυτά. Φαντάζομαι ότι, βεβαίως, τότε δεν θα μπορείτε να απολογηθείτε, γιατί δεν θα είστε εσείς Κυβέρνηση. </w:t>
      </w:r>
      <w:r>
        <w:rPr>
          <w:rFonts w:eastAsia="Times New Roman"/>
          <w:szCs w:val="24"/>
        </w:rPr>
        <w:t>Α</w:t>
      </w:r>
      <w:r>
        <w:rPr>
          <w:rFonts w:eastAsia="Times New Roman"/>
          <w:szCs w:val="24"/>
        </w:rPr>
        <w:t xml:space="preserve">υτό που μπορείτε πραγματικά να κάνετε για να βοηθήσετε τον τόπο είναι να φύγετε μια ώρα αρχύτερα. </w:t>
      </w:r>
    </w:p>
    <w:p w14:paraId="420DC3F2"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Αν εσείς είστε ανίκανοι, δεν ση</w:t>
      </w:r>
      <w:r>
        <w:rPr>
          <w:rFonts w:eastAsia="Times New Roman"/>
          <w:szCs w:val="24"/>
        </w:rPr>
        <w:t>μαίνει ότι είμαστε ανίκανοι όλοι εμείς. Κι αν εσείς αποτύχατε, δεν σημαίνει ότι όλοι οι άλλοι είναι καταδικασμένοι να αποτύχουν, γιατί απέτυχε ο Αλέξης Τσίπρας και η Κυβέρνηση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420DC3F3"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Βεβαίως υπάρχει άλλος δρόμος που περνάει μέσα από τη μείωση </w:t>
      </w:r>
      <w:r>
        <w:rPr>
          <w:rFonts w:eastAsia="Times New Roman"/>
          <w:szCs w:val="24"/>
        </w:rPr>
        <w:t>των φόρων, από την προσέλκυση των επενδύσεων, από την επιτάχυνση των μεταρρυθμίσεων. Όλα αυτά, όμως, για τη δική σας ιδεοληπτική πολιτική είναι άγνωστα πεδία.</w:t>
      </w:r>
    </w:p>
    <w:p w14:paraId="420DC3F4"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420DC3F5"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Κύριε Πρόεδρε, μπορώ να έχω τον λόγο για ένα λεπτό;</w:t>
      </w:r>
    </w:p>
    <w:p w14:paraId="420DC3F6"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έχετε ένα λεπτό.</w:t>
      </w:r>
    </w:p>
    <w:p w14:paraId="420DC3F7"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Πριν λίγα λεπτά ο κ. Βαρβιτσι</w:t>
      </w:r>
      <w:r>
        <w:rPr>
          <w:rFonts w:eastAsia="Times New Roman"/>
          <w:szCs w:val="24"/>
        </w:rPr>
        <w:t xml:space="preserve">ώτης κατέθεσε στα Πρακτικά της Βουλής ένα δελτίο </w:t>
      </w:r>
      <w:r>
        <w:rPr>
          <w:rFonts w:eastAsia="Times New Roman"/>
          <w:szCs w:val="24"/>
          <w:lang w:val="en-US"/>
        </w:rPr>
        <w:t>T</w:t>
      </w:r>
      <w:proofErr w:type="spellStart"/>
      <w:r>
        <w:rPr>
          <w:rFonts w:eastAsia="Times New Roman"/>
          <w:szCs w:val="24"/>
        </w:rPr>
        <w:t>ύπου</w:t>
      </w:r>
      <w:proofErr w:type="spellEnd"/>
      <w:r>
        <w:rPr>
          <w:rFonts w:eastAsia="Times New Roman"/>
          <w:szCs w:val="24"/>
        </w:rPr>
        <w:t xml:space="preserve"> της αντίστοιχης Ευρωπαϊκής Επιτροπής Ασύλου, διατεινόμενος ότι η Ελλάδα δεν έχει απορροφήσει ούτε ένα ευρώ από αυτά που έχει δώσει η Ευρωπαϊκή Ένωση. Ναι ή όχι, κύριε Βαρβιτσιώτη;</w:t>
      </w:r>
    </w:p>
    <w:p w14:paraId="420DC3F8"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ΜΙΛΤΙΑΔΗΣ ΒΑΡΒΙΤΣΙΩΤΗ</w:t>
      </w:r>
      <w:r>
        <w:rPr>
          <w:rFonts w:eastAsia="Times New Roman"/>
          <w:b/>
          <w:szCs w:val="24"/>
        </w:rPr>
        <w:t>Σ:</w:t>
      </w:r>
      <w:r>
        <w:rPr>
          <w:rFonts w:eastAsia="Times New Roman"/>
          <w:szCs w:val="24"/>
        </w:rPr>
        <w:t xml:space="preserve"> Δεν ακούσατε καλά.</w:t>
      </w:r>
    </w:p>
    <w:p w14:paraId="420DC3F9"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Δεν άκουσα καλά, ακούσανε όλοι οι άλλοι.</w:t>
      </w:r>
    </w:p>
    <w:p w14:paraId="420DC3FA"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Αυτό το δελτίο Τύπου που πραγματικά υπάρχει γράφει μέσα ότι ήδη η Ευρωπαϊκή Ένωση στα διάφορα Υπουργεία και στις ΜΚΟ και στην Ύπατη Αρμοσ</w:t>
      </w:r>
      <w:r>
        <w:rPr>
          <w:rFonts w:eastAsia="Times New Roman"/>
          <w:szCs w:val="24"/>
        </w:rPr>
        <w:t xml:space="preserve">τεία έχει δώσει 398 εκατομμύρια ευρώ, τα οποία έχουν δαπανηθεί κι εγώ μπορώ να μιλάω εκ μέρους του Υπουργείου Εθνικής Άμυνας κι έχει δοθεί και απολογισμό γι’ αυτά τα χρήματα και έχει γίνει αποδεκτός αυτός ο απολογισμός κι από την </w:t>
      </w:r>
      <w:r>
        <w:rPr>
          <w:rFonts w:eastAsia="Times New Roman"/>
          <w:szCs w:val="24"/>
          <w:lang w:val="en-US"/>
        </w:rPr>
        <w:t>AMIF</w:t>
      </w:r>
      <w:r>
        <w:rPr>
          <w:rFonts w:eastAsia="Times New Roman"/>
          <w:szCs w:val="24"/>
        </w:rPr>
        <w:t xml:space="preserve"> και από τον </w:t>
      </w:r>
      <w:r>
        <w:rPr>
          <w:rFonts w:eastAsia="Times New Roman"/>
          <w:szCs w:val="24"/>
          <w:lang w:val="en-US"/>
        </w:rPr>
        <w:t>ISF</w:t>
      </w:r>
      <w:r>
        <w:rPr>
          <w:rFonts w:eastAsia="Times New Roman"/>
          <w:szCs w:val="24"/>
        </w:rPr>
        <w:t xml:space="preserve">. </w:t>
      </w:r>
    </w:p>
    <w:p w14:paraId="420DC3FB"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Του</w:t>
      </w:r>
      <w:r>
        <w:rPr>
          <w:rFonts w:eastAsia="Times New Roman"/>
          <w:szCs w:val="24"/>
        </w:rPr>
        <w:t>λάχιστον ας συζητάμε και ας έχουμε επιχειρήματα επί του πραγματικού κι όχι επί των εντυπώσεων που θέλει ο καθένας να κάνει.</w:t>
      </w:r>
    </w:p>
    <w:p w14:paraId="420DC3FC"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Κύριε Πρόεδρε, θα ήθελα τον λόγο.</w:t>
      </w:r>
    </w:p>
    <w:p w14:paraId="420DC3FD"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Μια στιγμή, συγγνώμη, κύριε Βαρβιτσιώτ</w:t>
      </w:r>
      <w:r>
        <w:rPr>
          <w:rFonts w:eastAsia="Times New Roman"/>
          <w:szCs w:val="24"/>
        </w:rPr>
        <w:t>η.</w:t>
      </w:r>
    </w:p>
    <w:p w14:paraId="420DC3FE"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Κύριε Υπουργέ, επειδή έχετε τον χρόνο ως Υπουργός να μιλήσετε, μην γίνεται διαλογική συζήτηση, γιατί ζητάνε οι Βουλευτές μετά τον λόγο και </w:t>
      </w:r>
      <w:r>
        <w:rPr>
          <w:rFonts w:eastAsia="Times New Roman"/>
          <w:szCs w:val="24"/>
        </w:rPr>
        <w:t xml:space="preserve">έπειτα </w:t>
      </w:r>
      <w:r>
        <w:rPr>
          <w:rFonts w:eastAsia="Times New Roman"/>
          <w:szCs w:val="24"/>
        </w:rPr>
        <w:t xml:space="preserve">δεν θα μιλήσουν οι υπόλοιποι. </w:t>
      </w:r>
    </w:p>
    <w:p w14:paraId="420DC3FF"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Κύριε Βαρβιτσιώτη, για τον ίδιο λόγο θα σας παρακαλέσω να μην επιμείνετε, γι</w:t>
      </w:r>
      <w:r>
        <w:rPr>
          <w:rFonts w:eastAsia="Times New Roman"/>
          <w:szCs w:val="24"/>
        </w:rPr>
        <w:t>ατί θα γίνει διαλογική συζήτηση</w:t>
      </w:r>
      <w:r>
        <w:rPr>
          <w:rFonts w:eastAsia="Times New Roman"/>
          <w:szCs w:val="24"/>
        </w:rPr>
        <w:t>,</w:t>
      </w:r>
      <w:r>
        <w:rPr>
          <w:rFonts w:eastAsia="Times New Roman"/>
          <w:szCs w:val="24"/>
        </w:rPr>
        <w:t xml:space="preserve"> απλούστατα.</w:t>
      </w:r>
    </w:p>
    <w:p w14:paraId="420DC400"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Εγώ δεν έχω κα</w:t>
      </w:r>
      <w:r>
        <w:rPr>
          <w:rFonts w:eastAsia="Times New Roman"/>
          <w:szCs w:val="24"/>
        </w:rPr>
        <w:t>μ</w:t>
      </w:r>
      <w:r>
        <w:rPr>
          <w:rFonts w:eastAsia="Times New Roman"/>
          <w:szCs w:val="24"/>
        </w:rPr>
        <w:t>μιά διάθεση να μπω σε κα</w:t>
      </w:r>
      <w:r>
        <w:rPr>
          <w:rFonts w:eastAsia="Times New Roman"/>
          <w:szCs w:val="24"/>
        </w:rPr>
        <w:t>μ</w:t>
      </w:r>
      <w:r>
        <w:rPr>
          <w:rFonts w:eastAsia="Times New Roman"/>
          <w:szCs w:val="24"/>
        </w:rPr>
        <w:t>μία τέτοιου είδους αντιδικία. Αυτό που κατέθεσα και ζήτησα να βρουν οι συνάδελφοι και ο κ. Βίτσας είναι να μας πει το 2017, όχι το 2015 και το 2016</w:t>
      </w:r>
      <w:r>
        <w:rPr>
          <w:rFonts w:eastAsia="Times New Roman"/>
          <w:szCs w:val="24"/>
        </w:rPr>
        <w:t>, ποιος κυβερνητικός φορέας απορρόφησε έστω κι ένα ευρώ. Ήμουν πάρα πολύ σαφής σε αυτό που είπα.</w:t>
      </w:r>
    </w:p>
    <w:p w14:paraId="420DC401"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Και σε αυτό το έγγραφο, στον απολογισμό της Ευρωπαϊκής Ένωσης δεν υπάρχει ούτε ένας κυβερνητικός φορέας –κυβερνητικός, όχι ΜΚΟ ή διεθνής οργανισμός- που να έχε</w:t>
      </w:r>
      <w:r>
        <w:rPr>
          <w:rFonts w:eastAsia="Times New Roman"/>
          <w:szCs w:val="24"/>
        </w:rPr>
        <w:t>ι απορροφήσει έστω κι ένα ευρώ. Ξεχνάτε ότι πέρσι συστήσατε για την καλύτερη λειτουργία ένα καινούργιο Υπουργείο, που μόλις προχθές απέκτησε προεδρικό διάταγμα λειτουργίας, ένα χρόνο μετά και δεν έχει καταφέρει ούτε αυτό να απορροφήσει ένα ευρώ.</w:t>
      </w:r>
    </w:p>
    <w:p w14:paraId="420DC402"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Κύριε Βίτσ</w:t>
      </w:r>
      <w:r>
        <w:rPr>
          <w:rFonts w:eastAsia="Times New Roman"/>
          <w:szCs w:val="24"/>
        </w:rPr>
        <w:t xml:space="preserve">α, κοιτάξτε λίγο καλύτερα τα στοιχεία. Τα στοιχεία που αφορούν το Υπουργείο σας είναι του 2015 και του 2016. </w:t>
      </w:r>
    </w:p>
    <w:p w14:paraId="420DC403"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Του 2016, για να μην μπερδεύεστε.</w:t>
      </w:r>
    </w:p>
    <w:p w14:paraId="420DC404"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Και των υπολοίπων Υπουργείων είναι του 2015 και του 2016. Όμως, εδώ συζητάμε στο τέλος του 2017 και θέλω να μου πείτε και, εάν έχετε, να το παρουσιάσετε -και μακάρι να έχετε κάτι που δεν έχει η Ευρωπαϊκή Επιτροπή στη διάθεσή της- έστω κι ένα ευρώ που απορ</w:t>
      </w:r>
      <w:r>
        <w:rPr>
          <w:rFonts w:eastAsia="Times New Roman"/>
          <w:szCs w:val="24"/>
        </w:rPr>
        <w:t>ροφήσατε.</w:t>
      </w:r>
    </w:p>
    <w:p w14:paraId="420DC405"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Δημιουργούνται εντυπώσεις!</w:t>
      </w:r>
    </w:p>
    <w:p w14:paraId="420DC406"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Τα Υπουργεία και οι απορροφήσεις του 2017 εγγράφονται το 2018 στην αντίστοιχη έκθεση. Αλλά ήταν καθαρό το τι είπατε, κύριε Βαρβιτσιώτη.</w:t>
      </w:r>
    </w:p>
    <w:p w14:paraId="420DC407"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Ήτα</w:t>
      </w:r>
      <w:r>
        <w:rPr>
          <w:rFonts w:eastAsia="Times New Roman"/>
          <w:szCs w:val="24"/>
        </w:rPr>
        <w:t>ν ξεκάθαρο αυτό που είπα.</w:t>
      </w:r>
    </w:p>
    <w:p w14:paraId="420DC408"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θα έχει ο Αναπληρωτής Υπουργός Υγείας κ. Παύλος </w:t>
      </w:r>
      <w:proofErr w:type="spellStart"/>
      <w:r>
        <w:rPr>
          <w:rFonts w:eastAsia="Times New Roman"/>
          <w:szCs w:val="24"/>
        </w:rPr>
        <w:t>Πολάκης</w:t>
      </w:r>
      <w:proofErr w:type="spellEnd"/>
      <w:r>
        <w:rPr>
          <w:rFonts w:eastAsia="Times New Roman"/>
          <w:szCs w:val="24"/>
        </w:rPr>
        <w:t xml:space="preserve"> για οκτώ λεπτά.</w:t>
      </w:r>
    </w:p>
    <w:p w14:paraId="420DC409"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Ευχαριστώ, κύριε Πρόεδρε.</w:t>
      </w:r>
    </w:p>
    <w:p w14:paraId="420DC40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Επειδή τις τελευταίες ημέρες έχω κάποιους</w:t>
      </w:r>
      <w:r>
        <w:rPr>
          <w:rFonts w:eastAsia="Times New Roman"/>
          <w:szCs w:val="24"/>
        </w:rPr>
        <w:t xml:space="preserve"> δημόσιους διαλόγους μέσω των κοινωνικών δικτύων με κάποιους εκπροσώπους της Εκκλησίας, πρέπει να πω στους </w:t>
      </w:r>
      <w:proofErr w:type="spellStart"/>
      <w:r>
        <w:rPr>
          <w:rFonts w:eastAsia="Times New Roman"/>
          <w:szCs w:val="24"/>
        </w:rPr>
        <w:t>προλαλήσαντες</w:t>
      </w:r>
      <w:proofErr w:type="spellEnd"/>
      <w:r>
        <w:rPr>
          <w:rFonts w:eastAsia="Times New Roman"/>
          <w:szCs w:val="24"/>
        </w:rPr>
        <w:t xml:space="preserve"> </w:t>
      </w:r>
      <w:r>
        <w:rPr>
          <w:rFonts w:eastAsia="Times New Roman"/>
          <w:szCs w:val="24"/>
        </w:rPr>
        <w:t>συναδέλφους ότι πρέπει να το πάρετε χαμπάρι, επιτέλους, ότι άλλοι παπάδες ήλθαν και άλλα χαρτιά βαστούν.</w:t>
      </w:r>
    </w:p>
    <w:p w14:paraId="420DC40B"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Γιατί το λέω αυτό; Το λέω γιατ</w:t>
      </w:r>
      <w:r>
        <w:rPr>
          <w:rFonts w:eastAsia="Times New Roman"/>
          <w:szCs w:val="24"/>
        </w:rPr>
        <w:t>ί στο τέλος με τα πρωτοσέλιδα που βγάζουν οι εφημερίδες του Μαρινάκη, του πρώην συγκροτήματος Λαμπράκη, το «Π</w:t>
      </w:r>
      <w:r>
        <w:rPr>
          <w:rFonts w:eastAsia="Times New Roman"/>
          <w:szCs w:val="24"/>
        </w:rPr>
        <w:t>ΡΩΤΟ</w:t>
      </w:r>
      <w:r>
        <w:rPr>
          <w:rFonts w:eastAsia="Times New Roman"/>
          <w:szCs w:val="24"/>
        </w:rPr>
        <w:t xml:space="preserve"> Θ</w:t>
      </w:r>
      <w:r>
        <w:rPr>
          <w:rFonts w:eastAsia="Times New Roman"/>
          <w:szCs w:val="24"/>
        </w:rPr>
        <w:t>ΕΜΑ</w:t>
      </w:r>
      <w:r>
        <w:rPr>
          <w:rFonts w:eastAsia="Times New Roman"/>
          <w:szCs w:val="24"/>
        </w:rPr>
        <w:t xml:space="preserve">» του κ. Αναστασιάδη, που ακόμα να φέρει τα 5 εκατομμύρια, στο τέλος θα πιστέψετε ότι αυτή είναι η πραγματικότητα στην ελληνική κοινωνία. </w:t>
      </w:r>
      <w:r>
        <w:rPr>
          <w:rFonts w:eastAsia="Times New Roman"/>
          <w:szCs w:val="24"/>
        </w:rPr>
        <w:t>Κάνετε μια αντιπολίτευση, η οποία είναι αντιπολίτευση πληρωμένων πρωτοσέλιδων, ανθρώπων που έχουν χάσει την πρόσβαση στην εξουσία, στο δημόσιο χρήμα, στις μεγάλες δουλειές και λυσσάνε να επανέλθουν. Κάνετε, λοιπόν, λες και είστε τα εκτελεστικά όργανα αυτής</w:t>
      </w:r>
      <w:r>
        <w:rPr>
          <w:rFonts w:eastAsia="Times New Roman"/>
          <w:szCs w:val="24"/>
        </w:rPr>
        <w:t xml:space="preserve"> της διαδικασίας.</w:t>
      </w:r>
    </w:p>
    <w:p w14:paraId="420DC40C"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Να μιλήσουμε με στοιχεία, όχι γενικώς και αορίστως, όχι ρετσέτες του αέρα, να πούμε τι παραλάβαμε, τι κάναμε και τι έχουμε σκοπό να κάνουμε. Εγώ έτσι θα μιλήσω όσον αφορά τον χώρο της υγείας, γιατί έχω παρακολουθήσει την κριτική, η οποία </w:t>
      </w:r>
      <w:r>
        <w:rPr>
          <w:rFonts w:eastAsia="Times New Roman"/>
          <w:szCs w:val="24"/>
        </w:rPr>
        <w:t xml:space="preserve">ασκείται με διάφορους τρόπους και στη δημόσια σφαίρα, αλλά και στη συζήτηση του </w:t>
      </w:r>
      <w:r>
        <w:rPr>
          <w:rFonts w:eastAsia="Times New Roman"/>
          <w:szCs w:val="24"/>
        </w:rPr>
        <w:t>προϋπολογισμού</w:t>
      </w:r>
      <w:r>
        <w:rPr>
          <w:rFonts w:eastAsia="Times New Roman"/>
          <w:szCs w:val="24"/>
        </w:rPr>
        <w:t>, που είναι και αυτό άλλο ένα επεισόδιο της επιχείρησης «καταστροφή και αριστερή παρένθεση», «τα διαλύσατε όλα», «τα καταστρέψατε όλα», «έχετε σπρώξει τον κόσμο σ</w:t>
      </w:r>
      <w:r>
        <w:rPr>
          <w:rFonts w:eastAsia="Times New Roman"/>
          <w:szCs w:val="24"/>
        </w:rPr>
        <w:t xml:space="preserve">την κακομοιριά», «κλαίνε οι </w:t>
      </w:r>
      <w:proofErr w:type="spellStart"/>
      <w:r>
        <w:rPr>
          <w:rFonts w:eastAsia="Times New Roman"/>
          <w:szCs w:val="24"/>
        </w:rPr>
        <w:t>μά</w:t>
      </w:r>
      <w:r>
        <w:rPr>
          <w:rFonts w:eastAsia="Times New Roman"/>
          <w:szCs w:val="24"/>
        </w:rPr>
        <w:t>ν</w:t>
      </w:r>
      <w:r>
        <w:rPr>
          <w:rFonts w:eastAsia="Times New Roman"/>
          <w:szCs w:val="24"/>
        </w:rPr>
        <w:t>ες</w:t>
      </w:r>
      <w:proofErr w:type="spellEnd"/>
      <w:r>
        <w:rPr>
          <w:rFonts w:eastAsia="Times New Roman"/>
          <w:szCs w:val="24"/>
        </w:rPr>
        <w:t xml:space="preserve"> τη νύχτα» και δεν συμμαζεύεται.</w:t>
      </w:r>
    </w:p>
    <w:p w14:paraId="420DC40D"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Πάμε στον χώρο της υγείας. Τι παραλάβαμε από εσάς; Παραλάβαμε ένα μεσοπρόθεσμο, το οποίο έλεγε το εξής: Το 2015 τα νοσοκομεία και τα κέντρα υγείας μπορούν να αγοράσουν εφοδιασμό και υπηρεσίε</w:t>
      </w:r>
      <w:r>
        <w:rPr>
          <w:rFonts w:eastAsia="Times New Roman"/>
          <w:szCs w:val="24"/>
        </w:rPr>
        <w:t>ς 1.498.000.000 ευρώ, το 2016 μπορούν να αγοράσουν 1.514.000.000 ευρώ, το 2017 μπορούν να αγοράσουν 1.530.000.000 ευρώ και το 2018 μπορούν να αγοράσουν 1.530.000.000 ευρώ. Το όριο αγορών είναι το ταβάνι</w:t>
      </w:r>
      <w:r>
        <w:rPr>
          <w:rFonts w:eastAsia="Times New Roman"/>
          <w:szCs w:val="24"/>
        </w:rPr>
        <w:t xml:space="preserve"> </w:t>
      </w:r>
      <w:r>
        <w:rPr>
          <w:rFonts w:eastAsia="Times New Roman"/>
          <w:szCs w:val="24"/>
        </w:rPr>
        <w:t>της δαπάνης που μπορεί ο δημόσιος τομέας της υγείας ν</w:t>
      </w:r>
      <w:r>
        <w:rPr>
          <w:rFonts w:eastAsia="Times New Roman"/>
          <w:szCs w:val="24"/>
        </w:rPr>
        <w:t xml:space="preserve">α αγοράσει ως υπηρεσίες (υγειονομικό υλικό, φάρμακα, αντιδραστήρια, ορθοπεδικό υλικό, υπηρεσίες </w:t>
      </w:r>
      <w:r>
        <w:rPr>
          <w:rFonts w:eastAsia="Times New Roman"/>
          <w:szCs w:val="24"/>
          <w:lang w:val="en-US"/>
        </w:rPr>
        <w:t>outsourcing</w:t>
      </w:r>
      <w:r>
        <w:rPr>
          <w:rFonts w:eastAsia="Times New Roman"/>
          <w:szCs w:val="24"/>
        </w:rPr>
        <w:t xml:space="preserve">, πληρωμές επικουρικού προσωπικού κ.λπ.). Εσείς είχατε συμφωνήσει αυτό το πράγμα: άθροισμα νοσοκομείων και κέντρων υγείας. </w:t>
      </w:r>
    </w:p>
    <w:p w14:paraId="420DC40E"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Εμείς επαναδιαπραγματευθή</w:t>
      </w:r>
      <w:r>
        <w:rPr>
          <w:rFonts w:eastAsia="Times New Roman"/>
          <w:szCs w:val="24"/>
        </w:rPr>
        <w:t>καμε το μεσοπρόθεσμο αυτό και έχουμε συμφωνήσει και μέχρι τώρα έχουμε υλοποιήσει τα εξής: Αντί για 1.498.000.000 ευρώ το 2015, τα νοσοκομεία αγόρασαν 1.706.000.000 ευρώ. Αντί για 1.514.000.000 ευρώ το 2016, τα νοσοκομεία και τα κέντρα υγείας αγόρασαν 1.804</w:t>
      </w:r>
      <w:r>
        <w:rPr>
          <w:rFonts w:eastAsia="Times New Roman"/>
          <w:szCs w:val="24"/>
        </w:rPr>
        <w:t xml:space="preserve">.000.000 ευρώ. Το 2017 αντί για 1.530.000.000 ευρώ, αγόρασαν 1.804.000.000 ευρώ και το 2018, που μιλάτε για μείωση του ορίου δαπανών -γιατί δεν τα καταλαβαίνετε μάλλον καλά και γι’ αυτό ίσως και ο κ. </w:t>
      </w:r>
      <w:proofErr w:type="spellStart"/>
      <w:r>
        <w:rPr>
          <w:rFonts w:eastAsia="Times New Roman"/>
          <w:szCs w:val="24"/>
        </w:rPr>
        <w:t>Χουλιαράκης</w:t>
      </w:r>
      <w:proofErr w:type="spellEnd"/>
      <w:r>
        <w:rPr>
          <w:rFonts w:eastAsia="Times New Roman"/>
          <w:szCs w:val="24"/>
        </w:rPr>
        <w:t xml:space="preserve"> σάς λέει να διαβάσετε καλύτερα- αντί για 1.5</w:t>
      </w:r>
      <w:r>
        <w:rPr>
          <w:rFonts w:eastAsia="Times New Roman"/>
          <w:szCs w:val="24"/>
        </w:rPr>
        <w:t>30.000.000 ευρώ, που είχατε συμφωνήσει εσείς, τα νοσοκομεία και τα κέντρα υγείας θα αγοράσουν 1.826.000.000 ευρώ.</w:t>
      </w:r>
    </w:p>
    <w:p w14:paraId="420DC40F"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Αθροιστικά στην τετραετία αυτό σημαίνει 1.068.000.000 ευρώ παραπάνω δαπάνη του δημόσιου τομέα υγείας της χώρας σε σχέση με αυτά που είχατε συμ</w:t>
      </w:r>
      <w:r>
        <w:rPr>
          <w:rFonts w:eastAsia="Times New Roman"/>
          <w:szCs w:val="24"/>
        </w:rPr>
        <w:t xml:space="preserve">φωνήσει εσείς. Ήδη τα 700 έχουν υλοποιηθεί, όχι θα γίνουν, έχουν γίνει. </w:t>
      </w:r>
    </w:p>
    <w:p w14:paraId="420DC410"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Γι’ αυτό έγινε δυνατόν -και επειδή εμείς δεν κλέβουμε- να καλύψουμε και δυόμισι εκατομμύρια ανασφάλιστους, που τους είχατε πετάξει απ’ έξω, και να τους διαγράψουμε τα χρέη με τη δεύτε</w:t>
      </w:r>
      <w:r>
        <w:rPr>
          <w:rFonts w:eastAsia="Times New Roman"/>
          <w:szCs w:val="24"/>
        </w:rPr>
        <w:t xml:space="preserve">ρη νομοθετική ρύθμιση -150 εκατομμύρια ευρώ ήταν αυτά- και να καταργήσουμε το </w:t>
      </w:r>
      <w:proofErr w:type="spellStart"/>
      <w:r>
        <w:rPr>
          <w:rFonts w:eastAsia="Times New Roman"/>
          <w:szCs w:val="24"/>
        </w:rPr>
        <w:t>πεντάευρο</w:t>
      </w:r>
      <w:proofErr w:type="spellEnd"/>
      <w:r>
        <w:rPr>
          <w:rFonts w:eastAsia="Times New Roman"/>
          <w:szCs w:val="24"/>
        </w:rPr>
        <w:t xml:space="preserve"> </w:t>
      </w:r>
      <w:r>
        <w:rPr>
          <w:rFonts w:eastAsia="Times New Roman"/>
          <w:szCs w:val="24"/>
        </w:rPr>
        <w:t xml:space="preserve">από τα νοσοκομεία, να μη λείπει πια υγειονομικό υλικό και φάρμακα και αντιδραστήρια από τα νοσοκομεία, γιατί μπορέσαμε και αυξήσαμε το όριο δαπανών με αυτόν τον τρόπο. </w:t>
      </w:r>
    </w:p>
    <w:p w14:paraId="420DC411"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Ένα το κρατούμενο, λοιπόν, γι’ αυτό το κρίσιμο μέγεθος. Εκεί είναι που έμπαινε το χατζάρι του μνημονίου και μπαίνει ακόμα, αλλά για έξι-εφτά μήνες, γιατί τελειώνει το πηγάδι και βγαίνουμε στο ξέφωτο. Είναι 1.068.000.000 ευρώ παραπάνω.</w:t>
      </w:r>
    </w:p>
    <w:p w14:paraId="420DC412"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Πάμε τώρα και στους </w:t>
      </w:r>
      <w:r>
        <w:rPr>
          <w:rFonts w:eastAsia="Times New Roman" w:cs="Times New Roman"/>
          <w:szCs w:val="24"/>
        </w:rPr>
        <w:t>όρους του πραγματικού χρήματος. Γιατί λέτε όλοι σας, κυρίως από δεξιά, αλλά και από αριστερά, ότι «μειώνεται η κρατική δαπάνη, δηλαδή το χρήμα που δίνει ο κρατικός προϋπολογισμός στα νοσοκομεία και στον ΕΟΠΥΥ».</w:t>
      </w:r>
    </w:p>
    <w:p w14:paraId="420DC413"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Ακούστε τώρα για να μιλήσουμε με όρους πραγμα</w:t>
      </w:r>
      <w:r>
        <w:rPr>
          <w:rFonts w:eastAsia="Times New Roman" w:cs="Times New Roman"/>
          <w:szCs w:val="24"/>
        </w:rPr>
        <w:t xml:space="preserve">τικού χρήματος: Τι είχατε προβλέψει εσείς να δώσετε στα νοσοκομεία; Είχατε προβλέψει να δώσετε 1,25 </w:t>
      </w:r>
      <w:r>
        <w:rPr>
          <w:rFonts w:eastAsia="Times New Roman" w:cs="Times New Roman"/>
          <w:szCs w:val="24"/>
        </w:rPr>
        <w:t xml:space="preserve">δισεκατομμύριο </w:t>
      </w:r>
      <w:r>
        <w:rPr>
          <w:rFonts w:eastAsia="Times New Roman" w:cs="Times New Roman"/>
          <w:szCs w:val="24"/>
        </w:rPr>
        <w:t>ευρώ και 90 εκατομμύρια στα κέντρα υγείας. Εμείς αυτό το ποσό το αυξήσαμε και δίνουμε εδώ και τρία χρόνια 1.250.000.000 ευρώ από το Γενικό Λο</w:t>
      </w:r>
      <w:r>
        <w:rPr>
          <w:rFonts w:eastAsia="Times New Roman" w:cs="Times New Roman"/>
          <w:szCs w:val="24"/>
        </w:rPr>
        <w:t xml:space="preserve">γιστήριο. Από τον κουμπαρά του κ. </w:t>
      </w:r>
      <w:proofErr w:type="spellStart"/>
      <w:r>
        <w:rPr>
          <w:rFonts w:eastAsia="Times New Roman" w:cs="Times New Roman"/>
          <w:szCs w:val="24"/>
        </w:rPr>
        <w:t>Χουλιαράκη</w:t>
      </w:r>
      <w:proofErr w:type="spellEnd"/>
      <w:r>
        <w:rPr>
          <w:rFonts w:eastAsia="Times New Roman" w:cs="Times New Roman"/>
          <w:szCs w:val="24"/>
        </w:rPr>
        <w:t xml:space="preserve"> πάει στα νοσοκομεία 1.250.000.000 ευρώ. </w:t>
      </w:r>
    </w:p>
    <w:p w14:paraId="420DC414"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Τι έκανε τη μεγάλη διαφορά; Δεν την έκαναν τα ίδια έσοδα των νοσοκομείων, που έχουν και αυτά αυξηθεί, γιατί νοικιάσαμε σπίτια σε καλύτερες τιμές που ήταν ιδιοκτησίας των </w:t>
      </w:r>
      <w:r>
        <w:rPr>
          <w:rFonts w:eastAsia="Times New Roman" w:cs="Times New Roman"/>
          <w:szCs w:val="24"/>
        </w:rPr>
        <w:t xml:space="preserve">νοσοκομείων, αξιοποιήσαμε καλύτερα τα κληροδοτήματα, δεν καταργήσαμε δυστυχώς ακόμη τα απογευματινά ιατρεία, έτσι όπως θέλουμε. Τα 90 εκατομμύρια των ιδίων εσόδων έχουν γίνει 120 με 130 εκατομμύρια, παρότι χάσαμε 20 εκατομμύρια από το </w:t>
      </w:r>
      <w:proofErr w:type="spellStart"/>
      <w:r>
        <w:rPr>
          <w:rFonts w:eastAsia="Times New Roman" w:cs="Times New Roman"/>
          <w:szCs w:val="24"/>
        </w:rPr>
        <w:t>πεντάευρο</w:t>
      </w:r>
      <w:proofErr w:type="spellEnd"/>
      <w:r>
        <w:rPr>
          <w:rFonts w:eastAsia="Times New Roman" w:cs="Times New Roman"/>
          <w:szCs w:val="24"/>
        </w:rPr>
        <w:t xml:space="preserve"> </w:t>
      </w:r>
      <w:r>
        <w:rPr>
          <w:rFonts w:eastAsia="Times New Roman" w:cs="Times New Roman"/>
          <w:szCs w:val="24"/>
        </w:rPr>
        <w:t>που καταργή</w:t>
      </w:r>
      <w:r>
        <w:rPr>
          <w:rFonts w:eastAsia="Times New Roman" w:cs="Times New Roman"/>
          <w:szCs w:val="24"/>
        </w:rPr>
        <w:t xml:space="preserve">σαμε. </w:t>
      </w:r>
    </w:p>
    <w:p w14:paraId="420DC415"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Η μεγάλη διαφορά είναι αυτά που έδωσε ο ΕΟΠΥΥ. Και έχω τα στοιχεία με νούμερα. Το 2014 δώσατε στα νοσοκομεία 80 εκατομμύρια ευρώ από τον ΕΟΠΥΥ. Το 2015, τη χρονιά της διαπραγμάτευσης και όλου του κακού πανικού που είχε γίνει τότε –γιατί έγιναν και ε</w:t>
      </w:r>
      <w:r>
        <w:rPr>
          <w:rFonts w:eastAsia="Times New Roman" w:cs="Times New Roman"/>
          <w:szCs w:val="24"/>
        </w:rPr>
        <w:t>κλογές τον Σεπτέμβρη, μην συγκρίνετε πάντα με τον Φλεβάρη-, εμείς καταφέραμε να δώσουμε στα νοσοκομεία του ΕΣΥ 51.927.000 ευρώ. Το 2016 δώσαμε στα νοσοκομεία του ΕΣΥ 400.594.000 ευρώ και μέχρι τις 31-12-2017 προβλέπεται να δώσουμε –αυτό που λέω είναι με κο</w:t>
      </w:r>
      <w:r>
        <w:rPr>
          <w:rFonts w:eastAsia="Times New Roman" w:cs="Times New Roman"/>
          <w:szCs w:val="24"/>
        </w:rPr>
        <w:t xml:space="preserve">μμένα τα εντάλματα- 616.000.000 ευρώ. </w:t>
      </w:r>
    </w:p>
    <w:p w14:paraId="420DC416"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Και –προσέξτε- αυτά δεν είναι όλα προς τον ΕΟΠΥΥ, γιατί έχει δώσει το 2015 σε στρατιωτικά και πανεπιστημιακά νοσοκομεία, στο «Ω</w:t>
      </w:r>
      <w:r>
        <w:rPr>
          <w:rFonts w:eastAsia="Times New Roman" w:cs="Times New Roman"/>
          <w:szCs w:val="24"/>
        </w:rPr>
        <w:t>ΝΑΣΕΙΟ</w:t>
      </w:r>
      <w:r>
        <w:rPr>
          <w:rFonts w:eastAsia="Times New Roman" w:cs="Times New Roman"/>
          <w:szCs w:val="24"/>
        </w:rPr>
        <w:t>» και στο «Παπαγεωργίου» 90 εκατομμύρια, το 2016 έχει δώσει 173 εκατομμύρια στα ίδια</w:t>
      </w:r>
      <w:r>
        <w:rPr>
          <w:rFonts w:eastAsia="Times New Roman" w:cs="Times New Roman"/>
          <w:szCs w:val="24"/>
        </w:rPr>
        <w:t xml:space="preserve"> νοσοκομεία, το 2017 έχει δώσει 183 εκατομμύρια σε αυτά τα στρατιωτικά και πανεπιστημιακά νοσοκομεία.</w:t>
      </w:r>
    </w:p>
    <w:p w14:paraId="420DC417"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Αυτό, λοιπόν, εξηγεί –και εδώ είναι ο μεγάλος σας πόνος, γιατί δεν μπορείτε να καταλάβετε πώς γίνεται αυτό το πράγμα – το ότι αυξάνονται οι ασφαλισμένοι π</w:t>
      </w:r>
      <w:r>
        <w:rPr>
          <w:rFonts w:eastAsia="Times New Roman" w:cs="Times New Roman"/>
          <w:szCs w:val="24"/>
        </w:rPr>
        <w:t xml:space="preserve">ου δέχονται περίθαλψη, δεν έχουν ελλείψεις τα νοσοκομεία και ότι έχουμε το εξής αποτέλεσμα: Το 2014 τα νοσοκομεία έκλεισαν με «καθαρή θέση» 701 εκατομμύρια ευρώ χρέος. </w:t>
      </w:r>
    </w:p>
    <w:p w14:paraId="420DC418"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 xml:space="preserve">Καθαρή θέση σημαίνει τι χρωστάω από το παρελθόν, τι αγόρασα τη χρονιά και τι λεφτά έχω </w:t>
      </w:r>
      <w:r>
        <w:rPr>
          <w:rFonts w:eastAsia="Times New Roman" w:cs="Times New Roman"/>
          <w:szCs w:val="24"/>
        </w:rPr>
        <w:t xml:space="preserve">στο ταμείο μου, δηλαδή προσθέτω τι χρωστάω από το παρελθόν, τι αγόρασα τη χρονιά και λέω τι λεφτά έχω στο ταμείο μου στις 31 Δεκεμβρίου. Αυτό είναι η καθαρή θέση. Είχανε 900 εκατομμύρια χρέη, 210 εκατομμύρια στα ταμεία, έκλεισαν με 700 εκατομμύρια χρέος. </w:t>
      </w:r>
    </w:p>
    <w:p w14:paraId="420DC419" w14:textId="77777777" w:rsidR="003663B4" w:rsidRDefault="00087BC7">
      <w:pPr>
        <w:spacing w:after="0" w:line="600" w:lineRule="auto"/>
        <w:ind w:firstLine="720"/>
        <w:jc w:val="both"/>
        <w:rPr>
          <w:rFonts w:eastAsia="Times New Roman" w:cs="Times New Roman"/>
          <w:szCs w:val="24"/>
        </w:rPr>
      </w:pPr>
      <w:r>
        <w:rPr>
          <w:rFonts w:eastAsia="Times New Roman" w:cs="Times New Roman"/>
          <w:szCs w:val="24"/>
        </w:rPr>
        <w:t>Εμείς την πρώτη χρονιά, το 2015, κλείσαμε με 935 εκατομμύρια ευρώ χρέος, γιατί ήταν ολόκληρη η χρονιά της αναταραχής. Το 2016, για πρώτη φορά στην ιστορία των νοσηλευτικών ιδρυμάτων της χώρας, η καθαρή θέση των νοσοκομείων ήταν πλεονασματική κατά 35 εκατομ</w:t>
      </w:r>
      <w:r>
        <w:rPr>
          <w:rFonts w:eastAsia="Times New Roman" w:cs="Times New Roman"/>
          <w:szCs w:val="24"/>
        </w:rPr>
        <w:t>μύρια ευρώ και το 2017, με στοιχεία του Οκτωβρίου και με αναγωγή στο έτος –γιατί ξέρουμε τι έχει πάει, αλλά δεν ξέρουμε ακόμη τι θα έχουν πληρώσει- η πρόβλεψη, που είναι ισχυρή -δεν λέω λόγια του αέρα, όπως ξέρετε και ειδικά με τα οικονομικά-, είναι ότι τα</w:t>
      </w:r>
      <w:r>
        <w:rPr>
          <w:rFonts w:eastAsia="Times New Roman" w:cs="Times New Roman"/>
          <w:szCs w:val="24"/>
        </w:rPr>
        <w:t xml:space="preserve"> νοσοκομεία το 2017 θα κλείσουν με καθαρή θέση, ταμειακό πλεόνασμα, έχοντας ξεπληρώσει θεωρητικά ό,τι χρωστούσαν από το παρελθόν και ό,τι έχουν αγοράσει φέτος, 312 εκατομμύρια ευρώ συν 60 εκατομμύρια από τις Υγειονομικές Περιφέρειες, τις ΥΠΕ-ΠΕΔΗ. Δηλαδή, </w:t>
      </w:r>
      <w:r>
        <w:rPr>
          <w:rFonts w:eastAsia="Times New Roman" w:cs="Times New Roman"/>
          <w:szCs w:val="24"/>
        </w:rPr>
        <w:t xml:space="preserve">θα έχουν καθαρή θέση 370 εκατομμύρια ευρώ.  </w:t>
      </w:r>
    </w:p>
    <w:p w14:paraId="420DC41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δεν χρειάζεται του χρόνου το Γενικό Λογιστήριο του Κράτους να δώσει το ποσό που έδωσε φέτος στα νοσοκομεία. Δεν θέλουμε να τα κάνουμε «Μ</w:t>
      </w:r>
      <w:proofErr w:type="spellStart"/>
      <w:r>
        <w:rPr>
          <w:rFonts w:eastAsia="Times New Roman" w:cs="Times New Roman"/>
          <w:szCs w:val="24"/>
          <w:lang w:val="en-US"/>
        </w:rPr>
        <w:t>ega</w:t>
      </w:r>
      <w:proofErr w:type="spellEnd"/>
      <w:r>
        <w:rPr>
          <w:rFonts w:eastAsia="Times New Roman" w:cs="Times New Roman"/>
          <w:szCs w:val="24"/>
        </w:rPr>
        <w:t xml:space="preserve"> Β</w:t>
      </w:r>
      <w:proofErr w:type="spellStart"/>
      <w:r>
        <w:rPr>
          <w:rFonts w:eastAsia="Times New Roman" w:cs="Times New Roman"/>
          <w:szCs w:val="24"/>
          <w:lang w:val="en-US"/>
        </w:rPr>
        <w:t>anca</w:t>
      </w:r>
      <w:proofErr w:type="spellEnd"/>
      <w:r>
        <w:rPr>
          <w:rFonts w:eastAsia="Times New Roman" w:cs="Times New Roman"/>
          <w:szCs w:val="24"/>
        </w:rPr>
        <w:t xml:space="preserve">» τα νοσοκομεία, διότι δεν μπορούν. Και να το πάρουν το ποσό, δεν θα το ξοδέψουν, γιατί υπάρχει το όριο. </w:t>
      </w:r>
    </w:p>
    <w:p w14:paraId="420DC41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θέλουμε μετά τον Αύγουστο του 2018 να επαναδιαπραγματευθούμε κάποια πράγματα, γιατί πρέπει να καλύψουμε ανάγκες που δεν καλύπταμε μέχρι τώρα, την </w:t>
      </w:r>
      <w:r>
        <w:rPr>
          <w:rFonts w:eastAsia="Times New Roman" w:cs="Times New Roman"/>
          <w:szCs w:val="24"/>
        </w:rPr>
        <w:t>αποκατάσταση, να καλύψουμε και άλλα πράγματα που σήμερα δεν καλύπτονται. Δεν είναι ισχυρός ο δημόσιος τομέας, γιατί χτίσατε είκοσι πέντε ΚΕΘΥΑΠ και λειτουργήσαμε κάποιο χρονικό διάστημα τα τέσσερα, πέντε, που πρέπει να λειτουργήσουν. Πρέπει να καλύψουμε κα</w:t>
      </w:r>
      <w:r>
        <w:rPr>
          <w:rFonts w:eastAsia="Times New Roman" w:cs="Times New Roman"/>
          <w:szCs w:val="24"/>
        </w:rPr>
        <w:t xml:space="preserve">ι μια σειρά από άλλες δραστηριότητες του δημόσιου τομέα, να αναπτύξουμε δομές. </w:t>
      </w:r>
    </w:p>
    <w:p w14:paraId="420DC41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βέβαια, να αρχίσουμε να επιστρέφουμε στους εργαζόμενους που «έβαλαν πλάτη» για να στηριχθεί το σύστημα, ένα μέρος των μισθολογικών απωλειών που είχαν τα προηγούμενα χρό</w:t>
      </w:r>
      <w:r>
        <w:rPr>
          <w:rFonts w:eastAsia="Times New Roman" w:cs="Times New Roman"/>
          <w:szCs w:val="24"/>
        </w:rPr>
        <w:t xml:space="preserve">νια και αυτό πρέπει να γίνει. </w:t>
      </w:r>
    </w:p>
    <w:p w14:paraId="420DC41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λοιπόν, είναι –νομίζω- η οριστική απάντηση. </w:t>
      </w:r>
    </w:p>
    <w:p w14:paraId="420DC41E"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Βλέπω και φεύγουν ένας </w:t>
      </w:r>
      <w:proofErr w:type="spellStart"/>
      <w:r>
        <w:rPr>
          <w:rFonts w:eastAsia="Times New Roman" w:cs="Times New Roman"/>
          <w:szCs w:val="24"/>
        </w:rPr>
        <w:t>ένας</w:t>
      </w:r>
      <w:proofErr w:type="spellEnd"/>
      <w:r>
        <w:rPr>
          <w:rFonts w:eastAsia="Times New Roman" w:cs="Times New Roman"/>
          <w:szCs w:val="24"/>
        </w:rPr>
        <w:t xml:space="preserve">, όλοι, δεν θα μείνει άνθρωπος στο τέλος από την Αξιωματική Αντιπολίτευση. </w:t>
      </w:r>
    </w:p>
    <w:p w14:paraId="420DC41F" w14:textId="77777777" w:rsidR="003663B4" w:rsidRDefault="00087BC7">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420DC420"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όταν μιλάς με στοιχεία, είναι διαφορετικά. Βγαίνουν και λένε, λες και είναι δελτίο ειδήσεων, «καταστρέφεται…» και τα λοιπά, βρίσκουν να λείπει καμιά βελόνα, θα έχουν και τον </w:t>
      </w:r>
      <w:proofErr w:type="spellStart"/>
      <w:r>
        <w:rPr>
          <w:rFonts w:eastAsia="Times New Roman" w:cs="Times New Roman"/>
          <w:szCs w:val="24"/>
        </w:rPr>
        <w:t>Γιαννακό</w:t>
      </w:r>
      <w:proofErr w:type="spellEnd"/>
      <w:r>
        <w:rPr>
          <w:rFonts w:eastAsia="Times New Roman" w:cs="Times New Roman"/>
          <w:szCs w:val="24"/>
        </w:rPr>
        <w:t xml:space="preserve"> να χορεύει με τρεις, τέσσερις άλλους –ας πούμε- και νομίζουν ότι αυ</w:t>
      </w:r>
      <w:r>
        <w:rPr>
          <w:rFonts w:eastAsia="Times New Roman" w:cs="Times New Roman"/>
          <w:szCs w:val="24"/>
        </w:rPr>
        <w:t xml:space="preserve">τή είναι η πραγματικότητα. </w:t>
      </w:r>
    </w:p>
    <w:p w14:paraId="420DC421"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για να ξεμπερδεύουμε, αυτή είναι η πραγματικότητα. </w:t>
      </w:r>
    </w:p>
    <w:p w14:paraId="420DC422"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Αναπληρωτή Υπουργού) </w:t>
      </w:r>
    </w:p>
    <w:p w14:paraId="420DC423"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πούμε και δυο, τρία στοιχεία –θέλω λίγο την ανοχή σας, κύριε Πρόεδρε- γι</w:t>
      </w:r>
      <w:r>
        <w:rPr>
          <w:rFonts w:eastAsia="Times New Roman" w:cs="Times New Roman"/>
          <w:szCs w:val="24"/>
        </w:rPr>
        <w:t xml:space="preserve">ατί νομίζω ότι πρέπει να ακουστούν αυτά από τον ελληνικό λαό, διότι έχουμε ακούσει πάρα πολλά αυτόν τον καιρό. </w:t>
      </w:r>
    </w:p>
    <w:p w14:paraId="420DC424"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Πάω σε ένα άλλο ζήτημα που αφορά τον ΕΟΠΥΥ. Θα σας πω νούμερα πάλι, για να μην λέμε κουβέντες του αέρα. Το 2015 ο ΕΟΠΥΥ πήρε 3,48 δισεκατομμύρια</w:t>
      </w:r>
      <w:r>
        <w:rPr>
          <w:rFonts w:eastAsia="Times New Roman" w:cs="Times New Roman"/>
          <w:szCs w:val="24"/>
        </w:rPr>
        <w:t xml:space="preserve"> ευρώ από ασφαλιστικά ταμεία και 525 εκατομμύρια από κρατική χρηματοδότηση. Το 2016 πήρε 4,124 δισεκατομμύρια ευρώ –πραγματικό χρήμα είναι αυτό- συν 525 εκατομμύρια από την κρατική χρηματοδότηση. Το 2017 θα φθάσει 4,768 δισεκατομμύρια ευρώ και το ίδιο θα φ</w:t>
      </w:r>
      <w:r>
        <w:rPr>
          <w:rFonts w:eastAsia="Times New Roman" w:cs="Times New Roman"/>
          <w:szCs w:val="24"/>
        </w:rPr>
        <w:t xml:space="preserve">θάσει και του χρόνου, το 2018. </w:t>
      </w:r>
    </w:p>
    <w:p w14:paraId="420DC425"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αυτόν τον λόγο δεν χρειάζεται παραπάνω ο ΕΟΠΥΥ και χαμήλωσαν αυτά που δίνει το Γενικό Λογιστήριο του Κράτους, γιατί και ο ΕΟΠΥΥ έχει σε κάποιες δαπάνες όριο αγορών, που είναι η φαρμακευτική δαπάνη και οι δαπάνες της ανοι</w:t>
      </w:r>
      <w:r>
        <w:rPr>
          <w:rFonts w:eastAsia="Times New Roman" w:cs="Times New Roman"/>
          <w:szCs w:val="24"/>
        </w:rPr>
        <w:t xml:space="preserve">χτής ή κλειστής περίθαλψης που πληρώνει στον ιδιωτικό τομέα. </w:t>
      </w:r>
    </w:p>
    <w:p w14:paraId="420DC426"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προσέξτε τώρα ποια είναι και η μεγάλη επιτυχία και εδώ πρέπει να δώσω και πολύ μεγάλα συγχαρητήρια στις υπηρεσίες του ΕΟΠΥΥ, γιατί σήκωσαν ένα τεράστιο βάρος: Πέρασαν από το ΙΚΑ στον ΕΟΠΥΥ </w:t>
      </w:r>
      <w:r>
        <w:rPr>
          <w:rFonts w:eastAsia="Times New Roman" w:cs="Times New Roman"/>
          <w:szCs w:val="24"/>
        </w:rPr>
        <w:t xml:space="preserve">οι παροχές σε χρήμα τις οποίες καθυστερήσαμε, αλλά ομαλοποιείται η κατάσταση προς τους ασφαλισμένους. Το 2015 παραλάβαμε τον ΕΟΠΥΥ με 2,2 δισεκατομμύρια ληξιπρόθεσμα χρέη. Στις 31-12-2016 ο ΕΟΠΥΥ είχε 1,135 </w:t>
      </w:r>
      <w:r>
        <w:rPr>
          <w:rFonts w:eastAsia="Times New Roman" w:cs="Times New Roman"/>
          <w:szCs w:val="24"/>
        </w:rPr>
        <w:t xml:space="preserve">δισεκατομμύριο </w:t>
      </w:r>
      <w:r>
        <w:rPr>
          <w:rFonts w:eastAsia="Times New Roman" w:cs="Times New Roman"/>
          <w:szCs w:val="24"/>
        </w:rPr>
        <w:t>ληξιπρόθεσμα χρέη. Το 2017 θα φθάσ</w:t>
      </w:r>
      <w:r>
        <w:rPr>
          <w:rFonts w:eastAsia="Times New Roman" w:cs="Times New Roman"/>
          <w:szCs w:val="24"/>
        </w:rPr>
        <w:t xml:space="preserve">ει -με την προβολή που κάνουμε- ανάμεσα στα 400 με 420 εκατομμύρια ευρώ χρέη. Πρακτικά τα μηδενίζει –έτσι;- για να εξηγούμαστε και να μην παρεξηγούμαστε. </w:t>
      </w:r>
    </w:p>
    <w:p w14:paraId="420DC427"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είναι μια τεράστια επιτυχία αυτής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Τεράστια επιτυχία! Και του </w:t>
      </w:r>
      <w:r>
        <w:rPr>
          <w:rFonts w:eastAsia="Times New Roman" w:cs="Times New Roman"/>
          <w:szCs w:val="24"/>
        </w:rPr>
        <w:t xml:space="preserve">χρόνου μπαίνουμε σε άλλη βάση. Δεν δημιουργεί νέα χρέη από το 2016, γιατί κάνει πλήρη εκκαθάριση του 100% των υποβολών. Έχει καταβάλει σε πάρα πολλούς </w:t>
      </w:r>
      <w:proofErr w:type="spellStart"/>
      <w:r>
        <w:rPr>
          <w:rFonts w:eastAsia="Times New Roman" w:cs="Times New Roman"/>
          <w:szCs w:val="24"/>
        </w:rPr>
        <w:t>παρόχους</w:t>
      </w:r>
      <w:proofErr w:type="spellEnd"/>
      <w:r>
        <w:rPr>
          <w:rFonts w:eastAsia="Times New Roman" w:cs="Times New Roman"/>
          <w:szCs w:val="24"/>
        </w:rPr>
        <w:t xml:space="preserve"> στους δύο μήνες και θα φθάσει να καταβάλλει σε όλους. Έχει υπογράψει συμβάσεις με άλλους δέκα χι</w:t>
      </w:r>
      <w:r>
        <w:rPr>
          <w:rFonts w:eastAsia="Times New Roman" w:cs="Times New Roman"/>
          <w:szCs w:val="24"/>
        </w:rPr>
        <w:t xml:space="preserve">λιάδες </w:t>
      </w:r>
      <w:proofErr w:type="spellStart"/>
      <w:r>
        <w:rPr>
          <w:rFonts w:eastAsia="Times New Roman" w:cs="Times New Roman"/>
          <w:szCs w:val="24"/>
        </w:rPr>
        <w:t>παρόχους</w:t>
      </w:r>
      <w:proofErr w:type="spellEnd"/>
      <w:r>
        <w:rPr>
          <w:rFonts w:eastAsia="Times New Roman" w:cs="Times New Roman"/>
          <w:szCs w:val="24"/>
        </w:rPr>
        <w:t xml:space="preserve">, για να μην πληρώνουν οι ασθενείς πρώτα και μετά να πηγαίνουν να τα παίρνουν από τον ΕΟΠΥΥ. </w:t>
      </w:r>
    </w:p>
    <w:p w14:paraId="420DC428"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Αυτές είναι τεράστιες, ιστορικές επιτυχίες σε σχέση με τα ασφαλιστικά μας ταμεία και την πορεία τους. Και νομίζω ότι δείχνουν έναν δρόμο σε σχέση μ</w:t>
      </w:r>
      <w:r>
        <w:rPr>
          <w:rFonts w:eastAsia="Times New Roman" w:cs="Times New Roman"/>
          <w:szCs w:val="24"/>
        </w:rPr>
        <w:t xml:space="preserve">ε το πώς θα κινηθούμε από εδώ και πέρα και τη συνέργεια των πόρων που έχουμε πετύχει. </w:t>
      </w:r>
    </w:p>
    <w:p w14:paraId="420DC429"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Αναπληρωτή Υπουργού)</w:t>
      </w:r>
    </w:p>
    <w:p w14:paraId="420DC42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θέλω ακόμη λίγο χρόνο. Ευχαριστώ για την ανοχ</w:t>
      </w:r>
      <w:r>
        <w:rPr>
          <w:rFonts w:eastAsia="Times New Roman" w:cs="Times New Roman"/>
          <w:szCs w:val="24"/>
        </w:rPr>
        <w:t xml:space="preserve">ή σας. </w:t>
      </w:r>
    </w:p>
    <w:p w14:paraId="420DC42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πω πολλά ακόμα, αλλά θα πω δυο κουβέντες ακόμα. Εφημερίες, υπερωρίες: Άλλο κλάμα εκεί: «Δεν θα έχουμε…». Τι παραλάβαμε; Το κονδύλι των εφημεριών το 2014 και από εσάς η πρόβλεψη για το 2015 ήταν 297 εκατομμύρια ευρώ για όλα, νοσοκομεία, κέντ</w:t>
      </w:r>
      <w:r>
        <w:rPr>
          <w:rFonts w:eastAsia="Times New Roman" w:cs="Times New Roman"/>
          <w:szCs w:val="24"/>
        </w:rPr>
        <w:t xml:space="preserve">ρα υγείας, ΕΚΑΒ. Πόσο το κάναμε; Το κάναμε 336 εκατομμύρια ευρώ. Και το 2015 έγινε 326 εκατομμύρια ευρώ και το 2017 έγινε 336 εκατομμύρια ευρώ. Το 2018 έγινε 353 εκατομμύρια ευρώ. Καλύπτουμε πλήρως και την αύξηση του νυχτερινού κατά 10% και την αύξηση του </w:t>
      </w:r>
      <w:r>
        <w:rPr>
          <w:rFonts w:eastAsia="Times New Roman" w:cs="Times New Roman"/>
          <w:szCs w:val="24"/>
        </w:rPr>
        <w:t xml:space="preserve">6% των εφημεριών στους γιατρούς και τον αυξημένο αριθμό των γιατρών που ήδη έχουν μπει μέσα. </w:t>
      </w:r>
    </w:p>
    <w:p w14:paraId="420DC42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βέβαια, να μην ξεχάσω ότι έχουμε δώσει και 57 εκατομμύρια ευρώ σε εφημερίες και υπερωρίες του προσωπικού των νοσοκομείων που δεν είχατε πληρώσει εσείς τα </w:t>
      </w:r>
      <w:r>
        <w:rPr>
          <w:rFonts w:eastAsia="Times New Roman" w:cs="Times New Roman"/>
          <w:szCs w:val="24"/>
        </w:rPr>
        <w:t xml:space="preserve">προηγούμενα χρόνια, το 2012, το 2013 και το 2014. Γι’ αυτό και το αναγνωρίζει το προσωπικό και γι’ αυτό και δεν ακολουθεί τα </w:t>
      </w:r>
      <w:proofErr w:type="spellStart"/>
      <w:r>
        <w:rPr>
          <w:rFonts w:eastAsia="Times New Roman" w:cs="Times New Roman"/>
          <w:szCs w:val="24"/>
        </w:rPr>
        <w:t>τσίρκα</w:t>
      </w:r>
      <w:proofErr w:type="spellEnd"/>
      <w:r>
        <w:rPr>
          <w:rFonts w:eastAsia="Times New Roman" w:cs="Times New Roman"/>
          <w:szCs w:val="24"/>
        </w:rPr>
        <w:t xml:space="preserve"> στις κινητοποιήσεις. </w:t>
      </w:r>
    </w:p>
    <w:p w14:paraId="420DC42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να πω και δύο κουβέντες για τις προσλήψεις. Αν και είναι νούμερα πρέπει να τα πω. Δεν γίνεται να μ</w:t>
      </w:r>
      <w:r>
        <w:rPr>
          <w:rFonts w:eastAsia="Times New Roman" w:cs="Times New Roman"/>
          <w:szCs w:val="24"/>
        </w:rPr>
        <w:t>ην τα πω, γιατί δεν μπορώ να ακούω αυτήν την κριτική που γίνεται.</w:t>
      </w:r>
    </w:p>
    <w:p w14:paraId="420DC42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Από τότε που καθίσαμε εμείς στο τιμόνι της χώρας μέχρι εχθές, έχουν αναλάβει υπηρεσία </w:t>
      </w:r>
      <w:r>
        <w:rPr>
          <w:rFonts w:eastAsia="Times New Roman" w:cs="Times New Roman"/>
          <w:szCs w:val="24"/>
        </w:rPr>
        <w:t xml:space="preserve">τριακόσιοι δέκα </w:t>
      </w:r>
      <w:r>
        <w:rPr>
          <w:rFonts w:eastAsia="Times New Roman" w:cs="Times New Roman"/>
          <w:szCs w:val="24"/>
        </w:rPr>
        <w:t xml:space="preserve">γιατροί –μόνιμο προσωπικό- από παλιές προκηρύξεις που ξεπαγώσαμε, </w:t>
      </w:r>
      <w:r>
        <w:rPr>
          <w:rFonts w:eastAsia="Times New Roman" w:cs="Times New Roman"/>
          <w:szCs w:val="24"/>
        </w:rPr>
        <w:t>τετρακόσιοι τριάντα</w:t>
      </w:r>
      <w:r>
        <w:rPr>
          <w:rFonts w:eastAsia="Times New Roman" w:cs="Times New Roman"/>
          <w:szCs w:val="24"/>
        </w:rPr>
        <w:t xml:space="preserve"> γι</w:t>
      </w:r>
      <w:r>
        <w:rPr>
          <w:rFonts w:eastAsia="Times New Roman" w:cs="Times New Roman"/>
          <w:szCs w:val="24"/>
        </w:rPr>
        <w:t xml:space="preserve">ατροί από τις προκηρύξεις που κάναμε εμείς, που μέχρι στιγμής είναι </w:t>
      </w:r>
      <w:r>
        <w:rPr>
          <w:rFonts w:eastAsia="Times New Roman" w:cs="Times New Roman"/>
          <w:szCs w:val="24"/>
        </w:rPr>
        <w:t>χίλιοι διακόσιοι σαράντα</w:t>
      </w:r>
      <w:r>
        <w:rPr>
          <w:rFonts w:eastAsia="Times New Roman" w:cs="Times New Roman"/>
          <w:szCs w:val="24"/>
        </w:rPr>
        <w:t>. Υπάρχει καθυστέρηση. Είναι ο μηχανισμός. Αυτή είναι, όμως, η πραγματικότητα. Χίλια πεντακόσια πενήντα άτομα μόνιμο προσωπικό από τις προκηρύξεις 4Κ και 5Κ του 201</w:t>
      </w:r>
      <w:r>
        <w:rPr>
          <w:rFonts w:eastAsia="Times New Roman" w:cs="Times New Roman"/>
          <w:szCs w:val="24"/>
        </w:rPr>
        <w:t xml:space="preserve">6 και τον κυλιόμενο πίνακα. Είναι 186 και 93 μόνιμο προσωπικό στο ΕΚΑΒ, 130 στη Σαντορίνη. Ανέλαβαν </w:t>
      </w:r>
      <w:r>
        <w:rPr>
          <w:rFonts w:eastAsia="Times New Roman" w:cs="Times New Roman"/>
          <w:szCs w:val="24"/>
        </w:rPr>
        <w:t xml:space="preserve">δύο χιλιάδες οκτακόσιοι εβδομήντα </w:t>
      </w:r>
      <w:r>
        <w:rPr>
          <w:rFonts w:eastAsia="Times New Roman" w:cs="Times New Roman"/>
          <w:szCs w:val="24"/>
        </w:rPr>
        <w:t xml:space="preserve">νοσηλευτές -από </w:t>
      </w:r>
      <w:r>
        <w:rPr>
          <w:rFonts w:eastAsia="Times New Roman" w:cs="Times New Roman"/>
          <w:szCs w:val="24"/>
        </w:rPr>
        <w:t xml:space="preserve">τις τέσσερις χιλιάδες </w:t>
      </w:r>
      <w:r>
        <w:rPr>
          <w:rFonts w:eastAsia="Times New Roman" w:cs="Times New Roman"/>
          <w:szCs w:val="24"/>
        </w:rPr>
        <w:t>που είχαμε προκηρύξει- μέσω του προγράμματος του ΟΑΕΔ και τώρα ετοιμάζεται η υπουργι</w:t>
      </w:r>
      <w:r>
        <w:rPr>
          <w:rFonts w:eastAsia="Times New Roman" w:cs="Times New Roman"/>
          <w:szCs w:val="24"/>
        </w:rPr>
        <w:t xml:space="preserve">κή απόφαση παράτασης της θητείας τους για άλλον ένα χρόνο. Είναι </w:t>
      </w:r>
      <w:r>
        <w:rPr>
          <w:rFonts w:eastAsia="Times New Roman" w:cs="Times New Roman"/>
          <w:szCs w:val="24"/>
        </w:rPr>
        <w:t>δύο χιλιάδες τριακόσιοι</w:t>
      </w:r>
      <w:r>
        <w:rPr>
          <w:rFonts w:eastAsia="Times New Roman" w:cs="Times New Roman"/>
          <w:szCs w:val="24"/>
        </w:rPr>
        <w:t xml:space="preserve"> </w:t>
      </w:r>
      <w:r>
        <w:rPr>
          <w:rFonts w:eastAsia="Times New Roman" w:cs="Times New Roman"/>
          <w:szCs w:val="24"/>
        </w:rPr>
        <w:t xml:space="preserve">επικουρικοί γιατροί από το 2015 μέχρι το 2017, επιπλέον των </w:t>
      </w:r>
      <w:r>
        <w:rPr>
          <w:rFonts w:eastAsia="Times New Roman" w:cs="Times New Roman"/>
          <w:szCs w:val="24"/>
        </w:rPr>
        <w:t>πεντακόσιοι</w:t>
      </w:r>
      <w:r>
        <w:rPr>
          <w:rFonts w:eastAsia="Times New Roman" w:cs="Times New Roman"/>
          <w:szCs w:val="24"/>
        </w:rPr>
        <w:t xml:space="preserve"> που παραλάβαμε από εσάς, </w:t>
      </w:r>
      <w:r>
        <w:rPr>
          <w:rFonts w:eastAsia="Times New Roman" w:cs="Times New Roman"/>
          <w:szCs w:val="24"/>
        </w:rPr>
        <w:t>πεντακόσιοι ογδόντα πέντε</w:t>
      </w:r>
      <w:r>
        <w:rPr>
          <w:rFonts w:eastAsia="Times New Roman" w:cs="Times New Roman"/>
          <w:szCs w:val="24"/>
        </w:rPr>
        <w:t xml:space="preserve"> λοιπό επικουρικό προσωπικό, επιπλέον των </w:t>
      </w:r>
      <w:r>
        <w:rPr>
          <w:rFonts w:eastAsia="Times New Roman" w:cs="Times New Roman"/>
          <w:szCs w:val="24"/>
        </w:rPr>
        <w:t>τετρακοσίων ογδόντα</w:t>
      </w:r>
      <w:r>
        <w:rPr>
          <w:rFonts w:eastAsia="Times New Roman" w:cs="Times New Roman"/>
          <w:szCs w:val="24"/>
        </w:rPr>
        <w:t xml:space="preserve"> που παραλάβαμε από εσάς και που παρατείνουμε τη θητεία τους μέχρι και σήμερα γιατί τους χρειαζόμαστε. Είναι </w:t>
      </w:r>
      <w:r>
        <w:rPr>
          <w:rFonts w:eastAsia="Times New Roman" w:cs="Times New Roman"/>
          <w:szCs w:val="24"/>
        </w:rPr>
        <w:t xml:space="preserve">τετρακόσιοι </w:t>
      </w:r>
      <w:r>
        <w:rPr>
          <w:rFonts w:eastAsia="Times New Roman" w:cs="Times New Roman"/>
          <w:szCs w:val="24"/>
        </w:rPr>
        <w:t xml:space="preserve">γιατροί και νοσηλευτές στο ΚΕΕΛΠΝΟ για τις ΜΕΘ. Γι’ αυτό τα </w:t>
      </w:r>
      <w:r>
        <w:rPr>
          <w:rFonts w:eastAsia="Times New Roman" w:cs="Times New Roman"/>
          <w:szCs w:val="24"/>
        </w:rPr>
        <w:t xml:space="preserve">τετρακόσια τριάντα </w:t>
      </w:r>
      <w:proofErr w:type="spellStart"/>
      <w:r>
        <w:rPr>
          <w:rFonts w:eastAsia="Times New Roman" w:cs="Times New Roman"/>
          <w:szCs w:val="24"/>
        </w:rPr>
        <w:t>οκώ</w:t>
      </w:r>
      <w:proofErr w:type="spellEnd"/>
      <w:r>
        <w:rPr>
          <w:rFonts w:eastAsia="Times New Roman" w:cs="Times New Roman"/>
          <w:szCs w:val="24"/>
        </w:rPr>
        <w:t xml:space="preserve"> κρεβάτια που παραλάβαμε από εσάς </w:t>
      </w:r>
      <w:r>
        <w:rPr>
          <w:rFonts w:eastAsia="Times New Roman" w:cs="Times New Roman"/>
          <w:szCs w:val="24"/>
        </w:rPr>
        <w:t xml:space="preserve">τον Γενάρη του 2015, έχουν γίνει </w:t>
      </w:r>
      <w:r>
        <w:rPr>
          <w:rFonts w:eastAsia="Times New Roman" w:cs="Times New Roman"/>
          <w:szCs w:val="24"/>
        </w:rPr>
        <w:t>πεντακόσια εξήντα πέντε</w:t>
      </w:r>
      <w:r>
        <w:rPr>
          <w:rFonts w:eastAsia="Times New Roman" w:cs="Times New Roman"/>
          <w:szCs w:val="24"/>
        </w:rPr>
        <w:t xml:space="preserve"> σήμερα και αν είχε ολοκληρωθεί και η τελευταία προκήρυξη θα είχαμε ανοίξει και τα υπόλοιπα. </w:t>
      </w:r>
      <w:r>
        <w:rPr>
          <w:rFonts w:eastAsia="Times New Roman" w:cs="Times New Roman"/>
          <w:szCs w:val="24"/>
        </w:rPr>
        <w:t>Τετρακόσιες εβδομήντα έξι</w:t>
      </w:r>
      <w:r>
        <w:rPr>
          <w:rFonts w:eastAsia="Times New Roman" w:cs="Times New Roman"/>
          <w:szCs w:val="24"/>
        </w:rPr>
        <w:t xml:space="preserve"> θέσεις για πρόγραμμα στο προσφυγικό από το ΚΕΕΛΠΝΟ. </w:t>
      </w:r>
      <w:r>
        <w:rPr>
          <w:rFonts w:eastAsia="Times New Roman" w:cs="Times New Roman"/>
          <w:szCs w:val="24"/>
        </w:rPr>
        <w:t>Διακόσιες τριάντα πέντε</w:t>
      </w:r>
      <w:r>
        <w:rPr>
          <w:rFonts w:eastAsia="Times New Roman" w:cs="Times New Roman"/>
          <w:szCs w:val="24"/>
        </w:rPr>
        <w:t xml:space="preserve"> θέσει</w:t>
      </w:r>
      <w:r>
        <w:rPr>
          <w:rFonts w:eastAsia="Times New Roman" w:cs="Times New Roman"/>
          <w:szCs w:val="24"/>
        </w:rPr>
        <w:t xml:space="preserve">ς για τις ανάγκες του </w:t>
      </w:r>
      <w:r>
        <w:rPr>
          <w:rFonts w:eastAsia="Times New Roman" w:cs="Times New Roman"/>
          <w:szCs w:val="24"/>
        </w:rPr>
        <w:t xml:space="preserve">ανατολικού </w:t>
      </w:r>
      <w:r>
        <w:rPr>
          <w:rFonts w:eastAsia="Times New Roman" w:cs="Times New Roman"/>
          <w:szCs w:val="24"/>
        </w:rPr>
        <w:t xml:space="preserve">Αιγαίου, που είναι διάφορες κατηγορίες, γιατροί, νοσηλευτές, που είναι όλοι στο σύστημα υγείας. </w:t>
      </w:r>
      <w:r>
        <w:rPr>
          <w:rFonts w:eastAsia="Times New Roman" w:cs="Times New Roman"/>
          <w:szCs w:val="24"/>
        </w:rPr>
        <w:t xml:space="preserve">Εννιακόσιες πενήντα </w:t>
      </w:r>
      <w:r>
        <w:rPr>
          <w:rFonts w:eastAsia="Times New Roman" w:cs="Times New Roman"/>
          <w:szCs w:val="24"/>
        </w:rPr>
        <w:t xml:space="preserve"> από την προκήρυξη του ΑΣΕΠ του 1998. Αυτοί που διάβασα μέχρι τώρα είναι </w:t>
      </w:r>
      <w:r>
        <w:rPr>
          <w:rFonts w:eastAsia="Times New Roman" w:cs="Times New Roman"/>
          <w:szCs w:val="24"/>
        </w:rPr>
        <w:t>δέκα χιλιάδες πεντακόσιες πέντε</w:t>
      </w:r>
      <w:r>
        <w:rPr>
          <w:rFonts w:eastAsia="Times New Roman" w:cs="Times New Roman"/>
          <w:szCs w:val="24"/>
        </w:rPr>
        <w:t xml:space="preserve">. </w:t>
      </w:r>
    </w:p>
    <w:p w14:paraId="420DC42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σε διαδικασία να αναλάβουν υπηρεσία: </w:t>
      </w:r>
      <w:r>
        <w:rPr>
          <w:rFonts w:eastAsia="Times New Roman" w:cs="Times New Roman"/>
          <w:szCs w:val="24"/>
        </w:rPr>
        <w:t>οκτακόσιοι δεκατέσσερις</w:t>
      </w:r>
      <w:r>
        <w:rPr>
          <w:rFonts w:eastAsia="Times New Roman" w:cs="Times New Roman"/>
          <w:szCs w:val="24"/>
        </w:rPr>
        <w:t xml:space="preserve"> μόνιμοι γιατροί από τις προκηρύξεις που έχουν γίνει ήδη. </w:t>
      </w:r>
      <w:r>
        <w:rPr>
          <w:rFonts w:eastAsia="Times New Roman" w:cs="Times New Roman"/>
          <w:szCs w:val="24"/>
        </w:rPr>
        <w:t>Διακόσιες πενήντα</w:t>
      </w:r>
      <w:r>
        <w:rPr>
          <w:rFonts w:eastAsia="Times New Roman" w:cs="Times New Roman"/>
          <w:szCs w:val="24"/>
        </w:rPr>
        <w:t xml:space="preserve"> από παλαιές προκηρύξεις που έχουν ξεπαγώσει. </w:t>
      </w:r>
      <w:r>
        <w:rPr>
          <w:rFonts w:eastAsia="Times New Roman" w:cs="Times New Roman"/>
          <w:szCs w:val="24"/>
        </w:rPr>
        <w:t>Χίλιες εξακόσιες εξήντα έξι</w:t>
      </w:r>
      <w:r>
        <w:rPr>
          <w:rFonts w:eastAsia="Times New Roman" w:cs="Times New Roman"/>
          <w:szCs w:val="24"/>
        </w:rPr>
        <w:t xml:space="preserve"> </w:t>
      </w:r>
      <w:r>
        <w:rPr>
          <w:rFonts w:eastAsia="Times New Roman" w:cs="Times New Roman"/>
          <w:szCs w:val="24"/>
        </w:rPr>
        <w:t>μόνιμο προσωπικό από την προκήρυξη 7Κ, κα</w:t>
      </w:r>
      <w:r>
        <w:rPr>
          <w:rFonts w:eastAsia="Times New Roman" w:cs="Times New Roman"/>
          <w:szCs w:val="24"/>
        </w:rPr>
        <w:t xml:space="preserve">θώς επιτέλους εδέησε το ΑΣΕΠ, με τους ρυθμούς ανάπηρης κουτσής χελώνας που πάει, να βγάλει -τα προσωρινά  αποτελέσματα τα έχει βγάλει εδώ και καιρό- για τους </w:t>
      </w:r>
      <w:r>
        <w:rPr>
          <w:rFonts w:eastAsia="Times New Roman" w:cs="Times New Roman"/>
          <w:szCs w:val="24"/>
        </w:rPr>
        <w:t>επτακόσιους</w:t>
      </w:r>
      <w:r>
        <w:rPr>
          <w:rFonts w:eastAsia="Times New Roman" w:cs="Times New Roman"/>
          <w:szCs w:val="24"/>
        </w:rPr>
        <w:t xml:space="preserve"> τα οριστικά. Πιστεύουμε να τελειώσει σύντομα και τα υπόλοιπα. Επιπλέον </w:t>
      </w:r>
      <w:r>
        <w:rPr>
          <w:rFonts w:eastAsia="Times New Roman" w:cs="Times New Roman"/>
          <w:szCs w:val="24"/>
        </w:rPr>
        <w:t>διακόσια πενήντ</w:t>
      </w:r>
      <w:r>
        <w:rPr>
          <w:rFonts w:eastAsia="Times New Roman" w:cs="Times New Roman"/>
          <w:szCs w:val="24"/>
        </w:rPr>
        <w:t xml:space="preserve">α επτά </w:t>
      </w:r>
      <w:r>
        <w:rPr>
          <w:rFonts w:eastAsia="Times New Roman" w:cs="Times New Roman"/>
          <w:szCs w:val="24"/>
        </w:rPr>
        <w:t xml:space="preserve">τεχνικό και λοιπό προσωπικό από την 5Κ του 2017. </w:t>
      </w:r>
      <w:r>
        <w:rPr>
          <w:rFonts w:eastAsia="Times New Roman" w:cs="Times New Roman"/>
          <w:szCs w:val="24"/>
        </w:rPr>
        <w:t xml:space="preserve">Χίλιοι </w:t>
      </w:r>
      <w:proofErr w:type="spellStart"/>
      <w:r>
        <w:rPr>
          <w:rFonts w:eastAsia="Times New Roman" w:cs="Times New Roman"/>
          <w:szCs w:val="24"/>
        </w:rPr>
        <w:t>εκατόν</w:t>
      </w:r>
      <w:proofErr w:type="spellEnd"/>
      <w:r>
        <w:rPr>
          <w:rFonts w:eastAsia="Times New Roman" w:cs="Times New Roman"/>
          <w:szCs w:val="24"/>
        </w:rPr>
        <w:t xml:space="preserve"> τριάντα πέντε </w:t>
      </w:r>
      <w:r>
        <w:rPr>
          <w:rFonts w:eastAsia="Times New Roman" w:cs="Times New Roman"/>
          <w:szCs w:val="24"/>
        </w:rPr>
        <w:t xml:space="preserve">αναλαμβάνουν από τον ΟΑΕΔ γιατί ξαναέγινε για τους υπόλοιπους ο διαγωνισμός. </w:t>
      </w:r>
      <w:proofErr w:type="spellStart"/>
      <w:r>
        <w:rPr>
          <w:rFonts w:eastAsia="Times New Roman" w:cs="Times New Roman"/>
          <w:szCs w:val="24"/>
        </w:rPr>
        <w:t>Εκατόν</w:t>
      </w:r>
      <w:proofErr w:type="spellEnd"/>
      <w:r>
        <w:rPr>
          <w:rFonts w:eastAsia="Times New Roman" w:cs="Times New Roman"/>
          <w:szCs w:val="24"/>
        </w:rPr>
        <w:t xml:space="preserve"> ογδόντα δύο</w:t>
      </w:r>
      <w:r>
        <w:rPr>
          <w:rFonts w:eastAsia="Times New Roman" w:cs="Times New Roman"/>
          <w:szCs w:val="24"/>
        </w:rPr>
        <w:t xml:space="preserve"> για το πρόγραμμα ειδικών θέσεων από το Υπουργείο Εργασίας για το Υπουργείο Υ</w:t>
      </w:r>
      <w:r>
        <w:rPr>
          <w:rFonts w:eastAsia="Times New Roman" w:cs="Times New Roman"/>
          <w:szCs w:val="24"/>
        </w:rPr>
        <w:t xml:space="preserve">γείας -πολύτεκνοι, </w:t>
      </w:r>
      <w:r>
        <w:rPr>
          <w:rFonts w:eastAsia="Times New Roman" w:cs="Times New Roman"/>
          <w:szCs w:val="24"/>
        </w:rPr>
        <w:t xml:space="preserve">ΑΜΕΑ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Εξακόσιοι </w:t>
      </w:r>
      <w:r>
        <w:rPr>
          <w:rFonts w:eastAsia="Times New Roman" w:cs="Times New Roman"/>
          <w:szCs w:val="24"/>
        </w:rPr>
        <w:t xml:space="preserve">γιατροί που αναλαμβάνουν στις ΤΟΜΥ και </w:t>
      </w:r>
      <w:r>
        <w:rPr>
          <w:rFonts w:eastAsia="Times New Roman" w:cs="Times New Roman"/>
          <w:szCs w:val="24"/>
        </w:rPr>
        <w:t xml:space="preserve">δύο χιλιάδες </w:t>
      </w:r>
      <w:r>
        <w:rPr>
          <w:rFonts w:eastAsia="Times New Roman" w:cs="Times New Roman"/>
          <w:szCs w:val="24"/>
        </w:rPr>
        <w:t xml:space="preserve">υπόλοιπο προσωπικό και </w:t>
      </w:r>
      <w:r>
        <w:rPr>
          <w:rFonts w:eastAsia="Times New Roman" w:cs="Times New Roman"/>
          <w:szCs w:val="24"/>
        </w:rPr>
        <w:t xml:space="preserve">εκατό </w:t>
      </w:r>
      <w:r>
        <w:rPr>
          <w:rFonts w:eastAsia="Times New Roman" w:cs="Times New Roman"/>
          <w:szCs w:val="24"/>
        </w:rPr>
        <w:t xml:space="preserve">στο Νοσοκομείο </w:t>
      </w:r>
      <w:r>
        <w:rPr>
          <w:rFonts w:eastAsia="Times New Roman" w:cs="Times New Roman"/>
          <w:szCs w:val="24"/>
        </w:rPr>
        <w:t>«</w:t>
      </w:r>
      <w:r>
        <w:rPr>
          <w:rFonts w:eastAsia="Times New Roman" w:cs="Times New Roman"/>
          <w:szCs w:val="24"/>
        </w:rPr>
        <w:t xml:space="preserve">Παπαγεωργίου». Αυτοί είναι </w:t>
      </w:r>
      <w:r>
        <w:rPr>
          <w:rFonts w:eastAsia="Times New Roman" w:cs="Times New Roman"/>
          <w:szCs w:val="24"/>
        </w:rPr>
        <w:t xml:space="preserve">επτά χιλιάδες τέσσερις </w:t>
      </w:r>
      <w:r>
        <w:rPr>
          <w:rFonts w:eastAsia="Times New Roman" w:cs="Times New Roman"/>
          <w:szCs w:val="24"/>
        </w:rPr>
        <w:t xml:space="preserve">για τους οποίους έχουν γίνει οι προκηρύξεις, έχουν ολοκληρωθεί και είναι στη διαδικασία να αναλάβουν υπηρεσία. </w:t>
      </w:r>
    </w:p>
    <w:p w14:paraId="420DC43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Μένουν ακόμα να προκηρυχθούν </w:t>
      </w:r>
      <w:r>
        <w:rPr>
          <w:rFonts w:eastAsia="Times New Roman" w:cs="Times New Roman"/>
          <w:szCs w:val="24"/>
        </w:rPr>
        <w:t xml:space="preserve">χίλιοι πεντακόσιοι εξήντα </w:t>
      </w:r>
      <w:r>
        <w:rPr>
          <w:rFonts w:eastAsia="Times New Roman" w:cs="Times New Roman"/>
          <w:szCs w:val="24"/>
        </w:rPr>
        <w:t xml:space="preserve">μόνιμοι γιατροί από τους οποίους </w:t>
      </w:r>
      <w:r>
        <w:rPr>
          <w:rFonts w:eastAsia="Times New Roman" w:cs="Times New Roman"/>
          <w:szCs w:val="24"/>
        </w:rPr>
        <w:t xml:space="preserve">πεντακόσιοι </w:t>
      </w:r>
      <w:r>
        <w:rPr>
          <w:rFonts w:eastAsia="Times New Roman" w:cs="Times New Roman"/>
          <w:szCs w:val="24"/>
        </w:rPr>
        <w:t xml:space="preserve">θα πάνε στα ΤΕΠ, </w:t>
      </w:r>
      <w:r>
        <w:rPr>
          <w:rFonts w:eastAsia="Times New Roman" w:cs="Times New Roman"/>
          <w:szCs w:val="24"/>
        </w:rPr>
        <w:t xml:space="preserve">τετρακόσιοι </w:t>
      </w:r>
      <w:r>
        <w:rPr>
          <w:rFonts w:eastAsia="Times New Roman" w:cs="Times New Roman"/>
          <w:szCs w:val="24"/>
        </w:rPr>
        <w:t xml:space="preserve">πενήντα </w:t>
      </w:r>
      <w:r>
        <w:rPr>
          <w:rFonts w:eastAsia="Times New Roman" w:cs="Times New Roman"/>
          <w:szCs w:val="24"/>
        </w:rPr>
        <w:t>στην πρ</w:t>
      </w:r>
      <w:r>
        <w:rPr>
          <w:rFonts w:eastAsia="Times New Roman" w:cs="Times New Roman"/>
          <w:szCs w:val="24"/>
        </w:rPr>
        <w:t xml:space="preserve">ωτοβάθμια και άλλοι </w:t>
      </w:r>
      <w:r>
        <w:rPr>
          <w:rFonts w:eastAsia="Times New Roman" w:cs="Times New Roman"/>
          <w:szCs w:val="24"/>
        </w:rPr>
        <w:t>πεντακόσιοι</w:t>
      </w:r>
      <w:r>
        <w:rPr>
          <w:rFonts w:eastAsia="Times New Roman" w:cs="Times New Roman"/>
          <w:szCs w:val="24"/>
        </w:rPr>
        <w:t xml:space="preserve"> για τις ανάγκες που θα μας πουν τα νοσοκομεία. Επίσης, </w:t>
      </w:r>
      <w:r>
        <w:rPr>
          <w:rFonts w:eastAsia="Times New Roman" w:cs="Times New Roman"/>
          <w:szCs w:val="24"/>
        </w:rPr>
        <w:t xml:space="preserve">σαράντα </w:t>
      </w:r>
      <w:proofErr w:type="spellStart"/>
      <w:r>
        <w:rPr>
          <w:rFonts w:eastAsia="Times New Roman" w:cs="Times New Roman"/>
          <w:szCs w:val="24"/>
        </w:rPr>
        <w:t>διασώστες</w:t>
      </w:r>
      <w:proofErr w:type="spellEnd"/>
      <w:r>
        <w:rPr>
          <w:rFonts w:eastAsia="Times New Roman" w:cs="Times New Roman"/>
          <w:szCs w:val="24"/>
        </w:rPr>
        <w:t xml:space="preserve"> για το ΕΚΑΒ και </w:t>
      </w:r>
      <w:r>
        <w:rPr>
          <w:rFonts w:eastAsia="Times New Roman" w:cs="Times New Roman"/>
          <w:szCs w:val="24"/>
        </w:rPr>
        <w:t>πεντακόσιοι</w:t>
      </w:r>
      <w:r>
        <w:rPr>
          <w:rFonts w:eastAsia="Times New Roman" w:cs="Times New Roman"/>
          <w:szCs w:val="24"/>
        </w:rPr>
        <w:t xml:space="preserve"> που θα </w:t>
      </w:r>
      <w:proofErr w:type="spellStart"/>
      <w:r>
        <w:rPr>
          <w:rFonts w:eastAsia="Times New Roman" w:cs="Times New Roman"/>
          <w:szCs w:val="24"/>
        </w:rPr>
        <w:t>επαναπροκηρυχθούν</w:t>
      </w:r>
      <w:proofErr w:type="spellEnd"/>
      <w:r>
        <w:rPr>
          <w:rFonts w:eastAsia="Times New Roman" w:cs="Times New Roman"/>
          <w:szCs w:val="24"/>
        </w:rPr>
        <w:t xml:space="preserve"> για τις ΤΟΜΥ. Αυτό το άθροισμα βγάζει </w:t>
      </w:r>
      <w:r>
        <w:rPr>
          <w:rFonts w:eastAsia="Times New Roman" w:cs="Times New Roman"/>
          <w:szCs w:val="24"/>
        </w:rPr>
        <w:t>δεκαεννιά χιλιάδες εξακόσιου</w:t>
      </w:r>
      <w:r>
        <w:rPr>
          <w:rFonts w:eastAsia="Times New Roman" w:cs="Times New Roman"/>
          <w:szCs w:val="24"/>
        </w:rPr>
        <w:t>ς</w:t>
      </w:r>
      <w:r>
        <w:rPr>
          <w:rFonts w:eastAsia="Times New Roman" w:cs="Times New Roman"/>
          <w:szCs w:val="24"/>
        </w:rPr>
        <w:t xml:space="preserve"> εννιά</w:t>
      </w:r>
      <w:r>
        <w:rPr>
          <w:rFonts w:eastAsia="Times New Roman" w:cs="Times New Roman"/>
          <w:szCs w:val="24"/>
        </w:rPr>
        <w:t>. Τέτοια ένεση στο ΕΣΥ έχ</w:t>
      </w:r>
      <w:r>
        <w:rPr>
          <w:rFonts w:eastAsia="Times New Roman" w:cs="Times New Roman"/>
          <w:szCs w:val="24"/>
        </w:rPr>
        <w:t>ει να γίνει από τότε που φτιάχτηκε. Αυτή είναι η πραγματικότητα.</w:t>
      </w:r>
    </w:p>
    <w:p w14:paraId="420DC43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Αυτά έχουμε κάνει. Σταματώ εδώ. Θα μπορούσα να πω πολλά και για το ΕΚΑΒ και όλα αυτά που έχουμε πετύχει μέχρι τώρα και για διάφορα άλλα. Έχω όμως </w:t>
      </w:r>
      <w:r>
        <w:rPr>
          <w:rFonts w:eastAsia="Times New Roman" w:cs="Times New Roman"/>
          <w:szCs w:val="24"/>
        </w:rPr>
        <w:t xml:space="preserve">υπερβεί κατά πολύ τον χρόνο απ’ ό,τι βλέπω. Ευχαριστώ για την ανοχή, κύριε Πρόεδρε. </w:t>
      </w:r>
    </w:p>
    <w:p w14:paraId="420DC43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Θέλω να πω το εξής: Τον Ιούλιο του 2015 εμείς υπογράψαμε έναν αξιοπρεπή συμβιβασμό. Δεν προσκυνήσαμε. Κάναμε πίσω</w:t>
      </w:r>
      <w:r>
        <w:rPr>
          <w:rFonts w:eastAsia="Times New Roman" w:cs="Times New Roman"/>
          <w:szCs w:val="24"/>
        </w:rPr>
        <w:t>,</w:t>
      </w:r>
      <w:r>
        <w:rPr>
          <w:rFonts w:eastAsia="Times New Roman" w:cs="Times New Roman"/>
          <w:szCs w:val="24"/>
        </w:rPr>
        <w:t xml:space="preserve"> για να μπορέσουμε να βγάλουμε τη χώρα από ένα πηγάδι</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 οποίο τη ρίξατε εσείς, με μία διαπλοκή και μία παραοικονομία και ένα πελατειακό κράτος</w:t>
      </w:r>
      <w:r>
        <w:rPr>
          <w:rFonts w:eastAsia="Times New Roman" w:cs="Times New Roman"/>
          <w:szCs w:val="24"/>
        </w:rPr>
        <w:t>,</w:t>
      </w:r>
      <w:r>
        <w:rPr>
          <w:rFonts w:eastAsia="Times New Roman" w:cs="Times New Roman"/>
          <w:szCs w:val="24"/>
        </w:rPr>
        <w:t xml:space="preserve"> που βυσσοδόμησε σε αυτήν τη χώρα για πάνω από τριάντα χρόνια.</w:t>
      </w:r>
    </w:p>
    <w:p w14:paraId="420DC43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ολοκληρώστε.</w:t>
      </w:r>
    </w:p>
    <w:p w14:paraId="420DC43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Παρά τα όσα λέτε, παρά τις «παρενθέσεις», παρά τις «καταστροφές», η χώρα βγαίνει από την κρίση και θα είναι ντάλα μεσημέρι. Τον Αύγουστο θα είναι. Και τότε όλα θα τα επαναδιαπραγματευθούμε αλλιώς, για μια Ελλάδα</w:t>
      </w:r>
      <w:r>
        <w:rPr>
          <w:rFonts w:eastAsia="Times New Roman" w:cs="Times New Roman"/>
          <w:szCs w:val="24"/>
        </w:rPr>
        <w:t>,</w:t>
      </w:r>
      <w:r>
        <w:rPr>
          <w:rFonts w:eastAsia="Times New Roman" w:cs="Times New Roman"/>
          <w:szCs w:val="24"/>
        </w:rPr>
        <w:t xml:space="preserve"> που θα είναι πραγματικά ελεύθερη, που θα ε</w:t>
      </w:r>
      <w:r>
        <w:rPr>
          <w:rFonts w:eastAsia="Times New Roman" w:cs="Times New Roman"/>
          <w:szCs w:val="24"/>
        </w:rPr>
        <w:t>ίναι δημοκρατική, που θα έχει αξιοκρατία, που θα βάλει άλλες παραγωγικές βάσεις, που θα πετάξει όλους τους κρατικοδίαιτους προμηθευτές, που θα πετάξει όλα τα κρατικοδίαιτα ΜΜΕ και θα μπορέσει να ξαναφωνάξει και να φέρει πίσω</w:t>
      </w:r>
      <w:r>
        <w:rPr>
          <w:rFonts w:eastAsia="Times New Roman" w:cs="Times New Roman"/>
          <w:szCs w:val="24"/>
        </w:rPr>
        <w:t>,</w:t>
      </w:r>
      <w:r>
        <w:rPr>
          <w:rFonts w:eastAsia="Times New Roman" w:cs="Times New Roman"/>
          <w:szCs w:val="24"/>
        </w:rPr>
        <w:t xml:space="preserve"> για να δουλέψουν και να παράγο</w:t>
      </w:r>
      <w:r>
        <w:rPr>
          <w:rFonts w:eastAsia="Times New Roman" w:cs="Times New Roman"/>
          <w:szCs w:val="24"/>
        </w:rPr>
        <w:t xml:space="preserve">υν πλούτο τα παιδιά </w:t>
      </w:r>
      <w:r>
        <w:rPr>
          <w:rFonts w:eastAsia="Times New Roman" w:cs="Times New Roman"/>
          <w:szCs w:val="24"/>
        </w:rPr>
        <w:t>μας,</w:t>
      </w:r>
      <w:r>
        <w:rPr>
          <w:rFonts w:eastAsia="Times New Roman" w:cs="Times New Roman"/>
          <w:szCs w:val="24"/>
        </w:rPr>
        <w:t xml:space="preserve"> που διώξατε σαν τα χελιδόνια. </w:t>
      </w:r>
    </w:p>
    <w:p w14:paraId="420DC43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θα τα καταφέρουμε. Ο ελληνικός λαός αναγνωρίζει την προσπάθεια που κάνουμε, γιατί δεν μπορείτε να μας πιάσετε ούτε στο τόσο! Όπως είδατε δεν αναφέρθηκε καθόλου στην ομιλία μου σε όλη την ιστορία</w:t>
      </w:r>
      <w:r>
        <w:rPr>
          <w:rFonts w:eastAsia="Times New Roman" w:cs="Times New Roman"/>
          <w:szCs w:val="24"/>
        </w:rPr>
        <w:t xml:space="preserve"> της παραοικονομίας και των σκανδάλων. </w:t>
      </w:r>
    </w:p>
    <w:p w14:paraId="420DC43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έχουμε πολλές συνεδριάσεις στη Βουλή και σύντομα για να τα πούμε αυτά.</w:t>
      </w:r>
    </w:p>
    <w:p w14:paraId="420DC43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κύριε Υπουργέ.</w:t>
      </w:r>
    </w:p>
    <w:p w14:paraId="420DC43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Όμως, εμείς με αυτή τη μεριά είμ</w:t>
      </w:r>
      <w:r>
        <w:rPr>
          <w:rFonts w:eastAsia="Times New Roman" w:cs="Times New Roman"/>
          <w:szCs w:val="24"/>
        </w:rPr>
        <w:t>αστε, αυτό θα κάνουμε, ο λαός το αναγνωρίζει και το 2019</w:t>
      </w:r>
      <w:r>
        <w:rPr>
          <w:rFonts w:eastAsia="Times New Roman" w:cs="Times New Roman"/>
          <w:szCs w:val="24"/>
        </w:rPr>
        <w:t>,</w:t>
      </w:r>
      <w:r>
        <w:rPr>
          <w:rFonts w:eastAsia="Times New Roman" w:cs="Times New Roman"/>
          <w:szCs w:val="24"/>
        </w:rPr>
        <w:t xml:space="preserve"> που θα γίνουν οι εκλογές μην τρέφετε όνειρα θερινής νυκτός ότι θα επιστρέψετε.</w:t>
      </w:r>
    </w:p>
    <w:p w14:paraId="420DC43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43A" w14:textId="77777777" w:rsidR="003663B4" w:rsidRDefault="00087BC7">
      <w:pPr>
        <w:spacing w:line="600" w:lineRule="auto"/>
        <w:ind w:firstLine="709"/>
        <w:jc w:val="center"/>
        <w:rPr>
          <w:rFonts w:eastAsia="Times New Roman"/>
          <w:bCs/>
        </w:rPr>
      </w:pPr>
      <w:r>
        <w:rPr>
          <w:rFonts w:eastAsia="Times New Roman"/>
          <w:bCs/>
        </w:rPr>
        <w:t>(Χειροκροτήματα από την πτέρυγα του ΣΥΡΙΖΑ)</w:t>
      </w:r>
    </w:p>
    <w:p w14:paraId="420DC43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Βουλευτής του ΣΥΡΙΖΑ κ. Παυλίδης.</w:t>
      </w:r>
    </w:p>
    <w:p w14:paraId="420DC43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Επαναλαμβάνω την παράκληση να τηρηθούν οι χρόνοι</w:t>
      </w:r>
      <w:r>
        <w:rPr>
          <w:rFonts w:eastAsia="Times New Roman" w:cs="Times New Roman"/>
          <w:szCs w:val="24"/>
        </w:rPr>
        <w:t>,</w:t>
      </w:r>
      <w:r>
        <w:rPr>
          <w:rFonts w:eastAsia="Times New Roman" w:cs="Times New Roman"/>
          <w:szCs w:val="24"/>
        </w:rPr>
        <w:t xml:space="preserve"> για να μην αναγκαζόμαστε και χαλάμε τις καρδιές μας.</w:t>
      </w:r>
    </w:p>
    <w:p w14:paraId="420DC43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Επειδή όλο μας κατηγορείτε, κυρίες και κύριοι συνάδελφοι της Αντιπολίτευσης, ότ</w:t>
      </w:r>
      <w:r>
        <w:rPr>
          <w:rFonts w:eastAsia="Times New Roman" w:cs="Times New Roman"/>
          <w:szCs w:val="24"/>
        </w:rPr>
        <w:t>ι όλο για τη Νέα Δημοκρατία μιλάμε και όχι για τη δική μας πολιτική, εγώ θα ξεκινήσω από αυτό.</w:t>
      </w:r>
    </w:p>
    <w:p w14:paraId="420DC43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Νομίζω ότι το 2015 δεν μπορούσαμε να διαμορφώσουμε εντός της Ευρωπαϊκής Ένωσης μια άλλη εναλλακτική πολιτική πρόταση. Σε ένα τέτοιο δεδομένο πολιτικό περιβάλλον </w:t>
      </w:r>
      <w:r>
        <w:rPr>
          <w:rFonts w:eastAsia="Times New Roman" w:cs="Times New Roman"/>
          <w:szCs w:val="24"/>
        </w:rPr>
        <w:t>ισχυρής νεοφιλελεύθερης πολιτικής, με ισχυρούς αρνητικούς πολιτικούς συσχετισμούς και με μια πολύ κακή οικονομική κατάσταση της χώρας, δεν υπήρξε εναλλακτική πολιτική πρόταση</w:t>
      </w:r>
      <w:r>
        <w:rPr>
          <w:rFonts w:eastAsia="Times New Roman" w:cs="Times New Roman"/>
          <w:szCs w:val="24"/>
        </w:rPr>
        <w:t>,</w:t>
      </w:r>
      <w:r>
        <w:rPr>
          <w:rFonts w:eastAsia="Times New Roman" w:cs="Times New Roman"/>
          <w:szCs w:val="24"/>
        </w:rPr>
        <w:t xml:space="preserve"> που να ήταν οικονομικά αντιμετωπίσιμη, κοινωνικά βιώσιμη και πολιτικά εφικτή και</w:t>
      </w:r>
      <w:r>
        <w:rPr>
          <w:rFonts w:eastAsia="Times New Roman" w:cs="Times New Roman"/>
          <w:szCs w:val="24"/>
        </w:rPr>
        <w:t xml:space="preserve"> πολύ περισσότερο εγκεκριμένη πολιτικά από την κοινωνία. Νομίζω ότι αυτό το δίλημμα απαντήθηκε οριστικά τον Σεπτέμβρη του 2015 με ένα Πρόγραμμα Γ΄ στο τραπέζι.</w:t>
      </w:r>
    </w:p>
    <w:p w14:paraId="420DC43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όλα αυτά, όμως, υλοποιήσαμε αυτό που όφειλε να κάνει κάθε αξιόπιστη και κοινωνικά προσιτή Κ</w:t>
      </w:r>
      <w:r>
        <w:rPr>
          <w:rFonts w:eastAsia="Times New Roman" w:cs="Times New Roman"/>
          <w:szCs w:val="24"/>
        </w:rPr>
        <w:t>υβέρνηση. Ποιο είναι αυτό; Ποια είναι αυτά τα πέντε</w:t>
      </w:r>
      <w:r>
        <w:rPr>
          <w:rFonts w:eastAsia="Times New Roman" w:cs="Times New Roman"/>
          <w:szCs w:val="24"/>
        </w:rPr>
        <w:t>,</w:t>
      </w:r>
      <w:r>
        <w:rPr>
          <w:rFonts w:eastAsia="Times New Roman" w:cs="Times New Roman"/>
          <w:szCs w:val="24"/>
        </w:rPr>
        <w:t xml:space="preserve"> που πρέπει να κάνεις, υλοποιώντας ένα συγκεκριμένο πρόγραμμα. Το πρώτο είναι να υλοποιήσεις το πρόγραμμα, να σεβαστείς τις υπογραφές σου, να διαμορφώσεις τους όρους της δημοσιονομικής προσαρμογής και του</w:t>
      </w:r>
      <w:r>
        <w:rPr>
          <w:rFonts w:eastAsia="Times New Roman" w:cs="Times New Roman"/>
          <w:szCs w:val="24"/>
        </w:rPr>
        <w:t>ς όρους ανάπτυξης.</w:t>
      </w:r>
    </w:p>
    <w:p w14:paraId="420DC44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Ταυτόχρονα, να υλοποιήσεις ένα πολιτικό πρόγραμμα</w:t>
      </w:r>
      <w:r>
        <w:rPr>
          <w:rFonts w:eastAsia="Times New Roman" w:cs="Times New Roman"/>
          <w:szCs w:val="24"/>
        </w:rPr>
        <w:t>,</w:t>
      </w:r>
      <w:r>
        <w:rPr>
          <w:rFonts w:eastAsia="Times New Roman" w:cs="Times New Roman"/>
          <w:szCs w:val="24"/>
        </w:rPr>
        <w:t xml:space="preserve"> που να κρατήσει ζωντανή την κοινωνία, να ενισχύσεις την υγεία, να ενισχύσεις την παιδεία, να έχεις μια ενισχυμένη κοινωνική πολιτική.</w:t>
      </w:r>
    </w:p>
    <w:p w14:paraId="420DC44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Τρίτον, να περνάς τις εξετάσεις-αξιολογήσεις.</w:t>
      </w:r>
    </w:p>
    <w:p w14:paraId="420DC44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Τέταρτ</w:t>
      </w:r>
      <w:r>
        <w:rPr>
          <w:rFonts w:eastAsia="Times New Roman" w:cs="Times New Roman"/>
          <w:szCs w:val="24"/>
        </w:rPr>
        <w:t>ον να προσπαθείς να κάνεις δοκιμαστικές εξόδους στην αγορά, ώστε να ανακτήσεις την εμπιστοσύνη και στην ελληνική οικονομία και στη χώρα συνολικά.</w:t>
      </w:r>
    </w:p>
    <w:p w14:paraId="420DC44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πέμπτον</w:t>
      </w:r>
      <w:proofErr w:type="spellEnd"/>
      <w:r>
        <w:rPr>
          <w:rFonts w:eastAsia="Times New Roman" w:cs="Times New Roman"/>
          <w:szCs w:val="24"/>
        </w:rPr>
        <w:t xml:space="preserve">, να έχεις μια έξοδο από τα μνημόνια και από τα προγράμματα, ώστε να έχεις μια αλλαγή μίγματος, να </w:t>
      </w:r>
      <w:r>
        <w:rPr>
          <w:rFonts w:eastAsia="Times New Roman" w:cs="Times New Roman"/>
          <w:szCs w:val="24"/>
        </w:rPr>
        <w:t xml:space="preserve">μην έχεις πιστοληπτική γραμμή στήριξης και να μην έχεις νέα μέτρα στο κλείσιμο του </w:t>
      </w:r>
      <w:proofErr w:type="spellStart"/>
      <w:r>
        <w:rPr>
          <w:rFonts w:eastAsia="Times New Roman" w:cs="Times New Roman"/>
          <w:szCs w:val="24"/>
        </w:rPr>
        <w:t>μνημονιακού</w:t>
      </w:r>
      <w:proofErr w:type="spellEnd"/>
      <w:r>
        <w:rPr>
          <w:rFonts w:eastAsia="Times New Roman" w:cs="Times New Roman"/>
          <w:szCs w:val="24"/>
        </w:rPr>
        <w:t xml:space="preserve"> προγράμματος.</w:t>
      </w:r>
    </w:p>
    <w:p w14:paraId="420DC44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από αυτά κάνουμε, συνάδελφοι; Ας το κουβεντιάσουμε. Πρώτον, υλοποιήσαμε και υλοποιούμε το πρόγραμμα με μια δημοσιονομική υπευθυνότητα. Είμαστε ε</w:t>
      </w:r>
      <w:r>
        <w:rPr>
          <w:rFonts w:eastAsia="Times New Roman" w:cs="Times New Roman"/>
          <w:szCs w:val="24"/>
        </w:rPr>
        <w:t>ντός των στόχων, διαμορφώνουμε πλεονάσματα -και θα πω παρακάτω- υψηλά και αντιμετωπίζουμε και τα μεγέθη της οικονομίας με τους όρους</w:t>
      </w:r>
      <w:r>
        <w:rPr>
          <w:rFonts w:eastAsia="Times New Roman" w:cs="Times New Roman"/>
          <w:szCs w:val="24"/>
        </w:rPr>
        <w:t>,</w:t>
      </w:r>
      <w:r>
        <w:rPr>
          <w:rFonts w:eastAsia="Times New Roman" w:cs="Times New Roman"/>
          <w:szCs w:val="24"/>
        </w:rPr>
        <w:t xml:space="preserve"> που οφείλουμε να τα αντιμετωπίσουμε, υπογράφουμε και υλοποιούμε τις μεταρρυθμίσεις -κάποιες ήταν θετικές, κάποιες ήταν ανα</w:t>
      </w:r>
      <w:r>
        <w:rPr>
          <w:rFonts w:eastAsia="Times New Roman" w:cs="Times New Roman"/>
          <w:szCs w:val="24"/>
        </w:rPr>
        <w:t xml:space="preserve">γκαίες και κάποιες ήταν αναγκαστικές και δεν ήταν πολιτική μας επιλογή,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τις υλοποιούμε- ανακτούμε την αξιοπιστία στο αξιόχρεο της ελληνικής οικονομίας και στην εμπιστοσύνη της χώρας, διαμορφώνουμε μια ηπιότερη δημοσιονομική προσαρμογή, που έχε</w:t>
      </w:r>
      <w:r>
        <w:rPr>
          <w:rFonts w:eastAsia="Times New Roman" w:cs="Times New Roman"/>
          <w:szCs w:val="24"/>
        </w:rPr>
        <w:t>ι μέσα και δύσκολα μέτρα σαφέστατα.</w:t>
      </w:r>
    </w:p>
    <w:p w14:paraId="420DC44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Εσείς τι κάνετε; Τώρα θα έρθω σε εσάς. Το 2014 παραλάβαμε από τη Νέα Δημοκρατία και από το ΠΑΣΟΚ τα εξής: Εκτός όλων των δημοσιονομικών στόχων η χώρα, το πλεόνασμα όφειλε να ήταν 1,5% και φέρατε ένα πλεόνασμα 0,2% στο τέ</w:t>
      </w:r>
      <w:r>
        <w:rPr>
          <w:rFonts w:eastAsia="Times New Roman" w:cs="Times New Roman"/>
          <w:szCs w:val="24"/>
        </w:rPr>
        <w:t>λος του 2014, εφτά φορές κάτω από τους στόχους, ένα δημοσιονομικό κενό 1,3% του ΑΕΠ, δηλαδή 2,2 δισεκατομμύρια ευρώ. Εκτροχιάστηκε απόλυτα το πρόγραμμα.</w:t>
      </w:r>
    </w:p>
    <w:p w14:paraId="420DC44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Νομίζω ότι η έκθεση του ΔΝΤ τον Απρίλιο του 2014 είναι ξεκάθαρη. Αναφέρει ο συντάκτης της έκθεσης ότι τ</w:t>
      </w:r>
      <w:r>
        <w:rPr>
          <w:rFonts w:eastAsia="Times New Roman" w:cs="Times New Roman"/>
          <w:szCs w:val="24"/>
        </w:rPr>
        <w:t>ο πρόγραμμα τον Ιούλιο του 2014 εκτροχιάστηκε απόλυτα. Φέρατε πλεονάσματα τα έτη 2015-2018, 3% για το 2015, 4,5% για το 2016, 4,5% για το 2017, 4,2% για το 2018. Συνολικά, είναι 16,2% του ΑΕΠ, δηλαδή 29,2 δισεκατομμύρια ευρώ, όταν με τη δική μας διαπραγμάτ</w:t>
      </w:r>
      <w:r>
        <w:rPr>
          <w:rFonts w:eastAsia="Times New Roman" w:cs="Times New Roman"/>
          <w:szCs w:val="24"/>
        </w:rPr>
        <w:t>ευση τα πλεονάσματα αντίστοιχα -0,25%, -0,5%, 1,75% και 3,5% ήταν συνολικά ύψους 5,5% του ΑΕΠ, δηλαδή 9,9 δισεκατομμύρια ευρώ. Καταφέραμε, δηλαδή, να απελευθερώσουμε έναν δημοσιονομικό χώρο και να εξοικονομήσουμε κοντά στα 20 δισεκατομμύρια ευρώ.</w:t>
      </w:r>
    </w:p>
    <w:p w14:paraId="420DC44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Τι κάνουμ</w:t>
      </w:r>
      <w:r>
        <w:rPr>
          <w:rFonts w:eastAsia="Times New Roman" w:cs="Times New Roman"/>
          <w:szCs w:val="24"/>
        </w:rPr>
        <w:t xml:space="preserve">ε με αυτά; Ακριβώς το δεύτερο καθήκον που οφείλαμε να κάνουμε. Ενισχύσαμε την κοινωνική πολιτική το 2015 με έκτακτα μέτρα ανθρωπιστικής κρίσης 100 εκατομμύρια, το 2016 με πιλοτική εφαρμογή του κοινωνικού επιδόματος αλληλεγγύης στα 270 εκατομμύρια, το 2017 </w:t>
      </w:r>
      <w:r>
        <w:rPr>
          <w:rFonts w:eastAsia="Times New Roman" w:cs="Times New Roman"/>
          <w:szCs w:val="24"/>
        </w:rPr>
        <w:t>με πλήρη εφαρμογή του κοινωνικού επιδόματος αλληλεγγύης στα 720 εκατομμύρια και το 2018 τα μέτρα κοινωνικής αλληλεγγύης και τα μέτρα καταπολέμησης της φτώχειας στο 1 δισεκατομμύριο συν 300 εκατομμύρια ευρώ από πέρυσι. Από τα 100 εκατομμύρια στο 1 δισεκατομ</w:t>
      </w:r>
      <w:r>
        <w:rPr>
          <w:rFonts w:eastAsia="Times New Roman" w:cs="Times New Roman"/>
          <w:szCs w:val="24"/>
        </w:rPr>
        <w:t>μύριο.</w:t>
      </w:r>
    </w:p>
    <w:p w14:paraId="420DC44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Παίρνοντας υπ’ </w:t>
      </w:r>
      <w:proofErr w:type="spellStart"/>
      <w:r>
        <w:rPr>
          <w:rFonts w:eastAsia="Times New Roman" w:cs="Times New Roman"/>
          <w:szCs w:val="24"/>
        </w:rPr>
        <w:t>όψιν</w:t>
      </w:r>
      <w:proofErr w:type="spellEnd"/>
      <w:r>
        <w:rPr>
          <w:rFonts w:eastAsia="Times New Roman" w:cs="Times New Roman"/>
          <w:szCs w:val="24"/>
        </w:rPr>
        <w:t xml:space="preserve"> και τις μελέτες για την παιδική φτώχεια, φέρνουμε μπροστά τα θετικά αντίμετρα στο 2018 με τα σχολικά γεύματα, την επέκταση των βρεφονηπιακών σταθμών και κυρίαρχα την αύξηση των οικογενειακών επιδομάτων μέχρι 40%.</w:t>
      </w:r>
    </w:p>
    <w:p w14:paraId="420DC44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υπάρξει αύξησ</w:t>
      </w:r>
      <w:r>
        <w:rPr>
          <w:rFonts w:eastAsia="Times New Roman" w:cs="Times New Roman"/>
          <w:szCs w:val="24"/>
        </w:rPr>
        <w:t xml:space="preserve">η των οικογενειακών επιδομάτων σε εξακόσιες ογδόντα χιλιάδες οικογένειες, από τις οκτακόσιες χιλιάδες, σε τρεις ζώνες εισοδηματικών κριτηρίων με λαϊκά, ταξικά χαρακτηριστικά, ενισχύοντας δυνατά τα επιδόματα από το πρώτο παιδί. </w:t>
      </w:r>
    </w:p>
    <w:p w14:paraId="420DC44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Δεύτερον, έχουμε ένταση της </w:t>
      </w:r>
      <w:r>
        <w:rPr>
          <w:rFonts w:eastAsia="Times New Roman" w:cs="Times New Roman"/>
          <w:szCs w:val="24"/>
        </w:rPr>
        <w:t>απασχόλησης, προγράμματα ενίσχυσης της απασχόλησης και όριο ανάπτυξης, θέτοντας έτσι τρεις τριμηνιαίες σταθερές αναπτύξεις στη χώρα. Ταυτόχρονα ο ΟΑΕΔ κάνει προγράμματα κοινωφελούς απασχόλησης ρίχνοντας την ανεργία από το 28% στο 20%. Φιλοδοξούμε το</w:t>
      </w:r>
      <w:r>
        <w:rPr>
          <w:rFonts w:eastAsia="Times New Roman" w:cs="Times New Roman"/>
          <w:szCs w:val="24"/>
        </w:rPr>
        <w:t xml:space="preserve"> 2018</w:t>
      </w:r>
      <w:r>
        <w:rPr>
          <w:rFonts w:eastAsia="Times New Roman" w:cs="Times New Roman"/>
          <w:szCs w:val="24"/>
        </w:rPr>
        <w:t xml:space="preserve"> ν</w:t>
      </w:r>
      <w:r>
        <w:rPr>
          <w:rFonts w:eastAsia="Times New Roman" w:cs="Times New Roman"/>
          <w:szCs w:val="24"/>
        </w:rPr>
        <w:t>α πέσει αρκετά κάτω από το 20%, σαφέστατα με όλους τους όρους εργασιακής σχέσης και με μπλοκάκια και με σταθερούς όρους. Δεν θέλω να επεκταθώ σε αυτό.</w:t>
      </w:r>
    </w:p>
    <w:p w14:paraId="420DC44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Σχετικά με την υγεία και την παιδεία, ενισχύσαμε τις δομές και το προσωπικό και ταυτόχρονα εντάξαμε στο </w:t>
      </w:r>
      <w:r>
        <w:rPr>
          <w:rFonts w:eastAsia="Times New Roman" w:cs="Times New Roman"/>
          <w:szCs w:val="24"/>
        </w:rPr>
        <w:t>σύστημα δύο εκατομμύρια ανασφάλιστους. Επειδή αυτά δεν ακούγονται πολύ εύκολα, το να συνειδητοποιήσει κάποιος δηλαδή το μέγεθος του κόστους αυτής της ιστορίας, επειδή αγαπάτε πολύ τους ελεύθερους επαγγελματίες, να σας θυμίσω ότι με 5.000 ευρώ οφειλή στο ΤΕ</w:t>
      </w:r>
      <w:r>
        <w:rPr>
          <w:rFonts w:eastAsia="Times New Roman" w:cs="Times New Roman"/>
          <w:szCs w:val="24"/>
        </w:rPr>
        <w:t xml:space="preserve">ΒΕ στέλνατε στο αυτόφωρο τον ελεύθερο επαγγελματία. Η πλειοψηφία των ελεύθερων επαγγελματιών είναι οι ανασφάλιστοι, δεν είναι οι μισθωτοί. Ο ελεύθερος επαγγελματίας, με έναν αριθμό ΑΜΚΑ, πηγαίνει και παίρνει την ιατροφαρμακευτική περίθαλψη που δικαιούται. </w:t>
      </w:r>
      <w:r>
        <w:rPr>
          <w:rFonts w:eastAsia="Times New Roman" w:cs="Times New Roman"/>
          <w:szCs w:val="24"/>
        </w:rPr>
        <w:t>Αυτά για να καταλάβετε τη διαφορά της σχέσης μας.</w:t>
      </w:r>
    </w:p>
    <w:p w14:paraId="420DC44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Έχουμε σταθερή απόδοση του κοινωνικού μερίσματος για δύο χρόνια. Κυρίως ενισχύσαμε αυτούς που πραγματικά έχουν πληγεί από τα μέτρα και έχουν τη μικρότερη αντοχή στην κρίση σήμερα και είναι οι χαμηλοσυνταξιούχοι, οι άνεργοι και οι μισθωτοί. </w:t>
      </w:r>
    </w:p>
    <w:p w14:paraId="420DC44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Σχετικά με το π</w:t>
      </w:r>
      <w:r>
        <w:rPr>
          <w:rFonts w:eastAsia="Times New Roman" w:cs="Times New Roman"/>
          <w:szCs w:val="24"/>
        </w:rPr>
        <w:t>λεόνασμα θα ήθελα να πω τα εξής. Προφανώς</w:t>
      </w:r>
      <w:r>
        <w:rPr>
          <w:rFonts w:eastAsia="Times New Roman" w:cs="Times New Roman"/>
          <w:szCs w:val="24"/>
        </w:rPr>
        <w:t>,</w:t>
      </w:r>
      <w:r>
        <w:rPr>
          <w:rFonts w:eastAsia="Times New Roman" w:cs="Times New Roman"/>
          <w:szCs w:val="24"/>
        </w:rPr>
        <w:t xml:space="preserve"> σας το έχουμε πει και πάλι, ότι με το πλεόνασμα αποτυπώνεται η φορολογική πολιτική της χώρας. Ταυτόχρονα, όμως, έχουμε τα αδήλωτα εισοδήματα</w:t>
      </w:r>
      <w:r>
        <w:rPr>
          <w:rFonts w:eastAsia="Times New Roman" w:cs="Times New Roman"/>
          <w:szCs w:val="24"/>
        </w:rPr>
        <w:t>,</w:t>
      </w:r>
      <w:r>
        <w:rPr>
          <w:rFonts w:eastAsia="Times New Roman" w:cs="Times New Roman"/>
          <w:szCs w:val="24"/>
        </w:rPr>
        <w:t xml:space="preserve"> τα οποία απέδωσαν 711 εκατομμύρια ευρώ και την απόδοση του ΕΦΚΑ που έφε</w:t>
      </w:r>
      <w:r>
        <w:rPr>
          <w:rFonts w:eastAsia="Times New Roman" w:cs="Times New Roman"/>
          <w:szCs w:val="24"/>
        </w:rPr>
        <w:t xml:space="preserve">ρε 1,1 δισεκατομμύρια ευρώ, απαιτώντας λιγότερη απορρόφηση από τον κρατικό </w:t>
      </w:r>
      <w:r>
        <w:rPr>
          <w:rFonts w:eastAsia="Times New Roman" w:cs="Times New Roman"/>
          <w:szCs w:val="24"/>
        </w:rPr>
        <w:t>π</w:t>
      </w:r>
      <w:r>
        <w:rPr>
          <w:rFonts w:eastAsia="Times New Roman" w:cs="Times New Roman"/>
          <w:szCs w:val="24"/>
        </w:rPr>
        <w:t>ροϋπολογισμό.</w:t>
      </w:r>
    </w:p>
    <w:p w14:paraId="420DC44E" w14:textId="77777777" w:rsidR="003663B4" w:rsidRDefault="00087BC7">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C44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20DC45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Άκουσα και τον κ. </w:t>
      </w:r>
      <w:proofErr w:type="spellStart"/>
      <w:r>
        <w:rPr>
          <w:rFonts w:eastAsia="Times New Roman" w:cs="Times New Roman"/>
          <w:szCs w:val="24"/>
        </w:rPr>
        <w:t>Κέλλα</w:t>
      </w:r>
      <w:proofErr w:type="spellEnd"/>
      <w:r>
        <w:rPr>
          <w:rFonts w:eastAsia="Times New Roman" w:cs="Times New Roman"/>
          <w:szCs w:val="24"/>
        </w:rPr>
        <w:t xml:space="preserve"> να λέει για την </w:t>
      </w:r>
      <w:proofErr w:type="spellStart"/>
      <w:r>
        <w:rPr>
          <w:rFonts w:eastAsia="Times New Roman" w:cs="Times New Roman"/>
          <w:szCs w:val="24"/>
        </w:rPr>
        <w:t>υπερφορολόγηση</w:t>
      </w:r>
      <w:proofErr w:type="spellEnd"/>
      <w:r>
        <w:rPr>
          <w:rFonts w:eastAsia="Times New Roman" w:cs="Times New Roman"/>
          <w:szCs w:val="24"/>
        </w:rPr>
        <w:t xml:space="preserve"> π</w:t>
      </w:r>
      <w:r>
        <w:rPr>
          <w:rFonts w:eastAsia="Times New Roman" w:cs="Times New Roman"/>
          <w:szCs w:val="24"/>
        </w:rPr>
        <w:t>ου δημιούργησε το πλεόνασμα. Ο αντίστοιχος Υπουργός απάντησε ότι οι ληξιπρόθεσμες οφειλές -να μην το λέμε όσοι δεν γνωρίζουμε από οικονομικά- δεν ενισχύουν, πρώτον, το πλεόνασμα και, δεύτερον, το 2017 από τους μεσοπρόθεσμους στόχους του προγράμματος είχαμε</w:t>
      </w:r>
      <w:r>
        <w:rPr>
          <w:rFonts w:eastAsia="Times New Roman" w:cs="Times New Roman"/>
          <w:szCs w:val="24"/>
        </w:rPr>
        <w:t xml:space="preserve"> μείωση στα άμεσα έσοδα από τους άμεσους φόρους 1,2 δισεκατομμύρια συν 2,2 δισεκατομμύρια επιστροφή φόρων, άρα 3,5 δισεκατομμύρια ευρώ. Είναι κοντά στο 2% του ΑΕΠ. Αυτά τα λεφτά ή δεν μπήκαν στο ταμείο ή μπήκαν και βγήκαν. Δεν έμειναν στο ταμείο. Άρα, το π</w:t>
      </w:r>
      <w:r>
        <w:rPr>
          <w:rFonts w:eastAsia="Times New Roman" w:cs="Times New Roman"/>
          <w:szCs w:val="24"/>
        </w:rPr>
        <w:t xml:space="preserve">λεόνασμα δεν είναι υπόθεση </w:t>
      </w:r>
      <w:proofErr w:type="spellStart"/>
      <w:r>
        <w:rPr>
          <w:rFonts w:eastAsia="Times New Roman" w:cs="Times New Roman"/>
          <w:szCs w:val="24"/>
        </w:rPr>
        <w:t>υπερφορολόγησης</w:t>
      </w:r>
      <w:proofErr w:type="spellEnd"/>
      <w:r>
        <w:rPr>
          <w:rFonts w:eastAsia="Times New Roman" w:cs="Times New Roman"/>
          <w:szCs w:val="24"/>
        </w:rPr>
        <w:t xml:space="preserve">. Είναι υπόθεση αξιοποίησης και των δημόσιων δαπανών, δηλαδή </w:t>
      </w:r>
      <w:proofErr w:type="spellStart"/>
      <w:r>
        <w:rPr>
          <w:rFonts w:eastAsia="Times New Roman" w:cs="Times New Roman"/>
          <w:szCs w:val="24"/>
        </w:rPr>
        <w:t>εξορθολογισμού</w:t>
      </w:r>
      <w:proofErr w:type="spellEnd"/>
      <w:r>
        <w:rPr>
          <w:rFonts w:eastAsia="Times New Roman" w:cs="Times New Roman"/>
          <w:szCs w:val="24"/>
        </w:rPr>
        <w:t xml:space="preserve">, αλλά και απόδοσης του ΕΦΚΑ. </w:t>
      </w:r>
    </w:p>
    <w:p w14:paraId="420DC45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Έχουμε επιτυχείς αξιολογήσεις. Να σας θυμίσω ότι οι δικές σας αξιολογήσεις πάγωσαν. Είχατε προεκλογικές παρο</w:t>
      </w:r>
      <w:r>
        <w:rPr>
          <w:rFonts w:eastAsia="Times New Roman" w:cs="Times New Roman"/>
          <w:szCs w:val="24"/>
        </w:rPr>
        <w:t>χές μέσα στο 2014, στα μέσα του 2014, πριν δείτε τι οικονομικό αποτέλεσμα θα έχετε στο τέλος του 2014, όταν εμείς φέρνουμε μερίσματα στο τέλος της χρονιάς</w:t>
      </w:r>
      <w:r>
        <w:rPr>
          <w:rFonts w:eastAsia="Times New Roman" w:cs="Times New Roman"/>
          <w:szCs w:val="24"/>
        </w:rPr>
        <w:t>,</w:t>
      </w:r>
      <w:r>
        <w:rPr>
          <w:rFonts w:eastAsia="Times New Roman" w:cs="Times New Roman"/>
          <w:szCs w:val="24"/>
        </w:rPr>
        <w:t xml:space="preserve"> που είναι η πραγματική απόδοση του συστήματος και σε νεκρό πολιτικά χρόνο και όχι σε εκλογές.</w:t>
      </w:r>
    </w:p>
    <w:p w14:paraId="420DC4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επανειλημμένα το κουδούνι λήξεως του χρόνου ομιλίας του κυρίου Βουλευτή)</w:t>
      </w:r>
    </w:p>
    <w:p w14:paraId="420DC4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θα αργήσω, κύριε Πρόεδρε. Τελειώνω. Δεν θα μιλήσω παραπάνω από τους άλλους.</w:t>
      </w:r>
    </w:p>
    <w:p w14:paraId="420DC4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Τέλος, έχουμε καθαρή έξοδο από τα μνημόνια με χαμηλότερο κόστος δανεισμού, κοντά στο</w:t>
      </w:r>
      <w:r>
        <w:rPr>
          <w:rFonts w:eastAsia="Times New Roman" w:cs="Times New Roman"/>
          <w:szCs w:val="24"/>
        </w:rPr>
        <w:t xml:space="preserve"> 8,25% το 2015 και σήμερα στο 4,5%. Δεν θέλω να επεκταθώ άλλο σε αυτά. </w:t>
      </w:r>
    </w:p>
    <w:p w14:paraId="420DC4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Δένδια</w:t>
      </w:r>
      <w:proofErr w:type="spellEnd"/>
      <w:r>
        <w:rPr>
          <w:rFonts w:eastAsia="Times New Roman" w:cs="Times New Roman"/>
          <w:szCs w:val="24"/>
        </w:rPr>
        <w:t xml:space="preserve"> και τον κ. Κουτσούκο, τους δύο βασικούς εισηγητές της Αντιπολίτευσης, σε ένα κρεσέντο καταστροφολογίας, να μιλάνε για έναν Αρμαγεδδών από την Κυβέρνηση ΣΥΡΙΖΑ- ΑΝΕ</w:t>
      </w:r>
      <w:r>
        <w:rPr>
          <w:rFonts w:eastAsia="Times New Roman" w:cs="Times New Roman"/>
          <w:szCs w:val="24"/>
        </w:rPr>
        <w:t xml:space="preserve">Λ. Προφανώς, θα δεχτώ μια κριτική και είμαι υποχρεωμένος να τη δεχτώ και εγώ και όλοι. Υπάρχει δυσκολία στην αγορά, κλείνουν μαγαζιά, το ισοζύγιο δεν πάει καλά, είναι ζορισμένη η κοινωνία. </w:t>
      </w:r>
    </w:p>
    <w:p w14:paraId="420DC4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Νομίζω ότι κανείς δεν θα το αρνηθεί αυτό. Όμως, το να ακούω τον κ.</w:t>
      </w:r>
      <w:r>
        <w:rPr>
          <w:rFonts w:eastAsia="Times New Roman" w:cs="Times New Roman"/>
          <w:szCs w:val="24"/>
        </w:rPr>
        <w:t xml:space="preserve"> </w:t>
      </w:r>
      <w:proofErr w:type="spellStart"/>
      <w:r>
        <w:rPr>
          <w:rFonts w:eastAsia="Times New Roman" w:cs="Times New Roman"/>
          <w:szCs w:val="24"/>
        </w:rPr>
        <w:t>Δένδια</w:t>
      </w:r>
      <w:proofErr w:type="spellEnd"/>
      <w:r>
        <w:rPr>
          <w:rFonts w:eastAsia="Times New Roman" w:cs="Times New Roman"/>
          <w:szCs w:val="24"/>
        </w:rPr>
        <w:t xml:space="preserve"> με ένα ύφος </w:t>
      </w:r>
      <w:proofErr w:type="spellStart"/>
      <w:r>
        <w:rPr>
          <w:rFonts w:eastAsia="Times New Roman" w:cs="Times New Roman"/>
          <w:szCs w:val="24"/>
        </w:rPr>
        <w:t>θεατράλε</w:t>
      </w:r>
      <w:proofErr w:type="spellEnd"/>
      <w:r>
        <w:rPr>
          <w:rFonts w:eastAsia="Times New Roman" w:cs="Times New Roman"/>
          <w:szCs w:val="24"/>
        </w:rPr>
        <w:t xml:space="preserve"> να μιλάει για τον πλούσιο ή τον φτωχό, να λέει «φέρνετε τόσους φόρους και τόσους φόρους» και να τα επαναλαμβάνει με ένα λαϊκίστικο στιλ καφενείου, νομίζω ότι δεν τιμά κανέναν. </w:t>
      </w:r>
    </w:p>
    <w:p w14:paraId="420DC4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Είχαμε μια υποχρέωση να αυξήσουμε τα έσοδα στα δημ</w:t>
      </w:r>
      <w:r>
        <w:rPr>
          <w:rFonts w:eastAsia="Times New Roman" w:cs="Times New Roman"/>
          <w:szCs w:val="24"/>
        </w:rPr>
        <w:t>όσια ταμεία, από τη φορολογία, κατά 1% του ΑΕΠ, 1,8 δισεκατομμύρια δηλαδή. Το αν θα το κάνουμε με έναν φόρο ή με εκατό φόρους για την κοινωνία δεν έχει σημασία. Όμως, ο επιμερισμός των φόρων σε περισσότερα φορολογικά πεδία ευνοεί περισσότερο ένα λαϊκό νοικ</w:t>
      </w:r>
      <w:r>
        <w:rPr>
          <w:rFonts w:eastAsia="Times New Roman" w:cs="Times New Roman"/>
          <w:szCs w:val="24"/>
        </w:rPr>
        <w:t>οκυριό. Αυτό οφείλει να το καταλάβει. Η λογική της επανάληψης των τίτλων των φόρων δεν έχει κανένα νόημα.</w:t>
      </w:r>
    </w:p>
    <w:p w14:paraId="420DC4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Άκουσα, επίσης, και τον κ. Κουτσούκο να μιλά για τους ελεύθερους επαγγελματίες ξεχνώντας ότι «δολοφόνησαν» τους ελεύθερους επαγγελματίες. Μιλώντας, όμ</w:t>
      </w:r>
      <w:r>
        <w:rPr>
          <w:rFonts w:eastAsia="Times New Roman" w:cs="Times New Roman"/>
          <w:szCs w:val="24"/>
        </w:rPr>
        <w:t xml:space="preserve">ως, για το 25% των ελεύθερων επαγγελματιών, ξεχνά το άλλο </w:t>
      </w:r>
      <w:r>
        <w:rPr>
          <w:rFonts w:eastAsia="Times New Roman" w:cs="Times New Roman"/>
          <w:szCs w:val="24"/>
        </w:rPr>
        <w:t>7</w:t>
      </w:r>
      <w:r>
        <w:rPr>
          <w:rFonts w:eastAsia="Times New Roman" w:cs="Times New Roman"/>
          <w:szCs w:val="24"/>
        </w:rPr>
        <w:t>5%...</w:t>
      </w:r>
    </w:p>
    <w:p w14:paraId="420DC45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κύριε συνάδελφε.</w:t>
      </w:r>
    </w:p>
    <w:p w14:paraId="420DC45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Τελειώνω, κύριε Πρόεδρε.</w:t>
      </w:r>
    </w:p>
    <w:p w14:paraId="420DC4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Ξεχνά το άλλο </w:t>
      </w:r>
      <w:r>
        <w:rPr>
          <w:rFonts w:eastAsia="Times New Roman" w:cs="Times New Roman"/>
          <w:szCs w:val="24"/>
        </w:rPr>
        <w:t>75</w:t>
      </w:r>
      <w:r>
        <w:rPr>
          <w:rFonts w:eastAsia="Times New Roman" w:cs="Times New Roman"/>
          <w:szCs w:val="24"/>
        </w:rPr>
        <w:t>% των ελεύθερων επαγγελματιών</w:t>
      </w:r>
      <w:r>
        <w:rPr>
          <w:rFonts w:eastAsia="Times New Roman" w:cs="Times New Roman"/>
          <w:szCs w:val="24"/>
        </w:rPr>
        <w:t>,</w:t>
      </w:r>
      <w:r>
        <w:rPr>
          <w:rFonts w:eastAsia="Times New Roman" w:cs="Times New Roman"/>
          <w:szCs w:val="24"/>
        </w:rPr>
        <w:t xml:space="preserve"> που ευνοήθηκε φορολογικά και α</w:t>
      </w:r>
      <w:r>
        <w:rPr>
          <w:rFonts w:eastAsia="Times New Roman" w:cs="Times New Roman"/>
          <w:szCs w:val="24"/>
        </w:rPr>
        <w:t>σφαλιστικά, γιατί πληρώνει 167 ευρώ ΕΦΚΑ το μήνα, όταν πλήρωνε το δίμηνο 800 ευρώ και 900 ευρώ στο ΤΕΒΕ και το γνωρίζει πάρα πολύ καλά. Το 25% των ελεύθερων επαγγελματιών συμπιέστηκε. Δεν το ξεχνάμε καθόλου αυτό και οφείλουμε πολύ γρήγορα</w:t>
      </w:r>
      <w:r>
        <w:rPr>
          <w:rFonts w:eastAsia="Times New Roman" w:cs="Times New Roman"/>
          <w:szCs w:val="24"/>
        </w:rPr>
        <w:t>,</w:t>
      </w:r>
      <w:r>
        <w:rPr>
          <w:rFonts w:eastAsia="Times New Roman" w:cs="Times New Roman"/>
          <w:szCs w:val="24"/>
        </w:rPr>
        <w:t xml:space="preserve"> με βάση τη ρήτρα</w:t>
      </w:r>
      <w:r>
        <w:rPr>
          <w:rFonts w:eastAsia="Times New Roman" w:cs="Times New Roman"/>
          <w:szCs w:val="24"/>
        </w:rPr>
        <w:t xml:space="preserve"> ανάπτυξης</w:t>
      </w:r>
      <w:r>
        <w:rPr>
          <w:rFonts w:eastAsia="Times New Roman" w:cs="Times New Roman"/>
          <w:szCs w:val="24"/>
        </w:rPr>
        <w:t>,</w:t>
      </w:r>
      <w:r>
        <w:rPr>
          <w:rFonts w:eastAsia="Times New Roman" w:cs="Times New Roman"/>
          <w:szCs w:val="24"/>
        </w:rPr>
        <w:t xml:space="preserve"> να το αποκαταστήσουμε.</w:t>
      </w:r>
    </w:p>
    <w:p w14:paraId="420DC45C"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κύριε Παυλίδη, ολοκληρώστε.</w:t>
      </w:r>
    </w:p>
    <w:p w14:paraId="420DC45D"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Τελειώνω με αυτό, κύριε Πρόεδρε. </w:t>
      </w:r>
    </w:p>
    <w:p w14:paraId="420DC45E"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Επειδή, όμως, κύριοι συνάδελφοι, δεν σας βγαίνουν τα νούμερα, να σας πω τι μου θυμίζει εμέ</w:t>
      </w:r>
      <w:r>
        <w:rPr>
          <w:rFonts w:eastAsia="Times New Roman" w:cs="Times New Roman"/>
          <w:szCs w:val="24"/>
        </w:rPr>
        <w:t>να η πολιτική σας. Η πολιτική σας μου θυμίζει λίγο τα λόγια ενός Σκωτσέζου λόγιου, ο οποίος έλεγε ότι η στατική επιστήμη και τα νούμερα για κάποιους ανθρώπους είναι περίπου σαν την κολώνα του φωτισμού για τον μεθυσμένο</w:t>
      </w:r>
      <w:r>
        <w:rPr>
          <w:rFonts w:eastAsia="Times New Roman" w:cs="Times New Roman"/>
          <w:szCs w:val="24"/>
        </w:rPr>
        <w:t>: Δ</w:t>
      </w:r>
      <w:r>
        <w:rPr>
          <w:rFonts w:eastAsia="Times New Roman" w:cs="Times New Roman"/>
          <w:szCs w:val="24"/>
        </w:rPr>
        <w:t>εν είναι για να φωτίζεται, αλλά για</w:t>
      </w:r>
      <w:r>
        <w:rPr>
          <w:rFonts w:eastAsia="Times New Roman" w:cs="Times New Roman"/>
          <w:szCs w:val="24"/>
        </w:rPr>
        <w:t xml:space="preserve"> να στηρίζεται.</w:t>
      </w:r>
    </w:p>
    <w:p w14:paraId="420DC45F"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ολοκληρώστε.</w:t>
      </w:r>
    </w:p>
    <w:p w14:paraId="420DC460"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Αυτό το λέω, κατά τη γνώμη μου. Σας προτείνω απλώς να συνέλθετε στην πολιτική σας κριτική και να σέβεστε περισσότερο τα νούμερα</w:t>
      </w:r>
      <w:r>
        <w:rPr>
          <w:rFonts w:eastAsia="Times New Roman" w:cs="Times New Roman"/>
          <w:szCs w:val="24"/>
        </w:rPr>
        <w:t>,</w:t>
      </w:r>
      <w:r>
        <w:rPr>
          <w:rFonts w:eastAsia="Times New Roman" w:cs="Times New Roman"/>
          <w:szCs w:val="24"/>
        </w:rPr>
        <w:t xml:space="preserve"> τα οποία έρχονται στη Βουλή.</w:t>
      </w:r>
    </w:p>
    <w:p w14:paraId="420DC461" w14:textId="77777777" w:rsidR="003663B4" w:rsidRDefault="00087BC7">
      <w:pPr>
        <w:spacing w:line="600" w:lineRule="auto"/>
        <w:ind w:firstLine="720"/>
        <w:jc w:val="center"/>
        <w:rPr>
          <w:rFonts w:eastAsia="Times New Roman"/>
          <w:bCs/>
        </w:rPr>
      </w:pPr>
      <w:r>
        <w:rPr>
          <w:rFonts w:eastAsia="Times New Roman"/>
          <w:bCs/>
        </w:rPr>
        <w:t>(Χειροκροτήματα από την πτέρυγα του ΣΥΡΙΖΑ)</w:t>
      </w:r>
    </w:p>
    <w:p w14:paraId="420DC462"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Παυλίδη, διαμαρτύρονται οι συνάδελφοι. Μπορείτε να πείτε με δύο λέξεις τα πάντα. </w:t>
      </w:r>
    </w:p>
    <w:p w14:paraId="420DC463"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Σε ένα συνέδριο θεολογίας κάποιος είπε: «Μα, δεν έχω τον χρόνο για να αναπτύξω την Αγία </w:t>
      </w:r>
      <w:r>
        <w:rPr>
          <w:rFonts w:eastAsia="Times New Roman" w:cs="Times New Roman"/>
          <w:szCs w:val="24"/>
        </w:rPr>
        <w:t>Γραφή ολόκληρη μέσα σε πέντε λεπτά». Και του είπε ο άλλος: «Πες τη λέξη Ιησούς Χριστός και τα είπες όλα». Πείτε λοιπόν και εσείς αυτό που θέλετε σε πέντε λεπτά, διότι δεν μας φτάνει ο χρόνος.</w:t>
      </w:r>
    </w:p>
    <w:p w14:paraId="420DC464"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Τον λόγο έχει ο κ. Παπαθεοδώρου, Βουλευτής της Δημοκρατικής Συμπ</w:t>
      </w:r>
      <w:r>
        <w:rPr>
          <w:rFonts w:eastAsia="Times New Roman" w:cs="Times New Roman"/>
          <w:szCs w:val="24"/>
        </w:rPr>
        <w:t>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420DC465"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420DC46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είμαι υποχρεωμένος να ξεκινήσω και να σταθώ σε ένα σημείο της ομιλίας του αξιότιμου Προέδρου της Βουλής, ο οποίος σήμερα μίλησε περισσ</w:t>
      </w:r>
      <w:r>
        <w:rPr>
          <w:rFonts w:eastAsia="Times New Roman" w:cs="Times New Roman"/>
          <w:szCs w:val="24"/>
        </w:rPr>
        <w:t xml:space="preserve">ότερο, κατά την άποψή μου, ως </w:t>
      </w:r>
      <w:r>
        <w:rPr>
          <w:rFonts w:eastAsia="Times New Roman" w:cs="Times New Roman"/>
          <w:szCs w:val="24"/>
        </w:rPr>
        <w:t>Κ</w:t>
      </w:r>
      <w:r>
        <w:rPr>
          <w:rFonts w:eastAsia="Times New Roman" w:cs="Times New Roman"/>
          <w:szCs w:val="24"/>
        </w:rPr>
        <w:t xml:space="preserve">υβερνητικός </w:t>
      </w:r>
      <w:r>
        <w:rPr>
          <w:rFonts w:eastAsia="Times New Roman" w:cs="Times New Roman"/>
          <w:szCs w:val="24"/>
        </w:rPr>
        <w:t>Ε</w:t>
      </w:r>
      <w:r>
        <w:rPr>
          <w:rFonts w:eastAsia="Times New Roman" w:cs="Times New Roman"/>
          <w:szCs w:val="24"/>
        </w:rPr>
        <w:t>κπρόσωπος. Βέβαια</w:t>
      </w:r>
      <w:r>
        <w:rPr>
          <w:rFonts w:eastAsia="Times New Roman" w:cs="Times New Roman"/>
          <w:szCs w:val="24"/>
        </w:rPr>
        <w:t>,</w:t>
      </w:r>
      <w:r>
        <w:rPr>
          <w:rFonts w:eastAsia="Times New Roman" w:cs="Times New Roman"/>
          <w:szCs w:val="24"/>
        </w:rPr>
        <w:t xml:space="preserve"> έχουμε διαφορετική αντίληψη της λειτουργίας των θεσμών και αυτό δεν είναι κακό. Νομίζω ότι μας μάλωσε. Μας κατηγόρησε. Κατηγόρησε την Αντιπολίτευση ότι κάνει ένα αντί-ΣΥΡΙΖΑ μέτωπο, εναντίον επ</w:t>
      </w:r>
      <w:r>
        <w:rPr>
          <w:rFonts w:eastAsia="Times New Roman" w:cs="Times New Roman"/>
          <w:szCs w:val="24"/>
        </w:rPr>
        <w:t xml:space="preserve">ομένως της Κυβέρνησης. </w:t>
      </w:r>
    </w:p>
    <w:p w14:paraId="420DC46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ήθελα να πω σε αυτό, γιατί είναι πολύ σοβαρό, πως θεωρώ ότι υπάρχει μεταξύ μας ένα ζήτημα αφηγήματος, ένα αφήγημα</w:t>
      </w:r>
      <w:r>
        <w:rPr>
          <w:rFonts w:eastAsia="Times New Roman" w:cs="Times New Roman"/>
          <w:szCs w:val="24"/>
        </w:rPr>
        <w:t>,</w:t>
      </w:r>
      <w:r>
        <w:rPr>
          <w:rFonts w:eastAsia="Times New Roman" w:cs="Times New Roman"/>
          <w:szCs w:val="24"/>
        </w:rPr>
        <w:t xml:space="preserve"> το οποίο το εξελίσσετε εδώ και τρία χρόνια. Ξεκινήσατε στην αρχή με τους κακούς δανειστές, τους κακούς ξένους, </w:t>
      </w:r>
      <w:r>
        <w:rPr>
          <w:rFonts w:eastAsia="Times New Roman"/>
          <w:szCs w:val="24"/>
        </w:rPr>
        <w:t xml:space="preserve">οι </w:t>
      </w:r>
      <w:r>
        <w:rPr>
          <w:rFonts w:eastAsia="Times New Roman"/>
          <w:szCs w:val="24"/>
        </w:rPr>
        <w:t>οποίοι</w:t>
      </w:r>
      <w:r>
        <w:rPr>
          <w:rFonts w:eastAsia="Times New Roman" w:cs="Times New Roman"/>
          <w:szCs w:val="24"/>
        </w:rPr>
        <w:t xml:space="preserve"> σας πολεμούσαν και θα έριχναν την Κυβέρνηση. Ξαφνικά κάποιοι από αυτούς έγιναν πολύ καλοί φίλοι στην πορεία. </w:t>
      </w:r>
    </w:p>
    <w:p w14:paraId="420DC4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δεύτερο στη συνέχεια, κατά τον Πρωθυπουργό, ήταν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τα οποία ήθελαν την ανατροπή της Κυβέρνησης. Με μερικά βέβα</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από αυτά ήταν μια χαρά για πάρα πολύ μεγάλο διάστημα. Κατόπιν και πάντα ήταν τα συμφέροντα, τα μεγάλα συμφέροντα, τα οποία είναι εχθρικά στην Κυβέρνηση, τη βλέπουν ως παρένθεση και η Αντιπολίτευση απλά απολαμβάνει τον κόπο αυτών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w:t>
      </w:r>
      <w:r>
        <w:rPr>
          <w:rFonts w:eastAsia="Times New Roman" w:cs="Times New Roman"/>
          <w:szCs w:val="24"/>
        </w:rPr>
        <w:t>ρωσης εναντίον σας.</w:t>
      </w:r>
    </w:p>
    <w:p w14:paraId="420DC46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 λοιπόν, σήμερα το οποίο ακούμε, είναι ότι η Αντιπολίτευση κάνει μέτωπο εναντίον της Κυβέρνησης, ένα μέτωπο αντί-ΣΥΡΙΖΑ. Φαντάζομαι ότι εννοούσε τη δημοκρατική Αντιπολίτευση. </w:t>
      </w:r>
    </w:p>
    <w:p w14:paraId="420DC4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αλήθεια είναι μία. Ως γραμμή άμυνας έχετε επιλέξει εδ</w:t>
      </w:r>
      <w:r>
        <w:rPr>
          <w:rFonts w:eastAsia="Times New Roman" w:cs="Times New Roman"/>
          <w:szCs w:val="24"/>
        </w:rPr>
        <w:t>ώ και τρία χρόνια την κατασκευή εχθρών. Ένας από αυτούς είναι και η Αντιπολίτευση. Και είναι η Αντιπολίτευση</w:t>
      </w:r>
      <w:r>
        <w:rPr>
          <w:rFonts w:eastAsia="Times New Roman" w:cs="Times New Roman"/>
          <w:szCs w:val="24"/>
        </w:rPr>
        <w:t>,</w:t>
      </w:r>
      <w:r>
        <w:rPr>
          <w:rFonts w:eastAsia="Times New Roman" w:cs="Times New Roman"/>
          <w:szCs w:val="24"/>
        </w:rPr>
        <w:t xml:space="preserve"> γιατί δεν έχουμε, όπως σας είπα, την ίδια αντίληψη για την κοινοβουλευτική λειτουργία της δημοκρατίας. Τι σημαίνει αυτό; Η Αντιπολίτευση είναι για να αντιπολιτεύεται. Η Αντιπολίτευση είναι για να επικρίνει την πολιτική της Κυβέρνησης. Και η Αντιπολίτευση </w:t>
      </w:r>
      <w:r>
        <w:rPr>
          <w:rFonts w:eastAsia="Times New Roman" w:cs="Times New Roman"/>
          <w:szCs w:val="24"/>
        </w:rPr>
        <w:t>θέλει να ανατρέψει την πολιτική της Κυβέρνησης</w:t>
      </w:r>
      <w:r>
        <w:rPr>
          <w:rFonts w:eastAsia="Times New Roman" w:cs="Times New Roman"/>
          <w:szCs w:val="24"/>
        </w:rPr>
        <w:t>,</w:t>
      </w:r>
      <w:r>
        <w:rPr>
          <w:rFonts w:eastAsia="Times New Roman" w:cs="Times New Roman"/>
          <w:szCs w:val="24"/>
        </w:rPr>
        <w:t xml:space="preserve"> μαζί με την Κυβέρνηση. Αυτό είναι η δημοκρατία.</w:t>
      </w:r>
    </w:p>
    <w:p w14:paraId="420DC46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Επομένως, γι’ αυτό σας είπα ότι ήμουν υποχρεωμένος να πω ότι αυτό δεν μπορούμε να το λάβουμε ως σοβαρή κριτική εκ μέρους του Προέδρου της Βουλής, ο οποίος θα πρ</w:t>
      </w:r>
      <w:r>
        <w:rPr>
          <w:rFonts w:eastAsia="Times New Roman" w:cs="Times New Roman"/>
          <w:szCs w:val="24"/>
        </w:rPr>
        <w:t>έπει ακριβώς να διαφυλάττει τον ρόλο της Αντιπολίτευσης, η οποία είναι εναντίον της Κυβέρνησης. Διαφορετικά θα ήταν συμπολίτευση.</w:t>
      </w:r>
    </w:p>
    <w:p w14:paraId="420DC4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 όμως, το αφήγημα, κυρίες και κύριοι συνάδελφοι, δεν πείθει πλέον τους πολίτες για τον απλό λόγο ότι οι πολίτες ζουν την </w:t>
      </w:r>
      <w:r>
        <w:rPr>
          <w:rFonts w:eastAsia="Times New Roman" w:cs="Times New Roman"/>
          <w:szCs w:val="24"/>
        </w:rPr>
        <w:t>καθημερινότητά τους και τις συνέπειες της πολιτικής που εσείς έχετε επιλέξει να εφαρμόζετε. Εμείς μπορεί να είμαστε αντίθετοι. Οι πολίτες υφίστανται, όπως όλοι μας, τις συνέπειες της πολιτικής αυτής. Επομένως, γι’ αυτό σας λέω ότι απέναντι σε αυτή την πολι</w:t>
      </w:r>
      <w:r>
        <w:rPr>
          <w:rFonts w:eastAsia="Times New Roman" w:cs="Times New Roman"/>
          <w:szCs w:val="24"/>
        </w:rPr>
        <w:t>τική είμαστε στη Δημοκρατική Συμπαράταξη, Αντιπολίτευση, απέναντι σε αυτή την πολιτική θέλουμε να αντιπαρατεθούμε μαζί σας και αυτή την πολιτική θέλουμε να ανατρέψουμε.</w:t>
      </w:r>
    </w:p>
    <w:p w14:paraId="420DC46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Μια και μιλάμε για τον Προϋπολογισμό, να πω το εξής. Αστερισμός λιτότητας για τον Προϋπ</w:t>
      </w:r>
      <w:r>
        <w:rPr>
          <w:rFonts w:eastAsia="Times New Roman" w:cs="Times New Roman"/>
          <w:szCs w:val="24"/>
        </w:rPr>
        <w:t xml:space="preserve">ολογισμό του 2018. Όπως είπε και η κυρία Υπουργός προηγουμένως, είναι ένας Προϋπολογισμός προσαρμοσμένος στις απαιτήσεις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σύμφωνα με τις οποίες από τις αρχές του 2018 τίθενται σε εφαρμογή δώδεκα νέα μέτρα. </w:t>
      </w:r>
    </w:p>
    <w:p w14:paraId="420DC46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φορολογούμενοι θα β</w:t>
      </w:r>
      <w:r>
        <w:rPr>
          <w:rFonts w:eastAsia="Times New Roman" w:cs="Times New Roman"/>
          <w:szCs w:val="24"/>
        </w:rPr>
        <w:t>ρεθούν αντιμέτωποι με νέες φορολογικές επιβαρύνσεις</w:t>
      </w:r>
      <w:r>
        <w:rPr>
          <w:rFonts w:eastAsia="Times New Roman" w:cs="Times New Roman"/>
          <w:szCs w:val="24"/>
        </w:rPr>
        <w:t xml:space="preserve">, </w:t>
      </w:r>
      <w:r>
        <w:rPr>
          <w:rFonts w:eastAsia="Times New Roman" w:cs="Times New Roman"/>
          <w:szCs w:val="24"/>
        </w:rPr>
        <w:t>που προσεγγίζουν το 1 δισεκατομμύριο ευρώ, εκ των οποίων 478 εκατομμύρια θα προέλθουν από την άμεση φορολογία και 473 εκατομμύρια ευρώ από την έμμεση φορολογία, την πλέον άδικη φορολογία, γιατί είναι και</w:t>
      </w:r>
      <w:r>
        <w:rPr>
          <w:rFonts w:eastAsia="Times New Roman" w:cs="Times New Roman"/>
          <w:szCs w:val="24"/>
        </w:rPr>
        <w:t xml:space="preserve"> για τους πλούσιους και για τους φτωχούς.</w:t>
      </w:r>
    </w:p>
    <w:p w14:paraId="420DC4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προσχέδιο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 xml:space="preserve">ροϋπολογισμού του 2018 συνεχίζει τη </w:t>
      </w:r>
      <w:proofErr w:type="spellStart"/>
      <w:r>
        <w:rPr>
          <w:rFonts w:eastAsia="Times New Roman" w:cs="Times New Roman"/>
          <w:szCs w:val="24"/>
        </w:rPr>
        <w:t>φοροκεντρική</w:t>
      </w:r>
      <w:proofErr w:type="spellEnd"/>
      <w:r>
        <w:rPr>
          <w:rFonts w:eastAsia="Times New Roman" w:cs="Times New Roman"/>
          <w:szCs w:val="24"/>
        </w:rPr>
        <w:t xml:space="preserve"> προσαρμογή του για την επίτευξη του στόχου ενός πρωτογενούς πλεονάσματος 7,7 δισεκατομμυρίων ευρώ.</w:t>
      </w:r>
    </w:p>
    <w:p w14:paraId="420DC470"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Η εντυπωσιακά προβλεπόμενη αύξηση των ε</w:t>
      </w:r>
      <w:r>
        <w:rPr>
          <w:rFonts w:eastAsia="Times New Roman" w:cs="Times New Roman"/>
          <w:color w:val="000000"/>
          <w:szCs w:val="24"/>
        </w:rPr>
        <w:t>πενδύσεων κατά 12,6% κινείται ουσιαστικά στον χώρο της φαντασίας της Κυβέρνησης, γιατί εάν μέχρι σήμερα δεν είχαμε ανάπτυξη και σε ένα χρόνο θα πρέπει να έχουμε αυτήν τη μεγέθυνση</w:t>
      </w:r>
      <w:r>
        <w:rPr>
          <w:rFonts w:eastAsia="Times New Roman" w:cs="Times New Roman"/>
          <w:color w:val="000000"/>
          <w:szCs w:val="24"/>
        </w:rPr>
        <w:t>,</w:t>
      </w:r>
      <w:r>
        <w:rPr>
          <w:rFonts w:eastAsia="Times New Roman" w:cs="Times New Roman"/>
          <w:color w:val="000000"/>
          <w:szCs w:val="24"/>
        </w:rPr>
        <w:t xml:space="preserve"> την οποία λέτε, όπως καταλαβαίνετε αυτό δεν έχει κα</w:t>
      </w:r>
      <w:r>
        <w:rPr>
          <w:rFonts w:eastAsia="Times New Roman" w:cs="Times New Roman"/>
          <w:color w:val="000000"/>
          <w:szCs w:val="24"/>
        </w:rPr>
        <w:t>μ</w:t>
      </w:r>
      <w:r>
        <w:rPr>
          <w:rFonts w:eastAsia="Times New Roman" w:cs="Times New Roman"/>
          <w:color w:val="000000"/>
          <w:szCs w:val="24"/>
        </w:rPr>
        <w:t>μία επαφή με την πραγμα</w:t>
      </w:r>
      <w:r>
        <w:rPr>
          <w:rFonts w:eastAsia="Times New Roman" w:cs="Times New Roman"/>
          <w:color w:val="000000"/>
          <w:szCs w:val="24"/>
        </w:rPr>
        <w:t xml:space="preserve">τικότητα. </w:t>
      </w:r>
    </w:p>
    <w:p w14:paraId="420DC471" w14:textId="77777777" w:rsidR="003663B4" w:rsidRDefault="00087BC7">
      <w:pPr>
        <w:spacing w:line="600" w:lineRule="auto"/>
        <w:ind w:firstLine="720"/>
        <w:contextualSpacing/>
        <w:jc w:val="both"/>
        <w:rPr>
          <w:rFonts w:eastAsia="Times New Roman" w:cs="Times New Roman"/>
          <w:color w:val="000000"/>
          <w:szCs w:val="24"/>
        </w:rPr>
      </w:pPr>
      <w:proofErr w:type="spellStart"/>
      <w:r>
        <w:rPr>
          <w:rFonts w:eastAsia="Times New Roman" w:cs="Times New Roman"/>
          <w:color w:val="000000"/>
          <w:szCs w:val="24"/>
        </w:rPr>
        <w:t>Υφεσιακός</w:t>
      </w:r>
      <w:proofErr w:type="spellEnd"/>
      <w:r>
        <w:rPr>
          <w:rFonts w:eastAsia="Times New Roman" w:cs="Times New Roman"/>
          <w:color w:val="000000"/>
          <w:szCs w:val="24"/>
        </w:rPr>
        <w:t xml:space="preserve">, αβάσιμα αισιόδοξος, αλλά και </w:t>
      </w:r>
      <w:proofErr w:type="spellStart"/>
      <w:r>
        <w:rPr>
          <w:rFonts w:eastAsia="Times New Roman" w:cs="Times New Roman"/>
          <w:color w:val="000000"/>
          <w:szCs w:val="24"/>
        </w:rPr>
        <w:t>φοροκεντρικός</w:t>
      </w:r>
      <w:proofErr w:type="spellEnd"/>
      <w:r>
        <w:rPr>
          <w:rFonts w:eastAsia="Times New Roman" w:cs="Times New Roman"/>
          <w:color w:val="000000"/>
          <w:szCs w:val="24"/>
        </w:rPr>
        <w:t xml:space="preserve"> είναι ο </w:t>
      </w:r>
      <w:r>
        <w:rPr>
          <w:rFonts w:eastAsia="Times New Roman" w:cs="Times New Roman"/>
          <w:color w:val="000000"/>
          <w:szCs w:val="24"/>
        </w:rPr>
        <w:t>π</w:t>
      </w:r>
      <w:r>
        <w:rPr>
          <w:rFonts w:eastAsia="Times New Roman" w:cs="Times New Roman"/>
          <w:color w:val="000000"/>
          <w:szCs w:val="24"/>
        </w:rPr>
        <w:t>ροϋπολογισμός που προτείνει η Κυβέρνηση, δεδομένου ότι περιλαμβάνει νέους φόρους, που προερχόταν από τη σωρευτική επίδραση των δημοσιονομικών μέτρων της Κυβέρνησης, με υψηλές προσδοκ</w:t>
      </w:r>
      <w:r>
        <w:rPr>
          <w:rFonts w:eastAsia="Times New Roman" w:cs="Times New Roman"/>
          <w:color w:val="000000"/>
          <w:szCs w:val="24"/>
        </w:rPr>
        <w:t xml:space="preserve">ίες -όπως είπα- για την ανάπτυξη, όπου προβλέπεται ρυθμός οικονομικής μεγέθυνσης 2,5% και πρωτογενές πλεόνασμα 3,5%. </w:t>
      </w:r>
    </w:p>
    <w:p w14:paraId="420DC472"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Όπως διαπιστώνουμε όλοι, αυτός ο </w:t>
      </w:r>
      <w:r>
        <w:rPr>
          <w:rFonts w:eastAsia="Times New Roman" w:cs="Times New Roman"/>
          <w:color w:val="000000"/>
          <w:szCs w:val="24"/>
        </w:rPr>
        <w:t>π</w:t>
      </w:r>
      <w:r>
        <w:rPr>
          <w:rFonts w:eastAsia="Times New Roman" w:cs="Times New Roman"/>
          <w:color w:val="000000"/>
          <w:szCs w:val="24"/>
        </w:rPr>
        <w:t xml:space="preserve">ροϋπολογισμός δεν μπορεί παρά να λειτουργήσει </w:t>
      </w:r>
      <w:proofErr w:type="spellStart"/>
      <w:r>
        <w:rPr>
          <w:rFonts w:eastAsia="Times New Roman" w:cs="Times New Roman"/>
          <w:color w:val="000000"/>
          <w:szCs w:val="24"/>
        </w:rPr>
        <w:t>υφεσιακά</w:t>
      </w:r>
      <w:proofErr w:type="spellEnd"/>
      <w:r>
        <w:rPr>
          <w:rFonts w:eastAsia="Times New Roman" w:cs="Times New Roman"/>
          <w:color w:val="000000"/>
          <w:szCs w:val="24"/>
        </w:rPr>
        <w:t>, καθώς μειώνει τις δαπάνες και αυξάνει τα φορολογ</w:t>
      </w:r>
      <w:r>
        <w:rPr>
          <w:rFonts w:eastAsia="Times New Roman" w:cs="Times New Roman"/>
          <w:color w:val="000000"/>
          <w:szCs w:val="24"/>
        </w:rPr>
        <w:t xml:space="preserve">ικά έσοδα. Η επίμονη επιδίωξη ψηλότερων του στόχου και των δεσμεύσεων της χώρας πρωτογενών πλεονασμάτων, προφανώς συνεπάγεται υπερβολική λιτότητα, που επηρεάζει αρνητικά την ανάπτυξη. </w:t>
      </w:r>
    </w:p>
    <w:p w14:paraId="420DC473"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Έτσι δεν υπάρχουν πια κίνητρα, εκεί είναι το πρόβλημα, δεν υπάρχει κίνη</w:t>
      </w:r>
      <w:r>
        <w:rPr>
          <w:rFonts w:eastAsia="Times New Roman" w:cs="Times New Roman"/>
          <w:color w:val="000000"/>
          <w:szCs w:val="24"/>
        </w:rPr>
        <w:t>τρο για την εργασία, δεν υπάρχει κίνητρο για την επιχειρηματικότητα, δεν υπάρχει κίνητρο</w:t>
      </w:r>
      <w:r>
        <w:rPr>
          <w:rFonts w:eastAsia="Times New Roman" w:cs="Times New Roman"/>
          <w:color w:val="000000"/>
          <w:szCs w:val="24"/>
        </w:rPr>
        <w:t>,</w:t>
      </w:r>
      <w:r>
        <w:rPr>
          <w:rFonts w:eastAsia="Times New Roman" w:cs="Times New Roman"/>
          <w:color w:val="000000"/>
          <w:szCs w:val="24"/>
        </w:rPr>
        <w:t xml:space="preserve"> τη στιγμή που οι εταιρείες μεταναστεύουν στο εξωτερικό μαζί με τους νέους. Η μεσαία τάξη καταρρακώνεται και οι φτωχοί γίνονται φτωχότεροι. Οι προοπτικές ανάπτυξης φαί</w:t>
      </w:r>
      <w:r>
        <w:rPr>
          <w:rFonts w:eastAsia="Times New Roman" w:cs="Times New Roman"/>
          <w:color w:val="000000"/>
          <w:szCs w:val="24"/>
        </w:rPr>
        <w:t xml:space="preserve">νεται ότι ματαιώνονται. </w:t>
      </w:r>
    </w:p>
    <w:p w14:paraId="420DC47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420DC475"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Έτσι λοιπόν, από αυτά που βλέπουμε στον </w:t>
      </w:r>
      <w:r>
        <w:rPr>
          <w:rFonts w:eastAsia="Times New Roman" w:cs="Times New Roman"/>
          <w:color w:val="000000"/>
          <w:szCs w:val="24"/>
        </w:rPr>
        <w:t>π</w:t>
      </w:r>
      <w:r>
        <w:rPr>
          <w:rFonts w:eastAsia="Times New Roman" w:cs="Times New Roman"/>
          <w:color w:val="000000"/>
          <w:szCs w:val="24"/>
        </w:rPr>
        <w:t>ροϋπολογισμό, το κυβερνητικό επιχείρημα για πολιτική αναδιανομής και κοινωνικής δικαιοσύν</w:t>
      </w:r>
      <w:r>
        <w:rPr>
          <w:rFonts w:eastAsia="Times New Roman" w:cs="Times New Roman"/>
          <w:color w:val="000000"/>
          <w:szCs w:val="24"/>
        </w:rPr>
        <w:t xml:space="preserve">ης με επιβολή νέων και πρόσθετων φόρων και περικοπών, όπως καταλαβαίνετε, υπερβαίνει τη λογική. Σε πολλούς τομείς, όπως η παιδεία, η υγεία, η δημόσια τάξη, η κοινωνική πρόνοια, η μετανάστευση, βλέπουμε ότι το πρόσημο του </w:t>
      </w:r>
      <w:r>
        <w:rPr>
          <w:rFonts w:eastAsia="Times New Roman" w:cs="Times New Roman"/>
          <w:color w:val="000000"/>
          <w:szCs w:val="24"/>
        </w:rPr>
        <w:t>π</w:t>
      </w:r>
      <w:r>
        <w:rPr>
          <w:rFonts w:eastAsia="Times New Roman" w:cs="Times New Roman"/>
          <w:color w:val="000000"/>
          <w:szCs w:val="24"/>
        </w:rPr>
        <w:t xml:space="preserve">ροϋπολογισμού είναι αρνητικό. </w:t>
      </w:r>
    </w:p>
    <w:p w14:paraId="420DC476"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w:t>
      </w:r>
      <w:r>
        <w:rPr>
          <w:rFonts w:eastAsia="Times New Roman" w:cs="Times New Roman"/>
          <w:color w:val="000000"/>
          <w:szCs w:val="24"/>
        </w:rPr>
        <w:t xml:space="preserve"> μία και ο κύριος Αναπληρωτής Υπουργός προηγουμένως αναφέρθηκε σε αυτά</w:t>
      </w:r>
      <w:r>
        <w:rPr>
          <w:rFonts w:eastAsia="Times New Roman" w:cs="Times New Roman"/>
          <w:color w:val="000000"/>
          <w:szCs w:val="24"/>
        </w:rPr>
        <w:t>,</w:t>
      </w:r>
      <w:r>
        <w:rPr>
          <w:rFonts w:eastAsia="Times New Roman" w:cs="Times New Roman"/>
          <w:color w:val="000000"/>
          <w:szCs w:val="24"/>
        </w:rPr>
        <w:t xml:space="preserve"> τα οποία έχουν </w:t>
      </w:r>
      <w:proofErr w:type="spellStart"/>
      <w:r>
        <w:rPr>
          <w:rFonts w:eastAsia="Times New Roman" w:cs="Times New Roman"/>
          <w:color w:val="000000"/>
          <w:szCs w:val="24"/>
        </w:rPr>
        <w:t>απορροφηθεί</w:t>
      </w:r>
      <w:proofErr w:type="spellEnd"/>
      <w:r>
        <w:rPr>
          <w:rFonts w:eastAsia="Times New Roman" w:cs="Times New Roman"/>
          <w:color w:val="000000"/>
          <w:szCs w:val="24"/>
        </w:rPr>
        <w:t xml:space="preserve"> από την Κυβέρνηση στο πεδίο της προσφυγικής κρίσης, θα έκανα δύο αναφορές μόνο</w:t>
      </w:r>
      <w:r>
        <w:rPr>
          <w:rFonts w:eastAsia="Times New Roman" w:cs="Times New Roman"/>
          <w:color w:val="000000"/>
          <w:szCs w:val="24"/>
        </w:rPr>
        <w:t>,</w:t>
      </w:r>
      <w:r>
        <w:rPr>
          <w:rFonts w:eastAsia="Times New Roman" w:cs="Times New Roman"/>
          <w:color w:val="000000"/>
          <w:szCs w:val="24"/>
        </w:rPr>
        <w:t xml:space="preserve"> τις οποίες μπορεί να τις επαληθεύσει, διότι έχουν δημοσιευθεί:</w:t>
      </w:r>
    </w:p>
    <w:p w14:paraId="420DC477"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Από την μια πλ</w:t>
      </w:r>
      <w:r>
        <w:rPr>
          <w:rFonts w:eastAsia="Times New Roman" w:cs="Times New Roman"/>
          <w:color w:val="000000"/>
          <w:szCs w:val="24"/>
        </w:rPr>
        <w:t>ευρά ο κ. Στυλιανίδης, ο Επίτροπος για την ανθρωπιστική κρίση λέει ότι 500 εκατομμύρια ευρώ παραμένουν αδιάθετα και η Ελλάδα δεν τα έχει απορροφήσει. Από την άλλη λέγεται ότι 600 εκατομμύρια, από άλλο Ταμείο, όχι από το ΑΜΙΒ, είναι αυτά, τα οποία δεν έχουν</w:t>
      </w:r>
      <w:r>
        <w:rPr>
          <w:rFonts w:eastAsia="Times New Roman" w:cs="Times New Roman"/>
          <w:color w:val="000000"/>
          <w:szCs w:val="24"/>
        </w:rPr>
        <w:t xml:space="preserve"> </w:t>
      </w:r>
      <w:proofErr w:type="spellStart"/>
      <w:r>
        <w:rPr>
          <w:rFonts w:eastAsia="Times New Roman" w:cs="Times New Roman"/>
          <w:color w:val="000000"/>
          <w:szCs w:val="24"/>
        </w:rPr>
        <w:t>απορροφηθεί</w:t>
      </w:r>
      <w:proofErr w:type="spellEnd"/>
      <w:r>
        <w:rPr>
          <w:rFonts w:eastAsia="Times New Roman" w:cs="Times New Roman"/>
          <w:color w:val="000000"/>
          <w:szCs w:val="24"/>
        </w:rPr>
        <w:t xml:space="preserve">. Αυτό μας κάνει 1.100.000.000, τα οποία αυτή τη στιγμή δεν έχουν </w:t>
      </w:r>
      <w:proofErr w:type="spellStart"/>
      <w:r>
        <w:rPr>
          <w:rFonts w:eastAsia="Times New Roman" w:cs="Times New Roman"/>
          <w:color w:val="000000"/>
          <w:szCs w:val="24"/>
        </w:rPr>
        <w:t>απορροφηθεί</w:t>
      </w:r>
      <w:proofErr w:type="spellEnd"/>
      <w:r>
        <w:rPr>
          <w:rFonts w:eastAsia="Times New Roman" w:cs="Times New Roman"/>
          <w:color w:val="000000"/>
          <w:szCs w:val="24"/>
        </w:rPr>
        <w:t xml:space="preserve">, μένουν διαθέσιμα. Για ποιο πρόσημο μιλάμε για τις πολιτικές αυτές; </w:t>
      </w:r>
    </w:p>
    <w:p w14:paraId="420DC47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r>
        <w:rPr>
          <w:rFonts w:eastAsia="Times New Roman" w:cs="Times New Roman"/>
          <w:szCs w:val="24"/>
        </w:rPr>
        <w:t xml:space="preserve"> </w:t>
      </w:r>
    </w:p>
    <w:p w14:paraId="420DC479"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Πρόεδρε, θα ήθελα για μισό λεπτό την ανοχή σας.</w:t>
      </w:r>
    </w:p>
    <w:p w14:paraId="420DC47A"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Από την άλλη πλευρά</w:t>
      </w:r>
      <w:r>
        <w:rPr>
          <w:rFonts w:eastAsia="Times New Roman" w:cs="Times New Roman"/>
          <w:color w:val="000000"/>
          <w:szCs w:val="24"/>
        </w:rPr>
        <w:t>,</w:t>
      </w:r>
      <w:r>
        <w:rPr>
          <w:rFonts w:eastAsia="Times New Roman" w:cs="Times New Roman"/>
          <w:color w:val="000000"/>
          <w:szCs w:val="24"/>
        </w:rPr>
        <w:t xml:space="preserve"> τα νούμερα του </w:t>
      </w:r>
      <w:r>
        <w:rPr>
          <w:rFonts w:eastAsia="Times New Roman" w:cs="Times New Roman"/>
          <w:color w:val="000000"/>
          <w:szCs w:val="24"/>
        </w:rPr>
        <w:t>π</w:t>
      </w:r>
      <w:r>
        <w:rPr>
          <w:rFonts w:eastAsia="Times New Roman" w:cs="Times New Roman"/>
          <w:color w:val="000000"/>
          <w:szCs w:val="24"/>
        </w:rPr>
        <w:t>ροϋπολογισμού αποκαλύπτουν πρόσθετα δημοσιονομικά μέτρα</w:t>
      </w:r>
      <w:r>
        <w:rPr>
          <w:rFonts w:eastAsia="Times New Roman" w:cs="Times New Roman"/>
          <w:color w:val="000000"/>
          <w:szCs w:val="24"/>
        </w:rPr>
        <w:t>,</w:t>
      </w:r>
      <w:r>
        <w:rPr>
          <w:rFonts w:eastAsia="Times New Roman" w:cs="Times New Roman"/>
          <w:color w:val="000000"/>
          <w:szCs w:val="24"/>
        </w:rPr>
        <w:t xml:space="preserve"> με την επιβολή κυρίως νέων φόρων, τα οποία δυσχεραίνουν την οικονομία. Πρόκειται συνεπώς</w:t>
      </w:r>
      <w:r>
        <w:rPr>
          <w:rFonts w:eastAsia="Times New Roman" w:cs="Times New Roman"/>
          <w:color w:val="000000"/>
          <w:szCs w:val="24"/>
        </w:rPr>
        <w:t>,</w:t>
      </w:r>
      <w:r>
        <w:rPr>
          <w:rFonts w:eastAsia="Times New Roman" w:cs="Times New Roman"/>
          <w:color w:val="000000"/>
          <w:szCs w:val="24"/>
        </w:rPr>
        <w:t xml:space="preserve"> για ένα αντιαναπτυξιακό και αναποτελεσματικό οικονομικά και κοινωνικά, άδικο προϋπολογισμό. Με την ενισχυμένη φορολογική επιβάρυνση οι πολίτες θα συνεχίσουν να δέχονται μέτρα </w:t>
      </w:r>
      <w:proofErr w:type="spellStart"/>
      <w:r>
        <w:rPr>
          <w:rFonts w:eastAsia="Times New Roman" w:cs="Times New Roman"/>
          <w:color w:val="000000"/>
          <w:szCs w:val="24"/>
        </w:rPr>
        <w:t>φοροεπιδρομής</w:t>
      </w:r>
      <w:proofErr w:type="spellEnd"/>
      <w:r>
        <w:rPr>
          <w:rFonts w:eastAsia="Times New Roman" w:cs="Times New Roman"/>
          <w:color w:val="000000"/>
          <w:szCs w:val="24"/>
        </w:rPr>
        <w:t xml:space="preserve">, μειώσεις μισθών και συντάξεων. </w:t>
      </w:r>
    </w:p>
    <w:p w14:paraId="420DC47B"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Μόνο για το πακέτο του ενός δισεκ</w:t>
      </w:r>
      <w:r>
        <w:rPr>
          <w:rFonts w:eastAsia="Times New Roman" w:cs="Times New Roman"/>
          <w:color w:val="000000"/>
          <w:szCs w:val="24"/>
        </w:rPr>
        <w:t>ατομμυρίου για το 2018 θα υπάρξουν δώδεκα φοροεισπρακτικά μέτρα, κατάργηση της έκπτωσης των ιατρικών δαπανών και του φόρου εισοδήματος, μείωση στο μισό του επιδόματος θέρμανσης, αύξηση του συντελεστή ΦΠΑ σε τριάντα δύο νησιά, κατάργηση όλων των άλλων επιδο</w:t>
      </w:r>
      <w:r>
        <w:rPr>
          <w:rFonts w:eastAsia="Times New Roman" w:cs="Times New Roman"/>
          <w:color w:val="000000"/>
          <w:szCs w:val="24"/>
        </w:rPr>
        <w:t>μάτων για τους δικαιούχους του Κοινωνικού Επιδόματος Αλληλεγγύης, αύξηση των εισφορών για τους ελεύθερους επαγγελματίες με το τέχνασμα να μην αναγνωρίζεται η δαπάνη των εισφορών σαν έξοδο. Με τον τρόπο αυτό</w:t>
      </w:r>
      <w:r>
        <w:rPr>
          <w:rFonts w:eastAsia="Times New Roman" w:cs="Times New Roman"/>
          <w:color w:val="000000"/>
          <w:szCs w:val="24"/>
        </w:rPr>
        <w:t>,</w:t>
      </w:r>
      <w:r>
        <w:rPr>
          <w:rFonts w:eastAsia="Times New Roman" w:cs="Times New Roman"/>
          <w:color w:val="000000"/>
          <w:szCs w:val="24"/>
        </w:rPr>
        <w:t xml:space="preserve"> η Κυβέρνηση αγνοεί συνειδητά ότι η έξοδος από τη</w:t>
      </w:r>
      <w:r>
        <w:rPr>
          <w:rFonts w:eastAsia="Times New Roman" w:cs="Times New Roman"/>
          <w:color w:val="000000"/>
          <w:szCs w:val="24"/>
        </w:rPr>
        <w:t xml:space="preserve"> κρίση περνάει μέσα από διαρθρωτικές αλλαγές, μέσα από μεταρρυθμίσεις και όχι μέσα από τη φορολογία. </w:t>
      </w:r>
    </w:p>
    <w:p w14:paraId="420DC47C"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Γι’ αυτό το λόγο, επειδή είναι άδικος, αναποτελεσματικός και οπωσδήποτε ματαιώνει οποιαδήποτε προοπτική ανάπτυξης, εμείς θα καταψηφίσουμε αυτόν τον Προϋπο</w:t>
      </w:r>
      <w:r>
        <w:rPr>
          <w:rFonts w:eastAsia="Times New Roman" w:cs="Times New Roman"/>
          <w:color w:val="000000"/>
          <w:szCs w:val="24"/>
        </w:rPr>
        <w:t xml:space="preserve">λογισμό. </w:t>
      </w:r>
    </w:p>
    <w:p w14:paraId="420DC47D" w14:textId="77777777" w:rsidR="003663B4" w:rsidRDefault="00087BC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Σας ευχαριστώ πολύ, κύριε Πρόεδρε. </w:t>
      </w:r>
    </w:p>
    <w:p w14:paraId="420DC47E" w14:textId="77777777" w:rsidR="003663B4" w:rsidRDefault="00087BC7">
      <w:pPr>
        <w:spacing w:line="600" w:lineRule="auto"/>
        <w:ind w:firstLine="720"/>
        <w:contextualSpacing/>
        <w:jc w:val="center"/>
        <w:rPr>
          <w:rFonts w:eastAsia="Times New Roman" w:cs="Times New Roman"/>
          <w:color w:val="000000"/>
          <w:szCs w:val="24"/>
        </w:rPr>
      </w:pPr>
      <w:r>
        <w:rPr>
          <w:rFonts w:eastAsia="Times New Roman" w:cs="Times New Roman"/>
          <w:color w:val="000000"/>
          <w:szCs w:val="24"/>
        </w:rPr>
        <w:t>(Χειροκροτήματα)</w:t>
      </w:r>
    </w:p>
    <w:p w14:paraId="420DC47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w:t>
      </w:r>
    </w:p>
    <w:p w14:paraId="420DC48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w:t>
      </w:r>
      <w:r>
        <w:rPr>
          <w:rFonts w:eastAsia="Times New Roman" w:cs="Times New Roman"/>
          <w:szCs w:val="24"/>
        </w:rPr>
        <w:t>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τρεις συνοδοί εκπαιδευτικοί από το Σχολείο Δεύτερ</w:t>
      </w:r>
      <w:r>
        <w:rPr>
          <w:rFonts w:eastAsia="Times New Roman" w:cs="Times New Roman"/>
          <w:szCs w:val="24"/>
        </w:rPr>
        <w:t>ης Ευκαιρίας Καλλιθέας.</w:t>
      </w:r>
    </w:p>
    <w:p w14:paraId="420DC48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420DC482"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20DC483" w14:textId="77777777" w:rsidR="003663B4" w:rsidRDefault="00087BC7">
      <w:pPr>
        <w:spacing w:line="600" w:lineRule="auto"/>
        <w:ind w:firstLine="720"/>
        <w:jc w:val="both"/>
        <w:rPr>
          <w:rFonts w:eastAsia="Times New Roman" w:cs="Times New Roman"/>
          <w:szCs w:val="24"/>
        </w:rPr>
      </w:pPr>
      <w:r>
        <w:rPr>
          <w:rFonts w:eastAsia="Times New Roman" w:cs="Times New Roman"/>
          <w:color w:val="000000"/>
          <w:szCs w:val="24"/>
        </w:rPr>
        <w:t>Τον λόγο έχει η κ</w:t>
      </w:r>
      <w:r>
        <w:rPr>
          <w:rFonts w:eastAsia="Times New Roman" w:cs="Times New Roman"/>
          <w:color w:val="000000"/>
          <w:szCs w:val="24"/>
        </w:rPr>
        <w:t>.</w:t>
      </w:r>
      <w:r>
        <w:rPr>
          <w:rFonts w:eastAsia="Times New Roman" w:cs="Times New Roman"/>
          <w:color w:val="000000"/>
          <w:szCs w:val="24"/>
        </w:rPr>
        <w:t xml:space="preserve"> Σταματάκη, Βουλευτής του ΣΥΡΙΖΑ, για έξι λεπτά</w:t>
      </w:r>
      <w:r>
        <w:rPr>
          <w:rFonts w:eastAsia="Times New Roman" w:cs="Times New Roman"/>
          <w:szCs w:val="24"/>
        </w:rPr>
        <w:t>.</w:t>
      </w:r>
    </w:p>
    <w:p w14:paraId="420DC48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Κύριε Πρόεδρε, κυρίες και κύριοι Υπουργοί, κυρίες και κύριοι Βουλευτές,</w:t>
      </w:r>
      <w:r>
        <w:rPr>
          <w:rFonts w:eastAsia="Times New Roman" w:cs="Times New Roman"/>
          <w:szCs w:val="24"/>
        </w:rPr>
        <w:t xml:space="preserve"> μετά τη συμφωνία με τους θεσμούς και το κλείσιμο της τρίτης αξιολόγησης, το πολιτικό κλίμα έχει αλλάξει. Η χώρα έχει αρχίσει να ξανακερδίζει τη φερεγγυότητα στο διεθνές πολιτικό και επενδυτικό περιβάλλον και μια νότα αισιοδοξίας διαφαίνεται για την ελληνι</w:t>
      </w:r>
      <w:r>
        <w:rPr>
          <w:rFonts w:eastAsia="Times New Roman" w:cs="Times New Roman"/>
          <w:szCs w:val="24"/>
        </w:rPr>
        <w:t xml:space="preserve">κή κοινωνία. </w:t>
      </w:r>
    </w:p>
    <w:p w14:paraId="420DC48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τρίτη αξιολόγηση έκλεισε</w:t>
      </w:r>
      <w:r>
        <w:rPr>
          <w:rFonts w:eastAsia="Times New Roman" w:cs="Times New Roman"/>
          <w:szCs w:val="24"/>
        </w:rPr>
        <w:t>,</w:t>
      </w:r>
      <w:r>
        <w:rPr>
          <w:rFonts w:eastAsia="Times New Roman" w:cs="Times New Roman"/>
          <w:szCs w:val="24"/>
        </w:rPr>
        <w:t xml:space="preserve"> χωρίς επιπλέον δημοσιονομικά μέτρα, το οποίο σημαίνει ότι ανοίγει ο δρόμος για την έξοδο από την επιτροπεία. Ακόμη, θα πρέπει να αναφέρουμε ότι στο πλαίσιο της τρίτης αξιολόγησης έχουμε θετικά μέτρα ύψους 300 εκατο</w:t>
      </w:r>
      <w:r>
        <w:rPr>
          <w:rFonts w:eastAsia="Times New Roman" w:cs="Times New Roman"/>
          <w:szCs w:val="24"/>
        </w:rPr>
        <w:t xml:space="preserve">μμυρίων ευρώ, που θα δοθούν σε προγράμματα για την καταπολέμηση της παιδικής φτώχειας, στα οικογενειακά επιδόματα για την ενίσχυση της οικογένειας, στους βρεφονηπιακούς σταθμούς, στα σχολικά γεύματα, στα επιδόματα αναπηρίας. </w:t>
      </w:r>
      <w:r>
        <w:rPr>
          <w:rFonts w:eastAsia="Times New Roman" w:cs="Times New Roman"/>
          <w:szCs w:val="24"/>
        </w:rPr>
        <w:t>Έχουμε</w:t>
      </w:r>
      <w:r>
        <w:rPr>
          <w:rFonts w:eastAsia="Times New Roman" w:cs="Times New Roman"/>
          <w:szCs w:val="24"/>
        </w:rPr>
        <w:t xml:space="preserve"> και κάποια μη οικονομικά</w:t>
      </w:r>
      <w:r>
        <w:rPr>
          <w:rFonts w:eastAsia="Times New Roman" w:cs="Times New Roman"/>
          <w:szCs w:val="24"/>
        </w:rPr>
        <w:t xml:space="preserve"> θετικά μέτρα, με κορυφαίο την επαναφορά του προνομίου των εργαζομένων</w:t>
      </w:r>
      <w:r>
        <w:rPr>
          <w:rFonts w:eastAsia="Times New Roman" w:cs="Times New Roman"/>
          <w:szCs w:val="24"/>
        </w:rPr>
        <w:t>,</w:t>
      </w:r>
      <w:r>
        <w:rPr>
          <w:rFonts w:eastAsia="Times New Roman" w:cs="Times New Roman"/>
          <w:szCs w:val="24"/>
        </w:rPr>
        <w:t xml:space="preserve"> που θα λαμβάνουν αποζημίωση κατά την εκκαθάριση πτώχευσης επιχείρησης πριν από κάθε άλλον πιστωτή.</w:t>
      </w:r>
    </w:p>
    <w:p w14:paraId="420DC48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 κύριοι συνάδελφοι, το σύστημα υπηρεσιών κοινωνικής προστασίας χαρακτηριζότ</w:t>
      </w:r>
      <w:r>
        <w:rPr>
          <w:rFonts w:eastAsia="Times New Roman" w:cs="Times New Roman"/>
          <w:szCs w:val="24"/>
        </w:rPr>
        <w:t xml:space="preserve">αν από πολυπλοκότητα, από έλλειψη ενιαίου σχεδιασμού, από κακή στόχευση, από πολυδιάσπαση και πολυνομία, από ανισότητα πόρων και παροχών, από αδιαφάνεια. Όλα αυτά οδήγησαν σε οξυμμένα διοικητικά προβλήματα των ασφαλιστικών και </w:t>
      </w:r>
      <w:proofErr w:type="spellStart"/>
      <w:r>
        <w:rPr>
          <w:rFonts w:eastAsia="Times New Roman" w:cs="Times New Roman"/>
          <w:szCs w:val="24"/>
        </w:rPr>
        <w:t>προνοιακών</w:t>
      </w:r>
      <w:proofErr w:type="spellEnd"/>
      <w:r>
        <w:rPr>
          <w:rFonts w:eastAsia="Times New Roman" w:cs="Times New Roman"/>
          <w:szCs w:val="24"/>
        </w:rPr>
        <w:t xml:space="preserve"> φορέων και των υπη</w:t>
      </w:r>
      <w:r>
        <w:rPr>
          <w:rFonts w:eastAsia="Times New Roman" w:cs="Times New Roman"/>
          <w:szCs w:val="24"/>
        </w:rPr>
        <w:t>ρεσιών, αλλά και συχνά στον αποκλεισμό συμπολιτών μας από επιδόματα</w:t>
      </w:r>
      <w:r>
        <w:rPr>
          <w:rFonts w:eastAsia="Times New Roman" w:cs="Times New Roman"/>
          <w:szCs w:val="24"/>
        </w:rPr>
        <w:t>,</w:t>
      </w:r>
      <w:r>
        <w:rPr>
          <w:rFonts w:eastAsia="Times New Roman" w:cs="Times New Roman"/>
          <w:szCs w:val="24"/>
        </w:rPr>
        <w:t xml:space="preserve"> που δικαιούνταν</w:t>
      </w:r>
      <w:r>
        <w:rPr>
          <w:rFonts w:eastAsia="Times New Roman" w:cs="Times New Roman"/>
          <w:szCs w:val="24"/>
        </w:rPr>
        <w:t>,</w:t>
      </w:r>
      <w:r>
        <w:rPr>
          <w:rFonts w:eastAsia="Times New Roman" w:cs="Times New Roman"/>
          <w:szCs w:val="24"/>
        </w:rPr>
        <w:t xml:space="preserve"> λόγω αδυναμίας πρόσβασης στην ελλιπή ενημέρωση και την πληροφόρηση, πεδίο λαμπρό για τις πελατειακές, ρουσφετολογικές πρακτικές.</w:t>
      </w:r>
    </w:p>
    <w:p w14:paraId="420DC48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αυτ</w:t>
      </w:r>
      <w:r>
        <w:rPr>
          <w:rFonts w:eastAsia="Times New Roman" w:cs="Times New Roman"/>
          <w:szCs w:val="24"/>
        </w:rPr>
        <w:t>ές τις πρακτικές εμείς τις σπάσαμε. Σας χαλάσαμε την πιάτσα, το οικοδόμημα, τα θεμέλια αυτού του κράτους</w:t>
      </w:r>
      <w:r>
        <w:rPr>
          <w:rFonts w:eastAsia="Times New Roman" w:cs="Times New Roman"/>
          <w:szCs w:val="24"/>
        </w:rPr>
        <w:t>,</w:t>
      </w:r>
      <w:r>
        <w:rPr>
          <w:rFonts w:eastAsia="Times New Roman" w:cs="Times New Roman"/>
          <w:szCs w:val="24"/>
        </w:rPr>
        <w:t xml:space="preserve"> που είχατε δημιουργήσει και αυτό είναι που δεν σας αρέσει και γι’ αυτό δεν έχουμε ακούσει ούτε μια θετική πρόταση για τον </w:t>
      </w:r>
      <w:r>
        <w:rPr>
          <w:rFonts w:eastAsia="Times New Roman" w:cs="Times New Roman"/>
          <w:szCs w:val="24"/>
        </w:rPr>
        <w:t>π</w:t>
      </w:r>
      <w:r>
        <w:rPr>
          <w:rFonts w:eastAsia="Times New Roman" w:cs="Times New Roman"/>
          <w:szCs w:val="24"/>
        </w:rPr>
        <w:t>ροϋπολογισμό αυτές τις δυο ημέρες. Και όχι μόνον αυτό, αλλά μας κουνάτε και το χέρι και μας χρεώνετε κάθε ανομία</w:t>
      </w:r>
      <w:r>
        <w:rPr>
          <w:rFonts w:eastAsia="Times New Roman" w:cs="Times New Roman"/>
          <w:szCs w:val="24"/>
        </w:rPr>
        <w:t>,</w:t>
      </w:r>
      <w:r>
        <w:rPr>
          <w:rFonts w:eastAsia="Times New Roman" w:cs="Times New Roman"/>
          <w:szCs w:val="24"/>
        </w:rPr>
        <w:t xml:space="preserve"> που εσείς δημιουργήσατε και εκθρέψατε.</w:t>
      </w:r>
    </w:p>
    <w:p w14:paraId="420DC48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Εμείς, λοιπόν, με μια σειρά από δράσεις, σήμερα προχωράμε για την οικοδόμηση ενός σύγχρονου και διαφανο</w:t>
      </w:r>
      <w:r>
        <w:rPr>
          <w:rFonts w:eastAsia="Times New Roman" w:cs="Times New Roman"/>
          <w:szCs w:val="24"/>
        </w:rPr>
        <w:t xml:space="preserve">ύς κράτους πρόνοιας, που θα αντικαταστήσει το σύστημα πολυνομίας και κακονομίας. </w:t>
      </w:r>
    </w:p>
    <w:p w14:paraId="420DC48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2018, που συζητάμε σήμερα, είναι και ο τελευταίος της εποχής των μνημονίων. Δεν ήμασταν εμείς</w:t>
      </w:r>
      <w:r>
        <w:rPr>
          <w:rFonts w:eastAsia="Times New Roman" w:cs="Times New Roman"/>
          <w:szCs w:val="24"/>
        </w:rPr>
        <w:t>,</w:t>
      </w:r>
      <w:r>
        <w:rPr>
          <w:rFonts w:eastAsia="Times New Roman" w:cs="Times New Roman"/>
          <w:szCs w:val="24"/>
        </w:rPr>
        <w:t xml:space="preserve"> που φέραμε τα μνημόνια στη χώρα. Εμείς τα δύο τελευταία χρ</w:t>
      </w:r>
      <w:r>
        <w:rPr>
          <w:rFonts w:eastAsia="Times New Roman" w:cs="Times New Roman"/>
          <w:szCs w:val="24"/>
        </w:rPr>
        <w:t>όνια και με θυσίες του ελληνικού λαού, μέσα σε ένα δυσμενές διεθνές περιβάλλον, μέσα από μία σκληρή επιτροπεία και αρνητική σε όλα αντιπολίτευση, βγάζουμε σιγά-σιγά τη χώρα από τα μνημόνια. Δεν σας αρέσει να το ακούτε, αλλά θα το ακούτε μέχρι να το εμπεδώσ</w:t>
      </w:r>
      <w:r>
        <w:rPr>
          <w:rFonts w:eastAsia="Times New Roman" w:cs="Times New Roman"/>
          <w:szCs w:val="24"/>
        </w:rPr>
        <w:t>ετε.</w:t>
      </w:r>
    </w:p>
    <w:p w14:paraId="420DC48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ότι είναι ο τελευταίος </w:t>
      </w:r>
      <w:r>
        <w:rPr>
          <w:rFonts w:eastAsia="Times New Roman" w:cs="Times New Roman"/>
          <w:szCs w:val="24"/>
        </w:rPr>
        <w:t>π</w:t>
      </w:r>
      <w:r>
        <w:rPr>
          <w:rFonts w:eastAsia="Times New Roman" w:cs="Times New Roman"/>
          <w:szCs w:val="24"/>
        </w:rPr>
        <w:t>ροϋπολογισμός των μνημονίων δεν σημαίνει ότι είναι και τόσο δίκαιος όσο θα θέλαμε. Υπάρχουν ακόμα περιορισμοί, που ορίζονται από το ευρωπαϊκό και διεθνές οικονομικό περιβάλλον και από τη θέση της χώρας μας μέσα σε αυτό. Μέσα</w:t>
      </w:r>
      <w:r>
        <w:rPr>
          <w:rFonts w:eastAsia="Times New Roman" w:cs="Times New Roman"/>
          <w:szCs w:val="24"/>
        </w:rPr>
        <w:t xml:space="preserve">, όμως, στους περιορισμούς αυτούς έχουμε τη δυνατότητα να επιλέξουμε ποιους θα στηρίξουμε και πού θα πέσει το βάρος. </w:t>
      </w:r>
    </w:p>
    <w:p w14:paraId="420DC48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Ήδη από το 2015, που ανέλαβε αυτή η Κυβέρνηση, ένας από τους πρώτους νόμους που θεσμοθετήσαμε ήταν ο νόμος για την αντιμετώπιση της ανθρωπ</w:t>
      </w:r>
      <w:r>
        <w:rPr>
          <w:rFonts w:eastAsia="Times New Roman" w:cs="Times New Roman"/>
          <w:szCs w:val="24"/>
        </w:rPr>
        <w:t xml:space="preserve">ιστικής κρίσης. Από το 2015 έως το 2017 διπλασιάσαμε τις δαπάνες για την πρόνοια από 780 εκατομμύρια ευρώ σε 1,57 δισεκατομμύρια. </w:t>
      </w:r>
    </w:p>
    <w:p w14:paraId="420DC48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Κοινωνικό Εισόδημα Αλληλεγγύης, που δόθηκε το 2016 αρχικά σε τριάντα δήμους της χώρας και στη συνέχεια, από τον Φεβρουάριο</w:t>
      </w:r>
      <w:r>
        <w:rPr>
          <w:rFonts w:eastAsia="Times New Roman" w:cs="Times New Roman"/>
          <w:szCs w:val="24"/>
        </w:rPr>
        <w:t xml:space="preserve"> του 2017, σε όλη τη χώρα, παρέχει στήριξη σε εκατοντάδες χιλιάδες συμπολίτες μας, που βρίσκονταν στα πρόθυρα ακραίας φτώχειας και τους βοήθησε να σταθούν στα πόδια τους.</w:t>
      </w:r>
    </w:p>
    <w:p w14:paraId="420DC48D" w14:textId="77777777" w:rsidR="003663B4" w:rsidRDefault="00087BC7">
      <w:pPr>
        <w:spacing w:line="600" w:lineRule="auto"/>
        <w:ind w:firstLine="720"/>
        <w:jc w:val="both"/>
        <w:rPr>
          <w:rFonts w:eastAsia="Times New Roman"/>
          <w:szCs w:val="24"/>
        </w:rPr>
      </w:pPr>
      <w:r>
        <w:rPr>
          <w:rFonts w:eastAsia="Times New Roman"/>
          <w:szCs w:val="24"/>
        </w:rPr>
        <w:t>Ενισχύσαμε την πρωτοβάθμια φροντίδα υγείας. Δεν κόβουμε κορδέλες στο κενό, κυρίες και</w:t>
      </w:r>
      <w:r>
        <w:rPr>
          <w:rFonts w:eastAsia="Times New Roman"/>
          <w:szCs w:val="24"/>
        </w:rPr>
        <w:t xml:space="preserve"> κύριοι της Αντιπολίτευσης. Αναβαθμίσαμε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γείας με τεχνολογικό εξοπλισμό και νοσηλευτικό προσωπικό, με εξοικονόμηση πόρων από ένα </w:t>
      </w:r>
      <w:r>
        <w:rPr>
          <w:rFonts w:eastAsia="Times New Roman"/>
          <w:szCs w:val="24"/>
        </w:rPr>
        <w:t>«</w:t>
      </w:r>
      <w:r>
        <w:rPr>
          <w:rFonts w:eastAsia="Times New Roman"/>
          <w:szCs w:val="24"/>
        </w:rPr>
        <w:t>μεγάλο φαγοπότι</w:t>
      </w:r>
      <w:r>
        <w:rPr>
          <w:rFonts w:eastAsia="Times New Roman"/>
          <w:szCs w:val="24"/>
        </w:rPr>
        <w:t>»</w:t>
      </w:r>
      <w:r>
        <w:rPr>
          <w:rFonts w:eastAsia="Times New Roman"/>
          <w:szCs w:val="24"/>
        </w:rPr>
        <w:t xml:space="preserve"> του ΕΟΠΥΥ. Με την κατάργηση του εισιτηρίου των πέντε ευρώ στα νοσοκομεία και του ενός ευρώ ανά συν</w:t>
      </w:r>
      <w:r>
        <w:rPr>
          <w:rFonts w:eastAsia="Times New Roman"/>
          <w:szCs w:val="24"/>
        </w:rPr>
        <w:t>ταγή φαρμάκων</w:t>
      </w:r>
      <w:r>
        <w:rPr>
          <w:rFonts w:eastAsia="Times New Roman"/>
          <w:szCs w:val="24"/>
        </w:rPr>
        <w:t>,</w:t>
      </w:r>
      <w:r>
        <w:rPr>
          <w:rFonts w:eastAsia="Times New Roman"/>
          <w:szCs w:val="24"/>
        </w:rPr>
        <w:t xml:space="preserve"> αποκαταστήσαμε την πρόσβαση στις υπηρεσίες υγείας για όλους τους ανασφάλιστους πολίτες, τους πρόσφυγες και τους μετανάστες. </w:t>
      </w:r>
    </w:p>
    <w:p w14:paraId="420DC48E" w14:textId="77777777" w:rsidR="003663B4" w:rsidRDefault="00087BC7">
      <w:pPr>
        <w:spacing w:line="600" w:lineRule="auto"/>
        <w:ind w:firstLine="720"/>
        <w:jc w:val="both"/>
        <w:rPr>
          <w:rFonts w:eastAsia="Times New Roman"/>
          <w:szCs w:val="24"/>
        </w:rPr>
      </w:pPr>
      <w:r>
        <w:rPr>
          <w:rFonts w:eastAsia="Times New Roman"/>
          <w:szCs w:val="24"/>
        </w:rPr>
        <w:t>Το Κοινωνικό Εισόδημα Αλληλεγγύης είναι ανάγκη να διευρυνθεί, ώστε να λειτουργήσει ακόμα καλύτερα, να διασυνδεθεί με</w:t>
      </w:r>
      <w:r>
        <w:rPr>
          <w:rFonts w:eastAsia="Times New Roman"/>
          <w:szCs w:val="24"/>
        </w:rPr>
        <w:t xml:space="preserve"> άλλες παροχές και με προγράμματα του ΟΑΕΔ, για να μην παγιωθεί η κατάσταση των δικαιούχων, ώστε όσοι απ’ αυτούς είναι άνεργοι να βγουν στην αγορά εργασίας και να γίνουν ενεργά μέλη της κοινωνίας. Αυτός είναι ένας από τους βασικούς στόχους μας και εν μέρει</w:t>
      </w:r>
      <w:r>
        <w:rPr>
          <w:rFonts w:eastAsia="Times New Roman"/>
          <w:szCs w:val="24"/>
        </w:rPr>
        <w:t xml:space="preserve"> το έχουμε καταφέρει και αυτό φαίνεται από τη μείωση των ποσοστών της ανεργίας, μικρή μεν, αλλά πραγματική. </w:t>
      </w:r>
    </w:p>
    <w:p w14:paraId="420DC48F"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της Αξιωματικής Αντιπολίτευσης και όχι μόνο, κατανοώ την αγωνία σας, αλλά μάταια προσπαθείτε να γίνετε προφήτες κακών εξελίξεων. </w:t>
      </w:r>
      <w:r>
        <w:rPr>
          <w:rFonts w:eastAsia="Times New Roman"/>
          <w:szCs w:val="24"/>
        </w:rPr>
        <w:t>Η κοινωνία αναγνωρίζει την προσπάθεια</w:t>
      </w:r>
      <w:r>
        <w:rPr>
          <w:rFonts w:eastAsia="Times New Roman"/>
          <w:szCs w:val="24"/>
        </w:rPr>
        <w:t>,</w:t>
      </w:r>
      <w:r>
        <w:rPr>
          <w:rFonts w:eastAsia="Times New Roman"/>
          <w:szCs w:val="24"/>
        </w:rPr>
        <w:t xml:space="preserve"> που γίνεται να εκσυγχρονιστεί το δημόσιο σύστημα και να υπάρχουν ενιαία κριτήρια και περισσότερη διαφάνεια, ώστε να έχουν όλοι όσοι το δικαιούνται πρόσβαση σε παροχές και υπηρεσίες ως πολίτες και όχι ως πελάτες, χωρίς</w:t>
      </w:r>
      <w:r>
        <w:rPr>
          <w:rFonts w:eastAsia="Times New Roman"/>
          <w:szCs w:val="24"/>
        </w:rPr>
        <w:t xml:space="preserve"> να χρειάζεται να </w:t>
      </w:r>
      <w:proofErr w:type="spellStart"/>
      <w:r>
        <w:rPr>
          <w:rFonts w:eastAsia="Times New Roman"/>
          <w:szCs w:val="24"/>
        </w:rPr>
        <w:t>συναλλαγούν</w:t>
      </w:r>
      <w:proofErr w:type="spellEnd"/>
      <w:r>
        <w:rPr>
          <w:rFonts w:eastAsia="Times New Roman"/>
          <w:szCs w:val="24"/>
        </w:rPr>
        <w:t xml:space="preserve"> προσωπικά με την οποιαδήποτε εξουσία.</w:t>
      </w:r>
    </w:p>
    <w:p w14:paraId="420DC490" w14:textId="77777777" w:rsidR="003663B4" w:rsidRDefault="00087BC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20DC491" w14:textId="77777777" w:rsidR="003663B4" w:rsidRDefault="00087BC7">
      <w:pPr>
        <w:spacing w:line="600" w:lineRule="auto"/>
        <w:ind w:firstLine="720"/>
        <w:jc w:val="both"/>
        <w:rPr>
          <w:rFonts w:eastAsia="Times New Roman"/>
          <w:szCs w:val="24"/>
        </w:rPr>
      </w:pPr>
      <w:r>
        <w:rPr>
          <w:rFonts w:eastAsia="Times New Roman"/>
          <w:szCs w:val="24"/>
        </w:rPr>
        <w:t>Κύριε Πρόεδρε, θα ήθελα λίγο χρόνο ακόμα.</w:t>
      </w:r>
    </w:p>
    <w:p w14:paraId="420DC492" w14:textId="77777777" w:rsidR="003663B4" w:rsidRDefault="00087BC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σας δώσω άλλο ένα λεπτό. Δεν έχουμε τη δυνατότητα για περισσότερο.</w:t>
      </w:r>
    </w:p>
    <w:p w14:paraId="420DC493" w14:textId="77777777" w:rsidR="003663B4" w:rsidRDefault="00087BC7">
      <w:pPr>
        <w:spacing w:line="600" w:lineRule="auto"/>
        <w:ind w:firstLine="720"/>
        <w:jc w:val="both"/>
        <w:rPr>
          <w:rFonts w:eastAsia="Times New Roman"/>
          <w:szCs w:val="24"/>
        </w:rPr>
      </w:pPr>
      <w:r>
        <w:rPr>
          <w:rFonts w:eastAsia="Times New Roman"/>
          <w:b/>
          <w:szCs w:val="24"/>
        </w:rPr>
        <w:t>ΕΛΕΝΗ ΣΤΑΜΑΤΑΚΗ:</w:t>
      </w:r>
      <w:r>
        <w:rPr>
          <w:rFonts w:eastAsia="Times New Roman"/>
          <w:szCs w:val="24"/>
        </w:rPr>
        <w:t xml:space="preserve"> Ο </w:t>
      </w:r>
      <w:r>
        <w:rPr>
          <w:rFonts w:eastAsia="Times New Roman"/>
          <w:szCs w:val="24"/>
        </w:rPr>
        <w:t>π</w:t>
      </w:r>
      <w:r>
        <w:rPr>
          <w:rFonts w:eastAsia="Times New Roman"/>
          <w:szCs w:val="24"/>
        </w:rPr>
        <w:t xml:space="preserve">ροϋπολογισμός του 2018 είναι ένας </w:t>
      </w:r>
      <w:r>
        <w:rPr>
          <w:rFonts w:eastAsia="Times New Roman"/>
          <w:szCs w:val="24"/>
        </w:rPr>
        <w:t>π</w:t>
      </w:r>
      <w:r>
        <w:rPr>
          <w:rFonts w:eastAsia="Times New Roman"/>
          <w:szCs w:val="24"/>
        </w:rPr>
        <w:t>ροϋπολογισμός με θετικό κοινωνικό πρόσημο, ενισχύει τους μηχανισμούς εκείνους που αποτελούν ανάχωμα για να σταθεί η κοινωνία όρθια</w:t>
      </w:r>
      <w:r>
        <w:rPr>
          <w:rFonts w:eastAsia="Times New Roman"/>
          <w:szCs w:val="24"/>
        </w:rPr>
        <w:t>, αλλά δεν μένουμε εκεί και κάνουμε και τα πρώτα βήματα στην κατεύθυνση αναπτυξιακών πολιτικών.</w:t>
      </w:r>
    </w:p>
    <w:p w14:paraId="420DC494" w14:textId="77777777" w:rsidR="003663B4" w:rsidRDefault="00087BC7">
      <w:pPr>
        <w:spacing w:line="600" w:lineRule="auto"/>
        <w:ind w:firstLine="720"/>
        <w:jc w:val="both"/>
        <w:rPr>
          <w:rFonts w:eastAsia="Times New Roman"/>
          <w:szCs w:val="24"/>
        </w:rPr>
      </w:pPr>
      <w:r>
        <w:rPr>
          <w:rFonts w:eastAsia="Times New Roman"/>
          <w:szCs w:val="24"/>
        </w:rPr>
        <w:t>Επειδή προέρχομαι από μία εκλογική περιφέρεια</w:t>
      </w:r>
      <w:r>
        <w:rPr>
          <w:rFonts w:eastAsia="Times New Roman"/>
          <w:szCs w:val="24"/>
        </w:rPr>
        <w:t>,</w:t>
      </w:r>
      <w:r>
        <w:rPr>
          <w:rFonts w:eastAsia="Times New Roman"/>
          <w:szCs w:val="24"/>
        </w:rPr>
        <w:t xml:space="preserve"> που περιλαμβάνει και τα νησιά του Αργοσαρωνικού, από το Αγκίστρι μέχρι τα Αντικύθηρα, θέλω να σταθώ στο πρόσφατο </w:t>
      </w:r>
      <w:r>
        <w:rPr>
          <w:rFonts w:eastAsia="Times New Roman"/>
          <w:szCs w:val="24"/>
        </w:rPr>
        <w:t>νομοσχέδιο του Υπουργείου Εμπορικής Ναυτιλίας και στα μέτρα που έχουν ληφθεί</w:t>
      </w:r>
      <w:r>
        <w:rPr>
          <w:rFonts w:eastAsia="Times New Roman"/>
          <w:szCs w:val="24"/>
        </w:rPr>
        <w:t>,</w:t>
      </w:r>
      <w:r>
        <w:rPr>
          <w:rFonts w:eastAsia="Times New Roman"/>
          <w:szCs w:val="24"/>
        </w:rPr>
        <w:t xml:space="preserve"> ώστε να ενισχυθεί το σύστημα ασφάλειας των κατοίκων των νησιών</w:t>
      </w:r>
      <w:r>
        <w:rPr>
          <w:rFonts w:eastAsia="Times New Roman"/>
          <w:szCs w:val="24"/>
        </w:rPr>
        <w:t>,</w:t>
      </w:r>
      <w:r>
        <w:rPr>
          <w:rFonts w:eastAsia="Times New Roman"/>
          <w:szCs w:val="24"/>
        </w:rPr>
        <w:t xml:space="preserve"> για να στηριχθεί η οικονομική τους ανάπτυξη.</w:t>
      </w:r>
    </w:p>
    <w:p w14:paraId="420DC495" w14:textId="77777777" w:rsidR="003663B4" w:rsidRDefault="00087BC7">
      <w:pPr>
        <w:spacing w:line="600" w:lineRule="auto"/>
        <w:ind w:firstLine="720"/>
        <w:jc w:val="both"/>
        <w:rPr>
          <w:rFonts w:eastAsia="Times New Roman"/>
          <w:szCs w:val="24"/>
        </w:rPr>
      </w:pPr>
      <w:r>
        <w:rPr>
          <w:rFonts w:eastAsia="Times New Roman"/>
          <w:szCs w:val="24"/>
        </w:rPr>
        <w:t xml:space="preserve">Κυρίες και κύριοι συνάδελφοι της Αντιπολίτευσης, κατανοώ τις αγωνίες </w:t>
      </w:r>
      <w:r>
        <w:rPr>
          <w:rFonts w:eastAsia="Times New Roman"/>
          <w:szCs w:val="24"/>
        </w:rPr>
        <w:t>σας, αλλά μάταια προσπαθείτε να γίνετε προφήτες κακών εξελίξεων. Η χώρα έχει μπει στον δρόμο της επιστροφής, της εξόδου από τα μνημόνια, στον δρόμο της σταθερότητας και της ασφάλειας. Θα τα καταφέρουμε. Θα βγούμε από την κρίση</w:t>
      </w:r>
      <w:r>
        <w:rPr>
          <w:rFonts w:eastAsia="Times New Roman"/>
          <w:szCs w:val="24"/>
        </w:rPr>
        <w:t>,</w:t>
      </w:r>
      <w:r>
        <w:rPr>
          <w:rFonts w:eastAsia="Times New Roman"/>
          <w:szCs w:val="24"/>
        </w:rPr>
        <w:t xml:space="preserve"> με τον λαό μας όρθιο. Αυτό ε</w:t>
      </w:r>
      <w:r>
        <w:rPr>
          <w:rFonts w:eastAsia="Times New Roman"/>
          <w:szCs w:val="24"/>
        </w:rPr>
        <w:t>ίναι που ενδιαφέρει εμάς. Γι’ αυτό μένουμε και δεν μένουμε για την καρέκλα. Αυτή είναι δική σας επιθυμία και θα μείνει όνειρο.</w:t>
      </w:r>
    </w:p>
    <w:p w14:paraId="420DC496" w14:textId="77777777" w:rsidR="003663B4" w:rsidRDefault="00087BC7">
      <w:pPr>
        <w:spacing w:line="600" w:lineRule="auto"/>
        <w:ind w:firstLine="720"/>
        <w:jc w:val="both"/>
        <w:rPr>
          <w:rFonts w:eastAsia="Times New Roman"/>
          <w:szCs w:val="24"/>
        </w:rPr>
      </w:pPr>
      <w:r>
        <w:rPr>
          <w:rFonts w:eastAsia="Times New Roman"/>
          <w:szCs w:val="24"/>
        </w:rPr>
        <w:t>Ευχαριστώ πολύ, κύριε Πρόεδρε.</w:t>
      </w:r>
    </w:p>
    <w:p w14:paraId="420DC497"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498" w14:textId="77777777" w:rsidR="003663B4" w:rsidRDefault="00087BC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πολύ.</w:t>
      </w:r>
    </w:p>
    <w:p w14:paraId="420DC499" w14:textId="77777777" w:rsidR="003663B4" w:rsidRDefault="00087BC7">
      <w:pPr>
        <w:spacing w:line="600" w:lineRule="auto"/>
        <w:ind w:firstLine="720"/>
        <w:jc w:val="both"/>
        <w:rPr>
          <w:rFonts w:eastAsia="Times New Roman"/>
          <w:szCs w:val="24"/>
        </w:rPr>
      </w:pPr>
      <w:r>
        <w:rPr>
          <w:rFonts w:eastAsia="Times New Roman"/>
          <w:szCs w:val="24"/>
        </w:rPr>
        <w:t>Τον λόγο τώρα έχει η Υφυπουργός Οικονομικών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για δέκα λεπτά. Ακολουθούν δύο Βουλευτές και μετά ο Υπουργός κ. Αποστόλου.</w:t>
      </w:r>
    </w:p>
    <w:p w14:paraId="420DC49A" w14:textId="77777777" w:rsidR="003663B4" w:rsidRDefault="00087BC7">
      <w:pPr>
        <w:spacing w:line="600" w:lineRule="auto"/>
        <w:ind w:firstLine="720"/>
        <w:jc w:val="both"/>
        <w:rPr>
          <w:rFonts w:eastAsia="Times New Roman"/>
          <w:szCs w:val="24"/>
        </w:rPr>
      </w:pPr>
      <w:r>
        <w:rPr>
          <w:rFonts w:eastAsia="Times New Roman"/>
          <w:szCs w:val="24"/>
        </w:rPr>
        <w:t>Ορίστε, κυρία Υπουργέ, έχετε τον λόγο.</w:t>
      </w:r>
    </w:p>
    <w:p w14:paraId="420DC49B" w14:textId="77777777" w:rsidR="003663B4" w:rsidRDefault="00087BC7">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Ευχαριστώ, κύριε Πρόεδρε.</w:t>
      </w:r>
    </w:p>
    <w:p w14:paraId="420DC49C" w14:textId="77777777" w:rsidR="003663B4" w:rsidRDefault="00087BC7">
      <w:pPr>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 xml:space="preserve">και κύριοι συνάδελφοι, με την ολοκλήρωση της τρίτης αξιολόγησης και με την κατάθεση του </w:t>
      </w:r>
      <w:r>
        <w:rPr>
          <w:rFonts w:eastAsia="Times New Roman"/>
          <w:szCs w:val="24"/>
        </w:rPr>
        <w:t>π</w:t>
      </w:r>
      <w:r>
        <w:rPr>
          <w:rFonts w:eastAsia="Times New Roman"/>
          <w:szCs w:val="24"/>
        </w:rPr>
        <w:t>ροϋπολογισμού του 2018 τελειώνει για τη χώρα μας ο κύκλος των μνημονίων</w:t>
      </w:r>
      <w:r>
        <w:rPr>
          <w:rFonts w:eastAsia="Times New Roman"/>
          <w:szCs w:val="24"/>
        </w:rPr>
        <w:t>,</w:t>
      </w:r>
      <w:r>
        <w:rPr>
          <w:rFonts w:eastAsia="Times New Roman"/>
          <w:szCs w:val="24"/>
        </w:rPr>
        <w:t xml:space="preserve"> που κληρονομήσαμε από τη Νέα Δημοκρατία και το ΠΑΣΟΚ. Για τρίτη συνεχόμενη χρονιά καταφέραμε ν</w:t>
      </w:r>
      <w:r>
        <w:rPr>
          <w:rFonts w:eastAsia="Times New Roman"/>
          <w:szCs w:val="24"/>
        </w:rPr>
        <w:t xml:space="preserve">α πιάσουμε τους δημοσιονομικούς στόχους και φέτος δίνουμε, όπως και πέρσι, το κοινωνικό μέρισμα στους πολίτες που το έχουν περισσότερο ανάγκη. </w:t>
      </w:r>
    </w:p>
    <w:p w14:paraId="420DC49D" w14:textId="77777777" w:rsidR="003663B4" w:rsidRDefault="00087BC7">
      <w:pPr>
        <w:spacing w:line="600" w:lineRule="auto"/>
        <w:ind w:firstLine="720"/>
        <w:jc w:val="both"/>
        <w:rPr>
          <w:rFonts w:eastAsia="Times New Roman"/>
          <w:szCs w:val="24"/>
        </w:rPr>
      </w:pPr>
      <w:r>
        <w:rPr>
          <w:rFonts w:eastAsia="Times New Roman"/>
          <w:szCs w:val="24"/>
        </w:rPr>
        <w:t>Κυρίες και κύριοι συνάδελφοι της Νέας Δημοκρατίας και του ΠΑΣΟΚ, όπου σταθείτε και όπου βρεθείτε</w:t>
      </w:r>
      <w:r>
        <w:rPr>
          <w:rFonts w:eastAsia="Times New Roman"/>
          <w:szCs w:val="24"/>
        </w:rPr>
        <w:t>,</w:t>
      </w:r>
      <w:r>
        <w:rPr>
          <w:rFonts w:eastAsia="Times New Roman"/>
          <w:szCs w:val="24"/>
        </w:rPr>
        <w:t xml:space="preserve"> χαρακτηρίζετε </w:t>
      </w:r>
      <w:r>
        <w:rPr>
          <w:rFonts w:eastAsia="Times New Roman"/>
          <w:szCs w:val="24"/>
        </w:rPr>
        <w:t>τερατώδεις τους στόχους</w:t>
      </w:r>
      <w:r>
        <w:rPr>
          <w:rFonts w:eastAsia="Times New Roman"/>
          <w:szCs w:val="24"/>
        </w:rPr>
        <w:t>,</w:t>
      </w:r>
      <w:r>
        <w:rPr>
          <w:rFonts w:eastAsia="Times New Roman"/>
          <w:szCs w:val="24"/>
        </w:rPr>
        <w:t xml:space="preserve"> που έχουμε αποδεχθεί για τα πρωτογενή πλεονάσματα, δηλαδή στο 3,5% από το 2018 μέχρι το 2021.</w:t>
      </w:r>
    </w:p>
    <w:p w14:paraId="420DC49E" w14:textId="77777777" w:rsidR="003663B4" w:rsidRDefault="00087BC7">
      <w:pPr>
        <w:spacing w:line="600" w:lineRule="auto"/>
        <w:ind w:firstLine="720"/>
        <w:jc w:val="both"/>
        <w:rPr>
          <w:rFonts w:eastAsia="Times New Roman"/>
          <w:szCs w:val="24"/>
        </w:rPr>
      </w:pPr>
      <w:r>
        <w:rPr>
          <w:rFonts w:eastAsia="Times New Roman"/>
          <w:szCs w:val="24"/>
        </w:rPr>
        <w:t xml:space="preserve">Ας δούμε, όμως, σε τι στόχους είχατε δεσμευτεί </w:t>
      </w:r>
      <w:r>
        <w:rPr>
          <w:rFonts w:eastAsia="Times New Roman"/>
          <w:szCs w:val="24"/>
        </w:rPr>
        <w:t>εσείς,</w:t>
      </w:r>
      <w:r>
        <w:rPr>
          <w:rFonts w:eastAsia="Times New Roman"/>
          <w:szCs w:val="24"/>
        </w:rPr>
        <w:t xml:space="preserve"> που τώρα σας φαίνεται υψηλό το 3,5% του ΑΕΠ. Επειδή είναι κοντή η μνήμη σας, θα ανα</w:t>
      </w:r>
      <w:r>
        <w:rPr>
          <w:rFonts w:eastAsia="Times New Roman"/>
          <w:szCs w:val="24"/>
        </w:rPr>
        <w:t xml:space="preserve">φέρω ότι είχατε δεχτεί 1,5% για το 2014, 3% για το 2015, 4,5% για το 2016, 4,5% για το 2017 και 4,2% για το 2018 και μετά, στο διηνεκές. </w:t>
      </w:r>
    </w:p>
    <w:p w14:paraId="420DC49F" w14:textId="77777777" w:rsidR="003663B4" w:rsidRDefault="00087BC7">
      <w:pPr>
        <w:spacing w:line="600" w:lineRule="auto"/>
        <w:ind w:firstLine="720"/>
        <w:jc w:val="both"/>
        <w:rPr>
          <w:rFonts w:eastAsia="Times New Roman"/>
          <w:szCs w:val="24"/>
        </w:rPr>
      </w:pPr>
      <w:r>
        <w:rPr>
          <w:rFonts w:eastAsia="Times New Roman"/>
          <w:szCs w:val="24"/>
        </w:rPr>
        <w:t>Η διαπραγμάτευση του 2015, την οποία τόσο λοιδορήσατε, πέτυχε χαμηλότερους στόχους και έκανε και τη δημοσιονομική προσ</w:t>
      </w:r>
      <w:r>
        <w:rPr>
          <w:rFonts w:eastAsia="Times New Roman"/>
          <w:szCs w:val="24"/>
        </w:rPr>
        <w:t xml:space="preserve">αρμογή ηπιότερη απ’ ό,τι θα ήταν αν είχαν παραμείνει οι στόχοι που εσείς είχατε δεχθεί. Πάντως το 1,5% του ΑΕΠ, δηλαδή 2,7 δισεκατομμύρια ευρώ για το 2014, το δεχτήκατε, αλλά δεν το πιάσατε. </w:t>
      </w:r>
    </w:p>
    <w:p w14:paraId="420DC4A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Παραδώσατε πλεόνασμα μόλις 77 </w:t>
      </w:r>
      <w:r>
        <w:rPr>
          <w:rFonts w:eastAsia="Times New Roman" w:cs="Times New Roman"/>
        </w:rPr>
        <w:t>εκατομμύρια ευρώ</w:t>
      </w:r>
      <w:r>
        <w:rPr>
          <w:rFonts w:eastAsia="Times New Roman" w:cs="Times New Roman"/>
          <w:szCs w:val="24"/>
        </w:rPr>
        <w:t xml:space="preserve">, </w:t>
      </w:r>
      <w:r>
        <w:rPr>
          <w:rFonts w:eastAsia="Times New Roman" w:cs="Times New Roman"/>
        </w:rPr>
        <w:t>δηλαδή</w:t>
      </w:r>
      <w:r>
        <w:rPr>
          <w:rFonts w:eastAsia="Times New Roman" w:cs="Times New Roman"/>
          <w:szCs w:val="24"/>
        </w:rPr>
        <w:t xml:space="preserve"> πρακτικά </w:t>
      </w:r>
      <w:r>
        <w:rPr>
          <w:rFonts w:eastAsia="Times New Roman" w:cs="Times New Roman"/>
          <w:szCs w:val="24"/>
        </w:rPr>
        <w:t xml:space="preserve">0% του ΑΕΠ. Αυτό σημαίνει </w:t>
      </w:r>
      <w:r>
        <w:rPr>
          <w:rFonts w:eastAsia="Times New Roman"/>
          <w:bCs/>
          <w:shd w:val="clear" w:color="auto" w:fill="FFFFFF"/>
        </w:rPr>
        <w:t>μια</w:t>
      </w:r>
      <w:r>
        <w:rPr>
          <w:rFonts w:eastAsia="Times New Roman" w:cs="Times New Roman"/>
          <w:szCs w:val="24"/>
        </w:rPr>
        <w:t xml:space="preserve"> απόκλιση 2,6 </w:t>
      </w:r>
      <w:r>
        <w:rPr>
          <w:rFonts w:eastAsia="Times New Roman" w:cs="Times New Roman"/>
          <w:bCs/>
          <w:shd w:val="clear" w:color="auto" w:fill="FFFFFF"/>
        </w:rPr>
        <w:t>δισεκατομμυρίων ευρώ</w:t>
      </w:r>
      <w:r>
        <w:rPr>
          <w:rFonts w:eastAsia="Times New Roman" w:cs="Times New Roman"/>
          <w:szCs w:val="24"/>
        </w:rPr>
        <w:t xml:space="preserve">. Μέρος των μέτρων </w:t>
      </w:r>
      <w:r>
        <w:rPr>
          <w:rFonts w:eastAsia="Times New Roman" w:cs="Times New Roman"/>
          <w:bCs/>
          <w:shd w:val="clear" w:color="auto" w:fill="FFFFFF"/>
        </w:rPr>
        <w:t>που</w:t>
      </w:r>
      <w:r>
        <w:rPr>
          <w:rFonts w:eastAsia="Times New Roman" w:cs="Times New Roman"/>
          <w:szCs w:val="24"/>
        </w:rPr>
        <w:t xml:space="preserve"> αναγκαστήκαμε </w:t>
      </w:r>
      <w:r>
        <w:rPr>
          <w:rFonts w:eastAsia="Times New Roman"/>
          <w:bCs/>
          <w:shd w:val="clear" w:color="auto" w:fill="FFFFFF"/>
        </w:rPr>
        <w:t>να</w:t>
      </w:r>
      <w:r>
        <w:rPr>
          <w:rFonts w:eastAsia="Times New Roman" w:cs="Times New Roman"/>
          <w:szCs w:val="24"/>
        </w:rPr>
        <w:t xml:space="preserve"> πάρουμε ήταν </w:t>
      </w:r>
      <w:r>
        <w:rPr>
          <w:rFonts w:eastAsia="Times New Roman"/>
          <w:bCs/>
        </w:rPr>
        <w:t>και</w:t>
      </w:r>
      <w:r>
        <w:rPr>
          <w:rFonts w:eastAsia="Times New Roman" w:cs="Times New Roman"/>
          <w:szCs w:val="24"/>
        </w:rPr>
        <w:t xml:space="preserve"> αυτά τα 2,6 </w:t>
      </w:r>
      <w:r>
        <w:rPr>
          <w:rFonts w:eastAsia="Times New Roman" w:cs="Times New Roman"/>
          <w:bCs/>
          <w:shd w:val="clear" w:color="auto" w:fill="FFFFFF"/>
        </w:rPr>
        <w:t>δισεκατομμύρια ευρώ, που</w:t>
      </w:r>
      <w:r>
        <w:rPr>
          <w:rFonts w:eastAsia="Times New Roman" w:cs="Times New Roman"/>
          <w:szCs w:val="24"/>
        </w:rPr>
        <w:t xml:space="preserve"> οφείλατε </w:t>
      </w:r>
      <w:r>
        <w:rPr>
          <w:rFonts w:eastAsia="Times New Roman"/>
          <w:bCs/>
          <w:shd w:val="clear" w:color="auto" w:fill="FFFFFF"/>
        </w:rPr>
        <w:t>να</w:t>
      </w:r>
      <w:r>
        <w:rPr>
          <w:rFonts w:eastAsia="Times New Roman" w:cs="Times New Roman"/>
          <w:szCs w:val="24"/>
        </w:rPr>
        <w:t xml:space="preserve"> έχετε πιάσει </w:t>
      </w:r>
      <w:r>
        <w:rPr>
          <w:rFonts w:eastAsia="Times New Roman"/>
          <w:bCs/>
        </w:rPr>
        <w:t>και</w:t>
      </w:r>
      <w:r>
        <w:rPr>
          <w:rFonts w:eastAsia="Times New Roman" w:cs="Times New Roman"/>
          <w:szCs w:val="24"/>
        </w:rPr>
        <w:t xml:space="preserve"> δεν τα καταφέρατε. Μας τα αφήσατε κληρονομιά μαζί με όλα τα άλλα </w:t>
      </w:r>
      <w:r>
        <w:rPr>
          <w:rFonts w:eastAsia="Times New Roman" w:cs="Times New Roman"/>
          <w:bCs/>
          <w:shd w:val="clear" w:color="auto" w:fill="FFFFFF"/>
        </w:rPr>
        <w:t>που</w:t>
      </w:r>
      <w:r>
        <w:rPr>
          <w:rFonts w:eastAsia="Times New Roman" w:cs="Times New Roman"/>
          <w:szCs w:val="24"/>
        </w:rPr>
        <w:t xml:space="preserve"> μ</w:t>
      </w:r>
      <w:r>
        <w:rPr>
          <w:rFonts w:eastAsia="Times New Roman" w:cs="Times New Roman"/>
          <w:szCs w:val="24"/>
        </w:rPr>
        <w:t xml:space="preserve">ας αφήσατε. </w:t>
      </w:r>
    </w:p>
    <w:p w14:paraId="420DC4A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Παρ’ όλα αυτά, παρά την επαναλαμβανόμενη αδυναμία σας </w:t>
      </w:r>
      <w:r>
        <w:rPr>
          <w:rFonts w:eastAsia="Times New Roman"/>
          <w:bCs/>
          <w:shd w:val="clear" w:color="auto" w:fill="FFFFFF"/>
        </w:rPr>
        <w:t>να</w:t>
      </w:r>
      <w:r>
        <w:rPr>
          <w:rFonts w:eastAsia="Times New Roman" w:cs="Times New Roman"/>
          <w:szCs w:val="24"/>
        </w:rPr>
        <w:t xml:space="preserve"> επιτύχετε τους στόχους </w:t>
      </w:r>
      <w:r>
        <w:rPr>
          <w:rFonts w:eastAsia="Times New Roman"/>
          <w:bCs/>
        </w:rPr>
        <w:t>και</w:t>
      </w:r>
      <w:r>
        <w:rPr>
          <w:rFonts w:eastAsia="Times New Roman" w:cs="Times New Roman"/>
          <w:szCs w:val="24"/>
        </w:rPr>
        <w:t xml:space="preserve"> την ανικανότητά σας </w:t>
      </w:r>
      <w:r>
        <w:rPr>
          <w:rFonts w:eastAsia="Times New Roman"/>
          <w:bCs/>
          <w:shd w:val="clear" w:color="auto" w:fill="FFFFFF"/>
        </w:rPr>
        <w:t>να</w:t>
      </w:r>
      <w:r>
        <w:rPr>
          <w:rFonts w:eastAsia="Times New Roman" w:cs="Times New Roman"/>
          <w:szCs w:val="24"/>
        </w:rPr>
        <w:t xml:space="preserve"> έχετε σωστές προβλέψεις, επιμένετε στη θεωρία του χαμένου ΑΕΠ. Ακούσαμε σήμερα για 30 - 35 </w:t>
      </w:r>
      <w:r>
        <w:rPr>
          <w:rFonts w:eastAsia="Times New Roman" w:cs="Times New Roman"/>
          <w:bCs/>
          <w:shd w:val="clear" w:color="auto" w:fill="FFFFFF"/>
        </w:rPr>
        <w:t xml:space="preserve">δισεκατομμύρια ευρώ </w:t>
      </w:r>
      <w:r>
        <w:rPr>
          <w:rFonts w:eastAsia="Times New Roman" w:cs="Times New Roman"/>
          <w:szCs w:val="24"/>
        </w:rPr>
        <w:t xml:space="preserve">ή όσο θέλετε να φαντάζεστε κάθε φορά, για </w:t>
      </w:r>
      <w:r>
        <w:rPr>
          <w:rFonts w:eastAsia="Times New Roman"/>
          <w:bCs/>
          <w:shd w:val="clear" w:color="auto" w:fill="FFFFFF"/>
        </w:rPr>
        <w:t>μια</w:t>
      </w:r>
      <w:r>
        <w:rPr>
          <w:rFonts w:eastAsia="Times New Roman" w:cs="Times New Roman"/>
          <w:szCs w:val="24"/>
        </w:rPr>
        <w:t xml:space="preserve"> διετία.</w:t>
      </w:r>
    </w:p>
    <w:p w14:paraId="420DC4A2" w14:textId="77777777" w:rsidR="003663B4" w:rsidRDefault="00087BC7">
      <w:pPr>
        <w:spacing w:line="600" w:lineRule="auto"/>
        <w:ind w:firstLine="720"/>
        <w:jc w:val="both"/>
        <w:rPr>
          <w:rFonts w:eastAsia="Times New Roman" w:cs="Times New Roman"/>
          <w:bCs/>
          <w:shd w:val="clear" w:color="auto" w:fill="FFFFFF"/>
        </w:rPr>
      </w:pPr>
      <w:r>
        <w:rPr>
          <w:rFonts w:eastAsia="Times New Roman" w:cs="Times New Roman"/>
          <w:szCs w:val="24"/>
        </w:rPr>
        <w:t xml:space="preserve">Εδώ σας </w:t>
      </w:r>
      <w:r>
        <w:rPr>
          <w:rFonts w:eastAsia="Times New Roman"/>
          <w:bCs/>
        </w:rPr>
        <w:t>έ</w:t>
      </w:r>
      <w:r>
        <w:rPr>
          <w:rFonts w:eastAsia="Times New Roman" w:cs="Times New Roman"/>
          <w:szCs w:val="24"/>
        </w:rPr>
        <w:t xml:space="preserve">χω κάποια νέα. Το 2014 πήγατε το ΑΕΠ της χώρας στα 178 </w:t>
      </w:r>
      <w:r>
        <w:rPr>
          <w:rFonts w:eastAsia="Times New Roman" w:cs="Times New Roman"/>
          <w:bCs/>
          <w:shd w:val="clear" w:color="auto" w:fill="FFFFFF"/>
        </w:rPr>
        <w:t xml:space="preserve">δισεκατομμύρια ευρώ. Η πρόβλεψη που είχατε βάλει στο </w:t>
      </w:r>
      <w:r>
        <w:rPr>
          <w:rFonts w:eastAsia="Times New Roman" w:cs="Times New Roman"/>
          <w:bCs/>
          <w:shd w:val="clear" w:color="auto" w:fill="FFFFFF"/>
        </w:rPr>
        <w:t>μ</w:t>
      </w:r>
      <w:r>
        <w:rPr>
          <w:rFonts w:eastAsia="Times New Roman" w:cs="Times New Roman"/>
          <w:bCs/>
          <w:shd w:val="clear" w:color="auto" w:fill="FFFFFF"/>
        </w:rPr>
        <w:t>εσοπρόθεσμο τρία χρόνια νωρίτερα, το τοποθετούσε στα 243 δισεκατομμύρια ευρώ. Χαμένο</w:t>
      </w:r>
      <w:r>
        <w:rPr>
          <w:rFonts w:eastAsia="Times New Roman" w:cs="Times New Roman"/>
          <w:bCs/>
          <w:shd w:val="clear" w:color="auto" w:fill="FFFFFF"/>
        </w:rPr>
        <w:t xml:space="preserve"> ΑΕΠ 65 δισεκατομμύρια ευρώ σε </w:t>
      </w:r>
      <w:r>
        <w:rPr>
          <w:rFonts w:eastAsia="Times New Roman"/>
          <w:bCs/>
          <w:shd w:val="clear" w:color="auto" w:fill="FFFFFF"/>
        </w:rPr>
        <w:t>μια</w:t>
      </w:r>
      <w:r>
        <w:rPr>
          <w:rFonts w:eastAsia="Times New Roman" w:cs="Times New Roman"/>
          <w:bCs/>
          <w:shd w:val="clear" w:color="auto" w:fill="FFFFFF"/>
        </w:rPr>
        <w:t xml:space="preserve"> μόνο χρονιά. Δεν </w:t>
      </w:r>
      <w:r>
        <w:rPr>
          <w:rFonts w:eastAsia="Times New Roman"/>
          <w:bCs/>
          <w:shd w:val="clear" w:color="auto" w:fill="FFFFFF"/>
        </w:rPr>
        <w:t>χρειάζεται</w:t>
      </w:r>
      <w:r>
        <w:rPr>
          <w:rFonts w:eastAsia="Times New Roman" w:cs="Times New Roman"/>
          <w:bCs/>
          <w:shd w:val="clear" w:color="auto" w:fill="FFFFFF"/>
        </w:rPr>
        <w:t xml:space="preserve"> να προσθέσω το κατά τη δική σας λογική χαμένο ΑΕΠ του 2012 </w:t>
      </w:r>
      <w:r>
        <w:rPr>
          <w:rFonts w:eastAsia="Times New Roman"/>
          <w:bCs/>
          <w:shd w:val="clear" w:color="auto" w:fill="FFFFFF"/>
        </w:rPr>
        <w:t>και</w:t>
      </w:r>
      <w:r>
        <w:rPr>
          <w:rFonts w:eastAsia="Times New Roman" w:cs="Times New Roman"/>
          <w:bCs/>
          <w:shd w:val="clear" w:color="auto" w:fill="FFFFFF"/>
        </w:rPr>
        <w:t xml:space="preserve"> του 2013, γιατί θα ζαλιστείτε.</w:t>
      </w:r>
    </w:p>
    <w:p w14:paraId="420DC4A3" w14:textId="77777777" w:rsidR="003663B4" w:rsidRDefault="00087BC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επιστρέφω, λοιπόν, την επιχειρηματολογία σας, που για άλλη </w:t>
      </w:r>
      <w:r>
        <w:rPr>
          <w:rFonts w:eastAsia="Times New Roman"/>
          <w:bCs/>
          <w:shd w:val="clear" w:color="auto" w:fill="FFFFFF"/>
        </w:rPr>
        <w:t>μια</w:t>
      </w:r>
      <w:r>
        <w:rPr>
          <w:rFonts w:eastAsia="Times New Roman" w:cs="Times New Roman"/>
          <w:bCs/>
          <w:shd w:val="clear" w:color="auto" w:fill="FFFFFF"/>
        </w:rPr>
        <w:t xml:space="preserve"> φορά γυρίζει μπούμερανγκ σε εσάς</w:t>
      </w:r>
      <w:r>
        <w:rPr>
          <w:rFonts w:eastAsia="Times New Roman" w:cs="Times New Roman"/>
          <w:bCs/>
          <w:shd w:val="clear" w:color="auto" w:fill="FFFFFF"/>
        </w:rPr>
        <w:t xml:space="preserve">. Η αναπόφευκτη δημοσιονομική προσαρμογή επιβλήθηκε από τις αντικειμενικές συνθήκες. Δεν ήταν δική μας επιλογή. </w:t>
      </w:r>
      <w:r>
        <w:rPr>
          <w:rFonts w:eastAsia="Times New Roman"/>
          <w:bCs/>
          <w:shd w:val="clear" w:color="auto" w:fill="FFFFFF"/>
        </w:rPr>
        <w:t>Βεβαίως</w:t>
      </w:r>
      <w:r>
        <w:rPr>
          <w:rFonts w:eastAsia="Times New Roman" w:cs="Times New Roman"/>
          <w:bCs/>
          <w:shd w:val="clear" w:color="auto" w:fill="FFFFFF"/>
        </w:rPr>
        <w:t xml:space="preserve">, τις συνθήκες αυτές τις είχαν δημιουργήσει </w:t>
      </w:r>
      <w:r>
        <w:rPr>
          <w:rFonts w:eastAsia="Times New Roman"/>
          <w:bCs/>
          <w:shd w:val="clear" w:color="auto" w:fill="FFFFFF"/>
        </w:rPr>
        <w:t xml:space="preserve">τα </w:t>
      </w:r>
      <w:r>
        <w:rPr>
          <w:rFonts w:eastAsia="Times New Roman" w:cs="Times New Roman"/>
          <w:bCs/>
          <w:shd w:val="clear" w:color="auto" w:fill="FFFFFF"/>
        </w:rPr>
        <w:t xml:space="preserve">προηγούμενα χρόνια το ίδιο το ΠΑΣΟΚ </w:t>
      </w:r>
      <w:r>
        <w:rPr>
          <w:rFonts w:eastAsia="Times New Roman"/>
          <w:bCs/>
          <w:shd w:val="clear" w:color="auto" w:fill="FFFFFF"/>
        </w:rPr>
        <w:t>και</w:t>
      </w:r>
      <w:r>
        <w:rPr>
          <w:rFonts w:eastAsia="Times New Roman" w:cs="Times New Roman"/>
          <w:bCs/>
          <w:shd w:val="clear" w:color="auto" w:fill="FFFFFF"/>
        </w:rPr>
        <w:t xml:space="preserve"> η Νέα Δημοκρατία. Η Νέα Δημοκρατία και το ΠΑΣΟΚ με</w:t>
      </w:r>
      <w:r>
        <w:rPr>
          <w:rFonts w:eastAsia="Times New Roman" w:cs="Times New Roman"/>
          <w:bCs/>
          <w:shd w:val="clear" w:color="auto" w:fill="FFFFFF"/>
        </w:rPr>
        <w:t xml:space="preserve"> τις αδιέξοδες πολιτικές τους προκάλεσαν την κρίση του 2009. Στη συνέχεια, συμπεριφέρθηκαν στους πολίτες αυτής της χώρας με ακόμη χειρότερο τρόπο. Ενοχοποίησαν συλλογικά τους πολίτες με το διαβόητο σύνθημα «</w:t>
      </w:r>
      <w:r>
        <w:rPr>
          <w:rFonts w:eastAsia="Times New Roman" w:cs="Times New Roman"/>
          <w:bCs/>
          <w:shd w:val="clear" w:color="auto" w:fill="FFFFFF"/>
        </w:rPr>
        <w:t>μ</w:t>
      </w:r>
      <w:r>
        <w:rPr>
          <w:rFonts w:eastAsia="Times New Roman" w:cs="Times New Roman"/>
          <w:bCs/>
          <w:shd w:val="clear" w:color="auto" w:fill="FFFFFF"/>
        </w:rPr>
        <w:t xml:space="preserve">αζί τα φάγαμε» και προσπάθησαν να διασώσουν τις </w:t>
      </w:r>
      <w:r>
        <w:rPr>
          <w:rFonts w:eastAsia="Times New Roman" w:cs="Times New Roman"/>
          <w:bCs/>
          <w:shd w:val="clear" w:color="auto" w:fill="FFFFFF"/>
        </w:rPr>
        <w:t>ελίτ της χώρας</w:t>
      </w:r>
      <w:r>
        <w:rPr>
          <w:rFonts w:eastAsia="Times New Roman" w:cs="Times New Roman"/>
          <w:bCs/>
          <w:shd w:val="clear" w:color="auto" w:fill="FFFFFF"/>
        </w:rPr>
        <w:t>,</w:t>
      </w:r>
      <w:r>
        <w:rPr>
          <w:rFonts w:eastAsia="Times New Roman" w:cs="Times New Roman"/>
          <w:bCs/>
          <w:shd w:val="clear" w:color="auto" w:fill="FFFFFF"/>
        </w:rPr>
        <w:t xml:space="preserve"> εις βάρος των εργαζομένων </w:t>
      </w:r>
      <w:r>
        <w:rPr>
          <w:rFonts w:eastAsia="Times New Roman"/>
          <w:bCs/>
          <w:shd w:val="clear" w:color="auto" w:fill="FFFFFF"/>
        </w:rPr>
        <w:t>και</w:t>
      </w:r>
      <w:r>
        <w:rPr>
          <w:rFonts w:eastAsia="Times New Roman" w:cs="Times New Roman"/>
          <w:bCs/>
          <w:shd w:val="clear" w:color="auto" w:fill="FFFFFF"/>
        </w:rPr>
        <w:t xml:space="preserve"> της μεσαίας τάξης, για την οποία τώρα δήθεν κόπτονται. </w:t>
      </w:r>
    </w:p>
    <w:p w14:paraId="420DC4A4"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της Αντιπολίτευσης, διαλύσατε τη μεσαία τάξη με την ύφεση που προκαλέσατε. Της στερήσατε τα εισοδήματα και τώρα μιλάτε για </w:t>
      </w:r>
      <w:proofErr w:type="spellStart"/>
      <w:r>
        <w:rPr>
          <w:rFonts w:eastAsia="Times New Roman"/>
          <w:bCs/>
          <w:shd w:val="clear" w:color="auto" w:fill="FFFFFF"/>
        </w:rPr>
        <w:t>υπερφορολόγησ</w:t>
      </w:r>
      <w:r>
        <w:rPr>
          <w:rFonts w:eastAsia="Times New Roman"/>
          <w:bCs/>
          <w:shd w:val="clear" w:color="auto" w:fill="FFFFFF"/>
        </w:rPr>
        <w:t>η</w:t>
      </w:r>
      <w:proofErr w:type="spellEnd"/>
      <w:r>
        <w:rPr>
          <w:rFonts w:eastAsia="Times New Roman"/>
          <w:bCs/>
          <w:shd w:val="clear" w:color="auto" w:fill="FFFFFF"/>
        </w:rPr>
        <w:t xml:space="preserve">. Στη φορολογία το 2013 μειώσατε κατά δέκα εκατοστιαίες μονάδες τον ανώτατο φορολογικό συντελεστή για τους επαγγελματίες με τα υψηλά εισοδήματα και αυξήσατε τον κατώτατο συντελεστή για τα χαμηλότερα εισοδήματα. Ταυτόχρονα, καταργήσατε το αφορολόγητο. Μην </w:t>
      </w:r>
      <w:r>
        <w:rPr>
          <w:rFonts w:eastAsia="Times New Roman"/>
          <w:bCs/>
          <w:shd w:val="clear" w:color="auto" w:fill="FFFFFF"/>
        </w:rPr>
        <w:t xml:space="preserve">κλαίτε τώρα για τη μεσαία τάξη, όταν -μπορώ να πω- της αλλάξατε τα φώτα, για να ευνοήσετε σκανδαλωδώς τα μεγάλα εισοδήματα. </w:t>
      </w:r>
    </w:p>
    <w:p w14:paraId="420DC4A5"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Με την αναμόρφωση του φορολογικού και του ασφαλιστικού συστήματος που κάναμε, το 80-85% των επαγγελματιών πληρώνει λιγότερους φόρου</w:t>
      </w:r>
      <w:r>
        <w:rPr>
          <w:rFonts w:eastAsia="Times New Roman"/>
          <w:bCs/>
          <w:shd w:val="clear" w:color="auto" w:fill="FFFFFF"/>
        </w:rPr>
        <w:t xml:space="preserve">ς και εισφορές. Ποια είναι για εσάς η μεσαία τάξη; Το 5% των πολιτών; Το 1%; Τα έχετε μπερδέψει λίγο. </w:t>
      </w:r>
    </w:p>
    <w:p w14:paraId="420DC4A6"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Κυρίες και κύριοι συνάδελφοι, ο κόσμος δεν ξεχνάει ότι μόλις ζόρισαν τα πράγματα, οι συνάδελφοι της Νέας Δημοκρατίας και του ΠΑΣΟΚ έβαλαν να πληρώσουν αυ</w:t>
      </w:r>
      <w:r>
        <w:rPr>
          <w:rFonts w:eastAsia="Times New Roman"/>
          <w:bCs/>
          <w:shd w:val="clear" w:color="auto" w:fill="FFFFFF"/>
        </w:rPr>
        <w:t>τούς που είχαν υποφέρει και στην περίοδο της ευημερίας. Ρίξατε, κύριοι της Αντιπολίτευσης, τα βάρη μονόπλευρα στα λαϊκά στρώματα και τους εργαζόμενους και σε όσους ακόμη και στην καλή εποχή έβλεπαν τα εισοδήματά τους στάσιμα, τις τιμές σε όλα τα είδη να αν</w:t>
      </w:r>
      <w:r>
        <w:rPr>
          <w:rFonts w:eastAsia="Times New Roman"/>
          <w:bCs/>
          <w:shd w:val="clear" w:color="auto" w:fill="FFFFFF"/>
        </w:rPr>
        <w:t xml:space="preserve">εβαίνουν, τη χλιδή να επιδεικνύεται προκλητικά. Τα ρίξατε σε αυτούς που άκουγαν ανάπτυξη και έβλεπαν ανεργία και αγριότητα στις εργασιακές σχέσεις ακόμη και πριν την κρίση. Αυτό δεν το ξεχνάει ο κόσμος. </w:t>
      </w:r>
    </w:p>
    <w:p w14:paraId="420DC4A7"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Σε πέντε χρόνια χάθηκε το 30% του ΑΕΠ με τις πολιτικ</w:t>
      </w:r>
      <w:r>
        <w:rPr>
          <w:rFonts w:eastAsia="Times New Roman"/>
          <w:bCs/>
          <w:shd w:val="clear" w:color="auto" w:fill="FFFFFF"/>
        </w:rPr>
        <w:t xml:space="preserve">ές σας και η ανεργία πήγε πάνω από το 25%. Αυτό ήταν το δικό σας έργο και αυτό το σταματήσαμε. Εμείς βάλαμε φρένο στην εξαθλίωση των λαϊκών στρωμάτων και ισορροπήσαμε την οικονομία. Αυτό είναι το δικό μας έργο. </w:t>
      </w:r>
    </w:p>
    <w:p w14:paraId="420DC4A8" w14:textId="77777777" w:rsidR="003663B4" w:rsidRDefault="00087BC7">
      <w:pPr>
        <w:spacing w:line="600" w:lineRule="auto"/>
        <w:ind w:firstLine="720"/>
        <w:jc w:val="both"/>
        <w:rPr>
          <w:rFonts w:eastAsia="Times New Roman" w:cs="Times New Roman"/>
          <w:szCs w:val="24"/>
        </w:rPr>
      </w:pPr>
      <w:r>
        <w:rPr>
          <w:rFonts w:eastAsia="Times New Roman"/>
          <w:bCs/>
          <w:shd w:val="clear" w:color="auto" w:fill="FFFFFF"/>
        </w:rPr>
        <w:t>Κύριε Πρόεδρε, αγαπητοί συνάδελφοι, η φορολο</w:t>
      </w:r>
      <w:r>
        <w:rPr>
          <w:rFonts w:eastAsia="Times New Roman"/>
          <w:bCs/>
          <w:shd w:val="clear" w:color="auto" w:fill="FFFFFF"/>
        </w:rPr>
        <w:t>γία, σε συνδυασμό με τη φοροδιαφυγή, ήταν βασικά εργαλεία με τα οποία η Νέα Δημοκρατία και το ΠΑΣΟΚ επέβαλαν τη μονόπλευρη λιτότητα. Δεν είναι τυχαίο ότι κάποιοι στη Νέα Δημοκρατία βγαίνουν στα κανάλια και δηλώνουν ότι η φοροδιαφυγή δεν είναι ανήθικη. Ενθα</w:t>
      </w:r>
      <w:r>
        <w:rPr>
          <w:rFonts w:eastAsia="Times New Roman"/>
          <w:bCs/>
          <w:shd w:val="clear" w:color="auto" w:fill="FFFFFF"/>
        </w:rPr>
        <w:t xml:space="preserve">ρρύνουν και ηρωοποιούν τη φοροδιαφυγή. </w:t>
      </w:r>
    </w:p>
    <w:p w14:paraId="420DC4A9" w14:textId="77777777" w:rsidR="003663B4" w:rsidRDefault="00087BC7">
      <w:pPr>
        <w:tabs>
          <w:tab w:val="left" w:pos="1494"/>
        </w:tabs>
        <w:spacing w:line="600" w:lineRule="auto"/>
        <w:ind w:firstLine="709"/>
        <w:jc w:val="both"/>
        <w:rPr>
          <w:rFonts w:eastAsia="Times New Roman" w:cs="Times New Roman"/>
          <w:szCs w:val="24"/>
        </w:rPr>
      </w:pPr>
      <w:r>
        <w:rPr>
          <w:rFonts w:eastAsia="Times New Roman" w:cs="Times New Roman"/>
          <w:szCs w:val="24"/>
        </w:rPr>
        <w:t xml:space="preserve">Διότι η φοροδιαφυγή γίνεται από συγκεκριμένες τάξεις και επαγγελματικές ομάδες, από τις τάξεις που συνεχώς εσείς «χαϊδεύετε», από τις τάξεις που δεν ήθελαν να πληρώνουν ούτε όταν ευημερούσαν, όταν είχαν μεγάλα κέρδη </w:t>
      </w:r>
      <w:r>
        <w:rPr>
          <w:rFonts w:eastAsia="Times New Roman" w:cs="Times New Roman"/>
          <w:szCs w:val="24"/>
        </w:rPr>
        <w:t xml:space="preserve">και εισοδήματα. Τους είδαμε στα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τους είδαμε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σε όλες τις «λίστες» και τις διεθνείς αποκαλύψεις των τελευταίων ετών. </w:t>
      </w:r>
    </w:p>
    <w:p w14:paraId="420DC4AA"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Με το αφήγημα περί </w:t>
      </w:r>
      <w:proofErr w:type="spellStart"/>
      <w:r>
        <w:rPr>
          <w:rFonts w:eastAsia="Times New Roman" w:cs="Times New Roman"/>
          <w:szCs w:val="24"/>
        </w:rPr>
        <w:t>υπερφορολόγησης</w:t>
      </w:r>
      <w:proofErr w:type="spellEnd"/>
      <w:r>
        <w:rPr>
          <w:rFonts w:eastAsia="Times New Roman" w:cs="Times New Roman"/>
          <w:szCs w:val="24"/>
        </w:rPr>
        <w:t>,</w:t>
      </w:r>
      <w:r>
        <w:rPr>
          <w:rFonts w:eastAsia="Times New Roman" w:cs="Times New Roman"/>
          <w:szCs w:val="24"/>
        </w:rPr>
        <w:t xml:space="preserve"> που χρησιμοποιεί η Αντιπολίτευση</w:t>
      </w:r>
      <w:r>
        <w:rPr>
          <w:rFonts w:eastAsia="Times New Roman" w:cs="Times New Roman"/>
          <w:szCs w:val="24"/>
        </w:rPr>
        <w:t>,</w:t>
      </w:r>
      <w:r>
        <w:rPr>
          <w:rFonts w:eastAsia="Times New Roman" w:cs="Times New Roman"/>
          <w:szCs w:val="24"/>
        </w:rPr>
        <w:t xml:space="preserve"> επιχειρεί να αμνηστεύσει εκείνους που είχαν συνηθίσει να φοροδιαφεύγουν και πλέον δεν μπορούν να το κάνουν. Διότι παρά τα εμπόδια και τις τρικλοποδιές, παρά την επικοινωνιακή καταιγίδα της Αντιπολίτευσης, η πραγματικότητα είναι ότι είχαμε σημαντική επιτυχ</w:t>
      </w:r>
      <w:r>
        <w:rPr>
          <w:rFonts w:eastAsia="Times New Roman" w:cs="Times New Roman"/>
          <w:szCs w:val="24"/>
        </w:rPr>
        <w:t xml:space="preserve">ία στον αγώνα κατά της φοροδιαφυγής. Και θα έχουμε ακόμη μεγαλύτερη επιτυχία. Ο αγώνας δεν έχει τελειώσει. </w:t>
      </w:r>
    </w:p>
    <w:p w14:paraId="420DC4AB"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Η Αντιπολίτευση εστιάζει παραπλανητικά στους αριθμούς των ελέγχων και στα πρόστιμα. Αυτό όμως που έχει σημασία</w:t>
      </w:r>
      <w:r>
        <w:rPr>
          <w:rFonts w:eastAsia="Times New Roman" w:cs="Times New Roman"/>
          <w:szCs w:val="24"/>
        </w:rPr>
        <w:t>,</w:t>
      </w:r>
      <w:r>
        <w:rPr>
          <w:rFonts w:eastAsia="Times New Roman" w:cs="Times New Roman"/>
          <w:szCs w:val="24"/>
        </w:rPr>
        <w:t xml:space="preserve"> είναι να βλέπουμε τον τελικό σκοπό, </w:t>
      </w:r>
      <w:r>
        <w:rPr>
          <w:rFonts w:eastAsia="Times New Roman" w:cs="Times New Roman"/>
          <w:szCs w:val="24"/>
        </w:rPr>
        <w:t xml:space="preserve">που είναι η συμμόρφωση των υπόχρεων. Και αυτό που είναι ξεκάθαρο είναι ότι συνολικά η πολιτική μας ήδη αποδίδει. </w:t>
      </w:r>
    </w:p>
    <w:p w14:paraId="420DC4AC"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Η βελτίωση στη συμμόρφωση στον ΦΠΑ είναι θεαματική. Στο διάστημα του Ιανουαρίου-Σεπτεμβρίου 2017 τα έσοδα από τον ΦΠΑ έφτασαν 11,63 δισεκατομμ</w:t>
      </w:r>
      <w:r>
        <w:rPr>
          <w:rFonts w:eastAsia="Times New Roman" w:cs="Times New Roman"/>
          <w:szCs w:val="24"/>
        </w:rPr>
        <w:t>ύρια ευρώ από 9,69 δισεκατομμύρια ευρώ στο αντίστοιχο διάστημα του 2015. Μέσα σε αυτά τα δύο χρόνια, χάρη στην πολιτική βούληση</w:t>
      </w:r>
      <w:r>
        <w:rPr>
          <w:rFonts w:eastAsia="Times New Roman" w:cs="Times New Roman"/>
          <w:szCs w:val="24"/>
        </w:rPr>
        <w:t>,</w:t>
      </w:r>
      <w:r>
        <w:rPr>
          <w:rFonts w:eastAsia="Times New Roman" w:cs="Times New Roman"/>
          <w:szCs w:val="24"/>
        </w:rPr>
        <w:t xml:space="preserve"> που επιδείξαμε με ελέγχους και με την προώθηση των ηλεκτρονικών συναλλαγών, τα έσοδα από τον ΦΠΑ αυξήθηκαν κατά σχεδόν 2 δισεκα</w:t>
      </w:r>
      <w:r>
        <w:rPr>
          <w:rFonts w:eastAsia="Times New Roman" w:cs="Times New Roman"/>
          <w:szCs w:val="24"/>
        </w:rPr>
        <w:t xml:space="preserve">τομμύρια ευρώ ή 20%. Αυτό πιστοποιείται και από τις μελέτες της Τράπεζας της Ελλάδος και του ΙΟΒΕ. </w:t>
      </w:r>
    </w:p>
    <w:p w14:paraId="420DC4AD"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Δώσαμε μια τελευταία ευκαιρία με το πρόγραμμα εθελοντικής αποκάλυψης αδήλωτων εισοδημάτων με αυστηρούς όρους και προϋποθέσεις. Δεν ήταν φορολογική αμνήστευσ</w:t>
      </w:r>
      <w:r>
        <w:rPr>
          <w:rFonts w:eastAsia="Times New Roman" w:cs="Times New Roman"/>
          <w:szCs w:val="24"/>
        </w:rPr>
        <w:t>η, όπως έκαναν παλαιότερα προηγούμενες κυβερνήσεις. Το αποτέλεσμα ήταν να βεβαιωθούν φόροι ύψους 711 εκατομμυρίων ευρώ. Διότι οι υπόχρεοι γνωρίζουν ότι έχουμε πια τα μέσα να τους πιάσουμε. Έχουμε το πρόγραμμα διασταύρωσης καταθέσεων και εισοδημάτων. Έχουμε</w:t>
      </w:r>
      <w:r>
        <w:rPr>
          <w:rFonts w:eastAsia="Times New Roman" w:cs="Times New Roman"/>
          <w:szCs w:val="24"/>
        </w:rPr>
        <w:t xml:space="preserve"> σε λειτουργία ένα εκτεταμένο δίκτυο συμφωνιών, ανταλλαγής φορολογικών πληροφοριών με χώρες εντός κι εκτός Ευρωπαϊκής Ένωσης. </w:t>
      </w:r>
    </w:p>
    <w:p w14:paraId="420DC4AE"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Αγαπητοί συνάδελφοι, κύριε Πρόεδρε, θα ήθελα στο σημείο αυτό να αναφερθώ και σε μερικά άλλα ζητήματα</w:t>
      </w:r>
      <w:r>
        <w:rPr>
          <w:rFonts w:eastAsia="Times New Roman" w:cs="Times New Roman"/>
          <w:szCs w:val="24"/>
        </w:rPr>
        <w:t>,</w:t>
      </w:r>
      <w:r>
        <w:rPr>
          <w:rFonts w:eastAsia="Times New Roman" w:cs="Times New Roman"/>
          <w:szCs w:val="24"/>
        </w:rPr>
        <w:t xml:space="preserve"> που νομίζω ότι πρέπει να αν</w:t>
      </w:r>
      <w:r>
        <w:rPr>
          <w:rFonts w:eastAsia="Times New Roman" w:cs="Times New Roman"/>
          <w:szCs w:val="24"/>
        </w:rPr>
        <w:t>αφερθώ, επειδή ακούστηκαν σε κάποιες ομιλίες.</w:t>
      </w:r>
    </w:p>
    <w:p w14:paraId="420DC4AF"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Όσον αφορά το λαθρεμπόριο, σπεύσαμε να εκδώσουμε όλες τις απαραίτητες </w:t>
      </w:r>
      <w:proofErr w:type="spellStart"/>
      <w:r>
        <w:rPr>
          <w:rFonts w:eastAsia="Times New Roman" w:cs="Times New Roman"/>
          <w:szCs w:val="24"/>
        </w:rPr>
        <w:t>εφαρμοστικές</w:t>
      </w:r>
      <w:proofErr w:type="spellEnd"/>
      <w:r>
        <w:rPr>
          <w:rFonts w:eastAsia="Times New Roman" w:cs="Times New Roman"/>
          <w:szCs w:val="24"/>
        </w:rPr>
        <w:t xml:space="preserve"> υπουργικές αποφάσεις, καθώς η Κυβέρνηση Σαμαρά-Βενιζέλου ψήφιζε νόμους για τα μάτια του κόσμου και μετά τους άφηνε ανενεργούς. </w:t>
      </w:r>
      <w:r>
        <w:rPr>
          <w:rFonts w:eastAsia="Times New Roman" w:cs="Times New Roman"/>
          <w:szCs w:val="24"/>
        </w:rPr>
        <w:t xml:space="preserve">Προχωράμε σε </w:t>
      </w:r>
      <w:proofErr w:type="spellStart"/>
      <w:r>
        <w:rPr>
          <w:rFonts w:eastAsia="Times New Roman" w:cs="Times New Roman"/>
          <w:szCs w:val="24"/>
        </w:rPr>
        <w:t>στοχευμένους</w:t>
      </w:r>
      <w:proofErr w:type="spellEnd"/>
      <w:r>
        <w:rPr>
          <w:rFonts w:eastAsia="Times New Roman" w:cs="Times New Roman"/>
          <w:szCs w:val="24"/>
        </w:rPr>
        <w:t xml:space="preserve"> ελέγχους με βάση ανάλυση κινδύνου και έχουμε αρχίσει να έχουμε τα πρώτα αποτελέσματα. </w:t>
      </w:r>
    </w:p>
    <w:p w14:paraId="420DC4B0"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Όσον αφορά τις ληξιπρόθεσμες οφειλές προς το </w:t>
      </w:r>
      <w:r>
        <w:rPr>
          <w:rFonts w:eastAsia="Times New Roman" w:cs="Times New Roman"/>
          <w:szCs w:val="24"/>
        </w:rPr>
        <w:t>δ</w:t>
      </w:r>
      <w:r>
        <w:rPr>
          <w:rFonts w:eastAsia="Times New Roman" w:cs="Times New Roman"/>
          <w:szCs w:val="24"/>
        </w:rPr>
        <w:t>ημόσιο, η Αντιπολίτευση επιμένει να διαβάζει ανάποδα τα στοιχεία. Η κατάσταση σταδιακά βελτιώνετα</w:t>
      </w:r>
      <w:r>
        <w:rPr>
          <w:rFonts w:eastAsia="Times New Roman" w:cs="Times New Roman"/>
          <w:szCs w:val="24"/>
        </w:rPr>
        <w:t>ι. Η μεγάλη αύξηση των ληξιπρόθεσμων οφειλών έγινε την περίοδο μέχρι το 2014, δηλαδή με τις πολιτικές της σημερινής Αντιπολίτευσης που τώρα ωρύεται. Σήμερα ο ρυθμός αύξησης των ληξιπρόθεσμων οφειλών έχει περιοριστεί, ενώ από την άλλη πλευρά, καταγράφεται σ</w:t>
      </w:r>
      <w:r>
        <w:rPr>
          <w:rFonts w:eastAsia="Times New Roman" w:cs="Times New Roman"/>
          <w:szCs w:val="24"/>
        </w:rPr>
        <w:t>ημαντική αύξηση των εισπράξεων έναντι ληξιπρόθεσμων οφειλών το 2015 και το 2016 έναντι του 2014. Ενώ το 2014 οι οφειλές είχαν αυξηθεί κατά 11,7 δισεκατομμύρια ευρώ, το 2016 αυξήθηκαν κατά 7,4 δισεκατομμύρια ευρώ, δηλαδή κατά 35% λιγότερο. Στον ίδιο ρυθμό θ</w:t>
      </w:r>
      <w:r>
        <w:rPr>
          <w:rFonts w:eastAsia="Times New Roman" w:cs="Times New Roman"/>
          <w:szCs w:val="24"/>
        </w:rPr>
        <w:t xml:space="preserve">α κλείσει </w:t>
      </w:r>
      <w:r>
        <w:rPr>
          <w:rFonts w:eastAsia="Times New Roman" w:cs="Times New Roman"/>
          <w:szCs w:val="24"/>
        </w:rPr>
        <w:t>-</w:t>
      </w:r>
      <w:r>
        <w:rPr>
          <w:rFonts w:eastAsia="Times New Roman" w:cs="Times New Roman"/>
          <w:szCs w:val="24"/>
        </w:rPr>
        <w:t>κατά πάσα πιθανότητα</w:t>
      </w:r>
      <w:r>
        <w:rPr>
          <w:rFonts w:eastAsia="Times New Roman" w:cs="Times New Roman"/>
          <w:szCs w:val="24"/>
        </w:rPr>
        <w:t>-</w:t>
      </w:r>
      <w:r>
        <w:rPr>
          <w:rFonts w:eastAsia="Times New Roman" w:cs="Times New Roman"/>
          <w:szCs w:val="24"/>
        </w:rPr>
        <w:t xml:space="preserve"> και το 2017. </w:t>
      </w:r>
    </w:p>
    <w:p w14:paraId="420DC4B1"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Παρά τον σκληρό πόλεμο που αντιμετωπίσαμε και αντιμετωπίζουμε, με τον </w:t>
      </w:r>
      <w:r>
        <w:rPr>
          <w:rFonts w:eastAsia="Times New Roman" w:cs="Times New Roman"/>
          <w:szCs w:val="24"/>
        </w:rPr>
        <w:t>π</w:t>
      </w:r>
      <w:r>
        <w:rPr>
          <w:rFonts w:eastAsia="Times New Roman" w:cs="Times New Roman"/>
          <w:szCs w:val="24"/>
        </w:rPr>
        <w:t>ροϋπολογισμό του 2018 τελειώνει ο κύκλος των μνημονίων που κληρονομήσαμε από τη Νέα Δημοκρατία και το ΠΑΣΟΚ. Διαχειριζόμαστε το δημόσιο χρ</w:t>
      </w:r>
      <w:r>
        <w:rPr>
          <w:rFonts w:eastAsia="Times New Roman" w:cs="Times New Roman"/>
          <w:szCs w:val="24"/>
        </w:rPr>
        <w:t xml:space="preserve">ήμα αποτελεσματικά και δίκαια, ώστε να καλύψουμε τις ανάγκες της κοινωνίας σήμερα και με σεβασμό των δικαιωμάτων και των επόμενων γενεών. </w:t>
      </w:r>
    </w:p>
    <w:p w14:paraId="420DC4B2"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Κλείνοντας, θα ήθελα να τονίσω ότι τα σενάριά σας καταρρίπτονται. Αφού λοιπόν</w:t>
      </w:r>
      <w:r>
        <w:rPr>
          <w:rFonts w:eastAsia="Times New Roman" w:cs="Times New Roman"/>
          <w:szCs w:val="24"/>
        </w:rPr>
        <w:t>,</w:t>
      </w:r>
      <w:r>
        <w:rPr>
          <w:rFonts w:eastAsia="Times New Roman" w:cs="Times New Roman"/>
          <w:szCs w:val="24"/>
        </w:rPr>
        <w:t xml:space="preserve"> το έργο της αριστερής παρένθεσης έπαψε</w:t>
      </w:r>
      <w:r>
        <w:rPr>
          <w:rFonts w:eastAsia="Times New Roman" w:cs="Times New Roman"/>
          <w:szCs w:val="24"/>
        </w:rPr>
        <w:t xml:space="preserve"> να πουλάει εισιτήρια, ανακαλύψατε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την καθίζηση της οικονομίας. Η αλήθεια είναι ότι τα δημόσια οικονομικά μπαίνουν σε τάξη και το κράτος νοικοκυρεύεται. </w:t>
      </w:r>
    </w:p>
    <w:p w14:paraId="420DC4B3"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Η διαφάνεια, που είναι άγνωστη λέξη για εσάς, είναι για μας προτεραιότητα. Σας </w:t>
      </w:r>
      <w:r>
        <w:rPr>
          <w:rFonts w:eastAsia="Times New Roman"/>
          <w:szCs w:val="24"/>
        </w:rPr>
        <w:t>ενημερώνουμε, λοιπόν, ότι αναλαμβάνουμε το βάρος των δεσμεύσεών μας πρωτίστως στον λαό και θα αντεπεξέλθουμε.</w:t>
      </w:r>
    </w:p>
    <w:p w14:paraId="420DC4B4"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Σας ευχαριστώ.</w:t>
      </w:r>
    </w:p>
    <w:p w14:paraId="420DC4B5" w14:textId="77777777" w:rsidR="003663B4" w:rsidRDefault="00087BC7">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4B6"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κυρία </w:t>
      </w:r>
      <w:proofErr w:type="spellStart"/>
      <w:r>
        <w:rPr>
          <w:rFonts w:eastAsia="Times New Roman"/>
          <w:szCs w:val="24"/>
        </w:rPr>
        <w:t>Παπανάτσιου</w:t>
      </w:r>
      <w:proofErr w:type="spellEnd"/>
      <w:r>
        <w:rPr>
          <w:rFonts w:eastAsia="Times New Roman"/>
          <w:szCs w:val="24"/>
        </w:rPr>
        <w:t>, και κυρίως για</w:t>
      </w:r>
      <w:r>
        <w:rPr>
          <w:rFonts w:eastAsia="Times New Roman"/>
          <w:szCs w:val="24"/>
        </w:rPr>
        <w:t xml:space="preserve"> τη συμμόρφωσή σας με τον χρόνο, τον οποίο δεν υπερβήκατε σημαντικά. </w:t>
      </w:r>
    </w:p>
    <w:p w14:paraId="420DC4B7"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θα ήθελα τον λόγο για μια ερώτηση.</w:t>
      </w:r>
    </w:p>
    <w:p w14:paraId="420DC4B8"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Κι εγώ θα ήθελα τον λόγο.</w:t>
      </w:r>
    </w:p>
    <w:p w14:paraId="420DC4B9"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Έχετε προσωπικό θέμα; </w:t>
      </w:r>
    </w:p>
    <w:p w14:paraId="420DC4BA"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ΧΡΗΣΤΟΣ ΣΤΑΪΚ</w:t>
      </w:r>
      <w:r>
        <w:rPr>
          <w:rFonts w:eastAsia="Times New Roman"/>
          <w:b/>
          <w:szCs w:val="24"/>
        </w:rPr>
        <w:t xml:space="preserve">ΟΥΡΑΣ: </w:t>
      </w:r>
      <w:r>
        <w:rPr>
          <w:rFonts w:eastAsia="Times New Roman"/>
          <w:szCs w:val="24"/>
        </w:rPr>
        <w:t>Όχι, ως Κοινοβουλευτικός Εκπρόσωπος τον ζητώ.</w:t>
      </w:r>
    </w:p>
    <w:p w14:paraId="420DC4BB"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Έχει ζητήσει τον λόγο προηγουμένως ο κ. Λοβέρδος. Θα σας δώσω τον λόγο αμέσως μετά.</w:t>
      </w:r>
    </w:p>
    <w:p w14:paraId="420DC4BC"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Παρακαλώ, κύριε Λοβέρδο, έχετε τον λόγο.</w:t>
      </w:r>
    </w:p>
    <w:p w14:paraId="420DC4BD"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Όταν σας ακούνε, κυρία </w:t>
      </w:r>
      <w:proofErr w:type="spellStart"/>
      <w:r>
        <w:rPr>
          <w:rFonts w:eastAsia="Times New Roman"/>
          <w:szCs w:val="24"/>
        </w:rPr>
        <w:t>Π</w:t>
      </w:r>
      <w:r>
        <w:rPr>
          <w:rFonts w:eastAsia="Times New Roman"/>
          <w:szCs w:val="24"/>
        </w:rPr>
        <w:t>απανάτσιου</w:t>
      </w:r>
      <w:proofErr w:type="spellEnd"/>
      <w:r>
        <w:rPr>
          <w:rFonts w:eastAsia="Times New Roman"/>
          <w:szCs w:val="24"/>
        </w:rPr>
        <w:t>, οι πολίτες</w:t>
      </w:r>
      <w:r>
        <w:rPr>
          <w:rFonts w:eastAsia="Times New Roman"/>
          <w:szCs w:val="24"/>
        </w:rPr>
        <w:t>,</w:t>
      </w:r>
      <w:r>
        <w:rPr>
          <w:rFonts w:eastAsia="Times New Roman"/>
          <w:szCs w:val="24"/>
        </w:rPr>
        <w:t xml:space="preserve"> δεν σκέφτονται τις θεωρίες που είπατε σχετικά με τη μεσαία τάξη. Άκουσαν άλλωστε τον κ. </w:t>
      </w:r>
      <w:proofErr w:type="spellStart"/>
      <w:r>
        <w:rPr>
          <w:rFonts w:eastAsia="Times New Roman"/>
          <w:szCs w:val="24"/>
        </w:rPr>
        <w:t>Χουλιαράκη</w:t>
      </w:r>
      <w:proofErr w:type="spellEnd"/>
      <w:r>
        <w:rPr>
          <w:rFonts w:eastAsia="Times New Roman"/>
          <w:szCs w:val="24"/>
        </w:rPr>
        <w:t xml:space="preserve"> και τον κ. </w:t>
      </w:r>
      <w:proofErr w:type="spellStart"/>
      <w:r>
        <w:rPr>
          <w:rFonts w:eastAsia="Times New Roman"/>
          <w:szCs w:val="24"/>
        </w:rPr>
        <w:t>Τσακαλώτο</w:t>
      </w:r>
      <w:proofErr w:type="spellEnd"/>
      <w:r>
        <w:rPr>
          <w:rFonts w:eastAsia="Times New Roman"/>
          <w:szCs w:val="24"/>
        </w:rPr>
        <w:t xml:space="preserve"> να λένε τι έπραξαν</w:t>
      </w:r>
      <w:r>
        <w:rPr>
          <w:rFonts w:eastAsia="Times New Roman"/>
          <w:szCs w:val="24"/>
        </w:rPr>
        <w:t>,</w:t>
      </w:r>
      <w:r>
        <w:rPr>
          <w:rFonts w:eastAsia="Times New Roman"/>
          <w:szCs w:val="24"/>
        </w:rPr>
        <w:t xml:space="preserve"> σε σχέση με τη μεσαία τάξη. Κι όπου υπάρχουν εκλογές σε ελεύθερους επαγγελματίες, πρόσφατα στους δικηγορικούς συλλόγους και την εκλογή του κ. </w:t>
      </w:r>
      <w:proofErr w:type="spellStart"/>
      <w:r>
        <w:rPr>
          <w:rFonts w:eastAsia="Times New Roman"/>
          <w:szCs w:val="24"/>
        </w:rPr>
        <w:t>Βερβεσού</w:t>
      </w:r>
      <w:proofErr w:type="spellEnd"/>
      <w:r>
        <w:rPr>
          <w:rFonts w:eastAsia="Times New Roman"/>
          <w:szCs w:val="24"/>
        </w:rPr>
        <w:t xml:space="preserve"> ούτε καν σας ανιχνεύει το ραντάρ!</w:t>
      </w:r>
    </w:p>
    <w:p w14:paraId="420DC4BE"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Η ερώτηση είναι αυτή;</w:t>
      </w:r>
    </w:p>
    <w:p w14:paraId="420DC4BF"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(Δημήτριος Κρεμ</w:t>
      </w:r>
      <w:r>
        <w:rPr>
          <w:rFonts w:eastAsia="Times New Roman"/>
          <w:b/>
          <w:szCs w:val="24"/>
        </w:rPr>
        <w:t xml:space="preserve">αστινός): </w:t>
      </w:r>
      <w:r>
        <w:rPr>
          <w:rFonts w:eastAsia="Times New Roman"/>
          <w:szCs w:val="24"/>
        </w:rPr>
        <w:t>Παρακαλώ, την ερώτησή σας.</w:t>
      </w:r>
    </w:p>
    <w:p w14:paraId="420DC4C0"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Η ερώτησή μου είναι η εξής: Όταν σας ακούνε να μιλάτε</w:t>
      </w:r>
      <w:r>
        <w:rPr>
          <w:rFonts w:eastAsia="Times New Roman"/>
          <w:szCs w:val="24"/>
        </w:rPr>
        <w:t xml:space="preserve"> -</w:t>
      </w:r>
      <w:r>
        <w:rPr>
          <w:rFonts w:eastAsia="Times New Roman"/>
          <w:szCs w:val="24"/>
        </w:rPr>
        <w:t>εσάς ειδικά</w:t>
      </w:r>
      <w:r>
        <w:rPr>
          <w:rFonts w:eastAsia="Times New Roman"/>
          <w:szCs w:val="24"/>
        </w:rPr>
        <w:t>-</w:t>
      </w:r>
      <w:r>
        <w:rPr>
          <w:rFonts w:eastAsia="Times New Roman"/>
          <w:szCs w:val="24"/>
        </w:rPr>
        <w:t xml:space="preserve"> οι πιο πολλοί αντιδρούν, είχα κι εγώ τέτοιες αντιδράσεις και σας τις μεταφέρω, για τις </w:t>
      </w:r>
      <w:proofErr w:type="spellStart"/>
      <w:r>
        <w:rPr>
          <w:rFonts w:eastAsia="Times New Roman"/>
          <w:szCs w:val="24"/>
        </w:rPr>
        <w:t>εκατόν</w:t>
      </w:r>
      <w:proofErr w:type="spellEnd"/>
      <w:r>
        <w:rPr>
          <w:rFonts w:eastAsia="Times New Roman"/>
          <w:szCs w:val="24"/>
        </w:rPr>
        <w:t xml:space="preserve"> είκοσι δόσεις. Οι </w:t>
      </w:r>
      <w:proofErr w:type="spellStart"/>
      <w:r>
        <w:rPr>
          <w:rFonts w:eastAsia="Times New Roman"/>
          <w:szCs w:val="24"/>
        </w:rPr>
        <w:t>εκατόν</w:t>
      </w:r>
      <w:proofErr w:type="spellEnd"/>
      <w:r>
        <w:rPr>
          <w:rFonts w:eastAsia="Times New Roman"/>
          <w:szCs w:val="24"/>
        </w:rPr>
        <w:t xml:space="preserve"> είκοσι δόσεις </w:t>
      </w:r>
      <w:r>
        <w:rPr>
          <w:rFonts w:eastAsia="Times New Roman"/>
          <w:szCs w:val="24"/>
        </w:rPr>
        <w:t>με τα ληξιπρόθεσμα στα 100 δισεκατομμύρια είναι ένα θέμα, που σας αφορά</w:t>
      </w:r>
      <w:r>
        <w:rPr>
          <w:rFonts w:eastAsia="Times New Roman"/>
          <w:szCs w:val="24"/>
        </w:rPr>
        <w:t>,</w:t>
      </w:r>
      <w:r>
        <w:rPr>
          <w:rFonts w:eastAsia="Times New Roman"/>
          <w:szCs w:val="24"/>
        </w:rPr>
        <w:t xml:space="preserve"> άλλωστε. Έχετε σκοπό να κάνετε κάποια τέτοια ρύθμιση; Οι προβλέψεις για αρχές του επόμενου έτους προβιβάζουν τα ληξιπρόθεσμα στα 120 δισεκατομμύρια. Έχετε κάτι στο μυαλό σας να πείτε </w:t>
      </w:r>
      <w:r>
        <w:rPr>
          <w:rFonts w:eastAsia="Times New Roman"/>
          <w:szCs w:val="24"/>
        </w:rPr>
        <w:t xml:space="preserve">στη Βουλή; </w:t>
      </w:r>
    </w:p>
    <w:p w14:paraId="420DC4C1"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κι εσείς ερώτηση θέλετε να κάνετε;</w:t>
      </w:r>
    </w:p>
    <w:p w14:paraId="420DC4C2"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Όχι, εγώ ως Κοινοβουλευτικός </w:t>
      </w:r>
      <w:r>
        <w:rPr>
          <w:rFonts w:eastAsia="Times New Roman"/>
          <w:szCs w:val="24"/>
        </w:rPr>
        <w:t xml:space="preserve">Εκπρόσωπος, </w:t>
      </w:r>
      <w:r>
        <w:rPr>
          <w:rFonts w:eastAsia="Times New Roman"/>
          <w:szCs w:val="24"/>
        </w:rPr>
        <w:t>θέλω τον χρόνο για δύο λεπτά.</w:t>
      </w:r>
    </w:p>
    <w:p w14:paraId="420DC4C3"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420DC4C4"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Κυρία Υπουργέ, έχετε μπερδέψει λίγο τους αριθμούς. </w:t>
      </w:r>
    </w:p>
    <w:p w14:paraId="420DC4C5"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Καθόλου.</w:t>
      </w:r>
    </w:p>
    <w:p w14:paraId="420DC4C6"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Είπατε κάτι για την ανάπτυξη του 2013-2014. Θέλω να σας πω ότι</w:t>
      </w:r>
      <w:r>
        <w:rPr>
          <w:rFonts w:eastAsia="Times New Roman"/>
          <w:szCs w:val="24"/>
        </w:rPr>
        <w:t>,</w:t>
      </w:r>
      <w:r>
        <w:rPr>
          <w:rFonts w:eastAsia="Times New Roman"/>
          <w:szCs w:val="24"/>
        </w:rPr>
        <w:t xml:space="preserve"> από την αρχή της ένταξης της χώρας στα μνη</w:t>
      </w:r>
      <w:r>
        <w:rPr>
          <w:rFonts w:eastAsia="Times New Roman"/>
          <w:szCs w:val="24"/>
        </w:rPr>
        <w:t xml:space="preserve">μόνια μέχρι σήμερα, η μοναδική διετία που υπερκαλύψαμε τους στόχους για την ανάπτυξη ήταν το 2013-2014. </w:t>
      </w:r>
    </w:p>
    <w:p w14:paraId="420DC4C7"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Θα καταθέσω τους </w:t>
      </w:r>
      <w:r>
        <w:rPr>
          <w:rFonts w:eastAsia="Times New Roman"/>
          <w:szCs w:val="24"/>
        </w:rPr>
        <w:t>π</w:t>
      </w:r>
      <w:r>
        <w:rPr>
          <w:rFonts w:eastAsia="Times New Roman"/>
          <w:szCs w:val="24"/>
        </w:rPr>
        <w:t>ροϋπολογισμούς του 2012 και του 2013, για το 2013 και το 2014, που δείχνουν ότι προβλέπαμε το 2014 ύφεση 4,5% και η ύφεση ήταν 3,2% κ</w:t>
      </w:r>
      <w:r>
        <w:rPr>
          <w:rFonts w:eastAsia="Times New Roman"/>
          <w:szCs w:val="24"/>
        </w:rPr>
        <w:t>αι το 2014 προβλέπαμε ανάπτυξη 0,6% και η ανάπτυξη ήταν 0,8%.</w:t>
      </w:r>
    </w:p>
    <w:p w14:paraId="420DC4C8"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Παραλάβατε, συνεπώς, την χώρα σε ανάπτυξη, την επιστρέψατε στην ύφεση, τη διατηρήσατε στην ύφεση το 2016 και αποτύχατε στους στόχους του 2017. Συνεπώς, αποτελείτε στην τελευταία τριετία τη μοναδ</w:t>
      </w:r>
      <w:r>
        <w:rPr>
          <w:rFonts w:eastAsia="Times New Roman"/>
          <w:szCs w:val="24"/>
        </w:rPr>
        <w:t>ική αρνητική αναπτυξιακή έκπληξη σε όλη την Ευρώπη, σύμφωνα με το Διεθνές Νομισματικό Ταμείο.</w:t>
      </w:r>
    </w:p>
    <w:p w14:paraId="420DC4C9"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Δεύτερον, είπατε για το πρωτογενές πλεόνασμα του 2014 και είπατε ότι το αφήσαμε. Να θυμίσω ότι κυβερνήσατε έναν μήνα.</w:t>
      </w:r>
    </w:p>
    <w:p w14:paraId="420DC4CA"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w:t>
      </w:r>
      <w:r>
        <w:rPr>
          <w:rFonts w:eastAsia="Times New Roman"/>
          <w:b/>
          <w:szCs w:val="24"/>
        </w:rPr>
        <w:t>ών):</w:t>
      </w:r>
      <w:r>
        <w:rPr>
          <w:rFonts w:eastAsia="Times New Roman"/>
          <w:szCs w:val="24"/>
        </w:rPr>
        <w:t xml:space="preserve"> Το 2014;</w:t>
      </w:r>
    </w:p>
    <w:p w14:paraId="420DC4CB"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Το 2015 κυβερνήσατε έναν μήνα που δημοσιονομικά πάει στο 2014. </w:t>
      </w:r>
    </w:p>
    <w:p w14:paraId="420DC4CC"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Εκτός κι αν μας λέτε ότι στον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που γράφετε μέσα και λέτε για τη δόση του ΕΝΦΙΑ του 2018 ότι πάει στο 2017 λέτε ψέματα. Άρα θα πρέπει να ξέρατε ό</w:t>
      </w:r>
      <w:r>
        <w:rPr>
          <w:rFonts w:eastAsia="Times New Roman"/>
          <w:szCs w:val="24"/>
        </w:rPr>
        <w:t xml:space="preserve">τι οι δύο πρώτοι μήνες του κάθε έτους πάνε στο προηγούμενο έτος δημοσιονομικά. Και η μεγάλη απόκλιση το 2014 έγινε τους μήνες Ιανουάριο και Φεβρουάριο του 2015 στα έσοδα. Και είναι όλα τα στοιχεία εδώ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της Κυβέρνησης σας, κυρία Υπουρ</w:t>
      </w:r>
      <w:r>
        <w:rPr>
          <w:rFonts w:eastAsia="Times New Roman"/>
          <w:szCs w:val="24"/>
        </w:rPr>
        <w:t>γέ. Μέχρι τον Νοέμβρη έχει τα στοιχεία πώς πήγαιναν. Θα το καταθέσω.</w:t>
      </w:r>
    </w:p>
    <w:p w14:paraId="420DC4CD"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Είπατε, κυρία Υπουργέ, ότι δεν φορολογείται η μεσαία τάξη. Αυτό νομίζω ότι είναι το πιο σύντομο αστείο</w:t>
      </w:r>
      <w:r>
        <w:rPr>
          <w:rFonts w:eastAsia="Times New Roman"/>
          <w:szCs w:val="24"/>
        </w:rPr>
        <w:t>,</w:t>
      </w:r>
      <w:r>
        <w:rPr>
          <w:rFonts w:eastAsia="Times New Roman"/>
          <w:szCs w:val="24"/>
        </w:rPr>
        <w:t xml:space="preserve"> που έχει ακούσει κανένας, να μην πω και ανέκδοτο. Θα καταθέσω εδώ τις δύο τελευταίε</w:t>
      </w:r>
      <w:r>
        <w:rPr>
          <w:rFonts w:eastAsia="Times New Roman"/>
          <w:szCs w:val="24"/>
        </w:rPr>
        <w:t xml:space="preserve">ς εκθέσεις του ΟΟΣΑ και της </w:t>
      </w:r>
      <w:r>
        <w:rPr>
          <w:rFonts w:eastAsia="Times New Roman"/>
          <w:szCs w:val="24"/>
          <w:lang w:val="en-US"/>
        </w:rPr>
        <w:t>Eurostat</w:t>
      </w:r>
      <w:r>
        <w:rPr>
          <w:rFonts w:eastAsia="Times New Roman"/>
          <w:szCs w:val="24"/>
        </w:rPr>
        <w:t xml:space="preserve"> που δείχνουν την </w:t>
      </w:r>
      <w:proofErr w:type="spellStart"/>
      <w:r>
        <w:rPr>
          <w:rFonts w:eastAsia="Times New Roman"/>
          <w:szCs w:val="24"/>
        </w:rPr>
        <w:t>υπερφορολόγηση</w:t>
      </w:r>
      <w:proofErr w:type="spellEnd"/>
      <w:r>
        <w:rPr>
          <w:rFonts w:eastAsia="Times New Roman"/>
          <w:szCs w:val="24"/>
        </w:rPr>
        <w:t>,</w:t>
      </w:r>
      <w:r>
        <w:rPr>
          <w:rFonts w:eastAsia="Times New Roman"/>
          <w:szCs w:val="24"/>
        </w:rPr>
        <w:t xml:space="preserve"> που έχετε υποβάλει στην Ελλάδα την τελευταία διετία. </w:t>
      </w:r>
    </w:p>
    <w:p w14:paraId="420DC4CE"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Κι αν θέλει κάποιος να μιλήσει για κοινωνική αδικία, θα καταθέσω στα Πρακτικά τη σελίδα 60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 xml:space="preserve">ροϋπολογισμού σας, που </w:t>
      </w:r>
      <w:r>
        <w:rPr>
          <w:rFonts w:eastAsia="Times New Roman"/>
          <w:szCs w:val="24"/>
        </w:rPr>
        <w:t>δείχνει ότι η σχέση…</w:t>
      </w:r>
    </w:p>
    <w:p w14:paraId="420DC4CF"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w:t>
      </w:r>
      <w:r>
        <w:rPr>
          <w:rFonts w:eastAsia="Times New Roman"/>
          <w:szCs w:val="24"/>
        </w:rPr>
        <w:t>(</w:t>
      </w:r>
      <w:r>
        <w:rPr>
          <w:rFonts w:eastAsia="Times New Roman"/>
          <w:szCs w:val="24"/>
        </w:rPr>
        <w:t>δ</w:t>
      </w:r>
      <w:r>
        <w:rPr>
          <w:rFonts w:eastAsia="Times New Roman"/>
          <w:szCs w:val="24"/>
        </w:rPr>
        <w:t>εν ακούστηκε)</w:t>
      </w:r>
    </w:p>
    <w:p w14:paraId="420DC4D0"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Μπορώ να ολοκληρώσω και μετά</w:t>
      </w:r>
      <w:r>
        <w:rPr>
          <w:rFonts w:eastAsia="Times New Roman"/>
          <w:szCs w:val="24"/>
        </w:rPr>
        <w:t>,</w:t>
      </w:r>
      <w:r>
        <w:rPr>
          <w:rFonts w:eastAsia="Times New Roman"/>
          <w:szCs w:val="24"/>
        </w:rPr>
        <w:t xml:space="preserve"> αν θέλετε</w:t>
      </w:r>
      <w:r>
        <w:rPr>
          <w:rFonts w:eastAsia="Times New Roman"/>
          <w:szCs w:val="24"/>
        </w:rPr>
        <w:t>,</w:t>
      </w:r>
      <w:r>
        <w:rPr>
          <w:rFonts w:eastAsia="Times New Roman"/>
          <w:szCs w:val="24"/>
        </w:rPr>
        <w:t xml:space="preserve"> πάρτε τον λόγο, αλλά –αν μου επιτρέπετε- με στοιχεία και με κ</w:t>
      </w:r>
      <w:r>
        <w:rPr>
          <w:rFonts w:eastAsia="Times New Roman"/>
          <w:szCs w:val="24"/>
        </w:rPr>
        <w:t>είμενα στα Πρακτικά. Κυρία Φωτίου, αν έχετε στοιχεία, παρακαλώ να τα καταθέσετε τώρα.</w:t>
      </w:r>
    </w:p>
    <w:p w14:paraId="420DC4D1"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Έμμεσοι και άμεσοι φόροι: Εσείς λέγατε από τα έδρανα της Αντιπολίτευσης ότι είναι κοινωνικά πιο άδικοι οι έμμεσοι φόροι κι έχουν φτάσει στο χειρότερο σημείο από το 2011. </w:t>
      </w:r>
      <w:r>
        <w:rPr>
          <w:rFonts w:eastAsia="Times New Roman"/>
          <w:szCs w:val="24"/>
        </w:rPr>
        <w:t xml:space="preserve">Θα καταθέσω την σελίδα 60 του </w:t>
      </w:r>
      <w:r>
        <w:rPr>
          <w:rFonts w:eastAsia="Times New Roman"/>
          <w:szCs w:val="24"/>
        </w:rPr>
        <w:t>π</w:t>
      </w:r>
      <w:r>
        <w:rPr>
          <w:rFonts w:eastAsia="Times New Roman"/>
          <w:szCs w:val="24"/>
        </w:rPr>
        <w:t xml:space="preserve">ροϋπολογισμού σας. Ελπίζω να την έχετε διαβάσει. </w:t>
      </w:r>
    </w:p>
    <w:p w14:paraId="420DC4D2"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Τέλος, είπατε κάτι για τη φοροδιαφυγή. Εσείς δεν λέγατε «τρία δισεκατομμύρια φοροδιαφυγή σε έξι μήνες» κι έχετε πιάσει εκατό εκατομμύρια σε δυόμισι χρόνια; Με τα στοιχεία που </w:t>
      </w:r>
      <w:r>
        <w:rPr>
          <w:rFonts w:eastAsia="Times New Roman"/>
          <w:szCs w:val="24"/>
        </w:rPr>
        <w:t>μου έχετε καταθέσει εμένα, έχετε παραδεχθεί ότι οι εισπράξεις από το λαθρεμπόριο στα καύσιμα είναι το 1/10 του 2014, με τα στοιχεία που μου δώσατε εσείς για εισπράξεις το καλοκαίρι.</w:t>
      </w:r>
    </w:p>
    <w:p w14:paraId="420DC4D3"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Έχετε καινούργια στοιχεία να μας πείτε; 2 εκατομμύρια με 28 ήταν. Αν έχετε</w:t>
      </w:r>
      <w:r>
        <w:rPr>
          <w:rFonts w:eastAsia="Times New Roman"/>
          <w:szCs w:val="24"/>
        </w:rPr>
        <w:t xml:space="preserve"> κάποια στοιχεία, παρακαλώ να τα καταθέσετε.</w:t>
      </w:r>
    </w:p>
    <w:p w14:paraId="420DC4D4"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Τέλος, φοροδιαφυγή είπατε στον ΦΠΑ. Υπάρχει ένας περίφημος δείκτης, αν δεν τον ξέρετε: «κενό ΦΠΑ». Λέει πόσο εισπράττεις από ΦΠΑ</w:t>
      </w:r>
      <w:r>
        <w:rPr>
          <w:rFonts w:eastAsia="Times New Roman"/>
          <w:szCs w:val="24"/>
        </w:rPr>
        <w:t>,</w:t>
      </w:r>
      <w:r>
        <w:rPr>
          <w:rFonts w:eastAsia="Times New Roman"/>
          <w:szCs w:val="24"/>
        </w:rPr>
        <w:t xml:space="preserve"> σε σχέση με το πόσο θα έπρεπε να εισπράττεις. Η Ελλάδα έφτασε στο χαμηλότερο σημε</w:t>
      </w:r>
      <w:r>
        <w:rPr>
          <w:rFonts w:eastAsia="Times New Roman"/>
          <w:szCs w:val="24"/>
        </w:rPr>
        <w:t>ίο -άρα, η χαμηλότερη φοροδιαφυγή στον ΦΠΑ- το 2014. Γιατί; Γιατί ήταν η πρώτη και μοναδική</w:t>
      </w:r>
      <w:r>
        <w:rPr>
          <w:rFonts w:eastAsia="Times New Roman"/>
          <w:szCs w:val="24"/>
        </w:rPr>
        <w:t xml:space="preserve"> χρονιά</w:t>
      </w:r>
      <w:r>
        <w:rPr>
          <w:rFonts w:eastAsia="Times New Roman"/>
          <w:szCs w:val="24"/>
        </w:rPr>
        <w:t xml:space="preserve">, που μειώθηκαν οι φόροι τότε και η οικονομία γύρισε σε ανάπτυξη. Από το 2015, εξαιτίας της φορολόγησής σας, της </w:t>
      </w:r>
      <w:proofErr w:type="spellStart"/>
      <w:r>
        <w:rPr>
          <w:rFonts w:eastAsia="Times New Roman"/>
          <w:szCs w:val="24"/>
        </w:rPr>
        <w:t>υπερφορολόγησής</w:t>
      </w:r>
      <w:proofErr w:type="spellEnd"/>
      <w:r>
        <w:rPr>
          <w:rFonts w:eastAsia="Times New Roman"/>
          <w:szCs w:val="24"/>
        </w:rPr>
        <w:t xml:space="preserve"> σας, αυξήθηκε το «κενό ΦΠΑ». </w:t>
      </w:r>
      <w:r>
        <w:rPr>
          <w:rFonts w:eastAsia="Times New Roman"/>
          <w:szCs w:val="24"/>
        </w:rPr>
        <w:t>Άρα, αυξήθηκε η φοροδιαφυγή.</w:t>
      </w:r>
    </w:p>
    <w:p w14:paraId="420DC4D5"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Άρα, συνεχίζετε να είστε ουραγός στην καταπολέμηση της φοροδιαφυγής και πρωταθλήτρια στην </w:t>
      </w:r>
      <w:proofErr w:type="spellStart"/>
      <w:r>
        <w:rPr>
          <w:rFonts w:eastAsia="Times New Roman"/>
          <w:szCs w:val="24"/>
        </w:rPr>
        <w:t>υπερφορολόγηση</w:t>
      </w:r>
      <w:proofErr w:type="spellEnd"/>
      <w:r>
        <w:rPr>
          <w:rFonts w:eastAsia="Times New Roman"/>
          <w:szCs w:val="24"/>
        </w:rPr>
        <w:t>.</w:t>
      </w:r>
    </w:p>
    <w:p w14:paraId="420DC4D6"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Να είστε καλά!</w:t>
      </w:r>
    </w:p>
    <w:p w14:paraId="420DC4D7"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τα προαναφερθέντα έγγραφα, τα</w:t>
      </w:r>
      <w:r>
        <w:rPr>
          <w:rFonts w:eastAsia="Times New Roman"/>
          <w:szCs w:val="24"/>
        </w:rPr>
        <w:t xml:space="preserve"> οποία βρίσκονται στο αρχείο του Τμήματος Γραμματείας της Διεύθυνσης Στενογραφίας και Πρακτικών της Βουλής)</w:t>
      </w:r>
    </w:p>
    <w:p w14:paraId="420DC4D8"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0DC4D9"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Κύριε Πρόεδρε, θα ήθελα τον λόγο παρακαλώ.</w:t>
      </w:r>
    </w:p>
    <w:p w14:paraId="420DC4DA"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Θέλετε να απαντήσετε τώρα;</w:t>
      </w:r>
    </w:p>
    <w:p w14:paraId="420DC4DB"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Βεβαίως. Πρέπει να απαντήσω.</w:t>
      </w:r>
    </w:p>
    <w:p w14:paraId="420DC4DC"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w:t>
      </w:r>
      <w:proofErr w:type="spellStart"/>
      <w:r>
        <w:rPr>
          <w:rFonts w:eastAsia="Times New Roman"/>
          <w:szCs w:val="24"/>
        </w:rPr>
        <w:t>Παπανάτσιου</w:t>
      </w:r>
      <w:proofErr w:type="spellEnd"/>
      <w:r>
        <w:rPr>
          <w:rFonts w:eastAsia="Times New Roman"/>
          <w:szCs w:val="24"/>
        </w:rPr>
        <w:t>, πόσο χρόνο χρειάζεστε;</w:t>
      </w:r>
    </w:p>
    <w:p w14:paraId="420DC4DD"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w:t>
      </w:r>
      <w:r>
        <w:rPr>
          <w:rFonts w:eastAsia="Times New Roman"/>
          <w:b/>
          <w:szCs w:val="24"/>
        </w:rPr>
        <w:t xml:space="preserve">κονομικών): </w:t>
      </w:r>
      <w:r>
        <w:rPr>
          <w:rFonts w:eastAsia="Times New Roman"/>
          <w:szCs w:val="24"/>
        </w:rPr>
        <w:t>Ένα με δύο λεπτά, παρακαλώ. Δεν θέλω περισσότερο.</w:t>
      </w:r>
    </w:p>
    <w:p w14:paraId="420DC4DE"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όσον αφορά τον ΦΠΑ, δεν είναι δικά μας τα στοιχεία. Σας το είπα και στην τοποθέτησή μου. Στοιχεία της Τράπεζας της Ελλάδος είναι και του ΙΟΒΕ. Είχαμε 20% </w:t>
      </w:r>
      <w:r>
        <w:rPr>
          <w:rFonts w:eastAsia="Times New Roman"/>
          <w:szCs w:val="24"/>
        </w:rPr>
        <w:t>μεγαλύ</w:t>
      </w:r>
      <w:r>
        <w:rPr>
          <w:rFonts w:eastAsia="Times New Roman"/>
          <w:szCs w:val="24"/>
        </w:rPr>
        <w:t xml:space="preserve">τερη αύξηση </w:t>
      </w:r>
      <w:proofErr w:type="spellStart"/>
      <w:r>
        <w:rPr>
          <w:rFonts w:eastAsia="Times New Roman"/>
          <w:szCs w:val="24"/>
        </w:rPr>
        <w:t>εισπραξιμό</w:t>
      </w:r>
      <w:r>
        <w:rPr>
          <w:rFonts w:eastAsia="Times New Roman"/>
          <w:szCs w:val="24"/>
        </w:rPr>
        <w:t>τητας</w:t>
      </w:r>
      <w:proofErr w:type="spellEnd"/>
      <w:r>
        <w:rPr>
          <w:rFonts w:eastAsia="Times New Roman"/>
          <w:szCs w:val="24"/>
        </w:rPr>
        <w:t xml:space="preserve"> του ΦΠΑ. Γιατί δεν το παραδέχεστε;</w:t>
      </w:r>
    </w:p>
    <w:p w14:paraId="420DC4DF"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Από τι; Από τους φόρους.</w:t>
      </w:r>
    </w:p>
    <w:p w14:paraId="420DC4E0"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Όχι</w:t>
      </w:r>
      <w:r>
        <w:rPr>
          <w:rFonts w:eastAsia="Times New Roman"/>
          <w:szCs w:val="24"/>
        </w:rPr>
        <w:t>,</w:t>
      </w:r>
      <w:r>
        <w:rPr>
          <w:rFonts w:eastAsia="Times New Roman"/>
          <w:szCs w:val="24"/>
        </w:rPr>
        <w:t xml:space="preserve"> βέβαια. Δεν είναι από τους φόρους. Είναι από τη συμμόρφωση των πολιτών με το πλαστικό χρήμα</w:t>
      </w:r>
      <w:r>
        <w:rPr>
          <w:rFonts w:eastAsia="Times New Roman"/>
          <w:szCs w:val="24"/>
        </w:rPr>
        <w:t>,</w:t>
      </w:r>
      <w:r>
        <w:rPr>
          <w:rFonts w:eastAsia="Times New Roman"/>
          <w:szCs w:val="24"/>
        </w:rPr>
        <w:t xml:space="preserve"> που έχουμε φέρει. Αυτές</w:t>
      </w:r>
      <w:r>
        <w:rPr>
          <w:rFonts w:eastAsia="Times New Roman"/>
          <w:szCs w:val="24"/>
        </w:rPr>
        <w:t xml:space="preserve"> είναι οι διαπιστώσεις της Τράπεζας της Ελλάδος. Γιατί δεν θέλετε να το παραδεχθείτε; Γιατί δεν το εφαρμόσατε νωρίτερα.</w:t>
      </w:r>
    </w:p>
    <w:p w14:paraId="420DC4E1"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Καταθέστε τα στα Πρακτικά.</w:t>
      </w:r>
    </w:p>
    <w:p w14:paraId="420DC4E2"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Καταθέστε τα.</w:t>
      </w:r>
    </w:p>
    <w:p w14:paraId="420DC4E3"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Συνεχίζουμε. Βεβαίως, θα τα καταθέσουμε.</w:t>
      </w:r>
    </w:p>
    <w:p w14:paraId="420DC4E4"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Καταθέστε τα, λοιπόν, στα Πρακτικά.</w:t>
      </w:r>
    </w:p>
    <w:p w14:paraId="420DC4E5"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Καταθέστε τα τώρα.</w:t>
      </w:r>
    </w:p>
    <w:p w14:paraId="420DC4E6"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Δεν έχω κάτι μαζί μου. Πρέπει να έχω τώρα μαζί μου στοιχεία; Δεν ήξ</w:t>
      </w:r>
      <w:r>
        <w:rPr>
          <w:rFonts w:eastAsia="Times New Roman"/>
          <w:szCs w:val="24"/>
        </w:rPr>
        <w:t>ερα ότι πρέπει να έχω στοιχεία.</w:t>
      </w:r>
    </w:p>
    <w:p w14:paraId="420DC4E7"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(Θόρυβος στην Αίθουσα)</w:t>
      </w:r>
    </w:p>
    <w:p w14:paraId="420DC4E8"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Η ομιλία μου ακριβώς και η </w:t>
      </w:r>
      <w:proofErr w:type="spellStart"/>
      <w:r>
        <w:rPr>
          <w:rFonts w:eastAsia="Times New Roman"/>
          <w:szCs w:val="24"/>
        </w:rPr>
        <w:t>δευτερομιλία</w:t>
      </w:r>
      <w:proofErr w:type="spellEnd"/>
      <w:r>
        <w:rPr>
          <w:rFonts w:eastAsia="Times New Roman"/>
          <w:szCs w:val="24"/>
        </w:rPr>
        <w:t xml:space="preserve"> μου το δηλώνει. Αμφισβητείτε τα στοιχεία της Τράπεζας της Ελλάδος και του ΙΟΒΕ; Αλίμονο! </w:t>
      </w:r>
    </w:p>
    <w:p w14:paraId="420DC4E9"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Συνεχίζουμε. Να δω αν θα αμφισβητήσετε και τα στοιχεία του </w:t>
      </w:r>
      <w:r>
        <w:rPr>
          <w:rFonts w:eastAsia="Times New Roman"/>
          <w:szCs w:val="24"/>
        </w:rPr>
        <w:t>μ</w:t>
      </w:r>
      <w:r>
        <w:rPr>
          <w:rFonts w:eastAsia="Times New Roman"/>
          <w:szCs w:val="24"/>
        </w:rPr>
        <w:t>εσοπρόθεσμο</w:t>
      </w:r>
      <w:r>
        <w:rPr>
          <w:rFonts w:eastAsia="Times New Roman"/>
          <w:szCs w:val="24"/>
        </w:rPr>
        <w:t>υ, που εσείς οι ίδιοι φέρατε στη Βουλή και εσείς ψηφίσατε.</w:t>
      </w:r>
    </w:p>
    <w:p w14:paraId="420DC4E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Εκτιμήσεις την περίοδο κατάρτισης του </w:t>
      </w:r>
      <w:r>
        <w:rPr>
          <w:rFonts w:eastAsia="Times New Roman"/>
          <w:szCs w:val="24"/>
        </w:rPr>
        <w:t>μ</w:t>
      </w:r>
      <w:r>
        <w:rPr>
          <w:rFonts w:eastAsia="Times New Roman"/>
          <w:szCs w:val="24"/>
        </w:rPr>
        <w:t>εσοπρόθεσμου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2015. Ψηφίστηκε τον Ιούνιο του 2011.</w:t>
      </w:r>
    </w:p>
    <w:p w14:paraId="420DC4EB"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Το 2011;</w:t>
      </w:r>
    </w:p>
    <w:p w14:paraId="420DC4EC"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Ναι. Θα με ακούσετε λίγ</w:t>
      </w:r>
      <w:r>
        <w:rPr>
          <w:rFonts w:eastAsia="Times New Roman"/>
          <w:szCs w:val="24"/>
        </w:rPr>
        <w:t>ο;</w:t>
      </w:r>
    </w:p>
    <w:p w14:paraId="420DC4ED"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Το 2012</w:t>
      </w:r>
      <w:r>
        <w:rPr>
          <w:rFonts w:eastAsia="Times New Roman"/>
          <w:szCs w:val="24"/>
        </w:rPr>
        <w:t xml:space="preserve"> ήταν </w:t>
      </w:r>
      <w:r>
        <w:rPr>
          <w:rFonts w:eastAsia="Times New Roman"/>
          <w:szCs w:val="24"/>
        </w:rPr>
        <w:t xml:space="preserve"> 228.400</w:t>
      </w:r>
      <w:r>
        <w:rPr>
          <w:rFonts w:eastAsia="Times New Roman"/>
          <w:szCs w:val="24"/>
        </w:rPr>
        <w:t>. Το</w:t>
      </w:r>
      <w:r>
        <w:rPr>
          <w:rFonts w:eastAsia="Times New Roman"/>
          <w:szCs w:val="24"/>
        </w:rPr>
        <w:t xml:space="preserve"> 2014</w:t>
      </w:r>
      <w:r>
        <w:rPr>
          <w:rFonts w:eastAsia="Times New Roman"/>
          <w:szCs w:val="24"/>
        </w:rPr>
        <w:t xml:space="preserve"> ήταν</w:t>
      </w:r>
      <w:r>
        <w:rPr>
          <w:rFonts w:eastAsia="Times New Roman"/>
          <w:szCs w:val="24"/>
        </w:rPr>
        <w:t xml:space="preserve"> 242.900</w:t>
      </w:r>
      <w:r>
        <w:rPr>
          <w:rFonts w:eastAsia="Times New Roman"/>
          <w:szCs w:val="24"/>
        </w:rPr>
        <w:t>. Τ</w:t>
      </w:r>
      <w:r>
        <w:rPr>
          <w:rFonts w:eastAsia="Times New Roman"/>
          <w:szCs w:val="24"/>
        </w:rPr>
        <w:t>ο 2015</w:t>
      </w:r>
      <w:r>
        <w:rPr>
          <w:rFonts w:eastAsia="Times New Roman"/>
          <w:szCs w:val="24"/>
        </w:rPr>
        <w:t xml:space="preserve"> ήταν</w:t>
      </w:r>
      <w:r>
        <w:rPr>
          <w:rFonts w:eastAsia="Times New Roman"/>
          <w:szCs w:val="24"/>
        </w:rPr>
        <w:t xml:space="preserve"> 251.900. </w:t>
      </w:r>
    </w:p>
    <w:p w14:paraId="420DC4EE"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Συνεχίζουμε. Γίνεται ξανά καινούργια εκτίμηση τον δέκατο μήνα του 2012 για το 2013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2016. Κατεβαίνει το ΑΕΠ. Φτάνουμε στο 2014 με 182.682. </w:t>
      </w:r>
    </w:p>
    <w:p w14:paraId="420DC4EF"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Καινούρια εκτίμηση με το </w:t>
      </w:r>
      <w:r>
        <w:rPr>
          <w:rFonts w:eastAsia="Times New Roman"/>
          <w:szCs w:val="24"/>
        </w:rPr>
        <w:t>μ</w:t>
      </w:r>
      <w:r>
        <w:rPr>
          <w:rFonts w:eastAsia="Times New Roman"/>
          <w:szCs w:val="24"/>
        </w:rPr>
        <w:t>εσοπρόθεσμο</w:t>
      </w:r>
      <w:r>
        <w:rPr>
          <w:rFonts w:eastAsia="Times New Roman"/>
          <w:szCs w:val="24"/>
        </w:rPr>
        <w:t>,</w:t>
      </w:r>
      <w:r>
        <w:rPr>
          <w:rFonts w:eastAsia="Times New Roman"/>
          <w:szCs w:val="24"/>
        </w:rPr>
        <w:t xml:space="preserve"> που ψ</w:t>
      </w:r>
      <w:r>
        <w:rPr>
          <w:rFonts w:eastAsia="Times New Roman"/>
          <w:szCs w:val="24"/>
        </w:rPr>
        <w:t>ηφίστηκε τον τέταρτο μήνα του 2014</w:t>
      </w:r>
      <w:r>
        <w:rPr>
          <w:rFonts w:eastAsia="Times New Roman"/>
          <w:szCs w:val="24"/>
        </w:rPr>
        <w:t xml:space="preserve"> ήταν</w:t>
      </w:r>
      <w:r>
        <w:rPr>
          <w:rFonts w:eastAsia="Times New Roman"/>
          <w:szCs w:val="24"/>
        </w:rPr>
        <w:t xml:space="preserve"> 182.231. Με τα απολογιστικά στοιχεία της ΕΛΣΤΑΤ, με βάση την τελευταία δημοσίευση της ΕΛΣΤΑΤ για το 2014</w:t>
      </w:r>
      <w:r>
        <w:rPr>
          <w:rFonts w:eastAsia="Times New Roman"/>
          <w:szCs w:val="24"/>
        </w:rPr>
        <w:t xml:space="preserve"> ήταν</w:t>
      </w:r>
      <w:r>
        <w:rPr>
          <w:rFonts w:eastAsia="Times New Roman"/>
          <w:szCs w:val="24"/>
        </w:rPr>
        <w:t xml:space="preserve"> 178.656.</w:t>
      </w:r>
    </w:p>
    <w:p w14:paraId="420DC4F0"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Από εκεί είναι τα στοιχεία μου, κύριε </w:t>
      </w:r>
      <w:proofErr w:type="spellStart"/>
      <w:r>
        <w:rPr>
          <w:rFonts w:eastAsia="Times New Roman"/>
          <w:szCs w:val="24"/>
        </w:rPr>
        <w:t>Σταϊκούρα</w:t>
      </w:r>
      <w:proofErr w:type="spellEnd"/>
      <w:r>
        <w:rPr>
          <w:rFonts w:eastAsia="Times New Roman"/>
          <w:szCs w:val="24"/>
        </w:rPr>
        <w:t>, και μπορείτε να τα βρείτε πάρα πολύ</w:t>
      </w:r>
      <w:r>
        <w:rPr>
          <w:rFonts w:eastAsia="Times New Roman"/>
          <w:szCs w:val="24"/>
        </w:rPr>
        <w:t xml:space="preserve"> εύκολα</w:t>
      </w:r>
      <w:r>
        <w:rPr>
          <w:rFonts w:eastAsia="Times New Roman"/>
          <w:szCs w:val="24"/>
        </w:rPr>
        <w:t xml:space="preserve"> και τ</w:t>
      </w:r>
      <w:r>
        <w:rPr>
          <w:rFonts w:eastAsia="Times New Roman"/>
          <w:szCs w:val="24"/>
        </w:rPr>
        <w:t>ο γνωρίζετε πάρα πολύ καλά. Αν θέλετε να μιλήσουμε με τον ίδιον τρόπο που μιλήσατε πριν και μας είπατε για τα χρήματα που χ</w:t>
      </w:r>
      <w:r>
        <w:rPr>
          <w:rFonts w:eastAsia="Times New Roman"/>
          <w:szCs w:val="24"/>
        </w:rPr>
        <w:t>ά</w:t>
      </w:r>
      <w:r>
        <w:rPr>
          <w:rFonts w:eastAsia="Times New Roman"/>
          <w:szCs w:val="24"/>
        </w:rPr>
        <w:t>θ</w:t>
      </w:r>
      <w:r>
        <w:rPr>
          <w:rFonts w:eastAsia="Times New Roman"/>
          <w:szCs w:val="24"/>
        </w:rPr>
        <w:t>η</w:t>
      </w:r>
      <w:r>
        <w:rPr>
          <w:rFonts w:eastAsia="Times New Roman"/>
          <w:szCs w:val="24"/>
        </w:rPr>
        <w:t>καν, με τον ίδιον τρόπο σας απαντάμε κι εμείς.</w:t>
      </w:r>
    </w:p>
    <w:p w14:paraId="420DC4F1"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420DC4F2"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ΘΕΑΝΩ ΦΩΤΙΟΥ (Αναπληρώτρι</w:t>
      </w:r>
      <w:r>
        <w:rPr>
          <w:rFonts w:eastAsia="Times New Roman"/>
          <w:b/>
          <w:szCs w:val="24"/>
        </w:rPr>
        <w:t xml:space="preserve">α Υπουργός Εργασίας, Κοινωνικής Ασφάλισης και Κοινωνικής Αλληλεγγύης): </w:t>
      </w:r>
      <w:r>
        <w:rPr>
          <w:rFonts w:eastAsia="Times New Roman"/>
          <w:szCs w:val="24"/>
        </w:rPr>
        <w:t>Κύριε Πρόεδρε, θα ήθελα τον λόγο για ένα λεπτό.</w:t>
      </w:r>
    </w:p>
    <w:p w14:paraId="420DC4F3"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Κάτι σας ρώτησα κυρία Υπουργέ και δεν μου απαντήσατε.</w:t>
      </w:r>
    </w:p>
    <w:p w14:paraId="420DC4F4" w14:textId="77777777" w:rsidR="003663B4" w:rsidRDefault="00087BC7">
      <w:pPr>
        <w:tabs>
          <w:tab w:val="left" w:pos="2940"/>
        </w:tabs>
        <w:spacing w:line="600" w:lineRule="auto"/>
        <w:ind w:firstLine="720"/>
        <w:jc w:val="both"/>
        <w:rPr>
          <w:rFonts w:eastAsia="Times New Roman"/>
          <w:b/>
          <w:szCs w:val="24"/>
        </w:rPr>
      </w:pPr>
      <w:r>
        <w:rPr>
          <w:rFonts w:eastAsia="Times New Roman"/>
          <w:b/>
          <w:szCs w:val="24"/>
        </w:rPr>
        <w:t>ΑΠΟΣΤΟΛΟΣ ΒΕΣΥΡΟΠΟΥΛΟΣ:</w:t>
      </w:r>
      <w:r>
        <w:rPr>
          <w:rFonts w:eastAsia="Times New Roman"/>
          <w:szCs w:val="24"/>
        </w:rPr>
        <w:t xml:space="preserve"> Ξεχάσατε να απαντήσετε για τις </w:t>
      </w:r>
      <w:proofErr w:type="spellStart"/>
      <w:r>
        <w:rPr>
          <w:rFonts w:eastAsia="Times New Roman"/>
          <w:szCs w:val="24"/>
        </w:rPr>
        <w:t>εκ</w:t>
      </w:r>
      <w:r>
        <w:rPr>
          <w:rFonts w:eastAsia="Times New Roman"/>
          <w:szCs w:val="24"/>
        </w:rPr>
        <w:t>ατόν</w:t>
      </w:r>
      <w:proofErr w:type="spellEnd"/>
      <w:r>
        <w:rPr>
          <w:rFonts w:eastAsia="Times New Roman"/>
          <w:szCs w:val="24"/>
        </w:rPr>
        <w:t xml:space="preserve"> είκοσι </w:t>
      </w:r>
      <w:r>
        <w:rPr>
          <w:rFonts w:eastAsia="Times New Roman"/>
          <w:szCs w:val="24"/>
        </w:rPr>
        <w:t>δόσεις.</w:t>
      </w:r>
    </w:p>
    <w:p w14:paraId="420DC4F5"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ησυχία.</w:t>
      </w:r>
    </w:p>
    <w:p w14:paraId="420DC4F6"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Κυρία Φωτίου, μισό λεπτό.</w:t>
      </w:r>
    </w:p>
    <w:p w14:paraId="420DC4F7"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Θέλετε να απαντήσετε, κυρία </w:t>
      </w:r>
      <w:proofErr w:type="spellStart"/>
      <w:r>
        <w:rPr>
          <w:rFonts w:eastAsia="Times New Roman"/>
          <w:szCs w:val="24"/>
        </w:rPr>
        <w:t>Παπανάτσιου</w:t>
      </w:r>
      <w:proofErr w:type="spellEnd"/>
      <w:r>
        <w:rPr>
          <w:rFonts w:eastAsia="Times New Roman"/>
          <w:szCs w:val="24"/>
        </w:rPr>
        <w:t>; Ορίστε, έχετε τον λόγο.</w:t>
      </w:r>
    </w:p>
    <w:p w14:paraId="420DC4F8"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proofErr w:type="spellStart"/>
      <w:r>
        <w:rPr>
          <w:rFonts w:eastAsia="Times New Roman"/>
          <w:szCs w:val="24"/>
        </w:rPr>
        <w:t>Εκατόν</w:t>
      </w:r>
      <w:proofErr w:type="spellEnd"/>
      <w:r>
        <w:rPr>
          <w:rFonts w:eastAsia="Times New Roman"/>
          <w:szCs w:val="24"/>
        </w:rPr>
        <w:t xml:space="preserve"> είκοσι δόσεις υπάρχουν για τους επαγ</w:t>
      </w:r>
      <w:r>
        <w:rPr>
          <w:rFonts w:eastAsia="Times New Roman"/>
          <w:szCs w:val="24"/>
        </w:rPr>
        <w:t>γελματίες και για εκείνους</w:t>
      </w:r>
      <w:r>
        <w:rPr>
          <w:rFonts w:eastAsia="Times New Roman"/>
          <w:szCs w:val="24"/>
        </w:rPr>
        <w:t>,</w:t>
      </w:r>
      <w:r>
        <w:rPr>
          <w:rFonts w:eastAsia="Times New Roman"/>
          <w:szCs w:val="24"/>
        </w:rPr>
        <w:t xml:space="preserve"> που έχουν την πτωχευτική ικανότητα και για εκείνους</w:t>
      </w:r>
      <w:r>
        <w:rPr>
          <w:rFonts w:eastAsia="Times New Roman"/>
          <w:szCs w:val="24"/>
        </w:rPr>
        <w:t>,</w:t>
      </w:r>
      <w:r>
        <w:rPr>
          <w:rFonts w:eastAsia="Times New Roman"/>
          <w:szCs w:val="24"/>
        </w:rPr>
        <w:t xml:space="preserve"> που δεν έχουν την πτωχευτική ικανότητα, σύμφωνα με τον εξωδικαστικό συμβιβασμό.</w:t>
      </w:r>
    </w:p>
    <w:p w14:paraId="420DC4F9"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Από εκεί και πέρα, τι άλλο θέλετε, κύριε Λοβέρδο, να σας πω; Οι πιο πολλές οφειλές στα ληξιπρόθ</w:t>
      </w:r>
      <w:r>
        <w:rPr>
          <w:rFonts w:eastAsia="Times New Roman"/>
          <w:szCs w:val="24"/>
        </w:rPr>
        <w:t>εσμα είναι από επιχειρηματίες. Θα ενταχθούν στον εξωδικαστικό συμβιβασμό και θα λυθούν πάρα πολλά ζητήματα.</w:t>
      </w:r>
    </w:p>
    <w:p w14:paraId="420DC4F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Γι’ αυτόν τον λόγο ακριβώς έχουμε ενεργοποιήσει τον εξωδικαστικό συμβιβασμό.</w:t>
      </w:r>
    </w:p>
    <w:p w14:paraId="420DC4FB"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Φωτίου, εσείς θέλετε παρέμβασ</w:t>
      </w:r>
      <w:r>
        <w:rPr>
          <w:rFonts w:eastAsia="Times New Roman"/>
          <w:szCs w:val="24"/>
        </w:rPr>
        <w:t>η;</w:t>
      </w:r>
    </w:p>
    <w:p w14:paraId="420DC4FC"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Για ένα δευτερόλεπτο θέλω μόνο τον λόγο.</w:t>
      </w:r>
    </w:p>
    <w:p w14:paraId="420DC4FD"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420DC4FE"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w:t>
      </w:r>
      <w:r>
        <w:rPr>
          <w:rFonts w:eastAsia="Times New Roman"/>
          <w:b/>
          <w:szCs w:val="24"/>
        </w:rPr>
        <w:t>αι Κοινωνικής Αλληλεγγύης):</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xml:space="preserve">, όλα τα στοιχεία της ΕΛΣΤΑΤ είναι του 2016 με εισοδήματα του 2015. </w:t>
      </w:r>
    </w:p>
    <w:p w14:paraId="420DC4FF" w14:textId="77777777" w:rsidR="003663B4" w:rsidRDefault="00087BC7">
      <w:pPr>
        <w:spacing w:after="0" w:line="600" w:lineRule="auto"/>
        <w:ind w:firstLine="720"/>
        <w:jc w:val="both"/>
        <w:rPr>
          <w:rFonts w:eastAsia="Times New Roman"/>
          <w:szCs w:val="24"/>
        </w:rPr>
      </w:pPr>
      <w:r>
        <w:rPr>
          <w:rFonts w:eastAsia="Times New Roman"/>
          <w:szCs w:val="24"/>
        </w:rPr>
        <w:t xml:space="preserve">Το ξέρετε καλά αυτό και αυτά είναι όλα τα δημοσιευμένα στοιχεία της ΕΛΣΤΑΤ που επικαλείστε. </w:t>
      </w:r>
    </w:p>
    <w:p w14:paraId="420DC500" w14:textId="77777777" w:rsidR="003663B4" w:rsidRDefault="00087BC7">
      <w:pPr>
        <w:spacing w:after="0" w:line="600" w:lineRule="auto"/>
        <w:ind w:firstLine="720"/>
        <w:jc w:val="both"/>
        <w:rPr>
          <w:rFonts w:eastAsia="Times New Roman"/>
          <w:szCs w:val="24"/>
        </w:rPr>
      </w:pPr>
      <w:r>
        <w:rPr>
          <w:rFonts w:eastAsia="Times New Roman"/>
          <w:szCs w:val="24"/>
        </w:rPr>
        <w:t>Επομένως, δεν αφορούν τα δύο τελευταία χρόνια, το 2</w:t>
      </w:r>
      <w:r>
        <w:rPr>
          <w:rFonts w:eastAsia="Times New Roman"/>
          <w:szCs w:val="24"/>
        </w:rPr>
        <w:t xml:space="preserve">016 και το 2017. Αφορούν τα εισοδήματα του 2015. </w:t>
      </w:r>
    </w:p>
    <w:p w14:paraId="420DC501" w14:textId="77777777" w:rsidR="003663B4" w:rsidRDefault="00087BC7">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Σε τι απαντάτε τώρα;</w:t>
      </w:r>
    </w:p>
    <w:p w14:paraId="420DC502" w14:textId="77777777" w:rsidR="003663B4" w:rsidRDefault="00087BC7">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Είπατε προηγουμένως ότι τα στοιχεία της ΕΛΣΤΑΤ καταδεικνύουν τι συμβα</w:t>
      </w:r>
      <w:r>
        <w:rPr>
          <w:rFonts w:eastAsia="Times New Roman"/>
          <w:szCs w:val="24"/>
        </w:rPr>
        <w:t>ίνει…</w:t>
      </w:r>
    </w:p>
    <w:p w14:paraId="420DC503" w14:textId="77777777" w:rsidR="003663B4" w:rsidRDefault="00087BC7">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κυρία Φωτίου!</w:t>
      </w:r>
    </w:p>
    <w:p w14:paraId="420DC504" w14:textId="77777777" w:rsidR="003663B4" w:rsidRDefault="00087BC7">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Εγώ δεν είπα καθόλου για ΕΛΣΤΑΤ!</w:t>
      </w:r>
    </w:p>
    <w:p w14:paraId="420DC505" w14:textId="77777777" w:rsidR="003663B4" w:rsidRDefault="00087BC7">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Τι λέτε τώρα; Άκουσα πάρα πολύ καλά για τ</w:t>
      </w:r>
      <w:r>
        <w:rPr>
          <w:rFonts w:eastAsia="Times New Roman"/>
          <w:szCs w:val="24"/>
        </w:rPr>
        <w:t>ην ΕΛΣΤΑΤ.</w:t>
      </w:r>
    </w:p>
    <w:p w14:paraId="420DC506" w14:textId="77777777" w:rsidR="003663B4" w:rsidRDefault="00087BC7">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Υπάρχει η αρμόδια Υπουργός να απαντήσει σε αυτό.  </w:t>
      </w:r>
    </w:p>
    <w:p w14:paraId="420DC507" w14:textId="77777777" w:rsidR="003663B4" w:rsidRDefault="00087BC7">
      <w:pPr>
        <w:spacing w:after="0"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Για τη μεσαία τάξη, κύριε </w:t>
      </w:r>
      <w:proofErr w:type="spellStart"/>
      <w:r>
        <w:rPr>
          <w:rFonts w:eastAsia="Times New Roman"/>
          <w:szCs w:val="24"/>
        </w:rPr>
        <w:t>Σταϊκούρα</w:t>
      </w:r>
      <w:proofErr w:type="spellEnd"/>
      <w:r>
        <w:rPr>
          <w:rFonts w:eastAsia="Times New Roman"/>
          <w:szCs w:val="24"/>
        </w:rPr>
        <w:t>, άκουσα καλά. Δεν έχω κουφαθεί ακόμα!</w:t>
      </w:r>
    </w:p>
    <w:p w14:paraId="420DC508" w14:textId="77777777" w:rsidR="003663B4" w:rsidRDefault="00087BC7">
      <w:pPr>
        <w:spacing w:after="0" w:line="600" w:lineRule="auto"/>
        <w:ind w:firstLine="720"/>
        <w:jc w:val="both"/>
        <w:rPr>
          <w:rFonts w:eastAsia="Times New Roman"/>
          <w:szCs w:val="24"/>
        </w:rPr>
      </w:pPr>
      <w:r>
        <w:rPr>
          <w:rFonts w:eastAsia="Times New Roman"/>
          <w:szCs w:val="24"/>
        </w:rPr>
        <w:t>Να τελειώσει η λαθροχειρία των στοιχείων της ΕΛΣΤΑΤ που κάνει η Νέα Δημοκρατία και η Δημοκρατική Συμπαράταξη! Χρησιμοποιούν όλες τις έρευνες και τα στοιχεία της ΕΛΣΤΑΤ του 2016, που είναι με τα εισοδήματα του 2015, για να πουν ότι όλα αυτά συμβαίνουν τα δύ</w:t>
      </w:r>
      <w:r>
        <w:rPr>
          <w:rFonts w:eastAsia="Times New Roman"/>
          <w:szCs w:val="24"/>
        </w:rPr>
        <w:t>ο τελευταία χρόνια, το 2016 και το 2017.</w:t>
      </w:r>
    </w:p>
    <w:p w14:paraId="420DC509" w14:textId="77777777" w:rsidR="003663B4" w:rsidRDefault="00087BC7">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50A" w14:textId="77777777" w:rsidR="003663B4" w:rsidRDefault="00087BC7">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Ρωτήστε την Υπουργό σας!</w:t>
      </w:r>
    </w:p>
    <w:p w14:paraId="420DC50B" w14:textId="77777777" w:rsidR="003663B4" w:rsidRDefault="00087BC7">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xml:space="preserve">, θα σας δώσω τον λόγο. Να μη γίνει όμως διαλογική συζήτηση. </w:t>
      </w:r>
    </w:p>
    <w:p w14:paraId="420DC50C" w14:textId="77777777" w:rsidR="003663B4" w:rsidRDefault="00087BC7">
      <w:pPr>
        <w:spacing w:after="0"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ΣΤΑΪΚΟΥΡΑΣ:</w:t>
      </w:r>
      <w:r>
        <w:rPr>
          <w:rFonts w:eastAsia="Times New Roman"/>
          <w:szCs w:val="24"/>
        </w:rPr>
        <w:t xml:space="preserve"> Η απάντησή μου εξαντλείται σε μία πρόταση: Οι ληξιπρόθεσμες οφειλές των ιδιωτών σε εφορίες και ασφαλιστικά ταμεία ανέρχονται στα 130 δισεκατομμύρια ευρώ, 50% αυξημένες σε σχέση με το 2014.</w:t>
      </w:r>
    </w:p>
    <w:p w14:paraId="420DC50D" w14:textId="77777777" w:rsidR="003663B4" w:rsidRDefault="00087BC7">
      <w:pPr>
        <w:spacing w:after="0" w:line="600" w:lineRule="auto"/>
        <w:ind w:firstLine="720"/>
        <w:jc w:val="both"/>
        <w:rPr>
          <w:rFonts w:eastAsia="Times New Roman"/>
          <w:szCs w:val="24"/>
        </w:rPr>
      </w:pPr>
      <w:r>
        <w:rPr>
          <w:rFonts w:eastAsia="Times New Roman"/>
          <w:szCs w:val="24"/>
        </w:rPr>
        <w:t>Να το αποτέλεσμα της εξάντλησης της φοροδοτικής ικανότη</w:t>
      </w:r>
      <w:r>
        <w:rPr>
          <w:rFonts w:eastAsia="Times New Roman"/>
          <w:szCs w:val="24"/>
        </w:rPr>
        <w:t>τας νοικοκυριών και επιχειρήσεων!</w:t>
      </w:r>
    </w:p>
    <w:p w14:paraId="420DC50E" w14:textId="77777777" w:rsidR="003663B4" w:rsidRDefault="00087BC7">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w:t>
      </w:r>
    </w:p>
    <w:p w14:paraId="420DC50F" w14:textId="77777777" w:rsidR="003663B4" w:rsidRDefault="00087BC7">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Κεδίκογλου</w:t>
      </w:r>
      <w:proofErr w:type="spellEnd"/>
      <w:r>
        <w:rPr>
          <w:rFonts w:eastAsia="Times New Roman"/>
          <w:szCs w:val="24"/>
        </w:rPr>
        <w:t xml:space="preserve">, Βουλευτής της Νέας Δημοκρατίας, έχει τον λόγο για έξι λεπτά. </w:t>
      </w:r>
    </w:p>
    <w:p w14:paraId="420DC510" w14:textId="77777777" w:rsidR="003663B4" w:rsidRDefault="00087BC7">
      <w:pPr>
        <w:spacing w:after="0" w:line="600" w:lineRule="auto"/>
        <w:ind w:firstLine="720"/>
        <w:jc w:val="center"/>
        <w:rPr>
          <w:rFonts w:eastAsia="Times New Roman"/>
          <w:szCs w:val="24"/>
        </w:rPr>
      </w:pPr>
      <w:r>
        <w:rPr>
          <w:rFonts w:eastAsia="Times New Roman"/>
          <w:szCs w:val="24"/>
        </w:rPr>
        <w:t>(Θόρυβος στην Αίθουσα)</w:t>
      </w:r>
    </w:p>
    <w:p w14:paraId="420DC511" w14:textId="77777777" w:rsidR="003663B4" w:rsidRDefault="00087BC7">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ησυχία, κύριε Παπαδόπουλε! Συγκρατηθείτε λίγο. </w:t>
      </w:r>
    </w:p>
    <w:p w14:paraId="420DC512" w14:textId="77777777" w:rsidR="003663B4" w:rsidRDefault="00087BC7">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Κεδίκογλου</w:t>
      </w:r>
      <w:proofErr w:type="spellEnd"/>
      <w:r>
        <w:rPr>
          <w:rFonts w:eastAsia="Times New Roman"/>
          <w:szCs w:val="24"/>
        </w:rPr>
        <w:t xml:space="preserve">, έχετε τον λόγο. </w:t>
      </w:r>
    </w:p>
    <w:p w14:paraId="420DC513" w14:textId="77777777" w:rsidR="003663B4" w:rsidRDefault="00087BC7">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Ευχαριστώ, κύριε Πρόεδρε. </w:t>
      </w:r>
    </w:p>
    <w:p w14:paraId="420DC514" w14:textId="77777777" w:rsidR="003663B4" w:rsidRDefault="00087BC7">
      <w:pPr>
        <w:spacing w:after="0" w:line="600" w:lineRule="auto"/>
        <w:ind w:firstLine="720"/>
        <w:jc w:val="both"/>
        <w:rPr>
          <w:rFonts w:eastAsia="Times New Roman"/>
          <w:szCs w:val="24"/>
        </w:rPr>
      </w:pPr>
      <w:r>
        <w:rPr>
          <w:rFonts w:eastAsia="Times New Roman"/>
          <w:szCs w:val="24"/>
        </w:rPr>
        <w:t xml:space="preserve">Δεν συνηθίζω να σχολιάζω </w:t>
      </w:r>
      <w:proofErr w:type="spellStart"/>
      <w:r>
        <w:rPr>
          <w:rFonts w:eastAsia="Times New Roman"/>
          <w:szCs w:val="24"/>
        </w:rPr>
        <w:t>προλαλήσαντες</w:t>
      </w:r>
      <w:proofErr w:type="spellEnd"/>
      <w:r>
        <w:rPr>
          <w:rFonts w:eastAsia="Times New Roman"/>
          <w:szCs w:val="24"/>
        </w:rPr>
        <w:t>, αλλά δυστυχώς</w:t>
      </w:r>
      <w:r>
        <w:rPr>
          <w:rFonts w:eastAsia="Times New Roman"/>
          <w:szCs w:val="24"/>
        </w:rPr>
        <w:t>,</w:t>
      </w:r>
      <w:r>
        <w:rPr>
          <w:rFonts w:eastAsia="Times New Roman"/>
          <w:szCs w:val="24"/>
        </w:rPr>
        <w:t xml:space="preserve"> η ομιλία της κυρίας Υπουργού ήταν γεμάτη από χοντρές ανακρίβει</w:t>
      </w:r>
      <w:r>
        <w:rPr>
          <w:rFonts w:eastAsia="Times New Roman"/>
          <w:szCs w:val="24"/>
        </w:rPr>
        <w:t>ες και αυτό το λέω ευγενικά, κυρία Υπουργέ, γιατί δεν θέλω να χρησιμοποιήσω την έκφραση «χοντρά ψέματα».</w:t>
      </w:r>
    </w:p>
    <w:p w14:paraId="420DC515" w14:textId="77777777" w:rsidR="003663B4" w:rsidRDefault="00087BC7">
      <w:pPr>
        <w:spacing w:after="0" w:line="600" w:lineRule="auto"/>
        <w:ind w:firstLine="720"/>
        <w:jc w:val="both"/>
        <w:rPr>
          <w:rFonts w:eastAsia="Times New Roman"/>
          <w:szCs w:val="24"/>
        </w:rPr>
      </w:pPr>
      <w:r>
        <w:rPr>
          <w:rFonts w:eastAsia="Times New Roman"/>
          <w:szCs w:val="24"/>
        </w:rPr>
        <w:t>Για παράδειγμα, το πλεόνασμα 4,2% ήταν μόνο για το 2018. Από εκεί και πέρα</w:t>
      </w:r>
      <w:r>
        <w:rPr>
          <w:rFonts w:eastAsia="Times New Roman"/>
          <w:szCs w:val="24"/>
        </w:rPr>
        <w:t>,</w:t>
      </w:r>
      <w:r>
        <w:rPr>
          <w:rFonts w:eastAsia="Times New Roman"/>
          <w:szCs w:val="24"/>
        </w:rPr>
        <w:t xml:space="preserve"> τελειώναμε. Και οι στόχοι είναι πάντα συνάρτηση της ανάπτυξης. Και στο πόσο</w:t>
      </w:r>
      <w:r>
        <w:rPr>
          <w:rFonts w:eastAsia="Times New Roman"/>
          <w:szCs w:val="24"/>
        </w:rPr>
        <w:t xml:space="preserve"> μας στοιχίσατε, μην ακούτε εμάς, αλλά τους κοινοτικούς αξιωματούχους. Ο κ. </w:t>
      </w:r>
      <w:proofErr w:type="spellStart"/>
      <w:r>
        <w:rPr>
          <w:rFonts w:eastAsia="Times New Roman"/>
          <w:szCs w:val="24"/>
        </w:rPr>
        <w:t>Ρέγκλινγκ</w:t>
      </w:r>
      <w:proofErr w:type="spellEnd"/>
      <w:r>
        <w:rPr>
          <w:rFonts w:eastAsia="Times New Roman"/>
          <w:szCs w:val="24"/>
        </w:rPr>
        <w:t xml:space="preserve"> σας κοστολόγησε ότι στοιχίσατε στους Έλληνες 100 δισεκατομμύρια ευρώ. </w:t>
      </w:r>
    </w:p>
    <w:p w14:paraId="420DC516" w14:textId="77777777" w:rsidR="003663B4" w:rsidRDefault="00087BC7">
      <w:pPr>
        <w:spacing w:after="0" w:line="600" w:lineRule="auto"/>
        <w:ind w:firstLine="720"/>
        <w:jc w:val="both"/>
        <w:rPr>
          <w:rFonts w:eastAsia="Times New Roman"/>
          <w:szCs w:val="24"/>
        </w:rPr>
      </w:pPr>
      <w:r>
        <w:rPr>
          <w:rFonts w:eastAsia="Times New Roman"/>
          <w:szCs w:val="24"/>
        </w:rPr>
        <w:t>Όμως, ας έρθουμε στον προϋπολογισμό, που όπως γνωρίζετε, αποτελεί τον οδικό χάρτη μίας κυβέρνησης γ</w:t>
      </w:r>
      <w:r>
        <w:rPr>
          <w:rFonts w:eastAsia="Times New Roman"/>
          <w:szCs w:val="24"/>
        </w:rPr>
        <w:t xml:space="preserve">ια το πού θέλει να κατευθύνει το οικονομικό και κοινωνικό γίγνεσθαι. Και ο </w:t>
      </w:r>
      <w:r>
        <w:rPr>
          <w:rFonts w:eastAsia="Times New Roman"/>
          <w:szCs w:val="24"/>
        </w:rPr>
        <w:t>π</w:t>
      </w:r>
      <w:r>
        <w:rPr>
          <w:rFonts w:eastAsia="Times New Roman"/>
          <w:szCs w:val="24"/>
        </w:rPr>
        <w:t>ροϋπολογισμός του 2018 αποτελεί την πλήρη επιβεβαίωση ότι η διακυβέρνησή σας χαρακτηρίζεται από ένα πρωτόγνωρο και δυστυχώς καταστροφικό συνδυασμό ανικανότητας, άγνοιας, ξεπερασμέν</w:t>
      </w:r>
      <w:r>
        <w:rPr>
          <w:rFonts w:eastAsia="Times New Roman"/>
          <w:szCs w:val="24"/>
        </w:rPr>
        <w:t>ης αντίληψης και χοντροκομμένης ιδεοληψίας, για να μείνω στους επιεικέστερους χαρακτηρισμούς.</w:t>
      </w:r>
    </w:p>
    <w:p w14:paraId="420DC517" w14:textId="77777777" w:rsidR="003663B4" w:rsidRDefault="00087BC7">
      <w:pPr>
        <w:spacing w:after="0" w:line="600" w:lineRule="auto"/>
        <w:ind w:firstLine="720"/>
        <w:jc w:val="both"/>
        <w:rPr>
          <w:rFonts w:eastAsia="Times New Roman"/>
          <w:szCs w:val="24"/>
        </w:rPr>
      </w:pPr>
      <w:r>
        <w:rPr>
          <w:rFonts w:eastAsia="Times New Roman"/>
          <w:szCs w:val="24"/>
        </w:rPr>
        <w:t>Πώς αλλιώς να εξηγήσω το γεγονός ότι επιμένετε στα ίδια λάθη, παρά τις οδυνηρότατες συνέπειες στην ελληνική κοινωνία και τις τεράστιες ζημιές στην εθνική οικονομί</w:t>
      </w:r>
      <w:r>
        <w:rPr>
          <w:rFonts w:eastAsia="Times New Roman"/>
          <w:szCs w:val="24"/>
        </w:rPr>
        <w:t>α; Γιατί επιμένετε να αυξάνετε τους φόρους, όταν κάθε χρόνο αυξάνονται αλματωδώς οι ληξιπρόθεσμες οφειλές των Ελλήνων; Για την ακρίβεια, κάθε μήνα αυξάνονται αλματωδώς. Μόνο τον περασμένο Οκτώβριο αυξήθηκαν κατά 1,2 δισεκατομμύρια, κυρία Υπουργέ και αντί ν</w:t>
      </w:r>
      <w:r>
        <w:rPr>
          <w:rFonts w:eastAsia="Times New Roman"/>
          <w:szCs w:val="24"/>
        </w:rPr>
        <w:t>α καταλάβετε το λάθος, τι κάνετε; Κατασχέσεις κατά συρροή! Ξεπέρασαν το ένα εκατομμύριο φέτος. Και επιπλέον</w:t>
      </w:r>
      <w:r>
        <w:rPr>
          <w:rFonts w:eastAsia="Times New Roman"/>
          <w:szCs w:val="24"/>
        </w:rPr>
        <w:t>,</w:t>
      </w:r>
      <w:r>
        <w:rPr>
          <w:rFonts w:eastAsia="Times New Roman"/>
          <w:szCs w:val="24"/>
        </w:rPr>
        <w:t xml:space="preserve"> φέτος επιβάλλετε και πάλι νέες αυξήσεις φόρων!</w:t>
      </w:r>
    </w:p>
    <w:p w14:paraId="420DC518" w14:textId="77777777" w:rsidR="003663B4" w:rsidRDefault="00087BC7">
      <w:pPr>
        <w:spacing w:after="0" w:line="600" w:lineRule="auto"/>
        <w:ind w:firstLine="720"/>
        <w:jc w:val="both"/>
        <w:rPr>
          <w:rFonts w:eastAsia="Times New Roman"/>
          <w:szCs w:val="24"/>
        </w:rPr>
      </w:pPr>
      <w:r>
        <w:rPr>
          <w:rFonts w:eastAsia="Times New Roman"/>
          <w:szCs w:val="24"/>
        </w:rPr>
        <w:t xml:space="preserve">Και να πω ότι δεν σας τα λέγαμε; Πέρυσι τέτοιο καιρό, στη συζήτηση του προηγούμενου προϋπολογισμού, </w:t>
      </w:r>
      <w:r>
        <w:rPr>
          <w:rFonts w:eastAsia="Times New Roman"/>
          <w:szCs w:val="24"/>
        </w:rPr>
        <w:t xml:space="preserve">από αυτό εδώ το Βήμα σάς προειδοποιούσα επί λέξει ότι «εν μέσω σφοδρότατης </w:t>
      </w:r>
      <w:proofErr w:type="spellStart"/>
      <w:r>
        <w:rPr>
          <w:rFonts w:eastAsia="Times New Roman"/>
          <w:szCs w:val="24"/>
        </w:rPr>
        <w:t>φοροκαταιγίδας</w:t>
      </w:r>
      <w:proofErr w:type="spellEnd"/>
      <w:r>
        <w:rPr>
          <w:rFonts w:eastAsia="Times New Roman"/>
          <w:szCs w:val="24"/>
        </w:rPr>
        <w:t xml:space="preserve"> δεν μπορείς να πιστεύεις ότι θα έχεις ανάπτυξη 2,7% και αύξηση επενδύσεων 9,1%. Δυστυχώς, επαληθεύτηκα: Η ανάπτυξη είναι με το ζόρι στο μισό -1,4%- και αντίστοιχα οι </w:t>
      </w:r>
      <w:r>
        <w:rPr>
          <w:rFonts w:eastAsia="Times New Roman"/>
          <w:szCs w:val="24"/>
        </w:rPr>
        <w:t>επενδύσεις μόλις 5,1%. Και όλα αυτά σε μια περίοδο</w:t>
      </w:r>
      <w:r>
        <w:rPr>
          <w:rFonts w:eastAsia="Times New Roman"/>
          <w:szCs w:val="24"/>
        </w:rPr>
        <w:t>,</w:t>
      </w:r>
      <w:r>
        <w:rPr>
          <w:rFonts w:eastAsia="Times New Roman"/>
          <w:szCs w:val="24"/>
        </w:rPr>
        <w:t xml:space="preserve"> που η υπόλοιπη Ευρώπη καλπάζει.</w:t>
      </w:r>
    </w:p>
    <w:p w14:paraId="420DC519" w14:textId="77777777" w:rsidR="003663B4" w:rsidRDefault="00087BC7">
      <w:pPr>
        <w:spacing w:after="0" w:line="600" w:lineRule="auto"/>
        <w:ind w:firstLine="720"/>
        <w:jc w:val="both"/>
        <w:rPr>
          <w:rFonts w:eastAsia="Times New Roman"/>
          <w:szCs w:val="24"/>
        </w:rPr>
      </w:pPr>
      <w:r>
        <w:rPr>
          <w:rFonts w:eastAsia="Times New Roman"/>
          <w:szCs w:val="24"/>
        </w:rPr>
        <w:t>Και μην ακούσουμε πάλι κάποιον Υπουργό να λέει ότι μόνος στόχος ήταν το πλεόνασμα, το οποίο εξασφαλίσατε χάρη στην άγρια φορολόγηση και τη στάση πληρωμών!</w:t>
      </w:r>
    </w:p>
    <w:p w14:paraId="420DC51A" w14:textId="77777777" w:rsidR="003663B4" w:rsidRDefault="00087BC7">
      <w:pPr>
        <w:spacing w:after="0" w:line="600" w:lineRule="auto"/>
        <w:ind w:firstLine="720"/>
        <w:jc w:val="both"/>
        <w:rPr>
          <w:rFonts w:eastAsia="Times New Roman"/>
          <w:szCs w:val="24"/>
        </w:rPr>
      </w:pPr>
      <w:r>
        <w:rPr>
          <w:rFonts w:eastAsia="Times New Roman"/>
          <w:szCs w:val="24"/>
        </w:rPr>
        <w:t>Πάνω από 3 δισεκα</w:t>
      </w:r>
      <w:r>
        <w:rPr>
          <w:rFonts w:eastAsia="Times New Roman"/>
          <w:szCs w:val="24"/>
        </w:rPr>
        <w:t xml:space="preserve">τομμύρια ήταν η «τρύπα» στα έσοδα του προηγούμενου προϋπολογισμού και όμως στον νέο </w:t>
      </w:r>
      <w:r>
        <w:rPr>
          <w:rFonts w:eastAsia="Times New Roman"/>
          <w:szCs w:val="24"/>
        </w:rPr>
        <w:t>π</w:t>
      </w:r>
      <w:r>
        <w:rPr>
          <w:rFonts w:eastAsia="Times New Roman"/>
          <w:szCs w:val="24"/>
        </w:rPr>
        <w:t xml:space="preserve">ροϋπολογισμό περιλαμβάνονται σχεδόν 2 δισεκατομμύρια από νέες αυξήσεις φόρων και περικοπές συντάξεων και επιδομάτων. </w:t>
      </w:r>
    </w:p>
    <w:p w14:paraId="420DC51B" w14:textId="77777777" w:rsidR="003663B4" w:rsidRDefault="00087BC7">
      <w:pPr>
        <w:spacing w:line="600" w:lineRule="auto"/>
        <w:ind w:firstLine="720"/>
        <w:jc w:val="both"/>
        <w:rPr>
          <w:rFonts w:eastAsia="Times New Roman"/>
          <w:szCs w:val="24"/>
        </w:rPr>
      </w:pPr>
      <w:r>
        <w:rPr>
          <w:rFonts w:eastAsia="Times New Roman"/>
          <w:szCs w:val="24"/>
        </w:rPr>
        <w:t>Και όλα αυτά</w:t>
      </w:r>
      <w:r>
        <w:rPr>
          <w:rFonts w:eastAsia="Times New Roman"/>
          <w:szCs w:val="24"/>
        </w:rPr>
        <w:t>,</w:t>
      </w:r>
      <w:r>
        <w:rPr>
          <w:rFonts w:eastAsia="Times New Roman"/>
          <w:szCs w:val="24"/>
        </w:rPr>
        <w:t xml:space="preserve"> μετά από δύο χρόνια, στα οποία επιβάλατ</w:t>
      </w:r>
      <w:r>
        <w:rPr>
          <w:rFonts w:eastAsia="Times New Roman"/>
          <w:szCs w:val="24"/>
        </w:rPr>
        <w:t xml:space="preserve">ε είκοσι επτά νέους φόρους, πέρα από τις αλλεπάλληλες αυξήσεις φόρων και εισφορών. </w:t>
      </w:r>
    </w:p>
    <w:p w14:paraId="420DC51C" w14:textId="77777777" w:rsidR="003663B4" w:rsidRDefault="00087BC7">
      <w:pPr>
        <w:spacing w:line="600" w:lineRule="auto"/>
        <w:ind w:firstLine="720"/>
        <w:jc w:val="both"/>
        <w:rPr>
          <w:rFonts w:eastAsia="Times New Roman"/>
          <w:szCs w:val="24"/>
        </w:rPr>
      </w:pPr>
      <w:r>
        <w:rPr>
          <w:rFonts w:eastAsia="Times New Roman"/>
          <w:szCs w:val="24"/>
        </w:rPr>
        <w:t xml:space="preserve">Από την εποχή του «Δεν πληρώνω» έχετε κάνει πολύ δρόμο, κύριοι σύντροφοι της Κυβέρνησης. </w:t>
      </w:r>
    </w:p>
    <w:p w14:paraId="420DC51D" w14:textId="77777777" w:rsidR="003663B4" w:rsidRDefault="00087BC7">
      <w:pPr>
        <w:spacing w:line="600" w:lineRule="auto"/>
        <w:ind w:firstLine="720"/>
        <w:jc w:val="both"/>
        <w:rPr>
          <w:rFonts w:eastAsia="Times New Roman"/>
          <w:szCs w:val="24"/>
        </w:rPr>
      </w:pPr>
      <w:r>
        <w:rPr>
          <w:rFonts w:eastAsia="Times New Roman"/>
          <w:szCs w:val="24"/>
        </w:rPr>
        <w:t xml:space="preserve">Και φυσικά, μας χαρίσατε άλλη μια θλιβερή πρωτιά μετά την κατρακύλα στους πίνακες </w:t>
      </w:r>
      <w:r>
        <w:rPr>
          <w:rFonts w:eastAsia="Times New Roman"/>
          <w:szCs w:val="24"/>
        </w:rPr>
        <w:t>ανταγωνιστικότητας και προοπτικής της οικονομίας μας. Η Ελλάδα είναι πρώτη στις αυξήσεις φόρων μεταξύ των τριάντα πέντε μελών του ΟΟΣΑ.</w:t>
      </w:r>
    </w:p>
    <w:p w14:paraId="420DC51E" w14:textId="77777777" w:rsidR="003663B4" w:rsidRDefault="00087BC7">
      <w:pPr>
        <w:spacing w:line="600" w:lineRule="auto"/>
        <w:ind w:firstLine="720"/>
        <w:jc w:val="both"/>
        <w:rPr>
          <w:rFonts w:eastAsia="Times New Roman"/>
          <w:szCs w:val="24"/>
        </w:rPr>
      </w:pPr>
      <w:r>
        <w:rPr>
          <w:rFonts w:eastAsia="Times New Roman"/>
          <w:szCs w:val="24"/>
        </w:rPr>
        <w:t xml:space="preserve">Και όμως, ακούσαμε τον εισηγητή του ΣΥΡΙΖΑ να μας λέει ότι το πρόβλημα της ελληνικής οικονομίας δεν είναι η </w:t>
      </w:r>
      <w:proofErr w:type="spellStart"/>
      <w:r>
        <w:rPr>
          <w:rFonts w:eastAsia="Times New Roman"/>
          <w:szCs w:val="24"/>
        </w:rPr>
        <w:t>υπερφορολόγη</w:t>
      </w:r>
      <w:r>
        <w:rPr>
          <w:rFonts w:eastAsia="Times New Roman"/>
          <w:szCs w:val="24"/>
        </w:rPr>
        <w:t>ση</w:t>
      </w:r>
      <w:proofErr w:type="spellEnd"/>
      <w:r>
        <w:rPr>
          <w:rFonts w:eastAsia="Times New Roman"/>
          <w:szCs w:val="24"/>
        </w:rPr>
        <w:t xml:space="preserve">, αλλά η </w:t>
      </w:r>
      <w:proofErr w:type="spellStart"/>
      <w:r>
        <w:rPr>
          <w:rFonts w:eastAsia="Times New Roman"/>
          <w:szCs w:val="24"/>
        </w:rPr>
        <w:t>υποφορολόγηση</w:t>
      </w:r>
      <w:proofErr w:type="spellEnd"/>
      <w:r>
        <w:rPr>
          <w:rFonts w:eastAsia="Times New Roman"/>
          <w:szCs w:val="24"/>
        </w:rPr>
        <w:t>!</w:t>
      </w:r>
    </w:p>
    <w:p w14:paraId="420DC51F" w14:textId="77777777" w:rsidR="003663B4" w:rsidRDefault="00087BC7">
      <w:pPr>
        <w:spacing w:line="600" w:lineRule="auto"/>
        <w:ind w:firstLine="720"/>
        <w:jc w:val="both"/>
        <w:rPr>
          <w:rFonts w:eastAsia="Times New Roman"/>
          <w:szCs w:val="24"/>
        </w:rPr>
      </w:pPr>
      <w:r>
        <w:rPr>
          <w:rFonts w:eastAsia="Times New Roman"/>
          <w:szCs w:val="24"/>
        </w:rPr>
        <w:t>Ομολογώ ότι μείναμε άφωνοι αρχικά. Ειλικρινά</w:t>
      </w:r>
      <w:r>
        <w:rPr>
          <w:rFonts w:eastAsia="Times New Roman"/>
          <w:szCs w:val="24"/>
        </w:rPr>
        <w:t>,</w:t>
      </w:r>
      <w:r>
        <w:rPr>
          <w:rFonts w:eastAsia="Times New Roman"/>
          <w:szCs w:val="24"/>
        </w:rPr>
        <w:t xml:space="preserve"> ανησυχήσαμε για την επαφή του κυβερνητικού εισηγητή με την πραγματικότητα, αλλά στη συνέχεια τον ακούσαμε να καμαρώνει για την αύξηση της μισθολογικής δαπάνης και αρχίσαμε να καταλαβαί</w:t>
      </w:r>
      <w:r>
        <w:rPr>
          <w:rFonts w:eastAsia="Times New Roman"/>
          <w:szCs w:val="24"/>
        </w:rPr>
        <w:t>νουμε.</w:t>
      </w:r>
    </w:p>
    <w:p w14:paraId="420DC520" w14:textId="77777777" w:rsidR="003663B4" w:rsidRDefault="00087BC7">
      <w:pPr>
        <w:spacing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Ε, τώρα, κύριε Πρόεδρε, οφείλουμε να απαντήσουμε.</w:t>
      </w:r>
    </w:p>
    <w:p w14:paraId="420DC521" w14:textId="77777777" w:rsidR="003663B4" w:rsidRDefault="00087BC7">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Η καταστροφική πολιτική σας δεν έτυχε, πέτυχε. Στόχος σας εξ αρχής ήταν η ισοπέδωση της οικονομίας και της κοινωνίας, η βίαιη εξίσωση προς τα κάτω και ακόμα παρακά</w:t>
      </w:r>
      <w:r>
        <w:rPr>
          <w:rFonts w:eastAsia="Times New Roman"/>
          <w:szCs w:val="24"/>
        </w:rPr>
        <w:t xml:space="preserve">τω, δημιουργώντας παράλληλα τον κομματικό σας στρατό στο Δημόσιο. </w:t>
      </w:r>
    </w:p>
    <w:p w14:paraId="420DC522"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Δεν σας νοιάζει</w:t>
      </w:r>
      <w:r>
        <w:rPr>
          <w:rFonts w:eastAsiaTheme="minorHAnsi"/>
          <w:szCs w:val="24"/>
          <w:lang w:eastAsia="en-US"/>
        </w:rPr>
        <w:t>,</w:t>
      </w:r>
      <w:r>
        <w:rPr>
          <w:rFonts w:eastAsiaTheme="minorHAnsi"/>
          <w:szCs w:val="24"/>
          <w:lang w:eastAsia="en-US"/>
        </w:rPr>
        <w:t xml:space="preserve"> που το επίπεδο ζωής των Ελλήνων μειώνεται διαρκώς, που η φτώχεια εξαπλώνεται, που η απογοήτευση κυριαρχεί. Δεν σας απασχολεί που οδηγήσατε τη χώρα σε δύο αχρείαστα μνημόνια</w:t>
      </w:r>
      <w:r>
        <w:rPr>
          <w:rFonts w:eastAsiaTheme="minorHAnsi"/>
          <w:szCs w:val="24"/>
          <w:lang w:eastAsia="en-US"/>
        </w:rPr>
        <w:t xml:space="preserve"> και σε διαρκή λιτότητα. </w:t>
      </w:r>
    </w:p>
    <w:p w14:paraId="420DC523"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Δεν θέλετε να προωθήσετε τις απαιτούμενες μεταρρυθμίσεις και αποκρατικοποιήσεις για την ανάκαμψη της οικονομίας. Ακόμα και αυτές</w:t>
      </w:r>
      <w:r>
        <w:rPr>
          <w:rFonts w:eastAsiaTheme="minorHAnsi"/>
          <w:szCs w:val="24"/>
          <w:lang w:eastAsia="en-US"/>
        </w:rPr>
        <w:t>,</w:t>
      </w:r>
      <w:r>
        <w:rPr>
          <w:rFonts w:eastAsiaTheme="minorHAnsi"/>
          <w:szCs w:val="24"/>
          <w:lang w:eastAsia="en-US"/>
        </w:rPr>
        <w:t xml:space="preserve"> με τις οποίες συμφωνείτε και τις οποίες ψηφίζετε, ποτέ δεν τις εφαρμόζετε, γιατί δεν τις πιστεύετε, γιατί είστε κολλημένοι με το παρελθόν. </w:t>
      </w:r>
    </w:p>
    <w:p w14:paraId="420DC524"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Δεν σας ενδιαφέρει η αφαίμαξη της αγοράς από τη στάση πληρωμών του </w:t>
      </w:r>
      <w:r>
        <w:rPr>
          <w:rFonts w:eastAsiaTheme="minorHAnsi"/>
          <w:szCs w:val="24"/>
          <w:lang w:eastAsia="en-US"/>
        </w:rPr>
        <w:t>δ</w:t>
      </w:r>
      <w:r>
        <w:rPr>
          <w:rFonts w:eastAsiaTheme="minorHAnsi"/>
          <w:szCs w:val="24"/>
          <w:lang w:eastAsia="en-US"/>
        </w:rPr>
        <w:t xml:space="preserve">ημοσίου προς τους ιδιώτες και από την ουσιαστική ανυπαρξία του Προγράμματος Δημοσίων Επενδύσεων. </w:t>
      </w:r>
    </w:p>
    <w:p w14:paraId="420DC525"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Και ας μη μιλήσουμε για τις ισχνές –ισχνότατες!- απορροφήσεις κονδυλίων από το ΕΣΠΑ</w:t>
      </w:r>
      <w:r>
        <w:rPr>
          <w:rFonts w:eastAsiaTheme="minorHAnsi"/>
          <w:szCs w:val="24"/>
          <w:lang w:eastAsia="en-US"/>
        </w:rPr>
        <w:t>,</w:t>
      </w:r>
      <w:r>
        <w:rPr>
          <w:rFonts w:eastAsiaTheme="minorHAnsi"/>
          <w:szCs w:val="24"/>
          <w:lang w:eastAsia="en-US"/>
        </w:rPr>
        <w:t xml:space="preserve"> καθαρά εξαιτίας της ανικανότητάς σας. </w:t>
      </w:r>
    </w:p>
    <w:p w14:paraId="420DC526"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Δεν δίνετε δεκάρα για τις δεκάδες </w:t>
      </w:r>
      <w:r>
        <w:rPr>
          <w:rFonts w:eastAsiaTheme="minorHAnsi"/>
          <w:szCs w:val="24"/>
          <w:lang w:eastAsia="en-US"/>
        </w:rPr>
        <w:t>ελληνικές επιχειρήσεις και τους εκατοντάδες χιλιάδες ελεύθερους επαγγελματίες που σταμάτησαν τη δουλειά.</w:t>
      </w:r>
    </w:p>
    <w:p w14:paraId="420DC527"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w:t>
      </w:r>
      <w:r>
        <w:rPr>
          <w:rFonts w:eastAsiaTheme="minorHAnsi"/>
          <w:szCs w:val="24"/>
          <w:lang w:eastAsia="en-US"/>
        </w:rPr>
        <w:t>Σφυρίζετε αδιάφορα</w:t>
      </w:r>
      <w:r>
        <w:rPr>
          <w:rFonts w:eastAsiaTheme="minorHAnsi"/>
          <w:szCs w:val="24"/>
          <w:lang w:eastAsia="en-US"/>
        </w:rPr>
        <w:t>»</w:t>
      </w:r>
      <w:r>
        <w:rPr>
          <w:rFonts w:eastAsiaTheme="minorHAnsi"/>
          <w:szCs w:val="24"/>
          <w:lang w:eastAsia="en-US"/>
        </w:rPr>
        <w:t xml:space="preserve"> για τους εργαζόμενους των 360 ευρώ και τους συνταξιούχους των 180 ευρώ. Αγνοείτε τις συνέπειες</w:t>
      </w:r>
      <w:r>
        <w:rPr>
          <w:rFonts w:eastAsiaTheme="minorHAnsi"/>
          <w:szCs w:val="24"/>
          <w:lang w:eastAsia="en-US"/>
        </w:rPr>
        <w:t>,</w:t>
      </w:r>
      <w:r>
        <w:rPr>
          <w:rFonts w:eastAsiaTheme="minorHAnsi"/>
          <w:szCs w:val="24"/>
          <w:lang w:eastAsia="en-US"/>
        </w:rPr>
        <w:t xml:space="preserve"> που θα έχει στα ασθενέστερα στρώμα</w:t>
      </w:r>
      <w:r>
        <w:rPr>
          <w:rFonts w:eastAsiaTheme="minorHAnsi"/>
          <w:szCs w:val="24"/>
          <w:lang w:eastAsia="en-US"/>
        </w:rPr>
        <w:t>τα η μείωση του κοινωνικού προϋπολογισμού πάνω από 1,5 δισεκατομμύριο ευρώ.</w:t>
      </w:r>
    </w:p>
    <w:p w14:paraId="420DC528"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w:t>
      </w:r>
      <w:r>
        <w:rPr>
          <w:rFonts w:eastAsiaTheme="minorHAnsi"/>
          <w:szCs w:val="24"/>
          <w:lang w:eastAsia="en-US"/>
        </w:rPr>
        <w:t>Πετάτε την μπάλα στην εξέδρα</w:t>
      </w:r>
      <w:r>
        <w:rPr>
          <w:rFonts w:eastAsiaTheme="minorHAnsi"/>
          <w:szCs w:val="24"/>
          <w:lang w:eastAsia="en-US"/>
        </w:rPr>
        <w:t>»</w:t>
      </w:r>
      <w:r>
        <w:rPr>
          <w:rFonts w:eastAsiaTheme="minorHAnsi"/>
          <w:szCs w:val="24"/>
          <w:lang w:eastAsia="en-US"/>
        </w:rPr>
        <w:t xml:space="preserve"> για τους πλειστηριασμούς</w:t>
      </w:r>
      <w:r>
        <w:rPr>
          <w:rFonts w:eastAsiaTheme="minorHAnsi"/>
          <w:szCs w:val="24"/>
          <w:lang w:eastAsia="en-US"/>
        </w:rPr>
        <w:t>,</w:t>
      </w:r>
      <w:r>
        <w:rPr>
          <w:rFonts w:eastAsiaTheme="minorHAnsi"/>
          <w:szCs w:val="24"/>
          <w:lang w:eastAsia="en-US"/>
        </w:rPr>
        <w:t xml:space="preserve"> εσείς που φωνάζατε «κανένα σπίτι στα χέρια τραπεζίτη!».</w:t>
      </w:r>
    </w:p>
    <w:p w14:paraId="420DC529"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Δεν σας νοιάζει η τεράστια ζημιά</w:t>
      </w:r>
      <w:r>
        <w:rPr>
          <w:rFonts w:eastAsiaTheme="minorHAnsi"/>
          <w:szCs w:val="24"/>
          <w:lang w:eastAsia="en-US"/>
        </w:rPr>
        <w:t>,</w:t>
      </w:r>
      <w:r>
        <w:rPr>
          <w:rFonts w:eastAsiaTheme="minorHAnsi"/>
          <w:szCs w:val="24"/>
          <w:lang w:eastAsia="en-US"/>
        </w:rPr>
        <w:t xml:space="preserve"> που κάνετε στο σύνολο της ελληνικ</w:t>
      </w:r>
      <w:r>
        <w:rPr>
          <w:rFonts w:eastAsiaTheme="minorHAnsi"/>
          <w:szCs w:val="24"/>
          <w:lang w:eastAsia="en-US"/>
        </w:rPr>
        <w:t>ής κοινωνίας και κυρίως</w:t>
      </w:r>
      <w:r>
        <w:rPr>
          <w:rFonts w:eastAsiaTheme="minorHAnsi"/>
          <w:szCs w:val="24"/>
          <w:lang w:eastAsia="en-US"/>
        </w:rPr>
        <w:t>,</w:t>
      </w:r>
      <w:r>
        <w:rPr>
          <w:rFonts w:eastAsiaTheme="minorHAnsi"/>
          <w:szCs w:val="24"/>
          <w:lang w:eastAsia="en-US"/>
        </w:rPr>
        <w:t xml:space="preserve"> σε εκείνους που πίστεψαν τα προεκλογικά σας ψέματα. Ουδεμία έκπληξη! Εδώ δεν σας νοιάζει η απώλεια κάθε ηθικής επίφασης</w:t>
      </w:r>
      <w:r>
        <w:rPr>
          <w:rFonts w:eastAsiaTheme="minorHAnsi"/>
          <w:szCs w:val="24"/>
          <w:lang w:eastAsia="en-US"/>
        </w:rPr>
        <w:t>,</w:t>
      </w:r>
      <w:r>
        <w:rPr>
          <w:rFonts w:eastAsiaTheme="minorHAnsi"/>
          <w:szCs w:val="24"/>
          <w:lang w:eastAsia="en-US"/>
        </w:rPr>
        <w:t xml:space="preserve"> με την αμέριστη και ανενδοίαστη υποστήριξη</w:t>
      </w:r>
      <w:r>
        <w:rPr>
          <w:rFonts w:eastAsiaTheme="minorHAnsi"/>
          <w:szCs w:val="24"/>
          <w:lang w:eastAsia="en-US"/>
        </w:rPr>
        <w:t>,</w:t>
      </w:r>
      <w:r>
        <w:rPr>
          <w:rFonts w:eastAsiaTheme="minorHAnsi"/>
          <w:szCs w:val="24"/>
          <w:lang w:eastAsia="en-US"/>
        </w:rPr>
        <w:t xml:space="preserve"> που προσφέρατε στον κυβερνητικό σας εταίρο στη δυσώδη υπόθεση εμπο</w:t>
      </w:r>
      <w:r>
        <w:rPr>
          <w:rFonts w:eastAsiaTheme="minorHAnsi"/>
          <w:szCs w:val="24"/>
          <w:lang w:eastAsia="en-US"/>
        </w:rPr>
        <w:t>ρίας όπλων. Το δήθεν ηθικό πλεονέκτημα της Αριστεράς έγινε το νέο συντομότερο ανέκδοτο.</w:t>
      </w:r>
    </w:p>
    <w:p w14:paraId="420DC52A"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Τα κάνετε όλα αυτά εύκολα και αβασάνιστα</w:t>
      </w:r>
      <w:r>
        <w:rPr>
          <w:rFonts w:eastAsiaTheme="minorHAnsi"/>
          <w:szCs w:val="24"/>
          <w:lang w:eastAsia="en-US"/>
        </w:rPr>
        <w:t>,</w:t>
      </w:r>
      <w:r>
        <w:rPr>
          <w:rFonts w:eastAsiaTheme="minorHAnsi"/>
          <w:szCs w:val="24"/>
          <w:lang w:eastAsia="en-US"/>
        </w:rPr>
        <w:t xml:space="preserve"> γιατί το μόνο που σας ενδιαφέρει είναι η παραμονή στην εξουσία και αυτό προϋποθέτει την ισοπέδωση της κοινωνίας.</w:t>
      </w:r>
    </w:p>
    <w:p w14:paraId="420DC52B"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Η εξαφάνιση τ</w:t>
      </w:r>
      <w:r>
        <w:rPr>
          <w:rFonts w:eastAsiaTheme="minorHAnsi"/>
          <w:szCs w:val="24"/>
          <w:lang w:eastAsia="en-US"/>
        </w:rPr>
        <w:t>ης μεσαίας τάξης είναι διακηρυγμένος στόχος σας. Ήταν άλλωστε</w:t>
      </w:r>
      <w:r>
        <w:rPr>
          <w:rFonts w:eastAsiaTheme="minorHAnsi"/>
          <w:szCs w:val="24"/>
          <w:lang w:eastAsia="en-US"/>
        </w:rPr>
        <w:t>,</w:t>
      </w:r>
      <w:r>
        <w:rPr>
          <w:rFonts w:eastAsiaTheme="minorHAnsi"/>
          <w:szCs w:val="24"/>
          <w:lang w:eastAsia="en-US"/>
        </w:rPr>
        <w:t xml:space="preserve"> από τις λίγες περιπτώσεις</w:t>
      </w:r>
      <w:r>
        <w:rPr>
          <w:rFonts w:eastAsiaTheme="minorHAnsi"/>
          <w:szCs w:val="24"/>
          <w:lang w:eastAsia="en-US"/>
        </w:rPr>
        <w:t>,</w:t>
      </w:r>
      <w:r>
        <w:rPr>
          <w:rFonts w:eastAsiaTheme="minorHAnsi"/>
          <w:szCs w:val="24"/>
          <w:lang w:eastAsia="en-US"/>
        </w:rPr>
        <w:t xml:space="preserve"> που ακούσαμε ειλικρινή λόγια από υπουργικά χείλη. </w:t>
      </w:r>
    </w:p>
    <w:p w14:paraId="420DC52C"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Δεν σταματάτε όμως εκεί, κάνετε και τους φτωχούς φτωχότερους, πιστεύοντας ότι έτσι θα έχουν μεγαλύτερη ανάγκη την ε</w:t>
      </w:r>
      <w:r>
        <w:rPr>
          <w:rFonts w:eastAsiaTheme="minorHAnsi"/>
          <w:szCs w:val="24"/>
          <w:lang w:eastAsia="en-US"/>
        </w:rPr>
        <w:t xml:space="preserve">λεημοσύνη σας. Τους </w:t>
      </w:r>
      <w:r>
        <w:rPr>
          <w:rFonts w:eastAsiaTheme="minorHAnsi"/>
          <w:szCs w:val="24"/>
          <w:lang w:eastAsia="en-US"/>
        </w:rPr>
        <w:t>«</w:t>
      </w:r>
      <w:r>
        <w:rPr>
          <w:rFonts w:eastAsiaTheme="minorHAnsi"/>
          <w:szCs w:val="24"/>
          <w:lang w:eastAsia="en-US"/>
        </w:rPr>
        <w:t>παίρνετε το καρβέλι</w:t>
      </w:r>
      <w:r>
        <w:rPr>
          <w:rFonts w:eastAsiaTheme="minorHAnsi"/>
          <w:szCs w:val="24"/>
          <w:lang w:eastAsia="en-US"/>
        </w:rPr>
        <w:t>»</w:t>
      </w:r>
      <w:r>
        <w:rPr>
          <w:rFonts w:eastAsiaTheme="minorHAnsi"/>
          <w:szCs w:val="24"/>
          <w:lang w:eastAsia="en-US"/>
        </w:rPr>
        <w:t xml:space="preserve"> και πιστεύετε ότι θα τους έχετε ικανοποιημένους </w:t>
      </w:r>
      <w:r>
        <w:rPr>
          <w:rFonts w:eastAsiaTheme="minorHAnsi"/>
          <w:szCs w:val="24"/>
          <w:lang w:eastAsia="en-US"/>
        </w:rPr>
        <w:t>«</w:t>
      </w:r>
      <w:r>
        <w:rPr>
          <w:rFonts w:eastAsiaTheme="minorHAnsi"/>
          <w:szCs w:val="24"/>
          <w:lang w:eastAsia="en-US"/>
        </w:rPr>
        <w:t>με ψίχουλα</w:t>
      </w:r>
      <w:r>
        <w:rPr>
          <w:rFonts w:eastAsiaTheme="minorHAnsi"/>
          <w:szCs w:val="24"/>
          <w:lang w:eastAsia="en-US"/>
        </w:rPr>
        <w:t>»</w:t>
      </w:r>
      <w:r>
        <w:rPr>
          <w:rFonts w:eastAsiaTheme="minorHAnsi"/>
          <w:szCs w:val="24"/>
          <w:lang w:eastAsia="en-US"/>
        </w:rPr>
        <w:t>.</w:t>
      </w:r>
    </w:p>
    <w:p w14:paraId="420DC52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420DC52E"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Δώστε μου ένα λεπτό ακόμη, κύριε Πρόεδρε. </w:t>
      </w:r>
    </w:p>
    <w:p w14:paraId="420DC52F"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Παράλληλα, φορτώνετε το </w:t>
      </w:r>
      <w:r>
        <w:rPr>
          <w:rFonts w:eastAsiaTheme="minorHAnsi"/>
          <w:szCs w:val="24"/>
          <w:lang w:eastAsia="en-US"/>
        </w:rPr>
        <w:t>δ</w:t>
      </w:r>
      <w:r>
        <w:rPr>
          <w:rFonts w:eastAsiaTheme="minorHAnsi"/>
          <w:szCs w:val="24"/>
          <w:lang w:eastAsia="en-US"/>
        </w:rPr>
        <w:t xml:space="preserve">ημόσιο με αχρείαστες προσλήψεις χιλιάδων «ημετέρων» εις βάρος των υπολοίπων Ελλήνων. Σαράντα οχτώ νέους φορείς φτιάξατε, μέχρι και Μουσείο Αγροτικού Κινήματος! Αυτές είναι οι προτεραιότητες της ελληνικής κοινωνίας, της ελληνικής οικονομίας; </w:t>
      </w:r>
    </w:p>
    <w:p w14:paraId="420DC530" w14:textId="77777777" w:rsidR="003663B4" w:rsidRDefault="00087BC7">
      <w:pPr>
        <w:spacing w:after="0" w:line="600" w:lineRule="auto"/>
        <w:ind w:firstLine="720"/>
        <w:contextualSpacing/>
        <w:jc w:val="both"/>
        <w:rPr>
          <w:rFonts w:eastAsiaTheme="minorHAnsi"/>
          <w:szCs w:val="24"/>
          <w:lang w:eastAsia="en-US"/>
        </w:rPr>
      </w:pPr>
      <w:r>
        <w:rPr>
          <w:rFonts w:eastAsiaTheme="minorHAnsi"/>
          <w:b/>
          <w:szCs w:val="24"/>
          <w:lang w:eastAsia="en-US"/>
        </w:rPr>
        <w:t>ΝΙΚΟΛΑΟΣ ΠΑΠΑΔ</w:t>
      </w:r>
      <w:r>
        <w:rPr>
          <w:rFonts w:eastAsiaTheme="minorHAnsi"/>
          <w:b/>
          <w:szCs w:val="24"/>
          <w:lang w:eastAsia="en-US"/>
        </w:rPr>
        <w:t xml:space="preserve">ΟΠΟΥΛΟΣ: </w:t>
      </w:r>
      <w:r>
        <w:rPr>
          <w:rFonts w:eastAsiaTheme="minorHAnsi"/>
          <w:szCs w:val="24"/>
          <w:lang w:eastAsia="en-US"/>
        </w:rPr>
        <w:t xml:space="preserve">Τι σας φταίει τώρα το </w:t>
      </w:r>
      <w:r>
        <w:rPr>
          <w:rFonts w:eastAsiaTheme="minorHAnsi"/>
          <w:szCs w:val="24"/>
          <w:lang w:eastAsia="en-US"/>
        </w:rPr>
        <w:t>μ</w:t>
      </w:r>
      <w:r>
        <w:rPr>
          <w:rFonts w:eastAsiaTheme="minorHAnsi"/>
          <w:szCs w:val="24"/>
          <w:lang w:eastAsia="en-US"/>
        </w:rPr>
        <w:t>ουσείο;</w:t>
      </w:r>
    </w:p>
    <w:p w14:paraId="420DC531" w14:textId="77777777" w:rsidR="003663B4" w:rsidRDefault="00087BC7">
      <w:pPr>
        <w:spacing w:after="0" w:line="600" w:lineRule="auto"/>
        <w:ind w:firstLine="720"/>
        <w:contextualSpacing/>
        <w:jc w:val="both"/>
        <w:rPr>
          <w:rFonts w:eastAsiaTheme="minorHAnsi"/>
          <w:szCs w:val="24"/>
          <w:lang w:eastAsia="en-US"/>
        </w:rPr>
      </w:pPr>
      <w:r>
        <w:rPr>
          <w:rFonts w:eastAsiaTheme="minorHAnsi"/>
          <w:b/>
          <w:szCs w:val="24"/>
          <w:lang w:eastAsia="en-US"/>
        </w:rPr>
        <w:t xml:space="preserve">ΣΙΜΟΣ ΚΕΔΙΚΟΓΛΟΥ: </w:t>
      </w:r>
      <w:r>
        <w:rPr>
          <w:rFonts w:eastAsiaTheme="minorHAnsi"/>
          <w:szCs w:val="24"/>
          <w:lang w:eastAsia="en-US"/>
        </w:rPr>
        <w:t xml:space="preserve">Δημιουργείτε έναν κομματικό στρατό, πιστεύοντας ότι έτσι εξασφαλίζετε την πολιτική σας επιβίωση σε μια ισοπεδωμένη, </w:t>
      </w:r>
      <w:proofErr w:type="spellStart"/>
      <w:r>
        <w:rPr>
          <w:rFonts w:eastAsiaTheme="minorHAnsi"/>
          <w:szCs w:val="24"/>
          <w:lang w:eastAsia="en-US"/>
        </w:rPr>
        <w:t>φτωχοποιημένη</w:t>
      </w:r>
      <w:proofErr w:type="spellEnd"/>
      <w:r>
        <w:rPr>
          <w:rFonts w:eastAsiaTheme="minorHAnsi"/>
          <w:szCs w:val="24"/>
          <w:lang w:eastAsia="en-US"/>
        </w:rPr>
        <w:t xml:space="preserve"> ελληνική κοινωνία.</w:t>
      </w:r>
    </w:p>
    <w:p w14:paraId="420DC532"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Αυτό είναι το σχέδιό σας. Η πολιτική σας δεν </w:t>
      </w:r>
      <w:r>
        <w:rPr>
          <w:rFonts w:eastAsiaTheme="minorHAnsi"/>
          <w:szCs w:val="24"/>
          <w:lang w:eastAsia="en-US"/>
        </w:rPr>
        <w:t>έτυχε, αλλά τους στόχους σας δεν θα τους πετύχετε. Οι Έλληνες σ</w:t>
      </w:r>
      <w:r>
        <w:rPr>
          <w:rFonts w:eastAsiaTheme="minorHAnsi"/>
          <w:szCs w:val="24"/>
          <w:lang w:eastAsia="en-US"/>
        </w:rPr>
        <w:t>ά</w:t>
      </w:r>
      <w:r>
        <w:rPr>
          <w:rFonts w:eastAsiaTheme="minorHAnsi"/>
          <w:szCs w:val="24"/>
          <w:lang w:eastAsia="en-US"/>
        </w:rPr>
        <w:t>ς πήραν χαμπάρι!</w:t>
      </w:r>
    </w:p>
    <w:p w14:paraId="420DC533"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Είμαι βέβαιος ότι αυτός είναι ο τελευταίος </w:t>
      </w:r>
      <w:r>
        <w:rPr>
          <w:rFonts w:eastAsiaTheme="minorHAnsi"/>
          <w:szCs w:val="24"/>
          <w:lang w:eastAsia="en-US"/>
        </w:rPr>
        <w:t>π</w:t>
      </w:r>
      <w:r>
        <w:rPr>
          <w:rFonts w:eastAsiaTheme="minorHAnsi"/>
          <w:szCs w:val="24"/>
          <w:lang w:eastAsia="en-US"/>
        </w:rPr>
        <w:t xml:space="preserve">ροϋπολογισμός σας. Ο επόμενος </w:t>
      </w:r>
      <w:r>
        <w:rPr>
          <w:rFonts w:eastAsiaTheme="minorHAnsi"/>
          <w:szCs w:val="24"/>
          <w:lang w:eastAsia="en-US"/>
        </w:rPr>
        <w:t>π</w:t>
      </w:r>
      <w:r>
        <w:rPr>
          <w:rFonts w:eastAsiaTheme="minorHAnsi"/>
          <w:szCs w:val="24"/>
          <w:lang w:eastAsia="en-US"/>
        </w:rPr>
        <w:t>ροϋπολογισμός θα έχει τη σφραγίδα του Κυριάκου Μητσοτάκη, θα είναι προϋπολογισμός οικονομικού πραγμα</w:t>
      </w:r>
      <w:r>
        <w:rPr>
          <w:rFonts w:eastAsiaTheme="minorHAnsi"/>
          <w:szCs w:val="24"/>
          <w:lang w:eastAsia="en-US"/>
        </w:rPr>
        <w:t>τισμού και κοινωνικής ευαισθησίας, για να ξαναδώσουμε αξιοπιστία και προοπτική στη χώρα.</w:t>
      </w:r>
    </w:p>
    <w:p w14:paraId="420DC534"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Και να ξέρετε, κύριος αντίπαλός μας δεν είστε πια εσείς. Εσείς </w:t>
      </w:r>
      <w:r>
        <w:rPr>
          <w:rFonts w:eastAsiaTheme="minorHAnsi"/>
          <w:szCs w:val="24"/>
          <w:lang w:eastAsia="en-US"/>
        </w:rPr>
        <w:t>«</w:t>
      </w:r>
      <w:r>
        <w:rPr>
          <w:rFonts w:eastAsiaTheme="minorHAnsi"/>
          <w:szCs w:val="24"/>
          <w:lang w:eastAsia="en-US"/>
        </w:rPr>
        <w:t xml:space="preserve">τα φάγατε τα ψωμιά </w:t>
      </w:r>
      <w:r>
        <w:rPr>
          <w:rFonts w:eastAsiaTheme="minorHAnsi"/>
          <w:szCs w:val="24"/>
          <w:lang w:eastAsia="en-US"/>
        </w:rPr>
        <w:t>σας"</w:t>
      </w:r>
      <w:r>
        <w:rPr>
          <w:rFonts w:eastAsiaTheme="minorHAnsi"/>
          <w:szCs w:val="24"/>
          <w:lang w:eastAsia="en-US"/>
        </w:rPr>
        <w:t>, δεν σας πιστεύει πια κανένας. Μεγάλος μας αντίπαλος είναι η απελπισία</w:t>
      </w:r>
      <w:r>
        <w:rPr>
          <w:rFonts w:eastAsiaTheme="minorHAnsi"/>
          <w:szCs w:val="24"/>
          <w:lang w:eastAsia="en-US"/>
        </w:rPr>
        <w:t>,</w:t>
      </w:r>
      <w:r>
        <w:rPr>
          <w:rFonts w:eastAsiaTheme="minorHAnsi"/>
          <w:szCs w:val="24"/>
          <w:lang w:eastAsia="en-US"/>
        </w:rPr>
        <w:t xml:space="preserve"> στην οπ</w:t>
      </w:r>
      <w:r>
        <w:rPr>
          <w:rFonts w:eastAsiaTheme="minorHAnsi"/>
          <w:szCs w:val="24"/>
          <w:lang w:eastAsia="en-US"/>
        </w:rPr>
        <w:t>οία έχετε βυθίσει την πατρίδα μας.</w:t>
      </w:r>
    </w:p>
    <w:p w14:paraId="420DC535"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Εμείς έχουμε χρέος να ξαναγεννηθεί η ελπίδα, να πιστέψουν οι Έλληνες ότι μπορούμε καλύτερα, γιατί σίγουρα αξίζουμε πολύ καλύτερα από τη σημερινή κατρακύλα. Και θα το καταφέρουμε</w:t>
      </w:r>
      <w:r>
        <w:rPr>
          <w:rFonts w:eastAsiaTheme="minorHAnsi"/>
          <w:szCs w:val="24"/>
          <w:lang w:eastAsia="en-US"/>
        </w:rPr>
        <w:t>,</w:t>
      </w:r>
      <w:r>
        <w:rPr>
          <w:rFonts w:eastAsiaTheme="minorHAnsi"/>
          <w:szCs w:val="24"/>
          <w:lang w:eastAsia="en-US"/>
        </w:rPr>
        <w:t xml:space="preserve"> με αλήθεια και ειλικρίνεια</w:t>
      </w:r>
      <w:r>
        <w:rPr>
          <w:rFonts w:eastAsiaTheme="minorHAnsi"/>
          <w:szCs w:val="24"/>
          <w:lang w:eastAsia="en-US"/>
        </w:rPr>
        <w:t>,</w:t>
      </w:r>
      <w:r>
        <w:rPr>
          <w:rFonts w:eastAsiaTheme="minorHAnsi"/>
          <w:szCs w:val="24"/>
          <w:lang w:eastAsia="en-US"/>
        </w:rPr>
        <w:t xml:space="preserve"> με το ολοκληρω</w:t>
      </w:r>
      <w:r>
        <w:rPr>
          <w:rFonts w:eastAsiaTheme="minorHAnsi"/>
          <w:szCs w:val="24"/>
          <w:lang w:eastAsia="en-US"/>
        </w:rPr>
        <w:t>μένο πρόγραμμα της Νέας Δημοκρατίας, θα το καταφέρουμε με τον Κυριάκο Μητσοτάκη.</w:t>
      </w:r>
    </w:p>
    <w:p w14:paraId="420DC536" w14:textId="77777777" w:rsidR="003663B4" w:rsidRDefault="00087BC7">
      <w:pPr>
        <w:spacing w:after="0" w:line="600" w:lineRule="auto"/>
        <w:ind w:firstLine="720"/>
        <w:contextualSpacing/>
        <w:jc w:val="both"/>
        <w:rPr>
          <w:rFonts w:eastAsiaTheme="minorHAnsi"/>
          <w:szCs w:val="24"/>
          <w:lang w:eastAsia="en-US"/>
        </w:rPr>
      </w:pPr>
      <w:r>
        <w:rPr>
          <w:rFonts w:eastAsiaTheme="minorHAnsi"/>
          <w:szCs w:val="24"/>
          <w:lang w:eastAsia="en-US"/>
        </w:rPr>
        <w:t xml:space="preserve">Ευχαριστώ. </w:t>
      </w:r>
    </w:p>
    <w:p w14:paraId="420DC537" w14:textId="77777777" w:rsidR="003663B4" w:rsidRDefault="00087BC7">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C538"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420DC539" w14:textId="77777777" w:rsidR="003663B4" w:rsidRDefault="00087BC7">
      <w:pPr>
        <w:spacing w:after="0" w:line="600" w:lineRule="auto"/>
        <w:ind w:firstLine="720"/>
        <w:contextualSpacing/>
        <w:jc w:val="both"/>
        <w:rPr>
          <w:rFonts w:eastAsiaTheme="minorHAnsi"/>
          <w:szCs w:val="24"/>
          <w:lang w:eastAsia="en-US"/>
        </w:rPr>
      </w:pPr>
      <w:r>
        <w:rPr>
          <w:rFonts w:eastAsiaTheme="minorHAnsi"/>
          <w:b/>
          <w:szCs w:val="24"/>
          <w:lang w:eastAsia="en-US"/>
        </w:rPr>
        <w:t xml:space="preserve">ΝΙΚΟΛΑΟΣ ΠΑΠΑΔΟΠΟΥΛΟΣ: </w:t>
      </w:r>
      <w:r>
        <w:rPr>
          <w:rFonts w:eastAsiaTheme="minorHAnsi"/>
          <w:szCs w:val="24"/>
          <w:lang w:eastAsia="en-US"/>
        </w:rPr>
        <w:t xml:space="preserve">Το </w:t>
      </w:r>
      <w:r>
        <w:rPr>
          <w:rFonts w:eastAsiaTheme="minorHAnsi"/>
          <w:szCs w:val="24"/>
          <w:lang w:eastAsia="en-US"/>
        </w:rPr>
        <w:t>μ</w:t>
      </w:r>
      <w:r>
        <w:rPr>
          <w:rFonts w:eastAsiaTheme="minorHAnsi"/>
          <w:szCs w:val="24"/>
          <w:lang w:eastAsia="en-US"/>
        </w:rPr>
        <w:t>ουσείο τι σας πείραζε;</w:t>
      </w:r>
    </w:p>
    <w:p w14:paraId="420DC53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 xml:space="preserve">ΗΤΡΙΟΣ ΒΕΤΤΑΣ: </w:t>
      </w:r>
      <w:r>
        <w:rPr>
          <w:rFonts w:eastAsia="Times New Roman" w:cs="Times New Roman"/>
          <w:szCs w:val="24"/>
        </w:rPr>
        <w:t xml:space="preserve">Κύριε Πρόεδρε, θα ήθελα τον λόγο. </w:t>
      </w:r>
    </w:p>
    <w:p w14:paraId="420DC53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σε τι αφορά; </w:t>
      </w:r>
    </w:p>
    <w:p w14:paraId="420DC53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Στην αναφορά του κ. </w:t>
      </w:r>
      <w:proofErr w:type="spellStart"/>
      <w:r>
        <w:rPr>
          <w:rFonts w:eastAsia="Times New Roman" w:cs="Times New Roman"/>
          <w:szCs w:val="24"/>
        </w:rPr>
        <w:t>Κεδίκογλου</w:t>
      </w:r>
      <w:proofErr w:type="spellEnd"/>
      <w:r>
        <w:rPr>
          <w:rFonts w:eastAsia="Times New Roman" w:cs="Times New Roman"/>
          <w:szCs w:val="24"/>
        </w:rPr>
        <w:t xml:space="preserve"> περί της δήλωσής μου για </w:t>
      </w:r>
      <w:proofErr w:type="spellStart"/>
      <w:r>
        <w:rPr>
          <w:rFonts w:eastAsia="Times New Roman" w:cs="Times New Roman"/>
          <w:szCs w:val="24"/>
        </w:rPr>
        <w:t>υποφορολόγηση</w:t>
      </w:r>
      <w:proofErr w:type="spellEnd"/>
      <w:r>
        <w:rPr>
          <w:rFonts w:eastAsia="Times New Roman" w:cs="Times New Roman"/>
          <w:szCs w:val="24"/>
        </w:rPr>
        <w:t xml:space="preserve">. </w:t>
      </w:r>
    </w:p>
    <w:p w14:paraId="420DC53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Ζητάτε τον λόγο επί </w:t>
      </w:r>
      <w:r>
        <w:rPr>
          <w:rFonts w:eastAsia="Times New Roman" w:cs="Times New Roman"/>
          <w:szCs w:val="24"/>
        </w:rPr>
        <w:t>προσωπικού;</w:t>
      </w:r>
    </w:p>
    <w:p w14:paraId="420DC53E"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Βεβαίως, ζητάω τον λόγο επί προσωπικού. </w:t>
      </w:r>
    </w:p>
    <w:p w14:paraId="420DC53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Να ξεκαθαρίσω κάτι στον κ. </w:t>
      </w:r>
      <w:proofErr w:type="spellStart"/>
      <w:r>
        <w:rPr>
          <w:rFonts w:eastAsia="Times New Roman" w:cs="Times New Roman"/>
          <w:szCs w:val="24"/>
        </w:rPr>
        <w:t>Κεδίκογλου</w:t>
      </w:r>
      <w:proofErr w:type="spellEnd"/>
      <w:r>
        <w:rPr>
          <w:rFonts w:eastAsia="Times New Roman" w:cs="Times New Roman"/>
          <w:szCs w:val="24"/>
        </w:rPr>
        <w:t xml:space="preserve"> και σε όσους κάνουν πως δεν γνωρίζουν για τη δήλωσή μου αυτή. </w:t>
      </w:r>
    </w:p>
    <w:p w14:paraId="420DC54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Αγνοεί ο κ. </w:t>
      </w:r>
      <w:proofErr w:type="spellStart"/>
      <w:r>
        <w:rPr>
          <w:rFonts w:eastAsia="Times New Roman" w:cs="Times New Roman"/>
          <w:szCs w:val="24"/>
        </w:rPr>
        <w:t>Κεδίκογλου</w:t>
      </w:r>
      <w:proofErr w:type="spellEnd"/>
      <w:r>
        <w:rPr>
          <w:rFonts w:eastAsia="Times New Roman" w:cs="Times New Roman"/>
          <w:szCs w:val="24"/>
        </w:rPr>
        <w:t xml:space="preserve"> ότι η χώρα παρήγαγε ελλείμματα και επομένως και χρέη</w:t>
      </w:r>
      <w:r>
        <w:rPr>
          <w:rFonts w:eastAsia="Times New Roman" w:cs="Times New Roman"/>
          <w:szCs w:val="24"/>
        </w:rPr>
        <w:t>,</w:t>
      </w:r>
      <w:r>
        <w:rPr>
          <w:rFonts w:eastAsia="Times New Roman" w:cs="Times New Roman"/>
          <w:szCs w:val="24"/>
        </w:rPr>
        <w:t xml:space="preserve"> μέχρι τ</w:t>
      </w:r>
      <w:r>
        <w:rPr>
          <w:rFonts w:eastAsia="Times New Roman" w:cs="Times New Roman"/>
          <w:szCs w:val="24"/>
        </w:rPr>
        <w:t>η στιγμή που μπήκε στα μνημόνια, γιατί από εκεί και πέρα</w:t>
      </w:r>
      <w:r>
        <w:rPr>
          <w:rFonts w:eastAsia="Times New Roman" w:cs="Times New Roman"/>
          <w:szCs w:val="24"/>
        </w:rPr>
        <w:t>,</w:t>
      </w:r>
      <w:r>
        <w:rPr>
          <w:rFonts w:eastAsia="Times New Roman" w:cs="Times New Roman"/>
          <w:szCs w:val="24"/>
        </w:rPr>
        <w:t xml:space="preserve"> σταμάτησαν τα ελλείμματα; Άρα, προφανώς</w:t>
      </w:r>
      <w:r>
        <w:rPr>
          <w:rFonts w:eastAsia="Times New Roman" w:cs="Times New Roman"/>
          <w:szCs w:val="24"/>
        </w:rPr>
        <w:t>,</w:t>
      </w:r>
      <w:r>
        <w:rPr>
          <w:rFonts w:eastAsia="Times New Roman" w:cs="Times New Roman"/>
          <w:szCs w:val="24"/>
        </w:rPr>
        <w:t xml:space="preserve"> η αναφορά μου ήταν για εκείνη τη χρονική περίοδο.</w:t>
      </w:r>
    </w:p>
    <w:p w14:paraId="420DC54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Αγνοεί ο κ. </w:t>
      </w:r>
      <w:proofErr w:type="spellStart"/>
      <w:r>
        <w:rPr>
          <w:rFonts w:eastAsia="Times New Roman" w:cs="Times New Roman"/>
          <w:szCs w:val="24"/>
        </w:rPr>
        <w:t>Κεδίκογλου</w:t>
      </w:r>
      <w:proofErr w:type="spellEnd"/>
      <w:r>
        <w:rPr>
          <w:rFonts w:eastAsia="Times New Roman" w:cs="Times New Roman"/>
          <w:szCs w:val="24"/>
        </w:rPr>
        <w:t xml:space="preserve"> ή δεν θέλει να μας εξηγήσει ή να πει με ειλικρινή τρόπο στον ελληνικό λαό ότι πραγμα</w:t>
      </w:r>
      <w:r>
        <w:rPr>
          <w:rFonts w:eastAsia="Times New Roman" w:cs="Times New Roman"/>
          <w:szCs w:val="24"/>
        </w:rPr>
        <w:t>τικά</w:t>
      </w:r>
      <w:r>
        <w:rPr>
          <w:rFonts w:eastAsia="Times New Roman" w:cs="Times New Roman"/>
          <w:szCs w:val="24"/>
        </w:rPr>
        <w:t>,</w:t>
      </w:r>
      <w:r>
        <w:rPr>
          <w:rFonts w:eastAsia="Times New Roman" w:cs="Times New Roman"/>
          <w:szCs w:val="24"/>
        </w:rPr>
        <w:t xml:space="preserve"> υπήρχαν εισοδήματα κοινωνικών ομάδων πολύ υψηλά, τα οποία δεν είχαν φορολογηθεί ποτέ</w:t>
      </w:r>
      <w:r>
        <w:rPr>
          <w:rFonts w:eastAsia="Times New Roman" w:cs="Times New Roman"/>
          <w:szCs w:val="24"/>
        </w:rPr>
        <w:t>,</w:t>
      </w:r>
      <w:r>
        <w:rPr>
          <w:rFonts w:eastAsia="Times New Roman" w:cs="Times New Roman"/>
          <w:szCs w:val="24"/>
        </w:rPr>
        <w:t xml:space="preserve"> στον βαθμό που θα έπρεπε να έχουν φορολογηθεί, με αποτέλεσμα να δημιουργείται μια απίστευτη κοινωνική ανισότητα και να πληρώνει το σύνηθες υποζύγιο το βάρος αυτό και βεβαίως</w:t>
      </w:r>
      <w:r>
        <w:rPr>
          <w:rFonts w:eastAsia="Times New Roman" w:cs="Times New Roman"/>
          <w:szCs w:val="24"/>
        </w:rPr>
        <w:t>,</w:t>
      </w:r>
      <w:r>
        <w:rPr>
          <w:rFonts w:eastAsia="Times New Roman" w:cs="Times New Roman"/>
          <w:szCs w:val="24"/>
        </w:rPr>
        <w:t xml:space="preserve"> ένα κομμάτι του χρήματος να κατευθύνεται σε τράπεζες του εξωτερικού, σε </w:t>
      </w:r>
      <w:r>
        <w:rPr>
          <w:rFonts w:eastAsia="Times New Roman" w:cs="Times New Roman"/>
          <w:szCs w:val="24"/>
          <w:lang w:val="en-US"/>
        </w:rPr>
        <w:t>offshore</w:t>
      </w:r>
      <w:r>
        <w:rPr>
          <w:rFonts w:eastAsia="Times New Roman" w:cs="Times New Roman"/>
          <w:szCs w:val="24"/>
        </w:rPr>
        <w:t>;</w:t>
      </w:r>
    </w:p>
    <w:p w14:paraId="420DC54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δούμε, λοιπόν, ποιο κομμάτι από το χρήμα αυτό ήταν νόμιμο και ποιο ήταν παράνομο. Για να είμαστε απολύτως ειλικρινείς και να απαντήσω στην κατηγορία του κ. </w:t>
      </w:r>
      <w:proofErr w:type="spellStart"/>
      <w:r>
        <w:rPr>
          <w:rFonts w:eastAsia="Times New Roman" w:cs="Times New Roman"/>
          <w:szCs w:val="24"/>
        </w:rPr>
        <w:t>Κεδίκογλου</w:t>
      </w:r>
      <w:proofErr w:type="spellEnd"/>
      <w:r>
        <w:rPr>
          <w:rFonts w:eastAsia="Times New Roman" w:cs="Times New Roman"/>
          <w:szCs w:val="24"/>
        </w:rPr>
        <w:t xml:space="preserve"> περί ανικανότητας, εγώ προσωπικά δηλώνω ανίκανος να κλείσω αύριο το πρωί την ΕΡΤ!</w:t>
      </w:r>
    </w:p>
    <w:p w14:paraId="420DC54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(Δημήτριος Κρεμαστινός):</w:t>
      </w:r>
      <w:r>
        <w:rPr>
          <w:rFonts w:eastAsia="Times New Roman" w:cs="Times New Roman"/>
          <w:szCs w:val="24"/>
        </w:rPr>
        <w:t xml:space="preserve"> Ευχαριστώ.</w:t>
      </w:r>
    </w:p>
    <w:p w14:paraId="420DC54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τον λόγο έχει ο κ. </w:t>
      </w:r>
      <w:proofErr w:type="spellStart"/>
      <w:r>
        <w:rPr>
          <w:rFonts w:eastAsia="Times New Roman" w:cs="Times New Roman"/>
          <w:szCs w:val="24"/>
        </w:rPr>
        <w:t>Ηγουμενίδης</w:t>
      </w:r>
      <w:proofErr w:type="spellEnd"/>
      <w:r>
        <w:rPr>
          <w:rFonts w:eastAsia="Times New Roman" w:cs="Times New Roman"/>
          <w:szCs w:val="24"/>
        </w:rPr>
        <w:t>.</w:t>
      </w:r>
    </w:p>
    <w:p w14:paraId="420DC54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Συγγνώμη, κύριε Πρόεδρε, ένα λεπτό.</w:t>
      </w:r>
    </w:p>
    <w:p w14:paraId="420DC54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δεν μπορεί να γίνει διαλογική συζήτηση.</w:t>
      </w:r>
    </w:p>
    <w:p w14:paraId="420DC54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Μισ</w:t>
      </w:r>
      <w:r>
        <w:rPr>
          <w:rFonts w:eastAsia="Times New Roman" w:cs="Times New Roman"/>
          <w:szCs w:val="24"/>
        </w:rPr>
        <w:t>ό λεπτό, κύριε Πρόεδρε, επί προσωπικού. Αναφέρθηκε στο όνομά μου. Θα παραπέμψω απλώς στα Πρακτικά.</w:t>
      </w:r>
    </w:p>
    <w:p w14:paraId="420DC54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θα γίνει διαλογική συζήτηση. Θα κάνετε μία δήλωση.</w:t>
      </w:r>
    </w:p>
    <w:p w14:paraId="420DC54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Για το πρόβλημα της φορολόγησης</w:t>
      </w:r>
      <w:r>
        <w:rPr>
          <w:rFonts w:eastAsia="Times New Roman" w:cs="Times New Roman"/>
          <w:szCs w:val="24"/>
        </w:rPr>
        <w:t>,</w:t>
      </w:r>
      <w:r>
        <w:rPr>
          <w:rFonts w:eastAsia="Times New Roman" w:cs="Times New Roman"/>
          <w:szCs w:val="24"/>
        </w:rPr>
        <w:t xml:space="preserve"> σας καλώ να δεί</w:t>
      </w:r>
      <w:r>
        <w:rPr>
          <w:rFonts w:eastAsia="Times New Roman" w:cs="Times New Roman"/>
          <w:szCs w:val="24"/>
        </w:rPr>
        <w:t>τε τα στοιχεία του ΟΟΣΑ. Πρωταθλητές μάς κάνατε στη φορολόγηση! Φορολογήσατε άγρια. Γδάρατε όλους τους Έλληνες!</w:t>
      </w:r>
    </w:p>
    <w:p w14:paraId="420DC54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Ήταν </w:t>
      </w:r>
      <w:proofErr w:type="spellStart"/>
      <w:r>
        <w:rPr>
          <w:rFonts w:eastAsia="Times New Roman" w:cs="Times New Roman"/>
          <w:szCs w:val="24"/>
        </w:rPr>
        <w:t>υπερφορολόγηση</w:t>
      </w:r>
      <w:proofErr w:type="spellEnd"/>
      <w:r>
        <w:rPr>
          <w:rFonts w:eastAsia="Times New Roman" w:cs="Times New Roman"/>
          <w:szCs w:val="24"/>
        </w:rPr>
        <w:t>, δημιουργώντας ελλείμματα και χρέη.</w:t>
      </w:r>
      <w:r>
        <w:rPr>
          <w:rFonts w:eastAsia="Times New Roman" w:cs="Times New Roman"/>
          <w:b/>
          <w:szCs w:val="24"/>
        </w:rPr>
        <w:t xml:space="preserve"> </w:t>
      </w:r>
      <w:r>
        <w:rPr>
          <w:rFonts w:eastAsia="Times New Roman" w:cs="Times New Roman"/>
          <w:szCs w:val="24"/>
        </w:rPr>
        <w:t>Δεν μπορείτε να καταλάβετε σε ποια εποχή αναφέρομαι.</w:t>
      </w:r>
    </w:p>
    <w:p w14:paraId="420DC54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Διάβασε τα λόγια σου.</w:t>
      </w:r>
    </w:p>
    <w:p w14:paraId="420DC54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Φτάνει πια αυτό!</w:t>
      </w:r>
    </w:p>
    <w:p w14:paraId="420DC54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w:t>
      </w:r>
      <w:proofErr w:type="spellStart"/>
      <w:r>
        <w:rPr>
          <w:rFonts w:eastAsia="Times New Roman" w:cs="Times New Roman"/>
          <w:szCs w:val="24"/>
        </w:rPr>
        <w:t>Ηγουμενίδης</w:t>
      </w:r>
      <w:proofErr w:type="spellEnd"/>
      <w:r>
        <w:rPr>
          <w:rFonts w:eastAsia="Times New Roman" w:cs="Times New Roman"/>
          <w:szCs w:val="24"/>
        </w:rPr>
        <w:t>.</w:t>
      </w:r>
    </w:p>
    <w:p w14:paraId="420DC54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420DC54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μας λένε οι Βουλευτές της Νέας Δημο</w:t>
      </w:r>
      <w:r>
        <w:rPr>
          <w:rFonts w:eastAsia="Times New Roman" w:cs="Times New Roman"/>
          <w:szCs w:val="24"/>
        </w:rPr>
        <w:t>κρατίας: «Τρία χρόνια κυβερνάτε». Και να που συμφωνώ μαζί τους. Όχι σε αυτό που λένε, στην αδιαμφισβήτητη, δηλαδή, πραγματικότητα, αλλά σε αυτό που δεν λένε, ότι η πρώτη τους πολιτική εκτίμηση, το πρώτο πολιτικό αφήγημα της Νέας Δημοκρατίας για «αριστερή π</w:t>
      </w:r>
      <w:r>
        <w:rPr>
          <w:rFonts w:eastAsia="Times New Roman" w:cs="Times New Roman"/>
          <w:szCs w:val="24"/>
        </w:rPr>
        <w:t xml:space="preserve">αρένθεση» είναι για το καλάθι των </w:t>
      </w:r>
      <w:proofErr w:type="spellStart"/>
      <w:r>
        <w:rPr>
          <w:rFonts w:eastAsia="Times New Roman" w:cs="Times New Roman"/>
          <w:szCs w:val="24"/>
        </w:rPr>
        <w:t>αχρήστων</w:t>
      </w:r>
      <w:proofErr w:type="spellEnd"/>
      <w:r>
        <w:rPr>
          <w:rFonts w:eastAsia="Times New Roman" w:cs="Times New Roman"/>
          <w:szCs w:val="24"/>
        </w:rPr>
        <w:t>.</w:t>
      </w:r>
    </w:p>
    <w:p w14:paraId="420DC55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συμφωνώ μαζί τους και στο δεύτερο</w:t>
      </w:r>
      <w:r w:rsidRPr="00BF1BFF">
        <w:rPr>
          <w:rFonts w:eastAsia="Times New Roman" w:cs="Times New Roman"/>
          <w:szCs w:val="24"/>
        </w:rPr>
        <w:t>,</w:t>
      </w:r>
      <w:r>
        <w:rPr>
          <w:rFonts w:eastAsia="Times New Roman" w:cs="Times New Roman"/>
          <w:szCs w:val="24"/>
        </w:rPr>
        <w:t xml:space="preserve"> που επίσης δεν λένε</w:t>
      </w:r>
      <w:r w:rsidRPr="00BF1BFF">
        <w:rPr>
          <w:rFonts w:eastAsia="Times New Roman" w:cs="Times New Roman"/>
          <w:szCs w:val="24"/>
        </w:rPr>
        <w:t>,</w:t>
      </w:r>
      <w:r>
        <w:rPr>
          <w:rFonts w:eastAsia="Times New Roman" w:cs="Times New Roman"/>
          <w:szCs w:val="24"/>
        </w:rPr>
        <w:t xml:space="preserve"> συμμετέχοντας στη σημερινή συζήτηση, ότι δηλαδή σήμερα</w:t>
      </w:r>
      <w:r w:rsidRPr="00BF1BFF">
        <w:rPr>
          <w:rFonts w:eastAsia="Times New Roman" w:cs="Times New Roman"/>
          <w:szCs w:val="24"/>
        </w:rPr>
        <w:t>,</w:t>
      </w:r>
      <w:r>
        <w:rPr>
          <w:rFonts w:eastAsia="Times New Roman" w:cs="Times New Roman"/>
          <w:szCs w:val="24"/>
        </w:rPr>
        <w:t xml:space="preserve"> που συζητάμε τον </w:t>
      </w:r>
      <w:r>
        <w:rPr>
          <w:rFonts w:eastAsia="Times New Roman" w:cs="Times New Roman"/>
          <w:szCs w:val="24"/>
        </w:rPr>
        <w:t>π</w:t>
      </w:r>
      <w:r>
        <w:rPr>
          <w:rFonts w:eastAsia="Times New Roman" w:cs="Times New Roman"/>
          <w:szCs w:val="24"/>
        </w:rPr>
        <w:t>ροϋπολογισμό η δεύτερη εκτίμησή τους ότι σήμερα θα συζητάγαμε για τον κόφτη εί</w:t>
      </w:r>
      <w:r>
        <w:rPr>
          <w:rFonts w:eastAsia="Times New Roman" w:cs="Times New Roman"/>
          <w:szCs w:val="24"/>
        </w:rPr>
        <w:t xml:space="preserve">ναι επίσης μια πολιτική εκτίμηση για το καλάθι των </w:t>
      </w:r>
      <w:proofErr w:type="spellStart"/>
      <w:r>
        <w:rPr>
          <w:rFonts w:eastAsia="Times New Roman" w:cs="Times New Roman"/>
          <w:szCs w:val="24"/>
        </w:rPr>
        <w:t>αχρήστων</w:t>
      </w:r>
      <w:proofErr w:type="spellEnd"/>
      <w:r>
        <w:rPr>
          <w:rFonts w:eastAsia="Times New Roman" w:cs="Times New Roman"/>
          <w:szCs w:val="24"/>
        </w:rPr>
        <w:t>. Ας το κρατήσουμε αυτό και για τις υπόλοιπες πολιτικές τους εκτιμήσεις και ας πάμε παρακάτω.</w:t>
      </w:r>
    </w:p>
    <w:p w14:paraId="420DC55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αλήθεια είναι, κυρίες και κύριοι συνάδελφοι, ότι πολλά έγιναν στην τριετία, στην παιδεία, στην υγεία,</w:t>
      </w:r>
      <w:r>
        <w:rPr>
          <w:rFonts w:eastAsia="Times New Roman" w:cs="Times New Roman"/>
          <w:szCs w:val="24"/>
        </w:rPr>
        <w:t xml:space="preserve"> στην κοινωνική πολιτική και στην προσπάθειά μας να ανακουφίσουμε τους αδύναμους και αυτούς που έχουν ανάγκη, για την αντιμετώπιση της ανεργίας. Νομίζω ότι ο Πρόεδρος της Βουλής ολοκληρωμένα ανέπτυξε όλο αυτό το έργο</w:t>
      </w:r>
      <w:r>
        <w:rPr>
          <w:rFonts w:eastAsia="Times New Roman" w:cs="Times New Roman"/>
          <w:szCs w:val="24"/>
        </w:rPr>
        <w:t>,</w:t>
      </w:r>
      <w:r>
        <w:rPr>
          <w:rFonts w:eastAsia="Times New Roman" w:cs="Times New Roman"/>
          <w:szCs w:val="24"/>
        </w:rPr>
        <w:t xml:space="preserve"> που κάναμε. Μακρύς ο κατάλογος της τρι</w:t>
      </w:r>
      <w:r>
        <w:rPr>
          <w:rFonts w:eastAsia="Times New Roman" w:cs="Times New Roman"/>
          <w:szCs w:val="24"/>
        </w:rPr>
        <w:t xml:space="preserve">ετίας και αδυσώπητος ο διαθέσιμος χρόνος. </w:t>
      </w:r>
    </w:p>
    <w:p w14:paraId="420DC55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Νομίζω ότι το πρώτο συμπέρασμα</w:t>
      </w:r>
      <w:r>
        <w:rPr>
          <w:rFonts w:eastAsia="Times New Roman" w:cs="Times New Roman"/>
          <w:szCs w:val="24"/>
        </w:rPr>
        <w:t>,</w:t>
      </w:r>
      <w:r>
        <w:rPr>
          <w:rFonts w:eastAsia="Times New Roman" w:cs="Times New Roman"/>
          <w:szCs w:val="24"/>
        </w:rPr>
        <w:t xml:space="preserve"> στο οποίο πρέπει να καταλήξουμε είναι ότι σήμερα ο λαός μας επιλέγει και πρέπει να βαδίσει με την Αριστερά, με βάση και την εμπειρία της τριετίας, τον δύσκολο δρόμο της προσπάθειας</w:t>
      </w:r>
      <w:r>
        <w:rPr>
          <w:rFonts w:eastAsia="Times New Roman" w:cs="Times New Roman"/>
          <w:szCs w:val="24"/>
        </w:rPr>
        <w:t>,</w:t>
      </w:r>
      <w:r>
        <w:rPr>
          <w:rFonts w:eastAsia="Times New Roman" w:cs="Times New Roman"/>
          <w:szCs w:val="24"/>
        </w:rPr>
        <w:t xml:space="preserve"> για να βγούμε από την κρίση με την κοινωνία όρθια. Ο λαός μας απορρίπτει τη συντηρητική πολιτική εξόδου από την κρίση με καταστροφή των παραγωγικών δυνάμεων της πατρίδας, όλα για να βγούμε από την κρίση.</w:t>
      </w:r>
    </w:p>
    <w:p w14:paraId="420DC55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στο δεύτερο συμπέρασμα, κύριε Πρόεδρε: Η έξ</w:t>
      </w:r>
      <w:r>
        <w:rPr>
          <w:rFonts w:eastAsia="Times New Roman" w:cs="Times New Roman"/>
          <w:szCs w:val="24"/>
        </w:rPr>
        <w:t xml:space="preserve">οδος από την κρίση δεν είναι αυτονόητη. Η κρίση δεν έχει ημερομηνία λήξης. Σε αυτήν την τριετία γνωρίσαμε το σχέδιο της Αριστεράς. Είδε και έζησε ο λαός μας τις συγκρούσεις της Αριστεράς και εντός και εκτός της πατρίδας. Είδε και έζησε ο λαός </w:t>
      </w:r>
      <w:r>
        <w:rPr>
          <w:rFonts w:eastAsia="Times New Roman" w:cs="Times New Roman"/>
          <w:szCs w:val="24"/>
        </w:rPr>
        <w:t>μας -</w:t>
      </w:r>
      <w:r>
        <w:rPr>
          <w:rFonts w:eastAsia="Times New Roman" w:cs="Times New Roman"/>
          <w:szCs w:val="24"/>
        </w:rPr>
        <w:t>έχει εμπ</w:t>
      </w:r>
      <w:r>
        <w:rPr>
          <w:rFonts w:eastAsia="Times New Roman" w:cs="Times New Roman"/>
          <w:szCs w:val="24"/>
        </w:rPr>
        <w:t xml:space="preserve">ειρία από </w:t>
      </w:r>
      <w:r>
        <w:rPr>
          <w:rFonts w:eastAsia="Times New Roman" w:cs="Times New Roman"/>
          <w:szCs w:val="24"/>
        </w:rPr>
        <w:t xml:space="preserve">αυτό- </w:t>
      </w:r>
      <w:r>
        <w:rPr>
          <w:rFonts w:eastAsia="Times New Roman" w:cs="Times New Roman"/>
          <w:szCs w:val="24"/>
        </w:rPr>
        <w:t>την αποφασιστικότητα της Αριστεράς. Με αυτήν την έννοια</w:t>
      </w:r>
      <w:r>
        <w:rPr>
          <w:rFonts w:eastAsia="Times New Roman" w:cs="Times New Roman"/>
          <w:szCs w:val="24"/>
        </w:rPr>
        <w:t>,</w:t>
      </w:r>
      <w:r>
        <w:rPr>
          <w:rFonts w:eastAsia="Times New Roman" w:cs="Times New Roman"/>
          <w:szCs w:val="24"/>
        </w:rPr>
        <w:t xml:space="preserve"> επιλέγουμε για την έξοδο από την κρίση αυτήν την πορεία του αγώνα και απορρίπτουμε</w:t>
      </w:r>
      <w:r>
        <w:rPr>
          <w:rFonts w:eastAsia="Times New Roman" w:cs="Times New Roman"/>
          <w:szCs w:val="24"/>
        </w:rPr>
        <w:t>,</w:t>
      </w:r>
      <w:r>
        <w:rPr>
          <w:rFonts w:eastAsia="Times New Roman" w:cs="Times New Roman"/>
          <w:szCs w:val="24"/>
        </w:rPr>
        <w:t xml:space="preserve"> με την εμπειρία που έχουμε -γιατί δεν είναι απλώς σχέδιο επί </w:t>
      </w:r>
      <w:proofErr w:type="spellStart"/>
      <w:r>
        <w:rPr>
          <w:rFonts w:eastAsia="Times New Roman" w:cs="Times New Roman"/>
          <w:szCs w:val="24"/>
        </w:rPr>
        <w:t>χάρτου</w:t>
      </w:r>
      <w:proofErr w:type="spellEnd"/>
      <w:r>
        <w:rPr>
          <w:rFonts w:eastAsia="Times New Roman" w:cs="Times New Roman"/>
          <w:szCs w:val="24"/>
        </w:rPr>
        <w:t>- αυτή την άκριτη αποδοχή οποιασ</w:t>
      </w:r>
      <w:r>
        <w:rPr>
          <w:rFonts w:eastAsia="Times New Roman" w:cs="Times New Roman"/>
          <w:szCs w:val="24"/>
        </w:rPr>
        <w:t xml:space="preserve">δήποτε πρότασης των </w:t>
      </w:r>
      <w:proofErr w:type="spellStart"/>
      <w:r>
        <w:rPr>
          <w:rFonts w:eastAsia="Times New Roman" w:cs="Times New Roman"/>
          <w:szCs w:val="24"/>
        </w:rPr>
        <w:t>τροϊκανών</w:t>
      </w:r>
      <w:proofErr w:type="spellEnd"/>
      <w:r>
        <w:rPr>
          <w:rFonts w:eastAsia="Times New Roman" w:cs="Times New Roman"/>
          <w:szCs w:val="24"/>
        </w:rPr>
        <w:t xml:space="preserve">, που την γνωρίσαμε στις </w:t>
      </w:r>
      <w:r>
        <w:rPr>
          <w:rFonts w:eastAsia="Times New Roman" w:cs="Times New Roman"/>
          <w:szCs w:val="24"/>
        </w:rPr>
        <w:t>κ</w:t>
      </w:r>
      <w:r>
        <w:rPr>
          <w:rFonts w:eastAsia="Times New Roman" w:cs="Times New Roman"/>
          <w:szCs w:val="24"/>
        </w:rPr>
        <w:t xml:space="preserve">υβερνήσεις Σαμαρά – Βενιζέλου. Απορρίπτουμε αυτό το μοντέλο, που στην καταστροφή της κοινωνίας έβλεπε μαγνήτη επενδύσεων. </w:t>
      </w:r>
    </w:p>
    <w:p w14:paraId="420DC55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Τρίτο συμπέρασμα: Επειδή η ζωή μας δεν είναι μόνο δημοσιονομικά στοιχεία και α</w:t>
      </w:r>
      <w:r>
        <w:rPr>
          <w:rFonts w:eastAsia="Times New Roman" w:cs="Times New Roman"/>
          <w:szCs w:val="24"/>
        </w:rPr>
        <w:t>ριθμοί, θέλουμε αυτή η προσπάθεια που κάνει η κοινωνία για την αντιμετώπιση της κρίσης να είναι μια πορεία και μια προσπάθεια που θα καλλιεργείται ο σεβασμός στον λαό, η εμπιστοσύνη στις δυνάμεις του κινήματος, θα αναπτύσσεται παραπέρα η κοινωνική αλληλεγγ</w:t>
      </w:r>
      <w:r>
        <w:rPr>
          <w:rFonts w:eastAsia="Times New Roman" w:cs="Times New Roman"/>
          <w:szCs w:val="24"/>
        </w:rPr>
        <w:t>ύη. Απορρίπτουμε το μοντέλο του ατομικισμού, το μοντέλο του προσωπικού βολέματος, το μοντέλο της ατομικής επιτυχίας</w:t>
      </w:r>
      <w:r>
        <w:rPr>
          <w:rFonts w:eastAsia="Times New Roman" w:cs="Times New Roman"/>
          <w:szCs w:val="24"/>
        </w:rPr>
        <w:t>,</w:t>
      </w:r>
      <w:r>
        <w:rPr>
          <w:rFonts w:eastAsia="Times New Roman" w:cs="Times New Roman"/>
          <w:szCs w:val="24"/>
        </w:rPr>
        <w:t xml:space="preserve"> που θα στηρίζεται στα συντρίμμια της διαλυμένης κοινωνικής συνοχής.</w:t>
      </w:r>
    </w:p>
    <w:p w14:paraId="420DC55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 άλλα λόγια, σε αυτή την προσπάθεια</w:t>
      </w:r>
      <w:r>
        <w:rPr>
          <w:rFonts w:eastAsia="Times New Roman" w:cs="Times New Roman"/>
          <w:szCs w:val="24"/>
        </w:rPr>
        <w:t>,</w:t>
      </w:r>
      <w:r>
        <w:rPr>
          <w:rFonts w:eastAsia="Times New Roman" w:cs="Times New Roman"/>
          <w:szCs w:val="24"/>
        </w:rPr>
        <w:t xml:space="preserve"> που κάνει η κοινωνία για να μαζέψει τα κομμάτια </w:t>
      </w:r>
      <w:r>
        <w:rPr>
          <w:rFonts w:eastAsia="Times New Roman" w:cs="Times New Roman"/>
          <w:szCs w:val="24"/>
        </w:rPr>
        <w:t>της,</w:t>
      </w:r>
      <w:r>
        <w:rPr>
          <w:rFonts w:eastAsia="Times New Roman" w:cs="Times New Roman"/>
          <w:szCs w:val="24"/>
        </w:rPr>
        <w:t xml:space="preserve"> εμείς θέλουμε και επιλέγουμε να βαδίσουμε με την Αριστερά τον δρόμο</w:t>
      </w:r>
      <w:r>
        <w:rPr>
          <w:rFonts w:eastAsia="Times New Roman" w:cs="Times New Roman"/>
          <w:szCs w:val="24"/>
        </w:rPr>
        <w:t>,</w:t>
      </w:r>
      <w:r>
        <w:rPr>
          <w:rFonts w:eastAsia="Times New Roman" w:cs="Times New Roman"/>
          <w:szCs w:val="24"/>
        </w:rPr>
        <w:t xml:space="preserve"> που θα καλλιεργεί η κοινωνία τη δημοκρατική συνείδηση στον κόσμο και απορρίπτουμε το μοντέλο της κοινωνίας</w:t>
      </w:r>
      <w:r>
        <w:rPr>
          <w:rFonts w:eastAsia="Times New Roman" w:cs="Times New Roman"/>
          <w:szCs w:val="24"/>
        </w:rPr>
        <w:t>,</w:t>
      </w:r>
      <w:r>
        <w:rPr>
          <w:rFonts w:eastAsia="Times New Roman" w:cs="Times New Roman"/>
          <w:szCs w:val="24"/>
        </w:rPr>
        <w:t xml:space="preserve"> που θα εκκολάπτει το αυγό</w:t>
      </w:r>
      <w:r>
        <w:rPr>
          <w:rFonts w:eastAsia="Times New Roman" w:cs="Times New Roman"/>
          <w:szCs w:val="24"/>
        </w:rPr>
        <w:t xml:space="preserve"> του φιδιού.</w:t>
      </w:r>
    </w:p>
    <w:p w14:paraId="420DC5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Παρακάτω: Ζούμε σε έναν ευλογημένο τόπο. Σαν ανέκδοτο κυκλοφορεί ότι ζούμε στον τόπο</w:t>
      </w:r>
      <w:r>
        <w:rPr>
          <w:rFonts w:eastAsia="Times New Roman" w:cs="Times New Roman"/>
          <w:szCs w:val="24"/>
        </w:rPr>
        <w:t>,</w:t>
      </w:r>
      <w:r>
        <w:rPr>
          <w:rFonts w:eastAsia="Times New Roman" w:cs="Times New Roman"/>
          <w:szCs w:val="24"/>
        </w:rPr>
        <w:t xml:space="preserve"> που είχε διαλέξει ο Θεός για τον ίδιο. Σε αυτόν τον χώρο συνάντησης αρχαίων πολιτισμών και πολιτισμού, σε αυτό το σταυροδρόμι ενέργειας και εμπορίου, σε αυτή</w:t>
      </w:r>
      <w:r>
        <w:rPr>
          <w:rFonts w:eastAsia="Times New Roman" w:cs="Times New Roman"/>
          <w:szCs w:val="24"/>
        </w:rPr>
        <w:t xml:space="preserve"> την περιοχή</w:t>
      </w:r>
      <w:r>
        <w:rPr>
          <w:rFonts w:eastAsia="Times New Roman" w:cs="Times New Roman"/>
          <w:szCs w:val="24"/>
        </w:rPr>
        <w:t>,</w:t>
      </w:r>
      <w:r>
        <w:rPr>
          <w:rFonts w:eastAsia="Times New Roman" w:cs="Times New Roman"/>
          <w:szCs w:val="24"/>
        </w:rPr>
        <w:t xml:space="preserve"> όπου ιδιαίτερο ρόλο στην παγκόσμια οικονομία παίζουν οι μεταφορές και ο τουρισμός, επιλέγουμε να βαδίσουμε με την Αριστερά για την πατρίδα μας, σαν δύναμη ειρήνης, σαν δύναμη σταθερότητας, σαν δύναμη εγγύησης και σεβασμού του διεθνούς δικαίου</w:t>
      </w:r>
      <w:r>
        <w:rPr>
          <w:rFonts w:eastAsia="Times New Roman" w:cs="Times New Roman"/>
          <w:szCs w:val="24"/>
        </w:rPr>
        <w:t>. Απορρίπτουμε τα τύμπανα του πολέμου, απορρίπτουμε κάθε αντίθετη φωνή.</w:t>
      </w:r>
    </w:p>
    <w:p w14:paraId="420DC5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νομίζω ότι η αντανάκλαση της ρευστότητας</w:t>
      </w:r>
      <w:r>
        <w:rPr>
          <w:rFonts w:eastAsia="Times New Roman" w:cs="Times New Roman"/>
          <w:szCs w:val="24"/>
        </w:rPr>
        <w:t>,</w:t>
      </w:r>
      <w:r>
        <w:rPr>
          <w:rFonts w:eastAsia="Times New Roman" w:cs="Times New Roman"/>
          <w:szCs w:val="24"/>
        </w:rPr>
        <w:t xml:space="preserve"> που υπάρχει γενικότερα στην κοινωνία σαν αποτέλεσμα της κρίσης είναι και η ρευστότητα</w:t>
      </w:r>
      <w:r>
        <w:rPr>
          <w:rFonts w:eastAsia="Times New Roman" w:cs="Times New Roman"/>
          <w:szCs w:val="24"/>
        </w:rPr>
        <w:t>,</w:t>
      </w:r>
      <w:r>
        <w:rPr>
          <w:rFonts w:eastAsia="Times New Roman" w:cs="Times New Roman"/>
          <w:szCs w:val="24"/>
        </w:rPr>
        <w:t xml:space="preserve"> που υπάρχει στο πολιτικό π</w:t>
      </w:r>
      <w:r>
        <w:rPr>
          <w:rFonts w:eastAsia="Times New Roman" w:cs="Times New Roman"/>
          <w:szCs w:val="24"/>
        </w:rPr>
        <w:t>εδίο. Ας μην πάμε πολύ μακριά. Ας δούμε αυτήν εδώ την Αίθουσα. Διαφορετική ήταν η σύνθεσή της τον Γενάρη του 2015, αλλιώς κινήσαμε τον Σεπτέμβρη του 2015 αυτή την περίοδο, αλλιώς είναι η σύνθεση των Κοινοβουλευτικών Ομάδων σήμερα και αλλιώς θα είναι τον Σε</w:t>
      </w:r>
      <w:r>
        <w:rPr>
          <w:rFonts w:eastAsia="Times New Roman" w:cs="Times New Roman"/>
          <w:szCs w:val="24"/>
        </w:rPr>
        <w:t>πτέμβρη του 2019, στις επόμενες εκλογές δηλαδή.</w:t>
      </w:r>
    </w:p>
    <w:p w14:paraId="420DC5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Κρατώ ειδικά γι’ αυτήν εδώ την Αίθουσα ότι σημείο της κινητικότητας ορισμένων είναι το ευτελές κίνητρο της προσωπικής τους πολιτικής επιβίωσης. Όμως, πέρα από αυτό, η αλήθεια είναι ότι αυτή η πολιτική ρευστότ</w:t>
      </w:r>
      <w:r>
        <w:rPr>
          <w:rFonts w:eastAsia="Times New Roman" w:cs="Times New Roman"/>
          <w:szCs w:val="24"/>
        </w:rPr>
        <w:t>ητα αντανακλά</w:t>
      </w:r>
      <w:r>
        <w:rPr>
          <w:rFonts w:eastAsia="Times New Roman" w:cs="Times New Roman"/>
          <w:szCs w:val="24"/>
        </w:rPr>
        <w:t>,</w:t>
      </w:r>
      <w:r>
        <w:rPr>
          <w:rFonts w:eastAsia="Times New Roman" w:cs="Times New Roman"/>
          <w:szCs w:val="24"/>
        </w:rPr>
        <w:t xml:space="preserve"> σε έναν βαθμό</w:t>
      </w:r>
      <w:r>
        <w:rPr>
          <w:rFonts w:eastAsia="Times New Roman" w:cs="Times New Roman"/>
          <w:szCs w:val="24"/>
        </w:rPr>
        <w:t>,</w:t>
      </w:r>
      <w:r>
        <w:rPr>
          <w:rFonts w:eastAsia="Times New Roman" w:cs="Times New Roman"/>
          <w:szCs w:val="24"/>
        </w:rPr>
        <w:t xml:space="preserve"> και την κινητικότητα που υπάρχει στην κοινωνία.</w:t>
      </w:r>
    </w:p>
    <w:p w14:paraId="420DC55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Σχετικά με αυτό -και κλείνω με αυτό, κύριε Πρόεδρε και ευχαριστώ για την ανοχή σας- θα ήθελα να απευθύνω κάποιες ερωτήσεις σε αυτούς που μιλούν για την Αριστερά, σε </w:t>
      </w:r>
      <w:r>
        <w:rPr>
          <w:rFonts w:eastAsia="Times New Roman" w:cs="Times New Roman"/>
          <w:szCs w:val="24"/>
        </w:rPr>
        <w:t>αυτούς,</w:t>
      </w:r>
      <w:r>
        <w:rPr>
          <w:rFonts w:eastAsia="Times New Roman" w:cs="Times New Roman"/>
          <w:szCs w:val="24"/>
        </w:rPr>
        <w:t xml:space="preserve"> που </w:t>
      </w:r>
      <w:proofErr w:type="spellStart"/>
      <w:r>
        <w:rPr>
          <w:rFonts w:eastAsia="Times New Roman" w:cs="Times New Roman"/>
          <w:szCs w:val="24"/>
        </w:rPr>
        <w:t>α</w:t>
      </w:r>
      <w:r>
        <w:rPr>
          <w:rFonts w:eastAsia="Times New Roman" w:cs="Times New Roman"/>
          <w:szCs w:val="24"/>
        </w:rPr>
        <w:t>υτοπροσδιορίζονται</w:t>
      </w:r>
      <w:proofErr w:type="spellEnd"/>
      <w:r>
        <w:rPr>
          <w:rFonts w:eastAsia="Times New Roman" w:cs="Times New Roman"/>
          <w:szCs w:val="24"/>
        </w:rPr>
        <w:t xml:space="preserve"> στον χώρο της Κεντροαριστεράς ή θέλουν τους ορίζουν σε αυτόν τον χώρο. Οι ερωτήσεις μου είναι οι εξής: Πρώτον, αναγκαζόμαστε από τους δανειστές μας να εφαρμόσουμε σε κάποιες περιπτώσεις μέτρα </w:t>
      </w:r>
      <w:proofErr w:type="spellStart"/>
      <w:r>
        <w:rPr>
          <w:rFonts w:eastAsia="Times New Roman" w:cs="Times New Roman"/>
          <w:szCs w:val="24"/>
        </w:rPr>
        <w:t>υφεσιακά</w:t>
      </w:r>
      <w:proofErr w:type="spellEnd"/>
      <w:r>
        <w:rPr>
          <w:rFonts w:eastAsia="Times New Roman" w:cs="Times New Roman"/>
          <w:szCs w:val="24"/>
        </w:rPr>
        <w:t>, αντιαναπτυξιακά, συντηρητικά. Πώς θ</w:t>
      </w:r>
      <w:r>
        <w:rPr>
          <w:rFonts w:eastAsia="Times New Roman" w:cs="Times New Roman"/>
          <w:szCs w:val="24"/>
        </w:rPr>
        <w:t>α αμβλύνουμε την επίδραση και τις επιπτώσεις αυτών των μέτρων στην κοινωνία;</w:t>
      </w:r>
    </w:p>
    <w:p w14:paraId="420DC55A" w14:textId="77777777" w:rsidR="003663B4" w:rsidRDefault="00087BC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20DC5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Ολοκληρώνω.</w:t>
      </w:r>
    </w:p>
    <w:p w14:paraId="420DC55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Δεύτερον, μπορούμε και πώς να ανακόψουμε την πορεία </w:t>
      </w:r>
      <w:r>
        <w:rPr>
          <w:rFonts w:eastAsia="Times New Roman" w:cs="Times New Roman"/>
          <w:szCs w:val="24"/>
        </w:rPr>
        <w:t>καταστροφής των παραγωγικών δυνάμεων;</w:t>
      </w:r>
    </w:p>
    <w:p w14:paraId="420DC55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Τρίτον, πώς θα κρατήσουμε ανοιχτό τον δρόμο για την εφαρμογή ενός αριστερού προγράμματος στην ελληνική κοινωνία;</w:t>
      </w:r>
    </w:p>
    <w:p w14:paraId="420DC5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Παραπέρα: Θα εφαρμόσουμε την απλή αναλογική </w:t>
      </w:r>
      <w:r>
        <w:rPr>
          <w:rFonts w:eastAsia="Times New Roman" w:cs="Times New Roman"/>
          <w:szCs w:val="24"/>
        </w:rPr>
        <w:t>ως</w:t>
      </w:r>
      <w:r>
        <w:rPr>
          <w:rFonts w:eastAsia="Times New Roman" w:cs="Times New Roman"/>
          <w:szCs w:val="24"/>
        </w:rPr>
        <w:t xml:space="preserve"> μόνιμο και σταθερό εκλογικό σύστημα; Αν το θέλετε, ακούω δ</w:t>
      </w:r>
      <w:r>
        <w:rPr>
          <w:rFonts w:eastAsia="Times New Roman" w:cs="Times New Roman"/>
          <w:szCs w:val="24"/>
        </w:rPr>
        <w:t>ιάφορους να μιλούν και να σχεδιάζουν για την Κεντροαριστερά. Ο ΣΥΡΙΖΑ</w:t>
      </w:r>
      <w:r>
        <w:rPr>
          <w:rFonts w:eastAsia="Times New Roman" w:cs="Times New Roman"/>
          <w:szCs w:val="24"/>
        </w:rPr>
        <w:t>,</w:t>
      </w:r>
      <w:r>
        <w:rPr>
          <w:rFonts w:eastAsia="Times New Roman" w:cs="Times New Roman"/>
          <w:szCs w:val="24"/>
        </w:rPr>
        <w:t xml:space="preserve"> σε αυτούς τους σχεδιασμούς</w:t>
      </w:r>
      <w:r>
        <w:rPr>
          <w:rFonts w:eastAsia="Times New Roman" w:cs="Times New Roman"/>
          <w:szCs w:val="24"/>
        </w:rPr>
        <w:t>,</w:t>
      </w:r>
      <w:r>
        <w:rPr>
          <w:rFonts w:eastAsia="Times New Roman" w:cs="Times New Roman"/>
          <w:szCs w:val="24"/>
        </w:rPr>
        <w:t xml:space="preserve"> πού είναι; Πού τον τοποθετείτε; Μήπως φαντάζεστε έναν ισχυρό κεντροαριστερό πόλο, ικανό να παίξει καθοριστικό ρόλο στις εξελίξεις στην Ελλάδα</w:t>
      </w:r>
      <w:r>
        <w:rPr>
          <w:rFonts w:eastAsia="Times New Roman" w:cs="Times New Roman"/>
          <w:szCs w:val="24"/>
        </w:rPr>
        <w:t>,</w:t>
      </w:r>
      <w:r>
        <w:rPr>
          <w:rFonts w:eastAsia="Times New Roman" w:cs="Times New Roman"/>
          <w:szCs w:val="24"/>
        </w:rPr>
        <w:t xml:space="preserve"> χωρίς τον ΣΥΡΙ</w:t>
      </w:r>
      <w:r>
        <w:rPr>
          <w:rFonts w:eastAsia="Times New Roman" w:cs="Times New Roman"/>
          <w:szCs w:val="24"/>
        </w:rPr>
        <w:t>ΖΑ ή, αν κρίνω από τις τοποθετήσεις ορισμένων, πολύ περισσότερο ενάντιά του;</w:t>
      </w:r>
    </w:p>
    <w:p w14:paraId="420DC55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 θέλετε, είναι δικαίωμά σας να μην απαντήσετε σε αυτές τις ερωτήσεις. Δικαίωμά σας να αγνοείτε αυτόν τον προβληματισμό της κοινωνίας. Δικαίωμά σας να συνεχίσετε έτσι με μια φρασ</w:t>
      </w:r>
      <w:r>
        <w:rPr>
          <w:rFonts w:eastAsia="Times New Roman" w:cs="Times New Roman"/>
          <w:szCs w:val="24"/>
        </w:rPr>
        <w:t>εολογία</w:t>
      </w:r>
      <w:r>
        <w:rPr>
          <w:rFonts w:eastAsia="Times New Roman" w:cs="Times New Roman"/>
          <w:szCs w:val="24"/>
        </w:rPr>
        <w:t>,</w:t>
      </w:r>
      <w:r>
        <w:rPr>
          <w:rFonts w:eastAsia="Times New Roman" w:cs="Times New Roman"/>
          <w:szCs w:val="24"/>
        </w:rPr>
        <w:t xml:space="preserve"> που απευθύνεται στο εναπομείναν κομματικό σας ακροατήριο.</w:t>
      </w:r>
    </w:p>
    <w:p w14:paraId="420DC560" w14:textId="77777777" w:rsidR="003663B4" w:rsidRDefault="00087BC7">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420DC56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Ολοκληρώνω, κύριε Πρόεδρε. Κλείνω.</w:t>
      </w:r>
    </w:p>
    <w:p w14:paraId="420DC56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Ωστόσο, τον Σεπτέμβρη του 2019, αν συνεχίσετε έτσι, θα ψ</w:t>
      </w:r>
      <w:r>
        <w:rPr>
          <w:rFonts w:eastAsia="Times New Roman" w:cs="Times New Roman"/>
          <w:szCs w:val="24"/>
        </w:rPr>
        <w:t>άχνετε τι μαγικό έκανε πάλι ο Τσίπρας και μάζεψε ξανά τον κόσμο.</w:t>
      </w:r>
    </w:p>
    <w:p w14:paraId="420DC56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είναι θέμα προσώπων, κύριοι -και τελειώνω με αυτό- δεν είναι θέμα κανενός μαγικού κόλπου ούτε κάποιου λαγού από το καπέλο. Είναι η Αριστερά</w:t>
      </w:r>
      <w:r>
        <w:rPr>
          <w:rFonts w:eastAsia="Times New Roman" w:cs="Times New Roman"/>
          <w:szCs w:val="24"/>
        </w:rPr>
        <w:t>,</w:t>
      </w:r>
      <w:r>
        <w:rPr>
          <w:rFonts w:eastAsia="Times New Roman" w:cs="Times New Roman"/>
          <w:szCs w:val="24"/>
        </w:rPr>
        <w:t xml:space="preserve"> που έχει στο </w:t>
      </w:r>
      <w:r>
        <w:rPr>
          <w:rFonts w:eastAsia="Times New Roman" w:cs="Times New Roman"/>
          <w:szCs w:val="24"/>
          <w:lang w:val="en-US"/>
        </w:rPr>
        <w:t>DNA</w:t>
      </w:r>
      <w:r>
        <w:rPr>
          <w:rFonts w:eastAsia="Times New Roman" w:cs="Times New Roman"/>
          <w:szCs w:val="24"/>
        </w:rPr>
        <w:t xml:space="preserve"> της τον σεβασμό στον λαό, την</w:t>
      </w:r>
      <w:r>
        <w:rPr>
          <w:rFonts w:eastAsia="Times New Roman" w:cs="Times New Roman"/>
          <w:szCs w:val="24"/>
        </w:rPr>
        <w:t xml:space="preserve"> εμπιστοσύνη στις δυνάμεις του κινήματος, την πολιτική ευρύτερων κοινωνικών συμμαχιών και την πολιτική ενότητας και συνεργασιών. Είναι η Αριστερά</w:t>
      </w:r>
      <w:r>
        <w:rPr>
          <w:rFonts w:eastAsia="Times New Roman" w:cs="Times New Roman"/>
          <w:szCs w:val="24"/>
        </w:rPr>
        <w:t>,</w:t>
      </w:r>
      <w:r>
        <w:rPr>
          <w:rFonts w:eastAsia="Times New Roman" w:cs="Times New Roman"/>
          <w:szCs w:val="24"/>
        </w:rPr>
        <w:t xml:space="preserve"> που -προσέξτε το- είτε με άλλους είτε παίρνοντας από άλλους, πάντοτε όμως με ενωτική πολιτική, συγχρονίζει το</w:t>
      </w:r>
      <w:r>
        <w:rPr>
          <w:rFonts w:eastAsia="Times New Roman" w:cs="Times New Roman"/>
          <w:szCs w:val="24"/>
        </w:rPr>
        <w:t>ν βηματισμό της με τις μαχόμενες κοινωνικές δυνάμεις.</w:t>
      </w:r>
    </w:p>
    <w:p w14:paraId="420DC56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Να γιατί, κατά τη γνώμη μου</w:t>
      </w:r>
      <w:r>
        <w:rPr>
          <w:rFonts w:eastAsia="Times New Roman" w:cs="Times New Roman"/>
          <w:szCs w:val="24"/>
        </w:rPr>
        <w:t xml:space="preserve"> -</w:t>
      </w:r>
      <w:r>
        <w:rPr>
          <w:rFonts w:eastAsia="Times New Roman" w:cs="Times New Roman"/>
          <w:szCs w:val="24"/>
        </w:rPr>
        <w:t>και κλείνω με αυτό, κύριε Πρόεδρε</w:t>
      </w:r>
      <w:r>
        <w:rPr>
          <w:rFonts w:eastAsia="Times New Roman" w:cs="Times New Roman"/>
          <w:szCs w:val="24"/>
        </w:rPr>
        <w:t>-</w:t>
      </w:r>
      <w:r>
        <w:rPr>
          <w:rFonts w:eastAsia="Times New Roman" w:cs="Times New Roman"/>
          <w:szCs w:val="24"/>
        </w:rPr>
        <w:t xml:space="preserve"> σήμερα από όποιο θέμα και αν θέλετε να ξετυλίξουμε το κουβάρι της ελληνικής πραγματικότητας, από τις διεθνείς εξελίξεις</w:t>
      </w:r>
      <w:r>
        <w:rPr>
          <w:rFonts w:eastAsia="Times New Roman" w:cs="Times New Roman"/>
          <w:szCs w:val="24"/>
        </w:rPr>
        <w:t>,</w:t>
      </w:r>
      <w:r>
        <w:rPr>
          <w:rFonts w:eastAsia="Times New Roman" w:cs="Times New Roman"/>
          <w:szCs w:val="24"/>
        </w:rPr>
        <w:t xml:space="preserve"> μέχρι όποιο ζήτημ</w:t>
      </w:r>
      <w:r>
        <w:rPr>
          <w:rFonts w:eastAsia="Times New Roman" w:cs="Times New Roman"/>
          <w:szCs w:val="24"/>
        </w:rPr>
        <w:t>α της καθημερινότητας των συμπολιτών μας, για τον λαό μας υπάρχει επιλογή, που ιδιαίτερα για τους φτωχούς και τους αδύναμους ακούγεται και φαντάζει μονόδρομος με την Αριστερά και τον ΣΥΡΙΖΑ για μια νέα Ελλάδα.</w:t>
      </w:r>
    </w:p>
    <w:p w14:paraId="420DC56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566"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w:t>
      </w:r>
      <w:r>
        <w:rPr>
          <w:rFonts w:eastAsia="Times New Roman" w:cs="Times New Roman"/>
          <w:szCs w:val="24"/>
        </w:rPr>
        <w:t>ες του ΣΥΡΙΖΑ και των ΑΝΕΛ)</w:t>
      </w:r>
    </w:p>
    <w:p w14:paraId="420DC56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420DC5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Αγροτικής Ανάπτυξης και Τροφίμων κ. Αποστόλου για δέκα λεπτά, όπως λέει ο Κανονισμός.</w:t>
      </w:r>
    </w:p>
    <w:p w14:paraId="420DC56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b/>
          <w:szCs w:val="24"/>
        </w:rPr>
        <w:t>):</w:t>
      </w:r>
      <w:r>
        <w:rPr>
          <w:rFonts w:eastAsia="Times New Roman" w:cs="Times New Roman"/>
          <w:szCs w:val="24"/>
        </w:rPr>
        <w:t xml:space="preserve"> Θέλω, κατ’ αρχάς, κύριε Πρόεδρε, να καταθέσω τα Πρακτικά από τη συνεδρίαση της Επιτροπής Παραγωγής και Εμπορίου για το σχέδιο ανασυγκρότησης στρατηγικής στον αγροτικό χώρο προς χρήση των Βουλευτών της Νέας Δημοκρατίας. Απλά</w:t>
      </w:r>
      <w:r>
        <w:rPr>
          <w:rFonts w:eastAsia="Times New Roman" w:cs="Times New Roman"/>
          <w:szCs w:val="24"/>
        </w:rPr>
        <w:t>,</w:t>
      </w:r>
      <w:r>
        <w:rPr>
          <w:rFonts w:eastAsia="Times New Roman" w:cs="Times New Roman"/>
          <w:szCs w:val="24"/>
        </w:rPr>
        <w:t xml:space="preserve"> θα τους πω ότι ξεκινώντας ο </w:t>
      </w:r>
      <w:r>
        <w:rPr>
          <w:rFonts w:eastAsia="Times New Roman" w:cs="Times New Roman"/>
          <w:szCs w:val="24"/>
        </w:rPr>
        <w:t>εισηγητής τους ανέφερε ότι πρόκειται για ένα αξιόλογο κείμενο</w:t>
      </w:r>
      <w:r>
        <w:rPr>
          <w:rFonts w:eastAsia="Times New Roman" w:cs="Times New Roman"/>
          <w:szCs w:val="24"/>
        </w:rPr>
        <w:t>,</w:t>
      </w:r>
      <w:r>
        <w:rPr>
          <w:rFonts w:eastAsia="Times New Roman" w:cs="Times New Roman"/>
          <w:szCs w:val="24"/>
        </w:rPr>
        <w:t xml:space="preserve"> που προσεγγίζει την πραγματικότητα στην ελληνική γεωργία με αληθινά δεδομένα.</w:t>
      </w:r>
    </w:p>
    <w:p w14:paraId="420DC5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 Τελείωσε, κύριοι συνάδελφοι, λέγοντας ότι θεωρούμε ότι αυτά που περιγράφονται στο σχέδιο είναι υλοποιήσιμα και εφι</w:t>
      </w:r>
      <w:r>
        <w:rPr>
          <w:rFonts w:eastAsia="Times New Roman" w:cs="Times New Roman"/>
          <w:szCs w:val="24"/>
        </w:rPr>
        <w:t xml:space="preserve">κτά, παρ’ όλες τις δυσκολίες που ζούμε όλοι, και ως πολίτες και γενικότερα οι αγρότες. Οπότε πιστεύουμε ότι είναι αναγκαίο να υπάρξει αυτή η τακτική συνεργασία μέσα στην </w:t>
      </w:r>
      <w:r>
        <w:rPr>
          <w:rFonts w:eastAsia="Times New Roman" w:cs="Times New Roman"/>
          <w:szCs w:val="24"/>
        </w:rPr>
        <w:t>ε</w:t>
      </w:r>
      <w:r>
        <w:rPr>
          <w:rFonts w:eastAsia="Times New Roman" w:cs="Times New Roman"/>
          <w:szCs w:val="24"/>
        </w:rPr>
        <w:t xml:space="preserve">πιτροπή. </w:t>
      </w:r>
    </w:p>
    <w:p w14:paraId="420DC56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Αυτά, για να απαντήσω και με τα Πρακτικά της </w:t>
      </w:r>
      <w:r>
        <w:rPr>
          <w:rFonts w:eastAsia="Times New Roman" w:cs="Times New Roman"/>
          <w:szCs w:val="24"/>
        </w:rPr>
        <w:t>ε</w:t>
      </w:r>
      <w:r>
        <w:rPr>
          <w:rFonts w:eastAsia="Times New Roman" w:cs="Times New Roman"/>
          <w:szCs w:val="24"/>
        </w:rPr>
        <w:t>πιτροπής στον κ. Βαρβιτσιώτη.</w:t>
      </w:r>
    </w:p>
    <w:p w14:paraId="420DC5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Ευάγγελος Αποστόλου καταθέτει για τα Πρακτικά τα προαναφερθέντα έγγραφα, τα οποία βρίσκονται στο αρχείο </w:t>
      </w:r>
      <w:r>
        <w:rPr>
          <w:rFonts w:eastAsia="Times New Roman" w:cs="Times New Roman"/>
        </w:rPr>
        <w:t>του Τμήματος Γραμματείας της Διεύθυνσης Στενογραφίας και Πρακτικών της Βουλής</w:t>
      </w:r>
      <w:r>
        <w:rPr>
          <w:rFonts w:eastAsia="Times New Roman" w:cs="Times New Roman"/>
          <w:szCs w:val="24"/>
        </w:rPr>
        <w:t>)</w:t>
      </w:r>
    </w:p>
    <w:p w14:paraId="420DC56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Αγαπητοί συνάδελφοι, όπως γνωρίζετε, οι πόροι του αγροτικού χώρου προέρχονται από τέσσερις βασικές πηγές: την αξία της παραγωγής, τις ενισχύσεις της Κοινής Αγροτικής Πολιτικής, τις επιδοτήσεις του Προγράμματος Αγροτικής Ανάπτυξης και βεβαίως, σε ειδικές πε</w:t>
      </w:r>
      <w:r>
        <w:rPr>
          <w:rFonts w:eastAsia="Times New Roman" w:cs="Times New Roman"/>
          <w:szCs w:val="24"/>
        </w:rPr>
        <w:t xml:space="preserve">ριπτώσεις και μετά από έγκριση της Ευρωπαϊκής Επιτροπής, τις κρατικές ενισχύσεις, τύπου ΠΣΕΑ και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p>
    <w:p w14:paraId="420DC56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Ας δούμε, λοιπόν, τι κάναμε εμείς και τι σχεδιάζουμε για όλα αυτά. Κατ’ αρχάς, προστατεύσαμε το αγροτικό εισόδημα με τη θέσπιση του ατομικού αφορολ</w:t>
      </w:r>
      <w:r>
        <w:rPr>
          <w:rFonts w:eastAsia="Times New Roman" w:cs="Times New Roman"/>
          <w:szCs w:val="24"/>
        </w:rPr>
        <w:t xml:space="preserve">όγητου ορίου. Μιλούσατε, αγαπητοί συνάδελφοι της </w:t>
      </w:r>
      <w:r>
        <w:rPr>
          <w:rFonts w:eastAsia="Times New Roman" w:cs="Times New Roman"/>
          <w:szCs w:val="24"/>
        </w:rPr>
        <w:t>Α</w:t>
      </w:r>
      <w:r>
        <w:rPr>
          <w:rFonts w:eastAsia="Times New Roman" w:cs="Times New Roman"/>
          <w:szCs w:val="24"/>
        </w:rPr>
        <w:t>ντιπολίτευσης, για φορολογική λαίλαπα. Τι δείχνουν τα στοιχεία; Τον πρώτο χρόνο της εφαρμογής της φορολογικής ρύθμισης, δηλαδή για το 2016, οι κατά κύριο επάγγελμα αγρότες, πεντακόσιες εβδομήντα επτά χιλιάδ</w:t>
      </w:r>
      <w:r>
        <w:rPr>
          <w:rFonts w:eastAsia="Times New Roman" w:cs="Times New Roman"/>
          <w:szCs w:val="24"/>
        </w:rPr>
        <w:t xml:space="preserve">ες αγρότες, με βάση αυτά που δήλωσαν, πλήρωσαν φόρο 70 εκατομμύρια ευρώ. Ενώ, αν ίσχυε ο δικός σας νόμος, ο νόμος της συγκυβέρνησης Νέας Δημοκρατίας και ΠΑΣΟΚ, ο ν.4172/2013, που προέβλεπε φορολόγηση από το πρώτο ευρώ με 13 %, θα πλήρωναν 173 εκατομμύρια, </w:t>
      </w:r>
      <w:r>
        <w:rPr>
          <w:rFonts w:eastAsia="Times New Roman" w:cs="Times New Roman"/>
          <w:szCs w:val="24"/>
        </w:rPr>
        <w:t xml:space="preserve">δηλαδή υπερδιπλάσια. Αν δεν γινόταν δεκτή η απαίτηση των </w:t>
      </w:r>
      <w:r>
        <w:rPr>
          <w:rFonts w:eastAsia="Times New Roman" w:cs="Times New Roman"/>
          <w:szCs w:val="24"/>
        </w:rPr>
        <w:t>θ</w:t>
      </w:r>
      <w:r>
        <w:rPr>
          <w:rFonts w:eastAsia="Times New Roman" w:cs="Times New Roman"/>
          <w:szCs w:val="24"/>
        </w:rPr>
        <w:t xml:space="preserve">εσμών για φορολόγηση με 26%, θα έφτανε στα 346 εκατομμύρια, δηλαδή πενταπλάσια. </w:t>
      </w:r>
    </w:p>
    <w:p w14:paraId="420DC5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Άρα, από αυτά τα χειρότερα εμείς προστατεύσαμε τους αγρότες. Μη λέτε άλλα ψέματα. Άκουσα ομιλητές να αναδεικνύουν </w:t>
      </w:r>
      <w:r>
        <w:rPr>
          <w:rFonts w:eastAsia="Times New Roman" w:cs="Times New Roman"/>
          <w:szCs w:val="24"/>
        </w:rPr>
        <w:t>θέμα ΕΝΦΙΑ. Δεν υπάρχει κανένα τέτοιο θέμα. Γιατί το αναδεικνύετε; Όντως</w:t>
      </w:r>
      <w:r>
        <w:rPr>
          <w:rFonts w:eastAsia="Times New Roman" w:cs="Times New Roman"/>
          <w:szCs w:val="24"/>
        </w:rPr>
        <w:t>,</w:t>
      </w:r>
      <w:r>
        <w:rPr>
          <w:rFonts w:eastAsia="Times New Roman" w:cs="Times New Roman"/>
          <w:szCs w:val="24"/>
        </w:rPr>
        <w:t xml:space="preserve"> έχουμε ένα πρόβλημα σχετικά με τη φορολόγηση των συνεργαζόμενων αγροτών και είναι ένα θέμα το οποίο έχουμε υποσχεθεί ότι με την πρώτη δυνατότητα θα το αντιμετωπίσουμε.</w:t>
      </w:r>
    </w:p>
    <w:p w14:paraId="420DC5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 xml:space="preserve">ασφαλιστικό, για μια ακόμα φορά πρέπει να γίνει κατανοητό, ιδιαίτερα από τους αγρότες, ότι θεσπίστηκε για λογαριασμό τους εθνική σύνταξη, όταν όλοι ξέρουμε ότι αυτό το βοήθημα, η σύνταξη που έπαιρναν, έβαινε προς μηδενισμό και όταν ξέρουν, τώρα πλέον, ότι </w:t>
      </w:r>
      <w:r>
        <w:rPr>
          <w:rFonts w:eastAsia="Times New Roman" w:cs="Times New Roman"/>
          <w:szCs w:val="24"/>
        </w:rPr>
        <w:t>το ασφάλιστρο</w:t>
      </w:r>
      <w:r>
        <w:rPr>
          <w:rFonts w:eastAsia="Times New Roman" w:cs="Times New Roman"/>
          <w:szCs w:val="24"/>
        </w:rPr>
        <w:t>,</w:t>
      </w:r>
      <w:r>
        <w:rPr>
          <w:rFonts w:eastAsia="Times New Roman" w:cs="Times New Roman"/>
          <w:szCs w:val="24"/>
        </w:rPr>
        <w:t xml:space="preserve"> που πληρώνουν θα λειτουργεί επιπλέον ανταποδοτικά από την εθνική σύνταξη.</w:t>
      </w:r>
    </w:p>
    <w:p w14:paraId="420DC5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τι κάναμε για τις ενισχύσεις; Εξασφαλίσαμε την ομαλή καταβολή τους νοικοκυρεύοντας όλες τις παλιές εκκρεμότητες ακόμα και από το 2018. Έχουν πληρωθεί για το 20</w:t>
      </w:r>
      <w:r>
        <w:rPr>
          <w:rFonts w:eastAsia="Times New Roman" w:cs="Times New Roman"/>
          <w:szCs w:val="24"/>
        </w:rPr>
        <w:t>17 μέχρι σήμερα περί το 1,6 δισεκατομμύρια και μέχρι το τέλος του χρόνου θα πληρωθούν ακόμη 1,2 δισεκατομμύρια.</w:t>
      </w:r>
    </w:p>
    <w:p w14:paraId="420DC57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 δε προσθέσουμε και το κοινωνικό μέρισμα</w:t>
      </w:r>
      <w:r>
        <w:rPr>
          <w:rFonts w:eastAsia="Times New Roman" w:cs="Times New Roman"/>
          <w:szCs w:val="24"/>
        </w:rPr>
        <w:t>,</w:t>
      </w:r>
      <w:r>
        <w:rPr>
          <w:rFonts w:eastAsia="Times New Roman" w:cs="Times New Roman"/>
          <w:szCs w:val="24"/>
        </w:rPr>
        <w:t xml:space="preserve"> που αντιστοιχεί στον αγροτικό κόσμο, τότε συνολικά για το 2017 θα ξεπεράσουμε τα 3 δισεκατομμύρια. Α</w:t>
      </w:r>
      <w:r>
        <w:rPr>
          <w:rFonts w:eastAsia="Times New Roman" w:cs="Times New Roman"/>
          <w:szCs w:val="24"/>
        </w:rPr>
        <w:t xml:space="preserve">υτά είναι μια πραγματικότητα. </w:t>
      </w:r>
    </w:p>
    <w:p w14:paraId="420DC57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να μην αγνοείτε, αγαπητοί συνάδελφοι, ότι στα τρία χρόνια διακυβέρνησης της χώρας δεν είχαμε ούτε 1 ευρώ πρόστιμο και καταλογισμούς, όταν το ξέρετε ότι βρήκαμε 3 δισεκατομμύρια μπροστά μας από τις δικές σας κακοδιαχει</w:t>
      </w:r>
      <w:r>
        <w:rPr>
          <w:rFonts w:eastAsia="Times New Roman" w:cs="Times New Roman"/>
          <w:szCs w:val="24"/>
        </w:rPr>
        <w:t xml:space="preserve">ρίσεις. </w:t>
      </w:r>
    </w:p>
    <w:p w14:paraId="420DC57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Έρχομαι στο Πρόγραμμα Αγροτικής Ανάπτυξης 2014-2020. Με τη συμπλήρωση δύο χρόνων από την έγκρισή του αποτιμούμε θετικά την εφαρμογή του. Με βάση την άριστη συνεργασία</w:t>
      </w:r>
      <w:r>
        <w:rPr>
          <w:rFonts w:eastAsia="Times New Roman" w:cs="Times New Roman"/>
          <w:szCs w:val="24"/>
        </w:rPr>
        <w:t>,</w:t>
      </w:r>
      <w:r>
        <w:rPr>
          <w:rFonts w:eastAsia="Times New Roman" w:cs="Times New Roman"/>
          <w:szCs w:val="24"/>
        </w:rPr>
        <w:t xml:space="preserve"> που έχουμε</w:t>
      </w:r>
      <w:r>
        <w:rPr>
          <w:rFonts w:eastAsia="Times New Roman" w:cs="Times New Roman"/>
          <w:szCs w:val="24"/>
        </w:rPr>
        <w:t>,</w:t>
      </w:r>
      <w:r>
        <w:rPr>
          <w:rFonts w:eastAsia="Times New Roman" w:cs="Times New Roman"/>
          <w:szCs w:val="24"/>
        </w:rPr>
        <w:t xml:space="preserve"> ιδιαίτερα με την περιφερειακή αυτοδιοίκηση</w:t>
      </w:r>
      <w:r>
        <w:rPr>
          <w:rFonts w:eastAsia="Times New Roman" w:cs="Times New Roman"/>
          <w:szCs w:val="24"/>
        </w:rPr>
        <w:t>,</w:t>
      </w:r>
      <w:r>
        <w:rPr>
          <w:rFonts w:eastAsia="Times New Roman" w:cs="Times New Roman"/>
          <w:szCs w:val="24"/>
        </w:rPr>
        <w:t xml:space="preserve"> στην οποία έχουμε εκχωρ</w:t>
      </w:r>
      <w:r>
        <w:rPr>
          <w:rFonts w:eastAsia="Times New Roman" w:cs="Times New Roman"/>
          <w:szCs w:val="24"/>
        </w:rPr>
        <w:t xml:space="preserve">ήσει το 37,4% των πόρων, προγραμματίζουμε και την επόμενη χρονιά. Καταφέραμε το 2017 να ενεργοποιηθεί το μεγαλύτερο και σημαντικότερο μέρος του. </w:t>
      </w:r>
    </w:p>
    <w:p w14:paraId="420DC57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Συνολικά</w:t>
      </w:r>
      <w:r>
        <w:rPr>
          <w:rFonts w:eastAsia="Times New Roman" w:cs="Times New Roman"/>
          <w:szCs w:val="24"/>
        </w:rPr>
        <w:t>,</w:t>
      </w:r>
      <w:r>
        <w:rPr>
          <w:rFonts w:eastAsia="Times New Roman" w:cs="Times New Roman"/>
          <w:szCs w:val="24"/>
        </w:rPr>
        <w:t xml:space="preserve"> οι νέες προκηρύξεις και τα συνεχιζόμενα έργα έχουν δεσμεύσει το 62% των πόρων και ξεπερνούν τα 3,5 δ</w:t>
      </w:r>
      <w:r>
        <w:rPr>
          <w:rFonts w:eastAsia="Times New Roman" w:cs="Times New Roman"/>
          <w:szCs w:val="24"/>
        </w:rPr>
        <w:t xml:space="preserve">ισεκατομμύρια ευρώ, με τις πληρωμές στο τέλος του χρόνου να φτάνουν στα 1,4 δισεκατομμύρια. Δηλαδή, σε μόλις δύο έτη η απορρόφηση έχει αγγίξει το 25% και, μαζί με την προκαταβολή που έχει εισρεύσει στη χώρα, φτάνει στο 29% </w:t>
      </w:r>
    </w:p>
    <w:p w14:paraId="420DC57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στόχοι μας για το 2018 είναι </w:t>
      </w:r>
      <w:r>
        <w:rPr>
          <w:rFonts w:eastAsia="Times New Roman" w:cs="Times New Roman"/>
          <w:szCs w:val="24"/>
        </w:rPr>
        <w:t>εξίσου φιλόδοξοι. Θα σταθώ μόνο στην ενεργοποίηση των μέτρων</w:t>
      </w:r>
      <w:r>
        <w:rPr>
          <w:rFonts w:eastAsia="Times New Roman" w:cs="Times New Roman"/>
          <w:szCs w:val="24"/>
        </w:rPr>
        <w:t>,</w:t>
      </w:r>
      <w:r>
        <w:rPr>
          <w:rFonts w:eastAsia="Times New Roman" w:cs="Times New Roman"/>
          <w:szCs w:val="24"/>
        </w:rPr>
        <w:t xml:space="preserve"> που θα συμβάλουν στην ανάπτυξη βασικών δομών υποστήριξης των παραγωγών. Και αναφέρομαι στις δομές για την τεχνική και επιστημονική συμβουλευτική υποστήριξη από γεωτεχνικούς και άλλους επιστήμονε</w:t>
      </w:r>
      <w:r>
        <w:rPr>
          <w:rFonts w:eastAsia="Times New Roman" w:cs="Times New Roman"/>
          <w:szCs w:val="24"/>
        </w:rPr>
        <w:t xml:space="preserve">ς του χώρου, στις δομές συνεργασίας για τη μεταφορά γνώσης και την προώθηση της καινοτομίας μέσω της δημιουργίας συμπράξεων και στην ανάδειξη της ποιότητας των </w:t>
      </w:r>
      <w:proofErr w:type="spellStart"/>
      <w:r>
        <w:rPr>
          <w:rFonts w:eastAsia="Times New Roman" w:cs="Times New Roman"/>
          <w:szCs w:val="24"/>
        </w:rPr>
        <w:t>αγροτοδιατροφικών</w:t>
      </w:r>
      <w:proofErr w:type="spellEnd"/>
      <w:r>
        <w:rPr>
          <w:rFonts w:eastAsia="Times New Roman" w:cs="Times New Roman"/>
          <w:szCs w:val="24"/>
        </w:rPr>
        <w:t xml:space="preserve"> μας προϊόντων. Οι πόροι που θα διατεθούν για αυτές τις παρεμβάσεις ξεπερνούν τ</w:t>
      </w:r>
      <w:r>
        <w:rPr>
          <w:rFonts w:eastAsia="Times New Roman" w:cs="Times New Roman"/>
          <w:szCs w:val="24"/>
        </w:rPr>
        <w:t>α 200 εκατομμύρια ευρώ.</w:t>
      </w:r>
    </w:p>
    <w:p w14:paraId="420DC57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Υπουργείο έχουμε ξεκινήσει μια τιτάνια προσπάθεια</w:t>
      </w:r>
      <w:r>
        <w:rPr>
          <w:rFonts w:eastAsia="Times New Roman" w:cs="Times New Roman"/>
          <w:szCs w:val="24"/>
        </w:rPr>
        <w:t>,</w:t>
      </w:r>
      <w:r>
        <w:rPr>
          <w:rFonts w:eastAsia="Times New Roman" w:cs="Times New Roman"/>
          <w:szCs w:val="24"/>
        </w:rPr>
        <w:t xml:space="preserve"> για να αρθούν οι αγκυλώσεις και τα κακώς κείμενα στην αλιεία. Το βασικότερο εργαλείο μας σε αυτή τη διαδρομή είναι το Επιχειρησιακό Πρόγραμμα Αλιείας και Θάλασσας ύψους 389 εκατ</w:t>
      </w:r>
      <w:r>
        <w:rPr>
          <w:rFonts w:eastAsia="Times New Roman" w:cs="Times New Roman"/>
          <w:szCs w:val="24"/>
        </w:rPr>
        <w:t>ομμυρίων ευρώ, που με την εθνική συνεισφορά θα ξεπεράσει τα 523 εκατομμύρια ευρώ.</w:t>
      </w:r>
    </w:p>
    <w:p w14:paraId="420DC57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Στους στόχους μας περιλαμβάνεται επίσης και η ενεργοποίηση χρηματοδοτικών εργαλείων</w:t>
      </w:r>
      <w:r>
        <w:rPr>
          <w:rFonts w:eastAsia="Times New Roman" w:cs="Times New Roman"/>
          <w:szCs w:val="24"/>
        </w:rPr>
        <w:t>,</w:t>
      </w:r>
      <w:r>
        <w:rPr>
          <w:rFonts w:eastAsia="Times New Roman" w:cs="Times New Roman"/>
          <w:szCs w:val="24"/>
        </w:rPr>
        <w:t xml:space="preserve"> που θα εξασφαλίσουν την απαραίτητη στήριξη της ιδίας συμμετοχής, ώστε να διευκολυνθεί η υ</w:t>
      </w:r>
      <w:r>
        <w:rPr>
          <w:rFonts w:eastAsia="Times New Roman" w:cs="Times New Roman"/>
          <w:szCs w:val="24"/>
        </w:rPr>
        <w:t xml:space="preserve">λοποίηση επενδύσεων του Προγράμματος Αγροτικής Ανάπτυξης. </w:t>
      </w:r>
    </w:p>
    <w:p w14:paraId="420DC57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 αυτό και είμαστε σε συνεργασία με την Ευρωπαϊκή Τράπεζα Επενδύσεων, η οποία εκπονεί την προβλεπόμενη από τον κανονισμό σχετική μελέτη διάγνωσης των χρηματοδοτικών αναγκών και επιλογής κατάλληλω</w:t>
      </w:r>
      <w:r>
        <w:rPr>
          <w:rFonts w:eastAsia="Times New Roman" w:cs="Times New Roman"/>
          <w:szCs w:val="24"/>
        </w:rPr>
        <w:t>ν χρηματοδοτικών εργαλείων, ώστε μέσα στο 2018 να οδηγηθούμε στη σύσταση του αντίστοιχου ταμείου στήριξης των επενδύσεων, στο πλαίσιο του Προγράμματος Αγροτικής Ανάπτυξης.</w:t>
      </w:r>
    </w:p>
    <w:p w14:paraId="420DC57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Στην ιδία κατεύθυνση</w:t>
      </w:r>
      <w:r>
        <w:rPr>
          <w:rFonts w:eastAsia="Times New Roman" w:cs="Times New Roman"/>
          <w:szCs w:val="24"/>
        </w:rPr>
        <w:t>,</w:t>
      </w:r>
      <w:r>
        <w:rPr>
          <w:rFonts w:eastAsia="Times New Roman" w:cs="Times New Roman"/>
          <w:szCs w:val="24"/>
        </w:rPr>
        <w:t xml:space="preserve"> κινούνται και οι ριζοσπαστικές αλλαγές και οι αναγκαίοι εκσυγχ</w:t>
      </w:r>
      <w:r>
        <w:rPr>
          <w:rFonts w:eastAsia="Times New Roman" w:cs="Times New Roman"/>
          <w:szCs w:val="24"/>
        </w:rPr>
        <w:t xml:space="preserve">ρονισμοί που επιχειρήσαμε, όπως η ρύθμιση για τις βοσκήσιμες γαίες, με την οποία αντιμετωπίσαμε δύο βασικά ζητήματα της κτηνοτροφίας: Πρώτον, την </w:t>
      </w:r>
      <w:proofErr w:type="spellStart"/>
      <w:r>
        <w:rPr>
          <w:rFonts w:eastAsia="Times New Roman" w:cs="Times New Roman"/>
          <w:szCs w:val="24"/>
        </w:rPr>
        <w:t>επιλεξιμότητα</w:t>
      </w:r>
      <w:proofErr w:type="spellEnd"/>
      <w:r>
        <w:rPr>
          <w:rFonts w:eastAsia="Times New Roman" w:cs="Times New Roman"/>
          <w:szCs w:val="24"/>
        </w:rPr>
        <w:t xml:space="preserve"> για τις ενισχύσεις της, ύψους 550 εκατομμυρίων ευρώ, με την αλλαγή του ορισμού του βοσκότοπου</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πετύχαμε σε επίπεδο Ευρωπαϊκής Ένωσης, εντάσσοντας επιπλέον 8 εκατομμύρια στρέμματα επιλέξιμων εκτάσεων. Και δεύτερον, την </w:t>
      </w:r>
      <w:proofErr w:type="spellStart"/>
      <w:r>
        <w:rPr>
          <w:rFonts w:eastAsia="Times New Roman" w:cs="Times New Roman"/>
          <w:szCs w:val="24"/>
        </w:rPr>
        <w:t>αειφορική</w:t>
      </w:r>
      <w:proofErr w:type="spellEnd"/>
      <w:r>
        <w:rPr>
          <w:rFonts w:eastAsia="Times New Roman" w:cs="Times New Roman"/>
          <w:szCs w:val="24"/>
        </w:rPr>
        <w:t xml:space="preserve"> διαχείριση, μέσω των διαχειριστικών σχεδίων</w:t>
      </w:r>
      <w:r>
        <w:rPr>
          <w:rFonts w:eastAsia="Times New Roman" w:cs="Times New Roman"/>
          <w:szCs w:val="24"/>
        </w:rPr>
        <w:t>,</w:t>
      </w:r>
      <w:r>
        <w:rPr>
          <w:rFonts w:eastAsia="Times New Roman" w:cs="Times New Roman"/>
          <w:szCs w:val="24"/>
        </w:rPr>
        <w:t xml:space="preserve"> που συντάσσονται αυτή την περίοδο, 60 εκατομμυρίων στρεμμάτων δασικών εκτάσ</w:t>
      </w:r>
      <w:r>
        <w:rPr>
          <w:rFonts w:eastAsia="Times New Roman" w:cs="Times New Roman"/>
          <w:szCs w:val="24"/>
        </w:rPr>
        <w:t xml:space="preserve">εων που σήμερα </w:t>
      </w:r>
      <w:proofErr w:type="spellStart"/>
      <w:r>
        <w:rPr>
          <w:rFonts w:eastAsia="Times New Roman" w:cs="Times New Roman"/>
          <w:szCs w:val="24"/>
        </w:rPr>
        <w:t>βόσκονται</w:t>
      </w:r>
      <w:proofErr w:type="spellEnd"/>
      <w:r>
        <w:rPr>
          <w:rFonts w:eastAsia="Times New Roman" w:cs="Times New Roman"/>
          <w:szCs w:val="24"/>
        </w:rPr>
        <w:t>.</w:t>
      </w:r>
    </w:p>
    <w:p w14:paraId="420DC57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θεσμοθέτηση της </w:t>
      </w:r>
      <w:r>
        <w:rPr>
          <w:rFonts w:eastAsia="Times New Roman" w:cs="Times New Roman"/>
          <w:szCs w:val="24"/>
        </w:rPr>
        <w:t>κ</w:t>
      </w:r>
      <w:r>
        <w:rPr>
          <w:rFonts w:eastAsia="Times New Roman" w:cs="Times New Roman"/>
          <w:szCs w:val="24"/>
        </w:rPr>
        <w:t xml:space="preserve">άρτας του Αγρότη, η οποία βρήκε μεγάλη ανταπόκριση στο τραπεζικό σύστημα. Όλα δείχνουν ότι εξασφαλίσαμε μια χαμηλότοκη χρηματοδότηση στους αγρότες δικαιούχους βασικής ενίσχυσης. Σχεδιάζουμε την επέκτασή της το </w:t>
      </w:r>
      <w:r>
        <w:rPr>
          <w:rFonts w:eastAsia="Times New Roman" w:cs="Times New Roman"/>
          <w:szCs w:val="24"/>
        </w:rPr>
        <w:t>2018 και στο «πρασίνισμα».</w:t>
      </w:r>
    </w:p>
    <w:p w14:paraId="420DC57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Προχωρήσαμε στην υπηρέτηση των στρατηγικών μας επιλογών στη ζωική παραγωγή</w:t>
      </w:r>
      <w:r>
        <w:rPr>
          <w:rFonts w:eastAsia="Times New Roman" w:cs="Times New Roman"/>
          <w:szCs w:val="24"/>
        </w:rPr>
        <w:t>,</w:t>
      </w:r>
      <w:r>
        <w:rPr>
          <w:rFonts w:eastAsia="Times New Roman" w:cs="Times New Roman"/>
          <w:szCs w:val="24"/>
        </w:rPr>
        <w:t xml:space="preserve"> με τη διεύρυνση των συνδεδεμένων ενισχύσεων από τα 63 εκατομμύρια στα 124 εκατομμύρια. Υπερδιπλασιάσαμε δηλαδή τις συνδεδεμένες ενισχύσεις.</w:t>
      </w:r>
    </w:p>
    <w:p w14:paraId="420DC57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Θεσπίσαμε το </w:t>
      </w:r>
      <w:proofErr w:type="spellStart"/>
      <w:r>
        <w:rPr>
          <w:rFonts w:eastAsia="Times New Roman" w:cs="Times New Roman"/>
          <w:szCs w:val="24"/>
        </w:rPr>
        <w:t>εργόσημο</w:t>
      </w:r>
      <w:proofErr w:type="spellEnd"/>
      <w:r>
        <w:rPr>
          <w:rFonts w:eastAsia="Times New Roman" w:cs="Times New Roman"/>
          <w:szCs w:val="24"/>
        </w:rPr>
        <w:t xml:space="preserve"> στην αγροτική οικονομία και, σε συνεργασία με τα συναρμόδια Υπουργεία, θα το επεκτείνουμε και στους μετακλητούς εργάτες που εισέρχονται στη χώρα μας με σκοπό την εποχική εργασία.</w:t>
      </w:r>
    </w:p>
    <w:p w14:paraId="420DC57E"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Το σχέδιό μας για την ανάπτυξη των αρωματικών και φαρμακευτικών φυτώ</w:t>
      </w:r>
      <w:r>
        <w:rPr>
          <w:rFonts w:eastAsia="Times New Roman" w:cs="Times New Roman"/>
          <w:szCs w:val="24"/>
        </w:rPr>
        <w:t xml:space="preserve">ν βρίσκει ήδη μεγάλη ανταπόκριση. Ξεκινήσαμε με την εφαρμογή του από την Κοζάνη, παραχωρώντας στους νέους αγρότες της περιοχής Εορδαίας χίλια στρέμματα. Τον Φεβρουάριο δε του 2018 θα ξεκινήσει τη λειτουργία της και η </w:t>
      </w:r>
      <w:r>
        <w:rPr>
          <w:rFonts w:eastAsia="Times New Roman" w:cs="Times New Roman"/>
          <w:szCs w:val="24"/>
        </w:rPr>
        <w:t>τ</w:t>
      </w:r>
      <w:r>
        <w:rPr>
          <w:rFonts w:eastAsia="Times New Roman" w:cs="Times New Roman"/>
          <w:szCs w:val="24"/>
        </w:rPr>
        <w:t xml:space="preserve">ράπεζα </w:t>
      </w:r>
      <w:r>
        <w:rPr>
          <w:rFonts w:eastAsia="Times New Roman" w:cs="Times New Roman"/>
          <w:szCs w:val="24"/>
        </w:rPr>
        <w:t>ε</w:t>
      </w:r>
      <w:r>
        <w:rPr>
          <w:rFonts w:eastAsia="Times New Roman" w:cs="Times New Roman"/>
          <w:szCs w:val="24"/>
        </w:rPr>
        <w:t xml:space="preserve">γχώριου </w:t>
      </w:r>
      <w:r>
        <w:rPr>
          <w:rFonts w:eastAsia="Times New Roman" w:cs="Times New Roman"/>
          <w:szCs w:val="24"/>
        </w:rPr>
        <w:t>γ</w:t>
      </w:r>
      <w:r>
        <w:rPr>
          <w:rFonts w:eastAsia="Times New Roman" w:cs="Times New Roman"/>
          <w:szCs w:val="24"/>
        </w:rPr>
        <w:t xml:space="preserve">ενετικού </w:t>
      </w:r>
      <w:r>
        <w:rPr>
          <w:rFonts w:eastAsia="Times New Roman" w:cs="Times New Roman"/>
          <w:szCs w:val="24"/>
        </w:rPr>
        <w:t>υ</w:t>
      </w:r>
      <w:r>
        <w:rPr>
          <w:rFonts w:eastAsia="Times New Roman" w:cs="Times New Roman"/>
          <w:szCs w:val="24"/>
        </w:rPr>
        <w:t>λικού στη Θ</w:t>
      </w:r>
      <w:r>
        <w:rPr>
          <w:rFonts w:eastAsia="Times New Roman" w:cs="Times New Roman"/>
          <w:szCs w:val="24"/>
        </w:rPr>
        <w:t>έρμη της Θεσσαλονίκης.</w:t>
      </w:r>
    </w:p>
    <w:p w14:paraId="420DC57F"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Βάλαμε ξεκάθαρους κανόνες και διαφάνεια στην αγορά του γάλακτος και του κρέατος, θεσμοθετώντας την υποχρεωτική αναγραφή της χώρας </w:t>
      </w:r>
      <w:proofErr w:type="spellStart"/>
      <w:r>
        <w:rPr>
          <w:rFonts w:eastAsia="Times New Roman" w:cs="Times New Roman"/>
          <w:szCs w:val="24"/>
        </w:rPr>
        <w:t>άρμεξης</w:t>
      </w:r>
      <w:proofErr w:type="spellEnd"/>
      <w:r>
        <w:rPr>
          <w:rFonts w:eastAsia="Times New Roman" w:cs="Times New Roman"/>
          <w:szCs w:val="24"/>
        </w:rPr>
        <w:t xml:space="preserve"> του γάλακτος και προέλευσης του κρέατος. Πρόκειται για μία πολύ σημαντική παρέμβαση στήριξης στ</w:t>
      </w:r>
      <w:r>
        <w:rPr>
          <w:rFonts w:eastAsia="Times New Roman" w:cs="Times New Roman"/>
          <w:szCs w:val="24"/>
        </w:rPr>
        <w:t xml:space="preserve">ον κλάδο της κτηνοτροφίας. </w:t>
      </w:r>
    </w:p>
    <w:p w14:paraId="420DC580"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Όπως, επίσης, θεσμοθετήσαμε με αυστηρές κυρώσεις την υποχρεωτική πληρωμή μέχρι εξήντα ημέρες στο μεγαλύτερο ποσοστό των αγροτικών προϊόντων, ώστε να πάψει ο Έλληνας αγρότης να είναι ο βασικός πιστωτής του χονδρεμπορίου και των π</w:t>
      </w:r>
      <w:r>
        <w:rPr>
          <w:rFonts w:eastAsia="Times New Roman" w:cs="Times New Roman"/>
          <w:szCs w:val="24"/>
        </w:rPr>
        <w:t xml:space="preserve">ολυκαταστημάτων. Τέρμα στο ότι πουλάμε προϊόντα λήξης επτά ημερών και πληρωνόμαστε με επιταγές επτά και δέκα μηνών. </w:t>
      </w:r>
    </w:p>
    <w:p w14:paraId="420DC581"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Προχωράμε στις αρχές του 2018 στην έναρξη λειτουργίας του ΟΔΙΑΓΕ, που θα αξιοποιεί τη δημόσια αγροτική περιουσία, σχεδιασμένα, με προτεραιό</w:t>
      </w:r>
      <w:r>
        <w:rPr>
          <w:rFonts w:eastAsia="Times New Roman" w:cs="Times New Roman"/>
          <w:szCs w:val="24"/>
        </w:rPr>
        <w:t>τητα σε νέους, άνεργους και συλλογικούς φορείς. Ετοιμάζουμε παράλληλα και ρύθμιση για τη σωτηρία και απόδοση στην αγροτική δραστηριότητα, μέσω του ΟΔΙΑΓΕ, της αγροτικής περιουσίας των συνεταιρισμών που έχουν αδρανήσει ή οδηγούνται σε εκκαθάριση. Πρέπει πάσ</w:t>
      </w:r>
      <w:r>
        <w:rPr>
          <w:rFonts w:eastAsia="Times New Roman" w:cs="Times New Roman"/>
          <w:szCs w:val="24"/>
        </w:rPr>
        <w:t>η θυσία να κρατήσουμε τη συγκεκριμένη αγροτική περιουσία.</w:t>
      </w:r>
    </w:p>
    <w:p w14:paraId="420DC582"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Με το νέο νόμο για τους συνεταιρισμούς υπήρξε ανταπόκριση σε μεγάλο βαθμό. Ένα πλήθος υγιών συλλογικοτήτων </w:t>
      </w:r>
      <w:r>
        <w:rPr>
          <w:rFonts w:eastAsia="Times New Roman" w:cs="Times New Roman"/>
          <w:szCs w:val="24"/>
        </w:rPr>
        <w:t xml:space="preserve">-όπως </w:t>
      </w:r>
      <w:r>
        <w:rPr>
          <w:rFonts w:eastAsia="Times New Roman" w:cs="Times New Roman"/>
          <w:szCs w:val="24"/>
        </w:rPr>
        <w:t xml:space="preserve">συνεταιρισμοί, οργανώσεις και ομάδες παραγωγών, </w:t>
      </w:r>
      <w:proofErr w:type="spellStart"/>
      <w:r>
        <w:rPr>
          <w:rFonts w:eastAsia="Times New Roman" w:cs="Times New Roman"/>
          <w:szCs w:val="24"/>
        </w:rPr>
        <w:t>διεπαγγελματικές</w:t>
      </w:r>
      <w:proofErr w:type="spellEnd"/>
      <w:r>
        <w:rPr>
          <w:rFonts w:eastAsia="Times New Roman" w:cs="Times New Roman"/>
          <w:szCs w:val="24"/>
        </w:rPr>
        <w:t xml:space="preserve"> οργανώσεις, ΚΟΙΝΣΕΠ</w:t>
      </w:r>
      <w:r>
        <w:rPr>
          <w:rFonts w:eastAsia="Times New Roman" w:cs="Times New Roman"/>
          <w:szCs w:val="24"/>
        </w:rPr>
        <w:t>-</w:t>
      </w:r>
      <w:r>
        <w:rPr>
          <w:rFonts w:eastAsia="Times New Roman" w:cs="Times New Roman"/>
          <w:szCs w:val="24"/>
        </w:rPr>
        <w:t xml:space="preserve"> μπορούν πλέον να αξιοποιηθούν προς κάθε παραγωγική, μεταποιητική ή εμπορική κατεύθυνση.</w:t>
      </w:r>
    </w:p>
    <w:p w14:paraId="420DC583"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Θα πω δ</w:t>
      </w:r>
      <w:r>
        <w:rPr>
          <w:rFonts w:eastAsia="Times New Roman" w:cs="Times New Roman"/>
          <w:szCs w:val="24"/>
        </w:rPr>
        <w:t>υο λόγια, αγαπητοί συνάδελφοι, κλείνοντας για την Κοινή Αγροτική Πολιτική, διότι ήδη έχει ξεκινήσει μία δημόσια διαβούλευση σε ευρωπαϊκό επίπεδο και βεβαίως ξεκ</w:t>
      </w:r>
      <w:r>
        <w:rPr>
          <w:rFonts w:eastAsia="Times New Roman" w:cs="Times New Roman"/>
          <w:szCs w:val="24"/>
        </w:rPr>
        <w:t>ίνησε ήδη και στη χώρα μας η συζήτηση για τον εκσυγχρονισμό και την απλούστευσή της.</w:t>
      </w:r>
    </w:p>
    <w:p w14:paraId="420DC584"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Σήμερα μπορούμε να πούμε με μια σχετική βεβαιότητα, παρά τις ενδεχόμενες αντιδράσεις, πως υπάρχουν οι προϋποθέσεις παρέμβασης στην πορεία της σύγκλισης, στην κατεύθυνση τη</w:t>
      </w:r>
      <w:r>
        <w:rPr>
          <w:rFonts w:eastAsia="Times New Roman" w:cs="Times New Roman"/>
          <w:szCs w:val="24"/>
        </w:rPr>
        <w:t>ς δικαιοσύνης. Σε ό,τι αφορά την μετά το 2020 Κοινή Αγροτική Πολιτική, όλες οι εξελίξεις σε ευρωπαϊκό επίπεδο είναι ανοιχτές και η συμμετοχή μας στη συζήτηση αυτή είναι ουσιαστική.</w:t>
      </w:r>
    </w:p>
    <w:p w14:paraId="420DC585"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Η μεγαλύτερη πρόκληση που θα αντιμετωπίσουμε είναι όχι μόνο η διασφάλιση επ</w:t>
      </w:r>
      <w:r>
        <w:rPr>
          <w:rFonts w:eastAsia="Times New Roman" w:cs="Times New Roman"/>
          <w:szCs w:val="24"/>
        </w:rPr>
        <w:t>αρκών πόρων, αλλά και η ισορροπία μεταξύ των πόρων και των υποχρεώσεων που θα αναλάβουν τόσο η Κοινή Αγροτική Πολιτική όσο και οι γεωργοί μας.</w:t>
      </w:r>
    </w:p>
    <w:p w14:paraId="420DC586"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Γι’ αυτό απαιτείται να προσεγγίσουμε το μέλλον με όρους όχι μόνο οικονομικούς αλλά και κοινωνικούς, στο πλαίσιο μ</w:t>
      </w:r>
      <w:r>
        <w:rPr>
          <w:rFonts w:eastAsia="Times New Roman" w:cs="Times New Roman"/>
          <w:szCs w:val="24"/>
        </w:rPr>
        <w:t xml:space="preserve">ιας ολιστικής προσέγγισης που αφορά το ίδιο το μέλλον της Ευρωπαϊκής Ένωσης. </w:t>
      </w:r>
    </w:p>
    <w:p w14:paraId="420DC587"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Κλείνω υπενθυμίζοντάς σας τη συναίνεση που είχαμε στην Επιτροπή Παραγωγής και Εμπορίου, η οποία ιδιαίτερα στα θέματα της Κοινής Αγροτικής Πολιτικής, της αναθεώρησης μετά το 2020,</w:t>
      </w:r>
      <w:r>
        <w:rPr>
          <w:rFonts w:eastAsia="Times New Roman" w:cs="Times New Roman"/>
          <w:szCs w:val="24"/>
        </w:rPr>
        <w:t xml:space="preserve"> θα είναι πράγματι σημαντική εάν την υιοθετήσουμε. </w:t>
      </w:r>
    </w:p>
    <w:p w14:paraId="420DC588"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20DC589" w14:textId="77777777" w:rsidR="003663B4" w:rsidRDefault="00087BC7">
      <w:pPr>
        <w:spacing w:line="600" w:lineRule="auto"/>
        <w:ind w:firstLine="720"/>
        <w:jc w:val="center"/>
        <w:rPr>
          <w:rFonts w:eastAsia="Times New Roman"/>
          <w:bCs/>
        </w:rPr>
      </w:pPr>
      <w:r>
        <w:rPr>
          <w:rFonts w:eastAsia="Times New Roman"/>
          <w:bCs/>
        </w:rPr>
        <w:t>(Χειροκροτήματα από την πτέρυγα του ΣΥΡΙΖΑ)</w:t>
      </w:r>
    </w:p>
    <w:p w14:paraId="420DC58A"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w:t>
      </w:r>
    </w:p>
    <w:p w14:paraId="420DC58B"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Βουλευτή του ΣΥΡΙΖΑ, τον κ. </w:t>
      </w:r>
      <w:proofErr w:type="spellStart"/>
      <w:r>
        <w:rPr>
          <w:rFonts w:eastAsia="Times New Roman" w:cs="Times New Roman"/>
          <w:szCs w:val="24"/>
        </w:rPr>
        <w:t>Σκουρολιάκο</w:t>
      </w:r>
      <w:proofErr w:type="spellEnd"/>
      <w:r>
        <w:rPr>
          <w:rFonts w:eastAsia="Times New Roman" w:cs="Times New Roman"/>
          <w:szCs w:val="24"/>
        </w:rPr>
        <w:t>.</w:t>
      </w:r>
    </w:p>
    <w:p w14:paraId="420DC58C"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 για έξι λεπτά.</w:t>
      </w:r>
    </w:p>
    <w:p w14:paraId="420DC58D"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420DC58E"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Υπουργοί, κυρίες και κύριοι Βουλευτές, σε κορυφαίες κοινοβουλευτικές διαδικασίες, όπως αυτή της συζήτησης του </w:t>
      </w:r>
      <w:r>
        <w:rPr>
          <w:rFonts w:eastAsia="Times New Roman" w:cs="Times New Roman"/>
          <w:szCs w:val="24"/>
        </w:rPr>
        <w:t>π</w:t>
      </w:r>
      <w:r>
        <w:rPr>
          <w:rFonts w:eastAsia="Times New Roman" w:cs="Times New Roman"/>
          <w:szCs w:val="24"/>
        </w:rPr>
        <w:t>ροϋπολογισμού, δυστυχώς δ</w:t>
      </w:r>
      <w:r>
        <w:rPr>
          <w:rFonts w:eastAsia="Times New Roman" w:cs="Times New Roman"/>
          <w:szCs w:val="24"/>
        </w:rPr>
        <w:t xml:space="preserve">εν αποφεύγονται ακραίες τοποθετήσεις, συνήθως από αυτούς των οποίων το πολιτικό αφήγημα διαψεύδεται. </w:t>
      </w:r>
    </w:p>
    <w:p w14:paraId="420DC58F"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Τι λέει η Κυβέρνηση σήμερα; Λέει πως αυτός είναι ο τρίτος </w:t>
      </w:r>
      <w:r>
        <w:rPr>
          <w:rFonts w:eastAsia="Times New Roman" w:cs="Times New Roman"/>
          <w:szCs w:val="24"/>
        </w:rPr>
        <w:t>π</w:t>
      </w:r>
      <w:r>
        <w:rPr>
          <w:rFonts w:eastAsia="Times New Roman" w:cs="Times New Roman"/>
          <w:szCs w:val="24"/>
        </w:rPr>
        <w:t xml:space="preserve">ροϋπολογισμός της Κυβέρνησης. Είναι ένας </w:t>
      </w:r>
      <w:r>
        <w:rPr>
          <w:rFonts w:eastAsia="Times New Roman" w:cs="Times New Roman"/>
          <w:szCs w:val="24"/>
        </w:rPr>
        <w:t>π</w:t>
      </w:r>
      <w:r>
        <w:rPr>
          <w:rFonts w:eastAsia="Times New Roman" w:cs="Times New Roman"/>
          <w:szCs w:val="24"/>
        </w:rPr>
        <w:t>ροϋπολογισμός εντός περιοριστικού πλαισίου που μας κλ</w:t>
      </w:r>
      <w:r>
        <w:rPr>
          <w:rFonts w:eastAsia="Times New Roman" w:cs="Times New Roman"/>
          <w:szCs w:val="24"/>
        </w:rPr>
        <w:t xml:space="preserve">ηροδοτήσατε, αλλά είναι ο </w:t>
      </w:r>
      <w:r>
        <w:rPr>
          <w:rFonts w:eastAsia="Times New Roman" w:cs="Times New Roman"/>
          <w:szCs w:val="24"/>
        </w:rPr>
        <w:t>π</w:t>
      </w:r>
      <w:r>
        <w:rPr>
          <w:rFonts w:eastAsia="Times New Roman" w:cs="Times New Roman"/>
          <w:szCs w:val="24"/>
        </w:rPr>
        <w:t>ροϋπολογισμός που συνδέεται με το τέλος μίας επώδυνης περιόδου για τη χώρα και τον λαό.</w:t>
      </w:r>
    </w:p>
    <w:p w14:paraId="420DC590" w14:textId="77777777" w:rsidR="003663B4" w:rsidRDefault="00087BC7">
      <w:pPr>
        <w:shd w:val="clear" w:color="auto" w:fill="FFFFFF"/>
        <w:spacing w:after="390" w:line="600" w:lineRule="auto"/>
        <w:ind w:firstLine="720"/>
        <w:contextualSpacing/>
        <w:jc w:val="both"/>
        <w:rPr>
          <w:rFonts w:eastAsia="Times New Roman" w:cs="Times New Roman"/>
          <w:szCs w:val="24"/>
        </w:rPr>
      </w:pPr>
      <w:r>
        <w:rPr>
          <w:rFonts w:eastAsia="Times New Roman" w:cs="Times New Roman"/>
          <w:szCs w:val="24"/>
        </w:rPr>
        <w:t xml:space="preserve">Προφανώς, αυτό είναι κάτι που η Αντιπολίτευση δεν μπορεί να το δεχθεί. Με απόγνωση, κυρίες και κύριοι Βουλευτές της Αντιπολίτευσης, διαπιστώνετε πως η περίοδος που άρχισε με εκείνο το ειδυλλιακό τηλεοπτικό πλάνο στο Καστελόριζο, όταν το ΠΑΣΟΚ μάς έβαζε σε </w:t>
      </w:r>
      <w:r>
        <w:rPr>
          <w:rFonts w:eastAsia="Times New Roman" w:cs="Times New Roman"/>
          <w:szCs w:val="24"/>
        </w:rPr>
        <w:t>ένα τούνελ παράνοιας, τελειώνει. Ένα τούνελ που το επιμήκυνε στη συνέχεια η Νέα Δημοκρατία και επιμηκύνθηκε ακόμα περισσότερο με τη συγκυβέρνηση Νέας Δημοκρατίας</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έως ότου μετά το 2015, με επώδυνους συμβιβασμούς, η πορεία της οικονομίας με τ</w:t>
      </w:r>
      <w:r>
        <w:rPr>
          <w:rFonts w:eastAsia="Times New Roman" w:cs="Times New Roman"/>
          <w:szCs w:val="24"/>
        </w:rPr>
        <w:t>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έχει κάνει ορατή πια την έξοδο από αυτόν τον εφιάλτη. </w:t>
      </w:r>
    </w:p>
    <w:p w14:paraId="420DC59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Οι πηγές μιας για αυτόν τον ισχυρισμό είναι όλοι εκείνοι που πρωταγωνίστησαν στο στήσιμο και τη διαχείριση του εφιαλτικού αυτού τούνελ. Αναγκάζονται τώρα να αναγνωρίσουν πως </w:t>
      </w:r>
      <w:r>
        <w:rPr>
          <w:rFonts w:eastAsia="Times New Roman" w:cs="Times New Roman"/>
          <w:szCs w:val="24"/>
        </w:rPr>
        <w:t xml:space="preserve">βρισκόμαστε στην έξοδο. Ποιοι; Μα, πρώτος απ’ όλους ο </w:t>
      </w:r>
      <w:proofErr w:type="spellStart"/>
      <w:r>
        <w:rPr>
          <w:rFonts w:eastAsia="Times New Roman" w:cs="Times New Roman"/>
          <w:szCs w:val="24"/>
        </w:rPr>
        <w:t>Γερούν</w:t>
      </w:r>
      <w:proofErr w:type="spellEnd"/>
      <w:r>
        <w:rPr>
          <w:rFonts w:eastAsia="Times New Roman" w:cs="Times New Roman"/>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 xml:space="preserve">, ο φιλέλληνας Σόιμπλε αναγκάζεται να ψελλίσει και αυτός, ο Ντόναλντ </w:t>
      </w:r>
      <w:proofErr w:type="spellStart"/>
      <w:r>
        <w:rPr>
          <w:rFonts w:eastAsia="Times New Roman" w:cs="Times New Roman"/>
          <w:szCs w:val="24"/>
        </w:rPr>
        <w:t>Τουσκ</w:t>
      </w:r>
      <w:proofErr w:type="spellEnd"/>
      <w:r>
        <w:rPr>
          <w:rFonts w:eastAsia="Times New Roman" w:cs="Times New Roman"/>
          <w:szCs w:val="24"/>
        </w:rPr>
        <w:t xml:space="preserve"> -θα θυμάστε τις παλιότερες δηλώσεις του- και τόσοι άλλοι. Είναι δικοί σας πολιτικοί φίλοι, δεν είναι δικοί </w:t>
      </w:r>
      <w:r>
        <w:rPr>
          <w:rFonts w:eastAsia="Times New Roman" w:cs="Times New Roman"/>
          <w:szCs w:val="24"/>
        </w:rPr>
        <w:t>μας, δεν είναι αριστεροί άνθρωποι.</w:t>
      </w:r>
    </w:p>
    <w:p w14:paraId="420DC59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Βεβαίως, με αυτές τις εξελίξεις χαλάει το αφήγημά σας. Ολοκάθαρο από τις ομιλίες σας είναι πως βρίσκεστε σε τέτοια απόγνωση που πολλοί από εσάς, παρότι σοβαροί άνθρωποι κατά κοινή ομολογία, καταφεύγετε σε ανυπόστατα, σε κ</w:t>
      </w:r>
      <w:r>
        <w:rPr>
          <w:rFonts w:eastAsia="Times New Roman" w:cs="Times New Roman"/>
          <w:szCs w:val="24"/>
        </w:rPr>
        <w:t xml:space="preserve">οινά ψέματα. Δεν το αξίζετε αρκετοί από εσάς. </w:t>
      </w:r>
    </w:p>
    <w:p w14:paraId="420DC59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Αξίζει, όμως, στις πολιτικές σας επιλογές, επιλογές σαν εκείνες που εισήγαγαν και δικαιολογούσαν τα μνημόνια μόνο και μόνο για να σωθούν οι τράπεζες, όπως μας πληροφόρησε ο αγαπημένος σας, ο δικός σας </w:t>
      </w:r>
      <w:proofErr w:type="spellStart"/>
      <w:r>
        <w:rPr>
          <w:rFonts w:eastAsia="Times New Roman" w:cs="Times New Roman"/>
          <w:szCs w:val="24"/>
        </w:rPr>
        <w:t>Γερούν</w:t>
      </w:r>
      <w:proofErr w:type="spellEnd"/>
      <w:r>
        <w:rPr>
          <w:rFonts w:eastAsia="Times New Roman" w:cs="Times New Roman"/>
          <w:szCs w:val="24"/>
        </w:rPr>
        <w:t xml:space="preserve">. </w:t>
      </w:r>
      <w:r>
        <w:rPr>
          <w:rFonts w:eastAsia="Times New Roman" w:cs="Times New Roman"/>
          <w:szCs w:val="24"/>
        </w:rPr>
        <w:t xml:space="preserve">Έτσι </w:t>
      </w:r>
      <w:proofErr w:type="spellStart"/>
      <w:r>
        <w:rPr>
          <w:rFonts w:eastAsia="Times New Roman" w:cs="Times New Roman"/>
          <w:szCs w:val="24"/>
        </w:rPr>
        <w:t>φτωχοποιήσατε</w:t>
      </w:r>
      <w:proofErr w:type="spellEnd"/>
      <w:r>
        <w:rPr>
          <w:rFonts w:eastAsia="Times New Roman" w:cs="Times New Roman"/>
          <w:szCs w:val="24"/>
        </w:rPr>
        <w:t xml:space="preserve"> τη χώρα 25%, αφήσατε πίσω ενάμισι εκατομμύριο άνεργους, τα ξέρετε και τα ξέρει και ο ελληνικός λαός, τα γνωρίζει. Όπως γνωρίζει τις ευαισθησίες σας και την επιβράβευσή σας σε όσους έβγαλαν εκτός χώρας τον πλούτο τους σε </w:t>
      </w:r>
      <w:r>
        <w:rPr>
          <w:rFonts w:eastAsia="Times New Roman" w:cs="Times New Roman"/>
          <w:szCs w:val="24"/>
          <w:lang w:val="en-US"/>
        </w:rPr>
        <w:t>offshore</w:t>
      </w:r>
      <w:r>
        <w:rPr>
          <w:rFonts w:eastAsia="Times New Roman" w:cs="Times New Roman"/>
          <w:szCs w:val="24"/>
        </w:rPr>
        <w:t xml:space="preserve"> εταιρείε</w:t>
      </w:r>
      <w:r>
        <w:rPr>
          <w:rFonts w:eastAsia="Times New Roman" w:cs="Times New Roman"/>
          <w:szCs w:val="24"/>
        </w:rPr>
        <w:t xml:space="preserve">ς και σε φορολογικούς παραδείσους. Αλίμονο, δικοί σας άνθρωποι είναι, φίλοι και συγγενείς. </w:t>
      </w:r>
    </w:p>
    <w:p w14:paraId="420DC59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Αποκαλέσατε κάποια στιγμή αυτήν την Κυβέρνηση σπάταλη. Εδώ πραγματικά το τερματίσατε. Εγκαλείται η σπάταλη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γιατί ξοδεύει γεύματα για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 xml:space="preserve">είκοσι χιλιάδες μαθητές, γιατί φροντίζει για το ένα εκατομμύριο άτομα με ειδικές ανάγκες, που ζουν σε αυτήν τη χώρα, γιατί ξοδεύει για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γιατί διευκολύνει με δόσεις την αποπληρωμή υποχρεώσεων των νοικοκυριών. Ναι, σπαταλάει 760 εκατομ</w:t>
      </w:r>
      <w:r>
        <w:rPr>
          <w:rFonts w:eastAsia="Times New Roman" w:cs="Times New Roman"/>
          <w:szCs w:val="24"/>
        </w:rPr>
        <w:t xml:space="preserve">μύρια για δικαιούχους του Κοινωνικού Εισοδήματος Αλληλεγγύης -είναι πολίτες που εσείς φτάσατε σε αυτήν την κατάσταση- και ακόμα σπαταλά για την παιδική προστασία και τα κέντρα νεότητας. </w:t>
      </w:r>
    </w:p>
    <w:p w14:paraId="420DC59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Να σας πληροφορήσω πως καταφέρατε η παιδική φτώχεια να είναι μεγαλύτε</w:t>
      </w:r>
      <w:r>
        <w:rPr>
          <w:rFonts w:eastAsia="Times New Roman" w:cs="Times New Roman"/>
          <w:szCs w:val="24"/>
        </w:rPr>
        <w:t>ρη από αυτή των ηλικιωμένων στη χώρας μας.</w:t>
      </w:r>
    </w:p>
    <w:p w14:paraId="420DC59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Αντιλαμβάνομαι, βέβαια, παράλληλα πως όλα αυτά δεν σας λένε τίποτα. Για εσάς είναι άχρηστες σπατάλες. Είναι η πολιτική σας άποψη αυτή.</w:t>
      </w:r>
    </w:p>
    <w:p w14:paraId="420DC59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w:t>
      </w:r>
      <w:r>
        <w:rPr>
          <w:rFonts w:eastAsia="Times New Roman" w:cs="Times New Roman"/>
          <w:szCs w:val="24"/>
        </w:rPr>
        <w:t xml:space="preserve">κ. </w:t>
      </w:r>
      <w:r w:rsidRPr="00DC0937">
        <w:rPr>
          <w:rFonts w:eastAsia="Times New Roman" w:cs="Times New Roman"/>
          <w:b/>
          <w:szCs w:val="24"/>
        </w:rPr>
        <w:t>ΣΠΥΡΙΔΩΝ ΛΥΚΟΥΔΗΣ</w:t>
      </w:r>
      <w:r>
        <w:rPr>
          <w:rFonts w:eastAsia="Times New Roman" w:cs="Times New Roman"/>
          <w:szCs w:val="24"/>
        </w:rPr>
        <w:t>)</w:t>
      </w:r>
    </w:p>
    <w:p w14:paraId="420DC59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Στον χώρο του πολιτισμού δεν χρειάστηκε να κάνετε και πολλά την εποχή της κρίσης. Είχατε πάρει τα μέτρα σας αρκετά χρόνια νωρίτερα, πιστοί στην πολιτική σας άποψη που δεν ανέχεται την παραμικρή κοινωνική πρόνοια. Η προετοιμασία γι’ αυ</w:t>
      </w:r>
      <w:r>
        <w:rPr>
          <w:rFonts w:eastAsia="Times New Roman" w:cs="Times New Roman"/>
          <w:szCs w:val="24"/>
        </w:rPr>
        <w:t>τήν την καταστροφή των πάντων άρχισε από πολύ νωρίς, από το 2000 με το ΠΑΣΟΚ, όπου έγιναν τα πρώτα διακριτικά βήματα. Μετά το 2004, όταν ανέλαβε η Νέα Δημοκρατία την κυβέρνηση της χώρας, ο τότε Υπουργός Πολιτισμού επιτέθηκε συνολικά σε όλο το φάσμα των θεά</w:t>
      </w:r>
      <w:r>
        <w:rPr>
          <w:rFonts w:eastAsia="Times New Roman" w:cs="Times New Roman"/>
          <w:szCs w:val="24"/>
        </w:rPr>
        <w:t>τρων, ορχηστρών, χορευτικών συγκροτημάτων, πολιτιστικών διοργανώσεων και οποιουδήποτε στον χώρο της τέχνης είχε την ελάχιστη έστω στήριξη του κράτους. Με τον λαϊκίστικο αφορισμό ενάντια στον κρατικοδίαιτο πολιτισμό έβαλε στο ίδιο καλάθι, τσουβάλιασε τους π</w:t>
      </w:r>
      <w:r>
        <w:rPr>
          <w:rFonts w:eastAsia="Times New Roman" w:cs="Times New Roman"/>
          <w:szCs w:val="24"/>
        </w:rPr>
        <w:t xml:space="preserve">ανάξιους με τους ανάξιους. Βέβαια, οι ανάξιοι οι δικοί τους συνέχιζαν να παίρνουν χρήματα. </w:t>
      </w:r>
    </w:p>
    <w:p w14:paraId="420DC59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επιχορηγήσεις, που ούτως ή άλλως δεν ήταν ποτέ ανάλογες ενός μέσου ευρωπαϊκού κράτους, μειώθηκαν έως ότου στην πράξη καταργήθηκαν στο θέατρο, στο βιβλίο, παντού.</w:t>
      </w:r>
      <w:r>
        <w:rPr>
          <w:rFonts w:eastAsia="Times New Roman" w:cs="Times New Roman"/>
          <w:szCs w:val="24"/>
        </w:rPr>
        <w:t xml:space="preserve"> Η κρίση βρήκε τον πολιτισμό διαλυμένο. Εσείς απλώς τον αποσώσατε. Διαλύσατε, καταργήσατε τις συλλογικές συμβάσεις εργασίας. Καταδικάσατε τους συναδέλφους μου ηθοποιούς σε ωρομίσθιο 3,5 ευρώ την ώρα με 7 ευρώ την παράσταση και χωρίς να πληρώνονται οι πρόβε</w:t>
      </w:r>
      <w:r>
        <w:rPr>
          <w:rFonts w:eastAsia="Times New Roman" w:cs="Times New Roman"/>
          <w:szCs w:val="24"/>
        </w:rPr>
        <w:t>ς. Πόσα κροκοδείλια δάκρυα χύσατε σε αυτήν την Αίθουσα για τις σημερινές συνθήκες εργασίας και τη μερική απασχόληση, τις συνθήκες που εσείς μας φορτώσατε;</w:t>
      </w:r>
    </w:p>
    <w:p w14:paraId="420DC59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Μετά τον Αύγουστο του 2018 οι συλλογικές συμβάσεις εργασίας είναι πρώτο μέλημά μας. Έως τότε ήδη κάνα</w:t>
      </w:r>
      <w:r>
        <w:rPr>
          <w:rFonts w:eastAsia="Times New Roman" w:cs="Times New Roman"/>
          <w:szCs w:val="24"/>
        </w:rPr>
        <w:t>με αυτό που έπρεπε, δηλαδή υπογράψαμε συλλογικές συμβάσεις εργασίας με τα κρατικά θέατρα, με το Κρατικό Θέατρο Βορείου Ελλάδος και το Εθνικό Θέατρο και με ηθοποιούς και με τεχνικούς. Μετά από χρόνια, λοιπόν, η στοιχειώδης στήριξη του πολιτισμού, που υποχρε</w:t>
      </w:r>
      <w:r>
        <w:rPr>
          <w:rFonts w:eastAsia="Times New Roman" w:cs="Times New Roman"/>
          <w:szCs w:val="24"/>
        </w:rPr>
        <w:t>ούται να παρέχει ένα σύγχρονο κράτος, επιστρέφει με διαφάνεια –επαναλαμβάνω, διαφάνεια- και νομιμότητα.</w:t>
      </w:r>
    </w:p>
    <w:p w14:paraId="420DC59B" w14:textId="77777777" w:rsidR="003663B4" w:rsidRDefault="00087BC7">
      <w:pPr>
        <w:spacing w:line="600" w:lineRule="auto"/>
        <w:ind w:firstLine="720"/>
        <w:jc w:val="both"/>
        <w:rPr>
          <w:rFonts w:eastAsia="Times New Roman"/>
          <w:szCs w:val="24"/>
        </w:rPr>
      </w:pPr>
      <w:r>
        <w:rPr>
          <w:rFonts w:eastAsia="Times New Roman"/>
          <w:szCs w:val="24"/>
        </w:rPr>
        <w:t>Αν έχουν κάποια σημασία για σας οι αριθμοί, να σας πω ότι σταματήσαμε την ελεύθερη πτώση στις επιχορηγήσεις και τα 47 εκατομμύρια του 2014 γίνονται 75 ε</w:t>
      </w:r>
      <w:r>
        <w:rPr>
          <w:rFonts w:eastAsia="Times New Roman"/>
          <w:szCs w:val="24"/>
        </w:rPr>
        <w:t xml:space="preserve">κατομμύρια το 2018 και τα καλύτερα έρχονται, είναι μπροστά μας. Η Κυβέρνηση είναι εδώ, είναι όρθια. Το </w:t>
      </w:r>
      <w:r>
        <w:rPr>
          <w:rFonts w:eastAsia="Times New Roman"/>
          <w:szCs w:val="24"/>
        </w:rPr>
        <w:t>Σαββατοκύριακο</w:t>
      </w:r>
      <w:r>
        <w:rPr>
          <w:rFonts w:eastAsia="Times New Roman"/>
          <w:szCs w:val="24"/>
        </w:rPr>
        <w:t xml:space="preserve"> στα Μέγαρα και στην Ελευσίνα, το Αναπτυξιακό Συνέδριο </w:t>
      </w:r>
      <w:r>
        <w:rPr>
          <w:rFonts w:eastAsia="Times New Roman"/>
          <w:szCs w:val="24"/>
        </w:rPr>
        <w:t>δ</w:t>
      </w:r>
      <w:r>
        <w:rPr>
          <w:rFonts w:eastAsia="Times New Roman"/>
          <w:szCs w:val="24"/>
        </w:rPr>
        <w:t xml:space="preserve">υτικής Αττικής με όλη την Κυβέρνηση, με τον Πρωθυπουργό παρόντα, θα συζητήσουν και </w:t>
      </w:r>
      <w:r>
        <w:rPr>
          <w:rFonts w:eastAsia="Times New Roman"/>
          <w:szCs w:val="24"/>
        </w:rPr>
        <w:t xml:space="preserve">θα αντιμετωπίσουν το μεγάλο πρόβλημα της </w:t>
      </w:r>
      <w:r>
        <w:rPr>
          <w:rFonts w:eastAsia="Times New Roman"/>
          <w:szCs w:val="24"/>
        </w:rPr>
        <w:t>δ</w:t>
      </w:r>
      <w:r>
        <w:rPr>
          <w:rFonts w:eastAsia="Times New Roman"/>
          <w:szCs w:val="24"/>
        </w:rPr>
        <w:t>υτικής Αττικής, που τη φορτώσατε τις προηγούμενες δεκαετίες με μύρια όσα κακά.</w:t>
      </w:r>
    </w:p>
    <w:p w14:paraId="420DC59C" w14:textId="77777777" w:rsidR="003663B4" w:rsidRDefault="00087BC7">
      <w:pPr>
        <w:spacing w:line="600" w:lineRule="auto"/>
        <w:ind w:firstLine="720"/>
        <w:jc w:val="both"/>
        <w:rPr>
          <w:rFonts w:eastAsia="Times New Roman"/>
          <w:szCs w:val="24"/>
        </w:rPr>
      </w:pPr>
      <w:r>
        <w:rPr>
          <w:rFonts w:eastAsia="Times New Roman"/>
          <w:szCs w:val="24"/>
        </w:rPr>
        <w:t>Ο εισηγητής της Αξιωματικής Αντιπολίτευσης την πρώτη μέρα συζήτησης έκλεισε την ομιλία του με τη βεβαιότητα –το είπαν και άλλοι συνάδελ</w:t>
      </w:r>
      <w:r>
        <w:rPr>
          <w:rFonts w:eastAsia="Times New Roman"/>
          <w:szCs w:val="24"/>
        </w:rPr>
        <w:t xml:space="preserve">φοι, το άκουσα- ότι αυτός είναι ο τελευταίος </w:t>
      </w:r>
      <w:r>
        <w:rPr>
          <w:rFonts w:eastAsia="Times New Roman"/>
          <w:szCs w:val="24"/>
        </w:rPr>
        <w:t>π</w:t>
      </w:r>
      <w:r>
        <w:rPr>
          <w:rFonts w:eastAsia="Times New Roman"/>
          <w:szCs w:val="24"/>
        </w:rPr>
        <w:t xml:space="preserve">ροϋπολογισμός της Κυβέρνησης. Το ίδιο λέγατε και πέρσι και </w:t>
      </w:r>
      <w:proofErr w:type="spellStart"/>
      <w:r>
        <w:rPr>
          <w:rFonts w:eastAsia="Times New Roman"/>
          <w:szCs w:val="24"/>
        </w:rPr>
        <w:t>πρόπερσι</w:t>
      </w:r>
      <w:proofErr w:type="spellEnd"/>
      <w:r>
        <w:rPr>
          <w:rFonts w:eastAsia="Times New Roman"/>
          <w:szCs w:val="24"/>
        </w:rPr>
        <w:t xml:space="preserve">, κάθε χρόνο, κάτι σαν παράδοση, σαν </w:t>
      </w:r>
      <w:proofErr w:type="spellStart"/>
      <w:r>
        <w:rPr>
          <w:rFonts w:eastAsia="Times New Roman"/>
          <w:szCs w:val="24"/>
        </w:rPr>
        <w:t>τo</w:t>
      </w:r>
      <w:proofErr w:type="spellEnd"/>
      <w:r>
        <w:rPr>
          <w:rFonts w:eastAsia="Times New Roman"/>
          <w:szCs w:val="24"/>
        </w:rPr>
        <w:t xml:space="preserve"> χρόνια πολλά.</w:t>
      </w:r>
    </w:p>
    <w:p w14:paraId="420DC59D" w14:textId="77777777" w:rsidR="003663B4" w:rsidRDefault="00087BC7">
      <w:pPr>
        <w:spacing w:line="600" w:lineRule="auto"/>
        <w:ind w:firstLine="720"/>
        <w:jc w:val="both"/>
        <w:rPr>
          <w:rFonts w:eastAsia="Times New Roman"/>
          <w:szCs w:val="24"/>
        </w:rPr>
      </w:pPr>
      <w:r>
        <w:rPr>
          <w:rFonts w:eastAsia="Times New Roman"/>
          <w:szCs w:val="24"/>
        </w:rPr>
        <w:t>Νομίζω ότι ο ελληνικός λαός, κυρίες και κύριοι, για χρόνια πολλά θα σας στέλνει στα έδραν</w:t>
      </w:r>
      <w:r>
        <w:rPr>
          <w:rFonts w:eastAsia="Times New Roman"/>
          <w:szCs w:val="24"/>
        </w:rPr>
        <w:t xml:space="preserve">α της Αντιπολίτευσης, «επιβραβεύοντάς» σας για όσα δεινά τού επιφυλάξατε. </w:t>
      </w:r>
    </w:p>
    <w:p w14:paraId="420DC59E" w14:textId="77777777" w:rsidR="003663B4" w:rsidRDefault="00087BC7">
      <w:pPr>
        <w:spacing w:line="600" w:lineRule="auto"/>
        <w:ind w:firstLine="720"/>
        <w:jc w:val="both"/>
        <w:rPr>
          <w:rFonts w:eastAsia="Times New Roman"/>
          <w:szCs w:val="24"/>
        </w:rPr>
      </w:pPr>
      <w:r>
        <w:rPr>
          <w:rFonts w:eastAsia="Times New Roman"/>
          <w:szCs w:val="24"/>
        </w:rPr>
        <w:t xml:space="preserve">Σας καλώ, λοιπόν, να ψηφίσετε τον παρόντα </w:t>
      </w:r>
      <w:r>
        <w:rPr>
          <w:rFonts w:eastAsia="Times New Roman"/>
          <w:szCs w:val="24"/>
        </w:rPr>
        <w:t>π</w:t>
      </w:r>
      <w:r>
        <w:rPr>
          <w:rFonts w:eastAsia="Times New Roman"/>
          <w:szCs w:val="24"/>
        </w:rPr>
        <w:t>ροϋπολογισμό, που σηματοδοτεί ένα μέλλον καλύτερο, ένα μέλλον αισιόδοξο.</w:t>
      </w:r>
    </w:p>
    <w:p w14:paraId="420DC59F" w14:textId="77777777" w:rsidR="003663B4" w:rsidRDefault="00087BC7">
      <w:pPr>
        <w:spacing w:line="600" w:lineRule="auto"/>
        <w:ind w:firstLine="720"/>
        <w:jc w:val="both"/>
        <w:rPr>
          <w:rFonts w:eastAsia="Times New Roman"/>
          <w:szCs w:val="24"/>
        </w:rPr>
      </w:pPr>
      <w:r>
        <w:rPr>
          <w:rFonts w:eastAsia="Times New Roman"/>
          <w:szCs w:val="24"/>
        </w:rPr>
        <w:t>Ευχαριστώ.</w:t>
      </w:r>
    </w:p>
    <w:p w14:paraId="420DC5A0" w14:textId="77777777" w:rsidR="003663B4" w:rsidRDefault="00087BC7">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5A1" w14:textId="77777777" w:rsidR="003663B4" w:rsidRDefault="00087BC7">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(Σπυρίδων Λυκούδης):</w:t>
      </w:r>
      <w:r>
        <w:rPr>
          <w:rFonts w:eastAsia="Times New Roman"/>
          <w:szCs w:val="24"/>
        </w:rPr>
        <w:t xml:space="preserve"> Ευχαριστούμε τον κύριο συνάδελφο.</w:t>
      </w:r>
    </w:p>
    <w:p w14:paraId="420DC5A2" w14:textId="77777777" w:rsidR="003663B4" w:rsidRDefault="00087BC7">
      <w:pPr>
        <w:spacing w:line="600" w:lineRule="auto"/>
        <w:ind w:firstLine="720"/>
        <w:jc w:val="both"/>
        <w:rPr>
          <w:rFonts w:eastAsia="Times New Roman"/>
          <w:szCs w:val="24"/>
        </w:rPr>
      </w:pPr>
      <w:r>
        <w:rPr>
          <w:rFonts w:eastAsia="Times New Roman"/>
          <w:szCs w:val="24"/>
        </w:rPr>
        <w:t xml:space="preserve">Ο συνάδελφος κ. Δημήτριος </w:t>
      </w:r>
      <w:proofErr w:type="spellStart"/>
      <w:r>
        <w:rPr>
          <w:rFonts w:eastAsia="Times New Roman"/>
          <w:szCs w:val="24"/>
        </w:rPr>
        <w:t>Σεβαστάκης</w:t>
      </w:r>
      <w:proofErr w:type="spellEnd"/>
      <w:r>
        <w:rPr>
          <w:rFonts w:eastAsia="Times New Roman"/>
          <w:szCs w:val="24"/>
        </w:rPr>
        <w:t xml:space="preserve"> από τον ΣΥΡΙΖΑ έχει τον λόγο.</w:t>
      </w:r>
    </w:p>
    <w:p w14:paraId="420DC5A3" w14:textId="77777777" w:rsidR="003663B4" w:rsidRDefault="00087BC7">
      <w:pPr>
        <w:spacing w:line="600" w:lineRule="auto"/>
        <w:ind w:firstLine="720"/>
        <w:jc w:val="both"/>
        <w:rPr>
          <w:rFonts w:eastAsia="Times New Roman"/>
          <w:szCs w:val="24"/>
        </w:rPr>
      </w:pPr>
      <w:r>
        <w:rPr>
          <w:rFonts w:eastAsia="Times New Roman"/>
          <w:b/>
          <w:szCs w:val="24"/>
        </w:rPr>
        <w:t>ΔΗΜΗΤΡΙΟΣ ΣΕΒΑΣΤΑΚΗΣ</w:t>
      </w:r>
      <w:r w:rsidRPr="001441A2">
        <w:rPr>
          <w:rFonts w:eastAsia="Times New Roman"/>
          <w:b/>
          <w:szCs w:val="24"/>
        </w:rPr>
        <w:t>:</w:t>
      </w:r>
      <w:r>
        <w:rPr>
          <w:rFonts w:eastAsia="Times New Roman"/>
          <w:szCs w:val="24"/>
        </w:rPr>
        <w:t xml:space="preserve"> Ευχαριστώ πολύ.</w:t>
      </w:r>
    </w:p>
    <w:p w14:paraId="420DC5A4" w14:textId="77777777" w:rsidR="003663B4" w:rsidRDefault="00087BC7">
      <w:pPr>
        <w:spacing w:line="600" w:lineRule="auto"/>
        <w:ind w:firstLine="720"/>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έναν πολύ βίαιο τρόπο μεταβλήθηκε ο μέσος παραγωγικός πολίτης από αποταμιευτή σε οφειλέτη. Α</w:t>
      </w:r>
      <w:r>
        <w:rPr>
          <w:rFonts w:eastAsia="Times New Roman"/>
          <w:szCs w:val="24"/>
        </w:rPr>
        <w:t xml:space="preserve">υτή η μεγάλη μετατόπιση, αυτή η στρέβλωση συνέβη σ’ έναν παραγωγικό ερειπιώνα και επελέγη ως υποκατάστατο ο δανεισμός, η πιστωτική επέκταση. Διαμορφώθηκε μια </w:t>
      </w:r>
      <w:proofErr w:type="spellStart"/>
      <w:r>
        <w:rPr>
          <w:rFonts w:eastAsia="Times New Roman"/>
          <w:szCs w:val="24"/>
        </w:rPr>
        <w:t>χρηματιστηριοποιούμενη</w:t>
      </w:r>
      <w:proofErr w:type="spellEnd"/>
      <w:r>
        <w:rPr>
          <w:rFonts w:eastAsia="Times New Roman"/>
          <w:szCs w:val="24"/>
        </w:rPr>
        <w:t xml:space="preserve"> οικονομία, η οποία δεν είχε καμμία παραγωγική αναφορά, καμμία παραγωγική ρί</w:t>
      </w:r>
      <w:r>
        <w:rPr>
          <w:rFonts w:eastAsia="Times New Roman"/>
          <w:szCs w:val="24"/>
        </w:rPr>
        <w:t>ζα. Αυτό που συνέβη εδώ και πολλές δεκαετίες, αυτή η στρέβλωση, αυτή η αποδόμηση του παραγωγικού ιστού της χώρας, δίνει ελαττώματα τα οποία δεσμεύουν και τη σημερινή πραγματικότητα και επίσης υποθηκεύουν μ</w:t>
      </w:r>
      <w:r>
        <w:rPr>
          <w:rFonts w:eastAsia="Times New Roman"/>
          <w:szCs w:val="24"/>
        </w:rPr>
        <w:t>ε</w:t>
      </w:r>
      <w:r>
        <w:rPr>
          <w:rFonts w:eastAsia="Times New Roman"/>
          <w:szCs w:val="24"/>
        </w:rPr>
        <w:t xml:space="preserve"> έναν τρόπο και το αύριο, την αναφορά μας στο μέλλ</w:t>
      </w:r>
      <w:r>
        <w:rPr>
          <w:rFonts w:eastAsia="Times New Roman"/>
          <w:szCs w:val="24"/>
        </w:rPr>
        <w:t xml:space="preserve">ον. </w:t>
      </w:r>
    </w:p>
    <w:p w14:paraId="420DC5A5" w14:textId="77777777" w:rsidR="003663B4" w:rsidRDefault="00087BC7">
      <w:pPr>
        <w:spacing w:line="600" w:lineRule="auto"/>
        <w:ind w:firstLine="720"/>
        <w:jc w:val="both"/>
        <w:rPr>
          <w:rFonts w:eastAsia="Times New Roman"/>
          <w:szCs w:val="24"/>
        </w:rPr>
      </w:pPr>
      <w:r>
        <w:rPr>
          <w:rFonts w:eastAsia="Times New Roman"/>
          <w:szCs w:val="24"/>
        </w:rPr>
        <w:t xml:space="preserve">Υπ’ αυτούς τους όρους και υπ’ αυτές τις δύσκολες συνθήκες εκτυλίσσεται η συζήτηση, η οποία δυστυχώς αντί να έχει τα δημιουργικά χαρακτηριστικά λύσεων και </w:t>
      </w:r>
      <w:proofErr w:type="spellStart"/>
      <w:r>
        <w:rPr>
          <w:rFonts w:eastAsia="Times New Roman"/>
          <w:szCs w:val="24"/>
        </w:rPr>
        <w:t>αντιλύσεων</w:t>
      </w:r>
      <w:proofErr w:type="spellEnd"/>
      <w:r>
        <w:rPr>
          <w:rFonts w:eastAsia="Times New Roman"/>
          <w:szCs w:val="24"/>
        </w:rPr>
        <w:t>, καταφεύγει στην πολεμική αντιπολίτευση, εξαιρετικά πληκτική και εξαιρετικά προβλέψιμη</w:t>
      </w:r>
      <w:r>
        <w:rPr>
          <w:rFonts w:eastAsia="Times New Roman"/>
          <w:szCs w:val="24"/>
        </w:rPr>
        <w:t>.</w:t>
      </w:r>
    </w:p>
    <w:p w14:paraId="420DC5A6" w14:textId="77777777" w:rsidR="003663B4" w:rsidRDefault="00087BC7">
      <w:pPr>
        <w:spacing w:line="600" w:lineRule="auto"/>
        <w:ind w:firstLine="720"/>
        <w:jc w:val="both"/>
        <w:rPr>
          <w:rFonts w:eastAsia="Times New Roman"/>
          <w:szCs w:val="24"/>
        </w:rPr>
      </w:pPr>
      <w:r>
        <w:rPr>
          <w:rFonts w:eastAsia="Times New Roman"/>
          <w:szCs w:val="24"/>
        </w:rPr>
        <w:t xml:space="preserve">Με πρόφαση ένα θέμα που έχει αρκετή </w:t>
      </w:r>
      <w:proofErr w:type="spellStart"/>
      <w:r>
        <w:rPr>
          <w:rFonts w:eastAsia="Times New Roman"/>
          <w:szCs w:val="24"/>
        </w:rPr>
        <w:t>δημοφιλία</w:t>
      </w:r>
      <w:proofErr w:type="spellEnd"/>
      <w:r>
        <w:rPr>
          <w:rFonts w:eastAsia="Times New Roman"/>
          <w:szCs w:val="24"/>
        </w:rPr>
        <w:t>, το καθεστώς του μειωμένου ΦΠΑ στα νησιά του ανατολικού Αιγαίου, θέλω να εκφράσω ορισμένες σκέψεις που σχετίζονται με το πώς η φορολογία μπορεί να βρει την αγαθή και ομαλή σχέση της με την παραγωγή, πώς δηλαδ</w:t>
      </w:r>
      <w:r>
        <w:rPr>
          <w:rFonts w:eastAsia="Times New Roman"/>
          <w:szCs w:val="24"/>
        </w:rPr>
        <w:t>ή μια εξαιρετικά πολυμερής οικονομία όπως είναι η ελληνική οικονομία, με διαφορετικές παραγωγικές ταυτότητες, με διαφορετικά γεωγραφικά χαρακτηριστικά, με διαφορετικές παραδόσεις και πολιτιστικές ώσεις, θα μπορέσει να αναχθεί σε μια φορολογική πλατφόρμα δί</w:t>
      </w:r>
      <w:r>
        <w:rPr>
          <w:rFonts w:eastAsia="Times New Roman"/>
          <w:szCs w:val="24"/>
        </w:rPr>
        <w:t xml:space="preserve">καιη, ισόνομη και δικαιωμένη στα μάτια του λαού. </w:t>
      </w:r>
    </w:p>
    <w:p w14:paraId="420DC5A7" w14:textId="77777777" w:rsidR="003663B4" w:rsidRDefault="00087BC7">
      <w:pPr>
        <w:spacing w:line="600" w:lineRule="auto"/>
        <w:ind w:firstLine="720"/>
        <w:jc w:val="both"/>
        <w:rPr>
          <w:rFonts w:eastAsia="Times New Roman"/>
          <w:szCs w:val="24"/>
        </w:rPr>
      </w:pPr>
      <w:r>
        <w:rPr>
          <w:rFonts w:eastAsia="Times New Roman"/>
          <w:szCs w:val="24"/>
        </w:rPr>
        <w:t>Αυτό το ερώτημα δεν έχει λυθεί. Η σχέση παραγωγής και φορολογίας δεν έχει αποκατασταθεί. Είναι ένα στοίχημα πολύ πιο σύνθετο από τις πομφόλυγες ή από τις ρητορικές που ακούω από τον χώρο της Αντιπολίτευσης.</w:t>
      </w:r>
      <w:r>
        <w:rPr>
          <w:rFonts w:eastAsia="Times New Roman"/>
          <w:szCs w:val="24"/>
        </w:rPr>
        <w:t xml:space="preserve"> Αυτό το ερώτημα πώς εξειδικεύεται; Δηλαδή, πώς μπορώ να πάρω από τα πολλαπλά ιδιότυπα χαρακτηριστικά της παραγωγής από τα νησιά, από τα ορεινά μέρη, από την ηπειρωτική χώρα, από τα μεγάλα αστικά κέντρα και να κάνω εκείνες τις εξειδικεύσεις που θα ταιριάζο</w:t>
      </w:r>
      <w:r>
        <w:rPr>
          <w:rFonts w:eastAsia="Times New Roman"/>
          <w:szCs w:val="24"/>
        </w:rPr>
        <w:t xml:space="preserve">υν στο οικονομικό και παραγωγικό προφίλ κάθε περιοχής για να δώσω φορολογική δικαιοσύνη, αλλά όχι φορολογική εξομοίωση, όχι φορολογική ισοπέδωση; Αυτό είναι ένα ερώτημα πολύ πέρα από τη συζήτηση του </w:t>
      </w:r>
      <w:r>
        <w:rPr>
          <w:rFonts w:eastAsia="Times New Roman"/>
          <w:szCs w:val="24"/>
        </w:rPr>
        <w:t>π</w:t>
      </w:r>
      <w:r>
        <w:rPr>
          <w:rFonts w:eastAsia="Times New Roman"/>
          <w:szCs w:val="24"/>
        </w:rPr>
        <w:t>ροϋπολογισμού, όμως μπορεί να γίνει και με πρόφαση τη συ</w:t>
      </w:r>
      <w:r>
        <w:rPr>
          <w:rFonts w:eastAsia="Times New Roman"/>
          <w:szCs w:val="24"/>
        </w:rPr>
        <w:t xml:space="preserve">ζήτηση για τον </w:t>
      </w:r>
      <w:r>
        <w:rPr>
          <w:rFonts w:eastAsia="Times New Roman"/>
          <w:szCs w:val="24"/>
        </w:rPr>
        <w:t>π</w:t>
      </w:r>
      <w:r>
        <w:rPr>
          <w:rFonts w:eastAsia="Times New Roman"/>
          <w:szCs w:val="24"/>
        </w:rPr>
        <w:t xml:space="preserve">ροϋπολογισμό. </w:t>
      </w:r>
    </w:p>
    <w:p w14:paraId="420DC5A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Ένα άλλο στοιχείο από την εξειδίκευση, </w:t>
      </w:r>
      <w:r>
        <w:rPr>
          <w:rFonts w:eastAsia="Times New Roman" w:cs="Times New Roman"/>
          <w:bCs/>
          <w:shd w:val="clear" w:color="auto" w:fill="FFFFFF"/>
        </w:rPr>
        <w:t>που</w:t>
      </w:r>
      <w:r>
        <w:rPr>
          <w:rFonts w:eastAsia="Times New Roman" w:cs="Times New Roman"/>
          <w:szCs w:val="24"/>
        </w:rPr>
        <w:t xml:space="preserve"> θα ήθελα να υπογραμμίσω, </w:t>
      </w:r>
      <w:r>
        <w:rPr>
          <w:rFonts w:eastAsia="Times New Roman"/>
          <w:bCs/>
        </w:rPr>
        <w:t>είναι</w:t>
      </w:r>
      <w:r>
        <w:rPr>
          <w:rFonts w:eastAsia="Times New Roman" w:cs="Times New Roman"/>
          <w:szCs w:val="24"/>
        </w:rPr>
        <w:t xml:space="preserve"> </w:t>
      </w:r>
      <w:r>
        <w:rPr>
          <w:rFonts w:eastAsia="Times New Roman"/>
          <w:bCs/>
          <w:shd w:val="clear" w:color="auto" w:fill="FFFFFF"/>
        </w:rPr>
        <w:t>πως</w:t>
      </w:r>
      <w:r>
        <w:rPr>
          <w:rFonts w:eastAsia="Times New Roman" w:cs="Times New Roman"/>
          <w:szCs w:val="24"/>
        </w:rPr>
        <w:t xml:space="preserve"> </w:t>
      </w:r>
      <w:r>
        <w:rPr>
          <w:rFonts w:eastAsia="Times New Roman"/>
          <w:bCs/>
        </w:rPr>
        <w:t>είναι</w:t>
      </w:r>
      <w:r>
        <w:rPr>
          <w:rFonts w:eastAsia="Times New Roman" w:cs="Times New Roman"/>
          <w:szCs w:val="24"/>
        </w:rPr>
        <w:t xml:space="preserve"> σίγουρο </w:t>
      </w:r>
      <w:r>
        <w:rPr>
          <w:rFonts w:eastAsia="Times New Roman"/>
          <w:bCs/>
          <w:shd w:val="clear" w:color="auto" w:fill="FFFFFF"/>
        </w:rPr>
        <w:t>ότι</w:t>
      </w:r>
      <w:r>
        <w:rPr>
          <w:rFonts w:eastAsia="Times New Roman" w:cs="Times New Roman"/>
          <w:szCs w:val="24"/>
        </w:rPr>
        <w:t xml:space="preserve"> κερδίζουμε </w:t>
      </w:r>
      <w:r>
        <w:rPr>
          <w:rFonts w:eastAsia="Times New Roman"/>
          <w:bCs/>
          <w:shd w:val="clear" w:color="auto" w:fill="FFFFFF"/>
        </w:rPr>
        <w:t>μια</w:t>
      </w:r>
      <w:r>
        <w:rPr>
          <w:rFonts w:eastAsia="Times New Roman" w:cs="Times New Roman"/>
          <w:szCs w:val="24"/>
        </w:rPr>
        <w:t xml:space="preserve"> πολιτική ποιότητα το καλοκαίρι του 2018. Δεν θα </w:t>
      </w:r>
      <w:r>
        <w:rPr>
          <w:rFonts w:eastAsia="Times New Roman"/>
          <w:bCs/>
        </w:rPr>
        <w:t>είναι</w:t>
      </w:r>
      <w:r>
        <w:rPr>
          <w:rFonts w:eastAsia="Times New Roman" w:cs="Times New Roman"/>
          <w:szCs w:val="24"/>
        </w:rPr>
        <w:t xml:space="preserve"> το καλοκαίρι του 2018, τουλάχιστον σύμφωνα με τις ορατές και</w:t>
      </w:r>
      <w:r>
        <w:rPr>
          <w:rFonts w:eastAsia="Times New Roman" w:cs="Times New Roman"/>
          <w:szCs w:val="24"/>
        </w:rPr>
        <w:t xml:space="preserve"> ευδιάκριτες προβλέψεις, σαν το καλοκαίρι του 2014, το καλοκαίρι του 2015 ή το καλοκαίρι του 2010. Δεν θα </w:t>
      </w:r>
      <w:r>
        <w:rPr>
          <w:rFonts w:eastAsia="Times New Roman"/>
          <w:bCs/>
        </w:rPr>
        <w:t>είναι</w:t>
      </w:r>
      <w:r>
        <w:rPr>
          <w:rFonts w:eastAsia="Times New Roman" w:cs="Times New Roman"/>
          <w:szCs w:val="24"/>
        </w:rPr>
        <w:t xml:space="preserve">. Θα </w:t>
      </w:r>
      <w:r>
        <w:rPr>
          <w:rFonts w:eastAsia="Times New Roman"/>
          <w:bCs/>
        </w:rPr>
        <w:t>είναι</w:t>
      </w:r>
      <w:r>
        <w:rPr>
          <w:rFonts w:eastAsia="Times New Roman" w:cs="Times New Roman"/>
          <w:szCs w:val="24"/>
        </w:rPr>
        <w:t xml:space="preserve"> κάτι άλλο. </w:t>
      </w:r>
    </w:p>
    <w:p w14:paraId="420DC5A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μπούμε σε </w:t>
      </w:r>
      <w:r>
        <w:rPr>
          <w:rFonts w:eastAsia="Times New Roman"/>
          <w:bCs/>
          <w:shd w:val="clear" w:color="auto" w:fill="FFFFFF"/>
        </w:rPr>
        <w:t>μια</w:t>
      </w:r>
      <w:r>
        <w:rPr>
          <w:rFonts w:eastAsia="Times New Roman" w:cs="Times New Roman"/>
          <w:szCs w:val="24"/>
        </w:rPr>
        <w:t xml:space="preserve"> εποχή πολιτικής αυτοβουλίας. Θα μπορείς να αποφασίσεις, </w:t>
      </w:r>
      <w:r>
        <w:rPr>
          <w:rFonts w:eastAsia="Times New Roman"/>
          <w:bCs/>
          <w:shd w:val="clear" w:color="auto" w:fill="FFFFFF"/>
        </w:rPr>
        <w:t>να</w:t>
      </w:r>
      <w:r>
        <w:rPr>
          <w:rFonts w:eastAsia="Times New Roman" w:cs="Times New Roman"/>
          <w:szCs w:val="24"/>
        </w:rPr>
        <w:t xml:space="preserve"> χαράξεις στρατηγικές με μεγαλύτερες ελευθερίες</w:t>
      </w:r>
      <w:r>
        <w:rPr>
          <w:rFonts w:eastAsia="Times New Roman" w:cs="Times New Roman"/>
          <w:szCs w:val="24"/>
        </w:rPr>
        <w:t>. Κ</w:t>
      </w:r>
      <w:r>
        <w:rPr>
          <w:rFonts w:eastAsia="Times New Roman"/>
          <w:bCs/>
        </w:rPr>
        <w:t>αι</w:t>
      </w:r>
      <w:r>
        <w:rPr>
          <w:rFonts w:eastAsia="Times New Roman" w:cs="Times New Roman"/>
          <w:szCs w:val="24"/>
        </w:rPr>
        <w:t xml:space="preserve"> αυτό, εκτός από ευκολία </w:t>
      </w:r>
      <w:r>
        <w:rPr>
          <w:rFonts w:eastAsia="Times New Roman"/>
          <w:bCs/>
        </w:rPr>
        <w:t>και</w:t>
      </w:r>
      <w:r>
        <w:rPr>
          <w:rFonts w:eastAsia="Times New Roman" w:cs="Times New Roman"/>
          <w:szCs w:val="24"/>
        </w:rPr>
        <w:t xml:space="preserve"> αγαθό, </w:t>
      </w:r>
      <w:r>
        <w:rPr>
          <w:rFonts w:eastAsia="Times New Roman"/>
          <w:bCs/>
        </w:rPr>
        <w:t>είναι</w:t>
      </w:r>
      <w:r>
        <w:rPr>
          <w:rFonts w:eastAsia="Times New Roman" w:cs="Times New Roman"/>
          <w:szCs w:val="24"/>
        </w:rPr>
        <w:t xml:space="preserve"> </w:t>
      </w:r>
      <w:r>
        <w:rPr>
          <w:rFonts w:eastAsia="Times New Roman"/>
          <w:bCs/>
        </w:rPr>
        <w:t>και</w:t>
      </w:r>
      <w:r>
        <w:rPr>
          <w:rFonts w:eastAsia="Times New Roman" w:cs="Times New Roman"/>
          <w:szCs w:val="24"/>
        </w:rPr>
        <w:t xml:space="preserve"> </w:t>
      </w:r>
      <w:r>
        <w:rPr>
          <w:rFonts w:eastAsia="Times New Roman"/>
          <w:bCs/>
          <w:shd w:val="clear" w:color="auto" w:fill="FFFFFF"/>
        </w:rPr>
        <w:t>μια</w:t>
      </w:r>
      <w:r>
        <w:rPr>
          <w:rFonts w:eastAsia="Times New Roman" w:cs="Times New Roman"/>
          <w:szCs w:val="24"/>
        </w:rPr>
        <w:t xml:space="preserve"> τεράστια ευθύνη. Κ</w:t>
      </w:r>
      <w:r>
        <w:rPr>
          <w:rFonts w:eastAsia="Times New Roman"/>
          <w:bCs/>
        </w:rPr>
        <w:t>αι</w:t>
      </w:r>
      <w:r>
        <w:rPr>
          <w:rFonts w:eastAsia="Times New Roman" w:cs="Times New Roman"/>
          <w:szCs w:val="24"/>
        </w:rPr>
        <w:t xml:space="preserve"> </w:t>
      </w:r>
      <w:r>
        <w:rPr>
          <w:rFonts w:eastAsia="Times New Roman" w:cs="Times New Roman"/>
        </w:rPr>
        <w:t>πρέπει</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συναποφασίσουμε </w:t>
      </w:r>
      <w:r>
        <w:rPr>
          <w:rFonts w:eastAsia="Times New Roman"/>
          <w:bCs/>
          <w:shd w:val="clear" w:color="auto" w:fill="FFFFFF"/>
        </w:rPr>
        <w:t>να</w:t>
      </w:r>
      <w:r>
        <w:rPr>
          <w:rFonts w:eastAsia="Times New Roman" w:cs="Times New Roman"/>
          <w:szCs w:val="24"/>
        </w:rPr>
        <w:t xml:space="preserve"> την αναλάβουμε αυτή την ευθύνη, όχι να κάνουμε αναπαραγωγή των ελαττωμάτων </w:t>
      </w:r>
      <w:r>
        <w:rPr>
          <w:rFonts w:eastAsia="Times New Roman" w:cs="Times New Roman"/>
          <w:bCs/>
          <w:shd w:val="clear" w:color="auto" w:fill="FFFFFF"/>
        </w:rPr>
        <w:t>που</w:t>
      </w:r>
      <w:r>
        <w:rPr>
          <w:rFonts w:eastAsia="Times New Roman" w:cs="Times New Roman"/>
          <w:szCs w:val="24"/>
        </w:rPr>
        <w:t xml:space="preserve"> θα τα βρούμε πάλι μπροστά μας, όχι </w:t>
      </w:r>
      <w:r>
        <w:rPr>
          <w:rFonts w:eastAsia="Times New Roman"/>
          <w:bCs/>
          <w:shd w:val="clear" w:color="auto" w:fill="FFFFFF"/>
        </w:rPr>
        <w:t>μια</w:t>
      </w:r>
      <w:r>
        <w:rPr>
          <w:rFonts w:eastAsia="Times New Roman" w:cs="Times New Roman"/>
          <w:szCs w:val="24"/>
        </w:rPr>
        <w:t xml:space="preserve"> σπάταλη αναπαραγωγή </w:t>
      </w:r>
      <w:r>
        <w:rPr>
          <w:rFonts w:eastAsia="Times New Roman"/>
          <w:bCs/>
          <w:shd w:val="clear" w:color="auto" w:fill="FFFFFF"/>
        </w:rPr>
        <w:t>μια</w:t>
      </w:r>
      <w:r>
        <w:rPr>
          <w:rFonts w:eastAsia="Times New Roman" w:cs="Times New Roman"/>
          <w:szCs w:val="24"/>
        </w:rPr>
        <w:t xml:space="preserve">ς πολιτικής παροχών ή </w:t>
      </w:r>
      <w:r>
        <w:rPr>
          <w:rFonts w:eastAsia="Times New Roman"/>
          <w:bCs/>
          <w:shd w:val="clear" w:color="auto" w:fill="FFFFFF"/>
        </w:rPr>
        <w:t>μια</w:t>
      </w:r>
      <w:r>
        <w:rPr>
          <w:rFonts w:eastAsia="Times New Roman" w:cs="Times New Roman"/>
          <w:szCs w:val="24"/>
        </w:rPr>
        <w:t xml:space="preserve">ς πολιτικής εύκολης επούλωσης πληγών, </w:t>
      </w:r>
      <w:r>
        <w:rPr>
          <w:rFonts w:eastAsia="Times New Roman" w:cs="Times New Roman"/>
          <w:bCs/>
          <w:shd w:val="clear" w:color="auto" w:fill="FFFFFF"/>
        </w:rPr>
        <w:t>που</w:t>
      </w:r>
      <w:r>
        <w:rPr>
          <w:rFonts w:eastAsia="Times New Roman" w:cs="Times New Roman"/>
          <w:szCs w:val="24"/>
        </w:rPr>
        <w:t xml:space="preserve"> ενδεχομένως διευκολύνουν σε πρώτο βαθμό ένα πολιτικό κοινό, </w:t>
      </w:r>
      <w:r>
        <w:rPr>
          <w:rFonts w:eastAsia="Times New Roman" w:cs="Times New Roman"/>
        </w:rPr>
        <w:t>αλλά</w:t>
      </w:r>
      <w:r>
        <w:rPr>
          <w:rFonts w:eastAsia="Times New Roman" w:cs="Times New Roman"/>
          <w:szCs w:val="24"/>
        </w:rPr>
        <w:t xml:space="preserve"> στο τέλος αναπαράγουν την παραγωγική μας υστέρηση. </w:t>
      </w:r>
      <w:r>
        <w:rPr>
          <w:rFonts w:eastAsia="Times New Roman" w:cs="Times New Roman"/>
        </w:rPr>
        <w:t>Πρέπει</w:t>
      </w:r>
      <w:r>
        <w:rPr>
          <w:rFonts w:eastAsia="Times New Roman" w:cs="Times New Roman"/>
          <w:szCs w:val="24"/>
        </w:rPr>
        <w:t xml:space="preserve"> να δούμε πώς αυτή η ελευθερία θα γίνει ένα εργαλείο </w:t>
      </w:r>
      <w:r>
        <w:rPr>
          <w:rFonts w:eastAsia="Times New Roman" w:cs="Times New Roman"/>
        </w:rPr>
        <w:t>για να</w:t>
      </w:r>
      <w:r>
        <w:rPr>
          <w:rFonts w:eastAsia="Times New Roman" w:cs="Times New Roman"/>
          <w:szCs w:val="24"/>
        </w:rPr>
        <w:t xml:space="preserve"> </w:t>
      </w:r>
      <w:proofErr w:type="spellStart"/>
      <w:r>
        <w:rPr>
          <w:rFonts w:eastAsia="Times New Roman" w:cs="Times New Roman"/>
          <w:szCs w:val="24"/>
        </w:rPr>
        <w:t>εξορθολ</w:t>
      </w:r>
      <w:r>
        <w:rPr>
          <w:rFonts w:eastAsia="Times New Roman" w:cs="Times New Roman"/>
          <w:szCs w:val="24"/>
        </w:rPr>
        <w:t>ογιστεί</w:t>
      </w:r>
      <w:proofErr w:type="spellEnd"/>
      <w:r>
        <w:rPr>
          <w:rFonts w:eastAsia="Times New Roman" w:cs="Times New Roman"/>
          <w:szCs w:val="24"/>
        </w:rPr>
        <w:t xml:space="preserve"> </w:t>
      </w:r>
      <w:r>
        <w:rPr>
          <w:rFonts w:eastAsia="Times New Roman"/>
          <w:bCs/>
        </w:rPr>
        <w:t>και</w:t>
      </w:r>
      <w:r>
        <w:rPr>
          <w:rFonts w:eastAsia="Times New Roman" w:cs="Times New Roman"/>
          <w:szCs w:val="24"/>
        </w:rPr>
        <w:t xml:space="preserve"> η δημόσια διοίκηση </w:t>
      </w:r>
      <w:r>
        <w:rPr>
          <w:rFonts w:eastAsia="Times New Roman"/>
          <w:bCs/>
        </w:rPr>
        <w:t>και</w:t>
      </w:r>
      <w:r>
        <w:rPr>
          <w:rFonts w:eastAsia="Times New Roman" w:cs="Times New Roman"/>
          <w:szCs w:val="24"/>
        </w:rPr>
        <w:t xml:space="preserve"> τα δημόσια οικονομικά </w:t>
      </w:r>
      <w:r>
        <w:rPr>
          <w:rFonts w:eastAsia="Times New Roman"/>
          <w:bCs/>
        </w:rPr>
        <w:t>και</w:t>
      </w:r>
      <w:r>
        <w:rPr>
          <w:rFonts w:eastAsia="Times New Roman" w:cs="Times New Roman"/>
          <w:szCs w:val="24"/>
        </w:rPr>
        <w:t xml:space="preserve"> ε</w:t>
      </w:r>
      <w:r>
        <w:rPr>
          <w:rFonts w:eastAsia="Times New Roman" w:cs="Times New Roman"/>
          <w:bCs/>
          <w:shd w:val="clear" w:color="auto" w:fill="FFFFFF"/>
        </w:rPr>
        <w:t>πίσης,</w:t>
      </w:r>
      <w:r>
        <w:rPr>
          <w:rFonts w:eastAsia="Times New Roman" w:cs="Times New Roman"/>
          <w:szCs w:val="24"/>
        </w:rPr>
        <w:t xml:space="preserve"> επιτέλους, θα στραφούν στο μέλλον. </w:t>
      </w:r>
    </w:p>
    <w:p w14:paraId="420DC5AA" w14:textId="77777777" w:rsidR="003663B4" w:rsidRDefault="00087BC7">
      <w:pPr>
        <w:spacing w:line="600" w:lineRule="auto"/>
        <w:ind w:firstLine="720"/>
        <w:jc w:val="both"/>
        <w:rPr>
          <w:rFonts w:eastAsia="Times New Roman"/>
          <w:bCs/>
        </w:rPr>
      </w:pPr>
      <w:r>
        <w:rPr>
          <w:rFonts w:eastAsia="Times New Roman" w:cs="Times New Roman"/>
          <w:bCs/>
          <w:shd w:val="clear" w:color="auto" w:fill="FFFFFF"/>
        </w:rPr>
        <w:t>Γιατί</w:t>
      </w:r>
      <w:r>
        <w:rPr>
          <w:rFonts w:eastAsia="Times New Roman" w:cs="Times New Roman"/>
          <w:szCs w:val="24"/>
        </w:rPr>
        <w:t xml:space="preserve"> μέχρι τώρα κάνουμε </w:t>
      </w:r>
      <w:r>
        <w:rPr>
          <w:rFonts w:eastAsia="Times New Roman" w:cs="Times New Roman"/>
          <w:bCs/>
          <w:shd w:val="clear" w:color="auto" w:fill="FFFFFF"/>
        </w:rPr>
        <w:t>διαχείριση</w:t>
      </w:r>
      <w:r>
        <w:rPr>
          <w:rFonts w:eastAsia="Times New Roman" w:cs="Times New Roman"/>
          <w:szCs w:val="24"/>
        </w:rPr>
        <w:t xml:space="preserve"> ζημίας, </w:t>
      </w:r>
      <w:r>
        <w:rPr>
          <w:rFonts w:eastAsia="Times New Roman" w:cs="Times New Roman"/>
          <w:bCs/>
          <w:shd w:val="clear" w:color="auto" w:fill="FFFFFF"/>
        </w:rPr>
        <w:t>διαχείριση</w:t>
      </w:r>
      <w:r>
        <w:rPr>
          <w:rFonts w:eastAsia="Times New Roman" w:cs="Times New Roman"/>
          <w:szCs w:val="24"/>
        </w:rPr>
        <w:t xml:space="preserve"> ελαττωμάτων, </w:t>
      </w:r>
      <w:r>
        <w:rPr>
          <w:rFonts w:eastAsia="Times New Roman" w:cs="Times New Roman"/>
          <w:bCs/>
          <w:shd w:val="clear" w:color="auto" w:fill="FFFFFF"/>
        </w:rPr>
        <w:t>διαχείριση</w:t>
      </w:r>
      <w:r>
        <w:rPr>
          <w:rFonts w:eastAsia="Times New Roman" w:cs="Times New Roman"/>
          <w:szCs w:val="24"/>
        </w:rPr>
        <w:t xml:space="preserve"> κληροδοτημένων προβλημάτων. Αυτές οι σκέψεις </w:t>
      </w:r>
      <w:r>
        <w:rPr>
          <w:rFonts w:eastAsia="Times New Roman"/>
          <w:bCs/>
          <w:shd w:val="clear" w:color="auto" w:fill="FFFFFF"/>
        </w:rPr>
        <w:t>νομίζω</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w:t>
      </w:r>
      <w:r>
        <w:rPr>
          <w:rFonts w:eastAsia="Times New Roman"/>
          <w:bCs/>
        </w:rPr>
        <w:t>είναι</w:t>
      </w:r>
      <w:r>
        <w:rPr>
          <w:rFonts w:eastAsia="Times New Roman" w:cs="Times New Roman"/>
          <w:szCs w:val="24"/>
        </w:rPr>
        <w:t xml:space="preserve"> λογικό </w:t>
      </w:r>
      <w:r>
        <w:rPr>
          <w:rFonts w:eastAsia="Times New Roman"/>
          <w:bCs/>
          <w:shd w:val="clear" w:color="auto" w:fill="FFFFFF"/>
        </w:rPr>
        <w:t>πως</w:t>
      </w:r>
      <w:r>
        <w:rPr>
          <w:rFonts w:eastAsia="Times New Roman" w:cs="Times New Roman"/>
          <w:szCs w:val="24"/>
        </w:rPr>
        <w:t xml:space="preserve"> έχουν καλυφθεί από εξαιρετικούς συναδέλφους. Έχουν καλυφθεί πάρα πολλές περιοχές της </w:t>
      </w:r>
      <w:proofErr w:type="spellStart"/>
      <w:r>
        <w:rPr>
          <w:rFonts w:eastAsia="Times New Roman" w:cs="Times New Roman"/>
          <w:szCs w:val="24"/>
        </w:rPr>
        <w:t>προβληματοδοσίας</w:t>
      </w:r>
      <w:proofErr w:type="spellEnd"/>
      <w:r>
        <w:rPr>
          <w:rFonts w:eastAsia="Times New Roman" w:cs="Times New Roman"/>
          <w:szCs w:val="24"/>
        </w:rPr>
        <w:t xml:space="preserve"> του σχεδίου</w:t>
      </w:r>
      <w:r>
        <w:rPr>
          <w:rFonts w:eastAsia="Times New Roman" w:cs="Times New Roman"/>
          <w:bCs/>
          <w:shd w:val="clear" w:color="auto" w:fill="FFFFFF"/>
        </w:rPr>
        <w:t xml:space="preserve"> </w:t>
      </w:r>
      <w:r>
        <w:rPr>
          <w:rFonts w:eastAsia="Times New Roman" w:cs="Times New Roman"/>
          <w:bCs/>
          <w:shd w:val="clear" w:color="auto" w:fill="FFFFFF"/>
        </w:rPr>
        <w:t>π</w:t>
      </w:r>
      <w:r>
        <w:rPr>
          <w:rFonts w:eastAsia="Times New Roman" w:cs="Times New Roman"/>
          <w:bCs/>
          <w:shd w:val="clear" w:color="auto" w:fill="FFFFFF"/>
        </w:rPr>
        <w:t>ροϋπολογισμού</w:t>
      </w:r>
      <w:r>
        <w:rPr>
          <w:rFonts w:eastAsia="Times New Roman" w:cs="Times New Roman"/>
          <w:szCs w:val="24"/>
        </w:rPr>
        <w:t xml:space="preserve">. </w:t>
      </w:r>
      <w:r>
        <w:rPr>
          <w:rFonts w:eastAsia="Times New Roman"/>
          <w:bCs/>
        </w:rPr>
        <w:t>Πολ</w:t>
      </w:r>
      <w:r>
        <w:rPr>
          <w:rFonts w:eastAsia="Times New Roman"/>
          <w:bCs/>
        </w:rPr>
        <w:t>λοί</w:t>
      </w:r>
      <w:r>
        <w:rPr>
          <w:rFonts w:eastAsia="Times New Roman"/>
          <w:bCs/>
        </w:rPr>
        <w:t xml:space="preserve"> καλοί συνάδελφοι κάλυψαν διάφορες περιοχές. </w:t>
      </w:r>
    </w:p>
    <w:p w14:paraId="420DC5AB" w14:textId="77777777" w:rsidR="003663B4" w:rsidRDefault="00087BC7">
      <w:pPr>
        <w:spacing w:line="600" w:lineRule="auto"/>
        <w:ind w:firstLine="720"/>
        <w:jc w:val="both"/>
        <w:rPr>
          <w:rFonts w:eastAsia="Times New Roman"/>
          <w:bCs/>
        </w:rPr>
      </w:pPr>
      <w:r>
        <w:rPr>
          <w:rFonts w:eastAsia="Times New Roman"/>
          <w:bCs/>
        </w:rPr>
        <w:t>Ν</w:t>
      </w:r>
      <w:r>
        <w:rPr>
          <w:rFonts w:eastAsia="Times New Roman"/>
          <w:bCs/>
          <w:shd w:val="clear" w:color="auto" w:fill="FFFFFF"/>
        </w:rPr>
        <w:t>ομίζω</w:t>
      </w:r>
      <w:r>
        <w:rPr>
          <w:rFonts w:eastAsia="Times New Roman"/>
          <w:bCs/>
        </w:rPr>
        <w:t xml:space="preserve"> </w:t>
      </w:r>
      <w:r>
        <w:rPr>
          <w:rFonts w:eastAsia="Times New Roman"/>
          <w:bCs/>
          <w:shd w:val="clear" w:color="auto" w:fill="FFFFFF"/>
        </w:rPr>
        <w:t>ότι</w:t>
      </w:r>
      <w:r>
        <w:rPr>
          <w:rFonts w:eastAsia="Times New Roman"/>
          <w:bCs/>
        </w:rPr>
        <w:t xml:space="preserve"> μπορούμε με μεγαλύτερη βεβαιότητα και μεγαλύτερη ασφάλεια και </w:t>
      </w:r>
      <w:r>
        <w:rPr>
          <w:rFonts w:eastAsia="Times New Roman"/>
          <w:bCs/>
        </w:rPr>
        <w:t xml:space="preserve">ίσως και με πιο ασφαλή εργαλεία πρόβλεψης </w:t>
      </w:r>
      <w:r>
        <w:rPr>
          <w:rFonts w:eastAsia="Times New Roman"/>
          <w:bCs/>
          <w:shd w:val="clear" w:color="auto" w:fill="FFFFFF"/>
        </w:rPr>
        <w:t>να</w:t>
      </w:r>
      <w:r>
        <w:rPr>
          <w:rFonts w:eastAsia="Times New Roman"/>
          <w:bCs/>
        </w:rPr>
        <w:t xml:space="preserve"> οργανώσουμε το μέλλον μας. Πάντως, </w:t>
      </w:r>
      <w:r>
        <w:rPr>
          <w:rFonts w:eastAsia="Times New Roman"/>
          <w:bCs/>
          <w:shd w:val="clear" w:color="auto" w:fill="FFFFFF"/>
        </w:rPr>
        <w:t>μπορεί</w:t>
      </w:r>
      <w:r>
        <w:rPr>
          <w:rFonts w:eastAsia="Times New Roman"/>
          <w:bCs/>
        </w:rPr>
        <w:t xml:space="preserve"> να είναι ένας </w:t>
      </w:r>
      <w:r>
        <w:rPr>
          <w:rFonts w:eastAsia="Times New Roman"/>
          <w:bCs/>
          <w:shd w:val="clear" w:color="auto" w:fill="FFFFFF"/>
        </w:rPr>
        <w:t>π</w:t>
      </w:r>
      <w:r>
        <w:rPr>
          <w:rFonts w:eastAsia="Times New Roman"/>
          <w:bCs/>
          <w:shd w:val="clear" w:color="auto" w:fill="FFFFFF"/>
        </w:rPr>
        <w:t>ροϋπολογισμός</w:t>
      </w:r>
      <w:r>
        <w:rPr>
          <w:rFonts w:eastAsia="Times New Roman"/>
          <w:bCs/>
        </w:rPr>
        <w:t xml:space="preserve"> δύσκολος, αλλά ίσως και να είναι το πρώτο σχέδιο </w:t>
      </w:r>
      <w:r>
        <w:rPr>
          <w:rFonts w:eastAsia="Times New Roman"/>
          <w:bCs/>
          <w:shd w:val="clear" w:color="auto" w:fill="FFFFFF"/>
        </w:rPr>
        <w:t>π</w:t>
      </w:r>
      <w:r>
        <w:rPr>
          <w:rFonts w:eastAsia="Times New Roman"/>
          <w:bCs/>
          <w:shd w:val="clear" w:color="auto" w:fill="FFFFFF"/>
        </w:rPr>
        <w:t>ροϋπολογισμού</w:t>
      </w:r>
      <w:r>
        <w:rPr>
          <w:rFonts w:eastAsia="Times New Roman"/>
          <w:bCs/>
        </w:rPr>
        <w:t xml:space="preserve"> </w:t>
      </w:r>
      <w:r>
        <w:rPr>
          <w:rFonts w:eastAsia="Times New Roman"/>
          <w:bCs/>
          <w:shd w:val="clear" w:color="auto" w:fill="FFFFFF"/>
        </w:rPr>
        <w:t>που</w:t>
      </w:r>
      <w:r>
        <w:rPr>
          <w:rFonts w:eastAsia="Times New Roman"/>
          <w:bCs/>
        </w:rPr>
        <w:t xml:space="preserve"> επιτρέπει την αναφορά στο μέλλον. </w:t>
      </w:r>
    </w:p>
    <w:p w14:paraId="420DC5AC" w14:textId="77777777" w:rsidR="003663B4" w:rsidRDefault="00087BC7">
      <w:pPr>
        <w:spacing w:line="600" w:lineRule="auto"/>
        <w:ind w:firstLine="720"/>
        <w:jc w:val="both"/>
        <w:rPr>
          <w:rFonts w:eastAsia="Times New Roman"/>
          <w:bCs/>
        </w:rPr>
      </w:pPr>
      <w:r>
        <w:rPr>
          <w:rFonts w:eastAsia="Times New Roman"/>
          <w:bCs/>
          <w:shd w:val="clear" w:color="auto" w:fill="FFFFFF"/>
        </w:rPr>
        <w:t>Ευχαριστώ πολύ</w:t>
      </w:r>
      <w:r>
        <w:rPr>
          <w:rFonts w:eastAsia="Times New Roman"/>
          <w:bCs/>
        </w:rPr>
        <w:t>.</w:t>
      </w:r>
    </w:p>
    <w:p w14:paraId="420DC5AD" w14:textId="77777777" w:rsidR="003663B4" w:rsidRDefault="00087BC7">
      <w:pPr>
        <w:spacing w:line="600" w:lineRule="auto"/>
        <w:ind w:firstLine="720"/>
        <w:jc w:val="center"/>
        <w:rPr>
          <w:rFonts w:eastAsia="Times New Roman"/>
          <w:bCs/>
        </w:rPr>
      </w:pPr>
      <w:r>
        <w:rPr>
          <w:rFonts w:eastAsia="Times New Roman"/>
          <w:bCs/>
        </w:rPr>
        <w:t xml:space="preserve">(Χειροκροτήματα από </w:t>
      </w:r>
      <w:r>
        <w:rPr>
          <w:rFonts w:eastAsia="Times New Roman"/>
          <w:bCs/>
        </w:rPr>
        <w:t>την πτέρυγα του ΣΥΡΙΖΑ)</w:t>
      </w:r>
    </w:p>
    <w:p w14:paraId="420DC5AE" w14:textId="77777777" w:rsidR="003663B4" w:rsidRDefault="00087BC7">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Ευχαριστώ, κύριε συνάδελφε. </w:t>
      </w:r>
    </w:p>
    <w:p w14:paraId="420DC5AF" w14:textId="77777777" w:rsidR="003663B4" w:rsidRDefault="00087BC7">
      <w:pPr>
        <w:spacing w:line="600" w:lineRule="auto"/>
        <w:ind w:firstLine="720"/>
        <w:jc w:val="both"/>
        <w:rPr>
          <w:rFonts w:eastAsia="Times New Roman"/>
          <w:bCs/>
        </w:rPr>
      </w:pPr>
      <w:r>
        <w:rPr>
          <w:rFonts w:eastAsia="Times New Roman"/>
          <w:bCs/>
          <w:shd w:val="clear" w:color="auto" w:fill="FFFFFF"/>
        </w:rPr>
        <w:t>Ο συνάδελφος κ. Βασίλειος Τσίρκας από τον ΣΥΡΙΖΑ έχει τον λόγο.</w:t>
      </w:r>
    </w:p>
    <w:p w14:paraId="420DC5B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rPr>
        <w:t xml:space="preserve">Ευχαριστώ, κύριε Πρόεδρε. </w:t>
      </w:r>
    </w:p>
    <w:p w14:paraId="420DC5B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w:t>
      </w:r>
      <w:r>
        <w:rPr>
          <w:rFonts w:eastAsia="Times New Roman"/>
          <w:szCs w:val="24"/>
        </w:rPr>
        <w:t xml:space="preserve">κυρίες και κύριοι </w:t>
      </w:r>
      <w:r>
        <w:rPr>
          <w:rFonts w:eastAsia="Times New Roman" w:cs="Times New Roman"/>
          <w:szCs w:val="24"/>
        </w:rPr>
        <w:t>Βουλευτές, βρισ</w:t>
      </w:r>
      <w:r>
        <w:rPr>
          <w:rFonts w:eastAsia="Times New Roman" w:cs="Times New Roman"/>
          <w:szCs w:val="24"/>
        </w:rPr>
        <w:t xml:space="preserve">κόμαστε σήμερα μπροστά σε </w:t>
      </w:r>
      <w:r>
        <w:rPr>
          <w:rFonts w:eastAsia="Times New Roman"/>
          <w:bCs/>
          <w:shd w:val="clear" w:color="auto" w:fill="FFFFFF"/>
        </w:rPr>
        <w:t>μια</w:t>
      </w:r>
      <w:r>
        <w:rPr>
          <w:rFonts w:eastAsia="Times New Roman" w:cs="Times New Roman"/>
          <w:szCs w:val="24"/>
        </w:rPr>
        <w:t xml:space="preserve"> νέα πραγματικότητα, καθώς μπορούμε πλέον να μιλάμε για θετικούς ρυθμούς </w:t>
      </w:r>
      <w:r>
        <w:rPr>
          <w:rFonts w:eastAsia="Times New Roman"/>
          <w:bCs/>
          <w:shd w:val="clear" w:color="auto" w:fill="FFFFFF"/>
        </w:rPr>
        <w:t>ανάπτυξη</w:t>
      </w:r>
      <w:r>
        <w:rPr>
          <w:rFonts w:eastAsia="Times New Roman" w:cs="Times New Roman"/>
          <w:szCs w:val="24"/>
        </w:rPr>
        <w:t xml:space="preserve">ς, για αύξηση των άμεσων ξένων επενδύσεων, για εκτόξευση του αριθμού των τουριστών, για πραγματική μείωση της ανεργίας. </w:t>
      </w:r>
    </w:p>
    <w:p w14:paraId="420DC5B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πρώτη φορά έχουμε την</w:t>
      </w:r>
      <w:r>
        <w:rPr>
          <w:rFonts w:eastAsia="Times New Roman" w:cs="Times New Roman"/>
          <w:szCs w:val="24"/>
        </w:rPr>
        <w:t xml:space="preserve"> ολοκλήρωση μιας αξιολόγησης, της τρίτης, </w:t>
      </w:r>
      <w:r>
        <w:rPr>
          <w:rFonts w:eastAsia="Times New Roman" w:cs="Times New Roman"/>
        </w:rPr>
        <w:t>χωρίς</w:t>
      </w:r>
      <w:r>
        <w:rPr>
          <w:rFonts w:eastAsia="Times New Roman" w:cs="Times New Roman"/>
          <w:szCs w:val="24"/>
        </w:rPr>
        <w:t xml:space="preserve"> νέα δέσμη μέτρων, </w:t>
      </w:r>
      <w:r>
        <w:rPr>
          <w:rFonts w:eastAsia="Times New Roman" w:cs="Times New Roman"/>
        </w:rPr>
        <w:t>χωρίς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απολύτως δημοσιονομική επιβάρυνση. Και αυτό οφείλεται στην ανάκτηση του κύρους </w:t>
      </w:r>
      <w:r>
        <w:rPr>
          <w:rFonts w:eastAsia="Times New Roman"/>
          <w:bCs/>
        </w:rPr>
        <w:t>και</w:t>
      </w:r>
      <w:r>
        <w:rPr>
          <w:rFonts w:eastAsia="Times New Roman" w:cs="Times New Roman"/>
          <w:szCs w:val="24"/>
        </w:rPr>
        <w:t xml:space="preserve"> της αξιοπιστίας της χώρας, </w:t>
      </w:r>
      <w:r>
        <w:rPr>
          <w:rFonts w:eastAsia="Times New Roman" w:cs="Times New Roman"/>
          <w:bCs/>
          <w:shd w:val="clear" w:color="auto" w:fill="FFFFFF"/>
        </w:rPr>
        <w:t>που</w:t>
      </w:r>
      <w:r>
        <w:rPr>
          <w:rFonts w:eastAsia="Times New Roman" w:cs="Times New Roman"/>
          <w:szCs w:val="24"/>
        </w:rPr>
        <w:t xml:space="preserve"> πέτυχε αυτή η </w:t>
      </w:r>
      <w:r>
        <w:rPr>
          <w:rFonts w:eastAsia="Times New Roman"/>
          <w:bCs/>
        </w:rPr>
        <w:t>Κυβέρνηση</w:t>
      </w:r>
      <w:r>
        <w:rPr>
          <w:rFonts w:eastAsia="Times New Roman" w:cs="Times New Roman"/>
          <w:szCs w:val="24"/>
        </w:rPr>
        <w:t xml:space="preserve"> μετά από σοβαρή </w:t>
      </w:r>
      <w:r>
        <w:rPr>
          <w:rFonts w:eastAsia="Times New Roman"/>
          <w:bCs/>
        </w:rPr>
        <w:t>και</w:t>
      </w:r>
      <w:r>
        <w:rPr>
          <w:rFonts w:eastAsia="Times New Roman" w:cs="Times New Roman"/>
          <w:szCs w:val="24"/>
        </w:rPr>
        <w:t xml:space="preserve"> συστηματική δουλειά</w:t>
      </w:r>
      <w:r>
        <w:rPr>
          <w:rFonts w:eastAsia="Times New Roman" w:cs="Times New Roman"/>
          <w:szCs w:val="24"/>
        </w:rPr>
        <w:t xml:space="preserve">. </w:t>
      </w:r>
    </w:p>
    <w:p w14:paraId="420DC5B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Όσοι δεν </w:t>
      </w:r>
      <w:r>
        <w:rPr>
          <w:rFonts w:eastAsia="Times New Roman"/>
          <w:bCs/>
        </w:rPr>
        <w:t>έχουν</w:t>
      </w:r>
      <w:r>
        <w:rPr>
          <w:rFonts w:eastAsia="Times New Roman" w:cs="Times New Roman"/>
          <w:szCs w:val="24"/>
        </w:rPr>
        <w:t xml:space="preserve"> παρωπίδες, βλέπουν τη θετική πορεία της ελληνικής οικονομίας. Τα διεθνή μέσα ενημέρωσης κάνουν λόγο για αισιοδοξία </w:t>
      </w:r>
      <w:r>
        <w:rPr>
          <w:rFonts w:eastAsia="Times New Roman" w:cs="Times New Roman"/>
          <w:bCs/>
          <w:shd w:val="clear" w:color="auto" w:fill="FFFFFF"/>
        </w:rPr>
        <w:t>που</w:t>
      </w:r>
      <w:r>
        <w:rPr>
          <w:rFonts w:eastAsia="Times New Roman" w:cs="Times New Roman"/>
          <w:szCs w:val="24"/>
        </w:rPr>
        <w:t xml:space="preserve"> επιστρέφει στην Ελλάδα </w:t>
      </w:r>
      <w:r>
        <w:rPr>
          <w:rFonts w:eastAsia="Times New Roman"/>
          <w:bCs/>
        </w:rPr>
        <w:t>και</w:t>
      </w:r>
      <w:r>
        <w:rPr>
          <w:rFonts w:eastAsia="Times New Roman" w:cs="Times New Roman"/>
          <w:szCs w:val="24"/>
        </w:rPr>
        <w:t xml:space="preserve"> για καθαρή έξοδο από τα μνημόνια το καλοκαίρι του 2018. Όλοι βλέπουν τη θετική πορεία, εκτός</w:t>
      </w:r>
      <w:r>
        <w:rPr>
          <w:rFonts w:eastAsia="Times New Roman" w:cs="Times New Roman"/>
          <w:szCs w:val="24"/>
        </w:rPr>
        <w:t xml:space="preserve"> από την </w:t>
      </w:r>
      <w:r>
        <w:rPr>
          <w:rFonts w:eastAsia="Times New Roman" w:cs="Times New Roman"/>
          <w:bCs/>
          <w:shd w:val="clear" w:color="auto" w:fill="FFFFFF"/>
        </w:rPr>
        <w:t xml:space="preserve">Αξιωματική Αντιπολίτευση </w:t>
      </w:r>
      <w:r>
        <w:rPr>
          <w:rFonts w:eastAsia="Times New Roman"/>
          <w:bCs/>
        </w:rPr>
        <w:t>και</w:t>
      </w:r>
      <w:r>
        <w:rPr>
          <w:rFonts w:eastAsia="Times New Roman" w:cs="Times New Roman"/>
          <w:szCs w:val="24"/>
        </w:rPr>
        <w:t xml:space="preserve"> το σύνολο των συστημικών μέσων μαζικής ενημέρωσης, </w:t>
      </w:r>
      <w:r>
        <w:rPr>
          <w:rFonts w:eastAsia="Times New Roman" w:cs="Times New Roman"/>
          <w:bCs/>
          <w:shd w:val="clear" w:color="auto" w:fill="FFFFFF"/>
        </w:rPr>
        <w:t>που</w:t>
      </w:r>
      <w:r>
        <w:rPr>
          <w:rFonts w:eastAsia="Times New Roman" w:cs="Times New Roman"/>
          <w:szCs w:val="24"/>
        </w:rPr>
        <w:t xml:space="preserve"> ζουν στη δική τους πραγματικότητα, </w:t>
      </w:r>
      <w:r>
        <w:rPr>
          <w:rFonts w:eastAsia="Times New Roman" w:cs="Times New Roman"/>
          <w:bCs/>
          <w:shd w:val="clear" w:color="auto" w:fill="FFFFFF"/>
        </w:rPr>
        <w:t>γιατί</w:t>
      </w:r>
      <w:r>
        <w:rPr>
          <w:rFonts w:eastAsia="Times New Roman" w:cs="Times New Roman"/>
          <w:szCs w:val="24"/>
        </w:rPr>
        <w:t xml:space="preserve"> τους τρομάζει η πραγματικότητα που συνεχώς βελτιώνεται. Δηλητηριάζουν τη δημόσια ζωή με ανυπόστατες καταγγελίες </w:t>
      </w:r>
      <w:r>
        <w:rPr>
          <w:rFonts w:eastAsia="Times New Roman"/>
          <w:bCs/>
        </w:rPr>
        <w:t>και</w:t>
      </w:r>
      <w:r>
        <w:rPr>
          <w:rFonts w:eastAsia="Times New Roman" w:cs="Times New Roman"/>
          <w:szCs w:val="24"/>
        </w:rPr>
        <w:t xml:space="preserve"> με </w:t>
      </w:r>
      <w:r>
        <w:rPr>
          <w:rFonts w:eastAsia="Times New Roman"/>
          <w:bCs/>
          <w:shd w:val="clear" w:color="auto" w:fill="FFFFFF"/>
        </w:rPr>
        <w:t>μια</w:t>
      </w:r>
      <w:r>
        <w:rPr>
          <w:rFonts w:eastAsia="Times New Roman" w:cs="Times New Roman"/>
          <w:szCs w:val="24"/>
        </w:rPr>
        <w:t xml:space="preserve"> τοξική αντιπολιτευτική τακτική, την ώρα </w:t>
      </w:r>
      <w:r>
        <w:rPr>
          <w:rFonts w:eastAsia="Times New Roman" w:cs="Times New Roman"/>
          <w:bCs/>
          <w:shd w:val="clear" w:color="auto" w:fill="FFFFFF"/>
        </w:rPr>
        <w:t>που</w:t>
      </w:r>
      <w:r>
        <w:rPr>
          <w:rFonts w:eastAsia="Times New Roman" w:cs="Times New Roman"/>
          <w:szCs w:val="24"/>
        </w:rPr>
        <w:t xml:space="preserve"> η </w:t>
      </w:r>
      <w:r>
        <w:rPr>
          <w:rFonts w:eastAsia="Times New Roman"/>
          <w:bCs/>
        </w:rPr>
        <w:t>Κυβέρνηση</w:t>
      </w:r>
      <w:r>
        <w:rPr>
          <w:rFonts w:eastAsia="Times New Roman" w:cs="Times New Roman"/>
          <w:szCs w:val="24"/>
        </w:rPr>
        <w:t xml:space="preserve"> συνεχίζει να προετοιμάζει το έδαφος για την οριστική έξοδο από την κρίση </w:t>
      </w:r>
      <w:r>
        <w:rPr>
          <w:rFonts w:eastAsia="Times New Roman"/>
          <w:bCs/>
        </w:rPr>
        <w:t>και</w:t>
      </w:r>
      <w:r>
        <w:rPr>
          <w:rFonts w:eastAsia="Times New Roman" w:cs="Times New Roman"/>
          <w:szCs w:val="24"/>
        </w:rPr>
        <w:t xml:space="preserve"> την ανάκτηση της πρόσβασης στις αγορές τον Αύγουστο του 2018. </w:t>
      </w:r>
    </w:p>
    <w:p w14:paraId="420DC5B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δεύτερη συνεχή χρονιά η </w:t>
      </w:r>
      <w:r>
        <w:rPr>
          <w:rFonts w:eastAsia="Times New Roman"/>
          <w:bCs/>
        </w:rPr>
        <w:t>Κυβέρνηση</w:t>
      </w:r>
      <w:r>
        <w:rPr>
          <w:rFonts w:eastAsia="Times New Roman" w:cs="Times New Roman"/>
          <w:szCs w:val="24"/>
        </w:rPr>
        <w:t xml:space="preserve"> προχωρά στη διανομή </w:t>
      </w:r>
      <w:r>
        <w:rPr>
          <w:rFonts w:eastAsia="Times New Roman" w:cs="Times New Roman"/>
          <w:bCs/>
          <w:shd w:val="clear" w:color="auto" w:fill="FFFFFF"/>
        </w:rPr>
        <w:t>κ</w:t>
      </w:r>
      <w:r>
        <w:rPr>
          <w:rFonts w:eastAsia="Times New Roman" w:cs="Times New Roman"/>
          <w:bCs/>
          <w:shd w:val="clear" w:color="auto" w:fill="FFFFFF"/>
        </w:rPr>
        <w:t xml:space="preserve">οινωνικού μερίσματος, που </w:t>
      </w:r>
      <w:r>
        <w:rPr>
          <w:rFonts w:eastAsia="Times New Roman"/>
          <w:bCs/>
          <w:shd w:val="clear" w:color="auto" w:fill="FFFFFF"/>
        </w:rPr>
        <w:t>είναι</w:t>
      </w:r>
      <w:r>
        <w:rPr>
          <w:rFonts w:eastAsia="Times New Roman" w:cs="Times New Roman"/>
          <w:bCs/>
          <w:shd w:val="clear" w:color="auto" w:fill="FFFFFF"/>
        </w:rPr>
        <w:t xml:space="preserve"> διπλάσιο από το περσινό, σε εκατομμύρια πολίτες που έχουν πληγεί περισσότερο από την κρίση. Το κοινωνικό μέρισμα αποτελεί μέρος της </w:t>
      </w:r>
      <w:proofErr w:type="spellStart"/>
      <w:r>
        <w:rPr>
          <w:rFonts w:eastAsia="Times New Roman" w:cs="Times New Roman"/>
          <w:bCs/>
          <w:shd w:val="clear" w:color="auto" w:fill="FFFFFF"/>
        </w:rPr>
        <w:t>υπεραπόδοσης</w:t>
      </w:r>
      <w:proofErr w:type="spellEnd"/>
      <w:r>
        <w:rPr>
          <w:rFonts w:eastAsia="Times New Roman" w:cs="Times New Roman"/>
          <w:bCs/>
          <w:shd w:val="clear" w:color="auto" w:fill="FFFFFF"/>
        </w:rPr>
        <w:t xml:space="preserve"> των εσόδων, ως αποτέλεσμα σκληρής </w:t>
      </w:r>
      <w:r>
        <w:rPr>
          <w:rFonts w:eastAsia="Times New Roman"/>
          <w:bCs/>
          <w:shd w:val="clear" w:color="auto" w:fill="FFFFFF"/>
        </w:rPr>
        <w:t>διαπραγμάτευση</w:t>
      </w:r>
      <w:r>
        <w:rPr>
          <w:rFonts w:eastAsia="Times New Roman" w:cs="Times New Roman"/>
          <w:bCs/>
          <w:shd w:val="clear" w:color="auto" w:fill="FFFFFF"/>
        </w:rPr>
        <w:t>ς για χαμηλότερα πρωτογενή πλεο</w:t>
      </w:r>
      <w:r>
        <w:rPr>
          <w:rFonts w:eastAsia="Times New Roman" w:cs="Times New Roman"/>
          <w:bCs/>
          <w:shd w:val="clear" w:color="auto" w:fill="FFFFFF"/>
        </w:rPr>
        <w:t xml:space="preserve">νάσματα, αλλά </w:t>
      </w:r>
      <w:r>
        <w:rPr>
          <w:rFonts w:eastAsia="Times New Roman"/>
          <w:bCs/>
          <w:shd w:val="clear" w:color="auto" w:fill="FFFFFF"/>
        </w:rPr>
        <w:t>και</w:t>
      </w:r>
      <w:r>
        <w:rPr>
          <w:rFonts w:eastAsia="Times New Roman" w:cs="Times New Roman"/>
          <w:bCs/>
          <w:shd w:val="clear" w:color="auto" w:fill="FFFFFF"/>
        </w:rPr>
        <w:t xml:space="preserve"> γιατί κάποιοι που τόσα χρόνια είχαν </w:t>
      </w:r>
      <w:r>
        <w:rPr>
          <w:rFonts w:eastAsia="Times New Roman"/>
          <w:bCs/>
          <w:shd w:val="clear" w:color="auto" w:fill="FFFFFF"/>
        </w:rPr>
        <w:t>μια</w:t>
      </w:r>
      <w:r>
        <w:rPr>
          <w:rFonts w:eastAsia="Times New Roman" w:cs="Times New Roman"/>
          <w:bCs/>
          <w:shd w:val="clear" w:color="auto" w:fill="FFFFFF"/>
        </w:rPr>
        <w:t xml:space="preserve"> ιδιότυπη ασυλία πλέον πάνε στο ταμείο, όπως συνέβη με τα έσοδα των 700 περίπου εκατομμυρίων ευρώ, που </w:t>
      </w:r>
      <w:r>
        <w:rPr>
          <w:rFonts w:eastAsia="Times New Roman"/>
          <w:bCs/>
          <w:shd w:val="clear" w:color="auto" w:fill="FFFFFF"/>
        </w:rPr>
        <w:t>έχει</w:t>
      </w:r>
      <w:r>
        <w:rPr>
          <w:rFonts w:eastAsia="Times New Roman" w:cs="Times New Roman"/>
          <w:bCs/>
          <w:shd w:val="clear" w:color="auto" w:fill="FFFFFF"/>
        </w:rPr>
        <w:t xml:space="preserve"> αποφέρει η ρύθμιση για την εθελοντική αποκάλυψη αδήλωτων καταθέσεων, -εισπρακτικά αποτελέσμ</w:t>
      </w:r>
      <w:r>
        <w:rPr>
          <w:rFonts w:eastAsia="Times New Roman" w:cs="Times New Roman"/>
          <w:bCs/>
          <w:shd w:val="clear" w:color="auto" w:fill="FFFFFF"/>
        </w:rPr>
        <w:t xml:space="preserve">ατα που δεν έφεραν ποτέ οι προηγούμενες κυβερνήσεις, επιτρέποντας αντίθετα τις αδήλωτες καταθέσεις. </w:t>
      </w:r>
    </w:p>
    <w:p w14:paraId="420DC5B5"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Από εκεί προήλθε το κοινωνικό μέρισμα, αλλά και από την αύξηση των εσόδων στα ασφαλιστικά ταμεία από τις εισφορές των μισθωτών λόγω της μείωσης της ανεργία</w:t>
      </w:r>
      <w:r>
        <w:rPr>
          <w:rFonts w:eastAsia="Times New Roman" w:cs="Times New Roman"/>
          <w:szCs w:val="24"/>
        </w:rPr>
        <w:t xml:space="preserve">ς, της αύξησης της απασχόλησης και της καταπολέμησης της αδήλωτης εργασίας. </w:t>
      </w:r>
    </w:p>
    <w:p w14:paraId="420DC5B6"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Με τη διαπραγμάτευση για την τρίτη αξιολόγηση, η Κυβέρνηση κατάφερε να εξασφαλίσει ένα σημαντικό πακέτο για τη στήριξη των οικογενειών, αυξάνοντας τον προϋπολογισμό κατά 260 εκατο</w:t>
      </w:r>
      <w:r>
        <w:rPr>
          <w:rFonts w:eastAsia="Times New Roman" w:cs="Times New Roman"/>
          <w:szCs w:val="24"/>
        </w:rPr>
        <w:t xml:space="preserve">μμύρια ευρώ για τα οικογενειακά επιδόματα, διευρύνοντας τις εισοδηματικές κλίμακες για τους πλέον αδύναμους, ενώ εξίσου σημαντική είναι η αύξηση της δαπάνης για την επέκταση των βρεφονηπιακών σταθμών. </w:t>
      </w:r>
    </w:p>
    <w:p w14:paraId="420DC5B7"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Θετικό δημοσιονομικό γεγονός αποτελεί και η αύξηση της</w:t>
      </w:r>
      <w:r>
        <w:rPr>
          <w:rFonts w:eastAsia="Times New Roman" w:cs="Times New Roman"/>
          <w:szCs w:val="24"/>
        </w:rPr>
        <w:t xml:space="preserve"> κρατικής χρηματοδότησης προς την αυτοδιοίκηση, περίπου κατά 5,34%, σε σύγκριση με τον κρατικό προϋπολογισμό του 2017. Αποτελεί δημοσιονομική απόδειξη μιας άλλης δημοκρατικής αντίληψης για τον ρόλο της αυτοδιοίκησης. </w:t>
      </w:r>
    </w:p>
    <w:p w14:paraId="420DC5B8"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Η διαφορά, λοιπόν, αντίληψης είναι ορα</w:t>
      </w:r>
      <w:r>
        <w:rPr>
          <w:rFonts w:eastAsia="Times New Roman" w:cs="Times New Roman"/>
          <w:szCs w:val="24"/>
        </w:rPr>
        <w:t xml:space="preserve">τή και ξεκάθαρη, σε όλους τους ευαίσθητους τομείς, καθώς αντίστοιχες είναι οι προβλέψεις του </w:t>
      </w:r>
      <w:r>
        <w:rPr>
          <w:rFonts w:eastAsia="Times New Roman" w:cs="Times New Roman"/>
          <w:szCs w:val="24"/>
        </w:rPr>
        <w:t>π</w:t>
      </w:r>
      <w:r>
        <w:rPr>
          <w:rFonts w:eastAsia="Times New Roman" w:cs="Times New Roman"/>
          <w:szCs w:val="24"/>
        </w:rPr>
        <w:t>ροϋπολογισμού και σε άλλους τομείς, όπως την υγεία, την παιδεία, τη δικαιοσύνη, αφού οι προβλεπόμενες δαπάνες, παρά τις δύσκολες δημοσιονομικές συνθήκες, επιτρέπο</w:t>
      </w:r>
      <w:r>
        <w:rPr>
          <w:rFonts w:eastAsia="Times New Roman" w:cs="Times New Roman"/>
          <w:szCs w:val="24"/>
        </w:rPr>
        <w:t xml:space="preserve">υν την εύρυθμη λειτουργία των δομών τους για την εξυπηρέτηση όλων των πολιτών. </w:t>
      </w:r>
    </w:p>
    <w:p w14:paraId="420DC5B9"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Μας κατηγορείτε ότι τα πράγματα πηγαίνουν χειρότερα. Τα πράγματα πηγαίνουν καλύτερα. Η απόδειξη είναι ότι ο </w:t>
      </w:r>
      <w:r>
        <w:rPr>
          <w:rFonts w:eastAsia="Times New Roman" w:cs="Times New Roman"/>
          <w:szCs w:val="24"/>
        </w:rPr>
        <w:t>π</w:t>
      </w:r>
      <w:r>
        <w:rPr>
          <w:rFonts w:eastAsia="Times New Roman" w:cs="Times New Roman"/>
          <w:szCs w:val="24"/>
        </w:rPr>
        <w:t xml:space="preserve">ροϋπολογισμός του 2018 είναι ο τελευταίος που κατατίθεται στο πλαίσιο του προγράμματος μακροοικονομικής προσαρμογής και σηματοδοτεί την είσοδο της χώρας σε μια νέα περίοδο οικονομικής σταθερότητας και κανονικότητας. Είναι ο </w:t>
      </w:r>
      <w:r>
        <w:rPr>
          <w:rFonts w:eastAsia="Times New Roman" w:cs="Times New Roman"/>
          <w:szCs w:val="24"/>
        </w:rPr>
        <w:t>π</w:t>
      </w:r>
      <w:r>
        <w:rPr>
          <w:rFonts w:eastAsia="Times New Roman" w:cs="Times New Roman"/>
          <w:szCs w:val="24"/>
        </w:rPr>
        <w:t>ροϋπολογισμός που μπορεί να στα</w:t>
      </w:r>
      <w:r>
        <w:rPr>
          <w:rFonts w:eastAsia="Times New Roman" w:cs="Times New Roman"/>
          <w:szCs w:val="24"/>
        </w:rPr>
        <w:t xml:space="preserve">θεροποιήσει την αναπτυξιακή πορεία, καθώς οι διατιθέμενοι πόροι τόσο από το Πρόγραμμα Δημοσίων Επενδύσεων, όσο και από το ΕΣΠΑ, αλλά και από τη συνεργασία με την Ευρωπαϊκή Τράπεζα Επενδύσεων αλλάζουν το κλίμα στην οικονομία και τις επενδύσεις. Είναι, </w:t>
      </w:r>
      <w:r>
        <w:rPr>
          <w:rFonts w:eastAsia="Times New Roman" w:cs="Times New Roman"/>
          <w:szCs w:val="24"/>
        </w:rPr>
        <w:t>όμως,</w:t>
      </w:r>
      <w:r>
        <w:rPr>
          <w:rFonts w:eastAsia="Times New Roman" w:cs="Times New Roman"/>
          <w:szCs w:val="24"/>
        </w:rPr>
        <w:t xml:space="preserve"> και ο </w:t>
      </w:r>
      <w:r>
        <w:rPr>
          <w:rFonts w:eastAsia="Times New Roman" w:cs="Times New Roman"/>
          <w:szCs w:val="24"/>
        </w:rPr>
        <w:t>π</w:t>
      </w:r>
      <w:r>
        <w:rPr>
          <w:rFonts w:eastAsia="Times New Roman" w:cs="Times New Roman"/>
          <w:szCs w:val="24"/>
        </w:rPr>
        <w:t xml:space="preserve">ροϋπολογισμός που αποτυπώνει την προσήλωσή μας στη βελτίωση της καθημερινότητας του πολίτη. </w:t>
      </w:r>
    </w:p>
    <w:p w14:paraId="420DC5BA"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Κατά το πρώτο εξάμηνο του 2017, δημιουργήθηκαν τριακόσιες χιλιάδες νέες θέσεις εργασίας. Αυτό είναι ένα χειροπιαστό παράδειγμα. Τριακόσ</w:t>
      </w:r>
      <w:r>
        <w:rPr>
          <w:rFonts w:eastAsia="Times New Roman" w:cs="Times New Roman"/>
          <w:szCs w:val="24"/>
        </w:rPr>
        <w:t>ι</w:t>
      </w:r>
      <w:r>
        <w:rPr>
          <w:rFonts w:eastAsia="Times New Roman" w:cs="Times New Roman"/>
          <w:szCs w:val="24"/>
        </w:rPr>
        <w:t>ες χιλιάδες άνθρωπο</w:t>
      </w:r>
      <w:r>
        <w:rPr>
          <w:rFonts w:eastAsia="Times New Roman" w:cs="Times New Roman"/>
          <w:szCs w:val="24"/>
        </w:rPr>
        <w:t xml:space="preserve">ι έχουν βιώσει την αλλαγή του περάσματος από την ανεργία στην εργασία. Είναι αδιάφορο αυτό; Πείτε το αν είναι. </w:t>
      </w:r>
    </w:p>
    <w:p w14:paraId="420DC5BB"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Με τη λήξη, λοιπόν, του προγράμματος τον Αύγουστο του 2018 θα αποκατασταθεί σε μεγάλο βαθμό η οικονομική και πολιτική κυριαρχία της χώρας και θα</w:t>
      </w:r>
      <w:r>
        <w:rPr>
          <w:rFonts w:eastAsia="Times New Roman" w:cs="Times New Roman"/>
          <w:szCs w:val="24"/>
        </w:rPr>
        <w:t xml:space="preserve"> φανούν με ακόμη μεγαλύτερη σαφήνεια οι διαχωριστικές γραμμές μεταξύ των πολιτικών δυνάμεων της χώρας. Μέχρι τότε, θα έχει αποκαλυφθεί πλήρως η δική σας επιδίωξη που δεν είναι άλλη από τη λεηλασία των οικογενειακών επιδομάτων, τη διάλυση του κοινωνικού κρά</w:t>
      </w:r>
      <w:r>
        <w:rPr>
          <w:rFonts w:eastAsia="Times New Roman" w:cs="Times New Roman"/>
          <w:szCs w:val="24"/>
        </w:rPr>
        <w:t xml:space="preserve">τους, την εξάντληση της φτωχής και μεσαίας τάξης. </w:t>
      </w:r>
    </w:p>
    <w:p w14:paraId="420DC5BC"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Όσο και αν προσπαθείτε να παρουσιάσετε μια άλλη εικόνα, της μιζέριας, της ήττας, τα πράγματα είναι διαφορετικά. Όσο υπάρχουν, όμως, ακόμη συμπολίτες μας, που τα βγάζουν δύσκολα πέρα, εμείς σίγουρα δεν μπορ</w:t>
      </w:r>
      <w:r>
        <w:rPr>
          <w:rFonts w:eastAsia="Times New Roman" w:cs="Times New Roman"/>
          <w:szCs w:val="24"/>
        </w:rPr>
        <w:t>ούμε να πανηγυρίζουμε. Διαμορφώνουμε, όμως, ένα διαφορετικό περιβάλλον, που επιτρέπει στον ελληνικό λαό να βλέπει με άλλο μάτι την προοπτική καλυτέρευσης της ζωής του. Και έχει αποδείξει αυτή η Κυβέρνηση εμπράκτως ότι διαθέτει τη βούληση για βαθιές πολιτικ</w:t>
      </w:r>
      <w:r>
        <w:rPr>
          <w:rFonts w:eastAsia="Times New Roman" w:cs="Times New Roman"/>
          <w:szCs w:val="24"/>
        </w:rPr>
        <w:t xml:space="preserve">ές τομές και πετυχαίνει στόχους που αποβαίνουν σε όφελος της κοινωνίας. Και όλα αυτά αποτυπώνονται στον </w:t>
      </w:r>
      <w:r>
        <w:rPr>
          <w:rFonts w:eastAsia="Times New Roman" w:cs="Times New Roman"/>
          <w:szCs w:val="24"/>
        </w:rPr>
        <w:t>π</w:t>
      </w:r>
      <w:r>
        <w:rPr>
          <w:rFonts w:eastAsia="Times New Roman" w:cs="Times New Roman"/>
          <w:szCs w:val="24"/>
        </w:rPr>
        <w:t xml:space="preserve">ροϋπολογισμό. </w:t>
      </w:r>
    </w:p>
    <w:p w14:paraId="420DC5BD"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Για εμάς, παραμένει κύριος στόχος η αλλαγή του παραγωγικού και κοινωνικού μοντέλου της χώρας, η στήριξη των εργασιακών δικαιωμάτων, της </w:t>
      </w:r>
      <w:r>
        <w:rPr>
          <w:rFonts w:eastAsia="Times New Roman" w:cs="Times New Roman"/>
          <w:szCs w:val="24"/>
        </w:rPr>
        <w:t xml:space="preserve">απασχόλησης, η διεύρυνση του κοινωνικού κράτους, η δίκαιη φορολόγηση. Οι πολίτες καταλαβαίνουν ότι δίνουμε έναν διαρκώς δύσκολο και μεγάλο αγώνα για να αμβλύνουμε τις συνέπειες, να δημιουργήσουμε όρους ανάκαμψης και να υποστηρίξουμε ανθρώπους που βρέθηκαν </w:t>
      </w:r>
      <w:r>
        <w:rPr>
          <w:rFonts w:eastAsia="Times New Roman" w:cs="Times New Roman"/>
          <w:szCs w:val="24"/>
        </w:rPr>
        <w:t xml:space="preserve">όλα τα προηγούμενα χρόνια στα περιθώριο, να εξασφαλίσουμε τον αναγκαίο δημοσιονομικό χώρο για να διευρυνθούν οι παρεμβάσεις ενίσχυσης της κοινωνικής προστασίας και να υλοποιηθούν σημαντικές μειώσεις φορολογικών συντελεστών νοικοκυριών και επιχειρήσεων. </w:t>
      </w:r>
    </w:p>
    <w:p w14:paraId="420DC5BE"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αποτελέσματα είναι ήδη αισθητά σε μεγάλες ομάδες του πληθυσμού, οι οποίες όταν θα έρθει η ώρα να κρίνουν για το ποιος θέλουν να κυβερνήσει αυτή τη χώρα, θα αποφασίσουν με βάση το συμφέρον τους. Έχουμε μπροστά μας δύο χρόνια για να εξασφαλίσουμε μια δυναμι</w:t>
      </w:r>
      <w:r>
        <w:rPr>
          <w:rFonts w:eastAsia="Times New Roman" w:cs="Times New Roman"/>
          <w:szCs w:val="24"/>
        </w:rPr>
        <w:t xml:space="preserve">κή ανάκαμψη της ελληνικής οικονομίας που θα έχει αποτελέσματα για τους πολλούς. </w:t>
      </w:r>
    </w:p>
    <w:p w14:paraId="420DC5BF"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Νέα Δημοκρατία και </w:t>
      </w:r>
      <w:r>
        <w:rPr>
          <w:rFonts w:eastAsia="Times New Roman" w:cs="Times New Roman"/>
          <w:szCs w:val="24"/>
        </w:rPr>
        <w:t>το</w:t>
      </w:r>
      <w:r>
        <w:rPr>
          <w:rFonts w:eastAsia="Times New Roman" w:cs="Times New Roman"/>
          <w:szCs w:val="24"/>
        </w:rPr>
        <w:t xml:space="preserve"> ΠΑΣΟΚ έβαλαν τη χώρα στα μνημόνια. Εμείς είμαστε αυτοί που θα βγάλουμε τη χώρα από τα μνημόνια. Και αυτός είναι ο εφιάλτης της Αντιπολίτευσης, ότι ο λα</w:t>
      </w:r>
      <w:r>
        <w:rPr>
          <w:rFonts w:eastAsia="Times New Roman" w:cs="Times New Roman"/>
          <w:szCs w:val="24"/>
        </w:rPr>
        <w:t xml:space="preserve">ός κάλεσε την Αριστερά στα δύσκολα και η Αριστερά τα κατάφερε. </w:t>
      </w:r>
    </w:p>
    <w:p w14:paraId="420DC5C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ο </w:t>
      </w:r>
      <w:r>
        <w:rPr>
          <w:rFonts w:eastAsia="Times New Roman" w:cs="Times New Roman"/>
          <w:szCs w:val="24"/>
        </w:rPr>
        <w:t>π</w:t>
      </w:r>
      <w:r>
        <w:rPr>
          <w:rFonts w:eastAsia="Times New Roman" w:cs="Times New Roman"/>
          <w:szCs w:val="24"/>
        </w:rPr>
        <w:t xml:space="preserve">ροϋπολογισμός του 2018 δεν είναι ένας ακόμη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Είναι η τελευταία δύσκολη φάση της μεγάλης κοινωνικής προσπάθειας, της οποίας ο λαός μα</w:t>
      </w:r>
      <w:r>
        <w:rPr>
          <w:rFonts w:eastAsia="Times New Roman" w:cs="Times New Roman"/>
          <w:szCs w:val="24"/>
        </w:rPr>
        <w:t xml:space="preserve">ς επέλεξε να ηγηθούμε για να απαλλαγούμε από τα μνημόνια και την επιτροπεία. Λίγο ακόμη και θα τα καταφέρουμε. Λίγο ακόμη για να περάσουμε στην απέναντι </w:t>
      </w:r>
      <w:proofErr w:type="spellStart"/>
      <w:r>
        <w:rPr>
          <w:rFonts w:eastAsia="Times New Roman" w:cs="Times New Roman"/>
          <w:szCs w:val="24"/>
        </w:rPr>
        <w:t>αντιμνημονιακή</w:t>
      </w:r>
      <w:proofErr w:type="spellEnd"/>
      <w:r>
        <w:rPr>
          <w:rFonts w:eastAsia="Times New Roman" w:cs="Times New Roman"/>
          <w:szCs w:val="24"/>
        </w:rPr>
        <w:t xml:space="preserve">, </w:t>
      </w:r>
      <w:proofErr w:type="spellStart"/>
      <w:r>
        <w:rPr>
          <w:rFonts w:eastAsia="Times New Roman" w:cs="Times New Roman"/>
          <w:szCs w:val="24"/>
        </w:rPr>
        <w:t>μεταμνημονιακή</w:t>
      </w:r>
      <w:proofErr w:type="spellEnd"/>
      <w:r>
        <w:rPr>
          <w:rFonts w:eastAsia="Times New Roman" w:cs="Times New Roman"/>
          <w:szCs w:val="24"/>
        </w:rPr>
        <w:t xml:space="preserve"> όχθη.</w:t>
      </w:r>
    </w:p>
    <w:p w14:paraId="420DC5C1"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5C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w:t>
      </w:r>
      <w:r>
        <w:rPr>
          <w:rFonts w:eastAsia="Times New Roman" w:cs="Times New Roman"/>
          <w:b/>
          <w:szCs w:val="24"/>
        </w:rPr>
        <w:t>υκούδης):</w:t>
      </w:r>
      <w:r>
        <w:rPr>
          <w:rFonts w:eastAsia="Times New Roman" w:cs="Times New Roman"/>
          <w:szCs w:val="24"/>
        </w:rPr>
        <w:t xml:space="preserve"> Ευχαριστώ, κύριε συνάδελφε.</w:t>
      </w:r>
    </w:p>
    <w:p w14:paraId="420DC5C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cs="Times New Roman"/>
          <w:szCs w:val="24"/>
        </w:rPr>
        <w:t xml:space="preserve">ενημερώθηκαν για την ιστορία του κτηρίου και τον τρόπο οργάνωσης και λειτουργίας της Βουλής, είκοσι μαθήτριες και μαθητές και τέσσερις συνοδοί εκπαιδευτικοί από το Σχολείο Δεύτερης Ευκαιρίας Καλλιθέας </w:t>
      </w:r>
      <w:r>
        <w:rPr>
          <w:rFonts w:eastAsia="Times New Roman" w:cs="Times New Roman"/>
          <w:szCs w:val="24"/>
        </w:rPr>
        <w:t>(δεύτερο τμήμα)</w:t>
      </w:r>
      <w:r>
        <w:rPr>
          <w:rFonts w:eastAsia="Times New Roman" w:cs="Times New Roman"/>
          <w:szCs w:val="24"/>
        </w:rPr>
        <w:t>.</w:t>
      </w:r>
    </w:p>
    <w:p w14:paraId="420DC5C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420DC5C5"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 όλες τις πτέρυγες της Βουλής)</w:t>
      </w:r>
    </w:p>
    <w:p w14:paraId="420DC5C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Χαρίλαος </w:t>
      </w:r>
      <w:proofErr w:type="spellStart"/>
      <w:r>
        <w:rPr>
          <w:rFonts w:eastAsia="Times New Roman" w:cs="Times New Roman"/>
          <w:szCs w:val="24"/>
        </w:rPr>
        <w:t>Τζαμακλής</w:t>
      </w:r>
      <w:proofErr w:type="spellEnd"/>
      <w:r>
        <w:rPr>
          <w:rFonts w:eastAsia="Times New Roman" w:cs="Times New Roman"/>
          <w:szCs w:val="24"/>
        </w:rPr>
        <w:t xml:space="preserve"> από τον ΣΥΡΙΖΑ.</w:t>
      </w:r>
    </w:p>
    <w:p w14:paraId="420DC5C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Ευχαριστώ, κύριε Πρόεδρε.</w:t>
      </w:r>
    </w:p>
    <w:p w14:paraId="420DC5C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κατ’ έτος σύνταξη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συνδέεται με τις συγκεκριμέν</w:t>
      </w:r>
      <w:r>
        <w:rPr>
          <w:rFonts w:eastAsia="Times New Roman" w:cs="Times New Roman"/>
          <w:szCs w:val="24"/>
        </w:rPr>
        <w:t xml:space="preserve">ες οικονομικές, κοινωνικές και πολιτικές συνθήκες που επικρατούν κατά τον χρόνο σύνταξής του και κατά συνέπεια είναι ενταγμένος σε ένα δεδομένο περιβάλλον. </w:t>
      </w:r>
    </w:p>
    <w:p w14:paraId="420DC5C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2018 είναι ενταγμένος σε ένα περιβάλλον επιτροπείας της χώρας, δημοσιονομικών </w:t>
      </w:r>
      <w:r>
        <w:rPr>
          <w:rFonts w:eastAsia="Times New Roman" w:cs="Times New Roman"/>
          <w:szCs w:val="24"/>
        </w:rPr>
        <w:t xml:space="preserve">περιορισμών και προσαρμογών και αποκλεισμού του δανεισμού της χώρας από τις αγορές ήδη από το 2010. Υπό τις δεδομένες αυτές συνθήκες ο </w:t>
      </w:r>
      <w:r>
        <w:rPr>
          <w:rFonts w:eastAsia="Times New Roman" w:cs="Times New Roman"/>
          <w:szCs w:val="24"/>
        </w:rPr>
        <w:t>π</w:t>
      </w:r>
      <w:r>
        <w:rPr>
          <w:rFonts w:eastAsia="Times New Roman" w:cs="Times New Roman"/>
          <w:szCs w:val="24"/>
        </w:rPr>
        <w:t>ροϋπολογισμός του 2018 επιδιώκει το εφικτό βέλτιστο αποτέλεσμα και συγκεκριμένα επιδιώκει να οδηγήσει τη χώρα στην έξοδο</w:t>
      </w:r>
      <w:r>
        <w:rPr>
          <w:rFonts w:eastAsia="Times New Roman" w:cs="Times New Roman"/>
          <w:szCs w:val="24"/>
        </w:rPr>
        <w:t xml:space="preserve"> από τη </w:t>
      </w:r>
      <w:proofErr w:type="spellStart"/>
      <w:r>
        <w:rPr>
          <w:rFonts w:eastAsia="Times New Roman" w:cs="Times New Roman"/>
          <w:szCs w:val="24"/>
        </w:rPr>
        <w:t>μνημονιακή</w:t>
      </w:r>
      <w:proofErr w:type="spellEnd"/>
      <w:r>
        <w:rPr>
          <w:rFonts w:eastAsia="Times New Roman" w:cs="Times New Roman"/>
          <w:szCs w:val="24"/>
        </w:rPr>
        <w:t xml:space="preserve"> εποχή με την κοινωνία και την οικονομία όρθιες. </w:t>
      </w:r>
    </w:p>
    <w:p w14:paraId="420DC5C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ηπιότερη δημοσιονομική προσαρμογή που επιτεύχθηκε το 2015, το 2016 και το 2017 με τα μικρότερα πλεονάσματα, έδωσε τη δυνατότητα στην Κυβέρνηση να αυξήσει τα κονδύλια των κοινωνικών παροχ</w:t>
      </w:r>
      <w:r>
        <w:rPr>
          <w:rFonts w:eastAsia="Times New Roman" w:cs="Times New Roman"/>
          <w:szCs w:val="24"/>
        </w:rPr>
        <w:t>ών, κυρίως και πρωτίστως για τους οικονομικά ασθενέστερους. Από τα 750 εκατομμύρια ευρώ που παρέλαβε το 2015, πηγαίνουμε στο 1.830.000.000 ευρώ για το 2018.</w:t>
      </w:r>
    </w:p>
    <w:p w14:paraId="420DC5C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Εξασφαλίστηκαν και δεσμεύτηκαν πόροι για το κοινωνικό εισόδημα αλληλεγγύης στο </w:t>
      </w:r>
      <w:r>
        <w:rPr>
          <w:rFonts w:eastAsia="Times New Roman" w:cs="Times New Roman"/>
          <w:szCs w:val="24"/>
        </w:rPr>
        <w:t xml:space="preserve">ίδιο ύψος με το 2017. Ενισχύεται η οικογένεια με στόχευση κατά της παιδικής φτώχειας που για την Κυβέρνηση αποτελεί το δεύτερο μεγαλύτερο κοινωνικό πρόβλημα μετά την ανεργία. </w:t>
      </w:r>
    </w:p>
    <w:p w14:paraId="420DC5C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Συγκεκριμένα αυξάνονται τα οικογενειακά επιδόματα κατά ποσοστό 40% και διαρθρώνε</w:t>
      </w:r>
      <w:r>
        <w:rPr>
          <w:rFonts w:eastAsia="Times New Roman" w:cs="Times New Roman"/>
          <w:szCs w:val="24"/>
        </w:rPr>
        <w:t xml:space="preserve">ται νέα δομή γι’ αυτά, με κυρίως ωφελούμενες τις πλέον αδύναμες και τις οικογένειες με ένα και δύο παιδιά. Στο ίδιο πλαίσιο φροντίδας του παιδιού εντάσσονται και τα σχολικά γεύματα για περίπου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μαθητές δημοτικών σχολείων. Επιπλέον, α</w:t>
      </w:r>
      <w:r>
        <w:rPr>
          <w:rFonts w:eastAsia="Times New Roman" w:cs="Times New Roman"/>
          <w:szCs w:val="24"/>
        </w:rPr>
        <w:t xml:space="preserve">υξάνεται ο αριθμός των παιδικών σταθμών κατά τετρακόσιες νέες μονάδες το 2018, προκειμένου να δημιουργηθούν άλλες δέκα χιλιάδες θέσεις. </w:t>
      </w:r>
    </w:p>
    <w:p w14:paraId="420DC5C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θίγονται, μετά από διαπραγματευτική μάχη, τα αναπηρικά επιδόματα. Παράλληλα, δρομολογείται ο ηλεκτρονικός φάκελος α</w:t>
      </w:r>
      <w:r>
        <w:rPr>
          <w:rFonts w:eastAsia="Times New Roman" w:cs="Times New Roman"/>
          <w:szCs w:val="24"/>
        </w:rPr>
        <w:t>ναπηρίας, που θα βάλει τέλος στη γραφειοκρατία και θα απαλλάξει από το άγχος και την ταλαιπωρία τα άτομα με ειδικές ανάγκες.</w:t>
      </w:r>
    </w:p>
    <w:p w14:paraId="420DC5C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Τίθεται ως στόχος η διεκπεραίωση όλων των εκκρεμών ετήσιων συντάξεων μέχρι τον Ιούνιο του 2018. Αυξάνεται για δεύτερη συνεχόμενη χρ</w:t>
      </w:r>
      <w:r>
        <w:rPr>
          <w:rFonts w:eastAsia="Times New Roman" w:cs="Times New Roman"/>
          <w:szCs w:val="24"/>
        </w:rPr>
        <w:t xml:space="preserve">ονιά ο </w:t>
      </w:r>
      <w:r>
        <w:rPr>
          <w:rFonts w:eastAsia="Times New Roman" w:cs="Times New Roman"/>
          <w:szCs w:val="24"/>
        </w:rPr>
        <w:t>π</w:t>
      </w:r>
      <w:r>
        <w:rPr>
          <w:rFonts w:eastAsia="Times New Roman" w:cs="Times New Roman"/>
          <w:szCs w:val="24"/>
        </w:rPr>
        <w:t xml:space="preserve">ροϋπολογισμός για την παιδεία. </w:t>
      </w:r>
    </w:p>
    <w:p w14:paraId="420DC5C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Ασφαλώς και πρέπει να πιστωθούν στην Κυβέρνηση και κάποιες αλλαγές σε διάφορα μεγέθη, κυρίως οικονομικά, όπως παραδείγματος χάριν το πλεόνασμα στον ΕΦΚΑ, τον Ενιαίο Φορέα Κοινωνικής Ασφάλισης</w:t>
      </w:r>
      <w:r>
        <w:rPr>
          <w:rFonts w:eastAsia="Times New Roman" w:cs="Times New Roman"/>
          <w:szCs w:val="24"/>
        </w:rPr>
        <w:t>,</w:t>
      </w:r>
      <w:r>
        <w:rPr>
          <w:rFonts w:eastAsia="Times New Roman" w:cs="Times New Roman"/>
          <w:szCs w:val="24"/>
        </w:rPr>
        <w:t xml:space="preserve"> ύψους 1.100.000.000 ευρ</w:t>
      </w:r>
      <w:r>
        <w:rPr>
          <w:rFonts w:eastAsia="Times New Roman" w:cs="Times New Roman"/>
          <w:szCs w:val="24"/>
        </w:rPr>
        <w:t>ώ, αποτέλεσμα που επιτεύχθηκε εξαιτίας της συνετής διαχείρισης και της μείωσης της ανεργίας που αργά, αλλά σταθερά μειώνεται.</w:t>
      </w:r>
    </w:p>
    <w:p w14:paraId="420DC5D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είναι αμελητέα η για δεύτερη συνεχόμενη χρονιά αύξηση των αφίξεων των επισκεπτών της χώρας και η συνακόλουθη αύξηση των εσόδων</w:t>
      </w:r>
      <w:r>
        <w:rPr>
          <w:rFonts w:eastAsia="Times New Roman" w:cs="Times New Roman"/>
          <w:szCs w:val="24"/>
        </w:rPr>
        <w:t xml:space="preserve"> από τον τουρισμό. Δεν είναι αμελητέα η ολοκλήρωση της κατασκευής των μεγάλων οδικών αξόνων μέσα στο 2017. Ήταν έργα παγωμένα επί χρόνια για διάφορους λόγους, τα οποία η Κυβέρνηση ολοκλήρωσε σε χρόνους ρεκόρ και με όφελος από την επαναδιαπραγμάτευση 765 εκ</w:t>
      </w:r>
      <w:r>
        <w:rPr>
          <w:rFonts w:eastAsia="Times New Roman" w:cs="Times New Roman"/>
          <w:szCs w:val="24"/>
        </w:rPr>
        <w:t>ατομμυρίων ευρώ. Ήταν έργα με σαφές αναπτυξιακό πρόσημο που εκτός των άλλων, πρωτίστως δημιουργούν αίσθημα ασφάλειας στους οδηγούς, σώζουν ζωές και δεν προξενούν βαριές ή ελαφριές αναπηρίες.</w:t>
      </w:r>
    </w:p>
    <w:p w14:paraId="420DC5D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Δεν είναι αμελητέα η δημιουργία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πρωτοβάθμιας </w:t>
      </w:r>
      <w:r>
        <w:rPr>
          <w:rFonts w:eastAsia="Times New Roman" w:cs="Times New Roman"/>
          <w:szCs w:val="24"/>
        </w:rPr>
        <w:t>υ</w:t>
      </w:r>
      <w:r>
        <w:rPr>
          <w:rFonts w:eastAsia="Times New Roman" w:cs="Times New Roman"/>
          <w:szCs w:val="24"/>
        </w:rPr>
        <w:t xml:space="preserve">γείας. Σήμερα μάλιστα ο Πρωθυπουργός εγκαινίασε την πρώτη στη Θεσσαλονίκη και έπονται οι υπόλοιπες. </w:t>
      </w:r>
    </w:p>
    <w:p w14:paraId="420DC5D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Δεν είναι αμελητέα η θεσμική ανατροπή που επιτεύχθηκε με την επαναφορά του προνομίου για τις εργατικές απαιτήσεις, στη διαδικασία της αναγκαστικής </w:t>
      </w:r>
      <w:r>
        <w:rPr>
          <w:rFonts w:eastAsia="Times New Roman" w:cs="Times New Roman"/>
          <w:szCs w:val="24"/>
        </w:rPr>
        <w:t>εκτέλεσης και της πτώχευσης.</w:t>
      </w:r>
    </w:p>
    <w:p w14:paraId="420DC5D3"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βασικό ζητούμενο στα χρόνια των μνημονίων είναι η εξεύρεση δημοσιονομικού χώρου, δηλαδή η εξεύρεση κονδυλίων, διαδικασία πολύ δύσκολη, που καθιστά κάθε </w:t>
      </w:r>
      <w:proofErr w:type="spellStart"/>
      <w:r>
        <w:rPr>
          <w:rFonts w:eastAsia="Times New Roman"/>
          <w:szCs w:val="24"/>
        </w:rPr>
        <w:t>μνημονιακό</w:t>
      </w:r>
      <w:proofErr w:type="spellEnd"/>
      <w:r>
        <w:rPr>
          <w:rFonts w:eastAsia="Times New Roman"/>
          <w:szCs w:val="24"/>
        </w:rPr>
        <w:t xml:space="preserve"> προϋπολογισμό μη δίκαιο και, κατ’ </w:t>
      </w:r>
      <w:r>
        <w:rPr>
          <w:rFonts w:eastAsia="Times New Roman"/>
          <w:szCs w:val="24"/>
        </w:rPr>
        <w:t xml:space="preserve">ανάγκη, μεροληπτικό υπέρ κάποιων κοινωνικών στρωμάτων. </w:t>
      </w:r>
    </w:p>
    <w:p w14:paraId="420DC5D4"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Ούτε ο </w:t>
      </w:r>
      <w:r>
        <w:rPr>
          <w:rFonts w:eastAsia="Times New Roman"/>
          <w:szCs w:val="24"/>
        </w:rPr>
        <w:t>π</w:t>
      </w:r>
      <w:r>
        <w:rPr>
          <w:rFonts w:eastAsia="Times New Roman"/>
          <w:szCs w:val="24"/>
        </w:rPr>
        <w:t xml:space="preserve">ροϋπολογισμός </w:t>
      </w:r>
      <w:r>
        <w:rPr>
          <w:rFonts w:eastAsia="Times New Roman"/>
          <w:szCs w:val="24"/>
        </w:rPr>
        <w:t>τ</w:t>
      </w:r>
      <w:r>
        <w:rPr>
          <w:rFonts w:eastAsia="Times New Roman"/>
          <w:szCs w:val="24"/>
        </w:rPr>
        <w:t>ου 2018 είναι τόσο δίκαιος όσο θα επιθυμούσαμε, ακριβώς λόγω της ανυπαρξίας δημοσιονομικού χώρου. Στοχεύουμε, όμως, με προσήλωση στην άρση των αδικιών, που συντελέστηκαν στα χρό</w:t>
      </w:r>
      <w:r>
        <w:rPr>
          <w:rFonts w:eastAsia="Times New Roman"/>
          <w:szCs w:val="24"/>
        </w:rPr>
        <w:t>νια των μνημονίων, κυρίως εις βάρος της μεσαίας τάξης και των ελεύθερων επαγγελματιών με την εξεύρεση πόρων μετά την έξοδο από τα μνημόνια και την απαλλαγή της χώρας από τη σφικτή επιτροπεία.</w:t>
      </w:r>
    </w:p>
    <w:p w14:paraId="420DC5D5"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Οι πόροι που εξασφαλίστηκαν, παραδείγματος χάριν, για το κοινωνι</w:t>
      </w:r>
      <w:r>
        <w:rPr>
          <w:rFonts w:eastAsia="Times New Roman"/>
          <w:szCs w:val="24"/>
        </w:rPr>
        <w:t xml:space="preserve">κό μέρισμα το 2016 και το 2017 εξασφαλίστηκαν από τη συνετή δημοσιονομική διαχείριση, δηλαδή από την αποφυγή άσκοπων και, κυρίως, σκόπιμων σπαταλών. </w:t>
      </w:r>
    </w:p>
    <w:p w14:paraId="420DC5D6"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Η αποφυγή σκόπιμων σπαταλών, κύριοι συνάδελφοι της Αντιπολίτευσης, είναι προϊόν ιδεολογίας και στάσης ζωής</w:t>
      </w:r>
      <w:r>
        <w:rPr>
          <w:rFonts w:eastAsia="Times New Roman"/>
          <w:szCs w:val="24"/>
        </w:rPr>
        <w:t xml:space="preserve">. Ασφαλώς και στα χρόνια της δικής σας διακυβέρνησης υπήρχαν πλεονάσματα. Εσείς, όμως, δεν τα διανέματε ως κοινωνικό μέρισμα. Εσείς τα διανέματε σε ημετέρους υπό μορφή δανείων, στα ΜΜΕ, στα </w:t>
      </w:r>
      <w:r>
        <w:rPr>
          <w:rFonts w:eastAsia="Times New Roman"/>
          <w:szCs w:val="24"/>
        </w:rPr>
        <w:t>κ</w:t>
      </w:r>
      <w:r>
        <w:rPr>
          <w:rFonts w:eastAsia="Times New Roman"/>
          <w:szCs w:val="24"/>
        </w:rPr>
        <w:t>όμματα, στην επιχειρηματική και όχι μόνο ελίτ, υπό μορφή αγορών α</w:t>
      </w:r>
      <w:r>
        <w:rPr>
          <w:rFonts w:eastAsia="Times New Roman"/>
          <w:szCs w:val="24"/>
        </w:rPr>
        <w:t>χρείαστων εμβολίων από το ΚΕΕΛΠΝΟ με δάνεια, υπό μορφή διανομής αχρείαστης διαφημιστικής δαπάνης πάλι από το ΚΕΕΛΠΝΟ, υπό μορφή προσλήψεων κ.λπ..</w:t>
      </w:r>
    </w:p>
    <w:p w14:paraId="420DC5D7"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Αν τη δική μας διακυβέρνηση τη χαρακτηρίζετε ιδεοληπτική και διακυβέρνηση ανίκανων, τη δική σας επί σαράντα χρ</w:t>
      </w:r>
      <w:r>
        <w:rPr>
          <w:rFonts w:eastAsia="Times New Roman"/>
          <w:szCs w:val="24"/>
        </w:rPr>
        <w:t xml:space="preserve">όνια πώς τη χαρακτηρίζετε; </w:t>
      </w:r>
    </w:p>
    <w:p w14:paraId="420DC5D8"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Αναλογιστήκατε ποτέ ότι η φορολόγηση των Ελλήνων πολιτών διαχρονικά οφείλεται σε μεγάλο βαθμό στη </w:t>
      </w:r>
      <w:proofErr w:type="spellStart"/>
      <w:r>
        <w:rPr>
          <w:rFonts w:eastAsia="Times New Roman"/>
          <w:szCs w:val="24"/>
        </w:rPr>
        <w:t>φοροαποφυγή</w:t>
      </w:r>
      <w:proofErr w:type="spellEnd"/>
      <w:r>
        <w:rPr>
          <w:rFonts w:eastAsia="Times New Roman"/>
          <w:szCs w:val="24"/>
        </w:rPr>
        <w:t xml:space="preserve">, που γεννούν οι παραδείσιες και όχι μόνο </w:t>
      </w:r>
      <w:r>
        <w:rPr>
          <w:rFonts w:eastAsia="Times New Roman"/>
          <w:szCs w:val="24"/>
          <w:lang w:val="en-US"/>
        </w:rPr>
        <w:t>offshore</w:t>
      </w:r>
      <w:r>
        <w:rPr>
          <w:rFonts w:eastAsia="Times New Roman"/>
          <w:szCs w:val="24"/>
        </w:rPr>
        <w:t xml:space="preserve">, τα διάφορα </w:t>
      </w:r>
      <w:r>
        <w:rPr>
          <w:rFonts w:eastAsia="Times New Roman"/>
          <w:szCs w:val="24"/>
          <w:lang w:val="en-US"/>
        </w:rPr>
        <w:t>papers</w:t>
      </w:r>
      <w:r>
        <w:rPr>
          <w:rFonts w:eastAsia="Times New Roman"/>
          <w:szCs w:val="24"/>
        </w:rPr>
        <w:t xml:space="preserve"> και οι λίστες; Αναλογιστήκατε ποτέ ότι δεν θα έλειπαν σήμερα από τα κρατικά ταμεία 400 εκατομμύρια ευρώ των κομματικών σας δανείων;</w:t>
      </w:r>
    </w:p>
    <w:p w14:paraId="420DC5D9"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τις τελευταίες ημέρες πολλές ξένες εφημερίδες αναφέρονται στην αξιοπιστία που ανακτά η χώρα. </w:t>
      </w:r>
      <w:r>
        <w:rPr>
          <w:rFonts w:eastAsia="Times New Roman"/>
          <w:szCs w:val="24"/>
        </w:rPr>
        <w:t xml:space="preserve">Απόδειξη η πορεία του επιτοκίου του τελευταίου ομολόγου κάτω από 4,5%. Είμαστε βέβαιοι ότι ακολουθεί η απόφαση για το χρέος και μετά θα τεθεί από αυτήν την Κυβέρνηση ο </w:t>
      </w:r>
      <w:proofErr w:type="spellStart"/>
      <w:r>
        <w:rPr>
          <w:rFonts w:eastAsia="Times New Roman"/>
          <w:szCs w:val="24"/>
        </w:rPr>
        <w:t>μεταμνημονιακός</w:t>
      </w:r>
      <w:proofErr w:type="spellEnd"/>
      <w:r>
        <w:rPr>
          <w:rFonts w:eastAsia="Times New Roman"/>
          <w:szCs w:val="24"/>
        </w:rPr>
        <w:t xml:space="preserve"> σχεδιασμός για την πορεία της χώρας με προοδευτικό και αναπτυξιακό πρόση</w:t>
      </w:r>
      <w:r>
        <w:rPr>
          <w:rFonts w:eastAsia="Times New Roman"/>
          <w:szCs w:val="24"/>
        </w:rPr>
        <w:t>μο.</w:t>
      </w:r>
    </w:p>
    <w:p w14:paraId="420DC5D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Σας ευχαριστώ.</w:t>
      </w:r>
    </w:p>
    <w:p w14:paraId="420DC5DB"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5DC"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420DC5DD"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Ο συνάδελφος κ. Χρίστος Δήμας από τη Νέα Δημοκρατία έχει τον λόγο.</w:t>
      </w:r>
    </w:p>
    <w:p w14:paraId="420DC5DE"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Ευχαριστώ, κύριε Πρόεδρε.</w:t>
      </w:r>
    </w:p>
    <w:p w14:paraId="420DC5DF"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Χωρίς κραυγές, αλλά με επ</w:t>
      </w:r>
      <w:r>
        <w:rPr>
          <w:rFonts w:eastAsia="Times New Roman"/>
          <w:szCs w:val="24"/>
        </w:rPr>
        <w:t xml:space="preserve">ιχειρήματα, θα προσπαθήσω να καταρρίψω πέντε μύθους της Κυβέρνησης για τον </w:t>
      </w:r>
      <w:r>
        <w:rPr>
          <w:rFonts w:eastAsia="Times New Roman"/>
          <w:szCs w:val="24"/>
        </w:rPr>
        <w:t>π</w:t>
      </w:r>
      <w:r>
        <w:rPr>
          <w:rFonts w:eastAsia="Times New Roman"/>
          <w:szCs w:val="24"/>
        </w:rPr>
        <w:t>ροϋπολογισμό και πολύ απλά να αποτυπώσω την πραγματικότητα.</w:t>
      </w:r>
    </w:p>
    <w:p w14:paraId="420DC5E0"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Πρώτος μύθος. Βγαίνουμε από τα μνημόνια και είναι ο τελευταίος </w:t>
      </w:r>
      <w:r>
        <w:rPr>
          <w:rFonts w:eastAsia="Times New Roman"/>
          <w:szCs w:val="24"/>
        </w:rPr>
        <w:t>π</w:t>
      </w:r>
      <w:r>
        <w:rPr>
          <w:rFonts w:eastAsia="Times New Roman"/>
          <w:szCs w:val="24"/>
        </w:rPr>
        <w:t>ροϋπολογισμός λιτότητας. Πράγματι, τον Αύγουστο του 2018</w:t>
      </w:r>
      <w:r>
        <w:rPr>
          <w:rFonts w:eastAsia="Times New Roman"/>
          <w:szCs w:val="24"/>
        </w:rPr>
        <w:t xml:space="preserve"> τελειώνει η χρηματοδότηση για τη χώρα. Τελειώνουν, όμως, και οι υποχρεώσεις για τη χώρα; Όχι, δεν τελειώνουν. </w:t>
      </w:r>
    </w:p>
    <w:p w14:paraId="420DC5E1"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Οι ίδιοι εσείς, οι Βουλευτές του ΣΥΡΙΖΑ και των Ανεξαρτήτων Ελλήνων, έχετε ψηφίσει περαιτέρω μέτρα λιτότητας ύψους 5,1 δισεκατομμυρίων ευρώ, μει</w:t>
      </w:r>
      <w:r>
        <w:rPr>
          <w:rFonts w:eastAsia="Times New Roman"/>
          <w:szCs w:val="24"/>
        </w:rPr>
        <w:t>ώσεις συντάξεων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περαιτέρω μείωση του αφορολόγητου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2020, που ενδεχομένως να έλθει ακόμα πιο μπροστά. </w:t>
      </w:r>
    </w:p>
    <w:p w14:paraId="420DC5E2"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Επίσης, η δική σας Κυβέρνηση έχει συμφωνήσει το μεσοπρόθεσμο πρόγραμμα 2019 με 2022, στο οποίο εσείς θα ψηφίσετε μέχρι τον Μάιο πρωτο</w:t>
      </w:r>
      <w:r>
        <w:rPr>
          <w:rFonts w:eastAsia="Times New Roman"/>
          <w:szCs w:val="24"/>
        </w:rPr>
        <w:t>γενή πλεονάσματα 3,5% και για το 2019 και για το 2020 και για το 2021 και για το 2022. Άρα δεν είναι ο τελευταίος προϋπολογισμός λιτότητας που φέρνετε στη Βουλή. Όμως ελπίζουμε ότι αυτά θα αλλάξουν με μια νέα Κυβέρνηση.</w:t>
      </w:r>
    </w:p>
    <w:p w14:paraId="420DC5E3"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Δεύτερος μύθος. Ενισχύετε δήθεν τις </w:t>
      </w:r>
      <w:r>
        <w:rPr>
          <w:rFonts w:eastAsia="Times New Roman"/>
          <w:szCs w:val="24"/>
        </w:rPr>
        <w:t xml:space="preserve">κοινωνικές δαπάνες. Ο </w:t>
      </w:r>
      <w:r>
        <w:rPr>
          <w:rFonts w:eastAsia="Times New Roman"/>
          <w:szCs w:val="24"/>
        </w:rPr>
        <w:t>π</w:t>
      </w:r>
      <w:r>
        <w:rPr>
          <w:rFonts w:eastAsia="Times New Roman"/>
          <w:szCs w:val="24"/>
        </w:rPr>
        <w:t>ροϋπολογισμός αυτός έχει μειωμένες κοινωνικές δαπάνες κατά 1,6 δισεκατομμύρια ευρώ. Σας υπενθυμίζω ότι προχωράτε στη μείωση και τη σταδιακή κατάργηση του ΕΚΑΣ, ότι μειώνετε κατά 50% το επίδομα στο πετρέλαιο θέρμανσης, μειώνετε τη δαπ</w:t>
      </w:r>
      <w:r>
        <w:rPr>
          <w:rFonts w:eastAsia="Times New Roman"/>
          <w:szCs w:val="24"/>
        </w:rPr>
        <w:t>άνη στην ιατροφαρμακευτική περίθαλψη, καταργείτε επιδόματα οικογενειακά, επιδόματα φτώχειας, επιδόματα ανεργίας και, επίσης, αυξάνετε το ΦΠΑ στα νησιά.</w:t>
      </w:r>
    </w:p>
    <w:p w14:paraId="420DC5E4"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Τρίτος μύθος. </w:t>
      </w:r>
      <w:proofErr w:type="spellStart"/>
      <w:r>
        <w:rPr>
          <w:rFonts w:eastAsia="Times New Roman"/>
          <w:szCs w:val="24"/>
        </w:rPr>
        <w:t>Υπεραπόδοση</w:t>
      </w:r>
      <w:proofErr w:type="spellEnd"/>
      <w:r>
        <w:rPr>
          <w:rFonts w:eastAsia="Times New Roman"/>
          <w:szCs w:val="24"/>
        </w:rPr>
        <w:t xml:space="preserve"> της ελληνικής οικονομίας. Επί δικών σας ημερών έχουν επιβληθεί είκοσι επτά νέο</w:t>
      </w:r>
      <w:r>
        <w:rPr>
          <w:rFonts w:eastAsia="Times New Roman"/>
          <w:szCs w:val="24"/>
        </w:rPr>
        <w:t xml:space="preserve">ι φόροι, έχετε αυξήσει δύο φορές τους συντελεστές του ΦΠΑ, έχετε αυξήσει τις ασφαλιστικές εισφορές. Επί δικών σας ημερών έχουν κλείσει πάνω από εβδομήντα επτά χιλιάδες επιχειρήσεις. </w:t>
      </w:r>
    </w:p>
    <w:p w14:paraId="420DC5E5"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Τον τελευταίο ενάμισ</w:t>
      </w:r>
      <w:r>
        <w:rPr>
          <w:rFonts w:eastAsia="Times New Roman"/>
          <w:szCs w:val="24"/>
        </w:rPr>
        <w:t>η</w:t>
      </w:r>
      <w:r>
        <w:rPr>
          <w:rFonts w:eastAsia="Times New Roman"/>
          <w:szCs w:val="24"/>
        </w:rPr>
        <w:t xml:space="preserve"> χρόνο έχουν κλείσει τα βιβλία τους πάνω από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έντεκα χιλιάδες ελεύθεροι επαγγελματίες, και, επίσης, επί δικών σας ημερών οι ληξιπρόθεσμες οφειλές των ιδιωτών προς το δημόσιο –τι χρωστάμε, δηλαδή, εμείς οι πολίτες στο ελληνικό δημόσιο- αγγίζουν πλέον τα 100 δισεκατομμύρια.</w:t>
      </w:r>
    </w:p>
    <w:p w14:paraId="420DC5E6" w14:textId="77777777" w:rsidR="003663B4" w:rsidRDefault="00087BC7">
      <w:pPr>
        <w:spacing w:after="0" w:line="600" w:lineRule="auto"/>
        <w:ind w:firstLine="720"/>
        <w:jc w:val="both"/>
        <w:rPr>
          <w:rFonts w:eastAsia="Times New Roman"/>
          <w:szCs w:val="24"/>
        </w:rPr>
      </w:pPr>
      <w:r>
        <w:rPr>
          <w:rFonts w:eastAsia="Times New Roman"/>
          <w:szCs w:val="24"/>
        </w:rPr>
        <w:t>Και αξίζει τον κόπο να σας πω</w:t>
      </w:r>
      <w:r>
        <w:rPr>
          <w:rFonts w:eastAsia="Times New Roman"/>
          <w:szCs w:val="24"/>
        </w:rPr>
        <w:t xml:space="preserve"> ότι με κάθε μήνα διακυβέρνησης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Ανεξαρτήτων Ελλήνων, προστίθεται 1 δισεκατομμύριο σε αυτές τις οφειλές. Πλέον, το </w:t>
      </w:r>
      <w:r>
        <w:rPr>
          <w:rFonts w:eastAsia="Times New Roman"/>
          <w:szCs w:val="24"/>
        </w:rPr>
        <w:t>1/4</w:t>
      </w:r>
      <w:r>
        <w:rPr>
          <w:rFonts w:eastAsia="Times New Roman"/>
          <w:szCs w:val="24"/>
        </w:rPr>
        <w:t xml:space="preserve"> από αυτές τις οφειλές του ελληνικού κράτους στο ιδιωτικό χρέος έχει γίνει επί δικών σας ημερών. </w:t>
      </w:r>
    </w:p>
    <w:p w14:paraId="420DC5E7" w14:textId="77777777" w:rsidR="003663B4" w:rsidRDefault="00087BC7">
      <w:pPr>
        <w:spacing w:after="0" w:line="600" w:lineRule="auto"/>
        <w:ind w:firstLine="720"/>
        <w:jc w:val="both"/>
        <w:rPr>
          <w:rFonts w:eastAsia="Times New Roman"/>
          <w:szCs w:val="24"/>
        </w:rPr>
      </w:pPr>
      <w:r>
        <w:rPr>
          <w:rFonts w:eastAsia="Times New Roman"/>
          <w:szCs w:val="24"/>
        </w:rPr>
        <w:t>Και δεν είναι τυχαίο ότι γίνοντα</w:t>
      </w:r>
      <w:r>
        <w:rPr>
          <w:rFonts w:eastAsia="Times New Roman"/>
          <w:szCs w:val="24"/>
        </w:rPr>
        <w:t>ι πάνω από χίλιες κατασχέσεις την ημέρα. Πάνω από ένα εκατομμύριο φορολογούμενοι έχουν υποστεί μέτρα αναγκαστικής εκτέλεσης, είτε είναι από κατασχέσεις είτε από δεσμεύσεις περιουσιακών στοιχείων και προχωράτε φυσικά και σε πλειστηριασμό της πρώτης κατοικία</w:t>
      </w:r>
      <w:r>
        <w:rPr>
          <w:rFonts w:eastAsia="Times New Roman"/>
          <w:szCs w:val="24"/>
        </w:rPr>
        <w:t xml:space="preserve">ς. </w:t>
      </w:r>
    </w:p>
    <w:p w14:paraId="420DC5E8" w14:textId="77777777" w:rsidR="003663B4" w:rsidRDefault="00087BC7">
      <w:pPr>
        <w:spacing w:after="0" w:line="600" w:lineRule="auto"/>
        <w:ind w:firstLine="720"/>
        <w:jc w:val="both"/>
        <w:rPr>
          <w:rFonts w:eastAsia="Times New Roman"/>
          <w:szCs w:val="24"/>
        </w:rPr>
      </w:pPr>
      <w:r>
        <w:rPr>
          <w:rFonts w:eastAsia="Times New Roman"/>
          <w:szCs w:val="24"/>
        </w:rPr>
        <w:t xml:space="preserve">Να σας πω ότι την ίδια στιγμή το κράτος έχει γίνει ο μεγαλύτερος κακοπληρωτής. Επί δικών σας ημερών, οι ληξιπρόθεσμες οφειλές του ελληνικού δημοσίου προς </w:t>
      </w:r>
      <w:r>
        <w:rPr>
          <w:rFonts w:eastAsia="Times New Roman"/>
          <w:szCs w:val="24"/>
        </w:rPr>
        <w:t xml:space="preserve">τους ιδιώτες έχουν φτάσει στα 4,3 δισεκατομμύρια, το οποίο είναι αυξημένο κατά 39% σε σχέση με το τι παραλάβατε από εμάς. </w:t>
      </w:r>
    </w:p>
    <w:p w14:paraId="420DC5E9" w14:textId="77777777" w:rsidR="003663B4" w:rsidRDefault="00087BC7">
      <w:pPr>
        <w:spacing w:after="0" w:line="600" w:lineRule="auto"/>
        <w:ind w:firstLine="720"/>
        <w:jc w:val="both"/>
        <w:rPr>
          <w:rFonts w:eastAsia="Times New Roman"/>
          <w:szCs w:val="24"/>
        </w:rPr>
      </w:pPr>
      <w:r>
        <w:rPr>
          <w:rFonts w:eastAsia="Times New Roman"/>
          <w:szCs w:val="24"/>
        </w:rPr>
        <w:t>Τέταρτος μύθος. Ο προϋπολογισμός είναι δήθεν αναπτυξιακός. Να σας πω αρχικά ότι για φέτος, για το 2017, είχατε υπολογίσει ότι θα έχου</w:t>
      </w:r>
      <w:r>
        <w:rPr>
          <w:rFonts w:eastAsia="Times New Roman"/>
          <w:szCs w:val="24"/>
        </w:rPr>
        <w:t>με θετικούς ρυθμούς ανάπτυξης της τάξεως του 2,7%. Τελικά, θα είναι σχεδόν στο μισό, στο 1,4%. Όλοι ευχόμαστε να ήταν ακόμα υψηλότεροι οι ρυθμοί ανάπτυξης, αλλά δυστυχώς η πολιτική σας και ως προς τις προβλέψεις και ως προς την υλοποίηση είναι εντελώς άστο</w:t>
      </w:r>
      <w:r>
        <w:rPr>
          <w:rFonts w:eastAsia="Times New Roman"/>
          <w:szCs w:val="24"/>
        </w:rPr>
        <w:t xml:space="preserve">χη. </w:t>
      </w:r>
    </w:p>
    <w:p w14:paraId="420DC5EA" w14:textId="77777777" w:rsidR="003663B4" w:rsidRDefault="00087BC7">
      <w:pPr>
        <w:spacing w:after="0" w:line="600" w:lineRule="auto"/>
        <w:ind w:firstLine="720"/>
        <w:jc w:val="both"/>
        <w:rPr>
          <w:rFonts w:eastAsia="Times New Roman"/>
          <w:szCs w:val="24"/>
        </w:rPr>
      </w:pPr>
      <w:r>
        <w:rPr>
          <w:rFonts w:eastAsia="Times New Roman"/>
          <w:szCs w:val="24"/>
        </w:rPr>
        <w:t>Είχατε ψηφίσει και είχατε προϋπολογίσει για τον φετινό προϋπολογισμό ότι θα έχουμε αύξηση των επενδύσεων κατά 9,1% για το 2017. Τελικά, συμβιβάζεστε με ένα 5,1%, μία ακόμη πολύ μεγάλη αστοχία!</w:t>
      </w:r>
    </w:p>
    <w:p w14:paraId="420DC5EB" w14:textId="77777777" w:rsidR="003663B4" w:rsidRDefault="00087BC7">
      <w:pPr>
        <w:spacing w:after="0" w:line="600" w:lineRule="auto"/>
        <w:ind w:firstLine="720"/>
        <w:jc w:val="both"/>
        <w:rPr>
          <w:rFonts w:eastAsia="Times New Roman"/>
          <w:szCs w:val="24"/>
        </w:rPr>
      </w:pPr>
      <w:r>
        <w:rPr>
          <w:rFonts w:eastAsia="Times New Roman"/>
          <w:szCs w:val="24"/>
        </w:rPr>
        <w:t>Να σας πω, όμως, και για την ανταγωνιστικότητα της ελληνικ</w:t>
      </w:r>
      <w:r>
        <w:rPr>
          <w:rFonts w:eastAsia="Times New Roman"/>
          <w:szCs w:val="24"/>
        </w:rPr>
        <w:t>ής οικονομίας. Πρόσφατα δημοσιεύτηκε ο δείκτης «</w:t>
      </w:r>
      <w:r>
        <w:rPr>
          <w:rFonts w:eastAsia="Times New Roman"/>
          <w:szCs w:val="24"/>
          <w:lang w:val="en-US"/>
        </w:rPr>
        <w:t>Doing</w:t>
      </w:r>
      <w:r>
        <w:rPr>
          <w:rFonts w:eastAsia="Times New Roman"/>
          <w:szCs w:val="24"/>
        </w:rPr>
        <w:t xml:space="preserve"> </w:t>
      </w:r>
      <w:r>
        <w:rPr>
          <w:rFonts w:eastAsia="Times New Roman"/>
          <w:szCs w:val="24"/>
          <w:lang w:val="en-US"/>
        </w:rPr>
        <w:t>Business</w:t>
      </w:r>
      <w:r>
        <w:rPr>
          <w:rFonts w:eastAsia="Times New Roman"/>
          <w:szCs w:val="24"/>
        </w:rPr>
        <w:t>» της Παγκόσμιας Τράπεζας, σύμφωνα με τον οποίο μόνο την τελευταία χρονιά υποχωρήσαμε κατά επτά θέσεις. Αντιστοίχως, ο δείκτης του «</w:t>
      </w:r>
      <w:r>
        <w:rPr>
          <w:rFonts w:eastAsia="Times New Roman"/>
          <w:szCs w:val="24"/>
          <w:lang w:val="en-US"/>
        </w:rPr>
        <w:t>Global</w:t>
      </w:r>
      <w:r>
        <w:rPr>
          <w:rFonts w:eastAsia="Times New Roman"/>
          <w:szCs w:val="24"/>
        </w:rPr>
        <w:t xml:space="preserve"> </w:t>
      </w:r>
      <w:r>
        <w:rPr>
          <w:rFonts w:eastAsia="Times New Roman"/>
          <w:szCs w:val="24"/>
          <w:lang w:val="en-US"/>
        </w:rPr>
        <w:t>Competitiveness</w:t>
      </w:r>
      <w:r>
        <w:rPr>
          <w:rFonts w:eastAsia="Times New Roman"/>
          <w:szCs w:val="24"/>
        </w:rPr>
        <w:t xml:space="preserve"> </w:t>
      </w:r>
      <w:r>
        <w:rPr>
          <w:rFonts w:eastAsia="Times New Roman"/>
          <w:szCs w:val="24"/>
          <w:lang w:val="en-US"/>
        </w:rPr>
        <w:t>Report</w:t>
      </w:r>
      <w:r>
        <w:rPr>
          <w:rFonts w:eastAsia="Times New Roman"/>
          <w:szCs w:val="24"/>
        </w:rPr>
        <w:t xml:space="preserve">» του Παγκόσμιου Οικονομικού </w:t>
      </w:r>
      <w:r>
        <w:rPr>
          <w:rFonts w:eastAsia="Times New Roman"/>
          <w:szCs w:val="24"/>
          <w:lang w:val="en-US"/>
        </w:rPr>
        <w:t>Foru</w:t>
      </w:r>
      <w:r>
        <w:rPr>
          <w:rFonts w:eastAsia="Times New Roman"/>
          <w:szCs w:val="24"/>
          <w:lang w:val="en-US"/>
        </w:rPr>
        <w:t>m</w:t>
      </w:r>
      <w:r>
        <w:rPr>
          <w:rFonts w:eastAsia="Times New Roman"/>
          <w:szCs w:val="24"/>
        </w:rPr>
        <w:t xml:space="preserve"> δείχνει ότι είμαστε στην ογδοηκοστή έβδομη θέση από </w:t>
      </w:r>
      <w:proofErr w:type="spellStart"/>
      <w:r>
        <w:rPr>
          <w:rFonts w:eastAsia="Times New Roman"/>
          <w:szCs w:val="24"/>
        </w:rPr>
        <w:t>εκατόν</w:t>
      </w:r>
      <w:proofErr w:type="spellEnd"/>
      <w:r>
        <w:rPr>
          <w:rFonts w:eastAsia="Times New Roman"/>
          <w:szCs w:val="24"/>
        </w:rPr>
        <w:t xml:space="preserve"> τριάντα επτά χώρες. </w:t>
      </w:r>
    </w:p>
    <w:p w14:paraId="420DC5EC" w14:textId="77777777" w:rsidR="003663B4" w:rsidRDefault="00087BC7">
      <w:pPr>
        <w:spacing w:after="0" w:line="600" w:lineRule="auto"/>
        <w:ind w:firstLine="720"/>
        <w:jc w:val="both"/>
        <w:rPr>
          <w:rFonts w:eastAsia="Times New Roman"/>
          <w:szCs w:val="24"/>
        </w:rPr>
      </w:pPr>
      <w:r>
        <w:rPr>
          <w:rFonts w:eastAsia="Times New Roman"/>
          <w:szCs w:val="24"/>
        </w:rPr>
        <w:t xml:space="preserve">Ποιο είναι, όμως, το πιο συγκλονιστικό στοιχείο στην επίδραση της φορολογίας στα κίνητρα για να επιχειρήσει κανείς; Από τις </w:t>
      </w:r>
      <w:proofErr w:type="spellStart"/>
      <w:r>
        <w:rPr>
          <w:rFonts w:eastAsia="Times New Roman"/>
          <w:szCs w:val="24"/>
        </w:rPr>
        <w:t>εκατόν</w:t>
      </w:r>
      <w:proofErr w:type="spellEnd"/>
      <w:r>
        <w:rPr>
          <w:rFonts w:eastAsia="Times New Roman"/>
          <w:szCs w:val="24"/>
        </w:rPr>
        <w:t xml:space="preserve"> τριάντα επτά χώρες είμαστε τελευταίοι, κύρι</w:t>
      </w:r>
      <w:r>
        <w:rPr>
          <w:rFonts w:eastAsia="Times New Roman"/>
          <w:szCs w:val="24"/>
        </w:rPr>
        <w:t xml:space="preserve">οι συνάδελφοι! Και στην επίδραση της φορολογίας στο να εργασθεί κανείς, από τις </w:t>
      </w:r>
      <w:proofErr w:type="spellStart"/>
      <w:r>
        <w:rPr>
          <w:rFonts w:eastAsia="Times New Roman"/>
          <w:szCs w:val="24"/>
        </w:rPr>
        <w:t>εκατόν</w:t>
      </w:r>
      <w:proofErr w:type="spellEnd"/>
      <w:r>
        <w:rPr>
          <w:rFonts w:eastAsia="Times New Roman"/>
          <w:szCs w:val="24"/>
        </w:rPr>
        <w:t xml:space="preserve"> τριάντα επτά χώρες είμαστε προτελευταίοι. </w:t>
      </w:r>
    </w:p>
    <w:p w14:paraId="420DC5ED" w14:textId="77777777" w:rsidR="003663B4" w:rsidRDefault="00087BC7">
      <w:pPr>
        <w:spacing w:after="0" w:line="600" w:lineRule="auto"/>
        <w:ind w:firstLine="720"/>
        <w:jc w:val="both"/>
        <w:rPr>
          <w:rFonts w:eastAsia="Times New Roman"/>
          <w:szCs w:val="24"/>
        </w:rPr>
      </w:pPr>
      <w:r>
        <w:rPr>
          <w:rFonts w:eastAsia="Times New Roman"/>
          <w:szCs w:val="24"/>
        </w:rPr>
        <w:t xml:space="preserve">Λέτε ότι ο προϋπολογισμός είναι αναπτυξιακός. Εάν ήταν αναπτυξιακός, υποθέτω ότι θα είχατε υπολογίσει περισσότερα χρήματα στο </w:t>
      </w:r>
      <w:r>
        <w:rPr>
          <w:rFonts w:eastAsia="Times New Roman"/>
          <w:szCs w:val="24"/>
        </w:rPr>
        <w:t>Πρόγραμμα Δημοσίων Επενδύσεων. Την ίδια στιγμή, θα μου πει κάποιος, και να τα προϋπολογίσετε τα χρήματα στο Πρόγραμμα Δημοσίων Επενδύσεων, τη φετινή χρονιά έχετε δαπανήσει για αναπτυξιακούς σκοπούς ούτε καν το μισό από αυτά που είχατε προϋπολογίσει την προ</w:t>
      </w:r>
      <w:r>
        <w:rPr>
          <w:rFonts w:eastAsia="Times New Roman"/>
          <w:szCs w:val="24"/>
        </w:rPr>
        <w:t xml:space="preserve">ηγούμενη χρονιά. </w:t>
      </w:r>
    </w:p>
    <w:p w14:paraId="420DC5EE" w14:textId="77777777" w:rsidR="003663B4" w:rsidRDefault="00087BC7">
      <w:pPr>
        <w:spacing w:after="0" w:line="600" w:lineRule="auto"/>
        <w:ind w:firstLine="720"/>
        <w:jc w:val="both"/>
        <w:rPr>
          <w:rFonts w:eastAsia="Times New Roman"/>
          <w:szCs w:val="24"/>
        </w:rPr>
      </w:pPr>
      <w:r>
        <w:rPr>
          <w:rFonts w:eastAsia="Times New Roman"/>
          <w:szCs w:val="24"/>
        </w:rPr>
        <w:t xml:space="preserve">Εάν ήταν αναπτυξιακός ο προϋπολογισμός, υποθέτω ότι θα μιλούσε κανείς και για την απορρόφηση των κονδυλίων του ΕΣΠΑ. Η προηγούμενη χρονιά, σύμφωνα με τις δηλώσεις του ίδιου του Υπουργείου Οικονομίας και Ανάπτυξης, σε σχέση με το τι </w:t>
      </w:r>
      <w:r>
        <w:rPr>
          <w:rFonts w:eastAsia="Times New Roman"/>
          <w:szCs w:val="24"/>
        </w:rPr>
        <w:t>προέβλεπε στον προϋπολογισμό, ήταν 30% κάτω η απορρόφηση του ΕΣΠΑ και σε αυτό δεν έχω πάρει καμ</w:t>
      </w:r>
      <w:r>
        <w:rPr>
          <w:rFonts w:eastAsia="Times New Roman"/>
          <w:szCs w:val="24"/>
        </w:rPr>
        <w:t>μ</w:t>
      </w:r>
      <w:r>
        <w:rPr>
          <w:rFonts w:eastAsia="Times New Roman"/>
          <w:szCs w:val="24"/>
        </w:rPr>
        <w:t>ία απάντηση από το Υπουργείο Οικονομίας και Ανάπτυξης. Υποθέτω ότι και αυτοί το αποδέχονται.</w:t>
      </w:r>
    </w:p>
    <w:p w14:paraId="420DC5EF" w14:textId="77777777" w:rsidR="003663B4" w:rsidRDefault="00087BC7">
      <w:pPr>
        <w:spacing w:after="0" w:line="600" w:lineRule="auto"/>
        <w:ind w:firstLine="720"/>
        <w:jc w:val="both"/>
        <w:rPr>
          <w:rFonts w:eastAsia="Times New Roman"/>
          <w:szCs w:val="24"/>
        </w:rPr>
      </w:pPr>
      <w:r>
        <w:rPr>
          <w:rFonts w:eastAsia="Times New Roman"/>
          <w:szCs w:val="24"/>
        </w:rPr>
        <w:t>Πέμπτος μύθος. Η επιστροφή στην κανονικότητα. Επιστροφή στην κανονι</w:t>
      </w:r>
      <w:r>
        <w:rPr>
          <w:rFonts w:eastAsia="Times New Roman"/>
          <w:szCs w:val="24"/>
        </w:rPr>
        <w:t>κότητα θα έχουμε όταν αρθούν οι κεφαλαιακοί περιορισμοί, όταν σταματήσουμε να έχουμε τόσο υψηλά και τόσο μεγάλα χρέη στα ασφαλιστικά ταμεία, όταν οι ελαστικές μορφές απασχόλησης παύουν να είναι ο κανόνας, αλλά είναι η εξαίρεση και όταν δεν θα έχουμε τόσο μ</w:t>
      </w:r>
      <w:r>
        <w:rPr>
          <w:rFonts w:eastAsia="Times New Roman"/>
          <w:szCs w:val="24"/>
        </w:rPr>
        <w:t xml:space="preserve">εγάλη διαρροή εγκεφάλων. </w:t>
      </w:r>
    </w:p>
    <w:p w14:paraId="420DC5F0" w14:textId="77777777" w:rsidR="003663B4" w:rsidRDefault="00087BC7">
      <w:pPr>
        <w:spacing w:after="0" w:line="600" w:lineRule="auto"/>
        <w:ind w:firstLine="720"/>
        <w:jc w:val="both"/>
        <w:rPr>
          <w:rFonts w:eastAsia="Times New Roman"/>
          <w:szCs w:val="24"/>
        </w:rPr>
      </w:pPr>
      <w:r>
        <w:rPr>
          <w:rFonts w:eastAsia="Times New Roman"/>
          <w:szCs w:val="24"/>
        </w:rPr>
        <w:t xml:space="preserve">Επίσης, επιστροφή στην κανονικότητα θα έχουμε όταν δεν έχουμε τις ωμές παρεμβάσεις στη δικαιοσύνη, όπως πρόσφατα έκανε την καταγγελία ο Πρόεδρος του Συμβουλίου της Επικρατείας και όταν δεν θα έχουμε τα ζητήματα διαφθοράς. </w:t>
      </w:r>
    </w:p>
    <w:p w14:paraId="420DC5F1" w14:textId="77777777" w:rsidR="003663B4" w:rsidRDefault="00087BC7">
      <w:pPr>
        <w:spacing w:after="0" w:line="600" w:lineRule="auto"/>
        <w:ind w:firstLine="720"/>
        <w:jc w:val="both"/>
        <w:rPr>
          <w:rFonts w:eastAsia="Times New Roman"/>
          <w:szCs w:val="24"/>
        </w:rPr>
      </w:pPr>
      <w:r>
        <w:rPr>
          <w:rFonts w:eastAsia="Times New Roman"/>
          <w:szCs w:val="24"/>
        </w:rPr>
        <w:t>Υπενθυμ</w:t>
      </w:r>
      <w:r>
        <w:rPr>
          <w:rFonts w:eastAsia="Times New Roman"/>
          <w:szCs w:val="24"/>
        </w:rPr>
        <w:t>ίζω, για όσους δεν ξέρετε ότι περίπου το 75,8% των συμπολιτών μας θεωρούν ότι οι καταγγελίες της Νέας Δημοκρατίας για το σκάνδαλο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για την πώληση των βλημάτων στη Σαουδική Αραβία είναι ένα σκάνδαλο. Άρα μόνο όταν ξεπεράσουμε όλα αυτά τα πρ</w:t>
      </w:r>
      <w:r>
        <w:rPr>
          <w:rFonts w:eastAsia="Times New Roman"/>
          <w:szCs w:val="24"/>
        </w:rPr>
        <w:t xml:space="preserve">άγματα, θα μπορούμε να μιλάμε για πραγματική επιστροφή στην κανονικότητα. </w:t>
      </w:r>
    </w:p>
    <w:p w14:paraId="420DC5F2" w14:textId="77777777" w:rsidR="003663B4" w:rsidRDefault="00087BC7">
      <w:pPr>
        <w:spacing w:after="0" w:line="600" w:lineRule="auto"/>
        <w:ind w:firstLine="720"/>
        <w:jc w:val="both"/>
        <w:rPr>
          <w:rFonts w:eastAsia="Times New Roman"/>
          <w:szCs w:val="24"/>
        </w:rPr>
      </w:pPr>
      <w:r>
        <w:rPr>
          <w:rFonts w:eastAsia="Times New Roman"/>
          <w:szCs w:val="24"/>
        </w:rPr>
        <w:t xml:space="preserve">Συνεπώς όπως καταλαβαίνετε, δεν υπάρχει περίπτωση να ψηφίσουμε ένα προϋπολογισμό, ο οποίος είναι προς τη λάθος κατεύθυνση. </w:t>
      </w:r>
    </w:p>
    <w:p w14:paraId="420DC5F3" w14:textId="77777777" w:rsidR="003663B4" w:rsidRDefault="00087BC7">
      <w:pPr>
        <w:spacing w:after="0" w:line="600" w:lineRule="auto"/>
        <w:ind w:firstLine="720"/>
        <w:jc w:val="both"/>
        <w:rPr>
          <w:rFonts w:eastAsia="Times New Roman"/>
          <w:szCs w:val="24"/>
        </w:rPr>
      </w:pPr>
      <w:r>
        <w:rPr>
          <w:rFonts w:eastAsia="Times New Roman"/>
          <w:szCs w:val="24"/>
        </w:rPr>
        <w:t>Ευχαριστώ πολύ.</w:t>
      </w:r>
    </w:p>
    <w:p w14:paraId="420DC5F4" w14:textId="77777777" w:rsidR="003663B4" w:rsidRDefault="00087BC7">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420DC5F5" w14:textId="77777777" w:rsidR="003663B4" w:rsidRDefault="00087BC7">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420DC5F6" w14:textId="77777777" w:rsidR="003663B4" w:rsidRDefault="00087BC7">
      <w:pPr>
        <w:spacing w:after="0" w:line="600" w:lineRule="auto"/>
        <w:ind w:firstLine="720"/>
        <w:jc w:val="both"/>
        <w:rPr>
          <w:rFonts w:eastAsia="Times New Roman"/>
          <w:szCs w:val="24"/>
        </w:rPr>
      </w:pPr>
      <w:r>
        <w:rPr>
          <w:rFonts w:eastAsia="Times New Roman"/>
          <w:szCs w:val="24"/>
        </w:rPr>
        <w:t xml:space="preserve">Ο συνάδελφος κ. Νικόλαος Παρασκευόπουλος από τον ΣΥΡΙΖΑ έχει τον λόγο. </w:t>
      </w:r>
    </w:p>
    <w:p w14:paraId="420DC5F7" w14:textId="77777777" w:rsidR="003663B4" w:rsidRDefault="00087BC7">
      <w:pPr>
        <w:spacing w:after="0" w:line="600" w:lineRule="auto"/>
        <w:ind w:firstLine="720"/>
        <w:jc w:val="both"/>
        <w:rPr>
          <w:rFonts w:eastAsia="Times New Roman"/>
          <w:szCs w:val="24"/>
        </w:rPr>
      </w:pPr>
      <w:r>
        <w:rPr>
          <w:rFonts w:eastAsia="Times New Roman"/>
          <w:b/>
          <w:szCs w:val="24"/>
        </w:rPr>
        <w:t>ΝΙΚΟΛΑΟΣ ΠΑΡΑΣΚΕΥΟΠΟΥΛΟΣ:</w:t>
      </w:r>
      <w:r>
        <w:rPr>
          <w:rFonts w:eastAsia="Times New Roman"/>
          <w:szCs w:val="24"/>
        </w:rPr>
        <w:t xml:space="preserve"> Κυρίες και κύριοι συνάδελφοι, θα αναφερθώ στον </w:t>
      </w:r>
      <w:proofErr w:type="spellStart"/>
      <w:r>
        <w:rPr>
          <w:rFonts w:eastAsia="Times New Roman"/>
          <w:szCs w:val="24"/>
        </w:rPr>
        <w:t>προλαλήσαντα</w:t>
      </w:r>
      <w:proofErr w:type="spellEnd"/>
      <w:r>
        <w:rPr>
          <w:rFonts w:eastAsia="Times New Roman"/>
          <w:szCs w:val="24"/>
        </w:rPr>
        <w:t xml:space="preserve"> και θα τον συγχαρώ, γιατ</w:t>
      </w:r>
      <w:r>
        <w:rPr>
          <w:rFonts w:eastAsia="Times New Roman"/>
          <w:szCs w:val="24"/>
        </w:rPr>
        <w:t xml:space="preserve">ί είπε ότι θα μιλήσει χωρίς κραυγές και όντως έτσι μίλησε. </w:t>
      </w:r>
    </w:p>
    <w:p w14:paraId="420DC5F8" w14:textId="77777777" w:rsidR="003663B4" w:rsidRDefault="00087BC7">
      <w:pPr>
        <w:spacing w:after="0" w:line="600" w:lineRule="auto"/>
        <w:ind w:firstLine="720"/>
        <w:jc w:val="both"/>
        <w:rPr>
          <w:rFonts w:eastAsia="Times New Roman"/>
          <w:szCs w:val="24"/>
        </w:rPr>
      </w:pPr>
      <w:r>
        <w:rPr>
          <w:rFonts w:eastAsia="Times New Roman"/>
          <w:szCs w:val="24"/>
        </w:rPr>
        <w:t>Διαφωνώ με τα στοιχεία τα οποία δώσατε. Θα προσπαθήσω να δώσω κάποια διαφορετικά στοιχεία, κύριε Δήμα. Πάντως, μιλάτε με έναν τρόπο που διευκολύνει πολύ τη συζήτηση, σε αντίθεση με μία πρωινή ομιλ</w:t>
      </w:r>
      <w:r>
        <w:rPr>
          <w:rFonts w:eastAsia="Times New Roman"/>
          <w:szCs w:val="24"/>
        </w:rPr>
        <w:t xml:space="preserve">ία που μου ήρθε στον νου. Δεν θα πω όνομα, αλλά θα τον αναγνωρίσετε αμέσως. </w:t>
      </w:r>
    </w:p>
    <w:p w14:paraId="420DC5F9" w14:textId="77777777" w:rsidR="003663B4" w:rsidRDefault="00087BC7">
      <w:pPr>
        <w:spacing w:after="0" w:line="600" w:lineRule="auto"/>
        <w:ind w:firstLine="720"/>
        <w:jc w:val="both"/>
        <w:rPr>
          <w:rFonts w:eastAsia="Times New Roman"/>
          <w:szCs w:val="24"/>
        </w:rPr>
      </w:pPr>
      <w:r>
        <w:rPr>
          <w:rFonts w:eastAsia="Times New Roman"/>
          <w:szCs w:val="24"/>
        </w:rPr>
        <w:t>Είναι ο Βουλευτής με τη φωνή τενόρου και με τα περισσότερα ντεσιμπέλ από οποιονδήποτε άλλο, ο οποίος ουρλιάζοντας έλεγε ότι οι Βουλευτές του ΣΥΡΙΖΑ ουρλιάζουν, οι οποίοι βεβαίως μ</w:t>
      </w:r>
      <w:r>
        <w:rPr>
          <w:rFonts w:eastAsia="Times New Roman"/>
          <w:szCs w:val="24"/>
        </w:rPr>
        <w:t xml:space="preserve">άλλον χαμηλόφωνοι είναι και, εν πάση </w:t>
      </w:r>
      <w:proofErr w:type="spellStart"/>
      <w:r>
        <w:rPr>
          <w:rFonts w:eastAsia="Times New Roman"/>
          <w:szCs w:val="24"/>
        </w:rPr>
        <w:t>περιπτώσει</w:t>
      </w:r>
      <w:proofErr w:type="spellEnd"/>
      <w:r>
        <w:rPr>
          <w:rFonts w:eastAsia="Times New Roman"/>
          <w:szCs w:val="24"/>
        </w:rPr>
        <w:t>, δεν νομίζω ότι κάποιος έχει μία ανάλογη φωνή.</w:t>
      </w:r>
    </w:p>
    <w:p w14:paraId="420DC5F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για το έτος 2018 αποτελεί μια σύνθεση επιδιώξεων και αναγκών. Οι ανάγκες έχουν σχέση με το πρωτογενές πλεόνασμα το οποίο οφείλουμε να έ</w:t>
      </w:r>
      <w:r>
        <w:rPr>
          <w:rFonts w:eastAsia="Times New Roman" w:cs="Times New Roman"/>
          <w:szCs w:val="24"/>
        </w:rPr>
        <w:t xml:space="preserve">χουμε, που προσδιορίζει τα τελικά ύψη των κονδυλίων και οφείλεται, βέβαια, στις δεσμεύσεις της χώρας που προέκυψαν εξαιτίας του </w:t>
      </w:r>
      <w:proofErr w:type="spellStart"/>
      <w:r>
        <w:rPr>
          <w:rFonts w:eastAsia="Times New Roman" w:cs="Times New Roman"/>
          <w:szCs w:val="24"/>
        </w:rPr>
        <w:t>υπερδανεισμού</w:t>
      </w:r>
      <w:proofErr w:type="spellEnd"/>
      <w:r>
        <w:rPr>
          <w:rFonts w:eastAsia="Times New Roman" w:cs="Times New Roman"/>
          <w:szCs w:val="24"/>
        </w:rPr>
        <w:t xml:space="preserve">, της διαφθοράς και της ανύψωσης του χρέους της. </w:t>
      </w:r>
    </w:p>
    <w:p w14:paraId="420DC5F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Ακούμε, βέβαια, διαρκώς τους πολιτικά υπεύθυνους για αυτή την υπε</w:t>
      </w:r>
      <w:r>
        <w:rPr>
          <w:rFonts w:eastAsia="Times New Roman" w:cs="Times New Roman"/>
          <w:szCs w:val="24"/>
        </w:rPr>
        <w:t>ρχρέωση να εμφανίζονται σήμερα τιμητές και να ασκούν κριτική. Όμως αυτή η κριτική προϋποθέτει ακριβώς την αποσιώπηση των δικών τους ευθυνών για αυτά τα χρέη και στηρίζεται συνήθως και σε ένα επιχείρημα παραπλανητικό, δηλαδή ότι οι Βουλευτές του ΣΥΡΙΖΑ έλεγ</w:t>
      </w:r>
      <w:r>
        <w:rPr>
          <w:rFonts w:eastAsia="Times New Roman" w:cs="Times New Roman"/>
          <w:szCs w:val="24"/>
        </w:rPr>
        <w:t xml:space="preserve">αν στο παρελθόν, όταν δεν ήταν κυβέρνηση, κάτι τελείως διαφορετικό, το οποίο έχουν τώρα διαψεύσει. </w:t>
      </w:r>
    </w:p>
    <w:p w14:paraId="420DC5F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το συμβόλαιο στο οποίο στηρίζεται αυτή η Κυβέρνηση έχει υπογραφεί τον Σεπτέμβριο του 2015 με τις εκλογές που έγιναν τότε εν μέσω </w:t>
      </w:r>
      <w:r>
        <w:rPr>
          <w:rFonts w:eastAsia="Times New Roman" w:cs="Times New Roman"/>
          <w:szCs w:val="24"/>
        </w:rPr>
        <w:t xml:space="preserve">δυσκολιών της χώρας. </w:t>
      </w:r>
    </w:p>
    <w:p w14:paraId="420DC5F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δε υποσχέσεις –που δεν ήταν, αν θέλετε, ακριβώς υποσχέσεις- οι δε εξαγγελίες οι οποίες είχαν προηγηθεί των εκλογών από την πλευρά του ΣΥΡΙΖΑ στο παρελθόν το 2013 και 2014, δεν αποσιωπούσαν, ίσα</w:t>
      </w:r>
      <w:r>
        <w:rPr>
          <w:rFonts w:eastAsia="Times New Roman" w:cs="Times New Roman"/>
          <w:szCs w:val="24"/>
        </w:rPr>
        <w:t>-</w:t>
      </w:r>
      <w:r>
        <w:rPr>
          <w:rFonts w:eastAsia="Times New Roman" w:cs="Times New Roman"/>
          <w:szCs w:val="24"/>
        </w:rPr>
        <w:t>ίσα τόνιζαν ότι προκειμένου να εκπληρ</w:t>
      </w:r>
      <w:r>
        <w:rPr>
          <w:rFonts w:eastAsia="Times New Roman" w:cs="Times New Roman"/>
          <w:szCs w:val="24"/>
        </w:rPr>
        <w:t xml:space="preserve">ωθούν, θα πρέπει να προηγηθεί μια σύγκρουση. Δηλαδή, ειπώθηκαν με ειλικρίνεια, τονίζοντας το ότι υπάρχει και ένα ρίσκο ως προς την εκπλήρωσή τους πραγματικά, αφού θα χρειαζόταν μια σύγκρουση και η σύγκρουση ποτέ δεν είναι βέβαιης έκβασης. </w:t>
      </w:r>
    </w:p>
    <w:p w14:paraId="420DC5FE"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φθάνουμε</w:t>
      </w:r>
      <w:r>
        <w:rPr>
          <w:rFonts w:eastAsia="Times New Roman" w:cs="Times New Roman"/>
          <w:szCs w:val="24"/>
        </w:rPr>
        <w:t xml:space="preserve"> στις ανάγκες σήμερα, στην προσπάθειά μας να καλύψουμε τις ανάγκες. Αυτή η προσπάθεια γίνεται από την Κυβέρνηση με πολύ διαφορετικούς όρους από αυτούς τους οποίους υπόσχεται για το μέλλον η Αντιπολίτευση. Η Αντιπολίτευση προφανώς ευνοεί τη συμπίεση του εργ</w:t>
      </w:r>
      <w:r>
        <w:rPr>
          <w:rFonts w:eastAsia="Times New Roman" w:cs="Times New Roman"/>
          <w:szCs w:val="24"/>
        </w:rPr>
        <w:t xml:space="preserve">ασιακού κόστους και τη συρρίκνωση των </w:t>
      </w:r>
      <w:proofErr w:type="spellStart"/>
      <w:r>
        <w:rPr>
          <w:rFonts w:eastAsia="Times New Roman" w:cs="Times New Roman"/>
          <w:szCs w:val="24"/>
        </w:rPr>
        <w:t>προνοιακών</w:t>
      </w:r>
      <w:proofErr w:type="spellEnd"/>
      <w:r>
        <w:rPr>
          <w:rFonts w:eastAsia="Times New Roman" w:cs="Times New Roman"/>
          <w:szCs w:val="24"/>
        </w:rPr>
        <w:t xml:space="preserve"> δομών, αλλά δεν είναι αυτή η πολιτική της Κυβέρνησης. </w:t>
      </w:r>
    </w:p>
    <w:p w14:paraId="420DC5FF"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στο μέτρο που αυτά δεν φαίνεται ότι προωθούνται από τη σημερινή πολιτική, δηλαδή το χαμήλωμα του εργασιακού κόστους και ο εμπλουτισμός των κοιν</w:t>
      </w:r>
      <w:r>
        <w:rPr>
          <w:rFonts w:eastAsia="Times New Roman" w:cs="Times New Roman"/>
          <w:szCs w:val="24"/>
        </w:rPr>
        <w:t xml:space="preserve">ωνικών υποδομών, η Αντιπολίτευση </w:t>
      </w:r>
      <w:proofErr w:type="spellStart"/>
      <w:r>
        <w:rPr>
          <w:rFonts w:eastAsia="Times New Roman" w:cs="Times New Roman"/>
          <w:szCs w:val="24"/>
        </w:rPr>
        <w:t>καταστροφολογεί</w:t>
      </w:r>
      <w:proofErr w:type="spellEnd"/>
      <w:r>
        <w:rPr>
          <w:rFonts w:eastAsia="Times New Roman" w:cs="Times New Roman"/>
          <w:szCs w:val="24"/>
        </w:rPr>
        <w:t xml:space="preserve">. Διαψεύδεται η καταστροφολογία και διαψεύδεται από αριθμούς οι οποίοι υπάρχουν ήδη και αφορούν είτε τους ρυθμούς της ανάπτυξης είτε την πορεία της ανεργίας είτε άλλα μεγέθη τα οποία ήδη καταγράφονται. </w:t>
      </w:r>
    </w:p>
    <w:p w14:paraId="420DC600"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Μεταξύ, όμως, των άλλων στοιχείων τα οποία δίδονται και τα οποία διαψεύδονται, θα ήθελα να σταθώ σε κάτι. Άκουσα σήμερα κιόλας ότι μεταξύ άλλων οι επενδυτές στη χώρα μας δεν βρίσκουν ένα πρόσφορο πεδίο και από την άποψη της ασφάλειας. Και ο συνάδελφος, ο ο</w:t>
      </w:r>
      <w:r>
        <w:rPr>
          <w:rFonts w:eastAsia="Times New Roman" w:cs="Times New Roman"/>
          <w:szCs w:val="24"/>
        </w:rPr>
        <w:t xml:space="preserve">ποίος το είπε, ανέφερε ότι στη χώρα μας έχουμε μία ληστεία το λεπτό. </w:t>
      </w:r>
    </w:p>
    <w:p w14:paraId="420DC601"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πω ότι δεν μου αρέσει να μιλώ για ψεύδη, προτιμώ να μιλώ για αβάσιμα στοιχεία,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εδώ δεν μπορώ παρά να μιλήσω για τερατολογία, διότι δεν έχουμε μία ληστεί</w:t>
      </w:r>
      <w:r>
        <w:rPr>
          <w:rFonts w:eastAsia="Times New Roman" w:cs="Times New Roman"/>
          <w:szCs w:val="24"/>
        </w:rPr>
        <w:t xml:space="preserve">α το λεπτό. Ξέρουμε πόσες ληστείες έχουμε, υπάρχουν τα στοιχεία. </w:t>
      </w:r>
    </w:p>
    <w:p w14:paraId="420DC602"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συνολικός ετήσιος αριθμός είναι λίγο πιο κάτω από τον αριθμό των πέντε χιλιάδων. Έχω ακριβώς εδώ την καταγραφή. Για όλο το έτος 2015 ο συνολικός αριθμός ήταν τέσσερις χιλιάδες επτακόσιες ε</w:t>
      </w:r>
      <w:r>
        <w:rPr>
          <w:rFonts w:eastAsia="Times New Roman" w:cs="Times New Roman"/>
          <w:szCs w:val="24"/>
        </w:rPr>
        <w:t>βδομήντα πέντε ληστείες. Οι καταγραφές έγιναν με βάση τα στοιχεία της Αστυνομίας. Σε κάποιες περιπτώσεις μπορεί να έχουμε και αθωώσεις εκ των υστέρων. Βεβαίως, αυτός ο αριθμός οδηγεί σε μια πραγματικότητα πολύ διαφορετική από αυτή που προκύπτει με την αναφ</w:t>
      </w:r>
      <w:r>
        <w:rPr>
          <w:rFonts w:eastAsia="Times New Roman" w:cs="Times New Roman"/>
          <w:szCs w:val="24"/>
        </w:rPr>
        <w:t xml:space="preserve">ορά σε μία ληστεία το λεπτό. </w:t>
      </w:r>
    </w:p>
    <w:p w14:paraId="420DC603"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ξέρετε, αυτές οι αναφορές δεν κάνουν κακό σε ένα κόμμα, δεν κάνουν κακό σε ένα αντιπολιτευόμενο κόμμα ή ένα αντίπαλο κόμμα, κακό κάνουν στη χώρα, διότι όντως αν κάποιος πιστέψει αυτούς τους αριθμούς, έχει μια ανησυχία ενδε</w:t>
      </w:r>
      <w:r>
        <w:rPr>
          <w:rFonts w:eastAsia="Times New Roman" w:cs="Times New Roman"/>
          <w:szCs w:val="24"/>
        </w:rPr>
        <w:t xml:space="preserve">χομένως για την επένδυση την οποία θα ήθελε να κάνει. </w:t>
      </w:r>
    </w:p>
    <w:p w14:paraId="420DC604"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οποίο καθιστά τη χώρα μας ελκυστική για επενδύσεις -και η χώρα μας υπόσχεται ένα καλύτερο μέλλον για το 2018- ακόμα και μέσα στο πλαίσιο που έχουμε, είναι ότι η χώρα μας διακρίνεται από μια οικ</w:t>
      </w:r>
      <w:r>
        <w:rPr>
          <w:rFonts w:eastAsia="Times New Roman" w:cs="Times New Roman"/>
          <w:szCs w:val="24"/>
        </w:rPr>
        <w:t xml:space="preserve">ονομική και πολιτική σταθερότητα, πράγμα το οποίο είναι σημαντικό για την οικονομία και για τους επενδυτές. </w:t>
      </w:r>
    </w:p>
    <w:p w14:paraId="420DC60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η χώρα μας προσφέρει ένα ικανοποιητικό περιβάλλον, προκειμένου να ασκούνται οικονομικές δραστηριότητες. Στο περιβάλλον αυτό εντάσσονται και</w:t>
      </w:r>
      <w:r>
        <w:rPr>
          <w:rFonts w:eastAsia="Times New Roman" w:cs="Times New Roman"/>
          <w:szCs w:val="24"/>
        </w:rPr>
        <w:t xml:space="preserve"> οι ανεξάρτητες αρχές και όλοι οι άλλοι θεσμοί, ακόμα και οι στατιστικές υπηρεσίες, οι οποίες ενισχύονται και εμπλουτίζονται τώρα, που δίνουν ένα ασφαλές έδαφος για την ανάπτυξη της οικονομίας, για μια δίκαιη ανάπτυξη, όπως αυτή την οποία προσπαθεί το σχέδ</w:t>
      </w:r>
      <w:r>
        <w:rPr>
          <w:rFonts w:eastAsia="Times New Roman" w:cs="Times New Roman"/>
          <w:szCs w:val="24"/>
        </w:rPr>
        <w:t xml:space="preserve">ιο </w:t>
      </w:r>
      <w:r>
        <w:rPr>
          <w:rFonts w:eastAsia="Times New Roman" w:cs="Times New Roman"/>
          <w:szCs w:val="24"/>
        </w:rPr>
        <w:t>π</w:t>
      </w:r>
      <w:r>
        <w:rPr>
          <w:rFonts w:eastAsia="Times New Roman" w:cs="Times New Roman"/>
          <w:szCs w:val="24"/>
        </w:rPr>
        <w:t>ροϋπολογισμού που προτείνω να υπερψηφίσουμε.</w:t>
      </w:r>
    </w:p>
    <w:p w14:paraId="420DC60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0DC607"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60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20DC60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Κικίλιας</w:t>
      </w:r>
      <w:proofErr w:type="spellEnd"/>
      <w:r>
        <w:rPr>
          <w:rFonts w:eastAsia="Times New Roman" w:cs="Times New Roman"/>
          <w:szCs w:val="24"/>
        </w:rPr>
        <w:t xml:space="preserve"> από τη Νέα Δημοκρατία.</w:t>
      </w:r>
    </w:p>
    <w:p w14:paraId="420DC60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Ευχαριστώ πολύ, κύριε Πρόεδρε.</w:t>
      </w:r>
    </w:p>
    <w:p w14:paraId="420DC60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Κύριε Υπουργέ, στους ίδιους τόνους της μετριοπάθειας και της σύνεσης, θέλω να σας πω ότι είναι πρόκληση τρόπον τινά εσείς να ανεβαίνετε στο Βήμα και να σχολιάζετε την Αξιωματική Αντιπολίτευση, γιατί όσα χρόνια και να περάσουν</w:t>
      </w:r>
      <w:r>
        <w:rPr>
          <w:rFonts w:eastAsia="Times New Roman" w:cs="Times New Roman"/>
          <w:szCs w:val="24"/>
        </w:rPr>
        <w:t>, δυστυχώς παρά τα πραγματικά στοιχεία της Ελληνικής Αστυνομίας, της εγκληματολογίας και της κοινής λογικής σε αυτήν τη χώρα, κανείς δεν μπορεί να ξεχάσει τον απίστευτο πρώτο νόμο σας και της Κυβέρνησης ΣΥΡΙΖΑ – ΑΝΕΛ που κατήργησε τις φυλακές Γ΄ τύπου στον</w:t>
      </w:r>
      <w:r>
        <w:rPr>
          <w:rFonts w:eastAsia="Times New Roman" w:cs="Times New Roman"/>
          <w:szCs w:val="24"/>
        </w:rPr>
        <w:t xml:space="preserve"> Δομοκό και άνοιξε τις υπόλοιπες φυλακές για να είναι έξω δυστυχώς εγκληματίες από το βαρύ ποινικό δίκαιο, τρομοκράτες, με αποτέλεσμα να ζούμε στην καθημερινότητά μας ως ελληνική κοινωνία τον τρόμο, τον φόβο και την αίσθηση ότι η Ελληνική Αστυνομία μπορεί </w:t>
      </w:r>
      <w:r>
        <w:rPr>
          <w:rFonts w:eastAsia="Times New Roman" w:cs="Times New Roman"/>
          <w:szCs w:val="24"/>
        </w:rPr>
        <w:t>να κάνει καλά τη δουλειά της και να τους συλλαμβάνει και από την άλλη με τους δικούς σας νόμους είναι πάλι έξω και παρανομούν. Πραγματικά, με λυπεί αυτό.</w:t>
      </w:r>
    </w:p>
    <w:p w14:paraId="420DC60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Ας έλθω όμως στον </w:t>
      </w:r>
      <w:r>
        <w:rPr>
          <w:rFonts w:eastAsia="Times New Roman" w:cs="Times New Roman"/>
          <w:szCs w:val="24"/>
        </w:rPr>
        <w:t>π</w:t>
      </w:r>
      <w:r>
        <w:rPr>
          <w:rFonts w:eastAsia="Times New Roman" w:cs="Times New Roman"/>
          <w:szCs w:val="24"/>
        </w:rPr>
        <w:t>ροϋπολογισμό.</w:t>
      </w:r>
    </w:p>
    <w:p w14:paraId="420DC60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για τους Έλληνες τρίτωσε το κα</w:t>
      </w:r>
      <w:r>
        <w:rPr>
          <w:rFonts w:eastAsia="Times New Roman" w:cs="Times New Roman"/>
          <w:szCs w:val="24"/>
        </w:rPr>
        <w:t>κό. Είναι ο τρίτος κατά σειρά προϋπολογισμός των ΣΥΡΙΖΑ – ΑΝΕΛ, με νέες αυξήσεις φόρων, ασφαλιστικών εισφορών και μειώσεις κοινωνικών δαπανών. Για να μην ξεχνιόμαστε, πρόκειται για μία κυβέρνηση της Αριστεράς, που έκοψε το ΕΚΑΣ, 283 εκατομμύρια ευρώ, που έ</w:t>
      </w:r>
      <w:r>
        <w:rPr>
          <w:rFonts w:eastAsia="Times New Roman" w:cs="Times New Roman"/>
          <w:szCs w:val="24"/>
        </w:rPr>
        <w:t>κοψε το επίδομα θέρμανσης, 58 εκατομμύρια ευρώ, που μείωσε τις επιχορηγήσεις των νοσοκομείων. Και όλα αυτά μαζί φτάνουν στο ύψος των 1,9 δισεκατομμυρίων ευρώ.</w:t>
      </w:r>
    </w:p>
    <w:p w14:paraId="420DC60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Κουνάτε το δάχτυλο στην κοινωνία και μιλάτε για δήθεν καθαρή έξοδο από το μνημόνιο. Το μόνο, όμως</w:t>
      </w:r>
      <w:r>
        <w:rPr>
          <w:rFonts w:eastAsia="Times New Roman" w:cs="Times New Roman"/>
          <w:szCs w:val="24"/>
        </w:rPr>
        <w:t>, ξεκάθαρο είναι τα επιπλέον μέτρα που πρόκειται να επιβληθούν από το 2019. Πρόκειται για περικοπή συντάξεων και αφορολόγητου, για πρωτογενή πλεονάσματα 3,5% μέχρι το 2023, για διαρκή λιτότητα μέχρι το 2060. Είναι το τέταρτο μνημόνιο, κυρίες και κύριοι συν</w:t>
      </w:r>
      <w:r>
        <w:rPr>
          <w:rFonts w:eastAsia="Times New Roman" w:cs="Times New Roman"/>
          <w:szCs w:val="24"/>
        </w:rPr>
        <w:t xml:space="preserve">άδελφοι, που έχει και αυτό την υπογραφή του κ. Τσίπρα και του κ. Καμμένου. Είναι το μνημόνιο της κυβερνητικής πλειοψηφίας. </w:t>
      </w:r>
    </w:p>
    <w:p w14:paraId="420DC60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Την ίδια ώρα εσείς –σας ακούω με πολλή μεγάλη προσοχή- σε αυτήν την αίθουσα του Κοινοβουλίου, στην Ολομέλεια, στη συζήτηση του </w:t>
      </w:r>
      <w:r>
        <w:rPr>
          <w:rFonts w:eastAsia="Times New Roman" w:cs="Times New Roman"/>
          <w:szCs w:val="24"/>
        </w:rPr>
        <w:t>π</w:t>
      </w:r>
      <w:r>
        <w:rPr>
          <w:rFonts w:eastAsia="Times New Roman" w:cs="Times New Roman"/>
          <w:szCs w:val="24"/>
        </w:rPr>
        <w:t>ροϋπ</w:t>
      </w:r>
      <w:r>
        <w:rPr>
          <w:rFonts w:eastAsia="Times New Roman" w:cs="Times New Roman"/>
          <w:szCs w:val="24"/>
        </w:rPr>
        <w:t xml:space="preserve">ολογισμού πανηγυρίζετε είτε από θράσος είτε από άγνοια είτε και από τα δύο. Νομίζω ότι πραγματικά δεν έχετε καταλάβει τι συμβαίνει. </w:t>
      </w:r>
    </w:p>
    <w:p w14:paraId="420DC61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Έχετε κηρύξει στάση πληρωμών στο ελληνικό δημόσιο. Δεν πληρώνετε κανέναν ιδιώτη. Έχετε στραγγίσει την αγορά. Έχετε υπερφορο</w:t>
      </w:r>
      <w:r>
        <w:rPr>
          <w:rFonts w:eastAsia="Times New Roman" w:cs="Times New Roman"/>
          <w:szCs w:val="24"/>
        </w:rPr>
        <w:t>λογήσει τους πάντες. Είναι σαν να σταματά κανείς να πληρώνει ΔΕΗ, ΕΥΔΑΠ, νοίκι και στο τέλος να πανηγυρίζει επειδή δεν του πήραν το σπίτι, με το εξής συγκλονιστικό, ότι εσείς έχετε σπάσει τα κοντέρ γιατί παίρνετε και τα σπίτια των ανθρώπων και μάλιστα με η</w:t>
      </w:r>
      <w:r>
        <w:rPr>
          <w:rFonts w:eastAsia="Times New Roman" w:cs="Times New Roman"/>
          <w:szCs w:val="24"/>
        </w:rPr>
        <w:t xml:space="preserve">λεκτρονικούς πλειστηριασμούς. </w:t>
      </w:r>
    </w:p>
    <w:p w14:paraId="420DC61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ο τρίτος κατά σειρά προϋπολογισμός, στον οποίο φυσικά αμελήσατε να προβλέψετε την εφαρμογή της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καταβολή του υπολοίπου του 50% των αναδρομικών των στελεχών των Εν</w:t>
      </w:r>
      <w:r>
        <w:rPr>
          <w:rFonts w:eastAsia="Times New Roman" w:cs="Times New Roman"/>
          <w:szCs w:val="24"/>
        </w:rPr>
        <w:t>όπλων Δυνάμεων και των Σωμάτων Ασφαλείας, εσείς, που αναρριχηθήκατε στην εξουσία με αυτήν τη ρητή δέσμευση του συγκυβερνήτη σας του κ. Καμμένου ότι θα εφαρμοστεί άμεσα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Διαβάζω: «Προϋπόθεση για να συμμετέχουν οι Ανεξάρτητοι Έλληνες σε </w:t>
      </w:r>
      <w:r>
        <w:rPr>
          <w:rFonts w:eastAsia="Times New Roman" w:cs="Times New Roman"/>
          <w:szCs w:val="24"/>
        </w:rPr>
        <w:t>κυβέρνηση είναι η άμεση εφαρμογή της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Μιλούσε μάλιστα τότε ο κ. Καμμένος για κατάλυση του Συντάγματος. </w:t>
      </w:r>
    </w:p>
    <w:p w14:paraId="420DC61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Έχω την εντύπωση ότι τα έργα και οι ημέρες της πολιτικής ηγεσίας του Υπουργείου Εθνικής Αμύνης θα αποτελέσουν </w:t>
      </w:r>
      <w:r>
        <w:rPr>
          <w:rFonts w:eastAsia="Times New Roman" w:cs="Times New Roman"/>
          <w:szCs w:val="24"/>
          <w:lang w:val="en-US"/>
        </w:rPr>
        <w:t>case</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xml:space="preserve"> για αρκετά</w:t>
      </w:r>
      <w:r>
        <w:rPr>
          <w:rFonts w:eastAsia="Times New Roman" w:cs="Times New Roman"/>
          <w:szCs w:val="24"/>
        </w:rPr>
        <w:t xml:space="preserve"> χρόνια και όπως πάντα στη Μεταπολίτευση ετεροχρονισμένα οι πολιτικές αποφάσεις κρίνονται ειδικά στο πονεμένο Υπουργείο Εθνικής Άμυνας και ετεροχρονισμένα έρχεται να επιληφθεί η </w:t>
      </w:r>
      <w:r>
        <w:rPr>
          <w:rFonts w:eastAsia="Times New Roman" w:cs="Times New Roman"/>
          <w:szCs w:val="24"/>
        </w:rPr>
        <w:t>δ</w:t>
      </w:r>
      <w:r>
        <w:rPr>
          <w:rFonts w:eastAsia="Times New Roman" w:cs="Times New Roman"/>
          <w:szCs w:val="24"/>
        </w:rPr>
        <w:t>ικαιοσύνη. Ας είναι και έτσι.</w:t>
      </w:r>
    </w:p>
    <w:p w14:paraId="420DC61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συνειδητή σας επιλογή </w:t>
      </w:r>
      <w:r>
        <w:rPr>
          <w:rFonts w:eastAsia="Times New Roman" w:cs="Times New Roman"/>
          <w:szCs w:val="24"/>
        </w:rPr>
        <w:t xml:space="preserve">-το έχετε, εξάλλου, δηλώσει- η </w:t>
      </w:r>
      <w:proofErr w:type="spellStart"/>
      <w:r>
        <w:rPr>
          <w:rFonts w:eastAsia="Times New Roman" w:cs="Times New Roman"/>
          <w:szCs w:val="24"/>
        </w:rPr>
        <w:t>υπερφορολόγηση</w:t>
      </w:r>
      <w:proofErr w:type="spellEnd"/>
      <w:r>
        <w:rPr>
          <w:rFonts w:eastAsia="Times New Roman" w:cs="Times New Roman"/>
          <w:szCs w:val="24"/>
        </w:rPr>
        <w:t>, που οδηγεί στη διάλυση της μεσαίας τάξης, την εξαθλίωση των χαμηλών εισοδημάτων και φυσικά, τη γενιά των 360 ευρώ. Αυτή είναι η γενιά της διακυβέρνησης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η γενιά των 360 ευρώ. Διαλύετε τα όνει</w:t>
      </w:r>
      <w:r>
        <w:rPr>
          <w:rFonts w:eastAsia="Times New Roman" w:cs="Times New Roman"/>
          <w:szCs w:val="24"/>
        </w:rPr>
        <w:t>ρα κάθε νέου ανθρώπου. Όποιος μπορεί φεύγει στο εξωτερικό. Όποιος δεν μπορεί μένει εδώ για να σας παρακολουθήσει να λέτε ότι τελειώνει η αξιολόγηση, ενώ έχετε ήδη τελειώσει την πραγματική οικονομία και τη δυνατότητά του να βρει μια θέση εργασίας.</w:t>
      </w:r>
    </w:p>
    <w:p w14:paraId="420DC61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δεν θα σας αφήσουμε να φτιάξετε την Ελλάδα των φτωχών. Λέμε «δουλειές-δουλειές-δουλειές» και έχουμε τρόπο να τις φέρουμε. Καταψηφίζουμε </w:t>
      </w:r>
      <w:r>
        <w:rPr>
          <w:rFonts w:eastAsia="Times New Roman" w:cs="Times New Roman"/>
          <w:szCs w:val="24"/>
        </w:rPr>
        <w:t>τ</w:t>
      </w:r>
      <w:r>
        <w:rPr>
          <w:rFonts w:eastAsia="Times New Roman" w:cs="Times New Roman"/>
          <w:szCs w:val="24"/>
        </w:rPr>
        <w:t xml:space="preserve">ον </w:t>
      </w:r>
      <w:r>
        <w:rPr>
          <w:rFonts w:eastAsia="Times New Roman" w:cs="Times New Roman"/>
          <w:szCs w:val="24"/>
        </w:rPr>
        <w:t>π</w:t>
      </w:r>
      <w:r>
        <w:rPr>
          <w:rFonts w:eastAsia="Times New Roman" w:cs="Times New Roman"/>
          <w:szCs w:val="24"/>
        </w:rPr>
        <w:t>ροϋπολογισμό σας του 2018, κατά την άποψή μου, τον τελευταίο προϋπολογισμό της Κυβέρνησης σας.</w:t>
      </w:r>
    </w:p>
    <w:p w14:paraId="420DC61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Έχουμε ως </w:t>
      </w:r>
      <w:r>
        <w:rPr>
          <w:rFonts w:eastAsia="Times New Roman" w:cs="Times New Roman"/>
          <w:szCs w:val="24"/>
        </w:rPr>
        <w:t>πυρήνα της πολιτικής μας τις δουλειές για τους νέους ανθρώπους, τη μείωση των δαπανών του κράτους, την πάση θυσία μείωση της φορολογίας και στο πέπλο της απελπισίας για την υφαρπαγή των ονείρων των νέων ανθρώπων που εσείς φέρατε στη διακυβέρνησή σας, μια η</w:t>
      </w:r>
      <w:r>
        <w:rPr>
          <w:rFonts w:eastAsia="Times New Roman" w:cs="Times New Roman"/>
          <w:szCs w:val="24"/>
        </w:rPr>
        <w:t xml:space="preserve">λιαχτίδα ελπίδας, μόνο μέσα από την αλήθεια όμως και μέσα από ένα απλό, λιτό, βατό και κατανοητό όραμα, κύριε Υπουργέ, όχι αυτό ενός κομμουνιστή που χτυπά το καμπανάκι στη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αλλά αυτό ενός εκπροσώπου των πολιτών που μέσα από έναν δύσκολο δρόμο μ</w:t>
      </w:r>
      <w:r>
        <w:rPr>
          <w:rFonts w:eastAsia="Times New Roman" w:cs="Times New Roman"/>
          <w:szCs w:val="24"/>
        </w:rPr>
        <w:t>πορεί και μπορούν όλοι μαζί με τη Νέα Δημοκρατία να οδηγήσουμε τη χώρα έξω από την κρίση.</w:t>
      </w:r>
    </w:p>
    <w:p w14:paraId="420DC61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0DC617" w14:textId="77777777" w:rsidR="003663B4" w:rsidRDefault="00087BC7">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420DC61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20DC61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συνάδελφος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έχει τον λόγο.</w:t>
      </w:r>
    </w:p>
    <w:p w14:paraId="420DC61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Κύριε Πρόεδρε, θα ήθελα τον λόγο επί προσωπικού.</w:t>
      </w:r>
    </w:p>
    <w:p w14:paraId="420DC61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κύριε συνάδελφε.</w:t>
      </w:r>
    </w:p>
    <w:p w14:paraId="420DC61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Ο κ. </w:t>
      </w:r>
      <w:proofErr w:type="spellStart"/>
      <w:r>
        <w:rPr>
          <w:rFonts w:eastAsia="Times New Roman" w:cs="Times New Roman"/>
          <w:szCs w:val="24"/>
        </w:rPr>
        <w:t>Κικίλιας</w:t>
      </w:r>
      <w:proofErr w:type="spellEnd"/>
      <w:r>
        <w:rPr>
          <w:rFonts w:eastAsia="Times New Roman" w:cs="Times New Roman"/>
          <w:szCs w:val="24"/>
        </w:rPr>
        <w:t xml:space="preserve"> είπε ότι δεν δικαιούμαι να μιλώ, διότι ευθύνομαι για έναν νόμο ο οποίος κατήργησε τις φυλακές </w:t>
      </w:r>
      <w:r>
        <w:rPr>
          <w:rFonts w:eastAsia="Times New Roman" w:cs="Times New Roman"/>
          <w:szCs w:val="24"/>
        </w:rPr>
        <w:t xml:space="preserve">Γ΄ </w:t>
      </w:r>
      <w:r>
        <w:rPr>
          <w:rFonts w:eastAsia="Times New Roman" w:cs="Times New Roman"/>
          <w:szCs w:val="24"/>
        </w:rPr>
        <w:t>τύπου και άφησε τους εγκληματίες να βγουν έξω.</w:t>
      </w:r>
    </w:p>
    <w:p w14:paraId="420DC61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Θυμίζω, πρώτον, ότι με την κατάργηση των φυλακών </w:t>
      </w:r>
      <w:r>
        <w:rPr>
          <w:rFonts w:eastAsia="Times New Roman" w:cs="Times New Roman"/>
          <w:szCs w:val="24"/>
        </w:rPr>
        <w:t xml:space="preserve">Γ΄ </w:t>
      </w:r>
      <w:r>
        <w:rPr>
          <w:rFonts w:eastAsia="Times New Roman" w:cs="Times New Roman"/>
          <w:szCs w:val="24"/>
        </w:rPr>
        <w:t>τύπου δεν είχαμε καμμία απόδραση στη συνέχεια</w:t>
      </w:r>
      <w:r>
        <w:rPr>
          <w:rFonts w:eastAsia="Times New Roman" w:cs="Times New Roman"/>
          <w:szCs w:val="24"/>
        </w:rPr>
        <w:t xml:space="preserve"> από τις φυλακές μας και ότι οι φυλακές μας την τελευταία διετία πέρασαν ένα μακρόχρονο διάστημα χωρίς εξεγέρσεις, πράγμα το οποίο είναι πρωτόγνωρο για την ιστορία τους και επίσης, χωρίς δολοφονίες. Διότι δολοφονίες είχαμε και το 2014 μέσα στις φυλακές και</w:t>
      </w:r>
      <w:r>
        <w:rPr>
          <w:rFonts w:eastAsia="Times New Roman" w:cs="Times New Roman"/>
          <w:szCs w:val="24"/>
        </w:rPr>
        <w:t xml:space="preserve"> είχαμε και στις αρχές του 2015, πριν εφαρμοστεί βεβαίως η νέα πολιτική.</w:t>
      </w:r>
    </w:p>
    <w:p w14:paraId="420DC61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Επίσης, με κατηγόρησε για τις απολύσεις, για τον </w:t>
      </w:r>
      <w:proofErr w:type="spellStart"/>
      <w:r>
        <w:rPr>
          <w:rFonts w:eastAsia="Times New Roman" w:cs="Times New Roman"/>
          <w:szCs w:val="24"/>
        </w:rPr>
        <w:t>αποσυμφορητικό</w:t>
      </w:r>
      <w:proofErr w:type="spellEnd"/>
      <w:r>
        <w:rPr>
          <w:rFonts w:eastAsia="Times New Roman" w:cs="Times New Roman"/>
          <w:szCs w:val="24"/>
        </w:rPr>
        <w:t xml:space="preserve"> νόμο, που λέγεται </w:t>
      </w:r>
      <w:r>
        <w:rPr>
          <w:rFonts w:eastAsia="Times New Roman" w:cs="Times New Roman"/>
          <w:szCs w:val="24"/>
        </w:rPr>
        <w:t>ν</w:t>
      </w:r>
      <w:r>
        <w:rPr>
          <w:rFonts w:eastAsia="Times New Roman" w:cs="Times New Roman"/>
          <w:szCs w:val="24"/>
        </w:rPr>
        <w:t>όμος Παρασκευόπουλου. Απλώς, μπορώ να πω ότι χάρη στον νόμο αυτόν έπαψαν οι φυλακές μας να έχουν συμ</w:t>
      </w:r>
      <w:r>
        <w:rPr>
          <w:rFonts w:eastAsia="Times New Roman" w:cs="Times New Roman"/>
          <w:szCs w:val="24"/>
        </w:rPr>
        <w:t xml:space="preserve">φόρηση σε βαθμό ονείδους για τη χώρα μας και για τον πολιτισμό μας, που είχε οδηγήσει και σε δημόσια δήλωση της αρμόδιας </w:t>
      </w:r>
      <w:r>
        <w:rPr>
          <w:rFonts w:eastAsia="Times New Roman" w:cs="Times New Roman"/>
          <w:szCs w:val="24"/>
        </w:rPr>
        <w:t>ε</w:t>
      </w:r>
      <w:r>
        <w:rPr>
          <w:rFonts w:eastAsia="Times New Roman" w:cs="Times New Roman"/>
          <w:szCs w:val="24"/>
        </w:rPr>
        <w:t xml:space="preserve">πιτροπής του Συμβουλίου της Ευρώπης, της </w:t>
      </w:r>
      <w:r>
        <w:rPr>
          <w:rFonts w:eastAsia="Times New Roman" w:cs="Times New Roman"/>
          <w:szCs w:val="24"/>
          <w:lang w:val="en-US"/>
        </w:rPr>
        <w:t>CPT</w:t>
      </w:r>
      <w:r>
        <w:rPr>
          <w:rFonts w:eastAsia="Times New Roman" w:cs="Times New Roman"/>
          <w:szCs w:val="24"/>
        </w:rPr>
        <w:t>, αλλά και σε σωρεία καταδικών. Επιπλέον, οδήγησε και σε ασφάλεια, διότι μετά από την πολι</w:t>
      </w:r>
      <w:r>
        <w:rPr>
          <w:rFonts w:eastAsia="Times New Roman" w:cs="Times New Roman"/>
          <w:szCs w:val="24"/>
        </w:rPr>
        <w:t>τική της αποσυμφόρησης δεν είχαμε αύξηση της εγκληματικότητας. Είχαμε μείωση των ανθρωποκτονιών, όπως προκύπτει από τα στοιχεία της Αστυνομίας, κανένα στοιχείο από το οποίο να προκύπτει αύξηση της βαριάς εγκληματικότητας.</w:t>
      </w:r>
    </w:p>
    <w:p w14:paraId="420DC61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Διπλή, λοιπόν, η επιτυχία και λόγω</w:t>
      </w:r>
      <w:r>
        <w:rPr>
          <w:rFonts w:eastAsia="Times New Roman" w:cs="Times New Roman"/>
          <w:szCs w:val="24"/>
        </w:rPr>
        <w:t xml:space="preserve"> βελτίωσης των συνθηκών της φυλακής και λόγω βελτίωσης της ασφάλειας. Όντως, κάτι θα με κυνηγάει σε όλη μου τη ζωή, όπως το είπε ο κ. </w:t>
      </w:r>
      <w:proofErr w:type="spellStart"/>
      <w:r>
        <w:rPr>
          <w:rFonts w:eastAsia="Times New Roman" w:cs="Times New Roman"/>
          <w:szCs w:val="24"/>
        </w:rPr>
        <w:t>Κικίλιας</w:t>
      </w:r>
      <w:proofErr w:type="spellEnd"/>
      <w:r>
        <w:rPr>
          <w:rFonts w:eastAsia="Times New Roman" w:cs="Times New Roman"/>
          <w:szCs w:val="24"/>
        </w:rPr>
        <w:t>: Ο κιτρινισμός και ο λαϊκισμός. Γιατί ξέρ</w:t>
      </w:r>
      <w:r>
        <w:rPr>
          <w:rFonts w:eastAsia="Times New Roman" w:cs="Times New Roman"/>
          <w:szCs w:val="24"/>
        </w:rPr>
        <w:t>ουν</w:t>
      </w:r>
      <w:r>
        <w:rPr>
          <w:rFonts w:eastAsia="Times New Roman" w:cs="Times New Roman"/>
          <w:szCs w:val="24"/>
        </w:rPr>
        <w:t xml:space="preserve"> ότι </w:t>
      </w:r>
      <w:r>
        <w:rPr>
          <w:rFonts w:eastAsia="Times New Roman" w:cs="Times New Roman"/>
          <w:szCs w:val="24"/>
        </w:rPr>
        <w:t>τους είμαι</w:t>
      </w:r>
      <w:r>
        <w:rPr>
          <w:rFonts w:eastAsia="Times New Roman" w:cs="Times New Roman"/>
          <w:szCs w:val="24"/>
        </w:rPr>
        <w:t xml:space="preserve"> επικίνδυνος, καλά κάνει και με κυνηγάει.</w:t>
      </w:r>
    </w:p>
    <w:p w14:paraId="420DC620" w14:textId="77777777" w:rsidR="003663B4" w:rsidRDefault="00087BC7">
      <w:pPr>
        <w:spacing w:line="600" w:lineRule="auto"/>
        <w:ind w:firstLine="709"/>
        <w:jc w:val="center"/>
        <w:rPr>
          <w:rFonts w:eastAsia="Times New Roman"/>
          <w:bCs/>
        </w:rPr>
      </w:pPr>
      <w:r>
        <w:rPr>
          <w:rFonts w:eastAsia="Times New Roman"/>
          <w:bCs/>
        </w:rPr>
        <w:t>(Χειροκροτήμ</w:t>
      </w:r>
      <w:r>
        <w:rPr>
          <w:rFonts w:eastAsia="Times New Roman"/>
          <w:bCs/>
        </w:rPr>
        <w:t>ατα από την πτέρυγα του ΣΥΡΙΖΑ)</w:t>
      </w:r>
    </w:p>
    <w:p w14:paraId="420DC62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Παρασκευόπουλε.</w:t>
      </w:r>
    </w:p>
    <w:p w14:paraId="420DC62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αλλά θα ήθελα τον λόγο.</w:t>
      </w:r>
    </w:p>
    <w:p w14:paraId="420DC62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δεν μπορεί να γίνει διάλογος επ’ αυτού</w:t>
      </w:r>
      <w:r>
        <w:rPr>
          <w:rFonts w:eastAsia="Times New Roman" w:cs="Times New Roman"/>
          <w:szCs w:val="24"/>
        </w:rPr>
        <w:t xml:space="preserve"> τώρα. Είπατε κάτι, απάντησε ο κ. Παρασκευόπουλος. Μην το συνεχίζουμε.</w:t>
      </w:r>
    </w:p>
    <w:p w14:paraId="420DC62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Όχι,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για ένα λεπτό.</w:t>
      </w:r>
    </w:p>
    <w:p w14:paraId="420DC62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έχετε τον λόγο για τριάντα δευτερόλεπτα, αν είναι δυνατόν.</w:t>
      </w:r>
    </w:p>
    <w:p w14:paraId="420DC62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ΒΑΣΙΛΕΙ</w:t>
      </w:r>
      <w:r>
        <w:rPr>
          <w:rFonts w:eastAsia="Times New Roman" w:cs="Times New Roman"/>
          <w:b/>
          <w:szCs w:val="24"/>
        </w:rPr>
        <w:t>ΟΣ ΚΙΚΙΛΙΑΣ:</w:t>
      </w:r>
      <w:r>
        <w:rPr>
          <w:rFonts w:eastAsia="Times New Roman" w:cs="Times New Roman"/>
          <w:szCs w:val="24"/>
        </w:rPr>
        <w:t xml:space="preserve"> Εγώ θα ξεπεράσω τον εκνευρισμό του κυρίου </w:t>
      </w:r>
      <w:r>
        <w:rPr>
          <w:rFonts w:eastAsia="Times New Roman" w:cs="Times New Roman"/>
          <w:szCs w:val="24"/>
        </w:rPr>
        <w:t>κ</w:t>
      </w:r>
      <w:r>
        <w:rPr>
          <w:rFonts w:eastAsia="Times New Roman" w:cs="Times New Roman"/>
          <w:szCs w:val="24"/>
        </w:rPr>
        <w:t>αθηγητή. Ως προς τα επιχειρήματα περί λαϊκισμού και κιτρινισμού δεν νομίζω, γιατί εγώ δεν μίλησα με αυτό το ύφος εκεί πάνω.</w:t>
      </w:r>
    </w:p>
    <w:p w14:paraId="420DC62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Τέλος πάντων, κύριε Υπουργέ, υπάρχουν συγγενείς που έχουν χάσει τους ανθρώπο</w:t>
      </w:r>
      <w:r>
        <w:rPr>
          <w:rFonts w:eastAsia="Times New Roman" w:cs="Times New Roman"/>
          <w:szCs w:val="24"/>
        </w:rPr>
        <w:t>υς τους με υπαιτιότητα του νόμου αυτού, γιατί οι ποινικοί εξήλθαν των φυλακών. Υπάρχει η δική σας δήλωση πριν μερικούς μήνες που θέτετε εν αμφιβόλω ο ίδιος τον δικό σας τον νόμο μετά από τις πιέσεις των συναδέλφων σας και υπάρχει φυσικά και η συντριπτική π</w:t>
      </w:r>
      <w:r>
        <w:rPr>
          <w:rFonts w:eastAsia="Times New Roman" w:cs="Times New Roman"/>
          <w:szCs w:val="24"/>
        </w:rPr>
        <w:t xml:space="preserve">λειοψηφία της ελληνικής κοινωνίας που έχει </w:t>
      </w:r>
      <w:proofErr w:type="spellStart"/>
      <w:r>
        <w:rPr>
          <w:rFonts w:eastAsia="Times New Roman" w:cs="Times New Roman"/>
          <w:szCs w:val="24"/>
        </w:rPr>
        <w:t>απηυδήσει</w:t>
      </w:r>
      <w:proofErr w:type="spellEnd"/>
      <w:r>
        <w:rPr>
          <w:rFonts w:eastAsia="Times New Roman" w:cs="Times New Roman"/>
          <w:szCs w:val="24"/>
        </w:rPr>
        <w:t xml:space="preserve"> από τον νόμο σας.</w:t>
      </w:r>
    </w:p>
    <w:p w14:paraId="420DC62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Σας δηλώνω κατηγορηματικά ότι η Νέα Δημοκρατία το πρώτο πράγμα που θα κάνει, όταν γίνει η ίδια κυβέρνηση, είναι να επανιδρύσει τις φυλακές Γ΄ </w:t>
      </w:r>
      <w:r>
        <w:rPr>
          <w:rFonts w:eastAsia="Times New Roman" w:cs="Times New Roman"/>
          <w:szCs w:val="24"/>
        </w:rPr>
        <w:t>τ</w:t>
      </w:r>
      <w:r>
        <w:rPr>
          <w:rFonts w:eastAsia="Times New Roman" w:cs="Times New Roman"/>
          <w:szCs w:val="24"/>
        </w:rPr>
        <w:t>ύπου στον Δομοκό και να καταργήσει τον απα</w:t>
      </w:r>
      <w:r>
        <w:rPr>
          <w:rFonts w:eastAsia="Times New Roman" w:cs="Times New Roman"/>
          <w:szCs w:val="24"/>
        </w:rPr>
        <w:t>ράδεκτο νόμο σας. Είναι υπόσχεση και δέσμευση απέναντι στην ελληνική κοινωνία.</w:t>
      </w:r>
    </w:p>
    <w:p w14:paraId="420DC62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σε κρίση βρισκόμαστε, κύριε Υπουργέ, με μνημόνια και προβλήματα. Τουλάχιστον να μπορούν οι άνθρωποι να ζουν με ασφάλεια. Με τον δικό σας νόμο μόνο αυτό δε</w:t>
      </w:r>
      <w:r>
        <w:rPr>
          <w:rFonts w:eastAsia="Times New Roman" w:cs="Times New Roman"/>
          <w:szCs w:val="24"/>
        </w:rPr>
        <w:t>ν έχει συμβεί. Περίμενα πιο πολλή ειλικρίνεια από εσάς.</w:t>
      </w:r>
    </w:p>
    <w:p w14:paraId="420DC62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w:t>
      </w:r>
    </w:p>
    <w:p w14:paraId="420DC62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Ευχαριστούμε, κύριε συνάδελφε.</w:t>
      </w:r>
    </w:p>
    <w:p w14:paraId="420DC62C"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Κύριε Πρόεδρε, θα ήθελα τον λόγο.</w:t>
      </w:r>
    </w:p>
    <w:p w14:paraId="420DC62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έχει τον λόγο.</w:t>
      </w:r>
    </w:p>
    <w:p w14:paraId="420DC62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Είναι δυνατόν, κύριε Παρασκευόπουλε; Επικαλούμαι τη λογική σας τώρα. Για μια αναφορά που έγινε, γίνεται συζήτηση πέντε λεπτά τώρα.</w:t>
      </w:r>
    </w:p>
    <w:p w14:paraId="420DC62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Ένα λεπτό μόνο. Δεν μπορώ να μην απαντήσω, κύριε</w:t>
      </w:r>
      <w:r>
        <w:rPr>
          <w:rFonts w:eastAsia="Times New Roman" w:cs="Times New Roman"/>
          <w:szCs w:val="24"/>
        </w:rPr>
        <w:t xml:space="preserve"> Πρόεδρε. Θα είμαι τάχιστος.</w:t>
      </w:r>
    </w:p>
    <w:p w14:paraId="420DC63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έχετε τον λόγο.</w:t>
      </w:r>
    </w:p>
    <w:p w14:paraId="420DC63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Πρώτον, αναφερόμενος σε κιτρινισμό και λαϊκισμό δεν αναφερόμουν στον κ. </w:t>
      </w:r>
      <w:proofErr w:type="spellStart"/>
      <w:r>
        <w:rPr>
          <w:rFonts w:eastAsia="Times New Roman" w:cs="Times New Roman"/>
          <w:szCs w:val="24"/>
        </w:rPr>
        <w:t>Κικίλια</w:t>
      </w:r>
      <w:proofErr w:type="spellEnd"/>
      <w:r>
        <w:rPr>
          <w:rFonts w:eastAsia="Times New Roman" w:cs="Times New Roman"/>
          <w:szCs w:val="24"/>
        </w:rPr>
        <w:t xml:space="preserve">. Είναι σαφές νομίζω, αλλά εν πάση </w:t>
      </w:r>
      <w:proofErr w:type="spellStart"/>
      <w:r>
        <w:rPr>
          <w:rFonts w:eastAsia="Times New Roman" w:cs="Times New Roman"/>
          <w:szCs w:val="24"/>
        </w:rPr>
        <w:t>περιπτώσει</w:t>
      </w:r>
      <w:proofErr w:type="spellEnd"/>
      <w:r>
        <w:rPr>
          <w:rFonts w:eastAsia="Times New Roman" w:cs="Times New Roman"/>
          <w:szCs w:val="24"/>
        </w:rPr>
        <w:t>, του το διευκρινίζω κιόλας.</w:t>
      </w:r>
    </w:p>
    <w:p w14:paraId="420DC63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Δεύτερον, να πω ότι η αναφορά μου στο ότι ο νόμος αυτός, που λέγαμε στο παρελθόν ότι πρέπει να καταργη</w:t>
      </w:r>
      <w:r>
        <w:rPr>
          <w:rFonts w:eastAsia="Times New Roman" w:cs="Times New Roman"/>
          <w:szCs w:val="24"/>
        </w:rPr>
        <w:t>θεί, καθόλου δεν σημαίνει -είναι προφανές αυτό- ότι όταν λήφθηκε -είχαμε τη συμφόρηση στις φυλακές- δεν έπρεπε να ληφθεί. Είπα ότι πρέπει να καταργηθεί ο νόμος μόλις θα έχουμε έναν νέο Ποινικό Κώδικα με άλλους όρους εφαρμογής.</w:t>
      </w:r>
    </w:p>
    <w:p w14:paraId="420DC63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Όσο για τους συγγενείς, ασφαλ</w:t>
      </w:r>
      <w:r>
        <w:rPr>
          <w:rFonts w:eastAsia="Times New Roman" w:cs="Times New Roman"/>
          <w:szCs w:val="24"/>
        </w:rPr>
        <w:t>ώς όλοι εκφράζουμε τη θλίψη μας. Δυστυχώς, υπάρχει υποτροπή μετά την αποφυλάκιση σε όλες τις ηπείρους, σε όλα τα χρόνια πάντοτε και κάποιοι συγγενείς θρηνούν. Έχουν τη συμπαράστασή μας, θλιβόμαστε μαζί τους και κάνουμε ό,τι μπορούμε για περισσότερη ασφάλει</w:t>
      </w:r>
      <w:r>
        <w:rPr>
          <w:rFonts w:eastAsia="Times New Roman" w:cs="Times New Roman"/>
          <w:szCs w:val="24"/>
        </w:rPr>
        <w:t>α.</w:t>
      </w:r>
    </w:p>
    <w:p w14:paraId="420DC63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Παρασκευόπουλε.</w:t>
      </w:r>
    </w:p>
    <w:p w14:paraId="420DC63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Αραχωβίτης</w:t>
      </w:r>
      <w:proofErr w:type="spellEnd"/>
      <w:r>
        <w:rPr>
          <w:rFonts w:eastAsia="Times New Roman" w:cs="Times New Roman"/>
          <w:szCs w:val="24"/>
        </w:rPr>
        <w:t xml:space="preserve"> έχει τον λόγο.</w:t>
      </w:r>
    </w:p>
    <w:p w14:paraId="420DC63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w:t>
      </w:r>
    </w:p>
    <w:p w14:paraId="420DC63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του 2018 που συζητάμε είναι ένας κρίσιμος προϋπολογισ</w:t>
      </w:r>
      <w:r>
        <w:rPr>
          <w:rFonts w:eastAsia="Times New Roman" w:cs="Times New Roman"/>
          <w:szCs w:val="24"/>
        </w:rPr>
        <w:t xml:space="preserve">μός, γιατί είναι αυτός ο οποίος θα οδηγήσει τη χώρα στην έξοδο από τη στενωπό των μνημονίων στην οποία βυθίσατε τη χώρα το 2010. </w:t>
      </w:r>
    </w:p>
    <w:p w14:paraId="420DC63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αποτυπώνει τα ισχυρά κοινωνικά στοιχεία κοινωνικής δικαιοσύνης και για τους αγρότες. Με μια σειρά παρεμβάσεων</w:t>
      </w:r>
      <w:r>
        <w:rPr>
          <w:rFonts w:eastAsia="Times New Roman" w:cs="Times New Roman"/>
          <w:szCs w:val="24"/>
        </w:rPr>
        <w:t xml:space="preserve"> στο φορολογικό σύστημα χτίσαμε ένα δίχτυ προστασίας για τον μικρομεσαίο αγρότη, ο οποίος έχει πληγεί περισσότερο τα τελευταία χρόνια της κρίσης.</w:t>
      </w:r>
    </w:p>
    <w:p w14:paraId="420DC63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Πετύχαμε σημαντική μείωση, υποδιπλασιασμό για την ακρίβεια, του μέσου φόρου που κατέβαλλαν οι παραγωγοί συνολι</w:t>
      </w:r>
      <w:r>
        <w:rPr>
          <w:rFonts w:eastAsia="Times New Roman" w:cs="Times New Roman"/>
          <w:szCs w:val="24"/>
        </w:rPr>
        <w:t xml:space="preserve">κά. Στα στοιχεία της φορολογίας για τα εισοδήματα του 2016 ο μέσος φόρος είναι 150 ευρώ έναντι 305 για το 2015. Επισημαίνω ότι πέρυσι εφαρμοζόταν ακόμα ο φορολογικός νόμος της Νέας Δημοκρατίας και του ΠΑΣΟΚ του 2013, που εμείς προλάβαμε να περισώσουμε τις </w:t>
      </w:r>
      <w:r>
        <w:rPr>
          <w:rFonts w:eastAsia="Times New Roman" w:cs="Times New Roman"/>
          <w:szCs w:val="24"/>
        </w:rPr>
        <w:t>12.000 αφορολόγητο στις επιδοτήσεις.</w:t>
      </w:r>
    </w:p>
    <w:p w14:paraId="420DC63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πιο σημαντικό, όμως, είναι ότι το 89% των κατά κύριο επάγγελμα αγροτών που δήλωσαν εισοδήματα το 2016 μέχρι 9.000 ευρώ, δηλαδή όλη η μικρομεσαία αγροτιά, συμμετείχαν μόνο με το 8,3% των φόρων στην κατηγορία τους.</w:t>
      </w:r>
    </w:p>
    <w:p w14:paraId="420DC63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σέξτε, ο συνολικός φόρος από όλους όσους δήλωσαν αγροτικά εισοδήματα για το 2016 ήταν 125,5 εκατομμύρια ευρώ έναντι 175,9 εκατομμυρίων την περσ</w:t>
      </w:r>
      <w:r>
        <w:rPr>
          <w:rFonts w:eastAsia="Times New Roman" w:cs="Times New Roman"/>
          <w:szCs w:val="24"/>
        </w:rPr>
        <w:t>ι</w:t>
      </w:r>
      <w:r>
        <w:rPr>
          <w:rFonts w:eastAsia="Times New Roman" w:cs="Times New Roman"/>
          <w:szCs w:val="24"/>
        </w:rPr>
        <w:t>νή χρονιά. Το δε συνολικό δηλωθέν εισόδημα από την αγροτική επιχειρηματική δραστηριότητα για το 2016 ήταν 1,6 δι</w:t>
      </w:r>
      <w:r>
        <w:rPr>
          <w:rFonts w:eastAsia="Times New Roman" w:cs="Times New Roman"/>
          <w:szCs w:val="24"/>
        </w:rPr>
        <w:t xml:space="preserve">σεκατομμύρια έναντι 1,2 δισεκατομμυρίων πέρυσι. Οι αγρότες δηλαδή φέτος πλήρωσαν 50 εκατομμύρια λιγότερο φόρο, ενώ το δηλωθέν εισόδημα ήταν 400 εκατομμύρια περισσότερο. </w:t>
      </w:r>
      <w:r>
        <w:rPr>
          <w:rFonts w:eastAsia="Times New Roman" w:cs="Times New Roman"/>
          <w:szCs w:val="24"/>
        </w:rPr>
        <w:t xml:space="preserve">Αυτό επετεύχθη με τρεις τομές τις οποίες εμείς νομοθετήσαμε και θεσμοθετήσαμε. </w:t>
      </w:r>
    </w:p>
    <w:p w14:paraId="420DC63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Πρώτον,</w:t>
      </w:r>
      <w:r>
        <w:rPr>
          <w:rFonts w:eastAsia="Times New Roman" w:cs="Times New Roman"/>
          <w:szCs w:val="24"/>
        </w:rPr>
        <w:t xml:space="preserve"> θ</w:t>
      </w:r>
      <w:r>
        <w:rPr>
          <w:rFonts w:eastAsia="Times New Roman" w:cs="Times New Roman"/>
          <w:szCs w:val="24"/>
        </w:rPr>
        <w:t>εσπίσαμε το αφορολόγητο για τις επιδοτήσεις έως 12.000 ευρώ, για τις συνδεδεμένες και το πρασίνισμα. Το βλέπουμε στον πίνακα των φορολογικών δαπανών, στη σελίδα 32.</w:t>
      </w:r>
    </w:p>
    <w:p w14:paraId="420DC63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Δεύτερον, δεν υπολογίζεται στο εισόδημα το σύνολο των επιδοτήσεων του δεύτερου πυλώνα της</w:t>
      </w:r>
      <w:r>
        <w:rPr>
          <w:rFonts w:eastAsia="Times New Roman" w:cs="Times New Roman"/>
          <w:szCs w:val="24"/>
        </w:rPr>
        <w:t xml:space="preserve"> ΚΑΠ και το σύνολο των αποζημιώσεων του ΕΛΓΑ.</w:t>
      </w:r>
    </w:p>
    <w:p w14:paraId="420DC63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Τρίτον, εισ</w:t>
      </w:r>
      <w:r>
        <w:rPr>
          <w:rFonts w:eastAsia="Times New Roman" w:cs="Times New Roman"/>
          <w:szCs w:val="24"/>
        </w:rPr>
        <w:t>αγ</w:t>
      </w:r>
      <w:r>
        <w:rPr>
          <w:rFonts w:eastAsia="Times New Roman" w:cs="Times New Roman"/>
          <w:szCs w:val="24"/>
        </w:rPr>
        <w:t xml:space="preserve">άγαμε την έκπτωση φόρου, το αφορολόγητο μέχρι 9.550 ευρώ, για τους φορολογούμενους που είναι κατά κύριο επάγγελμα αγρότες. Το βλέπουμε στον πίνακα φορολογικών δαπανών στον </w:t>
      </w:r>
      <w:r>
        <w:rPr>
          <w:rFonts w:eastAsia="Times New Roman" w:cs="Times New Roman"/>
          <w:szCs w:val="24"/>
        </w:rPr>
        <w:t>π</w:t>
      </w:r>
      <w:r>
        <w:rPr>
          <w:rFonts w:eastAsia="Times New Roman" w:cs="Times New Roman"/>
          <w:szCs w:val="24"/>
        </w:rPr>
        <w:t xml:space="preserve">ροϋπολογισμό στη σελίδα </w:t>
      </w:r>
      <w:r>
        <w:rPr>
          <w:rFonts w:eastAsia="Times New Roman" w:cs="Times New Roman"/>
          <w:szCs w:val="24"/>
        </w:rPr>
        <w:t>31.</w:t>
      </w:r>
    </w:p>
    <w:p w14:paraId="420DC63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αγρότες δεν πρέπει να ξεχνάνε ότι η προηγούμενη Κυβέρνηση του ΠΑΣΟΚ και της Νέας Δημοκρατίας με τον ν.4172/2013 επέβαλε τη φορολόγηση του αγροτικού εισοδήματος από το πρώτο ευρώ, συμπεριλαμβανομένων και των επιδοτήσεων και των αγροτικών αποζημιώσεων</w:t>
      </w:r>
      <w:r>
        <w:rPr>
          <w:rFonts w:eastAsia="Times New Roman" w:cs="Times New Roman"/>
          <w:szCs w:val="24"/>
        </w:rPr>
        <w:t>, ενώ είχε ψηφιστεί και η προκαταβολή του φόρου.</w:t>
      </w:r>
    </w:p>
    <w:p w14:paraId="420DC64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Δεν είναι, όμως, μόνον το φορολογικό καθεστώς που εισ</w:t>
      </w:r>
      <w:r>
        <w:rPr>
          <w:rFonts w:eastAsia="Times New Roman" w:cs="Times New Roman"/>
          <w:szCs w:val="24"/>
        </w:rPr>
        <w:t>αγ</w:t>
      </w:r>
      <w:r>
        <w:rPr>
          <w:rFonts w:eastAsia="Times New Roman" w:cs="Times New Roman"/>
          <w:szCs w:val="24"/>
        </w:rPr>
        <w:t>άγαμε για την προστασία της μικρομεσαίας αγροτιάς. Και στο ασφαλιστικό σύστημα υπήρξε επιτακτική αναγκαιότητα παρέμβασης στο ταμείο των αγροτών. Και τού</w:t>
      </w:r>
      <w:r>
        <w:rPr>
          <w:rFonts w:eastAsia="Times New Roman" w:cs="Times New Roman"/>
          <w:szCs w:val="24"/>
        </w:rPr>
        <w:t xml:space="preserve">το γιατί ο ΟΓΑ είχε εξαιρεθεί σαν οργανισμός ασφάλισης από τον ν.3863/2010, γεγονός που σήμαινε ότι οι αγρότες δεν θα λάμβαναν βασική παροχή, αφού αυτή θα έβαινε μειούμενη σταδιακά μέχρι το 2026, που θα καταργούνταν τελείως. </w:t>
      </w:r>
      <w:r>
        <w:rPr>
          <w:rFonts w:eastAsia="Times New Roman" w:cs="Times New Roman"/>
          <w:szCs w:val="24"/>
        </w:rPr>
        <w:t>Επίσης, ο ΟΓΑ είχε υποστεί κούρ</w:t>
      </w:r>
      <w:r>
        <w:rPr>
          <w:rFonts w:eastAsia="Times New Roman" w:cs="Times New Roman"/>
          <w:szCs w:val="24"/>
        </w:rPr>
        <w:t xml:space="preserve">εμα από το </w:t>
      </w:r>
      <w:r>
        <w:rPr>
          <w:rFonts w:eastAsia="Times New Roman" w:cs="Times New Roman"/>
          <w:szCs w:val="24"/>
          <w:lang w:val="en-US"/>
        </w:rPr>
        <w:t>PSI</w:t>
      </w:r>
      <w:r>
        <w:rPr>
          <w:rFonts w:eastAsia="Times New Roman" w:cs="Times New Roman"/>
          <w:szCs w:val="24"/>
        </w:rPr>
        <w:t xml:space="preserve"> ύψους πάνω από μισό δισεκατομμύριο.</w:t>
      </w:r>
    </w:p>
    <w:p w14:paraId="420DC641"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Με τις παρεμβάσεις στο ασφαλιστικό σύστημα πετύχαμε τα εξής: Πρώτον, να μην υπάρχει καμμία μείωση στις καταβαλλόμενες κύριες συντάξεις του ΟΓΑ. Δεύτερον, ο αγρότης θα απολαμβάνει πλέον τις ίδιες παροχές με</w:t>
      </w:r>
      <w:r>
        <w:rPr>
          <w:rFonts w:eastAsia="Times New Roman" w:cs="Times New Roman"/>
          <w:szCs w:val="24"/>
        </w:rPr>
        <w:t xml:space="preserve"> τους λοιπούς ασφαλισμένους. Τρίτον, η εθνική σύνταξη των 384 ευρώ θα είναι όχι η κατώτερη αλλά η βάση υπολογισμού πάνω στην οποία με το ανταποδοτικό κομμάτι θα χτίζεται η συνολική σύνταξη.</w:t>
      </w:r>
    </w:p>
    <w:p w14:paraId="420DC642"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Αποτέλεσμα των παρεμβάσεων στο ασφαλιστικό, λοιπόν, με τη σύνδεση </w:t>
      </w:r>
      <w:r>
        <w:rPr>
          <w:rFonts w:eastAsia="Times New Roman" w:cs="Times New Roman"/>
          <w:szCs w:val="24"/>
        </w:rPr>
        <w:t>με το εισόδημα, είναι το 90% των αγροτών σήμερα να πληρώνει το κατώτατο, το ελάχιστο ασφάλιστρο των 87 ευρώ. Θέλω, όμως, να τονίσω ότι παράλληλα με τις παρεμβάσεις μας οι επιδόσεις του ΕΦΚΑ είναι τέτοιες που θα έπρεπε να είναι αδιαμφισβήτητες από όλο το πο</w:t>
      </w:r>
      <w:r>
        <w:rPr>
          <w:rFonts w:eastAsia="Times New Roman" w:cs="Times New Roman"/>
          <w:szCs w:val="24"/>
        </w:rPr>
        <w:t xml:space="preserve">λιτικό φάσμα. Αυτή είναι η πραγματικότητα. </w:t>
      </w:r>
    </w:p>
    <w:p w14:paraId="420DC643"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Εδώ θέλω να ρωτήσω τη Νέα Δημοκρατία που εμφανίζεται στο πλευρό των αδύναμων αγροτών, με σαθρά όμως επιχειρήματα, τι θα κάνει για τους αγρότες; Θα καταργήσει τις τρεις κατηγορίες αφορολόγητου που έχουμε θεσμοθετή</w:t>
      </w:r>
      <w:r>
        <w:rPr>
          <w:rFonts w:eastAsia="Times New Roman" w:cs="Times New Roman"/>
          <w:szCs w:val="24"/>
        </w:rPr>
        <w:t xml:space="preserve">σει; Θα επαναφέρει τον ν.4172 και θα φορολογήσει τα πάντα από το πρώτο ευρώ; </w:t>
      </w:r>
    </w:p>
    <w:p w14:paraId="420DC64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420DC645"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το σύνολο των φορολογικών και ασφαλιστικών ρυθμίσεων, λοιπόν, που έγιναν η </w:t>
      </w:r>
      <w:r>
        <w:rPr>
          <w:rFonts w:eastAsia="Times New Roman" w:cs="Times New Roman"/>
          <w:szCs w:val="24"/>
        </w:rPr>
        <w:t>κοινωνική δικαιοσύνη εγκαθιδρύεται και στους αγρότες, μια και ωφελούμενοι είναι το 90%, που είναι η ραχοκοκαλιά και η μικρομεσαία αγροτιά, οι μικρομεσαίοι παραγωγοί.</w:t>
      </w:r>
    </w:p>
    <w:p w14:paraId="420DC646"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Ταυτόχρονα, όλες οι πληρωμές στον αγροτικό χώρο έχουν μπει σε μια τάξη και σε μια κανονικό</w:t>
      </w:r>
      <w:r>
        <w:rPr>
          <w:rFonts w:eastAsia="Times New Roman" w:cs="Times New Roman"/>
          <w:szCs w:val="24"/>
        </w:rPr>
        <w:t>τητα. Χαρακτηριστικό είναι το παράδειγμα της βιολογικής γεωργίας και της κτηνοτροφίας. Πλέον όχι μόνο οι πληρωμές όλης της προηγούμενης προγραμματικής περιόδου έχουν μπει σε μια σειρά, τακτοποιούνται και εξοφλούνται, αλλά τον Νοέμβριο οι παραγωγοί</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αγρότε</w:t>
      </w:r>
      <w:r>
        <w:rPr>
          <w:rFonts w:eastAsia="Times New Roman" w:cs="Times New Roman"/>
          <w:szCs w:val="24"/>
        </w:rPr>
        <w:t>ς που εντάχθηκαν με τη νέα προγραμματική περίοδο στο πρόγραμμα της βιολογικής γεωργίας είδαν την προκαταβολή να πιστώνεται στους λογαριασμούς τους.</w:t>
      </w:r>
    </w:p>
    <w:p w14:paraId="420DC64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C648"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Δώστε μου ένα λεπτό ακόμ</w:t>
      </w:r>
      <w:r>
        <w:rPr>
          <w:rFonts w:eastAsia="Times New Roman" w:cs="Times New Roman"/>
          <w:szCs w:val="24"/>
        </w:rPr>
        <w:t>η, κύριε Πρόεδρε.</w:t>
      </w:r>
    </w:p>
    <w:p w14:paraId="420DC649"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Τάξη, εκτός από τις πληρωμές του ΟΠΕΚΕΠΕ και των προγραμμάτων, έχουμε και στις αποζημιώσεις του ΕΛΓΑ. Εδώ υπάρχει μια εξομάλυνση των αποζημιώσεων, που αποτελεί σημαντικό παράγοντα σταθεροποίησης και ασφάλειας για τους γεωργούς, αλλά και τ</w:t>
      </w:r>
      <w:r>
        <w:rPr>
          <w:rFonts w:eastAsia="Times New Roman" w:cs="Times New Roman"/>
          <w:szCs w:val="24"/>
        </w:rPr>
        <w:t>ην κινητήριο δύναμη για τη συνέχιση της παραγωγικής τους διαδικασίας.</w:t>
      </w:r>
    </w:p>
    <w:p w14:paraId="420DC64A"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αναπτυξιακή δυναμική στη γεωργία είναι ήδη καταγεγραμμένη στον απολογισμό των δύο τελευταίων ετών, αλλά αποτυπώνεται και στον </w:t>
      </w:r>
      <w:r>
        <w:rPr>
          <w:rFonts w:eastAsia="Times New Roman" w:cs="Times New Roman"/>
          <w:szCs w:val="24"/>
        </w:rPr>
        <w:t>π</w:t>
      </w:r>
      <w:r>
        <w:rPr>
          <w:rFonts w:eastAsia="Times New Roman" w:cs="Times New Roman"/>
          <w:szCs w:val="24"/>
        </w:rPr>
        <w:t>ροϋπολογισμό του 2018 που σ</w:t>
      </w:r>
      <w:r>
        <w:rPr>
          <w:rFonts w:eastAsia="Times New Roman" w:cs="Times New Roman"/>
          <w:szCs w:val="24"/>
        </w:rPr>
        <w:t>υζητάμε.</w:t>
      </w:r>
    </w:p>
    <w:p w14:paraId="420DC64B"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ούτε πανηγυρίζουμε ούτε εφησυχάζουμε και πολύ περισσότερο δεν μιλάμε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Τα προβλήματα στην πρωτογενή παραγωγή που έχουν συσσωρευτεί είναι πάρα πολλά και απαιτούν άμεσες και ριζικές λύσεις.</w:t>
      </w:r>
    </w:p>
    <w:p w14:paraId="420DC64C"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Εμείς είμαστε συνεχώς και αταλάντευτα στον αγώνα για την περαιτέρω ελάφρυνση των αγροτών, που περνάει μέσα από την πάταξη της φοροδιαφυγής, όχι και μόνο τη φοροδιαφυγή της τυρόπιτας, αλλά τη φοροδιαφυγή των </w:t>
      </w:r>
      <w:r>
        <w:rPr>
          <w:rFonts w:eastAsia="Times New Roman" w:cs="Times New Roman"/>
          <w:szCs w:val="24"/>
          <w:lang w:val="en-US"/>
        </w:rPr>
        <w:t>offshore</w:t>
      </w:r>
      <w:r>
        <w:rPr>
          <w:rFonts w:eastAsia="Times New Roman" w:cs="Times New Roman"/>
          <w:szCs w:val="24"/>
        </w:rPr>
        <w:t xml:space="preserve"> και του μεγάλου κεφαλαίου.</w:t>
      </w:r>
    </w:p>
    <w:p w14:paraId="420DC64D"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γνώση και </w:t>
      </w:r>
      <w:r>
        <w:rPr>
          <w:rFonts w:eastAsia="Times New Roman" w:cs="Times New Roman"/>
          <w:szCs w:val="24"/>
        </w:rPr>
        <w:t>με όραμα, με σχέδιο για το μέλλον χαράζουμε την επόμενη ημέρα και στον πρωτογενή τομέα.</w:t>
      </w:r>
    </w:p>
    <w:p w14:paraId="420DC64E"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20DC64F" w14:textId="77777777" w:rsidR="003663B4" w:rsidRDefault="00087BC7">
      <w:pPr>
        <w:spacing w:line="600" w:lineRule="auto"/>
        <w:ind w:firstLine="720"/>
        <w:jc w:val="center"/>
        <w:rPr>
          <w:rFonts w:eastAsia="Times New Roman" w:cs="Times New Roman"/>
          <w:szCs w:val="24"/>
        </w:rPr>
      </w:pPr>
      <w:r>
        <w:rPr>
          <w:rFonts w:eastAsia="Times New Roman"/>
          <w:bCs/>
        </w:rPr>
        <w:t>(Χειροκροτήματα από την πτέρυγα του ΣΥΡΙΖΑ)</w:t>
      </w:r>
      <w:r>
        <w:rPr>
          <w:rFonts w:eastAsia="Times New Roman" w:cs="Times New Roman"/>
          <w:szCs w:val="24"/>
        </w:rPr>
        <w:t xml:space="preserve"> </w:t>
      </w:r>
    </w:p>
    <w:p w14:paraId="420DC650"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420DC651"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Ο συνάδελφος κ. Δημήτριος Γάκης έχει τον λό</w:t>
      </w:r>
      <w:r>
        <w:rPr>
          <w:rFonts w:eastAsia="Times New Roman" w:cs="Times New Roman"/>
          <w:szCs w:val="24"/>
        </w:rPr>
        <w:t>γο από τον ΣΥΡΙΖΑ. Απών.</w:t>
      </w:r>
    </w:p>
    <w:p w14:paraId="420DC652"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Ο συνάδελφος κ. Δημήτριος Κυριαζίδης έχει τον λόγο από τη Νέα Δημοκρατία.</w:t>
      </w:r>
    </w:p>
    <w:p w14:paraId="420DC653"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olor w:val="000000"/>
          <w:szCs w:val="24"/>
        </w:rPr>
        <w:t>Ευχαριστώ, κύριε Πρόεδρε.</w:t>
      </w:r>
      <w:r>
        <w:rPr>
          <w:rFonts w:eastAsia="Times New Roman" w:cs="Times New Roman"/>
          <w:szCs w:val="24"/>
        </w:rPr>
        <w:t xml:space="preserve"> </w:t>
      </w:r>
    </w:p>
    <w:p w14:paraId="420DC654"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συζήτηση οικονομικού περιεχομένου, όπως ο </w:t>
      </w:r>
      <w:r>
        <w:rPr>
          <w:rFonts w:eastAsia="Times New Roman" w:cs="Times New Roman"/>
          <w:szCs w:val="24"/>
        </w:rPr>
        <w:t>π</w:t>
      </w:r>
      <w:r>
        <w:rPr>
          <w:rFonts w:eastAsia="Times New Roman" w:cs="Times New Roman"/>
          <w:szCs w:val="24"/>
        </w:rPr>
        <w:t>ροϋπολογισμός, αφορά μια χώρα βεβαίως και τους ανθρώπους της. Κ</w:t>
      </w:r>
      <w:r>
        <w:rPr>
          <w:rFonts w:eastAsia="Times New Roman" w:cs="Times New Roman"/>
          <w:szCs w:val="24"/>
        </w:rPr>
        <w:t>αι ενώ θα περίμενε κάθε σύννους πολίτης ότι με περίσκεψη, σοβαρότητα, υπευθυνότητα, έστω και με ένα ψήγμα μεταμέλειας θα προσέλθετε εδώ σήμερα, αλλά και με μια συγγνώμη για τα όσα ως Αντιπολίτευση δεσμευτήκατε να πράξετε και πράττετε τελείως τα αντίθετα βε</w:t>
      </w:r>
      <w:r>
        <w:rPr>
          <w:rFonts w:eastAsia="Times New Roman" w:cs="Times New Roman"/>
          <w:szCs w:val="24"/>
        </w:rPr>
        <w:t xml:space="preserve">βαίως σε κάθε επίπεδο, ζητάτε και τα ρέστα χωρίς ντροπή, χωρίς ίχνος τσίπας. </w:t>
      </w:r>
    </w:p>
    <w:p w14:paraId="420DC655"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Μάλιστα κουνάτε και το δάκτυλο</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οι περισσότεροι από εσάς, όπως είδαμε και το πρωί από συγκεκριμένους Υπουργούς, επιδεικτικά και χωρίς να κοκκινίζουν με ιδιαίτερη, θα έλ</w:t>
      </w:r>
      <w:r>
        <w:rPr>
          <w:rFonts w:eastAsia="Times New Roman" w:cs="Times New Roman"/>
          <w:szCs w:val="24"/>
        </w:rPr>
        <w:t>εγα, επιθετικότητα. Τρία χρόνια διακυβέρνησης ψηφίσατε δύο μνημόνια, υποθηκεύοντας με δυσμενή μέτρα και την επόμενη κυβέρνηση.</w:t>
      </w:r>
    </w:p>
    <w:p w14:paraId="420DC65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Σας θυμάμαι τέτοιες μέρες κατά την συζήτηση του </w:t>
      </w:r>
      <w:r>
        <w:rPr>
          <w:rFonts w:eastAsia="Times New Roman" w:cs="Times New Roman"/>
          <w:szCs w:val="24"/>
        </w:rPr>
        <w:t>π</w:t>
      </w:r>
      <w:r>
        <w:rPr>
          <w:rFonts w:eastAsia="Times New Roman" w:cs="Times New Roman"/>
          <w:szCs w:val="24"/>
        </w:rPr>
        <w:t xml:space="preserve">ροϋπολογισμού πριν τρία χρόνια ως Αντιπολίτευση, που φεύγατε ομοθυμαδόν από την </w:t>
      </w:r>
      <w:r>
        <w:rPr>
          <w:rFonts w:eastAsia="Times New Roman" w:cs="Times New Roman"/>
          <w:szCs w:val="24"/>
        </w:rPr>
        <w:t>Αίθουσα αυτή και κάνοντας τις γνωστές φιέστες με τους «</w:t>
      </w:r>
      <w:r>
        <w:rPr>
          <w:rFonts w:eastAsia="Times New Roman" w:cs="Times New Roman"/>
          <w:szCs w:val="24"/>
        </w:rPr>
        <w:t>α</w:t>
      </w:r>
      <w:r>
        <w:rPr>
          <w:rFonts w:eastAsia="Times New Roman" w:cs="Times New Roman"/>
          <w:szCs w:val="24"/>
        </w:rPr>
        <w:t>γανακτισμένους» σας στην Πλατεία του Συντάγματος επιστρέφατε διθυραμβικά στην Αίθουσα αυτή βρίζοντάς μας, ενώ έξω η Αθήνα καιγόταν από την μία άκρη στην άλλη.</w:t>
      </w:r>
    </w:p>
    <w:p w14:paraId="420DC65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ως είναι επόμενο, για να παραμείνετε </w:t>
      </w:r>
      <w:r>
        <w:rPr>
          <w:rFonts w:eastAsia="Times New Roman" w:cs="Times New Roman"/>
          <w:szCs w:val="24"/>
        </w:rPr>
        <w:t>στην εξουσία θα συμμαχήσετε και με τον διάβολο. Και αυτό ακριβώς κάνετε. Ομολογήσατε ότι είστε απατεώνες, αργότερα και ψεύτες και τώρα αποδεικνύετε ότι είστε και κλέφτες. Το 80% των Ελλήνων σήμερα, η κοινωνία, λέει ότι πράγματι αποτελεί σκάνδαλο αυτό το ζή</w:t>
      </w:r>
      <w:r>
        <w:rPr>
          <w:rFonts w:eastAsia="Times New Roman" w:cs="Times New Roman"/>
          <w:szCs w:val="24"/>
        </w:rPr>
        <w:t xml:space="preserve">τημα που έχει να κάνει με τους εξοπλισμούς του κ. Καμμένου. Και βεβαίως 15 θέσεις ανέβηκε στη σελίδα κατάταξης της παγκόσμιας διαφθοράς η χώρα μας -δεκαπέντε θέσεις, κύριε </w:t>
      </w:r>
      <w:proofErr w:type="spellStart"/>
      <w:r>
        <w:rPr>
          <w:rFonts w:eastAsia="Times New Roman" w:cs="Times New Roman"/>
          <w:szCs w:val="24"/>
        </w:rPr>
        <w:t>Μάρδα</w:t>
      </w:r>
      <w:proofErr w:type="spellEnd"/>
      <w:r>
        <w:rPr>
          <w:rFonts w:eastAsia="Times New Roman" w:cs="Times New Roman"/>
          <w:szCs w:val="24"/>
        </w:rPr>
        <w:t xml:space="preserve">!-, ενώ το 2012-2014 η χώρα μας στον πίνακα αυτόν ήταν 25 θέσεις πιο κάτω. </w:t>
      </w:r>
    </w:p>
    <w:p w14:paraId="420DC65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μόνο στοιχείο που σας διακρίνει και σας κρατά δεμένους είναι η εξουσία. Ως κουρσάροι της πολιτικής κάνατε το ρεσάλτο, καταλάβατε το καράβι της εξουσίας -και αρχίσατε το πλιάτσικο-, καθώς, ως λέτε, αυτό αποτέλεσε και αποτελεί ιστορική αναγκαιότητα, δικαίωση</w:t>
      </w:r>
      <w:r>
        <w:rPr>
          <w:rFonts w:eastAsia="Times New Roman" w:cs="Times New Roman"/>
          <w:szCs w:val="24"/>
        </w:rPr>
        <w:t xml:space="preserve">. Προσπαθείτε με κάθε τρόπο και μέσο να καταστείτε καθεστώς, να καταλάβετε δηλαδή το κράτος καταργώντας ανεξάρτητες αρχές, ελέγχοντας τα μέσα ενημέρωσης, παρεμβαίνοντας με ολοκληρωτικό τρόπο και αντίληψη στη λειτουργία της </w:t>
      </w:r>
      <w:r>
        <w:rPr>
          <w:rFonts w:eastAsia="Times New Roman" w:cs="Times New Roman"/>
          <w:szCs w:val="24"/>
        </w:rPr>
        <w:t>δ</w:t>
      </w:r>
      <w:r>
        <w:rPr>
          <w:rFonts w:eastAsia="Times New Roman" w:cs="Times New Roman"/>
          <w:szCs w:val="24"/>
        </w:rPr>
        <w:t>ικαιοσύνης, αποφυλακίζοντας εκατ</w:t>
      </w:r>
      <w:r>
        <w:rPr>
          <w:rFonts w:eastAsia="Times New Roman" w:cs="Times New Roman"/>
          <w:szCs w:val="24"/>
        </w:rPr>
        <w:t xml:space="preserve">οντάδες βαρυποινίτες. Βεβαίως παρεμβαίνετε και στην εκπαίδευση, στην εκπαιδευτική κοινότητα, απειλώντας και απομακρύνοντας πρυτάνεις. </w:t>
      </w:r>
    </w:p>
    <w:p w14:paraId="420DC65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δεν υπάρχει νομοσχέδιο που να μην περιέχει νέες διευθύνσεις, νέες γραμματείες, με εκατοντάδες προσλήψεις, διορισμ</w:t>
      </w:r>
      <w:r>
        <w:rPr>
          <w:rFonts w:eastAsia="Times New Roman" w:cs="Times New Roman"/>
          <w:szCs w:val="24"/>
        </w:rPr>
        <w:t xml:space="preserve">ούς, κατά παρέκκλιση κάθε διάταξης και νομοθεσίας. </w:t>
      </w:r>
    </w:p>
    <w:p w14:paraId="420DC65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αυτό συμβαίνει και με την ανάθεση εκατομμυρίων έργων. Στόχος και σκοπός είναι η άλωση και η κατάλυση του κράτους. Ως πολιτικό συνονθύλευμα αυτό μόνο σας ενώνει. Και βεβαίως, η επικράτηση μιας νοθευμένης </w:t>
      </w:r>
      <w:proofErr w:type="spellStart"/>
      <w:r>
        <w:rPr>
          <w:rFonts w:eastAsia="Times New Roman" w:cs="Times New Roman"/>
          <w:szCs w:val="24"/>
        </w:rPr>
        <w:t>αριστεράς</w:t>
      </w:r>
      <w:proofErr w:type="spellEnd"/>
      <w:r>
        <w:rPr>
          <w:rFonts w:eastAsia="Times New Roman" w:cs="Times New Roman"/>
          <w:szCs w:val="24"/>
        </w:rPr>
        <w:t xml:space="preserve"> ιδεολογίας, με μία κοινωνία ισοπεδωμένη,</w:t>
      </w:r>
      <w:r>
        <w:rPr>
          <w:rFonts w:eastAsia="Times New Roman" w:cs="Times New Roman"/>
          <w:szCs w:val="24"/>
        </w:rPr>
        <w:t xml:space="preserve"> </w:t>
      </w:r>
      <w:proofErr w:type="spellStart"/>
      <w:r>
        <w:rPr>
          <w:rFonts w:eastAsia="Times New Roman" w:cs="Times New Roman"/>
          <w:szCs w:val="24"/>
        </w:rPr>
        <w:t>φτωχοποιημένη</w:t>
      </w:r>
      <w:proofErr w:type="spellEnd"/>
      <w:r>
        <w:rPr>
          <w:rFonts w:eastAsia="Times New Roman" w:cs="Times New Roman"/>
          <w:szCs w:val="24"/>
        </w:rPr>
        <w:t>, με συσσίτια, κουπόνια, κοινωνικά ιατρεία, φαρμακεία, παντοπωλεία. Όλοι στην ουρά, λοιπόν. Και από την άλλη όχθη, εσείς ως το νέο καθεστώς, η νομενκλατούρα του καθεστώτος.</w:t>
      </w:r>
    </w:p>
    <w:p w14:paraId="420DC65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τι εσωτερικά συμβαίνει στη χώρα και το τι θα συμβεί</w:t>
      </w:r>
      <w:r>
        <w:rPr>
          <w:rFonts w:eastAsia="Times New Roman" w:cs="Times New Roman"/>
          <w:szCs w:val="24"/>
        </w:rPr>
        <w:t>,</w:t>
      </w:r>
      <w:r>
        <w:rPr>
          <w:rFonts w:eastAsia="Times New Roman" w:cs="Times New Roman"/>
          <w:szCs w:val="24"/>
        </w:rPr>
        <w:t xml:space="preserve"> δεν ενδιαφέρε</w:t>
      </w:r>
      <w:r>
        <w:rPr>
          <w:rFonts w:eastAsia="Times New Roman" w:cs="Times New Roman"/>
          <w:szCs w:val="24"/>
        </w:rPr>
        <w:t>ι τους έξω από αυτήν τη χώρα. Αυτό που τους ενδιαφέρει είναι η εξυπηρέτηση των συμφερόντων τους και πολύ πρόθυμα εσείς ως υποτελείς στους δανειστές αδιαμαρτύρητα δεχθήκατε και δέχεστε τα πάντα, υποθηκεύοντας τη χώρα για ενενήντα εννιά χρόνια. Ούτε μία διαγ</w:t>
      </w:r>
      <w:r>
        <w:rPr>
          <w:rFonts w:eastAsia="Times New Roman" w:cs="Times New Roman"/>
          <w:szCs w:val="24"/>
        </w:rPr>
        <w:t>ραφή, ούτε μία αποχώρηση Βουλευτών, μελών της ανίερης συμμαχίας αυτής της Κυβέρνησης. Μοναδική έγνοια η διατήρηση του καθεστώτος σας, για να επιβιώσετε και προσωπικά. Και εφευρίσκετε κάθε φορά νέα παράλληλα παραμύθια, όπως το παράλληλο πρόγραμμα και άλλα π</w:t>
      </w:r>
      <w:r>
        <w:rPr>
          <w:rFonts w:eastAsia="Times New Roman" w:cs="Times New Roman"/>
          <w:szCs w:val="24"/>
        </w:rPr>
        <w:t>αρόμοια. Έχετε επιβάλει μέχρι σήμερα είκοσι επτά νέους φόρους και είκοσι μία περικοπές συντάξεων και κοινωνικών επιδομάτων. Έχετε μειώσει δύο φορές το αφορολόγητο. Και όλα αυτά δήθεν με ιδιαίτερο πόνο.</w:t>
      </w:r>
    </w:p>
    <w:p w14:paraId="420DC65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ομιλίας του κυρίου Βουλευτή)</w:t>
      </w:r>
    </w:p>
    <w:p w14:paraId="420DC65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Υπάρχει μία ποντιακή παροιμία. Το βράδυ πάτε, τρώτε με τον λύκο τα πρόβατα και την άλλη μέρα το πρωί πάτε και κλαίτε με τον τσοπάνη. Αυτή, δυστυχώς, είναι η σκληρή πραγματικότητα. </w:t>
      </w:r>
    </w:p>
    <w:p w14:paraId="420DC6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βεβαίως για το 2018 προβλέπονται δεκαπέντ</w:t>
      </w:r>
      <w:r>
        <w:rPr>
          <w:rFonts w:eastAsia="Times New Roman" w:cs="Times New Roman"/>
          <w:szCs w:val="24"/>
        </w:rPr>
        <w:t xml:space="preserve">ε καινούργιοι φόροι, περικοπές σε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w:t>
      </w:r>
      <w:r>
        <w:rPr>
          <w:rFonts w:eastAsia="Times New Roman" w:cs="Times New Roman"/>
          <w:szCs w:val="24"/>
        </w:rPr>
        <w:t xml:space="preserve"> ένστολους, σε Ένοπλες Δυνάμεις και Σώματα Ασφαλείας και βεβαίως αυτό συνεχίζεται και τα επόμενα χρόνια. </w:t>
      </w:r>
    </w:p>
    <w:p w14:paraId="420DC65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Ως νέος αστυνόμος άκουγα -γιατί λίγα χρόνια υπηρέτησα στην Αθήνα- «τρεις και εξήντα παίρνετε </w:t>
      </w:r>
      <w:r>
        <w:rPr>
          <w:rFonts w:eastAsia="Times New Roman" w:cs="Times New Roman"/>
          <w:szCs w:val="24"/>
        </w:rPr>
        <w:t xml:space="preserve">και τον κόσμο δέρνετε». Και να η τιμωρία της </w:t>
      </w:r>
      <w:r>
        <w:rPr>
          <w:rFonts w:eastAsia="Times New Roman" w:cs="Times New Roman"/>
          <w:szCs w:val="24"/>
        </w:rPr>
        <w:t>ι</w:t>
      </w:r>
      <w:r>
        <w:rPr>
          <w:rFonts w:eastAsia="Times New Roman" w:cs="Times New Roman"/>
          <w:szCs w:val="24"/>
        </w:rPr>
        <w:t>στορίας τώρα που ακριβώς εσείς πράγματι κάνατε -σε τρία χρόνια- μία γενιά των 360 ευρώ και βεβαίως δέρνετε και με σεισάχθεια αυτόν τον κόσμο. Αυτά, δυστυχώς, είναι η σκληρή πραγματικότητα. Και από την άλλη πλευ</w:t>
      </w:r>
      <w:r>
        <w:rPr>
          <w:rFonts w:eastAsia="Times New Roman" w:cs="Times New Roman"/>
          <w:szCs w:val="24"/>
        </w:rPr>
        <w:t xml:space="preserve">ρά, βεβαίως, έχουμε και αυτά που είπαμε και προηγουμένως. </w:t>
      </w:r>
    </w:p>
    <w:p w14:paraId="420DC66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Δυστυχώς, αυτή είναι η σκληρή πραγματικότητα. Κοροϊδεύετε την κοινωνία, κοροϊδεύετε ειδικότερα ανθρώπους με ιδιαίτερο καθήκον και αποστολή, όπως τους εργαζόμενους στις Ένοπλες Δυνάμεις και τα Σώματ</w:t>
      </w:r>
      <w:r>
        <w:rPr>
          <w:rFonts w:eastAsia="Times New Roman" w:cs="Times New Roman"/>
          <w:szCs w:val="24"/>
        </w:rPr>
        <w:t xml:space="preserve">α Ασφαλείας. </w:t>
      </w:r>
    </w:p>
    <w:p w14:paraId="420DC66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2015 ο κ. Καμμένος εδώ μας διαβεβαίωνε ότι έχει διασφαλιστεί το ποσό για τη συμμόρφωση προς την απόφαση του Συμβουλίου της Επικρατείας. Το 2016 ο κ. </w:t>
      </w:r>
      <w:proofErr w:type="spellStart"/>
      <w:r>
        <w:rPr>
          <w:rFonts w:eastAsia="Times New Roman" w:cs="Times New Roman"/>
          <w:szCs w:val="24"/>
        </w:rPr>
        <w:t>Χουλιαράκης</w:t>
      </w:r>
      <w:proofErr w:type="spellEnd"/>
      <w:r>
        <w:rPr>
          <w:rFonts w:eastAsia="Times New Roman" w:cs="Times New Roman"/>
          <w:szCs w:val="24"/>
        </w:rPr>
        <w:t xml:space="preserve"> έλεγε ότι αυτό είχε διασφαλιστεί από τον Υπουργό Άμυνας, άρα αυτά θα αποδοθούν</w:t>
      </w:r>
      <w:r>
        <w:rPr>
          <w:rFonts w:eastAsia="Times New Roman" w:cs="Times New Roman"/>
          <w:szCs w:val="24"/>
        </w:rPr>
        <w:t>. Τα καταθέτω όλα αυτά τα ψεύδη που λέγατε διαρκώς και μονίμως.</w:t>
      </w:r>
    </w:p>
    <w:p w14:paraId="420DC66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Κυριαζίδης καταθέτει για τα Πρακτικά τα προαναφερθέντα έγγραφα, τα οποία βρίσκονται στο αρχείο του Τμήματος Γραμματείας της Διεύθυνσης Στενογραφία και</w:t>
      </w:r>
      <w:r>
        <w:rPr>
          <w:rFonts w:eastAsia="Times New Roman" w:cs="Times New Roman"/>
          <w:szCs w:val="24"/>
        </w:rPr>
        <w:t xml:space="preserve"> Πρακτικών της Βουλής)</w:t>
      </w:r>
    </w:p>
    <w:p w14:paraId="420DC66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βεβαίως έρχεται και το νέο μισθολόγιο με νέες περικοπές φτάνοντας στο να παίρνει ένας εργαζόμενος στις Ένοπλες Δυνάμεις και τα Σώματα Ασφαλείας ένα </w:t>
      </w:r>
      <w:proofErr w:type="spellStart"/>
      <w:r>
        <w:rPr>
          <w:rFonts w:eastAsia="Times New Roman" w:cs="Times New Roman"/>
          <w:szCs w:val="24"/>
        </w:rPr>
        <w:t>εξακοσάρι</w:t>
      </w:r>
      <w:proofErr w:type="spellEnd"/>
      <w:r>
        <w:rPr>
          <w:rFonts w:eastAsia="Times New Roman" w:cs="Times New Roman"/>
          <w:szCs w:val="24"/>
        </w:rPr>
        <w:t xml:space="preserve"> με πενθήμερα και νυκτερινά. Εκεί καταλήξατε αυτούς τους ανθρώπους πλέον</w:t>
      </w:r>
      <w:r>
        <w:rPr>
          <w:rFonts w:eastAsia="Times New Roman" w:cs="Times New Roman"/>
          <w:szCs w:val="24"/>
        </w:rPr>
        <w:t>, που πάρα πολλές φορές και σήμερα τους έχετε ιδιαίτερη ανάγκη γιατί σας προστατεύουν και τους ίδιους.</w:t>
      </w:r>
    </w:p>
    <w:p w14:paraId="420DC66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w:t>
      </w:r>
    </w:p>
    <w:p w14:paraId="420DC66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Τελειώνω σε ένα λεπτό, κύριε Πρόεδρε.</w:t>
      </w:r>
    </w:p>
    <w:p w14:paraId="420DC66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έρχομαι σε αυτήν την </w:t>
      </w:r>
      <w:r>
        <w:rPr>
          <w:rFonts w:eastAsia="Times New Roman" w:cs="Times New Roman"/>
          <w:szCs w:val="24"/>
        </w:rPr>
        <w:t>αποκομμένη Δράμα. Ξεχασμένη, απομονωμένη. Τρία χρόνια ούτε ένα έργο</w:t>
      </w:r>
      <w:r>
        <w:rPr>
          <w:rFonts w:eastAsia="Times New Roman" w:cs="Times New Roman"/>
          <w:szCs w:val="24"/>
        </w:rPr>
        <w:t>: Ο</w:t>
      </w:r>
      <w:r>
        <w:rPr>
          <w:rFonts w:eastAsia="Times New Roman" w:cs="Times New Roman"/>
          <w:szCs w:val="24"/>
        </w:rPr>
        <w:t xml:space="preserve">ύτε ο κάθετος άξονας, τα δημόσια ΙΕΚ κλείνουν, τα </w:t>
      </w:r>
      <w:r>
        <w:rPr>
          <w:rFonts w:eastAsia="Times New Roman" w:cs="Times New Roman"/>
          <w:szCs w:val="24"/>
        </w:rPr>
        <w:t>ΑΜΕΑ</w:t>
      </w:r>
      <w:r>
        <w:rPr>
          <w:rFonts w:eastAsia="Times New Roman" w:cs="Times New Roman"/>
          <w:szCs w:val="24"/>
        </w:rPr>
        <w:t xml:space="preserve">, τα παιδιά με προβλήματα αποπέμπονται από τις κοινωνικές δομές,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ο</w:t>
      </w:r>
      <w:r>
        <w:rPr>
          <w:rFonts w:eastAsia="Times New Roman" w:cs="Times New Roman"/>
          <w:szCs w:val="24"/>
        </w:rPr>
        <w:t xml:space="preserve">ινολογίας απειλείται ότι θα κλείσει. Όσον αφορά στην </w:t>
      </w:r>
      <w:r>
        <w:rPr>
          <w:rFonts w:eastAsia="Times New Roman" w:cs="Times New Roman"/>
          <w:szCs w:val="24"/>
        </w:rPr>
        <w:t>υ</w:t>
      </w:r>
      <w:r>
        <w:rPr>
          <w:rFonts w:eastAsia="Times New Roman" w:cs="Times New Roman"/>
          <w:szCs w:val="24"/>
        </w:rPr>
        <w:t>γεί</w:t>
      </w:r>
      <w:r>
        <w:rPr>
          <w:rFonts w:eastAsia="Times New Roman" w:cs="Times New Roman"/>
          <w:szCs w:val="24"/>
        </w:rPr>
        <w:t xml:space="preserve">α, διαμαρτύρονται διαρκώς και μονίμως και ο Ιατρικός Σύλλογος, αλλά και οι γιατροί. </w:t>
      </w:r>
    </w:p>
    <w:p w14:paraId="420DC66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Νευροκόπι το παραμελήσατε, με την έννοια ότι υπήρχε ένα ειδικό καθεστώς, αλλά το καταργήσατε και αυτό. Και βεβαίως λίγα πράγματα έμειναν στη Δράμα, όπως τα οινοποιεία. </w:t>
      </w:r>
      <w:r>
        <w:rPr>
          <w:rFonts w:eastAsia="Times New Roman" w:cs="Times New Roman"/>
          <w:szCs w:val="24"/>
        </w:rPr>
        <w:t>Φορολογήσατε βέβαια και τον οίνο, με αποτέλεσμα να συναντούν ποικίλες δυσκολίες.</w:t>
      </w:r>
    </w:p>
    <w:p w14:paraId="420DC6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Από τον Απρίλιο φέτος εκκρεμεί στο Υπουργείο Οικονομικών η έγκριση ενός έργου, μιας δαπάνης για το Χιονοδρομικό Κέντρο Φαλακρού, αλλά το ξεχάσατε και αυτό.</w:t>
      </w:r>
    </w:p>
    <w:p w14:paraId="420DC66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στις φυλακές, ο</w:t>
      </w:r>
      <w:r>
        <w:rPr>
          <w:rFonts w:eastAsia="Times New Roman" w:cs="Times New Roman"/>
          <w:szCs w:val="24"/>
        </w:rPr>
        <w:t>ι οποίες σας παραδόθηκαν στο 92% της λειτουργίας τους, τρία χρόνια δεν κάνετε το παραμικρό. Απλώς στους αναδόχους ο φορολογούμενος λαός είναι υποχρεωμένος να καταβάλει, λόγω της δικής σας ανεπάρκειας.</w:t>
      </w:r>
    </w:p>
    <w:p w14:paraId="420DC66A"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C66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(Σπυρίδων Λυκούδης):</w:t>
      </w:r>
      <w:r>
        <w:rPr>
          <w:rFonts w:eastAsia="Times New Roman" w:cs="Times New Roman"/>
          <w:szCs w:val="24"/>
        </w:rPr>
        <w:t xml:space="preserve"> Ευχαριστούμε, κύριε συνάδελφε.</w:t>
      </w:r>
    </w:p>
    <w:p w14:paraId="420DC6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η συνάδελφος </w:t>
      </w:r>
      <w:r>
        <w:rPr>
          <w:rFonts w:eastAsia="Times New Roman" w:cs="Times New Roman"/>
          <w:szCs w:val="24"/>
        </w:rPr>
        <w:t xml:space="preserve">κ. </w:t>
      </w:r>
      <w:r>
        <w:rPr>
          <w:rFonts w:eastAsia="Times New Roman" w:cs="Times New Roman"/>
          <w:szCs w:val="24"/>
        </w:rPr>
        <w:t xml:space="preserve">Ευαγγελία </w:t>
      </w:r>
      <w:proofErr w:type="spellStart"/>
      <w:r>
        <w:rPr>
          <w:rFonts w:eastAsia="Times New Roman" w:cs="Times New Roman"/>
          <w:szCs w:val="24"/>
        </w:rPr>
        <w:t>Βαγιωνάκη</w:t>
      </w:r>
      <w:proofErr w:type="spellEnd"/>
      <w:r>
        <w:rPr>
          <w:rFonts w:eastAsia="Times New Roman" w:cs="Times New Roman"/>
          <w:szCs w:val="24"/>
        </w:rPr>
        <w:t>.</w:t>
      </w:r>
    </w:p>
    <w:p w14:paraId="420DC66D"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Κυρίες και κύριοι συνάδελφοι, συζητάμε ένα δύσκολο αλλά ελπιδοφόρο, πιστεύω, προϋπολογισμό. Δύσκολο με την έννοια </w:t>
      </w:r>
      <w:r>
        <w:rPr>
          <w:rFonts w:eastAsia="Times New Roman" w:cs="Times New Roman"/>
          <w:szCs w:val="24"/>
        </w:rPr>
        <w:t xml:space="preserve">του υψηλού πλεονάσματος 3,5%. Θα θυμίσω, όμως, ότι είναι σαφώς μικρότερο αυτό από το 4,5% μέχρι το 2030, όπως προέβλεπε το </w:t>
      </w:r>
      <w:r>
        <w:rPr>
          <w:rFonts w:eastAsia="Times New Roman" w:cs="Times New Roman"/>
          <w:szCs w:val="24"/>
        </w:rPr>
        <w:t>μ</w:t>
      </w:r>
      <w:r>
        <w:rPr>
          <w:rFonts w:eastAsia="Times New Roman" w:cs="Times New Roman"/>
          <w:szCs w:val="24"/>
        </w:rPr>
        <w:t>εσοπρόθεσμο της Νέας Δημοκρατίας και του ΠΑΣΟΚ.  Πρόκειται όμως και για έναν ελπιδοφόρο προϋπολογισμό, με την έννοια ότι είναι ο τελ</w:t>
      </w:r>
      <w:r>
        <w:rPr>
          <w:rFonts w:eastAsia="Times New Roman" w:cs="Times New Roman"/>
          <w:szCs w:val="24"/>
        </w:rPr>
        <w:t xml:space="preserve">ευταίος προϋπολογισμός εντός οικονομικών συμβάσεων. </w:t>
      </w:r>
    </w:p>
    <w:p w14:paraId="420DC66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όσο και αν, κυρίες και κύριοι της Αντιπολίτευσης, θέλετε να υποτιμήσετε αυτό το γεγονός, η έξοδος από το μνημόνιο αποτελεί ορόσημο, για δύο προφανείς λόγους. Πρώτον, διότι σταματάει η επιτροπεία και </w:t>
      </w:r>
      <w:r>
        <w:rPr>
          <w:rFonts w:eastAsia="Times New Roman" w:cs="Times New Roman"/>
          <w:szCs w:val="24"/>
        </w:rPr>
        <w:t>συνεπακόλουθα θα προχωρήσουμε στην ανάκτηση μέρους της ανεξαρτησίας μας και δεύτερον, γιατί ανοίγει ο δρόμος για να προχωρήσουμε στη χάραξη και εφαρμογή ενός στρατηγικού σχεδίου παραγωγικής ανασυγκρότησης της χώρας, όχι ξαναγυρνώντας φυσικά στο αντιπαραγωγ</w:t>
      </w:r>
      <w:r>
        <w:rPr>
          <w:rFonts w:eastAsia="Times New Roman" w:cs="Times New Roman"/>
          <w:szCs w:val="24"/>
        </w:rPr>
        <w:t xml:space="preserve">ικό παρελθόν, αλλά σηματοδοτώντας ένα καινούριο παραγωγικό μοντέλο, ξεκινώντας από σήμερα. </w:t>
      </w:r>
    </w:p>
    <w:p w14:paraId="420DC6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όσο και αν μονότονα η Αντιπολίτευση αναμασά τα ίδια και τα ίδια επιχειρήματα, ένα σημαντικό μέρος των πολιτών ήδη συζητά πώς θα είναι το μέλλον στη </w:t>
      </w:r>
      <w:proofErr w:type="spellStart"/>
      <w:r>
        <w:rPr>
          <w:rFonts w:eastAsia="Times New Roman" w:cs="Times New Roman"/>
          <w:szCs w:val="24"/>
        </w:rPr>
        <w:t>μεταμνημονια</w:t>
      </w:r>
      <w:r>
        <w:rPr>
          <w:rFonts w:eastAsia="Times New Roman" w:cs="Times New Roman"/>
          <w:szCs w:val="24"/>
        </w:rPr>
        <w:t>κή</w:t>
      </w:r>
      <w:proofErr w:type="spellEnd"/>
      <w:r>
        <w:rPr>
          <w:rFonts w:eastAsia="Times New Roman" w:cs="Times New Roman"/>
          <w:szCs w:val="24"/>
        </w:rPr>
        <w:t xml:space="preserve"> εποχή. </w:t>
      </w:r>
    </w:p>
    <w:p w14:paraId="420DC6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Προσωπικά πιστεύω ότι εκεί ακριβώς θα αναμετρηθούμε και ως Κυβέρνηση και ως κοινοβουλευτική πλειοψηφία, στο κατά πόσο δηλαδή θα προχωρήσουμε στην παραγωγική ανασυγκρότηση και στο κατά πόσο θα μπορέσουμε να αναδιανείμουμε θετικά υπέρ των μικρών κ</w:t>
      </w:r>
      <w:r>
        <w:rPr>
          <w:rFonts w:eastAsia="Times New Roman" w:cs="Times New Roman"/>
          <w:szCs w:val="24"/>
        </w:rPr>
        <w:t>αι μεσαίων το εισόδημα και να μειώσουμε το χάσμα πλούσιων και φτωχών, που στα χρόνια της κρίσης διευρύνθηκε.</w:t>
      </w:r>
    </w:p>
    <w:p w14:paraId="420DC6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ο </w:t>
      </w:r>
      <w:r>
        <w:rPr>
          <w:rFonts w:eastAsia="Times New Roman" w:cs="Times New Roman"/>
          <w:szCs w:val="24"/>
        </w:rPr>
        <w:t>π</w:t>
      </w:r>
      <w:r>
        <w:rPr>
          <w:rFonts w:eastAsia="Times New Roman" w:cs="Times New Roman"/>
          <w:szCs w:val="24"/>
        </w:rPr>
        <w:t>ροϋπολογισμός του 2018, που φυσικά γίνεται μέσα στο πλαίσιο των οικονομικών περιορισμών που επιβλήθηκαν τ</w:t>
      </w:r>
      <w:r>
        <w:rPr>
          <w:rFonts w:eastAsia="Times New Roman" w:cs="Times New Roman"/>
          <w:szCs w:val="24"/>
        </w:rPr>
        <w:t>ο 2010, προσπαθεί να ισορροπήσει τρία πράγματα:</w:t>
      </w:r>
    </w:p>
    <w:p w14:paraId="420DC672" w14:textId="77777777" w:rsidR="003663B4" w:rsidRDefault="00087BC7">
      <w:pPr>
        <w:spacing w:line="600" w:lineRule="auto"/>
        <w:ind w:firstLine="720"/>
        <w:jc w:val="both"/>
        <w:rPr>
          <w:rFonts w:eastAsia="Times New Roman"/>
          <w:szCs w:val="24"/>
        </w:rPr>
      </w:pPr>
      <w:r>
        <w:rPr>
          <w:rFonts w:eastAsia="Times New Roman"/>
          <w:szCs w:val="24"/>
        </w:rPr>
        <w:t xml:space="preserve">Πρώτον, να ισορροπήσει τα δημόσια οικονομικά μέσα σε μια ήπια δημοσιονομική προσαρμογή και μέσα από την ομαλή επιστροφή στις αγορές. </w:t>
      </w:r>
    </w:p>
    <w:p w14:paraId="420DC673" w14:textId="77777777" w:rsidR="003663B4" w:rsidRDefault="00087BC7">
      <w:pPr>
        <w:spacing w:line="600" w:lineRule="auto"/>
        <w:ind w:firstLine="720"/>
        <w:jc w:val="both"/>
        <w:rPr>
          <w:rFonts w:eastAsia="Times New Roman"/>
          <w:szCs w:val="24"/>
        </w:rPr>
      </w:pPr>
      <w:r>
        <w:rPr>
          <w:rFonts w:eastAsia="Times New Roman"/>
          <w:szCs w:val="24"/>
        </w:rPr>
        <w:t xml:space="preserve">Δεύτερον, να βαδίσει ακόμα πιο σταθερά στον δρόμο της ανάπτυξης, που </w:t>
      </w:r>
      <w:r>
        <w:rPr>
          <w:rFonts w:eastAsia="Times New Roman"/>
          <w:szCs w:val="24"/>
        </w:rPr>
        <w:t>προβλέπεται 2,5% το 2018.</w:t>
      </w:r>
    </w:p>
    <w:p w14:paraId="420DC674" w14:textId="77777777" w:rsidR="003663B4" w:rsidRDefault="00087BC7">
      <w:pPr>
        <w:spacing w:line="600" w:lineRule="auto"/>
        <w:ind w:firstLine="720"/>
        <w:jc w:val="both"/>
        <w:rPr>
          <w:rFonts w:eastAsia="Times New Roman"/>
          <w:szCs w:val="24"/>
        </w:rPr>
      </w:pPr>
      <w:r>
        <w:rPr>
          <w:rFonts w:eastAsia="Times New Roman"/>
          <w:szCs w:val="24"/>
        </w:rPr>
        <w:t>Τρίτον, να είναι όσο το δυνατόν πιο δίκαιος και αναδιανεμητικός.</w:t>
      </w:r>
    </w:p>
    <w:p w14:paraId="420DC675" w14:textId="77777777" w:rsidR="003663B4" w:rsidRDefault="00087BC7">
      <w:pPr>
        <w:spacing w:line="600" w:lineRule="auto"/>
        <w:ind w:firstLine="720"/>
        <w:jc w:val="both"/>
        <w:rPr>
          <w:rFonts w:eastAsia="Times New Roman"/>
          <w:szCs w:val="24"/>
        </w:rPr>
      </w:pPr>
      <w:r>
        <w:rPr>
          <w:rFonts w:eastAsia="Times New Roman"/>
          <w:szCs w:val="24"/>
        </w:rPr>
        <w:t xml:space="preserve">Νομίζω ότι ο </w:t>
      </w:r>
      <w:r>
        <w:rPr>
          <w:rFonts w:eastAsia="Times New Roman"/>
          <w:szCs w:val="24"/>
        </w:rPr>
        <w:t>π</w:t>
      </w:r>
      <w:r>
        <w:rPr>
          <w:rFonts w:eastAsia="Times New Roman"/>
          <w:szCs w:val="24"/>
        </w:rPr>
        <w:t xml:space="preserve">ροϋπολογισμός του 2018 έχει και τα τρία αυτά στοιχεία, γιατί κανείς πλέον -κυρίως στο εξωτερικό και λιγότερο στο εσωτερικό όπου ο μικροκομματισμός δεν </w:t>
      </w:r>
      <w:r>
        <w:rPr>
          <w:rFonts w:eastAsia="Times New Roman"/>
          <w:szCs w:val="24"/>
        </w:rPr>
        <w:t>επιτρέπει μια νηφάλια και αντικειμενική ανάλυση των δεδομένων- δεν ποντάρει πλέον στην καταστροφή και όλοι βλέπουν την έξοδο από το τούνελ. Εξάλλου, αυτό πιστοποιήθηκε με τον καλύτερο τρόπο, όταν πριν από μήνες βγήκαμε από τις χώρες υπερβολικού ελλείμματος</w:t>
      </w:r>
      <w:r>
        <w:rPr>
          <w:rFonts w:eastAsia="Times New Roman"/>
          <w:szCs w:val="24"/>
        </w:rPr>
        <w:t xml:space="preserve">. </w:t>
      </w:r>
    </w:p>
    <w:p w14:paraId="420DC676" w14:textId="77777777" w:rsidR="003663B4" w:rsidRDefault="00087BC7">
      <w:pPr>
        <w:spacing w:line="600" w:lineRule="auto"/>
        <w:ind w:firstLine="720"/>
        <w:jc w:val="both"/>
        <w:rPr>
          <w:rFonts w:eastAsia="Times New Roman"/>
          <w:szCs w:val="24"/>
        </w:rPr>
      </w:pPr>
      <w:r>
        <w:rPr>
          <w:rFonts w:eastAsia="Times New Roman"/>
          <w:szCs w:val="24"/>
        </w:rPr>
        <w:t>Το σχέδιο της Κυβέρνησης βγαίνει χάρη στις θυσίες του κόσμου της εργασίας. Τα επιτόκια κάθε μέρα κατεβαίνουν και η πρόσβαση στις αγορές φαντάζει βέβαιη. Η προσπάθεια της Κυβέρνησης για το μαξιλαράκι των 15 δισεκατομμυρίων, που θα προέλθει κατά 9 δισεκατ</w:t>
      </w:r>
      <w:r>
        <w:rPr>
          <w:rFonts w:eastAsia="Times New Roman"/>
          <w:szCs w:val="24"/>
        </w:rPr>
        <w:t xml:space="preserve">ομμύρια από τον </w:t>
      </w:r>
      <w:r>
        <w:rPr>
          <w:rFonts w:eastAsia="Times New Roman"/>
          <w:szCs w:val="24"/>
          <w:lang w:val="en-US"/>
        </w:rPr>
        <w:t>ESM</w:t>
      </w:r>
      <w:r>
        <w:rPr>
          <w:rFonts w:eastAsia="Times New Roman"/>
          <w:szCs w:val="24"/>
        </w:rPr>
        <w:t xml:space="preserve"> και κατά 6 δισεκατομμύρια από την έξοδό μας στις αγορές –ήδη έχουμε 1,4-, δημιουργεί ακόμα ένα αποκούμπι για το μέλλον. </w:t>
      </w:r>
    </w:p>
    <w:p w14:paraId="420DC677" w14:textId="77777777" w:rsidR="003663B4" w:rsidRDefault="00087BC7">
      <w:pPr>
        <w:spacing w:line="600" w:lineRule="auto"/>
        <w:ind w:firstLine="720"/>
        <w:jc w:val="both"/>
        <w:rPr>
          <w:rFonts w:eastAsia="Times New Roman"/>
          <w:szCs w:val="24"/>
        </w:rPr>
      </w:pPr>
      <w:r>
        <w:rPr>
          <w:rFonts w:eastAsia="Times New Roman"/>
          <w:szCs w:val="24"/>
        </w:rPr>
        <w:t xml:space="preserve">Θέλω να πω ότι για κανέναν δεν ήταν εύκολο και κυρίως για μας δεν ήταν εύκολο να πάρουμε δημοσιονομικά μέτρα. Όμως </w:t>
      </w:r>
      <w:r>
        <w:rPr>
          <w:rFonts w:eastAsia="Times New Roman"/>
          <w:szCs w:val="24"/>
        </w:rPr>
        <w:t>απορώ με την υποκρισία της Αντιπολίτευσης Νέας Δημοκρατίας και ΠΑΣΟΚ, που μέσα στα χρόνια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πήραν μέτρα της τάξης των 63 δισεκατομμυρίων, να μας κατηγορούν για φορομπηχτική πολιτική, για μείωση συντάξεων και όλα αυτά που ακούμε καθημερινά, όταν σ</w:t>
      </w:r>
      <w:r>
        <w:rPr>
          <w:rFonts w:eastAsia="Times New Roman"/>
          <w:szCs w:val="24"/>
        </w:rPr>
        <w:t>το διάστημα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2018 τα μέτρα που εφαρμόστηκαν και εφαρμόζονται είναι της τάξης των 14 δισεκατομμυρίων. Έτσι είπατε κι εσείς προηγουμένως, κύριε </w:t>
      </w:r>
      <w:proofErr w:type="spellStart"/>
      <w:r>
        <w:rPr>
          <w:rFonts w:eastAsia="Times New Roman"/>
          <w:szCs w:val="24"/>
        </w:rPr>
        <w:t>Σταϊκούρα</w:t>
      </w:r>
      <w:proofErr w:type="spellEnd"/>
      <w:r>
        <w:rPr>
          <w:rFonts w:eastAsia="Times New Roman"/>
          <w:szCs w:val="24"/>
        </w:rPr>
        <w:t>.</w:t>
      </w:r>
    </w:p>
    <w:p w14:paraId="420DC678" w14:textId="77777777" w:rsidR="003663B4" w:rsidRDefault="00087BC7">
      <w:pPr>
        <w:spacing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Σωστά, 14,5. Τα περισσότερα από το δεύτερο μνημόνιο.</w:t>
      </w:r>
    </w:p>
    <w:p w14:paraId="420DC679" w14:textId="77777777" w:rsidR="003663B4" w:rsidRDefault="00087BC7">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(ΒΑΛΙΑ) </w:t>
      </w:r>
      <w:r>
        <w:rPr>
          <w:rFonts w:eastAsia="Times New Roman"/>
          <w:b/>
          <w:szCs w:val="24"/>
        </w:rPr>
        <w:t>ΒΑΓΙΩΝ</w:t>
      </w:r>
      <w:r>
        <w:rPr>
          <w:rFonts w:eastAsia="Times New Roman"/>
          <w:b/>
          <w:szCs w:val="24"/>
        </w:rPr>
        <w:t>ΑΚΗ:</w:t>
      </w:r>
      <w:r>
        <w:rPr>
          <w:rFonts w:eastAsia="Times New Roman"/>
          <w:szCs w:val="24"/>
        </w:rPr>
        <w:t xml:space="preserve"> Γι’ αυτό, κυρίες και κύριοι, μιλάμε για μια ήπια προσαρμογή. Εγώ είμαι από τις θετικές επιστήμες και ξέρω ότι το 60 δεν ισούται με το 14.</w:t>
      </w:r>
    </w:p>
    <w:p w14:paraId="420DC67A" w14:textId="77777777" w:rsidR="003663B4" w:rsidRDefault="00087BC7">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Από το δεύτερο μνημόνιο. Τα έχετε μπερδέψει.</w:t>
      </w:r>
    </w:p>
    <w:p w14:paraId="420DC67B" w14:textId="77777777" w:rsidR="003663B4" w:rsidRDefault="00087BC7">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(ΒΑΛΙΑ) </w:t>
      </w:r>
      <w:r>
        <w:rPr>
          <w:rFonts w:eastAsia="Times New Roman"/>
          <w:b/>
          <w:szCs w:val="24"/>
        </w:rPr>
        <w:t>ΒΑΓΙΩΝΑΚΗ:</w:t>
      </w:r>
      <w:r>
        <w:rPr>
          <w:rFonts w:eastAsia="Times New Roman"/>
          <w:szCs w:val="24"/>
        </w:rPr>
        <w:t xml:space="preserve"> Επομένως, μην κάνου</w:t>
      </w:r>
      <w:r>
        <w:rPr>
          <w:rFonts w:eastAsia="Times New Roman"/>
          <w:szCs w:val="24"/>
        </w:rPr>
        <w:t>με συγκρίσεις και μην είμαστε τόσο πολύ υποκριτές.</w:t>
      </w:r>
    </w:p>
    <w:p w14:paraId="420DC67C" w14:textId="77777777" w:rsidR="003663B4" w:rsidRDefault="00087BC7">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όμως, έχει και αναπτυξιακό χαρακτήρα. Υποστηρίζουμε ότι ο ρυθμός μεγέθυνσης της οικονομίας θα αγγίξει το 2,5% και θεωρούμε ότι αυτός είναι ένας ρεαλιστικός στόχος και αυτό στηρίζεται στην</w:t>
      </w:r>
      <w:r>
        <w:rPr>
          <w:rFonts w:eastAsia="Times New Roman"/>
          <w:szCs w:val="24"/>
        </w:rPr>
        <w:t xml:space="preserve"> αύξηση της ιδιωτικής κατανάλωσης κατά 1,2% εξαιτίας της μείωσης της ανεργίας και της αύξησης της απασχόλησης, στην αύξηση του ακαθάριστου σχηματισμού παγίου κεφαλαίου εξαιτίας της βελτίωσης του επενδυτικού περιβάλλοντος, στη βελτίωση του ελλείμματος στο ι</w:t>
      </w:r>
      <w:r>
        <w:rPr>
          <w:rFonts w:eastAsia="Times New Roman"/>
          <w:szCs w:val="24"/>
        </w:rPr>
        <w:t xml:space="preserve">σοζύγιο αγαθών και υπηρεσιών εξαιτίας της αύξησης στις εξαγωγές. </w:t>
      </w:r>
    </w:p>
    <w:p w14:paraId="420DC67D" w14:textId="77777777" w:rsidR="003663B4" w:rsidRDefault="00087BC7">
      <w:pPr>
        <w:spacing w:line="600" w:lineRule="auto"/>
        <w:ind w:firstLine="720"/>
        <w:jc w:val="both"/>
        <w:rPr>
          <w:rFonts w:eastAsia="Times New Roman"/>
          <w:szCs w:val="24"/>
        </w:rPr>
      </w:pPr>
      <w:r>
        <w:rPr>
          <w:rFonts w:eastAsia="Times New Roman"/>
          <w:szCs w:val="24"/>
        </w:rPr>
        <w:t xml:space="preserve">Σε όλα αυτά θα προσέθετα και το γεγονός ότι η παραγωγική δυνατότητα της χώρας έχει μειωθεί στα χρόνια της κρίσης κατά περίπου 10%, άρα τα περιθώρια ανάκαμψης είναι πολύ μεγαλύτερα. Εξάλλου, </w:t>
      </w:r>
      <w:r>
        <w:rPr>
          <w:rFonts w:eastAsia="Times New Roman"/>
          <w:szCs w:val="24"/>
        </w:rPr>
        <w:t>το αυτό συνέβη και σε άλλες χώρες που βρίσκονταν σε προγράμματα προσαρμογής και ύφεσης και βγήκαν απ’ αυτά.</w:t>
      </w:r>
    </w:p>
    <w:p w14:paraId="420DC67E" w14:textId="77777777" w:rsidR="003663B4" w:rsidRDefault="00087BC7">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είμαστε βάσιμα αισιόδοξοι ως προς τους ρυθμούς ανάπτυξης. Εξάλλου και άλλοι δείκτες μάς κάνουν αισιόδοξους, όπως είναι η απορροφητικότητα των ΕΣΠΑ. Θυμάμαι ότι για τον πρώτο χρόνο ήταν 7% και πήγαμε στο 11% και νομίζω ότι τον δεύτερο χρόνο ξεπερνάμε το 20</w:t>
      </w:r>
      <w:r>
        <w:rPr>
          <w:rFonts w:eastAsia="Times New Roman"/>
          <w:szCs w:val="24"/>
        </w:rPr>
        <w:t xml:space="preserve">% και είναι πιθανό να φτάσουμε και στο 22%. Επίσης, είναι η αύξηση των κονδυλίων στην έρευνα και την τεχνολογία και, τέλος, είναι η μείωση της ανεργίας για πρώτη φορά, που αγγίζει το 20%. </w:t>
      </w:r>
    </w:p>
    <w:p w14:paraId="420DC67F" w14:textId="77777777" w:rsidR="003663B4" w:rsidRDefault="00087BC7">
      <w:pPr>
        <w:spacing w:line="600" w:lineRule="auto"/>
        <w:ind w:firstLine="720"/>
        <w:jc w:val="both"/>
        <w:rPr>
          <w:rFonts w:eastAsia="Times New Roman" w:cs="Times New Roman"/>
          <w:szCs w:val="24"/>
        </w:rPr>
      </w:pPr>
      <w:r>
        <w:rPr>
          <w:rFonts w:eastAsia="Times New Roman"/>
          <w:szCs w:val="24"/>
        </w:rPr>
        <w:t xml:space="preserve">Φτάνω στον αναδιανεμητικό χαρακτήρα του </w:t>
      </w:r>
      <w:r>
        <w:rPr>
          <w:rFonts w:eastAsia="Times New Roman"/>
          <w:szCs w:val="24"/>
        </w:rPr>
        <w:t>π</w:t>
      </w:r>
      <w:r>
        <w:rPr>
          <w:rFonts w:eastAsia="Times New Roman"/>
          <w:szCs w:val="24"/>
        </w:rPr>
        <w:t>ροϋπολογισμού. Από την πρώ</w:t>
      </w:r>
      <w:r>
        <w:rPr>
          <w:rFonts w:eastAsia="Times New Roman"/>
          <w:szCs w:val="24"/>
        </w:rPr>
        <w:t>τη μέρα που αναλάβαμε τη διακυβέρνηση της χώρας προσπαθήσαμε να δημιουργήσουμε ένα δίχτυ κοινωνικής προστασίας. Έτσι, το 2015, σε καιρό δημοσιονομικής ασφυξίας, νομοθετήσαμε τα μέτρα ανθρωπιστικής κρίσης ύψους 100 εκατομμυρίων ευρώ. Το 2016 εφαρμόσαμε τα μ</w:t>
      </w:r>
      <w:r>
        <w:rPr>
          <w:rFonts w:eastAsia="Times New Roman"/>
          <w:szCs w:val="24"/>
        </w:rPr>
        <w:t>έτρα για την ανθρωπιστική κρίση και εισαγάγαμε πιλοτικά το κοινωνικό εισόδημα αλληλεγγύης ύψους 270 εκατομμυρίων ευρώ. Το 2017 εφαρμόστηκε πλήρως το κοινωνικό εισόδημα αλληλεγγύης ύψους 700 εκατομμυρίων ευρώ. Το 2018 εφαρμόζουμε πλήρως το κοινωνικό εισόδημ</w:t>
      </w:r>
      <w:r>
        <w:rPr>
          <w:rFonts w:eastAsia="Times New Roman"/>
          <w:szCs w:val="24"/>
        </w:rPr>
        <w:t>α αλληλεγγύης ύψους 720 εκατομμυρίων ευρώ, αλλά προσθέτουμε και 315 εκατομμύρια για την καταπολέμηση της παιδικής φτώχειας, δηλαδή ξεπερνάμε το 1 δισεκατομμύριο.</w:t>
      </w:r>
      <w:r>
        <w:rPr>
          <w:rFonts w:eastAsia="Times New Roman" w:cs="Times New Roman"/>
          <w:szCs w:val="24"/>
        </w:rPr>
        <w:t xml:space="preserve"> </w:t>
      </w:r>
      <w:r>
        <w:rPr>
          <w:rFonts w:eastAsia="Times New Roman" w:cs="Times New Roman"/>
          <w:szCs w:val="24"/>
        </w:rPr>
        <w:t xml:space="preserve">Στην ουσία, από το 2018 ξεκινάει ένα πρόγραμμα, </w:t>
      </w:r>
      <w:r>
        <w:rPr>
          <w:rFonts w:eastAsia="Times New Roman" w:cs="Times New Roman"/>
          <w:bCs/>
          <w:shd w:val="clear" w:color="auto" w:fill="FFFFFF"/>
        </w:rPr>
        <w:t>το οποίο</w:t>
      </w:r>
      <w:r>
        <w:rPr>
          <w:rFonts w:eastAsia="Times New Roman" w:cs="Times New Roman"/>
          <w:szCs w:val="24"/>
        </w:rPr>
        <w:t xml:space="preserve"> θα επεκταθεί </w:t>
      </w:r>
      <w:r>
        <w:rPr>
          <w:rFonts w:eastAsia="Times New Roman"/>
          <w:bCs/>
        </w:rPr>
        <w:t>και</w:t>
      </w:r>
      <w:r>
        <w:rPr>
          <w:rFonts w:eastAsia="Times New Roman" w:cs="Times New Roman"/>
          <w:szCs w:val="24"/>
        </w:rPr>
        <w:t xml:space="preserve"> το 2019, με βάση τα </w:t>
      </w:r>
      <w:r>
        <w:rPr>
          <w:rFonts w:eastAsia="Times New Roman" w:cs="Times New Roman"/>
          <w:szCs w:val="24"/>
        </w:rPr>
        <w:t xml:space="preserve">αντίμετρα </w:t>
      </w:r>
      <w:r>
        <w:rPr>
          <w:rFonts w:eastAsia="Times New Roman" w:cs="Times New Roman"/>
          <w:bCs/>
          <w:shd w:val="clear" w:color="auto" w:fill="FFFFFF"/>
        </w:rPr>
        <w:t>που</w:t>
      </w:r>
      <w:r>
        <w:rPr>
          <w:rFonts w:eastAsia="Times New Roman" w:cs="Times New Roman"/>
          <w:szCs w:val="24"/>
        </w:rPr>
        <w:t xml:space="preserve"> ψηφίσαμε πέρυσι. </w:t>
      </w:r>
    </w:p>
    <w:p w14:paraId="420DC68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ήθελα να τελειώσω με το εξής, το 2018 θα </w:t>
      </w:r>
      <w:r>
        <w:rPr>
          <w:rFonts w:eastAsia="Times New Roman"/>
          <w:bCs/>
        </w:rPr>
        <w:t>έχει</w:t>
      </w:r>
      <w:r>
        <w:rPr>
          <w:rFonts w:eastAsia="Times New Roman" w:cs="Times New Roman"/>
          <w:szCs w:val="24"/>
        </w:rPr>
        <w:t xml:space="preserve"> ένα θετικό πρόσημο </w:t>
      </w:r>
      <w:r>
        <w:rPr>
          <w:rFonts w:eastAsia="Times New Roman"/>
          <w:bCs/>
        </w:rPr>
        <w:t>και</w:t>
      </w:r>
      <w:r>
        <w:rPr>
          <w:rFonts w:eastAsia="Times New Roman" w:cs="Times New Roman"/>
          <w:szCs w:val="24"/>
        </w:rPr>
        <w:t xml:space="preserve"> για την πατρίδα μου, την Κρήτη. </w:t>
      </w:r>
      <w:r>
        <w:rPr>
          <w:rFonts w:eastAsia="Times New Roman" w:cs="Times New Roman"/>
        </w:rPr>
        <w:t>Διότι</w:t>
      </w:r>
      <w:r>
        <w:rPr>
          <w:rFonts w:eastAsia="Times New Roman" w:cs="Times New Roman"/>
          <w:szCs w:val="24"/>
        </w:rPr>
        <w:t xml:space="preserve"> το 2018 ξεκινάει να υλοποιείται η προσπάθεια για τον βόρειο οδικό άξονα, το σημαντικότερο έργο υποδομής στην πατρίδα μας μετά από εξήντα χρόνια. Μπαίνει, λοιπόν, σε τροχιά υλοποίησης, αφού εντός του 2018 θα δημοπρατηθεί ο οδικός άξονας από τα Χανιά έως το</w:t>
      </w:r>
      <w:r>
        <w:rPr>
          <w:rFonts w:eastAsia="Times New Roman" w:cs="Times New Roman"/>
          <w:szCs w:val="24"/>
        </w:rPr>
        <w:t>ν Άγιο Νικόλα</w:t>
      </w:r>
      <w:r>
        <w:rPr>
          <w:rFonts w:eastAsia="Times New Roman" w:cs="Times New Roman"/>
          <w:szCs w:val="24"/>
        </w:rPr>
        <w:t>ο</w:t>
      </w:r>
      <w:r>
        <w:rPr>
          <w:rFonts w:eastAsia="Times New Roman" w:cs="Times New Roman"/>
          <w:szCs w:val="24"/>
        </w:rPr>
        <w:t xml:space="preserve">, σύμφωνα με όσα υποσχέθηκαν στο αναπτυξιακό συνέδριο ο σύντροφος Τσίπρας, </w:t>
      </w:r>
      <w:r>
        <w:rPr>
          <w:rFonts w:eastAsia="Times New Roman" w:cs="Times New Roman"/>
        </w:rPr>
        <w:t>αλλά</w:t>
      </w:r>
      <w:r>
        <w:rPr>
          <w:rFonts w:eastAsia="Times New Roman" w:cs="Times New Roman"/>
          <w:szCs w:val="24"/>
        </w:rPr>
        <w:t xml:space="preserve"> </w:t>
      </w:r>
      <w:r>
        <w:rPr>
          <w:rFonts w:eastAsia="Times New Roman"/>
          <w:bCs/>
        </w:rPr>
        <w:t>και</w:t>
      </w:r>
      <w:r>
        <w:rPr>
          <w:rFonts w:eastAsia="Times New Roman" w:cs="Times New Roman"/>
          <w:szCs w:val="24"/>
        </w:rPr>
        <w:t xml:space="preserve"> από αυτό εδώ το Βήμα ο Υπουργός Μεταφορών </w:t>
      </w:r>
      <w:r>
        <w:rPr>
          <w:rFonts w:eastAsia="Times New Roman"/>
          <w:bCs/>
        </w:rPr>
        <w:t>και</w:t>
      </w:r>
      <w:r>
        <w:rPr>
          <w:rFonts w:eastAsia="Times New Roman" w:cs="Times New Roman"/>
          <w:szCs w:val="24"/>
        </w:rPr>
        <w:t xml:space="preserve"> Υποδομών.</w:t>
      </w:r>
    </w:p>
    <w:p w14:paraId="420DC68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w:t>
      </w:r>
    </w:p>
    <w:p w14:paraId="420DC682" w14:textId="77777777" w:rsidR="003663B4" w:rsidRDefault="00087BC7">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420DC683" w14:textId="77777777" w:rsidR="003663B4" w:rsidRDefault="00087BC7">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szCs w:val="24"/>
        </w:rPr>
        <w:t>Ευχαριστούμ</w:t>
      </w:r>
      <w:r>
        <w:rPr>
          <w:rFonts w:eastAsia="Times New Roman" w:cs="Times New Roman"/>
          <w:szCs w:val="24"/>
        </w:rPr>
        <w:t xml:space="preserve">ε, κυρία συνάδελφε. </w:t>
      </w:r>
    </w:p>
    <w:p w14:paraId="420DC68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συνάδελφος κ. Ηλίας Καματερός </w:t>
      </w:r>
      <w:r>
        <w:rPr>
          <w:rFonts w:eastAsia="Times New Roman"/>
          <w:bCs/>
        </w:rPr>
        <w:t>έχει</w:t>
      </w:r>
      <w:r>
        <w:rPr>
          <w:rFonts w:eastAsia="Times New Roman" w:cs="Times New Roman"/>
          <w:szCs w:val="24"/>
        </w:rPr>
        <w:t xml:space="preserve"> τον λόγο.</w:t>
      </w:r>
    </w:p>
    <w:p w14:paraId="420DC68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rPr>
        <w:t xml:space="preserve">Ευχαριστώ, κύριε Πρόεδρε. </w:t>
      </w:r>
    </w:p>
    <w:p w14:paraId="420DC686" w14:textId="77777777" w:rsidR="003663B4" w:rsidRDefault="00087BC7">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διαφωνώ με όσους συναδέλφους και </w:t>
      </w:r>
      <w:proofErr w:type="spellStart"/>
      <w:r>
        <w:rPr>
          <w:rFonts w:eastAsia="Times New Roman" w:cs="Times New Roman"/>
          <w:szCs w:val="24"/>
        </w:rPr>
        <w:t>συναδέλφισσες</w:t>
      </w:r>
      <w:proofErr w:type="spellEnd"/>
      <w:r>
        <w:rPr>
          <w:rFonts w:eastAsia="Times New Roman" w:cs="Times New Roman"/>
          <w:szCs w:val="24"/>
        </w:rPr>
        <w:t xml:space="preserve"> απευθύνονται στην Αντιπολίτευση, από ένα σημείο </w:t>
      </w:r>
      <w:r>
        <w:rPr>
          <w:rFonts w:eastAsia="Times New Roman"/>
          <w:bCs/>
        </w:rPr>
        <w:t>και</w:t>
      </w:r>
      <w:r>
        <w:rPr>
          <w:rFonts w:eastAsia="Times New Roman" w:cs="Times New Roman"/>
          <w:szCs w:val="24"/>
        </w:rPr>
        <w:t xml:space="preserve"> μετά βέβαια. </w:t>
      </w:r>
      <w:r>
        <w:rPr>
          <w:rFonts w:eastAsia="Times New Roman" w:cs="Times New Roman"/>
          <w:bCs/>
          <w:shd w:val="clear" w:color="auto" w:fill="FFFFFF"/>
        </w:rPr>
        <w:t>Γι</w:t>
      </w:r>
      <w:r>
        <w:rPr>
          <w:rFonts w:eastAsia="Times New Roman" w:cs="Times New Roman"/>
          <w:bCs/>
          <w:shd w:val="clear" w:color="auto" w:fill="FFFFFF"/>
        </w:rPr>
        <w:t>ατί</w:t>
      </w:r>
      <w:r>
        <w:rPr>
          <w:rFonts w:eastAsia="Times New Roman" w:cs="Times New Roman"/>
          <w:szCs w:val="24"/>
        </w:rPr>
        <w:t xml:space="preserve"> εδώ μέσα υποτίθεται </w:t>
      </w:r>
      <w:r>
        <w:rPr>
          <w:rFonts w:eastAsia="Times New Roman"/>
          <w:bCs/>
          <w:shd w:val="clear" w:color="auto" w:fill="FFFFFF"/>
        </w:rPr>
        <w:t>ότι</w:t>
      </w:r>
      <w:r>
        <w:rPr>
          <w:rFonts w:eastAsia="Times New Roman" w:cs="Times New Roman"/>
          <w:szCs w:val="24"/>
        </w:rPr>
        <w:t xml:space="preserve"> κάνουμε διάλογο. Διάλογος, </w:t>
      </w:r>
      <w:r>
        <w:rPr>
          <w:rFonts w:eastAsia="Times New Roman" w:cs="Times New Roman"/>
          <w:bCs/>
          <w:shd w:val="clear" w:color="auto" w:fill="FFFFFF"/>
        </w:rPr>
        <w:t>όμως,</w:t>
      </w:r>
      <w:r>
        <w:rPr>
          <w:rFonts w:eastAsia="Times New Roman" w:cs="Times New Roman"/>
          <w:szCs w:val="24"/>
        </w:rPr>
        <w:t xml:space="preserve"> δεν γίνεται από ένα σημείο </w:t>
      </w:r>
      <w:r>
        <w:rPr>
          <w:rFonts w:eastAsia="Times New Roman"/>
          <w:bCs/>
        </w:rPr>
        <w:t>και</w:t>
      </w:r>
      <w:r>
        <w:rPr>
          <w:rFonts w:eastAsia="Times New Roman" w:cs="Times New Roman"/>
          <w:szCs w:val="24"/>
        </w:rPr>
        <w:t xml:space="preserve"> μετά. Γ</w:t>
      </w:r>
      <w:r>
        <w:rPr>
          <w:rFonts w:eastAsia="Times New Roman" w:cs="Times New Roman"/>
          <w:bCs/>
          <w:shd w:val="clear" w:color="auto" w:fill="FFFFFF"/>
        </w:rPr>
        <w:t>ιατί</w:t>
      </w:r>
      <w:r>
        <w:rPr>
          <w:rFonts w:eastAsia="Times New Roman" w:cs="Times New Roman"/>
          <w:szCs w:val="24"/>
        </w:rPr>
        <w:t xml:space="preserve"> ενώ έχουμε απαντήσει επανειλημμένα σε πάρα πολλά ζητήματα </w:t>
      </w:r>
      <w:r>
        <w:rPr>
          <w:rFonts w:eastAsia="Times New Roman" w:cs="Times New Roman"/>
          <w:bCs/>
          <w:shd w:val="clear" w:color="auto" w:fill="FFFFFF"/>
        </w:rPr>
        <w:t>που</w:t>
      </w:r>
      <w:r>
        <w:rPr>
          <w:rFonts w:eastAsia="Times New Roman" w:cs="Times New Roman"/>
          <w:szCs w:val="24"/>
        </w:rPr>
        <w:t xml:space="preserve"> μπαίνουν, η Αντιπολίτευση έρχεται με τα ίδια </w:t>
      </w:r>
      <w:r>
        <w:rPr>
          <w:rFonts w:eastAsia="Times New Roman"/>
          <w:bCs/>
        </w:rPr>
        <w:t>και</w:t>
      </w:r>
      <w:r>
        <w:rPr>
          <w:rFonts w:eastAsia="Times New Roman" w:cs="Times New Roman"/>
          <w:szCs w:val="24"/>
        </w:rPr>
        <w:t xml:space="preserve"> τα ίδια, σαν να μιλάμε σε τοίχο, σαν να μ</w:t>
      </w:r>
      <w:r>
        <w:rPr>
          <w:rFonts w:eastAsia="Times New Roman" w:cs="Times New Roman"/>
          <w:szCs w:val="24"/>
        </w:rPr>
        <w:t xml:space="preserve">ην ακούει τίποτα. Δεν κάνει διάλογο. </w:t>
      </w:r>
    </w:p>
    <w:p w14:paraId="420DC68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παράδειγμα, μας λέει ξανά </w:t>
      </w:r>
      <w:r>
        <w:rPr>
          <w:rFonts w:eastAsia="Times New Roman"/>
          <w:bCs/>
        </w:rPr>
        <w:t>και</w:t>
      </w:r>
      <w:r>
        <w:rPr>
          <w:rFonts w:eastAsia="Times New Roman" w:cs="Times New Roman"/>
          <w:szCs w:val="24"/>
        </w:rPr>
        <w:t xml:space="preserve"> ξανά </w:t>
      </w:r>
      <w:r>
        <w:rPr>
          <w:rFonts w:eastAsia="Times New Roman"/>
          <w:bCs/>
          <w:shd w:val="clear" w:color="auto" w:fill="FFFFFF"/>
        </w:rPr>
        <w:t>ότι</w:t>
      </w:r>
      <w:r>
        <w:rPr>
          <w:rFonts w:eastAsia="Times New Roman" w:cs="Times New Roman"/>
          <w:szCs w:val="24"/>
        </w:rPr>
        <w:t xml:space="preserve"> χρεώσαμε 100 </w:t>
      </w:r>
      <w:r>
        <w:rPr>
          <w:rFonts w:eastAsia="Times New Roman" w:cs="Times New Roman"/>
          <w:bCs/>
          <w:shd w:val="clear" w:color="auto" w:fill="FFFFFF"/>
        </w:rPr>
        <w:t xml:space="preserve">δισεκατομμύρια ευρώ </w:t>
      </w:r>
      <w:r>
        <w:rPr>
          <w:rFonts w:eastAsia="Times New Roman" w:cs="Times New Roman"/>
          <w:szCs w:val="24"/>
        </w:rPr>
        <w:t xml:space="preserve">τη χώρα, </w:t>
      </w:r>
      <w:r>
        <w:rPr>
          <w:rFonts w:eastAsia="Times New Roman"/>
          <w:bCs/>
          <w:shd w:val="clear" w:color="auto" w:fill="FFFFFF"/>
        </w:rPr>
        <w:t>ότι</w:t>
      </w:r>
      <w:r>
        <w:rPr>
          <w:rFonts w:eastAsia="Times New Roman" w:cs="Times New Roman"/>
          <w:szCs w:val="24"/>
        </w:rPr>
        <w:t xml:space="preserve"> δεν </w:t>
      </w:r>
      <w:r>
        <w:rPr>
          <w:rFonts w:eastAsia="Times New Roman"/>
          <w:bCs/>
        </w:rPr>
        <w:t>έχει</w:t>
      </w:r>
      <w:r>
        <w:rPr>
          <w:rFonts w:eastAsia="Times New Roman" w:cs="Times New Roman"/>
          <w:szCs w:val="24"/>
        </w:rPr>
        <w:t xml:space="preserve"> </w:t>
      </w:r>
      <w:proofErr w:type="spellStart"/>
      <w:r>
        <w:rPr>
          <w:rFonts w:eastAsia="Times New Roman" w:cs="Times New Roman"/>
          <w:szCs w:val="24"/>
        </w:rPr>
        <w:t>απορροφηθεί</w:t>
      </w:r>
      <w:proofErr w:type="spellEnd"/>
      <w:r>
        <w:rPr>
          <w:rFonts w:eastAsia="Times New Roman" w:cs="Times New Roman"/>
          <w:szCs w:val="24"/>
        </w:rPr>
        <w:t xml:space="preserve"> τίποτα από το πακέτο </w:t>
      </w:r>
      <w:proofErr w:type="spellStart"/>
      <w:r>
        <w:rPr>
          <w:rFonts w:eastAsia="Times New Roman" w:cs="Times New Roman"/>
          <w:szCs w:val="24"/>
        </w:rPr>
        <w:t>Γιούνκερ</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Δεν θέλω να αναφερθώ περαιτέρω, </w:t>
      </w:r>
      <w:r>
        <w:rPr>
          <w:rFonts w:eastAsia="Times New Roman" w:cs="Times New Roman"/>
          <w:bCs/>
          <w:shd w:val="clear" w:color="auto" w:fill="FFFFFF"/>
        </w:rPr>
        <w:t>γιατί</w:t>
      </w:r>
      <w:r>
        <w:rPr>
          <w:rFonts w:eastAsia="Times New Roman" w:cs="Times New Roman"/>
          <w:szCs w:val="24"/>
        </w:rPr>
        <w:t xml:space="preserve"> τα είπαν πάρα πολύ καλά </w:t>
      </w:r>
      <w:r>
        <w:rPr>
          <w:rFonts w:eastAsia="Times New Roman"/>
          <w:bCs/>
        </w:rPr>
        <w:t>και</w:t>
      </w:r>
      <w:r>
        <w:rPr>
          <w:rFonts w:eastAsia="Times New Roman" w:cs="Times New Roman"/>
          <w:szCs w:val="24"/>
        </w:rPr>
        <w:t xml:space="preserve"> αναλυ</w:t>
      </w:r>
      <w:r>
        <w:rPr>
          <w:rFonts w:eastAsia="Times New Roman" w:cs="Times New Roman"/>
          <w:szCs w:val="24"/>
        </w:rPr>
        <w:t xml:space="preserve">τικά </w:t>
      </w:r>
      <w:r>
        <w:rPr>
          <w:rFonts w:eastAsia="Times New Roman"/>
          <w:bCs/>
        </w:rPr>
        <w:t>και</w:t>
      </w:r>
      <w:r>
        <w:rPr>
          <w:rFonts w:eastAsia="Times New Roman" w:cs="Times New Roman"/>
          <w:szCs w:val="24"/>
        </w:rPr>
        <w:t xml:space="preserve"> ο </w:t>
      </w:r>
      <w:r>
        <w:rPr>
          <w:rFonts w:eastAsia="Times New Roman"/>
        </w:rPr>
        <w:t>Πρόεδρος της Βουλής</w:t>
      </w:r>
      <w:r>
        <w:rPr>
          <w:rFonts w:eastAsia="Times New Roman" w:cs="Times New Roman"/>
          <w:szCs w:val="24"/>
        </w:rPr>
        <w:t xml:space="preserve"> </w:t>
      </w:r>
      <w:r>
        <w:rPr>
          <w:rFonts w:eastAsia="Times New Roman"/>
          <w:bCs/>
        </w:rPr>
        <w:t>και</w:t>
      </w:r>
      <w:r>
        <w:rPr>
          <w:rFonts w:eastAsia="Times New Roman" w:cs="Times New Roman"/>
          <w:szCs w:val="24"/>
        </w:rPr>
        <w:t xml:space="preserve"> ο </w:t>
      </w:r>
      <w:r>
        <w:rPr>
          <w:rFonts w:eastAsia="Times New Roman" w:cs="Times New Roman"/>
          <w:bCs/>
          <w:shd w:val="clear" w:color="auto" w:fill="FFFFFF"/>
        </w:rPr>
        <w:t xml:space="preserve">Κοινοβουλευτικός μας Εκπρόσωπος </w:t>
      </w:r>
      <w:r>
        <w:rPr>
          <w:rFonts w:eastAsia="Times New Roman"/>
          <w:bCs/>
          <w:shd w:val="clear" w:color="auto" w:fill="FFFFFF"/>
        </w:rPr>
        <w:t>και</w:t>
      </w:r>
      <w:r>
        <w:rPr>
          <w:rFonts w:eastAsia="Times New Roman" w:cs="Times New Roman"/>
          <w:bCs/>
          <w:shd w:val="clear" w:color="auto" w:fill="FFFFFF"/>
        </w:rPr>
        <w:t xml:space="preserve"> πολλοί συνάδελφοι και </w:t>
      </w:r>
      <w:proofErr w:type="spellStart"/>
      <w:r>
        <w:rPr>
          <w:rFonts w:eastAsia="Times New Roman" w:cs="Times New Roman"/>
          <w:bCs/>
          <w:shd w:val="clear" w:color="auto" w:fill="FFFFFF"/>
        </w:rPr>
        <w:t>συναδέλφισσες</w:t>
      </w:r>
      <w:proofErr w:type="spellEnd"/>
      <w:r>
        <w:rPr>
          <w:rFonts w:eastAsia="Times New Roman" w:cs="Times New Roman"/>
          <w:bCs/>
          <w:shd w:val="clear" w:color="auto" w:fill="FFFFFF"/>
        </w:rPr>
        <w:t>.</w:t>
      </w:r>
    </w:p>
    <w:p w14:paraId="420DC68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Εγώ απευθύνομαι σε αυτούς </w:t>
      </w:r>
      <w:r>
        <w:rPr>
          <w:rFonts w:eastAsia="Times New Roman" w:cs="Times New Roman"/>
          <w:bCs/>
          <w:shd w:val="clear" w:color="auto" w:fill="FFFFFF"/>
        </w:rPr>
        <w:t>που</w:t>
      </w:r>
      <w:r>
        <w:rPr>
          <w:rFonts w:eastAsia="Times New Roman" w:cs="Times New Roman"/>
          <w:szCs w:val="24"/>
        </w:rPr>
        <w:t xml:space="preserve"> μας ακούν </w:t>
      </w:r>
      <w:r>
        <w:rPr>
          <w:rFonts w:eastAsia="Times New Roman"/>
          <w:bCs/>
        </w:rPr>
        <w:t>και</w:t>
      </w:r>
      <w:r>
        <w:rPr>
          <w:rFonts w:eastAsia="Times New Roman" w:cs="Times New Roman"/>
          <w:szCs w:val="24"/>
        </w:rPr>
        <w:t xml:space="preserve"> θέλω να τους πω </w:t>
      </w:r>
      <w:r>
        <w:rPr>
          <w:rFonts w:eastAsia="Times New Roman"/>
          <w:bCs/>
          <w:shd w:val="clear" w:color="auto" w:fill="FFFFFF"/>
        </w:rPr>
        <w:t>ότι</w:t>
      </w:r>
      <w:r>
        <w:rPr>
          <w:rFonts w:eastAsia="Times New Roman" w:cs="Times New Roman"/>
          <w:szCs w:val="24"/>
        </w:rPr>
        <w:t xml:space="preserve"> όλοι αυτοί </w:t>
      </w:r>
      <w:r>
        <w:rPr>
          <w:rFonts w:eastAsia="Times New Roman" w:cs="Times New Roman"/>
          <w:bCs/>
          <w:shd w:val="clear" w:color="auto" w:fill="FFFFFF"/>
        </w:rPr>
        <w:t>που</w:t>
      </w:r>
      <w:r>
        <w:rPr>
          <w:rFonts w:eastAsia="Times New Roman" w:cs="Times New Roman"/>
          <w:szCs w:val="24"/>
        </w:rPr>
        <w:t xml:space="preserve"> ανέφερα παραπάνω </w:t>
      </w:r>
      <w:r>
        <w:rPr>
          <w:rFonts w:eastAsia="Times New Roman"/>
          <w:bCs/>
        </w:rPr>
        <w:t>είναι</w:t>
      </w:r>
      <w:r>
        <w:rPr>
          <w:rFonts w:eastAsia="Times New Roman" w:cs="Times New Roman"/>
          <w:szCs w:val="24"/>
        </w:rPr>
        <w:t xml:space="preserve"> υποκριτές. Υποκριτές τι θα πει; Άλλα λένε </w:t>
      </w:r>
      <w:r>
        <w:rPr>
          <w:rFonts w:eastAsia="Times New Roman"/>
          <w:bCs/>
        </w:rPr>
        <w:t>και</w:t>
      </w:r>
      <w:r>
        <w:rPr>
          <w:rFonts w:eastAsia="Times New Roman" w:cs="Times New Roman"/>
          <w:szCs w:val="24"/>
        </w:rPr>
        <w:t xml:space="preserve"> άλλα εννοούν. Επειδή έχουν ειπωθεί πολλά, εγώ αυτό θα προσπαθήσω </w:t>
      </w:r>
      <w:r>
        <w:rPr>
          <w:rFonts w:eastAsia="Times New Roman"/>
          <w:bCs/>
          <w:shd w:val="clear" w:color="auto" w:fill="FFFFFF"/>
        </w:rPr>
        <w:t>να</w:t>
      </w:r>
      <w:r>
        <w:rPr>
          <w:rFonts w:eastAsia="Times New Roman" w:cs="Times New Roman"/>
          <w:szCs w:val="24"/>
        </w:rPr>
        <w:t xml:space="preserve"> το αποδείξω μόνο με ένα παράδειγμα, από τον ΦΠΑ των νησιών. </w:t>
      </w:r>
    </w:p>
    <w:p w14:paraId="420DC68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κατάργηση του μειωμένου συντελεστή ΦΠΑ στα νησιά όλοι ξέρουμε </w:t>
      </w:r>
      <w:r>
        <w:rPr>
          <w:rFonts w:eastAsia="Times New Roman"/>
          <w:bCs/>
          <w:shd w:val="clear" w:color="auto" w:fill="FFFFFF"/>
        </w:rPr>
        <w:t>ότι</w:t>
      </w:r>
      <w:r>
        <w:rPr>
          <w:rFonts w:eastAsia="Times New Roman" w:cs="Times New Roman"/>
          <w:szCs w:val="24"/>
        </w:rPr>
        <w:t xml:space="preserve"> ήταν στο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w:t>
      </w:r>
      <w:r>
        <w:rPr>
          <w:rFonts w:eastAsia="Times New Roman"/>
          <w:bCs/>
        </w:rPr>
        <w:t>και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ήταν προγραμματισμένο </w:t>
      </w:r>
      <w:r>
        <w:rPr>
          <w:rFonts w:eastAsia="Times New Roman" w:cs="Times New Roman"/>
          <w:szCs w:val="24"/>
        </w:rPr>
        <w:t xml:space="preserve">να γίνει από τις κυβερνήσεις της </w:t>
      </w:r>
      <w:r>
        <w:rPr>
          <w:rFonts w:eastAsia="Times New Roman" w:cs="Times New Roman"/>
        </w:rPr>
        <w:t xml:space="preserve">Νέας Δημοκρατίας </w:t>
      </w:r>
      <w:r>
        <w:rPr>
          <w:rFonts w:eastAsia="Times New Roman" w:cs="Times New Roman"/>
          <w:szCs w:val="24"/>
        </w:rPr>
        <w:t xml:space="preserve">και του ΠΑΣΟΚ. Ήταν στην πρόταση </w:t>
      </w:r>
      <w:proofErr w:type="spellStart"/>
      <w:r>
        <w:rPr>
          <w:rFonts w:eastAsia="Times New Roman" w:cs="Times New Roman"/>
          <w:szCs w:val="24"/>
        </w:rPr>
        <w:t>Γιούνκερ</w:t>
      </w:r>
      <w:proofErr w:type="spellEnd"/>
      <w:r>
        <w:rPr>
          <w:rFonts w:eastAsia="Times New Roman" w:cs="Times New Roman"/>
          <w:szCs w:val="24"/>
        </w:rPr>
        <w:t xml:space="preserve">, όταν μας την έβαλαν εκβιαστικά το καλοκαίρι του 2015. Θυμάστε τι μας έλεγε η Αντιπολίτευση: Ψηφίστε το άρον άρον. </w:t>
      </w:r>
    </w:p>
    <w:p w14:paraId="420DC68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Κάναμε δημοψήφισμα, ήταν υπέρ του «</w:t>
      </w:r>
      <w:r>
        <w:rPr>
          <w:rFonts w:eastAsia="Times New Roman" w:cs="Times New Roman"/>
          <w:szCs w:val="24"/>
        </w:rPr>
        <w:t>ναι</w:t>
      </w:r>
      <w:r>
        <w:rPr>
          <w:rFonts w:eastAsia="Times New Roman" w:cs="Times New Roman"/>
          <w:szCs w:val="24"/>
        </w:rPr>
        <w:t xml:space="preserve">», έδωσαν </w:t>
      </w:r>
      <w:r>
        <w:rPr>
          <w:rFonts w:eastAsia="Times New Roman" w:cs="Times New Roman"/>
          <w:szCs w:val="24"/>
        </w:rPr>
        <w:t xml:space="preserve">αγώνα να το ψηφίσουμε. Τι ήταν εκεί μέσα; Δεν ήταν η κατάργηση του μειωμένου συντελεστή του ΦΠΑ; Και έρχονται τώρα </w:t>
      </w:r>
      <w:r>
        <w:rPr>
          <w:rFonts w:eastAsia="Times New Roman"/>
          <w:bCs/>
        </w:rPr>
        <w:t>και</w:t>
      </w:r>
      <w:r>
        <w:rPr>
          <w:rFonts w:eastAsia="Times New Roman" w:cs="Times New Roman"/>
          <w:szCs w:val="24"/>
        </w:rPr>
        <w:t xml:space="preserve"> παραπονιούνται </w:t>
      </w:r>
      <w:r>
        <w:rPr>
          <w:rFonts w:eastAsia="Times New Roman"/>
          <w:bCs/>
        </w:rPr>
        <w:t>και</w:t>
      </w:r>
      <w:r>
        <w:rPr>
          <w:rFonts w:eastAsia="Times New Roman" w:cs="Times New Roman"/>
          <w:szCs w:val="24"/>
        </w:rPr>
        <w:t xml:space="preserve"> μας κατηγορούν </w:t>
      </w:r>
      <w:r>
        <w:rPr>
          <w:rFonts w:eastAsia="Times New Roman"/>
          <w:bCs/>
          <w:shd w:val="clear" w:color="auto" w:fill="FFFFFF"/>
        </w:rPr>
        <w:t>ότι</w:t>
      </w:r>
      <w:r>
        <w:rPr>
          <w:rFonts w:eastAsia="Times New Roman" w:cs="Times New Roman"/>
          <w:szCs w:val="24"/>
        </w:rPr>
        <w:t xml:space="preserve"> καταργούμε τον μειωμένο συντελεστή ΦΠΑ; </w:t>
      </w:r>
    </w:p>
    <w:p w14:paraId="420DC68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Μας επιβλήθηκε το 2015, ξέρουμε πώς, </w:t>
      </w:r>
      <w:r>
        <w:rPr>
          <w:rFonts w:eastAsia="Times New Roman" w:cs="Times New Roman"/>
        </w:rPr>
        <w:t>όπως</w:t>
      </w:r>
      <w:r>
        <w:rPr>
          <w:rFonts w:eastAsia="Times New Roman" w:cs="Times New Roman"/>
          <w:szCs w:val="24"/>
        </w:rPr>
        <w:t xml:space="preserve"> </w:t>
      </w:r>
      <w:r>
        <w:rPr>
          <w:rFonts w:eastAsia="Times New Roman"/>
          <w:bCs/>
        </w:rPr>
        <w:t>και</w:t>
      </w:r>
      <w:r>
        <w:rPr>
          <w:rFonts w:eastAsia="Times New Roman" w:cs="Times New Roman"/>
          <w:szCs w:val="24"/>
        </w:rPr>
        <w:t xml:space="preserve"> πολλά </w:t>
      </w:r>
      <w:r>
        <w:rPr>
          <w:rFonts w:eastAsia="Times New Roman" w:cs="Times New Roman"/>
        </w:rPr>
        <w:t>αλλά</w:t>
      </w:r>
      <w:r>
        <w:rPr>
          <w:rFonts w:eastAsia="Times New Roman" w:cs="Times New Roman"/>
          <w:szCs w:val="24"/>
        </w:rPr>
        <w:t xml:space="preserve"> π</w:t>
      </w:r>
      <w:r>
        <w:rPr>
          <w:rFonts w:eastAsia="Times New Roman" w:cs="Times New Roman"/>
          <w:szCs w:val="24"/>
        </w:rPr>
        <w:t xml:space="preserve">ράγματα, μέσα από το πρόγραμμα </w:t>
      </w:r>
      <w:r>
        <w:rPr>
          <w:rFonts w:eastAsia="Times New Roman" w:cs="Times New Roman"/>
          <w:bCs/>
          <w:shd w:val="clear" w:color="auto" w:fill="FFFFFF"/>
        </w:rPr>
        <w:t>το οποίο</w:t>
      </w:r>
      <w:r>
        <w:rPr>
          <w:rFonts w:eastAsia="Times New Roman" w:cs="Times New Roman"/>
          <w:szCs w:val="24"/>
        </w:rPr>
        <w:t xml:space="preserve"> συμφωνήσαμε, ψηφίσαμε στη </w:t>
      </w:r>
      <w:r>
        <w:rPr>
          <w:rFonts w:eastAsia="Times New Roman"/>
          <w:bCs/>
        </w:rPr>
        <w:t>Βουλή</w:t>
      </w:r>
      <w:r>
        <w:rPr>
          <w:rFonts w:eastAsia="Times New Roman" w:cs="Times New Roman"/>
          <w:szCs w:val="24"/>
        </w:rPr>
        <w:t xml:space="preserve"> </w:t>
      </w:r>
      <w:r>
        <w:rPr>
          <w:rFonts w:eastAsia="Times New Roman"/>
          <w:bCs/>
        </w:rPr>
        <w:t>και</w:t>
      </w:r>
      <w:r>
        <w:rPr>
          <w:rFonts w:eastAsia="Times New Roman" w:cs="Times New Roman"/>
          <w:szCs w:val="24"/>
        </w:rPr>
        <w:t xml:space="preserve"> ψήφισε και η Αντιπολίτευση, αυτοί </w:t>
      </w:r>
      <w:r>
        <w:rPr>
          <w:rFonts w:eastAsia="Times New Roman" w:cs="Times New Roman"/>
          <w:bCs/>
          <w:shd w:val="clear" w:color="auto" w:fill="FFFFFF"/>
        </w:rPr>
        <w:t>που</w:t>
      </w:r>
      <w:r>
        <w:rPr>
          <w:rFonts w:eastAsia="Times New Roman" w:cs="Times New Roman"/>
          <w:szCs w:val="24"/>
        </w:rPr>
        <w:t xml:space="preserve"> τώρα μας εγκαλούν </w:t>
      </w:r>
      <w:r>
        <w:rPr>
          <w:rFonts w:eastAsia="Times New Roman"/>
          <w:bCs/>
        </w:rPr>
        <w:t>και</w:t>
      </w:r>
      <w:r>
        <w:rPr>
          <w:rFonts w:eastAsia="Times New Roman" w:cs="Times New Roman"/>
          <w:szCs w:val="24"/>
        </w:rPr>
        <w:t xml:space="preserve"> διαμαρτύρονται. </w:t>
      </w:r>
    </w:p>
    <w:p w14:paraId="420DC68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Στη δεύτερη αξιολόγηση </w:t>
      </w:r>
      <w:r>
        <w:rPr>
          <w:rFonts w:eastAsia="Times New Roman" w:cs="Times New Roman"/>
          <w:bCs/>
          <w:shd w:val="clear" w:color="auto" w:fill="FFFFFF"/>
        </w:rPr>
        <w:t>που</w:t>
      </w:r>
      <w:r>
        <w:rPr>
          <w:rFonts w:eastAsia="Times New Roman" w:cs="Times New Roman"/>
          <w:szCs w:val="24"/>
        </w:rPr>
        <w:t xml:space="preserve"> έγινε μας είπαν </w:t>
      </w:r>
      <w:r>
        <w:rPr>
          <w:rFonts w:eastAsia="Times New Roman"/>
          <w:bCs/>
          <w:shd w:val="clear" w:color="auto" w:fill="FFFFFF"/>
        </w:rPr>
        <w:t>ότι</w:t>
      </w:r>
      <w:r>
        <w:rPr>
          <w:rFonts w:eastAsia="Times New Roman" w:cs="Times New Roman"/>
          <w:szCs w:val="24"/>
        </w:rPr>
        <w:t xml:space="preserve"> καθυστερούσαμε και </w:t>
      </w:r>
      <w:r>
        <w:rPr>
          <w:rFonts w:eastAsia="Times New Roman"/>
          <w:bCs/>
          <w:shd w:val="clear" w:color="auto" w:fill="FFFFFF"/>
        </w:rPr>
        <w:t>ότι</w:t>
      </w:r>
      <w:r>
        <w:rPr>
          <w:rFonts w:eastAsia="Times New Roman" w:cs="Times New Roman"/>
          <w:szCs w:val="24"/>
        </w:rPr>
        <w:t xml:space="preserve"> </w:t>
      </w:r>
      <w:r>
        <w:rPr>
          <w:rFonts w:eastAsia="Times New Roman" w:cs="Times New Roman"/>
        </w:rPr>
        <w:t>έπρεπε</w:t>
      </w:r>
      <w:r>
        <w:rPr>
          <w:rFonts w:eastAsia="Times New Roman" w:cs="Times New Roman"/>
          <w:szCs w:val="24"/>
        </w:rPr>
        <w:t xml:space="preserve"> να την ψηφίσουμε, να μην δημιουργούμε προβλήματα κ.λπ</w:t>
      </w:r>
      <w:r>
        <w:rPr>
          <w:rFonts w:eastAsia="Times New Roman" w:cs="Times New Roman"/>
          <w:szCs w:val="24"/>
        </w:rPr>
        <w:t>.</w:t>
      </w:r>
      <w:r>
        <w:rPr>
          <w:rFonts w:eastAsia="Times New Roman" w:cs="Times New Roman"/>
          <w:szCs w:val="24"/>
        </w:rPr>
        <w:t xml:space="preserve">. Θυμάστε πολύ καλά </w:t>
      </w:r>
      <w:r>
        <w:rPr>
          <w:rFonts w:eastAsia="Times New Roman"/>
          <w:bCs/>
          <w:shd w:val="clear" w:color="auto" w:fill="FFFFFF"/>
        </w:rPr>
        <w:t>ότι</w:t>
      </w:r>
      <w:r>
        <w:rPr>
          <w:rFonts w:eastAsia="Times New Roman" w:cs="Times New Roman"/>
          <w:szCs w:val="24"/>
        </w:rPr>
        <w:t xml:space="preserve"> δώσαμε παράταση των μειωμένων συντελεστών στην τρίτη κατηγορία των νησιών, στα τριάντα δύο νησιά, </w:t>
      </w:r>
      <w:r>
        <w:rPr>
          <w:rFonts w:eastAsia="Times New Roman"/>
          <w:bCs/>
        </w:rPr>
        <w:t>και</w:t>
      </w:r>
      <w:r>
        <w:rPr>
          <w:rFonts w:eastAsia="Times New Roman" w:cs="Times New Roman"/>
          <w:szCs w:val="24"/>
        </w:rPr>
        <w:t xml:space="preserve"> αυτό έγινε με μονομερή ενέργεια, </w:t>
      </w:r>
      <w:r>
        <w:rPr>
          <w:rFonts w:eastAsia="Times New Roman" w:cs="Times New Roman"/>
        </w:rPr>
        <w:t>όπως</w:t>
      </w:r>
      <w:r>
        <w:rPr>
          <w:rFonts w:eastAsia="Times New Roman" w:cs="Times New Roman"/>
          <w:szCs w:val="24"/>
        </w:rPr>
        <w:t xml:space="preserve"> έγινε </w:t>
      </w:r>
      <w:r>
        <w:rPr>
          <w:rFonts w:eastAsia="Times New Roman"/>
          <w:bCs/>
        </w:rPr>
        <w:t>και</w:t>
      </w:r>
      <w:r>
        <w:rPr>
          <w:rFonts w:eastAsia="Times New Roman" w:cs="Times New Roman"/>
          <w:szCs w:val="24"/>
        </w:rPr>
        <w:t xml:space="preserve"> η διανομή του μερίσματος. Κ</w:t>
      </w:r>
      <w:r>
        <w:rPr>
          <w:rFonts w:eastAsia="Times New Roman" w:cs="Times New Roman"/>
          <w:szCs w:val="24"/>
        </w:rPr>
        <w:t xml:space="preserve">αι μας κατηγόρησαν </w:t>
      </w:r>
      <w:r>
        <w:rPr>
          <w:rFonts w:eastAsia="Times New Roman"/>
          <w:bCs/>
          <w:shd w:val="clear" w:color="auto" w:fill="FFFFFF"/>
        </w:rPr>
        <w:t>ότι</w:t>
      </w:r>
      <w:r>
        <w:rPr>
          <w:rFonts w:eastAsia="Times New Roman" w:cs="Times New Roman"/>
          <w:szCs w:val="24"/>
        </w:rPr>
        <w:t xml:space="preserve"> δεν συνεννοηθήκαμε με τους εταίρους. Υπάρχει μεγαλύτερη υποκρισία; </w:t>
      </w:r>
    </w:p>
    <w:p w14:paraId="420DC68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άκρον άωτον </w:t>
      </w:r>
      <w:r>
        <w:rPr>
          <w:rFonts w:eastAsia="Times New Roman"/>
          <w:bCs/>
        </w:rPr>
        <w:t>είναι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τώρα η Δημοκρατική Συμπαράταξη θα φέρει πρόταση για την αναστολή της κατάργησης του μειωμένου συντελεστή ΦΠΑ σε αυτά τα τριάντα δύο νησιά. Ε</w:t>
      </w:r>
      <w:r>
        <w:rPr>
          <w:rFonts w:eastAsia="Times New Roman" w:cs="Times New Roman"/>
          <w:szCs w:val="24"/>
        </w:rPr>
        <w:t xml:space="preserve">γώ θα ρώταγα, εάν απευθυνόμουν σε αυτούς, τι εννοούν. </w:t>
      </w:r>
      <w:r>
        <w:rPr>
          <w:rFonts w:eastAsia="Times New Roman" w:cs="Times New Roman"/>
        </w:rPr>
        <w:t>Χωρίς</w:t>
      </w:r>
      <w:r>
        <w:rPr>
          <w:rFonts w:eastAsia="Times New Roman" w:cs="Times New Roman"/>
          <w:szCs w:val="24"/>
        </w:rPr>
        <w:t xml:space="preserve"> συνεννόηση με τους </w:t>
      </w:r>
      <w:r>
        <w:rPr>
          <w:rFonts w:eastAsia="Times New Roman" w:cs="Times New Roman"/>
          <w:szCs w:val="24"/>
        </w:rPr>
        <w:t>θ</w:t>
      </w:r>
      <w:r>
        <w:rPr>
          <w:rFonts w:eastAsia="Times New Roman" w:cs="Times New Roman"/>
          <w:szCs w:val="24"/>
        </w:rPr>
        <w:t xml:space="preserve">εσμούς; Τι εννοούν; Να μην κλείσει η τρίτη αξιολόγηση; Να μην πάμε να τελειώσουμε την ιστορία στις 22 του Γενάρη </w:t>
      </w:r>
      <w:r>
        <w:rPr>
          <w:rFonts w:eastAsia="Times New Roman"/>
          <w:bCs/>
        </w:rPr>
        <w:t>και</w:t>
      </w:r>
      <w:r>
        <w:rPr>
          <w:rFonts w:eastAsia="Times New Roman" w:cs="Times New Roman"/>
          <w:szCs w:val="24"/>
        </w:rPr>
        <w:t xml:space="preserve"> να προχωρήσουμε παρακάτω, σύμφωνα με το πρόγραμμα από το κα</w:t>
      </w:r>
      <w:r>
        <w:rPr>
          <w:rFonts w:eastAsia="Times New Roman" w:cs="Times New Roman"/>
          <w:szCs w:val="24"/>
        </w:rPr>
        <w:t xml:space="preserve">λοκαίρι του 2015; </w:t>
      </w:r>
      <w:r>
        <w:rPr>
          <w:rFonts w:eastAsia="Times New Roman"/>
          <w:bCs/>
        </w:rPr>
        <w:t>Είναι,</w:t>
      </w:r>
      <w:r>
        <w:rPr>
          <w:rFonts w:eastAsia="Times New Roman" w:cs="Times New Roman"/>
          <w:szCs w:val="24"/>
        </w:rPr>
        <w:t xml:space="preserve"> λοιπόν, υποκριτικό το ενδιαφέρον τους για τον ΦΠΑ. </w:t>
      </w:r>
    </w:p>
    <w:p w14:paraId="420DC68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τέλος</w:t>
      </w:r>
      <w:r>
        <w:rPr>
          <w:rFonts w:eastAsia="Times New Roman" w:cs="Times New Roman"/>
          <w:szCs w:val="24"/>
        </w:rPr>
        <w:t>-</w:t>
      </w:r>
      <w:r>
        <w:rPr>
          <w:rFonts w:eastAsia="Times New Roman" w:cs="Times New Roman"/>
          <w:szCs w:val="24"/>
        </w:rPr>
        <w:t xml:space="preserve">τέλος, ας μην ξεχνάμε </w:t>
      </w:r>
      <w:r>
        <w:rPr>
          <w:rFonts w:eastAsia="Times New Roman"/>
          <w:bCs/>
          <w:shd w:val="clear" w:color="auto" w:fill="FFFFFF"/>
        </w:rPr>
        <w:t>ότι</w:t>
      </w:r>
      <w:r>
        <w:rPr>
          <w:rFonts w:eastAsia="Times New Roman" w:cs="Times New Roman"/>
          <w:szCs w:val="24"/>
        </w:rPr>
        <w:t xml:space="preserve"> αν συζητάμε τώρα για το </w:t>
      </w:r>
      <w:r>
        <w:rPr>
          <w:rFonts w:eastAsia="Times New Roman"/>
          <w:bCs/>
          <w:shd w:val="clear" w:color="auto" w:fill="FFFFFF"/>
        </w:rPr>
        <w:t>ότι</w:t>
      </w:r>
      <w:r>
        <w:rPr>
          <w:rFonts w:eastAsia="Times New Roman" w:cs="Times New Roman"/>
          <w:szCs w:val="24"/>
        </w:rPr>
        <w:t xml:space="preserve"> υπάρχει ακόμα έστω και στα τριάντα δύο νησιά ο μειωμένος συντελεστής ΦΠΑ, το συζητάμε, </w:t>
      </w:r>
      <w:r>
        <w:rPr>
          <w:rFonts w:eastAsia="Times New Roman"/>
          <w:bCs/>
          <w:shd w:val="clear" w:color="auto" w:fill="FFFFFF"/>
        </w:rPr>
        <w:t>επειδή</w:t>
      </w:r>
      <w:r>
        <w:rPr>
          <w:rFonts w:eastAsia="Times New Roman" w:cs="Times New Roman"/>
          <w:szCs w:val="24"/>
        </w:rPr>
        <w:t xml:space="preserve"> έχουμε </w:t>
      </w:r>
      <w:r>
        <w:rPr>
          <w:rFonts w:eastAsia="Times New Roman"/>
          <w:bCs/>
        </w:rPr>
        <w:t>Κυβέρνηση</w:t>
      </w:r>
      <w:r>
        <w:rPr>
          <w:rFonts w:eastAsia="Times New Roman" w:cs="Times New Roman"/>
          <w:szCs w:val="24"/>
        </w:rPr>
        <w:t xml:space="preserve"> </w:t>
      </w:r>
      <w:r>
        <w:rPr>
          <w:rFonts w:eastAsia="Times New Roman"/>
          <w:bCs/>
          <w:shd w:val="clear" w:color="auto" w:fill="FFFFFF"/>
        </w:rPr>
        <w:t>ΣΥΡΙ</w:t>
      </w:r>
      <w:r>
        <w:rPr>
          <w:rFonts w:eastAsia="Times New Roman"/>
          <w:bCs/>
          <w:shd w:val="clear" w:color="auto" w:fill="FFFFFF"/>
        </w:rPr>
        <w:t xml:space="preserve">ΖΑ – ΑΝΕΛ. </w:t>
      </w:r>
    </w:p>
    <w:p w14:paraId="420DC68F"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Θα ήταν καταργημένοι οι συντελεστές πολύ πιο πριν, από τις προηγούμενες Κυβερνήσεις. Ακόμα-ακόμα, αν θέλετε, και το καλοκαίρι, τότε που κάναμε τη σκληρή διαπραγμάτευση,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ήταν αυτή που έβαλε σε τρεις ομάδες την κατάργηση</w:t>
      </w:r>
      <w:r>
        <w:rPr>
          <w:rFonts w:eastAsia="Times New Roman" w:cs="Times New Roman"/>
          <w:szCs w:val="24"/>
        </w:rPr>
        <w:t xml:space="preserve"> και δεν την έβαλε μιας κι έξω. </w:t>
      </w:r>
    </w:p>
    <w:p w14:paraId="420DC690"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Να μπω και στην ουσία για τον ΦΠΑ. Ξέρουμε ότι είναι ένα μέτρο, το οποίο ψηφίστηκε το 1986, εφαρμόστηκε το 1987 και έως τώρα ήταν το μόνο μέτρο </w:t>
      </w:r>
      <w:proofErr w:type="spellStart"/>
      <w:r>
        <w:rPr>
          <w:rFonts w:eastAsia="Times New Roman" w:cs="Times New Roman"/>
          <w:szCs w:val="24"/>
        </w:rPr>
        <w:t>νησιωτικότητας</w:t>
      </w:r>
      <w:proofErr w:type="spellEnd"/>
      <w:r>
        <w:rPr>
          <w:rFonts w:eastAsia="Times New Roman" w:cs="Times New Roman"/>
          <w:szCs w:val="24"/>
        </w:rPr>
        <w:t>. Λύθηκαν τα προβλήματα που είχαν τα νησιά με αυτό το μέτρο; Λύθη</w:t>
      </w:r>
      <w:r>
        <w:rPr>
          <w:rFonts w:eastAsia="Times New Roman" w:cs="Times New Roman"/>
          <w:szCs w:val="24"/>
        </w:rPr>
        <w:t>καν τα προβλήματα επικοινωνίας; Λύθηκε το ακτοπλοϊκό; Λύθηκε η συγκοινωνία με τα αεροπλάνα; Μονοπώλια δημιούργησαν και στα πλοία και στα αεροπλάνα. Το λέω επανειλημμένα, ότι έρχεται ένα κοντέινερ με 600 ευρώ από την Κίνα και θέλει 1500 ευρώ για να πάει μια</w:t>
      </w:r>
      <w:r>
        <w:rPr>
          <w:rFonts w:eastAsia="Times New Roman" w:cs="Times New Roman"/>
          <w:szCs w:val="24"/>
        </w:rPr>
        <w:t xml:space="preserve"> νταλίκα σε ένα νησί, για παράδειγμα, στην Κω. </w:t>
      </w:r>
    </w:p>
    <w:p w14:paraId="420DC691"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Λύθηκαν τα προβλήματα των υπηρεσιών; Είναι χωρίς υπαλλήλους όλα αυτά τα χρόνια, ιδιαίτερα μικρά νησιά και μικροί δήμοι. Έκλεισαν υπηρεσίες, όπως εφορίες σε νησιά. Λύθηκαν τα προβλήματα της υγείας; Τα μικρά νη</w:t>
      </w:r>
      <w:r>
        <w:rPr>
          <w:rFonts w:eastAsia="Times New Roman" w:cs="Times New Roman"/>
          <w:szCs w:val="24"/>
        </w:rPr>
        <w:t xml:space="preserve">σιά ήταν χωρίς γιατρούς. Τα νοσοκομεία ήταν χωρίς γιατρούς. Ήταν μειωμένοι οι προϋπολογισμοί σε νοσοκομεία, σε αντίθεση με αυτά που κάνει η Κυβέρνησή μας σήμερα. </w:t>
      </w:r>
    </w:p>
    <w:p w14:paraId="420DC692"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Λύθηκαν τα προβλήματα της παιδείας; Λύθηκαν τα αναπτυξιακά; Ξέρουμε ότι έγινε όλα αυτά τα χρό</w:t>
      </w:r>
      <w:r>
        <w:rPr>
          <w:rFonts w:eastAsia="Times New Roman" w:cs="Times New Roman"/>
          <w:szCs w:val="24"/>
        </w:rPr>
        <w:t xml:space="preserve">νια </w:t>
      </w:r>
      <w:proofErr w:type="spellStart"/>
      <w:r>
        <w:rPr>
          <w:rFonts w:eastAsia="Times New Roman" w:cs="Times New Roman"/>
          <w:szCs w:val="24"/>
        </w:rPr>
        <w:t>υπερσυγκέντρωση</w:t>
      </w:r>
      <w:proofErr w:type="spellEnd"/>
      <w:r>
        <w:rPr>
          <w:rFonts w:eastAsia="Times New Roman" w:cs="Times New Roman"/>
          <w:szCs w:val="24"/>
        </w:rPr>
        <w:t xml:space="preserve"> ανάπτυξης, κυρίως τουριστικής, μόνο στα ξενοδοχεία σε μεγάλα νησιά, με ό,τι προβλήματα δημιουργούσε στην ανάπτυξη των νησιών αυτός ο στρεβλός τρόπος ανάπτυξης. Αυτή ήταν η νησιωτική τους πολιτική; Αυτή ήταν η έγνοια τους για τα νησιά; Α</w:t>
      </w:r>
      <w:r>
        <w:rPr>
          <w:rFonts w:eastAsia="Times New Roman" w:cs="Times New Roman"/>
          <w:szCs w:val="24"/>
        </w:rPr>
        <w:t xml:space="preserve">κόμα και τους μειωμένους συντελεστές ΦΠΑ που κράτησαν έως τώρα δεν τους εφάρμοσαν όπως έπρεπε, αλλά στρεβλά. </w:t>
      </w:r>
    </w:p>
    <w:p w14:paraId="420DC693"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Θα σας πω ένα παράδειγμα για όσους δεν το ξέρουν: Υποτίθεται ότι ο μειωμένος συντελεστής ΦΠΑ μπήκε για να εξισορροπήσει τη χασούρα από τις αυξημέν</w:t>
      </w:r>
      <w:r>
        <w:rPr>
          <w:rFonts w:eastAsia="Times New Roman" w:cs="Times New Roman"/>
          <w:szCs w:val="24"/>
        </w:rPr>
        <w:t xml:space="preserve">ες μεταφορές. Το ξέρετε ότι και μέσα σε αυτό το καθεστώς που υπάρχει με τον μειωμένο συντελεστή ΦΠΑ, ο ΦΠΑ στις μεταφορές είναι 24%; Και υποτίθεται ότι έγινε για τις μεταφορές.  </w:t>
      </w:r>
    </w:p>
    <w:p w14:paraId="420DC69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w:t>
      </w:r>
      <w:r>
        <w:rPr>
          <w:rFonts w:eastAsia="Times New Roman" w:cs="Times New Roman"/>
          <w:szCs w:val="24"/>
        </w:rPr>
        <w:t xml:space="preserve">λευτή) </w:t>
      </w:r>
    </w:p>
    <w:p w14:paraId="420DC695"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Σε ένα λεπτό, κύριε Πρόεδρε, τελειώνω. </w:t>
      </w:r>
    </w:p>
    <w:p w14:paraId="420DC696"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Το ξέρετε ότι στις ηλεκτρικές συσκευές και </w:t>
      </w:r>
      <w:r>
        <w:rPr>
          <w:rFonts w:eastAsia="Times New Roman" w:cs="Times New Roman"/>
          <w:szCs w:val="24"/>
        </w:rPr>
        <w:t xml:space="preserve">σε </w:t>
      </w:r>
      <w:r>
        <w:rPr>
          <w:rFonts w:eastAsia="Times New Roman" w:cs="Times New Roman"/>
          <w:szCs w:val="24"/>
        </w:rPr>
        <w:t xml:space="preserve">όλα αυτά δεν υπάρχει μειωμένος συντελεστής ΦΠΑ σε αυτό το καθεστώς; Το ξέρετε ότι στην κινητή τηλεφωνία δεν έχει; Άρα το θέμα του ΦΠΑ δεν υποκαθιστά το θέμα της </w:t>
      </w:r>
      <w:proofErr w:type="spellStart"/>
      <w:r>
        <w:rPr>
          <w:rFonts w:eastAsia="Times New Roman" w:cs="Times New Roman"/>
          <w:szCs w:val="24"/>
        </w:rPr>
        <w:t>ν</w:t>
      </w:r>
      <w:r>
        <w:rPr>
          <w:rFonts w:eastAsia="Times New Roman" w:cs="Times New Roman"/>
          <w:szCs w:val="24"/>
        </w:rPr>
        <w:t>ησιωτικότητας</w:t>
      </w:r>
      <w:proofErr w:type="spellEnd"/>
      <w:r>
        <w:rPr>
          <w:rFonts w:eastAsia="Times New Roman" w:cs="Times New Roman"/>
          <w:szCs w:val="24"/>
        </w:rPr>
        <w:t xml:space="preserve">. </w:t>
      </w:r>
    </w:p>
    <w:p w14:paraId="420DC697"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Εμείς τι κάνουμε; Το βλέπουμε συνολικότερα. Εφαρμόζουμε μια συνολική νησιωτική πολιτική. Σύντομα θα έχουμε και το μεταφορικό ισοδύναμο. Αυτή είναι μια διευκρίνιση για όσους δεν το ξέρουν ή δεν το καταλαβαίνουν. Θα εφαρμόζεται με τέτοιο τρόπο, ώστε το κόστο</w:t>
      </w:r>
      <w:r>
        <w:rPr>
          <w:rFonts w:eastAsia="Times New Roman" w:cs="Times New Roman"/>
          <w:szCs w:val="24"/>
        </w:rPr>
        <w:t xml:space="preserve">ς μεταφοράς ανθρώπων και προϊόντων από </w:t>
      </w:r>
      <w:r>
        <w:rPr>
          <w:rFonts w:eastAsia="Times New Roman" w:cs="Times New Roman"/>
          <w:szCs w:val="24"/>
        </w:rPr>
        <w:t xml:space="preserve">το </w:t>
      </w:r>
      <w:r>
        <w:rPr>
          <w:rFonts w:eastAsia="Times New Roman" w:cs="Times New Roman"/>
          <w:szCs w:val="24"/>
        </w:rPr>
        <w:t xml:space="preserve">ένα μέρος στο άλλο στη θάλασσα να κοστίζει τόσο, όσο κοστίζει σε αντίστοιχη απόσταση στη στεριά. Φιλοδοξούμε ότι αυτό θα εφαρμοστεί μέσα στο 2018. Δεν είναι όμως το μόνο. </w:t>
      </w:r>
    </w:p>
    <w:p w14:paraId="420DC698"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Στην υγεία, έχουν ενισχυθεί τα νοσοκομεία.</w:t>
      </w:r>
      <w:r>
        <w:rPr>
          <w:rFonts w:eastAsia="Times New Roman" w:cs="Times New Roman"/>
          <w:szCs w:val="24"/>
        </w:rPr>
        <w:t xml:space="preserve"> Έχουν ενισχυθεί τα κέντρα υγείας. Έχουν πάει αγροτικοί ιατροί στα νησιά. Καθιερώσαμε ότι μπορούν στρατιωτικοί ιατροί να κάνουν τη θητεία τους με το αγροτικό τους και αυτή τη στιγμή, έχουμε γιατρούς σε μικρά νησιά που δεν είχαμε. Πηγαίνει γιατρός μια φορά </w:t>
      </w:r>
      <w:r>
        <w:rPr>
          <w:rFonts w:eastAsia="Times New Roman" w:cs="Times New Roman"/>
          <w:szCs w:val="24"/>
        </w:rPr>
        <w:t>τη βδομάδα σε νησιά με δεκαπέντε</w:t>
      </w:r>
      <w:r>
        <w:rPr>
          <w:rFonts w:eastAsia="Times New Roman" w:cs="Times New Roman"/>
          <w:szCs w:val="24"/>
        </w:rPr>
        <w:t>,</w:t>
      </w:r>
      <w:r>
        <w:rPr>
          <w:rFonts w:eastAsia="Times New Roman" w:cs="Times New Roman"/>
          <w:szCs w:val="24"/>
        </w:rPr>
        <w:t xml:space="preserve"> είκοσι και είκοσι πέντε κατοίκους, που δεν πήγαινε. Όλα τα σχολεία έχουν δασκάλους και καθηγητές και μάλιστα, στην ώρα τους. Επεξεργαζόμαστε πρόγραμμα </w:t>
      </w:r>
      <w:proofErr w:type="spellStart"/>
      <w:r>
        <w:rPr>
          <w:rFonts w:eastAsia="Times New Roman" w:cs="Times New Roman"/>
          <w:szCs w:val="24"/>
        </w:rPr>
        <w:t>τηλεκπαίδευσης</w:t>
      </w:r>
      <w:proofErr w:type="spellEnd"/>
      <w:r>
        <w:rPr>
          <w:rFonts w:eastAsia="Times New Roman" w:cs="Times New Roman"/>
          <w:szCs w:val="24"/>
        </w:rPr>
        <w:t xml:space="preserve"> και ενισχυτική διδασκαλία. Στις υπηρεσίες, σε αστυνομία,</w:t>
      </w:r>
      <w:r>
        <w:rPr>
          <w:rFonts w:eastAsia="Times New Roman" w:cs="Times New Roman"/>
          <w:szCs w:val="24"/>
        </w:rPr>
        <w:t xml:space="preserve"> λιμενικό κτλ. είναι πάρα πολύ λίγα τα κενά, μέχρι καθόλου, ενώ τόσα χρόνια είχαμε κενά. Έχουν ενισχυθεί οι ΟΤΑ και σε προσωπικό και οικονομικά, ιδιαίτερα στα νησιά. Για τα αναπτυξιακά προβλέπονται ειδικά κίνητρα στο ΕΣΠΑ, ειδικά κίνητρα στον αναπτυξιακό ν</w:t>
      </w:r>
      <w:r>
        <w:rPr>
          <w:rFonts w:eastAsia="Times New Roman" w:cs="Times New Roman"/>
          <w:szCs w:val="24"/>
        </w:rPr>
        <w:t xml:space="preserve">όμο, για τους αγρότες ιδιαίτερα. Θα μπορούσα να πω πολλά, αλλά έχω δεσμευτεί ότι τελειώνω. </w:t>
      </w:r>
    </w:p>
    <w:p w14:paraId="420DC699"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Καταλήγω με το εξής: Μπαίνει ένα ερώτημα αυτήν εδώ τη στιγμή. Διότι ψηφίζοντας τον προϋπολογισμό είναι σαν να δίνουμε ψήφο εμπιστοσύνης στην Κυβέρνηση. </w:t>
      </w:r>
    </w:p>
    <w:p w14:paraId="420DC69A"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Για όλα αυτ</w:t>
      </w:r>
      <w:r>
        <w:rPr>
          <w:rFonts w:eastAsia="Times New Roman" w:cs="Times New Roman"/>
          <w:szCs w:val="24"/>
        </w:rPr>
        <w:t>ά για τα οποία κατηγορούμαστε, αξίζει τον κόπο να επαναφέρουμε αυτούς, οι οποίοι ευθύνονται τόσο καιρό για την κατάσταση στην οποία βρισκόμαστε; Το δίλημμα, το οποίο μπαίνει είναι: Ποιος θα νοιαστεί για τον αδικημένο; Ποιος θα νοιαστεί, όπως κάνει ο ΣΥΡΙΖΑ</w:t>
      </w:r>
      <w:r>
        <w:rPr>
          <w:rFonts w:eastAsia="Times New Roman" w:cs="Times New Roman"/>
          <w:szCs w:val="24"/>
        </w:rPr>
        <w:t xml:space="preserve"> έως τώρα, για να αποκαταστήσει μια ισορροπία για μια δίκαιη ανάπτυξη; </w:t>
      </w:r>
    </w:p>
    <w:p w14:paraId="420DC69B"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Κι επειδή δεν έχω χρόνο…</w:t>
      </w:r>
    </w:p>
    <w:p w14:paraId="420DC69C"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Δεν έχετε χρόνο, κύριε Καματερέ. Είμαστε στα εννιά λεπτά.</w:t>
      </w:r>
    </w:p>
    <w:p w14:paraId="420DC69D"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ΗΛΙΑΣ ΚΑΜΑΤΕΡΟΣ: </w:t>
      </w:r>
      <w:r>
        <w:rPr>
          <w:rFonts w:eastAsia="Times New Roman"/>
          <w:szCs w:val="24"/>
        </w:rPr>
        <w:t xml:space="preserve">Τέλειωσα. </w:t>
      </w:r>
    </w:p>
    <w:p w14:paraId="420DC69E"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Την απάντηση μπορείτε εύκολα να την </w:t>
      </w:r>
      <w:r>
        <w:rPr>
          <w:rFonts w:eastAsia="Times New Roman"/>
          <w:szCs w:val="24"/>
        </w:rPr>
        <w:t>καταλάβετε από αυτά που είπαν όλοι οι ομιλητές.</w:t>
      </w:r>
    </w:p>
    <w:p w14:paraId="420DC69F"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πολύ.</w:t>
      </w:r>
    </w:p>
    <w:p w14:paraId="420DC6A0"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Ο συνάδελφος κ. </w:t>
      </w:r>
      <w:proofErr w:type="spellStart"/>
      <w:r>
        <w:rPr>
          <w:rFonts w:eastAsia="Times New Roman"/>
          <w:szCs w:val="24"/>
        </w:rPr>
        <w:t>Δρίτσας</w:t>
      </w:r>
      <w:proofErr w:type="spellEnd"/>
      <w:r>
        <w:rPr>
          <w:rFonts w:eastAsia="Times New Roman"/>
          <w:szCs w:val="24"/>
        </w:rPr>
        <w:t xml:space="preserve"> έχει τον λόγο.</w:t>
      </w:r>
    </w:p>
    <w:p w14:paraId="420DC6A1" w14:textId="77777777" w:rsidR="003663B4" w:rsidRDefault="00087BC7">
      <w:pPr>
        <w:tabs>
          <w:tab w:val="left" w:pos="2820"/>
        </w:tabs>
        <w:spacing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Ευχαριστώ, κύριε Πρόεδρε. </w:t>
      </w:r>
    </w:p>
    <w:p w14:paraId="420DC6A2"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αν έχετε την καλοσύνη, μείνετε στην Αίθουσα, επειδή θα αρχί</w:t>
      </w:r>
      <w:r>
        <w:rPr>
          <w:rFonts w:eastAsia="Times New Roman"/>
          <w:szCs w:val="24"/>
        </w:rPr>
        <w:t>σω αναφορικά με δική σας παρέμβαση. Δεν είστε υποχρεωμένος, αλλά αν θέλετε, να παραμείνετε.</w:t>
      </w:r>
    </w:p>
    <w:p w14:paraId="420DC6A3"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Κυρίες και κύριοι Βουλευτές, πράγματι η συζήτηση για τον </w:t>
      </w:r>
      <w:r>
        <w:rPr>
          <w:rFonts w:eastAsia="Times New Roman"/>
          <w:szCs w:val="24"/>
        </w:rPr>
        <w:t xml:space="preserve">προϋπολογισμό </w:t>
      </w:r>
      <w:r>
        <w:rPr>
          <w:rFonts w:eastAsia="Times New Roman"/>
          <w:szCs w:val="24"/>
        </w:rPr>
        <w:t>είναι πάρα πολύ σοβαρή συζήτηση, κορυφαία, απαιτεί ανάλυση όλων των επιμέρους δαπανών και των</w:t>
      </w:r>
      <w:r>
        <w:rPr>
          <w:rFonts w:eastAsia="Times New Roman"/>
          <w:szCs w:val="24"/>
        </w:rPr>
        <w:t xml:space="preserve"> εσόδων, επί τη βάσει, όμως, πάντα και σε συνδυασμό με την κατάσταση της οικονομίας της χώρας, αλλά και τις στοχεύσεις που επιδιώκει κάθε προϋπολογισμός. Πιστεύω ότι και οι εισηγητές μας το έκαναν και οι Υπουργοί κατά τον τομέα της ευθύνης τους και πολλοί </w:t>
      </w:r>
      <w:r>
        <w:rPr>
          <w:rFonts w:eastAsia="Times New Roman"/>
          <w:szCs w:val="24"/>
        </w:rPr>
        <w:t xml:space="preserve">Βουλευτές αναλυτικά, δεν θέλω να κουράσω με αριθμούς, όχι όμως επιλεκτικά. </w:t>
      </w:r>
    </w:p>
    <w:p w14:paraId="420DC6A4"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Κι εδώ θέλω να σας πω, κύριε </w:t>
      </w:r>
      <w:proofErr w:type="spellStart"/>
      <w:r>
        <w:rPr>
          <w:rFonts w:eastAsia="Times New Roman"/>
          <w:szCs w:val="24"/>
        </w:rPr>
        <w:t>Σταϊκούρα</w:t>
      </w:r>
      <w:proofErr w:type="spellEnd"/>
      <w:r>
        <w:rPr>
          <w:rFonts w:eastAsia="Times New Roman"/>
          <w:szCs w:val="24"/>
        </w:rPr>
        <w:t>, το εξής: Καταθέσατε στα Πρακτικά της Βουλής, αλλά εγώ το έχω από την ημέρα που το δημοσίευσε η «</w:t>
      </w:r>
      <w:r>
        <w:rPr>
          <w:rFonts w:eastAsia="Times New Roman"/>
          <w:szCs w:val="24"/>
        </w:rPr>
        <w:t>ΝΑΥΤΕΜΠΟΡΙΚΗ</w:t>
      </w:r>
      <w:r>
        <w:rPr>
          <w:rFonts w:eastAsia="Times New Roman"/>
          <w:szCs w:val="24"/>
        </w:rPr>
        <w:t>» πρωτοσέλιδο στις 24 Νοεμβρίου,</w:t>
      </w:r>
      <w:r>
        <w:rPr>
          <w:rFonts w:eastAsia="Times New Roman"/>
          <w:szCs w:val="24"/>
        </w:rPr>
        <w:t xml:space="preserve"> τον πίνακα του ΟΟΣΑ αναφορικά με την </w:t>
      </w:r>
      <w:proofErr w:type="spellStart"/>
      <w:r>
        <w:rPr>
          <w:rFonts w:eastAsia="Times New Roman"/>
          <w:szCs w:val="24"/>
        </w:rPr>
        <w:t>υπερφορολόγηση</w:t>
      </w:r>
      <w:proofErr w:type="spellEnd"/>
      <w:r>
        <w:rPr>
          <w:rFonts w:eastAsia="Times New Roman"/>
          <w:szCs w:val="24"/>
        </w:rPr>
        <w:t xml:space="preserve"> που έχει συμβεί στην Ελλάδα. </w:t>
      </w:r>
    </w:p>
    <w:p w14:paraId="420DC6A5"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Πράγματι, υπάρχει μεταξύ του 2015 και του 2016 μια αύξηση της φορολογικής επιβάρυνσης στην ελληνική οικονομία κατά ένα ποσοστό επί του ΑΕΠ. Αντίστοιχα, σε τρεις μεγάλες χώρε</w:t>
      </w:r>
      <w:r>
        <w:rPr>
          <w:rFonts w:eastAsia="Times New Roman"/>
          <w:szCs w:val="24"/>
        </w:rPr>
        <w:t>ς, στη Σουηδία, στην Ολλανδία και σε μια μικρότερη, την Εσθονία, έχει επίσης υπάρξει αύξηση και σε μία μόνο, την Αυστρία, μια μικρή μείωση. Σε όλες τις άλλες έχει υπάρξει μικρή αύξηση ή ίδιο ποσοστό φορολόγησης επί του ακαθάριστου εθνικού προϊόντος των χωρ</w:t>
      </w:r>
      <w:r>
        <w:rPr>
          <w:rFonts w:eastAsia="Times New Roman"/>
          <w:szCs w:val="24"/>
        </w:rPr>
        <w:t>ών.</w:t>
      </w:r>
    </w:p>
    <w:p w14:paraId="420DC6A6"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Το ζήτημα, όμως, δεν είναι αυτό κυρίως. Το ζήτημα είναι ότι η Ελλάδα με 38,56% είναι δέκατη στη σειρά, με λίγο παραπάνω, τρεισήμισι μονάδες πάνω από τον μέσο όρο του ΟΟΣΑ, όταν –προσέξτε- πρώτη σε ποσοστό φόρων επί του ακαθάριστου εθνικού προϊόντος είν</w:t>
      </w:r>
      <w:r>
        <w:rPr>
          <w:rFonts w:eastAsia="Times New Roman"/>
          <w:szCs w:val="24"/>
        </w:rPr>
        <w:t>αι η Δανία. Με πόσο; Με 45,94% ποσοστό φόρων επί του ακαθάριστου εθνικού προϊόντος. Και ακολουθούν η Γαλλία, το Βέλγιο, η Φινλανδία, η Σουηδία, η Ιταλία, η Αυστρία, η Ουγγαρία, η Ολλανδία και μετά η Ελλάδα. Και με πολύ μικρή διαφορά ποσοστών ακολουθεί η Νο</w:t>
      </w:r>
      <w:r>
        <w:rPr>
          <w:rFonts w:eastAsia="Times New Roman"/>
          <w:szCs w:val="24"/>
        </w:rPr>
        <w:t xml:space="preserve">ρβηγία, η Γερμανία, το Λουξεμβούργο. </w:t>
      </w:r>
    </w:p>
    <w:p w14:paraId="420DC6A7"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Αυτό τι σημαίνει; Ότι η Δανία υπερφορολογεί και εξουθενώνει τον πληθυσμό της και λειτουργεί </w:t>
      </w:r>
      <w:proofErr w:type="spellStart"/>
      <w:r>
        <w:rPr>
          <w:rFonts w:eastAsia="Times New Roman"/>
          <w:szCs w:val="24"/>
        </w:rPr>
        <w:t>υφεσιακά</w:t>
      </w:r>
      <w:proofErr w:type="spellEnd"/>
      <w:r>
        <w:rPr>
          <w:rFonts w:eastAsia="Times New Roman"/>
          <w:szCs w:val="24"/>
        </w:rPr>
        <w:t>; Όχι βέβαια. Είναι η μεγαλύτερη απόδειξη αυτός ο πίνακας ότι η φορολογία λειτουργεί σε σχέση με την παραγωγικότητα, μ</w:t>
      </w:r>
      <w:r>
        <w:rPr>
          <w:rFonts w:eastAsia="Times New Roman"/>
          <w:szCs w:val="24"/>
        </w:rPr>
        <w:t>ε τις προοπτικές σχεδιασμού του επόμενου βήματος και δεν μπορεί να είναι μια τυχάρπαστη διαδικασία συλλογής εσόδων κι αυτό ακριβώς για πρώτη φορά κάνει η δική μας Κυβέρνηση, εντάσσοντας τα βήματα της φορολόγησης μέχρι να φτάσουμε στο σημείο που εμείς επιθυ</w:t>
      </w:r>
      <w:r>
        <w:rPr>
          <w:rFonts w:eastAsia="Times New Roman"/>
          <w:szCs w:val="24"/>
        </w:rPr>
        <w:t>μούμε και θα φτάσουμε μέχρι το τέλος του 2018, με τέτοιον τρόπο ώστε να έχει κοινωνικά και παραγωγικά αποτελέσματα.</w:t>
      </w:r>
    </w:p>
    <w:p w14:paraId="420DC6A8" w14:textId="77777777" w:rsidR="003663B4" w:rsidRDefault="00087BC7">
      <w:pPr>
        <w:tabs>
          <w:tab w:val="left" w:pos="2820"/>
        </w:tabs>
        <w:spacing w:line="600" w:lineRule="auto"/>
        <w:ind w:firstLine="720"/>
        <w:jc w:val="both"/>
        <w:rPr>
          <w:rFonts w:eastAsia="Times New Roman"/>
          <w:szCs w:val="24"/>
        </w:rPr>
      </w:pPr>
      <w:r>
        <w:rPr>
          <w:rFonts w:eastAsia="Times New Roman"/>
          <w:szCs w:val="24"/>
        </w:rPr>
        <w:t xml:space="preserve">Και λέμε τώρα ότι ο </w:t>
      </w:r>
      <w:r>
        <w:rPr>
          <w:rFonts w:eastAsia="Times New Roman"/>
          <w:szCs w:val="24"/>
        </w:rPr>
        <w:t xml:space="preserve">προϋπολογισμός </w:t>
      </w:r>
      <w:r>
        <w:rPr>
          <w:rFonts w:eastAsia="Times New Roman"/>
          <w:szCs w:val="24"/>
        </w:rPr>
        <w:t xml:space="preserve">πράγματι έχει ιεραρχήσεις και για μας είναι πολύ χαρακτηριστικό ότι η πρώτη ιεράρχηση είναι ο κοινωνικός </w:t>
      </w:r>
      <w:r>
        <w:rPr>
          <w:rFonts w:eastAsia="Times New Roman"/>
          <w:szCs w:val="24"/>
        </w:rPr>
        <w:t xml:space="preserve">του χαρακτήρας, η κοινωνική του ταυτότητα. Και όταν λέμε ότι είναι ο τελευταίος </w:t>
      </w:r>
      <w:proofErr w:type="spellStart"/>
      <w:r>
        <w:rPr>
          <w:rFonts w:eastAsia="Times New Roman"/>
          <w:szCs w:val="24"/>
        </w:rPr>
        <w:t>μνημονιακός</w:t>
      </w:r>
      <w:proofErr w:type="spellEnd"/>
      <w:r>
        <w:rPr>
          <w:rFonts w:eastAsia="Times New Roman"/>
          <w:szCs w:val="24"/>
        </w:rPr>
        <w:t xml:space="preserve"> προϋπολογισμός που ψηφίζει η </w:t>
      </w:r>
      <w:r>
        <w:rPr>
          <w:rFonts w:eastAsia="Times New Roman"/>
          <w:szCs w:val="24"/>
        </w:rPr>
        <w:t xml:space="preserve">ελληνική </w:t>
      </w:r>
      <w:r>
        <w:rPr>
          <w:rFonts w:eastAsia="Times New Roman"/>
          <w:szCs w:val="24"/>
        </w:rPr>
        <w:t xml:space="preserve">Βουλή, αυτό ισχύει και ισχύει γιατί όλα τα δεδομένα δείχνουν ότι είναι βάσιμη η προσδοκία ότι ολοκληρώνουμε αυτό το πρόγραμμα </w:t>
      </w:r>
      <w:r>
        <w:rPr>
          <w:rFonts w:eastAsia="Times New Roman"/>
          <w:szCs w:val="24"/>
        </w:rPr>
        <w:t xml:space="preserve">που έχει και πολλές αρνητικές και δυσμενείς για τον κόσμο επιπτώσεις. Ολοκληρώνουμε και βγαίνουμε στην άλλη φάση. Βγαίνουμε με δυνάμεις, με δυνατότητες, με </w:t>
      </w:r>
      <w:proofErr w:type="spellStart"/>
      <w:r>
        <w:rPr>
          <w:rFonts w:eastAsia="Times New Roman"/>
          <w:szCs w:val="24"/>
        </w:rPr>
        <w:t>προαπαιτούμενα</w:t>
      </w:r>
      <w:proofErr w:type="spellEnd"/>
      <w:r>
        <w:rPr>
          <w:rFonts w:eastAsia="Times New Roman"/>
          <w:szCs w:val="24"/>
        </w:rPr>
        <w:t xml:space="preserve">, που μπορούν να μας δώσουν πραγματικές και βάσιμες δυνατότητες να </w:t>
      </w:r>
      <w:r>
        <w:rPr>
          <w:rFonts w:eastAsia="Times New Roman"/>
          <w:szCs w:val="24"/>
        </w:rPr>
        <w:t>επαν</w:t>
      </w:r>
      <w:r>
        <w:rPr>
          <w:rFonts w:eastAsia="Times New Roman"/>
          <w:szCs w:val="24"/>
        </w:rPr>
        <w:t>αξιολογήσουμε τ</w:t>
      </w:r>
      <w:r>
        <w:rPr>
          <w:rFonts w:eastAsia="Times New Roman"/>
          <w:szCs w:val="24"/>
        </w:rPr>
        <w:t xml:space="preserve">ην προοπτική του 2019 και του 2020. Αυτό είναι ενταγμένο μέσα σ’ αυτόν τον </w:t>
      </w:r>
      <w:r>
        <w:rPr>
          <w:rFonts w:eastAsia="Times New Roman"/>
          <w:szCs w:val="24"/>
        </w:rPr>
        <w:t>προϋπολογισμό</w:t>
      </w:r>
      <w:r>
        <w:rPr>
          <w:rFonts w:eastAsia="Times New Roman"/>
          <w:szCs w:val="24"/>
        </w:rPr>
        <w:t>, όπως ήταν και στον προηγούμενο.</w:t>
      </w:r>
    </w:p>
    <w:p w14:paraId="420DC6A9"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Για εμάς το μνημόνιο, εκτός από εμπόδιο για να επιδιωχθούν κοινωνικές πολιτικές, είναι και ένα μέσο όπως το αντιμετωπίσαμε, γιατί μέσα</w:t>
      </w:r>
      <w:r>
        <w:rPr>
          <w:rFonts w:eastAsia="Times New Roman"/>
          <w:szCs w:val="24"/>
        </w:rPr>
        <w:t xml:space="preserve"> στις συνθήκες του μνημονίου κάναμε κάτι που δεν το έχει κάνει σε συνθήκες ευημερίας καμμιά </w:t>
      </w:r>
      <w:r>
        <w:rPr>
          <w:rFonts w:eastAsia="Times New Roman"/>
          <w:szCs w:val="24"/>
        </w:rPr>
        <w:t xml:space="preserve">κυβέρνηση </w:t>
      </w:r>
      <w:r>
        <w:rPr>
          <w:rFonts w:eastAsia="Times New Roman"/>
          <w:szCs w:val="24"/>
        </w:rPr>
        <w:t xml:space="preserve">στην Ελλάδα. Οργανώνουμε βήμα-βήμα σε όλα τα συναρμόδια Υπουργεία -και Οικονομικών και Εργασίας και Κοινωνικής Πρόνοιας και Υγείας- την επανίδρυση -είμαι </w:t>
      </w:r>
      <w:r>
        <w:rPr>
          <w:rFonts w:eastAsia="Times New Roman"/>
          <w:szCs w:val="24"/>
        </w:rPr>
        <w:t xml:space="preserve">σεμνός, δεν θα πω την ίδρυση, γιατί στην πραγματικότητα για ίδρυση πρόκειται, αλλά εγώ θα πω την επανίδρυση- του κοινωνικού κράτους. </w:t>
      </w:r>
    </w:p>
    <w:p w14:paraId="420DC6A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Αυτό βήμα-βήμα κάνουμε. Πού; Σε συνθήκες μνημονίου, σε συνθήκες κρίσης, σε συνθήκες χρεοκοπίας. Όλοι οι σχεδιασμοί εκεί τε</w:t>
      </w:r>
      <w:r>
        <w:rPr>
          <w:rFonts w:eastAsia="Times New Roman"/>
          <w:szCs w:val="24"/>
        </w:rPr>
        <w:t xml:space="preserve">ίνουν. Και πού; Όταν πραγματικά τα «ματωμένα» πλεονάσματα, όπως λέγεται, πράγματι έχουν στόχο δεσμευτικό να αντιμετωπίσουν και να ανταποκριθούν στο χρέος, έτσι όπως έχει ρυθμιστεί μέσα από αυτόν τον συσχετισμό που υπάρχει από τις δυνάμεις των δανειστών με </w:t>
      </w:r>
      <w:r>
        <w:rPr>
          <w:rFonts w:eastAsia="Times New Roman"/>
          <w:szCs w:val="24"/>
        </w:rPr>
        <w:t>πολιτικούς στόχους, με πολιτικές σκοπιμότητες, με εξαναγκασμούς κλπ..</w:t>
      </w:r>
    </w:p>
    <w:p w14:paraId="420DC6AB"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szCs w:val="24"/>
        </w:rPr>
        <w:t>Εδώ, επίσης, πρέπει να κάνουμε μια καθαρή συζήτηση. Για να απαλλαγούμε ή για να μειώσουμε τα περίφημα «ματωμένα» πλεονάσματα, πρέπει να έχουμε βαδίσει συστηματικά στην αμφισβήτηση και στ</w:t>
      </w:r>
      <w:r>
        <w:rPr>
          <w:rFonts w:eastAsia="Times New Roman" w:cs="Times New Roman"/>
          <w:szCs w:val="24"/>
        </w:rPr>
        <w:t xml:space="preserve">η διεκδίκηση της επαναδιαπραγμάτευσης του χρέους. Εμείς το έχουμε κάνει και, πράγματι, ωριμάζει μετά το κλείσιμο της τρίτης αξιολόγησης η σοβαρή και βάσιμη εκκίνηση και επανεκκίνηση αυτής της συζήτησης για την επαναδιαπραγμάτευση του χρέους, </w:t>
      </w:r>
      <w:r>
        <w:rPr>
          <w:rFonts w:eastAsia="Times New Roman" w:cs="Times New Roman"/>
          <w:szCs w:val="24"/>
        </w:rPr>
        <w:t>στον αντίποδα</w:t>
      </w:r>
      <w:r>
        <w:rPr>
          <w:rFonts w:eastAsia="Times New Roman" w:cs="Times New Roman"/>
          <w:szCs w:val="24"/>
        </w:rPr>
        <w:t xml:space="preserve"> </w:t>
      </w:r>
      <w:r>
        <w:rPr>
          <w:rFonts w:eastAsia="Times New Roman" w:cs="Times New Roman"/>
          <w:szCs w:val="24"/>
        </w:rPr>
        <w:t xml:space="preserve">-πρέπει να πούμε-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μονομερούς </w:t>
      </w:r>
      <w:r>
        <w:rPr>
          <w:rFonts w:eastAsia="Times New Roman" w:cs="Times New Roman"/>
          <w:szCs w:val="24"/>
        </w:rPr>
        <w:t>διαγραφή</w:t>
      </w:r>
      <w:r>
        <w:rPr>
          <w:rFonts w:eastAsia="Times New Roman" w:cs="Times New Roman"/>
          <w:szCs w:val="24"/>
        </w:rPr>
        <w:t>ς</w:t>
      </w:r>
      <w:r>
        <w:rPr>
          <w:rFonts w:eastAsia="Times New Roman" w:cs="Times New Roman"/>
          <w:szCs w:val="24"/>
        </w:rPr>
        <w:t xml:space="preserve"> του χρέους.</w:t>
      </w:r>
    </w:p>
    <w:p w14:paraId="420DC6AC"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Όμως, όπως απέδειξε και η πράξη στην ιστορία, που ποτέ δεν το επιχειρήσαμε εμείς έτσι, αλλά ετέθησαν ζητήματα διεκδίκησης μιας άλλης πολιτικής -και το 2015- και επανακαθορισμού του χρέους, οι διεθνείς </w:t>
      </w:r>
      <w:r>
        <w:rPr>
          <w:rFonts w:eastAsia="Times New Roman" w:cs="Times New Roman"/>
          <w:szCs w:val="24"/>
        </w:rPr>
        <w:t>συνθήκες έδειξαν ότι είναι πιο εύκολο να ανατρέψεις τον παγκόσμιο καπιταλισμό, παρά να άνοιγες το 2015 τη συζήτηση για την αναδιάρθρωση του χρέους, πολύ περισσότερο τη συζήτηση για τη μονομερή αμφισβήτηση του και τη μονομερή διαγραφή του. Αν όχι τίποτα άλλ</w:t>
      </w:r>
      <w:r>
        <w:rPr>
          <w:rFonts w:eastAsia="Times New Roman" w:cs="Times New Roman"/>
          <w:szCs w:val="24"/>
        </w:rPr>
        <w:t>ο, αυτό για να γινόταν, θα χρειαζόταν να υπήρχαν και σοβιέτ</w:t>
      </w:r>
      <w:r>
        <w:rPr>
          <w:rFonts w:eastAsia="Times New Roman" w:cs="Times New Roman"/>
          <w:szCs w:val="24"/>
        </w:rPr>
        <w:t>!</w:t>
      </w:r>
      <w:r>
        <w:rPr>
          <w:rFonts w:eastAsia="Times New Roman" w:cs="Times New Roman"/>
          <w:szCs w:val="24"/>
        </w:rPr>
        <w:t xml:space="preserve"> Έτσι δεν είναι; Δεν γίνονται έτσι αυτά τα πράγματα, επειδή το θέλει μια κυβέρνηση.</w:t>
      </w:r>
    </w:p>
    <w:p w14:paraId="420DC6AD"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szCs w:val="24"/>
        </w:rPr>
        <w:t>Προς αυτήν την κατεύθυνση, λοιπόν, αποκαθιστούμε αδικίες, προχωράμε στη στήριξη του κοινωνικού μισθού, εξισορροπ</w:t>
      </w:r>
      <w:r>
        <w:rPr>
          <w:rFonts w:eastAsia="Times New Roman" w:cs="Times New Roman"/>
          <w:szCs w:val="24"/>
        </w:rPr>
        <w:t xml:space="preserve">ούμε τη διαρκή λιτότητα μέχρι να την αναδιατάξουμε και να τη σταματήσουμε σε συσχετισμό και με τις ευρωπαϊκές εξελίξεις. </w:t>
      </w:r>
    </w:p>
    <w:p w14:paraId="420DC6AE"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szCs w:val="24"/>
        </w:rPr>
        <w:t>Απ’ αυτήν την άποψη, η κοινωνική μας πολιτική δεν είναι φιλανθρωπία, γιατί η καθιέρωση του επιδόματος για το πρώτο και το δεύτερο παιδ</w:t>
      </w:r>
      <w:r>
        <w:rPr>
          <w:rFonts w:eastAsia="Times New Roman" w:cs="Times New Roman"/>
          <w:szCs w:val="24"/>
        </w:rPr>
        <w:t xml:space="preserve">ί, που αποτελεί τον κανόνα για την ελληνική οικογένεια, τα σχολικά γεύματα, οι ανασφάλιστοι που έχουν ιατροφαρμακευτική περίθαλψη και πολλά </w:t>
      </w:r>
      <w:proofErr w:type="spellStart"/>
      <w:r>
        <w:rPr>
          <w:rFonts w:eastAsia="Times New Roman" w:cs="Times New Roman"/>
          <w:szCs w:val="24"/>
        </w:rPr>
        <w:t>πολλά</w:t>
      </w:r>
      <w:proofErr w:type="spellEnd"/>
      <w:r>
        <w:rPr>
          <w:rFonts w:eastAsia="Times New Roman" w:cs="Times New Roman"/>
          <w:szCs w:val="24"/>
        </w:rPr>
        <w:t xml:space="preserve"> άλλα, δεν είναι απομονωμένες και αποσπασματικές παροχές. Είναι ενταγμένες σε ένα συνολικό σχέδιο οργάνωσης και</w:t>
      </w:r>
      <w:r>
        <w:rPr>
          <w:rFonts w:eastAsia="Times New Roman" w:cs="Times New Roman"/>
          <w:szCs w:val="24"/>
        </w:rPr>
        <w:t xml:space="preserve"> στήριξης του νέου κοινωνικού κράτους στην Ελλάδα, που θα είναι μια μεγάλη κατάκτηση με την έξοδο από τα μνημόνια και την έξοδο από την οικονομική κρίση.</w:t>
      </w:r>
    </w:p>
    <w:p w14:paraId="420DC6AF"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0DC6B0"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Ευχαριστούμε, κύριε συνάδελφε.</w:t>
      </w:r>
    </w:p>
    <w:p w14:paraId="420DC6B1"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Με ένα σχόλιο τελείωσα, κύριε Πρόεδρε.</w:t>
      </w:r>
    </w:p>
    <w:p w14:paraId="420DC6B2"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Είμαστε στα εννιά λεπτά. Σας παρακαλώ πάρα πολύ.</w:t>
      </w:r>
    </w:p>
    <w:p w14:paraId="420DC6B3" w14:textId="77777777" w:rsidR="003663B4" w:rsidRDefault="00087BC7">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Το ξέρω, αλλά επειδή δέχθηκα και προσωπικό </w:t>
      </w:r>
      <w:r>
        <w:rPr>
          <w:rFonts w:eastAsia="Times New Roman" w:cs="Times New Roman"/>
          <w:szCs w:val="24"/>
        </w:rPr>
        <w:t>υπαινιγμό από τον πρώην Υπουργό Ναυτιλίας κ. Βαρβιτσιώτη, θα του απαντήσω με ανακοίνωσή μου τις επόμενες ημέρες. Όμως, δεν μπορεί να επαίρεται για τα όσα έκανε στο Υπουργείο Ναυτιλίας.</w:t>
      </w:r>
    </w:p>
    <w:p w14:paraId="420DC6B4" w14:textId="77777777" w:rsidR="003663B4" w:rsidRDefault="00087BC7">
      <w:pPr>
        <w:spacing w:after="0" w:line="600" w:lineRule="auto"/>
        <w:ind w:firstLine="720"/>
        <w:jc w:val="both"/>
        <w:rPr>
          <w:rFonts w:eastAsia="Times New Roman"/>
          <w:szCs w:val="24"/>
        </w:rPr>
      </w:pPr>
      <w:r>
        <w:rPr>
          <w:rFonts w:eastAsia="Times New Roman"/>
          <w:szCs w:val="24"/>
        </w:rPr>
        <w:t>Από τα τέσσερα σκάφη που μπορέσαμε να σώσουμε από χρεωκοπημένο ναυπηγεί</w:t>
      </w:r>
      <w:r>
        <w:rPr>
          <w:rFonts w:eastAsia="Times New Roman"/>
          <w:szCs w:val="24"/>
        </w:rPr>
        <w:t>ο, από το οποίο τα είχε παραγγείλει, σώσαμε τα δύο. Για τα άλλα δύο αναγκαστήκαμε και κηρύξαμε έκπτωτη την εταιρεία και τουλάχιστον δεν χάσαμε και πολλά άλλα, τα οποία μπορώ να αναφέρω.</w:t>
      </w:r>
    </w:p>
    <w:p w14:paraId="420DC6B5" w14:textId="77777777" w:rsidR="003663B4" w:rsidRDefault="00087BC7">
      <w:pPr>
        <w:spacing w:after="0" w:line="600" w:lineRule="auto"/>
        <w:ind w:firstLine="720"/>
        <w:jc w:val="both"/>
        <w:rPr>
          <w:rFonts w:eastAsia="Times New Roman"/>
          <w:szCs w:val="24"/>
        </w:rPr>
      </w:pPr>
      <w:r>
        <w:rPr>
          <w:rFonts w:eastAsia="Times New Roman"/>
          <w:szCs w:val="24"/>
        </w:rPr>
        <w:t xml:space="preserve">Ευχαριστώ πολύ. </w:t>
      </w:r>
    </w:p>
    <w:p w14:paraId="420DC6B6" w14:textId="77777777" w:rsidR="003663B4" w:rsidRDefault="00087BC7">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0DC6B7" w14:textId="77777777" w:rsidR="003663B4" w:rsidRDefault="00087BC7">
      <w:pPr>
        <w:spacing w:after="0" w:line="600" w:lineRule="auto"/>
        <w:ind w:firstLine="720"/>
        <w:jc w:val="both"/>
        <w:rPr>
          <w:rFonts w:eastAsia="Times New Roman"/>
          <w:szCs w:val="24"/>
        </w:rPr>
      </w:pPr>
      <w:r>
        <w:rPr>
          <w:rFonts w:eastAsia="Times New Roman"/>
          <w:b/>
          <w:szCs w:val="24"/>
        </w:rPr>
        <w:t>ΧΡΗΣΤΟΣ Σ</w:t>
      </w:r>
      <w:r>
        <w:rPr>
          <w:rFonts w:eastAsia="Times New Roman"/>
          <w:b/>
          <w:szCs w:val="24"/>
        </w:rPr>
        <w:t>ΤΑΪΚΟΥΡΑΣ:</w:t>
      </w:r>
      <w:r>
        <w:rPr>
          <w:rFonts w:eastAsia="Times New Roman"/>
          <w:szCs w:val="24"/>
        </w:rPr>
        <w:t xml:space="preserve"> Κύριε Πρόεδρε, μπορώ να έχω τον λόγο;</w:t>
      </w:r>
    </w:p>
    <w:p w14:paraId="420DC6B8" w14:textId="77777777" w:rsidR="003663B4" w:rsidRDefault="00087BC7">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τι θέλετε;</w:t>
      </w:r>
    </w:p>
    <w:p w14:paraId="420DC6B9" w14:textId="77777777" w:rsidR="003663B4" w:rsidRDefault="00087BC7">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Θα μου επιτρέψετε για ένα λεπτό;</w:t>
      </w:r>
    </w:p>
    <w:p w14:paraId="420DC6BA" w14:textId="77777777" w:rsidR="003663B4" w:rsidRDefault="00087BC7">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Κύριοι συνάδελφοι, απλώς θέλω να σεβαστούμε λίγο τον χρόνο, γι</w:t>
      </w:r>
      <w:r>
        <w:rPr>
          <w:rFonts w:eastAsia="Times New Roman"/>
          <w:szCs w:val="24"/>
        </w:rPr>
        <w:t>ατί οι συνάδελφοί μας, οι οποίοι ακολουθούν, όχι τώρα, αλλά τις επόμενες ημέρες, θα οδηγηθούν στο τετράλεπτο και στο πεντάλεπτο. Να σεβαστούμε λίγο τον χρόνο.</w:t>
      </w:r>
    </w:p>
    <w:p w14:paraId="420DC6BB" w14:textId="77777777" w:rsidR="003663B4" w:rsidRDefault="00087BC7">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Σταϊκούρα</w:t>
      </w:r>
      <w:proofErr w:type="spellEnd"/>
      <w:r>
        <w:rPr>
          <w:rFonts w:eastAsia="Times New Roman"/>
          <w:szCs w:val="24"/>
        </w:rPr>
        <w:t xml:space="preserve">, έχετε τον λόγο. </w:t>
      </w:r>
    </w:p>
    <w:p w14:paraId="420DC6BC" w14:textId="77777777" w:rsidR="003663B4" w:rsidRDefault="00087BC7">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Κύριε </w:t>
      </w:r>
      <w:proofErr w:type="spellStart"/>
      <w:r>
        <w:rPr>
          <w:rFonts w:eastAsia="Times New Roman"/>
          <w:szCs w:val="24"/>
        </w:rPr>
        <w:t>Δρίτσα</w:t>
      </w:r>
      <w:proofErr w:type="spellEnd"/>
      <w:r>
        <w:rPr>
          <w:rFonts w:eastAsia="Times New Roman"/>
          <w:szCs w:val="24"/>
        </w:rPr>
        <w:t>, επειδή αναφερθήκατε σ</w:t>
      </w:r>
      <w:r>
        <w:rPr>
          <w:rFonts w:eastAsia="Times New Roman"/>
          <w:szCs w:val="24"/>
        </w:rPr>
        <w:t xml:space="preserve">τα στοιχεία που έδωσα και είπατε ότι είναι επιλεκτικά, να σας πω ότι δεν έδωσα επιλεκτικά στοιχεία. Έδωσα την </w:t>
      </w:r>
      <w:r>
        <w:rPr>
          <w:rFonts w:eastAsia="Times New Roman"/>
          <w:szCs w:val="24"/>
        </w:rPr>
        <w:t xml:space="preserve">έκθεση </w:t>
      </w:r>
      <w:r>
        <w:rPr>
          <w:rFonts w:eastAsia="Times New Roman"/>
          <w:szCs w:val="24"/>
        </w:rPr>
        <w:t xml:space="preserve">του ΟΟΣΑ, έδωσα την </w:t>
      </w:r>
      <w:r>
        <w:rPr>
          <w:rFonts w:eastAsia="Times New Roman"/>
          <w:szCs w:val="24"/>
        </w:rPr>
        <w:t>έκθεση</w:t>
      </w:r>
      <w:r>
        <w:rPr>
          <w:rFonts w:eastAsia="Times New Roman"/>
          <w:szCs w:val="24"/>
        </w:rPr>
        <w:t xml:space="preserve"> της Ευρωπαϊκής Επιτροπής, έδωσα τα στοιχεία του Υπουργείου Οικονομικών, προκειμένου να αναδείξω και να καταδείξω</w:t>
      </w:r>
      <w:r>
        <w:rPr>
          <w:rFonts w:eastAsia="Times New Roman"/>
          <w:szCs w:val="24"/>
        </w:rPr>
        <w:t xml:space="preserve"> τρία πράγματα: την </w:t>
      </w:r>
      <w:proofErr w:type="spellStart"/>
      <w:r>
        <w:rPr>
          <w:rFonts w:eastAsia="Times New Roman"/>
          <w:szCs w:val="24"/>
        </w:rPr>
        <w:t>υπερφορολόγηση</w:t>
      </w:r>
      <w:proofErr w:type="spellEnd"/>
      <w:r>
        <w:rPr>
          <w:rFonts w:eastAsia="Times New Roman"/>
          <w:szCs w:val="24"/>
        </w:rPr>
        <w:t xml:space="preserve">, την εξάντληση της φοροδοτικής ικανότητας των πολιτών και το γεγονός ότι έχει διογκωθεί η φοροδιαφυγή, εξαιτίας των υψηλών φόρων. </w:t>
      </w:r>
    </w:p>
    <w:p w14:paraId="420DC6BD" w14:textId="77777777" w:rsidR="003663B4" w:rsidRDefault="00087BC7">
      <w:pPr>
        <w:spacing w:after="0" w:line="600" w:lineRule="auto"/>
        <w:ind w:firstLine="720"/>
        <w:jc w:val="both"/>
        <w:rPr>
          <w:rFonts w:eastAsia="Times New Roman"/>
          <w:szCs w:val="24"/>
        </w:rPr>
      </w:pPr>
      <w:r>
        <w:rPr>
          <w:rFonts w:eastAsia="Times New Roman"/>
          <w:szCs w:val="24"/>
        </w:rPr>
        <w:t xml:space="preserve">Στη συγκεκριμένη </w:t>
      </w:r>
      <w:r>
        <w:rPr>
          <w:rFonts w:eastAsia="Times New Roman"/>
          <w:szCs w:val="24"/>
        </w:rPr>
        <w:t>έκθεση</w:t>
      </w:r>
      <w:r>
        <w:rPr>
          <w:rFonts w:eastAsia="Times New Roman"/>
          <w:szCs w:val="24"/>
        </w:rPr>
        <w:t>, την οποία αναφέρετε και μιλάτε για τα ποσοστά άλλων χωρών δεν βλέ</w:t>
      </w:r>
      <w:r>
        <w:rPr>
          <w:rFonts w:eastAsia="Times New Roman"/>
          <w:szCs w:val="24"/>
        </w:rPr>
        <w:t xml:space="preserve">πετε ότι η ίδια η </w:t>
      </w:r>
      <w:r>
        <w:rPr>
          <w:rFonts w:eastAsia="Times New Roman"/>
          <w:szCs w:val="24"/>
        </w:rPr>
        <w:t xml:space="preserve">έκθεση </w:t>
      </w:r>
      <w:r>
        <w:rPr>
          <w:rFonts w:eastAsia="Times New Roman"/>
          <w:szCs w:val="24"/>
        </w:rPr>
        <w:t>λέει ότι η Ελλάδα, από τη δέκατη πέμπτη θέση που ήταν το 2015, πήγε στην δέκατη θέση το 2016. Άρα, διογκώθηκε η φορολογική επιβάρυνση.</w:t>
      </w:r>
    </w:p>
    <w:p w14:paraId="420DC6BE" w14:textId="77777777" w:rsidR="003663B4" w:rsidRDefault="00087BC7">
      <w:pPr>
        <w:spacing w:after="0" w:line="600" w:lineRule="auto"/>
        <w:ind w:firstLine="720"/>
        <w:jc w:val="both"/>
        <w:rPr>
          <w:rFonts w:eastAsia="Times New Roman"/>
          <w:szCs w:val="24"/>
        </w:rPr>
      </w:pPr>
      <w:r>
        <w:rPr>
          <w:rFonts w:eastAsia="Times New Roman"/>
          <w:szCs w:val="24"/>
        </w:rPr>
        <w:t>Επίσης, στη μελέτη της Ευρωπαϊκής Επιτροπής, που επίσης κατέθεσα και την οποία δεν θίξατε καθόλο</w:t>
      </w:r>
      <w:r>
        <w:rPr>
          <w:rFonts w:eastAsia="Times New Roman"/>
          <w:szCs w:val="24"/>
        </w:rPr>
        <w:t>υ, η Ελλάδα είναι η πρώτη χώρα στην Ευρώπη σε αύξηση της φορολόγησης νοικοκυριών και επιχειρήσεων το 2016.</w:t>
      </w:r>
    </w:p>
    <w:p w14:paraId="420DC6BF" w14:textId="77777777" w:rsidR="003663B4" w:rsidRDefault="00087BC7">
      <w:pPr>
        <w:spacing w:after="0" w:line="600" w:lineRule="auto"/>
        <w:ind w:firstLine="720"/>
        <w:jc w:val="both"/>
        <w:rPr>
          <w:rFonts w:eastAsia="Times New Roman"/>
          <w:szCs w:val="24"/>
        </w:rPr>
      </w:pPr>
      <w:r>
        <w:rPr>
          <w:rFonts w:eastAsia="Times New Roman"/>
          <w:szCs w:val="24"/>
        </w:rPr>
        <w:t xml:space="preserve">Τρίτον, δεν αναφερθήκατε καθόλου στη διόγκωση της φοροδιαφυγής στον ΦΠΑ, που λέει η Ευρωπαϊκή Επιτροπή. </w:t>
      </w:r>
    </w:p>
    <w:p w14:paraId="420DC6C0" w14:textId="77777777" w:rsidR="003663B4" w:rsidRDefault="00087BC7">
      <w:pPr>
        <w:spacing w:after="0" w:line="600" w:lineRule="auto"/>
        <w:ind w:firstLine="720"/>
        <w:jc w:val="both"/>
        <w:rPr>
          <w:rFonts w:eastAsia="Times New Roman"/>
          <w:szCs w:val="24"/>
        </w:rPr>
      </w:pPr>
      <w:r>
        <w:rPr>
          <w:rFonts w:eastAsia="Times New Roman"/>
          <w:szCs w:val="24"/>
        </w:rPr>
        <w:t>Και τέταρτον, δεν είπατε τίποτα για τα στοιχ</w:t>
      </w:r>
      <w:r>
        <w:rPr>
          <w:rFonts w:eastAsia="Times New Roman"/>
          <w:szCs w:val="24"/>
        </w:rPr>
        <w:t xml:space="preserve">εία του Υπουργείου Οικονομικών, που λένε ότι οι ληξιπρόθεσμες οφειλές των ιδιωτών έχουν ξεπεράσει τα 100 δισεκατομμύρια ευρώ, με ένα εκατομμύριο κατασχέσεις σε πολίτες. </w:t>
      </w:r>
    </w:p>
    <w:p w14:paraId="420DC6C1" w14:textId="77777777" w:rsidR="003663B4" w:rsidRDefault="00087BC7">
      <w:pPr>
        <w:spacing w:after="0" w:line="600" w:lineRule="auto"/>
        <w:ind w:firstLine="720"/>
        <w:jc w:val="both"/>
        <w:rPr>
          <w:rFonts w:eastAsia="Times New Roman"/>
          <w:szCs w:val="24"/>
        </w:rPr>
      </w:pPr>
      <w:r>
        <w:rPr>
          <w:rFonts w:eastAsia="Times New Roman"/>
          <w:szCs w:val="24"/>
        </w:rPr>
        <w:t xml:space="preserve">Ευχαριστώ πολύ. </w:t>
      </w:r>
    </w:p>
    <w:p w14:paraId="420DC6C2" w14:textId="77777777" w:rsidR="003663B4" w:rsidRDefault="00087BC7">
      <w:pPr>
        <w:spacing w:after="0"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Κύριε Πρόεδρε, θα ήθελα κι εγώ τον λόγο. </w:t>
      </w:r>
    </w:p>
    <w:p w14:paraId="420DC6C3" w14:textId="77777777" w:rsidR="003663B4" w:rsidRDefault="00087BC7">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(Σπυρίδων Λυκούδης): </w:t>
      </w: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xml:space="preserve">, ο Κανονισμός δεν επιτρέπει να εκφωνούνται δύο ομιλίες. Διότι, δύο ομιλίες εκφωνούνται τώρα. Ο κ. </w:t>
      </w:r>
      <w:proofErr w:type="spellStart"/>
      <w:r>
        <w:rPr>
          <w:rFonts w:eastAsia="Times New Roman"/>
          <w:szCs w:val="24"/>
        </w:rPr>
        <w:t>Σταϊκούρας</w:t>
      </w:r>
      <w:proofErr w:type="spellEnd"/>
      <w:r>
        <w:rPr>
          <w:rFonts w:eastAsia="Times New Roman"/>
          <w:szCs w:val="24"/>
        </w:rPr>
        <w:t xml:space="preserve"> δευτερολόγησε, εσείς δευτερολογείτε.</w:t>
      </w:r>
    </w:p>
    <w:p w14:paraId="420DC6C4" w14:textId="77777777" w:rsidR="003663B4" w:rsidRDefault="00087BC7">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Εγώ είμαι Κοινοβουλευτικός Εκπρόσωπος, κύριε Πρόεδρε.</w:t>
      </w:r>
    </w:p>
    <w:p w14:paraId="420DC6C5" w14:textId="77777777" w:rsidR="003663B4" w:rsidRDefault="00087BC7">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Ορίστε, κύριε </w:t>
      </w:r>
      <w:proofErr w:type="spellStart"/>
      <w:r>
        <w:rPr>
          <w:rFonts w:eastAsia="Times New Roman"/>
          <w:szCs w:val="24"/>
        </w:rPr>
        <w:t>Δρίτσα</w:t>
      </w:r>
      <w:proofErr w:type="spellEnd"/>
      <w:r>
        <w:rPr>
          <w:rFonts w:eastAsia="Times New Roman"/>
          <w:szCs w:val="24"/>
        </w:rPr>
        <w:t xml:space="preserve">, έχετε τον λόγο. </w:t>
      </w:r>
    </w:p>
    <w:p w14:paraId="420DC6C6" w14:textId="77777777" w:rsidR="003663B4" w:rsidRDefault="00087BC7">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Κύριε </w:t>
      </w:r>
      <w:proofErr w:type="spellStart"/>
      <w:r>
        <w:rPr>
          <w:rFonts w:eastAsia="Times New Roman"/>
          <w:szCs w:val="24"/>
        </w:rPr>
        <w:t>Σταϊκούρα</w:t>
      </w:r>
      <w:proofErr w:type="spellEnd"/>
      <w:r>
        <w:rPr>
          <w:rFonts w:eastAsia="Times New Roman"/>
          <w:szCs w:val="24"/>
        </w:rPr>
        <w:t xml:space="preserve">, αναφέρεστε στη δέκατη πέμπτη θέση της Ελλάδας στον κατάλογο του ΟΟΣΑ του 2015. Στην πραγματικότητα μιλάτε για το 2014 και τα προηγούμενα χρόνια, όταν </w:t>
      </w:r>
      <w:r>
        <w:rPr>
          <w:rFonts w:eastAsia="Times New Roman"/>
          <w:szCs w:val="24"/>
        </w:rPr>
        <w:t xml:space="preserve">ανθούσε η φοροδιαφυγή και η </w:t>
      </w:r>
      <w:proofErr w:type="spellStart"/>
      <w:r>
        <w:rPr>
          <w:rFonts w:eastAsia="Times New Roman"/>
          <w:szCs w:val="24"/>
        </w:rPr>
        <w:t>φοροαποφυγή</w:t>
      </w:r>
      <w:proofErr w:type="spellEnd"/>
      <w:r>
        <w:rPr>
          <w:rFonts w:eastAsia="Times New Roman"/>
          <w:szCs w:val="24"/>
        </w:rPr>
        <w:t>. Εύλογο, λοιπόν, να είναι δέκατη πέμπτη η Ελλάδα. Και ξέρατε πάρα πολύ καλά ότι αυτές ήταν οι πολιτικές που μας οδήγησαν στα Τάρταρα και στον γκρεμό. Κα</w:t>
      </w:r>
      <w:r>
        <w:rPr>
          <w:rFonts w:eastAsia="Times New Roman"/>
          <w:szCs w:val="24"/>
        </w:rPr>
        <w:t>μ</w:t>
      </w:r>
      <w:r>
        <w:rPr>
          <w:rFonts w:eastAsia="Times New Roman"/>
          <w:szCs w:val="24"/>
        </w:rPr>
        <w:t xml:space="preserve">μία σοβαρή χώρα δεν </w:t>
      </w:r>
      <w:proofErr w:type="spellStart"/>
      <w:r>
        <w:rPr>
          <w:rFonts w:eastAsia="Times New Roman"/>
          <w:szCs w:val="24"/>
        </w:rPr>
        <w:t>υποφορολογεί</w:t>
      </w:r>
      <w:proofErr w:type="spellEnd"/>
      <w:r>
        <w:rPr>
          <w:rFonts w:eastAsia="Times New Roman"/>
          <w:szCs w:val="24"/>
        </w:rPr>
        <w:t xml:space="preserve">, γιατί αλλιώς δεν οργανώνεται </w:t>
      </w:r>
      <w:r>
        <w:rPr>
          <w:rFonts w:eastAsia="Times New Roman"/>
          <w:szCs w:val="24"/>
        </w:rPr>
        <w:t xml:space="preserve">τίποτα. </w:t>
      </w:r>
    </w:p>
    <w:p w14:paraId="420DC6C7" w14:textId="77777777" w:rsidR="003663B4" w:rsidRDefault="00087BC7">
      <w:pPr>
        <w:spacing w:after="0" w:line="600" w:lineRule="auto"/>
        <w:ind w:firstLine="720"/>
        <w:jc w:val="both"/>
        <w:rPr>
          <w:rFonts w:eastAsia="Times New Roman"/>
          <w:szCs w:val="24"/>
        </w:rPr>
      </w:pPr>
      <w:r>
        <w:rPr>
          <w:rFonts w:eastAsia="Times New Roman"/>
          <w:szCs w:val="24"/>
        </w:rPr>
        <w:t>Από εκεί και πέρα, εγώ αναφέρθηκα σε έναν πίνακα που δείχνει ότι εννέα πλούσιες χώρες του ΟΟΣΑ φορολογούν πολύ περισσότερο απ’ ό,τι η χώρα μας. Αυτά λέει ο πίνακας.</w:t>
      </w:r>
    </w:p>
    <w:p w14:paraId="420DC6C8" w14:textId="77777777" w:rsidR="003663B4" w:rsidRDefault="00087BC7">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xml:space="preserve">, σας ευχαριστώ. </w:t>
      </w:r>
    </w:p>
    <w:p w14:paraId="420DC6C9" w14:textId="77777777" w:rsidR="003663B4" w:rsidRDefault="00087BC7">
      <w:pPr>
        <w:spacing w:after="0" w:line="600" w:lineRule="auto"/>
        <w:ind w:firstLine="720"/>
        <w:jc w:val="both"/>
        <w:rPr>
          <w:rFonts w:eastAsia="Times New Roman"/>
          <w:szCs w:val="24"/>
        </w:rPr>
      </w:pPr>
      <w:r>
        <w:rPr>
          <w:rFonts w:eastAsia="Times New Roman"/>
          <w:szCs w:val="24"/>
        </w:rPr>
        <w:t xml:space="preserve">Ο συνάδελφος κ. Σπυρίδων </w:t>
      </w:r>
      <w:proofErr w:type="spellStart"/>
      <w:r>
        <w:rPr>
          <w:rFonts w:eastAsia="Times New Roman"/>
          <w:szCs w:val="24"/>
        </w:rPr>
        <w:t>Λάππας</w:t>
      </w:r>
      <w:proofErr w:type="spellEnd"/>
      <w:r>
        <w:rPr>
          <w:rFonts w:eastAsia="Times New Roman"/>
          <w:szCs w:val="24"/>
        </w:rPr>
        <w:t xml:space="preserve">, έχει τον λόγο. Είναι απών. </w:t>
      </w:r>
    </w:p>
    <w:p w14:paraId="420DC6CA" w14:textId="77777777" w:rsidR="003663B4" w:rsidRDefault="00087BC7">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Καββαδάς</w:t>
      </w:r>
      <w:proofErr w:type="spellEnd"/>
      <w:r>
        <w:rPr>
          <w:rFonts w:eastAsia="Times New Roman"/>
          <w:szCs w:val="24"/>
        </w:rPr>
        <w:t xml:space="preserve"> έχει τον λόγο. </w:t>
      </w:r>
    </w:p>
    <w:p w14:paraId="420DC6CB" w14:textId="77777777" w:rsidR="003663B4" w:rsidRDefault="00087BC7">
      <w:pPr>
        <w:spacing w:after="0"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Ευχαριστώ, κύριε Πρόεδρε. </w:t>
      </w:r>
    </w:p>
    <w:p w14:paraId="420DC6CC" w14:textId="77777777" w:rsidR="003663B4" w:rsidRDefault="00087BC7">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ο </w:t>
      </w:r>
      <w:r>
        <w:rPr>
          <w:rFonts w:eastAsia="Times New Roman"/>
          <w:szCs w:val="24"/>
        </w:rPr>
        <w:t xml:space="preserve">προϋπολογισμός </w:t>
      </w:r>
      <w:r>
        <w:rPr>
          <w:rFonts w:eastAsia="Times New Roman"/>
          <w:szCs w:val="24"/>
        </w:rPr>
        <w:t xml:space="preserve">που συζητάμε σήμερα αντανακλά την αδυναμία της Κυβέρνησης να επενδύσει στον ανασχεδιασμό της οικονομίας. </w:t>
      </w:r>
    </w:p>
    <w:p w14:paraId="420DC6CD" w14:textId="77777777" w:rsidR="003663B4" w:rsidRDefault="00087BC7">
      <w:pPr>
        <w:spacing w:after="0" w:line="600" w:lineRule="auto"/>
        <w:ind w:firstLine="720"/>
        <w:jc w:val="both"/>
        <w:rPr>
          <w:rFonts w:eastAsia="Times New Roman"/>
          <w:szCs w:val="24"/>
        </w:rPr>
      </w:pPr>
      <w:r>
        <w:rPr>
          <w:rFonts w:eastAsia="Times New Roman"/>
          <w:szCs w:val="24"/>
        </w:rPr>
        <w:t xml:space="preserve">Δυστυχώς, έχουμε έναν </w:t>
      </w:r>
      <w:r>
        <w:rPr>
          <w:rFonts w:eastAsia="Times New Roman"/>
          <w:szCs w:val="24"/>
        </w:rPr>
        <w:t xml:space="preserve">προϋπολογισμό </w:t>
      </w:r>
      <w:r>
        <w:rPr>
          <w:rFonts w:eastAsia="Times New Roman"/>
          <w:szCs w:val="24"/>
        </w:rPr>
        <w:t xml:space="preserve">αντιαναπτυξιακό, που κινείται στη λογική των φόρων, των περικοπών και των μειώσεων, στη λογική της αριστερής, της </w:t>
      </w:r>
      <w:r>
        <w:rPr>
          <w:rFonts w:eastAsia="Times New Roman"/>
          <w:szCs w:val="24"/>
        </w:rPr>
        <w:t xml:space="preserve">δήθεν φιλολαϊκής Κυβέρνησης, της οποίας η οικονομική πολιτική εξαντλείται στη φορολόγηση και τις περικοπές των εισοδημάτων, χωρίς κανέναν σχεδιασμό για ανάπτυξη και έξοδο από την κρίση. </w:t>
      </w:r>
    </w:p>
    <w:p w14:paraId="420DC6CE" w14:textId="77777777" w:rsidR="003663B4" w:rsidRDefault="00087BC7">
      <w:pPr>
        <w:spacing w:after="0" w:line="600" w:lineRule="auto"/>
        <w:ind w:firstLine="720"/>
        <w:jc w:val="both"/>
        <w:rPr>
          <w:rFonts w:eastAsia="Times New Roman"/>
          <w:szCs w:val="24"/>
        </w:rPr>
      </w:pPr>
      <w:r>
        <w:rPr>
          <w:rFonts w:eastAsia="Times New Roman"/>
          <w:szCs w:val="24"/>
        </w:rPr>
        <w:t>Το παράλογο, κυρίες και κύριοι συνάδελφοι, είναι ότι η Κυβέρνηση αδια</w:t>
      </w:r>
      <w:r>
        <w:rPr>
          <w:rFonts w:eastAsia="Times New Roman"/>
          <w:szCs w:val="24"/>
        </w:rPr>
        <w:t xml:space="preserve">φορεί από πού θα διεκδικήσει σχεδόν 1,9 δισεκατομμύρια ευρώ πρόσθετα μέτρα τον επόμενο χρόνο. Θα μείνει ως ιστορική αναφορά ότι ο Υπουργός Οικονομικών, ο κ. </w:t>
      </w:r>
      <w:proofErr w:type="spellStart"/>
      <w:r>
        <w:rPr>
          <w:rFonts w:eastAsia="Times New Roman"/>
          <w:szCs w:val="24"/>
        </w:rPr>
        <w:t>Τσακαλώτος</w:t>
      </w:r>
      <w:proofErr w:type="spellEnd"/>
      <w:r>
        <w:rPr>
          <w:rFonts w:eastAsia="Times New Roman"/>
          <w:szCs w:val="24"/>
        </w:rPr>
        <w:t xml:space="preserve">, δηλώνει υπερήφανος για την </w:t>
      </w:r>
      <w:proofErr w:type="spellStart"/>
      <w:r>
        <w:rPr>
          <w:rFonts w:eastAsia="Times New Roman"/>
          <w:szCs w:val="24"/>
        </w:rPr>
        <w:t>υπερφορολόγηση</w:t>
      </w:r>
      <w:proofErr w:type="spellEnd"/>
      <w:r>
        <w:rPr>
          <w:rFonts w:eastAsia="Times New Roman"/>
          <w:szCs w:val="24"/>
        </w:rPr>
        <w:t xml:space="preserve"> της μεσαίας τάξης τον προηγούμενο χρόνο, της </w:t>
      </w:r>
      <w:r>
        <w:rPr>
          <w:rFonts w:eastAsia="Times New Roman"/>
          <w:szCs w:val="24"/>
        </w:rPr>
        <w:t xml:space="preserve">τάξης που γονάτισε επί της υπουργίας του και μαζί της γονάτισε και όλη η πραγματική οικονομία. </w:t>
      </w:r>
    </w:p>
    <w:p w14:paraId="420DC6CF" w14:textId="77777777" w:rsidR="003663B4" w:rsidRDefault="00087BC7">
      <w:pPr>
        <w:spacing w:after="0" w:line="600" w:lineRule="auto"/>
        <w:ind w:firstLine="720"/>
        <w:jc w:val="both"/>
        <w:rPr>
          <w:rFonts w:eastAsia="Times New Roman"/>
          <w:szCs w:val="24"/>
        </w:rPr>
      </w:pPr>
      <w:r>
        <w:rPr>
          <w:rFonts w:eastAsia="Times New Roman"/>
          <w:szCs w:val="24"/>
        </w:rPr>
        <w:t>Αυτή τη φορά, όμως, η δήθεν φιλολαϊκή Κυβέρνηση του ΣΥΡΙΖΑ τα αναζητά από τους πιο φτωχούς, από τους πιο αδύναμους και από αυτούς που ταλαιπωρήθηκαν περισσότερο</w:t>
      </w:r>
      <w:r>
        <w:rPr>
          <w:rFonts w:eastAsia="Times New Roman"/>
          <w:szCs w:val="24"/>
        </w:rPr>
        <w:t xml:space="preserve"> από όλους τα χρόνια της κρίσης. Τα αναζητά από αυτούς που ισχυρίζεται ότι προστατεύει και ενισχύει με την πολιτική της. Τα ζητά από τις ευπαθείς ομάδες. </w:t>
      </w:r>
    </w:p>
    <w:p w14:paraId="420DC6D0"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Αναρωτιέμαι, κύριε Υπουργέ, αν οι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συνταξιούχοι που θα χάσουν το ΕΚΑΣ είναι στ</w:t>
      </w:r>
      <w:r>
        <w:rPr>
          <w:rFonts w:eastAsia="Times New Roman" w:cs="Times New Roman"/>
          <w:szCs w:val="24"/>
        </w:rPr>
        <w:t xml:space="preserve">ις ευπαθείς ομάδες. Δύο εκατομμύρια πολίτες, από τους οποίους δεν εκπίπτει πια το 10% των ιατρικών δαπανών και είναι κυρίως οι ηλικιωμένοι και οι ασθενέστεροι συμπολίτες μας, δεν ανήκουν στις ευπαθείς ομάδες; Οι </w:t>
      </w:r>
      <w:proofErr w:type="spellStart"/>
      <w:r>
        <w:rPr>
          <w:rFonts w:eastAsia="Times New Roman" w:cs="Times New Roman"/>
          <w:szCs w:val="24"/>
        </w:rPr>
        <w:t>τρίτεκνοι</w:t>
      </w:r>
      <w:proofErr w:type="spellEnd"/>
      <w:r>
        <w:rPr>
          <w:rFonts w:eastAsia="Times New Roman" w:cs="Times New Roman"/>
          <w:szCs w:val="24"/>
        </w:rPr>
        <w:t xml:space="preserve"> και οι πολύτεκνοι, στους οποίους μ</w:t>
      </w:r>
      <w:r>
        <w:rPr>
          <w:rFonts w:eastAsia="Times New Roman" w:cs="Times New Roman"/>
          <w:szCs w:val="24"/>
        </w:rPr>
        <w:t xml:space="preserve">ειώνονται τα επιδόματα, δεν ανήκουν στις ευάλωτες ομάδες; </w:t>
      </w:r>
    </w:p>
    <w:p w14:paraId="420DC6D1"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χρειάζονται τη στήριξή μας οι κάτοικοι των νησιών, αφού με το νέο έτος όλα τα νησιά της Ελλάδας θα έχουν αυξημένο συντελεστή ΦΠΑ; </w:t>
      </w:r>
    </w:p>
    <w:p w14:paraId="420DC6D2"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χρειάζεται στήριξη ο τουρισμός μας, η μόνη ελπίδα μας, στο</w:t>
      </w:r>
      <w:r>
        <w:rPr>
          <w:rFonts w:eastAsia="Times New Roman" w:cs="Times New Roman"/>
          <w:szCs w:val="24"/>
        </w:rPr>
        <w:t>ν οποίο επιβάλλεται φόρος διανυκτέρευσης έως και 4 ευρώ;</w:t>
      </w:r>
    </w:p>
    <w:p w14:paraId="420DC6D3"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Έχουμε για άλλη μια φορά αύξηση των ασφαλιστικών εισφορών για τους ελεύθερους επαγγελματίες. Έχουμε νέες περικοπές στο μισθολόγιο, ιδίως για τους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w:t>
      </w:r>
      <w:proofErr w:type="spellStart"/>
      <w:r>
        <w:rPr>
          <w:rFonts w:eastAsia="Times New Roman" w:cs="Times New Roman"/>
          <w:szCs w:val="24"/>
        </w:rPr>
        <w:t>ενστόλους</w:t>
      </w:r>
      <w:proofErr w:type="spellEnd"/>
      <w:r>
        <w:rPr>
          <w:rFonts w:eastAsia="Times New Roman" w:cs="Times New Roman"/>
          <w:szCs w:val="24"/>
        </w:rPr>
        <w:t xml:space="preserve"> και αυτό τη</w:t>
      </w:r>
      <w:r>
        <w:rPr>
          <w:rFonts w:eastAsia="Times New Roman" w:cs="Times New Roman"/>
          <w:szCs w:val="24"/>
        </w:rPr>
        <w:t xml:space="preserve"> στιγμή που ακόμα τους χρωστάτε το 50% του υπόλοιπου των αναδρομικών. </w:t>
      </w:r>
    </w:p>
    <w:p w14:paraId="420DC6D4"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Έχουμε μείωση κατά 50% του επιδόματος θέρμανσης, πράγμα το οποίο φυσικά θα κοστίσει ακριβά στις ορεινές περιοχές. </w:t>
      </w:r>
    </w:p>
    <w:p w14:paraId="420DC6D5"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ίδια στιγμή, παρά τις εξαγγελίες του Πρωθυπουργού για κατάργηση, ε</w:t>
      </w:r>
      <w:r>
        <w:rPr>
          <w:rFonts w:eastAsia="Times New Roman" w:cs="Times New Roman"/>
          <w:szCs w:val="24"/>
        </w:rPr>
        <w:t>πιμένετε στη διατήρηση του αποτυχημένου μέτρου του ειδικού φόρου κατανάλωσης στο κρασί, ο οποίος όχι μόνο δεν έφερε τα προσδοκώμενα έσοδα, αλλά αντίθετα εκτόξευσε το παραεμπόριο, στερώντας από τον κλάδο σημαντικά έσοδα και τραυματίζοντας τη δυναμικότητα κα</w:t>
      </w:r>
      <w:r>
        <w:rPr>
          <w:rFonts w:eastAsia="Times New Roman" w:cs="Times New Roman"/>
          <w:szCs w:val="24"/>
        </w:rPr>
        <w:t xml:space="preserve">ι εξωστρέφεια των υγιών επιχειρήσεων. </w:t>
      </w:r>
    </w:p>
    <w:p w14:paraId="420DC6D6"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Κύριοι της </w:t>
      </w:r>
      <w:r>
        <w:rPr>
          <w:rFonts w:eastAsia="Times New Roman" w:cs="Times New Roman"/>
          <w:szCs w:val="24"/>
        </w:rPr>
        <w:t>συγκυβέρνησης</w:t>
      </w:r>
      <w:r>
        <w:rPr>
          <w:rFonts w:eastAsia="Times New Roman" w:cs="Times New Roman"/>
          <w:szCs w:val="24"/>
        </w:rPr>
        <w:t>, είστε περήφανοι και χαίρεστε που επιστρέφετε στους πιο αδύναμους περίπου 700 εκατομμύρια ευρώ φέτος και 600 εκατομμύρια ευρώ πέρυσι. Προσπαθείτε να μας πείσετε ότι το πλεόνασμα που διανέμεται</w:t>
      </w:r>
      <w:r>
        <w:rPr>
          <w:rFonts w:eastAsia="Times New Roman" w:cs="Times New Roman"/>
          <w:szCs w:val="24"/>
        </w:rPr>
        <w:t xml:space="preserve"> είναι αποτέλεσμα της δυναμικής της οικονομίας. Δυστυχώς για εσάς, όλοι γνωρίζουν ότι το πλεόνασμα είναι αποτέλεσμα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όλων των εισοδημάτων, των περικοπών, των κατασχέσεων των μισθών και των συντάξεων, των χρεών που δεν επιστρέφονται από τ</w:t>
      </w:r>
      <w:r>
        <w:rPr>
          <w:rFonts w:eastAsia="Times New Roman" w:cs="Times New Roman"/>
          <w:szCs w:val="24"/>
        </w:rPr>
        <w:t xml:space="preserve">ο </w:t>
      </w:r>
      <w:r>
        <w:rPr>
          <w:rFonts w:eastAsia="Times New Roman" w:cs="Times New Roman"/>
          <w:szCs w:val="24"/>
        </w:rPr>
        <w:t xml:space="preserve">δημόσιο </w:t>
      </w:r>
      <w:r>
        <w:rPr>
          <w:rFonts w:eastAsia="Times New Roman" w:cs="Times New Roman"/>
          <w:szCs w:val="24"/>
        </w:rPr>
        <w:t>στους ιδιώτες. Είναι χρήματα που λείπουν από τις τσέπες των πολιτών, που έχουν βγει από τον δικό τους ιδρώτα. Οι πολίτες πληρώνουν τις πολιτικές λιτότητας της Κυβέρνησης και των δύο αχρείαστων μνημονίων που υπέγραψε, πολιτικές που από το 2015 έχο</w:t>
      </w:r>
      <w:r>
        <w:rPr>
          <w:rFonts w:eastAsia="Times New Roman" w:cs="Times New Roman"/>
          <w:szCs w:val="24"/>
        </w:rPr>
        <w:t xml:space="preserve">υν ρημάξει τα ελληνικά νοικοκυριά, έχουν βουλιάξει την Ελλάδα, την έχουν κρατήσει καθηλωμένη στη ύφεση, την ανεργία και έχουν οδηγήσει χιλιάδες νέα παιδιά στο να φεύγουν από την πατρίδα μας. </w:t>
      </w:r>
    </w:p>
    <w:p w14:paraId="420DC6D7"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μια Κυβέρνηση που βάζει συνεχή εμπόδια σε οποιαδήποτε επέν</w:t>
      </w:r>
      <w:r>
        <w:rPr>
          <w:rFonts w:eastAsia="Times New Roman" w:cs="Times New Roman"/>
          <w:szCs w:val="24"/>
        </w:rPr>
        <w:t xml:space="preserve">δυση πάει να γίνει στη χώρα μας, από το Ελληνικό έως τις Σκουριές, αλλά και σε μικρότερες επενδύσεις. Και όχι μόνο αυτό, αλλά είναι μια Κυβέρνηση που δεν μπορεί να αποφασίσει ούτε για σημαντικά έργα υποδομών. </w:t>
      </w:r>
    </w:p>
    <w:p w14:paraId="420DC6D8"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πω ένα παράδειγμα: Ο Υπουργός Υποδομών </w:t>
      </w:r>
      <w:r>
        <w:rPr>
          <w:rFonts w:eastAsia="Times New Roman" w:cs="Times New Roman"/>
          <w:szCs w:val="24"/>
        </w:rPr>
        <w:t xml:space="preserve">ακύρωσε πέρυσι με απόφασή του το έργο της υποθαλάσσιας ζεύξης της Λευκάδας με την Αιτωλοακαρνανία και έναν χρόνο μετά, πριν από λίγες μέρες, ο Πρωθυπουργός εξαγγέλλει από την Κέρκυρα εκ νέου το ίδιο έργο. Είναι σχεδιασμός σοβαρού κυβερνητικού έργου αυτός; </w:t>
      </w:r>
    </w:p>
    <w:p w14:paraId="420DC6D9"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χαίρομαι που στην Αίθουσα βρίσκεται ο Υπουργός Παιδείας, γιατί ακόμα και στην παιδεία, την ώρα που σχεδιάζετε αύξηση των δαπανών, εξαιρείτε τη Λευκάδα από την ενοποίηση του Ιόνιου Πανεπιστημίου με το ΤΕΙ, καταργώντας, κύριε Υπουργέ, όπως φαίνεται μέχρ</w:t>
      </w:r>
      <w:r>
        <w:rPr>
          <w:rFonts w:eastAsia="Times New Roman" w:cs="Times New Roman"/>
          <w:szCs w:val="24"/>
        </w:rPr>
        <w:t xml:space="preserve">ι σήμερα, τα δύο τμήματα που λειτουργούν στο νησί μας. </w:t>
      </w:r>
    </w:p>
    <w:p w14:paraId="420DC6D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ποιο σκεπτικό αφήνετε τη Λευκάδα έξω από την τριτοβάθμια εκπαίδευση; Για ποιον λόγο να μη συμμετέχει η Λευκάδα στο Περιφερειακό Ιόνιο Πανεπιστήμιο; Δεν ανήκει η Λευκάδα στα Ιόνια Νησιά; Οι Λευκαδίτ</w:t>
      </w:r>
      <w:r>
        <w:rPr>
          <w:rFonts w:eastAsia="Times New Roman" w:cs="Times New Roman"/>
          <w:szCs w:val="24"/>
        </w:rPr>
        <w:t xml:space="preserve">ες περιμένουν να μην υποβαθμιστεί η παρεχόμενη εκπαίδευση στο νησί, να παραμείνει η τριτοβάθμια εκπαίδευση στη Λευκάδα. Και η Λευκάδα θα αγωνιστεί για αυτό. Δεν μπορείτε να χρυσώνετε το χάπι με διετή προγράμματα σπουδών που δεν είναι ανώτατη εκπαίδευση. </w:t>
      </w:r>
    </w:p>
    <w:p w14:paraId="420DC6D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λέμε, λοιπόν, κρατήστε και αναβαθμίστε την τριτοβάθμια εκπαίδευση στη Λευκάδα! Αυτή είναι η υποχρέωσή σας! </w:t>
      </w:r>
    </w:p>
    <w:p w14:paraId="420DC6D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η ελληνική οικονομία πηγαίνει από το κακό στο χειρότερο, ούτε 1 ευρώ από το ΕΣΠΑ δεν έχει φθάσει ακόμα σε κάποιον τελικό δικαι</w:t>
      </w:r>
      <w:r>
        <w:rPr>
          <w:rFonts w:eastAsia="Times New Roman" w:cs="Times New Roman"/>
          <w:szCs w:val="24"/>
        </w:rPr>
        <w:t>ούχο. Το διαθέσιμο εισόδημα των καταναλωτών περιορίστηκε ακόμα περισσότερο. Δεκάδες χιλιάδες επιχειρήσεις έχουν βιώσει κατασχέσεις των τραπεζικών τους λογαριασμών. Και αυτό συμβαίνει γιατί η συγκυβέρνηση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θέλει και δεν μπορεί να βγάλει</w:t>
      </w:r>
      <w:r>
        <w:rPr>
          <w:rFonts w:eastAsia="Times New Roman" w:cs="Times New Roman"/>
          <w:szCs w:val="24"/>
        </w:rPr>
        <w:t xml:space="preserve"> τη χώρα από αυτό το αδιέξοδο. </w:t>
      </w:r>
    </w:p>
    <w:p w14:paraId="420DC6D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η Κυβέρνηση σε τρία χρόνια έχασε και το ηθικό πλεονέκτημα. </w:t>
      </w:r>
    </w:p>
    <w:p w14:paraId="420DC6DE"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όσον αφορά το θέμα με την πώληση του πολεμικού υλικού στη Σαουδική Αραβία, κύριοι της Κυβέρνησης, εξακολουθείτε να είστε εκτεθειμένοι στους Έ</w:t>
      </w:r>
      <w:r>
        <w:rPr>
          <w:rFonts w:eastAsia="Times New Roman" w:cs="Times New Roman"/>
          <w:szCs w:val="24"/>
        </w:rPr>
        <w:t xml:space="preserve">λληνες πολίτες, αφού το 75,8% των πολιτών, σύμφωνα με δημοσκόπηση, πιστεύει ότι είναι ένα σοβαρό σκάνδαλο. </w:t>
      </w:r>
    </w:p>
    <w:p w14:paraId="420DC6D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Μεταξύ άλλων, στη δημοσκόπηση της Μ</w:t>
      </w:r>
      <w:r>
        <w:rPr>
          <w:rFonts w:eastAsia="Times New Roman" w:cs="Times New Roman"/>
          <w:szCs w:val="24"/>
          <w:lang w:val="en-US"/>
        </w:rPr>
        <w:t>RB</w:t>
      </w:r>
      <w:r>
        <w:rPr>
          <w:rFonts w:eastAsia="Times New Roman" w:cs="Times New Roman"/>
          <w:szCs w:val="24"/>
        </w:rPr>
        <w:t xml:space="preserve"> αναφέρεται: «Το αξιοσημείωτο μάλιστα είναι ότι την ίδια ακριβώς άποψη έχει το 36,8% των ψηφοφόρων του ΣΥΡΙΖΑ και το 45,2% των ψηφοφόρων των ΑΝΕΛ, που εκτιμούν επίσης ότι το ίδιο σκάνδαλο απειλεί την Κυβέρνηση, παρά την εμφανή προσπάθεια του κ. Τσίπρα και </w:t>
      </w:r>
      <w:r>
        <w:rPr>
          <w:rFonts w:eastAsia="Times New Roman" w:cs="Times New Roman"/>
          <w:szCs w:val="24"/>
        </w:rPr>
        <w:t>του κ. Καμμένου όχι μόνον να το υποβαθμίσουν, αλλά και να τους καλύψουν.</w:t>
      </w:r>
    </w:p>
    <w:p w14:paraId="420DC6E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χρειάζεται μία κυβέρνηση που θα αναγνωρίζει ως κινητήρια μηχανή της οικονομικής και κοινωνικής ανάπτυξης τους λιγότερους φόρους, μία κυβέρνηση που</w:t>
      </w:r>
      <w:r>
        <w:rPr>
          <w:rFonts w:eastAsia="Times New Roman" w:cs="Times New Roman"/>
          <w:szCs w:val="24"/>
        </w:rPr>
        <w:t xml:space="preserve"> θα μπορέσει να στηρίξει τις επενδύσεις, που θα μπορέσει να στηρίξει την επιχειρηματική πρωτοβουλία για να παραχθεί πλούτος, που θα είναι αποφασισμένη να φέρει δουλειές και να κρατήσει τα παιδιά της στον τόπο τους, που θα ξαναφέρει στους Έλληνες πολίτες, σ</w:t>
      </w:r>
      <w:r>
        <w:rPr>
          <w:rFonts w:eastAsia="Times New Roman" w:cs="Times New Roman"/>
          <w:szCs w:val="24"/>
        </w:rPr>
        <w:t xml:space="preserve">τους Έλληνες συνταξιούχους την αξιοπρέπεια της καθημερινότητάς τους. </w:t>
      </w:r>
    </w:p>
    <w:p w14:paraId="420DC6E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Αυτό μπορεί να το πετύχει μόνο μία κυβέρνηση της Νέας Δημοκρατίας. Άλλος δρόμος από τη Νέα Δημοκρατία και τον Κυριάκο Μητσοτάκη δεν υπάρχει. Αυτό το ξέρουν όλοι οι Έλληνες πολίτες. Φυσικ</w:t>
      </w:r>
      <w:r>
        <w:rPr>
          <w:rFonts w:eastAsia="Times New Roman" w:cs="Times New Roman"/>
          <w:szCs w:val="24"/>
        </w:rPr>
        <w:t xml:space="preserve">ά η Νέα Δημοκρατία καταψηφίζει και αυτόν τον </w:t>
      </w:r>
      <w:r>
        <w:rPr>
          <w:rFonts w:eastAsia="Times New Roman" w:cs="Times New Roman"/>
          <w:szCs w:val="24"/>
        </w:rPr>
        <w:t>προϋπολογισμό</w:t>
      </w:r>
      <w:r>
        <w:rPr>
          <w:rFonts w:eastAsia="Times New Roman" w:cs="Times New Roman"/>
          <w:szCs w:val="24"/>
        </w:rPr>
        <w:t>.</w:t>
      </w:r>
    </w:p>
    <w:p w14:paraId="420DC6E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την ανοχή σας, κύριε Πρόεδρε.</w:t>
      </w:r>
    </w:p>
    <w:p w14:paraId="420DC6E3"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0DC6E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420DC6E5"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w:t>
      </w:r>
      <w:r>
        <w:rPr>
          <w:rFonts w:eastAsia="Times New Roman" w:cs="Times New Roman"/>
          <w:b/>
          <w:szCs w:val="24"/>
        </w:rPr>
        <w:t>Παιδείας, Έρευνας και Θρησκευμάτων):</w:t>
      </w:r>
      <w:r>
        <w:rPr>
          <w:rFonts w:eastAsia="Times New Roman" w:cs="Times New Roman"/>
          <w:szCs w:val="24"/>
        </w:rPr>
        <w:t xml:space="preserve"> Κύριε Πρόεδρε, μπορώ να απαντήσω επειδή μου έγινε ερώτηση προσωπικά;</w:t>
      </w:r>
    </w:p>
    <w:p w14:paraId="420DC6E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Υπουργέ, έχετε τον λόγο.</w:t>
      </w:r>
    </w:p>
    <w:p w14:paraId="420DC6E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Ο καλός σ</w:t>
      </w:r>
      <w:r>
        <w:rPr>
          <w:rFonts w:eastAsia="Times New Roman" w:cs="Times New Roman"/>
          <w:szCs w:val="24"/>
        </w:rPr>
        <w:t>υνάδελφος δυστυχώς δεν είναι ενημερωμένος και καταλαβαίνω όλους τους λόγους για κατανάλωση τοπική, αλλά θα ήθελα να τον ενημερώσω για τα εξής:</w:t>
      </w:r>
    </w:p>
    <w:p w14:paraId="420DC6E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Πρώτον, πρέπει να έχουμε έναν απόλυτο σεβασμό στα πορίσματα επιτροπών, που γίνονται με κριτήρια αποκλειστικά ακαδ</w:t>
      </w:r>
      <w:r>
        <w:rPr>
          <w:rFonts w:eastAsia="Times New Roman" w:cs="Times New Roman"/>
          <w:szCs w:val="24"/>
        </w:rPr>
        <w:t>ημαϊκά. Δεν θα αντικαταστήσουν οι πολιτικοί τους ακαδημαϊκούς.</w:t>
      </w:r>
    </w:p>
    <w:p w14:paraId="420DC6E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Δεύτερον, ειδικά για το θέμα της Λευκάδας, υπήρξε μια απόφαση της επιτροπής. Εμείς κάναμε πολύ συστηματική συζήτηση με τον κύριο </w:t>
      </w:r>
      <w:r>
        <w:rPr>
          <w:rFonts w:eastAsia="Times New Roman" w:cs="Times New Roman"/>
          <w:szCs w:val="24"/>
        </w:rPr>
        <w:t xml:space="preserve">δήμαρχο </w:t>
      </w:r>
      <w:r>
        <w:rPr>
          <w:rFonts w:eastAsia="Times New Roman" w:cs="Times New Roman"/>
          <w:szCs w:val="24"/>
        </w:rPr>
        <w:t xml:space="preserve">και αποφασίσαμε τα εξής: </w:t>
      </w:r>
    </w:p>
    <w:p w14:paraId="420DC6E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Λευκάδα γίνεται το κέντρο τω</w:t>
      </w:r>
      <w:r>
        <w:rPr>
          <w:rFonts w:eastAsia="Times New Roman" w:cs="Times New Roman"/>
          <w:szCs w:val="24"/>
        </w:rPr>
        <w:t xml:space="preserve">ν διετών σπουδών του Ιονίου Πανεπιστημίου. Επίσης, ιδρύεται «Ερευνητικό Ινστιτούτο Νίκος </w:t>
      </w:r>
      <w:proofErr w:type="spellStart"/>
      <w:r>
        <w:rPr>
          <w:rFonts w:eastAsia="Times New Roman" w:cs="Times New Roman"/>
          <w:szCs w:val="24"/>
        </w:rPr>
        <w:t>Σβορώνος</w:t>
      </w:r>
      <w:proofErr w:type="spellEnd"/>
      <w:r>
        <w:rPr>
          <w:rFonts w:eastAsia="Times New Roman" w:cs="Times New Roman"/>
          <w:szCs w:val="24"/>
        </w:rPr>
        <w:t xml:space="preserve">», στο όνομα του ιστορικού και της βιβλιοθήκης που έχει αφήσει στη Λευκάδα. </w:t>
      </w:r>
    </w:p>
    <w:p w14:paraId="420DC6E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Τρίτον και σημαντικό επίσης, μέχρι τον Μάιο που θα αποφασιστεί η ίδρυση των νέων τ</w:t>
      </w:r>
      <w:r>
        <w:rPr>
          <w:rFonts w:eastAsia="Times New Roman" w:cs="Times New Roman"/>
          <w:szCs w:val="24"/>
        </w:rPr>
        <w:t>μημάτων σε όλη την Ελλάδα, η Λευκάδα καταθέτει μία πρόταση για τμήμα ναυτιλιακών σπουδών πανεπιστημιακού επιπέδου και μετά τη μελέτη που έχει γίνει από το Πανεπιστήμιο Πειραιά.</w:t>
      </w:r>
    </w:p>
    <w:p w14:paraId="420DC6E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Λέω, λοιπόν, ότι αυτά μάλλον δείχνουν μία απίστευτη αναβάθμιση και όχι αναπαραγ</w:t>
      </w:r>
      <w:r>
        <w:rPr>
          <w:rFonts w:eastAsia="Times New Roman" w:cs="Times New Roman"/>
          <w:szCs w:val="24"/>
        </w:rPr>
        <w:t>ωγή σχημάτων, τα οποία ήταν αδιέξοδα τόσον καιρό.</w:t>
      </w:r>
    </w:p>
    <w:p w14:paraId="420DC6E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w:t>
      </w:r>
    </w:p>
    <w:p w14:paraId="420DC6EE"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Σας ευχαριστώ, κύριε Υπουργέ.</w:t>
      </w:r>
    </w:p>
    <w:p w14:paraId="420DC6EF"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Κύριε Πρόεδρε, θα ήθελα τον λόγο επί προσωπικού.</w:t>
      </w:r>
    </w:p>
    <w:p w14:paraId="420DC6F0"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Καββαδά</w:t>
      </w:r>
      <w:proofErr w:type="spellEnd"/>
      <w:r>
        <w:rPr>
          <w:rFonts w:eastAsia="Times New Roman" w:cs="Times New Roman"/>
          <w:szCs w:val="24"/>
        </w:rPr>
        <w:t>, επικαλούμαι τη λο</w:t>
      </w:r>
      <w:r>
        <w:rPr>
          <w:rFonts w:eastAsia="Times New Roman" w:cs="Times New Roman"/>
          <w:szCs w:val="24"/>
        </w:rPr>
        <w:t>γική σας πάλι. Δεν σχολιάζονται οι ομιλίες. Δεν απαντώνται. Ο κύριος Υπουργός έδωσε μερικές διευκρινίσεις. Ας μην κάνουμε διάλογο.</w:t>
      </w:r>
    </w:p>
    <w:p w14:paraId="420DC6F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συνάδελφος </w:t>
      </w:r>
      <w:r>
        <w:rPr>
          <w:rFonts w:eastAsia="Times New Roman" w:cs="Times New Roman"/>
          <w:szCs w:val="24"/>
        </w:rPr>
        <w:t xml:space="preserve">κ. </w:t>
      </w:r>
      <w:proofErr w:type="spellStart"/>
      <w:r>
        <w:rPr>
          <w:rFonts w:eastAsia="Times New Roman" w:cs="Times New Roman"/>
          <w:szCs w:val="24"/>
        </w:rPr>
        <w:t>Θεοπεφτάτου</w:t>
      </w:r>
      <w:proofErr w:type="spellEnd"/>
      <w:r>
        <w:rPr>
          <w:rFonts w:eastAsia="Times New Roman" w:cs="Times New Roman"/>
          <w:szCs w:val="24"/>
        </w:rPr>
        <w:t xml:space="preserve"> έχει τον λόγο.</w:t>
      </w:r>
    </w:p>
    <w:p w14:paraId="420DC6F2"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ΑΦΡΟΔΙΤΗ ΘΕΟΠΕΦΤΑΤΟΥ: </w:t>
      </w:r>
      <w:r>
        <w:rPr>
          <w:rFonts w:eastAsia="Times New Roman" w:cs="Times New Roman"/>
          <w:szCs w:val="24"/>
        </w:rPr>
        <w:t>Ευχαριστώ, κύριε Πρόεδρε.</w:t>
      </w:r>
    </w:p>
    <w:p w14:paraId="420DC6F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w:t>
      </w:r>
      <w:r>
        <w:rPr>
          <w:rFonts w:eastAsia="Times New Roman" w:cs="Times New Roman"/>
          <w:szCs w:val="24"/>
        </w:rPr>
        <w:t xml:space="preserve"> είπαν και άλλοι συνάδελφοι, η τρίτη αξιολόγηση ολοκληρώνεται στο </w:t>
      </w:r>
      <w:proofErr w:type="spellStart"/>
      <w:r>
        <w:rPr>
          <w:rFonts w:eastAsia="Times New Roman" w:cs="Times New Roman"/>
          <w:szCs w:val="24"/>
          <w:lang w:val="en-US"/>
        </w:rPr>
        <w:t>Eurogroup</w:t>
      </w:r>
      <w:proofErr w:type="spellEnd"/>
      <w:r>
        <w:rPr>
          <w:rFonts w:eastAsia="Times New Roman" w:cs="Times New Roman"/>
          <w:szCs w:val="24"/>
        </w:rPr>
        <w:t xml:space="preserve"> του Γενάρη και ξεκινάει η συζήτηση για το χρέος και μια σειρά τεχνικών και οικονομικών ζητημάτων, που θα οδηγήσουν τη χώρα εκτός μνημονίων, χωρίς προληπτική γραμμή πιστοληπτικής στ</w:t>
      </w:r>
      <w:r>
        <w:rPr>
          <w:rFonts w:eastAsia="Times New Roman" w:cs="Times New Roman"/>
          <w:szCs w:val="24"/>
        </w:rPr>
        <w:t>ήριξης το καλοκαίρι του 2018.</w:t>
      </w:r>
    </w:p>
    <w:p w14:paraId="420DC6F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Ακόμα και οι πιο σκληροί επικριτές της χώρας, τα διεθνή ΜΜΕ και εκπρόσωποι θεσμών, αναγνωρίζουν τις προσπάθειες της Κυβέρνησης και τις θυσίες του ελληνικού λαού. Αυτό αποτυπώνεται στις διεθνείς αγορές και στους διεθνείς οίκους</w:t>
      </w:r>
      <w:r>
        <w:rPr>
          <w:rFonts w:eastAsia="Times New Roman" w:cs="Times New Roman"/>
          <w:szCs w:val="24"/>
        </w:rPr>
        <w:t xml:space="preserve"> αξιολόγησης. Το επιτόκιο δανεισμού στο δεκαετές ομόλογο είναι στο ύψος του 2009. Η χώρα βρίσκεται για τρία συνεχόμενα τρίμηνα σε ανάπτυξη, για πρώτη φορά μετά το 2006.</w:t>
      </w:r>
    </w:p>
    <w:p w14:paraId="420DC6F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Μπαίνοντας στην τελική ευθεία, είναι εμφανές ότι η οικονομία της χώρας έχει αρχίσει να </w:t>
      </w:r>
      <w:r>
        <w:rPr>
          <w:rFonts w:eastAsia="Times New Roman" w:cs="Times New Roman"/>
          <w:szCs w:val="24"/>
        </w:rPr>
        <w:t xml:space="preserve">ανακάμπτει. Οι προηγούμενες πολιτικές που στηρίχθηκαν στο δημόσιο δανεικό χρήμα και δημιούργησαν ελλείμματα, αλλά και χρέη δεν επέφεραν μόνο οικονομική κρίση και ακραία φτώχεια, αλλά ανέδειξαν την πλήρη απουσία βασικών δομών για την ανάπτυξη της χώρας και </w:t>
      </w:r>
      <w:r>
        <w:rPr>
          <w:rFonts w:eastAsia="Times New Roman" w:cs="Times New Roman"/>
          <w:szCs w:val="24"/>
        </w:rPr>
        <w:t xml:space="preserve">την προστασία των αδυνάτων. </w:t>
      </w:r>
    </w:p>
    <w:p w14:paraId="420DC6F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κρίση, δηλαδή, δεν ήταν μόνο οικονομική. Ήταν και είναι μια </w:t>
      </w:r>
      <w:proofErr w:type="spellStart"/>
      <w:r>
        <w:rPr>
          <w:rFonts w:eastAsia="Times New Roman" w:cs="Times New Roman"/>
          <w:szCs w:val="24"/>
        </w:rPr>
        <w:t>πολυεπίπεδη</w:t>
      </w:r>
      <w:proofErr w:type="spellEnd"/>
      <w:r>
        <w:rPr>
          <w:rFonts w:eastAsia="Times New Roman" w:cs="Times New Roman"/>
          <w:szCs w:val="24"/>
        </w:rPr>
        <w:t xml:space="preserve"> κρίση του συνολικού μοντέλου λειτουργίας της χώρας, το οποίο κατέρρευσε συνολικά, παρασύροντας με τη διαδικασία του ντόμινο και πτυχές της καθημερινής οι</w:t>
      </w:r>
      <w:r>
        <w:rPr>
          <w:rFonts w:eastAsia="Times New Roman" w:cs="Times New Roman"/>
          <w:szCs w:val="24"/>
        </w:rPr>
        <w:t xml:space="preserve">κονομικής και κοινωνικής ζωής. </w:t>
      </w:r>
    </w:p>
    <w:p w14:paraId="420DC6F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Είναι, όμως, καιρός για ένα διαφορετικό σχέδιο για τη χώρα. Αυτό συζητάμε στα περιφερειακά συνέδρια με τις τοπικές κοινωνίες και τους φορείς και -γιατί να το κρύψουμε;- συζητώντας και κυρίως ακούγοντας, μαθαίνουμε πολλά και </w:t>
      </w:r>
      <w:r>
        <w:rPr>
          <w:rFonts w:eastAsia="Times New Roman" w:cs="Times New Roman"/>
          <w:szCs w:val="24"/>
        </w:rPr>
        <w:t>αρχίζουμε να διορθώνουμε υπαρκτές αδυναμίες και λάθη.</w:t>
      </w:r>
    </w:p>
    <w:p w14:paraId="420DC6F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Αυτό το νέο σχέδιο θέλει να δώσει χώρο και δυνατότητες στα δημιουργικά στρώματα της κοινωνίας και της οικονομίας, που για χρόνια βρίσκονταν σε λήθαργο. Είναι μια αντίληψη καινούργια, που, εμπνευσμένη απ</w:t>
      </w:r>
      <w:r>
        <w:rPr>
          <w:rFonts w:eastAsia="Times New Roman" w:cs="Times New Roman"/>
          <w:szCs w:val="24"/>
        </w:rPr>
        <w:t xml:space="preserve">ό δεδομένες υπαρκτές δυναμικές, μπορεί να αποτελέσει μέθοδο εξοικονόμησης πόρων και με την αξιοποίηση της δημόσιας περιουσίας, που -αν εξαιρέσουμε την Υφυπουργό Οικονομικών στις </w:t>
      </w:r>
      <w:r>
        <w:rPr>
          <w:rFonts w:eastAsia="Times New Roman" w:cs="Times New Roman"/>
          <w:szCs w:val="24"/>
        </w:rPr>
        <w:t xml:space="preserve">επιτροπές </w:t>
      </w:r>
      <w:r>
        <w:rPr>
          <w:rFonts w:eastAsia="Times New Roman" w:cs="Times New Roman"/>
          <w:szCs w:val="24"/>
        </w:rPr>
        <w:t xml:space="preserve">που συζητήθηκε ο </w:t>
      </w:r>
      <w:r>
        <w:rPr>
          <w:rFonts w:eastAsia="Times New Roman" w:cs="Times New Roman"/>
          <w:szCs w:val="24"/>
        </w:rPr>
        <w:t>προϋπολογισμός</w:t>
      </w:r>
      <w:r>
        <w:rPr>
          <w:rFonts w:eastAsia="Times New Roman" w:cs="Times New Roman"/>
          <w:szCs w:val="24"/>
        </w:rPr>
        <w:t xml:space="preserve">, απ’ όσο παρακολούθησα τις ομιλίες- </w:t>
      </w:r>
      <w:r>
        <w:rPr>
          <w:rFonts w:eastAsia="Times New Roman" w:cs="Times New Roman"/>
          <w:szCs w:val="24"/>
        </w:rPr>
        <w:t>νομίζω ότι δεν αναφέρθηκαν και πολλοί συνάδελφοι σε αυτό.</w:t>
      </w:r>
    </w:p>
    <w:p w14:paraId="420DC6F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Όπως γνωρίζουμε, το ελληνικό δημόσιο διαθέτει ένα τεράστιο κτηριακό απόθεμα, έναν τεράστιο πλούτο που για χρόνια παρέμενε ανεκμετάλλευτος και </w:t>
      </w:r>
      <w:proofErr w:type="spellStart"/>
      <w:r>
        <w:rPr>
          <w:rFonts w:eastAsia="Times New Roman" w:cs="Times New Roman"/>
          <w:szCs w:val="24"/>
        </w:rPr>
        <w:t>απαξιωμένος</w:t>
      </w:r>
      <w:proofErr w:type="spellEnd"/>
      <w:r>
        <w:rPr>
          <w:rFonts w:eastAsia="Times New Roman" w:cs="Times New Roman"/>
          <w:szCs w:val="24"/>
        </w:rPr>
        <w:t xml:space="preserve"> από την επί σειρά ετών αδιαφορία των </w:t>
      </w:r>
      <w:r>
        <w:rPr>
          <w:rFonts w:eastAsia="Times New Roman" w:cs="Times New Roman"/>
          <w:szCs w:val="24"/>
        </w:rPr>
        <w:t>διοικητικών ηγεσιών, τις πολιτικές παρεμβάσεις, την έλλειψη μακροπρόθεσμου σχεδιασμού και πόρων, καθώς και την ανεπαρκή βάση δεδομένων.</w:t>
      </w:r>
    </w:p>
    <w:p w14:paraId="420DC6F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Επιτέλους, λοιπόν, έχει ξεκινήσει μια προσπάθεια για τη διαμόρφωση μιας σύγχρονης και συνολικής πολιτικής για τη δημόσια</w:t>
      </w:r>
      <w:r>
        <w:rPr>
          <w:rFonts w:eastAsia="Times New Roman" w:cs="Times New Roman"/>
          <w:szCs w:val="24"/>
        </w:rPr>
        <w:t xml:space="preserve"> ακίνητη περιουσία, με την καταγραφή, προστασία και αξιοποίησή της, καθώς και τον εκσυγχρονισμό και την απλοποίηση των διαδικασιών από άποψη θεσμικού πλαισίου. Είναι σύγχρονη με την έννοια της υιοθέτησης των διαθέσιμων σήμερα στη διεθνή αγορά ευέλικτων εργ</w:t>
      </w:r>
      <w:r>
        <w:rPr>
          <w:rFonts w:eastAsia="Times New Roman" w:cs="Times New Roman"/>
          <w:szCs w:val="24"/>
        </w:rPr>
        <w:t>αλείων διαχείρισης και συνολική με την έννοια ότι οι πτυχές αυτής της πολιτικής συνδυάζονται και εμπίπτουν σε μια ενιαία στρατηγική αντίληψη του δημόσιου συμφέροντος σε σχέση με την αξιοποίηση της περιουσίας του δημοσίου.</w:t>
      </w:r>
    </w:p>
    <w:p w14:paraId="420DC6F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ήθελα εδώ να αναφέρω σαν παράδε</w:t>
      </w:r>
      <w:r>
        <w:rPr>
          <w:rFonts w:eastAsia="Times New Roman" w:cs="Times New Roman"/>
          <w:szCs w:val="24"/>
        </w:rPr>
        <w:t xml:space="preserve">ιγμα τις προσπάθειες που ξεκίνησαν από το Υπουργείο Εργασίας για την αξιοποίηση της περιουσίας του και των ταμείων. Είναι εντυπωσιακά τα αποτελέσματα της καταγραφής που προηγήθηκε, σύμφωνα με τα οποία υπάρχουν διάσπαρτα σε όλη τη χώρα χίλια </w:t>
      </w:r>
      <w:proofErr w:type="spellStart"/>
      <w:r>
        <w:rPr>
          <w:rFonts w:eastAsia="Times New Roman" w:cs="Times New Roman"/>
          <w:szCs w:val="24"/>
        </w:rPr>
        <w:t>εκατόν</w:t>
      </w:r>
      <w:proofErr w:type="spellEnd"/>
      <w:r>
        <w:rPr>
          <w:rFonts w:eastAsia="Times New Roman" w:cs="Times New Roman"/>
          <w:szCs w:val="24"/>
        </w:rPr>
        <w:t xml:space="preserve"> είκοσι έ</w:t>
      </w:r>
      <w:r>
        <w:rPr>
          <w:rFonts w:eastAsia="Times New Roman" w:cs="Times New Roman"/>
          <w:szCs w:val="24"/>
        </w:rPr>
        <w:t>ξι κτήρια, τα μισά περίπου σε καθεστώς εγκατάλειψης, πολλά από αυτά είναι διατηρητέα, ενώ οι ασφαλιστικοί φορείς καταβάλλουν υπέρογκα ενοίκια για τη στέγασή τους.</w:t>
      </w:r>
    </w:p>
    <w:p w14:paraId="420DC6F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Επίσης, ξεκινάει η αξιοποίηση από αυτά των πρώτων είκοσι τεσσάρων κτηρίων στο ιστορικό κέντρο</w:t>
      </w:r>
      <w:r>
        <w:rPr>
          <w:rFonts w:eastAsia="Times New Roman" w:cs="Times New Roman"/>
          <w:szCs w:val="24"/>
        </w:rPr>
        <w:t xml:space="preserve"> της Αθήνας σε συνεργασία με τη Σχολή Αρχιτεκτόνων του Εθνικού Μετσόβιου Πολυτεχνείου. Ένας τεράστιος κτηριακός δημόσιος πλούτος μιας πρώτης εκτίμησης 1,3 δισεκατομμυρίων τι σημαίνει για την εξοικονόμηση πόρων του ΕΦΚΑ; Τι σημαίνει για την εξοικονόμηση δαπ</w:t>
      </w:r>
      <w:r>
        <w:rPr>
          <w:rFonts w:eastAsia="Times New Roman" w:cs="Times New Roman"/>
          <w:szCs w:val="24"/>
        </w:rPr>
        <w:t>ανών από ενοίκια; Τι σημαίνει για τη γειτονιά και την αναβάθμιση της περιοχής;</w:t>
      </w:r>
    </w:p>
    <w:p w14:paraId="420DC6F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ίδιο Υπουργείο αξιοσημείωτη είναι και η περιουσία των κοινωφελών ιδρυμάτων. Η καταγραφή τους ξεκίνησε το 2015 με διακόσια δεκαέξι ακίνητα και μέσω του Εθνικού Μητρώου σήμερα</w:t>
      </w:r>
      <w:r>
        <w:rPr>
          <w:rFonts w:eastAsia="Times New Roman" w:cs="Times New Roman"/>
          <w:szCs w:val="24"/>
        </w:rPr>
        <w:t xml:space="preserve"> έχουν καταγραφεί γύρω στους χίλιους εξακόσιους εποπτευόμενους φορείς κοινωνικής πρόνοιας.</w:t>
      </w:r>
    </w:p>
    <w:p w14:paraId="420DC6F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Ακόμη ένα νέο </w:t>
      </w:r>
      <w:r>
        <w:rPr>
          <w:rFonts w:eastAsia="Times New Roman" w:cs="Times New Roman"/>
          <w:szCs w:val="24"/>
        </w:rPr>
        <w:t xml:space="preserve">πρόγραμμα </w:t>
      </w:r>
      <w:r>
        <w:rPr>
          <w:rFonts w:eastAsia="Times New Roman" w:cs="Times New Roman"/>
          <w:szCs w:val="24"/>
        </w:rPr>
        <w:t>του Υπουργείου Οικονομίας και Ανάπτυξης με τίτλο «Παλιά κτήρια σε νέα χρήση» δίνει τόνωση στην ανάπτυξη των δήμων, προκειμένου να αξιοποιηθού</w:t>
      </w:r>
      <w:r>
        <w:rPr>
          <w:rFonts w:eastAsia="Times New Roman" w:cs="Times New Roman"/>
          <w:szCs w:val="24"/>
        </w:rPr>
        <w:t>ν ακίνητα που ρημάζουν μέσα στον αστικό ιστό της πόλης ή του οικισμού. Φέρνει περίπου επτακόσιες νέες θέσεις εργασίας και μετατρέπει τα εγκαταλελειμμένα κτήρια από αδρανή σε πυρήνες πολιτισμού και κοινωνικών δραστηριοτήτων, συμβάλλοντας με τρόπους πρωτότυπ</w:t>
      </w:r>
      <w:r>
        <w:rPr>
          <w:rFonts w:eastAsia="Times New Roman" w:cs="Times New Roman"/>
          <w:szCs w:val="24"/>
        </w:rPr>
        <w:t xml:space="preserve">ους στην κάλυψη αναγκών και προβάλλοντας λύσεις νέες και σημαντικές σε όλα τα πεδία, πολιτιστικό, κοινωνικό και ιδίως το οικονομικό που συνιστά το μεγάλο μας μέλημα, όπως αποδεικνύουν και οι προτάσεις μας σε ετούτον τον </w:t>
      </w:r>
      <w:r>
        <w:rPr>
          <w:rFonts w:eastAsia="Times New Roman" w:cs="Times New Roman"/>
          <w:szCs w:val="24"/>
        </w:rPr>
        <w:t>προϋπολογισμό</w:t>
      </w:r>
      <w:r>
        <w:rPr>
          <w:rFonts w:eastAsia="Times New Roman" w:cs="Times New Roman"/>
          <w:szCs w:val="24"/>
        </w:rPr>
        <w:t>.</w:t>
      </w:r>
    </w:p>
    <w:p w14:paraId="420DC6F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όπως ανέφερα και στην αρχή της ομιλίας μου, δεν είναι μόνο δική μας θέση οι εκτιμήσεις ότι η οικονομία μας ανακάμπτει, ότι η χώρα επιστρέφει στις αγορές, ότι η εμπιστοσύνη στα ομόλογα του ελληνικού δημοσίου επιστρέφει, ότι τον Αύγουστο θα έχουμε κ</w:t>
      </w:r>
      <w:r>
        <w:rPr>
          <w:rFonts w:eastAsia="Times New Roman" w:cs="Times New Roman"/>
          <w:szCs w:val="24"/>
        </w:rPr>
        <w:t>αθαρή έξοδο από τα προγράμματα.</w:t>
      </w:r>
    </w:p>
    <w:p w14:paraId="420DC70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πρόσφατες θετικές εκτιμήσεις για τη χώρα της ιταλικής εφημερίδας «</w:t>
      </w:r>
      <w:r>
        <w:rPr>
          <w:rFonts w:eastAsia="Times New Roman" w:cs="Times New Roman"/>
          <w:szCs w:val="24"/>
          <w:lang w:val="en-US"/>
        </w:rPr>
        <w:t>IL</w:t>
      </w:r>
      <w:r>
        <w:rPr>
          <w:rFonts w:eastAsia="Times New Roman" w:cs="Times New Roman"/>
          <w:szCs w:val="24"/>
        </w:rPr>
        <w:t xml:space="preserve"> </w:t>
      </w:r>
      <w:r>
        <w:rPr>
          <w:rFonts w:eastAsia="Times New Roman" w:cs="Times New Roman"/>
          <w:szCs w:val="24"/>
          <w:lang w:val="en-US"/>
        </w:rPr>
        <w:t>FOGLIO</w:t>
      </w:r>
      <w:r>
        <w:rPr>
          <w:rFonts w:eastAsia="Times New Roman" w:cs="Times New Roman"/>
          <w:szCs w:val="24"/>
        </w:rPr>
        <w:t xml:space="preserve">», του Αντιπροέδρου της Ευρωπαϊκής Επιτροπής </w:t>
      </w:r>
      <w:proofErr w:type="spellStart"/>
      <w:r>
        <w:rPr>
          <w:rFonts w:eastAsia="Times New Roman" w:cs="Times New Roman"/>
          <w:szCs w:val="24"/>
        </w:rPr>
        <w:t>Ντομπρόφσκις</w:t>
      </w:r>
      <w:proofErr w:type="spellEnd"/>
      <w:r>
        <w:rPr>
          <w:rFonts w:eastAsia="Times New Roman" w:cs="Times New Roman"/>
          <w:szCs w:val="24"/>
        </w:rPr>
        <w:t>, της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 της «</w:t>
      </w:r>
      <w:r>
        <w:rPr>
          <w:rFonts w:eastAsia="Times New Roman" w:cs="Times New Roman"/>
          <w:szCs w:val="24"/>
          <w:lang w:val="en-US"/>
        </w:rPr>
        <w:t>HANDELSBLATT</w:t>
      </w:r>
      <w:r>
        <w:rPr>
          <w:rFonts w:eastAsia="Times New Roman" w:cs="Times New Roman"/>
          <w:szCs w:val="24"/>
        </w:rPr>
        <w:t xml:space="preserve">» και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όχι μόνο δεν αναλύθηκαν επαρκώς, αλλά </w:t>
      </w:r>
      <w:proofErr w:type="spellStart"/>
      <w:r>
        <w:rPr>
          <w:rFonts w:eastAsia="Times New Roman" w:cs="Times New Roman"/>
          <w:szCs w:val="24"/>
        </w:rPr>
        <w:t>απεκρύβησαν</w:t>
      </w:r>
      <w:proofErr w:type="spellEnd"/>
      <w:r>
        <w:rPr>
          <w:rFonts w:eastAsia="Times New Roman" w:cs="Times New Roman"/>
          <w:szCs w:val="24"/>
        </w:rPr>
        <w:t xml:space="preserve"> τεχνηέντως από μεγάλη μερίδα των εγχώριων μέσων μαζικής ενημέρωσης. Γιατί άραγε;</w:t>
      </w:r>
    </w:p>
    <w:p w14:paraId="420DC70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διεθνείς συγκυρίες και τις ιδιαίτερα ασταθείς συνθήκες στην ευρύτερη </w:t>
      </w:r>
      <w:r>
        <w:rPr>
          <w:rFonts w:eastAsia="Times New Roman" w:cs="Times New Roman"/>
          <w:szCs w:val="24"/>
        </w:rPr>
        <w:t>περιοχή μας, η χώρα μας αποτελεί δύναμη σταθερότητας και ειρήνης και προχωράει σε συμμαχίες, απλώνοντας χέρι φιλίας και συνεργασίας στους γειτονικούς λαούς για την εμπέδωση της ειρήνης, που είναι και το μεγάλο ζητούμενο στην εποχή μας, προκειμένου να εδραι</w:t>
      </w:r>
      <w:r>
        <w:rPr>
          <w:rFonts w:eastAsia="Times New Roman" w:cs="Times New Roman"/>
          <w:szCs w:val="24"/>
        </w:rPr>
        <w:t>ωθεί η δημοκρατία, η αλληλεγγύη και ο σεβασμός στα ανθρώπινα δικαιώματα.</w:t>
      </w:r>
    </w:p>
    <w:p w14:paraId="420DC70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Παρά την καταστροφολογία ότι οι δύο προηγούμενοι προϋπολογισμοί δεν θα έβγαιναν, όχι μόνον επιτεύχθηκαν οι στόχοι, αλλά ξεπεράστηκαν, αποκαθίσταται η αξιοπιστία της χώρας και για δεύτ</w:t>
      </w:r>
      <w:r>
        <w:rPr>
          <w:rFonts w:eastAsia="Times New Roman" w:cs="Times New Roman"/>
          <w:szCs w:val="24"/>
        </w:rPr>
        <w:t>ερη χρονιά μοιράζεται κοινωνικό μέρισμα σε αυτούς που το έχουν μεγαλύτερη ανάγκη.</w:t>
      </w:r>
    </w:p>
    <w:p w14:paraId="420DC70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θα ήθελα να πω ότι είναι εμφανείς οι διαφορετικές στρατηγικές των πολιτικών δυνάμεων της χώρας για την επόμενη μέρα ως προς την οργ</w:t>
      </w:r>
      <w:r>
        <w:rPr>
          <w:rFonts w:eastAsia="Times New Roman" w:cs="Times New Roman"/>
          <w:szCs w:val="24"/>
        </w:rPr>
        <w:t xml:space="preserve">άνωση της κοινωνίας. Οι πολίτες αλλά και όλες οι πολιτικές δυνάμεις καλούνται να τοποθετηθούν, όχι με κραυγές, στα ερωτήματα και στις προκλήσεις που επιτακτικά θέτει η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περίοδος. Κανένας δεν θα μπορέσει να κρυφτεί ή να τις αποφύγει.</w:t>
      </w:r>
    </w:p>
    <w:p w14:paraId="420DC70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ιστώ.</w:t>
      </w:r>
    </w:p>
    <w:p w14:paraId="420DC705"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420DC706"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420DC70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Αθανάσιος </w:t>
      </w:r>
      <w:proofErr w:type="spellStart"/>
      <w:r>
        <w:rPr>
          <w:rFonts w:eastAsia="Times New Roman" w:cs="Times New Roman"/>
          <w:szCs w:val="24"/>
        </w:rPr>
        <w:t>Παπαχριστόπουλος</w:t>
      </w:r>
      <w:proofErr w:type="spellEnd"/>
      <w:r>
        <w:rPr>
          <w:rFonts w:eastAsia="Times New Roman" w:cs="Times New Roman"/>
          <w:szCs w:val="24"/>
        </w:rPr>
        <w:t>, Κοινοβουλευτικός Εκπρόσωπος των Ανεξαρτήτων Ελλήνων.</w:t>
      </w:r>
    </w:p>
    <w:p w14:paraId="420DC708"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ΑΘΑΝΑΣΙΟΣ ΠΑΠΑΧΡΙΣ</w:t>
      </w:r>
      <w:r>
        <w:rPr>
          <w:rFonts w:eastAsia="Times New Roman" w:cs="Times New Roman"/>
          <w:b/>
          <w:szCs w:val="24"/>
        </w:rPr>
        <w:t>ΤΟΠΟΥΛΟΣ:</w:t>
      </w:r>
      <w:r>
        <w:rPr>
          <w:rFonts w:eastAsia="Times New Roman" w:cs="Times New Roman"/>
          <w:szCs w:val="24"/>
        </w:rPr>
        <w:t xml:space="preserve"> Ευχαριστώ, κύριε Πρόεδρε.</w:t>
      </w:r>
    </w:p>
    <w:p w14:paraId="420DC70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Άκουγα πριν από λίγο μια αντιπαράθεση που είχε ο πρώην Υπουργός Δικαιοσύνης με τον κ. </w:t>
      </w:r>
      <w:proofErr w:type="spellStart"/>
      <w:r>
        <w:rPr>
          <w:rFonts w:eastAsia="Times New Roman" w:cs="Times New Roman"/>
          <w:szCs w:val="24"/>
        </w:rPr>
        <w:t>Κικίλια</w:t>
      </w:r>
      <w:proofErr w:type="spellEnd"/>
      <w:r>
        <w:rPr>
          <w:rFonts w:eastAsia="Times New Roman" w:cs="Times New Roman"/>
          <w:szCs w:val="24"/>
        </w:rPr>
        <w:t xml:space="preserve">. Άκουσα το πάθος του κ. </w:t>
      </w:r>
      <w:proofErr w:type="spellStart"/>
      <w:r>
        <w:rPr>
          <w:rFonts w:eastAsia="Times New Roman" w:cs="Times New Roman"/>
          <w:szCs w:val="24"/>
        </w:rPr>
        <w:t>Κικίλια</w:t>
      </w:r>
      <w:proofErr w:type="spellEnd"/>
      <w:r>
        <w:rPr>
          <w:rFonts w:eastAsia="Times New Roman" w:cs="Times New Roman"/>
          <w:szCs w:val="24"/>
        </w:rPr>
        <w:t xml:space="preserve"> ότι θα ξαναφτιάξει τις φυλακές τάδε τύπου, που είχε καταργήσει ο κ. Παρασκευόπουλος.</w:t>
      </w:r>
    </w:p>
    <w:p w14:paraId="420DC70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Μου ήρθε </w:t>
      </w:r>
      <w:r>
        <w:rPr>
          <w:rFonts w:eastAsia="Times New Roman" w:cs="Times New Roman"/>
          <w:szCs w:val="24"/>
        </w:rPr>
        <w:t xml:space="preserve">στο μυαλό, λοιπόν, η διάλεξη που άκουγα πριν από δυο μέρες στο </w:t>
      </w:r>
      <w:r>
        <w:rPr>
          <w:rFonts w:eastAsia="Times New Roman" w:cs="Times New Roman"/>
          <w:szCs w:val="24"/>
        </w:rPr>
        <w:t>θέατρο «</w:t>
      </w:r>
      <w:r>
        <w:rPr>
          <w:rFonts w:eastAsia="Times New Roman" w:cs="Times New Roman"/>
          <w:szCs w:val="24"/>
        </w:rPr>
        <w:t>Αλίκη</w:t>
      </w:r>
      <w:r>
        <w:rPr>
          <w:rFonts w:eastAsia="Times New Roman" w:cs="Times New Roman"/>
          <w:szCs w:val="24"/>
        </w:rPr>
        <w:t>»</w:t>
      </w:r>
      <w:r>
        <w:rPr>
          <w:rFonts w:eastAsia="Times New Roman" w:cs="Times New Roman"/>
          <w:szCs w:val="24"/>
        </w:rPr>
        <w:t xml:space="preserve"> από μια παλιά γνώριμη στους παλιούς, οι καινούριοι ούτε καν τη θυμούνται, την Άντζελα Ντέιβις, που είχε κάνει αγώνα για τα ανθρώπινα δικαιώματα, τα φεμινιστικά κινήματα, έχει φυλ</w:t>
      </w:r>
      <w:r>
        <w:rPr>
          <w:rFonts w:eastAsia="Times New Roman" w:cs="Times New Roman"/>
          <w:szCs w:val="24"/>
        </w:rPr>
        <w:t xml:space="preserve">ακιστεί. Σας πληροφορώ ότι αυτή η κοπέλα έχει προηγηθεί και του Μάρτιν Λούθερ Κινγκ και της δολοφονίας του </w:t>
      </w:r>
      <w:proofErr w:type="spellStart"/>
      <w:r>
        <w:rPr>
          <w:rFonts w:eastAsia="Times New Roman" w:cs="Times New Roman"/>
          <w:szCs w:val="24"/>
        </w:rPr>
        <w:t>Κένεντι</w:t>
      </w:r>
      <w:proofErr w:type="spellEnd"/>
      <w:r>
        <w:rPr>
          <w:rFonts w:eastAsia="Times New Roman" w:cs="Times New Roman"/>
          <w:szCs w:val="24"/>
        </w:rPr>
        <w:t>. Είναι δυο κόσμοι διαφορετικοί.</w:t>
      </w:r>
    </w:p>
    <w:p w14:paraId="420DC70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Μέσα στα πολλά, λοιπόν, που έλεγε η Άντζελα Ντέιβις είναι ότι οραματίζεται μια μέρα -κανείς δεν πιστεύει ότι </w:t>
      </w:r>
      <w:r>
        <w:rPr>
          <w:rFonts w:eastAsia="Times New Roman" w:cs="Times New Roman"/>
          <w:szCs w:val="24"/>
        </w:rPr>
        <w:t>δεν χρειάζονται οι φυλακές- να μην υπάρχουν καν φυλακές. Κλείνω την παρένθεση. Πιστεύω ότι μας χωρίζουν πολλά. Είναι δυο διαφορετικοί κόσμοι.</w:t>
      </w:r>
    </w:p>
    <w:p w14:paraId="420DC70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Ακούω με πολύ σεβασμό πολλούς Βουλευτές της Αξιωματικής Αντιπολίτευσης. Ένας από αυτούς είναι ο Χρήστος </w:t>
      </w:r>
      <w:proofErr w:type="spellStart"/>
      <w:r>
        <w:rPr>
          <w:rFonts w:eastAsia="Times New Roman" w:cs="Times New Roman"/>
          <w:szCs w:val="24"/>
        </w:rPr>
        <w:t>Σταϊκούρας</w:t>
      </w:r>
      <w:proofErr w:type="spellEnd"/>
      <w:r>
        <w:rPr>
          <w:rFonts w:eastAsia="Times New Roman" w:cs="Times New Roman"/>
          <w:szCs w:val="24"/>
        </w:rPr>
        <w:t>. Μιλάει πάντα με στοιχεία και δεν κραυγάζει. Μπορεί να διαφωνεί κανείς μαζί του, αλλά σίγουρα τον ακούει.</w:t>
      </w:r>
    </w:p>
    <w:p w14:paraId="420DC70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Θέλω, λοιπόν, ο σεβαστός σε εμένα φίλος </w:t>
      </w:r>
      <w:proofErr w:type="spellStart"/>
      <w:r>
        <w:rPr>
          <w:rFonts w:eastAsia="Times New Roman" w:cs="Times New Roman"/>
          <w:szCs w:val="24"/>
        </w:rPr>
        <w:t>Σταϊκούρας</w:t>
      </w:r>
      <w:proofErr w:type="spellEnd"/>
      <w:r>
        <w:rPr>
          <w:rFonts w:eastAsia="Times New Roman" w:cs="Times New Roman"/>
          <w:szCs w:val="24"/>
        </w:rPr>
        <w:t xml:space="preserve"> να μου απαντήσει σε δυο ερωτήματα. Το ένα είναι αν θεωρεί ηθικό και πρέπον ένα κόμμα να έχει χρεώσ</w:t>
      </w:r>
      <w:r>
        <w:rPr>
          <w:rFonts w:eastAsia="Times New Roman" w:cs="Times New Roman"/>
          <w:szCs w:val="24"/>
        </w:rPr>
        <w:t>ει τον Έλληνα πολίτη πάνω από 200 εκατομμύρια. Δεν λέω για το ΠΑΣΟΚ, αυτό άλλα τόσα. Κάτι είπε στις αρχές της εκλογής του ο Κυριάκος Μητσοτάκης. Μετά δεν ξαναμίλησε. Κάποιοι του είπαν προφανώς: «αυτό άστο, μην το ξαναπείς». Θα ήθελα να ακούσω την άποψή του</w:t>
      </w:r>
      <w:r>
        <w:rPr>
          <w:rFonts w:eastAsia="Times New Roman" w:cs="Times New Roman"/>
          <w:szCs w:val="24"/>
        </w:rPr>
        <w:t xml:space="preserve"> γι’ αυτό, γιατί επιλεκτική ευαισθησία μέσα σε αυτήν την Αίθουσα δεν πρέπει να υπάρχει.</w:t>
      </w:r>
    </w:p>
    <w:p w14:paraId="420DC70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Έχω μπροστά μου έναν νόμο που ψηφίστηκε από το 1995. Είναι ένας νόμος που επιβάλει, δεν παρακαλεί, στα κανάλια και στα ραδιόφωνα, σε όλα τα </w:t>
      </w:r>
      <w:proofErr w:type="spellStart"/>
      <w:r>
        <w:rPr>
          <w:rFonts w:eastAsia="Times New Roman" w:cs="Times New Roman"/>
          <w:szCs w:val="24"/>
        </w:rPr>
        <w:t>μί</w:t>
      </w:r>
      <w:r>
        <w:rPr>
          <w:rFonts w:eastAsia="Times New Roman" w:cs="Times New Roman"/>
          <w:szCs w:val="24"/>
        </w:rPr>
        <w:t>ντια</w:t>
      </w:r>
      <w:proofErr w:type="spellEnd"/>
      <w:r>
        <w:rPr>
          <w:rFonts w:eastAsia="Times New Roman" w:cs="Times New Roman"/>
          <w:szCs w:val="24"/>
        </w:rPr>
        <w:t xml:space="preserve">, όταν κάτι έχει σχέση με τη δημόσια υγεία -τα λέω αυτά γιατί τυχαίνει να είμαι στην </w:t>
      </w:r>
      <w:r>
        <w:rPr>
          <w:rFonts w:eastAsia="Times New Roman" w:cs="Times New Roman"/>
          <w:szCs w:val="24"/>
        </w:rPr>
        <w:t>εξεταστική επιτροπή</w:t>
      </w:r>
      <w:r>
        <w:rPr>
          <w:rFonts w:eastAsia="Times New Roman" w:cs="Times New Roman"/>
          <w:szCs w:val="24"/>
        </w:rPr>
        <w:t xml:space="preserve"> για την υγεία- αυτός ο νόμος, λοιπόν, με κυρώσεις –τον έχω εδώ μπροστά μου- επιβάλει τα μηνύματα σε ραδιόφωνα, εφημερίδες κλπ. να είναι δωρεάν. Το </w:t>
      </w:r>
      <w:r>
        <w:rPr>
          <w:rFonts w:eastAsia="Times New Roman" w:cs="Times New Roman"/>
          <w:szCs w:val="24"/>
        </w:rPr>
        <w:t xml:space="preserve">ξαναλέω, δωρεάν. Θέλετε να σας διαβάσω τον νόμο; Εδώ τον έχω. Λέει και τις κυρώσεις. Είναι ψηφισμένο το 1995. Κάπου το 1997 γράφει εδώ. </w:t>
      </w:r>
    </w:p>
    <w:p w14:paraId="420DC70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Έχω μπροστά μου ένα κατάλογο από </w:t>
      </w:r>
      <w:proofErr w:type="spellStart"/>
      <w:r>
        <w:rPr>
          <w:rFonts w:eastAsia="Times New Roman" w:cs="Times New Roman"/>
          <w:szCs w:val="24"/>
        </w:rPr>
        <w:t>μίντια</w:t>
      </w:r>
      <w:proofErr w:type="spellEnd"/>
      <w:r>
        <w:rPr>
          <w:rFonts w:eastAsia="Times New Roman" w:cs="Times New Roman"/>
          <w:szCs w:val="24"/>
        </w:rPr>
        <w:t>, από αυτούς που τη δημοσιογραφία την κάνουν επιλεκτικά. Δεν μπορώ να φανταστώ έ</w:t>
      </w:r>
      <w:r>
        <w:rPr>
          <w:rFonts w:eastAsia="Times New Roman" w:cs="Times New Roman"/>
          <w:szCs w:val="24"/>
        </w:rPr>
        <w:t>να συγκρότημα να παίρνει 1,5 εκατομμύριο, 2,5 εκατομμύρια από το ΚΕΕΛΠΝΟ, 700.000 από το ΚΕΕΛΠΝΟ, 800.000. Τον έχω, επίσης, αυτόν τον κατάλογο.</w:t>
      </w:r>
    </w:p>
    <w:p w14:paraId="420DC71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Οφείλω να ομολογήσω, επίσης, ότι αυτοί οι άνθρωποι δεν έκλεψαν, τους τα έδωσε το ΚΕΕΛΠΝΟ, δηλαδή το κράτος. Έχω </w:t>
      </w:r>
      <w:r>
        <w:rPr>
          <w:rFonts w:eastAsia="Times New Roman" w:cs="Times New Roman"/>
          <w:szCs w:val="24"/>
        </w:rPr>
        <w:t xml:space="preserve">και μια φοβερή αναφορά μιας συμπαθούς, αλλά δυστυχούς –θα έλεγα εγώ- Υφυπουργού της </w:t>
      </w:r>
      <w:r>
        <w:rPr>
          <w:rFonts w:eastAsia="Times New Roman" w:cs="Times New Roman"/>
          <w:szCs w:val="24"/>
        </w:rPr>
        <w:t xml:space="preserve">κυρίας </w:t>
      </w:r>
      <w:proofErr w:type="spellStart"/>
      <w:r>
        <w:rPr>
          <w:rFonts w:eastAsia="Times New Roman" w:cs="Times New Roman"/>
          <w:szCs w:val="24"/>
        </w:rPr>
        <w:t>Σκοπούλη</w:t>
      </w:r>
      <w:proofErr w:type="spellEnd"/>
      <w:r>
        <w:rPr>
          <w:rFonts w:eastAsia="Times New Roman" w:cs="Times New Roman"/>
          <w:szCs w:val="24"/>
        </w:rPr>
        <w:t xml:space="preserve">, την οποία εξετάζαμε, η οποία ζητάει την αποπομπή του διοικητικού συμβουλίου, ζητάει έγγραφα που δεν της τα δίνουν και πάει λέγοντας. </w:t>
      </w:r>
    </w:p>
    <w:p w14:paraId="420DC711"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Τρία, τέσσερα χρόνια </w:t>
      </w:r>
      <w:r>
        <w:rPr>
          <w:rFonts w:eastAsia="Times New Roman" w:cs="Times New Roman"/>
          <w:szCs w:val="24"/>
        </w:rPr>
        <w:t xml:space="preserve">περίπου το ελληνικό δημόσιο ξόδεψε, μέσω του ΚΕΕΛΠΝΟ -το οποίο δεν ήταν στο δημόσιο λογιστικό, δεν ήταν τίποτα- γύρω στα 55 εκατομμύρια. Τα έχω μπροστά μου. Δεν άκουσα να ψελλίζει κανείς τίποτα για αυτά. Τους βλέπω επιθετικούς, ορμητικούς. Χτυπιούνται για </w:t>
      </w:r>
      <w:r>
        <w:rPr>
          <w:rFonts w:eastAsia="Times New Roman" w:cs="Times New Roman"/>
          <w:szCs w:val="24"/>
        </w:rPr>
        <w:t xml:space="preserve">τα 15 ευρώ, για τα 30 ευρώ, για τα 40 ευρώ, για την καταστροφή και όλα αυτά. </w:t>
      </w:r>
    </w:p>
    <w:p w14:paraId="420DC712"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Είναι αυτά τα δύο παραδείγματα όπου πραγματικά σε κάνουν να προβληματίζεσαι. Πού αυτή η επιθετικότητα; Μια στιγμή κριτικής. Έπρεπε δηλαδή να περάσουν δεκαεννιά χρόνια για να θυμηθούμε πάλι πώς άλλαξαν χέρια τα λεφτά στο χρηματιστήριο Αθηνών. Δεκαεννιά χρόν</w:t>
      </w:r>
      <w:r>
        <w:rPr>
          <w:rFonts w:eastAsia="Times New Roman" w:cs="Times New Roman"/>
          <w:szCs w:val="24"/>
        </w:rPr>
        <w:t>ια! Παραγραφόταν η μία υπόθεση μετά την άλλη. Δεν τιμωρήθηκε ποτέ κανένας, απίστευτο πράγμα. Ξέρουμε ότι έχουν παραγραφεί. Θέλουμε, όμως, να μάθουμε, και θα μάθουμε.</w:t>
      </w:r>
    </w:p>
    <w:p w14:paraId="420DC713"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Δώδεκα χρόνια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Το ένα ραντεβού μετά το άλλο, άνθρωποι που έρχονται εδώ με</w:t>
      </w:r>
      <w:r>
        <w:rPr>
          <w:rFonts w:eastAsia="Times New Roman" w:cs="Times New Roman"/>
          <w:szCs w:val="24"/>
        </w:rPr>
        <w:t xml:space="preserve"> άνεση φοβερή. Ένα ραντεβού αν είχα με τον κ. </w:t>
      </w:r>
      <w:proofErr w:type="spellStart"/>
      <w:r>
        <w:rPr>
          <w:rFonts w:eastAsia="Times New Roman" w:cs="Times New Roman"/>
          <w:szCs w:val="24"/>
        </w:rPr>
        <w:t>Χριστοφοράκο</w:t>
      </w:r>
      <w:proofErr w:type="spellEnd"/>
      <w:r>
        <w:rPr>
          <w:rFonts w:eastAsia="Times New Roman" w:cs="Times New Roman"/>
          <w:szCs w:val="24"/>
        </w:rPr>
        <w:t xml:space="preserve"> ή τον κ. </w:t>
      </w:r>
      <w:proofErr w:type="spellStart"/>
      <w:r>
        <w:rPr>
          <w:rFonts w:eastAsia="Times New Roman" w:cs="Times New Roman"/>
          <w:szCs w:val="24"/>
        </w:rPr>
        <w:t>Siekaczek</w:t>
      </w:r>
      <w:proofErr w:type="spellEnd"/>
      <w:r>
        <w:rPr>
          <w:rFonts w:eastAsia="Times New Roman" w:cs="Times New Roman"/>
          <w:szCs w:val="24"/>
        </w:rPr>
        <w:t xml:space="preserve"> -ειλικρινά σας το λέω- δεν θα είχα μούτρα να ανέβω σε αυτό εδώ το έδρανο. Δεν θα μπορούσα να το κάνω. </w:t>
      </w:r>
    </w:p>
    <w:p w14:paraId="420DC714"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Και άλλα πολλά θα μπορούσα να πω για τη δικαιοσύνη, πώς οι παραγραφές διαδέ</w:t>
      </w:r>
      <w:r>
        <w:rPr>
          <w:rFonts w:eastAsia="Times New Roman" w:cs="Times New Roman"/>
          <w:szCs w:val="24"/>
        </w:rPr>
        <w:t xml:space="preserve">χονταν η μία την άλλη. Τι σχέση έχουν αυτά με τον </w:t>
      </w:r>
      <w:r>
        <w:rPr>
          <w:rFonts w:eastAsia="Times New Roman" w:cs="Times New Roman"/>
          <w:szCs w:val="24"/>
        </w:rPr>
        <w:t>προϋπολογισμό</w:t>
      </w:r>
      <w:r>
        <w:rPr>
          <w:rFonts w:eastAsia="Times New Roman" w:cs="Times New Roman"/>
          <w:szCs w:val="24"/>
        </w:rPr>
        <w:t>; Για εμένα μεγάλη. Και επειδή δεν μου αρέσει να παρελθοντολογώ, θέλω να σας πω το εξής. Έχω μπροστά μου, «χαρτί και καλαμάρι», το μέλλον. Εθνικό σύστημα ταυτοτήτων, ηλεκτρονική διακυβέρνηση. Τ</w:t>
      </w:r>
      <w:r>
        <w:rPr>
          <w:rFonts w:eastAsia="Times New Roman" w:cs="Times New Roman"/>
          <w:szCs w:val="24"/>
        </w:rPr>
        <w:t>ι σας εμπόδιζε να το κάνετε; Σας λέω ορθά κοφτά ότι η διαφθορά και η διαπλοκή. Μέσω αυτής, η ανάπτυξη είναι σήμα κατατεθέν για αυτές τις χώρες που το έχουν εφαρμόσει. Και χειροπιαστό παράδειγμα είναι μία μικρή χώρα που δεν υπήρχε πριν είκοσι τρία χρόνια. Ε</w:t>
      </w:r>
      <w:r>
        <w:rPr>
          <w:rFonts w:eastAsia="Times New Roman" w:cs="Times New Roman"/>
          <w:szCs w:val="24"/>
        </w:rPr>
        <w:t xml:space="preserve">θνικό σύστημα ηλεκτρονικών δημοσίων συμβάσεων, υπηρεσίες μίας στάσης. Έξι μήνες, διακόσιες υπογραφές. </w:t>
      </w:r>
    </w:p>
    <w:p w14:paraId="420DC715"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φαρμάκων. Δεν έχω κανέναν δισταγμό να σας πω ότι αυτό έγινε πριν από εμάς και ολοκληρώνεται σε εμάς. Ήμουν από αυτούς που το σ</w:t>
      </w:r>
      <w:r>
        <w:rPr>
          <w:rFonts w:eastAsia="Times New Roman" w:cs="Times New Roman"/>
          <w:szCs w:val="24"/>
        </w:rPr>
        <w:t xml:space="preserve">τήριξε, κόντρα σε ανθρώπους που δεν ήθελαν να πειραχτεί, τι; Ηλεκτρονικά τιμολόγια, ηλεκτρονικά συστήματα πάταξης λαθρεμπορίου. Είναι μερικά από αυτά που είναι στην «ουρά» να γίνουν. </w:t>
      </w:r>
    </w:p>
    <w:p w14:paraId="420DC716"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Ηλεκτρονικές πληρωμές, το πλαστικό χρήμα. Κάτι αλλάζει σε αυτή τη χώρα. </w:t>
      </w:r>
      <w:r>
        <w:rPr>
          <w:rFonts w:eastAsia="Times New Roman" w:cs="Times New Roman"/>
          <w:szCs w:val="24"/>
        </w:rPr>
        <w:t xml:space="preserve">Έχω μπροστά μου έναν κατάλογο όπου όλα τα Υπουργεία -όταν λέω όλα, όλα, σε ποσοστό 15%, 20%, 25%- έχουν μπει στο πεδίο της ηλεκτρονικής διακυβέρνησης. </w:t>
      </w:r>
    </w:p>
    <w:p w14:paraId="420DC717"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Σας λέω χειροπιαστό το τελευταίο παράδειγμα, το μέρισμα. Δεν χρειάζεται να πάει κανείς ούτε στον πολιτευ</w:t>
      </w:r>
      <w:r>
        <w:rPr>
          <w:rFonts w:eastAsia="Times New Roman" w:cs="Times New Roman"/>
          <w:szCs w:val="24"/>
        </w:rPr>
        <w:t xml:space="preserve">τή του ούτε στον Βουλευτή του ούτε στον Υπουργό του. Υπάρχει η ηλεκτρονική πύλη και λέει αν το δικαιούται ή όχι. Δεν κάνω ούτε πολιτική αυτή τη στιγμή, ούτε τίποτα. </w:t>
      </w:r>
    </w:p>
    <w:p w14:paraId="420DC718"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Να πω και κάτι; Όπως έγινε με το κοινωνικό επίδομα αλληλεγγύης, άσχετοι άνθρωποι μπορεί να</w:t>
      </w:r>
      <w:r>
        <w:rPr>
          <w:rFonts w:eastAsia="Times New Roman" w:cs="Times New Roman"/>
          <w:szCs w:val="24"/>
        </w:rPr>
        <w:t xml:space="preserve"> ψηφίζουν από Χρυσή Αυγή μέχρι ό,τι θέλουν, έχουν δικαίωμα ως πολίτες και δικαιούνται κάτι. Επίσης, όλοι οι δημόσιοι υπάλληλοι, πάνω από ένα εκατομμύριο, είναι κάποια χρήματα που πρέπει να τους επιστραφούν. Είναι μια μορφή ηλεκτρονικής διακυβέρνησης. </w:t>
      </w:r>
    </w:p>
    <w:p w14:paraId="420DC719"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Αλήθεια, τι σας εμπόδιζε τόσα χρόνια να τα κάνετε; Γιατί αυτά είναι κατακτήσεις δεκαετιών στις χώρες της Ευρωπαϊκής Ένωσης, που λέτε ότι σας εκφράζει και θέλετε να ανήκετε. Σήμερα τα κάνει αυτή εδώ η Κυβέρνηση. </w:t>
      </w:r>
    </w:p>
    <w:p w14:paraId="420DC71A" w14:textId="77777777" w:rsidR="003663B4" w:rsidRDefault="00087BC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κατηγορούμαι για παρελθοντολογία. Τι να </w:t>
      </w:r>
      <w:r>
        <w:rPr>
          <w:rFonts w:eastAsia="Times New Roman" w:cs="Times New Roman"/>
          <w:szCs w:val="24"/>
        </w:rPr>
        <w:t xml:space="preserve">κάνω όμως; Θα πω για την </w:t>
      </w:r>
      <w:r>
        <w:rPr>
          <w:rFonts w:eastAsia="Times New Roman" w:cs="Times New Roman"/>
          <w:szCs w:val="24"/>
        </w:rPr>
        <w:t>«</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w:t>
      </w:r>
      <w:r>
        <w:rPr>
          <w:rFonts w:eastAsia="Times New Roman" w:cs="Times New Roman"/>
          <w:szCs w:val="24"/>
        </w:rPr>
        <w:t xml:space="preserve"> -θα το πω και θα το λέω πάντα και είναι κάτι που δεν θα μου απαντηθεί ποτέ- και για ένα δημοσίευμα λίγες ημέρες μετά την εκλογή αυτής τη Κυβέρνησης. Η </w:t>
      </w:r>
      <w:r>
        <w:rPr>
          <w:rFonts w:eastAsia="Times New Roman" w:cs="Times New Roman"/>
          <w:szCs w:val="24"/>
        </w:rPr>
        <w:t>«</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w:t>
      </w:r>
      <w:r>
        <w:rPr>
          <w:rFonts w:eastAsia="Times New Roman" w:cs="Times New Roman"/>
          <w:szCs w:val="24"/>
        </w:rPr>
        <w:t>, για να ξέρετε, εξέφραζε Σόιμπλε. Λέει: «Θα φορολογήσετε ε</w:t>
      </w:r>
      <w:r>
        <w:rPr>
          <w:rFonts w:eastAsia="Times New Roman" w:cs="Times New Roman"/>
          <w:szCs w:val="24"/>
        </w:rPr>
        <w:t xml:space="preserve">πιτέλους τα 600 δισεκατομμύρια που είναι παρκαρισμένα σε φορολογικούς παραδείσους» κλπ.; Έκανε κριτική μάλιστα σε μια </w:t>
      </w:r>
      <w:r>
        <w:rPr>
          <w:rFonts w:eastAsia="Times New Roman" w:cs="Times New Roman"/>
          <w:szCs w:val="24"/>
        </w:rPr>
        <w:t xml:space="preserve">κυβέρνηση </w:t>
      </w:r>
      <w:r>
        <w:rPr>
          <w:rFonts w:eastAsia="Times New Roman" w:cs="Times New Roman"/>
          <w:szCs w:val="24"/>
        </w:rPr>
        <w:t>που είχε αναλάβει έναν μήνα. Καλώς, κατά τη γνώμη μου. Καλά κάνει. Έλεγε για 600 δισεκατομμύρια.</w:t>
      </w:r>
    </w:p>
    <w:p w14:paraId="420DC71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Δεν μου αρέσει να λέω τα καλά. </w:t>
      </w:r>
      <w:r>
        <w:rPr>
          <w:rFonts w:eastAsia="Times New Roman" w:cs="Times New Roman"/>
          <w:szCs w:val="24"/>
        </w:rPr>
        <w:t>Πιστεύω ότι πρέπει να φύγουμε μπροστά. Ακούω όμως τον τελευταίο καιρό μία κριτική σε στυλ «Κάνετε επιδοματική πολιτική. Εμείς θέλουμε ανάπτυξη». Σώπα! Σοβαρά; Και εγώ! Ξεχάσατε ότι κάποιοι άνθρωποι πήγαιναν στους κάδους απορριμμάτων; Ξεχάσατε τι γινόταν στ</w:t>
      </w:r>
      <w:r>
        <w:rPr>
          <w:rFonts w:eastAsia="Times New Roman" w:cs="Times New Roman"/>
          <w:szCs w:val="24"/>
        </w:rPr>
        <w:t>α συσσίτια της Εκκλησίας και των σχολείων, που σιγά-σιγά ελαττώνονται;</w:t>
      </w:r>
    </w:p>
    <w:p w14:paraId="420DC71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Είμαστε υποχρεωμένοι γιατί ένα κομμάτι των Ελλήνων πολιτών ακόμη υποφέρει. Κανείς δεν θριαμβολόγησε σε αυτή την Αίθουσα. Παρακολουθώ με ιερή προσήλωση. Κανείς δεν είπε ότι όλα έγιναν κα</w:t>
      </w:r>
      <w:r>
        <w:rPr>
          <w:rFonts w:eastAsia="Times New Roman" w:cs="Times New Roman"/>
          <w:szCs w:val="24"/>
        </w:rPr>
        <w:t xml:space="preserve">λά. Και λάθη κάναμε και υπερβολές είπαν. Ενοχλεί όμως, γιατί από τις εκλογές του Σεπτεμβρίου του 2015 έχουν περάσει δύο χρόνια και δυόμισι μήνες και ακούω για καρέκλες, καρέκλες, καρέκλες. </w:t>
      </w:r>
    </w:p>
    <w:p w14:paraId="420DC71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Ποιοι άνθρωποι κυβερνούσαν σαράντα χρόνια; Δεν είναι κακό να έχεις</w:t>
      </w:r>
      <w:r>
        <w:rPr>
          <w:rFonts w:eastAsia="Times New Roman" w:cs="Times New Roman"/>
          <w:szCs w:val="24"/>
        </w:rPr>
        <w:t xml:space="preserve"> την αίσθηση του μέτρου. Και πολλοί την έχουν χάσει. Εάν θέλετε, φέρτε μία νομοθετική ρύθμιση να μην είναι για τέσσερα χρόνια η Κυβέρνηση, να είναι δύο, να είναι ένα, να είναι τρία. Κάντε το. Πιστεύω ότι δεν θα το κάνετε. Κρίνεται κανείς στα δύο χρόνια και</w:t>
      </w:r>
      <w:r>
        <w:rPr>
          <w:rFonts w:eastAsia="Times New Roman" w:cs="Times New Roman"/>
          <w:szCs w:val="24"/>
        </w:rPr>
        <w:t xml:space="preserve"> τρεις μήνες; Εγώ πιστεύω πως όχι. </w:t>
      </w:r>
    </w:p>
    <w:p w14:paraId="420DC71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Βλέπω μία νευρικότητα τον τελευταίο καιρό, αφού τα επιχειρήματα της παρένθεσης δεν έπιασαν, το </w:t>
      </w:r>
      <w:proofErr w:type="spellStart"/>
      <w:r>
        <w:rPr>
          <w:rFonts w:eastAsia="Times New Roman" w:cs="Times New Roman"/>
          <w:szCs w:val="24"/>
          <w:lang w:val="en-US"/>
        </w:rPr>
        <w:t>Grexit</w:t>
      </w:r>
      <w:proofErr w:type="spellEnd"/>
      <w:r>
        <w:rPr>
          <w:rFonts w:eastAsia="Times New Roman" w:cs="Times New Roman"/>
          <w:szCs w:val="24"/>
        </w:rPr>
        <w:t xml:space="preserve"> </w:t>
      </w:r>
      <w:r>
        <w:rPr>
          <w:rFonts w:eastAsia="Times New Roman" w:cs="Times New Roman"/>
          <w:szCs w:val="24"/>
        </w:rPr>
        <w:t>δεν έπιασε, οι πρόωρες εκλογές δεν έπιασαν, οι πυρκαγιές δεν βγήκαν, οι πλημμύρες δεν βγήκαν, η πετρελαιοκηλίδα δεν βγ</w:t>
      </w:r>
      <w:r>
        <w:rPr>
          <w:rFonts w:eastAsia="Times New Roman" w:cs="Times New Roman"/>
          <w:szCs w:val="24"/>
        </w:rPr>
        <w:t xml:space="preserve">ήκε. Μία απίστευτη, υστερική, τυφλή Αντιπολίτευση: «φύγετε, φύγετε, φύγετε». Πώς, ρε παιδιά, να φύγουμε; Πώς; Πείτε μου πώς! Ξέρετε, έγιναν εκλογές και μάλιστα οι εκλογές του Σεπτέμβρη, που έχουν γίνει αόρατες, έγιναν με πολύ έντιμο τρόπο. </w:t>
      </w:r>
    </w:p>
    <w:p w14:paraId="420DC71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 xml:space="preserve">ό κτυπάει προειδοποιητικά το κουδούνι λήξεως του χρόνου ομιλίας του κυρίου Βουλευτή) </w:t>
      </w:r>
    </w:p>
    <w:p w14:paraId="420DC72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Διαχειριζόμαστε εμείς ή κάποιοι άλλοι; Εσείς. Και επειδή η τρίτη αξιολόγηση τελείωσε σχεδόν, κανείς δεν θριαμβολογεί. Και επειδή πράγματι βγαίνουμε από τα μνημόνια, πάλι </w:t>
      </w:r>
      <w:r>
        <w:rPr>
          <w:rFonts w:eastAsia="Times New Roman" w:cs="Times New Roman"/>
          <w:szCs w:val="24"/>
        </w:rPr>
        <w:t xml:space="preserve">δεν θριαμβολογεί κανείς. Ξέρουμε, είναι ανηφορικός ο δρόμος, αλλά θα έχουμε μία ανάσα, μία ελπίδα ελευθερίας, δηλαδή θα μπορείς να νομοθετήσεις κάτι από μόνος σου πια, δεν θα έχεις την επιτήρηση που είχες όταν δανειζόσουν. </w:t>
      </w:r>
    </w:p>
    <w:p w14:paraId="420DC72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Το 2007 ήταν το δεκαετές ομόλογο</w:t>
      </w:r>
      <w:r>
        <w:rPr>
          <w:rFonts w:eastAsia="Times New Roman" w:cs="Times New Roman"/>
          <w:szCs w:val="24"/>
        </w:rPr>
        <w:t xml:space="preserve"> στο 4,38%, όχι το 2009. Ήταν το 2007. Εγώ θα παραδεχτώ ότι τα πλεονάσματα –δεν λέω για το 2018- είναι μεγάλα. Εγώ πιστεύω ότι υπάρχει έδαφος διαπραγμάτευσης για μικρότερα πλεονάσματα. Το δέχομαι εγώ αυτό. Και πιστεύω ότι με καλή πρόθεση θα το παλέψουμε. </w:t>
      </w:r>
    </w:p>
    <w:p w14:paraId="420DC72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20DC72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Τελειώνοντας, θα ήθελα, κύριε Πρόεδρε εάν μου δώσετε ένα λεπτό, να μιλήσω με στοιχεία. Αφήστε τις δικές μου εκτιμήσεις, μπορεί να είναι λάθος, μπορεί να είναι ευνοϊκές, μπ</w:t>
      </w:r>
      <w:r>
        <w:rPr>
          <w:rFonts w:eastAsia="Times New Roman" w:cs="Times New Roman"/>
          <w:szCs w:val="24"/>
        </w:rPr>
        <w:t>ορεί να είναι ό,τι θέλουμε. Είναι όμως μερικά στοιχεία που δεν μπορεί να τα διαψεύσει κανείς.</w:t>
      </w:r>
    </w:p>
    <w:p w14:paraId="420DC72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Έχω εδώ μπροστά μου δεκαοκτώ μεγαθήρια εταιρείες, τις πρώτες μεγάλες εταιρείες και τους ισολογισμούς τους για το 2016. Για το 2017 δεν τους έχω, γιατί δεν έχει τε</w:t>
      </w:r>
      <w:r>
        <w:rPr>
          <w:rFonts w:eastAsia="Times New Roman" w:cs="Times New Roman"/>
          <w:szCs w:val="24"/>
        </w:rPr>
        <w:t xml:space="preserve">λειώσει. Θα μπορούσα να σας διαβάσω τα ονόματά τους, </w:t>
      </w:r>
      <w:r>
        <w:rPr>
          <w:rFonts w:eastAsia="Times New Roman" w:cs="Times New Roman"/>
          <w:szCs w:val="24"/>
        </w:rPr>
        <w:t>«</w:t>
      </w:r>
      <w:r>
        <w:rPr>
          <w:rFonts w:eastAsia="Times New Roman" w:cs="Times New Roman"/>
          <w:szCs w:val="24"/>
          <w:lang w:val="en-US"/>
        </w:rPr>
        <w:t>VODAFONE</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WIND</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METRO</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AEBE</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ΓΕΚ ΤΕΡΝΑ</w:t>
      </w:r>
      <w:r>
        <w:rPr>
          <w:rFonts w:eastAsia="Times New Roman" w:cs="Times New Roman"/>
          <w:szCs w:val="24"/>
        </w:rPr>
        <w:t>»</w:t>
      </w:r>
      <w:r>
        <w:rPr>
          <w:rFonts w:eastAsia="Times New Roman" w:cs="Times New Roman"/>
          <w:szCs w:val="24"/>
        </w:rPr>
        <w:t xml:space="preserve"> κλπ.. Βλέπουμε να έχουν τζίρο εργασιών μεγαλύτερο κατά 20% με 30%. Τον κατάλογο τον έχω εδώ και είναι και αδιάψευστος. Δεν θα σας το διαβάσω. </w:t>
      </w:r>
    </w:p>
    <w:p w14:paraId="420DC72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Κάποιες άλλε</w:t>
      </w:r>
      <w:r>
        <w:rPr>
          <w:rFonts w:eastAsia="Times New Roman" w:cs="Times New Roman"/>
          <w:szCs w:val="24"/>
        </w:rPr>
        <w:t xml:space="preserve">ς ταμπέλες που τις είχαμε ξεχάσει, επανήλθαν στην αγορά: η </w:t>
      </w:r>
      <w:r>
        <w:rPr>
          <w:rFonts w:eastAsia="Times New Roman" w:cs="Times New Roman"/>
          <w:szCs w:val="24"/>
        </w:rPr>
        <w:t>«</w:t>
      </w:r>
      <w:r>
        <w:rPr>
          <w:rFonts w:eastAsia="Times New Roman" w:cs="Times New Roman"/>
          <w:szCs w:val="24"/>
        </w:rPr>
        <w:t>ΕΣΚΙΜΩ</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ΙΖΟΛΑ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ΑΛΦΑ</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ΚΑΤΣΕΛΗΣ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ΦΙΞ</w:t>
      </w:r>
      <w:r>
        <w:rPr>
          <w:rFonts w:eastAsia="Times New Roman" w:cs="Times New Roman"/>
          <w:szCs w:val="24"/>
        </w:rPr>
        <w:t>»</w:t>
      </w:r>
      <w:r>
        <w:rPr>
          <w:rFonts w:eastAsia="Times New Roman" w:cs="Times New Roman"/>
          <w:szCs w:val="24"/>
        </w:rPr>
        <w:t>, είναι χειροπιαστή απάντηση, γιατί λένε ότι διώχνουμε τις επενδύσεις.</w:t>
      </w:r>
    </w:p>
    <w:p w14:paraId="420DC72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Και κάτι ακόμη και τελειώνω, δεν κουράζω άλλο. Έχω μπροστά μου έναν κατάλογο εδώ με δώδεκα ξενοδοχεία πέντε αστέρων. Δύο μπορεί να μην είναι πέντε αστέρων. Και εξηγούμαι με ονόματα. </w:t>
      </w:r>
    </w:p>
    <w:p w14:paraId="420DC72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Ακούω ότι καίγεται το κέντρο της Αθήνας, ανομία κλπ</w:t>
      </w:r>
      <w:r>
        <w:rPr>
          <w:rFonts w:eastAsia="Times New Roman" w:cs="Times New Roman"/>
          <w:szCs w:val="24"/>
        </w:rPr>
        <w:t>.</w:t>
      </w:r>
      <w:r>
        <w:rPr>
          <w:rFonts w:eastAsia="Times New Roman" w:cs="Times New Roman"/>
          <w:szCs w:val="24"/>
        </w:rPr>
        <w:t xml:space="preserve">. Δεν έρχεται κανείς </w:t>
      </w:r>
      <w:r>
        <w:rPr>
          <w:rFonts w:eastAsia="Times New Roman" w:cs="Times New Roman"/>
          <w:szCs w:val="24"/>
        </w:rPr>
        <w:t xml:space="preserve">να επενδύσει εύκολα στο κέντρο της Αθήνας, ξέρετε, τόσο εύκολα. Θα το ψάξει: </w:t>
      </w:r>
      <w:r>
        <w:rPr>
          <w:rFonts w:eastAsia="Times New Roman" w:cs="Times New Roman"/>
          <w:szCs w:val="24"/>
        </w:rPr>
        <w:t>«</w:t>
      </w:r>
      <w:r>
        <w:rPr>
          <w:rFonts w:eastAsia="Times New Roman" w:cs="Times New Roman"/>
          <w:szCs w:val="24"/>
          <w:lang w:val="en-US"/>
        </w:rPr>
        <w:t>ELECTRA</w:t>
      </w:r>
      <w:r>
        <w:rPr>
          <w:rFonts w:eastAsia="Times New Roman" w:cs="Times New Roman"/>
          <w:szCs w:val="24"/>
        </w:rPr>
        <w:t xml:space="preserve"> </w:t>
      </w:r>
      <w:r>
        <w:rPr>
          <w:rFonts w:eastAsia="Times New Roman" w:cs="Times New Roman"/>
          <w:szCs w:val="24"/>
          <w:lang w:val="en-US"/>
        </w:rPr>
        <w:t>METROPOLIS</w:t>
      </w:r>
      <w:r>
        <w:rPr>
          <w:rFonts w:eastAsia="Times New Roman" w:cs="Times New Roman"/>
          <w:szCs w:val="24"/>
        </w:rPr>
        <w:t>»</w:t>
      </w:r>
      <w:r>
        <w:rPr>
          <w:rFonts w:eastAsia="Times New Roman" w:cs="Times New Roman"/>
          <w:szCs w:val="24"/>
        </w:rPr>
        <w:t xml:space="preserve">, στην Οδό Μητροπόλεως. Έχω μπροστά μου τον </w:t>
      </w:r>
      <w:r>
        <w:rPr>
          <w:rFonts w:eastAsia="Times New Roman" w:cs="Times New Roman"/>
          <w:szCs w:val="24"/>
        </w:rPr>
        <w:t>«</w:t>
      </w:r>
      <w:r>
        <w:rPr>
          <w:rFonts w:eastAsia="Times New Roman" w:cs="Times New Roman"/>
          <w:szCs w:val="24"/>
        </w:rPr>
        <w:t>ΑΣΤΕΡΑ</w:t>
      </w:r>
      <w:r>
        <w:rPr>
          <w:rFonts w:eastAsia="Times New Roman" w:cs="Times New Roman"/>
          <w:szCs w:val="24"/>
        </w:rPr>
        <w:t>»</w:t>
      </w:r>
      <w:r>
        <w:rPr>
          <w:rFonts w:eastAsia="Times New Roman" w:cs="Times New Roman"/>
          <w:szCs w:val="24"/>
        </w:rPr>
        <w:t xml:space="preserve"> της Βουλιαγμένης. Ένα μεγαθήριο ανακαινίζεται από την </w:t>
      </w:r>
      <w:r>
        <w:rPr>
          <w:rFonts w:eastAsia="Times New Roman" w:cs="Times New Roman"/>
          <w:szCs w:val="24"/>
        </w:rPr>
        <w:t>«</w:t>
      </w:r>
      <w:r>
        <w:rPr>
          <w:rFonts w:eastAsia="Times New Roman" w:cs="Times New Roman"/>
          <w:szCs w:val="24"/>
          <w:lang w:val="en-US"/>
        </w:rPr>
        <w:t>FOUR</w:t>
      </w:r>
      <w:r>
        <w:rPr>
          <w:rFonts w:eastAsia="Times New Roman" w:cs="Times New Roman"/>
          <w:szCs w:val="24"/>
        </w:rPr>
        <w:t xml:space="preserve"> </w:t>
      </w:r>
      <w:r>
        <w:rPr>
          <w:rFonts w:eastAsia="Times New Roman" w:cs="Times New Roman"/>
          <w:szCs w:val="24"/>
          <w:lang w:val="en-US"/>
        </w:rPr>
        <w:t>SEASONS</w:t>
      </w:r>
      <w:r>
        <w:rPr>
          <w:rFonts w:eastAsia="Times New Roman" w:cs="Times New Roman"/>
          <w:szCs w:val="24"/>
        </w:rPr>
        <w:t xml:space="preserve"> </w:t>
      </w:r>
      <w:r>
        <w:rPr>
          <w:rFonts w:eastAsia="Times New Roman" w:cs="Times New Roman"/>
          <w:szCs w:val="24"/>
          <w:lang w:val="en-US"/>
        </w:rPr>
        <w:t>HOTELS</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RESORT</w:t>
      </w:r>
      <w:r>
        <w:rPr>
          <w:rFonts w:eastAsia="Times New Roman" w:cs="Times New Roman"/>
          <w:szCs w:val="24"/>
        </w:rPr>
        <w:t>»</w:t>
      </w:r>
      <w:r>
        <w:rPr>
          <w:rFonts w:eastAsia="Times New Roman" w:cs="Times New Roman"/>
          <w:szCs w:val="24"/>
        </w:rPr>
        <w:t>. Κάτι σας θυμίζει α</w:t>
      </w:r>
      <w:r>
        <w:rPr>
          <w:rFonts w:eastAsia="Times New Roman" w:cs="Times New Roman"/>
          <w:szCs w:val="24"/>
        </w:rPr>
        <w:t xml:space="preserve">υτό. Το ξεχνάμε. </w:t>
      </w:r>
    </w:p>
    <w:p w14:paraId="420DC72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Εκσυγχρονίζεται, αλλάζει σχεδόν τελείως όψη το ξενοδοχείο </w:t>
      </w:r>
      <w:r>
        <w:rPr>
          <w:rFonts w:eastAsia="Times New Roman" w:cs="Times New Roman"/>
          <w:szCs w:val="24"/>
        </w:rPr>
        <w:t>«</w:t>
      </w:r>
      <w:r>
        <w:rPr>
          <w:rFonts w:eastAsia="Times New Roman" w:cs="Times New Roman"/>
          <w:szCs w:val="24"/>
          <w:lang w:val="en-US"/>
        </w:rPr>
        <w:t>HILTON</w:t>
      </w:r>
      <w:r>
        <w:rPr>
          <w:rFonts w:eastAsia="Times New Roman" w:cs="Times New Roman"/>
          <w:szCs w:val="24"/>
        </w:rPr>
        <w:t>»</w:t>
      </w:r>
      <w:r>
        <w:rPr>
          <w:rFonts w:eastAsia="Times New Roman" w:cs="Times New Roman"/>
          <w:szCs w:val="24"/>
        </w:rPr>
        <w:t xml:space="preserve">, όπως και το </w:t>
      </w:r>
      <w:r>
        <w:rPr>
          <w:rFonts w:eastAsia="Times New Roman" w:cs="Times New Roman"/>
          <w:szCs w:val="24"/>
        </w:rPr>
        <w:t>«</w:t>
      </w:r>
      <w:r>
        <w:rPr>
          <w:rFonts w:eastAsia="Times New Roman" w:cs="Times New Roman"/>
          <w:szCs w:val="24"/>
          <w:lang w:val="en-US"/>
        </w:rPr>
        <w:t>METROPOLITAN</w:t>
      </w:r>
      <w:r>
        <w:rPr>
          <w:rFonts w:eastAsia="Times New Roman" w:cs="Times New Roman"/>
          <w:szCs w:val="24"/>
        </w:rPr>
        <w:t>»</w:t>
      </w:r>
      <w:r>
        <w:rPr>
          <w:rFonts w:eastAsia="Times New Roman" w:cs="Times New Roman"/>
          <w:szCs w:val="24"/>
        </w:rPr>
        <w:t xml:space="preserve"> του Χανδρή, στη Συγγρού και το πρώην </w:t>
      </w:r>
      <w:r>
        <w:rPr>
          <w:rFonts w:eastAsia="Times New Roman" w:cs="Times New Roman"/>
          <w:szCs w:val="24"/>
        </w:rPr>
        <w:t>«</w:t>
      </w:r>
      <w:r>
        <w:rPr>
          <w:rFonts w:eastAsia="Times New Roman" w:cs="Times New Roman"/>
          <w:szCs w:val="24"/>
          <w:lang w:val="en-US"/>
        </w:rPr>
        <w:t>ATHENS</w:t>
      </w:r>
      <w:r>
        <w:rPr>
          <w:rFonts w:eastAsia="Times New Roman" w:cs="Times New Roman"/>
          <w:szCs w:val="24"/>
        </w:rPr>
        <w:t xml:space="preserve"> </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HOTEL</w:t>
      </w:r>
      <w:r>
        <w:rPr>
          <w:rFonts w:eastAsia="Times New Roman" w:cs="Times New Roman"/>
          <w:szCs w:val="24"/>
        </w:rPr>
        <w:t>»</w:t>
      </w:r>
      <w:r>
        <w:rPr>
          <w:rFonts w:eastAsia="Times New Roman" w:cs="Times New Roman"/>
          <w:szCs w:val="24"/>
        </w:rPr>
        <w:t xml:space="preserve">, πάλι στη Συγγρού. Η </w:t>
      </w:r>
      <w:r>
        <w:rPr>
          <w:rFonts w:eastAsia="Times New Roman" w:cs="Times New Roman"/>
          <w:szCs w:val="24"/>
        </w:rPr>
        <w:t>«ΜΕΓΑΛΗ ΒΡΕΤΑΝΙΑ»</w:t>
      </w:r>
      <w:r>
        <w:rPr>
          <w:rFonts w:eastAsia="Times New Roman" w:cs="Times New Roman"/>
          <w:szCs w:val="24"/>
        </w:rPr>
        <w:t xml:space="preserve"> αγόρασε 43 εκατομμύρια από την </w:t>
      </w:r>
      <w:r>
        <w:rPr>
          <w:rFonts w:eastAsia="Times New Roman" w:cs="Times New Roman"/>
          <w:szCs w:val="24"/>
          <w:lang w:val="en-US"/>
        </w:rPr>
        <w:t>Alpha</w:t>
      </w:r>
      <w:r>
        <w:rPr>
          <w:rFonts w:eastAsia="Times New Roman" w:cs="Times New Roman"/>
          <w:szCs w:val="24"/>
        </w:rPr>
        <w:t xml:space="preserve"> και ανακα</w:t>
      </w:r>
      <w:r>
        <w:rPr>
          <w:rFonts w:eastAsia="Times New Roman" w:cs="Times New Roman"/>
          <w:szCs w:val="24"/>
        </w:rPr>
        <w:t xml:space="preserve">ινίζει το </w:t>
      </w:r>
      <w:r>
        <w:rPr>
          <w:rFonts w:eastAsia="Times New Roman" w:cs="Times New Roman"/>
          <w:szCs w:val="24"/>
        </w:rPr>
        <w:t>«</w:t>
      </w:r>
      <w:r>
        <w:rPr>
          <w:rFonts w:eastAsia="Times New Roman" w:cs="Times New Roman"/>
          <w:szCs w:val="24"/>
          <w:lang w:val="en-US"/>
        </w:rPr>
        <w:t>KING</w:t>
      </w:r>
      <w:r>
        <w:rPr>
          <w:rFonts w:eastAsia="Times New Roman" w:cs="Times New Roman"/>
          <w:szCs w:val="24"/>
        </w:rPr>
        <w:t xml:space="preserve"> </w:t>
      </w:r>
      <w:r>
        <w:rPr>
          <w:rFonts w:eastAsia="Times New Roman" w:cs="Times New Roman"/>
          <w:szCs w:val="24"/>
          <w:lang w:val="en-US"/>
        </w:rPr>
        <w:t>GEORGE</w:t>
      </w:r>
      <w:r>
        <w:rPr>
          <w:rFonts w:eastAsia="Times New Roman" w:cs="Times New Roman"/>
          <w:szCs w:val="24"/>
        </w:rPr>
        <w:t>»</w:t>
      </w:r>
      <w:r>
        <w:rPr>
          <w:rFonts w:eastAsia="Times New Roman" w:cs="Times New Roman"/>
          <w:szCs w:val="24"/>
        </w:rPr>
        <w:t xml:space="preserve">, ιστορικό ξενοδοχείο της κ. </w:t>
      </w:r>
      <w:proofErr w:type="spellStart"/>
      <w:r>
        <w:rPr>
          <w:rFonts w:eastAsia="Times New Roman" w:cs="Times New Roman"/>
          <w:szCs w:val="24"/>
        </w:rPr>
        <w:t>Καλκάνη</w:t>
      </w:r>
      <w:proofErr w:type="spellEnd"/>
      <w:r>
        <w:rPr>
          <w:rFonts w:eastAsia="Times New Roman" w:cs="Times New Roman"/>
          <w:szCs w:val="24"/>
        </w:rPr>
        <w:t xml:space="preserve"> για όσους παλιούς θυμούνται, που είχε πέσει και αυτό στην αφάνεια. </w:t>
      </w:r>
    </w:p>
    <w:p w14:paraId="420DC72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Τα παλιά γραφεία της Τράπεζας Εργασίας επενδύονται στην Οδό Βουλής και Κολοκοτρώνη. Ένα πολυτελές ξενοδοχείο στην οδό Σταδίου. Σ</w:t>
      </w:r>
      <w:r>
        <w:rPr>
          <w:rFonts w:eastAsia="Times New Roman" w:cs="Times New Roman"/>
          <w:szCs w:val="24"/>
        </w:rPr>
        <w:t>την πλατεία Ομονοίας επίσης…</w:t>
      </w:r>
    </w:p>
    <w:p w14:paraId="420DC72A"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πιάσαμε το τέταρτο.</w:t>
      </w:r>
    </w:p>
    <w:p w14:paraId="420DC72B"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Τελειώνω, κύριε Πρόεδρε, με στοιχεία και όχι με δικές μου εκτιμήσεις.</w:t>
      </w:r>
    </w:p>
    <w:p w14:paraId="420DC72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MIRAGE</w:t>
      </w:r>
      <w:r>
        <w:rPr>
          <w:rFonts w:eastAsia="Times New Roman" w:cs="Times New Roman"/>
          <w:szCs w:val="24"/>
        </w:rPr>
        <w:t>»</w:t>
      </w:r>
      <w:r>
        <w:rPr>
          <w:rFonts w:eastAsia="Times New Roman" w:cs="Times New Roman"/>
          <w:szCs w:val="24"/>
        </w:rPr>
        <w:t xml:space="preserve">, το παλιό κτήριο του Χυτήρογλου στην αγορά με την αλυσίδα </w:t>
      </w:r>
      <w:r>
        <w:rPr>
          <w:rFonts w:eastAsia="Times New Roman" w:cs="Times New Roman"/>
          <w:szCs w:val="24"/>
        </w:rPr>
        <w:t>«</w:t>
      </w:r>
      <w:r>
        <w:rPr>
          <w:rFonts w:eastAsia="Times New Roman" w:cs="Times New Roman"/>
          <w:szCs w:val="24"/>
          <w:lang w:val="en-US"/>
        </w:rPr>
        <w:t>GRECOTEL</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ESPERIA</w:t>
      </w:r>
      <w:r>
        <w:rPr>
          <w:rFonts w:eastAsia="Times New Roman" w:cs="Times New Roman"/>
          <w:szCs w:val="24"/>
        </w:rPr>
        <w:t xml:space="preserve"> </w:t>
      </w:r>
      <w:r>
        <w:rPr>
          <w:rFonts w:eastAsia="Times New Roman" w:cs="Times New Roman"/>
          <w:szCs w:val="24"/>
          <w:lang w:val="en-US"/>
        </w:rPr>
        <w:t>PALACE</w:t>
      </w:r>
      <w:r>
        <w:rPr>
          <w:rFonts w:eastAsia="Times New Roman" w:cs="Times New Roman"/>
          <w:szCs w:val="24"/>
        </w:rPr>
        <w:t>»</w:t>
      </w:r>
      <w:r>
        <w:rPr>
          <w:rFonts w:eastAsia="Times New Roman" w:cs="Times New Roman"/>
          <w:szCs w:val="24"/>
        </w:rPr>
        <w:t xml:space="preserve"> στην Πατησίων κλπ..</w:t>
      </w:r>
    </w:p>
    <w:p w14:paraId="420DC72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Τέλειωσα και λέω ένα πράγμα: Έχει περισσέψει η τυφλή αντιπολίτευση, η υστερική θα έλεγα, φτάνει στα σημεία του να χάνεις τελείως το μέτρο. Νομίζω ότι δεν μου χρειάζεται ούτε 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 xml:space="preserve"> ούτε 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ούτε ο </w:t>
      </w:r>
      <w:proofErr w:type="spellStart"/>
      <w:r>
        <w:rPr>
          <w:rFonts w:eastAsia="Times New Roman" w:cs="Times New Roman"/>
          <w:szCs w:val="24"/>
        </w:rPr>
        <w:t>Ντομπρόβσκις</w:t>
      </w:r>
      <w:proofErr w:type="spellEnd"/>
      <w:r>
        <w:rPr>
          <w:rFonts w:eastAsia="Times New Roman" w:cs="Times New Roman"/>
          <w:szCs w:val="24"/>
        </w:rPr>
        <w:t>, που είπε χθες κιόλ</w:t>
      </w:r>
      <w:r>
        <w:rPr>
          <w:rFonts w:eastAsia="Times New Roman" w:cs="Times New Roman"/>
          <w:szCs w:val="24"/>
        </w:rPr>
        <w:t xml:space="preserve">ας ότι το χρέος θα συζητηθεί πριν τη λήξη του προγράμματος. Όλα αυτά είναι θετικά. </w:t>
      </w:r>
    </w:p>
    <w:p w14:paraId="420DC72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Νομίζω ότι η πραγματικότητα χειροπιαστά αποδεικνύει ότι κάτι αλλάζει σε αυτήν τη χώρα, κάποιοι άνθρωποι εδώ δεν μπήκαν για να πλουτίσουν. Είναι αποφασισμένοι να βάλουν ένα </w:t>
      </w:r>
      <w:r>
        <w:rPr>
          <w:rFonts w:eastAsia="Times New Roman" w:cs="Times New Roman"/>
          <w:szCs w:val="24"/>
        </w:rPr>
        <w:t>λιθαράκι να αλλάξει επιτέλους αυτή η χώρα.</w:t>
      </w:r>
    </w:p>
    <w:p w14:paraId="420DC72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Ευχαριστώ.</w:t>
      </w:r>
    </w:p>
    <w:p w14:paraId="420DC730" w14:textId="77777777" w:rsidR="003663B4" w:rsidRDefault="00087BC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0DC73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Κύριοι συνάδελφοι, είχαμε πει να συνεχίσουμε μέχρι τις 22.30΄, αλλά για να κλείσουμε αυτόν τον κύκλο, που είναι άλλοι πέντε συ</w:t>
      </w:r>
      <w:r>
        <w:rPr>
          <w:rFonts w:eastAsia="Times New Roman" w:cs="Times New Roman"/>
          <w:szCs w:val="24"/>
        </w:rPr>
        <w:t>νάδελφοι, θα φύγουμε από τις 22.30΄, θα πάμε πολύ παραπάνω. Κάνω ό,τι μπορώ για να συγκρατηθεί ο χρόνος, αλλά δεν υπάρχει συνεννόηση, κύριοι συνάδελφοι. Τι να κάνω;</w:t>
      </w:r>
    </w:p>
    <w:p w14:paraId="420DC73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Μαρία Τριανταφύλλου.</w:t>
      </w:r>
    </w:p>
    <w:p w14:paraId="420DC733"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420DC73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Θα α</w:t>
      </w:r>
      <w:r>
        <w:rPr>
          <w:rFonts w:eastAsia="Times New Roman" w:cs="Times New Roman"/>
          <w:szCs w:val="24"/>
        </w:rPr>
        <w:t>ρχίσω λίγο από τον προτελευταίο, μάλλον συνάδελφο, -δεν θυμάμαι καλά- τον συνάδελφο από τη Λευκάδα μιας που μίλησε για μη σοβαρό σχεδιασμό στα έργα Αιτωλοακαρνανίας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Λευκάδας, μιας και έχω ένα πάρα πολύ μικρό μέρος βέβαια εδώ μπροστά μου της επαγγελματική</w:t>
      </w:r>
      <w:r>
        <w:rPr>
          <w:rFonts w:eastAsia="Times New Roman" w:cs="Times New Roman"/>
          <w:szCs w:val="24"/>
        </w:rPr>
        <w:t xml:space="preserve">ς ομάδας της Νέας Δημοκρατίας γιατί εμείς είμαστε ερασιτέχνες. </w:t>
      </w:r>
    </w:p>
    <w:p w14:paraId="420DC73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Την προηγούμενη Παρασκευή, αγαπητοί συνάδελφοι, ήρθε στην Αιτωλοακαρνανία, στο Αγρίνιο, ο Υφυπουργός Αθλητισμού, ο κ. Γεώργιος Βασιλειάδης και εγκαινίασε το δεύτερο κλειστό γήπεδο μπάσκετ στο </w:t>
      </w:r>
      <w:r>
        <w:rPr>
          <w:rFonts w:eastAsia="Times New Roman" w:cs="Times New Roman"/>
          <w:szCs w:val="24"/>
        </w:rPr>
        <w:t>Αγρίνιο, μετά από πόσα χρόνια λέτε; Μετά από είκοσι ένα χρόνια. Αυτό δείχνει τον επαγγελματισμό των αγαπητών εδώ συναδέλφων τόσων χρόνων.</w:t>
      </w:r>
    </w:p>
    <w:p w14:paraId="420DC73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βέβαια να πω ότι στην Αιτωλοακαρνανία μάς έχουν αφήσει αμανάτι και κάμποσα έργα όχι απλά ημιτελή, αλλά και εξαιρετ</w:t>
      </w:r>
      <w:r>
        <w:rPr>
          <w:rFonts w:eastAsia="Times New Roman" w:cs="Times New Roman"/>
          <w:szCs w:val="24"/>
        </w:rPr>
        <w:t xml:space="preserve">ικά μπερδεμένα, όπως, ας πούμε, το Άκτιο-Αμβρακία. Και είπε ο Υπουργός ΥΠΟΜΕΔΙ, ο Χρήστος </w:t>
      </w:r>
      <w:proofErr w:type="spellStart"/>
      <w:r>
        <w:rPr>
          <w:rFonts w:eastAsia="Times New Roman" w:cs="Times New Roman"/>
          <w:szCs w:val="24"/>
        </w:rPr>
        <w:t>Σπίρτζης</w:t>
      </w:r>
      <w:proofErr w:type="spellEnd"/>
      <w:r>
        <w:rPr>
          <w:rFonts w:eastAsia="Times New Roman" w:cs="Times New Roman"/>
          <w:szCs w:val="24"/>
        </w:rPr>
        <w:t>, ότι και ο οδικός άξονας Άκτιο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Αμβρακία δημοπρατείται τον Ιανουάριο και το Άκτιο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Λευκάδα επίσης το πρώτο τρίμηνο του 2018.</w:t>
      </w:r>
    </w:p>
    <w:p w14:paraId="420DC73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Πάμε να δούμε λίγο τον </w:t>
      </w:r>
      <w:r>
        <w:rPr>
          <w:rFonts w:eastAsia="Times New Roman" w:cs="Times New Roman"/>
          <w:szCs w:val="24"/>
        </w:rPr>
        <w:t>προϋπολ</w:t>
      </w:r>
      <w:r>
        <w:rPr>
          <w:rFonts w:eastAsia="Times New Roman" w:cs="Times New Roman"/>
          <w:szCs w:val="24"/>
        </w:rPr>
        <w:t>ογισμό</w:t>
      </w:r>
      <w:r>
        <w:rPr>
          <w:rFonts w:eastAsia="Times New Roman" w:cs="Times New Roman"/>
          <w:szCs w:val="24"/>
        </w:rPr>
        <w:t xml:space="preserve">. Έχουν ακουστεί σχεδόν τα πάντα και πάρα πολλά νούμερα. Όμως, νομίζω ότι όλοι οι τομείς που αφορούν στον </w:t>
      </w:r>
      <w:r>
        <w:rPr>
          <w:rFonts w:eastAsia="Times New Roman" w:cs="Times New Roman"/>
          <w:szCs w:val="24"/>
        </w:rPr>
        <w:t xml:space="preserve">προϋπολογισμό </w:t>
      </w:r>
      <w:r>
        <w:rPr>
          <w:rFonts w:eastAsia="Times New Roman" w:cs="Times New Roman"/>
          <w:szCs w:val="24"/>
        </w:rPr>
        <w:t xml:space="preserve">έχουν πιαστεί από πολλούς συναδέλφους. </w:t>
      </w:r>
    </w:p>
    <w:p w14:paraId="420DC73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Έχει μεγάλη σημασία να βλέπουμε πάντοτε ένας προϋπολογισμός πότε κατατίθεται, σε ποια συγκ</w:t>
      </w:r>
      <w:r>
        <w:rPr>
          <w:rFonts w:eastAsia="Times New Roman" w:cs="Times New Roman"/>
          <w:szCs w:val="24"/>
        </w:rPr>
        <w:t>υρία και σε ποια εποχή και δεν λέω κάτι πρωτότυπο. Ζούμε σε μία περίοδο πολιτικών σεισμών, σε ένα περιβάλλον όξυνσης της καπιταλιστικής κρίσης, σε ένα περιβάλλον πρωτοφανούς οικονομικής κρίσης και επίθεσης στη χώρα και στον λαό μας. Αυτή η επίθεση έχει συγ</w:t>
      </w:r>
      <w:r>
        <w:rPr>
          <w:rFonts w:eastAsia="Times New Roman" w:cs="Times New Roman"/>
          <w:szCs w:val="24"/>
        </w:rPr>
        <w:t xml:space="preserve">κεκριμένα ειδικά χαρακτηριστικά τα εργασιακά και ανθρώπινα δικαιώματα έχουν σαρωθεί και αναζητείται η επανατοποθέτησή τους. </w:t>
      </w:r>
    </w:p>
    <w:p w14:paraId="420DC73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Ζούμε, επίσης, σε ένα γεωπολιτικό περιβάλλον εξαιρετικά δύσκολο και επικίνδυνο, σε μια δαιδαλώδη διεθνή πραγματικότητα με αμείλικτε</w:t>
      </w:r>
      <w:r>
        <w:rPr>
          <w:rFonts w:eastAsia="Times New Roman" w:cs="Times New Roman"/>
          <w:szCs w:val="24"/>
        </w:rPr>
        <w:t>ς ιμπεριαλιστικές αντιπαραθέσεις όπου τα λάθη πληρώνονται ακριβά και γι’ αυτό δεν συγχωρούνται.</w:t>
      </w:r>
    </w:p>
    <w:p w14:paraId="420DC73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Τούτων δοθέντων, λοιπόν, κατατίθεται σήμερα ένας ακόμη </w:t>
      </w:r>
      <w:r>
        <w:rPr>
          <w:rFonts w:eastAsia="Times New Roman" w:cs="Times New Roman"/>
          <w:szCs w:val="24"/>
        </w:rPr>
        <w:t xml:space="preserve">προϋπολογισμός </w:t>
      </w:r>
      <w:r>
        <w:rPr>
          <w:rFonts w:eastAsia="Times New Roman" w:cs="Times New Roman"/>
          <w:szCs w:val="24"/>
        </w:rPr>
        <w:t xml:space="preserve">της </w:t>
      </w:r>
      <w:r>
        <w:rPr>
          <w:rFonts w:eastAsia="Times New Roman" w:cs="Times New Roman"/>
          <w:szCs w:val="24"/>
        </w:rPr>
        <w:t xml:space="preserve">συγκυβέρνησης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μία </w:t>
      </w:r>
      <w:r>
        <w:rPr>
          <w:rFonts w:eastAsia="Times New Roman" w:cs="Times New Roman"/>
          <w:szCs w:val="24"/>
        </w:rPr>
        <w:t xml:space="preserve">συγκυβέρνηση </w:t>
      </w:r>
      <w:r>
        <w:rPr>
          <w:rFonts w:eastAsia="Times New Roman" w:cs="Times New Roman"/>
          <w:szCs w:val="24"/>
        </w:rPr>
        <w:t xml:space="preserve">που αποδείχθηκε απείρως καλύτερη </w:t>
      </w:r>
      <w:r>
        <w:rPr>
          <w:rFonts w:eastAsia="Times New Roman" w:cs="Times New Roman"/>
          <w:szCs w:val="24"/>
        </w:rPr>
        <w:t>διαχειρίστρια επί των δημοσίων οικονομικών και αυτό νομίζω ότι πρέπει να της πιστωθεί.</w:t>
      </w:r>
    </w:p>
    <w:p w14:paraId="420DC73B" w14:textId="77777777" w:rsidR="003663B4" w:rsidRDefault="00087BC7">
      <w:pPr>
        <w:spacing w:after="0" w:line="600" w:lineRule="auto"/>
        <w:ind w:firstLine="720"/>
        <w:jc w:val="both"/>
        <w:rPr>
          <w:rFonts w:eastAsia="Times New Roman"/>
          <w:szCs w:val="24"/>
        </w:rPr>
      </w:pPr>
      <w:r>
        <w:rPr>
          <w:rFonts w:eastAsia="Times New Roman"/>
          <w:szCs w:val="24"/>
        </w:rPr>
        <w:t xml:space="preserve">Επίσης, πρέπει να της πιστωθεί ότι επέδειξε μεγαλύτερη τεχνοκρατική ικανότητα εντός του συγκεκριμένου οικονομικού πλαισίου. Για τρίτη συνεχόμενη χρονιά υπάρχει υπέρβαση </w:t>
      </w:r>
      <w:r>
        <w:rPr>
          <w:rFonts w:eastAsia="Times New Roman"/>
          <w:szCs w:val="24"/>
        </w:rPr>
        <w:t>δημοσιονομικών στόχων, υπάρχει μια προσπάθεια να λυθούν προβλήματα χρόνια, όπως αυτό των κόκκινων δανείων, υπάρχουν προσπάθειες να ρυθμιστούν χρέη επιχειρήσεων κλπ</w:t>
      </w:r>
      <w:r>
        <w:rPr>
          <w:rFonts w:eastAsia="Times New Roman"/>
          <w:szCs w:val="24"/>
        </w:rPr>
        <w:t>.</w:t>
      </w:r>
      <w:r>
        <w:rPr>
          <w:rFonts w:eastAsia="Times New Roman"/>
          <w:szCs w:val="24"/>
        </w:rPr>
        <w:t xml:space="preserve">. </w:t>
      </w:r>
    </w:p>
    <w:p w14:paraId="420DC73C" w14:textId="77777777" w:rsidR="003663B4" w:rsidRDefault="00087BC7">
      <w:pPr>
        <w:spacing w:after="0" w:line="600" w:lineRule="auto"/>
        <w:ind w:firstLine="720"/>
        <w:jc w:val="both"/>
        <w:rPr>
          <w:rFonts w:eastAsia="Times New Roman"/>
          <w:szCs w:val="24"/>
        </w:rPr>
      </w:pPr>
      <w:r>
        <w:rPr>
          <w:rFonts w:eastAsia="Times New Roman"/>
          <w:szCs w:val="24"/>
        </w:rPr>
        <w:t>Σ’ αυτό ακριβώς το σημείο υπάρχουν αντιπαραθέσεις –είναι λογικό- και αντιδικίες για το με</w:t>
      </w:r>
      <w:r>
        <w:rPr>
          <w:rFonts w:eastAsia="Times New Roman"/>
          <w:szCs w:val="24"/>
        </w:rPr>
        <w:t xml:space="preserve">ίγμα πολιτικής, για τη φορολογική πολιτική, για τις κρατικές δαπάνες και άλλα. </w:t>
      </w:r>
    </w:p>
    <w:p w14:paraId="420DC73D" w14:textId="77777777" w:rsidR="003663B4" w:rsidRDefault="00087BC7">
      <w:pPr>
        <w:spacing w:line="600" w:lineRule="auto"/>
        <w:ind w:firstLine="720"/>
        <w:jc w:val="both"/>
        <w:rPr>
          <w:rFonts w:eastAsia="Times New Roman"/>
          <w:szCs w:val="24"/>
        </w:rPr>
      </w:pPr>
      <w:r>
        <w:rPr>
          <w:rFonts w:eastAsia="Times New Roman"/>
          <w:szCs w:val="24"/>
        </w:rPr>
        <w:t xml:space="preserve">Πρέπει, όμως, να είμαστε συγκεκριμένοι. Στην Ελλάδα επιχειρήθηκε μια προσαρμογή και μια αλλαγή πορείας και υπήρχαν πράγματι αιτίες που δημιούργησαν την κρίση. </w:t>
      </w:r>
      <w:proofErr w:type="spellStart"/>
      <w:r>
        <w:rPr>
          <w:rFonts w:eastAsia="Times New Roman"/>
          <w:szCs w:val="24"/>
        </w:rPr>
        <w:t>Προσπαθήθηκε</w:t>
      </w:r>
      <w:proofErr w:type="spellEnd"/>
      <w:r>
        <w:rPr>
          <w:rFonts w:eastAsia="Times New Roman"/>
          <w:szCs w:val="24"/>
        </w:rPr>
        <w:t xml:space="preserve"> με π</w:t>
      </w:r>
      <w:r>
        <w:rPr>
          <w:rFonts w:eastAsia="Times New Roman"/>
          <w:szCs w:val="24"/>
        </w:rPr>
        <w:t>ολλούς τρόπους να γίνει αυτή η προσαρμογή. Υπήρχε ο τρόπος Σαμαρά, ήτοι η βίαιη προσαρμογή, η διάλυση μεμιάς των κρατικών δομών, το «αποφασίζω και διατάζω», το κόντεμα της δημοκρατίας, οι απολύσεις και οδηγηθήκαμε σε αλλεπάλληλες κοινωνικές εκρήξεις, σε απ</w:t>
      </w:r>
      <w:r>
        <w:rPr>
          <w:rFonts w:eastAsia="Times New Roman"/>
          <w:szCs w:val="24"/>
        </w:rPr>
        <w:t>οσταθεροποίηση, σε μια Ελλάδα έξω από κάθε ρόλο στο παγκόσμιο γίγνεσθαι. Όχι μόνο αυτό, αλλά τα προγράμματα και πάλι δεν έβγαιναν και οι δημοσιονομικοί στόχοι πάλι δεν μπορούσαν να υπερκεραστούν.</w:t>
      </w:r>
    </w:p>
    <w:p w14:paraId="420DC73E" w14:textId="77777777" w:rsidR="003663B4" w:rsidRDefault="00087BC7">
      <w:pPr>
        <w:spacing w:after="0" w:line="600" w:lineRule="auto"/>
        <w:ind w:firstLine="720"/>
        <w:jc w:val="both"/>
        <w:rPr>
          <w:rFonts w:eastAsia="Times New Roman"/>
          <w:szCs w:val="24"/>
        </w:rPr>
      </w:pPr>
      <w:r>
        <w:rPr>
          <w:rFonts w:eastAsia="Times New Roman"/>
          <w:szCs w:val="24"/>
        </w:rPr>
        <w:t>Τι είπε επί της ουσίας ο ΣΥΡΙΖΑ τον Σεπτέμβριο του 2015 με τ</w:t>
      </w:r>
      <w:r>
        <w:rPr>
          <w:rFonts w:eastAsia="Times New Roman"/>
          <w:szCs w:val="24"/>
        </w:rPr>
        <w:t>ις δεύτερες εκλογές; Ότι δεν μπορεί να γίνεται άλλη προσαρμογή μ’ αυτόν τον τρόπο. Χρειάζονται πράγματι μεταρρυθμίσεις, αλλά η χώρα δεν αντέχει περισσότερη αποσταθεροποίηση. Έτσι, δίπλα στην τήρηση του προγράμματος για την εξυγίανση των δημοσίων οικονομικώ</w:t>
      </w:r>
      <w:r>
        <w:rPr>
          <w:rFonts w:eastAsia="Times New Roman"/>
          <w:szCs w:val="24"/>
        </w:rPr>
        <w:t xml:space="preserve">ν της χώρας, η Κυβέρνηση προσπαθεί και αγωνιά να φτιάξει ένα κοινωνικό κράτος που θα ανακουφίζει τους πολίτες που βρέθηκαν στη δίνη αυτών των αλλαγών. </w:t>
      </w:r>
    </w:p>
    <w:p w14:paraId="420DC73F" w14:textId="77777777" w:rsidR="003663B4" w:rsidRDefault="00087BC7">
      <w:pPr>
        <w:spacing w:after="0" w:line="600" w:lineRule="auto"/>
        <w:ind w:firstLine="720"/>
        <w:jc w:val="both"/>
        <w:rPr>
          <w:rFonts w:eastAsia="Times New Roman"/>
          <w:szCs w:val="24"/>
        </w:rPr>
      </w:pPr>
      <w:r>
        <w:rPr>
          <w:rFonts w:eastAsia="Times New Roman"/>
          <w:szCs w:val="24"/>
        </w:rPr>
        <w:t>Υπάρχει η προσπάθεια για την ανάταξη του συστήματος υγείας και είναι εμφανές ότι ως έναν βαθμό τα νοσοκο</w:t>
      </w:r>
      <w:r>
        <w:rPr>
          <w:rFonts w:eastAsia="Times New Roman"/>
          <w:szCs w:val="24"/>
        </w:rPr>
        <w:t>μεία είναι πλέον πιο λειτουργικά, έστω μ’ έναν οριακό τρόπο. Στελεχώνονται με προσωπικό, εξοφλούνται ληξιπρόθεσμες οφειλές, αποκαθίστανται λειτουργικά προβλήματα, όμως πέρα από τα νοσοκομεία υπάρχει και ένα εμφανές νοικοκύρεμα και στα κοινωνικά ταμεία, στο</w:t>
      </w:r>
      <w:r>
        <w:rPr>
          <w:rFonts w:eastAsia="Times New Roman"/>
          <w:szCs w:val="24"/>
        </w:rPr>
        <w:t>ν ΕΟΠΥΥ, στα Υπουργεία κλπ</w:t>
      </w:r>
      <w:r>
        <w:rPr>
          <w:rFonts w:eastAsia="Times New Roman"/>
          <w:szCs w:val="24"/>
        </w:rPr>
        <w:t>.</w:t>
      </w:r>
      <w:r>
        <w:rPr>
          <w:rFonts w:eastAsia="Times New Roman"/>
          <w:szCs w:val="24"/>
        </w:rPr>
        <w:t>. Το ίδιο και στην παιδεία, με πολύ χαμηλό, αν και λίγο υψηλότερο από πέρ</w:t>
      </w:r>
      <w:r>
        <w:rPr>
          <w:rFonts w:eastAsia="Times New Roman"/>
          <w:szCs w:val="24"/>
        </w:rPr>
        <w:t>υ</w:t>
      </w:r>
      <w:r>
        <w:rPr>
          <w:rFonts w:eastAsia="Times New Roman"/>
          <w:szCs w:val="24"/>
        </w:rPr>
        <w:t xml:space="preserve">σι, προϋπολογισμό. </w:t>
      </w:r>
    </w:p>
    <w:p w14:paraId="420DC740" w14:textId="77777777" w:rsidR="003663B4" w:rsidRDefault="00087BC7">
      <w:pPr>
        <w:spacing w:line="600" w:lineRule="auto"/>
        <w:ind w:firstLine="720"/>
        <w:jc w:val="both"/>
        <w:rPr>
          <w:rFonts w:eastAsia="Times New Roman"/>
          <w:szCs w:val="24"/>
        </w:rPr>
      </w:pPr>
      <w:r>
        <w:rPr>
          <w:rFonts w:eastAsia="Times New Roman"/>
          <w:szCs w:val="24"/>
        </w:rPr>
        <w:t>Είναι σημαντικά αυτά τα στοιχεία, όμως δεν αρκούν. Δεν αρκεί η ανασύσταση του όποιου κοινωνικού κράτους. Έχει γίνει μεγάλη συζήτηση για</w:t>
      </w:r>
      <w:r>
        <w:rPr>
          <w:rFonts w:eastAsia="Times New Roman"/>
          <w:szCs w:val="24"/>
        </w:rPr>
        <w:t xml:space="preserve"> το ποιο παραγωγικό μοντέλο και ποιες αντιλήψεις και με τι οικονομία θα βγει η χώρα από την κρίση και με ποιον τρόπο θα χαράξει έναν δρόμο πιο ανεξάρτητο. </w:t>
      </w:r>
    </w:p>
    <w:p w14:paraId="420DC741" w14:textId="77777777" w:rsidR="003663B4" w:rsidRDefault="00087BC7">
      <w:pPr>
        <w:spacing w:line="600" w:lineRule="auto"/>
        <w:ind w:firstLine="720"/>
        <w:jc w:val="both"/>
        <w:rPr>
          <w:rFonts w:eastAsia="Times New Roman"/>
          <w:szCs w:val="24"/>
        </w:rPr>
      </w:pPr>
      <w:r>
        <w:rPr>
          <w:rFonts w:eastAsia="Times New Roman"/>
          <w:szCs w:val="24"/>
        </w:rPr>
        <w:t>Εδώ να πω το εξής: Είμαστε πολύ μακριά απ’ αυτό που ονομάζουμε παραγωγική ανασυγκρότηση και πρέπει ν</w:t>
      </w:r>
      <w:r>
        <w:rPr>
          <w:rFonts w:eastAsia="Times New Roman"/>
          <w:szCs w:val="24"/>
        </w:rPr>
        <w:t xml:space="preserve">α το πούμε. Πρέπει καταρχήν να σταματήσει άμεσα η χρόνια πλαστογράφηση της έννοιας της παραγωγικής ανασυγκρότησης, </w:t>
      </w:r>
      <w:proofErr w:type="spellStart"/>
      <w:r>
        <w:rPr>
          <w:rFonts w:eastAsia="Times New Roman"/>
          <w:szCs w:val="24"/>
        </w:rPr>
        <w:t>πόσω</w:t>
      </w:r>
      <w:proofErr w:type="spellEnd"/>
      <w:r>
        <w:rPr>
          <w:rFonts w:eastAsia="Times New Roman"/>
          <w:szCs w:val="24"/>
        </w:rPr>
        <w:t xml:space="preserve"> μάλλον όταν έχει προηγηθεί κυρίως μετά το 1990 η κατεύθυνση της παραγωγικής αποδιάρθρωσης με συγκεκριμένο ρόλο της Ευρωπαϊκής Ένωσης, η </w:t>
      </w:r>
      <w:r>
        <w:rPr>
          <w:rFonts w:eastAsia="Times New Roman"/>
          <w:szCs w:val="24"/>
        </w:rPr>
        <w:t xml:space="preserve">άυλη οικονομία, το χρηματιστήριο, ο εκσυγχρονισμένος </w:t>
      </w:r>
      <w:proofErr w:type="spellStart"/>
      <w:r>
        <w:rPr>
          <w:rFonts w:eastAsia="Times New Roman"/>
          <w:szCs w:val="24"/>
        </w:rPr>
        <w:t>μεταπρατισμός</w:t>
      </w:r>
      <w:proofErr w:type="spellEnd"/>
      <w:r>
        <w:rPr>
          <w:rFonts w:eastAsia="Times New Roman"/>
          <w:szCs w:val="24"/>
        </w:rPr>
        <w:t>, η «</w:t>
      </w:r>
      <w:proofErr w:type="spellStart"/>
      <w:r>
        <w:rPr>
          <w:rFonts w:eastAsia="Times New Roman"/>
          <w:szCs w:val="24"/>
        </w:rPr>
        <w:t>γκλαμουριά</w:t>
      </w:r>
      <w:proofErr w:type="spellEnd"/>
      <w:r>
        <w:rPr>
          <w:rFonts w:eastAsia="Times New Roman"/>
          <w:szCs w:val="24"/>
        </w:rPr>
        <w:t xml:space="preserve">». </w:t>
      </w:r>
    </w:p>
    <w:p w14:paraId="420DC742" w14:textId="77777777" w:rsidR="003663B4" w:rsidRDefault="00087BC7">
      <w:pPr>
        <w:spacing w:line="600" w:lineRule="auto"/>
        <w:ind w:firstLine="720"/>
        <w:jc w:val="both"/>
        <w:rPr>
          <w:rFonts w:eastAsia="Times New Roman"/>
          <w:szCs w:val="24"/>
        </w:rPr>
      </w:pPr>
      <w:r>
        <w:rPr>
          <w:rFonts w:eastAsia="Times New Roman"/>
          <w:szCs w:val="24"/>
        </w:rPr>
        <w:t>Σήμερα είναι επιτακτική η ανάγκη της παραγωγικής ανασυγκρότησης. Είμαστε αργοί σ’ αυτό. Χρειάζεται επιτάχυνση και χρειάζεται αποσαφήνιση στόχων. Χώρα που δεν παράγει, αργο</w:t>
      </w:r>
      <w:r>
        <w:rPr>
          <w:rFonts w:eastAsia="Times New Roman"/>
          <w:szCs w:val="24"/>
        </w:rPr>
        <w:t>πεθαίνει και θα σερνόμαστε εσαεί, αν αυτό πραγματικά δεν το λύσουμε.</w:t>
      </w:r>
    </w:p>
    <w:p w14:paraId="420DC743" w14:textId="77777777" w:rsidR="003663B4" w:rsidRDefault="00087BC7">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20DC744" w14:textId="77777777" w:rsidR="003663B4" w:rsidRDefault="00087BC7">
      <w:pPr>
        <w:spacing w:after="0" w:line="600" w:lineRule="auto"/>
        <w:ind w:firstLine="720"/>
        <w:jc w:val="both"/>
        <w:rPr>
          <w:rFonts w:eastAsia="Times New Roman"/>
          <w:szCs w:val="24"/>
        </w:rPr>
      </w:pPr>
      <w:r>
        <w:rPr>
          <w:rFonts w:eastAsia="Times New Roman"/>
          <w:szCs w:val="24"/>
        </w:rPr>
        <w:t>Θα τελειώσω με δύο μόνο λόγια και ευχαριστώ εκ των προτέρων για την ανοχή, κύριε Πρόεδρε.</w:t>
      </w:r>
    </w:p>
    <w:p w14:paraId="420DC745" w14:textId="77777777" w:rsidR="003663B4" w:rsidRDefault="00087BC7">
      <w:pPr>
        <w:spacing w:after="0" w:line="600" w:lineRule="auto"/>
        <w:ind w:firstLine="720"/>
        <w:jc w:val="both"/>
        <w:rPr>
          <w:rFonts w:eastAsia="Times New Roman"/>
          <w:szCs w:val="24"/>
        </w:rPr>
      </w:pPr>
      <w:r>
        <w:rPr>
          <w:rFonts w:eastAsia="Times New Roman"/>
          <w:szCs w:val="24"/>
        </w:rPr>
        <w:t xml:space="preserve">Πού βρίσκονται ο ΣΥΡΙΖΑ και η Κυβέρνηση μέσα σ’ όλο αυτό που περιγράψαμε; Βρίσκονται στον πραγματικό στίβο των συσχετισμών, στη διαχείριση των προβλημάτων, στη διακυβέρνηση με στόχο τη διέξοδο. </w:t>
      </w:r>
    </w:p>
    <w:p w14:paraId="420DC746" w14:textId="77777777" w:rsidR="003663B4" w:rsidRDefault="00087BC7">
      <w:pPr>
        <w:spacing w:line="600" w:lineRule="auto"/>
        <w:ind w:firstLine="720"/>
        <w:jc w:val="both"/>
        <w:rPr>
          <w:rFonts w:eastAsia="Times New Roman"/>
          <w:szCs w:val="24"/>
        </w:rPr>
      </w:pPr>
      <w:r>
        <w:rPr>
          <w:rFonts w:eastAsia="Times New Roman"/>
          <w:szCs w:val="24"/>
        </w:rPr>
        <w:t>Η ελληνική Αριστερά διαχρονικά βρέθηκε εκτός της ροής των γεγ</w:t>
      </w:r>
      <w:r>
        <w:rPr>
          <w:rFonts w:eastAsia="Times New Roman"/>
          <w:szCs w:val="24"/>
        </w:rPr>
        <w:t>ονότων, φοβούμενη να αναλάβει τις ευθύνες της ή υποτιμώντας τις δυνατότητες του ίδιου του λαού μας. Δεν θα μιλήσω καθόλου για εγκληματικές αποφάσεις, κυρίως μετά τον Β’ Παγκόσμιο Πόλεμο. Είναι εύκολο να βάζεις μαξιμαλιστικά αιτήματα, αλλά δύσκολο να παίρνε</w:t>
      </w:r>
      <w:r>
        <w:rPr>
          <w:rFonts w:eastAsia="Times New Roman"/>
          <w:szCs w:val="24"/>
        </w:rPr>
        <w:t xml:space="preserve">ις αποφάσεις και όσο η Αριστερά δεν έπαιρνε αποφάσεις τόσα χρόνια, το γρανάζι πρόσφατα και της τρόικα και του καπιταλισμού δούλευε ασταμάτητα, στέλνοντας ενάμισι εκατομμύριο ανθρώπους στην ανεργία και τετρακόσιες χιλιάδες στη μετανάστευση. </w:t>
      </w:r>
    </w:p>
    <w:p w14:paraId="420DC747" w14:textId="77777777" w:rsidR="003663B4" w:rsidRDefault="00087BC7">
      <w:pPr>
        <w:spacing w:line="600" w:lineRule="auto"/>
        <w:ind w:firstLine="720"/>
        <w:jc w:val="both"/>
        <w:rPr>
          <w:rFonts w:eastAsia="Times New Roman"/>
          <w:szCs w:val="24"/>
        </w:rPr>
      </w:pPr>
      <w:r>
        <w:rPr>
          <w:rFonts w:eastAsia="Times New Roman"/>
          <w:szCs w:val="24"/>
        </w:rPr>
        <w:t>Πολλοί δεν ήθελ</w:t>
      </w:r>
      <w:r>
        <w:rPr>
          <w:rFonts w:eastAsia="Times New Roman"/>
          <w:szCs w:val="24"/>
        </w:rPr>
        <w:t xml:space="preserve">αν τον ΣΥΡΙΖΑ στη διακυβέρνηση και στην Κυβέρνηση και μιλώ και για </w:t>
      </w:r>
      <w:proofErr w:type="spellStart"/>
      <w:r>
        <w:rPr>
          <w:rFonts w:eastAsia="Times New Roman"/>
          <w:szCs w:val="24"/>
        </w:rPr>
        <w:t>συριζαίους</w:t>
      </w:r>
      <w:proofErr w:type="spellEnd"/>
      <w:r>
        <w:rPr>
          <w:rFonts w:eastAsia="Times New Roman"/>
          <w:szCs w:val="24"/>
        </w:rPr>
        <w:t xml:space="preserve">. Έλεγαν «Καλύτερα να έχουμε την ησυχία μας». Όμως, γνωρίζουμε καλά πλέον δύο πράγματα: Πρώτον, οι αγώνες, ακόμα και όταν δίνονται, </w:t>
      </w:r>
      <w:proofErr w:type="spellStart"/>
      <w:r>
        <w:rPr>
          <w:rFonts w:eastAsia="Times New Roman"/>
          <w:szCs w:val="24"/>
        </w:rPr>
        <w:t>πόσω</w:t>
      </w:r>
      <w:proofErr w:type="spellEnd"/>
      <w:r>
        <w:rPr>
          <w:rFonts w:eastAsia="Times New Roman"/>
          <w:szCs w:val="24"/>
        </w:rPr>
        <w:t xml:space="preserve"> μάλλον όταν δεν δίνονται, ξεθωριάζουν στα </w:t>
      </w:r>
      <w:r>
        <w:rPr>
          <w:rFonts w:eastAsia="Times New Roman"/>
          <w:szCs w:val="24"/>
        </w:rPr>
        <w:t xml:space="preserve">μάτια των πολλών αν δεν συνοδεύονται από μία στρατηγική πρόταση για την κοινωνία και μένουν μόνο τα εύσημα περί συνέπειας από τη Νέα Δημοκρατία και το ΠΑΣΟΚ. </w:t>
      </w:r>
    </w:p>
    <w:p w14:paraId="420DC748" w14:textId="77777777" w:rsidR="003663B4" w:rsidRDefault="00087BC7">
      <w:pPr>
        <w:spacing w:line="600" w:lineRule="auto"/>
        <w:ind w:firstLine="720"/>
        <w:jc w:val="both"/>
        <w:rPr>
          <w:rFonts w:eastAsia="Times New Roman"/>
          <w:szCs w:val="24"/>
        </w:rPr>
      </w:pPr>
      <w:r>
        <w:rPr>
          <w:rFonts w:eastAsia="Times New Roman"/>
          <w:szCs w:val="24"/>
        </w:rPr>
        <w:t xml:space="preserve">Δεύτερον, η </w:t>
      </w:r>
      <w:proofErr w:type="spellStart"/>
      <w:r>
        <w:rPr>
          <w:rFonts w:eastAsia="Times New Roman"/>
          <w:szCs w:val="24"/>
        </w:rPr>
        <w:t>αυτοαναφορικότητα</w:t>
      </w:r>
      <w:proofErr w:type="spellEnd"/>
      <w:r>
        <w:rPr>
          <w:rFonts w:eastAsia="Times New Roman"/>
          <w:szCs w:val="24"/>
        </w:rPr>
        <w:t xml:space="preserve"> οδηγεί σε αδιέξοδα, οδηγεί σε απογοήτευση, οδηγεί σε απομάκρυνση απ</w:t>
      </w:r>
      <w:r>
        <w:rPr>
          <w:rFonts w:eastAsia="Times New Roman"/>
          <w:szCs w:val="24"/>
        </w:rPr>
        <w:t xml:space="preserve">ό τη λαϊκή συνείδηση. </w:t>
      </w:r>
    </w:p>
    <w:p w14:paraId="420DC749" w14:textId="77777777" w:rsidR="003663B4" w:rsidRDefault="00087BC7">
      <w:pPr>
        <w:spacing w:line="600" w:lineRule="auto"/>
        <w:ind w:firstLine="720"/>
        <w:jc w:val="both"/>
        <w:rPr>
          <w:rFonts w:eastAsia="Times New Roman"/>
          <w:szCs w:val="24"/>
        </w:rPr>
      </w:pPr>
      <w:r>
        <w:rPr>
          <w:rFonts w:eastAsia="Times New Roman"/>
          <w:szCs w:val="24"/>
        </w:rPr>
        <w:t xml:space="preserve">Το πιο σημαντικό καθήκον σήμερα –και τελειώνω μ’ αυτό- είναι να </w:t>
      </w:r>
      <w:proofErr w:type="spellStart"/>
      <w:r>
        <w:rPr>
          <w:rFonts w:eastAsia="Times New Roman"/>
          <w:szCs w:val="24"/>
        </w:rPr>
        <w:t>οικοδομηθούν</w:t>
      </w:r>
      <w:proofErr w:type="spellEnd"/>
      <w:r>
        <w:rPr>
          <w:rFonts w:eastAsia="Times New Roman"/>
          <w:szCs w:val="24"/>
        </w:rPr>
        <w:t xml:space="preserve"> σχέσεις εμπιστοσύνης. Έτσι κι αλλιώς, η Αριστερά βγαίνει μέσα από την κοινωνία. Έτσι κι αλλιώς, η ιστορικότητα της Αριστεράς ξεπερνά τον ΣΥΡΙΖΑ, ξεπερνά την</w:t>
      </w:r>
      <w:r>
        <w:rPr>
          <w:rFonts w:eastAsia="Times New Roman"/>
          <w:szCs w:val="24"/>
        </w:rPr>
        <w:t xml:space="preserve"> Ελλάδα.</w:t>
      </w:r>
    </w:p>
    <w:p w14:paraId="420DC74A" w14:textId="77777777" w:rsidR="003663B4" w:rsidRDefault="00087BC7">
      <w:pPr>
        <w:spacing w:line="600" w:lineRule="auto"/>
        <w:ind w:firstLine="720"/>
        <w:jc w:val="both"/>
        <w:rPr>
          <w:rFonts w:eastAsia="Times New Roman" w:cs="Times New Roman"/>
        </w:rPr>
      </w:pPr>
      <w:r>
        <w:rPr>
          <w:rFonts w:eastAsia="Times New Roman" w:cs="Times New Roman"/>
          <w:szCs w:val="24"/>
        </w:rPr>
        <w:t xml:space="preserve">Επιπλέον, η Αριστερά </w:t>
      </w:r>
      <w:r>
        <w:rPr>
          <w:rFonts w:eastAsia="Times New Roman"/>
          <w:bCs/>
        </w:rPr>
        <w:t>είναι</w:t>
      </w:r>
      <w:r>
        <w:rPr>
          <w:rFonts w:eastAsia="Times New Roman" w:cs="Times New Roman"/>
          <w:szCs w:val="24"/>
        </w:rPr>
        <w:t xml:space="preserve"> καταδικασμένη να πρωτοτυπήσει. Και ποια </w:t>
      </w:r>
      <w:r>
        <w:rPr>
          <w:rFonts w:eastAsia="Times New Roman"/>
          <w:bCs/>
        </w:rPr>
        <w:t>είναι</w:t>
      </w:r>
      <w:r>
        <w:rPr>
          <w:rFonts w:eastAsia="Times New Roman" w:cs="Times New Roman"/>
          <w:szCs w:val="24"/>
        </w:rPr>
        <w:t xml:space="preserve"> η πρωτοτυπία </w:t>
      </w:r>
      <w:r>
        <w:rPr>
          <w:rFonts w:eastAsia="Times New Roman" w:cs="Times New Roman"/>
          <w:bCs/>
          <w:shd w:val="clear" w:color="auto" w:fill="FFFFFF"/>
        </w:rPr>
        <w:t>που</w:t>
      </w:r>
      <w:r>
        <w:rPr>
          <w:rFonts w:eastAsia="Times New Roman" w:cs="Times New Roman"/>
          <w:szCs w:val="24"/>
        </w:rPr>
        <w:t xml:space="preserve"> έχουμε σήμερα </w:t>
      </w:r>
      <w:r>
        <w:rPr>
          <w:rFonts w:eastAsia="Times New Roman" w:cs="Times New Roman"/>
          <w:bCs/>
          <w:shd w:val="clear" w:color="auto" w:fill="FFFFFF"/>
        </w:rPr>
        <w:t>ανάγκη</w:t>
      </w:r>
      <w:r>
        <w:rPr>
          <w:rFonts w:eastAsia="Times New Roman" w:cs="Times New Roman"/>
          <w:szCs w:val="24"/>
        </w:rPr>
        <w:t xml:space="preserve">; Να μην φοβηθούμε τις αποφάσεις, να απομακρυνθούμε όλο </w:t>
      </w:r>
      <w:r>
        <w:rPr>
          <w:rFonts w:eastAsia="Times New Roman"/>
          <w:bCs/>
        </w:rPr>
        <w:t>και</w:t>
      </w:r>
      <w:r>
        <w:rPr>
          <w:rFonts w:eastAsia="Times New Roman" w:cs="Times New Roman"/>
          <w:szCs w:val="24"/>
        </w:rPr>
        <w:t xml:space="preserve"> περισσότερο από την Κεντροαριστερά, </w:t>
      </w:r>
      <w:r>
        <w:rPr>
          <w:rFonts w:eastAsia="Times New Roman" w:cs="Times New Roman"/>
        </w:rPr>
        <w:t>δηλαδή</w:t>
      </w:r>
      <w:r>
        <w:rPr>
          <w:rFonts w:eastAsia="Times New Roman" w:cs="Times New Roman"/>
          <w:szCs w:val="24"/>
        </w:rPr>
        <w:t xml:space="preserve"> να απομακρυνθούμε όσο γίνεται περι</w:t>
      </w:r>
      <w:r>
        <w:rPr>
          <w:rFonts w:eastAsia="Times New Roman" w:cs="Times New Roman"/>
          <w:szCs w:val="24"/>
        </w:rPr>
        <w:t xml:space="preserve">σσότερο από την αφομοίωση </w:t>
      </w:r>
      <w:r>
        <w:rPr>
          <w:rFonts w:eastAsia="Times New Roman"/>
          <w:bCs/>
        </w:rPr>
        <w:t>και</w:t>
      </w:r>
      <w:r>
        <w:rPr>
          <w:rFonts w:eastAsia="Times New Roman" w:cs="Times New Roman"/>
          <w:szCs w:val="24"/>
        </w:rPr>
        <w:t xml:space="preserve"> την ενσωμάτωση, να της πάρουμε ό,τι πιο υγιές υπάρχει </w:t>
      </w:r>
      <w:r>
        <w:rPr>
          <w:rFonts w:eastAsia="Times New Roman"/>
          <w:bCs/>
        </w:rPr>
        <w:t>και</w:t>
      </w:r>
      <w:r>
        <w:rPr>
          <w:rFonts w:eastAsia="Times New Roman" w:cs="Times New Roman"/>
          <w:szCs w:val="24"/>
        </w:rPr>
        <w:t xml:space="preserve"> να απαντάμε στο τι </w:t>
      </w:r>
      <w:r>
        <w:rPr>
          <w:rFonts w:eastAsia="Times New Roman"/>
          <w:bCs/>
        </w:rPr>
        <w:t>είναι</w:t>
      </w:r>
      <w:r>
        <w:rPr>
          <w:rFonts w:eastAsia="Times New Roman" w:cs="Times New Roman"/>
          <w:szCs w:val="24"/>
        </w:rPr>
        <w:t xml:space="preserve"> σήμερα αριστερό. </w:t>
      </w:r>
      <w:r>
        <w:rPr>
          <w:rFonts w:eastAsia="Times New Roman"/>
          <w:bCs/>
        </w:rPr>
        <w:t>Είναι</w:t>
      </w:r>
      <w:r>
        <w:rPr>
          <w:rFonts w:eastAsia="Times New Roman" w:cs="Times New Roman"/>
          <w:szCs w:val="24"/>
        </w:rPr>
        <w:t xml:space="preserve"> ό,τι </w:t>
      </w:r>
      <w:r>
        <w:rPr>
          <w:rFonts w:eastAsia="Times New Roman" w:cs="Times New Roman"/>
          <w:bCs/>
          <w:shd w:val="clear" w:color="auto" w:fill="FFFFFF"/>
        </w:rPr>
        <w:t>μπορεί</w:t>
      </w:r>
      <w:r>
        <w:rPr>
          <w:rFonts w:eastAsia="Times New Roman" w:cs="Times New Roman"/>
          <w:szCs w:val="24"/>
        </w:rPr>
        <w:t xml:space="preserve"> να κερδίσει τη </w:t>
      </w:r>
      <w:r>
        <w:rPr>
          <w:rFonts w:eastAsia="Times New Roman" w:cs="Times New Roman"/>
        </w:rPr>
        <w:t xml:space="preserve">Νέα Δημοκρατία </w:t>
      </w:r>
      <w:r>
        <w:rPr>
          <w:rFonts w:eastAsia="Times New Roman"/>
          <w:bCs/>
        </w:rPr>
        <w:t>και</w:t>
      </w:r>
      <w:r>
        <w:rPr>
          <w:rFonts w:eastAsia="Times New Roman" w:cs="Times New Roman"/>
        </w:rPr>
        <w:t xml:space="preserve"> το ΠΑΣΟΚ, δηλαδή τον νεοφιλελευθερισμό </w:t>
      </w:r>
      <w:r>
        <w:rPr>
          <w:rFonts w:eastAsia="Times New Roman"/>
          <w:bCs/>
        </w:rPr>
        <w:t>και</w:t>
      </w:r>
      <w:r>
        <w:rPr>
          <w:rFonts w:eastAsia="Times New Roman" w:cs="Times New Roman"/>
        </w:rPr>
        <w:t xml:space="preserve"> την Κεντροαριστερά </w:t>
      </w:r>
      <w:r>
        <w:rPr>
          <w:rFonts w:eastAsia="Times New Roman"/>
          <w:bCs/>
        </w:rPr>
        <w:t>και</w:t>
      </w:r>
      <w:r>
        <w:rPr>
          <w:rFonts w:eastAsia="Times New Roman" w:cs="Times New Roman"/>
        </w:rPr>
        <w:t xml:space="preserve"> φυσικά τ</w:t>
      </w:r>
      <w:r>
        <w:rPr>
          <w:rFonts w:eastAsia="Times New Roman" w:cs="Times New Roman"/>
        </w:rPr>
        <w:t xml:space="preserve">ον φασισμό. </w:t>
      </w:r>
    </w:p>
    <w:p w14:paraId="420DC74B" w14:textId="77777777" w:rsidR="003663B4" w:rsidRDefault="00087BC7">
      <w:pPr>
        <w:spacing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420DC74C" w14:textId="77777777" w:rsidR="003663B4" w:rsidRDefault="00087BC7">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Η συνάδελφος κ. Παναγιώτα </w:t>
      </w:r>
      <w:proofErr w:type="spellStart"/>
      <w:r>
        <w:rPr>
          <w:rFonts w:eastAsia="Times New Roman"/>
          <w:bCs/>
          <w:shd w:val="clear" w:color="auto" w:fill="FFFFFF"/>
        </w:rPr>
        <w:t>Βράντζα</w:t>
      </w:r>
      <w:proofErr w:type="spellEnd"/>
      <w:r>
        <w:rPr>
          <w:rFonts w:eastAsia="Times New Roman"/>
          <w:bCs/>
          <w:shd w:val="clear" w:color="auto" w:fill="FFFFFF"/>
        </w:rPr>
        <w:t xml:space="preserve"> έχει τον λόγο. </w:t>
      </w:r>
    </w:p>
    <w:p w14:paraId="420DC74D" w14:textId="77777777" w:rsidR="003663B4" w:rsidRDefault="00087BC7">
      <w:pPr>
        <w:spacing w:line="600" w:lineRule="auto"/>
        <w:ind w:firstLine="720"/>
        <w:jc w:val="both"/>
        <w:rPr>
          <w:rFonts w:eastAsia="Times New Roman"/>
          <w:bCs/>
          <w:shd w:val="clear" w:color="auto" w:fill="FFFFFF"/>
        </w:rPr>
      </w:pPr>
      <w:r>
        <w:rPr>
          <w:rFonts w:eastAsia="Times New Roman"/>
          <w:b/>
          <w:bCs/>
          <w:shd w:val="clear" w:color="auto" w:fill="FFFFFF"/>
        </w:rPr>
        <w:t>ΠΑΝΑΓΙΩΤΑ ΒΡΑΝΤΖΑ:</w:t>
      </w:r>
      <w:r>
        <w:rPr>
          <w:rFonts w:eastAsia="Times New Roman"/>
          <w:bCs/>
          <w:shd w:val="clear" w:color="auto" w:fill="FFFFFF"/>
        </w:rPr>
        <w:t xml:space="preserve"> Ευχαριστώ, κύριε Πρόεδρε.  </w:t>
      </w:r>
    </w:p>
    <w:p w14:paraId="420DC74E"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είθισται στη συζήτηση για τον </w:t>
      </w:r>
      <w:r>
        <w:rPr>
          <w:rFonts w:eastAsia="Times New Roman"/>
          <w:bCs/>
          <w:shd w:val="clear" w:color="auto" w:fill="FFFFFF"/>
        </w:rPr>
        <w:t xml:space="preserve">προϋπολογισμό </w:t>
      </w:r>
      <w:r>
        <w:rPr>
          <w:rFonts w:eastAsia="Times New Roman"/>
          <w:bCs/>
          <w:shd w:val="clear" w:color="auto" w:fill="FFFFFF"/>
        </w:rPr>
        <w:t xml:space="preserve">του Κράτους, αλλά και σε πολλά σχέδια νόμου, οι τοποθετήσεις των Βουλευτών να είναι απολύτως εναρμονισμένες με την παράλογη, κατά τη γνώμη μου, λογική του «όλα είναι σωστά» ή «όλα είναι λάθος», ανάλογα με την κομματική μας προέλευση. </w:t>
      </w:r>
    </w:p>
    <w:p w14:paraId="420DC74F"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Βεβαίως</w:t>
      </w:r>
      <w:r>
        <w:rPr>
          <w:rFonts w:eastAsia="Times New Roman"/>
          <w:bCs/>
          <w:shd w:val="clear" w:color="auto" w:fill="FFFFFF"/>
        </w:rPr>
        <w:t xml:space="preserve">, σήμερα, οι συνάδελφοι της Αξιωματικής Αντιπολίτευσης </w:t>
      </w:r>
      <w:proofErr w:type="spellStart"/>
      <w:r>
        <w:rPr>
          <w:rFonts w:eastAsia="Times New Roman"/>
          <w:bCs/>
          <w:shd w:val="clear" w:color="auto" w:fill="FFFFFF"/>
        </w:rPr>
        <w:t>υπερέβαλαν</w:t>
      </w:r>
      <w:proofErr w:type="spellEnd"/>
      <w:r>
        <w:rPr>
          <w:rFonts w:eastAsia="Times New Roman"/>
          <w:bCs/>
          <w:shd w:val="clear" w:color="auto" w:fill="FFFFFF"/>
        </w:rPr>
        <w:t xml:space="preserve"> εαυτόν. Όμως, όσοι από εμάς έχουν επαφή με την κοινωνία και δραστηριοποιούμαστε σε αυτήν γνωρίζουμε πως η συντριπτική πλειοψηφία των πολιτών πιστεύει ότι και αυτή η πρακτική εντάσσεται </w:t>
      </w:r>
      <w:r>
        <w:rPr>
          <w:rFonts w:eastAsia="Times New Roman"/>
          <w:bCs/>
          <w:shd w:val="clear" w:color="auto" w:fill="FFFFFF"/>
        </w:rPr>
        <w:t>στο π</w:t>
      </w:r>
      <w:r>
        <w:rPr>
          <w:rFonts w:eastAsia="Times New Roman"/>
          <w:bCs/>
          <w:shd w:val="clear" w:color="auto" w:fill="FFFFFF"/>
        </w:rPr>
        <w:t>λαίσιο</w:t>
      </w:r>
      <w:r>
        <w:rPr>
          <w:rFonts w:eastAsia="Times New Roman"/>
          <w:bCs/>
          <w:shd w:val="clear" w:color="auto" w:fill="FFFFFF"/>
        </w:rPr>
        <w:t xml:space="preserve"> μιας παλαιοκομματικής και υποκριτικής στάσης του πολιτικού προσωπικού της χώρας, που υιοθετήθηκε κατά τη Μεταπολίτευση και εν πολλοίς συνέβαλε τα μέγιστα για να φτάσουμε εκεί που φτάσαμε το 2009. Νομίζω ότι είναι πλέον καιρός να αρχίσουμε μέσα σε αυ</w:t>
      </w:r>
      <w:r>
        <w:rPr>
          <w:rFonts w:eastAsia="Times New Roman"/>
          <w:bCs/>
          <w:shd w:val="clear" w:color="auto" w:fill="FFFFFF"/>
        </w:rPr>
        <w:t xml:space="preserve">τή την Αίθουσα να μιλάμε απλά, ουσιαστικά, ειλικρινά και κυρίως να μιλάμε πολιτικά και όχι </w:t>
      </w:r>
      <w:proofErr w:type="spellStart"/>
      <w:r>
        <w:rPr>
          <w:rFonts w:eastAsia="Times New Roman"/>
          <w:bCs/>
          <w:shd w:val="clear" w:color="auto" w:fill="FFFFFF"/>
        </w:rPr>
        <w:t>πολιτικάντικα</w:t>
      </w:r>
      <w:proofErr w:type="spellEnd"/>
      <w:r>
        <w:rPr>
          <w:rFonts w:eastAsia="Times New Roman"/>
          <w:bCs/>
          <w:shd w:val="clear" w:color="auto" w:fill="FFFFFF"/>
        </w:rPr>
        <w:t xml:space="preserve">. </w:t>
      </w:r>
    </w:p>
    <w:p w14:paraId="420DC750"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Μιλάμε σήμερα για τον </w:t>
      </w:r>
      <w:r>
        <w:rPr>
          <w:rFonts w:eastAsia="Times New Roman"/>
          <w:bCs/>
          <w:shd w:val="clear" w:color="auto" w:fill="FFFFFF"/>
        </w:rPr>
        <w:t xml:space="preserve">προϋπολογισμό </w:t>
      </w:r>
      <w:r>
        <w:rPr>
          <w:rFonts w:eastAsia="Times New Roman"/>
          <w:bCs/>
          <w:shd w:val="clear" w:color="auto" w:fill="FFFFFF"/>
        </w:rPr>
        <w:t xml:space="preserve">του Κράτους του έτους 2018. Είναι αυτός ένας </w:t>
      </w:r>
      <w:r>
        <w:rPr>
          <w:rFonts w:eastAsia="Times New Roman"/>
          <w:bCs/>
          <w:shd w:val="clear" w:color="auto" w:fill="FFFFFF"/>
        </w:rPr>
        <w:t xml:space="preserve">προϋπολογισμός </w:t>
      </w:r>
      <w:r>
        <w:rPr>
          <w:rFonts w:eastAsia="Times New Roman"/>
          <w:bCs/>
          <w:shd w:val="clear" w:color="auto" w:fill="FFFFFF"/>
        </w:rPr>
        <w:t>που διασφαλίζει τις ιδανικές συνθήκες για τους πολίτε</w:t>
      </w:r>
      <w:r>
        <w:rPr>
          <w:rFonts w:eastAsia="Times New Roman"/>
          <w:bCs/>
          <w:shd w:val="clear" w:color="auto" w:fill="FFFFFF"/>
        </w:rPr>
        <w:t xml:space="preserve">ς της χώρας; Όχι. Είναι η χώρα μας, η Κυβέρνηση, σήμερα «ελεύθερη» να καταρτίσει έναν τέτοιο </w:t>
      </w:r>
      <w:r>
        <w:rPr>
          <w:rFonts w:eastAsia="Times New Roman"/>
          <w:bCs/>
          <w:shd w:val="clear" w:color="auto" w:fill="FFFFFF"/>
        </w:rPr>
        <w:t>προϋπολογισμό</w:t>
      </w:r>
      <w:r>
        <w:rPr>
          <w:rFonts w:eastAsia="Times New Roman"/>
          <w:bCs/>
          <w:shd w:val="clear" w:color="auto" w:fill="FFFFFF"/>
        </w:rPr>
        <w:t>; Ξέρουμε όλοι ότι δεν είναι. Υπάρχει κάποιος λογικός άνθρωπος σε αυτή τη χώρα, ο οποίος όμως δεν φορά κομματικές παρωπίδες, ο οποίος μπορεί να χρεώσε</w:t>
      </w:r>
      <w:r>
        <w:rPr>
          <w:rFonts w:eastAsia="Times New Roman"/>
          <w:bCs/>
          <w:shd w:val="clear" w:color="auto" w:fill="FFFFFF"/>
        </w:rPr>
        <w:t xml:space="preserve">ι στη σημερινή Κυβέρνηση την οικονομική καταστροφή της χώρας; Είμαι σίγουρη ότι δεν υπάρχει. </w:t>
      </w:r>
    </w:p>
    <w:p w14:paraId="420DC751"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Δεν θα μπω στη λογική να αναφέρω κι εγώ ποιοι, πώς, γιατί και με ποιον τρόπο οδήγησαν τη χώρα στη χρεοκοπία. Αναφέρθηκαν από πολλούς συναδέλφους, αλλά ούτως ή άλλ</w:t>
      </w:r>
      <w:r>
        <w:rPr>
          <w:rFonts w:eastAsia="Times New Roman"/>
          <w:bCs/>
          <w:shd w:val="clear" w:color="auto" w:fill="FFFFFF"/>
        </w:rPr>
        <w:t xml:space="preserve">ως αυτές οι πληροφορίες είναι γνωστές στους Έλληνες πολίτες. Προτιμώ να μιλήσω για το πώς θα δημιουργηθούν οι συνθήκες εκείνες, ώστε να μπορέσουν οι υγιείς παραγωγικές δυνάμεις να αναπτυχθούν στη χώρα. </w:t>
      </w:r>
    </w:p>
    <w:p w14:paraId="420DC752"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Βεβαίως, για να λύσουμε το πρόβλημα, θα πρέπει καταρχ</w:t>
      </w:r>
      <w:r>
        <w:rPr>
          <w:rFonts w:eastAsia="Times New Roman"/>
          <w:bCs/>
          <w:shd w:val="clear" w:color="auto" w:fill="FFFFFF"/>
        </w:rPr>
        <w:t xml:space="preserve">ήν να το αποτυπώσουμε, να το παραθέσουμε. Θα αναφέρω, λοιπόν, κάποιες παθογένειες στη λειτουργία του κράτους, οι οποίες διαχρονικά, κατά τη γνώμη μου, εμποδίζουν την πορεία αυτής της χώρας και των πολιτών στην πρόοδο και την ευημερία. </w:t>
      </w:r>
    </w:p>
    <w:p w14:paraId="420DC753"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Ξέρετε, στον βωμό το</w:t>
      </w:r>
      <w:r>
        <w:rPr>
          <w:rFonts w:eastAsia="Times New Roman"/>
          <w:bCs/>
          <w:shd w:val="clear" w:color="auto" w:fill="FFFFFF"/>
        </w:rPr>
        <w:t xml:space="preserve">υ λεγόμενου πολιτικού κόστους, που δεν είναι πολιτικό, αλλά είναι κομματικό και προσωπικό, ειδικά οι πορφυρογέννητοι επαγγελματίες της πολιτικής -δεν είναι εδώ σήμερα οι περισσότεροι- και οι μιμητές τους αποφεύγουν όχι μόνο να ψελλίσουν, αλλά ακόμη και να </w:t>
      </w:r>
      <w:r>
        <w:rPr>
          <w:rFonts w:eastAsia="Times New Roman"/>
          <w:bCs/>
          <w:shd w:val="clear" w:color="auto" w:fill="FFFFFF"/>
        </w:rPr>
        <w:t xml:space="preserve">σκεφτούν την αλήθεια. </w:t>
      </w:r>
    </w:p>
    <w:p w14:paraId="420DC754"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Ασφαλιστικό: Το σύστημα έφτασε στα όρια της κατάρρευσης, επειδή κάθε επαγγελματική ομάδα με προσβάσεις έστηνε το δικό της ταμείο και εξασφάλιζε απολαβές για τον εαυτό της σε βάρος των υπολοίπων ασφαλισμένων, αλλά και των επόμενων γεν</w:t>
      </w:r>
      <w:r>
        <w:rPr>
          <w:rFonts w:eastAsia="Times New Roman"/>
          <w:bCs/>
          <w:shd w:val="clear" w:color="auto" w:fill="FFFFFF"/>
        </w:rPr>
        <w:t xml:space="preserve">εών. Στήθηκε η βιομηχανία των σαραντάρηδων συνταξιούχων, η βιομηχανία της στρατιάς των υποτιθέμενων αναπήρων, όπως οι τυφλοί ταξιτζήδες, και φυσικά το πάρτι της εισφοροδιαφυγής. </w:t>
      </w:r>
    </w:p>
    <w:p w14:paraId="420DC755"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Οι ευθύνες του πολιτικού προσωπικού της δημόσιας διοίκησης, αλλά και του εκμα</w:t>
      </w:r>
      <w:r>
        <w:rPr>
          <w:rFonts w:eastAsia="Times New Roman"/>
          <w:bCs/>
          <w:shd w:val="clear" w:color="auto" w:fill="FFFFFF"/>
        </w:rPr>
        <w:t xml:space="preserve">υλισμένου πολίτη είναι προφανώς τεράστιες. Πρέπει να βρούμε το θάρρος όλοι, σαν κοινωνία, να τελειώνουμε με αυτές τις πρακτικές. </w:t>
      </w:r>
    </w:p>
    <w:p w14:paraId="420DC756"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Αυτή η Κυβέρνηση επιχείρησε και πέτυχε μια μεγάλη μεταρρύθμιση σε συνθήκες και χρονικά και δημοσιονομικά πολύ περιορισμένες. Μ</w:t>
      </w:r>
      <w:r>
        <w:rPr>
          <w:rFonts w:eastAsia="Times New Roman"/>
          <w:bCs/>
          <w:shd w:val="clear" w:color="auto" w:fill="FFFFFF"/>
        </w:rPr>
        <w:t xml:space="preserve">ιλάω για την ασφαλιστική μεταρρύθμιση. Και φαίνεται ότι αυτό αρχίζει να αποδίδει και έτσι μπορούμε σήμερα να μιλάμε για την </w:t>
      </w:r>
      <w:proofErr w:type="spellStart"/>
      <w:r>
        <w:rPr>
          <w:rFonts w:eastAsia="Times New Roman"/>
          <w:bCs/>
          <w:shd w:val="clear" w:color="auto" w:fill="FFFFFF"/>
        </w:rPr>
        <w:t>υπεραπόδοση</w:t>
      </w:r>
      <w:proofErr w:type="spellEnd"/>
      <w:r>
        <w:rPr>
          <w:rFonts w:eastAsia="Times New Roman"/>
          <w:bCs/>
          <w:shd w:val="clear" w:color="auto" w:fill="FFFFFF"/>
        </w:rPr>
        <w:t xml:space="preserve"> του νέου φορέα, την </w:t>
      </w:r>
      <w:proofErr w:type="spellStart"/>
      <w:r>
        <w:rPr>
          <w:rFonts w:eastAsia="Times New Roman"/>
          <w:bCs/>
          <w:shd w:val="clear" w:color="auto" w:fill="FFFFFF"/>
        </w:rPr>
        <w:t>υπεραπόδοση</w:t>
      </w:r>
      <w:proofErr w:type="spellEnd"/>
      <w:r>
        <w:rPr>
          <w:rFonts w:eastAsia="Times New Roman"/>
          <w:bCs/>
          <w:shd w:val="clear" w:color="auto" w:fill="FFFFFF"/>
        </w:rPr>
        <w:t xml:space="preserve"> του ΕΦΚΑ. </w:t>
      </w:r>
    </w:p>
    <w:p w14:paraId="420DC757"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Συνέπειες από φυσικές καταστροφές: Η απώλεια ανθρώπινων ζωών είναι η μεγαλύτε</w:t>
      </w:r>
      <w:r>
        <w:rPr>
          <w:rFonts w:eastAsia="Times New Roman"/>
          <w:bCs/>
          <w:shd w:val="clear" w:color="auto" w:fill="FFFFFF"/>
        </w:rPr>
        <w:t>ρη απώλεια για μια κοινωνία. Οι συνθήκες για το πρόσφατο τραγικό γεγονός στη Μάνδρα δημιουργήθηκαν ακριβώς με την ίδια συνταγή. Πολιτικοί που εξυπηρετούν εν δυνάμει ψηφοφόρους τους, υπηρεσίες που δεν λειτουργούν και πολίτες που αναζητούν την εύκολη λύση, μ</w:t>
      </w:r>
      <w:r>
        <w:rPr>
          <w:rFonts w:eastAsia="Times New Roman"/>
          <w:bCs/>
          <w:shd w:val="clear" w:color="auto" w:fill="FFFFFF"/>
        </w:rPr>
        <w:t xml:space="preserve">ε όλους τους εμπλεκόμενους να αδιαφορούν και για τις μεσοπρόθεσμες και για τις μακροπρόθεσμες συνέπειες. </w:t>
      </w:r>
    </w:p>
    <w:p w14:paraId="420DC758" w14:textId="77777777" w:rsidR="003663B4" w:rsidRDefault="00087BC7">
      <w:pPr>
        <w:spacing w:line="600" w:lineRule="auto"/>
        <w:ind w:firstLine="720"/>
        <w:jc w:val="both"/>
        <w:rPr>
          <w:rFonts w:eastAsia="Times New Roman"/>
          <w:bCs/>
          <w:shd w:val="clear" w:color="auto" w:fill="FFFFFF"/>
        </w:rPr>
      </w:pPr>
      <w:r>
        <w:rPr>
          <w:rFonts w:eastAsia="Times New Roman"/>
          <w:bCs/>
          <w:shd w:val="clear" w:color="auto" w:fill="FFFFFF"/>
        </w:rPr>
        <w:t xml:space="preserve">Γραφειοκρατία: Φαντάζομαι ότι δεν είμαι </w:t>
      </w:r>
      <w:r>
        <w:rPr>
          <w:rFonts w:eastAsia="Times New Roman"/>
          <w:bCs/>
          <w:shd w:val="clear" w:color="auto" w:fill="FFFFFF"/>
        </w:rPr>
        <w:t>η μοναδική</w:t>
      </w:r>
      <w:r>
        <w:rPr>
          <w:rFonts w:eastAsia="Times New Roman"/>
          <w:bCs/>
          <w:shd w:val="clear" w:color="auto" w:fill="FFFFFF"/>
        </w:rPr>
        <w:t xml:space="preserve"> Βουλευτής που έχω στο γραφείο μου καθημερινά δεκάδες ζητήματα, που αφορούν την αδυναμία του πολίτη </w:t>
      </w:r>
      <w:r>
        <w:rPr>
          <w:rFonts w:eastAsia="Times New Roman"/>
          <w:bCs/>
          <w:shd w:val="clear" w:color="auto" w:fill="FFFFFF"/>
        </w:rPr>
        <w:t xml:space="preserve">να αναμετρηθεί με το «τέρας» της γραφειοκρατίας. Οι συνέπειες αυτής της πληγής του κράτους, κατά τη γνώμη μου, επηρεάζουν άμεσα και καταλυτικά την κοινωνική και οικονομική λειτουργία του. </w:t>
      </w:r>
    </w:p>
    <w:p w14:paraId="420DC759" w14:textId="77777777" w:rsidR="003663B4" w:rsidRDefault="00087BC7">
      <w:pPr>
        <w:spacing w:line="600" w:lineRule="auto"/>
        <w:ind w:firstLine="720"/>
        <w:jc w:val="both"/>
        <w:rPr>
          <w:rFonts w:eastAsia="Times New Roman" w:cs="Times New Roman"/>
          <w:szCs w:val="24"/>
        </w:rPr>
      </w:pPr>
      <w:r>
        <w:rPr>
          <w:rFonts w:eastAsia="Times New Roman"/>
          <w:bCs/>
          <w:shd w:val="clear" w:color="auto" w:fill="FFFFFF"/>
        </w:rPr>
        <w:t>Κυρίες και κύριοι συνάδελφοι –και απευθύνομαι κυρίως στην Αντιπολίτ</w:t>
      </w:r>
      <w:r>
        <w:rPr>
          <w:rFonts w:eastAsia="Times New Roman"/>
          <w:bCs/>
          <w:shd w:val="clear" w:color="auto" w:fill="FFFFFF"/>
        </w:rPr>
        <w:t>ευση- η σοβαρότερη αιτία για την έλλειψη επενδύσεων στη</w:t>
      </w:r>
      <w:r>
        <w:rPr>
          <w:rFonts w:eastAsia="Times New Roman"/>
          <w:bCs/>
          <w:shd w:val="clear" w:color="auto" w:fill="FFFFFF"/>
        </w:rPr>
        <w:t>ν</w:t>
      </w:r>
      <w:r>
        <w:rPr>
          <w:rFonts w:eastAsia="Times New Roman"/>
          <w:bCs/>
          <w:shd w:val="clear" w:color="auto" w:fill="FFFFFF"/>
        </w:rPr>
        <w:t xml:space="preserve"> ώρα διαχρονικά, υπήρξε η γραφειοκρατία, η αναξιοκρατία, η διαφθορά και το ασταθές φορολογικό περιβάλλον. Πολύ χαμηλότερα στη λίστα των αιτιών βρίσκεται το ύψος αυτό καθαυτό της φορολογικής επιβάρυνση</w:t>
      </w:r>
      <w:r>
        <w:rPr>
          <w:rFonts w:eastAsia="Times New Roman"/>
          <w:bCs/>
          <w:shd w:val="clear" w:color="auto" w:fill="FFFFFF"/>
        </w:rPr>
        <w:t xml:space="preserve">ς. Το ανέφερε και με στοιχεία ο κ. </w:t>
      </w:r>
      <w:proofErr w:type="spellStart"/>
      <w:r>
        <w:rPr>
          <w:rFonts w:eastAsia="Times New Roman"/>
          <w:bCs/>
          <w:shd w:val="clear" w:color="auto" w:fill="FFFFFF"/>
        </w:rPr>
        <w:t>Δρίτσας</w:t>
      </w:r>
      <w:proofErr w:type="spellEnd"/>
      <w:r>
        <w:rPr>
          <w:rFonts w:eastAsia="Times New Roman"/>
          <w:bCs/>
          <w:shd w:val="clear" w:color="auto" w:fill="FFFFFF"/>
        </w:rPr>
        <w:t xml:space="preserve">. Εμείς παλεύουμε, λοιπόν, με όλα τα προηγούμενα. </w:t>
      </w:r>
    </w:p>
    <w:p w14:paraId="420DC75A"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Έλλειμμα στο κράτος δικαίου. Τα παραδείγματα, δυστυχώς, είναι πάρα πολλά. Μπορούμε να μιλάμε ώρες. Θα πω ενδεικτικά -και λόγω της επαγγελματικής μου ενασχόλησης- ότι υπάρχουν σήμερα αγρότες που απολαμβάνουν επιδοτήσεις έως και εξακόσιες φορές μεγαλύτερες α</w:t>
      </w:r>
      <w:r>
        <w:rPr>
          <w:rFonts w:eastAsia="Times New Roman" w:cs="Times New Roman"/>
          <w:szCs w:val="24"/>
        </w:rPr>
        <w:t xml:space="preserve">πό τον γείτονά τους στην ίδια περιοχή με την ίδια καλλιέργεια ή την ίδια εκτροφή. Εδώ -δεν είναι εδώ ο Υπουργός Αγροτικής Ανάπτυξης- πρέπει να τολμήσουμε. </w:t>
      </w:r>
    </w:p>
    <w:p w14:paraId="420DC75B"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Επίσης, δεν μπορούμε να έχουμε κράτος δικαίου όταν μια επαγγελματική τάξη -και μιλάω για τους δικαστ</w:t>
      </w:r>
      <w:r>
        <w:rPr>
          <w:rFonts w:eastAsia="Times New Roman" w:cs="Times New Roman"/>
          <w:szCs w:val="24"/>
        </w:rPr>
        <w:t>ές- η οποία επιτελεί ή θα έπρεπε να επιτελεί λειτούργημα και αποτελεί μία από τις τρεις διακριτές εξουσίες της πολιτείας, ενεργεί με γνώμονα τα συντεχνιακά της συμφέροντα και τις κομματικές της προτιμήσεις. Προφανώς, δημιουργούνται έτσι συνθήκες άδικου κρά</w:t>
      </w:r>
      <w:r>
        <w:rPr>
          <w:rFonts w:eastAsia="Times New Roman" w:cs="Times New Roman"/>
          <w:szCs w:val="24"/>
        </w:rPr>
        <w:t xml:space="preserve">τους και χάνεται η εμπιστοσύνη σε έναν κορυφαίο θεσμό της πολιτείας. </w:t>
      </w:r>
    </w:p>
    <w:p w14:paraId="420DC75C"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Όλα τα παραπάνω -μπορούμε να μιλάμε ώρες- δείχνουν ότι στη χώρα έγιναν τραγικά λάθη. Ακολούθησαν το 2009 οι πειραματισμοί, οι λάθος εκτιμήσεις των εταίρων και του Διεθνούς Νομισματικού Τ</w:t>
      </w:r>
      <w:r>
        <w:rPr>
          <w:rFonts w:eastAsia="Times New Roman" w:cs="Times New Roman"/>
          <w:szCs w:val="24"/>
        </w:rPr>
        <w:t xml:space="preserve">αμείου, στις οποίες δυστυχώς συναίνεσαν και αποδείχθηκε και η ανικανότητα των τότε κυβερνήσεων. </w:t>
      </w:r>
    </w:p>
    <w:p w14:paraId="420DC75D"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Φτάσαμε στο 2015. Τη διακυβέρνηση της χώρας ανέλαβε ο ΣΥΡΙΖΑ και οι ΑΝΕΛ. Οι θυσίες και οι κόποι του ελληνικού λαού συνεχίστηκαν. Σήμερα είμαστε κάποιους μήνες</w:t>
      </w:r>
      <w:r>
        <w:rPr>
          <w:rFonts w:eastAsia="Times New Roman" w:cs="Times New Roman"/>
          <w:szCs w:val="24"/>
        </w:rPr>
        <w:t xml:space="preserve"> μακριά από τον Αύγουστο του 2018 και φαίνεται ότι η χώρα είναι έτοιμη να βγει από την επιτροπεία. Βεβαίως, δεν έχουν τελειώσει τα προβλήματα. Συνεχίζουν να υπάρχουν πολλά. Το μείζον, όμως, σήμερα δεν είναι να προσπαθήσουμε να αποδώσουμε ευθύνες, γιατί υπά</w:t>
      </w:r>
      <w:r>
        <w:rPr>
          <w:rFonts w:eastAsia="Times New Roman" w:cs="Times New Roman"/>
          <w:szCs w:val="24"/>
        </w:rPr>
        <w:t xml:space="preserve">ρχουν τα γεγονότα, τα οποία είναι γνωστά και σε εμάς εδώ σε αυτήν την Αίθουσα, αλλά και στη συνείδηση των πολιτών. </w:t>
      </w:r>
    </w:p>
    <w:p w14:paraId="420DC75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20DC75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χρειαστώ ακόμη μισό λεπτό, κύριε Πρόεδρε. </w:t>
      </w:r>
    </w:p>
    <w:p w14:paraId="420DC760"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Το πραγμα</w:t>
      </w:r>
      <w:r>
        <w:rPr>
          <w:rFonts w:eastAsia="Times New Roman" w:cs="Times New Roman"/>
          <w:szCs w:val="24"/>
        </w:rPr>
        <w:t>τικά σημαντικό, κατά τη γνώμη μου, είναι να γίνουν οι αναγκαίες υπερβάσεις από τα μικρά ή μεγάλα συμφέροντα, τις ιδεοληψίες, τις αγκυλώσεις και τις σκοπιμότητες, ώστε να μπορέσουμε να ξεφύγουμε από τη δίνη στην οποία βρισκόμαστε εδώ και πάρα πολλά χρόνια κ</w:t>
      </w:r>
      <w:r>
        <w:rPr>
          <w:rFonts w:eastAsia="Times New Roman" w:cs="Times New Roman"/>
          <w:szCs w:val="24"/>
        </w:rPr>
        <w:t xml:space="preserve">αι σίγουρα πολύ πριν την εποχή των μνημονίων. </w:t>
      </w:r>
    </w:p>
    <w:p w14:paraId="420DC761"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πολίτες, τους οποίους καθένας από εμάς εκπροσωπεί, περιμένουν κάτι περισσότερο από μια στείρα αντιπαράθεση, από ατάκες, πομπώδεις εκφράσεις, αντιπολιτευτικές κορώνες και κραυγέ</w:t>
      </w:r>
      <w:r>
        <w:rPr>
          <w:rFonts w:eastAsia="Times New Roman" w:cs="Times New Roman"/>
          <w:szCs w:val="24"/>
        </w:rPr>
        <w:t xml:space="preserve">ς. Διότι ακούσαμε και κραυγές σήμερα μέσα σε αυτήν την Αίθουσα. </w:t>
      </w:r>
    </w:p>
    <w:p w14:paraId="420DC762"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Το σύνολο της κοινωνίας, προεξέχοντος του πολιτικού προσωπικού, έχει επιδείξει μια παροιμιώδη ανωριμότητα, δημιουργώντας έναν </w:t>
      </w:r>
      <w:proofErr w:type="spellStart"/>
      <w:r>
        <w:rPr>
          <w:rFonts w:eastAsia="Times New Roman" w:cs="Times New Roman"/>
          <w:szCs w:val="24"/>
        </w:rPr>
        <w:t>αυτοτροφοδοτούμενο</w:t>
      </w:r>
      <w:proofErr w:type="spellEnd"/>
      <w:r>
        <w:rPr>
          <w:rFonts w:eastAsia="Times New Roman" w:cs="Times New Roman"/>
          <w:szCs w:val="24"/>
        </w:rPr>
        <w:t xml:space="preserve"> φαύλο κύκλο που μας κρατάει εγκλωβισμένους σε </w:t>
      </w:r>
      <w:r>
        <w:rPr>
          <w:rFonts w:eastAsia="Times New Roman" w:cs="Times New Roman"/>
          <w:szCs w:val="24"/>
        </w:rPr>
        <w:t>μια μίζερη πραγματικότητα. Είμαι πεπεισμένη ότι το πραγματικό όφελος για τον κάθε πολίτη αυτής της χώρας θα προκύψει μόνο από το συνολικό όφελος. Βεβαίως, από τη συζήτηση αυτή προκύπτει ότι αυτό δεν αποτελεί κοινό τόπο, γιατί ακριβώς δεν είμαστε όλοι ίδιοι</w:t>
      </w:r>
      <w:r>
        <w:rPr>
          <w:rFonts w:eastAsia="Times New Roman" w:cs="Times New Roman"/>
          <w:szCs w:val="24"/>
        </w:rPr>
        <w:t xml:space="preserve">. Εμείς, όμως, οφείλουμε να συνεχίσουμε. Και θα συνεχίσουμε με τις υγιείς δυνάμεις της χώρας, που είναι πολλές και είναι παντού. </w:t>
      </w:r>
    </w:p>
    <w:p w14:paraId="420DC763"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Αυτή η Κυβέρνηση μπορεί. Σε ένα πραγματικά δύσκολο περιβάλλον και κάτω από ασφυκτικές συνθήκες έχει ήδη επιδείξει σημαντικό έρ</w:t>
      </w:r>
      <w:r>
        <w:rPr>
          <w:rFonts w:eastAsia="Times New Roman" w:cs="Times New Roman"/>
          <w:szCs w:val="24"/>
        </w:rPr>
        <w:t xml:space="preserve">γο με απτά αποτελέσματα. Έχουμε ακόμη πολλά να κάνουμε και πολλά προβλήματα να λύσουμε. </w:t>
      </w:r>
    </w:p>
    <w:p w14:paraId="420DC764"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Υπερψηφίζω, λοιπόν, τον </w:t>
      </w:r>
      <w:r>
        <w:rPr>
          <w:rFonts w:eastAsia="Times New Roman" w:cs="Times New Roman"/>
          <w:szCs w:val="24"/>
        </w:rPr>
        <w:t xml:space="preserve">προϋπολογισμό </w:t>
      </w:r>
      <w:r>
        <w:rPr>
          <w:rFonts w:eastAsia="Times New Roman" w:cs="Times New Roman"/>
          <w:szCs w:val="24"/>
        </w:rPr>
        <w:t xml:space="preserve">του 2018 και καλώ κι εσάς να πράξετε το ίδιο, με μόνο γνώμονα το καλό της χώρας μας. </w:t>
      </w:r>
    </w:p>
    <w:p w14:paraId="420DC765" w14:textId="77777777" w:rsidR="003663B4" w:rsidRDefault="00087BC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0DC766" w14:textId="77777777" w:rsidR="003663B4" w:rsidRDefault="00087BC7">
      <w:pPr>
        <w:tabs>
          <w:tab w:val="left" w:pos="1494"/>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420DC767"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w:t>
      </w:r>
    </w:p>
    <w:p w14:paraId="420DC76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w:t>
      </w:r>
    </w:p>
    <w:p w14:paraId="420DC769"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420DC76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προϋπολογισμός που φέρνετε προς</w:t>
      </w:r>
      <w:r>
        <w:rPr>
          <w:rFonts w:eastAsia="Times New Roman" w:cs="Times New Roman"/>
          <w:szCs w:val="24"/>
        </w:rPr>
        <w:t xml:space="preserve"> ψήφιση στη Βουλή βασίζεται δυστυχώς στο ίδιο μείγμα αποτυχημένης οικονομικής πολιτικής που ακολουθείτε εδώ και τρία χρόνια. Μιλάτε για ανάπτυξη, ενώ στην πραγματικότητα φέρνετε μέτρα λιτότητας. Την ώρα που αυξάνεται η ανεργία, η αγορά στενάζει κάτω από τα</w:t>
      </w:r>
      <w:r>
        <w:rPr>
          <w:rFonts w:eastAsia="Times New Roman" w:cs="Times New Roman"/>
          <w:szCs w:val="24"/>
        </w:rPr>
        <w:t xml:space="preserve"> φοροεισπρακτικά μέτρα. Βυθισμένοι αθεράπευτα είστε στον </w:t>
      </w:r>
      <w:proofErr w:type="spellStart"/>
      <w:r>
        <w:rPr>
          <w:rFonts w:eastAsia="Times New Roman" w:cs="Times New Roman"/>
          <w:szCs w:val="24"/>
        </w:rPr>
        <w:t>κρατικισμό</w:t>
      </w:r>
      <w:proofErr w:type="spellEnd"/>
      <w:r>
        <w:rPr>
          <w:rFonts w:eastAsia="Times New Roman" w:cs="Times New Roman"/>
          <w:szCs w:val="24"/>
        </w:rPr>
        <w:t xml:space="preserve"> σας, γιγαντώνετε το κομματικό κράτος, πολιορκείτε την επιχειρηματικότητα, καθώς επίσης και την ιδιωτική πρωτοβουλία στο σύνολό της. </w:t>
      </w:r>
    </w:p>
    <w:p w14:paraId="420DC76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σημερινή έρευνα της </w:t>
      </w:r>
      <w:r>
        <w:rPr>
          <w:rFonts w:eastAsia="Times New Roman" w:cs="Times New Roman"/>
          <w:szCs w:val="24"/>
        </w:rPr>
        <w:t>«</w:t>
      </w:r>
      <w:r>
        <w:rPr>
          <w:rFonts w:eastAsia="Times New Roman" w:cs="Times New Roman"/>
          <w:szCs w:val="24"/>
          <w:lang w:val="en-US"/>
        </w:rPr>
        <w:t>MRB</w:t>
      </w:r>
      <w:r>
        <w:rPr>
          <w:rFonts w:eastAsia="Times New Roman" w:cs="Times New Roman"/>
          <w:szCs w:val="24"/>
        </w:rPr>
        <w:t>»</w:t>
      </w:r>
      <w:r>
        <w:rPr>
          <w:rFonts w:eastAsia="Times New Roman" w:cs="Times New Roman"/>
          <w:szCs w:val="24"/>
        </w:rPr>
        <w:t xml:space="preserve"> δείχνει ότι το 65,8% των ερ</w:t>
      </w:r>
      <w:r>
        <w:rPr>
          <w:rFonts w:eastAsia="Times New Roman" w:cs="Times New Roman"/>
          <w:szCs w:val="24"/>
        </w:rPr>
        <w:t xml:space="preserve">ωτηθέντων καταγγέλλει ευθέως την Κυβέρνηση ότι το κοινωνικό μέρισμα ήταν αποτέλεσμα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των πολιτών. Την ίδια ώρα, συνεχίζετε η «αιμορραγία» των καλύτερων μυαλών μας στο εξωτερικό. Εσείς, όμως, ασχολείστε μόνο με τον διορισμό των «δικών σας</w:t>
      </w:r>
      <w:r>
        <w:rPr>
          <w:rFonts w:eastAsia="Times New Roman" w:cs="Times New Roman"/>
          <w:szCs w:val="24"/>
        </w:rPr>
        <w:t xml:space="preserve"> παιδιών» στο </w:t>
      </w:r>
      <w:r>
        <w:rPr>
          <w:rFonts w:eastAsia="Times New Roman" w:cs="Times New Roman"/>
          <w:szCs w:val="24"/>
        </w:rPr>
        <w:t xml:space="preserve">δημόσιο </w:t>
      </w:r>
      <w:r>
        <w:rPr>
          <w:rFonts w:eastAsia="Times New Roman" w:cs="Times New Roman"/>
          <w:szCs w:val="24"/>
        </w:rPr>
        <w:t xml:space="preserve">σε θέσεις προβολής, διοίκησης, με οποιοδήποτε κόστος. </w:t>
      </w:r>
    </w:p>
    <w:p w14:paraId="420DC76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Διαβάζοντας τον προϋπολογισμό, ψάχνω να βρω πού υπάρχει στις σελίδες του ο Έβρος και η Θράκη. Ξέρετε, εκεί που πήγε ο Πρωθυπουργός για τις εργασίες του περιφερειακού συνεδρίου στη</w:t>
      </w:r>
      <w:r>
        <w:rPr>
          <w:rFonts w:eastAsia="Times New Roman" w:cs="Times New Roman"/>
          <w:szCs w:val="24"/>
        </w:rPr>
        <w:t xml:space="preserve">ν Κομοτηνή, έναν μήνα πριν. Εκεί έκανε εξαγγελίες και μοίρασε υποσχέσεις χωρίς αντίκρισμα. Σε ποιο σημείο του προϋπολογισμού αναγράφεται πώς μπορεί να μετεξελιχθεί η Θράκη σε σταυροδρόμι παραγωγής, εμπορίου και πολιτισμού; </w:t>
      </w:r>
    </w:p>
    <w:p w14:paraId="420DC76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Αλήθεια, τον κάθετο οδικό άξονα </w:t>
      </w:r>
      <w:r>
        <w:rPr>
          <w:rFonts w:eastAsia="Times New Roman" w:cs="Times New Roman"/>
          <w:szCs w:val="24"/>
        </w:rPr>
        <w:t xml:space="preserve">του Έβρου τον ονομάζετε σύγχρονο αυτοκινητόδρομο και θα βάλετε μετωπικά διόδια; </w:t>
      </w:r>
    </w:p>
    <w:p w14:paraId="420DC76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ακτοπλοϊκή σύνδεση του Έβρου με τα νησιά του Θρακικού Πελάγους και του </w:t>
      </w:r>
      <w:r>
        <w:rPr>
          <w:rFonts w:eastAsia="Times New Roman" w:cs="Times New Roman"/>
          <w:szCs w:val="24"/>
        </w:rPr>
        <w:t xml:space="preserve">βορειοανατολικού </w:t>
      </w:r>
      <w:r>
        <w:rPr>
          <w:rFonts w:eastAsia="Times New Roman" w:cs="Times New Roman"/>
          <w:szCs w:val="24"/>
        </w:rPr>
        <w:t>Αιγαίου είναι βιώσιμη αν πραγματοποιείται μόνο για τρεις μήνες τον χρόνο και ένα δρομ</w:t>
      </w:r>
      <w:r>
        <w:rPr>
          <w:rFonts w:eastAsia="Times New Roman" w:cs="Times New Roman"/>
          <w:szCs w:val="24"/>
        </w:rPr>
        <w:t xml:space="preserve">ολόγιο την εβδομάδα; Εμείς θέλουμε οι αγορές της Θράκης να διασυνδεθούν με τις αγορές των νήσων </w:t>
      </w:r>
      <w:r>
        <w:rPr>
          <w:rFonts w:eastAsia="Times New Roman" w:cs="Times New Roman"/>
          <w:szCs w:val="24"/>
        </w:rPr>
        <w:t xml:space="preserve">βορειοανατολικού </w:t>
      </w:r>
      <w:r>
        <w:rPr>
          <w:rFonts w:eastAsia="Times New Roman" w:cs="Times New Roman"/>
          <w:szCs w:val="24"/>
        </w:rPr>
        <w:t xml:space="preserve">Αιγαίου και θέλουμε να προωθούμε τα προϊόντα μας, αλλά και να δεχόμαστε τα προϊόντα όλων των νησιών του </w:t>
      </w:r>
      <w:r>
        <w:rPr>
          <w:rFonts w:eastAsia="Times New Roman" w:cs="Times New Roman"/>
          <w:szCs w:val="24"/>
        </w:rPr>
        <w:t xml:space="preserve">βορειοανατολικού </w:t>
      </w:r>
      <w:r>
        <w:rPr>
          <w:rFonts w:eastAsia="Times New Roman" w:cs="Times New Roman"/>
          <w:szCs w:val="24"/>
        </w:rPr>
        <w:t>Αιγαίου.</w:t>
      </w:r>
    </w:p>
    <w:p w14:paraId="420DC76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Στο αφήγημά σ</w:t>
      </w:r>
      <w:r>
        <w:rPr>
          <w:rFonts w:eastAsia="Times New Roman" w:cs="Times New Roman"/>
          <w:szCs w:val="24"/>
        </w:rPr>
        <w:t xml:space="preserve">ας πού βρίσκεται η Σαμοθράκη που επλήγη από τα ακραία καιρικά φαινόμενα; Το παράδοξο είναι ότι για να στηρίξετε το νησί της Νίκης </w:t>
      </w:r>
      <w:r>
        <w:rPr>
          <w:rFonts w:eastAsia="Times New Roman" w:cs="Times New Roman"/>
          <w:szCs w:val="24"/>
        </w:rPr>
        <w:t xml:space="preserve">αποφασίσατε </w:t>
      </w:r>
      <w:r>
        <w:rPr>
          <w:rFonts w:eastAsia="Times New Roman" w:cs="Times New Roman"/>
          <w:szCs w:val="24"/>
        </w:rPr>
        <w:t>να αυξήσετε τον ΦΠΑ, όπως και στα υπόλοιπα νησιά του Αιγαίου. Δεν μπήκατε καν στον κόπο να συζητήσετε την τροπολογ</w:t>
      </w:r>
      <w:r>
        <w:rPr>
          <w:rFonts w:eastAsia="Times New Roman" w:cs="Times New Roman"/>
          <w:szCs w:val="24"/>
        </w:rPr>
        <w:t xml:space="preserve">ία που καταθέσαμε από κοινού με συναδέλφους μου από τις εκλογικές περιφέρειες των Νήσων Βορείου, Κεντρικού και Νοτιοανατολικού Αιγαίου, για την ετήσια παράταση του χαμηλού ΦΠΑ. </w:t>
      </w:r>
    </w:p>
    <w:p w14:paraId="420DC77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Στον προϋπολογισμό σας έχετε υπολογίσει τα </w:t>
      </w:r>
      <w:proofErr w:type="spellStart"/>
      <w:r>
        <w:rPr>
          <w:rFonts w:eastAsia="Times New Roman" w:cs="Times New Roman"/>
          <w:szCs w:val="24"/>
        </w:rPr>
        <w:t>χρωστούμενα</w:t>
      </w:r>
      <w:proofErr w:type="spellEnd"/>
      <w:r>
        <w:rPr>
          <w:rFonts w:eastAsia="Times New Roman" w:cs="Times New Roman"/>
          <w:szCs w:val="24"/>
        </w:rPr>
        <w:t xml:space="preserve"> προς τους αγρότες; Πότε</w:t>
      </w:r>
      <w:r>
        <w:rPr>
          <w:rFonts w:eastAsia="Times New Roman" w:cs="Times New Roman"/>
          <w:szCs w:val="24"/>
        </w:rPr>
        <w:t xml:space="preserve"> θα πληρωθούν επιτέλους για τις δασώσεις γαιών, για το πετρέλαιο κίνησης, για τις βιολογικές καλλιέργειες; Με αυτές τις συνθήκες, μιλάτε για </w:t>
      </w:r>
      <w:proofErr w:type="spellStart"/>
      <w:r>
        <w:rPr>
          <w:rFonts w:eastAsia="Times New Roman" w:cs="Times New Roman"/>
          <w:szCs w:val="24"/>
        </w:rPr>
        <w:t>αγροκτηνοτροφική</w:t>
      </w:r>
      <w:proofErr w:type="spellEnd"/>
      <w:r>
        <w:rPr>
          <w:rFonts w:eastAsia="Times New Roman" w:cs="Times New Roman"/>
          <w:szCs w:val="24"/>
        </w:rPr>
        <w:t xml:space="preserve"> ανάπτυξη; Με το να μη λειτουργεί το εργοστάσιο ζάχαρης στην Ορεστιάδα; Με το να μην αντιμετωπίζετε</w:t>
      </w:r>
      <w:r>
        <w:rPr>
          <w:rFonts w:eastAsia="Times New Roman" w:cs="Times New Roman"/>
          <w:szCs w:val="24"/>
        </w:rPr>
        <w:t xml:space="preserve"> αποτελεσματικά τις </w:t>
      </w:r>
      <w:proofErr w:type="spellStart"/>
      <w:r>
        <w:rPr>
          <w:rFonts w:eastAsia="Times New Roman" w:cs="Times New Roman"/>
          <w:szCs w:val="24"/>
        </w:rPr>
        <w:t>ζωονόσους</w:t>
      </w:r>
      <w:proofErr w:type="spellEnd"/>
      <w:r>
        <w:rPr>
          <w:rFonts w:eastAsia="Times New Roman" w:cs="Times New Roman"/>
          <w:szCs w:val="24"/>
        </w:rPr>
        <w:t xml:space="preserve">; </w:t>
      </w:r>
    </w:p>
    <w:p w14:paraId="420DC77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Σε ποιον κωδικό του προϋπολογισμού βρίσκεται η αυτονομία και η αυτοτέλεια του Νοσοκομείου Διδυμοτείχου, που πραγματικά το θέλουν όλοι οι κάτοικοι και οι παράγοντες του κεντρικού και του βορείου Έβρου;</w:t>
      </w:r>
    </w:p>
    <w:p w14:paraId="420DC77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Από την άλλη, έχουμε </w:t>
      </w:r>
      <w:r>
        <w:rPr>
          <w:rFonts w:eastAsia="Times New Roman" w:cs="Times New Roman"/>
          <w:szCs w:val="24"/>
        </w:rPr>
        <w:t xml:space="preserve">τον Υπουργό Παιδείας να θέτει στο στόχαστρο -δεν είναι εδώ, έχει φύγει- με τις αποφάσεις του το Δημοκρίτειο Πανεπιστήμιο Θράκης. Και πρόσφατα απέδειξε, κύριε </w:t>
      </w:r>
      <w:proofErr w:type="spellStart"/>
      <w:r>
        <w:rPr>
          <w:rFonts w:eastAsia="Times New Roman" w:cs="Times New Roman"/>
          <w:szCs w:val="24"/>
        </w:rPr>
        <w:t>Καΐσα</w:t>
      </w:r>
      <w:proofErr w:type="spellEnd"/>
      <w:r>
        <w:rPr>
          <w:rFonts w:eastAsia="Times New Roman" w:cs="Times New Roman"/>
          <w:szCs w:val="24"/>
        </w:rPr>
        <w:t xml:space="preserve">, την «αγάπη» του για τον Έβρο μας, </w:t>
      </w:r>
      <w:proofErr w:type="spellStart"/>
      <w:r>
        <w:rPr>
          <w:rFonts w:eastAsia="Times New Roman" w:cs="Times New Roman"/>
          <w:szCs w:val="24"/>
        </w:rPr>
        <w:t>μοριοδοτώντας</w:t>
      </w:r>
      <w:proofErr w:type="spellEnd"/>
      <w:r>
        <w:rPr>
          <w:rFonts w:eastAsia="Times New Roman" w:cs="Times New Roman"/>
          <w:szCs w:val="24"/>
        </w:rPr>
        <w:t xml:space="preserve"> τους δασκάλους και τους καθηγητές μας σε ισ</w:t>
      </w:r>
      <w:r>
        <w:rPr>
          <w:rFonts w:eastAsia="Times New Roman" w:cs="Times New Roman"/>
          <w:szCs w:val="24"/>
        </w:rPr>
        <w:t>ότιμη βάση με την Αθήνα και τη Θεσσαλονίκη. Το ανέχεστε; Παρακαλώ να τους δώσετε απάντηση τώρα που θα πάτε αυτές τις μέρες επάνω.</w:t>
      </w:r>
    </w:p>
    <w:p w14:paraId="420DC77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Αφήνετε απροστάτευτο το δάσος και όλον τον πλούτο της </w:t>
      </w:r>
      <w:proofErr w:type="spellStart"/>
      <w:r>
        <w:rPr>
          <w:rFonts w:eastAsia="Times New Roman" w:cs="Times New Roman"/>
          <w:szCs w:val="24"/>
        </w:rPr>
        <w:t>Δαδιάς</w:t>
      </w:r>
      <w:proofErr w:type="spellEnd"/>
      <w:r>
        <w:rPr>
          <w:rFonts w:eastAsia="Times New Roman" w:cs="Times New Roman"/>
          <w:szCs w:val="24"/>
        </w:rPr>
        <w:t>, καθώς επίσης και το Δέλτα του ποταμού Έβρου, απολύοντας τους είκ</w:t>
      </w:r>
      <w:r>
        <w:rPr>
          <w:rFonts w:eastAsia="Times New Roman" w:cs="Times New Roman"/>
          <w:szCs w:val="24"/>
        </w:rPr>
        <w:t xml:space="preserve">οσι δύο εργαζόμενους, που εργάζονται στους φορείς διαχείρισης, για να προσλάβετε τους δικούς σας ανθρώπους. </w:t>
      </w:r>
    </w:p>
    <w:p w14:paraId="420DC77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Για ακόμα μια φορά θέτετε στο περιθώριο τις Ένοπλες Δυνάμεις. Ο ΥΠΕΘΑ ασχολείται μόνο με το πώς θα κάνει δουλειές με τον Παπαδόπουλο από το Κιλκίς,</w:t>
      </w:r>
      <w:r>
        <w:rPr>
          <w:rFonts w:eastAsia="Times New Roman" w:cs="Times New Roman"/>
          <w:szCs w:val="24"/>
        </w:rPr>
        <w:t xml:space="preserve"> τινάζοντας στον αέρα την συμφωνία με τη φίλη Σαουδική Αραβία. Το αποτέλεσμα ήταν να χάσει το ελληνικό κράτος 66 εκατομμύρια ευρώ και όχι μόνο, δηλαδή να εξελιχθεί σε σκάνδαλο πρώτου μεγέθους μια επικερδής συμφωνία για τη χώρα, όπως εξουσιοδοτήθηκε από την</w:t>
      </w:r>
      <w:r>
        <w:rPr>
          <w:rFonts w:eastAsia="Times New Roman" w:cs="Times New Roman"/>
          <w:szCs w:val="24"/>
        </w:rPr>
        <w:t xml:space="preserve"> Επιτροπή Εξοπλιστικών Προγραμμάτων της Βουλής των Ελλήνων. </w:t>
      </w:r>
    </w:p>
    <w:p w14:paraId="420DC77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 αποδεικνύεται και πάλι από τα ευρήματα της έρευνας της </w:t>
      </w:r>
      <w:r>
        <w:rPr>
          <w:rFonts w:eastAsia="Times New Roman" w:cs="Times New Roman"/>
          <w:szCs w:val="24"/>
        </w:rPr>
        <w:t>«</w:t>
      </w:r>
      <w:r>
        <w:rPr>
          <w:rFonts w:eastAsia="Times New Roman" w:cs="Times New Roman"/>
          <w:szCs w:val="24"/>
          <w:lang w:val="en-US"/>
        </w:rPr>
        <w:t>MRB</w:t>
      </w:r>
      <w:r>
        <w:rPr>
          <w:rFonts w:eastAsia="Times New Roman" w:cs="Times New Roman"/>
          <w:szCs w:val="24"/>
        </w:rPr>
        <w:t>»</w:t>
      </w:r>
      <w:r>
        <w:rPr>
          <w:rFonts w:eastAsia="Times New Roman" w:cs="Times New Roman"/>
          <w:szCs w:val="24"/>
        </w:rPr>
        <w:t>, σύμφωνα με τα οποία το 75,8% των πολιτών δηλώνουν ότι έχουν βάση οι καταγγελίες της Νέας Δημοκρατίας για το σκάνδαλο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 xml:space="preserve">μμένου και μάλιστα το 55% θεωρούν ότι αυτό δημιουργεί σοβαρότατο πρόβλημα στην Κυβέρνηση. Αξιοσημείωτο είναι ότι την ίδια ακριβώς άποψη έχει το 36,8% των ψηφοφόρων του ΣΥΡΙΖΑ και το 45,2% των ψηφοφόρων των ΑΝΕΛ. </w:t>
      </w:r>
    </w:p>
    <w:p w14:paraId="420DC77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κ. Καμμένος όταν ήταν στην Αντιπολίτευση </w:t>
      </w:r>
      <w:r>
        <w:rPr>
          <w:rFonts w:eastAsia="Times New Roman" w:cs="Times New Roman"/>
          <w:szCs w:val="24"/>
        </w:rPr>
        <w:t>ήταν λαλίστατος -το ίδιο και όταν ανέλαβε την ηγεσία του Υπουργείου Εθνικής Άμυνας- σε ό,τι αφορά την επιστροφή του 50% του μισθού των στελεχών των Ενόπλων Δυνάμεων και των Σωμάτων Ασφαλείας, σύμφωνα με την απόφαση του Συμβουλίου της Επικρατείας. Τώρα όμως</w:t>
      </w:r>
      <w:r>
        <w:rPr>
          <w:rFonts w:eastAsia="Times New Roman" w:cs="Times New Roman"/>
          <w:szCs w:val="24"/>
        </w:rPr>
        <w:t xml:space="preserve"> έχει κρυφτεί. Ούτε στο Προεδρικό Μέγαρο δεν πήγε προχθές. Ούτε έχει σχολιάσει πώς από το μέρισμα, από τα 1,4 δισεκατομμύρια ευρώ που μοίρασε η Κυβέρνηση, δεν δόθηκε τίποτα στα στελέχη των Ενόπλων Δυνάμεων και των Σωμάτων Ασφαλείας, αλλά αντίθετα μειώθηκαν</w:t>
      </w:r>
      <w:r>
        <w:rPr>
          <w:rFonts w:eastAsia="Times New Roman" w:cs="Times New Roman"/>
          <w:szCs w:val="24"/>
        </w:rPr>
        <w:t xml:space="preserve"> περαιτέρω τα ειδικά τους μισθολόγια. </w:t>
      </w:r>
    </w:p>
    <w:p w14:paraId="420DC777"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Ο προϋπολογισμός του ΥΠΕΘΑ αφήνει πολλά ερωτηματικά για την κατάσταση στην οποία έχουν περιέλθει τα υλικά των μονάδων των Ενόπλων Δυνάμεων. Έχετε εξασφαλίσει τα αυτονόητα για τις Ένοπλες Δυνάμεις, δηλαδή ανταλλακτικά,</w:t>
      </w:r>
      <w:r>
        <w:rPr>
          <w:rFonts w:eastAsia="Times New Roman"/>
          <w:szCs w:val="24"/>
        </w:rPr>
        <w:t xml:space="preserve"> καύσιμα, σέρβις των μηχανοκίνητων οχημάτων, των πολεμικών σκαφών και των αεροσκαφών, ώστε όλα όσα διαθέτουμε να είναι εύχρηστα και αξιοποιήσιμα;</w:t>
      </w:r>
    </w:p>
    <w:p w14:paraId="420DC778"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Πού είναι ο πακτωλός των εκατομμυρίων που υποσχόταν από την εκμετάλλευση της ακίνητης περιουσίας των Ενόπλων Δ</w:t>
      </w:r>
      <w:r>
        <w:rPr>
          <w:rFonts w:eastAsia="Times New Roman"/>
          <w:szCs w:val="24"/>
        </w:rPr>
        <w:t>υνάμεων;</w:t>
      </w:r>
    </w:p>
    <w:p w14:paraId="420DC779"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Η θητεία του </w:t>
      </w:r>
      <w:r>
        <w:rPr>
          <w:rFonts w:eastAsia="Times New Roman"/>
          <w:szCs w:val="24"/>
        </w:rPr>
        <w:t xml:space="preserve">κ. </w:t>
      </w:r>
      <w:r>
        <w:rPr>
          <w:rFonts w:eastAsia="Times New Roman"/>
          <w:szCs w:val="24"/>
        </w:rPr>
        <w:t xml:space="preserve">Καμμένου στο ΥΠΕΘΑ θα έχει την υπογραφή ενός σκανδάλου μέχρι τώρα και ενδεχομένως και άλλων, μια συμφωνίας με έναν περίεργο μεσάζοντα που πούλησε όπλα στον </w:t>
      </w:r>
      <w:r>
        <w:rPr>
          <w:rFonts w:eastAsia="Times New Roman"/>
          <w:szCs w:val="24"/>
          <w:lang w:val="en-US"/>
        </w:rPr>
        <w:t>ISIS</w:t>
      </w:r>
      <w:r>
        <w:rPr>
          <w:rFonts w:eastAsia="Times New Roman"/>
          <w:szCs w:val="24"/>
        </w:rPr>
        <w:t>.</w:t>
      </w:r>
    </w:p>
    <w:p w14:paraId="420DC77A"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εκφράζουμε την ανησυχία μας εμείς που </w:t>
      </w:r>
      <w:r>
        <w:rPr>
          <w:rFonts w:eastAsia="Times New Roman"/>
          <w:szCs w:val="24"/>
        </w:rPr>
        <w:t xml:space="preserve">καταγόμαστε από τον Έβρο και είμαστε ταυτισμένοι με τους σχηματισμούς τους στρατιωτικούς στον Έβρο και στη Θράκη. Δεν έχουμε εμπιστοσύνη στην παρούσα πολιτική ηγεσία του Υπουργείου Εθνικής Άμυνας να ασχοληθεί με τη δομή των Ενόπλων Δυνάμεων και κυρίως του </w:t>
      </w:r>
      <w:r>
        <w:rPr>
          <w:rFonts w:eastAsia="Times New Roman"/>
          <w:szCs w:val="24"/>
        </w:rPr>
        <w:t>στρατεύματος στην περιοχή του Έβρου, της Θράκης και στα νησιά μας. Δεν του έχουμε εμπιστοσύνη να ασχολείται με τα εξοπλιστικά θέματα και να διαχειρίζεται ο ίδιος με την παρέα του το πολεμικό υλικό το οποίο είναι απαραίτητο για την προστασία και την ασφάλει</w:t>
      </w:r>
      <w:r>
        <w:rPr>
          <w:rFonts w:eastAsia="Times New Roman"/>
          <w:szCs w:val="24"/>
        </w:rPr>
        <w:t>α της χώρας.</w:t>
      </w:r>
    </w:p>
    <w:p w14:paraId="420DC77B"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τελειώσατε όμως.</w:t>
      </w:r>
    </w:p>
    <w:p w14:paraId="420DC77C"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Κλείνω σε μισό λεπτό, κύριε Πρόεδρε.</w:t>
      </w:r>
    </w:p>
    <w:p w14:paraId="420DC77D"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Εν κατακλείδι, βλέποντας αυτόν τον </w:t>
      </w:r>
      <w:r>
        <w:rPr>
          <w:rFonts w:eastAsia="Times New Roman"/>
          <w:szCs w:val="24"/>
        </w:rPr>
        <w:t xml:space="preserve">προϋπολογισμό </w:t>
      </w:r>
      <w:r>
        <w:rPr>
          <w:rFonts w:eastAsia="Times New Roman"/>
          <w:szCs w:val="24"/>
        </w:rPr>
        <w:t xml:space="preserve">σας, είναι εμφανές ότι δεν μπορείτε να οδηγήσετε τη χώρα σε </w:t>
      </w:r>
      <w:r>
        <w:rPr>
          <w:rFonts w:eastAsia="Times New Roman"/>
          <w:szCs w:val="24"/>
        </w:rPr>
        <w:t>έξοδο από την κρίση και από τα μνημόνια. Η Ελλάδα χρειάζεται πολιτική αλλαγή, μια υπεύθυνη κυβέρνηση που θα δώσει ξανά τη χαμένη ελπίδα στους Έλληνες πολίτες. Με λίγα λόγια, χρειάζεται μια κυβέρνηση με βασικό κορμό τη Νέα Δημοκρατία. Χρειάζεται πρωθυπουργό</w:t>
      </w:r>
      <w:r>
        <w:rPr>
          <w:rFonts w:eastAsia="Times New Roman"/>
          <w:szCs w:val="24"/>
        </w:rPr>
        <w:t xml:space="preserve"> τον Κυριάκο Μητσοτάκη, ο οποίος λέει την αλήθεια παντού. Και αυτό είναι σίγουρο ότι θα συμβεί. Η έρευνα της </w:t>
      </w:r>
      <w:r>
        <w:rPr>
          <w:rFonts w:eastAsia="Times New Roman"/>
          <w:szCs w:val="24"/>
        </w:rPr>
        <w:t>«</w:t>
      </w:r>
      <w:r>
        <w:rPr>
          <w:rFonts w:eastAsia="Times New Roman"/>
          <w:szCs w:val="24"/>
          <w:lang w:val="en-US"/>
        </w:rPr>
        <w:t>MRB</w:t>
      </w:r>
      <w:r>
        <w:rPr>
          <w:rFonts w:eastAsia="Times New Roman"/>
          <w:szCs w:val="24"/>
        </w:rPr>
        <w:t>»</w:t>
      </w:r>
      <w:r>
        <w:rPr>
          <w:rFonts w:eastAsia="Times New Roman"/>
          <w:szCs w:val="24"/>
        </w:rPr>
        <w:t xml:space="preserve"> επιβεβαιώνει την πολιτική κυριαρχία της Νέας Δημοκρατίας, καθώς όχι μόνο η συντριπτική πλειοψηφία της κοινωνίας, αλλά και οι μισοί δικοί σας </w:t>
      </w:r>
      <w:r>
        <w:rPr>
          <w:rFonts w:eastAsia="Times New Roman"/>
          <w:szCs w:val="24"/>
        </w:rPr>
        <w:t xml:space="preserve">ψηφοφόροι δεν πρόκειται να σας εμπιστευθούν ξανά. </w:t>
      </w:r>
    </w:p>
    <w:p w14:paraId="420DC77E"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Κύριε Πρόεδρε, καταψηφίζουμε τον </w:t>
      </w:r>
      <w:r>
        <w:rPr>
          <w:rFonts w:eastAsia="Times New Roman"/>
          <w:szCs w:val="24"/>
        </w:rPr>
        <w:t>προϋπολογισμό</w:t>
      </w:r>
      <w:r>
        <w:rPr>
          <w:rFonts w:eastAsia="Times New Roman"/>
          <w:szCs w:val="24"/>
        </w:rPr>
        <w:t>, αλλά ταυτόχρονα και αυτόν που αφορά το Υπουργείο Εθνικής Άμυνας.</w:t>
      </w:r>
    </w:p>
    <w:p w14:paraId="420DC77F"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420DC780"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0DC781"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ΠΡΟΕΔΡΕΥΩΝ (Σπυρίδ</w:t>
      </w:r>
      <w:r>
        <w:rPr>
          <w:rFonts w:eastAsia="Times New Roman"/>
          <w:b/>
          <w:szCs w:val="24"/>
        </w:rPr>
        <w:t xml:space="preserve">ων Λυκούδης): </w:t>
      </w:r>
      <w:r>
        <w:rPr>
          <w:rFonts w:eastAsia="Times New Roman"/>
          <w:szCs w:val="24"/>
        </w:rPr>
        <w:t xml:space="preserve">Ο συνάδελφος κ. Γεώργιος </w:t>
      </w:r>
      <w:proofErr w:type="spellStart"/>
      <w:r>
        <w:rPr>
          <w:rFonts w:eastAsia="Times New Roman"/>
          <w:szCs w:val="24"/>
        </w:rPr>
        <w:t>Παπαφιλίππου</w:t>
      </w:r>
      <w:proofErr w:type="spellEnd"/>
      <w:r>
        <w:rPr>
          <w:rFonts w:eastAsia="Times New Roman"/>
          <w:szCs w:val="24"/>
        </w:rPr>
        <w:t xml:space="preserve"> έχει τον λόγο.</w:t>
      </w:r>
    </w:p>
    <w:p w14:paraId="420DC782"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Κύριε Πρόεδρε, επειδή αναφέρθηκε προσωπικά σε μένα ο συνάδελφος, θα ήθελα τον λόγο για μισό λεπτό.</w:t>
      </w:r>
    </w:p>
    <w:p w14:paraId="420DC783"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Από αγάπη αναφέρθηκα, αλλά δώστε του τον λ</w:t>
      </w:r>
      <w:r>
        <w:rPr>
          <w:rFonts w:eastAsia="Times New Roman"/>
          <w:szCs w:val="24"/>
        </w:rPr>
        <w:t>όγο, κύριε Πρόεδρε!</w:t>
      </w:r>
    </w:p>
    <w:p w14:paraId="420DC784"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Τέτοια ώρα;</w:t>
      </w:r>
    </w:p>
    <w:p w14:paraId="420DC785"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Αυτήν την ώρα αναφέρθηκε, τι να κάνουμε;</w:t>
      </w:r>
    </w:p>
    <w:p w14:paraId="420DC786"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κύριε συνάδελφε, έχετε τον λόγο.</w:t>
      </w:r>
    </w:p>
    <w:p w14:paraId="420DC787"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Το ξέρω ότι το κάνατε από αγάπη, κύριε συνάδ</w:t>
      </w:r>
      <w:r>
        <w:rPr>
          <w:rFonts w:eastAsia="Times New Roman"/>
          <w:szCs w:val="24"/>
        </w:rPr>
        <w:t xml:space="preserve">ελφε. Όμως, το ερώτημα ήταν τι θα πω εγώ στον Έβρο και σε ποιους. Στο Εργοστάσιο Ζάχαρης, που το είχε κλείσει η Νέα Δημοκρατία και τρία χρόνια τώρα το λειτουργούμε; Αυτό θα πω. Το ξέρουν οι </w:t>
      </w:r>
      <w:proofErr w:type="spellStart"/>
      <w:r>
        <w:rPr>
          <w:rFonts w:eastAsia="Times New Roman"/>
          <w:szCs w:val="24"/>
        </w:rPr>
        <w:t>Εβρίτες</w:t>
      </w:r>
      <w:proofErr w:type="spellEnd"/>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ότι ο ΣΥΡΙΖΑ το λειτούργησε ξανά το Εργοστάσιο Ζά</w:t>
      </w:r>
      <w:r>
        <w:rPr>
          <w:rFonts w:eastAsia="Times New Roman"/>
          <w:szCs w:val="24"/>
        </w:rPr>
        <w:t>χαρης.</w:t>
      </w:r>
    </w:p>
    <w:p w14:paraId="420DC788"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Πόσα πληρώνει ο Έλληνας πολίτης;</w:t>
      </w:r>
    </w:p>
    <w:p w14:paraId="420DC789"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Το πληρώνουμε. Το κρατάμε. Το κλείσατε το Εργοστάσιο Ζάχαρης στην Ορεστιάδα και ο ΣΥΡΙΖΑ από το 2015, το 2016 και το 2017 με κόστος το λειτουργούμε. Και το λειτουργούμε γιατί δίνο</w:t>
      </w:r>
      <w:r>
        <w:rPr>
          <w:rFonts w:eastAsia="Times New Roman"/>
          <w:szCs w:val="24"/>
        </w:rPr>
        <w:t>υμε δουλειά στους αγρότες, γιατί παράγουν οι αγρότες παντζάρια και τεύτλα και έχουμε μια κίνηση.</w:t>
      </w:r>
    </w:p>
    <w:p w14:paraId="420DC78A" w14:textId="77777777" w:rsidR="003663B4" w:rsidRDefault="00087BC7">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420DC78B"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Το κόστος;</w:t>
      </w:r>
    </w:p>
    <w:p w14:paraId="420DC78C" w14:textId="77777777" w:rsidR="003663B4" w:rsidRDefault="00087BC7">
      <w:pPr>
        <w:tabs>
          <w:tab w:val="left" w:pos="2940"/>
        </w:tabs>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Μάλιστα, κύριε συνάδελφε. </w:t>
      </w:r>
      <w:r>
        <w:rPr>
          <w:rFonts w:eastAsia="Times New Roman"/>
          <w:szCs w:val="24"/>
        </w:rPr>
        <w:t>Διευκρινίστηκε αυτό για το Εργοστάσιο Ζάχαρης.</w:t>
      </w:r>
    </w:p>
    <w:p w14:paraId="420DC78D"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Δεύτερο ζήτημα.</w:t>
      </w:r>
    </w:p>
    <w:p w14:paraId="420DC78E"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Εσείς δεν πληρώνετε τίποτα. Ο κόσμος πληρώνει.</w:t>
      </w:r>
    </w:p>
    <w:p w14:paraId="420DC78F"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Σας παρακαλώ. Δεν σας διέκοψα.</w:t>
      </w:r>
    </w:p>
    <w:p w14:paraId="420DC790"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Δεν </w:t>
      </w:r>
      <w:r>
        <w:rPr>
          <w:rFonts w:eastAsia="Times New Roman"/>
          <w:szCs w:val="24"/>
        </w:rPr>
        <w:t xml:space="preserve">δίνουμε </w:t>
      </w:r>
      <w:r>
        <w:rPr>
          <w:rFonts w:eastAsia="Times New Roman"/>
          <w:szCs w:val="24"/>
        </w:rPr>
        <w:t xml:space="preserve">απαντήσεις στον </w:t>
      </w:r>
      <w:r>
        <w:rPr>
          <w:rFonts w:eastAsia="Times New Roman"/>
          <w:szCs w:val="24"/>
        </w:rPr>
        <w:t>προηγούμενο ομιλητή, κύριε συνάδελφε. Σας παρακαλώ!</w:t>
      </w:r>
    </w:p>
    <w:p w14:paraId="420DC791"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Μα, προσωπικά αναφέρθηκε σε εμένα…</w:t>
      </w:r>
    </w:p>
    <w:p w14:paraId="420DC792"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Έγινε η διευκρίνιση για το Εργοστάσιο Ζάχαρης.</w:t>
      </w:r>
    </w:p>
    <w:p w14:paraId="420DC793"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ΓΕΩΡΓΙΟΣ ΚΑΪΣΑΣ: </w:t>
      </w:r>
      <w:r>
        <w:rPr>
          <w:rFonts w:eastAsia="Times New Roman"/>
          <w:szCs w:val="24"/>
        </w:rPr>
        <w:t xml:space="preserve">Το δεύτερο ζήτημα είναι για τους φορείς του Πάρκου της </w:t>
      </w:r>
      <w:proofErr w:type="spellStart"/>
      <w:r>
        <w:rPr>
          <w:rFonts w:eastAsia="Times New Roman"/>
          <w:szCs w:val="24"/>
        </w:rPr>
        <w:t>Δ</w:t>
      </w:r>
      <w:r>
        <w:rPr>
          <w:rFonts w:eastAsia="Times New Roman"/>
          <w:szCs w:val="24"/>
        </w:rPr>
        <w:t>αδιάς</w:t>
      </w:r>
      <w:proofErr w:type="spellEnd"/>
      <w:r>
        <w:rPr>
          <w:rFonts w:eastAsia="Times New Roman"/>
          <w:szCs w:val="24"/>
        </w:rPr>
        <w:t xml:space="preserve"> και του Δέλτα του Έβρου, που η Νέα Δημοκρατία τούς διέκοψε τη σύμβαση το 2013. Εμείς με τον νόμο που φέρνουμε τώρα τους επαναφέρουμε, τους ενοποιούμε και τους δίνουμε περισσότερες αρμοδιότητες.</w:t>
      </w:r>
    </w:p>
    <w:p w14:paraId="420DC794"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Το τρίτο θέμα για τον Στρατό δεν θέλω να το θίξω, γιατί </w:t>
      </w:r>
      <w:r>
        <w:rPr>
          <w:rFonts w:eastAsia="Times New Roman"/>
          <w:szCs w:val="24"/>
        </w:rPr>
        <w:t xml:space="preserve">είναι ένα ευαίσθητο θέμα. Όλοι οι </w:t>
      </w:r>
      <w:proofErr w:type="spellStart"/>
      <w:r>
        <w:rPr>
          <w:rFonts w:eastAsia="Times New Roman"/>
          <w:szCs w:val="24"/>
        </w:rPr>
        <w:t>Εβρίτες</w:t>
      </w:r>
      <w:proofErr w:type="spellEnd"/>
      <w:r>
        <w:rPr>
          <w:rFonts w:eastAsia="Times New Roman"/>
          <w:szCs w:val="24"/>
        </w:rPr>
        <w:t xml:space="preserve"> έχουν σχέση με τον Στρατό και έχουν άμεση εμπειρία και νομίζω ότι είναι πολύ επικίνδυνο να το θίγει ο κύριος συνάδελφος.</w:t>
      </w:r>
    </w:p>
    <w:p w14:paraId="420DC795"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 Αυτό είναι ζήτημα λεπτό και κα</w:t>
      </w:r>
      <w:r>
        <w:rPr>
          <w:rFonts w:eastAsia="Times New Roman"/>
          <w:szCs w:val="24"/>
        </w:rPr>
        <w:t>λύτερα να μη συνεχίσουμε.</w:t>
      </w:r>
    </w:p>
    <w:p w14:paraId="420DC796" w14:textId="77777777" w:rsidR="003663B4" w:rsidRDefault="00087BC7">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Παπαφιλίππου</w:t>
      </w:r>
      <w:proofErr w:type="spellEnd"/>
      <w:r>
        <w:rPr>
          <w:rFonts w:eastAsia="Times New Roman"/>
          <w:szCs w:val="24"/>
        </w:rPr>
        <w:t>, έχετε τον λόγο.</w:t>
      </w:r>
    </w:p>
    <w:p w14:paraId="420DC797"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Κύριε Πρόεδρε, θα ήθελα να κάνω μια διευκρίνιση.</w:t>
      </w:r>
    </w:p>
    <w:p w14:paraId="420DC798"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xml:space="preserve">, με όλον τον σεβασμό, σας παρακαλώ. Σεβαστείτε και τον </w:t>
      </w:r>
      <w:proofErr w:type="spellStart"/>
      <w:r>
        <w:rPr>
          <w:rFonts w:eastAsia="Times New Roman"/>
          <w:szCs w:val="24"/>
        </w:rPr>
        <w:t>Προεδρεύοντ</w:t>
      </w:r>
      <w:r>
        <w:rPr>
          <w:rFonts w:eastAsia="Times New Roman"/>
          <w:szCs w:val="24"/>
        </w:rPr>
        <w:t>α</w:t>
      </w:r>
      <w:proofErr w:type="spellEnd"/>
      <w:r>
        <w:rPr>
          <w:rFonts w:eastAsia="Times New Roman"/>
          <w:szCs w:val="24"/>
        </w:rPr>
        <w:t xml:space="preserve"> -ειλικρινά δεν ήθελα να το πω- που είναι τρεις ώρες εδώ. Έχει τελειώσει η δική μου βάρδια. Έλεος!</w:t>
      </w:r>
    </w:p>
    <w:p w14:paraId="420DC799" w14:textId="77777777" w:rsidR="003663B4" w:rsidRDefault="00087BC7">
      <w:pPr>
        <w:tabs>
          <w:tab w:val="left" w:pos="2940"/>
        </w:tabs>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Εγώ ζήτησα τον λόγο για να διευκρινιστεί στον ελληνικό λαό που μας παρακολουθεί.</w:t>
      </w:r>
    </w:p>
    <w:p w14:paraId="420DC79A" w14:textId="77777777" w:rsidR="003663B4" w:rsidRDefault="00087BC7">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Παπαφι</w:t>
      </w:r>
      <w:r>
        <w:rPr>
          <w:rFonts w:eastAsia="Times New Roman"/>
          <w:szCs w:val="24"/>
        </w:rPr>
        <w:t>λίππου</w:t>
      </w:r>
      <w:proofErr w:type="spellEnd"/>
      <w:r>
        <w:rPr>
          <w:rFonts w:eastAsia="Times New Roman"/>
          <w:szCs w:val="24"/>
        </w:rPr>
        <w:t>, μπορείτε να ξεκινήσετε.</w:t>
      </w:r>
    </w:p>
    <w:p w14:paraId="420DC79B" w14:textId="77777777" w:rsidR="003663B4" w:rsidRDefault="00087BC7">
      <w:pPr>
        <w:spacing w:after="0" w:line="600" w:lineRule="auto"/>
        <w:ind w:firstLine="720"/>
        <w:jc w:val="both"/>
        <w:rPr>
          <w:rFonts w:eastAsia="Times New Roman"/>
          <w:szCs w:val="24"/>
        </w:rPr>
      </w:pPr>
      <w:r>
        <w:rPr>
          <w:rFonts w:eastAsia="Times New Roman"/>
          <w:b/>
          <w:szCs w:val="24"/>
        </w:rPr>
        <w:t>ΓΕΩΡΓΙΟΣ ΠΑΠΑΦΙΛΙΠΠΟΥ:</w:t>
      </w:r>
      <w:r>
        <w:rPr>
          <w:rFonts w:eastAsia="Times New Roman"/>
          <w:szCs w:val="24"/>
        </w:rPr>
        <w:t xml:space="preserve"> Κυρίες και κύριοι συνάδελφοι, πριν μπω στην κύρια ομιλία μου, θα ήθελα να δώσω μία απάντηση στα όσα είπε ο κ. </w:t>
      </w:r>
      <w:proofErr w:type="spellStart"/>
      <w:r>
        <w:rPr>
          <w:rFonts w:eastAsia="Times New Roman"/>
          <w:szCs w:val="24"/>
        </w:rPr>
        <w:t>Δημοσχάκης</w:t>
      </w:r>
      <w:proofErr w:type="spellEnd"/>
      <w:r>
        <w:rPr>
          <w:rFonts w:eastAsia="Times New Roman"/>
          <w:szCs w:val="24"/>
        </w:rPr>
        <w:t xml:space="preserve"> και αφορούν σε ζητήματα του Έβρου και της Θράκης. </w:t>
      </w:r>
    </w:p>
    <w:p w14:paraId="420DC79C" w14:textId="77777777" w:rsidR="003663B4" w:rsidRDefault="00087BC7">
      <w:pPr>
        <w:spacing w:after="0" w:line="600" w:lineRule="auto"/>
        <w:ind w:firstLine="720"/>
        <w:jc w:val="both"/>
        <w:rPr>
          <w:rFonts w:eastAsia="Times New Roman"/>
          <w:szCs w:val="24"/>
        </w:rPr>
      </w:pPr>
      <w:r>
        <w:rPr>
          <w:rFonts w:eastAsia="Times New Roman"/>
          <w:szCs w:val="24"/>
        </w:rPr>
        <w:t xml:space="preserve">Κατ’ αρχάς, δεν αφορούν στον </w:t>
      </w:r>
      <w:r>
        <w:rPr>
          <w:rFonts w:eastAsia="Times New Roman"/>
          <w:szCs w:val="24"/>
        </w:rPr>
        <w:t xml:space="preserve">προϋπολογισμό </w:t>
      </w:r>
      <w:r>
        <w:rPr>
          <w:rFonts w:eastAsia="Times New Roman"/>
          <w:szCs w:val="24"/>
        </w:rPr>
        <w:t xml:space="preserve">όλα τα ζητήματα που θέσατε και δεύτερον, πάρα πολλές απαντήσεις δόθηκαν κατά το </w:t>
      </w:r>
      <w:r>
        <w:rPr>
          <w:rFonts w:eastAsia="Times New Roman"/>
          <w:szCs w:val="24"/>
        </w:rPr>
        <w:t>αναπτυξιακό συνέδριο</w:t>
      </w:r>
      <w:r>
        <w:rPr>
          <w:rFonts w:eastAsia="Times New Roman"/>
          <w:szCs w:val="24"/>
        </w:rPr>
        <w:t xml:space="preserve"> που έλαβε χώρα στις 13 και 14 Νοεμβρίου και να είστε βέβαιος ότι όσες δεσμεύσεις υπήρξαν από τον Πρωθυπουργό και τους αρμόδιους Υπουργούς θα </w:t>
      </w:r>
      <w:r>
        <w:rPr>
          <w:rFonts w:eastAsia="Times New Roman"/>
          <w:szCs w:val="24"/>
        </w:rPr>
        <w:t xml:space="preserve">υλοποιηθούν. </w:t>
      </w:r>
    </w:p>
    <w:p w14:paraId="420DC79D" w14:textId="77777777" w:rsidR="003663B4" w:rsidRDefault="00087BC7">
      <w:pPr>
        <w:spacing w:after="0" w:line="600" w:lineRule="auto"/>
        <w:ind w:firstLine="720"/>
        <w:jc w:val="both"/>
        <w:rPr>
          <w:rFonts w:eastAsia="Times New Roman"/>
          <w:szCs w:val="24"/>
        </w:rPr>
      </w:pPr>
      <w:r>
        <w:rPr>
          <w:rFonts w:eastAsia="Times New Roman"/>
          <w:szCs w:val="24"/>
        </w:rPr>
        <w:t xml:space="preserve">Κυρίες και κύριοι συνάδελφοι, ο </w:t>
      </w:r>
      <w:r>
        <w:rPr>
          <w:rFonts w:eastAsia="Times New Roman"/>
          <w:szCs w:val="24"/>
        </w:rPr>
        <w:t xml:space="preserve">προϋπολογισμός </w:t>
      </w:r>
      <w:r>
        <w:rPr>
          <w:rFonts w:eastAsia="Times New Roman"/>
          <w:szCs w:val="24"/>
        </w:rPr>
        <w:t xml:space="preserve">του έτους 2018 θα είναι ο τελευταίος </w:t>
      </w:r>
      <w:proofErr w:type="spellStart"/>
      <w:r>
        <w:rPr>
          <w:rFonts w:eastAsia="Times New Roman"/>
          <w:szCs w:val="24"/>
        </w:rPr>
        <w:t>μνημονιακός</w:t>
      </w:r>
      <w:proofErr w:type="spellEnd"/>
      <w:r>
        <w:rPr>
          <w:rFonts w:eastAsia="Times New Roman"/>
          <w:szCs w:val="24"/>
        </w:rPr>
        <w:t xml:space="preserve"> προϋπολογισμός, αφού τον προσεχή Αύγουστο θα ολοκληρωθεί επιτυχώς το τρέχον </w:t>
      </w:r>
      <w:r>
        <w:rPr>
          <w:rFonts w:eastAsia="Times New Roman"/>
          <w:szCs w:val="24"/>
        </w:rPr>
        <w:t xml:space="preserve">πρόγραμμα </w:t>
      </w:r>
      <w:r>
        <w:rPr>
          <w:rFonts w:eastAsia="Times New Roman"/>
          <w:szCs w:val="24"/>
        </w:rPr>
        <w:t>και η χώρα μας θα βγει οριστικά από τα μνημόνια και την αυστ</w:t>
      </w:r>
      <w:r>
        <w:rPr>
          <w:rFonts w:eastAsia="Times New Roman"/>
          <w:szCs w:val="24"/>
        </w:rPr>
        <w:t xml:space="preserve">ηρή επιτήρηση και επιτροπεία. Η έξοδος μάλιστα θα είναι καθαρή, χωρίς πιστωτικές γραμμές και καινούργια προγράμματα. </w:t>
      </w:r>
    </w:p>
    <w:p w14:paraId="420DC79E" w14:textId="77777777" w:rsidR="003663B4" w:rsidRDefault="00087BC7">
      <w:pPr>
        <w:spacing w:after="0" w:line="600" w:lineRule="auto"/>
        <w:ind w:firstLine="720"/>
        <w:jc w:val="both"/>
        <w:rPr>
          <w:rFonts w:eastAsia="Times New Roman"/>
          <w:szCs w:val="24"/>
        </w:rPr>
      </w:pPr>
      <w:r>
        <w:rPr>
          <w:rFonts w:eastAsia="Times New Roman"/>
          <w:szCs w:val="24"/>
        </w:rPr>
        <w:t xml:space="preserve">Ο ισχυρισμός αυτός δεν αποτελεί ευσεβή πόθο εμού και της Κυβέρνησής μας, αλλά βεβαιότητα, που γίνεται αποδεκτή από τους </w:t>
      </w:r>
      <w:r>
        <w:rPr>
          <w:rFonts w:eastAsia="Times New Roman"/>
          <w:szCs w:val="24"/>
        </w:rPr>
        <w:t xml:space="preserve">θεσμούς </w:t>
      </w:r>
      <w:r>
        <w:rPr>
          <w:rFonts w:eastAsia="Times New Roman"/>
          <w:szCs w:val="24"/>
        </w:rPr>
        <w:t>και από το</w:t>
      </w:r>
      <w:r>
        <w:rPr>
          <w:rFonts w:eastAsia="Times New Roman"/>
          <w:szCs w:val="24"/>
        </w:rPr>
        <w:t xml:space="preserve">ν έγκυρο διεθνή Τύπο και στηρίζεται στα εξής στοιχεία: </w:t>
      </w:r>
    </w:p>
    <w:p w14:paraId="420DC79F" w14:textId="77777777" w:rsidR="003663B4" w:rsidRDefault="00087BC7">
      <w:pPr>
        <w:spacing w:after="0" w:line="600" w:lineRule="auto"/>
        <w:ind w:firstLine="720"/>
        <w:jc w:val="both"/>
        <w:rPr>
          <w:rFonts w:eastAsia="Times New Roman"/>
          <w:szCs w:val="24"/>
        </w:rPr>
      </w:pPr>
      <w:r>
        <w:rPr>
          <w:rFonts w:eastAsia="Times New Roman"/>
          <w:szCs w:val="24"/>
        </w:rPr>
        <w:t>Πρώτον, στην εκτέλεση με απόλυτη επιτυχία των προϋπολογισμών των τριών προηγούμενων ετών. Μάλιστα, οι προϋπολογισμοί των ετών 2016 και 2017 έχουν υπερβεί τους στόχους και κατέστη έτσι δυνατόν να χορηγ</w:t>
      </w:r>
      <w:r>
        <w:rPr>
          <w:rFonts w:eastAsia="Times New Roman"/>
          <w:szCs w:val="24"/>
        </w:rPr>
        <w:t xml:space="preserve">ήσουμε κοινωνικά μερίσματα ύψους εκατοντάδων ευρώ σε εκατομμύρια συμπολιτών μας που έχουν πληγεί περισσότερο από την κρίση. Τα μερίσματα δε αυτά ήταν και θα είναι ιδιαίτερα ανακουφιστικά γι’ αυτούς οι οποίοι τα έλαβαν και θα τα λάβουν και τονωτικά για την </w:t>
      </w:r>
      <w:r>
        <w:rPr>
          <w:rFonts w:eastAsia="Times New Roman"/>
          <w:szCs w:val="24"/>
        </w:rPr>
        <w:t>αγορά.</w:t>
      </w:r>
    </w:p>
    <w:p w14:paraId="420DC7A0" w14:textId="77777777" w:rsidR="003663B4" w:rsidRDefault="00087BC7">
      <w:pPr>
        <w:spacing w:after="0" w:line="600" w:lineRule="auto"/>
        <w:ind w:firstLine="720"/>
        <w:jc w:val="both"/>
        <w:rPr>
          <w:rFonts w:eastAsia="Times New Roman"/>
          <w:szCs w:val="24"/>
        </w:rPr>
      </w:pPr>
      <w:r>
        <w:rPr>
          <w:rFonts w:eastAsia="Times New Roman"/>
          <w:szCs w:val="24"/>
        </w:rPr>
        <w:t xml:space="preserve">Το γεγονός αυτό είχε ως αποτέλεσμα να ανακτήσει η χώρα μας οικονομική αξιοπιστία έναντι των </w:t>
      </w:r>
      <w:r>
        <w:rPr>
          <w:rFonts w:eastAsia="Times New Roman"/>
          <w:szCs w:val="24"/>
        </w:rPr>
        <w:t xml:space="preserve">θεσμών </w:t>
      </w:r>
      <w:r>
        <w:rPr>
          <w:rFonts w:eastAsia="Times New Roman"/>
          <w:szCs w:val="24"/>
        </w:rPr>
        <w:t xml:space="preserve">και των διεθνών αγορών. </w:t>
      </w:r>
    </w:p>
    <w:p w14:paraId="420DC7A1" w14:textId="77777777" w:rsidR="003663B4" w:rsidRDefault="00087BC7">
      <w:pPr>
        <w:spacing w:after="0" w:line="600" w:lineRule="auto"/>
        <w:ind w:firstLine="720"/>
        <w:jc w:val="both"/>
        <w:rPr>
          <w:rFonts w:eastAsia="Times New Roman"/>
          <w:szCs w:val="24"/>
        </w:rPr>
      </w:pPr>
      <w:r>
        <w:rPr>
          <w:rFonts w:eastAsia="Times New Roman"/>
          <w:szCs w:val="24"/>
        </w:rPr>
        <w:t xml:space="preserve">Δεύτερον, στο επιτυχές κλείσιμο της τρίτης αξιολόγησης, για την οποία έχει επιτευχθεί ήδη τεχνική συμφωνία και θα λάβει χώρα </w:t>
      </w:r>
      <w:r>
        <w:rPr>
          <w:rFonts w:eastAsia="Times New Roman"/>
          <w:szCs w:val="24"/>
        </w:rPr>
        <w:t xml:space="preserve">τον προσεχή Ιανουάριο, χωρίς μάλιστα τη λήψη πρόσθετων δημοσιονομικών μέτρων. </w:t>
      </w:r>
    </w:p>
    <w:p w14:paraId="420DC7A2" w14:textId="77777777" w:rsidR="003663B4" w:rsidRDefault="00087BC7">
      <w:pPr>
        <w:spacing w:after="0" w:line="600" w:lineRule="auto"/>
        <w:ind w:firstLine="720"/>
        <w:jc w:val="both"/>
        <w:rPr>
          <w:rFonts w:eastAsia="Times New Roman"/>
          <w:szCs w:val="24"/>
        </w:rPr>
      </w:pPr>
      <w:r>
        <w:rPr>
          <w:rFonts w:eastAsia="Times New Roman"/>
          <w:szCs w:val="24"/>
        </w:rPr>
        <w:t xml:space="preserve">Τρίτον, στην επιτυχή έξοδο στις αγορές δύο φορές μέσα στο τρέχον έτος. Η απόδοση μάλιστα των δεκαετών ομολόγων ήταν κάτω του 4,5% και έφθασε σε επίπεδα προ της κρίσης. Προβλέπονται δε στον παρόντα </w:t>
      </w:r>
      <w:r>
        <w:rPr>
          <w:rFonts w:eastAsia="Times New Roman"/>
          <w:szCs w:val="24"/>
        </w:rPr>
        <w:t xml:space="preserve">προϋπολογισμό </w:t>
      </w:r>
      <w:r>
        <w:rPr>
          <w:rFonts w:eastAsia="Times New Roman"/>
          <w:szCs w:val="24"/>
        </w:rPr>
        <w:t xml:space="preserve">και νέες έξοδοι στις αγορές πριν τη λήξη του </w:t>
      </w:r>
      <w:r>
        <w:rPr>
          <w:rFonts w:eastAsia="Times New Roman"/>
          <w:szCs w:val="24"/>
        </w:rPr>
        <w:t>προγράμματος</w:t>
      </w:r>
      <w:r>
        <w:rPr>
          <w:rFonts w:eastAsia="Times New Roman"/>
          <w:szCs w:val="24"/>
        </w:rPr>
        <w:t xml:space="preserve">, με στόχο να δημιουργηθεί ένα ασφαλές κεφαλαιακό απόθεμα - «μαξιλάρι», που θα ασφαλίσει τη χωρίς κλυδωνισμούς οριστική έξοδο της χώρας στις αγορές μετά τη λήξη του </w:t>
      </w:r>
      <w:r>
        <w:rPr>
          <w:rFonts w:eastAsia="Times New Roman"/>
          <w:szCs w:val="24"/>
        </w:rPr>
        <w:t>προγράμματος</w:t>
      </w:r>
      <w:r>
        <w:rPr>
          <w:rFonts w:eastAsia="Times New Roman"/>
          <w:szCs w:val="24"/>
        </w:rPr>
        <w:t xml:space="preserve">. </w:t>
      </w:r>
    </w:p>
    <w:p w14:paraId="420DC7A3" w14:textId="77777777" w:rsidR="003663B4" w:rsidRDefault="00087BC7">
      <w:pPr>
        <w:spacing w:after="0" w:line="600" w:lineRule="auto"/>
        <w:ind w:firstLine="720"/>
        <w:jc w:val="both"/>
        <w:rPr>
          <w:rFonts w:eastAsia="Times New Roman"/>
          <w:szCs w:val="24"/>
        </w:rPr>
      </w:pPr>
      <w:r>
        <w:rPr>
          <w:rFonts w:eastAsia="Times New Roman"/>
          <w:szCs w:val="24"/>
        </w:rPr>
        <w:t>Τέταρτον, στην επί τρία συνεχή τρίμηνα ανάπτυξη κατά το τρέχον έ</w:t>
      </w:r>
      <w:r>
        <w:rPr>
          <w:rFonts w:eastAsia="Times New Roman"/>
          <w:szCs w:val="24"/>
        </w:rPr>
        <w:t>τος. Είμαστε δε βέβαιοι ότι η ανάπτυξη θα συνεχιστεί και κατά το έτος 2018 και θα επιτευχθεί ο στόχος του 2,5%.</w:t>
      </w:r>
    </w:p>
    <w:p w14:paraId="420DC7A4" w14:textId="77777777" w:rsidR="003663B4" w:rsidRDefault="00087BC7">
      <w:pPr>
        <w:spacing w:after="0" w:line="600" w:lineRule="auto"/>
        <w:ind w:firstLine="720"/>
        <w:jc w:val="both"/>
        <w:rPr>
          <w:rFonts w:eastAsia="Times New Roman"/>
          <w:szCs w:val="24"/>
        </w:rPr>
      </w:pPr>
      <w:r>
        <w:rPr>
          <w:rFonts w:eastAsia="Times New Roman"/>
          <w:szCs w:val="24"/>
        </w:rPr>
        <w:t>Άλλωστε το ενδιαφέρον ξένων επενδυτών είναι εντονότατο, λόγω της ομαλοποίησης της οικονομίας της χώρας μας, της εσωτερικής πολιτικής και γεωπολι</w:t>
      </w:r>
      <w:r>
        <w:rPr>
          <w:rFonts w:eastAsia="Times New Roman"/>
          <w:szCs w:val="24"/>
        </w:rPr>
        <w:t xml:space="preserve">τικής της σταθερότητας σε μία περιοχή ιδιαίτερα ταραγμένη. </w:t>
      </w:r>
    </w:p>
    <w:p w14:paraId="420DC7A5" w14:textId="77777777" w:rsidR="003663B4" w:rsidRDefault="00087BC7">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στην αύξηση των εξαγωγών αγαθών και υπηρεσιών κατά 7,6% το πρώτο εννεάμηνο του τρέχοντος έτους και στην αύξηση της βιομηχανικής δραστηριότητας κατά 5,3% το πρώτο επτάμηνο αυτού. </w:t>
      </w:r>
    </w:p>
    <w:p w14:paraId="420DC7A6" w14:textId="77777777" w:rsidR="003663B4" w:rsidRDefault="00087BC7">
      <w:pPr>
        <w:spacing w:after="0"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σ</w:t>
      </w:r>
      <w:r>
        <w:rPr>
          <w:rFonts w:eastAsia="Times New Roman"/>
          <w:szCs w:val="24"/>
        </w:rPr>
        <w:t xml:space="preserve">την επικείμενη περαιτέρω αναδιάρθρωση του χρέους με λήψη μακροπρόθεσμων μέτρων. Η συζήτηση γι’ αυτά θα αρχίσει μετά την ολοκλήρωση της τρίτης αξιολόγησης. </w:t>
      </w:r>
    </w:p>
    <w:p w14:paraId="420DC7A7" w14:textId="77777777" w:rsidR="003663B4" w:rsidRDefault="00087BC7">
      <w:pPr>
        <w:spacing w:after="0" w:line="600" w:lineRule="auto"/>
        <w:ind w:firstLine="720"/>
        <w:jc w:val="both"/>
        <w:rPr>
          <w:rFonts w:eastAsia="Times New Roman"/>
          <w:szCs w:val="24"/>
        </w:rPr>
      </w:pPr>
      <w:r>
        <w:rPr>
          <w:rFonts w:eastAsia="Times New Roman"/>
          <w:szCs w:val="24"/>
        </w:rPr>
        <w:t xml:space="preserve">Η έξοδος της χώρας από τα μνημόνια θα έχει ευεργετικά αποτελέσματα, αφού εκτός από την ανάκτηση της </w:t>
      </w:r>
      <w:r>
        <w:rPr>
          <w:rFonts w:eastAsia="Times New Roman"/>
          <w:szCs w:val="24"/>
        </w:rPr>
        <w:t xml:space="preserve">εθνικής κυριαρχίας που αυτή συνεπάγεται, στα έτη που ακολουθούν, οι ρυθμοί ανάπτυξης που προβλέπει το </w:t>
      </w:r>
      <w:r>
        <w:rPr>
          <w:rFonts w:eastAsia="Times New Roman"/>
          <w:szCs w:val="24"/>
        </w:rPr>
        <w:t>μεσοπρόθεσμο πρόγραμμα</w:t>
      </w:r>
      <w:r>
        <w:rPr>
          <w:rFonts w:eastAsia="Times New Roman"/>
          <w:szCs w:val="24"/>
        </w:rPr>
        <w:t xml:space="preserve"> 2018-2021 και που είναι εφικτό να επιτευχθούν είναι επαρκείς για δημιουργία νέων θέσεων εργασίας και μάλιστα πλήρους απασχόλησης, α</w:t>
      </w:r>
      <w:r>
        <w:rPr>
          <w:rFonts w:eastAsia="Times New Roman"/>
          <w:szCs w:val="24"/>
        </w:rPr>
        <w:t>ύξηση των αποδοχών των εργαζομένων και δημιουργία δημοσιονομικού χώρου που θα επιτρέψει παρεμβάσεις ενίσχυσης της κοινωνικής προστασίας, ενίσχυσης της παιδείας και της υγείας και μείωσης των φορολογικών συντελεστών φυσικών προσώπων και επιχειρήσεων.</w:t>
      </w:r>
    </w:p>
    <w:p w14:paraId="420DC7A8"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οι συνάδελφοι της Αντιπολίτευσης και ιδίως της Αξιωματικής Αντιπολίτευσης εμφανίζονται πάλι ως μάντεις κακών και κινδυνολόγοι και είτε αμφισβητούν την έξοδο από τα μνημόνια είτε συνδέουν αυτήν με νέα προγράμματα. </w:t>
      </w:r>
    </w:p>
    <w:p w14:paraId="420DC7A9"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Αλήθεια, όμως, δεν πήραν κανένα μάθημα α</w:t>
      </w:r>
      <w:r>
        <w:rPr>
          <w:rFonts w:eastAsia="Times New Roman" w:cs="Times New Roman"/>
          <w:szCs w:val="24"/>
        </w:rPr>
        <w:t>πό τις πανηγυρικές διαψεύσεις τους κατά το παρελθόν, από τις προβλέψεις, παραδείγματος χάριν, για ενεργοποίηση του «κόφτη», μη ολοκλήρωσης της πρώτης και δεύτερης αξιολόγησης, μη αποτυχίας των προϋπολογισμών των προηγούμενων ετών;</w:t>
      </w:r>
    </w:p>
    <w:p w14:paraId="420DC7AA"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συνάδελφοι της Νέας Δη</w:t>
      </w:r>
      <w:r>
        <w:rPr>
          <w:rFonts w:eastAsia="Times New Roman" w:cs="Times New Roman"/>
          <w:szCs w:val="24"/>
        </w:rPr>
        <w:t xml:space="preserve">μοκρατίας θα πρέπει να αντιληφθούν ότι οι παραπάνω δυσοίωνες προβλέψεις τους θα διαψευσθούν τον Αύγουστο του 2018 για ακόμη μια φορά και η εκτίμησή τους για πρόωρη πτώση της Κυβέρνησης θα είναι ένα ακόμη όνειρο θερινής νυκτός. </w:t>
      </w:r>
    </w:p>
    <w:p w14:paraId="420DC7AB"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Όπως προανέφερα στην αρχή της ομιλίας μου, ο </w:t>
      </w:r>
      <w:r>
        <w:rPr>
          <w:rFonts w:eastAsia="Times New Roman" w:cs="Times New Roman"/>
          <w:szCs w:val="24"/>
        </w:rPr>
        <w:t xml:space="preserve">προϋπολογισμός </w:t>
      </w:r>
      <w:r>
        <w:rPr>
          <w:rFonts w:eastAsia="Times New Roman" w:cs="Times New Roman"/>
          <w:szCs w:val="24"/>
        </w:rPr>
        <w:t xml:space="preserve">του 2018 είναι μεν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αλλά δυστυχώς δεν παύει να είναι </w:t>
      </w:r>
      <w:proofErr w:type="spellStart"/>
      <w:r>
        <w:rPr>
          <w:rFonts w:eastAsia="Times New Roman" w:cs="Times New Roman"/>
          <w:szCs w:val="24"/>
        </w:rPr>
        <w:t>μνημονιακός</w:t>
      </w:r>
      <w:proofErr w:type="spellEnd"/>
      <w:r>
        <w:rPr>
          <w:rFonts w:eastAsia="Times New Roman" w:cs="Times New Roman"/>
          <w:szCs w:val="24"/>
        </w:rPr>
        <w:t xml:space="preserve"> και ως τέτοιος μάς υποχρεώνει να αποτυπώσουμε σε αυτόν τις επαχθείς δεσμεύσεις που αναλάβαμ</w:t>
      </w:r>
      <w:r>
        <w:rPr>
          <w:rFonts w:eastAsia="Times New Roman" w:cs="Times New Roman"/>
          <w:szCs w:val="24"/>
        </w:rPr>
        <w:t xml:space="preserve">ε έναντι των δανειστών και που υπό κανονικές συνθήκες δεν θα υπήρχαν, γιατί δεν εκφράζουν το κόμμα μας, τον ΣΥΡΙΖΑ δηλαδή και την Κυβέρνησή μας. </w:t>
      </w:r>
    </w:p>
    <w:p w14:paraId="420DC7AC"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Στις παραπάνω δεσμεύσεις</w:t>
      </w:r>
      <w:r>
        <w:rPr>
          <w:rFonts w:eastAsia="Times New Roman" w:cs="Times New Roman"/>
          <w:szCs w:val="24"/>
        </w:rPr>
        <w:t>, που δυστυχώς η τήρησή τους είναι απολύτως αναγκαία για την έξοδο της χώρας μας από τ</w:t>
      </w:r>
      <w:r>
        <w:rPr>
          <w:rFonts w:eastAsia="Times New Roman" w:cs="Times New Roman"/>
          <w:szCs w:val="24"/>
        </w:rPr>
        <w:t xml:space="preserve">α μνημόνια, </w:t>
      </w:r>
      <w:r>
        <w:rPr>
          <w:rFonts w:eastAsia="Times New Roman" w:cs="Times New Roman"/>
          <w:szCs w:val="24"/>
        </w:rPr>
        <w:t>τα οποία επιβλήθηκαν με αποκλειστική ευθύνη των προηγούμενων κυβερνήσεων του ΠΑΣΟΚ και της ΝΔ, περιλαμβάνονται μεταξύ άλλων: πλεόνασμα 3,5%</w:t>
      </w:r>
      <w:r>
        <w:rPr>
          <w:rFonts w:eastAsia="Times New Roman" w:cs="Times New Roman"/>
          <w:szCs w:val="24"/>
        </w:rPr>
        <w:t xml:space="preserve"> υψηλή φορολόγηση φυσικών προσώπων και επιχειρήσεων, μικρότερη από την επιθυμούμενη χρηματοδότηση τομέων </w:t>
      </w:r>
      <w:r>
        <w:rPr>
          <w:rFonts w:eastAsia="Times New Roman" w:cs="Times New Roman"/>
          <w:szCs w:val="24"/>
        </w:rPr>
        <w:t>του κοινωνικού κράτους κ.ά.</w:t>
      </w:r>
    </w:p>
    <w:p w14:paraId="420DC7AD"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τα παραπάνω, βέβαια, θέματα ασκείται ανελέητη κριτική από τα κόμματα της Αντιπολίτευσης -η οποία δεν βασίζεται σε αληθή στοιχεία- και χαρακτηρίζουν τον </w:t>
      </w:r>
      <w:r>
        <w:rPr>
          <w:rFonts w:eastAsia="Times New Roman" w:cs="Times New Roman"/>
          <w:szCs w:val="24"/>
        </w:rPr>
        <w:t xml:space="preserve">προϋπολογισμό </w:t>
      </w:r>
      <w:r>
        <w:rPr>
          <w:rFonts w:eastAsia="Times New Roman" w:cs="Times New Roman"/>
          <w:szCs w:val="24"/>
        </w:rPr>
        <w:t xml:space="preserve">ως αντιαναπτυξιακό και κοινωνικά άδικο. Ξεχνούν, όμως, τα </w:t>
      </w:r>
      <w:r>
        <w:rPr>
          <w:rFonts w:eastAsia="Times New Roman" w:cs="Times New Roman"/>
          <w:szCs w:val="24"/>
        </w:rPr>
        <w:t xml:space="preserve">κόμματα της Νέας Δημοκρατίας και του ΠΑΣΟΚ ότι όταν αναλάβαμε τη διακυβέρνηση της χώρας μας μας παρέδωσαν κυριολεκτικά μια καθημαγμένη οικονομικά, κοινωνικά και πολιτικά χώρα. </w:t>
      </w:r>
    </w:p>
    <w:p w14:paraId="420DC7AE"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w:t>
      </w:r>
      <w:r>
        <w:rPr>
          <w:rFonts w:eastAsia="Times New Roman" w:cs="Times New Roman"/>
          <w:szCs w:val="24"/>
        </w:rPr>
        <w:t>υτή)</w:t>
      </w:r>
    </w:p>
    <w:p w14:paraId="420DC7AF"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δώστε μου ένα έως δύο λεπτά επιπλέον. Άλλωστε είμαι από τους τελευταίους ομιλητές. </w:t>
      </w:r>
    </w:p>
    <w:p w14:paraId="420DC7B0"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ποια ήταν η κατάσταση της χώρας μας συγκεκριμένα, </w:t>
      </w:r>
      <w:proofErr w:type="spellStart"/>
      <w:r>
        <w:rPr>
          <w:rFonts w:eastAsia="Times New Roman" w:cs="Times New Roman"/>
          <w:szCs w:val="24"/>
        </w:rPr>
        <w:t>περιγράφηκε</w:t>
      </w:r>
      <w:proofErr w:type="spellEnd"/>
      <w:r>
        <w:rPr>
          <w:rFonts w:eastAsia="Times New Roman" w:cs="Times New Roman"/>
          <w:szCs w:val="24"/>
        </w:rPr>
        <w:t xml:space="preserve"> αναλυτικά από συναδέλφους Βουλευτές και Υπουργούς και δεν επαρ</w:t>
      </w:r>
      <w:r>
        <w:rPr>
          <w:rFonts w:eastAsia="Times New Roman" w:cs="Times New Roman"/>
          <w:szCs w:val="24"/>
        </w:rPr>
        <w:t xml:space="preserve">κεί ο χρόνος μου να την επαναλάβω. </w:t>
      </w:r>
    </w:p>
    <w:p w14:paraId="420DC7B1"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Αντίθετα, η κατάσταση στην οποία βρίσκεται η χώρα μας σήμερα, ύστερα από τρία χρόνια περίπου διακυβέρνησής της από τον ΣΥΡΙΖΑ και τους ΑΝΕΛ, είναι σημαντικά καλύτερη και επίσης εκτέθηκε από συναδέλφους Βουλευτές και Υπου</w:t>
      </w:r>
      <w:r>
        <w:rPr>
          <w:rFonts w:eastAsia="Times New Roman" w:cs="Times New Roman"/>
          <w:szCs w:val="24"/>
        </w:rPr>
        <w:t xml:space="preserve">ργούς και λόγω ανεπάρκειας του χρόνου δεν θα την επαναλάβω και εγώ. </w:t>
      </w:r>
    </w:p>
    <w:p w14:paraId="420DC7B2"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δε βέβαιο ότι πολλά από τα αρνητικά στοιχεία του </w:t>
      </w:r>
      <w:r>
        <w:rPr>
          <w:rFonts w:eastAsia="Times New Roman" w:cs="Times New Roman"/>
          <w:szCs w:val="24"/>
        </w:rPr>
        <w:t xml:space="preserve">προϋπολογισμού </w:t>
      </w:r>
      <w:r>
        <w:rPr>
          <w:rFonts w:eastAsia="Times New Roman" w:cs="Times New Roman"/>
          <w:szCs w:val="24"/>
        </w:rPr>
        <w:t>του 2018 θα εκλείψουν τα επόμενα χρόνια για τους λόγους που προανέφερα. Οι συνάδελφοι, βέβαια, της Νέας Δημοκρατίας κ</w:t>
      </w:r>
      <w:r>
        <w:rPr>
          <w:rFonts w:eastAsia="Times New Roman" w:cs="Times New Roman"/>
          <w:szCs w:val="24"/>
        </w:rPr>
        <w:t xml:space="preserve">αι της Δημοκρατικής Συμπαράταξης κυρίως, στην απέλπιδα προσπάθειά τους να </w:t>
      </w:r>
      <w:proofErr w:type="spellStart"/>
      <w:r>
        <w:rPr>
          <w:rFonts w:eastAsia="Times New Roman" w:cs="Times New Roman"/>
          <w:szCs w:val="24"/>
        </w:rPr>
        <w:t>αποδομήσουν</w:t>
      </w:r>
      <w:proofErr w:type="spellEnd"/>
      <w:r>
        <w:rPr>
          <w:rFonts w:eastAsia="Times New Roman" w:cs="Times New Roman"/>
          <w:szCs w:val="24"/>
        </w:rPr>
        <w:t xml:space="preserve"> τον </w:t>
      </w:r>
      <w:r>
        <w:rPr>
          <w:rFonts w:eastAsia="Times New Roman" w:cs="Times New Roman"/>
          <w:szCs w:val="24"/>
        </w:rPr>
        <w:t xml:space="preserve">προϋπολογισμό </w:t>
      </w:r>
      <w:r>
        <w:rPr>
          <w:rFonts w:eastAsia="Times New Roman" w:cs="Times New Roman"/>
          <w:szCs w:val="24"/>
        </w:rPr>
        <w:t xml:space="preserve">και την Κυβέρνησή μας, μας χαρακτήρισαν τσαρλατάνους, ανίκανους, αριβίστες, επικίνδυνους και ληστές. </w:t>
      </w:r>
    </w:p>
    <w:p w14:paraId="420DC7B3"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Συγκρίνοντας, όμως, την κατάσταση της χώρας μας κα</w:t>
      </w:r>
      <w:r>
        <w:rPr>
          <w:rFonts w:eastAsia="Times New Roman" w:cs="Times New Roman"/>
          <w:szCs w:val="24"/>
        </w:rPr>
        <w:t>τά τον Ιανουάριο του 2015 και σήμερα, τίθεται το ερώτημα: Ποιον χαρακτηρίζουν οι παραπάνω ιδιότητες και τα προσβλητικά επίθετα; Τον ΣΥΡΙΖΑ και τους ΑΝΕΛ ή τη Νέα Δημοκρατία και τη Δημοκρατική Συμπαράταξη; Ο ελληνικός λαός, που έχει μνήμη και κρίση, έδωσε τ</w:t>
      </w:r>
      <w:r>
        <w:rPr>
          <w:rFonts w:eastAsia="Times New Roman" w:cs="Times New Roman"/>
          <w:szCs w:val="24"/>
        </w:rPr>
        <w:t xml:space="preserve">ην απάντηση στις εκλογές τόσο του Ιανουαρίου όσο και του Σεπτεμβρίου του 2015 και είναι βέβαιο ότι θα δώσει την ίδια απάντηση και στις εκλογές που θα γίνουν το φθινόπωρο του 2019. </w:t>
      </w:r>
    </w:p>
    <w:p w14:paraId="420DC7B4"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αυτονόητο ότι υπερψηφίζω τον </w:t>
      </w:r>
      <w:r>
        <w:rPr>
          <w:rFonts w:eastAsia="Times New Roman" w:cs="Times New Roman"/>
          <w:szCs w:val="24"/>
        </w:rPr>
        <w:t>προϋπολογισμό</w:t>
      </w:r>
      <w:r>
        <w:rPr>
          <w:rFonts w:eastAsia="Times New Roman" w:cs="Times New Roman"/>
          <w:szCs w:val="24"/>
        </w:rPr>
        <w:t xml:space="preserve">. </w:t>
      </w:r>
    </w:p>
    <w:p w14:paraId="420DC7B5" w14:textId="77777777" w:rsidR="003663B4" w:rsidRDefault="00087BC7">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τις </w:t>
      </w:r>
      <w:r>
        <w:rPr>
          <w:rFonts w:eastAsia="Times New Roman" w:cs="Times New Roman"/>
          <w:szCs w:val="24"/>
        </w:rPr>
        <w:t>πτέρυγες του ΣΥΡΙΖΑ και των ΑΝΕΛ)</w:t>
      </w:r>
    </w:p>
    <w:p w14:paraId="420DC7B6"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w:t>
      </w:r>
      <w:r>
        <w:rPr>
          <w:rFonts w:eastAsia="Times New Roman" w:cs="Times New Roman"/>
          <w:szCs w:val="24"/>
        </w:rPr>
        <w:t xml:space="preserve">ς και τον ν.3126/2003 περί ποινικής ευθύνης των Υπουργών, όπως ισχύει, στις 13-12-2017 ποινική δικογραφία που αφορά στους πρώην Υπουργούς Οικονομικών κ.κ. Ευάγγελο Βενιζέλο και Ιωάννη Στουρνάρα. </w:t>
      </w:r>
    </w:p>
    <w:p w14:paraId="420DC7B7"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Τον λόγο έχει η συνάδελφος κ. Ελένη Ράπτη, τελευταία ομιλήτρ</w:t>
      </w:r>
      <w:r>
        <w:rPr>
          <w:rFonts w:eastAsia="Times New Roman" w:cs="Times New Roman"/>
          <w:szCs w:val="24"/>
        </w:rPr>
        <w:t xml:space="preserve">ια για σήμερα. </w:t>
      </w:r>
    </w:p>
    <w:p w14:paraId="420DC7B8"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Ευχαριστώ, κύριε Πρόεδρε. </w:t>
      </w:r>
    </w:p>
    <w:p w14:paraId="420DC7B9" w14:textId="77777777" w:rsidR="003663B4" w:rsidRDefault="00087BC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παίρνοντας κάποιος στα χέρια του τον </w:t>
      </w:r>
      <w:r>
        <w:rPr>
          <w:rFonts w:eastAsia="Times New Roman" w:cs="Times New Roman"/>
          <w:szCs w:val="24"/>
        </w:rPr>
        <w:t xml:space="preserve">προϋπολογισμό </w:t>
      </w:r>
      <w:r>
        <w:rPr>
          <w:rFonts w:eastAsia="Times New Roman" w:cs="Times New Roman"/>
          <w:szCs w:val="24"/>
        </w:rPr>
        <w:t>αναζητά κυρίως την ανάπτυξη και την κοινωνική δικαιοσύνη που θα πρέπει να αποτυπώνεται στα οικονομικά του μεγέθη, γιατί</w:t>
      </w:r>
      <w:r>
        <w:rPr>
          <w:rFonts w:eastAsia="Times New Roman" w:cs="Times New Roman"/>
          <w:szCs w:val="24"/>
        </w:rPr>
        <w:t xml:space="preserve"> αυτό χρειάζεται η χώρα. </w:t>
      </w:r>
    </w:p>
    <w:p w14:paraId="420DC7B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Για να σας απαλλάξω, λοιπόν, από τον κόπο της αναζήτησης, σας λέω πως δεν υπάρχουν πουθενά στο κείμενο. Μην ψάχνετε αδίκως. Αντιθέτως, αν αναζητήσετε φόρους, θα τους βρείτε σε διάφορες μορφές, σε κάθε γραμμή του νέου </w:t>
      </w:r>
      <w:r>
        <w:rPr>
          <w:rFonts w:eastAsia="Times New Roman" w:cs="Times New Roman"/>
          <w:szCs w:val="24"/>
        </w:rPr>
        <w:t>προϋπολογισμού</w:t>
      </w:r>
      <w:r>
        <w:rPr>
          <w:rFonts w:eastAsia="Times New Roman" w:cs="Times New Roman"/>
          <w:szCs w:val="24"/>
        </w:rPr>
        <w:t xml:space="preserve">. Πρόκειται για μία εμμονή της Κυβέρνησης, παρά το γεγονός πως τα έσοδα του 2017 θα είναι κατά 1,23 δισεκατομμύρια ευρώ μειωμένα σε σχέση με τον στόχο του Μεσοπρόθεσμου, γιατί πολύ απλά οι Έλληνες πολίτες δεν έχουν άλλες αντοχές να πληρώνουν </w:t>
      </w:r>
      <w:r>
        <w:rPr>
          <w:rFonts w:eastAsia="Times New Roman" w:cs="Times New Roman"/>
          <w:szCs w:val="24"/>
        </w:rPr>
        <w:t xml:space="preserve">φόρους. </w:t>
      </w:r>
    </w:p>
    <w:p w14:paraId="420DC7B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Εμείς, για παράδειγμα, μειώσαμε τον ΦΠΑ στην εστίαση, τον ειδικό φόρο στο πετρέλαιο, τις ασφαλιστικές εισφορές, την εισφορά αλληλεγγύης. Μήπως μπορεί να μας πει και η Κυβέρνηση κάποιο φόρο που μείωσε στα δύο χρόνια που κυβερνά; Έστω έναν. Ή μήπως </w:t>
      </w:r>
      <w:r>
        <w:rPr>
          <w:rFonts w:eastAsia="Times New Roman" w:cs="Times New Roman"/>
          <w:szCs w:val="24"/>
        </w:rPr>
        <w:t>θα μας πει για το πολυδιαφημισμένο κοινωνικό μέρισμα που αποτελεί τη μεγαλύτερη πολιτική υποκρισία μίας Κυβέρνησης, που παίρνει από έναν πολίτη εκατό και από αυτά του επιστρέφει το ένα.</w:t>
      </w:r>
    </w:p>
    <w:p w14:paraId="420DC7B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Θα έπρεπε άραγε η κοινωνία να πανηγυρίζει γι’ αυτό; Μα σε λίγες μέρες </w:t>
      </w:r>
      <w:r>
        <w:rPr>
          <w:rFonts w:eastAsia="Times New Roman" w:cs="Times New Roman"/>
          <w:szCs w:val="24"/>
        </w:rPr>
        <w:t>αυτός που πήρε το κοινωνικό μέρισμα θα πληρώσει πετρέλαιο με τον ειδικό φόρο κατανάλωσης στα ύψη. Θα πληρώσει ληστρικά τέλη κυκλοφορίας. Θα πληρώσει δόση ΕΝΦΙΑ υπολογισμένη με το διπλάσιο της αξίας του σπιτιού του.</w:t>
      </w:r>
    </w:p>
    <w:p w14:paraId="420DC7B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Θεωρεί η Κυβέρνηση πως υπάρχουν σήμερα αφ</w:t>
      </w:r>
      <w:r>
        <w:rPr>
          <w:rFonts w:eastAsia="Times New Roman" w:cs="Times New Roman"/>
          <w:szCs w:val="24"/>
        </w:rPr>
        <w:t>ελείς Έλληνες που νομίζουν πως τα χρήματα που τους μοιράζει, τα τύπωσε σε κάποια μηχανή; Νομίζει ότι δεν ξέρουν πως είναι τα δικά τους;</w:t>
      </w:r>
    </w:p>
    <w:p w14:paraId="420DC7B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Πάμε λίγο στην ανάπτυξη.</w:t>
      </w:r>
    </w:p>
    <w:p w14:paraId="420DC7B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Ποια μεγάλη επένδυση ήρθε στην Ελλάδα; Κα</w:t>
      </w:r>
      <w:r>
        <w:rPr>
          <w:rFonts w:eastAsia="Times New Roman" w:cs="Times New Roman"/>
          <w:szCs w:val="24"/>
        </w:rPr>
        <w:t>μ</w:t>
      </w:r>
      <w:r>
        <w:rPr>
          <w:rFonts w:eastAsia="Times New Roman" w:cs="Times New Roman"/>
          <w:szCs w:val="24"/>
        </w:rPr>
        <w:t>μία. Πόσες έφυγαν; Πολλές. Το Ελληνικό ακόμα το συζητ</w:t>
      </w:r>
      <w:r>
        <w:rPr>
          <w:rFonts w:eastAsia="Times New Roman" w:cs="Times New Roman"/>
          <w:szCs w:val="24"/>
        </w:rPr>
        <w:t>άμε. Η «</w:t>
      </w:r>
      <w:r>
        <w:rPr>
          <w:rFonts w:eastAsia="Times New Roman" w:cs="Times New Roman"/>
          <w:szCs w:val="24"/>
        </w:rPr>
        <w:t>ΕΛΛΗΝΙΚΟΣ ΧΡΥΣΟΣ</w:t>
      </w:r>
      <w:r>
        <w:rPr>
          <w:rFonts w:eastAsia="Times New Roman" w:cs="Times New Roman"/>
          <w:szCs w:val="24"/>
        </w:rPr>
        <w:t>» έφυγε. Οι επενδυτές ακούνε Ελλάδα και φτύνουν τον κόρφο τους. Και το ταξίδι του Πρωθυπουργού στην Αμερική έφερε επενδύσεις για τους άλλους!</w:t>
      </w:r>
    </w:p>
    <w:p w14:paraId="420DC7C0"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Απορρόφηση στα προγράμματα επιχειρηματικότητας: Μόλις 7%. Και αναρωτιέται η Κυβέρνηση για </w:t>
      </w:r>
      <w:r>
        <w:rPr>
          <w:rFonts w:eastAsia="Times New Roman" w:cs="Times New Roman"/>
          <w:szCs w:val="24"/>
        </w:rPr>
        <w:t xml:space="preserve">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απειλεί τη χώρα μας, για τα παιδιά που έφυγαν και γι’ αυτά που ετοιμάζονται να φύγουν.</w:t>
      </w:r>
    </w:p>
    <w:p w14:paraId="420DC7C1"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Επιχειρήσεις: Στα δύο χρόνια ΣΥΡΙΖΑ έκλεισαν εβδομήντα χιλιάδες επιχειρήσεις. Ξέρετε τι σημαίνει αυτό; Απώλεια εσόδων τουλάχιστον 350 εκατομμυρίων </w:t>
      </w:r>
      <w:r>
        <w:rPr>
          <w:rFonts w:eastAsia="Times New Roman" w:cs="Times New Roman"/>
          <w:szCs w:val="24"/>
        </w:rPr>
        <w:t>ευρώ. Από έναν εργαζόμενο να είχε κάθε επιχείρηση, θα υπήρχαν εβδομήντα χιλιάδες λιγότεροι άνεργοι. Δώσαμε, όμως, δουλειές στη γειτονική Βουλγαρία! Όσες χάνουμε από εδώ, τις δίνουμε εκεί. Μάλλον αυτό εννοεί η Κυβέρνηση ως πολιτική της απασχόλησης.</w:t>
      </w:r>
    </w:p>
    <w:p w14:paraId="420DC7C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Η πολιτι</w:t>
      </w:r>
      <w:r>
        <w:rPr>
          <w:rFonts w:eastAsia="Times New Roman" w:cs="Times New Roman"/>
          <w:szCs w:val="24"/>
        </w:rPr>
        <w:t xml:space="preserve">κή των φόρων και των ασφαλιστικών εισφορών πέτυχε επίσης να κλείσουν το μπλοκάκι τους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επαγγελματίες. Τεράστια επιτυχία της Κυβέρνησης! Έβγαλε εκτός επίσημης λειτουργίας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επαγγελματίες, οι οποίοι πλέον δουλεύουν,</w:t>
      </w:r>
      <w:r>
        <w:rPr>
          <w:rFonts w:eastAsia="Times New Roman" w:cs="Times New Roman"/>
          <w:szCs w:val="24"/>
        </w:rPr>
        <w:t xml:space="preserve"> αλλά δεν δηλώνουν. Χαμένοι φόροι, χαμένες προϋποθέσεις για απασχόληση, χαμένες ασφαλιστικές εισφορές. Απώλεια ακόμη 300 εκατομμυρίων ευρώ. Σύνολο μόνο από αυτά 650 εκατομμύρια ευρώ. </w:t>
      </w:r>
    </w:p>
    <w:p w14:paraId="420DC7C3"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Αυτό το έλλειμμα πώς θα αναπληρωθεί; Πόσοι πολίτες θα κληθούν να βάλουν </w:t>
      </w:r>
      <w:r>
        <w:rPr>
          <w:rFonts w:eastAsia="Times New Roman" w:cs="Times New Roman"/>
          <w:szCs w:val="24"/>
        </w:rPr>
        <w:t xml:space="preserve">το χέρι στην τσέπη για να πληρώσουν την προχειρότητα της Κυβέρνησης, χωρίς μάλιστα να συνυπολογίσουμε την αθρόα μετανάστευση επιχειρήσεων στη Βουλγαρία; </w:t>
      </w:r>
    </w:p>
    <w:p w14:paraId="420DC7C4"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Ανεργία: Εδώ η Κυβέρνηση αξίζει μία θέση στο «Ελλάδα, έχεις ταλέντο»! Είναι η μόνη Κυβέρνηση που προσπ</w:t>
      </w:r>
      <w:r>
        <w:rPr>
          <w:rFonts w:eastAsia="Times New Roman" w:cs="Times New Roman"/>
          <w:szCs w:val="24"/>
        </w:rPr>
        <w:t xml:space="preserve">αθεί να μας πείσει πως μείωσε την ανεργία, όταν αυτό είναι αδύνατο να συμβεί σε περιβάλλον ύφεσης. </w:t>
      </w:r>
    </w:p>
    <w:p w14:paraId="420DC7C5"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Και εδώ, όμως, υπάρχει το γνωστό τρικ: Αυξάνουμε τις θέσεις της μερικής απασχόλησης των 360 ευρώ τον μήνα, μειώνουμε μισθούς, κάνουμε προσλήψεις εκ περιτροπ</w:t>
      </w:r>
      <w:r>
        <w:rPr>
          <w:rFonts w:eastAsia="Times New Roman" w:cs="Times New Roman"/>
          <w:szCs w:val="24"/>
        </w:rPr>
        <w:t xml:space="preserve">ής. Και έτσι έγινε το θαύμα! Φτιάχνουμε τα νούμερα όπως μας βολεύουν, για να έχουμε να πούμε κάτι δημόσια. Μόνο τον Οκτώβριο όμως χάθηκαν 98.420 θέσεις εργασίας. Ποιος φτιάχνει τώρα τη γενιά των 360 ευρώ; </w:t>
      </w:r>
    </w:p>
    <w:p w14:paraId="420DC7C6"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Η κοινωνική πολιτική του </w:t>
      </w:r>
      <w:r>
        <w:rPr>
          <w:rFonts w:eastAsia="Times New Roman" w:cs="Times New Roman"/>
          <w:szCs w:val="24"/>
        </w:rPr>
        <w:t>προϋπολογισμού</w:t>
      </w:r>
      <w:r>
        <w:rPr>
          <w:rFonts w:eastAsia="Times New Roman" w:cs="Times New Roman"/>
          <w:szCs w:val="24"/>
        </w:rPr>
        <w:t xml:space="preserve"> είναι σαν </w:t>
      </w:r>
      <w:r>
        <w:rPr>
          <w:rFonts w:eastAsia="Times New Roman" w:cs="Times New Roman"/>
          <w:szCs w:val="24"/>
        </w:rPr>
        <w:t xml:space="preserve">αυτό που λέμε για το μετρό της Θεσσαλονίκης. Δεν υπάρχει. Το 63% όσων καταναλώνει ένα νοικοκυριό έχει πλέον 24% ΦΠΑ. Η νοικοκυρά, δηλαδή, που πάει στο σούπερ </w:t>
      </w:r>
      <w:proofErr w:type="spellStart"/>
      <w:r>
        <w:rPr>
          <w:rFonts w:eastAsia="Times New Roman" w:cs="Times New Roman"/>
          <w:szCs w:val="24"/>
        </w:rPr>
        <w:t>μάρκετ</w:t>
      </w:r>
      <w:proofErr w:type="spellEnd"/>
      <w:r>
        <w:rPr>
          <w:rFonts w:eastAsia="Times New Roman" w:cs="Times New Roman"/>
          <w:szCs w:val="24"/>
        </w:rPr>
        <w:t xml:space="preserve"> σε κάθε 10 ευρώ που ξοδεύει χάνει το 1 ευρώ. Το ΕΚΑΣ μειώνεται, ένα από τα πιο σημαντικά ερ</w:t>
      </w:r>
      <w:r>
        <w:rPr>
          <w:rFonts w:eastAsia="Times New Roman" w:cs="Times New Roman"/>
          <w:szCs w:val="24"/>
        </w:rPr>
        <w:t>γαλεία στήριξης των αδύναμων ακρωτηριάστηκε. Το επίδομα θέρμανσης κόβεται κατά 50%. Από τα 210 εκατομμύρια ευρώ που δίναμε εμείς το 2014, το 2018 θα δοθούν μόνο 50 εκατομμύρια. Τέτοια ευαισθησία! Οι Έλληνες δεν έχουν πια το δικαίωμα να ζεσταίνονται. Όποιος</w:t>
      </w:r>
      <w:r>
        <w:rPr>
          <w:rFonts w:eastAsia="Times New Roman" w:cs="Times New Roman"/>
          <w:szCs w:val="24"/>
        </w:rPr>
        <w:t xml:space="preserve"> κρυώνει, πρέπει να πληρώσει! </w:t>
      </w:r>
    </w:p>
    <w:p w14:paraId="420DC7C7"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Ιατροφαρμακευτική δαπάνη: Μειώνεται κατά 350 εκατομμύρια ευρώ, που σημαίνει πως πλέον θα πληρώνουμε τα φάρμακα μόνοι μας.</w:t>
      </w:r>
    </w:p>
    <w:p w14:paraId="420DC7C8"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Επιδόματα ανεργίας για τους νεοεισερχόμενους στην αγορά εργασίας; Τέλος.</w:t>
      </w:r>
    </w:p>
    <w:p w14:paraId="420DC7C9"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Οι κατασχέσεις σε ένα εκατομμύ</w:t>
      </w:r>
      <w:r>
        <w:rPr>
          <w:rFonts w:eastAsia="Times New Roman" w:cs="Times New Roman"/>
          <w:szCs w:val="24"/>
        </w:rPr>
        <w:t>ριο πολίτες και οι πλειστηριασμοί πρώτης κατοικίας προχωρούν κανονικά. Κανονικότατα!</w:t>
      </w:r>
    </w:p>
    <w:p w14:paraId="420DC7CA"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Αναρωτιέμαι τι έγινε το σύνθημα «κανένα σπίτι στα χέρια τραπεζίτη», που φώναζε ο ΣΥΡΙΖΑ μέχρι να γίνει Κυβέρνηση. Ενώ το μεγάλο ζητούμενο στα δημοσιονομικά είναι να μειώσο</w:t>
      </w:r>
      <w:r>
        <w:rPr>
          <w:rFonts w:eastAsia="Times New Roman" w:cs="Times New Roman"/>
          <w:szCs w:val="24"/>
        </w:rPr>
        <w:t>υμε τις δαπάνες και το κόστος λειτουργίας του κράτους, η Κυβέρνηση κάνει το ακριβώς αντίθετο.</w:t>
      </w:r>
    </w:p>
    <w:p w14:paraId="420DC7CB"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άφησα το καλύτερο για το τέλος, το κομμάτι στο οποίο η Κυβέρνηση έχει μια μοναδική ικανότητα στο να καταργεί κάθε ελάφρυνση και φορο</w:t>
      </w:r>
      <w:r>
        <w:rPr>
          <w:rFonts w:eastAsia="Times New Roman" w:cs="Times New Roman"/>
          <w:szCs w:val="24"/>
        </w:rPr>
        <w:t>απαλλαγή και στο να επιβάλλει φόρους. Δυο φορές αύξηση συντελεστών ΦΠΑ, δηλαδή μέση ετήσια επιβάρυνση για κάθε νοικοκυριό πάνω από 1.500 ευρώ, κατάργηση μειωμένων συντελεστών στα νησιά, αυτών που ο ΣΥΡΙΖΑ υποσχόταν πως θα μείνουν ίδιοι, αύξηση φορολογίας ν</w:t>
      </w:r>
      <w:r>
        <w:rPr>
          <w:rFonts w:eastAsia="Times New Roman" w:cs="Times New Roman"/>
          <w:szCs w:val="24"/>
        </w:rPr>
        <w:t>ομικών προσώπων -για το κακό κεφάλαιο που ήρθε η ώρα να πληρώσει- μείωση του αφορολόγητου δύο φορές, που αύξησε τους πόρους σε κάθε ελληνική οικογένεια, αύξηση φορολόγησης ενοικίων, κατάργηση των εκπτώσεων και αύξηση των προκαταβολών στον φόρο εισοδήματος,</w:t>
      </w:r>
      <w:r>
        <w:rPr>
          <w:rFonts w:eastAsia="Times New Roman" w:cs="Times New Roman"/>
          <w:szCs w:val="24"/>
        </w:rPr>
        <w:t xml:space="preserve"> αύξηση ασφαλιστικών εισφορών, αύξηση του ΕΝΦΙΑ, που κάποτε θα καταργούσε, φόρος στον καφέ και στο κρασί, φόρος σταθερής τηλεφωνίας, φόρος στη συνδρομητική τηλεόραση, φόρος στα ηλεκτρονικά τσιγάρα, φόρος διαμονής στα ξενοδοχεία.</w:t>
      </w:r>
    </w:p>
    <w:p w14:paraId="420DC7CC"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Σταματώ τη λίστα λόγω χρόνο</w:t>
      </w:r>
      <w:r>
        <w:rPr>
          <w:rFonts w:eastAsia="Times New Roman" w:cs="Times New Roman"/>
          <w:szCs w:val="24"/>
        </w:rPr>
        <w:t>υ. Δεν υπάρχει κάτι και κάποιος που δεν φορολογήσατε βάναυσα και εξοντωτικά. Και μετά μιλάτε για πλεόνασμα, για κοινωνικό μέρισμα και για έξοδο από την κρίση, έχοντας υποθηκεύσει το μέλλον της χώρας, έχοντας εγγράψει βάρη σε κάθε Έλληνα πολίτη, έχοντας εξο</w:t>
      </w:r>
      <w:r>
        <w:rPr>
          <w:rFonts w:eastAsia="Times New Roman" w:cs="Times New Roman"/>
          <w:szCs w:val="24"/>
        </w:rPr>
        <w:t>ντώσει την μεσαία τάξη και κάθε κοινωνική αντίσταση.</w:t>
      </w:r>
    </w:p>
    <w:p w14:paraId="420DC7CD"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που έφερε η Κυβέρνηση στην Βουλή δεν αλλάζει κάτι. Συνεχίζει τα αδιέξοδα, τη φορολογική αφαίμαξη και την κοινωνική αδικία. Φτιάξατε έναν προϋπολογισμό για να μας πείσετε πως όλα πάνε καλ</w:t>
      </w:r>
      <w:r>
        <w:rPr>
          <w:rFonts w:eastAsia="Times New Roman" w:cs="Times New Roman"/>
          <w:szCs w:val="24"/>
        </w:rPr>
        <w:t xml:space="preserve">ά. Δεν είχαμε καμμία αμφιβολία πως στο δύσκολο έργο της διακυβέρνησης και στου δρόμου τα μισά σάς εγκατέλειψαν οι δυνάμεις σας. Σήμερα η </w:t>
      </w:r>
      <w:r>
        <w:rPr>
          <w:rFonts w:eastAsia="Times New Roman" w:cs="Times New Roman"/>
          <w:szCs w:val="24"/>
        </w:rPr>
        <w:t>«</w:t>
      </w:r>
      <w:r>
        <w:rPr>
          <w:rFonts w:eastAsia="Times New Roman" w:cs="Times New Roman"/>
          <w:szCs w:val="24"/>
        </w:rPr>
        <w:t>Μ</w:t>
      </w:r>
      <w:r>
        <w:rPr>
          <w:rFonts w:eastAsia="Times New Roman" w:cs="Times New Roman"/>
          <w:szCs w:val="24"/>
          <w:lang w:val="en-US"/>
        </w:rPr>
        <w:t>RB</w:t>
      </w:r>
      <w:r>
        <w:rPr>
          <w:rFonts w:eastAsia="Times New Roman" w:cs="Times New Roman"/>
          <w:szCs w:val="24"/>
        </w:rPr>
        <w:t>»</w:t>
      </w:r>
      <w:r>
        <w:rPr>
          <w:rFonts w:eastAsia="Times New Roman" w:cs="Times New Roman"/>
          <w:szCs w:val="24"/>
        </w:rPr>
        <w:t xml:space="preserve"> επιβεβαίωσε πως σας εγκαταλείπουν μαζικά και οι ψηφοφόροι σας.</w:t>
      </w:r>
    </w:p>
    <w:p w14:paraId="420DC7CE"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Συνεπώς, προσέξτε τι θα ψηφίσετε, γιατί όλα δείχνο</w:t>
      </w:r>
      <w:r>
        <w:rPr>
          <w:rFonts w:eastAsia="Times New Roman" w:cs="Times New Roman"/>
          <w:szCs w:val="24"/>
        </w:rPr>
        <w:t xml:space="preserve">υν πως αυτόν τον </w:t>
      </w:r>
      <w:r>
        <w:rPr>
          <w:rFonts w:eastAsia="Times New Roman" w:cs="Times New Roman"/>
          <w:szCs w:val="24"/>
        </w:rPr>
        <w:t xml:space="preserve">προϋπολογισμό </w:t>
      </w:r>
      <w:r>
        <w:rPr>
          <w:rFonts w:eastAsia="Times New Roman" w:cs="Times New Roman"/>
          <w:szCs w:val="24"/>
        </w:rPr>
        <w:t>θα χρειαστεί να τον εκτελέσουμε εμείς.</w:t>
      </w:r>
    </w:p>
    <w:p w14:paraId="420DC7CF"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0DC7D0" w14:textId="77777777" w:rsidR="003663B4" w:rsidRDefault="00087BC7">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420DC7D1"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420DC7D2" w14:textId="77777777" w:rsidR="003663B4" w:rsidRDefault="00087BC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w:t>
      </w:r>
      <w:r>
        <w:rPr>
          <w:rFonts w:eastAsia="Times New Roman" w:cs="Times New Roman"/>
          <w:szCs w:val="24"/>
        </w:rPr>
        <w:t>ό να λύσουμε τη συνεδρίαση;</w:t>
      </w:r>
    </w:p>
    <w:p w14:paraId="420DC7D3" w14:textId="77777777" w:rsidR="003663B4" w:rsidRDefault="00087BC7">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420DC7D4" w14:textId="77777777" w:rsidR="003663B4" w:rsidRDefault="00087BC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22.57΄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18 Δεκεμβρίου 2017 και ώρα 11.00΄,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 σ</w:t>
      </w:r>
      <w:r>
        <w:rPr>
          <w:rFonts w:eastAsia="Times New Roman" w:cs="Times New Roman"/>
          <w:szCs w:val="24"/>
        </w:rPr>
        <w:t>υνέχιση της συζήτησης 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2018».</w:t>
      </w:r>
    </w:p>
    <w:p w14:paraId="420DC7D5" w14:textId="77777777" w:rsidR="003663B4" w:rsidRDefault="00087BC7">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3663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vPhDJtnc2zTAgqRp0PxGBbtrpwc=" w:salt="SR9Yk/Q2Z1AIlPz+nR4za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B4"/>
    <w:rsid w:val="00027D33"/>
    <w:rsid w:val="00087BC7"/>
    <w:rsid w:val="003663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BDCA"/>
  <w15:docId w15:val="{EF5E613B-EDBF-4D63-AA7C-3A1A2536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41A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41A2"/>
    <w:rPr>
      <w:rFonts w:ascii="Segoe UI" w:hAnsi="Segoe UI" w:cs="Segoe UI"/>
      <w:sz w:val="18"/>
      <w:szCs w:val="18"/>
    </w:rPr>
  </w:style>
  <w:style w:type="paragraph" w:styleId="a4">
    <w:name w:val="Revision"/>
    <w:hidden/>
    <w:uiPriority w:val="99"/>
    <w:semiHidden/>
    <w:rsid w:val="00F349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560</MetadataID>
    <Session xmlns="641f345b-441b-4b81-9152-adc2e73ba5e1">Γ´</Session>
    <Date xmlns="641f345b-441b-4b81-9152-adc2e73ba5e1">2017-12-12T22:00:00+00:00</Date>
    <Status xmlns="641f345b-441b-4b81-9152-adc2e73ba5e1">
      <Url>http://srv-sp1/praktika/Lists/Incoming_Metadata/EditForm.aspx?ID=560&amp;Source=/praktika/Recordings_Library/Forms/AllItems.aspx</Url>
      <Description>Δημοσιεύτηκε</Description>
    </Status>
    <Meeting xmlns="641f345b-441b-4b81-9152-adc2e73ba5e1">ΜΣΤ´</Meeting>
  </documentManagement>
</p:properties>
</file>

<file path=customXml/itemProps1.xml><?xml version="1.0" encoding="utf-8"?>
<ds:datastoreItem xmlns:ds="http://schemas.openxmlformats.org/officeDocument/2006/customXml" ds:itemID="{18F6B036-6AAA-4279-A227-9138E1F9A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17EA2-C71B-4417-A1F8-ED20DFD642E0}">
  <ds:schemaRefs>
    <ds:schemaRef ds:uri="http://schemas.microsoft.com/sharepoint/v3/contenttype/forms"/>
  </ds:schemaRefs>
</ds:datastoreItem>
</file>

<file path=customXml/itemProps3.xml><?xml version="1.0" encoding="utf-8"?>
<ds:datastoreItem xmlns:ds="http://schemas.openxmlformats.org/officeDocument/2006/customXml" ds:itemID="{7699A95A-A5C0-47ED-8E86-62A866034F9B}">
  <ds:schemaRefs>
    <ds:schemaRef ds:uri="http://purl.org/dc/elements/1.1/"/>
    <ds:schemaRef ds:uri="http://purl.org/dc/terms/"/>
    <ds:schemaRef ds:uri="641f345b-441b-4b81-9152-adc2e73ba5e1"/>
    <ds:schemaRef ds:uri="http://www.w3.org/XML/1998/namespace"/>
    <ds:schemaRef ds:uri="http://schemas.microsoft.com/office/infopath/2007/PartnerControls"/>
    <ds:schemaRef ds:uri="http://schemas.microsoft.com/office/2006/metadata/properties"/>
    <ds:schemaRef ds:uri="http://purl.org/dc/dcmitype/"/>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577</Pages>
  <Words>105577</Words>
  <Characters>570120</Characters>
  <Application>Microsoft Office Word</Application>
  <DocSecurity>0</DocSecurity>
  <Lines>4751</Lines>
  <Paragraphs>1348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2018-01-02T07:48:00Z</dcterms:created>
  <dcterms:modified xsi:type="dcterms:W3CDTF">2018-01-02T07:49:00Z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