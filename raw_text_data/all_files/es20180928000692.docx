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15FBC" w14:textId="77777777" w:rsidR="0084757C" w:rsidRPr="0084757C" w:rsidRDefault="0084757C" w:rsidP="0084757C">
      <w:pPr>
        <w:spacing w:after="200" w:line="360" w:lineRule="auto"/>
        <w:rPr>
          <w:ins w:id="0" w:author="Φλούδα Χριστίνα" w:date="2018-10-08T11:14:00Z"/>
          <w:rFonts w:eastAsia="Times New Roman"/>
          <w:szCs w:val="24"/>
          <w:lang w:eastAsia="en-US"/>
        </w:rPr>
      </w:pPr>
      <w:bookmarkStart w:id="1" w:name="_GoBack"/>
      <w:bookmarkEnd w:id="1"/>
      <w:ins w:id="2" w:author="Φλούδα Χριστίνα" w:date="2018-10-08T11:14:00Z">
        <w:r w:rsidRPr="008475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EE29486" w14:textId="77777777" w:rsidR="0084757C" w:rsidRPr="0084757C" w:rsidRDefault="0084757C" w:rsidP="0084757C">
      <w:pPr>
        <w:spacing w:after="200" w:line="360" w:lineRule="auto"/>
        <w:rPr>
          <w:ins w:id="3" w:author="Φλούδα Χριστίνα" w:date="2018-10-08T11:14:00Z"/>
          <w:rFonts w:eastAsia="Times New Roman"/>
          <w:szCs w:val="24"/>
          <w:lang w:eastAsia="en-US"/>
        </w:rPr>
      </w:pPr>
    </w:p>
    <w:p w14:paraId="6568C1BA" w14:textId="77777777" w:rsidR="0084757C" w:rsidRPr="0084757C" w:rsidRDefault="0084757C" w:rsidP="0084757C">
      <w:pPr>
        <w:spacing w:after="200" w:line="360" w:lineRule="auto"/>
        <w:rPr>
          <w:ins w:id="4" w:author="Φλούδα Χριστίνα" w:date="2018-10-08T11:14:00Z"/>
          <w:rFonts w:eastAsia="Times New Roman"/>
          <w:szCs w:val="24"/>
          <w:lang w:eastAsia="en-US"/>
        </w:rPr>
      </w:pPr>
      <w:ins w:id="5" w:author="Φλούδα Χριστίνα" w:date="2018-10-08T11:14:00Z">
        <w:r w:rsidRPr="0084757C">
          <w:rPr>
            <w:rFonts w:eastAsia="Times New Roman"/>
            <w:szCs w:val="24"/>
            <w:lang w:eastAsia="en-US"/>
          </w:rPr>
          <w:t>ΠΙΝΑΚΑΣ ΠΕΡΙΕΧΟΜΕΝΩΝ</w:t>
        </w:r>
      </w:ins>
    </w:p>
    <w:p w14:paraId="7EDCEFBB" w14:textId="77777777" w:rsidR="0084757C" w:rsidRPr="0084757C" w:rsidRDefault="0084757C" w:rsidP="0084757C">
      <w:pPr>
        <w:spacing w:after="200" w:line="360" w:lineRule="auto"/>
        <w:rPr>
          <w:ins w:id="6" w:author="Φλούδα Χριστίνα" w:date="2018-10-08T11:14:00Z"/>
          <w:rFonts w:eastAsia="Times New Roman"/>
          <w:szCs w:val="24"/>
          <w:lang w:eastAsia="en-US"/>
        </w:rPr>
      </w:pPr>
      <w:ins w:id="7" w:author="Φλούδα Χριστίνα" w:date="2018-10-08T11:14:00Z">
        <w:r w:rsidRPr="0084757C">
          <w:rPr>
            <w:rFonts w:eastAsia="Times New Roman"/>
            <w:szCs w:val="24"/>
            <w:lang w:eastAsia="en-US"/>
          </w:rPr>
          <w:t xml:space="preserve">ΙΖ’ ΠΕΡΙΟΔΟΣ </w:t>
        </w:r>
      </w:ins>
    </w:p>
    <w:p w14:paraId="7CE5E01A" w14:textId="77777777" w:rsidR="0084757C" w:rsidRPr="0084757C" w:rsidRDefault="0084757C" w:rsidP="0084757C">
      <w:pPr>
        <w:spacing w:after="200" w:line="360" w:lineRule="auto"/>
        <w:rPr>
          <w:ins w:id="8" w:author="Φλούδα Χριστίνα" w:date="2018-10-08T11:14:00Z"/>
          <w:rFonts w:eastAsia="Times New Roman"/>
          <w:szCs w:val="24"/>
          <w:lang w:eastAsia="en-US"/>
        </w:rPr>
      </w:pPr>
      <w:ins w:id="9" w:author="Φλούδα Χριστίνα" w:date="2018-10-08T11:14:00Z">
        <w:r w:rsidRPr="0084757C">
          <w:rPr>
            <w:rFonts w:eastAsia="Times New Roman"/>
            <w:szCs w:val="24"/>
            <w:lang w:eastAsia="en-US"/>
          </w:rPr>
          <w:t>ΠΡΟΕΔΡΕΥΟΜΕΝΗΣ ΚΟΙΝΟΒΟΥΛΕΥΤΙΚΗΣ ΔΗΜΟΚΡΑΤΙΑΣ</w:t>
        </w:r>
      </w:ins>
    </w:p>
    <w:p w14:paraId="19D3395D" w14:textId="77777777" w:rsidR="0084757C" w:rsidRPr="0084757C" w:rsidRDefault="0084757C" w:rsidP="0084757C">
      <w:pPr>
        <w:spacing w:after="200" w:line="360" w:lineRule="auto"/>
        <w:rPr>
          <w:ins w:id="10" w:author="Φλούδα Χριστίνα" w:date="2018-10-08T11:14:00Z"/>
          <w:rFonts w:eastAsia="Times New Roman"/>
          <w:szCs w:val="24"/>
          <w:lang w:eastAsia="en-US"/>
        </w:rPr>
      </w:pPr>
      <w:ins w:id="11" w:author="Φλούδα Χριστίνα" w:date="2018-10-08T11:14:00Z">
        <w:r w:rsidRPr="0084757C">
          <w:rPr>
            <w:rFonts w:eastAsia="Times New Roman"/>
            <w:szCs w:val="24"/>
            <w:lang w:eastAsia="en-US"/>
          </w:rPr>
          <w:t>ΣΥΝΟΔΟΣ Γ΄</w:t>
        </w:r>
      </w:ins>
    </w:p>
    <w:p w14:paraId="574C5843" w14:textId="77777777" w:rsidR="0084757C" w:rsidRPr="0084757C" w:rsidRDefault="0084757C" w:rsidP="0084757C">
      <w:pPr>
        <w:spacing w:after="200" w:line="360" w:lineRule="auto"/>
        <w:rPr>
          <w:ins w:id="12" w:author="Φλούδα Χριστίνα" w:date="2018-10-08T11:14:00Z"/>
          <w:rFonts w:eastAsia="Times New Roman"/>
          <w:szCs w:val="24"/>
          <w:lang w:eastAsia="en-US"/>
        </w:rPr>
      </w:pPr>
      <w:ins w:id="13" w:author="Φλούδα Χριστίνα" w:date="2018-10-08T11:14:00Z">
        <w:r w:rsidRPr="0084757C">
          <w:rPr>
            <w:rFonts w:eastAsia="Times New Roman"/>
            <w:szCs w:val="24"/>
            <w:lang w:eastAsia="en-US"/>
          </w:rPr>
          <w:t xml:space="preserve">ΤΜΗΜΑ ΔΙΑΚΟΠΗΣ ΕΡΓΑΣΙΩΝ ΤΗΣ ΒΟΥΛΗΣ </w:t>
        </w:r>
      </w:ins>
    </w:p>
    <w:p w14:paraId="26E2D403" w14:textId="77777777" w:rsidR="0084757C" w:rsidRPr="0084757C" w:rsidRDefault="0084757C" w:rsidP="0084757C">
      <w:pPr>
        <w:spacing w:after="200" w:line="360" w:lineRule="auto"/>
        <w:rPr>
          <w:ins w:id="14" w:author="Φλούδα Χριστίνα" w:date="2018-10-08T11:14:00Z"/>
          <w:rFonts w:eastAsia="Times New Roman"/>
          <w:szCs w:val="24"/>
          <w:lang w:eastAsia="en-US"/>
        </w:rPr>
      </w:pPr>
    </w:p>
    <w:p w14:paraId="66EC507A" w14:textId="77777777" w:rsidR="0084757C" w:rsidRPr="0084757C" w:rsidRDefault="0084757C" w:rsidP="0084757C">
      <w:pPr>
        <w:spacing w:after="200" w:line="360" w:lineRule="auto"/>
        <w:rPr>
          <w:ins w:id="15" w:author="Φλούδα Χριστίνα" w:date="2018-10-08T11:14:00Z"/>
          <w:rFonts w:eastAsia="Times New Roman"/>
          <w:szCs w:val="24"/>
          <w:lang w:eastAsia="en-US"/>
        </w:rPr>
      </w:pPr>
      <w:ins w:id="16" w:author="Φλούδα Χριστίνα" w:date="2018-10-08T11:14:00Z">
        <w:r w:rsidRPr="0084757C">
          <w:rPr>
            <w:rFonts w:eastAsia="Times New Roman"/>
            <w:szCs w:val="24"/>
            <w:lang w:eastAsia="en-US"/>
          </w:rPr>
          <w:t>ΣΥΝΕΔΡΙΑΣΗ ΙΗ΄</w:t>
        </w:r>
      </w:ins>
    </w:p>
    <w:p w14:paraId="12D84CE9" w14:textId="77777777" w:rsidR="0084757C" w:rsidRPr="0084757C" w:rsidRDefault="0084757C" w:rsidP="0084757C">
      <w:pPr>
        <w:spacing w:after="200" w:line="360" w:lineRule="auto"/>
        <w:rPr>
          <w:ins w:id="17" w:author="Φλούδα Χριστίνα" w:date="2018-10-08T11:14:00Z"/>
          <w:rFonts w:eastAsia="Times New Roman"/>
          <w:szCs w:val="24"/>
          <w:lang w:eastAsia="en-US"/>
        </w:rPr>
      </w:pPr>
      <w:ins w:id="18" w:author="Φλούδα Χριστίνα" w:date="2018-10-08T11:14:00Z">
        <w:r w:rsidRPr="0084757C">
          <w:rPr>
            <w:rFonts w:eastAsia="Times New Roman"/>
            <w:szCs w:val="24"/>
            <w:lang w:eastAsia="en-US"/>
          </w:rPr>
          <w:t>Παρασκευή  28 Σεπτεμβρίου 2018</w:t>
        </w:r>
      </w:ins>
    </w:p>
    <w:p w14:paraId="0F0B5266" w14:textId="77777777" w:rsidR="0084757C" w:rsidRPr="0084757C" w:rsidRDefault="0084757C" w:rsidP="0084757C">
      <w:pPr>
        <w:spacing w:after="200" w:line="360" w:lineRule="auto"/>
        <w:rPr>
          <w:ins w:id="19" w:author="Φλούδα Χριστίνα" w:date="2018-10-08T11:14:00Z"/>
          <w:rFonts w:eastAsia="Times New Roman"/>
          <w:szCs w:val="24"/>
          <w:lang w:eastAsia="en-US"/>
        </w:rPr>
      </w:pPr>
    </w:p>
    <w:p w14:paraId="4064DF08" w14:textId="77777777" w:rsidR="0084757C" w:rsidRPr="0084757C" w:rsidRDefault="0084757C" w:rsidP="0084757C">
      <w:pPr>
        <w:spacing w:after="200" w:line="360" w:lineRule="auto"/>
        <w:rPr>
          <w:ins w:id="20" w:author="Φλούδα Χριστίνα" w:date="2018-10-08T11:14:00Z"/>
          <w:rFonts w:eastAsia="Times New Roman"/>
          <w:szCs w:val="24"/>
          <w:lang w:eastAsia="en-US"/>
        </w:rPr>
      </w:pPr>
      <w:ins w:id="21" w:author="Φλούδα Χριστίνα" w:date="2018-10-08T11:14:00Z">
        <w:r w:rsidRPr="0084757C">
          <w:rPr>
            <w:rFonts w:eastAsia="Times New Roman"/>
            <w:szCs w:val="24"/>
            <w:lang w:eastAsia="en-US"/>
          </w:rPr>
          <w:t>ΘΕΜΑΤΑ</w:t>
        </w:r>
      </w:ins>
    </w:p>
    <w:p w14:paraId="78CD16C9" w14:textId="77777777" w:rsidR="0084757C" w:rsidRPr="0084757C" w:rsidRDefault="0084757C" w:rsidP="0084757C">
      <w:pPr>
        <w:spacing w:after="200" w:line="360" w:lineRule="auto"/>
        <w:rPr>
          <w:ins w:id="22" w:author="Φλούδα Χριστίνα" w:date="2018-10-08T11:14:00Z"/>
          <w:rFonts w:eastAsia="Times New Roman"/>
          <w:szCs w:val="24"/>
          <w:lang w:eastAsia="en-US"/>
        </w:rPr>
      </w:pPr>
      <w:ins w:id="23" w:author="Φλούδα Χριστίνα" w:date="2018-10-08T11:14:00Z">
        <w:r w:rsidRPr="0084757C">
          <w:rPr>
            <w:rFonts w:eastAsia="Times New Roman"/>
            <w:szCs w:val="24"/>
            <w:lang w:eastAsia="en-US"/>
          </w:rPr>
          <w:t xml:space="preserve"> </w:t>
        </w:r>
        <w:r w:rsidRPr="0084757C">
          <w:rPr>
            <w:rFonts w:eastAsia="Times New Roman"/>
            <w:szCs w:val="24"/>
            <w:lang w:eastAsia="en-US"/>
          </w:rPr>
          <w:br/>
          <w:t xml:space="preserve">Α. ΕΙΔΙΚΑ ΘΕΜΑΤΑ </w:t>
        </w:r>
        <w:r w:rsidRPr="0084757C">
          <w:rPr>
            <w:rFonts w:eastAsia="Times New Roman"/>
            <w:szCs w:val="24"/>
            <w:lang w:eastAsia="en-US"/>
          </w:rPr>
          <w:br/>
          <w:t xml:space="preserve">1. Επικύρωση Πρακτικών, σελ. </w:t>
        </w:r>
        <w:r w:rsidRPr="0084757C">
          <w:rPr>
            <w:rFonts w:eastAsia="Times New Roman"/>
            <w:szCs w:val="24"/>
            <w:lang w:eastAsia="en-US"/>
          </w:rPr>
          <w:br/>
          <w:t xml:space="preserve">2.  Άδεια απουσίας του Βουλευτή κ. Θ. </w:t>
        </w:r>
        <w:proofErr w:type="spellStart"/>
        <w:r w:rsidRPr="0084757C">
          <w:rPr>
            <w:rFonts w:eastAsia="Times New Roman"/>
            <w:szCs w:val="24"/>
            <w:lang w:eastAsia="en-US"/>
          </w:rPr>
          <w:t>Φορτσάκη</w:t>
        </w:r>
        <w:proofErr w:type="spellEnd"/>
        <w:r w:rsidRPr="0084757C">
          <w:rPr>
            <w:rFonts w:eastAsia="Times New Roman"/>
            <w:szCs w:val="24"/>
            <w:lang w:eastAsia="en-US"/>
          </w:rPr>
          <w:t xml:space="preserve">, σελ. </w:t>
        </w:r>
        <w:r w:rsidRPr="0084757C">
          <w:rPr>
            <w:rFonts w:eastAsia="Times New Roman"/>
            <w:szCs w:val="24"/>
            <w:lang w:eastAsia="en-US"/>
          </w:rPr>
          <w:br/>
          <w:t xml:space="preserve">3.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την 27-09-2018:  Ποινική δικογραφία που αφορά στον Υπουργό Εξωτερικών, Νικόλαο Κοτζιά. Ποινική δικογραφία που αφορά στον πρώην Υπουργό Υφυπουργό Οικονομίας, Χρήστο </w:t>
        </w:r>
        <w:proofErr w:type="spellStart"/>
        <w:r w:rsidRPr="0084757C">
          <w:rPr>
            <w:rFonts w:eastAsia="Times New Roman"/>
            <w:szCs w:val="24"/>
            <w:lang w:eastAsia="en-US"/>
          </w:rPr>
          <w:t>Πάχτα</w:t>
        </w:r>
        <w:proofErr w:type="spellEnd"/>
        <w:r w:rsidRPr="0084757C">
          <w:rPr>
            <w:rFonts w:eastAsia="Times New Roman"/>
            <w:szCs w:val="24"/>
            <w:lang w:eastAsia="en-US"/>
          </w:rPr>
          <w:t xml:space="preserve">. Ποινική δικογραφία που αφορά στον πρώην Υπουργό Εσωτερικών, Παναγιώτη Σκουρλέτη και ποινική δικογραφία που αφορά στον Υπουργό Παιδείας,  Έρευνας και Θρησκευμάτων, Κώστα </w:t>
        </w:r>
        <w:proofErr w:type="spellStart"/>
        <w:r w:rsidRPr="0084757C">
          <w:rPr>
            <w:rFonts w:eastAsia="Times New Roman"/>
            <w:szCs w:val="24"/>
            <w:lang w:eastAsia="en-US"/>
          </w:rPr>
          <w:t>Γαβρόγλου</w:t>
        </w:r>
        <w:proofErr w:type="spellEnd"/>
        <w:r w:rsidRPr="0084757C">
          <w:rPr>
            <w:rFonts w:eastAsia="Times New Roman"/>
            <w:szCs w:val="24"/>
            <w:lang w:eastAsia="en-US"/>
          </w:rPr>
          <w:t xml:space="preserve">, σελ. </w:t>
        </w:r>
        <w:r w:rsidRPr="0084757C">
          <w:rPr>
            <w:rFonts w:eastAsia="Times New Roman"/>
            <w:szCs w:val="24"/>
            <w:lang w:eastAsia="en-US"/>
          </w:rPr>
          <w:br/>
          <w:t xml:space="preserve">4. Επί διαδικαστικού θέματος, σελ. </w:t>
        </w:r>
        <w:r w:rsidRPr="0084757C">
          <w:rPr>
            <w:rFonts w:eastAsia="Times New Roman"/>
            <w:szCs w:val="24"/>
            <w:lang w:eastAsia="en-US"/>
          </w:rPr>
          <w:br/>
          <w:t xml:space="preserve"> </w:t>
        </w:r>
        <w:r w:rsidRPr="0084757C">
          <w:rPr>
            <w:rFonts w:eastAsia="Times New Roman"/>
            <w:szCs w:val="24"/>
            <w:lang w:eastAsia="en-US"/>
          </w:rPr>
          <w:br/>
          <w:t xml:space="preserve">Β. ΚΟΙΝΟΒΟΥΛΕΥΤΙΚΟΣ ΕΛΕΓΧΟΣ </w:t>
        </w:r>
        <w:r w:rsidRPr="0084757C">
          <w:rPr>
            <w:rFonts w:eastAsia="Times New Roman"/>
            <w:szCs w:val="24"/>
            <w:lang w:eastAsia="en-US"/>
          </w:rPr>
          <w:br/>
          <w:t xml:space="preserve">Συζήτηση επίκαιρης επερώτησης τριάντα Βουλευτών της Νέας Δημοκρατίας, προς την Υπουργό Διοικητικής Ανασυγκρότησης, με θέμα: "Η Κυβέρνηση επιχειρεί την πλήρη κομματικοποίηση της Δημόσιας Διοίκησης", σελ. </w:t>
        </w:r>
      </w:ins>
    </w:p>
    <w:p w14:paraId="6EF017E6" w14:textId="77777777" w:rsidR="0084757C" w:rsidRPr="0084757C" w:rsidRDefault="0084757C" w:rsidP="0084757C">
      <w:pPr>
        <w:spacing w:after="200" w:line="360" w:lineRule="auto"/>
        <w:rPr>
          <w:ins w:id="24" w:author="Φλούδα Χριστίνα" w:date="2018-10-08T11:14:00Z"/>
          <w:rFonts w:eastAsia="Times New Roman"/>
          <w:szCs w:val="24"/>
          <w:lang w:eastAsia="en-US"/>
        </w:rPr>
      </w:pPr>
    </w:p>
    <w:p w14:paraId="0BD1CE91" w14:textId="77777777" w:rsidR="0084757C" w:rsidRPr="0084757C" w:rsidRDefault="0084757C" w:rsidP="0084757C">
      <w:pPr>
        <w:spacing w:after="200" w:line="360" w:lineRule="auto"/>
        <w:rPr>
          <w:ins w:id="25" w:author="Φλούδα Χριστίνα" w:date="2018-10-08T11:14:00Z"/>
          <w:rFonts w:eastAsia="Times New Roman"/>
          <w:szCs w:val="24"/>
          <w:lang w:eastAsia="en-US"/>
        </w:rPr>
      </w:pPr>
      <w:ins w:id="26" w:author="Φλούδα Χριστίνα" w:date="2018-10-08T11:14:00Z">
        <w:r w:rsidRPr="0084757C">
          <w:rPr>
            <w:rFonts w:eastAsia="Times New Roman"/>
            <w:szCs w:val="24"/>
            <w:lang w:eastAsia="en-US"/>
          </w:rPr>
          <w:t>ΠΡΟΕΔΡΕΥΟΝΤΕΣ</w:t>
        </w:r>
      </w:ins>
    </w:p>
    <w:p w14:paraId="0AEE3578" w14:textId="77777777" w:rsidR="0084757C" w:rsidRPr="0084757C" w:rsidRDefault="0084757C" w:rsidP="0084757C">
      <w:pPr>
        <w:spacing w:after="200" w:line="360" w:lineRule="auto"/>
        <w:rPr>
          <w:ins w:id="27" w:author="Φλούδα Χριστίνα" w:date="2018-10-08T11:14:00Z"/>
          <w:rFonts w:eastAsia="Times New Roman"/>
          <w:szCs w:val="24"/>
          <w:lang w:eastAsia="en-US"/>
        </w:rPr>
      </w:pPr>
      <w:ins w:id="28" w:author="Φλούδα Χριστίνα" w:date="2018-10-08T11:14:00Z">
        <w:r w:rsidRPr="0084757C">
          <w:rPr>
            <w:rFonts w:eastAsia="Times New Roman"/>
            <w:szCs w:val="24"/>
            <w:lang w:eastAsia="en-US"/>
          </w:rPr>
          <w:t>ΓΕΩΡΓΙΑΔΗΣ Μ., σελ.</w:t>
        </w:r>
      </w:ins>
    </w:p>
    <w:p w14:paraId="6F85F72F" w14:textId="77777777" w:rsidR="0084757C" w:rsidRPr="0084757C" w:rsidRDefault="0084757C" w:rsidP="0084757C">
      <w:pPr>
        <w:spacing w:after="200" w:line="360" w:lineRule="auto"/>
        <w:rPr>
          <w:ins w:id="29" w:author="Φλούδα Χριστίνα" w:date="2018-10-08T11:14:00Z"/>
          <w:rFonts w:eastAsia="Times New Roman"/>
          <w:szCs w:val="24"/>
          <w:lang w:eastAsia="en-US"/>
        </w:rPr>
      </w:pPr>
      <w:ins w:id="30" w:author="Φλούδα Χριστίνα" w:date="2018-10-08T11:14:00Z">
        <w:r w:rsidRPr="0084757C">
          <w:rPr>
            <w:rFonts w:eastAsia="Times New Roman"/>
            <w:szCs w:val="24"/>
            <w:lang w:eastAsia="en-US"/>
          </w:rPr>
          <w:t>ΧΡΙΣΤΟΔΟΥΛΟΠΟΥΛΟΥ Α., σελ.</w:t>
        </w:r>
        <w:r w:rsidRPr="0084757C">
          <w:rPr>
            <w:rFonts w:eastAsia="Times New Roman"/>
            <w:szCs w:val="24"/>
            <w:lang w:eastAsia="en-US"/>
          </w:rPr>
          <w:br/>
        </w:r>
      </w:ins>
    </w:p>
    <w:p w14:paraId="0168C7EE" w14:textId="77777777" w:rsidR="0084757C" w:rsidRPr="0084757C" w:rsidRDefault="0084757C" w:rsidP="0084757C">
      <w:pPr>
        <w:spacing w:after="200" w:line="360" w:lineRule="auto"/>
        <w:rPr>
          <w:ins w:id="31" w:author="Φλούδα Χριστίνα" w:date="2018-10-08T11:14:00Z"/>
          <w:rFonts w:eastAsia="Times New Roman"/>
          <w:szCs w:val="24"/>
          <w:lang w:eastAsia="en-US"/>
        </w:rPr>
      </w:pPr>
    </w:p>
    <w:p w14:paraId="2BCAA0B2" w14:textId="77777777" w:rsidR="0084757C" w:rsidRPr="0084757C" w:rsidRDefault="0084757C" w:rsidP="0084757C">
      <w:pPr>
        <w:spacing w:after="200" w:line="360" w:lineRule="auto"/>
        <w:rPr>
          <w:ins w:id="32" w:author="Φλούδα Χριστίνα" w:date="2018-10-08T11:14:00Z"/>
          <w:rFonts w:eastAsia="Times New Roman"/>
          <w:szCs w:val="24"/>
          <w:lang w:eastAsia="en-US"/>
        </w:rPr>
      </w:pPr>
      <w:ins w:id="33" w:author="Φλούδα Χριστίνα" w:date="2018-10-08T11:14:00Z">
        <w:r w:rsidRPr="0084757C">
          <w:rPr>
            <w:rFonts w:eastAsia="Times New Roman"/>
            <w:szCs w:val="24"/>
            <w:lang w:eastAsia="en-US"/>
          </w:rPr>
          <w:t>ΟΜΙΛΗΤΕΣ</w:t>
        </w:r>
      </w:ins>
    </w:p>
    <w:p w14:paraId="0490A3EB" w14:textId="17839F17" w:rsidR="0084757C" w:rsidRDefault="0084757C" w:rsidP="0084757C">
      <w:pPr>
        <w:tabs>
          <w:tab w:val="center" w:pos="4753"/>
          <w:tab w:val="left" w:pos="6156"/>
        </w:tabs>
        <w:spacing w:after="0" w:line="600" w:lineRule="auto"/>
        <w:ind w:firstLine="709"/>
        <w:jc w:val="center"/>
        <w:rPr>
          <w:ins w:id="34" w:author="Φλούδα Χριστίνα" w:date="2018-10-08T11:14:00Z"/>
          <w:rFonts w:eastAsia="Times New Roman" w:cs="Times New Roman"/>
          <w:szCs w:val="24"/>
        </w:rPr>
      </w:pPr>
      <w:ins w:id="35" w:author="Φλούδα Χριστίνα" w:date="2018-10-08T11:14:00Z">
        <w:r w:rsidRPr="0084757C">
          <w:rPr>
            <w:rFonts w:eastAsia="Times New Roman"/>
            <w:szCs w:val="24"/>
            <w:lang w:eastAsia="en-US"/>
          </w:rPr>
          <w:t>Α. Επί διαδικαστικού θέματος:</w:t>
        </w:r>
        <w:r w:rsidRPr="0084757C">
          <w:rPr>
            <w:rFonts w:eastAsia="Times New Roman"/>
            <w:szCs w:val="24"/>
            <w:lang w:eastAsia="en-US"/>
          </w:rPr>
          <w:br/>
          <w:t>ΒΛΑΧΟΣ Γ. , σελ.</w:t>
        </w:r>
        <w:r w:rsidRPr="0084757C">
          <w:rPr>
            <w:rFonts w:eastAsia="Times New Roman"/>
            <w:szCs w:val="24"/>
            <w:lang w:eastAsia="en-US"/>
          </w:rPr>
          <w:br/>
          <w:t>ΓΕΩΡΓΙΑΔΗΣ Μ. , σελ.</w:t>
        </w:r>
        <w:r w:rsidRPr="0084757C">
          <w:rPr>
            <w:rFonts w:eastAsia="Times New Roman"/>
            <w:szCs w:val="24"/>
            <w:lang w:eastAsia="en-US"/>
          </w:rPr>
          <w:br/>
          <w:t>ΞΕΝΟΓΙΑΝΝΑΚΟΠΟΥΛΟΥ Μ. , σελ.</w:t>
        </w:r>
        <w:r w:rsidRPr="0084757C">
          <w:rPr>
            <w:rFonts w:eastAsia="Times New Roman"/>
            <w:szCs w:val="24"/>
            <w:lang w:eastAsia="en-US"/>
          </w:rPr>
          <w:br/>
          <w:t>ΠΑΝΑΓΙΩΤΟΠΟΥΛΟΣ Ν. , σελ.</w:t>
        </w:r>
        <w:r w:rsidRPr="0084757C">
          <w:rPr>
            <w:rFonts w:eastAsia="Times New Roman"/>
            <w:szCs w:val="24"/>
            <w:lang w:eastAsia="en-US"/>
          </w:rPr>
          <w:br/>
          <w:t>ΠΑΠΑΧΡΙΣΤΟΠΟΥΛΟΣ Α. , σελ.</w:t>
        </w:r>
        <w:r w:rsidRPr="0084757C">
          <w:rPr>
            <w:rFonts w:eastAsia="Times New Roman"/>
            <w:szCs w:val="24"/>
            <w:lang w:eastAsia="en-US"/>
          </w:rPr>
          <w:br/>
          <w:t>ΧΡΙΣΤΟΔΟΥΛΟΠΟΥΛΟΥ Α. , σελ.</w:t>
        </w:r>
        <w:r w:rsidRPr="0084757C">
          <w:rPr>
            <w:rFonts w:eastAsia="Times New Roman"/>
            <w:szCs w:val="24"/>
            <w:lang w:eastAsia="en-US"/>
          </w:rPr>
          <w:br/>
        </w:r>
        <w:r w:rsidRPr="0084757C">
          <w:rPr>
            <w:rFonts w:eastAsia="Times New Roman"/>
            <w:szCs w:val="24"/>
            <w:lang w:eastAsia="en-US"/>
          </w:rPr>
          <w:br/>
          <w:t>Β. Επί της επίκαιρης επερώτησης:</w:t>
        </w:r>
        <w:r w:rsidRPr="0084757C">
          <w:rPr>
            <w:rFonts w:eastAsia="Times New Roman"/>
            <w:szCs w:val="24"/>
            <w:lang w:eastAsia="en-US"/>
          </w:rPr>
          <w:br/>
          <w:t>ΒΛΑΧΟΣ Γ. , σελ.</w:t>
        </w:r>
        <w:r w:rsidRPr="0084757C">
          <w:rPr>
            <w:rFonts w:eastAsia="Times New Roman"/>
            <w:szCs w:val="24"/>
            <w:lang w:eastAsia="en-US"/>
          </w:rPr>
          <w:br/>
          <w:t>ΒΟΡΙΔΗΣ Μ. , σελ.</w:t>
        </w:r>
        <w:r w:rsidRPr="0084757C">
          <w:rPr>
            <w:rFonts w:eastAsia="Times New Roman"/>
            <w:szCs w:val="24"/>
            <w:lang w:eastAsia="en-US"/>
          </w:rPr>
          <w:br/>
          <w:t>ΓΕΩΡΓΑΝΤΑΣ Γ. , σελ.</w:t>
        </w:r>
        <w:r w:rsidRPr="0084757C">
          <w:rPr>
            <w:rFonts w:eastAsia="Times New Roman"/>
            <w:szCs w:val="24"/>
            <w:lang w:eastAsia="en-US"/>
          </w:rPr>
          <w:br/>
          <w:t>ΔΕΝΔΙΑΣ Ν. , σελ.</w:t>
        </w:r>
        <w:r w:rsidRPr="0084757C">
          <w:rPr>
            <w:rFonts w:eastAsia="Times New Roman"/>
            <w:szCs w:val="24"/>
            <w:lang w:eastAsia="en-US"/>
          </w:rPr>
          <w:br/>
          <w:t>ΚΑΒΑΔΕΛΛΑΣ Δ. , σελ.</w:t>
        </w:r>
        <w:r w:rsidRPr="0084757C">
          <w:rPr>
            <w:rFonts w:eastAsia="Times New Roman"/>
            <w:szCs w:val="24"/>
            <w:lang w:eastAsia="en-US"/>
          </w:rPr>
          <w:br/>
          <w:t>ΚΑΡΑΓΚΟΥΝΗΣ Κ. , σελ.</w:t>
        </w:r>
        <w:r w:rsidRPr="0084757C">
          <w:rPr>
            <w:rFonts w:eastAsia="Times New Roman"/>
            <w:szCs w:val="24"/>
            <w:lang w:eastAsia="en-US"/>
          </w:rPr>
          <w:br/>
          <w:t>ΚΕΔΙΚΟΓΛΟΥ Σ. , σελ.</w:t>
        </w:r>
        <w:r w:rsidRPr="0084757C">
          <w:rPr>
            <w:rFonts w:eastAsia="Times New Roman"/>
            <w:szCs w:val="24"/>
            <w:lang w:eastAsia="en-US"/>
          </w:rPr>
          <w:br/>
          <w:t>ΛΑΠΠΑΣ Σ. , σελ.</w:t>
        </w:r>
        <w:r w:rsidRPr="0084757C">
          <w:rPr>
            <w:rFonts w:eastAsia="Times New Roman"/>
            <w:szCs w:val="24"/>
            <w:lang w:eastAsia="en-US"/>
          </w:rPr>
          <w:br/>
          <w:t>ΜΑΥΡΩΤΑΣ Γ. , σελ.</w:t>
        </w:r>
        <w:r w:rsidRPr="0084757C">
          <w:rPr>
            <w:rFonts w:eastAsia="Times New Roman"/>
            <w:szCs w:val="24"/>
            <w:lang w:eastAsia="en-US"/>
          </w:rPr>
          <w:br/>
          <w:t>ΞΕΝΟΓΙΑΝΝΑΚΟΠΟΥΛΟΥ Μ. , σελ.</w:t>
        </w:r>
        <w:r w:rsidRPr="0084757C">
          <w:rPr>
            <w:rFonts w:eastAsia="Times New Roman"/>
            <w:szCs w:val="24"/>
            <w:lang w:eastAsia="en-US"/>
          </w:rPr>
          <w:br/>
          <w:t>ΠΑΝΑΓΙΩΤΟΠΟΥΛΟΣ Ν. , σελ.</w:t>
        </w:r>
        <w:r w:rsidRPr="0084757C">
          <w:rPr>
            <w:rFonts w:eastAsia="Times New Roman"/>
            <w:szCs w:val="24"/>
            <w:lang w:eastAsia="en-US"/>
          </w:rPr>
          <w:br/>
          <w:t>ΠΑΠΑΧΡΙΣΤΟΠΟΥΛΟΣ Α. , σελ.</w:t>
        </w:r>
        <w:r w:rsidRPr="0084757C">
          <w:rPr>
            <w:rFonts w:eastAsia="Times New Roman"/>
            <w:szCs w:val="24"/>
            <w:lang w:eastAsia="en-US"/>
          </w:rPr>
          <w:br/>
          <w:t>ΣΚΑΝΔΑΛΙΔΗΣ Κ. , σελ.</w:t>
        </w:r>
        <w:r w:rsidRPr="0084757C">
          <w:rPr>
            <w:rFonts w:eastAsia="Times New Roman"/>
            <w:szCs w:val="24"/>
            <w:lang w:eastAsia="en-US"/>
          </w:rPr>
          <w:br/>
          <w:t>ΧΑΡΑΚΟΠΟΥΛΟΣ Μ. , σελ.</w:t>
        </w:r>
        <w:r w:rsidRPr="0084757C">
          <w:rPr>
            <w:rFonts w:eastAsia="Times New Roman"/>
            <w:szCs w:val="24"/>
            <w:lang w:eastAsia="en-US"/>
          </w:rPr>
          <w:br/>
          <w:t>ΧΑΤΖΗΣΑΒΒΑΣ Χ. , σελ.</w:t>
        </w:r>
        <w:r w:rsidRPr="0084757C">
          <w:rPr>
            <w:rFonts w:eastAsia="Times New Roman"/>
            <w:szCs w:val="24"/>
            <w:lang w:eastAsia="en-US"/>
          </w:rPr>
          <w:br/>
        </w:r>
      </w:ins>
    </w:p>
    <w:p w14:paraId="4B89EFA7" w14:textId="5B69CAA9" w:rsidR="00BB0D3B" w:rsidRDefault="0084757C">
      <w:pPr>
        <w:tabs>
          <w:tab w:val="center" w:pos="4753"/>
          <w:tab w:val="left" w:pos="6156"/>
        </w:tabs>
        <w:spacing w:after="0" w:line="600" w:lineRule="auto"/>
        <w:ind w:firstLine="709"/>
        <w:jc w:val="center"/>
        <w:rPr>
          <w:rFonts w:eastAsia="Times New Roman" w:cs="Times New Roman"/>
          <w:szCs w:val="24"/>
        </w:rPr>
      </w:pPr>
      <w:r>
        <w:rPr>
          <w:rFonts w:eastAsia="Times New Roman" w:cs="Times New Roman"/>
          <w:szCs w:val="24"/>
        </w:rPr>
        <w:t>ΠΡΑΚΤΙΚΑ ΒΟΥΛΗΣ</w:t>
      </w:r>
    </w:p>
    <w:p w14:paraId="4B89EFA8"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4B89EFA9"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B89EFAA"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ΣΥΝΟΔΟΣ Γ΄</w:t>
      </w:r>
    </w:p>
    <w:p w14:paraId="4B89EFAB"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ΤΜΗΜΑ ΔΙΑΚΟΠΗΣ ΕΡΓΑΣΙΩΝ ΤΗΣ ΒΟΥΛΗΣ</w:t>
      </w:r>
    </w:p>
    <w:p w14:paraId="4B89EFAC"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ΘΕΡΟΥΣ 2018</w:t>
      </w:r>
    </w:p>
    <w:p w14:paraId="4B89EFAD"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ΣΥΝΕΔΡΙΑΣΗ ΙH΄</w:t>
      </w:r>
    </w:p>
    <w:p w14:paraId="4B89EFAE" w14:textId="77777777" w:rsidR="00BB0D3B" w:rsidRDefault="0084757C">
      <w:pPr>
        <w:spacing w:after="0" w:line="600" w:lineRule="auto"/>
        <w:ind w:firstLine="709"/>
        <w:jc w:val="center"/>
        <w:rPr>
          <w:rFonts w:eastAsia="Times New Roman" w:cs="Times New Roman"/>
          <w:szCs w:val="24"/>
        </w:rPr>
      </w:pPr>
      <w:r>
        <w:rPr>
          <w:rFonts w:eastAsia="Times New Roman" w:cs="Times New Roman"/>
          <w:szCs w:val="24"/>
        </w:rPr>
        <w:t>Παρασκευή 28 Σεπτεμβρίου 2018</w:t>
      </w:r>
    </w:p>
    <w:p w14:paraId="4B89EFAF" w14:textId="77777777" w:rsidR="00BB0D3B" w:rsidRDefault="0084757C">
      <w:pPr>
        <w:spacing w:after="0" w:line="600" w:lineRule="auto"/>
        <w:ind w:firstLine="720"/>
        <w:jc w:val="both"/>
        <w:rPr>
          <w:rFonts w:eastAsia="Times New Roman" w:cs="Times New Roman"/>
          <w:b/>
          <w:szCs w:val="24"/>
        </w:rPr>
      </w:pPr>
      <w:r>
        <w:rPr>
          <w:rFonts w:eastAsia="Times New Roman" w:cs="Times New Roman"/>
          <w:szCs w:val="24"/>
        </w:rPr>
        <w:t>Αθήνα, σήμερα στις 28 Σεπτεμβρίου 2018, ημέρα Παρασκευή και ώρα 10.10΄</w:t>
      </w:r>
      <w:r w:rsidRPr="00017884">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(Γ΄ </w:t>
      </w:r>
      <w:r>
        <w:rPr>
          <w:rFonts w:eastAsia="Times New Roman" w:cs="Times New Roman"/>
          <w:szCs w:val="24"/>
        </w:rPr>
        <w:t>σ</w:t>
      </w:r>
      <w:r>
        <w:rPr>
          <w:rFonts w:eastAsia="Times New Roman" w:cs="Times New Roman"/>
          <w:szCs w:val="24"/>
        </w:rPr>
        <w:t xml:space="preserve">ύνθεση) για να συνεδριάσει υπό την προεδρία της Γ΄ Αντιπροέδρου αυτής κ. </w:t>
      </w:r>
      <w:r w:rsidRPr="000B0C72">
        <w:rPr>
          <w:rFonts w:eastAsia="Times New Roman" w:cs="Times New Roman"/>
          <w:b/>
          <w:szCs w:val="24"/>
        </w:rPr>
        <w:t>ΑΝΑΣΤΑΣΙΑΣ ΧΡΙΣΤΟΔΟΥΛΟΠΟΥΛΟΥ</w:t>
      </w:r>
      <w:r>
        <w:rPr>
          <w:rFonts w:eastAsia="Times New Roman" w:cs="Times New Roman"/>
          <w:szCs w:val="24"/>
        </w:rPr>
        <w:t>.</w:t>
      </w:r>
    </w:p>
    <w:p w14:paraId="4B89EFB0" w14:textId="77777777" w:rsidR="00BB0D3B" w:rsidRDefault="0084757C">
      <w:pPr>
        <w:spacing w:after="0" w:line="600" w:lineRule="auto"/>
        <w:ind w:firstLine="720"/>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(ΑΝΑΣΤΑΣΙΑ ΧΡΙΣΤΟΔΟΥΛΟΠΟΥΛΟΥ</w:t>
      </w:r>
      <w:r w:rsidRPr="00755A51">
        <w:rPr>
          <w:rFonts w:eastAsia="Times New Roman" w:cs="Times New Roman"/>
          <w:b/>
          <w:szCs w:val="24"/>
        </w:rPr>
        <w:t>):</w:t>
      </w:r>
      <w:r>
        <w:rPr>
          <w:rFonts w:eastAsia="Times New Roman" w:cs="Times New Roman"/>
          <w:b/>
          <w:szCs w:val="24"/>
        </w:rPr>
        <w:t xml:space="preserve"> </w:t>
      </w:r>
      <w:r w:rsidRPr="006E2EBC">
        <w:rPr>
          <w:rFonts w:eastAsia="Times New Roman" w:cs="Times New Roman"/>
          <w:szCs w:val="24"/>
        </w:rPr>
        <w:t>Κυρίες και κύ</w:t>
      </w:r>
      <w:r w:rsidRPr="006E2EBC">
        <w:rPr>
          <w:rFonts w:eastAsia="Times New Roman" w:cs="Times New Roman"/>
          <w:szCs w:val="24"/>
        </w:rPr>
        <w:t xml:space="preserve">ριοι συνάδελφοι, </w:t>
      </w:r>
      <w:r>
        <w:rPr>
          <w:rFonts w:eastAsia="Times New Roman" w:cs="Times New Roman"/>
          <w:szCs w:val="24"/>
        </w:rPr>
        <w:t>αρχίζει η συνεδρίαση.</w:t>
      </w:r>
    </w:p>
    <w:p w14:paraId="4B89EFB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27</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2018 εξουσιοδότηση του Σώματος επικυρώθηκαν με ευθύνη του Προεδρείου τα Πρακτικά της ΙΖ΄ συνεδριάσεώς του, της Πέμπτης </w:t>
      </w:r>
      <w:r>
        <w:rPr>
          <w:rFonts w:eastAsia="Times New Roman" w:cs="Times New Roman"/>
          <w:szCs w:val="24"/>
        </w:rPr>
        <w:lastRenderedPageBreak/>
        <w:t>27 Σεπτεμβρίου 2018, σε ό,τι αφορά την ψήφιση στο σύ</w:t>
      </w:r>
      <w:r>
        <w:rPr>
          <w:rFonts w:eastAsia="Times New Roman" w:cs="Times New Roman"/>
          <w:szCs w:val="24"/>
        </w:rPr>
        <w:t>νολο των σχεδίων νόμ</w:t>
      </w:r>
      <w:r>
        <w:rPr>
          <w:rFonts w:eastAsia="Times New Roman" w:cs="Times New Roman"/>
          <w:szCs w:val="24"/>
        </w:rPr>
        <w:t>ου</w:t>
      </w:r>
      <w:r>
        <w:rPr>
          <w:rFonts w:eastAsia="Times New Roman" w:cs="Times New Roman"/>
          <w:szCs w:val="24"/>
        </w:rPr>
        <w:t>: α) «Ενσωμάτωση στην ελληνική νομοθεσία της Οδηγίας 2015/637/ΕΕ του Συμβουλίου της 20</w:t>
      </w:r>
      <w:r w:rsidRPr="003C2B46">
        <w:rPr>
          <w:rFonts w:eastAsia="Times New Roman" w:cs="Times New Roman"/>
          <w:szCs w:val="24"/>
        </w:rPr>
        <w:t>ης</w:t>
      </w:r>
      <w:r>
        <w:rPr>
          <w:rFonts w:eastAsia="Times New Roman" w:cs="Times New Roman"/>
          <w:szCs w:val="24"/>
          <w:vertAlign w:val="superscript"/>
        </w:rPr>
        <w:t xml:space="preserve"> </w:t>
      </w:r>
      <w:r>
        <w:rPr>
          <w:rFonts w:eastAsia="Times New Roman" w:cs="Times New Roman"/>
          <w:szCs w:val="24"/>
        </w:rPr>
        <w:t>Απριλίου 2015 (</w:t>
      </w:r>
      <w:r>
        <w:rPr>
          <w:rFonts w:eastAsia="Times New Roman" w:cs="Times New Roman"/>
          <w:szCs w:val="24"/>
          <w:lang w:val="en-US"/>
        </w:rPr>
        <w:t>EEL</w:t>
      </w:r>
      <w:r>
        <w:rPr>
          <w:rFonts w:eastAsia="Times New Roman" w:cs="Times New Roman"/>
          <w:szCs w:val="24"/>
        </w:rPr>
        <w:t xml:space="preserve"> 106/24.4.2015) και άλλες διατάξεις» και β) «Κύρωση Σύμβασης Δωρεάς μεταξύ του Κοινωφελούς Ιδρύματος «ΑΛΕΞΑΝΔΡΟΣ Σ. ΩΝΑΣΗΣ»</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 Ωνάσειου Καρδιοχειρουργικού Κέντρου (Ω.Κ.Κ.) και του Ελληνικού Δημοσίου και λοιπές διατάξεις»</w:t>
      </w:r>
      <w:r>
        <w:rPr>
          <w:rFonts w:eastAsia="Times New Roman" w:cs="Times New Roman"/>
          <w:szCs w:val="24"/>
        </w:rPr>
        <w:t>.</w:t>
      </w:r>
      <w:r>
        <w:rPr>
          <w:rFonts w:eastAsia="Times New Roman" w:cs="Times New Roman"/>
          <w:szCs w:val="24"/>
        </w:rPr>
        <w:t>)</w:t>
      </w:r>
    </w:p>
    <w:p w14:paraId="4B89EFB2" w14:textId="77777777" w:rsidR="00BB0D3B" w:rsidRDefault="0084757C">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εισερχόμαστε στην ημερήσια διάταξη των</w:t>
      </w:r>
    </w:p>
    <w:p w14:paraId="4B89EFB3" w14:textId="77777777" w:rsidR="00BB0D3B" w:rsidRDefault="0084757C">
      <w:pPr>
        <w:spacing w:after="0" w:line="600" w:lineRule="auto"/>
        <w:ind w:firstLine="720"/>
        <w:jc w:val="center"/>
        <w:rPr>
          <w:rFonts w:eastAsia="Times New Roman" w:cs="Times New Roman"/>
          <w:b/>
          <w:szCs w:val="24"/>
        </w:rPr>
      </w:pPr>
      <w:r w:rsidRPr="00E951E5">
        <w:rPr>
          <w:rFonts w:eastAsia="Times New Roman" w:cs="Times New Roman"/>
          <w:b/>
          <w:szCs w:val="24"/>
        </w:rPr>
        <w:t>ΕΠΕΡΩΤΗΣΕΩΝ</w:t>
      </w:r>
    </w:p>
    <w:p w14:paraId="4B89EFB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3/3/19-9-2018 επίκαιρη επερώτηση </w:t>
      </w:r>
      <w:r>
        <w:rPr>
          <w:rFonts w:eastAsia="Times New Roman" w:cs="Times New Roman"/>
          <w:szCs w:val="24"/>
        </w:rPr>
        <w:t xml:space="preserve">των </w:t>
      </w:r>
      <w:r>
        <w:rPr>
          <w:rFonts w:eastAsia="Times New Roman" w:cs="Times New Roman"/>
          <w:szCs w:val="24"/>
        </w:rPr>
        <w:t>Βουλευτών της</w:t>
      </w:r>
      <w:r>
        <w:rPr>
          <w:rFonts w:eastAsia="Times New Roman" w:cs="Times New Roman"/>
          <w:szCs w:val="24"/>
        </w:rPr>
        <w:t xml:space="preserve"> Νέας Δημοκρατίας</w:t>
      </w:r>
      <w:r>
        <w:rPr>
          <w:rFonts w:eastAsia="Times New Roman" w:cs="Times New Roman"/>
          <w:szCs w:val="24"/>
        </w:rPr>
        <w:t xml:space="preserve"> </w:t>
      </w:r>
      <w:r>
        <w:rPr>
          <w:rFonts w:eastAsia="Times New Roman" w:cs="Times New Roman"/>
          <w:szCs w:val="24"/>
        </w:rPr>
        <w:t>κ.κ.</w:t>
      </w:r>
      <w:r w:rsidRPr="00092138">
        <w:rPr>
          <w:rFonts w:eastAsia="Times New Roman" w:cs="Times New Roman"/>
          <w:szCs w:val="24"/>
        </w:rPr>
        <w:t xml:space="preserve"> </w:t>
      </w:r>
      <w:r>
        <w:rPr>
          <w:rFonts w:eastAsia="Times New Roman" w:cs="Times New Roman"/>
          <w:szCs w:val="24"/>
        </w:rPr>
        <w:t>Γεωργίου Γεωργαντά, Κωνσταντίνου Τσιάρα, Άννας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Ελευθερίου </w:t>
      </w:r>
      <w:proofErr w:type="spellStart"/>
      <w:r>
        <w:rPr>
          <w:rFonts w:eastAsia="Times New Roman" w:cs="Times New Roman"/>
          <w:szCs w:val="24"/>
        </w:rPr>
        <w:t>Αυγενάκη</w:t>
      </w:r>
      <w:proofErr w:type="spellEnd"/>
      <w:r>
        <w:rPr>
          <w:rFonts w:eastAsia="Times New Roman" w:cs="Times New Roman"/>
          <w:szCs w:val="24"/>
        </w:rPr>
        <w:t xml:space="preserve">, Γεωργίου </w:t>
      </w:r>
      <w:proofErr w:type="spellStart"/>
      <w:r>
        <w:rPr>
          <w:rFonts w:eastAsia="Times New Roman" w:cs="Times New Roman"/>
          <w:szCs w:val="24"/>
        </w:rPr>
        <w:t>Βαγιωνά</w:t>
      </w:r>
      <w:proofErr w:type="spellEnd"/>
      <w:r>
        <w:rPr>
          <w:rFonts w:eastAsia="Times New Roman" w:cs="Times New Roman"/>
          <w:szCs w:val="24"/>
        </w:rPr>
        <w:t xml:space="preserve">, Μιλτιάδη Βαρβιτσιώτη, Γεωργίου Βλάχου, Μαυρουδή (Μάκη) Βορίδη, Σοφίας </w:t>
      </w:r>
      <w:proofErr w:type="spellStart"/>
      <w:r>
        <w:rPr>
          <w:rFonts w:eastAsia="Times New Roman" w:cs="Times New Roman"/>
          <w:szCs w:val="24"/>
        </w:rPr>
        <w:t>Βούλτεψη</w:t>
      </w:r>
      <w:proofErr w:type="spellEnd"/>
      <w:r>
        <w:rPr>
          <w:rFonts w:eastAsia="Times New Roman" w:cs="Times New Roman"/>
          <w:szCs w:val="24"/>
        </w:rPr>
        <w:t>, Σπυρίδωνος</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Γεράσιμου </w:t>
      </w:r>
      <w:proofErr w:type="spellStart"/>
      <w:r>
        <w:rPr>
          <w:rFonts w:eastAsia="Times New Roman" w:cs="Times New Roman"/>
          <w:szCs w:val="24"/>
        </w:rPr>
        <w:t>Γ</w:t>
      </w:r>
      <w:r>
        <w:rPr>
          <w:rFonts w:eastAsia="Times New Roman" w:cs="Times New Roman"/>
          <w:szCs w:val="24"/>
        </w:rPr>
        <w:t>ιακουμάτου</w:t>
      </w:r>
      <w:proofErr w:type="spellEnd"/>
      <w:r>
        <w:rPr>
          <w:rFonts w:eastAsia="Times New Roman" w:cs="Times New Roman"/>
          <w:szCs w:val="24"/>
        </w:rPr>
        <w:t>, Αθανασίου Δαβάκη, Νικολάου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Γεωργίου </w:t>
      </w:r>
      <w:proofErr w:type="spellStart"/>
      <w:r>
        <w:rPr>
          <w:rFonts w:eastAsia="Times New Roman" w:cs="Times New Roman"/>
          <w:szCs w:val="24"/>
        </w:rPr>
        <w:t>Δένδια</w:t>
      </w:r>
      <w:proofErr w:type="spellEnd"/>
      <w:r>
        <w:rPr>
          <w:rFonts w:eastAsia="Times New Roman" w:cs="Times New Roman"/>
          <w:szCs w:val="24"/>
        </w:rPr>
        <w:t xml:space="preserve">, Κωνσταντίνου Καραγκούνη, </w:t>
      </w:r>
      <w:r>
        <w:rPr>
          <w:rFonts w:eastAsia="Times New Roman" w:cs="Times New Roman"/>
          <w:szCs w:val="24"/>
        </w:rPr>
        <w:t>Συμεών (</w:t>
      </w:r>
      <w:r>
        <w:rPr>
          <w:rFonts w:eastAsia="Times New Roman" w:cs="Times New Roman"/>
          <w:szCs w:val="24"/>
        </w:rPr>
        <w:t>Σίμου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Κεδίκογλου</w:t>
      </w:r>
      <w:proofErr w:type="spellEnd"/>
      <w:r>
        <w:rPr>
          <w:rFonts w:eastAsia="Times New Roman" w:cs="Times New Roman"/>
          <w:szCs w:val="24"/>
        </w:rPr>
        <w:t xml:space="preserve">, Όλγας </w:t>
      </w:r>
      <w:r>
        <w:rPr>
          <w:rFonts w:eastAsia="Times New Roman" w:cs="Times New Roman"/>
          <w:szCs w:val="24"/>
        </w:rPr>
        <w:lastRenderedPageBreak/>
        <w:t xml:space="preserve">Κεφαλογιάννη, Βασιλείου </w:t>
      </w:r>
      <w:proofErr w:type="spellStart"/>
      <w:r>
        <w:rPr>
          <w:rFonts w:eastAsia="Times New Roman" w:cs="Times New Roman"/>
          <w:szCs w:val="24"/>
        </w:rPr>
        <w:t>Κικίλια</w:t>
      </w:r>
      <w:proofErr w:type="spellEnd"/>
      <w:r>
        <w:rPr>
          <w:rFonts w:eastAsia="Times New Roman" w:cs="Times New Roman"/>
          <w:szCs w:val="24"/>
        </w:rPr>
        <w:t xml:space="preserve">, Δημητρίου Κυριαζίδη, Θεοδώρας (Ντόρας) Μπακογιάννη, Αθανασίου Μπούρα, Νικολάου Παναγιωτόπουλου, Ιωάννη </w:t>
      </w:r>
      <w:proofErr w:type="spellStart"/>
      <w:r>
        <w:rPr>
          <w:rFonts w:eastAsia="Times New Roman" w:cs="Times New Roman"/>
          <w:szCs w:val="24"/>
        </w:rPr>
        <w:t>Πλακ</w:t>
      </w:r>
      <w:r>
        <w:rPr>
          <w:rFonts w:eastAsia="Times New Roman" w:cs="Times New Roman"/>
          <w:szCs w:val="24"/>
        </w:rPr>
        <w:t>ιωτάκη</w:t>
      </w:r>
      <w:proofErr w:type="spellEnd"/>
      <w:r>
        <w:rPr>
          <w:rFonts w:eastAsia="Times New Roman" w:cs="Times New Roman"/>
          <w:szCs w:val="24"/>
        </w:rPr>
        <w:t xml:space="preserve">, Μάριου </w:t>
      </w:r>
      <w:proofErr w:type="spellStart"/>
      <w:r>
        <w:rPr>
          <w:rFonts w:eastAsia="Times New Roman" w:cs="Times New Roman"/>
          <w:szCs w:val="24"/>
        </w:rPr>
        <w:t>Σαλμά</w:t>
      </w:r>
      <w:proofErr w:type="spellEnd"/>
      <w:r>
        <w:rPr>
          <w:rFonts w:eastAsia="Times New Roman" w:cs="Times New Roman"/>
          <w:szCs w:val="24"/>
        </w:rPr>
        <w:t xml:space="preserve">, Κωνσταντίνου Σκρέκα, Δημητρίου Σταμάτη, Κωνσταντίνου Τασούλα, 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(Κωστή) Χατζηδάκη και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την Υπουργό Διοικητικής Ανασυγκρότησης, με θέμα: «Η Κυβέρνηση επιχειρεί τ</w:t>
      </w:r>
      <w:r>
        <w:rPr>
          <w:rFonts w:eastAsia="Times New Roman" w:cs="Times New Roman"/>
          <w:szCs w:val="24"/>
        </w:rPr>
        <w:t xml:space="preserve">ην πλήρη κομματικοποίηση της </w:t>
      </w:r>
      <w:r>
        <w:rPr>
          <w:rFonts w:eastAsia="Times New Roman" w:cs="Times New Roman"/>
          <w:szCs w:val="24"/>
        </w:rPr>
        <w:t>δημόσιας διοίκησ</w:t>
      </w:r>
      <w:r>
        <w:rPr>
          <w:rFonts w:eastAsia="Times New Roman" w:cs="Times New Roman"/>
          <w:szCs w:val="24"/>
        </w:rPr>
        <w:t>ης». Δεν έχει ερωτηματικό</w:t>
      </w:r>
      <w:r>
        <w:rPr>
          <w:rFonts w:eastAsia="Times New Roman" w:cs="Times New Roman"/>
          <w:szCs w:val="24"/>
        </w:rPr>
        <w:t>!</w:t>
      </w:r>
    </w:p>
    <w:p w14:paraId="4B89EFB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w:t>
      </w:r>
      <w:r>
        <w:rPr>
          <w:rFonts w:eastAsia="Times New Roman" w:cs="Times New Roman"/>
          <w:szCs w:val="24"/>
        </w:rPr>
        <w:t xml:space="preserve">ο </w:t>
      </w:r>
      <w:r>
        <w:rPr>
          <w:rFonts w:eastAsia="Times New Roman" w:cs="Times New Roman"/>
          <w:szCs w:val="24"/>
        </w:rPr>
        <w:t>Βουλευτής Κιλκίς της Νέας Δημοκρατίας κ. Γεώργιος Γεωργαντάς, για δέκα λεπτά.</w:t>
      </w:r>
    </w:p>
    <w:p w14:paraId="4B89EFB6"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sidRPr="009E1E97">
        <w:rPr>
          <w:rFonts w:eastAsia="Times New Roman" w:cs="Times New Roman"/>
          <w:b/>
          <w:szCs w:val="24"/>
        </w:rPr>
        <w:t>:</w:t>
      </w:r>
      <w:r>
        <w:rPr>
          <w:rFonts w:eastAsia="Times New Roman" w:cs="Times New Roman"/>
          <w:szCs w:val="24"/>
        </w:rPr>
        <w:t xml:space="preserve"> Ευχαριστώ, κυρία Πρόεδρε.</w:t>
      </w:r>
    </w:p>
    <w:p w14:paraId="4B89EFB7"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Να ευχηθώ λίγο πρόωρα κα</w:t>
      </w:r>
      <w:r>
        <w:rPr>
          <w:rFonts w:eastAsia="Times New Roman" w:cs="Times New Roman"/>
          <w:szCs w:val="24"/>
        </w:rPr>
        <w:t>λή κοινοβουλευτική περίοδο σε όλους μας και στην κυρία Υπουργό καλή εκτέλεση των καθηκόντων της.</w:t>
      </w:r>
    </w:p>
    <w:p w14:paraId="4B89EFB8"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Πράγματι, η επίκαιρη επερώτηση δεν έχει ερωτηματικό στο τέλος. Είναι διαπίστωση ουσιαστικά, αλλά καταλήγει σε συγκεκριμένα ερωτήματα, τα οποία ευελπιστούμε η ν</w:t>
      </w:r>
      <w:r>
        <w:rPr>
          <w:rFonts w:eastAsia="Times New Roman" w:cs="Times New Roman"/>
          <w:szCs w:val="24"/>
        </w:rPr>
        <w:t xml:space="preserve">έα Υπουργός </w:t>
      </w:r>
      <w:r>
        <w:rPr>
          <w:rFonts w:eastAsia="Times New Roman" w:cs="Times New Roman"/>
          <w:szCs w:val="24"/>
        </w:rPr>
        <w:lastRenderedPageBreak/>
        <w:t>Διοικητικής Ανασυγκρότησης να απαντήσει, γιατί την προηγούμενη περίοδο είχαμε το πρωτόγνωρο και παράδοξο να μην απαντώνται ερωτήσεις σε σχέση με τις αρμοδιότητες του συγκεκριμένου Υπουργείου σε πολύ σοβαρά ζητήματα και μάλιστα είχαμε και το φαι</w:t>
      </w:r>
      <w:r>
        <w:rPr>
          <w:rFonts w:eastAsia="Times New Roman" w:cs="Times New Roman"/>
          <w:szCs w:val="24"/>
        </w:rPr>
        <w:t>νόμενο να παραμένουν επί τρεις μήνες στο συρτάρι της προηγούμενης Υπουργού Διοικητικής Ανασυγκρότησης απαντήσεις και έγγραφα</w:t>
      </w:r>
      <w:r>
        <w:rPr>
          <w:rFonts w:eastAsia="Times New Roman" w:cs="Times New Roman"/>
          <w:szCs w:val="24"/>
        </w:rPr>
        <w:t>,</w:t>
      </w:r>
      <w:r>
        <w:rPr>
          <w:rFonts w:eastAsia="Times New Roman" w:cs="Times New Roman"/>
          <w:szCs w:val="24"/>
        </w:rPr>
        <w:t xml:space="preserve"> που εστάλησαν από το ΑΣΕΠ</w:t>
      </w:r>
      <w:r>
        <w:rPr>
          <w:rFonts w:eastAsia="Times New Roman" w:cs="Times New Roman"/>
          <w:szCs w:val="24"/>
        </w:rPr>
        <w:t>,</w:t>
      </w:r>
      <w:r>
        <w:rPr>
          <w:rFonts w:eastAsia="Times New Roman" w:cs="Times New Roman"/>
          <w:szCs w:val="24"/>
        </w:rPr>
        <w:t xml:space="preserve"> σε ερώτηση που είχα κάνει και αναγκάστηκα</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να πάω ο ίδιος, να υποβάλω την ερώτησή μου στο ίδιο το ΑΣΕΠ, που θεωρώ ότι δεν είναι ο ρόλος ενός Βουλευτή.</w:t>
      </w:r>
    </w:p>
    <w:p w14:paraId="4B89EFB9"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Κυρία Υπουργέ, συμπληρώνονται σήμερα ουσιαστικά δυόμισι χρόνια από την ψήφιση του ν.4369/2016, ενός νόμου για τη στελέχωση των επιτελικών θέσεων το</w:t>
      </w:r>
      <w:r>
        <w:rPr>
          <w:rFonts w:eastAsia="Times New Roman" w:cs="Times New Roman"/>
          <w:szCs w:val="24"/>
        </w:rPr>
        <w:t xml:space="preserve">υ δημοσίου και άλλων διατάξεων περί του δημοσίου. Ο νόμος αυτός, από τον τότε Υπουργό που τον κατέθεσε, τον κ. Βερναρδάκη, εμφανίστηκε ως ένας εμβληματικός νόμος που φέρνει η παρούσα Κυβέρνηση, με σκοπό την πλήρη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w:t>
      </w:r>
      <w:r>
        <w:rPr>
          <w:rFonts w:eastAsia="Times New Roman" w:cs="Times New Roman"/>
          <w:szCs w:val="24"/>
        </w:rPr>
        <w:t>δημόσιας διοίκησης</w:t>
      </w:r>
      <w:r>
        <w:rPr>
          <w:rFonts w:eastAsia="Times New Roman" w:cs="Times New Roman"/>
          <w:szCs w:val="24"/>
        </w:rPr>
        <w:t xml:space="preserve">. </w:t>
      </w:r>
      <w:r>
        <w:rPr>
          <w:rFonts w:eastAsia="Times New Roman" w:cs="Times New Roman"/>
          <w:szCs w:val="24"/>
        </w:rPr>
        <w:t>Αυτή ήταν η αγαπημένη λέξη και ο ισχυρισμός όλων των ομιλητών τότε του ΣΥΡΙΖΑ και των ΑΝΕΛ.</w:t>
      </w:r>
    </w:p>
    <w:p w14:paraId="4B89EFBA"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Δυόμισι χρόνια μετά από την ψήφιση αυτού του νόμου έχουμε απτά παραδείγματα για τον τρόπο με τον οποίο επιχειρήθηκε ο στρεβλός αυτός, κατά την άποψή μας, σε πολλά σ</w:t>
      </w:r>
      <w:r>
        <w:rPr>
          <w:rFonts w:eastAsia="Times New Roman" w:cs="Times New Roman"/>
          <w:szCs w:val="24"/>
        </w:rPr>
        <w:t xml:space="preserve">ημεία νόμος να εφαρμοστεί. Τελικά ο τρόπος με τον οποίο επιχειρήθηκε να εφαρμοστεί το απέδειξε περίτρανα και μας δικαίωσε που δεν τον υπερψηφίσαμε. </w:t>
      </w:r>
    </w:p>
    <w:p w14:paraId="4B89EFBB"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Όπως αναφέρω και στην επίκαιρη επερώτησή μου, δύο είναι τα επίπεδα στα οποία επιχειρήθηκε -και μέχρι ενός σημείου έχει επιτευχθεί- η πλήρης κομματικοποίηση της </w:t>
      </w:r>
      <w:r>
        <w:rPr>
          <w:rFonts w:eastAsia="Times New Roman" w:cs="Times New Roman"/>
          <w:szCs w:val="24"/>
        </w:rPr>
        <w:t>δημόσιας διοίκησης</w:t>
      </w:r>
      <w:r>
        <w:rPr>
          <w:rFonts w:eastAsia="Times New Roman" w:cs="Times New Roman"/>
          <w:szCs w:val="24"/>
        </w:rPr>
        <w:t xml:space="preserve">. </w:t>
      </w:r>
    </w:p>
    <w:p w14:paraId="4B89EFBC"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πρώτο έχει να κάνει με την επιλογή των παλαιών </w:t>
      </w:r>
      <w:r>
        <w:rPr>
          <w:rFonts w:eastAsia="Times New Roman" w:cs="Times New Roman"/>
          <w:szCs w:val="24"/>
        </w:rPr>
        <w:t>γενικών γραμματέων</w:t>
      </w:r>
      <w:r>
        <w:rPr>
          <w:rFonts w:eastAsia="Times New Roman" w:cs="Times New Roman"/>
          <w:szCs w:val="24"/>
        </w:rPr>
        <w:t xml:space="preserve"> που πλ</w:t>
      </w:r>
      <w:r>
        <w:rPr>
          <w:rFonts w:eastAsia="Times New Roman" w:cs="Times New Roman"/>
          <w:szCs w:val="24"/>
        </w:rPr>
        <w:t xml:space="preserve">έον μετονομάστηκαν σε </w:t>
      </w:r>
      <w:r>
        <w:rPr>
          <w:rFonts w:eastAsia="Times New Roman" w:cs="Times New Roman"/>
          <w:szCs w:val="24"/>
        </w:rPr>
        <w:t>διοικητικούς</w:t>
      </w:r>
      <w:r>
        <w:rPr>
          <w:rFonts w:eastAsia="Times New Roman" w:cs="Times New Roman"/>
          <w:szCs w:val="24"/>
        </w:rPr>
        <w:t xml:space="preserve"> και </w:t>
      </w:r>
      <w:r>
        <w:rPr>
          <w:rFonts w:eastAsia="Times New Roman" w:cs="Times New Roman"/>
          <w:szCs w:val="24"/>
        </w:rPr>
        <w:t>τομεακούς γραμματείς</w:t>
      </w:r>
      <w:r>
        <w:rPr>
          <w:rFonts w:eastAsia="Times New Roman" w:cs="Times New Roman"/>
          <w:szCs w:val="24"/>
        </w:rPr>
        <w:t xml:space="preserve"> με τους αναπληρωτές τους. </w:t>
      </w:r>
    </w:p>
    <w:p w14:paraId="4B89EFBD"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Πρώτη παρατήρηση είναι πως πρόκειται για εξήντα εννιά πρόσωπα, ενώ ξέρουμε όλοι πολύ καλά ότι σε παλαιότερες κυβερνήσεις αυτός ο αριθμός δεν ξεπέρασε ποτέ τον αριθμό των</w:t>
      </w:r>
      <w:r>
        <w:rPr>
          <w:rFonts w:eastAsia="Times New Roman" w:cs="Times New Roman"/>
          <w:szCs w:val="24"/>
        </w:rPr>
        <w:t xml:space="preserve"> σαράντα γραμματέων. Αυτό το ξεπερνάμε. Έχετε μία κλίση προς </w:t>
      </w:r>
      <w:r>
        <w:rPr>
          <w:rFonts w:eastAsia="Times New Roman" w:cs="Times New Roman"/>
          <w:szCs w:val="24"/>
        </w:rPr>
        <w:lastRenderedPageBreak/>
        <w:t xml:space="preserve">το να δημιουργείτε νέες δομές, γιατί προφανώς οι νέες δομές δίνουν και τη δυνατότητα εξυπηρέτησης των όποιων σκοπιμοτήτων σας. </w:t>
      </w:r>
    </w:p>
    <w:p w14:paraId="4B89EFBE"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αυτόν τον νόμο, ο οποίος είχε στρεβλά </w:t>
      </w:r>
      <w:r>
        <w:rPr>
          <w:rFonts w:eastAsia="Times New Roman" w:cs="Times New Roman"/>
          <w:szCs w:val="24"/>
        </w:rPr>
        <w:t xml:space="preserve">σημεία </w:t>
      </w:r>
      <w:r>
        <w:rPr>
          <w:rFonts w:eastAsia="Times New Roman" w:cs="Times New Roman"/>
          <w:szCs w:val="24"/>
        </w:rPr>
        <w:t>από την ίδρυσή του,</w:t>
      </w:r>
      <w:r>
        <w:rPr>
          <w:rFonts w:eastAsia="Times New Roman" w:cs="Times New Roman"/>
          <w:szCs w:val="24"/>
        </w:rPr>
        <w:t xml:space="preserve"> όπως ήταν το ότι η τελική επιλογή σε μια </w:t>
      </w:r>
      <w:proofErr w:type="spellStart"/>
      <w:r>
        <w:rPr>
          <w:rFonts w:eastAsia="Times New Roman" w:cs="Times New Roman"/>
          <w:szCs w:val="24"/>
        </w:rPr>
        <w:t>αποκομματικοποιημένη</w:t>
      </w:r>
      <w:proofErr w:type="spellEnd"/>
      <w:r>
        <w:rPr>
          <w:rFonts w:eastAsia="Times New Roman" w:cs="Times New Roman"/>
          <w:szCs w:val="24"/>
        </w:rPr>
        <w:t xml:space="preserve"> κατά τα άλλα διαδικασία -όπως ισχυριζόσασταν- γίνεται τελικά από τον ίδιο τον Υπουργό, εμφανίστηκαν δύο σημεία τα οποία απαξίωσαν πλήρως την όλη διαδικασία. Το ένα είναι ότι οι προκηρύξεις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οποίες έγιναν</w:t>
      </w:r>
      <w:r>
        <w:rPr>
          <w:rFonts w:eastAsia="Times New Roman" w:cs="Times New Roman"/>
          <w:szCs w:val="24"/>
        </w:rPr>
        <w:t>,</w:t>
      </w:r>
      <w:r>
        <w:rPr>
          <w:rFonts w:eastAsia="Times New Roman" w:cs="Times New Roman"/>
          <w:szCs w:val="24"/>
        </w:rPr>
        <w:t xml:space="preserve"> δεν έγιναν από μία </w:t>
      </w:r>
      <w:r>
        <w:rPr>
          <w:rFonts w:eastAsia="Times New Roman" w:cs="Times New Roman"/>
          <w:szCs w:val="24"/>
        </w:rPr>
        <w:t>α</w:t>
      </w:r>
      <w:r>
        <w:rPr>
          <w:rFonts w:eastAsia="Times New Roman" w:cs="Times New Roman"/>
          <w:szCs w:val="24"/>
        </w:rPr>
        <w:t>ρχή, για παράδειγμα από το ΑΣΕΠ, έτσι ώστε να είναι ενιαία τα κριτήρια και ο τρόπος αξιολόγησης των υποψηφιοτήτων, αλλά κάθε Υπουργείο, κάθε γενικός γραμματέας ουσιαστικά κάθε Υπουργείου έκανε την προκήρυξη για το δικό το</w:t>
      </w:r>
      <w:r>
        <w:rPr>
          <w:rFonts w:eastAsia="Times New Roman" w:cs="Times New Roman"/>
          <w:szCs w:val="24"/>
        </w:rPr>
        <w:t>υ Υπουργείο, βάζοντας τα χαρακτηριστικά και τα απαραίτητα προσόντα που αυτός έκρινε. Και</w:t>
      </w:r>
      <w:r>
        <w:rPr>
          <w:rFonts w:eastAsia="Times New Roman" w:cs="Times New Roman"/>
          <w:szCs w:val="24"/>
        </w:rPr>
        <w:t>,</w:t>
      </w:r>
      <w:r>
        <w:rPr>
          <w:rFonts w:eastAsia="Times New Roman" w:cs="Times New Roman"/>
          <w:szCs w:val="24"/>
        </w:rPr>
        <w:t xml:space="preserve"> δυστυχώς, σε </w:t>
      </w:r>
      <w:proofErr w:type="spellStart"/>
      <w:r>
        <w:rPr>
          <w:rFonts w:eastAsia="Times New Roman" w:cs="Times New Roman"/>
          <w:szCs w:val="24"/>
        </w:rPr>
        <w:t>πάμπολλες</w:t>
      </w:r>
      <w:proofErr w:type="spellEnd"/>
      <w:r>
        <w:rPr>
          <w:rFonts w:eastAsia="Times New Roman" w:cs="Times New Roman"/>
          <w:szCs w:val="24"/>
        </w:rPr>
        <w:t xml:space="preserve"> περιπτώσεις αυτό το οποίο διαπιστώθηκε είναι ότι αυτά τα χαρακτηριστικά συνήθως προσομοίαζαν στον ίδιο τον υπηρετούντα σε εκείνη τη θέση γενικό</w:t>
      </w:r>
      <w:r>
        <w:rPr>
          <w:rFonts w:eastAsia="Times New Roman" w:cs="Times New Roman"/>
          <w:szCs w:val="24"/>
        </w:rPr>
        <w:t xml:space="preserve"> γραμματέα, ο οποίος είχε τοποθετηθεί νωρίτερα από τον ΣΥΡΙΖΑ. </w:t>
      </w:r>
    </w:p>
    <w:p w14:paraId="4B89EFBF"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μάλιστα, δεν είναι μια απλή καταγγελία από μέρους μας. Με βάση αυτές τις αναφορές τις δικές μας ενεργοποιήθηκαν επιτέλους και οι </w:t>
      </w:r>
      <w:r>
        <w:rPr>
          <w:rFonts w:eastAsia="Times New Roman" w:cs="Times New Roman"/>
          <w:szCs w:val="24"/>
        </w:rPr>
        <w:t>θεσμοί</w:t>
      </w:r>
      <w:r>
        <w:rPr>
          <w:rFonts w:eastAsia="Times New Roman" w:cs="Times New Roman"/>
          <w:szCs w:val="24"/>
        </w:rPr>
        <w:t xml:space="preserve"> στο θέμα της </w:t>
      </w:r>
      <w:r>
        <w:rPr>
          <w:rFonts w:eastAsia="Times New Roman" w:cs="Times New Roman"/>
          <w:szCs w:val="24"/>
        </w:rPr>
        <w:t>δημόσιας διοίκησ</w:t>
      </w:r>
      <w:r>
        <w:rPr>
          <w:rFonts w:eastAsia="Times New Roman" w:cs="Times New Roman"/>
          <w:szCs w:val="24"/>
        </w:rPr>
        <w:t>ης, οι οποίοι μέχρι τ</w:t>
      </w:r>
      <w:r>
        <w:rPr>
          <w:rFonts w:eastAsia="Times New Roman" w:cs="Times New Roman"/>
          <w:szCs w:val="24"/>
        </w:rPr>
        <w:t>ότε θεωρούμε ότι έδειχναν μια σχετική αδιαφορία για πολύ σοβαρά ζητήματα</w:t>
      </w:r>
      <w:r>
        <w:rPr>
          <w:rFonts w:eastAsia="Times New Roman" w:cs="Times New Roman"/>
          <w:szCs w:val="24"/>
        </w:rPr>
        <w:t>,</w:t>
      </w:r>
      <w:r>
        <w:rPr>
          <w:rFonts w:eastAsia="Times New Roman" w:cs="Times New Roman"/>
          <w:szCs w:val="24"/>
        </w:rPr>
        <w:t xml:space="preserve"> που είχαν να κάνουν με τη μεταρρύθμιση του κράτους και της </w:t>
      </w:r>
      <w:r>
        <w:rPr>
          <w:rFonts w:eastAsia="Times New Roman" w:cs="Times New Roman"/>
          <w:szCs w:val="24"/>
        </w:rPr>
        <w:t>δημόσιας διοίκησης</w:t>
      </w:r>
      <w:r>
        <w:rPr>
          <w:rFonts w:eastAsia="Times New Roman" w:cs="Times New Roman"/>
          <w:szCs w:val="24"/>
        </w:rPr>
        <w:t xml:space="preserve">, γιατί προφανώς εξυπηρετούνταν οι άλλες πολιτικές σκοπιμότητες στα άλλα επίπεδα, τα δημοσιονομικά. </w:t>
      </w:r>
    </w:p>
    <w:p w14:paraId="4B89EFC0"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ζ</w:t>
      </w:r>
      <w:r>
        <w:rPr>
          <w:rFonts w:eastAsia="Times New Roman" w:cs="Times New Roman"/>
          <w:szCs w:val="24"/>
        </w:rPr>
        <w:t xml:space="preserve">ήτημα είναι ότι υποχρεωθήκατε ως Υπουργείο είκοσι δύο από αυτές τις εξήντα εννέα προκηρύξεις να τις </w:t>
      </w:r>
      <w:proofErr w:type="spellStart"/>
      <w:r>
        <w:rPr>
          <w:rFonts w:eastAsia="Times New Roman" w:cs="Times New Roman"/>
          <w:szCs w:val="24"/>
        </w:rPr>
        <w:t>επαναπροκηρύξετε</w:t>
      </w:r>
      <w:proofErr w:type="spellEnd"/>
      <w:r>
        <w:rPr>
          <w:rFonts w:eastAsia="Times New Roman" w:cs="Times New Roman"/>
          <w:szCs w:val="24"/>
        </w:rPr>
        <w:t xml:space="preserve"> μετά τις καταγγελίες μας. Και μόνο αυτό το γεγονός, </w:t>
      </w:r>
      <w:r>
        <w:rPr>
          <w:rFonts w:eastAsia="Times New Roman" w:cs="Times New Roman"/>
          <w:szCs w:val="24"/>
        </w:rPr>
        <w:t xml:space="preserve">δηλαδή </w:t>
      </w:r>
      <w:r>
        <w:rPr>
          <w:rFonts w:eastAsia="Times New Roman" w:cs="Times New Roman"/>
          <w:szCs w:val="24"/>
        </w:rPr>
        <w:t xml:space="preserve">ότι μία στις τρεις δεχθήκατε και την </w:t>
      </w:r>
      <w:proofErr w:type="spellStart"/>
      <w:r>
        <w:rPr>
          <w:rFonts w:eastAsia="Times New Roman" w:cs="Times New Roman"/>
          <w:szCs w:val="24"/>
        </w:rPr>
        <w:t>επαναπροκηρύξατε</w:t>
      </w:r>
      <w:proofErr w:type="spellEnd"/>
      <w:r>
        <w:rPr>
          <w:rFonts w:eastAsia="Times New Roman" w:cs="Times New Roman"/>
          <w:szCs w:val="24"/>
        </w:rPr>
        <w:t xml:space="preserve"> -που εμείς θεωρούμε ότι σχ</w:t>
      </w:r>
      <w:r>
        <w:rPr>
          <w:rFonts w:eastAsia="Times New Roman" w:cs="Times New Roman"/>
          <w:szCs w:val="24"/>
        </w:rPr>
        <w:t xml:space="preserve">εδόν όλες έπρεπε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αποδεικνύει ακριβώς το δίκαιο των καταγγελιών μας. </w:t>
      </w:r>
    </w:p>
    <w:p w14:paraId="4B89EFC1"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Μάλιστα, το κάνατε με έναν τρόπο έωλο νομικά και το καταγγέλλω για δεύτερη φορά από τη Βουλή, γιατί θα τα βρούμε μπροστά μας όλα αυτά. Έπρεπε να υπάρξει μια νομοθετι</w:t>
      </w:r>
      <w:r>
        <w:rPr>
          <w:rFonts w:eastAsia="Times New Roman" w:cs="Times New Roman"/>
          <w:szCs w:val="24"/>
        </w:rPr>
        <w:t xml:space="preserve">κή πρωτοβουλία από την πλευρά του Υπουργείου για την ακύρωση </w:t>
      </w:r>
      <w:r>
        <w:rPr>
          <w:rFonts w:eastAsia="Times New Roman" w:cs="Times New Roman"/>
          <w:szCs w:val="24"/>
        </w:rPr>
        <w:lastRenderedPageBreak/>
        <w:t>της διαδικασίας των προηγούμενων προκηρύξεων, οι οποίες είχαν φθάσει μέχρι ένα συγκεκριμένο σημείο ωριμότητας. Χωρίς να υπάρξει καμμιά τέτοια πρωτοβουλία από την πλευρά της Κυβέρνησης, έχουμε αυτ</w:t>
      </w:r>
      <w:r>
        <w:rPr>
          <w:rFonts w:eastAsia="Times New Roman" w:cs="Times New Roman"/>
          <w:szCs w:val="24"/>
        </w:rPr>
        <w:t xml:space="preserve">ή τη στιγμή </w:t>
      </w:r>
      <w:proofErr w:type="spellStart"/>
      <w:r>
        <w:rPr>
          <w:rFonts w:eastAsia="Times New Roman" w:cs="Times New Roman"/>
          <w:szCs w:val="24"/>
        </w:rPr>
        <w:t>επαναπροκήρυξη</w:t>
      </w:r>
      <w:proofErr w:type="spellEnd"/>
      <w:r>
        <w:rPr>
          <w:rFonts w:eastAsia="Times New Roman" w:cs="Times New Roman"/>
          <w:szCs w:val="24"/>
        </w:rPr>
        <w:t xml:space="preserve"> των δεκαεννιά από τις είκοσι δύο θέσεις. Οι άλλες τρεις δεν ξέρω γιατί δεν </w:t>
      </w:r>
      <w:proofErr w:type="spellStart"/>
      <w:r>
        <w:rPr>
          <w:rFonts w:eastAsia="Times New Roman" w:cs="Times New Roman"/>
          <w:szCs w:val="24"/>
        </w:rPr>
        <w:t>επαναπροκηρύσσονται</w:t>
      </w:r>
      <w:proofErr w:type="spellEnd"/>
      <w:r>
        <w:rPr>
          <w:rFonts w:eastAsia="Times New Roman" w:cs="Times New Roman"/>
          <w:szCs w:val="24"/>
        </w:rPr>
        <w:t>, ή μάλλον ξέρω, αλλά αυτό θα αποτελέσει αντικείμενο</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άλλης ερώτησής μου. </w:t>
      </w:r>
    </w:p>
    <w:p w14:paraId="4B89EFC2" w14:textId="77777777" w:rsidR="00BB0D3B" w:rsidRDefault="0084757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πρώτο, λοιπόν, γεγονός είναι το ζήτημα αυτών τω</w:t>
      </w:r>
      <w:r>
        <w:rPr>
          <w:rFonts w:eastAsia="Times New Roman" w:cs="Times New Roman"/>
          <w:szCs w:val="24"/>
        </w:rPr>
        <w:t xml:space="preserve">ν προκηρύξεων. </w:t>
      </w:r>
    </w:p>
    <w:p w14:paraId="4B89EFC3" w14:textId="77777777" w:rsidR="00BB0D3B" w:rsidRDefault="0084757C">
      <w:pPr>
        <w:tabs>
          <w:tab w:val="left" w:pos="2738"/>
          <w:tab w:val="center" w:pos="4753"/>
          <w:tab w:val="left" w:pos="5723"/>
        </w:tabs>
        <w:spacing w:after="0" w:line="600" w:lineRule="auto"/>
        <w:ind w:firstLine="720"/>
        <w:jc w:val="both"/>
        <w:rPr>
          <w:rFonts w:eastAsia="Times New Roman" w:cs="Times New Roman"/>
          <w:b/>
          <w:szCs w:val="24"/>
        </w:rPr>
      </w:pPr>
      <w:r>
        <w:rPr>
          <w:rFonts w:eastAsia="Times New Roman" w:cs="Times New Roman"/>
          <w:szCs w:val="24"/>
        </w:rPr>
        <w:t>Όμως, αυτό που ξεπέρασε κάθε όριο παρέμβασής σας -παρέμβασης της Κυβέρνησης εννοώ- στην επιλογή αυτών των προσώπων είναι το αποδεδειγμένο γεγονός -με βάση επίσημο έγγραφο του ΑΣΕΠ- ότι τέσσερις Υπουργοί ζήτησαν και πήραν από την αρμόδια Επι</w:t>
      </w:r>
      <w:r>
        <w:rPr>
          <w:rFonts w:eastAsia="Times New Roman" w:cs="Times New Roman"/>
          <w:szCs w:val="24"/>
        </w:rPr>
        <w:t xml:space="preserve">τροπή του ΑΣΕΠ αντίγραφα από τα στοιχεία των φακέλων των υποψηφίων για τις θέσεις των </w:t>
      </w:r>
      <w:r>
        <w:rPr>
          <w:rFonts w:eastAsia="Times New Roman" w:cs="Times New Roman"/>
          <w:szCs w:val="24"/>
        </w:rPr>
        <w:t>διοικητικών</w:t>
      </w:r>
      <w:r>
        <w:rPr>
          <w:rFonts w:eastAsia="Times New Roman" w:cs="Times New Roman"/>
          <w:szCs w:val="24"/>
        </w:rPr>
        <w:t xml:space="preserve"> και </w:t>
      </w:r>
      <w:r>
        <w:rPr>
          <w:rFonts w:eastAsia="Times New Roman" w:cs="Times New Roman"/>
          <w:szCs w:val="24"/>
        </w:rPr>
        <w:t>τομεακών γραμματέω</w:t>
      </w:r>
      <w:r>
        <w:rPr>
          <w:rFonts w:eastAsia="Times New Roman" w:cs="Times New Roman"/>
          <w:szCs w:val="24"/>
        </w:rPr>
        <w:t xml:space="preserve">ν. </w:t>
      </w:r>
    </w:p>
    <w:p w14:paraId="4B89EFC4"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το ανήκουστο, αυτό το πρωτόγνωρο έχει συμβεί και κανείς δεν έχει συγκινηθεί για να πει και ποια είναι τα ονόματα αυτά και τι θα γίνει με αυτές τις εν εξελίξει διαδικασίες. Από πού </w:t>
      </w:r>
      <w:r>
        <w:rPr>
          <w:rFonts w:eastAsia="Times New Roman"/>
          <w:color w:val="000000"/>
          <w:szCs w:val="24"/>
          <w:shd w:val="clear" w:color="auto" w:fill="FFFFFF"/>
        </w:rPr>
        <w:lastRenderedPageBreak/>
        <w:t xml:space="preserve">και ως πού οι φάκελοι ουσιαστικά με τα στοιχεία των υποψηφίων -ιδιωτών </w:t>
      </w:r>
      <w:r>
        <w:rPr>
          <w:rFonts w:eastAsia="Times New Roman"/>
          <w:color w:val="000000"/>
          <w:szCs w:val="24"/>
          <w:shd w:val="clear" w:color="auto" w:fill="FFFFFF"/>
        </w:rPr>
        <w:t xml:space="preserve">και δημοσίων- βρέθηκαν στα γραφεία των Υπουργών; Ποιος ο λόγος, ποια η σκοπιμότητα, ποια η νομιμοποίηση αυτής της ενέργειας; Τι γίνεται με τις εν εξελίξει διαδικασίες; Για ποιον λόγο δεν λέγονται μέχρι και σήμερα τα ονόματα αυτά; </w:t>
      </w:r>
    </w:p>
    <w:p w14:paraId="4B89EFC5"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σήμερα θέλ</w:t>
      </w:r>
      <w:r>
        <w:rPr>
          <w:rFonts w:eastAsia="Times New Roman"/>
          <w:color w:val="000000"/>
          <w:szCs w:val="24"/>
          <w:shd w:val="clear" w:color="auto" w:fill="FFFFFF"/>
        </w:rPr>
        <w:t>ουμε μία απάντηση ξεκάθαρη από εσάς. Ξέρουμε ότι το Υπουργείο σας, με βάση τις απαντητικές επιστολές του ΑΣΕΠ, γνωρίζει ποιοι είναι αυτοί οι τέσσερις Υπουργοί. Ή αυτοί οι Υπουργοί τα έπραξαν όλα σωστά και επέδειξαν μάλιστα και έναν υπερβάλλοντα ζήλο, για ν</w:t>
      </w:r>
      <w:r>
        <w:rPr>
          <w:rFonts w:eastAsia="Times New Roman"/>
          <w:color w:val="000000"/>
          <w:szCs w:val="24"/>
          <w:shd w:val="clear" w:color="auto" w:fill="FFFFFF"/>
        </w:rPr>
        <w:t>α έχουν την εικόνα όλων των υποψηφίων</w:t>
      </w:r>
      <w:r>
        <w:rPr>
          <w:rFonts w:eastAsia="Times New Roman"/>
          <w:color w:val="000000"/>
          <w:szCs w:val="24"/>
          <w:shd w:val="clear" w:color="auto" w:fill="FFFFFF"/>
        </w:rPr>
        <w:t>,</w:t>
      </w:r>
      <w:r>
        <w:rPr>
          <w:rFonts w:eastAsia="Times New Roman"/>
          <w:color w:val="000000"/>
          <w:szCs w:val="24"/>
          <w:shd w:val="clear" w:color="auto" w:fill="FFFFFF"/>
        </w:rPr>
        <w:t xml:space="preserve"> για να δουν και το επίπεδο αυτών, οπότε ας πείτε τα ονόματά </w:t>
      </w:r>
      <w:r>
        <w:rPr>
          <w:rFonts w:eastAsia="Times New Roman"/>
          <w:color w:val="000000"/>
          <w:szCs w:val="24"/>
          <w:shd w:val="clear" w:color="auto" w:fill="FFFFFF"/>
        </w:rPr>
        <w:t>τους,</w:t>
      </w:r>
      <w:r>
        <w:rPr>
          <w:rFonts w:eastAsia="Times New Roman"/>
          <w:color w:val="000000"/>
          <w:szCs w:val="24"/>
          <w:shd w:val="clear" w:color="auto" w:fill="FFFFFF"/>
        </w:rPr>
        <w:t xml:space="preserve"> να τους επιδοκιμάσουμε και να τους επιβραβεύσουμε</w:t>
      </w:r>
      <w:r>
        <w:rPr>
          <w:rFonts w:eastAsia="Times New Roman"/>
          <w:color w:val="000000"/>
          <w:szCs w:val="24"/>
          <w:shd w:val="clear" w:color="auto" w:fill="FFFFFF"/>
        </w:rPr>
        <w:t>,</w:t>
      </w:r>
      <w:r>
        <w:rPr>
          <w:rFonts w:eastAsia="Times New Roman"/>
          <w:color w:val="000000"/>
          <w:szCs w:val="24"/>
          <w:shd w:val="clear" w:color="auto" w:fill="FFFFFF"/>
        </w:rPr>
        <w:t xml:space="preserve"> ή δεν τα έπραξαν όλα σωστά και τότε χρειάζεται όχι μόνο μία έρευνα εισαγγελική, που την έχουμε ζητήσ</w:t>
      </w:r>
      <w:r>
        <w:rPr>
          <w:rFonts w:eastAsia="Times New Roman"/>
          <w:color w:val="000000"/>
          <w:szCs w:val="24"/>
          <w:shd w:val="clear" w:color="auto" w:fill="FFFFFF"/>
        </w:rPr>
        <w:t>ει, αλλά και μία πρωτοβουλία εκ μέρους σας για την ακύρωση αυτής της απαξίωσης</w:t>
      </w:r>
      <w:r>
        <w:rPr>
          <w:rFonts w:eastAsia="Times New Roman"/>
          <w:color w:val="000000"/>
          <w:szCs w:val="24"/>
          <w:shd w:val="clear" w:color="auto" w:fill="FFFFFF"/>
        </w:rPr>
        <w:t>,</w:t>
      </w:r>
      <w:r>
        <w:rPr>
          <w:rFonts w:eastAsia="Times New Roman"/>
          <w:color w:val="000000"/>
          <w:szCs w:val="24"/>
          <w:shd w:val="clear" w:color="auto" w:fill="FFFFFF"/>
        </w:rPr>
        <w:t xml:space="preserve"> τόσο σε διοικητικό όσο και σε θεσμικό επίπεδο. Η εξέλιξη αυτής της διαδικασίας έχει παρενέργειες, τις οποίες δεν μπορεί αυτή</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τη στιγμή κανείς να φαντασθεί και, αν </w:t>
      </w:r>
      <w:r>
        <w:rPr>
          <w:rFonts w:eastAsia="Times New Roman"/>
          <w:color w:val="000000"/>
          <w:szCs w:val="24"/>
          <w:shd w:val="clear" w:color="auto" w:fill="FFFFFF"/>
        </w:rPr>
        <w:lastRenderedPageBreak/>
        <w:t>δεν ακυρωθεί,</w:t>
      </w:r>
      <w:r>
        <w:rPr>
          <w:rFonts w:eastAsia="Times New Roman"/>
          <w:color w:val="000000"/>
          <w:szCs w:val="24"/>
          <w:shd w:val="clear" w:color="auto" w:fill="FFFFFF"/>
        </w:rPr>
        <w:t xml:space="preserve"> θα είναι οδυνηρές για όσους τη σκέφτηκαν και για όσους συμμετέχουν στην υλοποίησή της.</w:t>
      </w:r>
    </w:p>
    <w:p w14:paraId="4B89EFC6"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είναι η δική σας ευκαιρία -η προηγούμενη Υπουργός δεν αποδέχτηκε αυτή την πρόσκλησή μου και μπορώ να κατανοήσω τον λόγο, τον οποίο, αν χρειαστεί, θα τον πω μέχρι</w:t>
      </w:r>
      <w:r>
        <w:rPr>
          <w:rFonts w:eastAsia="Times New Roman"/>
          <w:color w:val="000000"/>
          <w:szCs w:val="24"/>
          <w:shd w:val="clear" w:color="auto" w:fill="FFFFFF"/>
        </w:rPr>
        <w:t xml:space="preserve"> ενός σημείου- να διαχωρίσετε τη θέση σας από ό,τι έκαναν άλλοι συνάδελφοι Υπουργοί ή και η προηγούμενη Υπουργός. </w:t>
      </w:r>
    </w:p>
    <w:p w14:paraId="4B89EFC7"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Οφείλετε, λοιπόν, τα ονόματα των τεσσάρων αυτών Υπουργών να τα αναφέρετε. Δεν είναι, όμως, αυτό το μόνο που ζητάμε. Στη συνέχεια να φροντίσετ</w:t>
      </w:r>
      <w:r>
        <w:rPr>
          <w:rFonts w:eastAsia="Times New Roman"/>
          <w:color w:val="000000"/>
          <w:szCs w:val="24"/>
          <w:shd w:val="clear" w:color="auto" w:fill="FFFFFF"/>
        </w:rPr>
        <w:t xml:space="preserve">ε για να επανακτηθεί η όποια αξιοπιστία μπορεί πια να επανακτηθεί σε αυτή τη διαδικασία, η οποία με πρωτοβουλία της Κυβερνήσεως έχει φτάσει σε αυτό το σημείο και να ακυρώσετε και να επαναλάβετε, να </w:t>
      </w:r>
      <w:proofErr w:type="spellStart"/>
      <w:r>
        <w:rPr>
          <w:rFonts w:eastAsia="Times New Roman"/>
          <w:color w:val="000000"/>
          <w:szCs w:val="24"/>
          <w:shd w:val="clear" w:color="auto" w:fill="FFFFFF"/>
        </w:rPr>
        <w:t>επαναπροκηρύξετε</w:t>
      </w:r>
      <w:proofErr w:type="spellEnd"/>
      <w:r>
        <w:rPr>
          <w:rFonts w:eastAsia="Times New Roman"/>
          <w:color w:val="000000"/>
          <w:szCs w:val="24"/>
          <w:shd w:val="clear" w:color="auto" w:fill="FFFFFF"/>
        </w:rPr>
        <w:t xml:space="preserve"> όλες τις διαδικασίες γι’ αυτά τα τέσσερα </w:t>
      </w:r>
      <w:r>
        <w:rPr>
          <w:rFonts w:eastAsia="Times New Roman"/>
          <w:color w:val="000000"/>
          <w:szCs w:val="24"/>
          <w:shd w:val="clear" w:color="auto" w:fill="FFFFFF"/>
        </w:rPr>
        <w:t xml:space="preserve">Υπουργεία τουλάχιστον. Αυτό νομίζω ότι είναι υποχρέωσή </w:t>
      </w:r>
      <w:r>
        <w:rPr>
          <w:rFonts w:eastAsia="Times New Roman"/>
          <w:color w:val="000000"/>
          <w:szCs w:val="24"/>
          <w:shd w:val="clear" w:color="auto" w:fill="FFFFFF"/>
        </w:rPr>
        <w:t>σας,</w:t>
      </w:r>
      <w:r>
        <w:rPr>
          <w:rFonts w:eastAsia="Times New Roman"/>
          <w:color w:val="000000"/>
          <w:szCs w:val="24"/>
          <w:shd w:val="clear" w:color="auto" w:fill="FFFFFF"/>
        </w:rPr>
        <w:t xml:space="preserve"> όχι μόνον εκ του θεσμικού σας ρόλου αλλά και απέναντι σε όλους τους ανθρώπους, τους εκατοντάδες ή χιλιάδες, </w:t>
      </w:r>
      <w:r w:rsidRPr="00E419D7">
        <w:rPr>
          <w:rFonts w:eastAsia="Times New Roman"/>
          <w:color w:val="000000"/>
          <w:szCs w:val="24"/>
          <w:shd w:val="clear" w:color="auto" w:fill="FFFFFF"/>
        </w:rPr>
        <w:t>όπως θα πείτε</w:t>
      </w:r>
      <w:r>
        <w:rPr>
          <w:rFonts w:eastAsia="Times New Roman"/>
          <w:color w:val="000000"/>
          <w:szCs w:val="24"/>
          <w:shd w:val="clear" w:color="auto" w:fill="FFFFFF"/>
        </w:rPr>
        <w:t xml:space="preserve">, που συμμετείχαν στον διαγωνισμό, κάτι που δείχνει μια προσδοκία από </w:t>
      </w:r>
      <w:r>
        <w:rPr>
          <w:rFonts w:eastAsia="Times New Roman"/>
          <w:color w:val="000000"/>
          <w:szCs w:val="24"/>
          <w:shd w:val="clear" w:color="auto" w:fill="FFFFFF"/>
        </w:rPr>
        <w:lastRenderedPageBreak/>
        <w:t>κάποι</w:t>
      </w:r>
      <w:r>
        <w:rPr>
          <w:rFonts w:eastAsia="Times New Roman"/>
          <w:color w:val="000000"/>
          <w:szCs w:val="24"/>
          <w:shd w:val="clear" w:color="auto" w:fill="FFFFFF"/>
        </w:rPr>
        <w:t xml:space="preserve">ους ότι εδώ θα υπάρξει μια διαδικασία η οποία θα έχει αντικειμενικότητα. </w:t>
      </w:r>
    </w:p>
    <w:p w14:paraId="4B89EFC8"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Ζητήστε να μάθετε, κάνετε μία έρευνα ποιο είναι το επίπεδο αξιοπιστίας που φαίνεται πλέον ότι έχει αυτή η διαδικασία. Έχετε υποχρέωση απέναντι στους ανθρώπους, γιατί υπάρχουν και ποι</w:t>
      </w:r>
      <w:r>
        <w:rPr>
          <w:rFonts w:eastAsia="Times New Roman"/>
          <w:color w:val="000000"/>
          <w:szCs w:val="24"/>
          <w:shd w:val="clear" w:color="auto" w:fill="FFFFFF"/>
        </w:rPr>
        <w:t>νικά αδικήματα τα οποία αγγίζουν όλους τους εμπλεκόμενους σε αυτή τη διαδικασία. Τα προσωπικά δεδομένα του κάθε υποψηφίου</w:t>
      </w:r>
      <w:r>
        <w:rPr>
          <w:rFonts w:eastAsia="Times New Roman"/>
          <w:color w:val="000000"/>
          <w:szCs w:val="24"/>
          <w:shd w:val="clear" w:color="auto" w:fill="FFFFFF"/>
        </w:rPr>
        <w:t>,</w:t>
      </w:r>
      <w:r>
        <w:rPr>
          <w:rFonts w:eastAsia="Times New Roman"/>
          <w:color w:val="000000"/>
          <w:szCs w:val="24"/>
          <w:shd w:val="clear" w:color="auto" w:fill="FFFFFF"/>
        </w:rPr>
        <w:t xml:space="preserve"> είτε είναι δημόσιος υπάλληλος είτε είναι ιδιώτης</w:t>
      </w:r>
      <w:r>
        <w:rPr>
          <w:rFonts w:eastAsia="Times New Roman"/>
          <w:color w:val="000000"/>
          <w:szCs w:val="24"/>
          <w:shd w:val="clear" w:color="auto" w:fill="FFFFFF"/>
        </w:rPr>
        <w:t>,</w:t>
      </w:r>
      <w:r>
        <w:rPr>
          <w:rFonts w:eastAsia="Times New Roman"/>
          <w:color w:val="000000"/>
          <w:szCs w:val="24"/>
          <w:shd w:val="clear" w:color="auto" w:fill="FFFFFF"/>
        </w:rPr>
        <w:t xml:space="preserve"> δεν μπορεί άνευ λόγου και αιτίας και χωρίς κα</w:t>
      </w:r>
      <w:r>
        <w:rPr>
          <w:rFonts w:eastAsia="Times New Roman"/>
          <w:color w:val="000000"/>
          <w:szCs w:val="24"/>
          <w:shd w:val="clear" w:color="auto" w:fill="FFFFFF"/>
        </w:rPr>
        <w:t>μ</w:t>
      </w:r>
      <w:r>
        <w:rPr>
          <w:rFonts w:eastAsia="Times New Roman"/>
          <w:color w:val="000000"/>
          <w:szCs w:val="24"/>
          <w:shd w:val="clear" w:color="auto" w:fill="FFFFFF"/>
        </w:rPr>
        <w:t>μία νομοθετική βάση να βρίσκονται στα</w:t>
      </w:r>
      <w:r>
        <w:rPr>
          <w:rFonts w:eastAsia="Times New Roman"/>
          <w:color w:val="000000"/>
          <w:szCs w:val="24"/>
          <w:shd w:val="clear" w:color="auto" w:fill="FFFFFF"/>
        </w:rPr>
        <w:t xml:space="preserve"> γραφεία των Υπουργών. </w:t>
      </w:r>
    </w:p>
    <w:p w14:paraId="4B89EFC9"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κάνω και μία δεύτερη αναφορά στο δεύτερο επίπεδο της επερώτησης</w:t>
      </w:r>
      <w:r>
        <w:rPr>
          <w:rFonts w:eastAsia="Times New Roman"/>
          <w:color w:val="000000"/>
          <w:szCs w:val="24"/>
          <w:shd w:val="clear" w:color="auto" w:fill="FFFFFF"/>
        </w:rPr>
        <w:t>,</w:t>
      </w:r>
      <w:r>
        <w:rPr>
          <w:rFonts w:eastAsia="Times New Roman"/>
          <w:color w:val="000000"/>
          <w:szCs w:val="24"/>
          <w:shd w:val="clear" w:color="auto" w:fill="FFFFFF"/>
        </w:rPr>
        <w:t xml:space="preserve"> σχετικά με την κάλυψη των κενών θέσεων στα νομικά πρόσωπα του άρθρου 8 του ν.4369/2016.</w:t>
      </w:r>
    </w:p>
    <w:p w14:paraId="4B89EFCA"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συνάδελφοι, όταν υπήρξε αυτή η νομοθέτηση το ερώτημα ήταν: «Θα το προ</w:t>
      </w:r>
      <w:r>
        <w:rPr>
          <w:rFonts w:eastAsia="Times New Roman"/>
          <w:color w:val="000000"/>
          <w:szCs w:val="24"/>
          <w:shd w:val="clear" w:color="auto" w:fill="FFFFFF"/>
        </w:rPr>
        <w:t xml:space="preserve">χωρήσετε γρήγορα; Πιστεύετε πράγματι ότι οδηγεί σε μία </w:t>
      </w:r>
      <w:proofErr w:type="spellStart"/>
      <w:r>
        <w:rPr>
          <w:rFonts w:eastAsia="Times New Roman"/>
          <w:color w:val="000000"/>
          <w:szCs w:val="24"/>
          <w:shd w:val="clear" w:color="auto" w:fill="FFFFFF"/>
        </w:rPr>
        <w:t>αποκομματικοποίηση</w:t>
      </w:r>
      <w:proofErr w:type="spellEnd"/>
      <w:r>
        <w:rPr>
          <w:rFonts w:eastAsia="Times New Roman"/>
          <w:color w:val="000000"/>
          <w:szCs w:val="24"/>
          <w:shd w:val="clear" w:color="auto" w:fill="FFFFFF"/>
        </w:rPr>
        <w:t>;». Η απάντηση ήταν: «Ναι, θα το προχωρήσουμε γρήγορα γιατί το πιστεύουμε, γιατί δεν έχουμε σκοπό να εξυπηρετήσουμε συγγενείς και φίλους».</w:t>
      </w:r>
    </w:p>
    <w:p w14:paraId="4B89EFCB"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Δυόμισι χρόνια μετά την ψήφιση του ν.4369 στ</w:t>
      </w:r>
      <w:r>
        <w:rPr>
          <w:rFonts w:eastAsia="Times New Roman"/>
          <w:color w:val="000000"/>
          <w:szCs w:val="24"/>
          <w:shd w:val="clear" w:color="auto" w:fill="FFFFFF"/>
        </w:rPr>
        <w:t>ο άρθρο 8 για την κάλυψη των διοικητικών συμβουλίων ή των προέδρων των νομικών προσώπων δημοσίου ή ιδιωτικού δικαίου κατά περίπτωση έχει εφαρμοστεί μόνο σε μία προκήρυξη</w:t>
      </w:r>
      <w:r w:rsidRPr="00DE771B">
        <w:rPr>
          <w:rFonts w:eastAsia="Times New Roman"/>
          <w:color w:val="000000"/>
          <w:szCs w:val="24"/>
          <w:shd w:val="clear" w:color="auto" w:fill="FFFFFF"/>
        </w:rPr>
        <w:t xml:space="preserve"> </w:t>
      </w:r>
      <w:r>
        <w:rPr>
          <w:rFonts w:eastAsia="Times New Roman"/>
          <w:color w:val="000000"/>
          <w:szCs w:val="24"/>
          <w:shd w:val="clear" w:color="auto" w:fill="FFFFFF"/>
        </w:rPr>
        <w:t>και μάλιστα προκήρυξη που είναι σε εξέλιξη,</w:t>
      </w:r>
      <w:r w:rsidRPr="00DE771B">
        <w:rPr>
          <w:rFonts w:eastAsia="Times New Roman"/>
          <w:color w:val="000000"/>
          <w:szCs w:val="24"/>
          <w:shd w:val="clear" w:color="auto" w:fill="FFFFFF"/>
        </w:rPr>
        <w:t xml:space="preserve"> </w:t>
      </w:r>
      <w:r>
        <w:rPr>
          <w:rFonts w:eastAsia="Times New Roman"/>
          <w:color w:val="000000"/>
          <w:szCs w:val="24"/>
          <w:shd w:val="clear" w:color="auto" w:fill="FFFFFF"/>
        </w:rPr>
        <w:t>δεν έχει ολοκληρωθεί. Εγώ τουλάχιστον αυτή</w:t>
      </w:r>
      <w:r>
        <w:rPr>
          <w:rFonts w:eastAsia="Times New Roman"/>
          <w:color w:val="000000"/>
          <w:szCs w:val="24"/>
          <w:shd w:val="clear" w:color="auto" w:fill="FFFFFF"/>
        </w:rPr>
        <w:t xml:space="preserve"> βρήκα. Αν η Υπουργός έχει άλλες προκηρύξεις, να μας την πει.</w:t>
      </w:r>
    </w:p>
    <w:p w14:paraId="4B89EFCC" w14:textId="77777777" w:rsidR="00BB0D3B" w:rsidRDefault="0084757C">
      <w:pPr>
        <w:tabs>
          <w:tab w:val="left" w:pos="1470"/>
        </w:tabs>
        <w:spacing w:after="0" w:line="600" w:lineRule="auto"/>
        <w:ind w:firstLine="720"/>
        <w:jc w:val="both"/>
        <w:rPr>
          <w:rFonts w:eastAsia="Times New Roman"/>
          <w:szCs w:val="24"/>
          <w:shd w:val="clear" w:color="auto" w:fill="FFFFFF"/>
        </w:rPr>
      </w:pPr>
      <w:r>
        <w:rPr>
          <w:rFonts w:eastAsia="Times New Roman"/>
          <w:color w:val="000000"/>
          <w:szCs w:val="24"/>
          <w:shd w:val="clear" w:color="auto" w:fill="FFFFFF"/>
        </w:rPr>
        <w:t xml:space="preserve">Το ωραίο μάλιστα είναι ότι πριν από δύο μήνες η Κυβέρνηση με τροπολογία ανέστειλε ουσιαστικά την εφαρμογή του δικού της νόμου, του εμβληματικού νόμου, και την πήγε από 1-1-2019. Πλέον μόνο οι θέσεις που </w:t>
      </w:r>
      <w:r w:rsidRPr="00945F41">
        <w:rPr>
          <w:rFonts w:eastAsia="Times New Roman"/>
          <w:szCs w:val="24"/>
          <w:shd w:val="clear" w:color="auto" w:fill="FFFFFF"/>
        </w:rPr>
        <w:t>κενώνονται από 1-1-2019 θα καλύπτονται με αυτή τη δια</w:t>
      </w:r>
      <w:r w:rsidRPr="00945F41">
        <w:rPr>
          <w:rFonts w:eastAsia="Times New Roman"/>
          <w:szCs w:val="24"/>
          <w:shd w:val="clear" w:color="auto" w:fill="FFFFFF"/>
        </w:rPr>
        <w:t>δικασία.</w:t>
      </w:r>
    </w:p>
    <w:p w14:paraId="4B89EFCD" w14:textId="77777777" w:rsidR="00BB0D3B" w:rsidRDefault="0084757C">
      <w:pPr>
        <w:tabs>
          <w:tab w:val="left" w:pos="1470"/>
        </w:tabs>
        <w:spacing w:after="0" w:line="600" w:lineRule="auto"/>
        <w:ind w:firstLine="720"/>
        <w:jc w:val="both"/>
        <w:rPr>
          <w:rFonts w:eastAsia="Times New Roman"/>
          <w:szCs w:val="24"/>
          <w:shd w:val="clear" w:color="auto" w:fill="FFFFFF"/>
        </w:rPr>
      </w:pPr>
      <w:r w:rsidRPr="00945F41">
        <w:rPr>
          <w:rFonts w:eastAsia="Times New Roman"/>
          <w:szCs w:val="24"/>
          <w:shd w:val="clear" w:color="auto" w:fill="FFFFFF"/>
        </w:rPr>
        <w:t>(Στο σημείο αυτό κτυπάει το κουδούνι λήξεως του χρόνου ομιλίας του κυρίου Βουλευτού)</w:t>
      </w:r>
    </w:p>
    <w:p w14:paraId="4B89EFCE" w14:textId="77777777" w:rsidR="00BB0D3B" w:rsidRDefault="0084757C">
      <w:pPr>
        <w:tabs>
          <w:tab w:val="left" w:pos="1470"/>
        </w:tabs>
        <w:spacing w:after="0" w:line="600" w:lineRule="auto"/>
        <w:ind w:firstLine="720"/>
        <w:jc w:val="both"/>
        <w:rPr>
          <w:rFonts w:eastAsia="Times New Roman"/>
          <w:szCs w:val="24"/>
          <w:shd w:val="clear" w:color="auto" w:fill="FFFFFF"/>
        </w:rPr>
      </w:pPr>
      <w:r w:rsidRPr="00945F41">
        <w:rPr>
          <w:rFonts w:eastAsia="Times New Roman"/>
          <w:szCs w:val="24"/>
          <w:shd w:val="clear" w:color="auto" w:fill="FFFFFF"/>
        </w:rPr>
        <w:t>Κυρία Πρόεδρε, σε μισό λεπτό τελειώνω.</w:t>
      </w:r>
    </w:p>
    <w:p w14:paraId="4B89EFCF"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sidRPr="00945F41">
        <w:rPr>
          <w:rFonts w:eastAsia="Times New Roman"/>
          <w:szCs w:val="24"/>
          <w:shd w:val="clear" w:color="auto" w:fill="FFFFFF"/>
        </w:rPr>
        <w:t>Κυρία Υπουργέ, οφείλετε να δώσετε συγκεκριμένες απαντήσεις και σας λέω ότι έχετε την ευκαιρία να ξεκινήσετε με απόλυτη αξιο</w:t>
      </w:r>
      <w:r w:rsidRPr="00945F41">
        <w:rPr>
          <w:rFonts w:eastAsia="Times New Roman"/>
          <w:szCs w:val="24"/>
          <w:shd w:val="clear" w:color="auto" w:fill="FFFFFF"/>
        </w:rPr>
        <w:t xml:space="preserve">πιστία απέναντι στο </w:t>
      </w:r>
      <w:r>
        <w:rPr>
          <w:rFonts w:eastAsia="Times New Roman"/>
          <w:color w:val="000000"/>
          <w:szCs w:val="24"/>
          <w:shd w:val="clear" w:color="auto" w:fill="FFFFFF"/>
        </w:rPr>
        <w:t xml:space="preserve">Σώμα, να πείτε τι ακριβώς έχει συμβεί, να ξεκαθαρίσετε τη στάση της Κυβέρνησης σε σχέση με </w:t>
      </w:r>
      <w:r>
        <w:rPr>
          <w:rFonts w:eastAsia="Times New Roman"/>
          <w:color w:val="000000"/>
          <w:szCs w:val="24"/>
          <w:shd w:val="clear" w:color="auto" w:fill="FFFFFF"/>
        </w:rPr>
        <w:lastRenderedPageBreak/>
        <w:t>το μείζον όχι μόνο πολιτικό αλλά και νομικό και ποινικό για μένα ζήτημα το οποίο έχει προκύψει και να επιχειρήσετε στον όποιον βαθμό μπορείτε, αν</w:t>
      </w:r>
      <w:r>
        <w:rPr>
          <w:rFonts w:eastAsia="Times New Roman"/>
          <w:color w:val="000000"/>
          <w:szCs w:val="24"/>
          <w:shd w:val="clear" w:color="auto" w:fill="FFFFFF"/>
        </w:rPr>
        <w:t xml:space="preserve"> το μπορείτε και αν το θέλετε πια, να αποκαταστήσετε την αξιοπιστία της διαδικασίας αυτής, την οποία καταγγείλαμε από την πρώτη στιγμή, γιατί άφηνε αυτά τα περιθώρια</w:t>
      </w:r>
      <w:r>
        <w:rPr>
          <w:rFonts w:eastAsia="Times New Roman"/>
          <w:color w:val="000000"/>
          <w:szCs w:val="24"/>
          <w:shd w:val="clear" w:color="auto" w:fill="FFFFFF"/>
        </w:rPr>
        <w:t>,</w:t>
      </w:r>
      <w:r>
        <w:rPr>
          <w:rFonts w:eastAsia="Times New Roman"/>
          <w:color w:val="000000"/>
          <w:szCs w:val="24"/>
          <w:shd w:val="clear" w:color="auto" w:fill="FFFFFF"/>
        </w:rPr>
        <w:t xml:space="preserve"> για να δημιουργηθούν τα ζητήματα τα οποία δημιουργήθηκαν. Για μια ακόμη φορά, όμως, η Κυβ</w:t>
      </w:r>
      <w:r>
        <w:rPr>
          <w:rFonts w:eastAsia="Times New Roman"/>
          <w:color w:val="000000"/>
          <w:szCs w:val="24"/>
          <w:shd w:val="clear" w:color="auto" w:fill="FFFFFF"/>
        </w:rPr>
        <w:t>έρνηση ξεπέρασε τον εαυτό της, ακόμα και σε αυτά που περιμέναμε εμείς να συμβούν. Κανείς δεν μπορούσε να φανταστεί ότι οι Υπουργοί θα παίρνουν τους φακέλους στα γραφεία τους.</w:t>
      </w:r>
    </w:p>
    <w:p w14:paraId="4B89EFD0" w14:textId="77777777" w:rsidR="00BB0D3B" w:rsidRDefault="0084757C">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4B89EFD1" w14:textId="77777777" w:rsidR="00BB0D3B" w:rsidRDefault="0084757C">
      <w:pPr>
        <w:tabs>
          <w:tab w:val="left" w:pos="1470"/>
        </w:tabs>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4B89EFD2" w14:textId="77777777" w:rsidR="00BB0D3B" w:rsidRDefault="0084757C">
      <w:pPr>
        <w:tabs>
          <w:tab w:val="left" w:pos="3873"/>
        </w:tabs>
        <w:spacing w:after="0"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4B89EFD3"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szCs w:val="24"/>
        </w:rPr>
        <w:t>Θα καλέσω τους επόμενους επερωτώντες</w:t>
      </w:r>
      <w:r>
        <w:rPr>
          <w:rFonts w:eastAsia="Times New Roman" w:cs="Times New Roman"/>
          <w:szCs w:val="24"/>
        </w:rPr>
        <w:t>,</w:t>
      </w:r>
      <w:r>
        <w:rPr>
          <w:rFonts w:eastAsia="Times New Roman" w:cs="Times New Roman"/>
          <w:szCs w:val="24"/>
        </w:rPr>
        <w:t xml:space="preserve"> και αν θέλου</w:t>
      </w:r>
      <w:r>
        <w:rPr>
          <w:rFonts w:eastAsia="Times New Roman" w:cs="Times New Roman"/>
          <w:szCs w:val="24"/>
        </w:rPr>
        <w:t>ν</w:t>
      </w:r>
      <w:r>
        <w:rPr>
          <w:rFonts w:eastAsia="Times New Roman" w:cs="Times New Roman"/>
          <w:szCs w:val="24"/>
        </w:rPr>
        <w:t xml:space="preserve"> να δηλώνουν εάν θα πάρουν και τον χρόνο της δευτερολογίας. </w:t>
      </w:r>
    </w:p>
    <w:p w14:paraId="4B89EFD4"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τον λόγο έχει ο κ. Βορίδης, </w:t>
      </w:r>
      <w:r w:rsidRPr="00FE6FE7">
        <w:rPr>
          <w:rFonts w:eastAsia="Times New Roman" w:cs="Times New Roman"/>
          <w:szCs w:val="24"/>
        </w:rPr>
        <w:t>ο οποίος</w:t>
      </w:r>
      <w:r>
        <w:rPr>
          <w:rFonts w:eastAsia="Times New Roman" w:cs="Times New Roman"/>
          <w:szCs w:val="24"/>
        </w:rPr>
        <w:t xml:space="preserve"> έχει πέντε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τρί</w:t>
      </w:r>
      <w:r>
        <w:rPr>
          <w:rFonts w:eastAsia="Times New Roman" w:cs="Times New Roman"/>
          <w:szCs w:val="24"/>
        </w:rPr>
        <w:t>α λεπτά για τη δευτερολογία. Θέλετε και τον χρόνο της δευτερολογίας σας;</w:t>
      </w:r>
    </w:p>
    <w:p w14:paraId="4B89EFD5"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επιφυλαχθώ για τη δευτερολογία μου, </w:t>
      </w:r>
      <w:r w:rsidRPr="00152C56">
        <w:rPr>
          <w:rFonts w:eastAsia="Times New Roman" w:cs="Times New Roman"/>
          <w:szCs w:val="24"/>
        </w:rPr>
        <w:t>κυρία Πρόεδρε</w:t>
      </w:r>
      <w:r>
        <w:rPr>
          <w:rFonts w:eastAsia="Times New Roman" w:cs="Times New Roman"/>
          <w:szCs w:val="24"/>
        </w:rPr>
        <w:t>.</w:t>
      </w:r>
    </w:p>
    <w:p w14:paraId="4B89EFD6" w14:textId="77777777" w:rsidR="00BB0D3B" w:rsidRDefault="0084757C">
      <w:pPr>
        <w:tabs>
          <w:tab w:val="left" w:pos="3873"/>
        </w:tabs>
        <w:spacing w:after="0"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Βορίδη.</w:t>
      </w:r>
    </w:p>
    <w:p w14:paraId="4B89EFD7"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B89EFD8"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Κυρία Υπουργέ, ο βασικός αγορητής μας έθεσε τα ερωτήματα. Θεωρώ ότι η εμβληματική φράση που χαρακτηρίζει τον τρόπο με τον οποίο πολιτεύεται θεσμικά η </w:t>
      </w:r>
      <w:r w:rsidRPr="001850F1">
        <w:rPr>
          <w:rFonts w:eastAsia="Times New Roman" w:cs="Times New Roman"/>
          <w:szCs w:val="24"/>
        </w:rPr>
        <w:t>Κυβέρνησ</w:t>
      </w:r>
      <w:r>
        <w:rPr>
          <w:rFonts w:eastAsia="Times New Roman" w:cs="Times New Roman"/>
          <w:szCs w:val="24"/>
        </w:rPr>
        <w:t xml:space="preserve">ή </w:t>
      </w:r>
      <w:r>
        <w:rPr>
          <w:rFonts w:eastAsia="Times New Roman" w:cs="Times New Roman"/>
          <w:szCs w:val="24"/>
        </w:rPr>
        <w:t>σας</w:t>
      </w:r>
      <w:r>
        <w:rPr>
          <w:rFonts w:eastAsia="Times New Roman" w:cs="Times New Roman"/>
          <w:szCs w:val="24"/>
        </w:rPr>
        <w:t>,</w:t>
      </w:r>
      <w:r>
        <w:rPr>
          <w:rFonts w:eastAsia="Times New Roman" w:cs="Times New Roman"/>
          <w:szCs w:val="24"/>
        </w:rPr>
        <w:t xml:space="preserve"> είναι το «πήραμε την </w:t>
      </w:r>
      <w:r w:rsidRPr="001850F1">
        <w:rPr>
          <w:rFonts w:eastAsia="Times New Roman" w:cs="Times New Roman"/>
          <w:szCs w:val="24"/>
        </w:rPr>
        <w:t>Κυβέρνηση</w:t>
      </w:r>
      <w:r>
        <w:rPr>
          <w:rFonts w:eastAsia="Times New Roman" w:cs="Times New Roman"/>
          <w:szCs w:val="24"/>
        </w:rPr>
        <w:t xml:space="preserve"> αλλά όχι την εξουσία». Αυτή είναι η βασική αντίληψη που έχετ</w:t>
      </w:r>
      <w:r>
        <w:rPr>
          <w:rFonts w:eastAsia="Times New Roman" w:cs="Times New Roman"/>
          <w:szCs w:val="24"/>
        </w:rPr>
        <w:t xml:space="preserve">ε κι αυτό έχει φανεί σε μια σειρά ζητημάτων που αφορούν τη σχέση της </w:t>
      </w:r>
      <w:r w:rsidRPr="001850F1">
        <w:rPr>
          <w:rFonts w:eastAsia="Times New Roman" w:cs="Times New Roman"/>
          <w:szCs w:val="24"/>
        </w:rPr>
        <w:t>Κυβ</w:t>
      </w:r>
      <w:r>
        <w:rPr>
          <w:rFonts w:eastAsia="Times New Roman" w:cs="Times New Roman"/>
          <w:szCs w:val="24"/>
        </w:rPr>
        <w:t xml:space="preserve">ερνήσεως με όλο το θεσμικό εποικοδόμημα, με τη </w:t>
      </w:r>
      <w:r>
        <w:rPr>
          <w:rFonts w:eastAsia="Times New Roman" w:cs="Times New Roman"/>
          <w:szCs w:val="24"/>
        </w:rPr>
        <w:t>δ</w:t>
      </w:r>
      <w:r>
        <w:rPr>
          <w:rFonts w:eastAsia="Times New Roman" w:cs="Times New Roman"/>
          <w:szCs w:val="24"/>
        </w:rPr>
        <w:t xml:space="preserve">ικαιοσύνη,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με τον Τύπο και τώρα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δ</w:t>
      </w:r>
      <w:r>
        <w:rPr>
          <w:rFonts w:eastAsia="Times New Roman" w:cs="Times New Roman"/>
          <w:szCs w:val="24"/>
        </w:rPr>
        <w:t xml:space="preserve">ιοίκηση. </w:t>
      </w:r>
    </w:p>
    <w:p w14:paraId="4B89EFD9" w14:textId="77777777" w:rsidR="00BB0D3B" w:rsidRDefault="0084757C">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μια συζήτηση</w:t>
      </w:r>
      <w:r>
        <w:rPr>
          <w:rFonts w:eastAsia="Times New Roman" w:cs="Times New Roman"/>
          <w:szCs w:val="24"/>
        </w:rPr>
        <w:t>,</w:t>
      </w:r>
      <w:r>
        <w:rPr>
          <w:rFonts w:eastAsia="Times New Roman" w:cs="Times New Roman"/>
          <w:szCs w:val="24"/>
        </w:rPr>
        <w:t xml:space="preserve"> αν αυτές οι θέσεις για τις οποί</w:t>
      </w:r>
      <w:r>
        <w:rPr>
          <w:rFonts w:eastAsia="Times New Roman" w:cs="Times New Roman"/>
          <w:szCs w:val="24"/>
        </w:rPr>
        <w:t>ες συζητάμε, οι θέσεις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αλλά και </w:t>
      </w:r>
      <w:r>
        <w:rPr>
          <w:rFonts w:eastAsia="Times New Roman" w:cs="Times New Roman"/>
          <w:szCs w:val="24"/>
        </w:rPr>
        <w:lastRenderedPageBreak/>
        <w:t xml:space="preserve">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 xml:space="preserve">υμβουλίων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Ιδιωτικού </w:t>
      </w:r>
      <w:r>
        <w:rPr>
          <w:rFonts w:eastAsia="Times New Roman" w:cs="Times New Roman"/>
          <w:szCs w:val="24"/>
        </w:rPr>
        <w:t>δ</w:t>
      </w:r>
      <w:r>
        <w:rPr>
          <w:rFonts w:eastAsia="Times New Roman" w:cs="Times New Roman"/>
          <w:szCs w:val="24"/>
        </w:rPr>
        <w:t xml:space="preserve">ικαίου και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-που είναι θέσεις μη </w:t>
      </w:r>
      <w:r w:rsidRPr="00911877">
        <w:rPr>
          <w:rFonts w:eastAsia="Times New Roman" w:cs="Times New Roman"/>
          <w:szCs w:val="24"/>
        </w:rPr>
        <w:t>πολιτικ</w:t>
      </w:r>
      <w:r>
        <w:rPr>
          <w:rFonts w:eastAsia="Times New Roman" w:cs="Times New Roman"/>
          <w:szCs w:val="24"/>
        </w:rPr>
        <w:t xml:space="preserve">ές- είναι θέσεις στις οποίες δεν θα έπρεπε να μεσολαβεί το κριτήριο της </w:t>
      </w:r>
      <w:r w:rsidRPr="00911877">
        <w:rPr>
          <w:rFonts w:eastAsia="Times New Roman" w:cs="Times New Roman"/>
          <w:szCs w:val="24"/>
        </w:rPr>
        <w:t>πολιτ</w:t>
      </w:r>
      <w:r w:rsidRPr="00911877">
        <w:rPr>
          <w:rFonts w:eastAsia="Times New Roman" w:cs="Times New Roman"/>
          <w:szCs w:val="24"/>
        </w:rPr>
        <w:t>ική</w:t>
      </w:r>
      <w:r>
        <w:rPr>
          <w:rFonts w:eastAsia="Times New Roman" w:cs="Times New Roman"/>
          <w:szCs w:val="24"/>
        </w:rPr>
        <w:t xml:space="preserve">ς επιλογής. Αυτό, </w:t>
      </w:r>
      <w:r w:rsidRPr="00AC526C">
        <w:rPr>
          <w:rFonts w:eastAsia="Times New Roman" w:cs="Times New Roman"/>
          <w:szCs w:val="24"/>
        </w:rPr>
        <w:t>όμως</w:t>
      </w:r>
      <w:r>
        <w:rPr>
          <w:rFonts w:eastAsia="Times New Roman" w:cs="Times New Roman"/>
          <w:szCs w:val="24"/>
        </w:rPr>
        <w:t xml:space="preserve">, ισχυριστήκατε εσείς. </w:t>
      </w:r>
    </w:p>
    <w:p w14:paraId="4B89EFD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Αυτή η συζήτηση</w:t>
      </w:r>
      <w:r>
        <w:rPr>
          <w:rFonts w:eastAsia="Times New Roman" w:cs="Times New Roman"/>
          <w:szCs w:val="24"/>
        </w:rPr>
        <w:t>,</w:t>
      </w:r>
      <w:r>
        <w:rPr>
          <w:rFonts w:eastAsia="Times New Roman" w:cs="Times New Roman"/>
          <w:szCs w:val="24"/>
        </w:rPr>
        <w:t xml:space="preserve"> θεωρητικά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 κλείσει</w:t>
      </w:r>
      <w:r>
        <w:rPr>
          <w:rFonts w:eastAsia="Times New Roman" w:cs="Times New Roman"/>
          <w:szCs w:val="24"/>
        </w:rPr>
        <w:t xml:space="preserve"> για την </w:t>
      </w:r>
      <w:r w:rsidRPr="001850F1">
        <w:rPr>
          <w:rFonts w:eastAsia="Times New Roman" w:cs="Times New Roman"/>
          <w:szCs w:val="24"/>
        </w:rPr>
        <w:t>Κυβέρνηση</w:t>
      </w:r>
      <w:r>
        <w:rPr>
          <w:rFonts w:eastAsia="Times New Roman" w:cs="Times New Roman"/>
          <w:szCs w:val="24"/>
        </w:rPr>
        <w:t xml:space="preserve"> με τη νομοθέτηση που έκανε το 2016. Είπατε να</w:t>
      </w:r>
      <w:r>
        <w:rPr>
          <w:rFonts w:eastAsia="Times New Roman" w:cs="Times New Roman"/>
          <w:szCs w:val="24"/>
        </w:rPr>
        <w:t>ι</w:t>
      </w:r>
      <w:r>
        <w:rPr>
          <w:rFonts w:eastAsia="Times New Roman" w:cs="Times New Roman"/>
          <w:szCs w:val="24"/>
        </w:rPr>
        <w:t xml:space="preserve"> εμείς θέλουμε να είναι θέσεις μη </w:t>
      </w:r>
      <w:r w:rsidRPr="00911877">
        <w:rPr>
          <w:rFonts w:eastAsia="Times New Roman" w:cs="Times New Roman"/>
          <w:szCs w:val="24"/>
        </w:rPr>
        <w:t>πολιτικ</w:t>
      </w:r>
      <w:r>
        <w:rPr>
          <w:rFonts w:eastAsia="Times New Roman" w:cs="Times New Roman"/>
          <w:szCs w:val="24"/>
        </w:rPr>
        <w:t xml:space="preserve">ές, θεωρούμε ότι δεν έχουν </w:t>
      </w:r>
      <w:r w:rsidRPr="00911877">
        <w:rPr>
          <w:rFonts w:eastAsia="Times New Roman" w:cs="Times New Roman"/>
          <w:szCs w:val="24"/>
        </w:rPr>
        <w:t>πολιτικ</w:t>
      </w:r>
      <w:r>
        <w:rPr>
          <w:rFonts w:eastAsia="Times New Roman" w:cs="Times New Roman"/>
          <w:szCs w:val="24"/>
        </w:rPr>
        <w:t xml:space="preserve">ό ή ιδεολογικό χαρακτήρα, θεωρούμε ότι αυτοί οι γενικοί γραμματείς και αυτά τα διοικητικά συμβούλια απλώς εκτελούν την όποια </w:t>
      </w:r>
      <w:r w:rsidRPr="00911877">
        <w:rPr>
          <w:rFonts w:eastAsia="Times New Roman" w:cs="Times New Roman"/>
          <w:szCs w:val="24"/>
        </w:rPr>
        <w:t>πολιτική</w:t>
      </w:r>
      <w:r>
        <w:rPr>
          <w:rFonts w:eastAsia="Times New Roman" w:cs="Times New Roman"/>
          <w:szCs w:val="24"/>
        </w:rPr>
        <w:t xml:space="preserve"> επιλογή έχει μέσα στο θεσμικό πλαίσιο </w:t>
      </w:r>
      <w:r>
        <w:rPr>
          <w:rFonts w:eastAsia="Times New Roman" w:cs="Times New Roman"/>
          <w:szCs w:val="24"/>
        </w:rPr>
        <w:t xml:space="preserve">η </w:t>
      </w:r>
      <w:r>
        <w:rPr>
          <w:rFonts w:eastAsia="Times New Roman" w:cs="Times New Roman"/>
          <w:szCs w:val="24"/>
        </w:rPr>
        <w:t xml:space="preserve">Κυβέρνηση. Αυτό έχετε πει. </w:t>
      </w:r>
    </w:p>
    <w:p w14:paraId="4B89EFD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Αφού το είπατε αυτό, τώρα </w:t>
      </w:r>
      <w:r w:rsidRPr="00E57B5A">
        <w:rPr>
          <w:rFonts w:eastAsia="Times New Roman" w:cs="Times New Roman"/>
          <w:szCs w:val="24"/>
        </w:rPr>
        <w:t>πρέπει να</w:t>
      </w:r>
      <w:r>
        <w:rPr>
          <w:rFonts w:eastAsia="Times New Roman" w:cs="Times New Roman"/>
          <w:szCs w:val="24"/>
        </w:rPr>
        <w:t xml:space="preserve"> μας εξηγήσετε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w:t>
      </w:r>
      <w:r>
        <w:rPr>
          <w:rFonts w:eastAsia="Times New Roman" w:cs="Times New Roman"/>
          <w:szCs w:val="24"/>
        </w:rPr>
        <w:t xml:space="preserve">σας </w:t>
      </w:r>
      <w:r>
        <w:rPr>
          <w:rFonts w:eastAsia="Times New Roman" w:cs="Times New Roman"/>
          <w:szCs w:val="24"/>
        </w:rPr>
        <w:t>ενδιαφέρει</w:t>
      </w:r>
      <w:r>
        <w:rPr>
          <w:rFonts w:eastAsia="Times New Roman" w:cs="Times New Roman"/>
          <w:szCs w:val="24"/>
        </w:rPr>
        <w:t>,</w:t>
      </w:r>
      <w:r>
        <w:rPr>
          <w:rFonts w:eastAsia="Times New Roman" w:cs="Times New Roman"/>
          <w:szCs w:val="24"/>
        </w:rPr>
        <w:t xml:space="preserve"> τους Υπουργούς</w:t>
      </w:r>
      <w:r>
        <w:rPr>
          <w:rFonts w:eastAsia="Times New Roman" w:cs="Times New Roman"/>
          <w:szCs w:val="24"/>
        </w:rPr>
        <w:t>,</w:t>
      </w:r>
      <w:r>
        <w:rPr>
          <w:rFonts w:eastAsia="Times New Roman" w:cs="Times New Roman"/>
          <w:szCs w:val="24"/>
        </w:rPr>
        <w:t xml:space="preserve"> το ποιοι συμμετέχουν στη διαδικασία; Εσείς το είπατε. Δεν σας νοιάζει κανονικά. Όποιος είναι αρκεί να έχει τηρηθεί η διαδικασία. Άρα μας δίνετε τα ονόματα των Υπουργών; Γιατί έχει μια σημασία να γνωριζόμαστε. Τέσσερις το έκα</w:t>
      </w:r>
      <w:r>
        <w:rPr>
          <w:rFonts w:eastAsia="Times New Roman" w:cs="Times New Roman"/>
          <w:szCs w:val="24"/>
        </w:rPr>
        <w:t xml:space="preserve">ναν. Δεν το έκαναν όλοι το ότι πήγαν και πήραν. </w:t>
      </w:r>
    </w:p>
    <w:p w14:paraId="4B89EFD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Υπάρχει και ένα δεύτερο θέμα, εγώ θα το πω. Υπάρχει ένα θέμα θεσμικό για το ΑΣΕΠ. Και αυτό είναι σημαντικό, γιατί </w:t>
      </w:r>
      <w:r>
        <w:rPr>
          <w:rFonts w:eastAsia="Times New Roman" w:cs="Times New Roman"/>
          <w:szCs w:val="24"/>
        </w:rPr>
        <w:lastRenderedPageBreak/>
        <w:t xml:space="preserve">στην πραγματικότητα πάλι και εδώ μέσα από την πίεση της </w:t>
      </w:r>
      <w:r w:rsidRPr="001850F1">
        <w:rPr>
          <w:rFonts w:eastAsia="Times New Roman" w:cs="Times New Roman"/>
          <w:szCs w:val="24"/>
        </w:rPr>
        <w:t>Κυβέρνηση</w:t>
      </w:r>
      <w:r>
        <w:rPr>
          <w:rFonts w:eastAsia="Times New Roman" w:cs="Times New Roman"/>
          <w:szCs w:val="24"/>
        </w:rPr>
        <w:t>ς νοθεύεται ένα όργανο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η αμεροληψία του έχει κατοχυρωθεί στη διαδρομή. Αλλά και το ΑΣΕΠ έδωσε τους φακέλους ως μη </w:t>
      </w:r>
      <w:proofErr w:type="spellStart"/>
      <w:r>
        <w:rPr>
          <w:rFonts w:eastAsia="Times New Roman" w:cs="Times New Roman"/>
          <w:szCs w:val="24"/>
        </w:rPr>
        <w:t>ώφειλε</w:t>
      </w:r>
      <w:proofErr w:type="spellEnd"/>
      <w:r>
        <w:rPr>
          <w:rFonts w:eastAsia="Times New Roman" w:cs="Times New Roman"/>
          <w:szCs w:val="24"/>
        </w:rPr>
        <w:t xml:space="preserve">. </w:t>
      </w:r>
    </w:p>
    <w:p w14:paraId="4B89EFD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Άρα εδώ υπάρχουν δύο ζητήματα</w:t>
      </w:r>
      <w:r>
        <w:rPr>
          <w:rFonts w:eastAsia="Times New Roman" w:cs="Times New Roman"/>
          <w:szCs w:val="24"/>
        </w:rPr>
        <w:t>,</w:t>
      </w:r>
      <w:r>
        <w:rPr>
          <w:rFonts w:eastAsia="Times New Roman" w:cs="Times New Roman"/>
          <w:szCs w:val="24"/>
        </w:rPr>
        <w:t xml:space="preserve"> τα οποία εγείρουν και θέματα </w:t>
      </w:r>
      <w:r w:rsidRPr="00911877">
        <w:rPr>
          <w:rFonts w:eastAsia="Times New Roman" w:cs="Times New Roman"/>
          <w:szCs w:val="24"/>
        </w:rPr>
        <w:t>πολιτική</w:t>
      </w:r>
      <w:r>
        <w:rPr>
          <w:rFonts w:eastAsia="Times New Roman" w:cs="Times New Roman"/>
          <w:szCs w:val="24"/>
        </w:rPr>
        <w:t>ς τάξης και θέματα νομιμότητας</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και άλλα θέματα, όπως είναι τα θέματα προστ</w:t>
      </w:r>
      <w:r>
        <w:rPr>
          <w:rFonts w:eastAsia="Times New Roman" w:cs="Times New Roman"/>
          <w:szCs w:val="24"/>
        </w:rPr>
        <w:t>ασίας προσωπικών δεδομένων για αυτούς που συμμετέχουν</w:t>
      </w:r>
      <w:r>
        <w:rPr>
          <w:rFonts w:eastAsia="Times New Roman" w:cs="Times New Roman"/>
          <w:szCs w:val="24"/>
        </w:rPr>
        <w:t>,</w:t>
      </w:r>
      <w:r>
        <w:rPr>
          <w:rFonts w:eastAsia="Times New Roman" w:cs="Times New Roman"/>
          <w:szCs w:val="24"/>
        </w:rPr>
        <w:t xml:space="preserve"> και που μπορούν να λάβουν γνώση των δεδομένων τους αυτών</w:t>
      </w:r>
      <w:r>
        <w:rPr>
          <w:rFonts w:eastAsia="Times New Roman" w:cs="Times New Roman"/>
          <w:szCs w:val="24"/>
        </w:rPr>
        <w:t>,</w:t>
      </w:r>
      <w:r>
        <w:rPr>
          <w:rFonts w:eastAsia="Times New Roman" w:cs="Times New Roman"/>
          <w:szCs w:val="24"/>
        </w:rPr>
        <w:t xml:space="preserve"> μόνο οι έχοντες σχέση με τη διαδικασία της επιλογής άρα όχι ο Υπουργός. Αυτό, λοιπόν, είναι το ένα ζήτημα.</w:t>
      </w:r>
    </w:p>
    <w:p w14:paraId="4B89EFD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ζήτημα. </w:t>
      </w:r>
      <w:r w:rsidRPr="00E57B5A">
        <w:rPr>
          <w:rFonts w:eastAsia="Times New Roman" w:cs="Times New Roman"/>
          <w:szCs w:val="24"/>
        </w:rPr>
        <w:t>Πρέπει</w:t>
      </w:r>
      <w:r>
        <w:rPr>
          <w:rFonts w:eastAsia="Times New Roman" w:cs="Times New Roman"/>
          <w:szCs w:val="24"/>
        </w:rPr>
        <w:t>,</w:t>
      </w:r>
      <w:r w:rsidRPr="00E57B5A">
        <w:rPr>
          <w:rFonts w:eastAsia="Times New Roman" w:cs="Times New Roman"/>
          <w:szCs w:val="24"/>
        </w:rPr>
        <w:t xml:space="preserve"> </w:t>
      </w:r>
      <w:r>
        <w:rPr>
          <w:rFonts w:eastAsia="Times New Roman" w:cs="Times New Roman"/>
          <w:szCs w:val="24"/>
        </w:rPr>
        <w:t>επί</w:t>
      </w:r>
      <w:r>
        <w:rPr>
          <w:rFonts w:eastAsia="Times New Roman" w:cs="Times New Roman"/>
          <w:szCs w:val="24"/>
        </w:rPr>
        <w:t>σης, να δώσετε μια εξήγηση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για τον Γενικό Γραμματέα Αθλητισμού η προκήρυξη περιγράφει ότι </w:t>
      </w:r>
      <w:r w:rsidRPr="00E57B5A">
        <w:rPr>
          <w:rFonts w:eastAsia="Times New Roman" w:cs="Times New Roman"/>
          <w:szCs w:val="24"/>
        </w:rPr>
        <w:t>πρέπει να</w:t>
      </w:r>
      <w:r>
        <w:rPr>
          <w:rFonts w:eastAsia="Times New Roman" w:cs="Times New Roman"/>
          <w:szCs w:val="24"/>
        </w:rPr>
        <w:t xml:space="preserve"> γνωρίζει δύο γλώσσες, μία από χώρα της Ευρωπαϊκής Ένωσης και μία από χώρα εκτός Ευρωπαϊκής Ένωσης; Όχι ότι δεν είναι καλό να γνωρίζει κάποιες γλώσσες</w:t>
      </w:r>
      <w:r>
        <w:rPr>
          <w:rFonts w:eastAsia="Times New Roman" w:cs="Times New Roman"/>
          <w:szCs w:val="24"/>
        </w:rPr>
        <w:t>, αλλά γιατί ειδικώς αυτές και γιατί ειδικά μόνο αυτός; Αυτό είναι προσόν μόνο για τον συγκεκριμένο Γραμματέα Αθλη</w:t>
      </w:r>
      <w:r>
        <w:rPr>
          <w:rFonts w:eastAsia="Times New Roman" w:cs="Times New Roman"/>
          <w:szCs w:val="24"/>
        </w:rPr>
        <w:lastRenderedPageBreak/>
        <w:t>τισμού; Δεν θα το θέλαμε, παραδείγματος χάρ</w:t>
      </w:r>
      <w:r>
        <w:rPr>
          <w:rFonts w:eastAsia="Times New Roman" w:cs="Times New Roman"/>
          <w:szCs w:val="24"/>
        </w:rPr>
        <w:t>ιν</w:t>
      </w:r>
      <w:r>
        <w:rPr>
          <w:rFonts w:eastAsia="Times New Roman" w:cs="Times New Roman"/>
          <w:szCs w:val="24"/>
        </w:rPr>
        <w:t>, για τον Γραμματέα Μεταφορών; Για τον Γραμματέα Τουρισμού δεν θα το θέλαμε;</w:t>
      </w:r>
      <w:r w:rsidRPr="001E1DC0">
        <w:rPr>
          <w:rFonts w:eastAsia="Times New Roman" w:cs="Times New Roman"/>
          <w:szCs w:val="24"/>
        </w:rPr>
        <w:t xml:space="preserve"> </w:t>
      </w:r>
      <w:r>
        <w:rPr>
          <w:rFonts w:eastAsia="Times New Roman" w:cs="Times New Roman"/>
          <w:szCs w:val="24"/>
        </w:rPr>
        <w:t>Άρα το δεύτερο ζήτημ</w:t>
      </w:r>
      <w:r>
        <w:rPr>
          <w:rFonts w:eastAsia="Times New Roman" w:cs="Times New Roman"/>
          <w:szCs w:val="24"/>
        </w:rPr>
        <w:t xml:space="preserve">α που </w:t>
      </w:r>
      <w:r w:rsidRPr="00E57B5A">
        <w:rPr>
          <w:rFonts w:eastAsia="Times New Roman" w:cs="Times New Roman"/>
          <w:szCs w:val="24"/>
        </w:rPr>
        <w:t>πρέπει να</w:t>
      </w:r>
      <w:r>
        <w:rPr>
          <w:rFonts w:eastAsia="Times New Roman" w:cs="Times New Roman"/>
          <w:szCs w:val="24"/>
        </w:rPr>
        <w:t xml:space="preserve"> εξηγήσετε είναι το κριτήριο.</w:t>
      </w:r>
    </w:p>
    <w:p w14:paraId="4B89EFDF" w14:textId="77777777" w:rsidR="00BB0D3B" w:rsidRDefault="0084757C">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4B89EFE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Αυτά εν τω μεταξύ -θα με συγχωρήσετε- είναι και κόλπα</w:t>
      </w:r>
      <w:r>
        <w:rPr>
          <w:rFonts w:eastAsia="Times New Roman" w:cs="Times New Roman"/>
          <w:szCs w:val="24"/>
        </w:rPr>
        <w:t>,</w:t>
      </w:r>
      <w:r>
        <w:rPr>
          <w:rFonts w:eastAsia="Times New Roman" w:cs="Times New Roman"/>
          <w:szCs w:val="24"/>
        </w:rPr>
        <w:t xml:space="preserve"> τα οποία είναι παλαιάς κοπής ευρύτατα γνωστά. Τα κάνουν</w:t>
      </w:r>
      <w:r>
        <w:rPr>
          <w:rFonts w:eastAsia="Times New Roman" w:cs="Times New Roman"/>
          <w:szCs w:val="24"/>
        </w:rPr>
        <w:t xml:space="preserve"> όχι μόνο στη διαδικασία επιλογής προσωπικού αλλά, δυστυχώς, και σε τεχνικές προκηρύξεις και σε μια σειρά ζητημάτων. Δηλαδή βάζεις μια φωτογραφική διάταξη, η οποία φαίνεται ότι είναι γενική και τελικώς δεν </w:t>
      </w:r>
      <w:r w:rsidRPr="00224BE3">
        <w:rPr>
          <w:rFonts w:eastAsia="Times New Roman" w:cs="Times New Roman"/>
          <w:szCs w:val="24"/>
        </w:rPr>
        <w:t>μπορεί να</w:t>
      </w:r>
      <w:r>
        <w:rPr>
          <w:rFonts w:eastAsia="Times New Roman" w:cs="Times New Roman"/>
          <w:szCs w:val="24"/>
        </w:rPr>
        <w:t xml:space="preserve"> γίνει πιο ειδική, ειδικώς αν έχεις προεπ</w:t>
      </w:r>
      <w:r>
        <w:rPr>
          <w:rFonts w:eastAsia="Times New Roman" w:cs="Times New Roman"/>
          <w:szCs w:val="24"/>
        </w:rPr>
        <w:t xml:space="preserve">ιλέξει ότι ο συγκεκριμένος ένας έχει αυτό το μοναδικό προσόν, </w:t>
      </w:r>
      <w:r w:rsidRPr="002F7918">
        <w:rPr>
          <w:rFonts w:eastAsia="Times New Roman" w:cs="Times New Roman"/>
          <w:szCs w:val="24"/>
        </w:rPr>
        <w:t>το οποίο</w:t>
      </w:r>
      <w:r>
        <w:rPr>
          <w:rFonts w:eastAsia="Times New Roman" w:cs="Times New Roman"/>
          <w:szCs w:val="24"/>
        </w:rPr>
        <w:t xml:space="preserve"> είναι και τελείως σπάνιο και τελείως αδύνατο να έχει οποιοσδήποτε άλλος, ή να έχει προϋπηρεσία πέντε ετών –λέμε τώρα- ως δικηγόρος ειδικά στον χώρο της </w:t>
      </w:r>
      <w:r>
        <w:rPr>
          <w:rFonts w:eastAsia="Times New Roman" w:cs="Times New Roman"/>
          <w:szCs w:val="24"/>
        </w:rPr>
        <w:t>δ</w:t>
      </w:r>
      <w:r>
        <w:rPr>
          <w:rFonts w:eastAsia="Times New Roman" w:cs="Times New Roman"/>
          <w:szCs w:val="24"/>
        </w:rPr>
        <w:t xml:space="preserve">ημοσίας </w:t>
      </w:r>
      <w:r>
        <w:rPr>
          <w:rFonts w:eastAsia="Times New Roman" w:cs="Times New Roman"/>
          <w:szCs w:val="24"/>
        </w:rPr>
        <w:t>δ</w:t>
      </w:r>
      <w:r>
        <w:rPr>
          <w:rFonts w:eastAsia="Times New Roman" w:cs="Times New Roman"/>
          <w:szCs w:val="24"/>
        </w:rPr>
        <w:t>ιοικήσεως.</w:t>
      </w:r>
    </w:p>
    <w:p w14:paraId="4B89EFE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Ωραία ν</w:t>
      </w:r>
      <w:r w:rsidRPr="0051634B">
        <w:rPr>
          <w:rFonts w:eastAsia="Times New Roman" w:cs="Times New Roman"/>
          <w:szCs w:val="24"/>
        </w:rPr>
        <w:t>α έχε</w:t>
      </w:r>
      <w:r w:rsidRPr="0051634B">
        <w:rPr>
          <w:rFonts w:eastAsia="Times New Roman" w:cs="Times New Roman"/>
          <w:szCs w:val="24"/>
        </w:rPr>
        <w:t xml:space="preserve">ι. Εγώ δεν λέω όχι να μην έχει. </w:t>
      </w:r>
      <w:r>
        <w:rPr>
          <w:rFonts w:eastAsia="Times New Roman" w:cs="Times New Roman"/>
          <w:szCs w:val="24"/>
        </w:rPr>
        <w:t xml:space="preserve">Όμως </w:t>
      </w:r>
      <w:r w:rsidRPr="0051634B">
        <w:rPr>
          <w:rFonts w:eastAsia="Times New Roman" w:cs="Times New Roman"/>
          <w:szCs w:val="24"/>
        </w:rPr>
        <w:t>πάλι ερωτώ</w:t>
      </w:r>
      <w:r>
        <w:rPr>
          <w:rFonts w:eastAsia="Times New Roman" w:cs="Times New Roman"/>
          <w:szCs w:val="24"/>
        </w:rPr>
        <w:t>.</w:t>
      </w:r>
      <w:r w:rsidRPr="0051634B">
        <w:rPr>
          <w:rFonts w:eastAsia="Times New Roman" w:cs="Times New Roman"/>
          <w:szCs w:val="24"/>
        </w:rPr>
        <w:t xml:space="preserve"> Γιατί ο συγκεκριμένος γραμματέας και όχι όλοι; Μόνο αυτός πρέπει να έχει, παραδείγματος χάρ</w:t>
      </w:r>
      <w:r>
        <w:rPr>
          <w:rFonts w:eastAsia="Times New Roman" w:cs="Times New Roman"/>
          <w:szCs w:val="24"/>
        </w:rPr>
        <w:t>ιν</w:t>
      </w:r>
      <w:r w:rsidRPr="0051634B">
        <w:rPr>
          <w:rFonts w:eastAsia="Times New Roman" w:cs="Times New Roman"/>
          <w:szCs w:val="24"/>
        </w:rPr>
        <w:t xml:space="preserve">, νομική παιδεία; Και νομική παιδεία σημαίνει μόνο γραμματέας στον χώρο της </w:t>
      </w:r>
      <w:r>
        <w:rPr>
          <w:rFonts w:eastAsia="Times New Roman" w:cs="Times New Roman"/>
          <w:szCs w:val="24"/>
        </w:rPr>
        <w:t>δ</w:t>
      </w:r>
      <w:r w:rsidRPr="0051634B">
        <w:rPr>
          <w:rFonts w:eastAsia="Times New Roman" w:cs="Times New Roman"/>
          <w:szCs w:val="24"/>
        </w:rPr>
        <w:t xml:space="preserve">ημοσίας </w:t>
      </w:r>
      <w:r>
        <w:rPr>
          <w:rFonts w:eastAsia="Times New Roman" w:cs="Times New Roman"/>
          <w:szCs w:val="24"/>
        </w:rPr>
        <w:t>δ</w:t>
      </w:r>
      <w:r w:rsidRPr="0051634B">
        <w:rPr>
          <w:rFonts w:eastAsia="Times New Roman" w:cs="Times New Roman"/>
          <w:szCs w:val="24"/>
        </w:rPr>
        <w:t xml:space="preserve">ιοικήσεως; </w:t>
      </w:r>
    </w:p>
    <w:p w14:paraId="4B89EFE2"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szCs w:val="24"/>
        </w:rPr>
        <w:t>(Στο σημείο αυτό</w:t>
      </w:r>
      <w:r w:rsidRPr="0051634B">
        <w:rPr>
          <w:rFonts w:eastAsia="Times New Roman" w:cs="Times New Roman"/>
          <w:szCs w:val="24"/>
        </w:rPr>
        <w:t xml:space="preserve"> </w:t>
      </w:r>
      <w:r>
        <w:rPr>
          <w:rFonts w:eastAsia="Times New Roman" w:cs="Times New Roman"/>
          <w:szCs w:val="24"/>
        </w:rPr>
        <w:t>κ</w:t>
      </w:r>
      <w:r w:rsidRPr="0051634B">
        <w:rPr>
          <w:rFonts w:eastAsia="Times New Roman" w:cs="Times New Roman"/>
          <w:szCs w:val="24"/>
        </w:rPr>
        <w:t>τυπάει το κουδούνι λήξεως του χρόνου ομιλίας του κυρίου Βουλευτή)</w:t>
      </w:r>
    </w:p>
    <w:p w14:paraId="4B89EFE3"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szCs w:val="24"/>
        </w:rPr>
        <w:t>Και το τρίτο –και τελειώνω, κυρία Πρόεδρε</w:t>
      </w:r>
      <w:r>
        <w:rPr>
          <w:rFonts w:eastAsia="Times New Roman" w:cs="Times New Roman"/>
          <w:szCs w:val="24"/>
        </w:rPr>
        <w:t>-</w:t>
      </w:r>
      <w:r w:rsidRPr="0051634B">
        <w:rPr>
          <w:rFonts w:eastAsia="Times New Roman" w:cs="Times New Roman"/>
          <w:szCs w:val="24"/>
        </w:rPr>
        <w:t xml:space="preserve"> στο οποίο πρέπει να απαντήσετε</w:t>
      </w:r>
      <w:r>
        <w:rPr>
          <w:rFonts w:eastAsia="Times New Roman" w:cs="Times New Roman"/>
          <w:szCs w:val="24"/>
        </w:rPr>
        <w:t>.</w:t>
      </w:r>
      <w:r w:rsidRPr="0051634B">
        <w:rPr>
          <w:rFonts w:eastAsia="Times New Roman" w:cs="Times New Roman"/>
          <w:szCs w:val="24"/>
        </w:rPr>
        <w:t xml:space="preserve"> Θυμάμαι ότι εδώ είχαμε διαφωνία με τον κ. Βερναρδάκη. Είχαμε διαφωνία για τον νόμο και τα λέγαμε.</w:t>
      </w:r>
    </w:p>
    <w:p w14:paraId="4B89EFE4"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b/>
          <w:szCs w:val="24"/>
        </w:rPr>
        <w:t>ΣΠΥΡΙΔΩΝ</w:t>
      </w:r>
      <w:r>
        <w:rPr>
          <w:rFonts w:eastAsia="Times New Roman" w:cs="Times New Roman"/>
          <w:b/>
          <w:szCs w:val="24"/>
        </w:rPr>
        <w:t>ΑΣ</w:t>
      </w:r>
      <w:r w:rsidRPr="0051634B">
        <w:rPr>
          <w:rFonts w:eastAsia="Times New Roman" w:cs="Times New Roman"/>
          <w:b/>
          <w:szCs w:val="24"/>
        </w:rPr>
        <w:t xml:space="preserve"> ΛΑΠΠ</w:t>
      </w:r>
      <w:r w:rsidRPr="0051634B">
        <w:rPr>
          <w:rFonts w:eastAsia="Times New Roman" w:cs="Times New Roman"/>
          <w:b/>
          <w:szCs w:val="24"/>
        </w:rPr>
        <w:t>ΑΣ:</w:t>
      </w:r>
      <w:r w:rsidRPr="0051634B">
        <w:rPr>
          <w:rFonts w:eastAsia="Times New Roman" w:cs="Times New Roman"/>
          <w:szCs w:val="24"/>
        </w:rPr>
        <w:t xml:space="preserve"> Όχι διαφωνία, σύγκρουση.</w:t>
      </w:r>
    </w:p>
    <w:p w14:paraId="4B89EFE5"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b/>
          <w:szCs w:val="24"/>
        </w:rPr>
        <w:t>ΜΑΥΡΟΥΔΗΣ ΒΟΡΙΔΗΣ:</w:t>
      </w:r>
      <w:r w:rsidRPr="0051634B">
        <w:rPr>
          <w:rFonts w:eastAsia="Times New Roman" w:cs="Times New Roman"/>
          <w:szCs w:val="24"/>
        </w:rPr>
        <w:t xml:space="preserve"> Σύγκρουση, εντάξει. Δεν πιαστήκαμε και στα χέρια</w:t>
      </w:r>
      <w:r>
        <w:rPr>
          <w:rFonts w:eastAsia="Times New Roman" w:cs="Times New Roman"/>
          <w:szCs w:val="24"/>
        </w:rPr>
        <w:t>!</w:t>
      </w:r>
      <w:r w:rsidRPr="0051634B">
        <w:rPr>
          <w:rFonts w:eastAsia="Times New Roman" w:cs="Times New Roman"/>
          <w:szCs w:val="24"/>
        </w:rPr>
        <w:t xml:space="preserve"> </w:t>
      </w:r>
    </w:p>
    <w:p w14:paraId="4B89EFE6"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b/>
          <w:szCs w:val="24"/>
        </w:rPr>
        <w:t>ΣΠΥΡΙΔΩΝ</w:t>
      </w:r>
      <w:r>
        <w:rPr>
          <w:rFonts w:eastAsia="Times New Roman" w:cs="Times New Roman"/>
          <w:b/>
          <w:szCs w:val="24"/>
        </w:rPr>
        <w:t>ΑΣ</w:t>
      </w:r>
      <w:r w:rsidRPr="0051634B">
        <w:rPr>
          <w:rFonts w:eastAsia="Times New Roman" w:cs="Times New Roman"/>
          <w:b/>
          <w:szCs w:val="24"/>
        </w:rPr>
        <w:t xml:space="preserve"> ΛΑΠΠΑΣ:</w:t>
      </w:r>
      <w:r w:rsidRPr="0051634B">
        <w:rPr>
          <w:rFonts w:eastAsia="Times New Roman" w:cs="Times New Roman"/>
          <w:szCs w:val="24"/>
        </w:rPr>
        <w:t xml:space="preserve"> Σχεδόν.</w:t>
      </w:r>
    </w:p>
    <w:p w14:paraId="4B89EFE7"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b/>
          <w:szCs w:val="24"/>
        </w:rPr>
        <w:t>ΜΑΥΡΟΥΔΗΣ ΒΟΡΙΔΗΣ:</w:t>
      </w:r>
      <w:r w:rsidRPr="0051634B">
        <w:rPr>
          <w:rFonts w:eastAsia="Times New Roman" w:cs="Times New Roman"/>
          <w:szCs w:val="24"/>
        </w:rPr>
        <w:t xml:space="preserve"> Είχαμε διαφωνία με τον κ. Βερναρδάκη. Και του λέγαμε: «Δεν θα εφαρμοστεί αυτός ο νόμος». Αυτός έλεγε: «Τι είναι αυτά που λέτε;». Μέσα στο εξάμηνο</w:t>
      </w:r>
      <w:r>
        <w:rPr>
          <w:rFonts w:eastAsia="Times New Roman" w:cs="Times New Roman"/>
          <w:szCs w:val="24"/>
        </w:rPr>
        <w:t>.</w:t>
      </w:r>
      <w:r w:rsidRPr="0051634B">
        <w:rPr>
          <w:rFonts w:eastAsia="Times New Roman" w:cs="Times New Roman"/>
          <w:szCs w:val="24"/>
        </w:rPr>
        <w:t xml:space="preserve"> </w:t>
      </w:r>
      <w:r>
        <w:rPr>
          <w:rFonts w:eastAsia="Times New Roman" w:cs="Times New Roman"/>
          <w:szCs w:val="24"/>
        </w:rPr>
        <w:t>Θ</w:t>
      </w:r>
      <w:r w:rsidRPr="0051634B">
        <w:rPr>
          <w:rFonts w:eastAsia="Times New Roman" w:cs="Times New Roman"/>
          <w:szCs w:val="24"/>
        </w:rPr>
        <w:t>υμάμαι</w:t>
      </w:r>
      <w:r>
        <w:rPr>
          <w:rFonts w:eastAsia="Times New Roman" w:cs="Times New Roman"/>
          <w:szCs w:val="24"/>
        </w:rPr>
        <w:t xml:space="preserve"> ότι</w:t>
      </w:r>
      <w:r w:rsidRPr="0051634B">
        <w:rPr>
          <w:rFonts w:eastAsia="Times New Roman" w:cs="Times New Roman"/>
          <w:szCs w:val="24"/>
        </w:rPr>
        <w:t xml:space="preserve"> ψηφιζόταν Φεβρουάριο</w:t>
      </w:r>
      <w:r>
        <w:rPr>
          <w:rFonts w:eastAsia="Times New Roman" w:cs="Times New Roman"/>
          <w:szCs w:val="24"/>
        </w:rPr>
        <w:t xml:space="preserve"> και</w:t>
      </w:r>
      <w:r w:rsidRPr="0051634B">
        <w:rPr>
          <w:rFonts w:eastAsia="Times New Roman" w:cs="Times New Roman"/>
          <w:szCs w:val="24"/>
        </w:rPr>
        <w:t xml:space="preserve"> είχε δώσει απώτατη προ</w:t>
      </w:r>
      <w:r w:rsidRPr="0051634B">
        <w:rPr>
          <w:rFonts w:eastAsia="Times New Roman" w:cs="Times New Roman"/>
          <w:szCs w:val="24"/>
        </w:rPr>
        <w:lastRenderedPageBreak/>
        <w:t>θεσμία τον Σεπτέμβριο του ίδιου χρόνου. Από εκείν</w:t>
      </w:r>
      <w:r w:rsidRPr="0051634B">
        <w:rPr>
          <w:rFonts w:eastAsia="Times New Roman" w:cs="Times New Roman"/>
          <w:szCs w:val="24"/>
        </w:rPr>
        <w:t xml:space="preserve">ον τον Σεπτέμβριο έχουν περάσει δύο πλήρη έτη. Γιατί δεν έχουν ενεργοποιηθεί ακόμα αυτές οι περίφημες προκηρύξεις; </w:t>
      </w:r>
    </w:p>
    <w:p w14:paraId="4B89EFE8"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szCs w:val="24"/>
        </w:rPr>
        <w:t>Νομίζω, λοιπόν, ότι αυτά αποκαλύπτουν τον κεντρικό σχεδιασμό της Κυβέρνησής σας, που στην πραγματικότητα είναι ότι δεν πιστεύει στον νόμο πο</w:t>
      </w:r>
      <w:r w:rsidRPr="0051634B">
        <w:rPr>
          <w:rFonts w:eastAsia="Times New Roman" w:cs="Times New Roman"/>
          <w:szCs w:val="24"/>
        </w:rPr>
        <w:t>υ κάνει, δεν ήθελε να τον υλοποιήσει, προσπαθεί να εφαρμόσει το δόγμα «δεν έχουμε όλ</w:t>
      </w:r>
      <w:r>
        <w:rPr>
          <w:rFonts w:eastAsia="Times New Roman" w:cs="Times New Roman"/>
          <w:szCs w:val="24"/>
        </w:rPr>
        <w:t>η</w:t>
      </w:r>
      <w:r w:rsidRPr="0051634B">
        <w:rPr>
          <w:rFonts w:eastAsia="Times New Roman" w:cs="Times New Roman"/>
          <w:szCs w:val="24"/>
        </w:rPr>
        <w:t xml:space="preserve"> την εξουσία, θέλουμε όλ</w:t>
      </w:r>
      <w:r>
        <w:rPr>
          <w:rFonts w:eastAsia="Times New Roman" w:cs="Times New Roman"/>
          <w:szCs w:val="24"/>
        </w:rPr>
        <w:t>η</w:t>
      </w:r>
      <w:r w:rsidRPr="0051634B">
        <w:rPr>
          <w:rFonts w:eastAsia="Times New Roman" w:cs="Times New Roman"/>
          <w:szCs w:val="24"/>
        </w:rPr>
        <w:t xml:space="preserve"> την εξουσία και ας είμαστε στην Κυβέρνηση».</w:t>
      </w:r>
    </w:p>
    <w:p w14:paraId="4B89EFE9" w14:textId="77777777" w:rsidR="00BB0D3B" w:rsidRDefault="0084757C">
      <w:pPr>
        <w:spacing w:after="0" w:line="600" w:lineRule="auto"/>
        <w:ind w:firstLine="720"/>
        <w:jc w:val="both"/>
        <w:rPr>
          <w:rFonts w:eastAsia="Times New Roman" w:cs="Times New Roman"/>
          <w:szCs w:val="24"/>
        </w:rPr>
      </w:pPr>
      <w:r w:rsidRPr="0051634B">
        <w:rPr>
          <w:rFonts w:eastAsia="Times New Roman" w:cs="Times New Roman"/>
          <w:szCs w:val="24"/>
        </w:rPr>
        <w:t>Ευχαριστώ.</w:t>
      </w:r>
    </w:p>
    <w:p w14:paraId="4B89EFEA" w14:textId="77777777" w:rsidR="00BB0D3B" w:rsidRDefault="0084757C">
      <w:pPr>
        <w:spacing w:after="0" w:line="600" w:lineRule="auto"/>
        <w:ind w:firstLine="720"/>
        <w:jc w:val="center"/>
        <w:rPr>
          <w:rFonts w:eastAsia="Times New Roman" w:cs="Times New Roman"/>
          <w:szCs w:val="24"/>
        </w:rPr>
      </w:pPr>
      <w:r w:rsidRPr="0051634B">
        <w:rPr>
          <w:rFonts w:eastAsia="Times New Roman" w:cs="Times New Roman"/>
          <w:szCs w:val="24"/>
        </w:rPr>
        <w:t>(Χειροκροτήματα από την πτέρυγα της Νέας Δημοκρατίας)</w:t>
      </w:r>
    </w:p>
    <w:p w14:paraId="4B89EFEB" w14:textId="77777777" w:rsidR="00BB0D3B" w:rsidRDefault="0084757C">
      <w:pPr>
        <w:tabs>
          <w:tab w:val="left" w:pos="3642"/>
          <w:tab w:val="center" w:pos="4753"/>
          <w:tab w:val="left" w:pos="6214"/>
        </w:tabs>
        <w:spacing w:after="0" w:line="600" w:lineRule="auto"/>
        <w:ind w:firstLine="720"/>
        <w:jc w:val="both"/>
        <w:rPr>
          <w:rFonts w:eastAsia="Times New Roman" w:cs="Times New Roman"/>
          <w:szCs w:val="24"/>
        </w:rPr>
      </w:pPr>
      <w:r w:rsidRPr="0051634B">
        <w:rPr>
          <w:rFonts w:eastAsia="Times New Roman" w:cs="Times New Roman"/>
          <w:b/>
          <w:szCs w:val="24"/>
        </w:rPr>
        <w:t xml:space="preserve">ΠΡΟΕΔΡΕΥΟΥΣΑ (Αναστασία Χριστοδουλοπούλου): </w:t>
      </w:r>
      <w:r w:rsidRPr="0051634B">
        <w:rPr>
          <w:rFonts w:eastAsia="Times New Roman" w:cs="Times New Roman"/>
          <w:szCs w:val="24"/>
        </w:rPr>
        <w:t>Τον λόγο έχει ο κ. Κωνσταντίνος Καραγκούνης.</w:t>
      </w:r>
    </w:p>
    <w:p w14:paraId="4B89EFEC" w14:textId="77777777" w:rsidR="00BB0D3B" w:rsidRDefault="0084757C">
      <w:pPr>
        <w:tabs>
          <w:tab w:val="left" w:pos="3642"/>
          <w:tab w:val="center" w:pos="4753"/>
          <w:tab w:val="left" w:pos="6214"/>
        </w:tabs>
        <w:spacing w:after="0" w:line="600" w:lineRule="auto"/>
        <w:ind w:firstLine="720"/>
        <w:jc w:val="both"/>
        <w:rPr>
          <w:rFonts w:eastAsia="Times New Roman" w:cs="Times New Roman"/>
          <w:szCs w:val="24"/>
        </w:rPr>
      </w:pPr>
      <w:r w:rsidRPr="0051634B">
        <w:rPr>
          <w:rFonts w:eastAsia="Times New Roman" w:cs="Times New Roman"/>
          <w:b/>
          <w:szCs w:val="24"/>
        </w:rPr>
        <w:t>ΚΩΝΣΤΑΝΤΙΝΟΣ ΚΑΡΑΓΚΟΥΝΗΣ:</w:t>
      </w:r>
      <w:r w:rsidRPr="0051634B">
        <w:rPr>
          <w:rFonts w:eastAsia="Times New Roman" w:cs="Times New Roman"/>
          <w:szCs w:val="24"/>
        </w:rPr>
        <w:t xml:space="preserve"> Ευχαριστώ, κυρία Πρόεδρε. Θα κάνω χρήση και της δευτερολογίας.</w:t>
      </w:r>
    </w:p>
    <w:p w14:paraId="4B89EFED" w14:textId="77777777" w:rsidR="00BB0D3B" w:rsidRDefault="0084757C">
      <w:pPr>
        <w:tabs>
          <w:tab w:val="left" w:pos="3642"/>
          <w:tab w:val="center" w:pos="4753"/>
          <w:tab w:val="left" w:pos="6214"/>
        </w:tabs>
        <w:spacing w:after="0" w:line="600" w:lineRule="auto"/>
        <w:ind w:firstLine="720"/>
        <w:jc w:val="both"/>
        <w:rPr>
          <w:rFonts w:eastAsia="Times New Roman" w:cs="Times New Roman"/>
          <w:szCs w:val="24"/>
        </w:rPr>
      </w:pPr>
      <w:r w:rsidRPr="0051634B">
        <w:rPr>
          <w:rFonts w:eastAsia="Times New Roman" w:cs="Times New Roman"/>
          <w:szCs w:val="24"/>
        </w:rPr>
        <w:t>Προτού αναφερθώ στα ειδικότερα της επερώτησης που καταθέσαμε, που ούτως ή άλλω</w:t>
      </w:r>
      <w:r w:rsidRPr="0051634B">
        <w:rPr>
          <w:rFonts w:eastAsia="Times New Roman" w:cs="Times New Roman"/>
          <w:szCs w:val="24"/>
        </w:rPr>
        <w:t xml:space="preserve">ς ήδη οι δύο καλοί συνάδελφοι </w:t>
      </w:r>
      <w:r w:rsidRPr="0051634B">
        <w:rPr>
          <w:rFonts w:eastAsia="Times New Roman" w:cs="Times New Roman"/>
          <w:szCs w:val="24"/>
        </w:rPr>
        <w:lastRenderedPageBreak/>
        <w:t xml:space="preserve">έχουν ήδη αναλύσει με λεπτομέρεια, θέλω να κάνω ένα γενικότερο σχόλιο. Αυτό που συζητάμε σήμερα με τις προφανείς παρεμβάσεις των Υπουργών στη </w:t>
      </w:r>
      <w:r>
        <w:rPr>
          <w:rFonts w:eastAsia="Times New Roman" w:cs="Times New Roman"/>
          <w:szCs w:val="24"/>
        </w:rPr>
        <w:t>δ</w:t>
      </w:r>
      <w:r w:rsidRPr="0051634B">
        <w:rPr>
          <w:rFonts w:eastAsia="Times New Roman" w:cs="Times New Roman"/>
          <w:szCs w:val="24"/>
        </w:rPr>
        <w:t xml:space="preserve">ημόσια </w:t>
      </w:r>
      <w:r>
        <w:rPr>
          <w:rFonts w:eastAsia="Times New Roman" w:cs="Times New Roman"/>
          <w:szCs w:val="24"/>
        </w:rPr>
        <w:t>δ</w:t>
      </w:r>
      <w:r w:rsidRPr="0051634B">
        <w:rPr>
          <w:rFonts w:eastAsia="Times New Roman" w:cs="Times New Roman"/>
          <w:szCs w:val="24"/>
        </w:rPr>
        <w:t xml:space="preserve">ιοίκηση και στη λειτουργία </w:t>
      </w:r>
      <w:r>
        <w:rPr>
          <w:rFonts w:eastAsia="Times New Roman" w:cs="Times New Roman"/>
          <w:szCs w:val="24"/>
        </w:rPr>
        <w:t>της,</w:t>
      </w:r>
      <w:r w:rsidRPr="0051634B">
        <w:rPr>
          <w:rFonts w:eastAsia="Times New Roman" w:cs="Times New Roman"/>
          <w:szCs w:val="24"/>
        </w:rPr>
        <w:t xml:space="preserve"> έχω την αίσθηση ότι εντάσσεται σε μια γενικ</w:t>
      </w:r>
      <w:r w:rsidRPr="0051634B">
        <w:rPr>
          <w:rFonts w:eastAsia="Times New Roman" w:cs="Times New Roman"/>
          <w:szCs w:val="24"/>
        </w:rPr>
        <w:t>ή φυσιογνωμία της Κυβέρνησης, η οποία στην ουσία τι εκφράζει; Εκφράζει την ιδεολογία της. Είναι αυτή η ξεπερασμένη νοοτροπία</w:t>
      </w:r>
      <w:r>
        <w:rPr>
          <w:rFonts w:eastAsia="Times New Roman" w:cs="Times New Roman"/>
          <w:szCs w:val="24"/>
        </w:rPr>
        <w:t>,</w:t>
      </w:r>
      <w:r w:rsidRPr="0051634B">
        <w:rPr>
          <w:rFonts w:eastAsia="Times New Roman" w:cs="Times New Roman"/>
          <w:szCs w:val="24"/>
        </w:rPr>
        <w:t xml:space="preserve"> που απεχθάνεται όλα αυτά που κάνει μια σύγχρονη κοινωνία, μια σύγχρονη οικονομία και</w:t>
      </w:r>
      <w:r>
        <w:rPr>
          <w:rFonts w:eastAsia="Times New Roman" w:cs="Times New Roman"/>
          <w:szCs w:val="24"/>
        </w:rPr>
        <w:t>,</w:t>
      </w:r>
      <w:r w:rsidRPr="0051634B">
        <w:rPr>
          <w:rFonts w:eastAsia="Times New Roman" w:cs="Times New Roman"/>
          <w:szCs w:val="24"/>
        </w:rPr>
        <w:t xml:space="preserve"> βεβαίως, γι’ αυτό που συζητάμε μια σύγχρονη </w:t>
      </w:r>
      <w:r>
        <w:rPr>
          <w:rFonts w:eastAsia="Times New Roman" w:cs="Times New Roman"/>
          <w:szCs w:val="24"/>
        </w:rPr>
        <w:t>δ</w:t>
      </w:r>
      <w:r w:rsidRPr="0051634B">
        <w:rPr>
          <w:rFonts w:eastAsia="Times New Roman" w:cs="Times New Roman"/>
          <w:szCs w:val="24"/>
        </w:rPr>
        <w:t xml:space="preserve">ημόσια </w:t>
      </w:r>
      <w:r>
        <w:rPr>
          <w:rFonts w:eastAsia="Times New Roman" w:cs="Times New Roman"/>
          <w:szCs w:val="24"/>
        </w:rPr>
        <w:t>δ</w:t>
      </w:r>
      <w:r w:rsidRPr="0051634B">
        <w:rPr>
          <w:rFonts w:eastAsia="Times New Roman" w:cs="Times New Roman"/>
          <w:szCs w:val="24"/>
        </w:rPr>
        <w:t xml:space="preserve">ιοίκηση, ώστε τέλος πάντων να πάει αυτή η χώρα επιτέλους μπροστά. Και ποια είναι αυτά; Η σκληρή δουλειά, η παιδεία ως αυτοσκοπός, μια αίσθηση προσωπικής εντιμότητας χωρίς συμβιβασμούς. </w:t>
      </w:r>
    </w:p>
    <w:p w14:paraId="4B89EFEE" w14:textId="77777777" w:rsidR="00BB0D3B" w:rsidRDefault="0084757C">
      <w:pPr>
        <w:tabs>
          <w:tab w:val="left" w:pos="3642"/>
          <w:tab w:val="center" w:pos="4753"/>
          <w:tab w:val="left" w:pos="6214"/>
        </w:tabs>
        <w:spacing w:after="0" w:line="600" w:lineRule="auto"/>
        <w:ind w:firstLine="720"/>
        <w:jc w:val="both"/>
        <w:rPr>
          <w:rFonts w:eastAsia="Times New Roman" w:cs="Times New Roman"/>
          <w:szCs w:val="24"/>
        </w:rPr>
      </w:pPr>
      <w:r w:rsidRPr="0051634B">
        <w:rPr>
          <w:rFonts w:eastAsia="Times New Roman" w:cs="Times New Roman"/>
          <w:szCs w:val="24"/>
        </w:rPr>
        <w:t>Όλα αυτά δηλαδή, κυρία Υπουργέ, που για εμάς στη Νέα Δημοκρατ</w:t>
      </w:r>
      <w:r w:rsidRPr="0051634B">
        <w:rPr>
          <w:rFonts w:eastAsia="Times New Roman" w:cs="Times New Roman"/>
          <w:szCs w:val="24"/>
        </w:rPr>
        <w:t>ία είναι οι ιδεολογικές συντεταγμένες. Παράγουν αυτό που πολύς κόσμος αντιλαμβάνεται και έχει την αίσθηση για τη δική μας παράταξη ως νοικοκύρηδες. Εγώ θα το πω πολύ πιο απλά, κυρίες και κύριοι συνάδελφοι</w:t>
      </w:r>
      <w:r>
        <w:rPr>
          <w:rFonts w:eastAsia="Times New Roman" w:cs="Times New Roman"/>
          <w:szCs w:val="24"/>
        </w:rPr>
        <w:t>,</w:t>
      </w:r>
      <w:r w:rsidRPr="0051634B">
        <w:rPr>
          <w:rFonts w:eastAsia="Times New Roman" w:cs="Times New Roman"/>
          <w:szCs w:val="24"/>
        </w:rPr>
        <w:t xml:space="preserve"> ως σοβαρούς ανθρώπους. </w:t>
      </w:r>
    </w:p>
    <w:p w14:paraId="4B89EFEF" w14:textId="77777777" w:rsidR="00BB0D3B" w:rsidRDefault="0084757C">
      <w:pPr>
        <w:tabs>
          <w:tab w:val="left" w:pos="3642"/>
          <w:tab w:val="center" w:pos="4753"/>
          <w:tab w:val="left" w:pos="6214"/>
        </w:tabs>
        <w:spacing w:after="0" w:line="600" w:lineRule="auto"/>
        <w:ind w:firstLine="720"/>
        <w:jc w:val="both"/>
        <w:rPr>
          <w:rFonts w:eastAsia="Times New Roman" w:cs="Times New Roman"/>
          <w:szCs w:val="24"/>
        </w:rPr>
      </w:pPr>
      <w:r w:rsidRPr="0051634B">
        <w:rPr>
          <w:rFonts w:eastAsia="Times New Roman" w:cs="Times New Roman"/>
          <w:szCs w:val="24"/>
        </w:rPr>
        <w:lastRenderedPageBreak/>
        <w:t>Αυτοί, όμως, που θεωρούν ό</w:t>
      </w:r>
      <w:r w:rsidRPr="0051634B">
        <w:rPr>
          <w:rFonts w:eastAsia="Times New Roman" w:cs="Times New Roman"/>
          <w:szCs w:val="24"/>
        </w:rPr>
        <w:t>τι ο έλεγχος, η αξιολόγηση και η αριστεία</w:t>
      </w:r>
      <w:r>
        <w:rPr>
          <w:rFonts w:eastAsia="Times New Roman" w:cs="Times New Roman"/>
          <w:szCs w:val="24"/>
        </w:rPr>
        <w:t>,</w:t>
      </w:r>
      <w:r w:rsidRPr="0051634B">
        <w:rPr>
          <w:rFonts w:eastAsia="Times New Roman" w:cs="Times New Roman"/>
          <w:szCs w:val="24"/>
        </w:rPr>
        <w:t xml:space="preserve"> αντί να βελτιώνουν τα παιδιά τους, </w:t>
      </w:r>
      <w:r>
        <w:rPr>
          <w:rFonts w:eastAsia="Times New Roman" w:cs="Times New Roman"/>
          <w:szCs w:val="24"/>
        </w:rPr>
        <w:t>επι</w:t>
      </w:r>
      <w:r w:rsidRPr="0051634B">
        <w:rPr>
          <w:rFonts w:eastAsia="Times New Roman" w:cs="Times New Roman"/>
          <w:szCs w:val="24"/>
        </w:rPr>
        <w:t>φέρουν δήθεν ψυχολογικά και ηθικά πλήγματα</w:t>
      </w:r>
      <w:r>
        <w:rPr>
          <w:rFonts w:eastAsia="Times New Roman" w:cs="Times New Roman"/>
          <w:szCs w:val="24"/>
        </w:rPr>
        <w:t xml:space="preserve"> -</w:t>
      </w:r>
      <w:r w:rsidRPr="0051634B">
        <w:rPr>
          <w:rFonts w:eastAsia="Times New Roman" w:cs="Times New Roman"/>
          <w:szCs w:val="24"/>
        </w:rPr>
        <w:t>διότι το ακούσαμε και αυτό από την Κυβέρνηση-«</w:t>
      </w:r>
      <w:r>
        <w:rPr>
          <w:rFonts w:eastAsia="Times New Roman" w:cs="Times New Roman"/>
          <w:szCs w:val="24"/>
        </w:rPr>
        <w:t>π</w:t>
      </w:r>
      <w:r w:rsidRPr="0051634B">
        <w:rPr>
          <w:rFonts w:eastAsia="Times New Roman" w:cs="Times New Roman"/>
          <w:szCs w:val="24"/>
        </w:rPr>
        <w:t xml:space="preserve">ρώτη </w:t>
      </w:r>
      <w:r>
        <w:rPr>
          <w:rFonts w:eastAsia="Times New Roman" w:cs="Times New Roman"/>
          <w:szCs w:val="24"/>
        </w:rPr>
        <w:t>φ</w:t>
      </w:r>
      <w:r w:rsidRPr="0051634B">
        <w:rPr>
          <w:rFonts w:eastAsia="Times New Roman" w:cs="Times New Roman"/>
          <w:szCs w:val="24"/>
        </w:rPr>
        <w:t>ορά Αριστερ</w:t>
      </w:r>
      <w:r>
        <w:rPr>
          <w:rFonts w:eastAsia="Times New Roman" w:cs="Times New Roman"/>
          <w:szCs w:val="24"/>
        </w:rPr>
        <w:t>ά</w:t>
      </w:r>
      <w:r>
        <w:rPr>
          <w:rFonts w:eastAsia="Times New Roman" w:cs="Times New Roman"/>
          <w:szCs w:val="24"/>
        </w:rPr>
        <w:t>»</w:t>
      </w:r>
      <w:r>
        <w:rPr>
          <w:rFonts w:eastAsia="Times New Roman" w:cs="Times New Roman"/>
          <w:szCs w:val="24"/>
        </w:rPr>
        <w:t>-</w:t>
      </w:r>
      <w:r w:rsidRPr="0051634B">
        <w:rPr>
          <w:rFonts w:eastAsia="Times New Roman" w:cs="Times New Roman"/>
          <w:szCs w:val="24"/>
        </w:rPr>
        <w:t xml:space="preserve"> είναι οι άνθρωποι που θέλουν μια κοινωνία με άλλες αξίες. Και</w:t>
      </w:r>
      <w:r>
        <w:rPr>
          <w:rFonts w:eastAsia="Times New Roman" w:cs="Times New Roman"/>
          <w:szCs w:val="24"/>
        </w:rPr>
        <w:t>,</w:t>
      </w:r>
      <w:r w:rsidRPr="0051634B">
        <w:rPr>
          <w:rFonts w:eastAsia="Times New Roman" w:cs="Times New Roman"/>
          <w:szCs w:val="24"/>
        </w:rPr>
        <w:t xml:space="preserve"> </w:t>
      </w:r>
      <w:r w:rsidRPr="0051634B">
        <w:rPr>
          <w:rFonts w:eastAsia="Times New Roman" w:cs="Times New Roman"/>
          <w:szCs w:val="24"/>
        </w:rPr>
        <w:t xml:space="preserve">δυστυχώς, κυρία Υπουργέ, αυτή είναι η πραγματικότητα. Μια κοινωνία που θα πηγαίνει μπροστά όχι με τη σκληρή δουλειά αλλά με κομματικές διασυνδέσεις, όχι με γνώσεις και γενική παιδεία αλλά με συμπεριφορά μονίμου </w:t>
      </w:r>
      <w:proofErr w:type="spellStart"/>
      <w:r w:rsidRPr="0051634B">
        <w:rPr>
          <w:rFonts w:eastAsia="Times New Roman" w:cs="Times New Roman"/>
          <w:szCs w:val="24"/>
        </w:rPr>
        <w:t>ψευδοσυνδικαλιστή</w:t>
      </w:r>
      <w:proofErr w:type="spellEnd"/>
      <w:r w:rsidRPr="0051634B">
        <w:rPr>
          <w:rFonts w:eastAsia="Times New Roman" w:cs="Times New Roman"/>
          <w:szCs w:val="24"/>
        </w:rPr>
        <w:t xml:space="preserve"> </w:t>
      </w:r>
      <w:r>
        <w:rPr>
          <w:rFonts w:eastAsia="Times New Roman" w:cs="Times New Roman"/>
          <w:szCs w:val="24"/>
        </w:rPr>
        <w:t>κ</w:t>
      </w:r>
      <w:r w:rsidRPr="0051634B">
        <w:rPr>
          <w:rFonts w:eastAsia="Times New Roman" w:cs="Times New Roman"/>
          <w:szCs w:val="24"/>
        </w:rPr>
        <w:t>αι</w:t>
      </w:r>
      <w:r>
        <w:rPr>
          <w:rFonts w:eastAsia="Times New Roman" w:cs="Times New Roman"/>
          <w:szCs w:val="24"/>
        </w:rPr>
        <w:t>,</w:t>
      </w:r>
      <w:r w:rsidRPr="0051634B">
        <w:rPr>
          <w:rFonts w:eastAsia="Times New Roman" w:cs="Times New Roman"/>
          <w:szCs w:val="24"/>
        </w:rPr>
        <w:t xml:space="preserve"> βεβαίως, όχι με μια αί</w:t>
      </w:r>
      <w:r w:rsidRPr="0051634B">
        <w:rPr>
          <w:rFonts w:eastAsia="Times New Roman" w:cs="Times New Roman"/>
          <w:szCs w:val="24"/>
        </w:rPr>
        <w:t xml:space="preserve">σθηση προσωπικής αυστηρότητας και αυτολογοκρισίας, πράγματα απαραίτητα για να έχεις εντιμότητα, αλλά με αυτές τις </w:t>
      </w:r>
      <w:proofErr w:type="spellStart"/>
      <w:r w:rsidRPr="0051634B">
        <w:rPr>
          <w:rFonts w:eastAsia="Times New Roman" w:cs="Times New Roman"/>
          <w:szCs w:val="24"/>
        </w:rPr>
        <w:t>ψευτοκουλτουριάρικες</w:t>
      </w:r>
      <w:proofErr w:type="spellEnd"/>
      <w:r w:rsidRPr="0051634B">
        <w:rPr>
          <w:rFonts w:eastAsia="Times New Roman" w:cs="Times New Roman"/>
          <w:szCs w:val="24"/>
        </w:rPr>
        <w:t xml:space="preserve"> απόψεις που</w:t>
      </w:r>
      <w:r>
        <w:rPr>
          <w:rFonts w:eastAsia="Times New Roman" w:cs="Times New Roman"/>
          <w:szCs w:val="24"/>
        </w:rPr>
        <w:t>,</w:t>
      </w:r>
      <w:r w:rsidRPr="0051634B">
        <w:rPr>
          <w:rFonts w:eastAsia="Times New Roman" w:cs="Times New Roman"/>
          <w:szCs w:val="24"/>
        </w:rPr>
        <w:t xml:space="preserve"> δυστυχώς</w:t>
      </w:r>
      <w:r>
        <w:rPr>
          <w:rFonts w:eastAsia="Times New Roman" w:cs="Times New Roman"/>
          <w:szCs w:val="24"/>
        </w:rPr>
        <w:t>,</w:t>
      </w:r>
      <w:r w:rsidRPr="0051634B">
        <w:rPr>
          <w:rFonts w:eastAsia="Times New Roman" w:cs="Times New Roman"/>
          <w:szCs w:val="24"/>
        </w:rPr>
        <w:t xml:space="preserve"> ακούμε, κυρίες και κύριοι συνάδελφοι, ότι έχουμε δικαιώματα αλλά δεν έχουμε υποχρεώσεις. Με δυο λό</w:t>
      </w:r>
      <w:r w:rsidRPr="0051634B">
        <w:rPr>
          <w:rFonts w:eastAsia="Times New Roman" w:cs="Times New Roman"/>
          <w:szCs w:val="24"/>
        </w:rPr>
        <w:t>για είναι αυτό που έχει πολλές φορές επικριθεί στο πρόσωπο του πρωθυπουργικού συμβούλου</w:t>
      </w:r>
      <w:r>
        <w:rPr>
          <w:rFonts w:eastAsia="Times New Roman" w:cs="Times New Roman"/>
          <w:szCs w:val="24"/>
        </w:rPr>
        <w:t xml:space="preserve"> -</w:t>
      </w:r>
      <w:r w:rsidRPr="0051634B">
        <w:rPr>
          <w:rFonts w:eastAsia="Times New Roman" w:cs="Times New Roman"/>
          <w:szCs w:val="24"/>
        </w:rPr>
        <w:t xml:space="preserve">Θεός </w:t>
      </w:r>
      <w:proofErr w:type="spellStart"/>
      <w:r>
        <w:rPr>
          <w:rFonts w:eastAsia="Times New Roman" w:cs="Times New Roman"/>
          <w:szCs w:val="24"/>
        </w:rPr>
        <w:t>φυλάξοι</w:t>
      </w:r>
      <w:proofErr w:type="spellEnd"/>
      <w:r w:rsidRPr="0051634B">
        <w:rPr>
          <w:rFonts w:eastAsia="Times New Roman" w:cs="Times New Roman"/>
          <w:szCs w:val="24"/>
        </w:rPr>
        <w:t>, όπως έχουμε πει πάρα πολλές φορές</w:t>
      </w:r>
      <w:r>
        <w:rPr>
          <w:rFonts w:eastAsia="Times New Roman" w:cs="Times New Roman"/>
          <w:szCs w:val="24"/>
        </w:rPr>
        <w:t>-</w:t>
      </w:r>
      <w:r w:rsidRPr="0051634B">
        <w:rPr>
          <w:rFonts w:eastAsia="Times New Roman" w:cs="Times New Roman"/>
          <w:szCs w:val="24"/>
        </w:rPr>
        <w:t xml:space="preserve"> του κ. Καρανίκα. </w:t>
      </w:r>
    </w:p>
    <w:p w14:paraId="4B89EFF0" w14:textId="77777777" w:rsidR="00BB0D3B" w:rsidRDefault="0084757C">
      <w:pPr>
        <w:spacing w:after="0" w:line="600" w:lineRule="auto"/>
        <w:ind w:firstLine="720"/>
        <w:jc w:val="both"/>
        <w:rPr>
          <w:rFonts w:eastAsia="Times New Roman"/>
          <w:szCs w:val="24"/>
        </w:rPr>
      </w:pPr>
      <w:r>
        <w:rPr>
          <w:rFonts w:eastAsia="Times New Roman"/>
          <w:szCs w:val="24"/>
        </w:rPr>
        <w:t>Διότι η αλήθεια είναι αυτή, κυρίες και κύριοι συνάδελφοι</w:t>
      </w:r>
      <w:r w:rsidRPr="00C45B73">
        <w:rPr>
          <w:rFonts w:eastAsia="Times New Roman"/>
          <w:szCs w:val="24"/>
        </w:rPr>
        <w:t xml:space="preserve"> -</w:t>
      </w:r>
      <w:r>
        <w:rPr>
          <w:rFonts w:eastAsia="Times New Roman"/>
          <w:szCs w:val="24"/>
        </w:rPr>
        <w:t xml:space="preserve">και αυτό έχει αποδείξει η πράξη και αυτό </w:t>
      </w:r>
      <w:r>
        <w:rPr>
          <w:rFonts w:eastAsia="Times New Roman"/>
          <w:szCs w:val="24"/>
        </w:rPr>
        <w:t>σας λένε και οι καλοί συνάδελφοι όλο αυτό διάστημα</w:t>
      </w:r>
      <w:r w:rsidRPr="00C45B73">
        <w:rPr>
          <w:rFonts w:eastAsia="Times New Roman"/>
          <w:szCs w:val="24"/>
        </w:rPr>
        <w:t>-</w:t>
      </w:r>
      <w:r>
        <w:rPr>
          <w:rFonts w:eastAsia="Times New Roman"/>
          <w:szCs w:val="24"/>
        </w:rPr>
        <w:t xml:space="preserve">ότι τι θέλετε; Θέλετε παντού στη </w:t>
      </w:r>
      <w:r>
        <w:rPr>
          <w:rFonts w:eastAsia="Times New Roman"/>
          <w:szCs w:val="24"/>
        </w:rPr>
        <w:lastRenderedPageBreak/>
        <w:t>δ</w:t>
      </w:r>
      <w:r>
        <w:rPr>
          <w:rFonts w:eastAsia="Times New Roman"/>
          <w:szCs w:val="24"/>
        </w:rPr>
        <w:t xml:space="preserve">ημόσια </w:t>
      </w:r>
      <w:r>
        <w:rPr>
          <w:rFonts w:eastAsia="Times New Roman"/>
          <w:szCs w:val="24"/>
        </w:rPr>
        <w:t>δ</w:t>
      </w:r>
      <w:r>
        <w:rPr>
          <w:rFonts w:eastAsia="Times New Roman"/>
          <w:szCs w:val="24"/>
        </w:rPr>
        <w:t>ιοίκηση «</w:t>
      </w:r>
      <w:proofErr w:type="spellStart"/>
      <w:r>
        <w:rPr>
          <w:rFonts w:eastAsia="Times New Roman"/>
          <w:szCs w:val="24"/>
        </w:rPr>
        <w:t>Καρανίκες</w:t>
      </w:r>
      <w:proofErr w:type="spellEnd"/>
      <w:r>
        <w:rPr>
          <w:rFonts w:eastAsia="Times New Roman"/>
          <w:szCs w:val="24"/>
        </w:rPr>
        <w:t>» με ανάλογα χαρακτηριστικά, γνώσεις, προϋπηρεσία και χαρακτήρα. Είναι αυτό που λέμε ό,τι δηλώσεις είσαι άλλα αντ’ άλλων. Και αυτό που συζητάμε</w:t>
      </w:r>
      <w:r>
        <w:rPr>
          <w:rFonts w:eastAsia="Times New Roman"/>
          <w:szCs w:val="24"/>
        </w:rPr>
        <w:t>,</w:t>
      </w:r>
      <w:r>
        <w:rPr>
          <w:rFonts w:eastAsia="Times New Roman"/>
          <w:szCs w:val="24"/>
        </w:rPr>
        <w:t xml:space="preserve"> </w:t>
      </w:r>
      <w:r>
        <w:rPr>
          <w:rFonts w:eastAsia="Times New Roman"/>
          <w:szCs w:val="24"/>
        </w:rPr>
        <w:t>σε αυτό το γενικό κλίμα εντάσσεται, κυρίες και κύριοι συνάδελφοι. Δηλαδή, με λίγα λόγια, αυτό που θέλει η Κυβέρνηση</w:t>
      </w:r>
      <w:r>
        <w:rPr>
          <w:rFonts w:eastAsia="Times New Roman"/>
          <w:szCs w:val="24"/>
        </w:rPr>
        <w:t>,</w:t>
      </w:r>
      <w:r>
        <w:rPr>
          <w:rFonts w:eastAsia="Times New Roman"/>
          <w:szCs w:val="24"/>
        </w:rPr>
        <w:t xml:space="preserve"> είναι μια δημόσια διοίκηση με την οποία θα αισθάνεται αλληλέγγυος και ο κ. Καρανίκας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όλοι οι κομματικοί παρατρεχάμενοι</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τα τελευταία τριάμισι χρόνια έχετε διορίσει.</w:t>
      </w:r>
    </w:p>
    <w:p w14:paraId="4B89EFF1" w14:textId="77777777" w:rsidR="00BB0D3B" w:rsidRDefault="0084757C">
      <w:pPr>
        <w:spacing w:after="0" w:line="600" w:lineRule="auto"/>
        <w:ind w:firstLine="720"/>
        <w:jc w:val="both"/>
        <w:rPr>
          <w:rFonts w:eastAsia="Times New Roman"/>
          <w:szCs w:val="24"/>
        </w:rPr>
      </w:pPr>
      <w:r>
        <w:rPr>
          <w:rFonts w:eastAsia="Times New Roman"/>
          <w:szCs w:val="24"/>
        </w:rPr>
        <w:t xml:space="preserve">Και γιατί σας επικρίνουμε -για να πάμε και στο προκείμενο-, κύριε Υπουργέ και κύριοι της Κυβέρνησης; Διότι προς επίρρωση όσων σας είπα νωρίτερα ακολουθείτε ακριβώς αυτές τις παθογένειες και αυτές </w:t>
      </w:r>
      <w:r>
        <w:rPr>
          <w:rFonts w:eastAsia="Times New Roman"/>
          <w:szCs w:val="24"/>
        </w:rPr>
        <w:t xml:space="preserve">τις πρακτικές της δεκαετίας του ’80. Τι κάνατε εν προκειμένω; Ψηφίσατε πανηγυρικά τον νόμο για να επιλέξετε γραμματείς </w:t>
      </w:r>
      <w:r>
        <w:rPr>
          <w:rFonts w:eastAsia="Times New Roman"/>
          <w:szCs w:val="24"/>
        </w:rPr>
        <w:t>-</w:t>
      </w:r>
      <w:r>
        <w:rPr>
          <w:rFonts w:eastAsia="Times New Roman"/>
          <w:szCs w:val="24"/>
        </w:rPr>
        <w:t>δήθεν με αδιάβλητο και αξιοκρατικό τρόπο</w:t>
      </w:r>
      <w:r>
        <w:rPr>
          <w:rFonts w:eastAsia="Times New Roman"/>
          <w:szCs w:val="24"/>
        </w:rPr>
        <w:t>-</w:t>
      </w:r>
      <w:r>
        <w:rPr>
          <w:rFonts w:eastAsia="Times New Roman"/>
          <w:szCs w:val="24"/>
        </w:rPr>
        <w:t xml:space="preserve"> και τελικά τι κάνετε; Ακριβώς το αντίθετο. Καθυστερήσατε την εφαρμογή του νόμου</w:t>
      </w:r>
      <w:r>
        <w:rPr>
          <w:rFonts w:eastAsia="Times New Roman"/>
          <w:szCs w:val="24"/>
        </w:rPr>
        <w:t>,</w:t>
      </w:r>
      <w:r>
        <w:rPr>
          <w:rFonts w:eastAsia="Times New Roman"/>
          <w:szCs w:val="24"/>
        </w:rPr>
        <w:t xml:space="preserve"> και με τις πρ</w:t>
      </w:r>
      <w:r>
        <w:rPr>
          <w:rFonts w:eastAsia="Times New Roman"/>
          <w:szCs w:val="24"/>
        </w:rPr>
        <w:t>ακτικές σας στην ουσία</w:t>
      </w:r>
      <w:r>
        <w:rPr>
          <w:rFonts w:eastAsia="Times New Roman"/>
          <w:szCs w:val="24"/>
        </w:rPr>
        <w:t>,</w:t>
      </w:r>
      <w:r>
        <w:rPr>
          <w:rFonts w:eastAsia="Times New Roman"/>
          <w:szCs w:val="24"/>
        </w:rPr>
        <w:t xml:space="preserve"> τον αλλοιώσατε, για να εξυπηρετήσετε, όπως σας είπα και πριν, τους κομματικούς σας φίλους.</w:t>
      </w:r>
    </w:p>
    <w:p w14:paraId="4B89EFF2" w14:textId="77777777" w:rsidR="00BB0D3B" w:rsidRDefault="0084757C">
      <w:pPr>
        <w:spacing w:after="0" w:line="600" w:lineRule="auto"/>
        <w:ind w:firstLine="720"/>
        <w:jc w:val="both"/>
        <w:rPr>
          <w:rFonts w:eastAsia="Times New Roman"/>
          <w:szCs w:val="24"/>
        </w:rPr>
      </w:pPr>
      <w:r>
        <w:rPr>
          <w:rFonts w:eastAsia="Times New Roman"/>
          <w:szCs w:val="24"/>
        </w:rPr>
        <w:lastRenderedPageBreak/>
        <w:t>Εδώ, όμως -το είπε και ο Γιώργος Γεωργαντάς- υπάρχουν πολύ σοβαρά ζητήματα που ανακύπτουν. Έχω την αίσθηση ότι είναι και πολιτικώς μεμπτά, γι</w:t>
      </w:r>
      <w:r>
        <w:rPr>
          <w:rFonts w:eastAsia="Times New Roman"/>
          <w:szCs w:val="24"/>
        </w:rPr>
        <w:t>α να μην πούμε και κάτι άλλο. Θα δούμε στη συνέχεια. Διότι δεν μπορείς να διακηρύττεις ότι θέλεις τη διαφάνεια και την ίδια στιγμή να αποκρύπτεις το γεγονός ότι τέσσερις Υπουργοί λάβατε έγγραφα από το ΑΣΕΠ που αφορούσαν στοιχεία των υποψηφίων. Τέσσερις Υπο</w:t>
      </w:r>
      <w:r>
        <w:rPr>
          <w:rFonts w:eastAsia="Times New Roman"/>
          <w:szCs w:val="24"/>
        </w:rPr>
        <w:t xml:space="preserve">υργοί! Έχω την αίσθηση, κύρια Υπουργέ, ότι πρέπει να απαντήσετε, διότι εδώ είναι κάτι πολύ σαφές και συγκεκριμένο που λέμε. Μάλιστα ήταν καταστάσεις με τα ονόματα και τα πλήρη στοιχεία όλων των υποψηφίων. </w:t>
      </w:r>
    </w:p>
    <w:p w14:paraId="4B89EFF3" w14:textId="77777777" w:rsidR="00BB0D3B" w:rsidRDefault="0084757C">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w:t>
      </w:r>
      <w:r>
        <w:rPr>
          <w:rFonts w:eastAsia="Times New Roman"/>
          <w:szCs w:val="24"/>
        </w:rPr>
        <w:t>όνου ομιλίας του κυρίου Βουλευτή)</w:t>
      </w:r>
    </w:p>
    <w:p w14:paraId="4B89EFF4" w14:textId="77777777" w:rsidR="00BB0D3B" w:rsidRDefault="0084757C">
      <w:pPr>
        <w:spacing w:after="0" w:line="600" w:lineRule="auto"/>
        <w:ind w:firstLine="720"/>
        <w:jc w:val="both"/>
        <w:rPr>
          <w:rFonts w:eastAsia="Times New Roman"/>
          <w:szCs w:val="24"/>
        </w:rPr>
      </w:pPr>
      <w:r>
        <w:rPr>
          <w:rFonts w:eastAsia="Times New Roman"/>
          <w:szCs w:val="24"/>
        </w:rPr>
        <w:t>Είπα ότι θα κάνω χρήση και της δευτερολογίας μου.</w:t>
      </w:r>
    </w:p>
    <w:p w14:paraId="4B89EFF5" w14:textId="77777777" w:rsidR="00BB0D3B" w:rsidRDefault="0084757C">
      <w:pPr>
        <w:spacing w:after="0" w:line="600" w:lineRule="auto"/>
        <w:ind w:firstLine="720"/>
        <w:jc w:val="both"/>
        <w:rPr>
          <w:rFonts w:eastAsia="Times New Roman"/>
          <w:szCs w:val="24"/>
        </w:rPr>
      </w:pPr>
      <w:r>
        <w:rPr>
          <w:rFonts w:eastAsia="Times New Roman"/>
          <w:szCs w:val="24"/>
        </w:rPr>
        <w:t xml:space="preserve">Το είπε και ο κ. Βορίδης. Τα ευαίσθητα προσωπικά δεδομένα, όπως γνωρίζετε, περιβάλλονται της προστασίας όχι μόνο των εσωτερικών νόμων, αλλά τελευταία </w:t>
      </w:r>
      <w:r>
        <w:rPr>
          <w:rFonts w:eastAsia="Times New Roman"/>
          <w:szCs w:val="24"/>
        </w:rPr>
        <w:t>-</w:t>
      </w:r>
      <w:r>
        <w:rPr>
          <w:rFonts w:eastAsia="Times New Roman"/>
          <w:szCs w:val="24"/>
        </w:rPr>
        <w:t>με πολύ αυστηρό τρόπο</w:t>
      </w:r>
      <w:r>
        <w:rPr>
          <w:rFonts w:eastAsia="Times New Roman"/>
          <w:szCs w:val="24"/>
        </w:rPr>
        <w:t xml:space="preserve"> με ένα ιδιαίτερα αυστηρό πλαίσιο</w:t>
      </w:r>
      <w:r>
        <w:rPr>
          <w:rFonts w:eastAsia="Times New Roman"/>
          <w:szCs w:val="24"/>
        </w:rPr>
        <w:t>-</w:t>
      </w:r>
      <w:r>
        <w:rPr>
          <w:rFonts w:eastAsia="Times New Roman"/>
          <w:szCs w:val="24"/>
        </w:rPr>
        <w:t xml:space="preserve"> και των κοινοτικών νόμων. Στοιχεία που αντί να είναι υπό την προστασία της θεσμικής </w:t>
      </w:r>
      <w:r>
        <w:rPr>
          <w:rFonts w:eastAsia="Times New Roman"/>
          <w:szCs w:val="24"/>
        </w:rPr>
        <w:lastRenderedPageBreak/>
        <w:t>θωράκισης που παρέχει το ΑΣΕΠ, βρίσκονται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σε συρτάρια Υπουργών. Διότι είναι εύλογο να έχει κάποιος υπόνοιες -το λέμε εμείς ως Νέ</w:t>
      </w:r>
      <w:r>
        <w:rPr>
          <w:rFonts w:eastAsia="Times New Roman"/>
          <w:szCs w:val="24"/>
        </w:rPr>
        <w:t>α Δημοκρατία- ότι μπορεί να αλλοιωθεί η αξιολόγηση αλλά</w:t>
      </w:r>
      <w:r>
        <w:rPr>
          <w:rFonts w:eastAsia="Times New Roman"/>
          <w:szCs w:val="24"/>
        </w:rPr>
        <w:t>,</w:t>
      </w:r>
      <w:r>
        <w:rPr>
          <w:rFonts w:eastAsia="Times New Roman"/>
          <w:szCs w:val="24"/>
        </w:rPr>
        <w:t xml:space="preserve"> βεβαίως </w:t>
      </w:r>
      <w:r>
        <w:rPr>
          <w:rFonts w:eastAsia="Times New Roman"/>
          <w:szCs w:val="24"/>
        </w:rPr>
        <w:t>,</w:t>
      </w:r>
      <w:r>
        <w:rPr>
          <w:rFonts w:eastAsia="Times New Roman"/>
          <w:szCs w:val="24"/>
        </w:rPr>
        <w:t>και η τελική επιλογή, από τη στιγμή που μπορεί ο Υπουργός να έχει πρόσβαση σε αυτά τα στοιχεία.</w:t>
      </w:r>
    </w:p>
    <w:p w14:paraId="4B89EFF6" w14:textId="77777777" w:rsidR="00BB0D3B" w:rsidRDefault="0084757C">
      <w:pPr>
        <w:spacing w:after="0" w:line="600" w:lineRule="auto"/>
        <w:ind w:firstLine="720"/>
        <w:jc w:val="both"/>
        <w:rPr>
          <w:rFonts w:eastAsia="Times New Roman"/>
          <w:szCs w:val="24"/>
        </w:rPr>
      </w:pPr>
      <w:r>
        <w:rPr>
          <w:rFonts w:eastAsia="Times New Roman"/>
          <w:szCs w:val="24"/>
        </w:rPr>
        <w:t>Εδώ, λοιπόν, αυτό που πρέπει να απαντήσετε</w:t>
      </w:r>
      <w:r>
        <w:rPr>
          <w:rFonts w:eastAsia="Times New Roman"/>
          <w:szCs w:val="24"/>
        </w:rPr>
        <w:t>,</w:t>
      </w:r>
      <w:r>
        <w:rPr>
          <w:rFonts w:eastAsia="Times New Roman"/>
          <w:szCs w:val="24"/>
        </w:rPr>
        <w:t xml:space="preserve"> είναι πόσο λογικό και ηθικά επιτρεπτό είναι να γνω</w:t>
      </w:r>
      <w:r>
        <w:rPr>
          <w:rFonts w:eastAsia="Times New Roman"/>
          <w:szCs w:val="24"/>
        </w:rPr>
        <w:t xml:space="preserve">ρίζουν οι εν ενεργεία </w:t>
      </w:r>
      <w:r>
        <w:rPr>
          <w:rFonts w:eastAsia="Times New Roman"/>
          <w:szCs w:val="24"/>
        </w:rPr>
        <w:t>γ</w:t>
      </w:r>
      <w:r>
        <w:rPr>
          <w:rFonts w:eastAsia="Times New Roman"/>
          <w:szCs w:val="24"/>
        </w:rPr>
        <w:t xml:space="preserve">ενικοί </w:t>
      </w:r>
      <w:r>
        <w:rPr>
          <w:rFonts w:eastAsia="Times New Roman"/>
          <w:szCs w:val="24"/>
        </w:rPr>
        <w:t>γ</w:t>
      </w:r>
      <w:r>
        <w:rPr>
          <w:rFonts w:eastAsia="Times New Roman"/>
          <w:szCs w:val="24"/>
        </w:rPr>
        <w:t xml:space="preserve">ραμματείς τους </w:t>
      </w:r>
      <w:proofErr w:type="spellStart"/>
      <w:r>
        <w:rPr>
          <w:rFonts w:eastAsia="Times New Roman"/>
          <w:szCs w:val="24"/>
        </w:rPr>
        <w:t>ανθυποψηφίους</w:t>
      </w:r>
      <w:proofErr w:type="spellEnd"/>
      <w:r>
        <w:rPr>
          <w:rFonts w:eastAsia="Times New Roman"/>
          <w:szCs w:val="24"/>
        </w:rPr>
        <w:t xml:space="preserve"> τους και τα προσόντα τους, τη στιγμή που οι άλλοι υποψήφιοι αγνοούν τα δικά τους. Έχετε σχηματίσει την αντίληψη, την αίσθηση ότι τηρήθηκαν διαφανώς και αξιοκρατικά οι διαδικασίες; Στην ουσία κάνετ</w:t>
      </w:r>
      <w:r>
        <w:rPr>
          <w:rFonts w:eastAsia="Times New Roman"/>
          <w:szCs w:val="24"/>
        </w:rPr>
        <w:t>ε αυτό που σας είπε νωρίτερα ο συνάδελφος κ. Βορίδης</w:t>
      </w:r>
      <w:r>
        <w:rPr>
          <w:rFonts w:eastAsia="Times New Roman"/>
          <w:szCs w:val="24"/>
        </w:rPr>
        <w:t>.</w:t>
      </w:r>
      <w:r>
        <w:rPr>
          <w:rFonts w:eastAsia="Times New Roman"/>
          <w:szCs w:val="24"/>
        </w:rPr>
        <w:t xml:space="preserve"> Φωτογραφίζετε τις θέσεις. Βάζετε κατά περίπτωση τις προϋποθέσεις που θέλετε και μετά κάνετε τις επιλογές. Σας το είπε περίτρανα με τα δύο παραδείγματα των </w:t>
      </w:r>
      <w:r>
        <w:rPr>
          <w:rFonts w:eastAsia="Times New Roman"/>
          <w:szCs w:val="24"/>
        </w:rPr>
        <w:t>γ</w:t>
      </w:r>
      <w:r>
        <w:rPr>
          <w:rFonts w:eastAsia="Times New Roman"/>
          <w:szCs w:val="24"/>
        </w:rPr>
        <w:t xml:space="preserve">ενικών </w:t>
      </w:r>
      <w:r>
        <w:rPr>
          <w:rFonts w:eastAsia="Times New Roman"/>
          <w:szCs w:val="24"/>
        </w:rPr>
        <w:t>γ</w:t>
      </w:r>
      <w:r>
        <w:rPr>
          <w:rFonts w:eastAsia="Times New Roman"/>
          <w:szCs w:val="24"/>
        </w:rPr>
        <w:t>ραμματέων. Ή ισχύει για όλους ή ισχύει</w:t>
      </w:r>
      <w:r>
        <w:rPr>
          <w:rFonts w:eastAsia="Times New Roman"/>
          <w:szCs w:val="24"/>
        </w:rPr>
        <w:t xml:space="preserve"> κατά περίπτωση. Ισχύει κατά περίπτωση «να μπει ο δικός μας». Αυτή είναι η ουσία.</w:t>
      </w:r>
    </w:p>
    <w:p w14:paraId="4B89EFF7" w14:textId="77777777" w:rsidR="00BB0D3B" w:rsidRDefault="0084757C">
      <w:pPr>
        <w:spacing w:after="0" w:line="600" w:lineRule="auto"/>
        <w:ind w:firstLine="720"/>
        <w:jc w:val="both"/>
        <w:rPr>
          <w:rFonts w:eastAsia="Times New Roman"/>
          <w:szCs w:val="24"/>
        </w:rPr>
      </w:pPr>
      <w:r>
        <w:rPr>
          <w:rFonts w:eastAsia="Times New Roman"/>
          <w:szCs w:val="24"/>
        </w:rPr>
        <w:lastRenderedPageBreak/>
        <w:t>Πού ενεπλάκη, λοιπόν, το ΑΣΕΠ στην πρόσκληση ενδιαφέροντος στην επιλογή των διοικητικών, τομεακών αναπληρωτών και όλων αυτών των γραμματέων; Πού είναι το Ειδικό Συμβούλιο Επι</w:t>
      </w:r>
      <w:r>
        <w:rPr>
          <w:rFonts w:eastAsia="Times New Roman"/>
          <w:szCs w:val="24"/>
        </w:rPr>
        <w:t>λογής Διοικήσεων</w:t>
      </w:r>
      <w:r>
        <w:rPr>
          <w:rFonts w:eastAsia="Times New Roman"/>
          <w:szCs w:val="24"/>
        </w:rPr>
        <w:t>--</w:t>
      </w:r>
      <w:r>
        <w:rPr>
          <w:rFonts w:eastAsia="Times New Roman"/>
          <w:szCs w:val="24"/>
        </w:rPr>
        <w:t xml:space="preserve"> που είναι υπό τη στέγη του ΑΣΕΠ</w:t>
      </w:r>
      <w:r>
        <w:rPr>
          <w:rFonts w:eastAsia="Times New Roman"/>
          <w:szCs w:val="24"/>
        </w:rPr>
        <w:t>-</w:t>
      </w:r>
      <w:r>
        <w:rPr>
          <w:rFonts w:eastAsia="Times New Roman"/>
          <w:szCs w:val="24"/>
        </w:rPr>
        <w:t xml:space="preserve"> στη διαδικασία αξιολόγησης των προσόντων όπως προβλέπει ο νόμος; Ψηφίσατε τον νόμο για τα επιτελικά στελέχη από το 2016. Ποια κενή θέση καλύψατε με τις προϋποθέσεις του νόμου; Δίνετε συνεχώς παρατάσεις κα</w:t>
      </w:r>
      <w:r>
        <w:rPr>
          <w:rFonts w:eastAsia="Times New Roman"/>
          <w:szCs w:val="24"/>
        </w:rPr>
        <w:t>ι στην ουσία τι κάνετε; Απλά καταστρατηγείτε τον νόμο και ποτέ δεν τον εφαρμόζετε, έναν νόμο που με πολλές κορώνες τον φέρατε στη Βουλή.</w:t>
      </w:r>
    </w:p>
    <w:p w14:paraId="4B89EFF8" w14:textId="77777777" w:rsidR="00BB0D3B" w:rsidRDefault="0084757C">
      <w:pPr>
        <w:spacing w:after="0" w:line="600" w:lineRule="auto"/>
        <w:ind w:firstLine="720"/>
        <w:jc w:val="both"/>
        <w:rPr>
          <w:rFonts w:eastAsia="Times New Roman"/>
          <w:szCs w:val="24"/>
        </w:rPr>
      </w:pPr>
      <w:r>
        <w:rPr>
          <w:rFonts w:eastAsia="Times New Roman"/>
          <w:szCs w:val="24"/>
        </w:rPr>
        <w:t>Για να συνεννοούμαστε και να φτάσουμε στο προκείμενο, τέτοιες πρακτικές δεν αντέχουν στη λογική</w:t>
      </w:r>
      <w:r>
        <w:rPr>
          <w:rFonts w:eastAsia="Times New Roman"/>
          <w:szCs w:val="24"/>
        </w:rPr>
        <w:t>,</w:t>
      </w:r>
      <w:r>
        <w:rPr>
          <w:rFonts w:eastAsia="Times New Roman"/>
          <w:szCs w:val="24"/>
        </w:rPr>
        <w:t xml:space="preserve"> και εμείς αύριο ως Κυβ</w:t>
      </w:r>
      <w:r>
        <w:rPr>
          <w:rFonts w:eastAsia="Times New Roman"/>
          <w:szCs w:val="24"/>
        </w:rPr>
        <w:t>έρνηση -το έχει πει και ο Κυριάκος Μητσοτάκης- κομματικούς φίλους, «</w:t>
      </w:r>
      <w:proofErr w:type="spellStart"/>
      <w:r>
        <w:rPr>
          <w:rFonts w:eastAsia="Times New Roman"/>
          <w:szCs w:val="24"/>
        </w:rPr>
        <w:t>Καρανίκες</w:t>
      </w:r>
      <w:proofErr w:type="spellEnd"/>
      <w:r>
        <w:rPr>
          <w:rFonts w:eastAsia="Times New Roman"/>
          <w:szCs w:val="24"/>
        </w:rPr>
        <w:t>» και ημετέρους δεν πρόκειται να τους δεχτούμε. Αυτό είναι ξεκάθαρο και να το γνωρίζετε.</w:t>
      </w:r>
    </w:p>
    <w:p w14:paraId="4B89EFF9" w14:textId="77777777" w:rsidR="00BB0D3B" w:rsidRDefault="0084757C">
      <w:pPr>
        <w:spacing w:after="0" w:line="600" w:lineRule="auto"/>
        <w:ind w:firstLine="720"/>
        <w:jc w:val="both"/>
        <w:rPr>
          <w:rFonts w:eastAsia="Times New Roman"/>
          <w:szCs w:val="24"/>
        </w:rPr>
      </w:pPr>
      <w:r>
        <w:rPr>
          <w:rFonts w:eastAsia="Times New Roman"/>
          <w:szCs w:val="24"/>
        </w:rPr>
        <w:t>Και όλα αυτά που σας αναφέρω έρχονται απλά να επικυρώσουν αυτό που σας είπα και στην αρχή.</w:t>
      </w:r>
      <w:r>
        <w:rPr>
          <w:rFonts w:eastAsia="Times New Roman"/>
          <w:szCs w:val="24"/>
        </w:rPr>
        <w:t xml:space="preserve"> Στην ουσία, είστε εραστές των παθογενειών του παρελθόντος, είστε εραστές της δεκαετίας του ’80. </w:t>
      </w:r>
    </w:p>
    <w:p w14:paraId="4B89EFF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Υποτίθεται ότι θα φέρνατε το καινούργιο, το νέο και για αυτό σας ψήφισε ο κόσμος, αλλά, όπως είπα και πριν, είστε το κακό παρελθόν</w:t>
      </w:r>
      <w:r w:rsidRPr="00AF2ED0">
        <w:rPr>
          <w:rFonts w:eastAsia="Times New Roman" w:cs="Times New Roman"/>
          <w:szCs w:val="24"/>
        </w:rPr>
        <w:t>,</w:t>
      </w:r>
      <w:r>
        <w:rPr>
          <w:rFonts w:eastAsia="Times New Roman" w:cs="Times New Roman"/>
          <w:szCs w:val="24"/>
        </w:rPr>
        <w:t xml:space="preserve"> που ούτως ή άλλως</w:t>
      </w:r>
      <w:r w:rsidRPr="00AF2ED0">
        <w:rPr>
          <w:rFonts w:eastAsia="Times New Roman" w:cs="Times New Roman"/>
          <w:szCs w:val="24"/>
        </w:rPr>
        <w:t>,</w:t>
      </w:r>
      <w:r>
        <w:rPr>
          <w:rFonts w:eastAsia="Times New Roman" w:cs="Times New Roman"/>
          <w:szCs w:val="24"/>
        </w:rPr>
        <w:t xml:space="preserve"> αργά ή γρήγορα -μάλλον πολύ σύντομα, όπως δείχνουν τα πράγματα- θα είστε οριστικά και γενικά παρελθόν.</w:t>
      </w:r>
    </w:p>
    <w:p w14:paraId="4B89EFF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B89EFFC"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9EFFD" w14:textId="77777777" w:rsidR="00BB0D3B" w:rsidRDefault="0084757C">
      <w:pPr>
        <w:spacing w:after="0" w:line="600" w:lineRule="auto"/>
        <w:ind w:firstLine="720"/>
        <w:jc w:val="both"/>
        <w:rPr>
          <w:rFonts w:eastAsia="Times New Roman" w:cs="Times New Roman"/>
          <w:szCs w:val="24"/>
        </w:rPr>
      </w:pPr>
      <w:r w:rsidRPr="00AF2ED0">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Κεδίκογλου</w:t>
      </w:r>
      <w:proofErr w:type="spellEnd"/>
      <w:r>
        <w:rPr>
          <w:rFonts w:eastAsia="Times New Roman" w:cs="Times New Roman"/>
          <w:szCs w:val="24"/>
        </w:rPr>
        <w:t>.</w:t>
      </w:r>
    </w:p>
    <w:p w14:paraId="4B89EFFE" w14:textId="77777777" w:rsidR="00BB0D3B" w:rsidRDefault="0084757C">
      <w:pPr>
        <w:spacing w:after="0" w:line="600" w:lineRule="auto"/>
        <w:ind w:firstLine="720"/>
        <w:jc w:val="both"/>
        <w:rPr>
          <w:rFonts w:eastAsia="Times New Roman" w:cs="Times New Roman"/>
          <w:szCs w:val="24"/>
        </w:rPr>
      </w:pPr>
      <w:r w:rsidRPr="00420FFC">
        <w:rPr>
          <w:rFonts w:eastAsia="Times New Roman" w:cs="Times New Roman"/>
          <w:b/>
          <w:szCs w:val="24"/>
        </w:rPr>
        <w:t>Σ</w:t>
      </w:r>
      <w:r>
        <w:rPr>
          <w:rFonts w:eastAsia="Times New Roman" w:cs="Times New Roman"/>
          <w:b/>
          <w:szCs w:val="24"/>
        </w:rPr>
        <w:t>Ι</w:t>
      </w:r>
      <w:r w:rsidRPr="00420FFC">
        <w:rPr>
          <w:rFonts w:eastAsia="Times New Roman" w:cs="Times New Roman"/>
          <w:b/>
          <w:szCs w:val="24"/>
        </w:rPr>
        <w:t>ΜΟΣ Κ</w:t>
      </w:r>
      <w:r w:rsidRPr="00420FFC">
        <w:rPr>
          <w:rFonts w:eastAsia="Times New Roman" w:cs="Times New Roman"/>
          <w:b/>
          <w:szCs w:val="24"/>
        </w:rPr>
        <w:t>ΕΔΙΚΟΓΛΟΥ:</w:t>
      </w:r>
      <w:r>
        <w:rPr>
          <w:rFonts w:eastAsia="Times New Roman" w:cs="Times New Roman"/>
          <w:szCs w:val="24"/>
        </w:rPr>
        <w:t xml:space="preserve"> Κυρίες και κύριοι συνάδελφοι, «α</w:t>
      </w:r>
      <w:r w:rsidRPr="00853BA9">
        <w:rPr>
          <w:rFonts w:eastAsia="Times New Roman" w:cs="Times New Roman"/>
          <w:szCs w:val="24"/>
        </w:rPr>
        <w:t xml:space="preserve">ρχή άνδρα </w:t>
      </w:r>
      <w:proofErr w:type="spellStart"/>
      <w:r w:rsidRPr="00853BA9">
        <w:rPr>
          <w:rFonts w:eastAsia="Times New Roman" w:cs="Times New Roman"/>
          <w:szCs w:val="24"/>
        </w:rPr>
        <w:t>δείκνυσι</w:t>
      </w:r>
      <w:r>
        <w:rPr>
          <w:rFonts w:eastAsia="Times New Roman" w:cs="Times New Roman"/>
          <w:szCs w:val="24"/>
        </w:rPr>
        <w:t>ν</w:t>
      </w:r>
      <w:proofErr w:type="spellEnd"/>
      <w:r>
        <w:rPr>
          <w:rFonts w:eastAsia="Times New Roman" w:cs="Times New Roman"/>
          <w:szCs w:val="24"/>
        </w:rPr>
        <w:t>»</w:t>
      </w:r>
      <w:r w:rsidRPr="00853BA9">
        <w:rPr>
          <w:rFonts w:eastAsia="Times New Roman" w:cs="Times New Roman"/>
          <w:szCs w:val="24"/>
        </w:rPr>
        <w:t xml:space="preserve"> έλεγαν οι πρόγονοί μας και τα τριάμισι τελευταία χρόνια βιώνουμε τη χειρότερη δυνατή επιβεβαίωση του γνωστού ρητού. Τώρα πια έπεσαν οι μάσκες σας οι προεκλογικές. Όλοι γνωρίζουν τι είστε, τι π</w:t>
      </w:r>
      <w:r w:rsidRPr="00853BA9">
        <w:rPr>
          <w:rFonts w:eastAsia="Times New Roman" w:cs="Times New Roman"/>
          <w:szCs w:val="24"/>
        </w:rPr>
        <w:t>ρεσβεύετε, ποιο είναι το ήθος και το ύφος της διακυβέρνησής σας, ποια είναι η προσήλωσή σας στο Σύνταγμα, στα δημοκρατικά ιδεώδη.</w:t>
      </w:r>
      <w:r>
        <w:rPr>
          <w:rFonts w:eastAsia="Times New Roman" w:cs="Times New Roman"/>
          <w:szCs w:val="24"/>
        </w:rPr>
        <w:t xml:space="preserve"> </w:t>
      </w:r>
      <w:r w:rsidRPr="00853BA9">
        <w:rPr>
          <w:rFonts w:eastAsia="Times New Roman" w:cs="Times New Roman"/>
          <w:szCs w:val="24"/>
        </w:rPr>
        <w:t xml:space="preserve">Δεν είναι τυχαίο άλλωστε ότι το καινούργιο συντομότερο ανέκδοτο είναι </w:t>
      </w:r>
      <w:r>
        <w:rPr>
          <w:rFonts w:eastAsia="Times New Roman" w:cs="Times New Roman"/>
          <w:szCs w:val="24"/>
        </w:rPr>
        <w:t>«</w:t>
      </w:r>
      <w:r w:rsidRPr="00853BA9">
        <w:rPr>
          <w:rFonts w:eastAsia="Times New Roman" w:cs="Times New Roman"/>
          <w:szCs w:val="24"/>
        </w:rPr>
        <w:t xml:space="preserve">το </w:t>
      </w:r>
      <w:r>
        <w:rPr>
          <w:rFonts w:eastAsia="Times New Roman" w:cs="Times New Roman"/>
          <w:szCs w:val="24"/>
        </w:rPr>
        <w:t>ηθικό πλεονέκτημα της Αριστεράς»</w:t>
      </w:r>
      <w:r w:rsidRPr="00853BA9">
        <w:rPr>
          <w:rFonts w:eastAsia="Times New Roman" w:cs="Times New Roman"/>
          <w:szCs w:val="24"/>
        </w:rPr>
        <w:t>.</w:t>
      </w:r>
    </w:p>
    <w:p w14:paraId="4B89EFFF"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lastRenderedPageBreak/>
        <w:t xml:space="preserve">Ας αρχίσουμε όμως </w:t>
      </w:r>
      <w:r w:rsidRPr="00853BA9">
        <w:rPr>
          <w:rFonts w:eastAsia="Times New Roman" w:cs="Times New Roman"/>
          <w:szCs w:val="24"/>
        </w:rPr>
        <w:t>από τα βασικά.</w:t>
      </w:r>
      <w:r>
        <w:rPr>
          <w:rFonts w:eastAsia="Times New Roman" w:cs="Times New Roman"/>
          <w:szCs w:val="24"/>
        </w:rPr>
        <w:t xml:space="preserve"> </w:t>
      </w:r>
      <w:r w:rsidRPr="00853BA9">
        <w:rPr>
          <w:rFonts w:eastAsia="Times New Roman" w:cs="Times New Roman"/>
          <w:szCs w:val="24"/>
        </w:rPr>
        <w:t xml:space="preserve">Η </w:t>
      </w:r>
      <w:r>
        <w:rPr>
          <w:rFonts w:eastAsia="Times New Roman" w:cs="Times New Roman"/>
          <w:szCs w:val="24"/>
        </w:rPr>
        <w:t>δ</w:t>
      </w:r>
      <w:r w:rsidRPr="00853BA9">
        <w:rPr>
          <w:rFonts w:eastAsia="Times New Roman" w:cs="Times New Roman"/>
          <w:szCs w:val="24"/>
        </w:rPr>
        <w:t>ημοκρατία</w:t>
      </w:r>
      <w:r w:rsidRPr="00853BA9">
        <w:rPr>
          <w:rFonts w:eastAsia="Times New Roman" w:cs="Times New Roman"/>
          <w:szCs w:val="24"/>
        </w:rPr>
        <w:t xml:space="preserve"> </w:t>
      </w:r>
      <w:r>
        <w:rPr>
          <w:rFonts w:eastAsia="Times New Roman" w:cs="Times New Roman"/>
          <w:szCs w:val="24"/>
        </w:rPr>
        <w:t>εδράζεται</w:t>
      </w:r>
      <w:r w:rsidRPr="00853BA9">
        <w:rPr>
          <w:rFonts w:eastAsia="Times New Roman" w:cs="Times New Roman"/>
          <w:szCs w:val="24"/>
        </w:rPr>
        <w:t xml:space="preserve"> στη διάκριση και την ανεξαρτησία των τριών θεσμικών πυλώνων της </w:t>
      </w:r>
      <w:r>
        <w:rPr>
          <w:rFonts w:eastAsia="Times New Roman" w:cs="Times New Roman"/>
          <w:szCs w:val="24"/>
        </w:rPr>
        <w:t>-</w:t>
      </w:r>
      <w:r w:rsidRPr="00853BA9">
        <w:rPr>
          <w:rFonts w:eastAsia="Times New Roman" w:cs="Times New Roman"/>
          <w:szCs w:val="24"/>
        </w:rPr>
        <w:t>της νομοθετικής, εκτελεστικής και δικαστικής εξουσίας</w:t>
      </w:r>
      <w:r>
        <w:rPr>
          <w:rFonts w:eastAsia="Times New Roman" w:cs="Times New Roman"/>
          <w:szCs w:val="24"/>
        </w:rPr>
        <w:t>-</w:t>
      </w:r>
      <w:r w:rsidRPr="00853BA9">
        <w:rPr>
          <w:rFonts w:eastAsia="Times New Roman" w:cs="Times New Roman"/>
          <w:szCs w:val="24"/>
        </w:rPr>
        <w:t xml:space="preserve"> και στην ελεύθερη λειτουργία της λεγόμενης </w:t>
      </w:r>
      <w:r>
        <w:rPr>
          <w:rFonts w:eastAsia="Times New Roman" w:cs="Times New Roman"/>
          <w:szCs w:val="24"/>
        </w:rPr>
        <w:t>«</w:t>
      </w:r>
      <w:r w:rsidRPr="00853BA9">
        <w:rPr>
          <w:rFonts w:eastAsia="Times New Roman" w:cs="Times New Roman"/>
          <w:szCs w:val="24"/>
        </w:rPr>
        <w:t>τέταρτης εξουσίας</w:t>
      </w:r>
      <w:r>
        <w:rPr>
          <w:rFonts w:eastAsia="Times New Roman" w:cs="Times New Roman"/>
          <w:szCs w:val="24"/>
        </w:rPr>
        <w:t xml:space="preserve">», </w:t>
      </w:r>
      <w:r w:rsidRPr="00853BA9">
        <w:rPr>
          <w:rFonts w:eastAsia="Times New Roman" w:cs="Times New Roman"/>
          <w:szCs w:val="24"/>
        </w:rPr>
        <w:t>των μέσων ενημέρωσης.</w:t>
      </w:r>
    </w:p>
    <w:p w14:paraId="4B89F000"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Είναι άραγ</w:t>
      </w:r>
      <w:r>
        <w:rPr>
          <w:rFonts w:eastAsia="Times New Roman" w:cs="Times New Roman"/>
          <w:szCs w:val="24"/>
        </w:rPr>
        <w:t xml:space="preserve">ε </w:t>
      </w:r>
      <w:r>
        <w:rPr>
          <w:rFonts w:eastAsia="Times New Roman" w:cs="Times New Roman"/>
          <w:szCs w:val="24"/>
        </w:rPr>
        <w:t>τυχαίο ότι πρώτος στόχος της Κ</w:t>
      </w:r>
      <w:r w:rsidRPr="00853BA9">
        <w:rPr>
          <w:rFonts w:eastAsia="Times New Roman" w:cs="Times New Roman"/>
          <w:szCs w:val="24"/>
        </w:rPr>
        <w:t xml:space="preserve">υβέρνησης ΣΥΡΙΖΑ ήταν να πλήξει την ανεξαρτησία των άλλων πυλώνων της </w:t>
      </w:r>
      <w:r>
        <w:rPr>
          <w:rFonts w:eastAsia="Times New Roman" w:cs="Times New Roman"/>
          <w:szCs w:val="24"/>
        </w:rPr>
        <w:t>δ</w:t>
      </w:r>
      <w:r w:rsidRPr="00853BA9">
        <w:rPr>
          <w:rFonts w:eastAsia="Times New Roman" w:cs="Times New Roman"/>
          <w:szCs w:val="24"/>
        </w:rPr>
        <w:t xml:space="preserve">ημοκρατίας </w:t>
      </w:r>
      <w:r w:rsidRPr="00853BA9">
        <w:rPr>
          <w:rFonts w:eastAsia="Times New Roman" w:cs="Times New Roman"/>
          <w:szCs w:val="24"/>
        </w:rPr>
        <w:t>μας; Μάλλον όχι, αφού για εσάς η διάκριση των εξουσιών είναι απεχθής. Για εσάς η εξουσία είναι μια και πρέπει να την ελέγχετε ολοκληρωτικά.</w:t>
      </w:r>
      <w:r>
        <w:rPr>
          <w:rFonts w:eastAsia="Times New Roman" w:cs="Times New Roman"/>
          <w:szCs w:val="24"/>
        </w:rPr>
        <w:t xml:space="preserve"> Εξ ο</w:t>
      </w:r>
      <w:r>
        <w:rPr>
          <w:rFonts w:eastAsia="Times New Roman" w:cs="Times New Roman"/>
          <w:szCs w:val="24"/>
        </w:rPr>
        <w:t>υ και οι περίφημες ατάκες του τύπου «πήραμε την Κυβέρνηση, δεν πήραμε ακόμα την εξουσία».</w:t>
      </w:r>
    </w:p>
    <w:p w14:paraId="4B89F001"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Ξεκινήσατε</w:t>
      </w:r>
      <w:r>
        <w:rPr>
          <w:rFonts w:eastAsia="Times New Roman" w:cs="Times New Roman"/>
          <w:szCs w:val="24"/>
        </w:rPr>
        <w:t>,</w:t>
      </w:r>
      <w:r w:rsidRPr="00853BA9">
        <w:rPr>
          <w:rFonts w:eastAsia="Times New Roman" w:cs="Times New Roman"/>
          <w:szCs w:val="24"/>
        </w:rPr>
        <w:t xml:space="preserve"> λοιπόν</w:t>
      </w:r>
      <w:r>
        <w:rPr>
          <w:rFonts w:eastAsia="Times New Roman" w:cs="Times New Roman"/>
          <w:szCs w:val="24"/>
        </w:rPr>
        <w:t>,</w:t>
      </w:r>
      <w:r w:rsidRPr="00853BA9">
        <w:rPr>
          <w:rFonts w:eastAsia="Times New Roman" w:cs="Times New Roman"/>
          <w:szCs w:val="24"/>
        </w:rPr>
        <w:t xml:space="preserve"> με μία πρωτοφανή επίθεση στα μέσα ενημέρωσης που δεν σας ήταν αρεστά. Προσπαθήσατε να κλείσετε εφημερίδες, πανηγυρίσατε</w:t>
      </w:r>
      <w:r>
        <w:rPr>
          <w:rFonts w:eastAsia="Times New Roman" w:cs="Times New Roman"/>
          <w:szCs w:val="24"/>
        </w:rPr>
        <w:t>,</w:t>
      </w:r>
      <w:r w:rsidRPr="00853BA9">
        <w:rPr>
          <w:rFonts w:eastAsia="Times New Roman" w:cs="Times New Roman"/>
          <w:szCs w:val="24"/>
        </w:rPr>
        <w:t xml:space="preserve"> όταν εξουδετερώσατε ένα τ</w:t>
      </w:r>
      <w:r w:rsidRPr="00853BA9">
        <w:rPr>
          <w:rFonts w:eastAsia="Times New Roman" w:cs="Times New Roman"/>
          <w:szCs w:val="24"/>
        </w:rPr>
        <w:t>ηλεοπτικό κανάλι που σας ενοχλούσε και θελήσατε να επιβάλετε έναν κατάφωρα αντισυνταγματικό νόμο για τις άδειες τηλεοπτικών σταθμών. Μέχρι και για άχρηστα βοσκοτόπια πήγατε να πουλήσετε άδειες στους εκλεκτούς σας.</w:t>
      </w:r>
    </w:p>
    <w:p w14:paraId="4B89F002"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lastRenderedPageBreak/>
        <w:t xml:space="preserve">Ευτυχώς εκεί προστάτεψε τις δημοκρατικές ελευθερίες μας η </w:t>
      </w:r>
      <w:r>
        <w:rPr>
          <w:rFonts w:eastAsia="Times New Roman" w:cs="Times New Roman"/>
          <w:szCs w:val="24"/>
        </w:rPr>
        <w:t>ε</w:t>
      </w:r>
      <w:r w:rsidRPr="00853BA9">
        <w:rPr>
          <w:rFonts w:eastAsia="Times New Roman" w:cs="Times New Roman"/>
          <w:szCs w:val="24"/>
        </w:rPr>
        <w:t xml:space="preserve">λληνική </w:t>
      </w:r>
      <w:r>
        <w:rPr>
          <w:rFonts w:eastAsia="Times New Roman" w:cs="Times New Roman"/>
          <w:szCs w:val="24"/>
        </w:rPr>
        <w:t>δ</w:t>
      </w:r>
      <w:r w:rsidRPr="00853BA9">
        <w:rPr>
          <w:rFonts w:eastAsia="Times New Roman" w:cs="Times New Roman"/>
          <w:szCs w:val="24"/>
        </w:rPr>
        <w:t>ικαιοσύνη</w:t>
      </w:r>
      <w:r w:rsidRPr="00853BA9">
        <w:rPr>
          <w:rFonts w:eastAsia="Times New Roman" w:cs="Times New Roman"/>
          <w:szCs w:val="24"/>
        </w:rPr>
        <w:t>. Παρά τα διαδικαστικά πραξικοπήματα για να προωθήσετε δικούς σας στις ηγεσίες των ανωτάτων δικαστηρίων, παρά τις γκεμπελικές μεθόδους που χρησιμοποιήσατε για να δολοφονήσετε τον χαρακτήρα δικαστών που όρθωσαν το ανάστημά τους, δεν καταφέρατε να ποδηγετήσε</w:t>
      </w:r>
      <w:r w:rsidRPr="00853BA9">
        <w:rPr>
          <w:rFonts w:eastAsia="Times New Roman" w:cs="Times New Roman"/>
          <w:szCs w:val="24"/>
        </w:rPr>
        <w:t xml:space="preserve">τε την ελληνική </w:t>
      </w:r>
      <w:r>
        <w:rPr>
          <w:rFonts w:eastAsia="Times New Roman" w:cs="Times New Roman"/>
          <w:szCs w:val="24"/>
        </w:rPr>
        <w:t>δ</w:t>
      </w:r>
      <w:r w:rsidRPr="00853BA9">
        <w:rPr>
          <w:rFonts w:eastAsia="Times New Roman" w:cs="Times New Roman"/>
          <w:szCs w:val="24"/>
        </w:rPr>
        <w:t>ικαιοσύνη</w:t>
      </w:r>
      <w:r w:rsidRPr="00853BA9">
        <w:rPr>
          <w:rFonts w:eastAsia="Times New Roman" w:cs="Times New Roman"/>
          <w:szCs w:val="24"/>
        </w:rPr>
        <w:t>.</w:t>
      </w:r>
    </w:p>
    <w:p w14:paraId="4B89F003"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Βέβαια</w:t>
      </w:r>
      <w:r>
        <w:rPr>
          <w:rFonts w:eastAsia="Times New Roman" w:cs="Times New Roman"/>
          <w:szCs w:val="24"/>
        </w:rPr>
        <w:t>,</w:t>
      </w:r>
      <w:r w:rsidRPr="00853BA9">
        <w:rPr>
          <w:rFonts w:eastAsia="Times New Roman" w:cs="Times New Roman"/>
          <w:szCs w:val="24"/>
        </w:rPr>
        <w:t xml:space="preserve"> δεν το βάζετε εύκολα κάτω, όπως απέδειξε και η εξοργιστική προσπάθειά σας να παγώσετε τη δικαστική έρευνα για την εθνική τραγωδία στο Μάτι. Μια προσπάθεια τόσο εξοργιστική που</w:t>
      </w:r>
      <w:r>
        <w:rPr>
          <w:rFonts w:eastAsia="Times New Roman" w:cs="Times New Roman"/>
          <w:szCs w:val="24"/>
        </w:rPr>
        <w:t xml:space="preserve"> ακόμα και</w:t>
      </w:r>
      <w:r w:rsidRPr="00853BA9">
        <w:rPr>
          <w:rFonts w:eastAsia="Times New Roman" w:cs="Times New Roman"/>
          <w:szCs w:val="24"/>
        </w:rPr>
        <w:t xml:space="preserve"> οι εκλεκτοί σας αναγκάστηκαν</w:t>
      </w:r>
      <w:r>
        <w:rPr>
          <w:rFonts w:eastAsia="Times New Roman" w:cs="Times New Roman"/>
          <w:szCs w:val="24"/>
        </w:rPr>
        <w:t xml:space="preserve"> μετά </w:t>
      </w:r>
      <w:r>
        <w:rPr>
          <w:rFonts w:eastAsia="Times New Roman" w:cs="Times New Roman"/>
          <w:szCs w:val="24"/>
        </w:rPr>
        <w:t>τις σφοδρές αντιδράσεις</w:t>
      </w:r>
      <w:r w:rsidRPr="00853BA9">
        <w:rPr>
          <w:rFonts w:eastAsia="Times New Roman" w:cs="Times New Roman"/>
          <w:szCs w:val="24"/>
        </w:rPr>
        <w:t xml:space="preserve"> να πάρουν πίσω κακήν κακώς.</w:t>
      </w:r>
    </w:p>
    <w:p w14:paraId="4B89F004"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 xml:space="preserve">Σε όλο αυτό το διάστημα όμως βρίσκεται σε πλήρη εξέλιξη το σχέδιό σας για άλωση του κράτους, αφού βασικός </w:t>
      </w:r>
      <w:r>
        <w:rPr>
          <w:rFonts w:eastAsia="Times New Roman" w:cs="Times New Roman"/>
          <w:szCs w:val="24"/>
        </w:rPr>
        <w:t>κανόνας</w:t>
      </w:r>
      <w:r w:rsidRPr="00853BA9">
        <w:rPr>
          <w:rFonts w:eastAsia="Times New Roman" w:cs="Times New Roman"/>
          <w:szCs w:val="24"/>
        </w:rPr>
        <w:t xml:space="preserve"> του πολι</w:t>
      </w:r>
      <w:r>
        <w:rPr>
          <w:rFonts w:eastAsia="Times New Roman" w:cs="Times New Roman"/>
          <w:szCs w:val="24"/>
        </w:rPr>
        <w:t>τικού σας «πιστεύω» είναι ότι «</w:t>
      </w:r>
      <w:r w:rsidRPr="00853BA9">
        <w:rPr>
          <w:rFonts w:eastAsia="Times New Roman" w:cs="Times New Roman"/>
          <w:szCs w:val="24"/>
        </w:rPr>
        <w:t xml:space="preserve">κυβέρνηση </w:t>
      </w:r>
      <w:proofErr w:type="spellStart"/>
      <w:r w:rsidRPr="00853BA9">
        <w:rPr>
          <w:rFonts w:eastAsia="Times New Roman" w:cs="Times New Roman"/>
          <w:szCs w:val="24"/>
        </w:rPr>
        <w:t>ίσον</w:t>
      </w:r>
      <w:proofErr w:type="spellEnd"/>
      <w:r w:rsidRPr="00853BA9">
        <w:rPr>
          <w:rFonts w:eastAsia="Times New Roman" w:cs="Times New Roman"/>
          <w:szCs w:val="24"/>
        </w:rPr>
        <w:t xml:space="preserve"> κράτος</w:t>
      </w:r>
      <w:r>
        <w:rPr>
          <w:rFonts w:eastAsia="Times New Roman" w:cs="Times New Roman"/>
          <w:szCs w:val="24"/>
        </w:rPr>
        <w:t>»</w:t>
      </w:r>
      <w:r w:rsidRPr="00853BA9">
        <w:rPr>
          <w:rFonts w:eastAsia="Times New Roman" w:cs="Times New Roman"/>
          <w:szCs w:val="24"/>
        </w:rPr>
        <w:t xml:space="preserve"> και </w:t>
      </w:r>
      <w:r>
        <w:rPr>
          <w:rFonts w:eastAsia="Times New Roman" w:cs="Times New Roman"/>
          <w:szCs w:val="24"/>
        </w:rPr>
        <w:t xml:space="preserve">«κράτος </w:t>
      </w:r>
      <w:proofErr w:type="spellStart"/>
      <w:r>
        <w:rPr>
          <w:rFonts w:eastAsia="Times New Roman" w:cs="Times New Roman"/>
          <w:szCs w:val="24"/>
        </w:rPr>
        <w:t>ίσον</w:t>
      </w:r>
      <w:proofErr w:type="spellEnd"/>
      <w:r>
        <w:rPr>
          <w:rFonts w:eastAsia="Times New Roman" w:cs="Times New Roman"/>
          <w:szCs w:val="24"/>
        </w:rPr>
        <w:t xml:space="preserve"> εξουσία»</w:t>
      </w:r>
      <w:r w:rsidRPr="00853BA9">
        <w:rPr>
          <w:rFonts w:eastAsia="Times New Roman" w:cs="Times New Roman"/>
          <w:szCs w:val="24"/>
        </w:rPr>
        <w:t>.</w:t>
      </w:r>
      <w:r>
        <w:rPr>
          <w:rFonts w:eastAsia="Times New Roman" w:cs="Times New Roman"/>
          <w:szCs w:val="24"/>
        </w:rPr>
        <w:t xml:space="preserve"> </w:t>
      </w:r>
      <w:r w:rsidRPr="00853BA9">
        <w:rPr>
          <w:rFonts w:eastAsia="Times New Roman" w:cs="Times New Roman"/>
          <w:szCs w:val="24"/>
        </w:rPr>
        <w:t>Ε</w:t>
      </w:r>
      <w:r w:rsidRPr="00853BA9">
        <w:rPr>
          <w:rFonts w:eastAsia="Times New Roman" w:cs="Times New Roman"/>
          <w:szCs w:val="24"/>
        </w:rPr>
        <w:t>κεί βρίσκεται και η απάντηση στο ερώτημα</w:t>
      </w:r>
      <w:r>
        <w:rPr>
          <w:rFonts w:eastAsia="Times New Roman" w:cs="Times New Roman"/>
          <w:szCs w:val="24"/>
        </w:rPr>
        <w:t xml:space="preserve"> </w:t>
      </w:r>
      <w:r w:rsidRPr="00853BA9">
        <w:rPr>
          <w:rFonts w:eastAsia="Times New Roman" w:cs="Times New Roman"/>
          <w:szCs w:val="24"/>
        </w:rPr>
        <w:t>γιατί υπερφορολογείτε άγρια τον κόσμο της παραγωγής και της εργασίας</w:t>
      </w:r>
      <w:r>
        <w:rPr>
          <w:rFonts w:eastAsia="Times New Roman" w:cs="Times New Roman"/>
          <w:szCs w:val="24"/>
        </w:rPr>
        <w:t xml:space="preserve"> και γ</w:t>
      </w:r>
      <w:r w:rsidRPr="00853BA9">
        <w:rPr>
          <w:rFonts w:eastAsia="Times New Roman" w:cs="Times New Roman"/>
          <w:szCs w:val="24"/>
        </w:rPr>
        <w:t>ιατί εξοντώνετε τη μεσαία τάξη</w:t>
      </w:r>
      <w:r>
        <w:rPr>
          <w:rFonts w:eastAsia="Times New Roman" w:cs="Times New Roman"/>
          <w:szCs w:val="24"/>
        </w:rPr>
        <w:t xml:space="preserve">. </w:t>
      </w:r>
      <w:r w:rsidRPr="00853BA9">
        <w:rPr>
          <w:rFonts w:eastAsia="Times New Roman" w:cs="Times New Roman"/>
          <w:szCs w:val="24"/>
        </w:rPr>
        <w:t xml:space="preserve">Για </w:t>
      </w:r>
      <w:r w:rsidRPr="00853BA9">
        <w:rPr>
          <w:rFonts w:eastAsia="Times New Roman" w:cs="Times New Roman"/>
          <w:szCs w:val="24"/>
        </w:rPr>
        <w:lastRenderedPageBreak/>
        <w:t xml:space="preserve">να χρηματοδοτηθεί μια άνευ προηγουμένου καταδρομική εισβολή των δικών σας ανθρώπων, </w:t>
      </w:r>
      <w:proofErr w:type="spellStart"/>
      <w:r w:rsidRPr="00853BA9">
        <w:rPr>
          <w:rFonts w:eastAsia="Times New Roman" w:cs="Times New Roman"/>
          <w:szCs w:val="24"/>
        </w:rPr>
        <w:t>υπερδιογκώνοντας</w:t>
      </w:r>
      <w:proofErr w:type="spellEnd"/>
      <w:r w:rsidRPr="00853BA9">
        <w:rPr>
          <w:rFonts w:eastAsia="Times New Roman" w:cs="Times New Roman"/>
          <w:szCs w:val="24"/>
        </w:rPr>
        <w:t xml:space="preserve"> το κ</w:t>
      </w:r>
      <w:r w:rsidRPr="00853BA9">
        <w:rPr>
          <w:rFonts w:eastAsia="Times New Roman" w:cs="Times New Roman"/>
          <w:szCs w:val="24"/>
        </w:rPr>
        <w:t>ράτος, πέραν πάσης οικονομικής και αναπτυξιακής λογικής.</w:t>
      </w:r>
    </w:p>
    <w:p w14:paraId="4B89F005"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Δεκάδες νέες, άχρηστες δομές δημιουργήθηκαν. Μέχρι και Μουσείο Αγροτικού Κινήματος αποκτήσαμε</w:t>
      </w:r>
      <w:r>
        <w:rPr>
          <w:rFonts w:eastAsia="Times New Roman" w:cs="Times New Roman"/>
          <w:szCs w:val="24"/>
        </w:rPr>
        <w:t>. Κύριε Υ</w:t>
      </w:r>
      <w:r w:rsidRPr="00853BA9">
        <w:rPr>
          <w:rFonts w:eastAsia="Times New Roman" w:cs="Times New Roman"/>
          <w:szCs w:val="24"/>
        </w:rPr>
        <w:t xml:space="preserve">πουργέ, οι αγρότες χρειάζονται γεωπόνους, </w:t>
      </w:r>
      <w:r>
        <w:rPr>
          <w:rFonts w:eastAsia="Times New Roman" w:cs="Times New Roman"/>
          <w:szCs w:val="24"/>
        </w:rPr>
        <w:t>δεν χρειάζονται μ</w:t>
      </w:r>
      <w:r w:rsidRPr="00853BA9">
        <w:rPr>
          <w:rFonts w:eastAsia="Times New Roman" w:cs="Times New Roman"/>
          <w:szCs w:val="24"/>
        </w:rPr>
        <w:t xml:space="preserve">ουσείο, εκτός και αν </w:t>
      </w:r>
      <w:r>
        <w:rPr>
          <w:rFonts w:eastAsia="Times New Roman" w:cs="Times New Roman"/>
          <w:szCs w:val="24"/>
        </w:rPr>
        <w:t>σκοπεύετε να τους</w:t>
      </w:r>
      <w:r>
        <w:rPr>
          <w:rFonts w:eastAsia="Times New Roman" w:cs="Times New Roman"/>
          <w:szCs w:val="24"/>
        </w:rPr>
        <w:t xml:space="preserve"> βάλετε εκεί</w:t>
      </w:r>
      <w:r w:rsidRPr="00853BA9">
        <w:rPr>
          <w:rFonts w:eastAsia="Times New Roman" w:cs="Times New Roman"/>
          <w:szCs w:val="24"/>
        </w:rPr>
        <w:t xml:space="preserve">. </w:t>
      </w:r>
    </w:p>
    <w:p w14:paraId="4B89F006"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Μυριάδες συμβασιούχοι προσελήφθησαν με αδιαφανείς διαδικασίες και δρομολογήθηκε η μονιμοποίησή τους με μεταμεσονύχτιες τροπολογίες προφανούς αντισυνταγματικότητας. Όλα αυτά με κόστος εκατοντάδων εκατομμυρίων ευρώ, όταν απειλούνται με περικοπ</w:t>
      </w:r>
      <w:r w:rsidRPr="00853BA9">
        <w:rPr>
          <w:rFonts w:eastAsia="Times New Roman" w:cs="Times New Roman"/>
          <w:szCs w:val="24"/>
        </w:rPr>
        <w:t>ές οι συντάξεις για πολύ λιγότερα.</w:t>
      </w:r>
    </w:p>
    <w:p w14:paraId="4B89F007"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t xml:space="preserve">Με την υπερδιόγκωση και άλωση του </w:t>
      </w:r>
      <w:r>
        <w:rPr>
          <w:rFonts w:eastAsia="Times New Roman" w:cs="Times New Roman"/>
          <w:szCs w:val="24"/>
        </w:rPr>
        <w:t>κ</w:t>
      </w:r>
      <w:r w:rsidRPr="00853BA9">
        <w:rPr>
          <w:rFonts w:eastAsia="Times New Roman" w:cs="Times New Roman"/>
          <w:szCs w:val="24"/>
        </w:rPr>
        <w:t xml:space="preserve">ράτους </w:t>
      </w:r>
      <w:r w:rsidRPr="00853BA9">
        <w:rPr>
          <w:rFonts w:eastAsia="Times New Roman" w:cs="Times New Roman"/>
          <w:szCs w:val="24"/>
        </w:rPr>
        <w:t xml:space="preserve">σε πλήρη εξέλιξη, αυτό </w:t>
      </w:r>
      <w:r>
        <w:rPr>
          <w:rFonts w:eastAsia="Times New Roman" w:cs="Times New Roman"/>
          <w:szCs w:val="24"/>
        </w:rPr>
        <w:t>το οποίο</w:t>
      </w:r>
      <w:r w:rsidRPr="00853BA9">
        <w:rPr>
          <w:rFonts w:eastAsia="Times New Roman" w:cs="Times New Roman"/>
          <w:szCs w:val="24"/>
        </w:rPr>
        <w:t xml:space="preserve"> </w:t>
      </w:r>
      <w:r w:rsidRPr="00853BA9">
        <w:rPr>
          <w:rFonts w:eastAsia="Times New Roman" w:cs="Times New Roman"/>
          <w:szCs w:val="24"/>
        </w:rPr>
        <w:t xml:space="preserve">σας απασχολεί </w:t>
      </w:r>
      <w:r>
        <w:rPr>
          <w:rFonts w:eastAsia="Times New Roman" w:cs="Times New Roman"/>
          <w:szCs w:val="24"/>
        </w:rPr>
        <w:t xml:space="preserve">τώρα </w:t>
      </w:r>
      <w:r w:rsidRPr="00853BA9">
        <w:rPr>
          <w:rFonts w:eastAsia="Times New Roman" w:cs="Times New Roman"/>
          <w:szCs w:val="24"/>
        </w:rPr>
        <w:t xml:space="preserve">είναι πως θα </w:t>
      </w:r>
      <w:r>
        <w:rPr>
          <w:rFonts w:eastAsia="Times New Roman" w:cs="Times New Roman"/>
          <w:szCs w:val="24"/>
        </w:rPr>
        <w:t>διατηρήσετε</w:t>
      </w:r>
      <w:r w:rsidRPr="00853BA9">
        <w:rPr>
          <w:rFonts w:eastAsia="Times New Roman" w:cs="Times New Roman"/>
          <w:szCs w:val="24"/>
        </w:rPr>
        <w:t xml:space="preserve"> τον έλεγχο </w:t>
      </w:r>
      <w:r>
        <w:rPr>
          <w:rFonts w:eastAsia="Times New Roman" w:cs="Times New Roman"/>
          <w:szCs w:val="24"/>
        </w:rPr>
        <w:t xml:space="preserve">στη συνέχεια, αφού δηλαδή </w:t>
      </w:r>
      <w:r w:rsidRPr="00853BA9">
        <w:rPr>
          <w:rFonts w:eastAsia="Times New Roman" w:cs="Times New Roman"/>
          <w:szCs w:val="24"/>
        </w:rPr>
        <w:t xml:space="preserve">προκύψει το μεγάλο σας πρόβλημα. Και το μεγάλο σας πρόβλημα είναι </w:t>
      </w:r>
      <w:r w:rsidRPr="00853BA9">
        <w:rPr>
          <w:rFonts w:eastAsia="Times New Roman" w:cs="Times New Roman"/>
          <w:szCs w:val="24"/>
        </w:rPr>
        <w:t xml:space="preserve">άλλο ένα βασικό χαρακτηριστικό της </w:t>
      </w:r>
      <w:r>
        <w:rPr>
          <w:rFonts w:eastAsia="Times New Roman" w:cs="Times New Roman"/>
          <w:szCs w:val="24"/>
        </w:rPr>
        <w:t>δ</w:t>
      </w:r>
      <w:r w:rsidRPr="00853BA9">
        <w:rPr>
          <w:rFonts w:eastAsia="Times New Roman" w:cs="Times New Roman"/>
          <w:szCs w:val="24"/>
        </w:rPr>
        <w:t xml:space="preserve">ημοκρατίας </w:t>
      </w:r>
      <w:r w:rsidRPr="00853BA9">
        <w:rPr>
          <w:rFonts w:eastAsia="Times New Roman" w:cs="Times New Roman"/>
          <w:szCs w:val="24"/>
        </w:rPr>
        <w:t>μας: οι εκλογές και η εναλλαγή των κομμάτων στη διακυβέρνηση της χώρας.</w:t>
      </w:r>
    </w:p>
    <w:p w14:paraId="4B89F008" w14:textId="77777777" w:rsidR="00BB0D3B" w:rsidRDefault="0084757C">
      <w:pPr>
        <w:spacing w:after="0" w:line="600" w:lineRule="auto"/>
        <w:ind w:firstLine="720"/>
        <w:jc w:val="both"/>
        <w:rPr>
          <w:rFonts w:eastAsia="Times New Roman" w:cs="Times New Roman"/>
          <w:szCs w:val="24"/>
        </w:rPr>
      </w:pPr>
      <w:r w:rsidRPr="00853BA9">
        <w:rPr>
          <w:rFonts w:eastAsia="Times New Roman" w:cs="Times New Roman"/>
          <w:szCs w:val="24"/>
        </w:rPr>
        <w:lastRenderedPageBreak/>
        <w:t>Κύρι</w:t>
      </w:r>
      <w:r>
        <w:rPr>
          <w:rFonts w:eastAsia="Times New Roman" w:cs="Times New Roman"/>
          <w:szCs w:val="24"/>
        </w:rPr>
        <w:t>ό</w:t>
      </w:r>
      <w:r w:rsidRPr="00853BA9">
        <w:rPr>
          <w:rFonts w:eastAsia="Times New Roman" w:cs="Times New Roman"/>
          <w:szCs w:val="24"/>
        </w:rPr>
        <w:t xml:space="preserve"> </w:t>
      </w:r>
      <w:r w:rsidRPr="00853BA9">
        <w:rPr>
          <w:rFonts w:eastAsia="Times New Roman" w:cs="Times New Roman"/>
          <w:szCs w:val="24"/>
        </w:rPr>
        <w:t>σας μέλημα</w:t>
      </w:r>
      <w:r>
        <w:rPr>
          <w:rFonts w:eastAsia="Times New Roman" w:cs="Times New Roman"/>
          <w:szCs w:val="24"/>
        </w:rPr>
        <w:t>,</w:t>
      </w:r>
      <w:r w:rsidRPr="00853BA9">
        <w:rPr>
          <w:rFonts w:eastAsia="Times New Roman" w:cs="Times New Roman"/>
          <w:szCs w:val="24"/>
        </w:rPr>
        <w:t xml:space="preserve"> λοιπόν</w:t>
      </w:r>
      <w:r>
        <w:rPr>
          <w:rFonts w:eastAsia="Times New Roman" w:cs="Times New Roman"/>
          <w:szCs w:val="24"/>
        </w:rPr>
        <w:t>,</w:t>
      </w:r>
      <w:r w:rsidRPr="00853BA9">
        <w:rPr>
          <w:rFonts w:eastAsia="Times New Roman" w:cs="Times New Roman"/>
          <w:szCs w:val="24"/>
        </w:rPr>
        <w:t xml:space="preserve"> είναι π</w:t>
      </w:r>
      <w:r>
        <w:rPr>
          <w:rFonts w:eastAsia="Times New Roman" w:cs="Times New Roman"/>
          <w:szCs w:val="24"/>
        </w:rPr>
        <w:t>ώ</w:t>
      </w:r>
      <w:r w:rsidRPr="00853BA9">
        <w:rPr>
          <w:rFonts w:eastAsia="Times New Roman" w:cs="Times New Roman"/>
          <w:szCs w:val="24"/>
        </w:rPr>
        <w:t>ς θα ναρκοθετήσετε την πορεία της επόμενης κυβέρνησης, που γνωρίζετε πλέον πολύ καλά ότι δεν θα είστε εσείς. Το κάνετε στο πεδίο της οικονομίας, αφήνοντας πίσω σας δεσμεύσεις αβάσταχτες, το κάνετε στα εθνικά θέματα, προβαίνοντ</w:t>
      </w:r>
      <w:r>
        <w:rPr>
          <w:rFonts w:eastAsia="Times New Roman" w:cs="Times New Roman"/>
          <w:szCs w:val="24"/>
        </w:rPr>
        <w:t>ας σε παραχωρήσεις απαράδεκτες</w:t>
      </w:r>
      <w:r>
        <w:rPr>
          <w:rFonts w:eastAsia="Times New Roman" w:cs="Times New Roman"/>
          <w:szCs w:val="24"/>
        </w:rPr>
        <w:t xml:space="preserve"> και </w:t>
      </w:r>
      <w:r w:rsidRPr="00853BA9">
        <w:rPr>
          <w:rFonts w:eastAsia="Times New Roman" w:cs="Times New Roman"/>
          <w:szCs w:val="24"/>
        </w:rPr>
        <w:t xml:space="preserve">το επιχειρείτε και στη λειτουργία του </w:t>
      </w:r>
      <w:r>
        <w:rPr>
          <w:rFonts w:eastAsia="Times New Roman" w:cs="Times New Roman"/>
          <w:szCs w:val="24"/>
        </w:rPr>
        <w:t>κ</w:t>
      </w:r>
      <w:r w:rsidRPr="00853BA9">
        <w:rPr>
          <w:rFonts w:eastAsia="Times New Roman" w:cs="Times New Roman"/>
          <w:szCs w:val="24"/>
        </w:rPr>
        <w:t xml:space="preserve">ράτους </w:t>
      </w:r>
      <w:r w:rsidRPr="00853BA9">
        <w:rPr>
          <w:rFonts w:eastAsia="Times New Roman" w:cs="Times New Roman"/>
          <w:szCs w:val="24"/>
        </w:rPr>
        <w:t>με την πλήρη κομματικοποίηση της Δημόσιας Διοίκησης.</w:t>
      </w:r>
    </w:p>
    <w:p w14:paraId="4B89F00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Δώσατε ήδη </w:t>
      </w:r>
      <w:proofErr w:type="spellStart"/>
      <w:r>
        <w:rPr>
          <w:rFonts w:eastAsia="Times New Roman" w:cs="Times New Roman"/>
          <w:szCs w:val="24"/>
        </w:rPr>
        <w:t>πάμπολλα</w:t>
      </w:r>
      <w:proofErr w:type="spellEnd"/>
      <w:r>
        <w:rPr>
          <w:rFonts w:eastAsia="Times New Roman" w:cs="Times New Roman"/>
          <w:szCs w:val="24"/>
        </w:rPr>
        <w:t xml:space="preserve"> δείγματα γραφής με τις τοποθετήσεις των επικεφαλής σε διάφορους δημόσιους οργανισμούς.</w:t>
      </w:r>
    </w:p>
    <w:p w14:paraId="4B89F00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w:t>
      </w:r>
      <w:r>
        <w:rPr>
          <w:rFonts w:eastAsia="Times New Roman" w:cs="Times New Roman"/>
          <w:szCs w:val="24"/>
        </w:rPr>
        <w:t>ου χρόνου ομιλίας του κυρίου Βουλευτή)</w:t>
      </w:r>
    </w:p>
    <w:p w14:paraId="4B89F00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μου, κυρία Πρόεδρε.</w:t>
      </w:r>
    </w:p>
    <w:p w14:paraId="4B89F00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Έχω και προσωπικό παράδειγμα στην Εύβοια, όπου στον Οργανισμό Λιμένος παρακάμφθηκαν δεκαπέντε άνθρωποι με τίτλο μεταπτυχιακών σπουδών και επελέγη κάποιος που</w:t>
      </w:r>
      <w:r>
        <w:rPr>
          <w:rFonts w:eastAsia="Times New Roman" w:cs="Times New Roman"/>
          <w:szCs w:val="24"/>
        </w:rPr>
        <w:t xml:space="preserve"> είχε –λέει- μεταπτυχιακές σπουδές χωρίς τίτλο. Μεγάλη πρωτοτυπία! Τέλος πάντων.</w:t>
      </w:r>
    </w:p>
    <w:p w14:paraId="4B89F00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Εκεί, όμως, που ξεπεράσατε κάθε όριο είναι ο τρόπος που δρομολογήθηκε και υλοποιείται η επιλογή των διοικητικών, τομεακών και ειδικών γραμματέων. Είναι ένα μνημείο πολιτικού κ</w:t>
      </w:r>
      <w:r>
        <w:rPr>
          <w:rFonts w:eastAsia="Times New Roman" w:cs="Times New Roman"/>
          <w:szCs w:val="24"/>
        </w:rPr>
        <w:t xml:space="preserve">υνισμού και ανηθικότητας. Πρώτα ψηφίσατε έναν νόμο το 2016 για τη δήθεν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Δημόσιας Διοίκησης με την αδιάβλητη και αξιοκρατική, όπως λέγατε, διαδικασία επιλογής νέων γραμματέων τετραετούς θητείας. </w:t>
      </w:r>
    </w:p>
    <w:p w14:paraId="4B89F00E" w14:textId="77777777" w:rsidR="00BB0D3B" w:rsidRDefault="0084757C">
      <w:pPr>
        <w:spacing w:after="0" w:line="600" w:lineRule="auto"/>
        <w:ind w:firstLine="720"/>
        <w:jc w:val="both"/>
        <w:rPr>
          <w:rFonts w:eastAsia="Times New Roman" w:cs="Times New Roman"/>
          <w:szCs w:val="24"/>
        </w:rPr>
      </w:pPr>
      <w:r w:rsidRPr="0048429E">
        <w:rPr>
          <w:rFonts w:eastAsia="Times New Roman" w:cs="Times New Roman"/>
          <w:szCs w:val="24"/>
        </w:rPr>
        <w:t>Μετά δεν εφαρμόσατε καθόλου το</w:t>
      </w:r>
      <w:r>
        <w:rPr>
          <w:rFonts w:eastAsia="Times New Roman" w:cs="Times New Roman"/>
          <w:szCs w:val="24"/>
        </w:rPr>
        <w:t>ν νόμο γ</w:t>
      </w:r>
      <w:r>
        <w:rPr>
          <w:rFonts w:eastAsia="Times New Roman" w:cs="Times New Roman"/>
          <w:szCs w:val="24"/>
        </w:rPr>
        <w:t xml:space="preserve">ια δύο χρόνια, </w:t>
      </w:r>
      <w:r w:rsidRPr="0048429E">
        <w:rPr>
          <w:rFonts w:eastAsia="Times New Roman" w:cs="Times New Roman"/>
          <w:szCs w:val="24"/>
        </w:rPr>
        <w:t>αφ</w:t>
      </w:r>
      <w:r>
        <w:rPr>
          <w:rFonts w:eastAsia="Times New Roman" w:cs="Times New Roman"/>
          <w:szCs w:val="24"/>
        </w:rPr>
        <w:t xml:space="preserve">’ </w:t>
      </w:r>
      <w:r w:rsidRPr="0048429E">
        <w:rPr>
          <w:rFonts w:eastAsia="Times New Roman" w:cs="Times New Roman"/>
          <w:szCs w:val="24"/>
        </w:rPr>
        <w:t>ενός για να τοποθετήσετε όποιον θέλετε</w:t>
      </w:r>
      <w:r>
        <w:rPr>
          <w:rFonts w:eastAsia="Times New Roman" w:cs="Times New Roman"/>
          <w:szCs w:val="24"/>
        </w:rPr>
        <w:t xml:space="preserve"> εκεί με τη συνεπαγόμενη αντίστοιχη </w:t>
      </w:r>
      <w:proofErr w:type="spellStart"/>
      <w:r>
        <w:rPr>
          <w:rFonts w:eastAsia="Times New Roman" w:cs="Times New Roman"/>
          <w:szCs w:val="24"/>
        </w:rPr>
        <w:t>μοριοδότηση</w:t>
      </w:r>
      <w:proofErr w:type="spellEnd"/>
      <w:r>
        <w:rPr>
          <w:rFonts w:eastAsia="Times New Roman" w:cs="Times New Roman"/>
          <w:szCs w:val="24"/>
        </w:rPr>
        <w:t xml:space="preserve"> προϋπηρεσίας</w:t>
      </w:r>
      <w:r w:rsidRPr="0048429E">
        <w:rPr>
          <w:rFonts w:eastAsia="Times New Roman" w:cs="Times New Roman"/>
          <w:szCs w:val="24"/>
        </w:rPr>
        <w:t xml:space="preserve"> και αφ</w:t>
      </w:r>
      <w:r>
        <w:rPr>
          <w:rFonts w:eastAsia="Times New Roman" w:cs="Times New Roman"/>
          <w:szCs w:val="24"/>
        </w:rPr>
        <w:t xml:space="preserve">’ </w:t>
      </w:r>
      <w:r w:rsidRPr="0048429E">
        <w:rPr>
          <w:rFonts w:eastAsia="Times New Roman" w:cs="Times New Roman"/>
          <w:szCs w:val="24"/>
        </w:rPr>
        <w:t>ετέρου για να φορτωθεί τη θητεία των νέων γραμματέων η επόμενη κυβέρνηση.</w:t>
      </w:r>
      <w:r>
        <w:rPr>
          <w:rFonts w:eastAsia="Times New Roman" w:cs="Times New Roman"/>
          <w:szCs w:val="24"/>
        </w:rPr>
        <w:t xml:space="preserve"> </w:t>
      </w:r>
      <w:r w:rsidRPr="0048429E">
        <w:rPr>
          <w:rFonts w:eastAsia="Times New Roman" w:cs="Times New Roman"/>
          <w:szCs w:val="24"/>
        </w:rPr>
        <w:t>Και όταν αποφασίσατε φέτος να εφαρμόσετε τον δήθεν αξιοκ</w:t>
      </w:r>
      <w:r w:rsidRPr="0048429E">
        <w:rPr>
          <w:rFonts w:eastAsia="Times New Roman" w:cs="Times New Roman"/>
          <w:szCs w:val="24"/>
        </w:rPr>
        <w:t xml:space="preserve">ρατικό νόμο, </w:t>
      </w:r>
      <w:r>
        <w:rPr>
          <w:rFonts w:eastAsia="Times New Roman" w:cs="Times New Roman"/>
          <w:szCs w:val="24"/>
        </w:rPr>
        <w:t xml:space="preserve">εκεί </w:t>
      </w:r>
      <w:r w:rsidRPr="0048429E">
        <w:rPr>
          <w:rFonts w:eastAsia="Times New Roman" w:cs="Times New Roman"/>
          <w:szCs w:val="24"/>
        </w:rPr>
        <w:t>δείξατε το πραγματικό σας πρόσωπο.</w:t>
      </w:r>
    </w:p>
    <w:p w14:paraId="4B89F00F" w14:textId="77777777" w:rsidR="00BB0D3B" w:rsidRDefault="0084757C">
      <w:pPr>
        <w:spacing w:after="0" w:line="600" w:lineRule="auto"/>
        <w:ind w:firstLine="720"/>
        <w:jc w:val="both"/>
        <w:rPr>
          <w:rFonts w:eastAsia="Times New Roman" w:cs="Times New Roman"/>
          <w:szCs w:val="24"/>
        </w:rPr>
      </w:pPr>
      <w:r w:rsidRPr="0048429E">
        <w:rPr>
          <w:rFonts w:eastAsia="Times New Roman" w:cs="Times New Roman"/>
          <w:szCs w:val="24"/>
        </w:rPr>
        <w:t>Και τι δεν κάνατε! Μέχρι και το ΑΣΕΠ, ένα όργανο του οποίου τις αποφάσεις σέβονταν όλοι οι Έλληνες, προσ</w:t>
      </w:r>
      <w:r>
        <w:rPr>
          <w:rFonts w:eastAsia="Times New Roman" w:cs="Times New Roman"/>
          <w:szCs w:val="24"/>
        </w:rPr>
        <w:t>παθήσατε να εξευτελίσετε διά</w:t>
      </w:r>
      <w:r w:rsidRPr="0048429E">
        <w:rPr>
          <w:rFonts w:eastAsia="Times New Roman" w:cs="Times New Roman"/>
          <w:szCs w:val="24"/>
        </w:rPr>
        <w:t xml:space="preserve"> της απόπειρας χειραγώγησής του.</w:t>
      </w:r>
    </w:p>
    <w:p w14:paraId="4B89F010" w14:textId="77777777" w:rsidR="00BB0D3B" w:rsidRDefault="0084757C">
      <w:pPr>
        <w:spacing w:after="0" w:line="600" w:lineRule="auto"/>
        <w:ind w:firstLine="720"/>
        <w:jc w:val="both"/>
        <w:rPr>
          <w:rFonts w:eastAsia="Times New Roman" w:cs="Times New Roman"/>
          <w:szCs w:val="24"/>
        </w:rPr>
      </w:pPr>
      <w:r w:rsidRPr="0048429E">
        <w:rPr>
          <w:rFonts w:eastAsia="Times New Roman" w:cs="Times New Roman"/>
          <w:szCs w:val="24"/>
        </w:rPr>
        <w:t>Επιπλέον</w:t>
      </w:r>
      <w:r>
        <w:rPr>
          <w:rFonts w:eastAsia="Times New Roman" w:cs="Times New Roman"/>
          <w:szCs w:val="24"/>
        </w:rPr>
        <w:t>,</w:t>
      </w:r>
      <w:r w:rsidRPr="0048429E">
        <w:rPr>
          <w:rFonts w:eastAsia="Times New Roman" w:cs="Times New Roman"/>
          <w:szCs w:val="24"/>
        </w:rPr>
        <w:t xml:space="preserve"> δεν υπά</w:t>
      </w:r>
      <w:r>
        <w:rPr>
          <w:rFonts w:eastAsia="Times New Roman" w:cs="Times New Roman"/>
          <w:szCs w:val="24"/>
        </w:rPr>
        <w:t xml:space="preserve">ρχει αντικειμενική </w:t>
      </w:r>
      <w:proofErr w:type="spellStart"/>
      <w:r>
        <w:rPr>
          <w:rFonts w:eastAsia="Times New Roman" w:cs="Times New Roman"/>
          <w:szCs w:val="24"/>
        </w:rPr>
        <w:t>μο</w:t>
      </w:r>
      <w:r>
        <w:rPr>
          <w:rFonts w:eastAsia="Times New Roman" w:cs="Times New Roman"/>
          <w:szCs w:val="24"/>
        </w:rPr>
        <w:t>ριοδότηση</w:t>
      </w:r>
      <w:proofErr w:type="spellEnd"/>
      <w:r>
        <w:rPr>
          <w:rFonts w:eastAsia="Times New Roman" w:cs="Times New Roman"/>
          <w:szCs w:val="24"/>
        </w:rPr>
        <w:t xml:space="preserve"> -</w:t>
      </w:r>
      <w:r w:rsidRPr="0048429E">
        <w:rPr>
          <w:rFonts w:eastAsia="Times New Roman" w:cs="Times New Roman"/>
          <w:szCs w:val="24"/>
        </w:rPr>
        <w:t>τι να το κάνεις το μεταπτυχιακό, αν κάνεις</w:t>
      </w:r>
      <w:r>
        <w:rPr>
          <w:rFonts w:eastAsia="Times New Roman" w:cs="Times New Roman"/>
          <w:szCs w:val="24"/>
        </w:rPr>
        <w:t xml:space="preserve"> καλή συνέντευξη με τον </w:t>
      </w:r>
      <w:r>
        <w:rPr>
          <w:rFonts w:eastAsia="Times New Roman" w:cs="Times New Roman"/>
          <w:szCs w:val="24"/>
        </w:rPr>
        <w:lastRenderedPageBreak/>
        <w:t>κολλητό- και</w:t>
      </w:r>
      <w:r w:rsidRPr="0048429E">
        <w:rPr>
          <w:rFonts w:eastAsia="Times New Roman" w:cs="Times New Roman"/>
          <w:szCs w:val="24"/>
        </w:rPr>
        <w:t xml:space="preserve"> οι προκηρ</w:t>
      </w:r>
      <w:r>
        <w:rPr>
          <w:rFonts w:eastAsia="Times New Roman" w:cs="Times New Roman"/>
          <w:szCs w:val="24"/>
        </w:rPr>
        <w:t xml:space="preserve">ύξεις θέσεων ήταν «φωτογραφικές». Συνήθως ήταν και νομοθετικές </w:t>
      </w:r>
      <w:proofErr w:type="spellStart"/>
      <w:r w:rsidRPr="0048429E">
        <w:rPr>
          <w:rFonts w:eastAsia="Times New Roman" w:cs="Times New Roman"/>
          <w:szCs w:val="24"/>
        </w:rPr>
        <w:t>selfies</w:t>
      </w:r>
      <w:proofErr w:type="spellEnd"/>
      <w:r>
        <w:rPr>
          <w:rFonts w:eastAsia="Times New Roman" w:cs="Times New Roman"/>
          <w:szCs w:val="24"/>
        </w:rPr>
        <w:t xml:space="preserve"> –είναι μια πραγματική πρωτοτυπία- </w:t>
      </w:r>
      <w:r w:rsidRPr="0048429E">
        <w:rPr>
          <w:rFonts w:eastAsia="Times New Roman" w:cs="Times New Roman"/>
          <w:szCs w:val="24"/>
        </w:rPr>
        <w:t>αφού ο κρινόμ</w:t>
      </w:r>
      <w:r>
        <w:rPr>
          <w:rFonts w:eastAsia="Times New Roman" w:cs="Times New Roman"/>
          <w:szCs w:val="24"/>
        </w:rPr>
        <w:t xml:space="preserve">ενος ήταν και κριτής, </w:t>
      </w:r>
      <w:r w:rsidRPr="0048429E">
        <w:rPr>
          <w:rFonts w:eastAsia="Times New Roman" w:cs="Times New Roman"/>
          <w:szCs w:val="24"/>
        </w:rPr>
        <w:t xml:space="preserve">ο νυν γραμματέας </w:t>
      </w:r>
      <w:r>
        <w:rPr>
          <w:rFonts w:eastAsia="Times New Roman" w:cs="Times New Roman"/>
          <w:szCs w:val="24"/>
        </w:rPr>
        <w:t>που τοποθετήθηκε από τον ΣΥΡΙΖΑ</w:t>
      </w:r>
      <w:r w:rsidRPr="0048429E">
        <w:rPr>
          <w:rFonts w:eastAsia="Times New Roman" w:cs="Times New Roman"/>
          <w:szCs w:val="24"/>
        </w:rPr>
        <w:t xml:space="preserve"> και βέβαια η </w:t>
      </w:r>
      <w:r>
        <w:rPr>
          <w:rFonts w:eastAsia="Times New Roman" w:cs="Times New Roman"/>
          <w:szCs w:val="24"/>
        </w:rPr>
        <w:t>τελική επιλογή γίνεται από τον Υ</w:t>
      </w:r>
      <w:r w:rsidRPr="0048429E">
        <w:rPr>
          <w:rFonts w:eastAsia="Times New Roman" w:cs="Times New Roman"/>
          <w:szCs w:val="24"/>
        </w:rPr>
        <w:t>πουργό.</w:t>
      </w:r>
    </w:p>
    <w:p w14:paraId="4B89F01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Για να έχει ο Υπουργός το κεφάλι του ήσυχο, </w:t>
      </w:r>
      <w:r w:rsidRPr="0048429E">
        <w:rPr>
          <w:rFonts w:eastAsia="Times New Roman" w:cs="Times New Roman"/>
          <w:szCs w:val="24"/>
        </w:rPr>
        <w:t xml:space="preserve">να μην υπάρχει δηλαδή </w:t>
      </w:r>
      <w:r>
        <w:rPr>
          <w:rFonts w:eastAsia="Times New Roman" w:cs="Times New Roman"/>
          <w:szCs w:val="24"/>
        </w:rPr>
        <w:t xml:space="preserve">καμμία </w:t>
      </w:r>
      <w:r w:rsidRPr="0048429E">
        <w:rPr>
          <w:rFonts w:eastAsia="Times New Roman" w:cs="Times New Roman"/>
          <w:szCs w:val="24"/>
        </w:rPr>
        <w:t>περ</w:t>
      </w:r>
      <w:r>
        <w:rPr>
          <w:rFonts w:eastAsia="Times New Roman" w:cs="Times New Roman"/>
          <w:szCs w:val="24"/>
        </w:rPr>
        <w:t>ίπτωση ανεπιθύμητου επιτυχόντα,</w:t>
      </w:r>
      <w:r w:rsidRPr="0048429E">
        <w:rPr>
          <w:rFonts w:eastAsia="Times New Roman" w:cs="Times New Roman"/>
          <w:szCs w:val="24"/>
        </w:rPr>
        <w:t xml:space="preserve"> ζήτησε και πήρε τους φακέλους από το ΑΣΕΠ με τα προσωπικά δεδομ</w:t>
      </w:r>
      <w:r w:rsidRPr="0048429E">
        <w:rPr>
          <w:rFonts w:eastAsia="Times New Roman" w:cs="Times New Roman"/>
          <w:szCs w:val="24"/>
        </w:rPr>
        <w:t>ένα των υποψηφίων, για να τα φτιάξει όλα στα μέτρα του εκλεκτού του.</w:t>
      </w:r>
      <w:r>
        <w:rPr>
          <w:rFonts w:eastAsia="Times New Roman" w:cs="Times New Roman"/>
          <w:szCs w:val="24"/>
        </w:rPr>
        <w:t xml:space="preserve"> </w:t>
      </w:r>
      <w:r w:rsidRPr="0048429E">
        <w:rPr>
          <w:rFonts w:eastAsia="Times New Roman" w:cs="Times New Roman"/>
          <w:szCs w:val="24"/>
        </w:rPr>
        <w:t>Ήταν παράνομο και έγινε πράξη!</w:t>
      </w:r>
    </w:p>
    <w:p w14:paraId="4B89F01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w:t>
      </w:r>
      <w:r w:rsidRPr="0048429E">
        <w:rPr>
          <w:rFonts w:eastAsia="Times New Roman" w:cs="Times New Roman"/>
          <w:szCs w:val="24"/>
        </w:rPr>
        <w:t>υβέρνησης, κατά βάθος σας κατανοώ. Κατανοώ την αλλεργία σας σ</w:t>
      </w:r>
      <w:r>
        <w:rPr>
          <w:rFonts w:eastAsia="Times New Roman" w:cs="Times New Roman"/>
          <w:szCs w:val="24"/>
        </w:rPr>
        <w:t xml:space="preserve">τις αρχές και τους κανόνες της </w:t>
      </w:r>
      <w:r>
        <w:rPr>
          <w:rFonts w:eastAsia="Times New Roman" w:cs="Times New Roman"/>
          <w:szCs w:val="24"/>
        </w:rPr>
        <w:t>δ</w:t>
      </w:r>
      <w:r w:rsidRPr="0048429E">
        <w:rPr>
          <w:rFonts w:eastAsia="Times New Roman" w:cs="Times New Roman"/>
          <w:szCs w:val="24"/>
        </w:rPr>
        <w:t xml:space="preserve">ημοκρατίας </w:t>
      </w:r>
      <w:r w:rsidRPr="0048429E">
        <w:rPr>
          <w:rFonts w:eastAsia="Times New Roman" w:cs="Times New Roman"/>
          <w:szCs w:val="24"/>
        </w:rPr>
        <w:t>μας, γιατί δεν πιστεύετε σε α</w:t>
      </w:r>
      <w:r w:rsidRPr="0048429E">
        <w:rPr>
          <w:rFonts w:eastAsia="Times New Roman" w:cs="Times New Roman"/>
          <w:szCs w:val="24"/>
        </w:rPr>
        <w:t>υτήν. Κατανοώ την α</w:t>
      </w:r>
      <w:r>
        <w:rPr>
          <w:rFonts w:eastAsia="Times New Roman" w:cs="Times New Roman"/>
          <w:szCs w:val="24"/>
        </w:rPr>
        <w:t xml:space="preserve">νάγκη σας να </w:t>
      </w:r>
      <w:proofErr w:type="spellStart"/>
      <w:r>
        <w:rPr>
          <w:rFonts w:eastAsia="Times New Roman" w:cs="Times New Roman"/>
          <w:szCs w:val="24"/>
        </w:rPr>
        <w:t>υπερδιογκώσετε</w:t>
      </w:r>
      <w:proofErr w:type="spellEnd"/>
      <w:r>
        <w:rPr>
          <w:rFonts w:eastAsia="Times New Roman" w:cs="Times New Roman"/>
          <w:szCs w:val="24"/>
        </w:rPr>
        <w:t xml:space="preserve"> το κ</w:t>
      </w:r>
      <w:r w:rsidRPr="0048429E">
        <w:rPr>
          <w:rFonts w:eastAsia="Times New Roman" w:cs="Times New Roman"/>
          <w:szCs w:val="24"/>
        </w:rPr>
        <w:t>ράτος εις βάρος του ι</w:t>
      </w:r>
      <w:r>
        <w:rPr>
          <w:rFonts w:eastAsia="Times New Roman" w:cs="Times New Roman"/>
          <w:szCs w:val="24"/>
        </w:rPr>
        <w:t>διωτικού τομέα, γιατί το ιδανικό</w:t>
      </w:r>
      <w:r w:rsidRPr="0048429E">
        <w:rPr>
          <w:rFonts w:eastAsia="Times New Roman" w:cs="Times New Roman"/>
          <w:szCs w:val="24"/>
        </w:rPr>
        <w:t xml:space="preserve"> </w:t>
      </w:r>
      <w:r>
        <w:rPr>
          <w:rFonts w:eastAsia="Times New Roman" w:cs="Times New Roman"/>
          <w:szCs w:val="24"/>
        </w:rPr>
        <w:t xml:space="preserve">της κοσμοθεωρίας σας είναι να γίνουν </w:t>
      </w:r>
      <w:r w:rsidRPr="0048429E">
        <w:rPr>
          <w:rFonts w:eastAsia="Times New Roman" w:cs="Times New Roman"/>
          <w:szCs w:val="24"/>
        </w:rPr>
        <w:t>όλα κρατικά. Κατανοώ ακόμα και αυτή</w:t>
      </w:r>
      <w:r>
        <w:rPr>
          <w:rFonts w:eastAsia="Times New Roman" w:cs="Times New Roman"/>
          <w:szCs w:val="24"/>
        </w:rPr>
        <w:t>ν εδώ</w:t>
      </w:r>
      <w:r w:rsidRPr="0048429E">
        <w:rPr>
          <w:rFonts w:eastAsia="Times New Roman" w:cs="Times New Roman"/>
          <w:szCs w:val="24"/>
        </w:rPr>
        <w:t xml:space="preserve"> την επαίσχυντη απόπειρα κομματικοποίησης της </w:t>
      </w:r>
      <w:r>
        <w:rPr>
          <w:rFonts w:eastAsia="Times New Roman" w:cs="Times New Roman"/>
          <w:szCs w:val="24"/>
        </w:rPr>
        <w:t>Δ</w:t>
      </w:r>
      <w:r w:rsidRPr="0048429E">
        <w:rPr>
          <w:rFonts w:eastAsia="Times New Roman" w:cs="Times New Roman"/>
          <w:szCs w:val="24"/>
        </w:rPr>
        <w:t xml:space="preserve">ημόσιας </w:t>
      </w:r>
      <w:r>
        <w:rPr>
          <w:rFonts w:eastAsia="Times New Roman" w:cs="Times New Roman"/>
          <w:szCs w:val="24"/>
        </w:rPr>
        <w:t>Δ</w:t>
      </w:r>
      <w:r w:rsidRPr="0048429E">
        <w:rPr>
          <w:rFonts w:eastAsia="Times New Roman" w:cs="Times New Roman"/>
          <w:szCs w:val="24"/>
        </w:rPr>
        <w:t xml:space="preserve">ιοίκησης, γιατί </w:t>
      </w:r>
      <w:r w:rsidRPr="0048429E">
        <w:rPr>
          <w:rFonts w:eastAsia="Times New Roman" w:cs="Times New Roman"/>
          <w:szCs w:val="24"/>
        </w:rPr>
        <w:t>πιστεύετε ότι ένα είναι το</w:t>
      </w:r>
      <w:r>
        <w:rPr>
          <w:rFonts w:eastAsia="Times New Roman" w:cs="Times New Roman"/>
          <w:szCs w:val="24"/>
        </w:rPr>
        <w:t xml:space="preserve"> σωστό κόμμα και πρέπει να ταυτιστ</w:t>
      </w:r>
      <w:r w:rsidRPr="0048429E">
        <w:rPr>
          <w:rFonts w:eastAsia="Times New Roman" w:cs="Times New Roman"/>
          <w:szCs w:val="24"/>
        </w:rPr>
        <w:t>εί με το κράτος.</w:t>
      </w:r>
    </w:p>
    <w:p w14:paraId="4B89F013" w14:textId="77777777" w:rsidR="00BB0D3B" w:rsidRDefault="0084757C">
      <w:pPr>
        <w:spacing w:after="0" w:line="600" w:lineRule="auto"/>
        <w:ind w:firstLine="720"/>
        <w:jc w:val="both"/>
        <w:rPr>
          <w:rFonts w:eastAsia="Times New Roman" w:cs="Times New Roman"/>
          <w:szCs w:val="24"/>
        </w:rPr>
      </w:pPr>
      <w:r w:rsidRPr="0048429E">
        <w:rPr>
          <w:rFonts w:eastAsia="Times New Roman" w:cs="Times New Roman"/>
          <w:szCs w:val="24"/>
        </w:rPr>
        <w:lastRenderedPageBreak/>
        <w:t xml:space="preserve">Ξέρετε ότι έχω ζήσει στη Σοβιετική Ένωση και όλα αυτά θυμίζουν λίγο μεθόδους μπολσεβίκων, με λαϊκούς κομισάριους σε κάθε </w:t>
      </w:r>
      <w:r>
        <w:rPr>
          <w:rFonts w:eastAsia="Times New Roman" w:cs="Times New Roman"/>
          <w:szCs w:val="24"/>
        </w:rPr>
        <w:t>υ</w:t>
      </w:r>
      <w:r w:rsidRPr="0048429E">
        <w:rPr>
          <w:rFonts w:eastAsia="Times New Roman" w:cs="Times New Roman"/>
          <w:szCs w:val="24"/>
        </w:rPr>
        <w:t>πηρεσία</w:t>
      </w:r>
      <w:r w:rsidRPr="0048429E">
        <w:rPr>
          <w:rFonts w:eastAsia="Times New Roman" w:cs="Times New Roman"/>
          <w:szCs w:val="24"/>
        </w:rPr>
        <w:t>. Να θυμάστε</w:t>
      </w:r>
      <w:r>
        <w:rPr>
          <w:rFonts w:eastAsia="Times New Roman" w:cs="Times New Roman"/>
          <w:szCs w:val="24"/>
        </w:rPr>
        <w:t>,</w:t>
      </w:r>
      <w:r w:rsidRPr="0048429E">
        <w:rPr>
          <w:rFonts w:eastAsia="Times New Roman" w:cs="Times New Roman"/>
          <w:szCs w:val="24"/>
        </w:rPr>
        <w:t xml:space="preserve"> </w:t>
      </w:r>
      <w:r>
        <w:rPr>
          <w:rFonts w:eastAsia="Times New Roman" w:cs="Times New Roman"/>
          <w:szCs w:val="24"/>
        </w:rPr>
        <w:t>όμως,</w:t>
      </w:r>
      <w:r w:rsidRPr="0048429E">
        <w:rPr>
          <w:rFonts w:eastAsia="Times New Roman" w:cs="Times New Roman"/>
          <w:szCs w:val="24"/>
        </w:rPr>
        <w:t xml:space="preserve"> ότι αυτές οι μέθοδοι ήταν η αι</w:t>
      </w:r>
      <w:r w:rsidRPr="0048429E">
        <w:rPr>
          <w:rFonts w:eastAsia="Times New Roman" w:cs="Times New Roman"/>
          <w:szCs w:val="24"/>
        </w:rPr>
        <w:t xml:space="preserve">τία </w:t>
      </w:r>
      <w:r>
        <w:rPr>
          <w:rFonts w:eastAsia="Times New Roman" w:cs="Times New Roman"/>
          <w:szCs w:val="24"/>
        </w:rPr>
        <w:t>που οδήγησαν στην κατάρρευση της Σοβιετικής Ένωσης</w:t>
      </w:r>
      <w:r w:rsidRPr="0048429E">
        <w:rPr>
          <w:rFonts w:eastAsia="Times New Roman" w:cs="Times New Roman"/>
          <w:szCs w:val="24"/>
        </w:rPr>
        <w:t xml:space="preserve">. Εδώ είναι Ελλάδα, ανήκουμε </w:t>
      </w:r>
      <w:r>
        <w:rPr>
          <w:rFonts w:eastAsia="Times New Roman" w:cs="Times New Roman"/>
          <w:szCs w:val="24"/>
        </w:rPr>
        <w:t>στην Ευρώπη και ολοκληρωτική εξουσία δεν θα υπάρξει</w:t>
      </w:r>
      <w:r w:rsidRPr="0048429E">
        <w:rPr>
          <w:rFonts w:eastAsia="Times New Roman" w:cs="Times New Roman"/>
          <w:szCs w:val="24"/>
        </w:rPr>
        <w:t xml:space="preserve">. </w:t>
      </w:r>
    </w:p>
    <w:p w14:paraId="4B89F01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Επί της ουσίας πάντως, για τους τέσσερις Υπουργούς, για παράδειγμα, που ζήτησαν και πήραν φακέλους από το ΑΣΕΠ, φοβάμαι</w:t>
      </w:r>
      <w:r>
        <w:rPr>
          <w:rFonts w:eastAsia="Times New Roman" w:cs="Times New Roman"/>
          <w:szCs w:val="24"/>
        </w:rPr>
        <w:t xml:space="preserve"> ότι και πάλι απαντήσεις δεν θα πάρουμε.</w:t>
      </w:r>
    </w:p>
    <w:p w14:paraId="4B89F01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w:t>
      </w:r>
    </w:p>
    <w:p w14:paraId="4B89F016"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9F017" w14:textId="77777777" w:rsidR="00BB0D3B" w:rsidRDefault="0084757C">
      <w:pPr>
        <w:spacing w:after="0" w:line="600" w:lineRule="auto"/>
        <w:ind w:firstLine="720"/>
        <w:jc w:val="both"/>
        <w:rPr>
          <w:rFonts w:eastAsia="Times New Roman" w:cs="Times New Roman"/>
          <w:szCs w:val="24"/>
        </w:rPr>
      </w:pPr>
      <w:r w:rsidRPr="004B5B15">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Χαρακόπουλος</w:t>
      </w:r>
      <w:proofErr w:type="spellEnd"/>
      <w:r w:rsidRPr="009B3E2A">
        <w:rPr>
          <w:rFonts w:eastAsia="Times New Roman" w:cs="Times New Roman"/>
          <w:szCs w:val="24"/>
        </w:rPr>
        <w:t xml:space="preserve"> </w:t>
      </w:r>
      <w:r>
        <w:rPr>
          <w:rFonts w:eastAsia="Times New Roman" w:cs="Times New Roman"/>
          <w:szCs w:val="24"/>
        </w:rPr>
        <w:t>για πέντε λεπτά.</w:t>
      </w:r>
    </w:p>
    <w:p w14:paraId="4B89F018" w14:textId="77777777" w:rsidR="00BB0D3B" w:rsidRDefault="0084757C">
      <w:pPr>
        <w:spacing w:after="0" w:line="600" w:lineRule="auto"/>
        <w:ind w:firstLine="720"/>
        <w:jc w:val="both"/>
        <w:rPr>
          <w:rFonts w:eastAsia="Times New Roman" w:cs="Times New Roman"/>
          <w:szCs w:val="24"/>
        </w:rPr>
      </w:pPr>
      <w:r w:rsidRPr="004B5B15">
        <w:rPr>
          <w:rFonts w:eastAsia="Times New Roman" w:cs="Times New Roman"/>
          <w:b/>
          <w:szCs w:val="24"/>
        </w:rPr>
        <w:t>ΜΑΞΙΜΟΣ ΧΑΡΑΚΟΠΟΥΛΟΣ:</w:t>
      </w:r>
      <w:r>
        <w:rPr>
          <w:rFonts w:eastAsia="Times New Roman" w:cs="Times New Roman"/>
          <w:szCs w:val="24"/>
        </w:rPr>
        <w:t xml:space="preserve"> Ευχαριστώ, κυρία Πρόεδρε.</w:t>
      </w:r>
    </w:p>
    <w:p w14:paraId="4B89F01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ο λαϊκίστικος αριστερός και δεξιός τυχοδιωκτισμός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οδεύει </w:t>
      </w:r>
      <w:r>
        <w:rPr>
          <w:rFonts w:eastAsia="Times New Roman" w:cs="Times New Roman"/>
          <w:szCs w:val="24"/>
        </w:rPr>
        <w:lastRenderedPageBreak/>
        <w:t xml:space="preserve">πλέον με γοργά βήματα προς τη δύση του, προς μεγάλη βεβαίως θλίψη της κυβερνητικής </w:t>
      </w:r>
      <w:r>
        <w:rPr>
          <w:rFonts w:eastAsia="Times New Roman" w:cs="Times New Roman"/>
          <w:szCs w:val="24"/>
        </w:rPr>
        <w:t>πλειοψηφίας</w:t>
      </w:r>
      <w:r>
        <w:rPr>
          <w:rFonts w:eastAsia="Times New Roman" w:cs="Times New Roman"/>
          <w:szCs w:val="24"/>
        </w:rPr>
        <w:t xml:space="preserve">, η οποία αγάπησε τις καρέκλες της εξουσίας όσο κανείς </w:t>
      </w:r>
      <w:r>
        <w:rPr>
          <w:rFonts w:eastAsia="Times New Roman" w:cs="Times New Roman"/>
          <w:szCs w:val="24"/>
        </w:rPr>
        <w:t xml:space="preserve">στο παρελθόν. </w:t>
      </w:r>
    </w:p>
    <w:p w14:paraId="4B89F01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Μοιραίος εξ αυτού του γεγονότος ο εκνευρισμός στους κυβερνητικούς συνεταίρους, που τους οδηγεί πλέον σε αποφάσεις εν θερμώ, όπως αυτή της δίωξης δημοσιογράφων που κλείστηκαν στα κρατητήρια από τον Υπουργό Εθνικής Άμυνας. Γιατί; Διότι τόλμησα</w:t>
      </w:r>
      <w:r>
        <w:rPr>
          <w:rFonts w:eastAsia="Times New Roman" w:cs="Times New Roman"/>
          <w:szCs w:val="24"/>
        </w:rPr>
        <w:t>ν να μιλήσουν για τη σκανδαλώδη διαχείριση του μεταναστευτικού που ερευνά πλέον και η Ο</w:t>
      </w:r>
      <w:r>
        <w:rPr>
          <w:rFonts w:eastAsia="Times New Roman" w:cs="Times New Roman"/>
          <w:szCs w:val="24"/>
          <w:lang w:val="en-US"/>
        </w:rPr>
        <w:t>LAF</w:t>
      </w:r>
      <w:r w:rsidRPr="008A7FA0">
        <w:rPr>
          <w:rFonts w:eastAsia="Times New Roman" w:cs="Times New Roman"/>
          <w:szCs w:val="24"/>
        </w:rPr>
        <w:t xml:space="preserve"> </w:t>
      </w:r>
      <w:r>
        <w:rPr>
          <w:rFonts w:eastAsia="Times New Roman" w:cs="Times New Roman"/>
          <w:szCs w:val="24"/>
        </w:rPr>
        <w:t>και που εξευτελίζει διεθνώς τη χώρα. Και αυτό από την Κυβέρνηση των ευαίσθητων υπερασπιστών των δικαιωμάτων, αυτών που κατηγορούσαν την κυβέρνηση Σαμαρά ως ακροδεξιά</w:t>
      </w:r>
      <w:r>
        <w:rPr>
          <w:rFonts w:eastAsia="Times New Roman" w:cs="Times New Roman"/>
          <w:szCs w:val="24"/>
        </w:rPr>
        <w:t xml:space="preserve"> λόγω </w:t>
      </w:r>
      <w:proofErr w:type="spellStart"/>
      <w:r>
        <w:rPr>
          <w:rFonts w:eastAsia="Times New Roman" w:cs="Times New Roman"/>
          <w:szCs w:val="24"/>
        </w:rPr>
        <w:t>Αμυγδαλέζας</w:t>
      </w:r>
      <w:proofErr w:type="spellEnd"/>
      <w:r>
        <w:rPr>
          <w:rFonts w:eastAsia="Times New Roman" w:cs="Times New Roman"/>
          <w:szCs w:val="24"/>
        </w:rPr>
        <w:t xml:space="preserve"> και σήμερα έστησαν το αίσχος της </w:t>
      </w:r>
      <w:proofErr w:type="spellStart"/>
      <w:r>
        <w:rPr>
          <w:rFonts w:eastAsia="Times New Roman" w:cs="Times New Roman"/>
          <w:szCs w:val="24"/>
        </w:rPr>
        <w:t>Μόριας</w:t>
      </w:r>
      <w:proofErr w:type="spellEnd"/>
      <w:r>
        <w:rPr>
          <w:rFonts w:eastAsia="Times New Roman" w:cs="Times New Roman"/>
          <w:szCs w:val="24"/>
        </w:rPr>
        <w:t xml:space="preserve">, παρά τα εκατοντάδες εκατομμύρια ευρώ που έλαβε η χώρα από ευρωπαϊκά κονδύλια σε δομές που βολεύτηκαν άπειροι </w:t>
      </w:r>
      <w:proofErr w:type="spellStart"/>
      <w:r>
        <w:rPr>
          <w:rFonts w:eastAsia="Times New Roman" w:cs="Times New Roman"/>
          <w:szCs w:val="24"/>
        </w:rPr>
        <w:t>υ</w:t>
      </w:r>
      <w:r>
        <w:rPr>
          <w:rFonts w:eastAsia="Times New Roman" w:cs="Times New Roman"/>
          <w:szCs w:val="24"/>
        </w:rPr>
        <w:t>μέτεροι</w:t>
      </w:r>
      <w:proofErr w:type="spellEnd"/>
      <w:r>
        <w:rPr>
          <w:rFonts w:eastAsia="Times New Roman" w:cs="Times New Roman"/>
          <w:szCs w:val="24"/>
        </w:rPr>
        <w:t>. Ίσως πολλοί απ’ αυτούς προηγουμένως ήταν μονίμως στα πεζοδρόμια, διαδηλώνοντας</w:t>
      </w:r>
      <w:r>
        <w:rPr>
          <w:rFonts w:eastAsia="Times New Roman" w:cs="Times New Roman"/>
          <w:szCs w:val="24"/>
        </w:rPr>
        <w:t xml:space="preserve"> κατά των μνημονίων και του καπιταλισμού, όπως και ο γνωστός ακτιβιστής το</w:t>
      </w:r>
      <w:r>
        <w:rPr>
          <w:rFonts w:eastAsia="Times New Roman" w:cs="Times New Roman"/>
          <w:szCs w:val="24"/>
        </w:rPr>
        <w:t>ύ</w:t>
      </w:r>
      <w:r>
        <w:rPr>
          <w:rFonts w:eastAsia="Times New Roman" w:cs="Times New Roman"/>
          <w:szCs w:val="24"/>
        </w:rPr>
        <w:t xml:space="preserve"> «Δεν πληρώνω τα διόδια» που διορίστηκε στο οικονομικό γραφείο του Πρωθυπουργού.</w:t>
      </w:r>
      <w:r>
        <w:rPr>
          <w:rFonts w:eastAsia="Times New Roman"/>
          <w:szCs w:val="24"/>
        </w:rPr>
        <w:t xml:space="preserve"> </w:t>
      </w:r>
    </w:p>
    <w:p w14:paraId="4B89F01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61503A">
        <w:rPr>
          <w:rFonts w:eastAsia="Times New Roman" w:cs="Times New Roman"/>
          <w:szCs w:val="24"/>
        </w:rPr>
        <w:t>πί ΣΥΡΙΖΑ</w:t>
      </w:r>
      <w:r>
        <w:rPr>
          <w:rFonts w:eastAsia="Times New Roman" w:cs="Times New Roman"/>
          <w:szCs w:val="24"/>
        </w:rPr>
        <w:t xml:space="preserve"> -ω του</w:t>
      </w:r>
      <w:r w:rsidRPr="0061503A">
        <w:rPr>
          <w:rFonts w:eastAsia="Times New Roman" w:cs="Times New Roman"/>
          <w:szCs w:val="24"/>
        </w:rPr>
        <w:t xml:space="preserve"> θαύματος</w:t>
      </w:r>
      <w:r>
        <w:rPr>
          <w:rFonts w:eastAsia="Times New Roman" w:cs="Times New Roman"/>
          <w:szCs w:val="24"/>
        </w:rPr>
        <w:t>!-</w:t>
      </w:r>
      <w:r w:rsidRPr="0061503A">
        <w:rPr>
          <w:rFonts w:eastAsia="Times New Roman" w:cs="Times New Roman"/>
          <w:szCs w:val="24"/>
        </w:rPr>
        <w:t xml:space="preserve"> εξαφανίστηκαν ως δι</w:t>
      </w:r>
      <w:r>
        <w:rPr>
          <w:rFonts w:eastAsia="Times New Roman" w:cs="Times New Roman"/>
          <w:szCs w:val="24"/>
        </w:rPr>
        <w:t>ά</w:t>
      </w:r>
      <w:r w:rsidRPr="0061503A">
        <w:rPr>
          <w:rFonts w:eastAsia="Times New Roman" w:cs="Times New Roman"/>
          <w:szCs w:val="24"/>
        </w:rPr>
        <w:t xml:space="preserve"> μαγείας όλοι όσοι έκαναν κινητοποιήσεις σε διόδια</w:t>
      </w:r>
      <w:r>
        <w:rPr>
          <w:rFonts w:eastAsia="Times New Roman" w:cs="Times New Roman"/>
          <w:szCs w:val="24"/>
        </w:rPr>
        <w:t>,</w:t>
      </w:r>
      <w:r w:rsidRPr="0061503A">
        <w:rPr>
          <w:rFonts w:eastAsia="Times New Roman" w:cs="Times New Roman"/>
          <w:szCs w:val="24"/>
        </w:rPr>
        <w:t xml:space="preserve"> παρελάσεις</w:t>
      </w:r>
      <w:r>
        <w:rPr>
          <w:rFonts w:eastAsia="Times New Roman" w:cs="Times New Roman"/>
          <w:szCs w:val="24"/>
        </w:rPr>
        <w:t>,</w:t>
      </w:r>
      <w:r w:rsidRPr="0061503A">
        <w:rPr>
          <w:rFonts w:eastAsia="Times New Roman" w:cs="Times New Roman"/>
          <w:szCs w:val="24"/>
        </w:rPr>
        <w:t xml:space="preserve"> πλειστηριασμούς</w:t>
      </w:r>
      <w:r>
        <w:rPr>
          <w:rFonts w:eastAsia="Times New Roman" w:cs="Times New Roman"/>
          <w:szCs w:val="24"/>
        </w:rPr>
        <w:t>.</w:t>
      </w:r>
    </w:p>
    <w:p w14:paraId="4B89F01C" w14:textId="77777777" w:rsidR="00BB0D3B" w:rsidRDefault="0084757C">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της κυβερνητικής </w:t>
      </w:r>
      <w:r>
        <w:rPr>
          <w:rFonts w:eastAsia="Times New Roman" w:cs="Times New Roman"/>
          <w:szCs w:val="24"/>
        </w:rPr>
        <w:t>πλειοψηφίας</w:t>
      </w:r>
      <w:r>
        <w:rPr>
          <w:rFonts w:eastAsia="Times New Roman" w:cs="Times New Roman"/>
          <w:szCs w:val="24"/>
        </w:rPr>
        <w:t xml:space="preserve">, με τις καθεστωτικές σας αντιλήψεις στην ΕΡΤ, τις διώξεις </w:t>
      </w:r>
      <w:r w:rsidRPr="0061503A">
        <w:rPr>
          <w:rFonts w:eastAsia="Times New Roman" w:cs="Times New Roman"/>
          <w:szCs w:val="24"/>
        </w:rPr>
        <w:t>δημοσιογράφων</w:t>
      </w:r>
      <w:r>
        <w:rPr>
          <w:rFonts w:eastAsia="Times New Roman" w:cs="Times New Roman"/>
          <w:szCs w:val="24"/>
        </w:rPr>
        <w:t>,</w:t>
      </w:r>
      <w:r w:rsidRPr="0061503A">
        <w:rPr>
          <w:rFonts w:eastAsia="Times New Roman" w:cs="Times New Roman"/>
          <w:szCs w:val="24"/>
        </w:rPr>
        <w:t xml:space="preserve"> τις παρεμβάσεις στη </w:t>
      </w:r>
      <w:r>
        <w:rPr>
          <w:rFonts w:eastAsia="Times New Roman" w:cs="Times New Roman"/>
          <w:szCs w:val="24"/>
        </w:rPr>
        <w:t>δ</w:t>
      </w:r>
      <w:r w:rsidRPr="0061503A">
        <w:rPr>
          <w:rFonts w:eastAsia="Times New Roman" w:cs="Times New Roman"/>
          <w:szCs w:val="24"/>
        </w:rPr>
        <w:t>ικαιοσύνη</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ο</w:t>
      </w:r>
      <w:r w:rsidRPr="0061503A">
        <w:rPr>
          <w:rFonts w:eastAsia="Times New Roman" w:cs="Times New Roman"/>
          <w:szCs w:val="24"/>
        </w:rPr>
        <w:t xml:space="preserve">μοιάζετε να </w:t>
      </w:r>
      <w:r>
        <w:rPr>
          <w:rFonts w:eastAsia="Times New Roman" w:cs="Times New Roman"/>
          <w:szCs w:val="24"/>
        </w:rPr>
        <w:t>α</w:t>
      </w:r>
      <w:r w:rsidRPr="0061503A">
        <w:rPr>
          <w:rFonts w:eastAsia="Times New Roman" w:cs="Times New Roman"/>
          <w:szCs w:val="24"/>
        </w:rPr>
        <w:t xml:space="preserve">κολουθείτε πρακτικές </w:t>
      </w:r>
      <w:proofErr w:type="spellStart"/>
      <w:r>
        <w:rPr>
          <w:rFonts w:eastAsia="Times New Roman" w:cs="Times New Roman"/>
          <w:szCs w:val="24"/>
        </w:rPr>
        <w:t>Όρμπαν</w:t>
      </w:r>
      <w:proofErr w:type="spellEnd"/>
      <w:r w:rsidRPr="0061503A">
        <w:rPr>
          <w:rFonts w:eastAsia="Times New Roman" w:cs="Times New Roman"/>
          <w:szCs w:val="24"/>
        </w:rPr>
        <w:t xml:space="preserve"> που κατά τα άλλα </w:t>
      </w:r>
      <w:r>
        <w:rPr>
          <w:rFonts w:eastAsia="Times New Roman" w:cs="Times New Roman"/>
          <w:szCs w:val="24"/>
        </w:rPr>
        <w:t xml:space="preserve">ξορκίζετε. Κερδίσατε </w:t>
      </w:r>
      <w:r w:rsidRPr="0061503A">
        <w:rPr>
          <w:rFonts w:eastAsia="Times New Roman" w:cs="Times New Roman"/>
          <w:szCs w:val="24"/>
        </w:rPr>
        <w:t xml:space="preserve">την εξουσία λέγοντας ψέματα με τη </w:t>
      </w:r>
      <w:r>
        <w:rPr>
          <w:rFonts w:eastAsia="Times New Roman" w:cs="Times New Roman"/>
          <w:szCs w:val="24"/>
        </w:rPr>
        <w:t>σ</w:t>
      </w:r>
      <w:r w:rsidRPr="0061503A">
        <w:rPr>
          <w:rFonts w:eastAsia="Times New Roman" w:cs="Times New Roman"/>
          <w:szCs w:val="24"/>
        </w:rPr>
        <w:t>έσουλα</w:t>
      </w:r>
      <w:r>
        <w:rPr>
          <w:rFonts w:eastAsia="Times New Roman" w:cs="Times New Roman"/>
          <w:szCs w:val="24"/>
        </w:rPr>
        <w:t xml:space="preserve">, ότι δήθεν θα φέρνατε </w:t>
      </w:r>
      <w:r w:rsidRPr="0061503A">
        <w:rPr>
          <w:rFonts w:eastAsia="Times New Roman" w:cs="Times New Roman"/>
          <w:szCs w:val="24"/>
        </w:rPr>
        <w:t>το νέο στην πολιτική</w:t>
      </w:r>
      <w:r>
        <w:rPr>
          <w:rFonts w:eastAsia="Times New Roman" w:cs="Times New Roman"/>
          <w:szCs w:val="24"/>
        </w:rPr>
        <w:t>,</w:t>
      </w:r>
      <w:r w:rsidRPr="0061503A">
        <w:rPr>
          <w:rFonts w:eastAsia="Times New Roman" w:cs="Times New Roman"/>
          <w:szCs w:val="24"/>
        </w:rPr>
        <w:t xml:space="preserve"> αποσιωπώντας ότι στο</w:t>
      </w:r>
      <w:r>
        <w:rPr>
          <w:rFonts w:eastAsia="Times New Roman" w:cs="Times New Roman"/>
          <w:szCs w:val="24"/>
        </w:rPr>
        <w:t>ν</w:t>
      </w:r>
      <w:r w:rsidRPr="0061503A">
        <w:rPr>
          <w:rFonts w:eastAsia="Times New Roman" w:cs="Times New Roman"/>
          <w:szCs w:val="24"/>
        </w:rPr>
        <w:t xml:space="preserve"> ΣΥΡΙΖΑ είχαν προσχωρήσει μαζικά πρώην στελέχη του </w:t>
      </w:r>
      <w:proofErr w:type="spellStart"/>
      <w:r>
        <w:rPr>
          <w:rFonts w:eastAsia="Times New Roman" w:cs="Times New Roman"/>
          <w:szCs w:val="24"/>
        </w:rPr>
        <w:t>βαθέος</w:t>
      </w:r>
      <w:proofErr w:type="spellEnd"/>
      <w:r w:rsidRPr="0061503A">
        <w:rPr>
          <w:rFonts w:eastAsia="Times New Roman" w:cs="Times New Roman"/>
          <w:szCs w:val="24"/>
        </w:rPr>
        <w:t xml:space="preserve"> </w:t>
      </w:r>
      <w:r>
        <w:rPr>
          <w:rFonts w:eastAsia="Times New Roman" w:cs="Times New Roman"/>
          <w:szCs w:val="24"/>
        </w:rPr>
        <w:t>ΠΑΣΟΚ,</w:t>
      </w:r>
      <w:r w:rsidRPr="0061503A">
        <w:rPr>
          <w:rFonts w:eastAsia="Times New Roman" w:cs="Times New Roman"/>
          <w:szCs w:val="24"/>
        </w:rPr>
        <w:t xml:space="preserve"> κάποια από τα οποία φιγουράρουν και σε υπουργικές θέσεις</w:t>
      </w:r>
      <w:r>
        <w:rPr>
          <w:rFonts w:eastAsia="Times New Roman" w:cs="Times New Roman"/>
          <w:szCs w:val="24"/>
        </w:rPr>
        <w:t>.</w:t>
      </w:r>
      <w:r w:rsidRPr="0061503A">
        <w:rPr>
          <w:rFonts w:eastAsia="Times New Roman" w:cs="Times New Roman"/>
          <w:szCs w:val="24"/>
        </w:rPr>
        <w:t xml:space="preserve"> </w:t>
      </w:r>
    </w:p>
    <w:p w14:paraId="4B89F01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w:t>
      </w:r>
      <w:r w:rsidRPr="0061503A">
        <w:rPr>
          <w:rFonts w:eastAsia="Times New Roman" w:cs="Times New Roman"/>
          <w:szCs w:val="24"/>
        </w:rPr>
        <w:t>υτό</w:t>
      </w:r>
      <w:r w:rsidRPr="0061503A">
        <w:rPr>
          <w:rFonts w:eastAsia="Times New Roman" w:cs="Times New Roman"/>
          <w:szCs w:val="24"/>
        </w:rPr>
        <w:t xml:space="preserve"> που επιδιώ</w:t>
      </w:r>
      <w:r>
        <w:rPr>
          <w:rFonts w:eastAsia="Times New Roman" w:cs="Times New Roman"/>
          <w:szCs w:val="24"/>
        </w:rPr>
        <w:t>ξατε</w:t>
      </w:r>
      <w:r w:rsidRPr="0061503A">
        <w:rPr>
          <w:rFonts w:eastAsia="Times New Roman" w:cs="Times New Roman"/>
          <w:szCs w:val="24"/>
        </w:rPr>
        <w:t xml:space="preserve"> εξαρχής ήταν η δημιουργία ενός κομματικού κράτους</w:t>
      </w:r>
      <w:r>
        <w:rPr>
          <w:rFonts w:eastAsia="Times New Roman" w:cs="Times New Roman"/>
          <w:szCs w:val="24"/>
        </w:rPr>
        <w:t>. Προϋπόθεση γι’ αυτό</w:t>
      </w:r>
      <w:r w:rsidRPr="0061503A">
        <w:rPr>
          <w:rFonts w:eastAsia="Times New Roman" w:cs="Times New Roman"/>
          <w:szCs w:val="24"/>
        </w:rPr>
        <w:t xml:space="preserve"> ήταν οι λέξεις </w:t>
      </w:r>
      <w:r>
        <w:rPr>
          <w:rFonts w:eastAsia="Times New Roman" w:cs="Times New Roman"/>
          <w:szCs w:val="24"/>
        </w:rPr>
        <w:t>«</w:t>
      </w:r>
      <w:r w:rsidRPr="0061503A">
        <w:rPr>
          <w:rFonts w:eastAsia="Times New Roman" w:cs="Times New Roman"/>
          <w:szCs w:val="24"/>
        </w:rPr>
        <w:t>αξιολόγηση</w:t>
      </w:r>
      <w:r>
        <w:rPr>
          <w:rFonts w:eastAsia="Times New Roman" w:cs="Times New Roman"/>
          <w:szCs w:val="24"/>
        </w:rPr>
        <w:t>»</w:t>
      </w:r>
      <w:r w:rsidRPr="0061503A">
        <w:rPr>
          <w:rFonts w:eastAsia="Times New Roman" w:cs="Times New Roman"/>
          <w:szCs w:val="24"/>
        </w:rPr>
        <w:t xml:space="preserve"> και </w:t>
      </w:r>
      <w:r>
        <w:rPr>
          <w:rFonts w:eastAsia="Times New Roman" w:cs="Times New Roman"/>
          <w:szCs w:val="24"/>
        </w:rPr>
        <w:t>«</w:t>
      </w:r>
      <w:r w:rsidRPr="0061503A">
        <w:rPr>
          <w:rFonts w:eastAsia="Times New Roman" w:cs="Times New Roman"/>
          <w:szCs w:val="24"/>
        </w:rPr>
        <w:t>αξιοκρατία</w:t>
      </w:r>
      <w:r>
        <w:rPr>
          <w:rFonts w:eastAsia="Times New Roman" w:cs="Times New Roman"/>
          <w:szCs w:val="24"/>
        </w:rPr>
        <w:t>»</w:t>
      </w:r>
      <w:r w:rsidRPr="0061503A">
        <w:rPr>
          <w:rFonts w:eastAsia="Times New Roman" w:cs="Times New Roman"/>
          <w:szCs w:val="24"/>
        </w:rPr>
        <w:t xml:space="preserve"> να τεθούν σε καθεστώς διωγμού</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Θ</w:t>
      </w:r>
      <w:r w:rsidRPr="0061503A">
        <w:rPr>
          <w:rFonts w:eastAsia="Times New Roman" w:cs="Times New Roman"/>
          <w:szCs w:val="24"/>
        </w:rPr>
        <w:t>εσμοί και νόμοι εξευτελ</w:t>
      </w:r>
      <w:r>
        <w:rPr>
          <w:rFonts w:eastAsia="Times New Roman" w:cs="Times New Roman"/>
          <w:szCs w:val="24"/>
        </w:rPr>
        <w:t>ίστηκαν</w:t>
      </w:r>
      <w:r w:rsidRPr="0061503A">
        <w:rPr>
          <w:rFonts w:eastAsia="Times New Roman" w:cs="Times New Roman"/>
          <w:szCs w:val="24"/>
        </w:rPr>
        <w:t xml:space="preserve"> ένεκα του τελικού σκοπού</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Δ</w:t>
      </w:r>
      <w:r w:rsidRPr="0061503A">
        <w:rPr>
          <w:rFonts w:eastAsia="Times New Roman" w:cs="Times New Roman"/>
          <w:szCs w:val="24"/>
        </w:rPr>
        <w:t xml:space="preserve">οξάσατε όσο κανείς άλλος τη ρήση </w:t>
      </w:r>
      <w:r>
        <w:rPr>
          <w:rFonts w:eastAsia="Times New Roman" w:cs="Times New Roman"/>
          <w:szCs w:val="24"/>
        </w:rPr>
        <w:t>«ο</w:t>
      </w:r>
      <w:r w:rsidRPr="0061503A">
        <w:rPr>
          <w:rFonts w:eastAsia="Times New Roman" w:cs="Times New Roman"/>
          <w:szCs w:val="24"/>
        </w:rPr>
        <w:t xml:space="preserve"> σκοπός αγιάζει τα μέσα</w:t>
      </w:r>
      <w:r>
        <w:rPr>
          <w:rFonts w:eastAsia="Times New Roman" w:cs="Times New Roman"/>
          <w:szCs w:val="24"/>
        </w:rPr>
        <w:t>».</w:t>
      </w:r>
    </w:p>
    <w:p w14:paraId="4B89F01E" w14:textId="77777777" w:rsidR="00BB0D3B" w:rsidRDefault="0084757C">
      <w:pPr>
        <w:spacing w:after="0"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4B89F01F" w14:textId="77777777" w:rsidR="00BB0D3B" w:rsidRDefault="0084757C">
      <w:pPr>
        <w:spacing w:after="0" w:line="600" w:lineRule="auto"/>
        <w:ind w:firstLine="720"/>
        <w:jc w:val="both"/>
        <w:rPr>
          <w:rFonts w:eastAsia="Times New Roman"/>
          <w:szCs w:val="24"/>
        </w:rPr>
      </w:pPr>
      <w:r>
        <w:rPr>
          <w:rFonts w:eastAsia="Times New Roman"/>
          <w:szCs w:val="24"/>
        </w:rPr>
        <w:lastRenderedPageBreak/>
        <w:t>Θα κάνω χρήση και της δευτερολογίας μου, κυρία Πρόεδρε.</w:t>
      </w:r>
    </w:p>
    <w:p w14:paraId="4B89F02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Όσα συνέβησαν μ</w:t>
      </w:r>
      <w:r w:rsidRPr="0061503A">
        <w:rPr>
          <w:rFonts w:eastAsia="Times New Roman" w:cs="Times New Roman"/>
          <w:szCs w:val="24"/>
        </w:rPr>
        <w:t>ε τη μη εφαρμογή του ν</w:t>
      </w:r>
      <w:r>
        <w:rPr>
          <w:rFonts w:eastAsia="Times New Roman" w:cs="Times New Roman"/>
          <w:szCs w:val="24"/>
        </w:rPr>
        <w:t>.</w:t>
      </w:r>
      <w:r w:rsidRPr="0061503A">
        <w:rPr>
          <w:rFonts w:eastAsia="Times New Roman" w:cs="Times New Roman"/>
          <w:szCs w:val="24"/>
        </w:rPr>
        <w:t>4369</w:t>
      </w:r>
      <w:r>
        <w:rPr>
          <w:rFonts w:eastAsia="Times New Roman" w:cs="Times New Roman"/>
          <w:szCs w:val="24"/>
        </w:rPr>
        <w:t>/20</w:t>
      </w:r>
      <w:r w:rsidRPr="0061503A">
        <w:rPr>
          <w:rFonts w:eastAsia="Times New Roman" w:cs="Times New Roman"/>
          <w:szCs w:val="24"/>
        </w:rPr>
        <w:t>16 για το Εθνικό Μητρώο Επιτελικών Στελεχών</w:t>
      </w:r>
      <w:r w:rsidRPr="0061503A">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Δημοσίου </w:t>
      </w:r>
      <w:r w:rsidRPr="0061503A">
        <w:rPr>
          <w:rFonts w:eastAsia="Times New Roman" w:cs="Times New Roman"/>
          <w:szCs w:val="24"/>
        </w:rPr>
        <w:t>χαρακτηρίζ</w:t>
      </w:r>
      <w:r>
        <w:rPr>
          <w:rFonts w:eastAsia="Times New Roman" w:cs="Times New Roman"/>
          <w:szCs w:val="24"/>
        </w:rPr>
        <w:t>ουν</w:t>
      </w:r>
      <w:r w:rsidRPr="0061503A">
        <w:rPr>
          <w:rFonts w:eastAsia="Times New Roman" w:cs="Times New Roman"/>
          <w:szCs w:val="24"/>
        </w:rPr>
        <w:t xml:space="preserve"> ολόκληρη τη διακυβέρνησ</w:t>
      </w:r>
      <w:r>
        <w:rPr>
          <w:rFonts w:eastAsia="Times New Roman" w:cs="Times New Roman"/>
          <w:szCs w:val="24"/>
        </w:rPr>
        <w:t>ή</w:t>
      </w:r>
      <w:r w:rsidRPr="0061503A">
        <w:rPr>
          <w:rFonts w:eastAsia="Times New Roman" w:cs="Times New Roman"/>
          <w:szCs w:val="24"/>
        </w:rPr>
        <w:t xml:space="preserve"> </w:t>
      </w:r>
      <w:r>
        <w:rPr>
          <w:rFonts w:eastAsia="Times New Roman" w:cs="Times New Roman"/>
          <w:szCs w:val="24"/>
        </w:rPr>
        <w:t>σας.</w:t>
      </w:r>
      <w:r w:rsidRPr="0061503A">
        <w:rPr>
          <w:rFonts w:eastAsia="Times New Roman" w:cs="Times New Roman"/>
          <w:szCs w:val="24"/>
        </w:rPr>
        <w:t xml:space="preserve"> </w:t>
      </w:r>
      <w:r>
        <w:rPr>
          <w:rFonts w:eastAsia="Times New Roman" w:cs="Times New Roman"/>
          <w:szCs w:val="24"/>
        </w:rPr>
        <w:t>Η</w:t>
      </w:r>
      <w:r w:rsidRPr="0061503A">
        <w:rPr>
          <w:rFonts w:eastAsia="Times New Roman" w:cs="Times New Roman"/>
          <w:szCs w:val="24"/>
        </w:rPr>
        <w:t xml:space="preserve"> περίφημη φράση που </w:t>
      </w:r>
      <w:r>
        <w:rPr>
          <w:rFonts w:eastAsia="Times New Roman" w:cs="Times New Roman"/>
          <w:szCs w:val="24"/>
        </w:rPr>
        <w:t>μνημονεύτηκε</w:t>
      </w:r>
      <w:r w:rsidRPr="0061503A">
        <w:rPr>
          <w:rFonts w:eastAsia="Times New Roman" w:cs="Times New Roman"/>
          <w:szCs w:val="24"/>
        </w:rPr>
        <w:t xml:space="preserve"> </w:t>
      </w:r>
      <w:r>
        <w:rPr>
          <w:rFonts w:eastAsia="Times New Roman" w:cs="Times New Roman"/>
          <w:szCs w:val="24"/>
        </w:rPr>
        <w:t>«</w:t>
      </w:r>
      <w:r w:rsidRPr="0061503A">
        <w:rPr>
          <w:rFonts w:eastAsia="Times New Roman" w:cs="Times New Roman"/>
          <w:szCs w:val="24"/>
        </w:rPr>
        <w:t xml:space="preserve">πήραμε την </w:t>
      </w:r>
      <w:r>
        <w:rPr>
          <w:rFonts w:eastAsia="Times New Roman" w:cs="Times New Roman"/>
          <w:szCs w:val="24"/>
        </w:rPr>
        <w:t>Κ</w:t>
      </w:r>
      <w:r w:rsidRPr="0061503A">
        <w:rPr>
          <w:rFonts w:eastAsia="Times New Roman" w:cs="Times New Roman"/>
          <w:szCs w:val="24"/>
        </w:rPr>
        <w:t>υβέρνηση</w:t>
      </w:r>
      <w:r>
        <w:rPr>
          <w:rFonts w:eastAsia="Times New Roman" w:cs="Times New Roman"/>
          <w:szCs w:val="24"/>
        </w:rPr>
        <w:t>,</w:t>
      </w:r>
      <w:r w:rsidRPr="0061503A">
        <w:rPr>
          <w:rFonts w:eastAsia="Times New Roman" w:cs="Times New Roman"/>
          <w:szCs w:val="24"/>
        </w:rPr>
        <w:t xml:space="preserve"> όχι όμως και την εξουσία</w:t>
      </w:r>
      <w:r>
        <w:rPr>
          <w:rFonts w:eastAsia="Times New Roman" w:cs="Times New Roman"/>
          <w:szCs w:val="24"/>
        </w:rPr>
        <w:t>»</w:t>
      </w:r>
      <w:r w:rsidRPr="0061503A">
        <w:rPr>
          <w:rFonts w:eastAsia="Times New Roman" w:cs="Times New Roman"/>
          <w:szCs w:val="24"/>
        </w:rPr>
        <w:t xml:space="preserve"> σ</w:t>
      </w:r>
      <w:r>
        <w:rPr>
          <w:rFonts w:eastAsia="Times New Roman" w:cs="Times New Roman"/>
          <w:szCs w:val="24"/>
        </w:rPr>
        <w:t>ά</w:t>
      </w:r>
      <w:r w:rsidRPr="0061503A">
        <w:rPr>
          <w:rFonts w:eastAsia="Times New Roman" w:cs="Times New Roman"/>
          <w:szCs w:val="24"/>
        </w:rPr>
        <w:t>ς έχει γίνει εμμονή</w:t>
      </w:r>
      <w:r>
        <w:rPr>
          <w:rFonts w:eastAsia="Times New Roman" w:cs="Times New Roman"/>
          <w:szCs w:val="24"/>
        </w:rPr>
        <w:t>. Για αυτό και τέσσερις Υ</w:t>
      </w:r>
      <w:r w:rsidRPr="0061503A">
        <w:rPr>
          <w:rFonts w:eastAsia="Times New Roman" w:cs="Times New Roman"/>
          <w:szCs w:val="24"/>
        </w:rPr>
        <w:t xml:space="preserve">πουργοί σας </w:t>
      </w:r>
      <w:proofErr w:type="spellStart"/>
      <w:r w:rsidRPr="0061503A">
        <w:rPr>
          <w:rFonts w:eastAsia="Times New Roman" w:cs="Times New Roman"/>
          <w:szCs w:val="24"/>
        </w:rPr>
        <w:t>παρενέβησαν</w:t>
      </w:r>
      <w:proofErr w:type="spellEnd"/>
      <w:r w:rsidRPr="0061503A">
        <w:rPr>
          <w:rFonts w:eastAsia="Times New Roman" w:cs="Times New Roman"/>
          <w:szCs w:val="24"/>
        </w:rPr>
        <w:t xml:space="preserve"> στο ΑΣΕΠ και τους </w:t>
      </w:r>
      <w:r>
        <w:rPr>
          <w:rFonts w:eastAsia="Times New Roman" w:cs="Times New Roman"/>
          <w:szCs w:val="24"/>
        </w:rPr>
        <w:t>Γ</w:t>
      </w:r>
      <w:r w:rsidRPr="0061503A">
        <w:rPr>
          <w:rFonts w:eastAsia="Times New Roman" w:cs="Times New Roman"/>
          <w:szCs w:val="24"/>
        </w:rPr>
        <w:t>ραμματείς της Δημόσιας Διο</w:t>
      </w:r>
      <w:r w:rsidRPr="0061503A">
        <w:rPr>
          <w:rFonts w:eastAsia="Times New Roman" w:cs="Times New Roman"/>
          <w:szCs w:val="24"/>
        </w:rPr>
        <w:t>ίκησης</w:t>
      </w:r>
      <w:r>
        <w:rPr>
          <w:rFonts w:eastAsia="Times New Roman" w:cs="Times New Roman"/>
          <w:szCs w:val="24"/>
        </w:rPr>
        <w:t xml:space="preserve">, </w:t>
      </w:r>
      <w:r w:rsidRPr="0061503A">
        <w:rPr>
          <w:rFonts w:eastAsia="Times New Roman" w:cs="Times New Roman"/>
          <w:szCs w:val="24"/>
        </w:rPr>
        <w:t>γιατί το μείζον είναι η κομματική ταυτότητα και για αυτό επιθυμείτε να γιγαντώσε</w:t>
      </w:r>
      <w:r>
        <w:rPr>
          <w:rFonts w:eastAsia="Times New Roman" w:cs="Times New Roman"/>
          <w:szCs w:val="24"/>
        </w:rPr>
        <w:t>τε</w:t>
      </w:r>
      <w:r w:rsidRPr="0061503A">
        <w:rPr>
          <w:rFonts w:eastAsia="Times New Roman" w:cs="Times New Roman"/>
          <w:szCs w:val="24"/>
        </w:rPr>
        <w:t xml:space="preserve"> κι άλλο το </w:t>
      </w:r>
      <w:r>
        <w:rPr>
          <w:rFonts w:eastAsia="Times New Roman" w:cs="Times New Roman"/>
          <w:szCs w:val="24"/>
        </w:rPr>
        <w:t>κ</w:t>
      </w:r>
      <w:r w:rsidRPr="0061503A">
        <w:rPr>
          <w:rFonts w:eastAsia="Times New Roman" w:cs="Times New Roman"/>
          <w:szCs w:val="24"/>
        </w:rPr>
        <w:t>ράτος</w:t>
      </w:r>
      <w:r>
        <w:rPr>
          <w:rFonts w:eastAsia="Times New Roman" w:cs="Times New Roman"/>
          <w:szCs w:val="24"/>
        </w:rPr>
        <w:t>,</w:t>
      </w:r>
      <w:r w:rsidRPr="0061503A">
        <w:rPr>
          <w:rFonts w:eastAsia="Times New Roman" w:cs="Times New Roman"/>
          <w:szCs w:val="24"/>
        </w:rPr>
        <w:t xml:space="preserve"> για να διορίζετ</w:t>
      </w:r>
      <w:r>
        <w:rPr>
          <w:rFonts w:eastAsia="Times New Roman" w:cs="Times New Roman"/>
          <w:szCs w:val="24"/>
        </w:rPr>
        <w:t>ε</w:t>
      </w:r>
      <w:r w:rsidRPr="0061503A">
        <w:rPr>
          <w:rFonts w:eastAsia="Times New Roman" w:cs="Times New Roman"/>
          <w:szCs w:val="24"/>
        </w:rPr>
        <w:t xml:space="preserve"> κόσμο</w:t>
      </w:r>
      <w:r>
        <w:rPr>
          <w:rFonts w:eastAsia="Times New Roman" w:cs="Times New Roman"/>
          <w:szCs w:val="24"/>
        </w:rPr>
        <w:t xml:space="preserve">, </w:t>
      </w:r>
      <w:r w:rsidRPr="0061503A">
        <w:rPr>
          <w:rFonts w:eastAsia="Times New Roman" w:cs="Times New Roman"/>
          <w:szCs w:val="24"/>
        </w:rPr>
        <w:t>όπως έχετε κάνει με τις στρατιές των μετακλητών</w:t>
      </w:r>
      <w:r>
        <w:rPr>
          <w:rFonts w:eastAsia="Times New Roman" w:cs="Times New Roman"/>
          <w:szCs w:val="24"/>
        </w:rPr>
        <w:t>,</w:t>
      </w:r>
      <w:r w:rsidRPr="0061503A">
        <w:rPr>
          <w:rFonts w:eastAsia="Times New Roman" w:cs="Times New Roman"/>
          <w:szCs w:val="24"/>
        </w:rPr>
        <w:t xml:space="preserve"> με </w:t>
      </w:r>
      <w:r>
        <w:rPr>
          <w:rFonts w:eastAsia="Times New Roman" w:cs="Times New Roman"/>
          <w:szCs w:val="24"/>
        </w:rPr>
        <w:t>«</w:t>
      </w:r>
      <w:proofErr w:type="spellStart"/>
      <w:r>
        <w:rPr>
          <w:rFonts w:eastAsia="Times New Roman" w:cs="Times New Roman"/>
          <w:szCs w:val="24"/>
        </w:rPr>
        <w:t>Καρανίκες</w:t>
      </w:r>
      <w:proofErr w:type="spellEnd"/>
      <w:r>
        <w:rPr>
          <w:rFonts w:eastAsia="Times New Roman" w:cs="Times New Roman"/>
          <w:szCs w:val="24"/>
        </w:rPr>
        <w:t>»</w:t>
      </w:r>
      <w:r w:rsidRPr="0061503A">
        <w:rPr>
          <w:rFonts w:eastAsia="Times New Roman" w:cs="Times New Roman"/>
          <w:szCs w:val="24"/>
        </w:rPr>
        <w:t xml:space="preserve"> παντός τύπου</w:t>
      </w:r>
      <w:r>
        <w:rPr>
          <w:rFonts w:eastAsia="Times New Roman" w:cs="Times New Roman"/>
          <w:szCs w:val="24"/>
        </w:rPr>
        <w:t>,</w:t>
      </w:r>
      <w:r w:rsidRPr="0061503A">
        <w:rPr>
          <w:rFonts w:eastAsia="Times New Roman" w:cs="Times New Roman"/>
          <w:szCs w:val="24"/>
        </w:rPr>
        <w:t xml:space="preserve"> χωρίς προσόντα</w:t>
      </w:r>
      <w:r>
        <w:rPr>
          <w:rFonts w:eastAsia="Times New Roman" w:cs="Times New Roman"/>
          <w:szCs w:val="24"/>
        </w:rPr>
        <w:t>,</w:t>
      </w:r>
      <w:r w:rsidRPr="0061503A">
        <w:rPr>
          <w:rFonts w:eastAsia="Times New Roman" w:cs="Times New Roman"/>
          <w:szCs w:val="24"/>
        </w:rPr>
        <w:t xml:space="preserve"> χωρίς εμπειρία</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ενίοτε και</w:t>
      </w:r>
      <w:r w:rsidRPr="0061503A">
        <w:rPr>
          <w:rFonts w:eastAsia="Times New Roman" w:cs="Times New Roman"/>
          <w:szCs w:val="24"/>
        </w:rPr>
        <w:t xml:space="preserve"> χωρίς αντικείμενο</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Μια</w:t>
      </w:r>
      <w:r w:rsidRPr="0061503A">
        <w:rPr>
          <w:rFonts w:eastAsia="Times New Roman" w:cs="Times New Roman"/>
          <w:szCs w:val="24"/>
        </w:rPr>
        <w:t xml:space="preserve"> μικρή γεύση αυτού πήραμε προσφάτως στον ανασχηματισμό με το κομβόι μετακλητών που απασχολούσαν οι </w:t>
      </w:r>
      <w:r>
        <w:rPr>
          <w:rFonts w:eastAsia="Times New Roman" w:cs="Times New Roman"/>
          <w:szCs w:val="24"/>
        </w:rPr>
        <w:t>Υ</w:t>
      </w:r>
      <w:r w:rsidRPr="0061503A">
        <w:rPr>
          <w:rFonts w:eastAsia="Times New Roman" w:cs="Times New Roman"/>
          <w:szCs w:val="24"/>
        </w:rPr>
        <w:t xml:space="preserve">πουργοί που </w:t>
      </w:r>
      <w:r>
        <w:rPr>
          <w:rFonts w:eastAsia="Times New Roman" w:cs="Times New Roman"/>
          <w:szCs w:val="24"/>
        </w:rPr>
        <w:t xml:space="preserve">καρατομήθηκαν. </w:t>
      </w:r>
    </w:p>
    <w:p w14:paraId="4B89F02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Ο</w:t>
      </w:r>
      <w:r w:rsidRPr="0061503A">
        <w:rPr>
          <w:rFonts w:eastAsia="Times New Roman" w:cs="Times New Roman"/>
          <w:szCs w:val="24"/>
        </w:rPr>
        <w:t>ι διορισμοί</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όμως,</w:t>
      </w:r>
      <w:r w:rsidRPr="0061503A">
        <w:rPr>
          <w:rFonts w:eastAsia="Times New Roman" w:cs="Times New Roman"/>
          <w:szCs w:val="24"/>
        </w:rPr>
        <w:t xml:space="preserve"> δεν σταματούν στους μετακλητούς</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Ε</w:t>
      </w:r>
      <w:r w:rsidRPr="0061503A">
        <w:rPr>
          <w:rFonts w:eastAsia="Times New Roman" w:cs="Times New Roman"/>
          <w:szCs w:val="24"/>
        </w:rPr>
        <w:t xml:space="preserve">πεκτείνονται και στο ίδιο το </w:t>
      </w:r>
      <w:r>
        <w:rPr>
          <w:rFonts w:eastAsia="Times New Roman" w:cs="Times New Roman"/>
          <w:szCs w:val="24"/>
        </w:rPr>
        <w:t>δ</w:t>
      </w:r>
      <w:r w:rsidRPr="0061503A">
        <w:rPr>
          <w:rFonts w:eastAsia="Times New Roman" w:cs="Times New Roman"/>
          <w:szCs w:val="24"/>
        </w:rPr>
        <w:t>ημόσιο</w:t>
      </w:r>
      <w:r>
        <w:rPr>
          <w:rFonts w:eastAsia="Times New Roman" w:cs="Times New Roman"/>
          <w:szCs w:val="24"/>
        </w:rPr>
        <w:t>,</w:t>
      </w:r>
      <w:r w:rsidRPr="0061503A">
        <w:rPr>
          <w:rFonts w:eastAsia="Times New Roman" w:cs="Times New Roman"/>
          <w:szCs w:val="24"/>
        </w:rPr>
        <w:t xml:space="preserve"> με τη γνωστή </w:t>
      </w:r>
      <w:r w:rsidRPr="0061503A">
        <w:rPr>
          <w:rFonts w:eastAsia="Times New Roman" w:cs="Times New Roman"/>
          <w:szCs w:val="24"/>
        </w:rPr>
        <w:t>φάμπρικα των συμβασιούχων</w:t>
      </w:r>
      <w:r>
        <w:rPr>
          <w:rFonts w:eastAsia="Times New Roman" w:cs="Times New Roman"/>
          <w:szCs w:val="24"/>
        </w:rPr>
        <w:t xml:space="preserve">. Σύμφωνα </w:t>
      </w:r>
      <w:r w:rsidRPr="0061503A">
        <w:rPr>
          <w:rFonts w:eastAsia="Times New Roman" w:cs="Times New Roman"/>
          <w:szCs w:val="24"/>
        </w:rPr>
        <w:t>με τα επίσημα στοιχεία της απο</w:t>
      </w:r>
      <w:r w:rsidRPr="0061503A">
        <w:rPr>
          <w:rFonts w:eastAsia="Times New Roman" w:cs="Times New Roman"/>
          <w:szCs w:val="24"/>
        </w:rPr>
        <w:lastRenderedPageBreak/>
        <w:t>γραφής φέτος τον Μάιο</w:t>
      </w:r>
      <w:r>
        <w:rPr>
          <w:rFonts w:eastAsia="Times New Roman" w:cs="Times New Roman"/>
          <w:szCs w:val="24"/>
        </w:rPr>
        <w:t>,</w:t>
      </w:r>
      <w:r w:rsidRPr="0061503A">
        <w:rPr>
          <w:rFonts w:eastAsia="Times New Roman" w:cs="Times New Roman"/>
          <w:szCs w:val="24"/>
        </w:rPr>
        <w:t xml:space="preserve"> οι συμβασιούχοι για πρώτη φορά ξεπέρασαν </w:t>
      </w:r>
      <w:r w:rsidRPr="0061503A">
        <w:rPr>
          <w:rFonts w:eastAsia="Times New Roman" w:cs="Times New Roman"/>
          <w:szCs w:val="24"/>
        </w:rPr>
        <w:t>τ</w:t>
      </w:r>
      <w:r>
        <w:rPr>
          <w:rFonts w:eastAsia="Times New Roman" w:cs="Times New Roman"/>
          <w:szCs w:val="24"/>
        </w:rPr>
        <w:t>ι</w:t>
      </w:r>
      <w:r w:rsidRPr="0061503A">
        <w:rPr>
          <w:rFonts w:eastAsia="Times New Roman" w:cs="Times New Roman"/>
          <w:szCs w:val="24"/>
        </w:rPr>
        <w:t xml:space="preserve">ς </w:t>
      </w:r>
      <w:r>
        <w:rPr>
          <w:rFonts w:eastAsia="Times New Roman" w:cs="Times New Roman"/>
          <w:szCs w:val="24"/>
        </w:rPr>
        <w:t>εκατό χιλιάδες.</w:t>
      </w:r>
      <w:r w:rsidRPr="0061503A">
        <w:rPr>
          <w:rFonts w:eastAsia="Times New Roman" w:cs="Times New Roman"/>
          <w:szCs w:val="24"/>
        </w:rPr>
        <w:t xml:space="preserve"> </w:t>
      </w:r>
      <w:r>
        <w:rPr>
          <w:rFonts w:eastAsia="Times New Roman" w:cs="Times New Roman"/>
          <w:szCs w:val="24"/>
        </w:rPr>
        <w:t>Α</w:t>
      </w:r>
      <w:r w:rsidRPr="0061503A">
        <w:rPr>
          <w:rFonts w:eastAsia="Times New Roman" w:cs="Times New Roman"/>
          <w:szCs w:val="24"/>
        </w:rPr>
        <w:t xml:space="preserve">πό </w:t>
      </w:r>
      <w:r>
        <w:rPr>
          <w:rFonts w:eastAsia="Times New Roman" w:cs="Times New Roman"/>
          <w:szCs w:val="24"/>
        </w:rPr>
        <w:t>ογδόντα χιλιάδες διακόσιοι εβδομήντα οχτώ</w:t>
      </w:r>
      <w:r w:rsidRPr="0061503A">
        <w:rPr>
          <w:rFonts w:eastAsia="Times New Roman" w:cs="Times New Roman"/>
          <w:szCs w:val="24"/>
        </w:rPr>
        <w:t xml:space="preserve"> που ήταν το</w:t>
      </w:r>
      <w:r>
        <w:rPr>
          <w:rFonts w:eastAsia="Times New Roman" w:cs="Times New Roman"/>
          <w:szCs w:val="24"/>
        </w:rPr>
        <w:t>ν</w:t>
      </w:r>
      <w:r w:rsidRPr="0061503A">
        <w:rPr>
          <w:rFonts w:eastAsia="Times New Roman" w:cs="Times New Roman"/>
          <w:szCs w:val="24"/>
        </w:rPr>
        <w:t xml:space="preserve"> Μάιο του 2015 έφτασαν αισίως τον Μάιο του 2018 </w:t>
      </w:r>
      <w:r w:rsidRPr="0061503A">
        <w:rPr>
          <w:rFonts w:eastAsia="Times New Roman" w:cs="Times New Roman"/>
          <w:szCs w:val="24"/>
        </w:rPr>
        <w:t>τ</w:t>
      </w:r>
      <w:r>
        <w:rPr>
          <w:rFonts w:eastAsia="Times New Roman" w:cs="Times New Roman"/>
          <w:szCs w:val="24"/>
        </w:rPr>
        <w:t>ι</w:t>
      </w:r>
      <w:r w:rsidRPr="0061503A">
        <w:rPr>
          <w:rFonts w:eastAsia="Times New Roman" w:cs="Times New Roman"/>
          <w:szCs w:val="24"/>
        </w:rPr>
        <w:t xml:space="preserve">ς </w:t>
      </w:r>
      <w:proofErr w:type="spellStart"/>
      <w:r>
        <w:rPr>
          <w:rFonts w:eastAsia="Times New Roman" w:cs="Times New Roman"/>
          <w:szCs w:val="24"/>
        </w:rPr>
        <w:t>εκατόν</w:t>
      </w:r>
      <w:proofErr w:type="spellEnd"/>
      <w:r>
        <w:rPr>
          <w:rFonts w:eastAsia="Times New Roman" w:cs="Times New Roman"/>
          <w:szCs w:val="24"/>
        </w:rPr>
        <w:t xml:space="preserve">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w:t>
      </w:r>
      <w:r w:rsidRPr="0061503A">
        <w:rPr>
          <w:rFonts w:eastAsia="Times New Roman" w:cs="Times New Roman"/>
          <w:szCs w:val="24"/>
        </w:rPr>
        <w:t xml:space="preserve"> </w:t>
      </w:r>
      <w:r>
        <w:rPr>
          <w:rFonts w:eastAsia="Times New Roman" w:cs="Times New Roman"/>
          <w:szCs w:val="24"/>
        </w:rPr>
        <w:t>Έ</w:t>
      </w:r>
      <w:r w:rsidRPr="0061503A">
        <w:rPr>
          <w:rFonts w:eastAsia="Times New Roman" w:cs="Times New Roman"/>
          <w:szCs w:val="24"/>
        </w:rPr>
        <w:t>χουμε</w:t>
      </w:r>
      <w:r>
        <w:rPr>
          <w:rFonts w:eastAsia="Times New Roman" w:cs="Times New Roman"/>
          <w:szCs w:val="24"/>
        </w:rPr>
        <w:t>,</w:t>
      </w:r>
      <w:r w:rsidRPr="0061503A">
        <w:rPr>
          <w:rFonts w:eastAsia="Times New Roman" w:cs="Times New Roman"/>
          <w:szCs w:val="24"/>
        </w:rPr>
        <w:t xml:space="preserve"> δηλαδή</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μια</w:t>
      </w:r>
      <w:r w:rsidRPr="0061503A">
        <w:rPr>
          <w:rFonts w:eastAsia="Times New Roman" w:cs="Times New Roman"/>
          <w:szCs w:val="24"/>
        </w:rPr>
        <w:t xml:space="preserve"> αύξηση σχεδόν </w:t>
      </w:r>
      <w:r>
        <w:rPr>
          <w:rFonts w:eastAsia="Times New Roman" w:cs="Times New Roman"/>
          <w:szCs w:val="24"/>
        </w:rPr>
        <w:t>είκοσι τρεις χιλιάδες</w:t>
      </w:r>
      <w:r w:rsidRPr="0061503A">
        <w:rPr>
          <w:rFonts w:eastAsia="Times New Roman" w:cs="Times New Roman"/>
          <w:szCs w:val="24"/>
        </w:rPr>
        <w:t xml:space="preserve"> νέου</w:t>
      </w:r>
      <w:r>
        <w:rPr>
          <w:rFonts w:eastAsia="Times New Roman" w:cs="Times New Roman"/>
          <w:szCs w:val="24"/>
        </w:rPr>
        <w:t>ς</w:t>
      </w:r>
      <w:r w:rsidRPr="0061503A">
        <w:rPr>
          <w:rFonts w:eastAsia="Times New Roman" w:cs="Times New Roman"/>
          <w:szCs w:val="24"/>
        </w:rPr>
        <w:t xml:space="preserve"> συμβασιούχους στους οποίους</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β</w:t>
      </w:r>
      <w:r w:rsidRPr="0061503A">
        <w:rPr>
          <w:rFonts w:eastAsia="Times New Roman" w:cs="Times New Roman"/>
          <w:szCs w:val="24"/>
        </w:rPr>
        <w:t>εβαίως</w:t>
      </w:r>
      <w:r>
        <w:rPr>
          <w:rFonts w:eastAsia="Times New Roman" w:cs="Times New Roman"/>
          <w:szCs w:val="24"/>
        </w:rPr>
        <w:t>,</w:t>
      </w:r>
      <w:r w:rsidRPr="0061503A">
        <w:rPr>
          <w:rFonts w:eastAsia="Times New Roman" w:cs="Times New Roman"/>
          <w:szCs w:val="24"/>
        </w:rPr>
        <w:t xml:space="preserve"> κλείνετε το μάτι της μονιμοποίησης κρατώντας τους σε ομηρία</w:t>
      </w:r>
      <w:r>
        <w:rPr>
          <w:rFonts w:eastAsia="Times New Roman" w:cs="Times New Roman"/>
          <w:szCs w:val="24"/>
        </w:rPr>
        <w:t>.</w:t>
      </w:r>
    </w:p>
    <w:p w14:paraId="4B89F02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w:t>
      </w:r>
      <w:r w:rsidRPr="0061503A">
        <w:rPr>
          <w:rFonts w:eastAsia="Times New Roman" w:cs="Times New Roman"/>
          <w:szCs w:val="24"/>
        </w:rPr>
        <w:t>ην ίδια ώρα</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όμως,</w:t>
      </w:r>
      <w:r w:rsidRPr="0061503A">
        <w:rPr>
          <w:rFonts w:eastAsia="Times New Roman" w:cs="Times New Roman"/>
          <w:szCs w:val="24"/>
        </w:rPr>
        <w:t xml:space="preserve"> </w:t>
      </w:r>
      <w:r>
        <w:rPr>
          <w:rFonts w:eastAsia="Times New Roman" w:cs="Times New Roman"/>
          <w:szCs w:val="24"/>
        </w:rPr>
        <w:t>α</w:t>
      </w:r>
      <w:r w:rsidRPr="0061503A">
        <w:rPr>
          <w:rFonts w:eastAsia="Times New Roman" w:cs="Times New Roman"/>
          <w:szCs w:val="24"/>
        </w:rPr>
        <w:t>γαπητοί συνάδελφοι</w:t>
      </w:r>
      <w:r>
        <w:rPr>
          <w:rFonts w:eastAsia="Times New Roman" w:cs="Times New Roman"/>
          <w:szCs w:val="24"/>
        </w:rPr>
        <w:t>,</w:t>
      </w:r>
      <w:r w:rsidRPr="0061503A">
        <w:rPr>
          <w:rFonts w:eastAsia="Times New Roman" w:cs="Times New Roman"/>
          <w:szCs w:val="24"/>
        </w:rPr>
        <w:t xml:space="preserve"> νέα παιδιά με προσόντα παίρνουν το</w:t>
      </w:r>
      <w:r>
        <w:rPr>
          <w:rFonts w:eastAsia="Times New Roman" w:cs="Times New Roman"/>
          <w:szCs w:val="24"/>
        </w:rPr>
        <w:t>ν</w:t>
      </w:r>
      <w:r w:rsidRPr="0061503A">
        <w:rPr>
          <w:rFonts w:eastAsia="Times New Roman" w:cs="Times New Roman"/>
          <w:szCs w:val="24"/>
        </w:rPr>
        <w:t xml:space="preserve"> δρόμο της ξενιτιάς και της μετανάστευσης</w:t>
      </w:r>
      <w:r>
        <w:rPr>
          <w:rFonts w:eastAsia="Times New Roman" w:cs="Times New Roman"/>
          <w:szCs w:val="24"/>
        </w:rPr>
        <w:t>. Γιατί εδώ</w:t>
      </w:r>
      <w:r w:rsidRPr="0061503A">
        <w:rPr>
          <w:rFonts w:eastAsia="Times New Roman" w:cs="Times New Roman"/>
          <w:szCs w:val="24"/>
        </w:rPr>
        <w:t xml:space="preserve"> </w:t>
      </w:r>
      <w:r>
        <w:rPr>
          <w:rFonts w:eastAsia="Times New Roman" w:cs="Times New Roman"/>
          <w:szCs w:val="24"/>
        </w:rPr>
        <w:t>η</w:t>
      </w:r>
      <w:r w:rsidRPr="0061503A">
        <w:rPr>
          <w:rFonts w:eastAsia="Times New Roman" w:cs="Times New Roman"/>
          <w:szCs w:val="24"/>
        </w:rPr>
        <w:t xml:space="preserve"> </w:t>
      </w:r>
      <w:r>
        <w:rPr>
          <w:rFonts w:eastAsia="Times New Roman" w:cs="Times New Roman"/>
          <w:szCs w:val="24"/>
        </w:rPr>
        <w:t>Κ</w:t>
      </w:r>
      <w:r w:rsidRPr="0061503A">
        <w:rPr>
          <w:rFonts w:eastAsia="Times New Roman" w:cs="Times New Roman"/>
          <w:szCs w:val="24"/>
        </w:rPr>
        <w:t xml:space="preserve">υβέρνησή σας έχει επιλέξει να </w:t>
      </w:r>
      <w:r>
        <w:rPr>
          <w:rFonts w:eastAsia="Times New Roman" w:cs="Times New Roman"/>
          <w:szCs w:val="24"/>
        </w:rPr>
        <w:t>«</w:t>
      </w:r>
      <w:r w:rsidRPr="0061503A">
        <w:rPr>
          <w:rFonts w:eastAsia="Times New Roman" w:cs="Times New Roman"/>
          <w:szCs w:val="24"/>
        </w:rPr>
        <w:t>στ</w:t>
      </w:r>
      <w:r>
        <w:rPr>
          <w:rFonts w:eastAsia="Times New Roman" w:cs="Times New Roman"/>
          <w:szCs w:val="24"/>
        </w:rPr>
        <w:t>εί</w:t>
      </w:r>
      <w:r w:rsidRPr="0061503A">
        <w:rPr>
          <w:rFonts w:eastAsia="Times New Roman" w:cs="Times New Roman"/>
          <w:szCs w:val="24"/>
        </w:rPr>
        <w:t>βει</w:t>
      </w:r>
      <w:r>
        <w:rPr>
          <w:rFonts w:eastAsia="Times New Roman" w:cs="Times New Roman"/>
          <w:szCs w:val="24"/>
        </w:rPr>
        <w:t>»</w:t>
      </w:r>
      <w:r w:rsidRPr="0061503A">
        <w:rPr>
          <w:rFonts w:eastAsia="Times New Roman" w:cs="Times New Roman"/>
          <w:szCs w:val="24"/>
        </w:rPr>
        <w:t xml:space="preserve"> τον ιδιωτικό τομέα</w:t>
      </w:r>
      <w:r>
        <w:rPr>
          <w:rFonts w:eastAsia="Times New Roman" w:cs="Times New Roman"/>
          <w:szCs w:val="24"/>
        </w:rPr>
        <w:t>,</w:t>
      </w:r>
      <w:r w:rsidRPr="0061503A">
        <w:rPr>
          <w:rFonts w:eastAsia="Times New Roman" w:cs="Times New Roman"/>
          <w:szCs w:val="24"/>
        </w:rPr>
        <w:t xml:space="preserve"> την επιχειρηματικότητα</w:t>
      </w:r>
      <w:r>
        <w:rPr>
          <w:rFonts w:eastAsia="Times New Roman" w:cs="Times New Roman"/>
          <w:szCs w:val="24"/>
        </w:rPr>
        <w:t>,</w:t>
      </w:r>
      <w:r w:rsidRPr="0061503A">
        <w:rPr>
          <w:rFonts w:eastAsia="Times New Roman" w:cs="Times New Roman"/>
          <w:szCs w:val="24"/>
        </w:rPr>
        <w:t xml:space="preserve"> κάθε παραγωγική </w:t>
      </w:r>
      <w:r>
        <w:rPr>
          <w:rFonts w:eastAsia="Times New Roman" w:cs="Times New Roman"/>
          <w:szCs w:val="24"/>
        </w:rPr>
        <w:t>ικμάδα</w:t>
      </w:r>
      <w:r w:rsidRPr="0061503A">
        <w:rPr>
          <w:rFonts w:eastAsia="Times New Roman" w:cs="Times New Roman"/>
          <w:szCs w:val="24"/>
        </w:rPr>
        <w:t xml:space="preserve"> με φόρους πάνω στους </w:t>
      </w:r>
      <w:r>
        <w:rPr>
          <w:rFonts w:eastAsia="Times New Roman" w:cs="Times New Roman"/>
          <w:szCs w:val="24"/>
        </w:rPr>
        <w:t>φό</w:t>
      </w:r>
      <w:r w:rsidRPr="0061503A">
        <w:rPr>
          <w:rFonts w:eastAsia="Times New Roman" w:cs="Times New Roman"/>
          <w:szCs w:val="24"/>
        </w:rPr>
        <w:t>ρους</w:t>
      </w:r>
      <w:r>
        <w:rPr>
          <w:rFonts w:eastAsia="Times New Roman" w:cs="Times New Roman"/>
          <w:szCs w:val="24"/>
        </w:rPr>
        <w:t>,</w:t>
      </w:r>
      <w:r w:rsidRPr="0061503A">
        <w:rPr>
          <w:rFonts w:eastAsia="Times New Roman" w:cs="Times New Roman"/>
          <w:szCs w:val="24"/>
        </w:rPr>
        <w:t xml:space="preserve"> για να συντηρεί τους ψηφοφόρ</w:t>
      </w:r>
      <w:r w:rsidRPr="0061503A">
        <w:rPr>
          <w:rFonts w:eastAsia="Times New Roman" w:cs="Times New Roman"/>
          <w:szCs w:val="24"/>
        </w:rPr>
        <w:t xml:space="preserve">ους </w:t>
      </w:r>
      <w:r>
        <w:rPr>
          <w:rFonts w:eastAsia="Times New Roman" w:cs="Times New Roman"/>
          <w:szCs w:val="24"/>
        </w:rPr>
        <w:t>της,</w:t>
      </w:r>
      <w:r w:rsidRPr="0061503A">
        <w:rPr>
          <w:rFonts w:eastAsia="Times New Roman" w:cs="Times New Roman"/>
          <w:szCs w:val="24"/>
        </w:rPr>
        <w:t xml:space="preserve"> για να μοιράζει υποσχέσεις αποκατάστασης εις βάρος </w:t>
      </w:r>
      <w:r>
        <w:rPr>
          <w:rFonts w:eastAsia="Times New Roman" w:cs="Times New Roman"/>
          <w:szCs w:val="24"/>
        </w:rPr>
        <w:t>β</w:t>
      </w:r>
      <w:r w:rsidRPr="0061503A">
        <w:rPr>
          <w:rFonts w:eastAsia="Times New Roman" w:cs="Times New Roman"/>
          <w:szCs w:val="24"/>
        </w:rPr>
        <w:t xml:space="preserve">εβαίως του </w:t>
      </w:r>
      <w:r>
        <w:rPr>
          <w:rFonts w:eastAsia="Times New Roman" w:cs="Times New Roman"/>
          <w:szCs w:val="24"/>
        </w:rPr>
        <w:t xml:space="preserve">τόπου, του παρόντος και του </w:t>
      </w:r>
      <w:proofErr w:type="spellStart"/>
      <w:r>
        <w:rPr>
          <w:rFonts w:eastAsia="Times New Roman" w:cs="Times New Roman"/>
          <w:szCs w:val="24"/>
        </w:rPr>
        <w:t>μέλλοντός</w:t>
      </w:r>
      <w:proofErr w:type="spellEnd"/>
      <w:r>
        <w:rPr>
          <w:rFonts w:eastAsia="Times New Roman" w:cs="Times New Roman"/>
          <w:szCs w:val="24"/>
        </w:rPr>
        <w:t xml:space="preserve"> </w:t>
      </w:r>
      <w:r>
        <w:rPr>
          <w:rFonts w:eastAsia="Times New Roman" w:cs="Times New Roman"/>
          <w:szCs w:val="24"/>
        </w:rPr>
        <w:t xml:space="preserve">του. </w:t>
      </w:r>
    </w:p>
    <w:p w14:paraId="4B89F02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Ω</w:t>
      </w:r>
      <w:r w:rsidRPr="0061503A">
        <w:rPr>
          <w:rFonts w:eastAsia="Times New Roman" w:cs="Times New Roman"/>
          <w:szCs w:val="24"/>
        </w:rPr>
        <w:t>ς εκ τούτου καμ</w:t>
      </w:r>
      <w:r>
        <w:rPr>
          <w:rFonts w:eastAsia="Times New Roman" w:cs="Times New Roman"/>
          <w:szCs w:val="24"/>
        </w:rPr>
        <w:t>μ</w:t>
      </w:r>
      <w:r w:rsidRPr="0061503A">
        <w:rPr>
          <w:rFonts w:eastAsia="Times New Roman" w:cs="Times New Roman"/>
          <w:szCs w:val="24"/>
        </w:rPr>
        <w:t>ία έκπληξη δεν μας προκάλεσε η είδηση ότι η Ελλάδα</w:t>
      </w:r>
      <w:r>
        <w:rPr>
          <w:rFonts w:eastAsia="Times New Roman" w:cs="Times New Roman"/>
          <w:szCs w:val="24"/>
        </w:rPr>
        <w:t>,</w:t>
      </w:r>
      <w:r w:rsidRPr="0061503A">
        <w:rPr>
          <w:rFonts w:eastAsia="Times New Roman" w:cs="Times New Roman"/>
          <w:szCs w:val="24"/>
        </w:rPr>
        <w:t xml:space="preserve"> στην οικονομική </w:t>
      </w:r>
      <w:r>
        <w:rPr>
          <w:rFonts w:eastAsia="Times New Roman" w:cs="Times New Roman"/>
          <w:szCs w:val="24"/>
        </w:rPr>
        <w:t>ε</w:t>
      </w:r>
      <w:r w:rsidRPr="0061503A">
        <w:rPr>
          <w:rFonts w:eastAsia="Times New Roman" w:cs="Times New Roman"/>
          <w:szCs w:val="24"/>
        </w:rPr>
        <w:t>λευθερία</w:t>
      </w:r>
      <w:r>
        <w:rPr>
          <w:rFonts w:eastAsia="Times New Roman" w:cs="Times New Roman"/>
          <w:szCs w:val="24"/>
        </w:rPr>
        <w:t>,</w:t>
      </w:r>
      <w:r w:rsidRPr="0061503A">
        <w:rPr>
          <w:rFonts w:eastAsia="Times New Roman" w:cs="Times New Roman"/>
          <w:szCs w:val="24"/>
        </w:rPr>
        <w:t xml:space="preserve"> καταλαμβάνεται παγκοσμίως στην εκατοστή όγδο</w:t>
      </w:r>
      <w:r w:rsidRPr="0061503A">
        <w:rPr>
          <w:rFonts w:eastAsia="Times New Roman" w:cs="Times New Roman"/>
          <w:szCs w:val="24"/>
        </w:rPr>
        <w:t xml:space="preserve">η θέση μαζί με το </w:t>
      </w:r>
      <w:r>
        <w:rPr>
          <w:rFonts w:eastAsia="Times New Roman" w:cs="Times New Roman"/>
          <w:szCs w:val="24"/>
        </w:rPr>
        <w:t>Β</w:t>
      </w:r>
      <w:r w:rsidRPr="0061503A">
        <w:rPr>
          <w:rFonts w:eastAsia="Times New Roman" w:cs="Times New Roman"/>
          <w:szCs w:val="24"/>
        </w:rPr>
        <w:t xml:space="preserve">ασίλειο της </w:t>
      </w:r>
      <w:r>
        <w:rPr>
          <w:rFonts w:eastAsia="Times New Roman" w:cs="Times New Roman"/>
          <w:szCs w:val="24"/>
        </w:rPr>
        <w:t>Σ</w:t>
      </w:r>
      <w:r w:rsidRPr="0061503A">
        <w:rPr>
          <w:rFonts w:eastAsia="Times New Roman" w:cs="Times New Roman"/>
          <w:szCs w:val="24"/>
        </w:rPr>
        <w:t>ουαζιλάνδης</w:t>
      </w:r>
      <w:r>
        <w:rPr>
          <w:rFonts w:eastAsia="Times New Roman" w:cs="Times New Roman"/>
          <w:szCs w:val="24"/>
        </w:rPr>
        <w:t>.</w:t>
      </w:r>
      <w:r w:rsidRPr="0061503A">
        <w:rPr>
          <w:rFonts w:eastAsia="Times New Roman" w:cs="Times New Roman"/>
          <w:szCs w:val="24"/>
        </w:rPr>
        <w:t xml:space="preserve"> Ευτυχώς που το </w:t>
      </w:r>
      <w:r>
        <w:rPr>
          <w:rFonts w:eastAsia="Times New Roman" w:cs="Times New Roman"/>
          <w:szCs w:val="24"/>
        </w:rPr>
        <w:t>δράμα</w:t>
      </w:r>
      <w:r w:rsidRPr="0061503A">
        <w:rPr>
          <w:rFonts w:eastAsia="Times New Roman" w:cs="Times New Roman"/>
          <w:szCs w:val="24"/>
        </w:rPr>
        <w:t xml:space="preserve"> λαμβάνει σύντομα </w:t>
      </w:r>
      <w:r>
        <w:rPr>
          <w:rFonts w:eastAsia="Times New Roman" w:cs="Times New Roman"/>
          <w:szCs w:val="24"/>
        </w:rPr>
        <w:t>τ</w:t>
      </w:r>
      <w:r w:rsidRPr="0061503A">
        <w:rPr>
          <w:rFonts w:eastAsia="Times New Roman" w:cs="Times New Roman"/>
          <w:szCs w:val="24"/>
        </w:rPr>
        <w:t>έλος</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Η</w:t>
      </w:r>
      <w:r w:rsidRPr="0061503A">
        <w:rPr>
          <w:rFonts w:eastAsia="Times New Roman" w:cs="Times New Roman"/>
          <w:szCs w:val="24"/>
        </w:rPr>
        <w:t xml:space="preserve"> </w:t>
      </w:r>
      <w:r>
        <w:rPr>
          <w:rFonts w:eastAsia="Times New Roman" w:cs="Times New Roman"/>
          <w:szCs w:val="24"/>
        </w:rPr>
        <w:t>Κ</w:t>
      </w:r>
      <w:r w:rsidRPr="0061503A">
        <w:rPr>
          <w:rFonts w:eastAsia="Times New Roman" w:cs="Times New Roman"/>
          <w:szCs w:val="24"/>
        </w:rPr>
        <w:t xml:space="preserve">υβέρνηση αυτή θα μείνει ως </w:t>
      </w:r>
      <w:r>
        <w:rPr>
          <w:rFonts w:eastAsia="Times New Roman" w:cs="Times New Roman"/>
          <w:szCs w:val="24"/>
        </w:rPr>
        <w:t>μια</w:t>
      </w:r>
      <w:r w:rsidRPr="0061503A">
        <w:rPr>
          <w:rFonts w:eastAsia="Times New Roman" w:cs="Times New Roman"/>
          <w:szCs w:val="24"/>
        </w:rPr>
        <w:t xml:space="preserve"> κακή ανάμνηση</w:t>
      </w:r>
      <w:r>
        <w:rPr>
          <w:rFonts w:eastAsia="Times New Roman" w:cs="Times New Roman"/>
          <w:szCs w:val="24"/>
        </w:rPr>
        <w:t>.</w:t>
      </w:r>
      <w:r w:rsidRPr="0061503A">
        <w:rPr>
          <w:rFonts w:eastAsia="Times New Roman" w:cs="Times New Roman"/>
          <w:szCs w:val="24"/>
        </w:rPr>
        <w:t xml:space="preserve"> </w:t>
      </w:r>
      <w:r>
        <w:rPr>
          <w:rFonts w:eastAsia="Times New Roman" w:cs="Times New Roman"/>
          <w:szCs w:val="24"/>
        </w:rPr>
        <w:t>Η</w:t>
      </w:r>
      <w:r w:rsidRPr="0061503A">
        <w:rPr>
          <w:rFonts w:eastAsia="Times New Roman" w:cs="Times New Roman"/>
          <w:szCs w:val="24"/>
        </w:rPr>
        <w:t xml:space="preserve"> Ελλάδα </w:t>
      </w:r>
      <w:r>
        <w:rPr>
          <w:rFonts w:eastAsia="Times New Roman" w:cs="Times New Roman"/>
          <w:szCs w:val="24"/>
        </w:rPr>
        <w:lastRenderedPageBreak/>
        <w:t>σ</w:t>
      </w:r>
      <w:r w:rsidRPr="0061503A">
        <w:rPr>
          <w:rFonts w:eastAsia="Times New Roman" w:cs="Times New Roman"/>
          <w:szCs w:val="24"/>
        </w:rPr>
        <w:t>ύντομα θα αλλάξει σελίδα με τη Νέα Δημοκρατία και τον Κυριάκο Μητσοτάκη</w:t>
      </w:r>
      <w:r>
        <w:rPr>
          <w:rFonts w:eastAsia="Times New Roman" w:cs="Times New Roman"/>
          <w:szCs w:val="24"/>
        </w:rPr>
        <w:t>.</w:t>
      </w:r>
    </w:p>
    <w:p w14:paraId="4B89F024" w14:textId="77777777" w:rsidR="00BB0D3B" w:rsidRDefault="0084757C">
      <w:pPr>
        <w:spacing w:after="0" w:line="600" w:lineRule="auto"/>
        <w:ind w:firstLine="720"/>
        <w:jc w:val="both"/>
        <w:rPr>
          <w:rFonts w:eastAsia="Times New Roman" w:cs="Times New Roman"/>
          <w:szCs w:val="24"/>
        </w:rPr>
      </w:pPr>
      <w:r w:rsidRPr="0061503A">
        <w:rPr>
          <w:rFonts w:eastAsia="Times New Roman" w:cs="Times New Roman"/>
          <w:szCs w:val="24"/>
        </w:rPr>
        <w:t>Σας ευχαριστώ</w:t>
      </w:r>
      <w:r>
        <w:rPr>
          <w:rFonts w:eastAsia="Times New Roman" w:cs="Times New Roman"/>
          <w:szCs w:val="24"/>
        </w:rPr>
        <w:t>.</w:t>
      </w:r>
    </w:p>
    <w:p w14:paraId="4B89F025" w14:textId="77777777" w:rsidR="00BB0D3B" w:rsidRDefault="0084757C">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w:t>
      </w:r>
      <w:r w:rsidRPr="00345A29">
        <w:rPr>
          <w:rFonts w:eastAsia="Times New Roman" w:cs="Times New Roman"/>
          <w:szCs w:val="24"/>
        </w:rPr>
        <w:t xml:space="preserve"> την πτέρυγα της Νέας Δημοκρατίας)</w:t>
      </w:r>
    </w:p>
    <w:p w14:paraId="4B89F026" w14:textId="77777777" w:rsidR="00BB0D3B" w:rsidRDefault="0084757C">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Τελευταίος από τους επερωτώντες είναι ο κ. Βλάχος. </w:t>
      </w:r>
    </w:p>
    <w:p w14:paraId="4B89F02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Κύριε Βλάχο, θα μιλήσετε από τη θέση σας;</w:t>
      </w:r>
    </w:p>
    <w:p w14:paraId="4B89F028" w14:textId="77777777" w:rsidR="00BB0D3B" w:rsidRDefault="0084757C">
      <w:pPr>
        <w:spacing w:after="0" w:line="600" w:lineRule="auto"/>
        <w:ind w:firstLine="720"/>
        <w:jc w:val="both"/>
        <w:rPr>
          <w:rFonts w:eastAsia="Times New Roman" w:cs="Times New Roman"/>
          <w:szCs w:val="24"/>
        </w:rPr>
      </w:pPr>
      <w:r w:rsidRPr="00105E4C">
        <w:rPr>
          <w:rFonts w:eastAsia="Times New Roman" w:cs="Times New Roman"/>
          <w:b/>
          <w:szCs w:val="24"/>
        </w:rPr>
        <w:t xml:space="preserve">ΓΕΩΡΓΙΟΣ ΒΛΑΧΟΣ: </w:t>
      </w:r>
      <w:r>
        <w:rPr>
          <w:rFonts w:eastAsia="Times New Roman" w:cs="Times New Roman"/>
          <w:szCs w:val="24"/>
        </w:rPr>
        <w:t xml:space="preserve">Ναι, κυρία Πρόεδρε. </w:t>
      </w:r>
    </w:p>
    <w:p w14:paraId="4B89F029" w14:textId="77777777" w:rsidR="00BB0D3B" w:rsidRDefault="0084757C">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κάνετε χρήση της δευτερολογίας σας; </w:t>
      </w:r>
    </w:p>
    <w:p w14:paraId="4B89F02A" w14:textId="77777777" w:rsidR="00BB0D3B" w:rsidRDefault="0084757C">
      <w:pPr>
        <w:spacing w:after="0" w:line="600" w:lineRule="auto"/>
        <w:ind w:firstLine="720"/>
        <w:jc w:val="both"/>
        <w:rPr>
          <w:rFonts w:eastAsia="Times New Roman" w:cs="Times New Roman"/>
          <w:szCs w:val="24"/>
        </w:rPr>
      </w:pPr>
      <w:r w:rsidRPr="00105E4C">
        <w:rPr>
          <w:rFonts w:eastAsia="Times New Roman" w:cs="Times New Roman"/>
          <w:b/>
          <w:szCs w:val="24"/>
        </w:rPr>
        <w:t xml:space="preserve">ΓΕΩΡΓΙΟΣ ΒΛΑΧΟΣ: </w:t>
      </w:r>
      <w:r>
        <w:rPr>
          <w:rFonts w:eastAsia="Times New Roman" w:cs="Times New Roman"/>
          <w:szCs w:val="24"/>
        </w:rPr>
        <w:t>Νομίζω, ναι.</w:t>
      </w:r>
    </w:p>
    <w:p w14:paraId="4B89F02B" w14:textId="77777777" w:rsidR="00BB0D3B" w:rsidRDefault="0084757C">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Ωραία, έχετε τον λόγο. </w:t>
      </w:r>
    </w:p>
    <w:p w14:paraId="4B89F02C" w14:textId="77777777" w:rsidR="00BB0D3B" w:rsidRDefault="0084757C">
      <w:pPr>
        <w:spacing w:after="0" w:line="600" w:lineRule="auto"/>
        <w:ind w:firstLine="720"/>
        <w:jc w:val="both"/>
        <w:rPr>
          <w:rFonts w:eastAsia="Times New Roman" w:cs="Times New Roman"/>
          <w:szCs w:val="24"/>
        </w:rPr>
      </w:pPr>
      <w:r w:rsidRPr="00105E4C">
        <w:rPr>
          <w:rFonts w:eastAsia="Times New Roman" w:cs="Times New Roman"/>
          <w:b/>
          <w:szCs w:val="24"/>
        </w:rPr>
        <w:t xml:space="preserve">ΓΕΩΡΓΙΟΣ ΒΛΑΧΟΣ: </w:t>
      </w:r>
      <w:r>
        <w:rPr>
          <w:rFonts w:eastAsia="Times New Roman" w:cs="Times New Roman"/>
          <w:szCs w:val="24"/>
        </w:rPr>
        <w:t xml:space="preserve">Ευχαριστώ, κυρία Πρόεδρε. </w:t>
      </w:r>
    </w:p>
    <w:p w14:paraId="4B89F02D" w14:textId="77777777" w:rsidR="00BB0D3B" w:rsidRDefault="0084757C">
      <w:pPr>
        <w:spacing w:after="0" w:line="600" w:lineRule="auto"/>
        <w:ind w:firstLine="720"/>
        <w:jc w:val="both"/>
        <w:rPr>
          <w:rFonts w:eastAsia="Times New Roman" w:cs="Times New Roman"/>
          <w:b/>
          <w:szCs w:val="24"/>
        </w:rPr>
      </w:pPr>
      <w:r>
        <w:rPr>
          <w:rFonts w:eastAsia="Times New Roman" w:cs="Times New Roman"/>
          <w:szCs w:val="24"/>
        </w:rPr>
        <w:t>Κυρία Υπουργέ, βεβαίως εσείς τότε δεν ήσασταν ούτε στον Συνασπισμό, ούτε σ</w:t>
      </w:r>
      <w:r>
        <w:rPr>
          <w:rFonts w:eastAsia="Times New Roman" w:cs="Times New Roman"/>
          <w:szCs w:val="24"/>
        </w:rPr>
        <w:t>τον ΣΥΡΙΖΑ,</w:t>
      </w:r>
      <w:r w:rsidRPr="0061503A">
        <w:rPr>
          <w:rFonts w:eastAsia="Times New Roman" w:cs="Times New Roman"/>
          <w:szCs w:val="24"/>
        </w:rPr>
        <w:t xml:space="preserve"> αλλά </w:t>
      </w:r>
      <w:r>
        <w:rPr>
          <w:rFonts w:eastAsia="Times New Roman" w:cs="Times New Roman"/>
          <w:szCs w:val="24"/>
        </w:rPr>
        <w:t xml:space="preserve">ο ΣΥΡΙΖΑ </w:t>
      </w:r>
      <w:r w:rsidRPr="0061503A">
        <w:rPr>
          <w:rFonts w:eastAsia="Times New Roman" w:cs="Times New Roman"/>
          <w:szCs w:val="24"/>
        </w:rPr>
        <w:t xml:space="preserve">τότε που είχε τα μικρά ποσοστά στο παρελθόν και που </w:t>
      </w:r>
      <w:r>
        <w:rPr>
          <w:rFonts w:eastAsia="Times New Roman" w:cs="Times New Roman"/>
          <w:szCs w:val="24"/>
        </w:rPr>
        <w:t xml:space="preserve">η πολιτική </w:t>
      </w:r>
      <w:r>
        <w:rPr>
          <w:rFonts w:eastAsia="Times New Roman" w:cs="Times New Roman"/>
          <w:szCs w:val="24"/>
        </w:rPr>
        <w:t xml:space="preserve">του </w:t>
      </w:r>
      <w:r>
        <w:rPr>
          <w:rFonts w:eastAsia="Times New Roman" w:cs="Times New Roman"/>
          <w:szCs w:val="24"/>
        </w:rPr>
        <w:t>π</w:t>
      </w:r>
      <w:r w:rsidRPr="0061503A">
        <w:rPr>
          <w:rFonts w:eastAsia="Times New Roman" w:cs="Times New Roman"/>
          <w:szCs w:val="24"/>
        </w:rPr>
        <w:t>α</w:t>
      </w:r>
      <w:r w:rsidRPr="0061503A">
        <w:rPr>
          <w:rFonts w:eastAsia="Times New Roman" w:cs="Times New Roman"/>
          <w:szCs w:val="24"/>
        </w:rPr>
        <w:lastRenderedPageBreak/>
        <w:t>ρέμβαση δεν ήταν ιδιαίτερα σημαντική</w:t>
      </w:r>
      <w:r>
        <w:rPr>
          <w:rFonts w:eastAsia="Times New Roman" w:cs="Times New Roman"/>
          <w:szCs w:val="24"/>
        </w:rPr>
        <w:t>,</w:t>
      </w:r>
      <w:r w:rsidRPr="0061503A">
        <w:rPr>
          <w:rFonts w:eastAsia="Times New Roman" w:cs="Times New Roman"/>
          <w:szCs w:val="24"/>
        </w:rPr>
        <w:t xml:space="preserve"> είχε τη δυνατότητα να θεωρη</w:t>
      </w:r>
      <w:r>
        <w:rPr>
          <w:rFonts w:eastAsia="Times New Roman" w:cs="Times New Roman"/>
          <w:szCs w:val="24"/>
        </w:rPr>
        <w:t xml:space="preserve">τικολογεί, να διακηρύττει </w:t>
      </w:r>
      <w:r w:rsidRPr="0061503A">
        <w:rPr>
          <w:rFonts w:eastAsia="Times New Roman" w:cs="Times New Roman"/>
          <w:szCs w:val="24"/>
        </w:rPr>
        <w:t>τα πάντα</w:t>
      </w:r>
      <w:r>
        <w:rPr>
          <w:rFonts w:eastAsia="Times New Roman" w:cs="Times New Roman"/>
          <w:szCs w:val="24"/>
        </w:rPr>
        <w:t>,</w:t>
      </w:r>
      <w:r w:rsidRPr="0061503A">
        <w:rPr>
          <w:rFonts w:eastAsia="Times New Roman" w:cs="Times New Roman"/>
          <w:szCs w:val="24"/>
        </w:rPr>
        <w:t xml:space="preserve"> ό</w:t>
      </w:r>
      <w:r>
        <w:rPr>
          <w:rFonts w:eastAsia="Times New Roman" w:cs="Times New Roman"/>
          <w:szCs w:val="24"/>
        </w:rPr>
        <w:t>,</w:t>
      </w:r>
      <w:r w:rsidRPr="0061503A">
        <w:rPr>
          <w:rFonts w:eastAsia="Times New Roman" w:cs="Times New Roman"/>
          <w:szCs w:val="24"/>
        </w:rPr>
        <w:t xml:space="preserve">τι </w:t>
      </w:r>
      <w:r>
        <w:rPr>
          <w:rFonts w:eastAsia="Times New Roman" w:cs="Times New Roman"/>
          <w:szCs w:val="24"/>
        </w:rPr>
        <w:t xml:space="preserve">ήταν σωστό </w:t>
      </w:r>
      <w:r w:rsidRPr="0061503A">
        <w:rPr>
          <w:rFonts w:eastAsia="Times New Roman" w:cs="Times New Roman"/>
          <w:szCs w:val="24"/>
        </w:rPr>
        <w:t>ήταν και δικό του</w:t>
      </w:r>
      <w:r>
        <w:rPr>
          <w:rFonts w:eastAsia="Times New Roman" w:cs="Times New Roman"/>
          <w:szCs w:val="24"/>
        </w:rPr>
        <w:t>,</w:t>
      </w:r>
      <w:r w:rsidRPr="0061503A">
        <w:rPr>
          <w:rFonts w:eastAsia="Times New Roman" w:cs="Times New Roman"/>
          <w:szCs w:val="24"/>
        </w:rPr>
        <w:t xml:space="preserve"> το υιοθέτησε</w:t>
      </w:r>
      <w:r>
        <w:rPr>
          <w:rFonts w:eastAsia="Times New Roman" w:cs="Times New Roman"/>
          <w:szCs w:val="24"/>
        </w:rPr>
        <w:t>,</w:t>
      </w:r>
      <w:r w:rsidRPr="0061503A">
        <w:rPr>
          <w:rFonts w:eastAsia="Times New Roman" w:cs="Times New Roman"/>
          <w:szCs w:val="24"/>
        </w:rPr>
        <w:t xml:space="preserve"> ό</w:t>
      </w:r>
      <w:r>
        <w:rPr>
          <w:rFonts w:eastAsia="Times New Roman" w:cs="Times New Roman"/>
          <w:szCs w:val="24"/>
        </w:rPr>
        <w:t>,</w:t>
      </w:r>
      <w:r w:rsidRPr="0061503A">
        <w:rPr>
          <w:rFonts w:eastAsia="Times New Roman" w:cs="Times New Roman"/>
          <w:szCs w:val="24"/>
        </w:rPr>
        <w:t>τι ήταν δ</w:t>
      </w:r>
      <w:r w:rsidRPr="0061503A">
        <w:rPr>
          <w:rFonts w:eastAsia="Times New Roman" w:cs="Times New Roman"/>
          <w:szCs w:val="24"/>
        </w:rPr>
        <w:t>ίκαιο ήταν και δικό του</w:t>
      </w:r>
      <w:r>
        <w:rPr>
          <w:rFonts w:eastAsia="Times New Roman" w:cs="Times New Roman"/>
          <w:szCs w:val="24"/>
        </w:rPr>
        <w:t>,</w:t>
      </w:r>
      <w:r w:rsidRPr="0061503A">
        <w:rPr>
          <w:rFonts w:eastAsia="Times New Roman" w:cs="Times New Roman"/>
          <w:szCs w:val="24"/>
        </w:rPr>
        <w:t xml:space="preserve"> ό</w:t>
      </w:r>
      <w:r>
        <w:rPr>
          <w:rFonts w:eastAsia="Times New Roman" w:cs="Times New Roman"/>
          <w:szCs w:val="24"/>
        </w:rPr>
        <w:t>,</w:t>
      </w:r>
      <w:r w:rsidRPr="0061503A">
        <w:rPr>
          <w:rFonts w:eastAsia="Times New Roman" w:cs="Times New Roman"/>
          <w:szCs w:val="24"/>
        </w:rPr>
        <w:t>τι ήταν τέλειο το διεκδικούσε</w:t>
      </w:r>
      <w:r>
        <w:rPr>
          <w:rFonts w:eastAsia="Times New Roman" w:cs="Times New Roman"/>
          <w:szCs w:val="24"/>
        </w:rPr>
        <w:t>,</w:t>
      </w:r>
      <w:r w:rsidRPr="0061503A">
        <w:rPr>
          <w:rFonts w:eastAsia="Times New Roman" w:cs="Times New Roman"/>
          <w:szCs w:val="24"/>
        </w:rPr>
        <w:t xml:space="preserve"> ό</w:t>
      </w:r>
      <w:r>
        <w:rPr>
          <w:rFonts w:eastAsia="Times New Roman" w:cs="Times New Roman"/>
          <w:szCs w:val="24"/>
        </w:rPr>
        <w:t>,</w:t>
      </w:r>
      <w:r w:rsidRPr="0061503A">
        <w:rPr>
          <w:rFonts w:eastAsia="Times New Roman" w:cs="Times New Roman"/>
          <w:szCs w:val="24"/>
        </w:rPr>
        <w:t xml:space="preserve">τι </w:t>
      </w:r>
      <w:r>
        <w:rPr>
          <w:rFonts w:eastAsia="Times New Roman" w:cs="Times New Roman"/>
          <w:szCs w:val="24"/>
        </w:rPr>
        <w:t xml:space="preserve">ήταν </w:t>
      </w:r>
      <w:r w:rsidRPr="0061503A">
        <w:rPr>
          <w:rFonts w:eastAsia="Times New Roman" w:cs="Times New Roman"/>
          <w:szCs w:val="24"/>
        </w:rPr>
        <w:t>ελπιδοφόρο</w:t>
      </w:r>
      <w:r>
        <w:rPr>
          <w:rFonts w:eastAsia="Times New Roman" w:cs="Times New Roman"/>
          <w:szCs w:val="24"/>
        </w:rPr>
        <w:t>,</w:t>
      </w:r>
      <w:r w:rsidRPr="0061503A">
        <w:rPr>
          <w:rFonts w:eastAsia="Times New Roman" w:cs="Times New Roman"/>
          <w:szCs w:val="24"/>
        </w:rPr>
        <w:t xml:space="preserve"> εκεί και αν </w:t>
      </w:r>
      <w:r>
        <w:rPr>
          <w:rFonts w:eastAsia="Times New Roman" w:cs="Times New Roman"/>
          <w:szCs w:val="24"/>
        </w:rPr>
        <w:t xml:space="preserve">δεν ήταν </w:t>
      </w:r>
      <w:r w:rsidRPr="0061503A">
        <w:rPr>
          <w:rFonts w:eastAsia="Times New Roman" w:cs="Times New Roman"/>
          <w:szCs w:val="24"/>
        </w:rPr>
        <w:t>δικό του</w:t>
      </w:r>
      <w:r>
        <w:rPr>
          <w:rFonts w:eastAsia="Times New Roman" w:cs="Times New Roman"/>
          <w:szCs w:val="24"/>
        </w:rPr>
        <w:t>!</w:t>
      </w:r>
    </w:p>
    <w:p w14:paraId="4B89F02E" w14:textId="77777777" w:rsidR="00BB0D3B" w:rsidRDefault="0084757C">
      <w:pPr>
        <w:spacing w:after="0" w:line="600" w:lineRule="auto"/>
        <w:ind w:firstLine="720"/>
        <w:jc w:val="both"/>
        <w:rPr>
          <w:rFonts w:eastAsia="Times New Roman"/>
          <w:szCs w:val="24"/>
        </w:rPr>
      </w:pPr>
      <w:r>
        <w:rPr>
          <w:rFonts w:eastAsia="Times New Roman"/>
          <w:szCs w:val="24"/>
        </w:rPr>
        <w:t>Έτσι</w:t>
      </w:r>
      <w:r>
        <w:rPr>
          <w:rFonts w:eastAsia="Times New Roman"/>
          <w:szCs w:val="24"/>
        </w:rPr>
        <w:t>,</w:t>
      </w:r>
      <w:r>
        <w:rPr>
          <w:rFonts w:eastAsia="Times New Roman"/>
          <w:szCs w:val="24"/>
        </w:rPr>
        <w:t xml:space="preserve"> σιγά-σιγά δημιουργήθηκε αυτός ο μύθος ότι ό,τι είναι καλό είναι και αριστερό. Με αυτή τη νοοτροπία, λοιπόν, άλλαξαν τα πράγματα και ήρθε στ</w:t>
      </w:r>
      <w:r>
        <w:rPr>
          <w:rFonts w:eastAsia="Times New Roman"/>
          <w:szCs w:val="24"/>
        </w:rPr>
        <w:t>η διακυβέρνηση. Κι όταν ήρθε η ώρα να αποδείξει αυτά που έλεγε στο παρελθόν</w:t>
      </w:r>
      <w:r w:rsidRPr="004C735B">
        <w:rPr>
          <w:rFonts w:eastAsia="Times New Roman"/>
          <w:szCs w:val="24"/>
        </w:rPr>
        <w:t>,</w:t>
      </w:r>
      <w:r>
        <w:rPr>
          <w:rFonts w:eastAsia="Times New Roman"/>
          <w:szCs w:val="24"/>
        </w:rPr>
        <w:t xml:space="preserve"> βεβαίως</w:t>
      </w:r>
      <w:r w:rsidRPr="004C735B">
        <w:rPr>
          <w:rFonts w:eastAsia="Times New Roman"/>
          <w:szCs w:val="24"/>
        </w:rPr>
        <w:t>,</w:t>
      </w:r>
      <w:r>
        <w:rPr>
          <w:rFonts w:eastAsia="Times New Roman"/>
          <w:szCs w:val="24"/>
        </w:rPr>
        <w:t xml:space="preserve"> φέρνει έναν νόμο και πάλι θεωρητικολογεί και καθυστερεί. Όταν όμως έρχεται η ώρα της πράξης</w:t>
      </w:r>
      <w:r w:rsidRPr="004C735B">
        <w:rPr>
          <w:rFonts w:eastAsia="Times New Roman"/>
          <w:szCs w:val="24"/>
        </w:rPr>
        <w:t>,</w:t>
      </w:r>
      <w:r>
        <w:rPr>
          <w:rFonts w:eastAsia="Times New Roman"/>
          <w:szCs w:val="24"/>
        </w:rPr>
        <w:t xml:space="preserve"> εκεί πια αρχίζουν τα προβλήματα. Εκεί πια αρχίζει η ατέλειωτη ασυνέπεια. Αρχίζουμε να βλέπουμε πώς εννοούσατε όλα αυτά στο παρελθόν τώρα που είναι να γίνουν πράξη.</w:t>
      </w:r>
    </w:p>
    <w:p w14:paraId="4B89F02F" w14:textId="77777777" w:rsidR="00BB0D3B" w:rsidRDefault="0084757C">
      <w:pPr>
        <w:spacing w:after="0" w:line="600" w:lineRule="auto"/>
        <w:ind w:firstLine="720"/>
        <w:jc w:val="both"/>
        <w:rPr>
          <w:rFonts w:eastAsia="Times New Roman"/>
          <w:szCs w:val="24"/>
        </w:rPr>
      </w:pPr>
      <w:r>
        <w:rPr>
          <w:rFonts w:eastAsia="Times New Roman"/>
          <w:szCs w:val="24"/>
        </w:rPr>
        <w:t>Έρχεστε, λοιπόν, να ορίσετε τους περίφημους διοικητικούς και τομεακούς γραμματείς με τετραε</w:t>
      </w:r>
      <w:r>
        <w:rPr>
          <w:rFonts w:eastAsia="Times New Roman"/>
          <w:szCs w:val="24"/>
        </w:rPr>
        <w:t>τή θητεία. Ωραία ακούγεται</w:t>
      </w:r>
      <w:r>
        <w:rPr>
          <w:rFonts w:eastAsia="Times New Roman"/>
          <w:szCs w:val="24"/>
        </w:rPr>
        <w:t xml:space="preserve"> σαν</w:t>
      </w:r>
      <w:r>
        <w:rPr>
          <w:rFonts w:eastAsia="Times New Roman"/>
          <w:szCs w:val="24"/>
        </w:rPr>
        <w:t xml:space="preserve"> </w:t>
      </w:r>
      <w:r>
        <w:rPr>
          <w:rFonts w:eastAsia="Times New Roman"/>
          <w:szCs w:val="24"/>
        </w:rPr>
        <w:t xml:space="preserve">πρόβλεψη. Τι σημαίνει όμως τετραετής θητεία; </w:t>
      </w:r>
      <w:r>
        <w:rPr>
          <w:rFonts w:eastAsia="Times New Roman"/>
          <w:szCs w:val="24"/>
        </w:rPr>
        <w:t>Σημαίνει ό</w:t>
      </w:r>
      <w:r>
        <w:rPr>
          <w:rFonts w:eastAsia="Times New Roman"/>
          <w:szCs w:val="24"/>
        </w:rPr>
        <w:t>τι θα επιλέξουμε μη πολιτικά πρόσωπα ευρύτερης αποδο</w:t>
      </w:r>
      <w:r>
        <w:rPr>
          <w:rFonts w:eastAsia="Times New Roman"/>
          <w:szCs w:val="24"/>
        </w:rPr>
        <w:lastRenderedPageBreak/>
        <w:t>χής, υπερκομματικά, αν θέλετε. Γιατί αυτά τα πρόσωπα θα πρέπει να έχουν τη δυνατότητα να υπηρετήσουν και μια ή και άλλ</w:t>
      </w:r>
      <w:r>
        <w:rPr>
          <w:rFonts w:eastAsia="Times New Roman"/>
          <w:szCs w:val="24"/>
        </w:rPr>
        <w:t xml:space="preserve">ες κυβερνήσεις, πιθανόν και </w:t>
      </w:r>
      <w:r>
        <w:rPr>
          <w:rFonts w:eastAsia="Times New Roman"/>
          <w:szCs w:val="24"/>
        </w:rPr>
        <w:t xml:space="preserve">διαφορετικές </w:t>
      </w:r>
      <w:r>
        <w:rPr>
          <w:rFonts w:eastAsia="Times New Roman"/>
          <w:szCs w:val="24"/>
        </w:rPr>
        <w:t>πολιτικές. Άρα δεν μπορεί να έχουν κομματικές παρωπίδες. Αυτό λέει και πάλι η θεωρία.</w:t>
      </w:r>
    </w:p>
    <w:p w14:paraId="4B89F030" w14:textId="77777777" w:rsidR="00BB0D3B" w:rsidRDefault="0084757C">
      <w:pPr>
        <w:spacing w:after="0" w:line="600" w:lineRule="auto"/>
        <w:ind w:firstLine="720"/>
        <w:jc w:val="both"/>
        <w:rPr>
          <w:rFonts w:eastAsia="Times New Roman"/>
          <w:szCs w:val="24"/>
        </w:rPr>
      </w:pPr>
      <w:r>
        <w:rPr>
          <w:rFonts w:eastAsia="Times New Roman"/>
          <w:szCs w:val="24"/>
        </w:rPr>
        <w:t>Έρχεται η ώρα του διαγωνισμού. Και τότε αρχίζετε και φτιάχνετε τους λεγόμενους φωτογραφικούς διαγωνισμούς. Πώς το κάνετε αυτό; Απ</w:t>
      </w:r>
      <w:r>
        <w:rPr>
          <w:rFonts w:eastAsia="Times New Roman"/>
          <w:szCs w:val="24"/>
        </w:rPr>
        <w:t>ομονώνετε την κάθε υποψηφιότητα, τον κάθε γραμματέα. Αν θέλετε να τους κάνετε όλους μαζί, θα πηγαίνατε στο ΑΣΕΠ να προκηρύξει εξήντα εννιά θέσεις. Δεν το κάνατε αυτό. Πήγατε ανά γραμματέα, ανά Υπουργείο. Και αφού φωτογραφίσατε τα προσόντα του εκλεκτού σας,</w:t>
      </w:r>
      <w:r>
        <w:rPr>
          <w:rFonts w:eastAsia="Times New Roman"/>
          <w:szCs w:val="24"/>
        </w:rPr>
        <w:t xml:space="preserve"> του δικού σας υποψηφίου</w:t>
      </w:r>
      <w:r>
        <w:rPr>
          <w:rFonts w:eastAsia="Times New Roman"/>
          <w:szCs w:val="24"/>
        </w:rPr>
        <w:t>,</w:t>
      </w:r>
      <w:r>
        <w:rPr>
          <w:rFonts w:eastAsia="Times New Roman"/>
          <w:szCs w:val="24"/>
        </w:rPr>
        <w:t xml:space="preserve"> που είχατε στο μυαλό</w:t>
      </w:r>
      <w:r>
        <w:rPr>
          <w:rFonts w:eastAsia="Times New Roman"/>
          <w:szCs w:val="24"/>
        </w:rPr>
        <w:t xml:space="preserve"> σας</w:t>
      </w:r>
      <w:r>
        <w:rPr>
          <w:rFonts w:eastAsia="Times New Roman"/>
          <w:szCs w:val="24"/>
        </w:rPr>
        <w:t>,</w:t>
      </w:r>
      <w:r>
        <w:rPr>
          <w:rFonts w:eastAsia="Times New Roman"/>
          <w:szCs w:val="24"/>
        </w:rPr>
        <w:t xml:space="preserve"> </w:t>
      </w:r>
      <w:r>
        <w:rPr>
          <w:rFonts w:eastAsia="Times New Roman"/>
          <w:szCs w:val="24"/>
        </w:rPr>
        <w:t>κατατίθενται οι υποψηφιότητες και, για να σιγουρέψετε ότι δεν θα κάνετε λάθος, πάτε και ζητάτε τους φακέλους, με πρώτη, νομίζω, απ’ ότι γράφετ</w:t>
      </w:r>
      <w:r>
        <w:rPr>
          <w:rFonts w:eastAsia="Times New Roman"/>
          <w:szCs w:val="24"/>
        </w:rPr>
        <w:t>αι</w:t>
      </w:r>
      <w:r>
        <w:rPr>
          <w:rFonts w:eastAsia="Times New Roman"/>
          <w:szCs w:val="24"/>
        </w:rPr>
        <w:t xml:space="preserve">, την πρώην συνάδελφό σας στο Υπουργείο, την κ. </w:t>
      </w:r>
      <w:proofErr w:type="spellStart"/>
      <w:r>
        <w:rPr>
          <w:rFonts w:eastAsia="Times New Roman"/>
          <w:szCs w:val="24"/>
        </w:rPr>
        <w:t>Γεροβασίλη</w:t>
      </w:r>
      <w:proofErr w:type="spellEnd"/>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όμως,</w:t>
      </w:r>
      <w:r>
        <w:rPr>
          <w:rFonts w:eastAsia="Times New Roman"/>
          <w:szCs w:val="24"/>
        </w:rPr>
        <w:t xml:space="preserve"> θα μας πείτε για τα υπόλοιπα ονόματα</w:t>
      </w:r>
      <w:r>
        <w:rPr>
          <w:rFonts w:eastAsia="Times New Roman"/>
          <w:szCs w:val="24"/>
        </w:rPr>
        <w:t>.</w:t>
      </w:r>
      <w:r>
        <w:rPr>
          <w:rFonts w:eastAsia="Times New Roman"/>
          <w:szCs w:val="24"/>
        </w:rPr>
        <w:t xml:space="preserve"> Με ποιο δικαίωμα πάτε στο ΑΣΕΠ και ζητάτε τους φακέλους; Από πού προκύπτει ότι έχετε αυτό το δικαίωμα; Μπορείτε να μας το εξηγήσετε; </w:t>
      </w:r>
    </w:p>
    <w:p w14:paraId="4B89F031" w14:textId="77777777" w:rsidR="00BB0D3B" w:rsidRDefault="0084757C">
      <w:pPr>
        <w:spacing w:after="0" w:line="600" w:lineRule="auto"/>
        <w:ind w:firstLine="720"/>
        <w:jc w:val="both"/>
        <w:rPr>
          <w:rFonts w:eastAsia="Times New Roman"/>
          <w:szCs w:val="24"/>
        </w:rPr>
      </w:pPr>
      <w:r>
        <w:rPr>
          <w:rFonts w:eastAsia="Times New Roman"/>
          <w:szCs w:val="24"/>
        </w:rPr>
        <w:lastRenderedPageBreak/>
        <w:t>Γιατί απαξιώνετε το ΑΣΕΠ; Όλοι προσπαθούμε να το αναβαθμί</w:t>
      </w:r>
      <w:r>
        <w:rPr>
          <w:rFonts w:eastAsia="Times New Roman"/>
          <w:szCs w:val="24"/>
        </w:rPr>
        <w:t>σ</w:t>
      </w:r>
      <w:r>
        <w:rPr>
          <w:rFonts w:eastAsia="Times New Roman"/>
          <w:szCs w:val="24"/>
        </w:rPr>
        <w:t>ουμε, να το σ</w:t>
      </w:r>
      <w:r>
        <w:rPr>
          <w:rFonts w:eastAsia="Times New Roman"/>
          <w:szCs w:val="24"/>
        </w:rPr>
        <w:t xml:space="preserve">τηρίξουμε. Κι εσείς πάτε σε ένα βράδυ και το ξεφτιλίζετε. Γιατί το κάνετε αυτό; Για να στελεχώσετε την κρατική μηχανή με κομματικούς σας φίλους; </w:t>
      </w:r>
    </w:p>
    <w:p w14:paraId="4B89F032" w14:textId="77777777" w:rsidR="00BB0D3B" w:rsidRDefault="0084757C">
      <w:pPr>
        <w:spacing w:after="0" w:line="600" w:lineRule="auto"/>
        <w:ind w:firstLine="720"/>
        <w:jc w:val="both"/>
        <w:rPr>
          <w:rFonts w:eastAsia="Times New Roman"/>
          <w:szCs w:val="24"/>
        </w:rPr>
      </w:pPr>
      <w:r>
        <w:rPr>
          <w:rFonts w:eastAsia="Times New Roman"/>
          <w:szCs w:val="24"/>
        </w:rPr>
        <w:t>Θα πει κανείς «Μα, αφού είχαν κατατεθεί οι φάκελοι. Οι προκηρύξεις ήταν γνωστές». Ναι. Θα σας πω εγώ το υπόλοι</w:t>
      </w:r>
      <w:r>
        <w:rPr>
          <w:rFonts w:eastAsia="Times New Roman"/>
          <w:szCs w:val="24"/>
        </w:rPr>
        <w:t>πο μυστικό. Πήγατε</w:t>
      </w:r>
      <w:r>
        <w:rPr>
          <w:rFonts w:eastAsia="Times New Roman"/>
          <w:szCs w:val="24"/>
        </w:rPr>
        <w:t>,</w:t>
      </w:r>
      <w:r>
        <w:rPr>
          <w:rFonts w:eastAsia="Times New Roman"/>
          <w:szCs w:val="24"/>
        </w:rPr>
        <w:t xml:space="preserve"> γνωρίζοντας τα προσόντα των υπολοίπων. Μπορούσατε να κινηθείτε</w:t>
      </w:r>
      <w:r>
        <w:rPr>
          <w:rFonts w:eastAsia="Times New Roman"/>
          <w:szCs w:val="24"/>
        </w:rPr>
        <w:t>,</w:t>
      </w:r>
      <w:r>
        <w:rPr>
          <w:rFonts w:eastAsia="Times New Roman"/>
          <w:szCs w:val="24"/>
        </w:rPr>
        <w:t xml:space="preserve"> ανάλογα στην περίφημη συνέντευξη. Κι όχι μόνο. Αυτό είναι ένα θέμα</w:t>
      </w:r>
      <w:r>
        <w:rPr>
          <w:rFonts w:eastAsia="Times New Roman"/>
          <w:szCs w:val="24"/>
        </w:rPr>
        <w:t>,</w:t>
      </w:r>
      <w:r>
        <w:rPr>
          <w:rFonts w:eastAsia="Times New Roman"/>
          <w:szCs w:val="24"/>
        </w:rPr>
        <w:t xml:space="preserve"> που θα δούμε εν καιρώ. Γνωρίζετε ποιοι είναι οι υποψήφιοι και τι προσόντα έχουν, τι επικαλούνται. Έτσι, </w:t>
      </w:r>
      <w:r>
        <w:rPr>
          <w:rFonts w:eastAsia="Times New Roman"/>
          <w:szCs w:val="24"/>
        </w:rPr>
        <w:t xml:space="preserve">λοιπόν, προσπαθήσατε σε ένα βράδυ ουσιαστικά να μεταλλάξετε τους κομματικούς σας φίλους, τις κομματικές επιλογές που είχατε δικαίωμα να τοποθετήσετε στα </w:t>
      </w:r>
      <w:r>
        <w:rPr>
          <w:rFonts w:eastAsia="Times New Roman"/>
          <w:szCs w:val="24"/>
        </w:rPr>
        <w:t>Υ</w:t>
      </w:r>
      <w:r>
        <w:rPr>
          <w:rFonts w:eastAsia="Times New Roman"/>
          <w:szCs w:val="24"/>
        </w:rPr>
        <w:t>πουργεία ως γραμματείς, ως τομεακούς και διοικητικούς γραμματείς με τετραετή θητεία, επειδή έτσι το απ</w:t>
      </w:r>
      <w:r>
        <w:rPr>
          <w:rFonts w:eastAsia="Times New Roman"/>
          <w:szCs w:val="24"/>
        </w:rPr>
        <w:t xml:space="preserve">οφασίσατε. </w:t>
      </w:r>
    </w:p>
    <w:p w14:paraId="4B89F033" w14:textId="77777777" w:rsidR="00BB0D3B" w:rsidRDefault="0084757C">
      <w:pPr>
        <w:spacing w:after="0" w:line="600" w:lineRule="auto"/>
        <w:ind w:firstLine="720"/>
        <w:jc w:val="both"/>
        <w:rPr>
          <w:rFonts w:eastAsia="Times New Roman"/>
          <w:szCs w:val="24"/>
        </w:rPr>
      </w:pPr>
      <w:r>
        <w:rPr>
          <w:rFonts w:eastAsia="Times New Roman"/>
          <w:szCs w:val="24"/>
        </w:rPr>
        <w:t>Αυτό, κυρία Υπουργέ, δεν μπορεί να είναι το νέο. Βεβαίως, σας θυμίζω κι εγώ κάτι</w:t>
      </w:r>
      <w:r>
        <w:rPr>
          <w:rFonts w:eastAsia="Times New Roman"/>
          <w:szCs w:val="24"/>
        </w:rPr>
        <w:t>,</w:t>
      </w:r>
      <w:r>
        <w:rPr>
          <w:rFonts w:eastAsia="Times New Roman"/>
          <w:szCs w:val="24"/>
        </w:rPr>
        <w:t xml:space="preserve"> που λέχθηκε από τους συναδέλφους, ότι είκοσι δύο φάκελοι πάρθηκαν πίσω. Αν είχατε ευαισθησία, θα έπρεπε να σκεφθείτε να πάρετε το όλο εγχείρημα από </w:t>
      </w:r>
      <w:r>
        <w:rPr>
          <w:rFonts w:eastAsia="Times New Roman"/>
          <w:szCs w:val="24"/>
        </w:rPr>
        <w:lastRenderedPageBreak/>
        <w:t>την αρχή. Γιατ</w:t>
      </w:r>
      <w:r>
        <w:rPr>
          <w:rFonts w:eastAsia="Times New Roman"/>
          <w:szCs w:val="24"/>
        </w:rPr>
        <w:t xml:space="preserve">ί το λάθος δεν έγινε μόνο στους είκοσι δυο. Προφανώς εκεί </w:t>
      </w:r>
      <w:r>
        <w:rPr>
          <w:rFonts w:eastAsia="Times New Roman"/>
          <w:szCs w:val="24"/>
        </w:rPr>
        <w:t xml:space="preserve">θα </w:t>
      </w:r>
      <w:r>
        <w:rPr>
          <w:rFonts w:eastAsia="Times New Roman"/>
          <w:szCs w:val="24"/>
        </w:rPr>
        <w:t>εντοπίστηκαν τα μεγάλα σκάνδαλα.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καταλαβαίνετε ότι και τα υπόλοιπα, αφού έγιναν με τ</w:t>
      </w:r>
      <w:r>
        <w:rPr>
          <w:rFonts w:eastAsia="Times New Roman"/>
          <w:szCs w:val="24"/>
        </w:rPr>
        <w:t>ην ίδια</w:t>
      </w:r>
      <w:r>
        <w:rPr>
          <w:rFonts w:eastAsia="Times New Roman"/>
          <w:szCs w:val="24"/>
        </w:rPr>
        <w:t xml:space="preserve"> διαδικασία, είναι προβληματικά. </w:t>
      </w:r>
    </w:p>
    <w:p w14:paraId="4B89F034" w14:textId="77777777" w:rsidR="00BB0D3B" w:rsidRDefault="0084757C">
      <w:pPr>
        <w:spacing w:after="0" w:line="600" w:lineRule="auto"/>
        <w:ind w:firstLine="720"/>
        <w:jc w:val="both"/>
        <w:rPr>
          <w:rFonts w:eastAsia="Times New Roman"/>
          <w:szCs w:val="24"/>
        </w:rPr>
      </w:pPr>
      <w:r>
        <w:rPr>
          <w:rFonts w:eastAsia="Times New Roman"/>
          <w:szCs w:val="24"/>
        </w:rPr>
        <w:t xml:space="preserve">Αυτό, λοιπόν, δεν μπορεί να είναι το νέο. </w:t>
      </w:r>
      <w:r>
        <w:rPr>
          <w:rFonts w:eastAsia="Times New Roman"/>
          <w:szCs w:val="24"/>
        </w:rPr>
        <w:t>Θέλετε να το πούμε κουτοπονηριά; Να το πούμε. Θέλετε να το πούμε εξυπνάδα; Να το πούμε. Αλλά δεν μπορεί να είναι το νέο</w:t>
      </w:r>
      <w:r>
        <w:rPr>
          <w:rFonts w:eastAsia="Times New Roman"/>
          <w:szCs w:val="24"/>
        </w:rPr>
        <w:t>,</w:t>
      </w:r>
      <w:r>
        <w:rPr>
          <w:rFonts w:eastAsia="Times New Roman"/>
          <w:szCs w:val="24"/>
        </w:rPr>
        <w:t xml:space="preserve"> που εσείς επιμένετε μέχρι σήμερα να ισχυρίζεστε ότι μπορεί να υπηρετείτε. </w:t>
      </w:r>
    </w:p>
    <w:p w14:paraId="4B89F035" w14:textId="77777777" w:rsidR="00BB0D3B" w:rsidRDefault="0084757C">
      <w:pPr>
        <w:spacing w:after="0" w:line="600" w:lineRule="auto"/>
        <w:ind w:firstLine="720"/>
        <w:jc w:val="both"/>
        <w:rPr>
          <w:rFonts w:eastAsia="Times New Roman"/>
          <w:szCs w:val="24"/>
        </w:rPr>
      </w:pPr>
      <w:r>
        <w:rPr>
          <w:rFonts w:eastAsia="Times New Roman"/>
          <w:szCs w:val="24"/>
        </w:rPr>
        <w:t xml:space="preserve">Θα κλείσω θυμίζοντάς σας μια φράση που αρέσει σε εσάς της </w:t>
      </w:r>
      <w:r>
        <w:rPr>
          <w:rFonts w:eastAsia="Times New Roman"/>
          <w:szCs w:val="24"/>
        </w:rPr>
        <w:t>Αριστεράς. Τη λέγατε κι από παλιά θυμάμαι, από τα αμφιθέατρα. «Πού είσαι νιότη που έλεγες πως θα γινόμουν άλλος». Τελικά δεν μπορέσατε να γίνετε άλλοι.</w:t>
      </w:r>
    </w:p>
    <w:p w14:paraId="4B89F03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Εδώ μου θυμίζετε και έναν παλαιό πολιτικό, από την περιοχή του κ. Τσιάρα, που είπε σε έναν νέο πολιτικό:</w:t>
      </w:r>
      <w:r>
        <w:rPr>
          <w:rFonts w:eastAsia="Times New Roman" w:cs="Times New Roman"/>
          <w:szCs w:val="24"/>
        </w:rPr>
        <w:t xml:space="preserve"> «Πότε πρόλαβες, μωρέ, και χάλασες τόσο πολύ»; Πότε προλάβατε και φέρατε τα πάνω κάτω; Πότε προλάβατε και ανατρέψατε όλες αυτές τις θεωρίες; Τόση αγάπη για την εξουσία; Τόσο τη λατρέψατε;</w:t>
      </w:r>
    </w:p>
    <w:p w14:paraId="4B89F03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Σήμερα</w:t>
      </w:r>
      <w:r>
        <w:rPr>
          <w:rFonts w:eastAsia="Times New Roman" w:cs="Times New Roman"/>
          <w:szCs w:val="24"/>
        </w:rPr>
        <w:t xml:space="preserve"> </w:t>
      </w:r>
      <w:r>
        <w:rPr>
          <w:rFonts w:eastAsia="Times New Roman" w:cs="Times New Roman"/>
          <w:szCs w:val="24"/>
        </w:rPr>
        <w:t xml:space="preserve">με αυτή τη αφορμή, που σας δίνει η Αξιωματική Αντιπολίτευση, </w:t>
      </w:r>
      <w:r>
        <w:rPr>
          <w:rFonts w:eastAsia="Times New Roman" w:cs="Times New Roman"/>
          <w:szCs w:val="24"/>
        </w:rPr>
        <w:t>πραγματικά, και σαν Κυβέρνηση κι εσείς προσωπικά νιώθετε την ανάγκη</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να μας απαντήσετε στα συγκεκριμένα ερωτήματα που λέμε και να μη γενικεύσετε την απάντησή σας, ούτως ώστε αν απαντήσετε συγκεκριμένα να μπορούμε όλοι εμείς, αλλά κυρίως οι πολίτ</w:t>
      </w:r>
      <w:r>
        <w:rPr>
          <w:rFonts w:eastAsia="Times New Roman" w:cs="Times New Roman"/>
          <w:szCs w:val="24"/>
        </w:rPr>
        <w:t>ες, να κάνουμε τις συγκρίσεις;</w:t>
      </w:r>
    </w:p>
    <w:p w14:paraId="4B89F03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4B89F039"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9F03A" w14:textId="77777777" w:rsidR="00BB0D3B" w:rsidRDefault="0084757C">
      <w:pPr>
        <w:spacing w:after="0" w:line="600" w:lineRule="auto"/>
        <w:ind w:firstLine="720"/>
        <w:jc w:val="both"/>
        <w:rPr>
          <w:rFonts w:eastAsia="Times New Roman" w:cs="Times New Roman"/>
          <w:szCs w:val="24"/>
        </w:rPr>
      </w:pPr>
      <w:r w:rsidRPr="002946AA">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B89F03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4B89F03C" w14:textId="77777777" w:rsidR="00BB0D3B" w:rsidRDefault="0084757C">
      <w:pPr>
        <w:spacing w:after="0" w:line="600" w:lineRule="auto"/>
        <w:ind w:firstLine="720"/>
        <w:jc w:val="both"/>
        <w:rPr>
          <w:rFonts w:eastAsia="Times New Roman" w:cs="Times New Roman"/>
          <w:szCs w:val="24"/>
        </w:rPr>
      </w:pPr>
      <w:r w:rsidRPr="002946AA">
        <w:rPr>
          <w:rFonts w:eastAsia="Times New Roman" w:cs="Times New Roman"/>
          <w:b/>
          <w:szCs w:val="24"/>
        </w:rPr>
        <w:t>ΝΙΚΟΛΑΟΣ ΠΑΝΑΓΙΩΤΟΠΟΥΛΟΣ:</w:t>
      </w:r>
      <w:r>
        <w:rPr>
          <w:rFonts w:eastAsia="Times New Roman" w:cs="Times New Roman"/>
          <w:szCs w:val="24"/>
        </w:rPr>
        <w:t xml:space="preserve"> Θα ήθελα να κάνω χρ</w:t>
      </w:r>
      <w:r>
        <w:rPr>
          <w:rFonts w:eastAsia="Times New Roman" w:cs="Times New Roman"/>
          <w:szCs w:val="24"/>
        </w:rPr>
        <w:t>ήση και της δευτερολογίας μου,</w:t>
      </w:r>
      <w:r w:rsidRPr="002946AA">
        <w:rPr>
          <w:rFonts w:eastAsia="Times New Roman" w:cs="Times New Roman"/>
          <w:szCs w:val="24"/>
        </w:rPr>
        <w:t xml:space="preserve"> </w:t>
      </w:r>
      <w:r>
        <w:rPr>
          <w:rFonts w:eastAsia="Times New Roman" w:cs="Times New Roman"/>
          <w:szCs w:val="24"/>
        </w:rPr>
        <w:t>κυρία Πρόεδρε.</w:t>
      </w:r>
    </w:p>
    <w:p w14:paraId="4B89F03D" w14:textId="77777777" w:rsidR="00BB0D3B" w:rsidRDefault="0084757C">
      <w:pPr>
        <w:spacing w:after="0" w:line="600" w:lineRule="auto"/>
        <w:ind w:firstLine="720"/>
        <w:jc w:val="both"/>
        <w:rPr>
          <w:rFonts w:eastAsia="Times New Roman" w:cs="Times New Roman"/>
          <w:szCs w:val="24"/>
        </w:rPr>
      </w:pPr>
      <w:r w:rsidRPr="002946AA">
        <w:rPr>
          <w:rFonts w:eastAsia="Times New Roman" w:cs="Times New Roman"/>
          <w:b/>
          <w:szCs w:val="24"/>
        </w:rPr>
        <w:t>ΠΡΟΕΔΡΕΥΟΥΣΑ (Αναστασία Χριστοδουλοπούλου):</w:t>
      </w:r>
      <w:r>
        <w:rPr>
          <w:rFonts w:eastAsia="Times New Roman" w:cs="Times New Roman"/>
          <w:szCs w:val="24"/>
        </w:rPr>
        <w:t xml:space="preserve"> Σας δίνω οκτώ λεπτά. Εντάξει;</w:t>
      </w:r>
    </w:p>
    <w:p w14:paraId="4B89F03E" w14:textId="77777777" w:rsidR="00BB0D3B" w:rsidRDefault="0084757C">
      <w:pPr>
        <w:spacing w:after="0" w:line="600" w:lineRule="auto"/>
        <w:ind w:firstLine="720"/>
        <w:jc w:val="both"/>
        <w:rPr>
          <w:rFonts w:eastAsia="Times New Roman" w:cs="Times New Roman"/>
          <w:szCs w:val="24"/>
        </w:rPr>
      </w:pPr>
      <w:r w:rsidRPr="002946AA">
        <w:rPr>
          <w:rFonts w:eastAsia="Times New Roman" w:cs="Times New Roman"/>
          <w:b/>
          <w:szCs w:val="24"/>
        </w:rPr>
        <w:t>ΝΙΚΟΛΑΟΣ ΠΑΝΑΓΙΩΤΟΠΟΥΛΟΣ:</w:t>
      </w:r>
      <w:r>
        <w:rPr>
          <w:rFonts w:eastAsia="Times New Roman" w:cs="Times New Roman"/>
          <w:szCs w:val="24"/>
        </w:rPr>
        <w:t xml:space="preserve"> Ευχαριστώ, κυρία Πρόεδρε.</w:t>
      </w:r>
    </w:p>
    <w:p w14:paraId="4B89F03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κύριοι συνάδελφοι, αυτή Κυβέρνηση έχει έφεση στην ανεκδοτο</w:t>
      </w:r>
      <w:r>
        <w:rPr>
          <w:rFonts w:eastAsia="Times New Roman" w:cs="Times New Roman"/>
          <w:szCs w:val="24"/>
        </w:rPr>
        <w:t>λογία. Ένα ανέκδοτο που ζήσαμε ήταν η σκληρή διαπραγμάτευση Τσίπρα-</w:t>
      </w:r>
      <w:proofErr w:type="spellStart"/>
      <w:r>
        <w:rPr>
          <w:rFonts w:eastAsia="Times New Roman" w:cs="Times New Roman"/>
          <w:szCs w:val="24"/>
        </w:rPr>
        <w:t>Βαρουφάκη</w:t>
      </w:r>
      <w:proofErr w:type="spellEnd"/>
      <w:r>
        <w:rPr>
          <w:rFonts w:eastAsia="Times New Roman" w:cs="Times New Roman"/>
          <w:szCs w:val="24"/>
        </w:rPr>
        <w:t xml:space="preserve"> και αυτό οδήγησε στο επιπλέον τέταρτο μνημόνιο και αυτό το άτυπο</w:t>
      </w:r>
      <w:r>
        <w:rPr>
          <w:rFonts w:eastAsia="Times New Roman" w:cs="Times New Roman"/>
          <w:szCs w:val="24"/>
        </w:rPr>
        <w:t>,</w:t>
      </w:r>
      <w:r>
        <w:rPr>
          <w:rFonts w:eastAsia="Times New Roman" w:cs="Times New Roman"/>
          <w:szCs w:val="24"/>
        </w:rPr>
        <w:t xml:space="preserve"> που βιώνουμε σήμερα, αλλά και στον λογαριασμό των 100 δισεκατομμυρίων στον ελληνικό λαό.</w:t>
      </w:r>
    </w:p>
    <w:p w14:paraId="4B89F04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Ένα άλλο ανέκδοτο ήταν η</w:t>
      </w:r>
      <w:r>
        <w:rPr>
          <w:rFonts w:eastAsia="Times New Roman" w:cs="Times New Roman"/>
          <w:szCs w:val="24"/>
        </w:rPr>
        <w:t xml:space="preserve"> «αξιοπρέπεια» και αυτή οδήγησε στη συνειδητή φτωχοποίηση της μεσαίας τάξης, αλλά και σε μια άλλη παράμετρο, στην ντροπή της </w:t>
      </w:r>
      <w:proofErr w:type="spellStart"/>
      <w:r>
        <w:rPr>
          <w:rFonts w:eastAsia="Times New Roman" w:cs="Times New Roman"/>
          <w:szCs w:val="24"/>
        </w:rPr>
        <w:t>Μόριας</w:t>
      </w:r>
      <w:proofErr w:type="spellEnd"/>
      <w:r>
        <w:rPr>
          <w:rFonts w:eastAsia="Times New Roman" w:cs="Times New Roman"/>
          <w:szCs w:val="24"/>
        </w:rPr>
        <w:t>,</w:t>
      </w:r>
      <w:r>
        <w:rPr>
          <w:rFonts w:eastAsia="Times New Roman" w:cs="Times New Roman"/>
          <w:szCs w:val="24"/>
        </w:rPr>
        <w:t xml:space="preserve"> που επίσης ζούμε, όλος ο κόσμος ζει και επισημαίνει σήμερα.</w:t>
      </w:r>
    </w:p>
    <w:p w14:paraId="4B89F04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Ένα άλλο ανέκδοτο ήταν η διπλωματική επιτυχία της διαπραγμάτευσ</w:t>
      </w:r>
      <w:r>
        <w:rPr>
          <w:rFonts w:eastAsia="Times New Roman" w:cs="Times New Roman"/>
          <w:szCs w:val="24"/>
        </w:rPr>
        <w:t>ης Κοτζιά και αυτό οδήγησε στην εθνικά επιζήμια Συμφωνία των Πρεσπών</w:t>
      </w:r>
      <w:r>
        <w:rPr>
          <w:rFonts w:eastAsia="Times New Roman" w:cs="Times New Roman"/>
          <w:szCs w:val="24"/>
        </w:rPr>
        <w:t>,</w:t>
      </w:r>
      <w:r>
        <w:rPr>
          <w:rFonts w:eastAsia="Times New Roman" w:cs="Times New Roman"/>
          <w:szCs w:val="24"/>
        </w:rPr>
        <w:t xml:space="preserve"> η οποία εξελίσσεται</w:t>
      </w:r>
      <w:r>
        <w:rPr>
          <w:rFonts w:eastAsia="Times New Roman" w:cs="Times New Roman"/>
          <w:szCs w:val="24"/>
        </w:rPr>
        <w:t>,</w:t>
      </w:r>
      <w:r>
        <w:rPr>
          <w:rFonts w:eastAsia="Times New Roman" w:cs="Times New Roman"/>
          <w:szCs w:val="24"/>
        </w:rPr>
        <w:t xml:space="preserve"> χωρίς βέβαια πρωτοβουλίες πλέον της ελληνικής Κυβέρνησης.</w:t>
      </w:r>
    </w:p>
    <w:p w14:paraId="4B89F04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Ένα άλλο ήταν η «στραβή» στη βάρδια της </w:t>
      </w:r>
      <w:proofErr w:type="spellStart"/>
      <w:r>
        <w:rPr>
          <w:rFonts w:eastAsia="Times New Roman" w:cs="Times New Roman"/>
          <w:szCs w:val="24"/>
        </w:rPr>
        <w:t>Περιφερειάρχου</w:t>
      </w:r>
      <w:proofErr w:type="spellEnd"/>
      <w:r>
        <w:rPr>
          <w:rFonts w:eastAsia="Times New Roman" w:cs="Times New Roman"/>
          <w:szCs w:val="24"/>
        </w:rPr>
        <w:t xml:space="preserve"> Αττικής, που οδήγησε σε </w:t>
      </w:r>
      <w:proofErr w:type="spellStart"/>
      <w:r>
        <w:rPr>
          <w:rFonts w:eastAsia="Times New Roman" w:cs="Times New Roman"/>
          <w:szCs w:val="24"/>
        </w:rPr>
        <w:t>εκατόν</w:t>
      </w:r>
      <w:proofErr w:type="spellEnd"/>
      <w:r>
        <w:rPr>
          <w:rFonts w:eastAsia="Times New Roman" w:cs="Times New Roman"/>
          <w:szCs w:val="24"/>
        </w:rPr>
        <w:t xml:space="preserve"> νεκρούς στην τραγωδία</w:t>
      </w:r>
      <w:r>
        <w:rPr>
          <w:rFonts w:eastAsia="Times New Roman" w:cs="Times New Roman"/>
          <w:szCs w:val="24"/>
        </w:rPr>
        <w:t xml:space="preserve"> στο Μάτι.</w:t>
      </w:r>
    </w:p>
    <w:p w14:paraId="4B89F04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κορυφαίο, όμως, ανέκδοτο του βίου και της πολιτείας αυτής της Κυβέρνησης ήταν η συμφωνία για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δημόσιας διοίκησης, η οποία μπήκε πρώτα στο χαρτί, κατά την προκαταρκτική συμφωνία της 21</w:t>
      </w:r>
      <w:r w:rsidRPr="00A33625">
        <w:rPr>
          <w:rFonts w:eastAsia="Times New Roman" w:cs="Times New Roman"/>
          <w:szCs w:val="24"/>
          <w:vertAlign w:val="superscript"/>
        </w:rPr>
        <w:t>ης</w:t>
      </w:r>
      <w:r>
        <w:rPr>
          <w:rFonts w:eastAsia="Times New Roman" w:cs="Times New Roman"/>
          <w:szCs w:val="24"/>
        </w:rPr>
        <w:t xml:space="preserve"> Φεβρουαρίου του 2015, ανάμεσα στο</w:t>
      </w:r>
      <w:r>
        <w:rPr>
          <w:rFonts w:eastAsia="Times New Roman" w:cs="Times New Roman"/>
          <w:szCs w:val="24"/>
        </w:rPr>
        <w:t>ν Πρωθυπουργό και τους δανειστές, οι οποίοι τότε πίστευαν στο νέο, άφθαρτο και ηθικό</w:t>
      </w:r>
      <w:r>
        <w:rPr>
          <w:rFonts w:eastAsia="Times New Roman" w:cs="Times New Roman"/>
          <w:szCs w:val="24"/>
        </w:rPr>
        <w:t>,</w:t>
      </w:r>
      <w:r>
        <w:rPr>
          <w:rFonts w:eastAsia="Times New Roman" w:cs="Times New Roman"/>
          <w:szCs w:val="24"/>
        </w:rPr>
        <w:t xml:space="preserve"> που ερχόταν στην ελληνική πολιτική σκηνή με φόρα, πριν τελικά προκύψει η πραγματικότητα.</w:t>
      </w:r>
    </w:p>
    <w:p w14:paraId="4B89F04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Θυμίζω ότι ο πρώτος νόμος που ψηφίστηκε από την Κυβέρνηση ΣΥΡΙΖΑ τον Μάρτιο του 2</w:t>
      </w:r>
      <w:r>
        <w:rPr>
          <w:rFonts w:eastAsia="Times New Roman" w:cs="Times New Roman"/>
          <w:szCs w:val="24"/>
        </w:rPr>
        <w:t xml:space="preserve">015 είχε τίτλο: «Μέτρα για την αντιμετώπιση της ανθρωπιστικής κρίσης». Όμως, τα τριάντα τέσσερα –αν δεν </w:t>
      </w:r>
      <w:proofErr w:type="spellStart"/>
      <w:r>
        <w:rPr>
          <w:rFonts w:eastAsia="Times New Roman" w:cs="Times New Roman"/>
          <w:szCs w:val="24"/>
        </w:rPr>
        <w:t>απατώμαι</w:t>
      </w:r>
      <w:proofErr w:type="spellEnd"/>
      <w:r>
        <w:rPr>
          <w:rFonts w:eastAsia="Times New Roman" w:cs="Times New Roman"/>
          <w:szCs w:val="24"/>
        </w:rPr>
        <w:t>- από τα σαράντα δύο άρθρα αυτού του νόμου είχαν να κάνουν με τη θέσπιση νέων θέσεων και φορέων στη δημόσια διοίκηση, ιδίως αυτών των θέσεων των</w:t>
      </w:r>
      <w:r>
        <w:rPr>
          <w:rFonts w:eastAsia="Times New Roman" w:cs="Times New Roman"/>
          <w:szCs w:val="24"/>
        </w:rPr>
        <w:t xml:space="preserve"> αναπληρωτών γενικών γραμματέων</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t>έρχον</w:t>
      </w:r>
      <w:r>
        <w:rPr>
          <w:rFonts w:eastAsia="Times New Roman" w:cs="Times New Roman"/>
          <w:szCs w:val="24"/>
        </w:rPr>
        <w:t>ταν να συνδράμουν τους γενικούς γραμματείς των Υπουργείων, νέες θέσεις, νέες δυνατότητες για διορισμούς πολιτικών φίλων.</w:t>
      </w:r>
    </w:p>
    <w:p w14:paraId="4B89F04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Είχαμε νομοθετικές πρωτοβουλίες</w:t>
      </w:r>
      <w:r>
        <w:rPr>
          <w:rFonts w:eastAsia="Times New Roman" w:cs="Times New Roman"/>
          <w:szCs w:val="24"/>
        </w:rPr>
        <w:t>,</w:t>
      </w:r>
      <w:r>
        <w:rPr>
          <w:rFonts w:eastAsia="Times New Roman" w:cs="Times New Roman"/>
          <w:szCs w:val="24"/>
        </w:rPr>
        <w:t xml:space="preserve"> που προέβλεπαν τη δημιουργία οργάνων, φορέων, επιτροπών, προκειμένου να υπάρχει η ευχέρεια στελέχωσής τους με φίλους της Κυβέρνησης. Είχαμε </w:t>
      </w:r>
      <w:r w:rsidRPr="00977641">
        <w:rPr>
          <w:rFonts w:eastAsia="Times New Roman" w:cs="Times New Roman"/>
          <w:szCs w:val="24"/>
        </w:rPr>
        <w:t>φωτογραφικές</w:t>
      </w:r>
      <w:r>
        <w:rPr>
          <w:rFonts w:eastAsia="Times New Roman" w:cs="Times New Roman"/>
          <w:szCs w:val="24"/>
        </w:rPr>
        <w:t xml:space="preserve"> προκηρύξεις, όπου πολλές φορές το κύριο χαρακτηριστικό τους ήταν η απαξίωση της επαγγελματικής εμπειρί</w:t>
      </w:r>
      <w:r>
        <w:rPr>
          <w:rFonts w:eastAsia="Times New Roman" w:cs="Times New Roman"/>
          <w:szCs w:val="24"/>
        </w:rPr>
        <w:t>ας. Δεν μετρούσε τόσο να έχεις δουλέψει κάπου, προκειμένου να διεκδικείς μια θέση δημόσιου φορέα. Είχαμε διαβλητούς διαγωνισμούς, παρεμβάσεις στις διαδικασίες, αδιάβλητες υποτίθεται. Ήταν παρεμβάσεις που συνεπάγονται όχι μόνο πολιτικές αλλά, σε μερικές περ</w:t>
      </w:r>
      <w:r>
        <w:rPr>
          <w:rFonts w:eastAsia="Times New Roman" w:cs="Times New Roman"/>
          <w:szCs w:val="24"/>
        </w:rPr>
        <w:t>ιπτώσεις, και ποινικές ευθύνες. Γενικά είχαμε μια διαρκή και συστηματική προσπάθεια άλωσης της δημόσιας διοίκησης.</w:t>
      </w:r>
    </w:p>
    <w:p w14:paraId="4B89F04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Πρόσφατα η Ευρωπαϊκή Επιτροπή αναγνώρισε την ανάγκη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είκοσι δύο θέσεις γραμματέων. Το ερώτημα που σας απευθύνουμε μεταξύ </w:t>
      </w:r>
      <w:r>
        <w:rPr>
          <w:rFonts w:eastAsia="Times New Roman" w:cs="Times New Roman"/>
          <w:szCs w:val="24"/>
        </w:rPr>
        <w:t xml:space="preserve">άλλων είναι αν το κάνατε, αν </w:t>
      </w:r>
      <w:proofErr w:type="spellStart"/>
      <w:r>
        <w:rPr>
          <w:rFonts w:eastAsia="Times New Roman" w:cs="Times New Roman"/>
          <w:szCs w:val="24"/>
        </w:rPr>
        <w:t>επαναπροκηρύξατε</w:t>
      </w:r>
      <w:proofErr w:type="spellEnd"/>
      <w:r>
        <w:rPr>
          <w:rFonts w:eastAsia="Times New Roman" w:cs="Times New Roman"/>
          <w:szCs w:val="24"/>
        </w:rPr>
        <w:t xml:space="preserve"> τις θέσεις γενικών γραμματέων</w:t>
      </w:r>
      <w:r>
        <w:rPr>
          <w:rFonts w:eastAsia="Times New Roman" w:cs="Times New Roman"/>
          <w:szCs w:val="24"/>
        </w:rPr>
        <w:t>,</w:t>
      </w:r>
      <w:r>
        <w:rPr>
          <w:rFonts w:eastAsia="Times New Roman" w:cs="Times New Roman"/>
          <w:szCs w:val="24"/>
        </w:rPr>
        <w:t xml:space="preserve"> για τις οποίες οι ίδιοι οι Ευρωπαίοι και η </w:t>
      </w:r>
      <w:r>
        <w:rPr>
          <w:rFonts w:eastAsia="Times New Roman" w:cs="Times New Roman"/>
          <w:szCs w:val="24"/>
        </w:rPr>
        <w:t>ε</w:t>
      </w:r>
      <w:r>
        <w:rPr>
          <w:rFonts w:eastAsia="Times New Roman" w:cs="Times New Roman"/>
          <w:szCs w:val="24"/>
        </w:rPr>
        <w:t>πιτροπή αποφάνθηκε ότι ο διαγωνισμός και όλη η διαγωνιστική διαδικασία ήταν διαβλητή και επομένως</w:t>
      </w:r>
      <w:r>
        <w:rPr>
          <w:rFonts w:eastAsia="Times New Roman" w:cs="Times New Roman"/>
          <w:szCs w:val="24"/>
        </w:rPr>
        <w:t>,</w:t>
      </w:r>
      <w:r>
        <w:rPr>
          <w:rFonts w:eastAsia="Times New Roman" w:cs="Times New Roman"/>
          <w:szCs w:val="24"/>
        </w:rPr>
        <w:t xml:space="preserve"> έπρεπε να αλλάξει.</w:t>
      </w:r>
    </w:p>
    <w:p w14:paraId="4B89F04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Ένα από τα μεγάλα</w:t>
      </w:r>
      <w:r>
        <w:rPr>
          <w:rFonts w:eastAsia="Times New Roman" w:cs="Times New Roman"/>
          <w:szCs w:val="24"/>
        </w:rPr>
        <w:t xml:space="preserve"> ζητήματα, όμως, στη διαδικασία επιλογής είναι αυτό της επιλογής διοικητικών και τομεακών γραμματέων. Στις 7 Αυγούστου προσήλθαμε στην Εισαγγελία του Αρείου Πάγου, προκειμένου να καταθέσουμε μήνυση κατά παντός υπευθύνου και ζητήσαμε να διερευνηθεί η υπόθεσ</w:t>
      </w:r>
      <w:r>
        <w:rPr>
          <w:rFonts w:eastAsia="Times New Roman" w:cs="Times New Roman"/>
          <w:szCs w:val="24"/>
        </w:rPr>
        <w:t>η παράνομης διαβίβασης σε τουλάχιστον τέσσερις Υπουργούς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των ονομάτων, στοιχείων και προσόντων των υποψηφίων, καθώς βρίσκονταν σε εξέλιξη η διαδικασία.</w:t>
      </w:r>
    </w:p>
    <w:p w14:paraId="4B89F048" w14:textId="77777777" w:rsidR="00BB0D3B" w:rsidRDefault="0084757C">
      <w:pPr>
        <w:spacing w:after="0" w:line="600" w:lineRule="auto"/>
        <w:ind w:firstLine="720"/>
        <w:jc w:val="both"/>
        <w:rPr>
          <w:rFonts w:eastAsia="Times New Roman"/>
          <w:szCs w:val="24"/>
        </w:rPr>
      </w:pPr>
      <w:r>
        <w:rPr>
          <w:rFonts w:eastAsia="Times New Roman"/>
          <w:szCs w:val="24"/>
        </w:rPr>
        <w:t>Είχαμε να κάνουμε με ένα χρονικό σημείο</w:t>
      </w:r>
      <w:r>
        <w:rPr>
          <w:rFonts w:eastAsia="Times New Roman"/>
          <w:szCs w:val="24"/>
        </w:rPr>
        <w:t>,</w:t>
      </w:r>
      <w:r>
        <w:rPr>
          <w:rFonts w:eastAsia="Times New Roman"/>
          <w:szCs w:val="24"/>
        </w:rPr>
        <w:t xml:space="preserve"> κατά το οποίο κανείς δεν νομιμοποι</w:t>
      </w:r>
      <w:r>
        <w:rPr>
          <w:rFonts w:eastAsia="Times New Roman"/>
          <w:szCs w:val="24"/>
        </w:rPr>
        <w:t>ούνταν -ιδίως Υπουργός- και δεν είχε δικαίωμα να λάβει γνώση των σχετικών στοιχείων και επομένως</w:t>
      </w:r>
      <w:r>
        <w:rPr>
          <w:rFonts w:eastAsia="Times New Roman"/>
          <w:szCs w:val="24"/>
        </w:rPr>
        <w:t>,</w:t>
      </w:r>
      <w:r>
        <w:rPr>
          <w:rFonts w:eastAsia="Times New Roman"/>
          <w:szCs w:val="24"/>
        </w:rPr>
        <w:t xml:space="preserve"> θα μπορούσε να υπάρξει αθέμιτη παρέμβαση στο έργο της </w:t>
      </w:r>
      <w:r>
        <w:rPr>
          <w:rFonts w:eastAsia="Times New Roman"/>
          <w:szCs w:val="24"/>
        </w:rPr>
        <w:t>ε</w:t>
      </w:r>
      <w:r>
        <w:rPr>
          <w:rFonts w:eastAsia="Times New Roman"/>
          <w:szCs w:val="24"/>
        </w:rPr>
        <w:t xml:space="preserve">πιτροπής. </w:t>
      </w:r>
    </w:p>
    <w:p w14:paraId="4B89F049" w14:textId="77777777" w:rsidR="00BB0D3B" w:rsidRDefault="0084757C">
      <w:pPr>
        <w:spacing w:after="0" w:line="600" w:lineRule="auto"/>
        <w:ind w:firstLine="720"/>
        <w:jc w:val="both"/>
        <w:rPr>
          <w:rFonts w:eastAsia="Times New Roman"/>
          <w:szCs w:val="24"/>
        </w:rPr>
      </w:pPr>
      <w:r>
        <w:rPr>
          <w:rFonts w:eastAsia="Times New Roman"/>
          <w:szCs w:val="24"/>
        </w:rPr>
        <w:t>Θεωρήσαμε ότι η αποστολή των στοιχείων όλων των φακέλων των υποψηφίων στους Υπουργούς κατέστ</w:t>
      </w:r>
      <w:r>
        <w:rPr>
          <w:rFonts w:eastAsia="Times New Roman"/>
          <w:szCs w:val="24"/>
        </w:rPr>
        <w:t>ησε τη διαδικασία μονόδρομο</w:t>
      </w:r>
      <w:r>
        <w:rPr>
          <w:rFonts w:eastAsia="Times New Roman"/>
          <w:szCs w:val="24"/>
        </w:rPr>
        <w:t>,</w:t>
      </w:r>
      <w:r>
        <w:rPr>
          <w:rFonts w:eastAsia="Times New Roman"/>
          <w:szCs w:val="24"/>
        </w:rPr>
        <w:t xml:space="preserve"> ως προς την ακύρωσή της και ζητάμε την ακύρωσή της, δεδομένου ότι έχει τιναχθεί στον αέρα ο αδιάβλητος -υποτίθεται- χαρακτήρας της, για να μην πω ότι έγινε μια ανεπίτρεπτη, αχαρακτήριστη παρέμβαση στον ΑΣΕΠ.</w:t>
      </w:r>
    </w:p>
    <w:p w14:paraId="4B89F04A" w14:textId="77777777" w:rsidR="00BB0D3B" w:rsidRDefault="0084757C">
      <w:pPr>
        <w:spacing w:after="0" w:line="600" w:lineRule="auto"/>
        <w:ind w:firstLine="720"/>
        <w:jc w:val="both"/>
        <w:rPr>
          <w:rFonts w:eastAsia="Times New Roman"/>
          <w:szCs w:val="24"/>
        </w:rPr>
      </w:pPr>
      <w:r>
        <w:rPr>
          <w:rFonts w:eastAsia="Times New Roman"/>
          <w:szCs w:val="24"/>
        </w:rPr>
        <w:lastRenderedPageBreak/>
        <w:t>Αυτήν τη στιγμή εγε</w:t>
      </w:r>
      <w:r>
        <w:rPr>
          <w:rFonts w:eastAsia="Times New Roman"/>
          <w:szCs w:val="24"/>
        </w:rPr>
        <w:t>ίρουμε όλα αυτά τα ερωτήματα σε εσάς. Και σας ρωτάμε</w:t>
      </w:r>
      <w:r w:rsidRPr="008D3C54">
        <w:rPr>
          <w:rFonts w:eastAsia="Times New Roman"/>
          <w:szCs w:val="24"/>
        </w:rPr>
        <w:t>:</w:t>
      </w:r>
    </w:p>
    <w:p w14:paraId="4B89F04B" w14:textId="77777777" w:rsidR="00BB0D3B" w:rsidRDefault="0084757C">
      <w:pPr>
        <w:spacing w:after="0" w:line="600" w:lineRule="auto"/>
        <w:ind w:firstLine="720"/>
        <w:jc w:val="both"/>
        <w:rPr>
          <w:rFonts w:eastAsia="Times New Roman"/>
          <w:szCs w:val="24"/>
        </w:rPr>
      </w:pPr>
      <w:r>
        <w:rPr>
          <w:rFonts w:eastAsia="Times New Roman"/>
          <w:szCs w:val="24"/>
        </w:rPr>
        <w:t>Γιατί εδώ και πέντε μήνες σιωπάτε και δεν αποκαλύπτετε τα ονόματα των τεσσάρων Υπουργών</w:t>
      </w:r>
      <w:r>
        <w:rPr>
          <w:rFonts w:eastAsia="Times New Roman"/>
          <w:szCs w:val="24"/>
        </w:rPr>
        <w:t>,</w:t>
      </w:r>
      <w:r>
        <w:rPr>
          <w:rFonts w:eastAsia="Times New Roman"/>
          <w:szCs w:val="24"/>
        </w:rPr>
        <w:t xml:space="preserve"> που ζήτησαν και πήραν από τον ΑΣΕΠ τα στοιχεία από τους φακέλους των υποψήφιων διοικητικών και τομεακών γραμματέω</w:t>
      </w:r>
      <w:r>
        <w:rPr>
          <w:rFonts w:eastAsia="Times New Roman"/>
          <w:szCs w:val="24"/>
        </w:rPr>
        <w:t>ν;</w:t>
      </w:r>
    </w:p>
    <w:p w14:paraId="4B89F04C" w14:textId="77777777" w:rsidR="00BB0D3B" w:rsidRDefault="0084757C">
      <w:pPr>
        <w:spacing w:after="0" w:line="600" w:lineRule="auto"/>
        <w:ind w:firstLine="720"/>
        <w:jc w:val="both"/>
        <w:rPr>
          <w:rFonts w:eastAsia="Times New Roman"/>
          <w:szCs w:val="24"/>
        </w:rPr>
      </w:pPr>
      <w:r>
        <w:rPr>
          <w:rFonts w:eastAsia="Times New Roman"/>
          <w:szCs w:val="24"/>
        </w:rPr>
        <w:t>Γιατί δεν δίνετε επαρκείς εξηγήσεις για μια διαδικασία, η οποία από αδιάβλητη έχει μετατραπεί σε απολύτως διαβλητή και έωλη;</w:t>
      </w:r>
    </w:p>
    <w:p w14:paraId="4B89F04D" w14:textId="77777777" w:rsidR="00BB0D3B" w:rsidRDefault="0084757C">
      <w:pPr>
        <w:spacing w:after="0" w:line="600" w:lineRule="auto"/>
        <w:ind w:firstLine="720"/>
        <w:jc w:val="both"/>
        <w:rPr>
          <w:rFonts w:eastAsia="Times New Roman"/>
          <w:szCs w:val="24"/>
        </w:rPr>
      </w:pPr>
      <w:r>
        <w:rPr>
          <w:rFonts w:eastAsia="Times New Roman"/>
          <w:szCs w:val="24"/>
        </w:rPr>
        <w:t>Πρέπει να δώσετε απαντήσεις. Μην ξεχνάτε ότι έχει κατατεθεί μήνυση και επομένως</w:t>
      </w:r>
      <w:r>
        <w:rPr>
          <w:rFonts w:eastAsia="Times New Roman"/>
          <w:szCs w:val="24"/>
        </w:rPr>
        <w:t>,</w:t>
      </w:r>
      <w:r>
        <w:rPr>
          <w:rFonts w:eastAsia="Times New Roman"/>
          <w:szCs w:val="24"/>
        </w:rPr>
        <w:t xml:space="preserve"> πιθανώς μια εισαγγελική αρχή τώρα να διενεργεί </w:t>
      </w:r>
      <w:r>
        <w:rPr>
          <w:rFonts w:eastAsia="Times New Roman"/>
          <w:szCs w:val="24"/>
        </w:rPr>
        <w:t>τη δέουσα έρευνα</w:t>
      </w:r>
      <w:r>
        <w:rPr>
          <w:rFonts w:eastAsia="Times New Roman"/>
          <w:szCs w:val="24"/>
        </w:rPr>
        <w:t>,</w:t>
      </w:r>
      <w:r>
        <w:rPr>
          <w:rFonts w:eastAsia="Times New Roman"/>
          <w:szCs w:val="24"/>
        </w:rPr>
        <w:t xml:space="preserve"> προκειμένου να διαπιστωθούν ποινικές πλέον ευθύνες σε φυσικά πρόσωπα.</w:t>
      </w:r>
    </w:p>
    <w:p w14:paraId="4B89F04E" w14:textId="77777777" w:rsidR="00BB0D3B" w:rsidRDefault="0084757C">
      <w:pPr>
        <w:spacing w:after="0" w:line="600" w:lineRule="auto"/>
        <w:ind w:firstLine="720"/>
        <w:jc w:val="both"/>
        <w:rPr>
          <w:rFonts w:eastAsia="Times New Roman"/>
          <w:szCs w:val="24"/>
        </w:rPr>
      </w:pPr>
      <w:r>
        <w:rPr>
          <w:rFonts w:eastAsia="Times New Roman"/>
          <w:szCs w:val="24"/>
        </w:rPr>
        <w:t>Κυρίες και κύριοι συνάδελφοι, κύριοι της Κυβέρνησης, κυρία Υπουργέ, που έχετε αναλάβει εδώ και λίγο καιρό τα καθήκοντά σας και ελπίζουμε παρά το γενικό κανόνα της συνέχ</w:t>
      </w:r>
      <w:r>
        <w:rPr>
          <w:rFonts w:eastAsia="Times New Roman"/>
          <w:szCs w:val="24"/>
        </w:rPr>
        <w:t>ειας της κυβερνητικής λειτουργίας εσείς να λειτουργήσετε κάπως διαφορετικά από τους προκατόχους σας.</w:t>
      </w:r>
    </w:p>
    <w:p w14:paraId="4B89F04F" w14:textId="77777777" w:rsidR="00BB0D3B" w:rsidRDefault="0084757C">
      <w:pPr>
        <w:spacing w:after="0" w:line="600" w:lineRule="auto"/>
        <w:ind w:firstLine="720"/>
        <w:jc w:val="both"/>
        <w:rPr>
          <w:rFonts w:eastAsia="Times New Roman"/>
          <w:szCs w:val="24"/>
        </w:rPr>
      </w:pPr>
      <w:r>
        <w:rPr>
          <w:rFonts w:eastAsia="Times New Roman"/>
          <w:szCs w:val="24"/>
        </w:rPr>
        <w:lastRenderedPageBreak/>
        <w:t xml:space="preserve">Δώστε απαντήσεις σε αυτά τα ερωτήματα. Δυστυχώς, έχετε να απαντήσετε και για όλη αυτήν την εξαιρετικά προβληματική διαδικασία, η οποία μόνο σε </w:t>
      </w:r>
      <w:proofErr w:type="spellStart"/>
      <w:r>
        <w:rPr>
          <w:rFonts w:eastAsia="Times New Roman"/>
          <w:szCs w:val="24"/>
        </w:rPr>
        <w:t>αποκομματικοποίηση</w:t>
      </w:r>
      <w:proofErr w:type="spellEnd"/>
      <w:r>
        <w:rPr>
          <w:rFonts w:eastAsia="Times New Roman"/>
          <w:szCs w:val="24"/>
        </w:rPr>
        <w:t xml:space="preserve"> της δημόσιας διοίκησης δεν παραπέμπει, αντιθέτως παραπέμπει σε συστηματική προσπάθεια άλωσής τ</w:t>
      </w:r>
      <w:r>
        <w:rPr>
          <w:rFonts w:eastAsia="Times New Roman"/>
          <w:szCs w:val="24"/>
        </w:rPr>
        <w:t xml:space="preserve">ης. Οφείλετε να δώσετε απαντήσεις. </w:t>
      </w:r>
    </w:p>
    <w:p w14:paraId="4B89F050" w14:textId="77777777" w:rsidR="00BB0D3B" w:rsidRDefault="0084757C">
      <w:pPr>
        <w:spacing w:after="0" w:line="600" w:lineRule="auto"/>
        <w:ind w:firstLine="720"/>
        <w:jc w:val="both"/>
        <w:rPr>
          <w:rFonts w:eastAsia="Times New Roman"/>
          <w:szCs w:val="24"/>
        </w:rPr>
      </w:pPr>
      <w:r>
        <w:rPr>
          <w:rFonts w:eastAsia="Times New Roman"/>
          <w:szCs w:val="24"/>
        </w:rPr>
        <w:t>Κοιτάξτε. Ο Πρωθυπουργός είπε κάποτε ότι για να χτίσει πρέπει πρώτα να χαλάσει. Εμείς πολύ φοβούμεθα ότι εδώ και τέσσερα χρόνια χαλάτε συστηματικά και δεν χτίζετε καθόλου και δυστυχώς</w:t>
      </w:r>
      <w:r>
        <w:rPr>
          <w:rFonts w:eastAsia="Times New Roman"/>
          <w:szCs w:val="24"/>
        </w:rPr>
        <w:t>,</w:t>
      </w:r>
      <w:r>
        <w:rPr>
          <w:rFonts w:eastAsia="Times New Roman"/>
          <w:szCs w:val="24"/>
        </w:rPr>
        <w:t xml:space="preserve"> θα έρθει μια επόμενη κυβέρνηση, η ο</w:t>
      </w:r>
      <w:r>
        <w:rPr>
          <w:rFonts w:eastAsia="Times New Roman"/>
          <w:szCs w:val="24"/>
        </w:rPr>
        <w:t>ποία θα αναλάβει το πολύ δύσκολο έργο μέσα σε ένα εντελώς ναρκοθετημένο πεδίο να χτίσει μέσα από τα χαλάσματα που εσείς αφήσατε.</w:t>
      </w:r>
    </w:p>
    <w:p w14:paraId="4B89F051" w14:textId="77777777" w:rsidR="00BB0D3B" w:rsidRDefault="0084757C">
      <w:pPr>
        <w:spacing w:after="0" w:line="600" w:lineRule="auto"/>
        <w:ind w:firstLine="720"/>
        <w:jc w:val="both"/>
        <w:rPr>
          <w:rFonts w:eastAsia="Times New Roman"/>
          <w:szCs w:val="24"/>
        </w:rPr>
      </w:pPr>
      <w:r>
        <w:rPr>
          <w:rFonts w:eastAsia="Times New Roman"/>
          <w:szCs w:val="24"/>
        </w:rPr>
        <w:t>Σας ευχαριστώ.</w:t>
      </w:r>
    </w:p>
    <w:p w14:paraId="4B89F052" w14:textId="77777777" w:rsidR="00BB0D3B" w:rsidRDefault="0084757C">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4B89F053"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ΠΡΟΕΔΡΕΥΟΥΣΑ (Α</w:t>
      </w:r>
      <w:r>
        <w:rPr>
          <w:rFonts w:eastAsia="Times New Roman" w:cs="Times New Roman"/>
          <w:b/>
          <w:szCs w:val="24"/>
        </w:rPr>
        <w:t>ναστασία</w:t>
      </w:r>
      <w:r>
        <w:rPr>
          <w:rFonts w:eastAsia="Times New Roman" w:cs="Times New Roman"/>
          <w:b/>
          <w:szCs w:val="24"/>
        </w:rPr>
        <w:t xml:space="preserve"> </w:t>
      </w:r>
      <w:r>
        <w:rPr>
          <w:rFonts w:eastAsia="Times New Roman" w:cs="Times New Roman"/>
          <w:b/>
          <w:szCs w:val="24"/>
        </w:rPr>
        <w:t>Χριστοδουλοπούλου</w:t>
      </w:r>
      <w:r>
        <w:rPr>
          <w:rFonts w:eastAsia="Times New Roman" w:cs="Times New Roman"/>
          <w:b/>
          <w:szCs w:val="24"/>
        </w:rPr>
        <w:t>):</w:t>
      </w:r>
      <w:r w:rsidRPr="00E97A30">
        <w:rPr>
          <w:rFonts w:eastAsia="Times New Roman" w:cs="Times New Roman"/>
          <w:b/>
          <w:szCs w:val="24"/>
        </w:rPr>
        <w:t xml:space="preserve"> </w:t>
      </w:r>
      <w:r w:rsidRPr="00620D4D">
        <w:rPr>
          <w:rFonts w:eastAsia="Times New Roman" w:cs="Times New Roman"/>
          <w:szCs w:val="24"/>
        </w:rPr>
        <w:t>Τώρα εκ μέρους</w:t>
      </w:r>
      <w:r w:rsidRPr="00620D4D">
        <w:rPr>
          <w:rFonts w:eastAsia="Times New Roman" w:cs="Times New Roman"/>
          <w:szCs w:val="24"/>
        </w:rPr>
        <w:t xml:space="preserve"> της Κυβέρνησης θα πάρει τον λόγο η Υπουργός Διοικητικής Ανασυγκρότησης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Ξενογιαννακοπούλου. </w:t>
      </w:r>
    </w:p>
    <w:p w14:paraId="4B89F054" w14:textId="77777777" w:rsidR="00BB0D3B" w:rsidRDefault="0084757C">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Έχετε είκοσι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στη συνέχεια δέκα λεπτά και πέντε λεπτά. Θα κάνετε χρήση όλου του χρόνου, κυρία Υπουργέ;</w:t>
      </w:r>
    </w:p>
    <w:p w14:paraId="4B89F055"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ΜΑΡΙΛΙΖΑ ΞΕΝΟΓΙΑΝΝΑΚΟΠΟΥΛ</w:t>
      </w:r>
      <w:r>
        <w:rPr>
          <w:rFonts w:eastAsia="Times New Roman" w:cs="Times New Roman"/>
          <w:b/>
          <w:szCs w:val="24"/>
        </w:rPr>
        <w:t>ΟΥ</w:t>
      </w:r>
      <w:r w:rsidRPr="00E97A30">
        <w:rPr>
          <w:rFonts w:eastAsia="Times New Roman" w:cs="Times New Roman"/>
          <w:b/>
          <w:szCs w:val="24"/>
        </w:rPr>
        <w:t xml:space="preserve"> </w:t>
      </w:r>
      <w:r>
        <w:rPr>
          <w:rFonts w:eastAsia="Times New Roman" w:cs="Times New Roman"/>
          <w:b/>
          <w:szCs w:val="24"/>
        </w:rPr>
        <w:t>(Υπουργός Διοικητικής Ανασυγκρότησης)</w:t>
      </w:r>
      <w:r w:rsidRPr="00E97A30">
        <w:rPr>
          <w:rFonts w:eastAsia="Times New Roman" w:cs="Times New Roman"/>
          <w:b/>
          <w:szCs w:val="24"/>
        </w:rPr>
        <w:t>:</w:t>
      </w:r>
      <w:r w:rsidRPr="00620D4D">
        <w:rPr>
          <w:rFonts w:eastAsia="Times New Roman" w:cs="Times New Roman"/>
          <w:szCs w:val="24"/>
        </w:rPr>
        <w:t xml:space="preserve"> Θα επιφυλαχτώ, κυρία Πρόεδρε. Θα δω πώς θα πάει η </w:t>
      </w:r>
      <w:proofErr w:type="spellStart"/>
      <w:r w:rsidRPr="00620D4D">
        <w:rPr>
          <w:rFonts w:eastAsia="Times New Roman" w:cs="Times New Roman"/>
          <w:szCs w:val="24"/>
        </w:rPr>
        <w:t>πρωτομιλία</w:t>
      </w:r>
      <w:proofErr w:type="spellEnd"/>
      <w:r w:rsidRPr="00620D4D">
        <w:rPr>
          <w:rFonts w:eastAsia="Times New Roman" w:cs="Times New Roman"/>
          <w:szCs w:val="24"/>
        </w:rPr>
        <w:t xml:space="preserve"> και </w:t>
      </w:r>
      <w:r>
        <w:rPr>
          <w:rFonts w:eastAsia="Times New Roman" w:cs="Times New Roman"/>
          <w:szCs w:val="24"/>
        </w:rPr>
        <w:t>θα επανέλθω</w:t>
      </w:r>
      <w:r w:rsidRPr="00620D4D">
        <w:rPr>
          <w:rFonts w:eastAsia="Times New Roman" w:cs="Times New Roman"/>
          <w:szCs w:val="24"/>
        </w:rPr>
        <w:t>.</w:t>
      </w:r>
    </w:p>
    <w:p w14:paraId="4B89F056"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b/>
          <w:szCs w:val="24"/>
        </w:rPr>
        <w:t xml:space="preserve">): </w:t>
      </w:r>
      <w:r w:rsidRPr="00620D4D">
        <w:rPr>
          <w:rFonts w:eastAsia="Times New Roman" w:cs="Times New Roman"/>
          <w:szCs w:val="24"/>
        </w:rPr>
        <w:t>Ορίστε, κυρία Υπουργέ, έχετε τον λόγο.</w:t>
      </w:r>
    </w:p>
    <w:p w14:paraId="4B89F057"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ΜΑΡΙΛΙΖΑ ΞΕΝΟΓΙΑΝΝΑΚΟΠΟΥΛΟΥ (Υπουργός Διοικητικής Ανα</w:t>
      </w:r>
      <w:r>
        <w:rPr>
          <w:rFonts w:eastAsia="Times New Roman" w:cs="Times New Roman"/>
          <w:b/>
          <w:szCs w:val="24"/>
        </w:rPr>
        <w:t xml:space="preserve">συγκρότησης): </w:t>
      </w:r>
      <w:r w:rsidRPr="001A56D6">
        <w:rPr>
          <w:rFonts w:eastAsia="Times New Roman" w:cs="Times New Roman"/>
          <w:szCs w:val="24"/>
        </w:rPr>
        <w:t>Ευχαριστώ πολύ.</w:t>
      </w:r>
    </w:p>
    <w:p w14:paraId="4B89F05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Κυρία Πρόεδρε, κυρίες και κύριοι Βουλευτές, θέλω, κατ’ αρχάς να εκφράσω τη χαρά μου</w:t>
      </w:r>
      <w:r>
        <w:rPr>
          <w:rFonts w:eastAsia="Times New Roman" w:cs="Times New Roman"/>
          <w:szCs w:val="24"/>
        </w:rPr>
        <w:t>,</w:t>
      </w:r>
      <w:r>
        <w:rPr>
          <w:rFonts w:eastAsia="Times New Roman" w:cs="Times New Roman"/>
          <w:szCs w:val="24"/>
        </w:rPr>
        <w:t xml:space="preserve"> που βρίσκομαι σήμερα στο Βήμα της Βουλής για να απαντήσω στην επίκαιρη επερώτηση των Βουλευτών της Νέας Δημοκρατίας. </w:t>
      </w:r>
    </w:p>
    <w:p w14:paraId="4B89F05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χαίρομαι για δύο λό</w:t>
      </w:r>
      <w:r>
        <w:rPr>
          <w:rFonts w:eastAsia="Times New Roman" w:cs="Times New Roman"/>
          <w:szCs w:val="24"/>
        </w:rPr>
        <w:t>γους. Ο πρώτος είναι γιατί πιστεύω πραγματικά στον κοινοβουλευτικό έλεγχο και στην εποικοδομητική συνεργασία της Κυβέρνησης και των Υπουργών με το Κοινοβούλιο. Παρ</w:t>
      </w:r>
      <w:r>
        <w:rPr>
          <w:rFonts w:eastAsia="Times New Roman" w:cs="Times New Roman"/>
          <w:szCs w:val="24"/>
        </w:rPr>
        <w:t xml:space="preserve">’ </w:t>
      </w:r>
      <w:r>
        <w:rPr>
          <w:rFonts w:eastAsia="Times New Roman" w:cs="Times New Roman"/>
          <w:szCs w:val="24"/>
        </w:rPr>
        <w:t xml:space="preserve">ότι είμαι λίγες εβδομάδες σε αυτή τη θέση, </w:t>
      </w:r>
      <w:r>
        <w:rPr>
          <w:rFonts w:eastAsia="Times New Roman" w:cs="Times New Roman"/>
          <w:szCs w:val="24"/>
        </w:rPr>
        <w:lastRenderedPageBreak/>
        <w:t>προσήλθα πραγματικά εποικοδομητικά, γιατί πιστεύ</w:t>
      </w:r>
      <w:r>
        <w:rPr>
          <w:rFonts w:eastAsia="Times New Roman" w:cs="Times New Roman"/>
          <w:szCs w:val="24"/>
        </w:rPr>
        <w:t>ω ότι θα οικοδομήσουμε τέτοια σχέση και θα το αποδείξουμε και στο μέλλον.</w:t>
      </w:r>
    </w:p>
    <w:p w14:paraId="4B89F05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Χαίρομαι, </w:t>
      </w:r>
      <w:r>
        <w:rPr>
          <w:rFonts w:eastAsia="Times New Roman" w:cs="Times New Roman"/>
          <w:szCs w:val="24"/>
        </w:rPr>
        <w:t>όμως,</w:t>
      </w:r>
      <w:r>
        <w:rPr>
          <w:rFonts w:eastAsia="Times New Roman" w:cs="Times New Roman"/>
          <w:szCs w:val="24"/>
        </w:rPr>
        <w:t xml:space="preserve"> και για ένα</w:t>
      </w:r>
      <w:r>
        <w:rPr>
          <w:rFonts w:eastAsia="Times New Roman" w:cs="Times New Roman"/>
          <w:szCs w:val="24"/>
        </w:rPr>
        <w:t>ν</w:t>
      </w:r>
      <w:r>
        <w:rPr>
          <w:rFonts w:eastAsia="Times New Roman" w:cs="Times New Roman"/>
          <w:szCs w:val="24"/>
        </w:rPr>
        <w:t xml:space="preserve"> δεύτερο λόγο, γιατί μου δίνετε την ευκαιρία να μπορέσω να τοποθετηθώ και να αποσαφηνίσω και κάποια θέματα γύρω από τα κρίσιμα ζητήματα της δημόσιας διοίκησης και της επιλογής των επιτελικών στελεχών, κάτι που είναι στην καρδιά μιας συνολικής και συλλογική</w:t>
      </w:r>
      <w:r>
        <w:rPr>
          <w:rFonts w:eastAsia="Times New Roman" w:cs="Times New Roman"/>
          <w:szCs w:val="24"/>
        </w:rPr>
        <w:t xml:space="preserve">ς προσπάθειας σε αυτή τη νέα περίοδο που πλέον έχει εισέλθει η χώρα μας και στην υλοποίηση ενός αναγκαίου σχεδίου θεσμικής, παραγωγικής και κοινωνικής ανασυγκρότησης. Γιατί η δημόσια διοίκηση είναι αυτονόητο -και εδώ νομίζω θα συμφωνήσουμε όλοι- ότι είναι </w:t>
      </w:r>
      <w:r>
        <w:rPr>
          <w:rFonts w:eastAsia="Times New Roman" w:cs="Times New Roman"/>
          <w:szCs w:val="24"/>
        </w:rPr>
        <w:t>στην καρδιά αυτής της προσπάθειας και βέβαια είναι ο κρίσιμος παράγοντας για τη λειτουργία των θεσμών της δημοκρατίας, της ανάπτυξης και του κοινωνικού κράτους.</w:t>
      </w:r>
    </w:p>
    <w:p w14:paraId="4B89F05B" w14:textId="77777777" w:rsidR="00BB0D3B" w:rsidRDefault="0084757C">
      <w:pPr>
        <w:spacing w:after="0" w:line="600" w:lineRule="auto"/>
        <w:ind w:firstLine="720"/>
        <w:jc w:val="both"/>
        <w:rPr>
          <w:rFonts w:eastAsia="Times New Roman"/>
          <w:szCs w:val="24"/>
        </w:rPr>
      </w:pPr>
      <w:r>
        <w:rPr>
          <w:rFonts w:eastAsia="Times New Roman" w:cs="Times New Roman"/>
          <w:szCs w:val="24"/>
        </w:rPr>
        <w:t>Πιστεύω ότι δεν είναι τυχαίο -και θα κάνω και δύο, τρεις γενικές παρατηρήσεις- ότι και ο Πρωθυπ</w:t>
      </w:r>
      <w:r>
        <w:rPr>
          <w:rFonts w:eastAsia="Times New Roman" w:cs="Times New Roman"/>
          <w:szCs w:val="24"/>
        </w:rPr>
        <w:t xml:space="preserve">ουργός πριν λίγες εβδομάδες στη Διεθνή Έκθεση Θεσσαλονίκης, όταν παρουσίασε τις </w:t>
      </w:r>
      <w:r>
        <w:rPr>
          <w:rFonts w:eastAsia="Times New Roman" w:cs="Times New Roman"/>
          <w:szCs w:val="24"/>
        </w:rPr>
        <w:lastRenderedPageBreak/>
        <w:t>μεγάλες προτεραιότητες και το πλαίσιο σε αυτή τη νέα εποχή μετά τα μνημόνια που η χώρα μας γύρισε σελίδα, αναφέρθηκε στη δημόσια διοίκηση και στη δέσμευση που έχουμε ως Κυβέρνη</w:t>
      </w:r>
      <w:r>
        <w:rPr>
          <w:rFonts w:eastAsia="Times New Roman" w:cs="Times New Roman"/>
          <w:szCs w:val="24"/>
        </w:rPr>
        <w:t>ση προκειμένου να ολοκληρωθούν όλες οι διαδικασίες, οι οποίες έχουν ξεκινήσει για την απαραίτητη διοικητική ανασυγκρότηση και τις συναφείς μεταρρυθμίσεις που βρίσκονται σε εξέλιξη.</w:t>
      </w:r>
    </w:p>
    <w:p w14:paraId="4B89F05C" w14:textId="77777777" w:rsidR="00BB0D3B" w:rsidRDefault="0084757C">
      <w:pPr>
        <w:spacing w:after="0" w:line="600" w:lineRule="auto"/>
        <w:ind w:firstLine="720"/>
        <w:jc w:val="both"/>
        <w:rPr>
          <w:rFonts w:eastAsia="Times New Roman"/>
          <w:szCs w:val="24"/>
        </w:rPr>
      </w:pPr>
      <w:r>
        <w:rPr>
          <w:rFonts w:eastAsia="Times New Roman"/>
          <w:szCs w:val="24"/>
        </w:rPr>
        <w:t xml:space="preserve">Ξέρετε πολύ καλά ότι η δημόσια διοίκηση κατά τη </w:t>
      </w:r>
      <w:proofErr w:type="spellStart"/>
      <w:r>
        <w:rPr>
          <w:rFonts w:eastAsia="Times New Roman"/>
          <w:szCs w:val="24"/>
        </w:rPr>
        <w:t>μνημονιακή</w:t>
      </w:r>
      <w:proofErr w:type="spellEnd"/>
      <w:r>
        <w:rPr>
          <w:rFonts w:eastAsia="Times New Roman"/>
          <w:szCs w:val="24"/>
        </w:rPr>
        <w:t xml:space="preserve"> περίοδο</w:t>
      </w:r>
      <w:r w:rsidRPr="00C02248">
        <w:rPr>
          <w:rFonts w:eastAsia="Times New Roman"/>
          <w:szCs w:val="24"/>
        </w:rPr>
        <w:t xml:space="preserve"> </w:t>
      </w:r>
      <w:r>
        <w:rPr>
          <w:rFonts w:eastAsia="Times New Roman"/>
          <w:szCs w:val="24"/>
        </w:rPr>
        <w:t>υπέστη μ</w:t>
      </w:r>
      <w:r>
        <w:rPr>
          <w:rFonts w:eastAsia="Times New Roman"/>
          <w:szCs w:val="24"/>
        </w:rPr>
        <w:t xml:space="preserve">ία συνολική απαξίωση. Κι αυτό όχι μόνο στη χώρα μας. Η επικράτηση μίας ακραίας νεοφιλελεύθερης αντίληψης, που είχε ξεκινήσει ήδη από τη δεκαετία του 1990 με την παγκοσμιοποίηση, ήρθε να απαξιώσει συνολικά τις κρατικές λειτουργίες. </w:t>
      </w:r>
    </w:p>
    <w:p w14:paraId="4B89F05D" w14:textId="77777777" w:rsidR="00BB0D3B" w:rsidRDefault="0084757C">
      <w:pPr>
        <w:spacing w:after="0" w:line="600" w:lineRule="auto"/>
        <w:ind w:firstLine="720"/>
        <w:jc w:val="both"/>
        <w:rPr>
          <w:rFonts w:eastAsia="Times New Roman"/>
          <w:szCs w:val="24"/>
        </w:rPr>
      </w:pPr>
      <w:r>
        <w:rPr>
          <w:rFonts w:eastAsia="Times New Roman"/>
          <w:szCs w:val="24"/>
        </w:rPr>
        <w:t>Και πρέπει να σας πω, επ</w:t>
      </w:r>
      <w:r>
        <w:rPr>
          <w:rFonts w:eastAsia="Times New Roman"/>
          <w:szCs w:val="24"/>
        </w:rPr>
        <w:t>ειδή έχω εργαστεί πολλά χρόνια και στην ευρωπαϊκή διοίκηση, την ίδια προσπάθεια απαξίωσης βίωσε την ίδια περίοδο και η ευρωπαϊκή διοίκηση και μία γενική προσπάθεια να συρρικνωθεί το κράτος, να υπάρχει ιδιωτικοποίηση στο χώρο των δημοσίων υπηρεσιών, όπως επ</w:t>
      </w:r>
      <w:r>
        <w:rPr>
          <w:rFonts w:eastAsia="Times New Roman"/>
          <w:szCs w:val="24"/>
        </w:rPr>
        <w:t>ίσης, επιχειρήθηκε και μία ισοπεδωτική απαξίωση των δημοσίων λειτουργών, των δημοσίων υπαλλήλων.</w:t>
      </w:r>
    </w:p>
    <w:p w14:paraId="4B89F05E" w14:textId="77777777" w:rsidR="00BB0D3B" w:rsidRDefault="0084757C">
      <w:pPr>
        <w:spacing w:after="0" w:line="600" w:lineRule="auto"/>
        <w:ind w:firstLine="720"/>
        <w:jc w:val="both"/>
        <w:rPr>
          <w:rFonts w:eastAsia="Times New Roman"/>
          <w:szCs w:val="24"/>
        </w:rPr>
      </w:pPr>
      <w:r>
        <w:rPr>
          <w:rFonts w:eastAsia="Times New Roman"/>
          <w:szCs w:val="24"/>
        </w:rPr>
        <w:lastRenderedPageBreak/>
        <w:t>Αυτό σε κα</w:t>
      </w:r>
      <w:r>
        <w:rPr>
          <w:rFonts w:eastAsia="Times New Roman"/>
          <w:szCs w:val="24"/>
        </w:rPr>
        <w:t>μ</w:t>
      </w:r>
      <w:r>
        <w:rPr>
          <w:rFonts w:eastAsia="Times New Roman"/>
          <w:szCs w:val="24"/>
        </w:rPr>
        <w:t>μία περίπτωση δεν σημαίνει ότι δεν υπήρχαν και δεν υπάρχουν παθογένειες και προβλήματα. Ίσα</w:t>
      </w:r>
      <w:r>
        <w:rPr>
          <w:rFonts w:eastAsia="Times New Roman"/>
          <w:szCs w:val="24"/>
        </w:rPr>
        <w:t>-</w:t>
      </w:r>
      <w:r>
        <w:rPr>
          <w:rFonts w:eastAsia="Times New Roman"/>
          <w:szCs w:val="24"/>
        </w:rPr>
        <w:t>ίσα, υπάρχουν προβλήματα που πρέπει  να τα αντιμετωπίσου</w:t>
      </w:r>
      <w:r>
        <w:rPr>
          <w:rFonts w:eastAsia="Times New Roman"/>
          <w:szCs w:val="24"/>
        </w:rPr>
        <w:t>με κ</w:t>
      </w:r>
      <w:r>
        <w:rPr>
          <w:rFonts w:eastAsia="Times New Roman"/>
          <w:szCs w:val="24"/>
        </w:rPr>
        <w:t>α</w:t>
      </w:r>
      <w:r>
        <w:rPr>
          <w:rFonts w:eastAsia="Times New Roman"/>
          <w:szCs w:val="24"/>
        </w:rPr>
        <w:t>ι αυτή είναι μία συνεχής προσπάθεια. Δεν πρέπει να ισοπεδώνουμε και κα</w:t>
      </w:r>
      <w:r>
        <w:rPr>
          <w:rFonts w:eastAsia="Times New Roman"/>
          <w:szCs w:val="24"/>
        </w:rPr>
        <w:t>μ</w:t>
      </w:r>
      <w:r>
        <w:rPr>
          <w:rFonts w:eastAsia="Times New Roman"/>
          <w:szCs w:val="24"/>
        </w:rPr>
        <w:t xml:space="preserve">μία περίοδο, γιατί μεγάλες τομές έχουν γίνει καθ’ όλη τη διάρκεια αυτή. </w:t>
      </w:r>
    </w:p>
    <w:p w14:paraId="4B89F05F" w14:textId="77777777" w:rsidR="00BB0D3B" w:rsidRDefault="0084757C">
      <w:pPr>
        <w:spacing w:after="0" w:line="600" w:lineRule="auto"/>
        <w:ind w:firstLine="720"/>
        <w:jc w:val="both"/>
        <w:rPr>
          <w:rFonts w:eastAsia="Times New Roman"/>
          <w:szCs w:val="24"/>
        </w:rPr>
      </w:pPr>
      <w:r>
        <w:rPr>
          <w:rFonts w:eastAsia="Times New Roman"/>
          <w:szCs w:val="24"/>
        </w:rPr>
        <w:t>Δηλαδή, το ΑΣΕΠ το οποίο είναι μία μεγάλη εγγύηση και όλοι πλέον το παραδεχόμαστε και σεβόμαστε την ανεξαρτ</w:t>
      </w:r>
      <w:r>
        <w:rPr>
          <w:rFonts w:eastAsia="Times New Roman"/>
          <w:szCs w:val="24"/>
        </w:rPr>
        <w:t>ησία του, τα ζητήματα της αποκέντρωσης και της Αυτοδιοίκησης, τα θέματα του ΚΕΠ, της «</w:t>
      </w:r>
      <w:r>
        <w:rPr>
          <w:rFonts w:eastAsia="Times New Roman"/>
          <w:szCs w:val="24"/>
        </w:rPr>
        <w:t>ΔΙΑΦΑΝΕΙΑΣ</w:t>
      </w:r>
      <w:r>
        <w:rPr>
          <w:rFonts w:eastAsia="Times New Roman"/>
          <w:szCs w:val="24"/>
        </w:rPr>
        <w:t>» και της «</w:t>
      </w:r>
      <w:r>
        <w:rPr>
          <w:rFonts w:eastAsia="Times New Roman"/>
          <w:szCs w:val="24"/>
        </w:rPr>
        <w:t>ΔΙΑΥΓΕΙΑΣ</w:t>
      </w:r>
      <w:r>
        <w:rPr>
          <w:rFonts w:eastAsia="Times New Roman"/>
          <w:szCs w:val="24"/>
        </w:rPr>
        <w:t>», είναι ζητήματα πάνω στα οποία ερχόμαστε σε κάθε περίοδο να οικοδομήσουμε.</w:t>
      </w:r>
    </w:p>
    <w:p w14:paraId="4B89F060" w14:textId="77777777" w:rsidR="00BB0D3B" w:rsidRDefault="0084757C">
      <w:pPr>
        <w:spacing w:after="0" w:line="600" w:lineRule="auto"/>
        <w:ind w:firstLine="720"/>
        <w:jc w:val="both"/>
        <w:rPr>
          <w:rFonts w:eastAsia="Times New Roman"/>
          <w:szCs w:val="24"/>
        </w:rPr>
      </w:pPr>
      <w:r>
        <w:rPr>
          <w:rFonts w:eastAsia="Times New Roman"/>
          <w:szCs w:val="24"/>
        </w:rPr>
        <w:t xml:space="preserve">Άρα λοιπόν, η ισοπέδωση δεν βοηθάει. Αντίθετα, νομίζω ότι τώρα </w:t>
      </w:r>
      <w:r>
        <w:rPr>
          <w:rFonts w:eastAsia="Times New Roman"/>
          <w:szCs w:val="24"/>
        </w:rPr>
        <w:t xml:space="preserve">που γυρίζουμε σελίδα και προχωράμε μπροστά, πρέπει να καταστήσουμε τη δημόσια διοίκηση πραγματικά και αποτελεσματική και σύγχρονη και ανεξάρτητη και να μπορεί πραγματικά να είναι ο κινητήριος μοχλός σε αυτή τη νέα προσπάθεια ανασυγκρότησης της χώρας μας.  </w:t>
      </w:r>
    </w:p>
    <w:p w14:paraId="4B89F061" w14:textId="77777777" w:rsidR="00BB0D3B" w:rsidRDefault="0084757C">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α</w:t>
      </w:r>
      <w:r>
        <w:rPr>
          <w:rFonts w:eastAsia="Times New Roman"/>
          <w:szCs w:val="24"/>
        </w:rPr>
        <w:t xml:space="preserve">ι επειδή άκουσα και κριτική γύρω από το πώς αντιμετωπίζουν οι θεσμοί και οι εταίροι μας τις προσπάθειες που γίνονται, θα έλεγα ότι δεν πρέπει να έχουμε μία προσέγγιση </w:t>
      </w:r>
      <w:proofErr w:type="spellStart"/>
      <w:r>
        <w:rPr>
          <w:rFonts w:eastAsia="Times New Roman"/>
          <w:szCs w:val="24"/>
        </w:rPr>
        <w:t>αλά</w:t>
      </w:r>
      <w:proofErr w:type="spellEnd"/>
      <w:r>
        <w:rPr>
          <w:rFonts w:eastAsia="Times New Roman"/>
          <w:szCs w:val="24"/>
        </w:rPr>
        <w:t xml:space="preserve"> καρτ</w:t>
      </w:r>
      <w:r>
        <w:rPr>
          <w:rFonts w:eastAsia="Times New Roman"/>
          <w:szCs w:val="24"/>
        </w:rPr>
        <w:t>. Οι διαπραγματεύσεις και οι σχέσεις με τους εταίρους και τους θεσμούς ήταν πά</w:t>
      </w:r>
      <w:r>
        <w:rPr>
          <w:rFonts w:eastAsia="Times New Roman"/>
          <w:szCs w:val="24"/>
        </w:rPr>
        <w:t xml:space="preserve">ρα πολύ δύσκολες τα προηγούμενα χρόνια.  </w:t>
      </w:r>
    </w:p>
    <w:p w14:paraId="4B89F062" w14:textId="77777777" w:rsidR="00BB0D3B" w:rsidRDefault="0084757C">
      <w:pPr>
        <w:spacing w:after="0" w:line="600" w:lineRule="auto"/>
        <w:ind w:firstLine="720"/>
        <w:jc w:val="both"/>
        <w:rPr>
          <w:rFonts w:eastAsia="Times New Roman"/>
          <w:szCs w:val="24"/>
        </w:rPr>
      </w:pPr>
      <w:r>
        <w:rPr>
          <w:rFonts w:eastAsia="Times New Roman"/>
          <w:szCs w:val="24"/>
        </w:rPr>
        <w:t xml:space="preserve">Εδώ θέλω να σημειώσω ότι η προκάτοχός μου, η κ. </w:t>
      </w:r>
      <w:proofErr w:type="spellStart"/>
      <w:r>
        <w:rPr>
          <w:rFonts w:eastAsia="Times New Roman"/>
          <w:szCs w:val="24"/>
        </w:rPr>
        <w:t>Γεροβασίλη</w:t>
      </w:r>
      <w:proofErr w:type="spellEnd"/>
      <w:r>
        <w:rPr>
          <w:rFonts w:eastAsia="Times New Roman"/>
          <w:szCs w:val="24"/>
        </w:rPr>
        <w:t>, σε μια πάρα πολύ δύσκολη περίοδο έκανε ένα πάρα πολύ σημαντικό έργο και μάλιστα, με πολλή εργατικότητα και συνέπεια και μπόρεσε να πετύχει και μια σειρά π</w:t>
      </w:r>
      <w:r>
        <w:rPr>
          <w:rFonts w:eastAsia="Times New Roman"/>
          <w:szCs w:val="24"/>
        </w:rPr>
        <w:t xml:space="preserve">ράγματα, που εμείς καλούμαστε σήμερα να ολοκληρώσουμε και να δώσουμε μία συνέχεια. </w:t>
      </w:r>
    </w:p>
    <w:p w14:paraId="4B89F063" w14:textId="77777777" w:rsidR="00BB0D3B" w:rsidRDefault="0084757C">
      <w:pPr>
        <w:spacing w:after="0" w:line="600" w:lineRule="auto"/>
        <w:ind w:firstLine="720"/>
        <w:jc w:val="both"/>
        <w:rPr>
          <w:rFonts w:eastAsia="Times New Roman"/>
          <w:szCs w:val="24"/>
        </w:rPr>
      </w:pPr>
      <w:r>
        <w:rPr>
          <w:rFonts w:eastAsia="Times New Roman"/>
          <w:szCs w:val="24"/>
        </w:rPr>
        <w:t>Κλείνοντας, λοιπόν, τις γενικές παρατηρήσεις –επιτρέψτε μου αυτή την κατάχρηση, αλλά μιας που είναι η πρώτη φορά που απευθύνομαι στο Κοινοβούλιο- να πω ότι σε αυτή την περί</w:t>
      </w:r>
      <w:r>
        <w:rPr>
          <w:rFonts w:eastAsia="Times New Roman"/>
          <w:szCs w:val="24"/>
        </w:rPr>
        <w:t xml:space="preserve">οδο θέτουμε τρεις μεγάλες προτεραιότητες στον τομέα της διοικητικής ανασυγκρότησης:   </w:t>
      </w:r>
    </w:p>
    <w:p w14:paraId="4B89F064" w14:textId="77777777" w:rsidR="00BB0D3B" w:rsidRDefault="0084757C">
      <w:pPr>
        <w:spacing w:after="0" w:line="600" w:lineRule="auto"/>
        <w:ind w:firstLine="720"/>
        <w:jc w:val="both"/>
        <w:rPr>
          <w:rFonts w:eastAsia="Times New Roman"/>
          <w:szCs w:val="24"/>
        </w:rPr>
      </w:pPr>
      <w:r>
        <w:rPr>
          <w:rFonts w:eastAsia="Times New Roman"/>
          <w:szCs w:val="24"/>
        </w:rPr>
        <w:lastRenderedPageBreak/>
        <w:t>Η πρώτη, είναι ακριβώς αυτή που ανέφερα προηγούμενα, η ολοκλήρωση της προσπάθειας της διοικητικής ανασυγκρότησης και των μεγάλων μεταρρυθμίσεων οι οποίες έχουν ξεκινήσει</w:t>
      </w:r>
      <w:r>
        <w:rPr>
          <w:rFonts w:eastAsia="Times New Roman"/>
          <w:szCs w:val="24"/>
        </w:rPr>
        <w:t xml:space="preserve"> για την ενδυνάμωση του δημόσιου τομέα και της λειτουργίας του. </w:t>
      </w:r>
    </w:p>
    <w:p w14:paraId="4B89F065" w14:textId="77777777" w:rsidR="00BB0D3B" w:rsidRDefault="0084757C">
      <w:pPr>
        <w:spacing w:after="0" w:line="600" w:lineRule="auto"/>
        <w:ind w:firstLine="720"/>
        <w:jc w:val="both"/>
        <w:rPr>
          <w:rFonts w:eastAsia="Times New Roman"/>
          <w:szCs w:val="24"/>
        </w:rPr>
      </w:pPr>
      <w:r>
        <w:rPr>
          <w:rFonts w:eastAsia="Times New Roman"/>
          <w:szCs w:val="24"/>
        </w:rPr>
        <w:t>Η δεύτερη μεγάλη προτεραιότητα είναι ακριβώς να μπορέσει η δημόσια διοίκηση να συμμετάσχει σε αυτή τη συλλογική και συνολική προσπάθεια του σχεδίου ανασυγκρότησης της χώρας μας, με την ενδυνά</w:t>
      </w:r>
      <w:r>
        <w:rPr>
          <w:rFonts w:eastAsia="Times New Roman"/>
          <w:szCs w:val="24"/>
        </w:rPr>
        <w:t xml:space="preserve">μωσή της, με την επιμόρφωση των στελεχών και με την αναγκαία ανανέωση, μέσα από </w:t>
      </w:r>
      <w:proofErr w:type="spellStart"/>
      <w:r>
        <w:rPr>
          <w:rFonts w:eastAsia="Times New Roman"/>
          <w:szCs w:val="24"/>
        </w:rPr>
        <w:t>στοχευμένες</w:t>
      </w:r>
      <w:proofErr w:type="spellEnd"/>
      <w:r>
        <w:rPr>
          <w:rFonts w:eastAsia="Times New Roman"/>
          <w:szCs w:val="24"/>
        </w:rPr>
        <w:t xml:space="preserve"> προσλήψεις -θα επανέλθω σε αυτό- και φυσικά, μέσα στο πλαίσιο του δημοσιονομικού πλαισίου και των συγκεκριμένων αναγκών που αυτή τη στιγμή έχουμε στην περίοδο που δ</w:t>
      </w:r>
      <w:r>
        <w:rPr>
          <w:rFonts w:eastAsia="Times New Roman"/>
          <w:szCs w:val="24"/>
        </w:rPr>
        <w:t xml:space="preserve">ιανύουμε. </w:t>
      </w:r>
    </w:p>
    <w:p w14:paraId="4B89F066" w14:textId="77777777" w:rsidR="00BB0D3B" w:rsidRDefault="0084757C">
      <w:pPr>
        <w:spacing w:after="0" w:line="600" w:lineRule="auto"/>
        <w:ind w:firstLine="720"/>
        <w:jc w:val="both"/>
        <w:rPr>
          <w:rFonts w:eastAsia="Times New Roman"/>
          <w:szCs w:val="24"/>
        </w:rPr>
      </w:pPr>
      <w:r>
        <w:rPr>
          <w:rFonts w:eastAsia="Times New Roman"/>
          <w:szCs w:val="24"/>
        </w:rPr>
        <w:t>Και η τρίτη μεγάλη προτεραιότητα είναι η συνεχής προσπάθεια για την ποιοτική και ψηφιακή αναβάθμιση της δημόσιας διοίκησης και της λειτουργίας της, η οποία είναι πρώτα απ’ όλα για την εξυπηρέτηση του πολίτη, αλλά φυσικά και της πραγματικής οικον</w:t>
      </w:r>
      <w:r>
        <w:rPr>
          <w:rFonts w:eastAsia="Times New Roman"/>
          <w:szCs w:val="24"/>
        </w:rPr>
        <w:t>ομίας, της επιχειρηματικότητας και του κοινωνικού κράτους.</w:t>
      </w:r>
    </w:p>
    <w:p w14:paraId="4B89F067" w14:textId="77777777" w:rsidR="00BB0D3B" w:rsidRDefault="0084757C">
      <w:pPr>
        <w:spacing w:after="0" w:line="600" w:lineRule="auto"/>
        <w:ind w:firstLine="720"/>
        <w:jc w:val="both"/>
        <w:rPr>
          <w:rFonts w:eastAsia="Times New Roman"/>
          <w:szCs w:val="24"/>
        </w:rPr>
      </w:pPr>
      <w:r>
        <w:rPr>
          <w:rFonts w:eastAsia="Times New Roman"/>
          <w:szCs w:val="24"/>
        </w:rPr>
        <w:lastRenderedPageBreak/>
        <w:t>Όταν ανέλαβε η Κυβέρνηση μετά τις εκλογές του 2015, έπρεπε να κινηθεί αμέσως και κινήθηκε σε δύο κατευθύνσεις:</w:t>
      </w:r>
    </w:p>
    <w:p w14:paraId="4B89F068" w14:textId="77777777" w:rsidR="00BB0D3B" w:rsidRDefault="0084757C">
      <w:pPr>
        <w:spacing w:after="0" w:line="600" w:lineRule="auto"/>
        <w:ind w:firstLine="720"/>
        <w:jc w:val="both"/>
        <w:rPr>
          <w:rFonts w:eastAsia="Times New Roman"/>
          <w:szCs w:val="24"/>
        </w:rPr>
      </w:pPr>
      <w:r>
        <w:rPr>
          <w:rFonts w:eastAsia="Times New Roman"/>
          <w:szCs w:val="24"/>
        </w:rPr>
        <w:t>Η πρώτη –κ</w:t>
      </w:r>
      <w:r>
        <w:rPr>
          <w:rFonts w:eastAsia="Times New Roman"/>
          <w:szCs w:val="24"/>
        </w:rPr>
        <w:t>α</w:t>
      </w:r>
      <w:r>
        <w:rPr>
          <w:rFonts w:eastAsia="Times New Roman"/>
          <w:szCs w:val="24"/>
        </w:rPr>
        <w:t>ι αυτό ήταν η νομοθεσία που πέρασε το 2015- ήταν να μπορέσει να αντιμετωπίσ</w:t>
      </w:r>
      <w:r>
        <w:rPr>
          <w:rFonts w:eastAsia="Times New Roman"/>
          <w:szCs w:val="24"/>
        </w:rPr>
        <w:t xml:space="preserve">ει και να αποκαταστήσει τις μεγάλες αδικίες και τα προβλήματα που βρήκε από τη διακυβέρνηση της Νέας Δημοκρατίας, όταν έγινε η αλλαγή το 2015. </w:t>
      </w:r>
    </w:p>
    <w:p w14:paraId="4B89F06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αναφέρομαι εδώ στο</w:t>
      </w:r>
      <w:r>
        <w:rPr>
          <w:rFonts w:eastAsia="Times New Roman" w:cs="Times New Roman"/>
          <w:szCs w:val="24"/>
        </w:rPr>
        <w:t>ν</w:t>
      </w:r>
      <w:r>
        <w:rPr>
          <w:rFonts w:eastAsia="Times New Roman" w:cs="Times New Roman"/>
          <w:szCs w:val="24"/>
        </w:rPr>
        <w:t xml:space="preserve"> νόμο που έφερε τότε η κυβέρνηση σχετικά με την κατάργηση της περίφημης διαθεσιμότητας -και όλα τα προβλήματα και τη μεγάλη ανασφάλεια που είχε δημιουργήσει στον δημόσιο τομέα- τα ζητήματα των απολύσεων, και να μπορέσει να αποκατασταθεί μια στοιχειώδης στα</w:t>
      </w:r>
      <w:r>
        <w:rPr>
          <w:rFonts w:eastAsia="Times New Roman" w:cs="Times New Roman"/>
          <w:szCs w:val="24"/>
        </w:rPr>
        <w:t>θερότητα και ένα αίσθημα εσωτερικής εμπιστοσύνης μέσα στη δημόσια διοίκηση. Γιατί ξέρετε πολύ καλά ότι για να λειτουργεί η δημόσια διοίκηση, πρέπει πρώτα απ’ όλα το στελεχικό δυναμικό, το ανθρώπινο δυναμικό της δημόσιας διοίκησης να νιώθει ότι έχει αξιοπρέ</w:t>
      </w:r>
      <w:r>
        <w:rPr>
          <w:rFonts w:eastAsia="Times New Roman" w:cs="Times New Roman"/>
          <w:szCs w:val="24"/>
        </w:rPr>
        <w:t>πεια, ότι δεν απαξιώνεται και ότι πραγματικά η δουλειά του πιάνει τόπο.</w:t>
      </w:r>
    </w:p>
    <w:p w14:paraId="4B89F06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αναφερθήκατε περί κομματικοποιήσεων, περί κομματικού κράτους, εγκάθετων, περί εγκλωβισμού για το μέλλον, εγώ θα ήθελα να σας θυμίσω ότι ο Πρόεδρος της Νέας Δημοκρατίας ο οπο</w:t>
      </w:r>
      <w:r>
        <w:rPr>
          <w:rFonts w:eastAsia="Times New Roman" w:cs="Times New Roman"/>
          <w:szCs w:val="24"/>
        </w:rPr>
        <w:t xml:space="preserve">ίος ήταν στη θέση μου –ήταν Υπουργός τότε Διοικητικής Μεταρρύθμισης- εν μία </w:t>
      </w:r>
      <w:proofErr w:type="spellStart"/>
      <w:r>
        <w:rPr>
          <w:rFonts w:eastAsia="Times New Roman" w:cs="Times New Roman"/>
          <w:szCs w:val="24"/>
        </w:rPr>
        <w:t>νυκτί</w:t>
      </w:r>
      <w:proofErr w:type="spellEnd"/>
      <w:r>
        <w:rPr>
          <w:rFonts w:eastAsia="Times New Roman" w:cs="Times New Roman"/>
          <w:szCs w:val="24"/>
        </w:rPr>
        <w:t xml:space="preserve"> –επειδή αναφέρατε για αποφάσεις που λαμβάνονται επί μία </w:t>
      </w:r>
      <w:proofErr w:type="spellStart"/>
      <w:r>
        <w:rPr>
          <w:rFonts w:eastAsia="Times New Roman" w:cs="Times New Roman"/>
          <w:szCs w:val="24"/>
        </w:rPr>
        <w:t>νυκτί</w:t>
      </w:r>
      <w:proofErr w:type="spellEnd"/>
      <w:r>
        <w:rPr>
          <w:rFonts w:eastAsia="Times New Roman" w:cs="Times New Roman"/>
          <w:szCs w:val="24"/>
        </w:rPr>
        <w:t>- τον Δεκέμβριο του 2014 με διοικητική πολιτική απόφαση, χωρίς κα</w:t>
      </w:r>
      <w:r>
        <w:rPr>
          <w:rFonts w:eastAsia="Times New Roman" w:cs="Times New Roman"/>
          <w:szCs w:val="24"/>
        </w:rPr>
        <w:t>μ</w:t>
      </w:r>
      <w:r>
        <w:rPr>
          <w:rFonts w:eastAsia="Times New Roman" w:cs="Times New Roman"/>
          <w:szCs w:val="24"/>
        </w:rPr>
        <w:t>μία διαδικασία διαφάνειας, κρίσης, κριτηρίων –γ</w:t>
      </w:r>
      <w:r>
        <w:rPr>
          <w:rFonts w:eastAsia="Times New Roman" w:cs="Times New Roman"/>
          <w:szCs w:val="24"/>
        </w:rPr>
        <w:t>ια να θυμόμαστε βέβαια και πού βρισκόμαστε και τι συζητάμε- έκανε τις τοποθετήσεις όλων των γενικών διευθυντών όλων των Υπουργείων. Αυτό έγινε τέλη Δεκεμβρίου 2014 που πηγαίναμε για εκλογές στις αρχές του 2015.</w:t>
      </w:r>
    </w:p>
    <w:p w14:paraId="4B89F06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Τι έκανε, λοιπόν, η Κυβέρνηση μετά το 2015, π</w:t>
      </w:r>
      <w:r>
        <w:rPr>
          <w:rFonts w:eastAsia="Times New Roman" w:cs="Times New Roman"/>
          <w:szCs w:val="24"/>
        </w:rPr>
        <w:t>ου τόσο εύκολα ερχόσαστε και λέτε ότι έκανε την προσπάθεια να βάλει εγκάθετους, να τακτοποιήσει τους εκλεκτούς και τους ημέτερους; Σεβάστηκε αυτούς τους γενικούς διευθυντές. Δεν έκανε καμ</w:t>
      </w:r>
      <w:r>
        <w:rPr>
          <w:rFonts w:eastAsia="Times New Roman" w:cs="Times New Roman"/>
          <w:szCs w:val="24"/>
        </w:rPr>
        <w:t>μ</w:t>
      </w:r>
      <w:r>
        <w:rPr>
          <w:rFonts w:eastAsia="Times New Roman" w:cs="Times New Roman"/>
          <w:szCs w:val="24"/>
        </w:rPr>
        <w:t>ία καθαίρεση, δεν έδιωξε κανέναν. Αλλά αντίθετα, οι Υπουργοί αυτά τα</w:t>
      </w:r>
      <w:r>
        <w:rPr>
          <w:rFonts w:eastAsia="Times New Roman" w:cs="Times New Roman"/>
          <w:szCs w:val="24"/>
        </w:rPr>
        <w:t xml:space="preserve"> τρία χρόνια της διακυβέρνησης συνεργάστηκαν με αυτούς τους γενικούς διευθυντές.</w:t>
      </w:r>
    </w:p>
    <w:p w14:paraId="4B89F06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Και το λέω αυτό, γιατί είναι συναφές με τα ερωτήματα, καθώς παράλληλα με τις κρίσεις των διοικητικών γραμματέων και των τομεακών γραμματέων είναι και οι κρίσεις οι οποίες έχου</w:t>
      </w:r>
      <w:r>
        <w:rPr>
          <w:rFonts w:eastAsia="Times New Roman" w:cs="Times New Roman"/>
          <w:szCs w:val="24"/>
        </w:rPr>
        <w:t>ν ήδη ολοκληρωθεί -και θέλω να σας ενημερώσω- όλων των γενικών διευθυντών των Υπουργείων, πλην τριών που ολοκληρώνονται και αυτές.</w:t>
      </w:r>
    </w:p>
    <w:p w14:paraId="4B89F06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Σεβάστηκε, λοιπόν, αυτήν την κρίση, συνεργάστηκε. Γιατί δόθηκε ένα δείγμα γραφής, ότι εμάς δεν μας νοιάζει τι ψηφίζει ο κάθε </w:t>
      </w:r>
      <w:r>
        <w:rPr>
          <w:rFonts w:eastAsia="Times New Roman" w:cs="Times New Roman"/>
          <w:szCs w:val="24"/>
        </w:rPr>
        <w:t>δημόσιος υπάλληλος. Εμάς μας νοιάζει να κάνει καλά τη δουλειά του, να είναι έντιμος και να επιτελεί ό,τι χρειάζεται για τον πολίτη και για το δημόσιο συμφέρον.</w:t>
      </w:r>
    </w:p>
    <w:p w14:paraId="4B89F06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Σε αυτά τα νομοθετήματα, λοιπόν, της πρώτης περιόδου που ήρθαν να διορθώσουν τις αδικίες, ήρθε η</w:t>
      </w:r>
      <w:r>
        <w:rPr>
          <w:rFonts w:eastAsia="Times New Roman" w:cs="Times New Roman"/>
          <w:szCs w:val="24"/>
        </w:rPr>
        <w:t xml:space="preserve"> Κυβέρνηση το 2016 με δύο κρίσιμα νομοθετήματα -που είναι και το θεσμικό πλαίσιο στο οποίο εμείς τώρα κινούμαστε και υλοποιούμε- τα οποία είναι και αυτά μία σημαντική θεσμική τομή, η οποία αναγνωρίζεται και από τους εταίρους μας και από τα ευρωπαϊκά όργανα</w:t>
      </w:r>
      <w:r>
        <w:rPr>
          <w:rFonts w:eastAsia="Times New Roman" w:cs="Times New Roman"/>
          <w:szCs w:val="24"/>
        </w:rPr>
        <w:t xml:space="preserve"> και από όλες τις εκθέσεις που έχουν βγει σχετικά, στη λο</w:t>
      </w:r>
      <w:r>
        <w:rPr>
          <w:rFonts w:eastAsia="Times New Roman" w:cs="Times New Roman"/>
          <w:szCs w:val="24"/>
        </w:rPr>
        <w:lastRenderedPageBreak/>
        <w:t>γική ακριβώς του να υπάρχει η επιλογή των επιτελικών στελεχών, της δημόσιας διοίκησης, αλλά και του ευρύτερου δημόσιου τομέα των εποπτευομένων φορέων με τρόπο ο οποίος να ξεφ</w:t>
      </w:r>
      <w:r>
        <w:rPr>
          <w:rFonts w:eastAsia="Times New Roman" w:cs="Times New Roman"/>
          <w:szCs w:val="24"/>
        </w:rPr>
        <w:t>ε</w:t>
      </w:r>
      <w:r>
        <w:rPr>
          <w:rFonts w:eastAsia="Times New Roman" w:cs="Times New Roman"/>
          <w:szCs w:val="24"/>
        </w:rPr>
        <w:t>ύγει με αυτό που γινόταν</w:t>
      </w:r>
      <w:r>
        <w:rPr>
          <w:rFonts w:eastAsia="Times New Roman" w:cs="Times New Roman"/>
          <w:szCs w:val="24"/>
        </w:rPr>
        <w:t xml:space="preserve"> έως τώρα. Γιατί ας μη γελιόμαστε –και εσείς οι ίδιοι το έχετε πει- ήταν πολιτικές οι τοποθετήσεις για πολιτικές θέσεις. Ήταν μια άλλη αντίληψη της διοίκησης. Δεν έρχεται κανείς να το κατακρίνει. Ήταν μια άλλη αντίληψη του πώς ασκείται η διοίκηση.</w:t>
      </w:r>
    </w:p>
    <w:p w14:paraId="4B89F06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Η Κυβέρν</w:t>
      </w:r>
      <w:r>
        <w:rPr>
          <w:rFonts w:eastAsia="Times New Roman" w:cs="Times New Roman"/>
          <w:szCs w:val="24"/>
        </w:rPr>
        <w:t>ηση, όμως, με αυτόν το νόμο του 2016 ήρθε να φέρει μία ευρωπαϊκή παράδοση οργάνωσης της δημόσιας διοίκησης στη χώρα μας. Γιατί εδώ πρέπει πάλι να σας πω και από προσωπική εμπειρία ότι έτσι είναι οργανωμένες πάρα πολλές διοικήσεις σε πολλές χώρες-μέλη της Έ</w:t>
      </w:r>
      <w:r>
        <w:rPr>
          <w:rFonts w:eastAsia="Times New Roman" w:cs="Times New Roman"/>
          <w:szCs w:val="24"/>
        </w:rPr>
        <w:t>νωσης και φυσικά η ίδια η Ευρωπαϊκή Επιτροπή. Η Ευρωπαϊκή Επιτροπή λειτουργεί σε αυτό το πλαίσιο. Δηλαδή, ο γενικός διευθυντής είναι ο αντίστοιχος διοικητικός γραμματέας που εξασφαλίζει τη συνέχεια, τη θεσμική μνήμη και την αποτελεσματικότητα στην εποπτεία</w:t>
      </w:r>
      <w:r>
        <w:rPr>
          <w:rFonts w:eastAsia="Times New Roman" w:cs="Times New Roman"/>
          <w:szCs w:val="24"/>
        </w:rPr>
        <w:t xml:space="preserve"> της διοίκησης και από πάνω υπάρχει ο επίτροπος που είναι βέβαια πο</w:t>
      </w:r>
      <w:r>
        <w:rPr>
          <w:rFonts w:eastAsia="Times New Roman" w:cs="Times New Roman"/>
          <w:szCs w:val="24"/>
        </w:rPr>
        <w:lastRenderedPageBreak/>
        <w:t>λιτικό πρόσωπο και το κολλέγιο των επιτρόπων με την αντίστοιχη λειτουργία τους, που είναι –θα λέγαμε- η αντιστοιχία της κυβέρνησης. Αυτό, λοιπόν, είναι ένα ευρωπαϊκό πρότυπο. Και σε αυτό το</w:t>
      </w:r>
      <w:r>
        <w:rPr>
          <w:rFonts w:eastAsia="Times New Roman" w:cs="Times New Roman"/>
          <w:szCs w:val="24"/>
        </w:rPr>
        <w:t xml:space="preserve"> πρότυπο βασιστήκαμε και αυτήν την προσπάθεια κάνουμε.</w:t>
      </w:r>
    </w:p>
    <w:p w14:paraId="4B89F07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Λέτε τώρα: Ποιες ήταν οι εγγυήσεις και εάν υπήρξαν προβλήματα. Οι εγγυήσεις κατ’ αρχάς δίνονται από τον ίδιο το νόμο. Η πρώτη μεγάλη εγγύηση είναι το μητρώο επιτελικών στελεχών. Αυτό το μητρώο λειτουργ</w:t>
      </w:r>
      <w:r>
        <w:rPr>
          <w:rFonts w:eastAsia="Times New Roman" w:cs="Times New Roman"/>
          <w:szCs w:val="24"/>
        </w:rPr>
        <w:t>εί. Και επειδή υπάρχουν και ερωτήματα γύρω από τη λειτουργία του μητρώου, θα σας δώσω και τα στοιχεία ακριβώς για να γνωρίζετε και σε αυτή τη φάση πόσοι είναι που έχουν ενταχθεί στο μητρώο αυτό. Και βέβαια, με δική σας προτροπή και πρόταση –και εδώ δείχνει</w:t>
      </w:r>
      <w:r>
        <w:rPr>
          <w:rFonts w:eastAsia="Times New Roman" w:cs="Times New Roman"/>
          <w:szCs w:val="24"/>
        </w:rPr>
        <w:t xml:space="preserve"> ότι υπάρχει πάντα η καλή συνεργασία και προσπάθεια να υπάρχει μία σύνθεση στο </w:t>
      </w:r>
      <w:r>
        <w:rPr>
          <w:rFonts w:eastAsia="Times New Roman" w:cs="Times New Roman"/>
          <w:szCs w:val="24"/>
        </w:rPr>
        <w:t>Κ</w:t>
      </w:r>
      <w:r>
        <w:rPr>
          <w:rFonts w:eastAsia="Times New Roman" w:cs="Times New Roman"/>
          <w:szCs w:val="24"/>
        </w:rPr>
        <w:t>οινοβούλιο- ήταν η αντίληψη ότι έπρεπε να υπάρχει και η δυνατότητα σε αυτές τις επιτελικές θέσεις, είτε αφορά τους τομεακούς και διοικητικούς γραμματείς είτε τις διοικήσεις των</w:t>
      </w:r>
      <w:r>
        <w:rPr>
          <w:rFonts w:eastAsia="Times New Roman" w:cs="Times New Roman"/>
          <w:szCs w:val="24"/>
        </w:rPr>
        <w:t xml:space="preserve"> νομικών προσώπων του ευρύτερου δημόσιου τομέα, να συμμετάσχει και ο ιδιωτικός τομέας. Και έγινε αποδεκτό.</w:t>
      </w:r>
    </w:p>
    <w:p w14:paraId="4B89F07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Όμως αυτήν τη στιγμή το Μητρώο Στελεχών λειτουργεί. Και βέβαια ένα μεγάλο μέρος των υποψηφίων βρίσκονται υπό την κρίση του αντίστοιχου οργάνου, του Ε</w:t>
      </w:r>
      <w:r>
        <w:rPr>
          <w:rFonts w:eastAsia="Times New Roman" w:cs="Times New Roman"/>
          <w:szCs w:val="24"/>
        </w:rPr>
        <w:t>θνικού Συμβουλίου Επιλογής Διοικήσεων, που είναι ένα όργανο θεσμοθετημένο από τον νόμο και που έχει όλα τα κριτήρια στη συγκρότησή του</w:t>
      </w:r>
      <w:r>
        <w:rPr>
          <w:rFonts w:eastAsia="Times New Roman" w:cs="Times New Roman"/>
          <w:szCs w:val="24"/>
        </w:rPr>
        <w:t>,</w:t>
      </w:r>
      <w:r>
        <w:rPr>
          <w:rFonts w:eastAsia="Times New Roman" w:cs="Times New Roman"/>
          <w:szCs w:val="24"/>
        </w:rPr>
        <w:t xml:space="preserve"> ότι φυσικά εκεί δεν υπάρχει κυβερνητική παρέμβαση. Ο Αντιπρόεδρος του ΑΣΕΠ είναι και ο Πρόεδρος αυτού του συμβουλίου, λε</w:t>
      </w:r>
      <w:r>
        <w:rPr>
          <w:rFonts w:eastAsia="Times New Roman" w:cs="Times New Roman"/>
          <w:szCs w:val="24"/>
        </w:rPr>
        <w:t xml:space="preserve">ιτουργεί κάτω από την εποπτεία του ΑΣΕΠ. </w:t>
      </w:r>
    </w:p>
    <w:p w14:paraId="4B89F07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Και φυσικά το Μητρώο Στελεχών για τις επιτελικές θέσεις της διοίκησης και αυτό, όπως ξέρετε, λειτουργεί και υπάρχει και αυτήν τη στιγμή. Θα σας δώσω τα ακριβή νούμερα, τα οποία είναι πιο </w:t>
      </w:r>
      <w:proofErr w:type="spellStart"/>
      <w:r>
        <w:rPr>
          <w:rFonts w:eastAsia="Times New Roman" w:cs="Times New Roman"/>
          <w:szCs w:val="24"/>
        </w:rPr>
        <w:t>επικαιροποιημένα</w:t>
      </w:r>
      <w:proofErr w:type="spellEnd"/>
      <w:r>
        <w:rPr>
          <w:rFonts w:eastAsia="Times New Roman" w:cs="Times New Roman"/>
          <w:szCs w:val="24"/>
        </w:rPr>
        <w:t>: έως σήμερ</w:t>
      </w:r>
      <w:r>
        <w:rPr>
          <w:rFonts w:eastAsia="Times New Roman" w:cs="Times New Roman"/>
          <w:szCs w:val="24"/>
        </w:rPr>
        <w:t xml:space="preserve">α στο Μητρώο Επιτελικών Στελεχών έχουν εγγραφεί συνολικά δύο χιλιάδες επτακόσια πενήντα εννέα άτομα, εκ των οποίων τα δύο χιλιάδες </w:t>
      </w:r>
      <w:proofErr w:type="spellStart"/>
      <w:r>
        <w:rPr>
          <w:rFonts w:eastAsia="Times New Roman" w:cs="Times New Roman"/>
          <w:szCs w:val="24"/>
        </w:rPr>
        <w:t>εκατόν</w:t>
      </w:r>
      <w:proofErr w:type="spellEnd"/>
      <w:r>
        <w:rPr>
          <w:rFonts w:eastAsia="Times New Roman" w:cs="Times New Roman"/>
          <w:szCs w:val="24"/>
        </w:rPr>
        <w:t xml:space="preserve"> δεκαπέντε είναι οριστική εγγραφή, δηλαδή έχουν επιβεβαιωθεί όλα τα δικαιολογητικά και έχουν διασταυρωθεί και είναι στο</w:t>
      </w:r>
      <w:r>
        <w:rPr>
          <w:rFonts w:eastAsia="Times New Roman" w:cs="Times New Roman"/>
          <w:szCs w:val="24"/>
        </w:rPr>
        <w:t xml:space="preserve"> στάδιο της οριστικής εγγραφής μετά από την επιβεβαίωση ακόμα εξακόσια σαράντα τέσσερα άτομα.</w:t>
      </w:r>
    </w:p>
    <w:p w14:paraId="4B89F07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Τώρα, όσον αφορά το Ειδικό Συμβούλιο, το Ειδικό Συμβούλιο Επιλογής Διοικήσεων δεν είναι απλώς ότι έχει τη λειτουργία με τη θεσμική συγκρότηση -να μην κουράσω, αλλ</w:t>
      </w:r>
      <w:r>
        <w:rPr>
          <w:rFonts w:eastAsia="Times New Roman" w:cs="Times New Roman"/>
          <w:szCs w:val="24"/>
        </w:rPr>
        <w:t xml:space="preserve">ά αν θέλετε στη δευτερολογία μου ευχαρίστως να θυμίσω ποιοι το συγκροτούν, αλλά σίγουρα το γνωρίζετε- είναι ότι έχει κάνει και μια σειρά κινήσεις για να εξασφαλίσει ακριβώς το πώς θα λειτουργήσει αυτή η κρίση. </w:t>
      </w:r>
    </w:p>
    <w:p w14:paraId="4B89F07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Δηλαδή, πρώτα απ’ όλα υπάρχει </w:t>
      </w:r>
      <w:proofErr w:type="spellStart"/>
      <w:r>
        <w:rPr>
          <w:rFonts w:eastAsia="Times New Roman" w:cs="Times New Roman"/>
          <w:szCs w:val="24"/>
        </w:rPr>
        <w:t>ανηρτημένος</w:t>
      </w:r>
      <w:proofErr w:type="spellEnd"/>
      <w:r>
        <w:rPr>
          <w:rFonts w:eastAsia="Times New Roman" w:cs="Times New Roman"/>
          <w:szCs w:val="24"/>
        </w:rPr>
        <w:t xml:space="preserve"> στη</w:t>
      </w:r>
      <w:r>
        <w:rPr>
          <w:rFonts w:eastAsia="Times New Roman" w:cs="Times New Roman"/>
          <w:szCs w:val="24"/>
        </w:rPr>
        <w:t xml:space="preserve">ν ιστοσελίδα του ΑΣΕΠ ο ενιαίος πίνακας κριτηρίων και η αντίστοιχη </w:t>
      </w:r>
      <w:proofErr w:type="spellStart"/>
      <w:r>
        <w:rPr>
          <w:rFonts w:eastAsia="Times New Roman" w:cs="Times New Roman"/>
          <w:szCs w:val="24"/>
        </w:rPr>
        <w:t>μοριοδότηση</w:t>
      </w:r>
      <w:proofErr w:type="spellEnd"/>
      <w:r>
        <w:rPr>
          <w:rFonts w:eastAsia="Times New Roman" w:cs="Times New Roman"/>
          <w:szCs w:val="24"/>
        </w:rPr>
        <w:t>. Διότι τα κριτήρια που υπάρχουν όσον αφορά τα προσόντα και άλλα θέματα στις προκηρύξεις που έχουν βγει –και τώρα υπεισέρχομαι και στο ειδικό ερώτημα για τους διοικητικούς γραμμα</w:t>
      </w:r>
      <w:r>
        <w:rPr>
          <w:rFonts w:eastAsia="Times New Roman" w:cs="Times New Roman"/>
          <w:szCs w:val="24"/>
        </w:rPr>
        <w:t>τείς- εκφράζουν κάποια επιθυμητά ελάχιστα προσόντα. Όμως όλα αυτά στην τελική φάση, όταν θα έρθει το Ειδικό Συμβούλιο να τα κρίνει, θα τα κρίνει με βάση τα συγκεκριμένα πρότυπα κριτηρίων που έχει βάλει στην ιστοσελίδα. Δεσμεύεται από αυτό και θα ελέγχεται,</w:t>
      </w:r>
      <w:r>
        <w:rPr>
          <w:rFonts w:eastAsia="Times New Roman" w:cs="Times New Roman"/>
          <w:szCs w:val="24"/>
        </w:rPr>
        <w:t xml:space="preserve"> βέβαια, για την τήρηση αυτών, καθώς και για τη </w:t>
      </w:r>
      <w:proofErr w:type="spellStart"/>
      <w:r>
        <w:rPr>
          <w:rFonts w:eastAsia="Times New Roman" w:cs="Times New Roman"/>
          <w:szCs w:val="24"/>
        </w:rPr>
        <w:t>μοριοδότηση</w:t>
      </w:r>
      <w:proofErr w:type="spellEnd"/>
      <w:r>
        <w:rPr>
          <w:rFonts w:eastAsia="Times New Roman" w:cs="Times New Roman"/>
          <w:szCs w:val="24"/>
        </w:rPr>
        <w:t xml:space="preserve"> που έχει αναφέρει και φυσικά μπορείτε να μπείτε στην ιστοσελίδα του ΑΣΕΠ και να τα δείτε. </w:t>
      </w:r>
    </w:p>
    <w:p w14:paraId="4B89F07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Και πολύ περισσότερο η ίδια η δομημένη συνέντευξη δεν αφήνει περιθώρια να υπάρξουν διαφοροποιήσεις ως προ</w:t>
      </w:r>
      <w:r>
        <w:rPr>
          <w:rFonts w:eastAsia="Times New Roman" w:cs="Times New Roman"/>
          <w:szCs w:val="24"/>
        </w:rPr>
        <w:t xml:space="preserve">ς την εξέταση των υποψηφίων. Και ακριβώς για να υπάρχει η διαφάνεια και ισοτιμία και ισονομία απέναντι στους υποψήφιους και το πρότυπο της δομημένης συνέντευξης είναι και αυτό </w:t>
      </w:r>
      <w:proofErr w:type="spellStart"/>
      <w:r>
        <w:rPr>
          <w:rFonts w:eastAsia="Times New Roman" w:cs="Times New Roman"/>
          <w:szCs w:val="24"/>
        </w:rPr>
        <w:t>ανηρτημένο</w:t>
      </w:r>
      <w:proofErr w:type="spellEnd"/>
      <w:r>
        <w:rPr>
          <w:rFonts w:eastAsia="Times New Roman" w:cs="Times New Roman"/>
          <w:szCs w:val="24"/>
        </w:rPr>
        <w:t xml:space="preserve"> στην ιστοσελίδα του ΑΣΕΠ, για να μην υπάρχει πρόβλημα.</w:t>
      </w:r>
    </w:p>
    <w:p w14:paraId="4B89F07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Ένα προτελευτα</w:t>
      </w:r>
      <w:r>
        <w:rPr>
          <w:rFonts w:eastAsia="Times New Roman" w:cs="Times New Roman"/>
          <w:szCs w:val="24"/>
        </w:rPr>
        <w:t>ίο θέμα, για να καταλήξω με τις προκηρύξεις, είναι το ζήτημα που πολλοί θέσατε, δηλαδή γιατί στο τέλος αυτής της μακράς διαδικασίας, που ξεκινάμε από τους εκατοντάδες, χιλιάδες υποψηφίους, περνάμε όλη αυτήν τη φάση της προεπιλογής μέσω του Ειδικού Συμβουλί</w:t>
      </w:r>
      <w:r>
        <w:rPr>
          <w:rFonts w:eastAsia="Times New Roman" w:cs="Times New Roman"/>
          <w:szCs w:val="24"/>
        </w:rPr>
        <w:t>ου και μετά της δομημένης συνέντευξης, γιατί καταλήγουμε ο Υπουργός να επιλέγει ανάμεσα σε τρεις, το περίφημο «</w:t>
      </w:r>
      <w:r>
        <w:rPr>
          <w:rFonts w:eastAsia="Times New Roman" w:cs="Times New Roman"/>
          <w:szCs w:val="24"/>
          <w:lang w:val="en-US"/>
        </w:rPr>
        <w:t>short</w:t>
      </w:r>
      <w:r w:rsidRPr="00E3085A">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που ισχύει και στην Ευρωπαϊκή Επιτροπή πρέπει να σας πω και σε όλες τις διαδικασίες όπου υπάρχουν αντίστοιχες διαδικασίες επιλογής αν</w:t>
      </w:r>
      <w:r>
        <w:rPr>
          <w:rFonts w:eastAsia="Times New Roman" w:cs="Times New Roman"/>
          <w:szCs w:val="24"/>
        </w:rPr>
        <w:t xml:space="preserve">ωτέρων στελεχών. </w:t>
      </w:r>
    </w:p>
    <w:p w14:paraId="4B89F07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Όμως η επιλογή του Υπουργού είναι μία επιλογή που είναι δέσμια. Δεν μπορεί να πει «δεν τους θέλω», δεν μπορεί να πει «θέλω κάποιον άλλον». Η επιλογή γίνεται μέσα από όλο αυτό </w:t>
      </w:r>
      <w:r>
        <w:rPr>
          <w:rFonts w:eastAsia="Times New Roman" w:cs="Times New Roman"/>
          <w:szCs w:val="24"/>
        </w:rPr>
        <w:lastRenderedPageBreak/>
        <w:t>το φιλτράρισμα και τη θεσμική διαδικασία με όλα αυτά τα σκαλοπά</w:t>
      </w:r>
      <w:r>
        <w:rPr>
          <w:rFonts w:eastAsia="Times New Roman" w:cs="Times New Roman"/>
          <w:szCs w:val="24"/>
        </w:rPr>
        <w:t xml:space="preserve">τια που σας ανέφερα. Και όταν φτάνει ο Υπουργός, όπως και σε άλλες εκφράσεις, και συνταγματικά, για την επιλογή επιτελικών στελεχών σε άλλους τομείς, όπως είναι ο στρατός ή όπως είναι η δικαιοσύνη, υπάρχει στο τέλος και η έκφραση της λαϊκής κυριαρχίας στο </w:t>
      </w:r>
      <w:r>
        <w:rPr>
          <w:rFonts w:eastAsia="Times New Roman" w:cs="Times New Roman"/>
          <w:szCs w:val="24"/>
        </w:rPr>
        <w:t>πρόσωπο του εκάστοτε Υπουργού, όσον αφορά τη δέσμια επιλογή ανάμεσα σε τρεις που έχουν επιλεγεί μέσα από τη μεγάλη δεξαμενή των εκατοντάδων, χιλιάδων υποψηφίων.</w:t>
      </w:r>
    </w:p>
    <w:p w14:paraId="4B89F07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τώρα έρχομαι στο συγκεκριμένο θέμα των προκηρύξεων, γιατί αυτό είναι και το κρίσιμο θέμα πο</w:t>
      </w:r>
      <w:r>
        <w:rPr>
          <w:rFonts w:eastAsia="Times New Roman" w:cs="Times New Roman"/>
          <w:szCs w:val="24"/>
        </w:rPr>
        <w:t>υ έχετε αναφέρει.</w:t>
      </w:r>
    </w:p>
    <w:p w14:paraId="4B89F07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Πρώτα απ’ όλα, εγώ θέλω να πω με ειλικρίνεια ότι είναι φυσικό όταν γίνονται μεγάλες θεσμικές τομές και είναι η πρώτη τους εφαρμογή, ενδεχομένως να υπάρχουν κάποιες φορές και αδυναμίες. Δεν υπήρχε στα αλήθεια καθυστέρηση. Έπρεπε, όμως, πρώ</w:t>
      </w:r>
      <w:r>
        <w:rPr>
          <w:rFonts w:eastAsia="Times New Roman" w:cs="Times New Roman"/>
          <w:szCs w:val="24"/>
        </w:rPr>
        <w:t xml:space="preserve">τα απ’ όλα, γιατί αυτή ήταν μία συνολική θεσμική αλλαγή, να ολοκληρωθούν και οι αντίστοιχες λειτουργίες και τα οργανογράμματα των Υπουργείων με τη νέα λογική, να αποσαφηνιστεί πάνω σε ποια δημόσια διοίκηση και σε ποια διάρθρωση </w:t>
      </w:r>
      <w:r>
        <w:rPr>
          <w:rFonts w:eastAsia="Times New Roman" w:cs="Times New Roman"/>
          <w:szCs w:val="24"/>
        </w:rPr>
        <w:lastRenderedPageBreak/>
        <w:t>ερχόμαστε να προκηρύξουμε τη</w:t>
      </w:r>
      <w:r>
        <w:rPr>
          <w:rFonts w:eastAsia="Times New Roman" w:cs="Times New Roman"/>
          <w:szCs w:val="24"/>
        </w:rPr>
        <w:t>ν κεφαλή, πλέον, τη θεσμική, δηλαδή τους διοικητικούς και τους τομεακούς γραμματείς.</w:t>
      </w:r>
    </w:p>
    <w:p w14:paraId="4B89F07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θέλω πραγματικά να πω ότι η συνάδελφος, η κυρία </w:t>
      </w:r>
      <w:proofErr w:type="spellStart"/>
      <w:r>
        <w:rPr>
          <w:rFonts w:eastAsia="Times New Roman" w:cs="Times New Roman"/>
          <w:szCs w:val="24"/>
        </w:rPr>
        <w:t>Γεροβασίλη</w:t>
      </w:r>
      <w:proofErr w:type="spellEnd"/>
      <w:r>
        <w:rPr>
          <w:rFonts w:eastAsia="Times New Roman" w:cs="Times New Roman"/>
          <w:szCs w:val="24"/>
        </w:rPr>
        <w:t xml:space="preserve"> είχε την ευθιξία και το πολιτικό θάρρος όταν υπήρξαν διαμαρτυρίες και προβλήματα -που ενδεχομ</w:t>
      </w:r>
      <w:r>
        <w:rPr>
          <w:rFonts w:eastAsia="Times New Roman" w:cs="Times New Roman"/>
          <w:szCs w:val="24"/>
        </w:rPr>
        <w:t xml:space="preserve">ένως σε κάποια στιγμή να είχαν και μια έντονη αντιπολιτευτική και αντικυβερνητική χροιά και τα δημοσιεύματα, όλα αυτά είναι μέσα στην πολιτική- εφόσον υπήρχε ένα θέμα, να πει ότι εδώ θα αναθέσουμε στον εξωτερικό μας τεχνικό σύμβουλο της τεχνικής βοήθειας. </w:t>
      </w:r>
      <w:r>
        <w:rPr>
          <w:rFonts w:eastAsia="Times New Roman" w:cs="Times New Roman"/>
          <w:szCs w:val="24"/>
        </w:rPr>
        <w:t>Ξέρετε ότι είναι η «</w:t>
      </w:r>
      <w:r w:rsidRPr="00814B00">
        <w:rPr>
          <w:rFonts w:eastAsia="Times New Roman" w:cs="Times New Roman"/>
          <w:szCs w:val="24"/>
          <w:lang w:val="en-US"/>
        </w:rPr>
        <w:t>EXPERTISE</w:t>
      </w:r>
      <w:r w:rsidRPr="00814B00">
        <w:rPr>
          <w:rFonts w:eastAsia="Times New Roman" w:cs="Times New Roman"/>
          <w:szCs w:val="24"/>
        </w:rPr>
        <w:t xml:space="preserve"> </w:t>
      </w:r>
      <w:r w:rsidRPr="00814B00">
        <w:rPr>
          <w:rFonts w:eastAsia="Times New Roman" w:cs="Times New Roman"/>
          <w:szCs w:val="24"/>
          <w:lang w:val="en-US"/>
        </w:rPr>
        <w:t>FRANCE</w:t>
      </w:r>
      <w:r>
        <w:rPr>
          <w:rFonts w:eastAsia="Times New Roman" w:cs="Times New Roman"/>
          <w:szCs w:val="24"/>
        </w:rPr>
        <w:t>»</w:t>
      </w:r>
      <w:r w:rsidRPr="00814B00">
        <w:rPr>
          <w:rFonts w:eastAsia="Times New Roman" w:cs="Times New Roman"/>
          <w:szCs w:val="24"/>
        </w:rPr>
        <w:t>,</w:t>
      </w:r>
      <w:r>
        <w:rPr>
          <w:rFonts w:eastAsia="Times New Roman" w:cs="Times New Roman"/>
          <w:szCs w:val="24"/>
        </w:rPr>
        <w:t xml:space="preserve"> η οποία ανέλαβε να κάνει μια αξιολόγηση. Κι αυτό, αν θέλετε, δεν είναι μόνο επειδή μας το ζητήσατε εσείς, που δείχνει ότι είναι και εποικοδομητικός ο κοινοβουλευτικός έλεγχος, είναι πρώτα απ’ όλα για μας, γιατί όταν κ</w:t>
      </w:r>
      <w:r>
        <w:rPr>
          <w:rFonts w:eastAsia="Times New Roman" w:cs="Times New Roman"/>
          <w:szCs w:val="24"/>
        </w:rPr>
        <w:t xml:space="preserve">άνεις και υλοποιείς μια τέτοια μεγάλη θεσμική τομή, θες να έχεις τα μεγαλύτερα εχέγγυα αξιοπιστίας και φυσικά αξιοκρατίας. </w:t>
      </w:r>
    </w:p>
    <w:p w14:paraId="4B89F07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λοιπόν, αυτή η μελέτη. Είναι πλήρως ενημερωμένοι σχετικά και οι θεσμοί. Και μέσα από αυτή τη μελέτη, </w:t>
      </w:r>
      <w:r>
        <w:rPr>
          <w:rFonts w:eastAsia="Times New Roman" w:cs="Times New Roman"/>
          <w:szCs w:val="24"/>
        </w:rPr>
        <w:lastRenderedPageBreak/>
        <w:t>από τις εξήντα εν</w:t>
      </w:r>
      <w:r>
        <w:rPr>
          <w:rFonts w:eastAsia="Times New Roman" w:cs="Times New Roman"/>
          <w:szCs w:val="24"/>
        </w:rPr>
        <w:t xml:space="preserve">νιά προκηρύξεις, όντως θεωρήθηκε ότι για είκοσι δύο προκηρύξεις θα έπρεπε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Μάλιστα, η προσπάθεια, που έγινε και όντως αποτυπώνεται στις προκηρύξεις αυτές, ήταν να υπάρχει μια </w:t>
      </w:r>
      <w:r w:rsidRPr="0079049D">
        <w:rPr>
          <w:rFonts w:eastAsia="Times New Roman" w:cs="Times New Roman"/>
          <w:szCs w:val="24"/>
        </w:rPr>
        <w:t>κωδικοποίηση</w:t>
      </w:r>
      <w:r>
        <w:rPr>
          <w:rFonts w:eastAsia="Times New Roman" w:cs="Times New Roman"/>
          <w:szCs w:val="24"/>
        </w:rPr>
        <w:t xml:space="preserve"> περισσότερο και μια συνεκτικότητα των κριτηρίων</w:t>
      </w:r>
      <w:r>
        <w:rPr>
          <w:rFonts w:eastAsia="Times New Roman" w:cs="Times New Roman"/>
          <w:szCs w:val="24"/>
        </w:rPr>
        <w:t xml:space="preserve"> σε τρία θέματα, στην γνώση των γλωσσών και την επαγγελματική και διοικητική εμπειρία. </w:t>
      </w:r>
    </w:p>
    <w:p w14:paraId="4B89F07C" w14:textId="77777777" w:rsidR="00BB0D3B" w:rsidRDefault="0084757C">
      <w:pPr>
        <w:spacing w:after="0" w:line="600" w:lineRule="auto"/>
        <w:ind w:firstLine="720"/>
        <w:jc w:val="both"/>
        <w:rPr>
          <w:rFonts w:eastAsia="Times New Roman"/>
          <w:bCs/>
        </w:rPr>
      </w:pPr>
      <w:r>
        <w:rPr>
          <w:rFonts w:eastAsia="Times New Roman" w:cs="Times New Roman"/>
          <w:szCs w:val="24"/>
        </w:rPr>
        <w:t xml:space="preserve">Και επειδή με ρωτήσατε -και οφείλω να σας ενημερώσω-, από τις είκοσι δύο αυτές προκηρύξεις, οι δεκαεννιά έχουν όχι μόνο </w:t>
      </w:r>
      <w:proofErr w:type="spellStart"/>
      <w:r>
        <w:rPr>
          <w:rFonts w:eastAsia="Times New Roman" w:cs="Times New Roman"/>
          <w:szCs w:val="24"/>
        </w:rPr>
        <w:t>επαναπροκηρυχθεί</w:t>
      </w:r>
      <w:proofErr w:type="spellEnd"/>
      <w:r>
        <w:rPr>
          <w:rFonts w:eastAsia="Times New Roman" w:cs="Times New Roman"/>
          <w:szCs w:val="24"/>
        </w:rPr>
        <w:t>, αλλά έχει περάσει και η προθεσ</w:t>
      </w:r>
      <w:r>
        <w:rPr>
          <w:rFonts w:eastAsia="Times New Roman" w:cs="Times New Roman"/>
          <w:szCs w:val="24"/>
        </w:rPr>
        <w:t xml:space="preserve">μία υποβολής των υποψηφιοτήτων και φυσικά προχωρά κανονικά η διαδικασία, όπως και για τις προηγούμενες, μέσα στο πλαίσιο της αιγίδας και της εποπτείας του ΑΣΕΠ και του </w:t>
      </w:r>
      <w:r>
        <w:rPr>
          <w:rFonts w:eastAsia="Times New Roman" w:cs="Times New Roman"/>
          <w:szCs w:val="24"/>
        </w:rPr>
        <w:t>ειδικού συμβουλίου</w:t>
      </w:r>
      <w:r>
        <w:rPr>
          <w:rFonts w:eastAsia="Times New Roman" w:cs="Times New Roman"/>
          <w:szCs w:val="24"/>
        </w:rPr>
        <w:t xml:space="preserve">. </w:t>
      </w:r>
      <w:r>
        <w:rPr>
          <w:rFonts w:eastAsia="Times New Roman"/>
          <w:bCs/>
        </w:rPr>
        <w:t xml:space="preserve">Θα ακολουθήσουν αντίστοιχα και οι τρεις που απομένουν. </w:t>
      </w:r>
    </w:p>
    <w:p w14:paraId="4B89F07D" w14:textId="77777777" w:rsidR="00BB0D3B" w:rsidRDefault="0084757C">
      <w:pPr>
        <w:spacing w:after="0" w:line="600" w:lineRule="auto"/>
        <w:ind w:firstLine="720"/>
        <w:jc w:val="both"/>
        <w:rPr>
          <w:rFonts w:eastAsia="Times New Roman"/>
          <w:bCs/>
        </w:rPr>
      </w:pPr>
      <w:r w:rsidRPr="00F8084C">
        <w:rPr>
          <w:rFonts w:eastAsia="Times New Roman"/>
          <w:bCs/>
        </w:rPr>
        <w:t xml:space="preserve">(Στο σημείο </w:t>
      </w:r>
      <w:r w:rsidRPr="00F8084C">
        <w:rPr>
          <w:rFonts w:eastAsia="Times New Roman"/>
          <w:bCs/>
        </w:rPr>
        <w:t xml:space="preserve">αυτό κτυπάει το κουδούνι λήξεως του χρόνου ομιλίας </w:t>
      </w:r>
      <w:r>
        <w:rPr>
          <w:rFonts w:eastAsia="Times New Roman"/>
          <w:bCs/>
        </w:rPr>
        <w:t>της κυρίας Υπουργού</w:t>
      </w:r>
      <w:r w:rsidRPr="00F8084C">
        <w:rPr>
          <w:rFonts w:eastAsia="Times New Roman"/>
          <w:bCs/>
        </w:rPr>
        <w:t>)</w:t>
      </w:r>
    </w:p>
    <w:p w14:paraId="4B89F07E" w14:textId="77777777" w:rsidR="00BB0D3B" w:rsidRDefault="0084757C">
      <w:pPr>
        <w:spacing w:after="0" w:line="600" w:lineRule="auto"/>
        <w:ind w:firstLine="720"/>
        <w:jc w:val="both"/>
        <w:rPr>
          <w:rFonts w:eastAsia="Times New Roman"/>
          <w:bCs/>
        </w:rPr>
      </w:pPr>
      <w:r>
        <w:rPr>
          <w:rFonts w:eastAsia="Times New Roman"/>
          <w:bCs/>
        </w:rPr>
        <w:t xml:space="preserve">Κυρία Πρόεδρε, θα χρειαστώ τρία λεπτά από τη δευτερολογία μου. </w:t>
      </w:r>
    </w:p>
    <w:p w14:paraId="4B89F07F" w14:textId="77777777" w:rsidR="00BB0D3B" w:rsidRDefault="0084757C">
      <w:pPr>
        <w:spacing w:after="0" w:line="600" w:lineRule="auto"/>
        <w:ind w:firstLine="720"/>
        <w:jc w:val="both"/>
        <w:rPr>
          <w:rFonts w:eastAsia="Times New Roman"/>
          <w:bCs/>
        </w:rPr>
      </w:pPr>
      <w:r>
        <w:rPr>
          <w:rFonts w:eastAsia="Times New Roman"/>
          <w:bCs/>
        </w:rPr>
        <w:lastRenderedPageBreak/>
        <w:t xml:space="preserve">Έρχομαι στο θέμα των στοιχείων των υποψηφίων και του ΑΣΕΠ: Ο κ. Γεωργαντάς κατέθεσε στις 29 Ιουνίου συγκεκριμένη </w:t>
      </w:r>
      <w:r>
        <w:rPr>
          <w:rFonts w:eastAsia="Times New Roman"/>
          <w:bCs/>
        </w:rPr>
        <w:t>επιστολή που έλαβε ο ίδιος από το ΑΣΕΠ. Εγώ στέκομαι σ’ αυτή την επιστολή. Έχετε την επίσημη απάντηση του ΑΣΕΠ, εσείς ο ίδιος την καταθέσατε στα Πρακτικά. Το ΑΣΕΠ είναι μια ανεξάρτητη αρχή. Ως Υπουργός δεν παρεμβαίνω στη λειτουργία και δεν κρίνω τη λειτουρ</w:t>
      </w:r>
      <w:r>
        <w:rPr>
          <w:rFonts w:eastAsia="Times New Roman"/>
          <w:bCs/>
        </w:rPr>
        <w:t>γία του. Άρα, η απάντηση υπάρχει και σας παραπέμπω στην απάντηση που εσείς ο ίδιος έχετε καταθέσει στα Πρακτικά. Τώρα στο τρίτο θέμα…</w:t>
      </w:r>
    </w:p>
    <w:p w14:paraId="4B89F080" w14:textId="77777777" w:rsidR="00BB0D3B" w:rsidRDefault="0084757C">
      <w:pPr>
        <w:spacing w:after="0" w:line="600" w:lineRule="auto"/>
        <w:ind w:firstLine="720"/>
        <w:jc w:val="both"/>
        <w:rPr>
          <w:rFonts w:eastAsia="Times New Roman"/>
          <w:bCs/>
        </w:rPr>
      </w:pPr>
      <w:r>
        <w:rPr>
          <w:rFonts w:eastAsia="Times New Roman"/>
          <w:b/>
          <w:bCs/>
        </w:rPr>
        <w:t>ΓΕΩΡΓΙΟΣ ΓΕΩΡΓΑΝΤΑΣ:</w:t>
      </w:r>
      <w:r>
        <w:rPr>
          <w:rFonts w:eastAsia="Times New Roman"/>
          <w:bCs/>
        </w:rPr>
        <w:t xml:space="preserve"> Τα ονόματα</w:t>
      </w:r>
      <w:r w:rsidRPr="002A7FF9">
        <w:rPr>
          <w:rFonts w:eastAsia="Times New Roman"/>
          <w:bCs/>
        </w:rPr>
        <w:t>…</w:t>
      </w:r>
      <w:r>
        <w:rPr>
          <w:rFonts w:eastAsia="Times New Roman"/>
          <w:bCs/>
        </w:rPr>
        <w:t xml:space="preserve"> </w:t>
      </w:r>
      <w:r>
        <w:rPr>
          <w:rFonts w:eastAsia="Times New Roman"/>
          <w:bCs/>
        </w:rPr>
        <w:t>(</w:t>
      </w:r>
      <w:r>
        <w:rPr>
          <w:rFonts w:eastAsia="Times New Roman"/>
          <w:bCs/>
        </w:rPr>
        <w:t xml:space="preserve">δεν </w:t>
      </w:r>
      <w:r>
        <w:rPr>
          <w:rFonts w:eastAsia="Times New Roman"/>
          <w:bCs/>
        </w:rPr>
        <w:t>ακούστηκε)</w:t>
      </w:r>
    </w:p>
    <w:p w14:paraId="4B89F081" w14:textId="77777777" w:rsidR="00BB0D3B" w:rsidRDefault="0084757C">
      <w:pPr>
        <w:spacing w:after="0" w:line="600" w:lineRule="auto"/>
        <w:ind w:firstLine="720"/>
        <w:jc w:val="both"/>
        <w:rPr>
          <w:rFonts w:eastAsia="Times New Roman"/>
          <w:bCs/>
        </w:rPr>
      </w:pPr>
      <w:r w:rsidRPr="0027081D">
        <w:rPr>
          <w:rFonts w:eastAsia="Times New Roman"/>
          <w:b/>
          <w:bCs/>
        </w:rPr>
        <w:t>ΜΑΡΙΛΙΖΑ ΞΕΝΟΓΙΑΝΝΑΚΟΠΟΥΛΟΥ (Υπουργός Διοικητικής Ανασυγκρότησης):</w:t>
      </w:r>
      <w:r>
        <w:rPr>
          <w:rFonts w:eastAsia="Times New Roman"/>
          <w:bCs/>
        </w:rPr>
        <w:t xml:space="preserve"> Πάντως</w:t>
      </w:r>
      <w:r>
        <w:rPr>
          <w:rFonts w:eastAsia="Times New Roman"/>
          <w:bCs/>
        </w:rPr>
        <w:t xml:space="preserve"> απάντησε το ΑΣΕΠ. </w:t>
      </w:r>
    </w:p>
    <w:p w14:paraId="4B89F082" w14:textId="77777777" w:rsidR="00BB0D3B" w:rsidRDefault="0084757C">
      <w:pPr>
        <w:spacing w:after="0" w:line="600" w:lineRule="auto"/>
        <w:ind w:firstLine="720"/>
        <w:jc w:val="both"/>
        <w:rPr>
          <w:rFonts w:eastAsia="Times New Roman"/>
          <w:bCs/>
        </w:rPr>
      </w:pPr>
      <w:r>
        <w:rPr>
          <w:rFonts w:eastAsia="Times New Roman"/>
          <w:b/>
          <w:bCs/>
        </w:rPr>
        <w:t>ΓΕΩΡΓΙΟΣ ΓΕΩΡΓΑΝΤΑΣ:</w:t>
      </w:r>
      <w:r>
        <w:rPr>
          <w:rFonts w:eastAsia="Times New Roman"/>
          <w:bCs/>
        </w:rPr>
        <w:t xml:space="preserve"> Κυρία Υπουργέ, εγώ δεν μπορώ να ξέρω ποιοι είναι οι τέσσερις πρώτοι, εσείς τους ξέρετε. </w:t>
      </w:r>
    </w:p>
    <w:p w14:paraId="4B89F083" w14:textId="77777777" w:rsidR="00BB0D3B" w:rsidRDefault="0084757C">
      <w:pPr>
        <w:spacing w:after="0" w:line="600" w:lineRule="auto"/>
        <w:ind w:firstLine="720"/>
        <w:jc w:val="both"/>
        <w:rPr>
          <w:rFonts w:eastAsia="Times New Roman"/>
          <w:bCs/>
        </w:rPr>
      </w:pPr>
      <w:r w:rsidRPr="00512CEB">
        <w:rPr>
          <w:rFonts w:eastAsia="Times New Roman"/>
          <w:b/>
          <w:bCs/>
        </w:rPr>
        <w:t>ΜΑΡΙΛΙΖΑ ΞΕΝΟΓΙΑΝΝΑΚΟΠΟΥΛΟΥ (Υπουργός Διοικητικής Ανασυγκρότησης):</w:t>
      </w:r>
      <w:r>
        <w:rPr>
          <w:rFonts w:eastAsia="Times New Roman"/>
          <w:bCs/>
        </w:rPr>
        <w:t xml:space="preserve"> Κύριε Γεωργαντά, θα απαντήσετε στη δευτερολογία σας. Εγώ δε</w:t>
      </w:r>
      <w:r>
        <w:rPr>
          <w:rFonts w:eastAsia="Times New Roman"/>
          <w:bCs/>
        </w:rPr>
        <w:t>ν διέκοψα κανέναν.</w:t>
      </w:r>
    </w:p>
    <w:p w14:paraId="4B89F084" w14:textId="77777777" w:rsidR="00BB0D3B" w:rsidRDefault="0084757C">
      <w:pPr>
        <w:spacing w:after="0" w:line="600" w:lineRule="auto"/>
        <w:ind w:firstLine="720"/>
        <w:jc w:val="both"/>
        <w:rPr>
          <w:rFonts w:eastAsia="Times New Roman"/>
          <w:bCs/>
        </w:rPr>
      </w:pPr>
      <w:r w:rsidRPr="00512CEB">
        <w:rPr>
          <w:rFonts w:eastAsia="Times New Roman"/>
          <w:b/>
          <w:bCs/>
        </w:rPr>
        <w:lastRenderedPageBreak/>
        <w:t>ΠΡΟΕΔΡΕΥΟΥΣΑ (Αναστασία Χριστοδουλοπούλου):</w:t>
      </w:r>
      <w:r>
        <w:rPr>
          <w:rFonts w:eastAsia="Times New Roman"/>
          <w:bCs/>
        </w:rPr>
        <w:t xml:space="preserve"> Κύριε Γεωργαντά, σας παρακαλώ. Έχετε και δευτερολογία για να μιλήσετε. </w:t>
      </w:r>
    </w:p>
    <w:p w14:paraId="4B89F085" w14:textId="77777777" w:rsidR="00BB0D3B" w:rsidRDefault="0084757C">
      <w:pPr>
        <w:spacing w:after="0" w:line="600" w:lineRule="auto"/>
        <w:ind w:firstLine="720"/>
        <w:jc w:val="both"/>
        <w:rPr>
          <w:rFonts w:eastAsia="Times New Roman"/>
          <w:bCs/>
        </w:rPr>
      </w:pPr>
      <w:r w:rsidRPr="00512CEB">
        <w:rPr>
          <w:rFonts w:eastAsia="Times New Roman"/>
          <w:b/>
          <w:bCs/>
        </w:rPr>
        <w:t>ΜΑΡΙΛΙΖΑ ΞΕΝΟΓΙΑΝΝΑΚΟΠΟΥΛΟΥ (Υπουργός Διοικητικής Ανασυγκρότησης):</w:t>
      </w:r>
      <w:r>
        <w:rPr>
          <w:rFonts w:eastAsia="Times New Roman"/>
          <w:bCs/>
        </w:rPr>
        <w:t xml:space="preserve"> Τώρα έρχομαι στο θέμα της τροπολογίας για την εφαρμογή του μητρώου των επιτελικών στελεχών σε σχέση με τη στελέχωση στις επιτελικές θέσεις του ευρύτερου δημόσιου τομέα των νομικών προσώπων δημοσίου δικαίου και την τροπολογία που ήρθε τον Ιούνιο, νομίζω, ό</w:t>
      </w:r>
      <w:r>
        <w:rPr>
          <w:rFonts w:eastAsia="Times New Roman"/>
          <w:bCs/>
        </w:rPr>
        <w:t xml:space="preserve">χι για την αναβολή και την αναστολή, αλλά για τη μετάθεση για έξι μήνες. </w:t>
      </w:r>
    </w:p>
    <w:p w14:paraId="4B89F086" w14:textId="77777777" w:rsidR="00BB0D3B" w:rsidRDefault="0084757C">
      <w:pPr>
        <w:spacing w:after="0" w:line="600" w:lineRule="auto"/>
        <w:ind w:firstLine="720"/>
        <w:jc w:val="both"/>
        <w:rPr>
          <w:rFonts w:eastAsia="Times New Roman"/>
          <w:bCs/>
        </w:rPr>
      </w:pPr>
      <w:r>
        <w:rPr>
          <w:rFonts w:eastAsia="Times New Roman"/>
          <w:bCs/>
        </w:rPr>
        <w:t>Εδώ θα είμαι ειλικρινής γιατί έγινε αυτό. Πρώτα απ’ όλα, ξέρετε ότι είναι εκατοντάδες αυτοί οι οργανισμοί. Μια ταυτόχρονη εκείνη την ώρα πλήρης αλλαγή διοικήσεων, τη χρονική στιγμή π</w:t>
      </w:r>
      <w:r>
        <w:rPr>
          <w:rFonts w:eastAsia="Times New Roman"/>
          <w:bCs/>
        </w:rPr>
        <w:t xml:space="preserve">ου ενδεχομένως πριν από δύο χρόνια δεν μπορούσαμε να έχουμε την πλήρη εικόνα της χρονικής στιγμής για το πώς θα ήταν τα πράγματα, τη χρονική στιγμή που γινόταν η τεράστια προσπάθεια για να μπορέσει η χώρα να βγει από το μνημόνιο και </w:t>
      </w:r>
      <w:r>
        <w:rPr>
          <w:rFonts w:eastAsia="Times New Roman"/>
          <w:bCs/>
        </w:rPr>
        <w:lastRenderedPageBreak/>
        <w:t>βέβαια, όλες οι πράξεις</w:t>
      </w:r>
      <w:r>
        <w:rPr>
          <w:rFonts w:eastAsia="Times New Roman"/>
          <w:bCs/>
        </w:rPr>
        <w:t xml:space="preserve"> της διοικήσεως και όλα τα </w:t>
      </w:r>
      <w:proofErr w:type="spellStart"/>
      <w:r>
        <w:rPr>
          <w:rFonts w:eastAsia="Times New Roman"/>
          <w:bCs/>
        </w:rPr>
        <w:t>προαπαιτούμενα</w:t>
      </w:r>
      <w:proofErr w:type="spellEnd"/>
      <w:r>
        <w:rPr>
          <w:rFonts w:eastAsia="Times New Roman"/>
          <w:bCs/>
        </w:rPr>
        <w:t xml:space="preserve"> που έπρεπε να υλοποιηθούν για να μπορέσουμε να γυρίσουμε σελίδα, καταλαβαίνετε ότι θα δημιουργούσε ένα πρόβλημα εάν μπαίναμε εκείνη την ώρα σε μια συνολική αλλαγή διοικήσεων. Μέχρι να προσαρμοστούν, να ενημερωθούν,</w:t>
      </w:r>
      <w:r>
        <w:rPr>
          <w:rFonts w:eastAsia="Times New Roman"/>
          <w:bCs/>
        </w:rPr>
        <w:t xml:space="preserve"> θα υπήρχε ένα θέμα. Γι’ αυτό τότε, κι αυτό ήταν και το σκεπτικό όταν ήρθε η τροπολογία στη Βουλή, ανακοινώθηκε από την Κυβέρνηση ότι πρόκειται για μια μετάθεση και θα ισχύσει απαρέγκλιτα από την 1η Ιανουαρίου 2019, από εδώ και πέρα. Άρα, λέω ότι δεν υπήρχ</w:t>
      </w:r>
      <w:r>
        <w:rPr>
          <w:rFonts w:eastAsia="Times New Roman"/>
          <w:bCs/>
        </w:rPr>
        <w:t xml:space="preserve">ε κάποια άλλη σκοπιμότητα. </w:t>
      </w:r>
    </w:p>
    <w:p w14:paraId="4B89F087" w14:textId="77777777" w:rsidR="00BB0D3B" w:rsidRDefault="0084757C">
      <w:pPr>
        <w:spacing w:after="0" w:line="600" w:lineRule="auto"/>
        <w:ind w:firstLine="720"/>
        <w:jc w:val="both"/>
        <w:rPr>
          <w:rFonts w:eastAsia="Times New Roman"/>
          <w:bCs/>
        </w:rPr>
      </w:pPr>
      <w:r>
        <w:rPr>
          <w:rFonts w:eastAsia="Times New Roman"/>
          <w:bCs/>
        </w:rPr>
        <w:t>Και να πω και ένα δεύτερο στοιχείο: Το ΑΣΕΠ έχει επιβαρυνθεί πάρα πολύ αυτή την περίοδο από πάρα πολλές αρμοδιότητες και επειδή ακριβώς έχει τη συνολική αξιοπιστία, είναι υπεύθυνο και για τα θέματα των προσλήψεων και όλων των συ</w:t>
      </w:r>
      <w:r>
        <w:rPr>
          <w:rFonts w:eastAsia="Times New Roman"/>
          <w:bCs/>
        </w:rPr>
        <w:t xml:space="preserve">μβάσεων που πρέπει να ελέγχει και των προκηρύξεων και για όλα αυτά τα ζητήματα και φυσικά μαζί με το Ειδικό Συμβούλιο Επιλογής Διοικήσεων βοηθάει για τις επιλογές των επιτελικών προσώπων και των κρίσεων. </w:t>
      </w:r>
    </w:p>
    <w:p w14:paraId="4B89F08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Δεν θα μπορούσε, λοιπόν, σ</w:t>
      </w:r>
      <w:r w:rsidRPr="00915112">
        <w:rPr>
          <w:rFonts w:eastAsia="Times New Roman" w:cs="Times New Roman"/>
          <w:szCs w:val="24"/>
        </w:rPr>
        <w:t>’</w:t>
      </w:r>
      <w:r>
        <w:rPr>
          <w:rFonts w:eastAsia="Times New Roman" w:cs="Times New Roman"/>
          <w:szCs w:val="24"/>
        </w:rPr>
        <w:t xml:space="preserve"> αυτή τη φάση να οργανώσ</w:t>
      </w:r>
      <w:r>
        <w:rPr>
          <w:rFonts w:eastAsia="Times New Roman" w:cs="Times New Roman"/>
          <w:szCs w:val="24"/>
        </w:rPr>
        <w:t xml:space="preserve">ει και να ανταπεξέλθει με ταχύτητα και σ’ αυτό το θέμα. Προκειμένου, λοιπόν, να μην έχουμε προβλήματα στη λειτουργία του </w:t>
      </w:r>
      <w:r>
        <w:rPr>
          <w:rFonts w:eastAsia="Times New Roman" w:cs="Times New Roman"/>
          <w:szCs w:val="24"/>
        </w:rPr>
        <w:t>δημοσίου</w:t>
      </w:r>
      <w:r>
        <w:rPr>
          <w:rFonts w:eastAsia="Times New Roman" w:cs="Times New Roman"/>
          <w:szCs w:val="24"/>
        </w:rPr>
        <w:t>, έγινε αυτή η μετάθεση της ημερομηνίας, αλλά από την 1</w:t>
      </w:r>
      <w:r w:rsidRPr="00E06D12">
        <w:rPr>
          <w:rFonts w:eastAsia="Times New Roman" w:cs="Times New Roman"/>
          <w:szCs w:val="24"/>
          <w:vertAlign w:val="superscript"/>
        </w:rPr>
        <w:t>η</w:t>
      </w:r>
      <w:r>
        <w:rPr>
          <w:rFonts w:eastAsia="Times New Roman" w:cs="Times New Roman"/>
          <w:szCs w:val="24"/>
        </w:rPr>
        <w:t xml:space="preserve"> Ιανουαρίου της επόμενης χρονιάς θα λειτουργήσει κανονικά.</w:t>
      </w:r>
    </w:p>
    <w:p w14:paraId="4B89F08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επανέλθω,</w:t>
      </w:r>
      <w:r>
        <w:rPr>
          <w:rFonts w:eastAsia="Times New Roman" w:cs="Times New Roman"/>
          <w:szCs w:val="24"/>
        </w:rPr>
        <w:t xml:space="preserve"> για να μην κάνω κατάχρηση, στη δευτερολογία μου για τα θέματα που δεν μπόρεσα να απαντήσω. </w:t>
      </w:r>
    </w:p>
    <w:p w14:paraId="4B89F08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B89F08B"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89F08C" w14:textId="77777777" w:rsidR="00BB0D3B" w:rsidRDefault="0084757C">
      <w:pPr>
        <w:spacing w:after="0"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Υπουργέ.</w:t>
      </w:r>
    </w:p>
    <w:p w14:paraId="4B89F08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Τώρα αρχίζει ο κύκλος των Κοιν</w:t>
      </w:r>
      <w:r>
        <w:rPr>
          <w:rFonts w:eastAsia="Times New Roman" w:cs="Times New Roman"/>
          <w:szCs w:val="24"/>
        </w:rPr>
        <w:t xml:space="preserve">οβουλευτικών Εκπροσώπων. Κατά συνέπεια, καλώ πρώτον στο Βήμα τον κ. </w:t>
      </w:r>
      <w:proofErr w:type="spellStart"/>
      <w:r>
        <w:rPr>
          <w:rFonts w:eastAsia="Times New Roman" w:cs="Times New Roman"/>
          <w:szCs w:val="24"/>
        </w:rPr>
        <w:t>Δένδια</w:t>
      </w:r>
      <w:proofErr w:type="spellEnd"/>
      <w:r>
        <w:rPr>
          <w:rFonts w:eastAsia="Times New Roman" w:cs="Times New Roman"/>
          <w:szCs w:val="24"/>
        </w:rPr>
        <w:t>, που έχει δώδεκα λεπτά και φυσικά έχει και δικαίωμα δευτερολογίας εάν το αποφασίσει.</w:t>
      </w:r>
    </w:p>
    <w:p w14:paraId="4B89F08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4B89F08F" w14:textId="77777777" w:rsidR="00BB0D3B" w:rsidRDefault="0084757C">
      <w:pPr>
        <w:spacing w:after="0" w:line="600" w:lineRule="auto"/>
        <w:ind w:firstLine="720"/>
        <w:jc w:val="both"/>
        <w:rPr>
          <w:rFonts w:eastAsia="Times New Roman" w:cs="Times New Roman"/>
          <w:szCs w:val="24"/>
        </w:rPr>
      </w:pPr>
      <w:r w:rsidRPr="0039730C">
        <w:rPr>
          <w:rFonts w:eastAsia="Times New Roman" w:cs="Times New Roman"/>
          <w:b/>
          <w:szCs w:val="24"/>
        </w:rPr>
        <w:t xml:space="preserve">ΝΙΚΟΛΑΟΣ </w:t>
      </w:r>
      <w:r>
        <w:rPr>
          <w:rFonts w:eastAsia="Times New Roman" w:cs="Times New Roman"/>
          <w:b/>
          <w:szCs w:val="24"/>
        </w:rPr>
        <w:t>- ΓΕΩΡΓΙΟΣ</w:t>
      </w:r>
      <w:r w:rsidRPr="0039730C">
        <w:rPr>
          <w:rFonts w:eastAsia="Times New Roman" w:cs="Times New Roman"/>
          <w:b/>
          <w:szCs w:val="24"/>
        </w:rPr>
        <w:t xml:space="preserve"> ΔΕΝΔΙΑΣ:</w:t>
      </w:r>
      <w:r>
        <w:rPr>
          <w:rFonts w:eastAsia="Times New Roman" w:cs="Times New Roman"/>
          <w:szCs w:val="24"/>
        </w:rPr>
        <w:t xml:space="preserve"> Ευχαριστώ, κυρία Πρόεδρε.</w:t>
      </w:r>
    </w:p>
    <w:p w14:paraId="4B89F09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κύριοι συνάδελφοι, είπε η κυρία Υπουργός πως «ό,τι δεν πρόλαβα να καλύψω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τα καλύψω στη δευτερολογία μου».</w:t>
      </w:r>
    </w:p>
    <w:p w14:paraId="4B89F09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Προφανώς, κυρία Υπουργέ, η πρόθεσή σας να απαντήσετε είναι στη δευτερολογία σας, διότι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μ</w:t>
      </w:r>
      <w:r>
        <w:rPr>
          <w:rFonts w:eastAsia="Times New Roman" w:cs="Times New Roman"/>
          <w:szCs w:val="24"/>
        </w:rPr>
        <w:t xml:space="preserve">ας είπατε και τίποτε. Ερωτάστε για τρία βασικά πράγματα εδώ. </w:t>
      </w:r>
    </w:p>
    <w:p w14:paraId="4B89F09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αυτή η διαδικασία του κοινοβουλευτικού ελέγχου δεν είναι μια διαδικασία φιλικής ανταλλαγής απόψεων περί παντός επιστητού ή μια συνάντηση παλαιών συντρόφων κ</w:t>
      </w:r>
      <w:r>
        <w:rPr>
          <w:rFonts w:eastAsia="Times New Roman" w:cs="Times New Roman"/>
          <w:szCs w:val="24"/>
        </w:rPr>
        <w:t>αι φίλων που συζητούν για παλαιές δόξες, αλλά είναι μια συγκεκριμένη διαδικασία για συγκεκριμένα ερωτήματα, που ως δικαιούται η Αξιωματική Αντιπολίτευση απευθύνει σε μια Κυβέρνηση, την οποία σαφώς με αυτή την επερώτηση την κατηγορεί κατ’ ελάχιστον για φαυλ</w:t>
      </w:r>
      <w:r>
        <w:rPr>
          <w:rFonts w:eastAsia="Times New Roman" w:cs="Times New Roman"/>
          <w:szCs w:val="24"/>
        </w:rPr>
        <w:t>ότητα.</w:t>
      </w:r>
    </w:p>
    <w:p w14:paraId="4B89F09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Και τα ερωτήματα, κυρία Υπουργέ, είναι τρία. Ποιοι είναι οι τέσσερις Υπουργοί, οι οποίοι υπέβαλαν αίτημα στο ΑΣΕΠ; Απαντήσατε; Όχι. Πόσες προσκλήσεις ενδιαφέροντος έχουν εκδοθεί; Απαντήσατε; Όχι. Πόσες επιτελικές θέσεις έχουν πληρωθεί; </w:t>
      </w:r>
      <w:r>
        <w:rPr>
          <w:rFonts w:eastAsia="Times New Roman" w:cs="Times New Roman"/>
          <w:szCs w:val="24"/>
        </w:rPr>
        <w:lastRenderedPageBreak/>
        <w:t>Απαντήσατε; Ό</w:t>
      </w:r>
      <w:r>
        <w:rPr>
          <w:rFonts w:eastAsia="Times New Roman" w:cs="Times New Roman"/>
          <w:szCs w:val="24"/>
        </w:rPr>
        <w:t xml:space="preserve">χι. Τι συζητάμε τότε; Μιλήσατε είκοσι δύο λεπτά. Τι λέγατε; </w:t>
      </w:r>
    </w:p>
    <w:p w14:paraId="4B89F09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Δεν θέλω να σας καλωσορίσω με αυτόν τον τρόπο σε μια Κυβέρνηση, που ούτως ή άλλως δεν θα ήθελα να σας καλωσορίσω. Επειδή μου είστε ιδιαιτέρως προσωπικά συμπαθής, ειλικρινώς σας λέω ότι θα ευχόμου</w:t>
      </w:r>
      <w:r>
        <w:rPr>
          <w:rFonts w:eastAsia="Times New Roman" w:cs="Times New Roman"/>
          <w:szCs w:val="24"/>
        </w:rPr>
        <w:t xml:space="preserve">ν να ήσασταν σε οποιονδήποτε άλλον πολιτικό χώρο. </w:t>
      </w:r>
      <w:r w:rsidRPr="00A34E69">
        <w:rPr>
          <w:rFonts w:eastAsia="Times New Roman" w:cs="Times New Roman"/>
          <w:szCs w:val="24"/>
        </w:rPr>
        <w:t>Υπάρχουν και εξαιρέσεις βέβαια</w:t>
      </w:r>
      <w:r>
        <w:rPr>
          <w:rFonts w:eastAsia="Times New Roman" w:cs="Times New Roman"/>
          <w:szCs w:val="24"/>
        </w:rPr>
        <w:t xml:space="preserve">, αλλά δεν είναι τώρα στην Αίθουσα. Εν πάση </w:t>
      </w:r>
      <w:proofErr w:type="spellStart"/>
      <w:r>
        <w:rPr>
          <w:rFonts w:eastAsia="Times New Roman" w:cs="Times New Roman"/>
          <w:szCs w:val="24"/>
        </w:rPr>
        <w:t>περιπτώσει</w:t>
      </w:r>
      <w:proofErr w:type="spellEnd"/>
      <w:r>
        <w:rPr>
          <w:rFonts w:eastAsia="Times New Roman" w:cs="Times New Roman"/>
          <w:szCs w:val="24"/>
        </w:rPr>
        <w:t xml:space="preserve">, μιας και αποφασίσατε αυτό το απονενοημένο διάβημα, να μετέχετε σ’ αυτή την Κυβέρνηση, ελάτε να μας απαντήσετε. </w:t>
      </w:r>
    </w:p>
    <w:p w14:paraId="4B89F09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w:t>
      </w:r>
      <w:r>
        <w:rPr>
          <w:rFonts w:eastAsia="Times New Roman" w:cs="Times New Roman"/>
          <w:szCs w:val="24"/>
        </w:rPr>
        <w:t>ρείτε</w:t>
      </w:r>
      <w:proofErr w:type="spellEnd"/>
      <w:r>
        <w:rPr>
          <w:rFonts w:eastAsia="Times New Roman" w:cs="Times New Roman"/>
          <w:szCs w:val="24"/>
        </w:rPr>
        <w:t xml:space="preserve"> πάρα πολύ, κύριοι συνάδελφοι, γι’ αυτή την έκφραση που θα χρησιμοποιήσω, αλλά αυτός ο πολιτικός κομπογιαννιτισμός για όλα τα κακά στον κόσμο να φταίει κάποιος </w:t>
      </w:r>
      <w:proofErr w:type="spellStart"/>
      <w:r>
        <w:rPr>
          <w:rFonts w:eastAsia="Times New Roman" w:cs="Times New Roman"/>
          <w:szCs w:val="24"/>
        </w:rPr>
        <w:t>οιονεί</w:t>
      </w:r>
      <w:proofErr w:type="spellEnd"/>
      <w:r>
        <w:rPr>
          <w:rFonts w:eastAsia="Times New Roman" w:cs="Times New Roman"/>
          <w:szCs w:val="24"/>
        </w:rPr>
        <w:t xml:space="preserve"> νεοφιλελευθερισμός, ο οποίος υπερίπταται, μας θυμίζει ένα έργο με τη Γεωργία Βασιλει</w:t>
      </w:r>
      <w:r>
        <w:rPr>
          <w:rFonts w:eastAsia="Times New Roman" w:cs="Times New Roman"/>
          <w:szCs w:val="24"/>
        </w:rPr>
        <w:t>άδου, στο οποίο ήταν μαμή και όποιος πήγαινε για να τον κοιτάξει, μέχρι να πάει ο γιατρός στο χωριό, του διαπίστωνε μία ασθένεια, η οποία θα θεραπευόταν με ένα βότανο. Αυτή η ασθένεια, λοιπόν, κατά τον ΣΥΡΙΖΑ, είναι η αρχή των πάντων, ο δήθεν νεοφιλελευθερ</w:t>
      </w:r>
      <w:r>
        <w:rPr>
          <w:rFonts w:eastAsia="Times New Roman" w:cs="Times New Roman"/>
          <w:szCs w:val="24"/>
        </w:rPr>
        <w:t xml:space="preserve">ισμός που στην </w:t>
      </w:r>
      <w:r>
        <w:rPr>
          <w:rFonts w:eastAsia="Times New Roman" w:cs="Times New Roman"/>
          <w:szCs w:val="24"/>
        </w:rPr>
        <w:lastRenderedPageBreak/>
        <w:t>Ελλάδα δεν έχει υπάρξει τέτοιο φαινόμενο ποτέ, η οποία ασθένεια θεραπεύεται με ένα βότανο: τον ΣΥΡΙΖΑ. Μπορούμε τώρα να μιλάμε λίγο σοβαρά;</w:t>
      </w:r>
    </w:p>
    <w:p w14:paraId="4B89F09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Επειδή ως Κοινοβουλευτικός Εκπρόσωπος έχω και θεσμική υποχρέωση, διότι, όπως ξέρετε, ο κ</w:t>
      </w:r>
      <w:r w:rsidRPr="000D077A">
        <w:rPr>
          <w:rFonts w:eastAsia="Times New Roman" w:cs="Times New Roman"/>
          <w:szCs w:val="24"/>
        </w:rPr>
        <w:t>οινοβουλευτικ</w:t>
      </w:r>
      <w:r w:rsidRPr="000D077A">
        <w:rPr>
          <w:rFonts w:eastAsia="Times New Roman" w:cs="Times New Roman"/>
          <w:szCs w:val="24"/>
        </w:rPr>
        <w:t xml:space="preserve">ός </w:t>
      </w:r>
      <w:r>
        <w:rPr>
          <w:rFonts w:eastAsia="Times New Roman" w:cs="Times New Roman"/>
          <w:szCs w:val="24"/>
        </w:rPr>
        <w:t>ε</w:t>
      </w:r>
      <w:r w:rsidRPr="000D077A">
        <w:rPr>
          <w:rFonts w:eastAsia="Times New Roman" w:cs="Times New Roman"/>
          <w:szCs w:val="24"/>
        </w:rPr>
        <w:t>κπρόσωπος</w:t>
      </w:r>
      <w:r>
        <w:rPr>
          <w:rFonts w:eastAsia="Times New Roman" w:cs="Times New Roman"/>
          <w:szCs w:val="24"/>
        </w:rPr>
        <w:t xml:space="preserve"> είναι ο αντιπρόσωπος του αρχηγού του κόμματος κατά την κοινοβουλευτική διαδικασία, εγώ ομιλώ εξ ονόματος του Αρχηγού της Νέας Δημοκρατίας. </w:t>
      </w:r>
    </w:p>
    <w:p w14:paraId="4B89F09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Είπε η </w:t>
      </w:r>
      <w:r>
        <w:rPr>
          <w:rFonts w:eastAsia="Times New Roman" w:cs="Times New Roman"/>
          <w:szCs w:val="24"/>
        </w:rPr>
        <w:t>κ.</w:t>
      </w:r>
      <w:r>
        <w:rPr>
          <w:rFonts w:eastAsia="Times New Roman" w:cs="Times New Roman"/>
          <w:szCs w:val="24"/>
        </w:rPr>
        <w:t xml:space="preserve"> Ξενογιαννακοπούλου ως δείγμα μεγάλης δικής μας φαυλότητας ότι ο κ. Μητσοτάκης τον Δεκέμβριο </w:t>
      </w:r>
      <w:r>
        <w:rPr>
          <w:rFonts w:eastAsia="Times New Roman" w:cs="Times New Roman"/>
          <w:szCs w:val="24"/>
        </w:rPr>
        <w:t>του 2014 υπέγραψε την υπουργική απόφαση, με την οποία ορίστηκαν οι γενικοί διευθυντές. Μάλιστα, την υπέγραψε, καλά έκανε. Έγινε αυτό κατ’ εφαρμογή του ν.4275/2014, ναι ή όχι; Είχε εξαγγελθεί, ναι ή όχι; Υπήρχε η διαδικασία που περιγραφόταν στον νόμο και ακ</w:t>
      </w:r>
      <w:r>
        <w:rPr>
          <w:rFonts w:eastAsia="Times New Roman" w:cs="Times New Roman"/>
          <w:szCs w:val="24"/>
        </w:rPr>
        <w:t xml:space="preserve">ολουθήθηκε, ναι ή όχι; Υποψηφιότητες, ΑΣΕΠ, υπηρεσιακά συμβούλια. Ποιο είναι το μεμπτό, ότι το υπέγραψε τον Δεκέμβρη του 2014; Γιατί το λέτε αυτό; Κατ’ επιλογή πέσαμε από την </w:t>
      </w:r>
      <w:r>
        <w:rPr>
          <w:rFonts w:eastAsia="Times New Roman" w:cs="Times New Roman"/>
          <w:szCs w:val="24"/>
        </w:rPr>
        <w:t>κυ</w:t>
      </w:r>
      <w:r>
        <w:rPr>
          <w:rFonts w:eastAsia="Times New Roman" w:cs="Times New Roman"/>
          <w:szCs w:val="24"/>
        </w:rPr>
        <w:lastRenderedPageBreak/>
        <w:t xml:space="preserve">βέρνηση </w:t>
      </w:r>
      <w:r>
        <w:rPr>
          <w:rFonts w:eastAsia="Times New Roman" w:cs="Times New Roman"/>
          <w:szCs w:val="24"/>
        </w:rPr>
        <w:t>τον Γενάρη του 2015 και είχαμε προγραμματίσει να κάνουμε τις δουλειές μ</w:t>
      </w:r>
      <w:r>
        <w:rPr>
          <w:rFonts w:eastAsia="Times New Roman" w:cs="Times New Roman"/>
          <w:szCs w:val="24"/>
        </w:rPr>
        <w:t xml:space="preserve">ας τον Δεκέμβρη του 2014 ή μας ρίξατε; Για να ξέρουμε τι λέμε, δηλαδή. </w:t>
      </w:r>
    </w:p>
    <w:p w14:paraId="4B89F098" w14:textId="77777777" w:rsidR="00BB0D3B" w:rsidRDefault="0084757C">
      <w:pPr>
        <w:spacing w:after="0" w:line="600" w:lineRule="auto"/>
        <w:ind w:firstLine="720"/>
        <w:jc w:val="both"/>
        <w:rPr>
          <w:rFonts w:eastAsia="Times New Roman" w:cs="Times New Roman"/>
          <w:szCs w:val="24"/>
        </w:rPr>
      </w:pPr>
      <w:r w:rsidRPr="00455628">
        <w:rPr>
          <w:rFonts w:eastAsia="Times New Roman" w:cs="Times New Roman"/>
          <w:szCs w:val="24"/>
        </w:rPr>
        <w:t>Ήταν ομαλή η λήξη της κυβέρνησης και στο τέλος της συνταγματικής της θητείας, δεκαπέντε ημέρες πριν από τις εκλογές ή έναν μήνα ή δύο μήνες ο κ. Μητσοτάκης υπέγραψε κάτι, το οποίο προφ</w:t>
      </w:r>
      <w:r w:rsidRPr="00455628">
        <w:rPr>
          <w:rFonts w:eastAsia="Times New Roman" w:cs="Times New Roman"/>
          <w:szCs w:val="24"/>
        </w:rPr>
        <w:t>ανώς είναι νόμιμο; Διότι μη μου πείτε ότι εάν ο κ. Μητσοτάκης είχε υπογράψει κάτι παράνομο ή κάτι διαβλητό ή κάτι φαύλο, η ευγενής Κυβέρνηση του ΣΥΡΙΖΑ θα είχε διατηρήσει τους προϊσταμένους επί δύο χρόνια!</w:t>
      </w:r>
      <w:r>
        <w:rPr>
          <w:rFonts w:eastAsia="Times New Roman" w:cs="Times New Roman"/>
          <w:szCs w:val="24"/>
        </w:rPr>
        <w:t xml:space="preserve"> Τώρα μιλάμε σοβαρά; Μπορούσατε, δηλαδή, να τους «ξ</w:t>
      </w:r>
      <w:r>
        <w:rPr>
          <w:rFonts w:eastAsia="Times New Roman" w:cs="Times New Roman"/>
          <w:szCs w:val="24"/>
        </w:rPr>
        <w:t>ηλώσετε» και δεν τους «ξηλώσατε» προς χάριν του κ. Μητσοτάκη και της Νέας Δημοκρατίας και της φαυλότητας, την οποία δήθεν εξυπηρετούσαμε; Αυτό ήρθατε να μας πείτε, κυρία Υπουργέ, εδώ πέρα;</w:t>
      </w:r>
    </w:p>
    <w:p w14:paraId="4B89F09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Πάμε, όμως, λίγο και σε συγκεκριμένα πράγματα. Σας παρακαλώ ξεκάθαρ</w:t>
      </w:r>
      <w:r>
        <w:rPr>
          <w:rFonts w:eastAsia="Times New Roman" w:cs="Times New Roman"/>
          <w:szCs w:val="24"/>
        </w:rPr>
        <w:t>α, κατ</w:t>
      </w:r>
      <w:r>
        <w:rPr>
          <w:rFonts w:eastAsia="Times New Roman" w:cs="Times New Roman"/>
          <w:szCs w:val="24"/>
        </w:rPr>
        <w:t xml:space="preserve">’ </w:t>
      </w:r>
      <w:r>
        <w:rPr>
          <w:rFonts w:eastAsia="Times New Roman" w:cs="Times New Roman"/>
          <w:szCs w:val="24"/>
        </w:rPr>
        <w:t xml:space="preserve">αρχάς, απαντήστε μας στις τρεις ερωτήσεις ή ελάτε και πείτε μας «δεν σας απαντώ» ή αλλιώς πείτε μας «έχω κώλυμα και δεν έρχομαι». Όμως, το να έρχεστε, να τρώμε </w:t>
      </w:r>
      <w:r>
        <w:rPr>
          <w:rFonts w:eastAsia="Times New Roman" w:cs="Times New Roman"/>
          <w:szCs w:val="24"/>
        </w:rPr>
        <w:lastRenderedPageBreak/>
        <w:t>όλη την ώρα μας εδώ και να μην παίρνουμε κα</w:t>
      </w:r>
      <w:r>
        <w:rPr>
          <w:rFonts w:eastAsia="Times New Roman" w:cs="Times New Roman"/>
          <w:szCs w:val="24"/>
        </w:rPr>
        <w:t>μ</w:t>
      </w:r>
      <w:r>
        <w:rPr>
          <w:rFonts w:eastAsia="Times New Roman" w:cs="Times New Roman"/>
          <w:szCs w:val="24"/>
        </w:rPr>
        <w:t>μία απάντηση είναι κρίμα και είναι κρίμα και</w:t>
      </w:r>
      <w:r>
        <w:rPr>
          <w:rFonts w:eastAsia="Times New Roman" w:cs="Times New Roman"/>
          <w:szCs w:val="24"/>
        </w:rPr>
        <w:t xml:space="preserve"> για εσάς.</w:t>
      </w:r>
    </w:p>
    <w:p w14:paraId="4B89F09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Πάμε, όμως, πίσω για να δούμε τι έγινε τελικά. </w:t>
      </w:r>
    </w:p>
    <w:p w14:paraId="4B89F09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Έρχεστε με τον ν.4369 και διαπιστώνετε στην εισηγητική του έκθεση -και γίνεται και μεγάλη συζήτηση, θυμάμαι, στην Ολομέλεια- τα περί εθνικού μητρώου επιτελικών στελεχών. Και κατ’ αυτή τη συζήτηση, </w:t>
      </w:r>
      <w:r>
        <w:rPr>
          <w:rFonts w:eastAsia="Times New Roman" w:cs="Times New Roman"/>
          <w:szCs w:val="24"/>
        </w:rPr>
        <w:t>εσείς διαπιστώνετε ποιες είναι οι μεγάλες ασθένειες, ποιοι είναι οι δαίμονες της δημόσιας διοίκησης. Είναι η παρέμβαση της πολιτικής ηγεσίας -λέγατε τότε- το ρουσφέτι, η αναξιοκρατία, ο συγκεντρωτισμός, η έλλειψη εξειδίκευσης. Αυτά τα διαπίστωνε ο Υπουργός</w:t>
      </w:r>
      <w:r>
        <w:rPr>
          <w:rFonts w:eastAsia="Times New Roman" w:cs="Times New Roman"/>
          <w:szCs w:val="24"/>
        </w:rPr>
        <w:t xml:space="preserve"> πανηγυρικά και χειροκροτούσε η Αίθουσα και η κυβερνητική πλειοψηφία και </w:t>
      </w:r>
      <w:proofErr w:type="spellStart"/>
      <w:r>
        <w:rPr>
          <w:rFonts w:eastAsia="Times New Roman" w:cs="Times New Roman"/>
          <w:szCs w:val="24"/>
        </w:rPr>
        <w:t>προέτεινε</w:t>
      </w:r>
      <w:proofErr w:type="spellEnd"/>
      <w:r>
        <w:rPr>
          <w:rFonts w:eastAsia="Times New Roman" w:cs="Times New Roman"/>
          <w:szCs w:val="24"/>
        </w:rPr>
        <w:t xml:space="preserve"> με τον νόμο τη θεραπεία. Ποια ήταν η θεραπεία, αγαπητέ κύριε </w:t>
      </w:r>
      <w:proofErr w:type="spellStart"/>
      <w:r>
        <w:rPr>
          <w:rFonts w:eastAsia="Times New Roman" w:cs="Times New Roman"/>
          <w:szCs w:val="24"/>
        </w:rPr>
        <w:t>Λάππα</w:t>
      </w:r>
      <w:proofErr w:type="spellEnd"/>
      <w:r>
        <w:rPr>
          <w:rFonts w:eastAsia="Times New Roman" w:cs="Times New Roman"/>
          <w:szCs w:val="24"/>
        </w:rPr>
        <w:t>; Είναι απλό: επιτελικά στελέχη, εθνικό μητρώο, σύστημα αξιολόγησης, βαθμολογική διάρθρωση θέσεων. Αυτά λέγ</w:t>
      </w:r>
      <w:r>
        <w:rPr>
          <w:rFonts w:eastAsia="Times New Roman" w:cs="Times New Roman"/>
          <w:szCs w:val="24"/>
        </w:rPr>
        <w:t xml:space="preserve">ατε τότε. Αυτός ήταν ο νόμος, τον οποίο χαρακτηρίσατε «τομή». Μάλιστα, απαντήσατε στον κ. Βορίδη: «Όχι, συγκρουστήκαμε». Διότι βεβαίως ήταν τομή. Και η τομή θέλει συγκρούσεις, ε; Έτσι δεν είναι; Χωρίς συγκρούσεις υπάρχει τομή, υπάρχει πρόοδος; </w:t>
      </w:r>
    </w:p>
    <w:p w14:paraId="4B89F09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Ξέρετε, πώς</w:t>
      </w:r>
      <w:r>
        <w:rPr>
          <w:rFonts w:eastAsia="Times New Roman" w:cs="Times New Roman"/>
          <w:szCs w:val="24"/>
        </w:rPr>
        <w:t xml:space="preserve"> φερθήκατε εσείς σε αυτή τη μεγάλη τομή που πανηγυρικά μας είπατε ότι ήταν ένα νέο βήμα για την Ελλάδα; Να σας κάνω λίγο τον λογαριασμό; Ψηφίζετε τον νόμο το 2016. Τον ίδιο χρόνο, το 2016, τον τροποποιείτε τέσσερις φορές. Ο επόμενος νόμος ο ν.4370 –ο προηγ</w:t>
      </w:r>
      <w:r>
        <w:rPr>
          <w:rFonts w:eastAsia="Times New Roman" w:cs="Times New Roman"/>
          <w:szCs w:val="24"/>
        </w:rPr>
        <w:t xml:space="preserve">ούμενος ήταν ο ν.4369- είναι τροποποίηση του νόμου. Μια βδομάδα μετά περνάτε τροποποίηση. Με τον ν.4386 τον </w:t>
      </w:r>
      <w:proofErr w:type="spellStart"/>
      <w:r>
        <w:rPr>
          <w:rFonts w:eastAsia="Times New Roman" w:cs="Times New Roman"/>
          <w:szCs w:val="24"/>
        </w:rPr>
        <w:t>ξανατροποποιείτε</w:t>
      </w:r>
      <w:proofErr w:type="spellEnd"/>
      <w:r>
        <w:rPr>
          <w:rFonts w:eastAsia="Times New Roman" w:cs="Times New Roman"/>
          <w:szCs w:val="24"/>
        </w:rPr>
        <w:t xml:space="preserve">. Με τον ν.4389 τον </w:t>
      </w:r>
      <w:proofErr w:type="spellStart"/>
      <w:r>
        <w:rPr>
          <w:rFonts w:eastAsia="Times New Roman" w:cs="Times New Roman"/>
          <w:szCs w:val="24"/>
        </w:rPr>
        <w:t>ξανατροποποιείτε</w:t>
      </w:r>
      <w:proofErr w:type="spellEnd"/>
      <w:r>
        <w:rPr>
          <w:rFonts w:eastAsia="Times New Roman" w:cs="Times New Roman"/>
          <w:szCs w:val="24"/>
        </w:rPr>
        <w:t xml:space="preserve">. Με τον ν.4440 τον </w:t>
      </w:r>
      <w:proofErr w:type="spellStart"/>
      <w:r>
        <w:rPr>
          <w:rFonts w:eastAsia="Times New Roman" w:cs="Times New Roman"/>
          <w:szCs w:val="24"/>
        </w:rPr>
        <w:t>ξανατροποποιείτε</w:t>
      </w:r>
      <w:proofErr w:type="spellEnd"/>
      <w:r>
        <w:rPr>
          <w:rFonts w:eastAsia="Times New Roman" w:cs="Times New Roman"/>
          <w:szCs w:val="24"/>
        </w:rPr>
        <w:t>. Θα μου πείτε ότι ήταν αρχή και ότι κάνατε τέσσερις τροποπο</w:t>
      </w:r>
      <w:r>
        <w:rPr>
          <w:rFonts w:eastAsia="Times New Roman" w:cs="Times New Roman"/>
          <w:szCs w:val="24"/>
        </w:rPr>
        <w:t xml:space="preserve">ιήσεις. </w:t>
      </w:r>
    </w:p>
    <w:p w14:paraId="4B89F09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Πάμε στο 2017 τώρα. Ξέρετε πόσες φορές τον τροποποιήσατε; Έξι φορές! Έχουμε τον ν.4461, τον ν.4464, τον ν.4472, τον ν.4459, τον ν.4483 και τον ν.4489. Κάνατε έξι τροποποιήσεις μέσα στο 2017 του νόμου που –δήθεν- θα έτεμνε τη δημόσια διοίκηση! </w:t>
      </w:r>
    </w:p>
    <w:p w14:paraId="4B89F09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 xml:space="preserve">ετε να δείτε τι έχετε κάνει το 2018; Φέρνετε τον ν. 4512, τον ν.4514, τον ν.4533. Έχετε κι άλλες τροποποιήσεις του νόμου «τομή» να μας φέρετε; Πείτε μας, για να δούμε τι τομή κάνατε και να ξέρουμε επιτέλους εδώ μέσα τι μας γίνεται. Εσείς </w:t>
      </w:r>
      <w:r>
        <w:rPr>
          <w:rFonts w:eastAsia="Times New Roman" w:cs="Times New Roman"/>
          <w:szCs w:val="24"/>
        </w:rPr>
        <w:lastRenderedPageBreak/>
        <w:t xml:space="preserve">υποτίθεται ήρθατε </w:t>
      </w:r>
      <w:r>
        <w:rPr>
          <w:rFonts w:eastAsia="Times New Roman" w:cs="Times New Roman"/>
          <w:szCs w:val="24"/>
        </w:rPr>
        <w:t xml:space="preserve">να θεραπεύσετε τις διαπιστωμένες ασθένειες της δημόσιας διοίκησης με το νομοθέτημα «τομή». </w:t>
      </w:r>
    </w:p>
    <w:p w14:paraId="4B89F09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Δεν φτάνουν, όμως, αυτά τα χάλια. Γίνεστε ρεζίλι διεθνώς και γελοιοποιείτε τη χώρα. Με </w:t>
      </w:r>
      <w:proofErr w:type="spellStart"/>
      <w:r>
        <w:rPr>
          <w:rFonts w:eastAsia="Times New Roman" w:cs="Times New Roman"/>
          <w:szCs w:val="24"/>
        </w:rPr>
        <w:t>συγχωρείτε</w:t>
      </w:r>
      <w:proofErr w:type="spellEnd"/>
      <w:r>
        <w:rPr>
          <w:rFonts w:eastAsia="Times New Roman" w:cs="Times New Roman"/>
          <w:szCs w:val="24"/>
        </w:rPr>
        <w:t xml:space="preserve">, μου λέτε για την άλλη φορά, όπου με την έκθεση συμμόρφωσης κατεξευτελίστηκε η χώρα και ζητήθηκε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θέσεις; Μου τη φέρνετε άλλη μια φορά εδώ</w:t>
      </w:r>
      <w:r>
        <w:rPr>
          <w:rFonts w:eastAsia="Times New Roman" w:cs="Times New Roman"/>
          <w:szCs w:val="24"/>
        </w:rPr>
        <w:t xml:space="preserve"> να τη δω; </w:t>
      </w:r>
      <w:r w:rsidRPr="00267B15">
        <w:rPr>
          <w:rFonts w:eastAsia="Times New Roman" w:cs="Times New Roman"/>
          <w:szCs w:val="24"/>
        </w:rPr>
        <w:t xml:space="preserve">Για τις είκοσι δύο θέσεις από τις εξήντα εννιά σας λέει </w:t>
      </w:r>
      <w:r>
        <w:rPr>
          <w:rFonts w:eastAsia="Times New Roman" w:cs="Times New Roman"/>
          <w:szCs w:val="24"/>
        </w:rPr>
        <w:t xml:space="preserve">και </w:t>
      </w:r>
      <w:r w:rsidRPr="00267B15">
        <w:rPr>
          <w:rFonts w:eastAsia="Times New Roman" w:cs="Times New Roman"/>
          <w:szCs w:val="24"/>
        </w:rPr>
        <w:t>η έκθεση συμμόρφωσης της Κομισιόν. Η ξεφτίλα</w:t>
      </w:r>
      <w:r>
        <w:rPr>
          <w:rFonts w:eastAsia="Times New Roman" w:cs="Times New Roman"/>
          <w:szCs w:val="24"/>
        </w:rPr>
        <w:t xml:space="preserve"> έχει περάσει τα όρια της επικράτειας πλέον και πηγαίνει σε όλη την Ευρώπη. Σας λένε «τι έχετε κάνει εδώ; </w:t>
      </w:r>
      <w:proofErr w:type="spellStart"/>
      <w:r>
        <w:rPr>
          <w:rFonts w:eastAsia="Times New Roman" w:cs="Times New Roman"/>
          <w:szCs w:val="24"/>
        </w:rPr>
        <w:t>Ξαναπροκηρύξτε</w:t>
      </w:r>
      <w:proofErr w:type="spellEnd"/>
      <w:r>
        <w:rPr>
          <w:rFonts w:eastAsia="Times New Roman" w:cs="Times New Roman"/>
          <w:szCs w:val="24"/>
        </w:rPr>
        <w:t xml:space="preserve">». </w:t>
      </w:r>
    </w:p>
    <w:p w14:paraId="4B89F0A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έρχεστε και μ</w:t>
      </w:r>
      <w:r>
        <w:rPr>
          <w:rFonts w:eastAsia="Times New Roman" w:cs="Times New Roman"/>
          <w:szCs w:val="24"/>
        </w:rPr>
        <w:t xml:space="preserve">ας τα παρουσιάζετε όλα αυτά εν τη ρύμη του λόγου σαν να είναι μια απλή διαδικασία στο πλαίσιο ενός κάποιου εκσυγχρονισμού. «Τι να κάνουμε; Στην αρχή κάνουμε και μερικά λάθη. Όμως, δεν πειράζει, θα τα φτιάξουμε μετά όλα». </w:t>
      </w:r>
    </w:p>
    <w:p w14:paraId="4B89F0A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έχετε καταλάβει κάτ</w:t>
      </w:r>
      <w:r>
        <w:rPr>
          <w:rFonts w:eastAsia="Times New Roman" w:cs="Times New Roman"/>
          <w:szCs w:val="24"/>
        </w:rPr>
        <w:t xml:space="preserve">ι τέτοιο; Το ξέρετε ότι τελειώνει η θητεία της Κυβέρνησης; Έχετε καταλάβει ότι ήρθε η ώρα να απολογηθούμε μπροστά στο αφεντικό μας, την ελληνική κοινωνία, και να πούμε ο καθένας τι έκανε, γιατί το έκανε και πώς </w:t>
      </w:r>
      <w:r>
        <w:rPr>
          <w:rFonts w:eastAsia="Times New Roman" w:cs="Times New Roman"/>
          <w:szCs w:val="24"/>
        </w:rPr>
        <w:lastRenderedPageBreak/>
        <w:t>το έκανε; Με αυτήν την απολογία θα πάτε; Δώστ</w:t>
      </w:r>
      <w:r>
        <w:rPr>
          <w:rFonts w:eastAsia="Times New Roman" w:cs="Times New Roman"/>
          <w:szCs w:val="24"/>
        </w:rPr>
        <w:t xml:space="preserve">ε μου μια λογική απάντηση για να καταλάβω. </w:t>
      </w:r>
    </w:p>
    <w:p w14:paraId="4B89F0A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Το ελληνικό δημόσιο είχε χίλιες παθογένειες. Με τον ν.2190, ο οποίος δεν ανήκει σε πολιτικό του δικού μας χώρου –για να είμαστε εξηγημένοι- αποφασίστηκε και έγινε δεκτό από όλο το πολιτικό σύστημα και από την κοι</w:t>
      </w:r>
      <w:r>
        <w:rPr>
          <w:rFonts w:eastAsia="Times New Roman" w:cs="Times New Roman"/>
          <w:szCs w:val="24"/>
        </w:rPr>
        <w:t xml:space="preserve">νωνία να κλείσει επιτέλους η πόρτα της φαυλότητας και να υπάρξει το ΑΣΕΠ και να τελειώσουμε μια και καλή με αυτό. </w:t>
      </w:r>
    </w:p>
    <w:p w14:paraId="4B89F0A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Έρχεστε εσείς τώρα, με άθλιες διαδικασίες, με κουτοπονηριές του </w:t>
      </w:r>
      <w:proofErr w:type="spellStart"/>
      <w:r>
        <w:rPr>
          <w:rFonts w:eastAsia="Times New Roman" w:cs="Times New Roman"/>
          <w:szCs w:val="24"/>
        </w:rPr>
        <w:t>αισχίστου</w:t>
      </w:r>
      <w:proofErr w:type="spellEnd"/>
      <w:r>
        <w:rPr>
          <w:rFonts w:eastAsia="Times New Roman" w:cs="Times New Roman"/>
          <w:szCs w:val="24"/>
        </w:rPr>
        <w:t xml:space="preserve"> είδους να καταργήσετε κάτι που αποτελεί θεσμική επιτυχία, αν θέλετε</w:t>
      </w:r>
      <w:r>
        <w:rPr>
          <w:rFonts w:eastAsia="Times New Roman" w:cs="Times New Roman"/>
          <w:szCs w:val="24"/>
        </w:rPr>
        <w:t xml:space="preserve">, της ελληνικής κοινωνίας και του πολιτικού συστήματος –για να είμαι και ειλικρινής, από τις λίγες σπουδαίες- και να περάσετε από δίπλα και να βάλετε πάλι τους δικούς σας και να διαιωνίσετε τον έλεγχο του κράτους. </w:t>
      </w:r>
    </w:p>
    <w:p w14:paraId="4B89F0A4" w14:textId="77777777" w:rsidR="00BB0D3B" w:rsidRDefault="0084757C">
      <w:pPr>
        <w:spacing w:after="0" w:line="600" w:lineRule="auto"/>
        <w:ind w:firstLine="720"/>
        <w:jc w:val="both"/>
        <w:rPr>
          <w:rFonts w:eastAsia="Times New Roman"/>
          <w:bCs/>
          <w:szCs w:val="24"/>
        </w:rPr>
      </w:pPr>
      <w:r>
        <w:rPr>
          <w:rFonts w:eastAsia="Times New Roman" w:cs="Times New Roman"/>
          <w:szCs w:val="24"/>
        </w:rPr>
        <w:t xml:space="preserve">Υπάρχει μια ρήση στο κατά Ιωάννη </w:t>
      </w:r>
      <w:r>
        <w:rPr>
          <w:rFonts w:eastAsia="Times New Roman" w:cs="Times New Roman"/>
          <w:szCs w:val="24"/>
        </w:rPr>
        <w:t>Ευαγγέλιο: «</w:t>
      </w:r>
      <w:r w:rsidRPr="007D2B0E">
        <w:rPr>
          <w:rFonts w:eastAsia="Times New Roman"/>
          <w:szCs w:val="24"/>
        </w:rPr>
        <w:t xml:space="preserve">Ο </w:t>
      </w:r>
      <w:proofErr w:type="spellStart"/>
      <w:r w:rsidRPr="007D2B0E">
        <w:rPr>
          <w:rFonts w:eastAsia="Times New Roman"/>
          <w:bCs/>
          <w:szCs w:val="24"/>
        </w:rPr>
        <w:t>μή</w:t>
      </w:r>
      <w:proofErr w:type="spellEnd"/>
      <w:r w:rsidRPr="007D2B0E">
        <w:rPr>
          <w:rFonts w:eastAsia="Times New Roman"/>
          <w:bCs/>
          <w:szCs w:val="24"/>
        </w:rPr>
        <w:t xml:space="preserve"> εισερχόμενος διά</w:t>
      </w:r>
      <w:r w:rsidRPr="007D2B0E">
        <w:rPr>
          <w:rFonts w:eastAsia="Times New Roman"/>
          <w:szCs w:val="24"/>
        </w:rPr>
        <w:t xml:space="preserve"> της </w:t>
      </w:r>
      <w:r w:rsidRPr="007D2B0E">
        <w:rPr>
          <w:rFonts w:eastAsia="Times New Roman"/>
          <w:bCs/>
          <w:szCs w:val="24"/>
        </w:rPr>
        <w:t>θύρας</w:t>
      </w:r>
      <w:r w:rsidRPr="007D2B0E">
        <w:rPr>
          <w:rFonts w:eastAsia="Times New Roman"/>
          <w:szCs w:val="24"/>
        </w:rPr>
        <w:t xml:space="preserve"> εις την </w:t>
      </w:r>
      <w:proofErr w:type="spellStart"/>
      <w:r w:rsidRPr="007D2B0E">
        <w:rPr>
          <w:rFonts w:eastAsia="Times New Roman"/>
          <w:szCs w:val="24"/>
        </w:rPr>
        <w:t>αυλήν</w:t>
      </w:r>
      <w:proofErr w:type="spellEnd"/>
      <w:r w:rsidRPr="007D2B0E">
        <w:rPr>
          <w:rFonts w:eastAsia="Times New Roman"/>
          <w:szCs w:val="24"/>
        </w:rPr>
        <w:t xml:space="preserve"> των </w:t>
      </w:r>
      <w:r w:rsidRPr="007D2B0E">
        <w:rPr>
          <w:rFonts w:eastAsia="Times New Roman"/>
          <w:bCs/>
          <w:szCs w:val="24"/>
        </w:rPr>
        <w:t>προβάτων</w:t>
      </w:r>
      <w:r>
        <w:rPr>
          <w:rFonts w:eastAsia="Times New Roman"/>
          <w:bCs/>
          <w:szCs w:val="24"/>
        </w:rPr>
        <w:t>…</w:t>
      </w:r>
      <w:r>
        <w:rPr>
          <w:rFonts w:eastAsia="Times New Roman"/>
          <w:bCs/>
          <w:szCs w:val="24"/>
        </w:rPr>
        <w:t xml:space="preserve"> </w:t>
      </w:r>
      <w:r w:rsidRPr="007D2B0E">
        <w:rPr>
          <w:rFonts w:eastAsia="Times New Roman"/>
          <w:bCs/>
          <w:szCs w:val="24"/>
        </w:rPr>
        <w:t>κλέπτης</w:t>
      </w:r>
      <w:r w:rsidRPr="007D2B0E">
        <w:rPr>
          <w:rFonts w:eastAsia="Times New Roman"/>
          <w:szCs w:val="24"/>
        </w:rPr>
        <w:t xml:space="preserve"> εστί και </w:t>
      </w:r>
      <w:r w:rsidRPr="007D2B0E">
        <w:rPr>
          <w:rFonts w:eastAsia="Times New Roman"/>
          <w:bCs/>
          <w:szCs w:val="24"/>
        </w:rPr>
        <w:t>ληστής</w:t>
      </w:r>
      <w:r>
        <w:rPr>
          <w:rFonts w:eastAsia="Times New Roman"/>
          <w:bCs/>
          <w:szCs w:val="24"/>
        </w:rPr>
        <w:t xml:space="preserve">». Το καταλαβαίνετε; Άλλοθι για να μπουν οι δικοί μας μέσα, να αλώσουμε τη διοίκηση, να δούμε τι μπορούμε να σκαρώσουμε, διότι φεύγουμε από την εξουσία. </w:t>
      </w:r>
    </w:p>
    <w:p w14:paraId="4B89F0A5" w14:textId="77777777" w:rsidR="00BB0D3B" w:rsidRDefault="0084757C">
      <w:pPr>
        <w:spacing w:after="0" w:line="600" w:lineRule="auto"/>
        <w:ind w:firstLine="720"/>
        <w:jc w:val="both"/>
        <w:rPr>
          <w:rFonts w:eastAsia="Times New Roman"/>
          <w:bCs/>
          <w:szCs w:val="24"/>
        </w:rPr>
      </w:pPr>
      <w:r>
        <w:rPr>
          <w:rFonts w:eastAsia="Times New Roman"/>
          <w:bCs/>
          <w:szCs w:val="24"/>
        </w:rPr>
        <w:lastRenderedPageBreak/>
        <w:t xml:space="preserve">Κυρίες </w:t>
      </w:r>
      <w:r>
        <w:rPr>
          <w:rFonts w:eastAsia="Times New Roman"/>
          <w:bCs/>
          <w:szCs w:val="24"/>
        </w:rPr>
        <w:t>και κύριοι συνάδελφοι, δεν γίνεται έτσι. Η κοινωνία έχει περάσει σε άλλες φάσεις και δεν ανέχεται αυτές τις κουτοπονηριές. Και υψώνω τον τόνο –όπως ξέρετε, σπανίως το κάνω- για να σας δείξω ότι υπάρχει κάποια γραμμή. Αυτήν τη γραμμή δεν μπορείτε να την υπε</w:t>
      </w:r>
      <w:r>
        <w:rPr>
          <w:rFonts w:eastAsia="Times New Roman"/>
          <w:bCs/>
          <w:szCs w:val="24"/>
        </w:rPr>
        <w:t>ρβαίνετε πλέον. Η χώρα έχει περάσει σε μια άλλη θεσμική και κοινωνική φάση μετά από μια βαθιά κρίση. Δεν δικαιούστε να χρησιμοποιείτε την κρίση ως εισιτήριο για να βολέψετε τους δικούς σας, να ελέγξετε τη δημόσια διοίκηση και να επιστρέψετε τη χώρα εκεί πο</w:t>
      </w:r>
      <w:r>
        <w:rPr>
          <w:rFonts w:eastAsia="Times New Roman"/>
          <w:bCs/>
          <w:szCs w:val="24"/>
        </w:rPr>
        <w:t xml:space="preserve">υ βρισκόταν επί του Τζουμπέ, ούτε καν προ της κρίσης. </w:t>
      </w:r>
    </w:p>
    <w:p w14:paraId="4B89F0A6" w14:textId="77777777" w:rsidR="00BB0D3B" w:rsidRDefault="0084757C">
      <w:pPr>
        <w:spacing w:after="0" w:line="600" w:lineRule="auto"/>
        <w:ind w:firstLine="720"/>
        <w:jc w:val="both"/>
        <w:rPr>
          <w:rFonts w:eastAsia="Times New Roman"/>
          <w:bCs/>
          <w:szCs w:val="24"/>
        </w:rPr>
      </w:pPr>
      <w:r>
        <w:rPr>
          <w:rFonts w:eastAsia="Times New Roman"/>
          <w:bCs/>
          <w:szCs w:val="24"/>
        </w:rPr>
        <w:t xml:space="preserve">Ευχαριστώ πολύ. </w:t>
      </w:r>
    </w:p>
    <w:p w14:paraId="4B89F0A7" w14:textId="77777777" w:rsidR="00BB0D3B" w:rsidRDefault="0084757C">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B89F0A8" w14:textId="77777777" w:rsidR="00BB0D3B" w:rsidRDefault="0084757C">
      <w:pPr>
        <w:spacing w:after="0"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τον λόγο έχει ο Κοινοβουλευτικός Εκπρόσωπος από τον ΣΥΡΙΖΑ κ. </w:t>
      </w:r>
      <w:proofErr w:type="spellStart"/>
      <w:r>
        <w:rPr>
          <w:rFonts w:eastAsia="Times New Roman" w:cs="Times New Roman"/>
          <w:szCs w:val="24"/>
        </w:rPr>
        <w:t>Λάππας</w:t>
      </w:r>
      <w:proofErr w:type="spellEnd"/>
      <w:r>
        <w:rPr>
          <w:rFonts w:eastAsia="Times New Roman" w:cs="Times New Roman"/>
          <w:szCs w:val="24"/>
        </w:rPr>
        <w:t>.</w:t>
      </w:r>
    </w:p>
    <w:p w14:paraId="4B89F0A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έχετε τον λόγο για έξι λεπτά.</w:t>
      </w:r>
    </w:p>
    <w:p w14:paraId="4B89F0AA"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Μόνο έξι λεπτά, κυρία Πρόεδρε;</w:t>
      </w:r>
    </w:p>
    <w:p w14:paraId="4B89F0AB" w14:textId="77777777" w:rsidR="00BB0D3B" w:rsidRDefault="0084757C">
      <w:pPr>
        <w:spacing w:after="0" w:line="600" w:lineRule="auto"/>
        <w:ind w:firstLine="720"/>
        <w:jc w:val="both"/>
        <w:rPr>
          <w:rFonts w:eastAsia="Times New Roman" w:cs="Times New Roman"/>
          <w:szCs w:val="24"/>
        </w:rPr>
      </w:pPr>
      <w:r w:rsidRPr="00456A52">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Όχι μόνο εσείς, όλοι έξι λεπτά έχουν. Αυτή είναι η διαδικασία της επερώτησης, οπότε κοιτάξτε μην θυμώσετε και εσείς.</w:t>
      </w:r>
    </w:p>
    <w:p w14:paraId="4B89F0AC"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w:t>
      </w:r>
      <w:r>
        <w:rPr>
          <w:rFonts w:eastAsia="Times New Roman" w:cs="Times New Roman"/>
          <w:b/>
          <w:szCs w:val="24"/>
        </w:rPr>
        <w:t xml:space="preserve">ΠΠΑΣ: </w:t>
      </w:r>
      <w:r>
        <w:rPr>
          <w:rFonts w:eastAsia="Times New Roman" w:cs="Times New Roman"/>
          <w:szCs w:val="24"/>
        </w:rPr>
        <w:t xml:space="preserve">Δεν θα θυμώσουμε καθόλου. </w:t>
      </w:r>
    </w:p>
    <w:p w14:paraId="4B89F0A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4B89F0A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Κύριοι συνάδελφοι, κυρία Υπουργέ, συζητάμε ένα θέμα που όλοι αναγνωρίζουμε ότι είναι ο μεγάλος διαχρονικός ασθενής στο ελληνικό κράτος, γι’ αυτό άλλωστε χαρακτηριζόταν από τους ευρωπαϊκούς και</w:t>
      </w:r>
      <w:r>
        <w:rPr>
          <w:rFonts w:eastAsia="Times New Roman" w:cs="Times New Roman"/>
          <w:szCs w:val="24"/>
        </w:rPr>
        <w:t xml:space="preserve"> διεθνείς θεσμούς πολλές φορές ως «μη κράτος δικαίου», και είναι ακριβώς η δημόσια διοίκηση. Θα περίμενα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από τους ομιλητές της Νέας Δημοκρατίας μια συστολή, τέλος πάντων, γιατί κυβερνάνε αυτή τη χώρα από το 1950, αδιακόπως, διαχρονικά, διαρκώ</w:t>
      </w:r>
      <w:r>
        <w:rPr>
          <w:rFonts w:eastAsia="Times New Roman" w:cs="Times New Roman"/>
          <w:szCs w:val="24"/>
        </w:rPr>
        <w:t xml:space="preserve">ς και αενάως. Και ψάχνω να βρω στη ρητορική τους, στην επιχειρηματολογία τους, στις πολιτικές τους αποφάσεις μία –και είναι αριθμητικό- προσπάθεια εκσυγχρονισμού, </w:t>
      </w:r>
      <w:proofErr w:type="spellStart"/>
      <w:r>
        <w:rPr>
          <w:rFonts w:eastAsia="Times New Roman" w:cs="Times New Roman"/>
          <w:szCs w:val="24"/>
        </w:rPr>
        <w:t>εξορθολογισμού</w:t>
      </w:r>
      <w:proofErr w:type="spellEnd"/>
      <w:r>
        <w:rPr>
          <w:rFonts w:eastAsia="Times New Roman" w:cs="Times New Roman"/>
          <w:szCs w:val="24"/>
        </w:rPr>
        <w:t xml:space="preserve"> της δημόσιας διοίκησης.</w:t>
      </w:r>
    </w:p>
    <w:p w14:paraId="4B89F0A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έρχονται να μας πουν τι; Ότι εμείς επιχειρούμε </w:t>
      </w:r>
      <w:r>
        <w:rPr>
          <w:rFonts w:eastAsia="Times New Roman" w:cs="Times New Roman"/>
          <w:szCs w:val="24"/>
        </w:rPr>
        <w:t xml:space="preserve">με τον ν.4369 να βάλουμε κομματικούς φίλους. Δεν διαβάζουν τουλάχιστον τον νόμο; Εμείς λέμε ότι το Μητρώο Επιτελικών Στελεχών θα συγκροτηθεί αποκλειστικά, πρωταρχικά από τα ίδια τα στελέχη της δημόσιας διοίκησης. Και το λέμε αυτό γιατί έχουμε μια ολόκληρη </w:t>
      </w:r>
      <w:r>
        <w:rPr>
          <w:rFonts w:eastAsia="Times New Roman" w:cs="Times New Roman"/>
          <w:szCs w:val="24"/>
        </w:rPr>
        <w:t>φιλοσοφία, προκειμένου να έχουμε τη συνέχεια -αυτό που λέμε θεσμική μνήμη- της δημόσιας διοίκησης.</w:t>
      </w:r>
    </w:p>
    <w:p w14:paraId="4B89F0B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Ακούω από εσάς ότι επιλέγουμε να βάλουμε κομματικούς φίλους. Ξαφνικά τα στελέχη της μισής δημόσιας διοίκησης, που εσείς διορίσατε επί δεκαετίες με αδιαφανείς</w:t>
      </w:r>
      <w:r>
        <w:rPr>
          <w:rFonts w:eastAsia="Times New Roman" w:cs="Times New Roman"/>
          <w:szCs w:val="24"/>
        </w:rPr>
        <w:t xml:space="preserve"> και μη νόμιμες διαδικασίες στο σύνολό της, έγιναν φίλοι του ΣΥΡΙΖΑ και της Κυβέρνησης και θέλουμε να τους αξιοποιήσουμε στο Μητρώο Επιτελικών Στελεχών; Δηλαδή, το γεγονός ότι υπάρχει ένα όργανο συγκροτημένο από το πιο βαθύ θεσμικό περιβάλλον του ελληνικού</w:t>
      </w:r>
      <w:r>
        <w:rPr>
          <w:rFonts w:eastAsia="Times New Roman" w:cs="Times New Roman"/>
          <w:szCs w:val="24"/>
        </w:rPr>
        <w:t xml:space="preserve"> κράτους, ΑΣΕΠ, Νομικό Συμβούλιο του Κράτους, εκπροσώπους, εμπειρογνώμονες από κορυφαία όργανα, από όλους τους παραγωγικούς και κοινωνικούς φορείς που κοσμούν και συγκροτούν αυτό το όργανο, για εσάς δεν παρέχει την ελάχιστη θεσμική εγγύηση και πυροβολείτε </w:t>
      </w:r>
      <w:r>
        <w:rPr>
          <w:rFonts w:eastAsia="Times New Roman" w:cs="Times New Roman"/>
          <w:szCs w:val="24"/>
        </w:rPr>
        <w:t xml:space="preserve">και </w:t>
      </w:r>
      <w:proofErr w:type="spellStart"/>
      <w:r>
        <w:rPr>
          <w:rFonts w:eastAsia="Times New Roman" w:cs="Times New Roman"/>
          <w:szCs w:val="24"/>
        </w:rPr>
        <w:t>καταστροφολογείτε</w:t>
      </w:r>
      <w:proofErr w:type="spellEnd"/>
      <w:r>
        <w:rPr>
          <w:rFonts w:eastAsia="Times New Roman" w:cs="Times New Roman"/>
          <w:szCs w:val="24"/>
        </w:rPr>
        <w:t xml:space="preserve"> για τα πάντα; </w:t>
      </w:r>
    </w:p>
    <w:p w14:paraId="4B89F0B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πω όμως γιατί το κάνετε. Τα τρία χρόνια που έχουμε εδώ ως Βουλευτές, θα ήθελα να σας πω, κύριε Βορίδη και κύριε </w:t>
      </w:r>
      <w:proofErr w:type="spellStart"/>
      <w:r>
        <w:rPr>
          <w:rFonts w:eastAsia="Times New Roman" w:cs="Times New Roman"/>
          <w:szCs w:val="24"/>
        </w:rPr>
        <w:t>Δένδια</w:t>
      </w:r>
      <w:proofErr w:type="spellEnd"/>
      <w:r>
        <w:rPr>
          <w:rFonts w:eastAsia="Times New Roman" w:cs="Times New Roman"/>
          <w:szCs w:val="24"/>
        </w:rPr>
        <w:t xml:space="preserve">, ότι εμείς δεν είμαστε επαγγελματίες πολιτικοί. </w:t>
      </w:r>
      <w:r>
        <w:rPr>
          <w:rFonts w:eastAsia="Times New Roman" w:cs="Times New Roman"/>
          <w:szCs w:val="24"/>
        </w:rPr>
        <w:t>Δ</w:t>
      </w:r>
      <w:r>
        <w:rPr>
          <w:rFonts w:eastAsia="Times New Roman" w:cs="Times New Roman"/>
          <w:szCs w:val="24"/>
        </w:rPr>
        <w:t>ικηγόροι είμαστε ακόμη κυρίως και δευτερευόν</w:t>
      </w:r>
      <w:r>
        <w:rPr>
          <w:rFonts w:eastAsia="Times New Roman" w:cs="Times New Roman"/>
          <w:szCs w:val="24"/>
        </w:rPr>
        <w:t>τως Βουλευτές. Και δεν έχουμε κανένα πρόβλημα με αυτό που είπε πριν ο κ. Καραγκούνης ότι τρέμουμε μην χάσουμε την καρέκλα μας. Κανέναν τρόμο δεν έχουμε και κανένα πάθος δεν έχουμε για την καρέκλα μας. Ξέρουμε ότι φεύγοντας από εδώ θα πάμε στα γραφεία μας κ</w:t>
      </w:r>
      <w:r>
        <w:rPr>
          <w:rFonts w:eastAsia="Times New Roman" w:cs="Times New Roman"/>
          <w:szCs w:val="24"/>
        </w:rPr>
        <w:t>αι θα εργαστούμε γιατί το σπουδάσαμε, κύριε Βορίδη, και το ξέρετε πολύ καλά.</w:t>
      </w:r>
    </w:p>
    <w:p w14:paraId="4B89F0B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Όμως, με το να λέτε ότι εμείς επιχειρήσαμε σε αυτό το στάδιο να γεμίσουμε «</w:t>
      </w:r>
      <w:proofErr w:type="spellStart"/>
      <w:r>
        <w:rPr>
          <w:rFonts w:eastAsia="Times New Roman" w:cs="Times New Roman"/>
          <w:szCs w:val="24"/>
        </w:rPr>
        <w:t>Καρανίκες</w:t>
      </w:r>
      <w:proofErr w:type="spellEnd"/>
      <w:r>
        <w:rPr>
          <w:rFonts w:eastAsia="Times New Roman" w:cs="Times New Roman"/>
          <w:szCs w:val="24"/>
        </w:rPr>
        <w:t xml:space="preserve">» το </w:t>
      </w:r>
      <w:r>
        <w:rPr>
          <w:rFonts w:eastAsia="Times New Roman" w:cs="Times New Roman"/>
          <w:szCs w:val="24"/>
        </w:rPr>
        <w:t>μ</w:t>
      </w:r>
      <w:r>
        <w:rPr>
          <w:rFonts w:eastAsia="Times New Roman" w:cs="Times New Roman"/>
          <w:szCs w:val="24"/>
        </w:rPr>
        <w:t>ητρώο, μάλλον έχετε πάρει απόφαση να καταργήσετε αυτόν τον νόμο, επειδή ονειρεύεστε ότι θα γίνεται Κυβέρνηση, που δεν θα γίνεται, απλώς ελπίζετε. Και όπως έλεγε ο Αριστοτέλης: «Η ελπίδα είναι το όνειρο ενός ξυπνητού ανθρώπου». Όμως, μάλλον δεν είστε ξυπνητ</w:t>
      </w:r>
      <w:r>
        <w:rPr>
          <w:rFonts w:eastAsia="Times New Roman" w:cs="Times New Roman"/>
          <w:szCs w:val="24"/>
        </w:rPr>
        <w:t xml:space="preserve">οί ακόμα, κύριε </w:t>
      </w:r>
      <w:proofErr w:type="spellStart"/>
      <w:r>
        <w:rPr>
          <w:rFonts w:eastAsia="Times New Roman" w:cs="Times New Roman"/>
          <w:szCs w:val="24"/>
        </w:rPr>
        <w:t>Δένδια</w:t>
      </w:r>
      <w:proofErr w:type="spellEnd"/>
      <w:r>
        <w:rPr>
          <w:rFonts w:eastAsia="Times New Roman" w:cs="Times New Roman"/>
          <w:szCs w:val="24"/>
        </w:rPr>
        <w:t xml:space="preserve">. Κοιμάστε. Δεν θα γίνετε Κυβέρνηση, άρα δεν θα μπορέσετε να τον καταργήσετε. </w:t>
      </w:r>
    </w:p>
    <w:p w14:paraId="4B89F0B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Αυτή η επερώτηση εδώ εγώ πιστεύω ότι έχει έναν σκοπό. Δεν αναλάβατε το ελάχιστο της ευθύνης, όλα τα στελέχη της Νέας Δημοκρατίας. Και εδώ ανοίξτε μια παρέν</w:t>
      </w:r>
      <w:r>
        <w:rPr>
          <w:rFonts w:eastAsia="Times New Roman" w:cs="Times New Roman"/>
          <w:szCs w:val="24"/>
        </w:rPr>
        <w:t>θεση. Δεν πυροβολείτε και δεν πολεμάτε με λύσσα, θα έλεγα εγώ, κάθε εκσυγχρονιστική προσπάθεια που κάνουμε στον χώρο της δημόσιας διοίκησης, αλλά το ίδιο κάνατε και με το ΠΑΣΟΚ του Ανδρέα Παπανδρέου. Τα ίδια λέγατε και τότε. Γι’ αυτό στην πολιτική σας επιχ</w:t>
      </w:r>
      <w:r>
        <w:rPr>
          <w:rFonts w:eastAsia="Times New Roman" w:cs="Times New Roman"/>
          <w:szCs w:val="24"/>
        </w:rPr>
        <w:t xml:space="preserve">ειρηματολογία και φιλοσοφία δεν υπάρχει μια εκσυγχρονιστική πολιτική πρόταση. </w:t>
      </w:r>
    </w:p>
    <w:p w14:paraId="4B89F0B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Ξέρετε γιατί τα πολεμάτε; Θα σας πω μετά ποιες ήταν οι πρωτοβουλίες που τις πολεμήσατε όλες στο σύνολό τους. Διότι κάθε προσπάθεια που θέλει να κλείσει πόρτες, παράθυρα, φεγγίτε</w:t>
      </w:r>
      <w:r>
        <w:rPr>
          <w:rFonts w:eastAsia="Times New Roman" w:cs="Times New Roman"/>
          <w:szCs w:val="24"/>
        </w:rPr>
        <w:t>ς, τρύπες, υπόγεια, διαδρόμους σκοτεινούς, τα οποία εσείς χρησιμοποιήσατε για δεκαετίες για τα δικά σας παιδιά, τρέμετε τώρα αν αυτά κλείσουν οριστικά. Και κλείνουν με τέτοιες νομοθετικές προσπάθειες, όπως έκλεισαν σε μεγάλο βαθμό και οι προσπάθειες του ΠΑ</w:t>
      </w:r>
      <w:r>
        <w:rPr>
          <w:rFonts w:eastAsia="Times New Roman" w:cs="Times New Roman"/>
          <w:szCs w:val="24"/>
        </w:rPr>
        <w:t>ΣΟΚ του Ανδρέα Παπανδρέου και αργό</w:t>
      </w:r>
      <w:r>
        <w:rPr>
          <w:rFonts w:eastAsia="Times New Roman" w:cs="Times New Roman"/>
          <w:szCs w:val="24"/>
        </w:rPr>
        <w:lastRenderedPageBreak/>
        <w:t xml:space="preserve">τερα. Δεν λέω ότι δεν έγιναν, έγιναν και άλλες αξιόλογες προσπάθειες, αλλά ήταν ατελείς που δεν έλυσαν το πρόβλημα τουλάχιστον σε βάθος και οριστικά. </w:t>
      </w:r>
    </w:p>
    <w:p w14:paraId="4B89F0B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Τώρα θα φέρω στη μνήμη μου τη μάχη που κάναμε, την πολιτική αντιπαράθεσ</w:t>
      </w:r>
      <w:r>
        <w:rPr>
          <w:rFonts w:eastAsia="Times New Roman" w:cs="Times New Roman"/>
          <w:szCs w:val="24"/>
        </w:rPr>
        <w:t xml:space="preserve">η, όταν συζητούσαμε το νομοσχέδιο που μετά έγινε ο ν.4369. </w:t>
      </w:r>
    </w:p>
    <w:p w14:paraId="4B89F0B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Κύριε Βορίδη, εγώ σας θεωρώ ειλικρινή άνθρωπο. Έχω τη δήλωση του κ. Γεωργαντά, τώρα τον Ιούνιο. Από τότε είπατε ότι είστε εναντίον της αρχής του νομοσχεδίου. Ο δε κ. Γεωργαντάς ήταν απόλυτα ειλικρ</w:t>
      </w:r>
      <w:r>
        <w:rPr>
          <w:rFonts w:eastAsia="Times New Roman" w:cs="Times New Roman"/>
          <w:szCs w:val="24"/>
        </w:rPr>
        <w:t xml:space="preserve">ινής στο ελληνικό Κοινοβούλιο. Ακούστε τη δήλωσή του: «Ακόμα κι αν όλα τα διαδικαστικά θέματα τα λύσετε, κυρία Υπουργέ -έλεγε στην κυρία </w:t>
      </w:r>
      <w:proofErr w:type="spellStart"/>
      <w:r>
        <w:rPr>
          <w:rFonts w:eastAsia="Times New Roman" w:cs="Times New Roman"/>
          <w:szCs w:val="24"/>
        </w:rPr>
        <w:t>Γεροβασίλη</w:t>
      </w:r>
      <w:proofErr w:type="spellEnd"/>
      <w:r>
        <w:rPr>
          <w:rFonts w:eastAsia="Times New Roman" w:cs="Times New Roman"/>
          <w:szCs w:val="24"/>
        </w:rPr>
        <w:t xml:space="preserve">- και τα διορθώνατε σήμερα, εμείς διαφωνούμε με τη φιλοσοφία του νόμου». </w:t>
      </w:r>
    </w:p>
    <w:p w14:paraId="4B89F0B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Αυτό είναι το πρόβλημά σας, δεν είν</w:t>
      </w:r>
      <w:r>
        <w:rPr>
          <w:rFonts w:eastAsia="Times New Roman" w:cs="Times New Roman"/>
          <w:szCs w:val="24"/>
        </w:rPr>
        <w:t xml:space="preserve">αι ούτε οι φάκελοι των τεσσάρων Υπουργών, ούτε τίποτα άλλο. Πυροβολείτε έναν νόμο τον οποίο πολεμήσατε με λύσσα και πολεμάτε και σήμερα. </w:t>
      </w:r>
    </w:p>
    <w:p w14:paraId="4B89F0B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Μάλιστα, τι λέτε; Λέτε ότι αν ποτέ έλθετε στην εξουσία, το πρώτο που θα κάνετε είναι να καταργήσετε τον νόμο. Γιατί; Α</w:t>
      </w:r>
      <w:r>
        <w:rPr>
          <w:rFonts w:eastAsia="Times New Roman" w:cs="Times New Roman"/>
          <w:szCs w:val="24"/>
        </w:rPr>
        <w:t xml:space="preserve">ς </w:t>
      </w:r>
      <w:r>
        <w:rPr>
          <w:rFonts w:eastAsia="Times New Roman" w:cs="Times New Roman"/>
          <w:szCs w:val="24"/>
        </w:rPr>
        <w:lastRenderedPageBreak/>
        <w:t xml:space="preserve">ακούσει ο ελληνικός λαός γιατί. Διότι δεν θέλετε να αξιοποιήσετε στις θέσεις επιτελικών, διοικητικών υπαλλήλων ανθρώπους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Θέλετε κομματικούς φίλους. Αυτό δεν κάνετε επί πενήντα χρόνια; Και τι θέλετε να αλλάξετε; Δεν έλεγε το Συμβού</w:t>
      </w:r>
      <w:r>
        <w:rPr>
          <w:rFonts w:eastAsia="Times New Roman" w:cs="Times New Roman"/>
          <w:szCs w:val="24"/>
        </w:rPr>
        <w:t xml:space="preserve">λιο της Επικρατείας σε σωρεία αποφάσεων 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δεν διακρίνεται από ισονομία, από ισηγορία, από ισοπολιτεία, από αξιοκρατία, από αξιοπιστία, από συναίσθηση υπηρέτησης του δημόσιου συμφέροντος, κύριε Βορίδη; Στο πανεπιστήμιο μάθαμε ότι η </w:t>
      </w:r>
      <w:r>
        <w:rPr>
          <w:rFonts w:eastAsia="Times New Roman" w:cs="Times New Roman"/>
          <w:szCs w:val="24"/>
        </w:rPr>
        <w:t>δ</w:t>
      </w:r>
      <w:r w:rsidRPr="00327908">
        <w:rPr>
          <w:rFonts w:eastAsia="Times New Roman" w:cs="Times New Roman"/>
          <w:szCs w:val="24"/>
        </w:rPr>
        <w:t>ημό</w:t>
      </w:r>
      <w:r w:rsidRPr="00327908">
        <w:rPr>
          <w:rFonts w:eastAsia="Times New Roman" w:cs="Times New Roman"/>
          <w:szCs w:val="24"/>
        </w:rPr>
        <w:t xml:space="preserve">σια </w:t>
      </w:r>
      <w:r>
        <w:rPr>
          <w:rFonts w:eastAsia="Times New Roman" w:cs="Times New Roman"/>
          <w:szCs w:val="24"/>
        </w:rPr>
        <w:t>δ</w:t>
      </w:r>
      <w:r w:rsidRPr="00327908">
        <w:rPr>
          <w:rFonts w:eastAsia="Times New Roman" w:cs="Times New Roman"/>
          <w:szCs w:val="24"/>
        </w:rPr>
        <w:t>ιοίκηση</w:t>
      </w:r>
      <w:r>
        <w:rPr>
          <w:rFonts w:eastAsia="Times New Roman" w:cs="Times New Roman"/>
          <w:szCs w:val="24"/>
        </w:rPr>
        <w:t xml:space="preserve"> πρωτίστως πρέπει να υπηρετεί το δημόσιο συμφέρον, το «</w:t>
      </w:r>
      <w:r>
        <w:rPr>
          <w:rFonts w:eastAsia="Times New Roman" w:cs="Times New Roman"/>
          <w:szCs w:val="24"/>
          <w:lang w:val="en-US"/>
        </w:rPr>
        <w:t>s</w:t>
      </w:r>
      <w:proofErr w:type="spellStart"/>
      <w:r w:rsidRPr="00327908">
        <w:rPr>
          <w:rFonts w:eastAsia="Times New Roman" w:cs="Times New Roman"/>
          <w:szCs w:val="24"/>
        </w:rPr>
        <w:t>alus</w:t>
      </w:r>
      <w:proofErr w:type="spellEnd"/>
      <w:r w:rsidRPr="00327908">
        <w:rPr>
          <w:rFonts w:eastAsia="Times New Roman" w:cs="Times New Roman"/>
          <w:szCs w:val="24"/>
        </w:rPr>
        <w:t xml:space="preserve"> </w:t>
      </w:r>
      <w:proofErr w:type="spellStart"/>
      <w:r w:rsidRPr="00327908">
        <w:rPr>
          <w:rFonts w:eastAsia="Times New Roman" w:cs="Times New Roman"/>
          <w:szCs w:val="24"/>
        </w:rPr>
        <w:t>populi</w:t>
      </w:r>
      <w:proofErr w:type="spellEnd"/>
      <w:r w:rsidRPr="00327908">
        <w:rPr>
          <w:rFonts w:eastAsia="Times New Roman" w:cs="Times New Roman"/>
          <w:szCs w:val="24"/>
        </w:rPr>
        <w:t xml:space="preserve"> </w:t>
      </w:r>
      <w:proofErr w:type="spellStart"/>
      <w:r w:rsidRPr="00327908">
        <w:rPr>
          <w:rFonts w:eastAsia="Times New Roman" w:cs="Times New Roman"/>
          <w:szCs w:val="24"/>
        </w:rPr>
        <w:t>suprema</w:t>
      </w:r>
      <w:proofErr w:type="spellEnd"/>
      <w:r w:rsidRPr="00327908">
        <w:rPr>
          <w:rFonts w:eastAsia="Times New Roman" w:cs="Times New Roman"/>
          <w:szCs w:val="24"/>
        </w:rPr>
        <w:t xml:space="preserve"> </w:t>
      </w:r>
      <w:proofErr w:type="spellStart"/>
      <w:r w:rsidRPr="00327908">
        <w:rPr>
          <w:rFonts w:eastAsia="Times New Roman" w:cs="Times New Roman"/>
          <w:szCs w:val="24"/>
        </w:rPr>
        <w:t>lex</w:t>
      </w:r>
      <w:proofErr w:type="spellEnd"/>
      <w:r w:rsidRPr="00327908">
        <w:rPr>
          <w:rFonts w:eastAsia="Times New Roman" w:cs="Times New Roman"/>
          <w:szCs w:val="24"/>
        </w:rPr>
        <w:t xml:space="preserve"> </w:t>
      </w:r>
      <w:proofErr w:type="spellStart"/>
      <w:r w:rsidRPr="00327908">
        <w:rPr>
          <w:rFonts w:eastAsia="Times New Roman" w:cs="Times New Roman"/>
          <w:szCs w:val="24"/>
        </w:rPr>
        <w:t>esto</w:t>
      </w:r>
      <w:proofErr w:type="spellEnd"/>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xml:space="preserve"> που χαμογελάτε. Αυτό μάθαμε στη νομική επιστήμη και ως δικηγόροι στα ακροατήρια αυτό υπερασπιζόμαστε. Αυτό δεν θέλετε. </w:t>
      </w:r>
    </w:p>
    <w:p w14:paraId="4B89F0B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Είπε η Υπουργός κάτι το οποίο θα επαναλάβω κι εγώ. Ο νόμος έχει ατέλειες στην εφαρμογή του; Ελάτε εδώ με τη διαδικασία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που είναι η πιο υπεύθυνη και δημόσια διαδικασία, να κάνετε προτάσεις βελτίωσής του. Δεν το κάνετε όμως. Λέτ</w:t>
      </w:r>
      <w:r>
        <w:rPr>
          <w:rFonts w:eastAsia="Times New Roman" w:cs="Times New Roman"/>
          <w:szCs w:val="24"/>
        </w:rPr>
        <w:t xml:space="preserve">ε «εμείς θέλουμε να καταργήσουμε τον νόμο. Εμείς θέλουμε τα επιτελικά στελέχη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να </w:t>
      </w:r>
      <w:r>
        <w:rPr>
          <w:rFonts w:eastAsia="Times New Roman" w:cs="Times New Roman"/>
          <w:szCs w:val="24"/>
        </w:rPr>
        <w:lastRenderedPageBreak/>
        <w:t xml:space="preserve">είναι πολιτικοί μας φίλοι». Μόνο που δεν είναι πολιτικοί φίλοι, κύριε Βορίδη. Είναι κομματικοί φίλοι, είναι κομματικά στελέχη. </w:t>
      </w:r>
    </w:p>
    <w:p w14:paraId="4B89F0B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Εμείς αυτό το </w:t>
      </w:r>
      <w:r>
        <w:rPr>
          <w:rFonts w:eastAsia="Times New Roman" w:cs="Times New Roman"/>
          <w:szCs w:val="24"/>
        </w:rPr>
        <w:t>μ</w:t>
      </w:r>
      <w:r>
        <w:rPr>
          <w:rFonts w:eastAsia="Times New Roman" w:cs="Times New Roman"/>
          <w:szCs w:val="24"/>
        </w:rPr>
        <w:t>ητρώο προ</w:t>
      </w:r>
      <w:r>
        <w:rPr>
          <w:rFonts w:eastAsia="Times New Roman" w:cs="Times New Roman"/>
          <w:szCs w:val="24"/>
        </w:rPr>
        <w:t>τείναμε. Αυτό είναι το ήθος μας, αυτή είναι η φιλοσοφία μας, αυτή είναι η πολιτική μας πρόταση. Το δικό σας μητρώο ποιο είναι; Το μητρώο των κομματικών στελεχών που έχετε φτιάξει από τα στελέχη που ετοιμάζετε για «</w:t>
      </w:r>
      <w:proofErr w:type="spellStart"/>
      <w:r>
        <w:rPr>
          <w:rFonts w:eastAsia="Times New Roman" w:cs="Times New Roman"/>
          <w:szCs w:val="24"/>
        </w:rPr>
        <w:t>επανακατάληψη</w:t>
      </w:r>
      <w:proofErr w:type="spellEnd"/>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ή το</w:t>
      </w:r>
      <w:r>
        <w:rPr>
          <w:rFonts w:eastAsia="Times New Roman" w:cs="Times New Roman"/>
          <w:szCs w:val="24"/>
        </w:rPr>
        <w:t xml:space="preserve"> μητρώο στο οποίο θα ενταχθεί ο κ. Μαρκογιαννάκης για ανταλλαγή της συναλλαγής πολιτικής έδρας και θέσης σε έναν μεγάλο οργανισμό; Αυτό είναι το δικό σας μητρώο και αυτό πρέπει να το καταλάβει ο ελληνικός λαός. Και δεν θα σας επιτρέψω να το κάνετε. </w:t>
      </w:r>
      <w:proofErr w:type="spellStart"/>
      <w:r>
        <w:rPr>
          <w:rFonts w:eastAsia="Times New Roman" w:cs="Times New Roman"/>
          <w:szCs w:val="24"/>
        </w:rPr>
        <w:t>Επανακα</w:t>
      </w:r>
      <w:r>
        <w:rPr>
          <w:rFonts w:eastAsia="Times New Roman" w:cs="Times New Roman"/>
          <w:szCs w:val="24"/>
        </w:rPr>
        <w:t>τάληψη</w:t>
      </w:r>
      <w:proofErr w:type="spellEnd"/>
      <w:r>
        <w:rPr>
          <w:rFonts w:eastAsia="Times New Roman" w:cs="Times New Roman"/>
          <w:szCs w:val="24"/>
        </w:rPr>
        <w:t xml:space="preserve"> της λογικής σας, της φιλοσοφίας σας και της πρακτικής σας δεν πρόκειται να γίνει.</w:t>
      </w:r>
    </w:p>
    <w:p w14:paraId="4B89F0B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Άκουσα από κάποιον από τους επερωτώντες να λέγεται ότι εμείς κάνουμε όλα αυτά που κάνουμε, τα τρομερά, τα καταστροφικά, ότι καταστρέφουμε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το κρ</w:t>
      </w:r>
      <w:r>
        <w:rPr>
          <w:rFonts w:eastAsia="Times New Roman" w:cs="Times New Roman"/>
          <w:szCs w:val="24"/>
        </w:rPr>
        <w:t xml:space="preserve">άτος δικαίου και θα βάλουμε δικούς μας κομματικούς φίλους. Και μπέρδεψε κάποιος ομιλητής τους μετακλητούς υπαλλήλους με τα επιτελικά στελέχη. Αντιλαμβάνεστε ότι μιλάμε για ανθρώπους </w:t>
      </w:r>
      <w:r>
        <w:rPr>
          <w:rFonts w:eastAsia="Times New Roman" w:cs="Times New Roman"/>
          <w:szCs w:val="24"/>
        </w:rPr>
        <w:lastRenderedPageBreak/>
        <w:t xml:space="preserve">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Αυτό το λέτε; Δεν το λέτε. Δεν το είπε κανείς από </w:t>
      </w:r>
      <w:r>
        <w:rPr>
          <w:rFonts w:eastAsia="Times New Roman" w:cs="Times New Roman"/>
          <w:szCs w:val="24"/>
        </w:rPr>
        <w:t>εσάς και το αποκρύπτετε. Είπατε τι εγγυήσεις προβλέπει ο ίδιος ο νόμος σε όλη τη διαδικασία και τη διαδρομή επιλογής όλων των επιτελικών στελεχών, είτε είναι ειδικοί γραμματείς, είτε είναι τομεακοί, είτε είναι διευθυντές και προϊστάμενοι, είτε οι διοικήσει</w:t>
      </w:r>
      <w:r>
        <w:rPr>
          <w:rFonts w:eastAsia="Times New Roman" w:cs="Times New Roman"/>
          <w:szCs w:val="24"/>
        </w:rPr>
        <w:t xml:space="preserve">ς όλων των νομικών προσώπων δημοσίου και ιδιωτικού δικαίου; Μιλάμε για χιλιάδες και λέτε ότι έχει «φωτογραφικό» χαρακτήρα. Αν μπορεί να εννοηθεί, κυρία Πρόεδρε, «φωτογραφικός» χαρακτήρας </w:t>
      </w:r>
      <w:proofErr w:type="spellStart"/>
      <w:r>
        <w:rPr>
          <w:rFonts w:eastAsia="Times New Roman" w:cs="Times New Roman"/>
          <w:szCs w:val="24"/>
        </w:rPr>
        <w:t>επτάμισι</w:t>
      </w:r>
      <w:proofErr w:type="spellEnd"/>
      <w:r>
        <w:rPr>
          <w:rFonts w:eastAsia="Times New Roman" w:cs="Times New Roman"/>
          <w:szCs w:val="24"/>
        </w:rPr>
        <w:t xml:space="preserve"> χιλιάδων υποψηφίων σε εξήντα εννέα προκηρύξεις! Πόσο «φωτογρ</w:t>
      </w:r>
      <w:r>
        <w:rPr>
          <w:rFonts w:eastAsia="Times New Roman" w:cs="Times New Roman"/>
          <w:szCs w:val="24"/>
        </w:rPr>
        <w:t xml:space="preserve">αφική» μπορεί να είναι; </w:t>
      </w:r>
      <w:proofErr w:type="spellStart"/>
      <w:r>
        <w:rPr>
          <w:rFonts w:eastAsia="Times New Roman" w:cs="Times New Roman"/>
          <w:szCs w:val="24"/>
        </w:rPr>
        <w:t>Επτάμισι</w:t>
      </w:r>
      <w:proofErr w:type="spellEnd"/>
      <w:r>
        <w:rPr>
          <w:rFonts w:eastAsia="Times New Roman" w:cs="Times New Roman"/>
          <w:szCs w:val="24"/>
        </w:rPr>
        <w:t xml:space="preserve"> χιλιάδες υποψήφιοι και ούτε ένας δεν προσέφυγε στη </w:t>
      </w:r>
      <w:r>
        <w:rPr>
          <w:rFonts w:eastAsia="Times New Roman" w:cs="Times New Roman"/>
          <w:szCs w:val="24"/>
        </w:rPr>
        <w:t>δ</w:t>
      </w:r>
      <w:r>
        <w:rPr>
          <w:rFonts w:eastAsia="Times New Roman" w:cs="Times New Roman"/>
          <w:szCs w:val="24"/>
        </w:rPr>
        <w:t>ικαιοσύνη για άδικη ή δήθεν παράνομη διαδικασία. Ούτε ένας! Και ξέρουμε ότι το Συμβούλιο Επικρατείας και τα διοικητικά δικαστήρια έχουν τριακόσιες χιλιάδες υποθέσεις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αφορούν τον τρόπο επιλογής και τις διαδικασίες διορισμού τους. Ούτε ένας -και το τονίζω για να το καταλάβει ο ελληνικός λαός, κυρία Πρόεδρε- δεν προσέφυγε γι’ αυτά που αναφέρονται σήμερα στην επερώτηση! </w:t>
      </w:r>
    </w:p>
    <w:p w14:paraId="4B89F0B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Τι κρίνω, κύριε Γεωργαντά; Ακούστε πώς αντιλαμβάνομα</w:t>
      </w:r>
      <w:r>
        <w:rPr>
          <w:rFonts w:eastAsia="Times New Roman" w:cs="Times New Roman"/>
          <w:szCs w:val="24"/>
        </w:rPr>
        <w:t>ι την ουσία και τον πυρήνα της πολιτικής σας σκέψης που υπάρχει εδώ, στην καρδιά της επερώτησής σας. Η παράγραφος απειλής ποινικών ευθυνών, επειδή στο μέλλον λέτε ότι «αν ποτέ γίνουμε Κυβέρνηση» -θα γίνετε κάποτε, όχι τώρα, μπορεί να γίνετε κάποτε, άλλωστε</w:t>
      </w:r>
      <w:r>
        <w:rPr>
          <w:rFonts w:eastAsia="Times New Roman" w:cs="Times New Roman"/>
          <w:szCs w:val="24"/>
        </w:rPr>
        <w:t xml:space="preserve"> αυτό είναι ο κοινοβουλευτικός έλεγχος, αυτή είναι η κοινοβουλευτική δημοκρατία, εναλλαγή των κομμάτων στην εξουσία-, λέτε ότι η ποινική διαδικασία και ο ποινικός έλεγχος θα σας βοηθήσει να είναι ο εμβρυουλκός της κατάργησης του νόμου. Δεν θα τα καταφέρετε</w:t>
      </w:r>
      <w:r>
        <w:rPr>
          <w:rFonts w:eastAsia="Times New Roman" w:cs="Times New Roman"/>
          <w:szCs w:val="24"/>
        </w:rPr>
        <w:t>. Ξέρετε γιατί; Διότι θα αντιδράσει και η κοινωνία και η Ευρώπη ολόκληρη. Δεν θα το καταφέρετε γιατί δεν μπορείτε να επιστρέψετε σε αυτά που κάνατε επί πενήντα χρόνια. Δεν μπορείτε. Και θα σας πω αμέσως.</w:t>
      </w:r>
    </w:p>
    <w:p w14:paraId="4B89F0B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w:t>
      </w:r>
      <w:r>
        <w:rPr>
          <w:rFonts w:eastAsia="Times New Roman" w:cs="Times New Roman"/>
          <w:szCs w:val="24"/>
        </w:rPr>
        <w:t>ου ομιλίας του κυρίου Βουλευτή)</w:t>
      </w:r>
    </w:p>
    <w:p w14:paraId="4B89F0BE" w14:textId="77777777" w:rsidR="00BB0D3B" w:rsidRDefault="0084757C">
      <w:pPr>
        <w:spacing w:after="0" w:line="600" w:lineRule="auto"/>
        <w:ind w:firstLine="720"/>
        <w:jc w:val="both"/>
        <w:rPr>
          <w:rFonts w:eastAsia="Times New Roman" w:cs="Times New Roman"/>
          <w:szCs w:val="24"/>
        </w:rPr>
      </w:pPr>
      <w:r w:rsidRPr="000F2AFD">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w:t>
      </w:r>
      <w:proofErr w:type="spellStart"/>
      <w:r>
        <w:rPr>
          <w:rFonts w:eastAsia="Times New Roman" w:cs="Times New Roman"/>
          <w:szCs w:val="24"/>
        </w:rPr>
        <w:t>Λάππα</w:t>
      </w:r>
      <w:proofErr w:type="spellEnd"/>
      <w:r>
        <w:rPr>
          <w:rFonts w:eastAsia="Times New Roman" w:cs="Times New Roman"/>
          <w:szCs w:val="24"/>
        </w:rPr>
        <w:t>, καταλαβαίνω ότι θέλετε να πείτε πολλά, αλλά είναι και η Υπουργός που πρέπει να μιλήσει.</w:t>
      </w:r>
    </w:p>
    <w:p w14:paraId="4B89F0BF" w14:textId="77777777" w:rsidR="00BB0D3B" w:rsidRDefault="0084757C">
      <w:pPr>
        <w:spacing w:after="0" w:line="600" w:lineRule="auto"/>
        <w:ind w:firstLine="720"/>
        <w:jc w:val="both"/>
        <w:rPr>
          <w:rFonts w:eastAsia="Times New Roman" w:cs="Times New Roman"/>
          <w:szCs w:val="24"/>
        </w:rPr>
      </w:pPr>
      <w:r w:rsidRPr="000F2AFD">
        <w:rPr>
          <w:rFonts w:eastAsia="Times New Roman" w:cs="Times New Roman"/>
          <w:b/>
          <w:szCs w:val="24"/>
        </w:rPr>
        <w:t>ΣΠΥΡΙΔΩΝ</w:t>
      </w:r>
      <w:r>
        <w:rPr>
          <w:rFonts w:eastAsia="Times New Roman" w:cs="Times New Roman"/>
          <w:b/>
          <w:szCs w:val="24"/>
        </w:rPr>
        <w:t>ΑΣ</w:t>
      </w:r>
      <w:r w:rsidRPr="000F2AFD">
        <w:rPr>
          <w:rFonts w:eastAsia="Times New Roman" w:cs="Times New Roman"/>
          <w:b/>
          <w:szCs w:val="24"/>
        </w:rPr>
        <w:t xml:space="preserve"> ΛΑΠΠΑΣ: </w:t>
      </w:r>
      <w:r>
        <w:rPr>
          <w:rFonts w:eastAsia="Times New Roman" w:cs="Times New Roman"/>
          <w:szCs w:val="24"/>
        </w:rPr>
        <w:t>Τελειώνω, κυρία Πρόεδρε.</w:t>
      </w:r>
    </w:p>
    <w:p w14:paraId="4B89F0C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Κύριε Βορίδη, κύριε Γεωργαντά, μπορείτε να μου πείτε όταν γίναμε Κυβέρνηση, ποιο ήταν το πρώτο πράγμα που κάναμε όσον αφορά στους γενικούς γραμματείς των επτά αποκεντρωμένων διοικήσεων; Τι κάναμε όπου υπήρχαν παραιτήσεις; Ποιοι τους αναπλήρωσαν; Οι γενικοί</w:t>
      </w:r>
      <w:r>
        <w:rPr>
          <w:rFonts w:eastAsia="Times New Roman" w:cs="Times New Roman"/>
          <w:szCs w:val="24"/>
        </w:rPr>
        <w:t xml:space="preserve"> διευθυντές. Και αμέσως, με αντικειμενικά κριτήρια και μέσω ΑΣΕΠ ακολουθήθηκε η στελέχωση των επτά αποκεντρωμένων διοικήσεων. Οι διοικητές των νοσοκομείων γκρινιάζουν γιατί δεν βάλαμε δικά τους παιδιά. Δεν θα βάλουμε, γιατί έχουμε άλλη φιλοσοφία για τη </w:t>
      </w:r>
      <w:r>
        <w:rPr>
          <w:rFonts w:eastAsia="Times New Roman" w:cs="Times New Roman"/>
          <w:szCs w:val="24"/>
        </w:rPr>
        <w:t>δ</w:t>
      </w:r>
      <w:r>
        <w:rPr>
          <w:rFonts w:eastAsia="Times New Roman" w:cs="Times New Roman"/>
          <w:szCs w:val="24"/>
        </w:rPr>
        <w:t>ημ</w:t>
      </w:r>
      <w:r>
        <w:rPr>
          <w:rFonts w:eastAsia="Times New Roman" w:cs="Times New Roman"/>
          <w:szCs w:val="24"/>
        </w:rPr>
        <w:t xml:space="preserve">όσια </w:t>
      </w:r>
      <w:r>
        <w:rPr>
          <w:rFonts w:eastAsia="Times New Roman" w:cs="Times New Roman"/>
          <w:szCs w:val="24"/>
        </w:rPr>
        <w:t>δ</w:t>
      </w:r>
      <w:r>
        <w:rPr>
          <w:rFonts w:eastAsia="Times New Roman" w:cs="Times New Roman"/>
          <w:szCs w:val="24"/>
        </w:rPr>
        <w:t>ιοίκηση. Και επειδή γενικώς θα μπορούσα να σας αναφέρω άπειρες νομοθετικές πρωτοβουλίες και παρεμβάσεις, τις οποίες τις πολεμήσατε όλες…</w:t>
      </w:r>
    </w:p>
    <w:p w14:paraId="4B89F0C1" w14:textId="77777777" w:rsidR="00BB0D3B" w:rsidRDefault="0084757C">
      <w:pPr>
        <w:spacing w:after="0" w:line="600" w:lineRule="auto"/>
        <w:ind w:firstLine="720"/>
        <w:jc w:val="both"/>
        <w:rPr>
          <w:rFonts w:eastAsia="Times New Roman" w:cs="Times New Roman"/>
          <w:szCs w:val="24"/>
        </w:rPr>
      </w:pPr>
      <w:r w:rsidRPr="00732B7E">
        <w:rPr>
          <w:rFonts w:eastAsia="Times New Roman" w:cs="Times New Roman"/>
          <w:b/>
          <w:szCs w:val="24"/>
        </w:rPr>
        <w:t>ΜΑΥΡΟΥΔΗΣ ΒΟΡΙΔΗΣ:</w:t>
      </w:r>
      <w:r>
        <w:rPr>
          <w:rFonts w:eastAsia="Times New Roman" w:cs="Times New Roman"/>
          <w:szCs w:val="24"/>
        </w:rPr>
        <w:t xml:space="preserve"> Τους κόψατε με νόμο! Τους παύσατε! Είναι στα δικαστήρια.</w:t>
      </w:r>
    </w:p>
    <w:p w14:paraId="4B89F0C2" w14:textId="77777777" w:rsidR="00BB0D3B" w:rsidRDefault="0084757C">
      <w:pPr>
        <w:spacing w:after="0" w:line="600" w:lineRule="auto"/>
        <w:ind w:firstLine="720"/>
        <w:jc w:val="both"/>
        <w:rPr>
          <w:rFonts w:eastAsia="Times New Roman" w:cs="Times New Roman"/>
          <w:szCs w:val="24"/>
        </w:rPr>
      </w:pPr>
      <w:r w:rsidRPr="00732B7E">
        <w:rPr>
          <w:rFonts w:eastAsia="Times New Roman" w:cs="Times New Roman"/>
          <w:b/>
          <w:szCs w:val="24"/>
        </w:rPr>
        <w:t>ΣΠΥΡΙΔΩΝ</w:t>
      </w:r>
      <w:r>
        <w:rPr>
          <w:rFonts w:eastAsia="Times New Roman" w:cs="Times New Roman"/>
          <w:b/>
          <w:szCs w:val="24"/>
        </w:rPr>
        <w:t>ΑΣ</w:t>
      </w:r>
      <w:r w:rsidRPr="00732B7E">
        <w:rPr>
          <w:rFonts w:eastAsia="Times New Roman" w:cs="Times New Roman"/>
          <w:b/>
          <w:szCs w:val="24"/>
        </w:rPr>
        <w:t xml:space="preserve"> ΛΑΠΠΑΣ:</w:t>
      </w:r>
      <w:r>
        <w:rPr>
          <w:rFonts w:eastAsia="Times New Roman" w:cs="Times New Roman"/>
          <w:szCs w:val="24"/>
        </w:rPr>
        <w:t xml:space="preserve"> Πολεμήσατε όλες τι</w:t>
      </w:r>
      <w:r>
        <w:rPr>
          <w:rFonts w:eastAsia="Times New Roman" w:cs="Times New Roman"/>
          <w:szCs w:val="24"/>
        </w:rPr>
        <w:t xml:space="preserve">ς νομοθετικές πρωτοβουλίες, κύριε Γεωργαντά. Όλες τις πολεμήσατε. Δεν υποστηρίξατε μια νομοθετική πρωτοβουλία που να αφορούσε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τον εκσυγχρονισμό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δεν το κάνατε μόνο τότε, το κάνετε διαχρονικά. </w:t>
      </w:r>
    </w:p>
    <w:p w14:paraId="4B89F0C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μιλ</w:t>
      </w:r>
      <w:r>
        <w:rPr>
          <w:rFonts w:eastAsia="Times New Roman" w:cs="Times New Roman"/>
          <w:szCs w:val="24"/>
        </w:rPr>
        <w:t xml:space="preserve">άτε γενικώς για ανομία θα σας θυμίσω μια φράση που είπε ο Νίκος Παρασκευόπουλος, όχι τώρα ως Βουλευτής, αλλά ως καθηγητής: «Ανομία είναι η απόσταση των θεσμών και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από την πραγματικότητα και τη νομιμότητα». Αυτή είναι η ανομία. Η άλλη</w:t>
      </w:r>
      <w:r>
        <w:rPr>
          <w:rFonts w:eastAsia="Times New Roman" w:cs="Times New Roman"/>
          <w:szCs w:val="24"/>
        </w:rPr>
        <w:t xml:space="preserve"> ανομία είναι στο μυαλό σας και στη συνείδησή σας.</w:t>
      </w:r>
      <w:r>
        <w:rPr>
          <w:rFonts w:eastAsia="Times New Roman" w:cs="Times New Roman"/>
          <w:szCs w:val="24"/>
        </w:rPr>
        <w:t xml:space="preserve"> </w:t>
      </w:r>
      <w:r>
        <w:rPr>
          <w:rFonts w:eastAsia="Times New Roman" w:cs="Times New Roman"/>
          <w:szCs w:val="24"/>
        </w:rPr>
        <w:t xml:space="preserve">Αλλά η συνείδησή σας ξέρουμε ποια είναι. Είναι αυτό που είπε ο Αρχηγός σας τον Δεκέμβριο του 2014, όταν άλλαζε συλλήβδην όλους τους διευθυντές. Λέει «νόμιμα» ο κ. </w:t>
      </w:r>
      <w:proofErr w:type="spellStart"/>
      <w:r>
        <w:rPr>
          <w:rFonts w:eastAsia="Times New Roman" w:cs="Times New Roman"/>
          <w:szCs w:val="24"/>
        </w:rPr>
        <w:t>Δένδιας</w:t>
      </w:r>
      <w:proofErr w:type="spellEnd"/>
      <w:r>
        <w:rPr>
          <w:rFonts w:eastAsia="Times New Roman" w:cs="Times New Roman"/>
          <w:szCs w:val="24"/>
        </w:rPr>
        <w:t>. Πώς νόμιμα; Με ποια κρίση…</w:t>
      </w:r>
    </w:p>
    <w:p w14:paraId="4B89F0C4"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ΓΕΩΡΓΑΝΤΑΣ:</w:t>
      </w:r>
      <w:r>
        <w:rPr>
          <w:rFonts w:eastAsia="Times New Roman" w:cs="Times New Roman"/>
          <w:szCs w:val="24"/>
        </w:rPr>
        <w:t xml:space="preserve"> Μιλήστε για τους τέσσερις Υπουργούς που πήραν τους φακέλους στο γραφείο τους. Καλά έκαναν; Συμφωνείτε; Γιατί αυτό απασχολεί τη σημερινή συνεδρίαση. Απαντήστε για την «ταμπακιέρα». </w:t>
      </w:r>
    </w:p>
    <w:p w14:paraId="4B89F0C5" w14:textId="77777777" w:rsidR="00BB0D3B" w:rsidRDefault="0084757C">
      <w:pPr>
        <w:spacing w:after="0" w:line="600" w:lineRule="auto"/>
        <w:ind w:firstLine="720"/>
        <w:jc w:val="both"/>
        <w:rPr>
          <w:rFonts w:eastAsia="Times New Roman" w:cs="Times New Roman"/>
          <w:szCs w:val="24"/>
        </w:rPr>
      </w:pPr>
      <w:r w:rsidRPr="007843DB">
        <w:rPr>
          <w:rFonts w:eastAsia="Times New Roman" w:cs="Times New Roman"/>
          <w:b/>
          <w:szCs w:val="24"/>
        </w:rPr>
        <w:t>ΠΡΟΕΔΡΕΥΟΥΣΑ (Αναστασία Χριστοδουλοπούλου):</w:t>
      </w:r>
      <w:r>
        <w:rPr>
          <w:rFonts w:eastAsia="Times New Roman" w:cs="Times New Roman"/>
          <w:szCs w:val="24"/>
        </w:rPr>
        <w:t xml:space="preserve"> Κύριε Γεωργαντά,</w:t>
      </w:r>
      <w:r>
        <w:rPr>
          <w:rFonts w:eastAsia="Times New Roman" w:cs="Times New Roman"/>
          <w:szCs w:val="24"/>
        </w:rPr>
        <w:t xml:space="preserve"> σας παρακαλώ. Δεν έχει νόημα. Το έχετε πει ήδη. </w:t>
      </w:r>
    </w:p>
    <w:p w14:paraId="4B89F0C6"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Έχετε πολλά νεύρα σήμερα, κύριε Γεωργαντά. </w:t>
      </w:r>
    </w:p>
    <w:p w14:paraId="4B89F0C7" w14:textId="77777777" w:rsidR="00BB0D3B" w:rsidRDefault="0084757C">
      <w:pPr>
        <w:spacing w:after="0" w:line="600" w:lineRule="auto"/>
        <w:ind w:firstLine="720"/>
        <w:jc w:val="both"/>
        <w:rPr>
          <w:rFonts w:eastAsia="Times New Roman" w:cs="Times New Roman"/>
          <w:szCs w:val="24"/>
        </w:rPr>
      </w:pPr>
      <w:r w:rsidRPr="007843DB">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 είπατε οκτώ άτομα αυτό, κύριε Γεωργαντά. Ακούστηκε. </w:t>
      </w:r>
    </w:p>
    <w:p w14:paraId="4B89F0C8"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Απαντήστε για την «ταμ</w:t>
      </w:r>
      <w:r>
        <w:rPr>
          <w:rFonts w:eastAsia="Times New Roman" w:cs="Times New Roman"/>
          <w:szCs w:val="24"/>
        </w:rPr>
        <w:t>πακιέρα».</w:t>
      </w:r>
    </w:p>
    <w:p w14:paraId="4B89F0C9"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Σας το απάντησε το ΑΣΕΠ και ο αρμόδιος Υπουργός. </w:t>
      </w:r>
    </w:p>
    <w:p w14:paraId="4B89F0CA" w14:textId="77777777" w:rsidR="00BB0D3B" w:rsidRDefault="0084757C">
      <w:pPr>
        <w:spacing w:after="0" w:line="600" w:lineRule="auto"/>
        <w:ind w:firstLine="720"/>
        <w:jc w:val="both"/>
        <w:rPr>
          <w:rFonts w:eastAsia="Times New Roman"/>
          <w:szCs w:val="24"/>
        </w:rPr>
      </w:pPr>
      <w:r>
        <w:rPr>
          <w:rFonts w:eastAsia="Times New Roman" w:cs="Times New Roman"/>
          <w:b/>
          <w:szCs w:val="24"/>
        </w:rPr>
        <w:t>ΓΕΩΡΓΙΟΣ ΓΕΩΡΓΑΝΤΑΣ:</w:t>
      </w:r>
      <w:r>
        <w:rPr>
          <w:rFonts w:eastAsia="Times New Roman" w:cs="Times New Roman"/>
          <w:szCs w:val="24"/>
        </w:rPr>
        <w:t xml:space="preserve"> Στην Υπουργό απάντησε, όχι σε εμένα. Εγώ δεν έχω τον φάκελο. </w:t>
      </w:r>
    </w:p>
    <w:p w14:paraId="4B89F0CB"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Τότε λοιπόν που ο Αρχηγός σας ως Υπουργός Διοικητικής Ανασυγκρότησης άλλαξε όλους τους διευθυντές έκανε την εξής δήλωση στο Κοινοβούλιο, κυρία Πρόεδρε, απευθυνόμενος στον κ. Τσίπρα και στον ΣΥΡΙΖΑ: «Δεν σας αρέσουν οι αριθμοί. Βλέπετε εσείς ενδιαφέρεστε μ</w:t>
      </w:r>
      <w:r>
        <w:rPr>
          <w:rFonts w:eastAsia="Times New Roman" w:cs="Times New Roman"/>
          <w:szCs w:val="24"/>
        </w:rPr>
        <w:t xml:space="preserve">όνο για τους ανθρώπους». Αυτό είναι. Για τους ανθρώπους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ενδιαφερόμαστε πρωτίστως, να μην πω αποκλειστικώς. </w:t>
      </w:r>
    </w:p>
    <w:p w14:paraId="4B89F0CC" w14:textId="77777777" w:rsidR="00BB0D3B" w:rsidRDefault="0084757C">
      <w:pPr>
        <w:spacing w:after="0" w:line="600" w:lineRule="auto"/>
        <w:ind w:firstLine="720"/>
        <w:jc w:val="both"/>
        <w:rPr>
          <w:rFonts w:eastAsia="Times New Roman" w:cs="Times New Roman"/>
          <w:szCs w:val="24"/>
        </w:rPr>
      </w:pPr>
      <w:r w:rsidRPr="007843D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Τον λόγο έχει ο κ. Σκανδαλίδης. Έχετε έξι λεπτά κι εσείς. </w:t>
      </w:r>
    </w:p>
    <w:p w14:paraId="4B89F0CD" w14:textId="77777777" w:rsidR="00BB0D3B" w:rsidRDefault="0084757C">
      <w:pPr>
        <w:spacing w:after="0" w:line="600" w:lineRule="auto"/>
        <w:ind w:firstLine="720"/>
        <w:jc w:val="both"/>
        <w:rPr>
          <w:rFonts w:eastAsia="Times New Roman"/>
          <w:szCs w:val="24"/>
        </w:rPr>
      </w:pPr>
      <w:r w:rsidRPr="00D667D6">
        <w:rPr>
          <w:rFonts w:eastAsia="Times New Roman"/>
          <w:b/>
          <w:szCs w:val="24"/>
        </w:rPr>
        <w:lastRenderedPageBreak/>
        <w:t>ΚΩΝΣΤΑΝΤΙΝΟΣ ΣΚΑΝΔΑΛΙΔ</w:t>
      </w:r>
      <w:r w:rsidRPr="00D667D6">
        <w:rPr>
          <w:rFonts w:eastAsia="Times New Roman"/>
          <w:b/>
          <w:szCs w:val="24"/>
        </w:rPr>
        <w:t>ΗΣ:</w:t>
      </w:r>
      <w:r>
        <w:rPr>
          <w:rFonts w:eastAsia="Times New Roman"/>
          <w:b/>
          <w:szCs w:val="24"/>
        </w:rPr>
        <w:t xml:space="preserve"> </w:t>
      </w:r>
      <w:r>
        <w:rPr>
          <w:rFonts w:eastAsia="Times New Roman"/>
          <w:szCs w:val="24"/>
        </w:rPr>
        <w:t xml:space="preserve">Κυρία Πρόεδρε, διαδέχομαι στο Βήμα εξαίρετους νομικούς σε μια δικανικού τύπου αντιπαράθεση που ζω αυτή τη στιγμή, και μάλιστα σε έξαρση. Θα μου επιτρέψετε μερικές ταπεινές παρατηρήσεις. </w:t>
      </w:r>
    </w:p>
    <w:p w14:paraId="4B89F0CE" w14:textId="77777777" w:rsidR="00BB0D3B" w:rsidRDefault="0084757C">
      <w:pPr>
        <w:spacing w:after="0" w:line="600" w:lineRule="auto"/>
        <w:ind w:firstLine="720"/>
        <w:jc w:val="both"/>
        <w:rPr>
          <w:rFonts w:eastAsia="Times New Roman"/>
          <w:szCs w:val="24"/>
        </w:rPr>
      </w:pPr>
      <w:r>
        <w:rPr>
          <w:rFonts w:eastAsia="Times New Roman"/>
          <w:szCs w:val="24"/>
        </w:rPr>
        <w:t>Κυρία Υπουργέ, έχω μια δυσκολία. Τη δυσκολία τη γνωρίζετε καλύτερ</w:t>
      </w:r>
      <w:r>
        <w:rPr>
          <w:rFonts w:eastAsia="Times New Roman"/>
          <w:szCs w:val="24"/>
        </w:rPr>
        <w:t>α από μένα. Καταλαβαίνω ότι καταβάλλετε μια μεγάλη προσπάθεια να δώσετε ένα επίχρισμα θεσμικής νομιμότητας σε μια πολιτική, ανεξάρτητα από την επερώτηση και τα συγκεκριμένα στοιχεία της, για τα οποία κι εγώ κατάλαβα ότι, δυστυχώς, δεν απαντήσατε συγκεκριμέ</w:t>
      </w:r>
      <w:r>
        <w:rPr>
          <w:rFonts w:eastAsia="Times New Roman"/>
          <w:szCs w:val="24"/>
        </w:rPr>
        <w:t xml:space="preserve">να. Με έναν πολύ σοβαρό τρόπο προσπαθήσατε να δώσετε αυτό το επίχρισμα. </w:t>
      </w:r>
    </w:p>
    <w:p w14:paraId="4B89F0CF" w14:textId="77777777" w:rsidR="00BB0D3B" w:rsidRDefault="0084757C">
      <w:pPr>
        <w:spacing w:after="0" w:line="600" w:lineRule="auto"/>
        <w:ind w:firstLine="720"/>
        <w:jc w:val="both"/>
        <w:rPr>
          <w:rFonts w:eastAsia="Times New Roman"/>
          <w:szCs w:val="24"/>
        </w:rPr>
      </w:pPr>
      <w:r>
        <w:rPr>
          <w:rFonts w:eastAsia="Times New Roman"/>
          <w:szCs w:val="24"/>
        </w:rPr>
        <w:t>Είχαμε μια κοινή πορεία πριν ακόμα από το 1980 και γνωρίζετε πόσο περήφανη νιώθατε και με πόσο φανατισμό υπερασπίζατε τις μεγάλες μεταρρυθμίσεις που σημάδεψαν ολόκληρη την εποχή της Μ</w:t>
      </w:r>
      <w:r>
        <w:rPr>
          <w:rFonts w:eastAsia="Times New Roman"/>
          <w:szCs w:val="24"/>
        </w:rPr>
        <w:t>εταπολίτευσης: Το ΑΣΕΠ, τα ΚΕΠ, τον Συνήγορο του Πολίτη, τον «</w:t>
      </w:r>
      <w:r>
        <w:rPr>
          <w:rFonts w:eastAsia="Times New Roman"/>
          <w:szCs w:val="24"/>
        </w:rPr>
        <w:t>ΚΑΠΟΔΙΣΤΡΙΑ</w:t>
      </w:r>
      <w:r>
        <w:rPr>
          <w:rFonts w:eastAsia="Times New Roman"/>
          <w:szCs w:val="24"/>
        </w:rPr>
        <w:t xml:space="preserve">», τη διοικητική αποκέντρωση, τη διοίκηση με στόχους κι αποτελέσματα, με δείκτες αποδοτικότητας, με αξιολόγηση, με διαφάνεια, με αξιοκρατία, και </w:t>
      </w:r>
      <w:r>
        <w:rPr>
          <w:rFonts w:eastAsia="Times New Roman"/>
          <w:szCs w:val="24"/>
        </w:rPr>
        <w:lastRenderedPageBreak/>
        <w:t>αργότερα, σε μια δεύτερη περίοδο, τη «</w:t>
      </w:r>
      <w:r>
        <w:rPr>
          <w:rFonts w:eastAsia="Times New Roman"/>
          <w:szCs w:val="24"/>
        </w:rPr>
        <w:t>ΔΙΑΥΓΕΙΑ</w:t>
      </w:r>
      <w:r>
        <w:rPr>
          <w:rFonts w:eastAsia="Times New Roman"/>
          <w:szCs w:val="24"/>
        </w:rPr>
        <w:t xml:space="preserve">», τους θεσμούς διαφάνειας κι όλα αυτά που σήμερα συνιστούν το νομικό πλαίσιο λειτουργίας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που είναι ελλιπές, που χρειάζεται διαρκείς αλλαγές, αλλά που όμως εγκαθιδρύθηκε εκείνη την εποχή. </w:t>
      </w:r>
    </w:p>
    <w:p w14:paraId="4B89F0D0" w14:textId="77777777" w:rsidR="00BB0D3B" w:rsidRDefault="0084757C">
      <w:pPr>
        <w:spacing w:after="0" w:line="600" w:lineRule="auto"/>
        <w:ind w:firstLine="720"/>
        <w:jc w:val="both"/>
        <w:rPr>
          <w:rFonts w:eastAsia="Times New Roman"/>
          <w:szCs w:val="24"/>
        </w:rPr>
      </w:pPr>
      <w:r>
        <w:rPr>
          <w:rFonts w:eastAsia="Times New Roman"/>
          <w:szCs w:val="24"/>
        </w:rPr>
        <w:t>Σήμερα σας ακούω και πραγματικά δεν</w:t>
      </w:r>
      <w:r>
        <w:rPr>
          <w:rFonts w:eastAsia="Times New Roman"/>
          <w:szCs w:val="24"/>
        </w:rPr>
        <w:t xml:space="preserve"> πιστεύω στ’ αυτιά μου γιατί γίνεστε απολογητής μιας Κυβέρνησης</w:t>
      </w:r>
      <w:r>
        <w:rPr>
          <w:rFonts w:eastAsia="Times New Roman"/>
          <w:szCs w:val="24"/>
        </w:rPr>
        <w:t>,</w:t>
      </w:r>
      <w:r>
        <w:rPr>
          <w:rFonts w:eastAsia="Times New Roman"/>
          <w:szCs w:val="24"/>
        </w:rPr>
        <w:t xml:space="preserve"> που η καθημερινή πρακτική δείχνει ότι δεν έχει πίστη στους θεσμούς και προσπαθεί να τους χειραγωγήσει. Χρησιμοποιεί το κράτος ως φέουδο εξουσίας, καταργεί τη διάκριση και την αυτονομία των συ</w:t>
      </w:r>
      <w:r>
        <w:rPr>
          <w:rFonts w:eastAsia="Times New Roman"/>
          <w:szCs w:val="24"/>
        </w:rPr>
        <w:t xml:space="preserve">νταγματικών εξουσιών. Πυροβολεί την ελευθερία του Τύπου. Η καθημερινή ζωή βρίθει από τέτοια παραδείγματα πολιτικής αυθαιρεσίας. </w:t>
      </w:r>
    </w:p>
    <w:p w14:paraId="4B89F0D1" w14:textId="77777777" w:rsidR="00BB0D3B" w:rsidRDefault="0084757C">
      <w:pPr>
        <w:spacing w:after="0" w:line="600" w:lineRule="auto"/>
        <w:ind w:firstLine="720"/>
        <w:jc w:val="both"/>
        <w:rPr>
          <w:rFonts w:eastAsia="Times New Roman"/>
          <w:szCs w:val="24"/>
        </w:rPr>
      </w:pPr>
      <w:r>
        <w:rPr>
          <w:rFonts w:eastAsia="Times New Roman"/>
          <w:szCs w:val="24"/>
        </w:rPr>
        <w:t>Μέχρι πριν από μερικά χρόνια υπερασπίζατε την ιδέα της προόδου, των δημοκρατικών μεταρρυθμίσεων. Σήμερα απολογείστε, πάλι στο ό</w:t>
      </w:r>
      <w:r>
        <w:rPr>
          <w:rFonts w:eastAsia="Times New Roman"/>
          <w:szCs w:val="24"/>
        </w:rPr>
        <w:t>νομα της προόδου, για την εντελώς αντίθετη πολιτική. Είναι μια αντιμεταρρυθμιστική πολιτική σταθερά από την αρχή μέχρι το τέλος.</w:t>
      </w:r>
    </w:p>
    <w:p w14:paraId="4B89F0D2" w14:textId="77777777" w:rsidR="00BB0D3B" w:rsidRDefault="0084757C">
      <w:pPr>
        <w:spacing w:after="0" w:line="600" w:lineRule="auto"/>
        <w:ind w:firstLine="720"/>
        <w:jc w:val="both"/>
        <w:rPr>
          <w:rFonts w:eastAsia="Times New Roman"/>
          <w:szCs w:val="24"/>
        </w:rPr>
      </w:pPr>
      <w:r>
        <w:rPr>
          <w:rFonts w:eastAsia="Times New Roman"/>
          <w:szCs w:val="24"/>
        </w:rPr>
        <w:lastRenderedPageBreak/>
        <w:t>Σε ό,τι αφορά στη σημερινή επερώτηση, νομίζω ότι δεν «κομίζω γλαύκα ε</w:t>
      </w:r>
      <w:r>
        <w:rPr>
          <w:rFonts w:eastAsia="Times New Roman"/>
          <w:szCs w:val="24"/>
        </w:rPr>
        <w:t>ι</w:t>
      </w:r>
      <w:r>
        <w:rPr>
          <w:rFonts w:eastAsia="Times New Roman"/>
          <w:szCs w:val="24"/>
        </w:rPr>
        <w:t>ς Αθήνας» αν αρχίσω να καταμετρώ καθημερινά αποτυπώματα α</w:t>
      </w:r>
      <w:r>
        <w:rPr>
          <w:rFonts w:eastAsia="Times New Roman"/>
          <w:szCs w:val="24"/>
        </w:rPr>
        <w:t>υτής της πολιτικής. Δεν είναι μόνο τα στοιχεία της επερώτησης, που δεν θα τα επαναλάβω. Ανοίξτε καθημερινά τις εφημερίδες και τα ηλεκτρονικά μέσα μαζικής ενημέρωσης και θα διαπιστώσετε ότι βρίθουν από παρόμοιες υποθέσεις. Η μέθοδος των διορισμών διά της δι</w:t>
      </w:r>
      <w:r>
        <w:rPr>
          <w:rFonts w:eastAsia="Times New Roman"/>
          <w:szCs w:val="24"/>
        </w:rPr>
        <w:t>αρκούς επέκτασης των διοικητικών δομών, των γενικών γραμματειών, η σκανδαλώδης αύξηση των μετακλητών υπαλλήλων, το δήθεν υπερκομματικό πλαίσιο</w:t>
      </w:r>
      <w:r>
        <w:rPr>
          <w:rFonts w:eastAsia="Times New Roman"/>
          <w:szCs w:val="24"/>
        </w:rPr>
        <w:t>,</w:t>
      </w:r>
      <w:r>
        <w:rPr>
          <w:rFonts w:eastAsia="Times New Roman"/>
          <w:szCs w:val="24"/>
        </w:rPr>
        <w:t xml:space="preserve"> που καθημερινά ουσιαστικά μετατρέπει το κράτος σε σημείο που μαζεύονται οι αρεστοί και οι κομματικοί, είναι μια </w:t>
      </w:r>
      <w:r>
        <w:rPr>
          <w:rFonts w:eastAsia="Times New Roman"/>
          <w:szCs w:val="24"/>
        </w:rPr>
        <w:t>καθημερινή πραγματικότητα που έχει επιπλέον και κάτι που δεν έχει τίποτα το εξευγενισμένο. Έχετε και μια χονδροειδή πρακτική.</w:t>
      </w:r>
    </w:p>
    <w:p w14:paraId="4B89F0D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Είναι ο τρόπος που εισάγονται οι τροπολογίες σε μεγάλα θεσμικά θέματα</w:t>
      </w:r>
      <w:r w:rsidRPr="00BB1365">
        <w:rPr>
          <w:rFonts w:eastAsia="Times New Roman" w:cs="Times New Roman"/>
          <w:szCs w:val="24"/>
        </w:rPr>
        <w:t>,</w:t>
      </w:r>
      <w:r>
        <w:rPr>
          <w:rFonts w:eastAsia="Times New Roman" w:cs="Times New Roman"/>
          <w:szCs w:val="24"/>
        </w:rPr>
        <w:t xml:space="preserve"> όπως ήταν για παράδειγμα το θέμα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και η τροπ</w:t>
      </w:r>
      <w:r>
        <w:rPr>
          <w:rFonts w:eastAsia="Times New Roman" w:cs="Times New Roman"/>
          <w:szCs w:val="24"/>
        </w:rPr>
        <w:t>ολογία για τις εκλογές, ο τρόπος που γίνεται καθημερινά η πλήρωση των κενών θέσεων, ο τρόπος που γίνε</w:t>
      </w:r>
      <w:r>
        <w:rPr>
          <w:rFonts w:eastAsia="Times New Roman" w:cs="Times New Roman"/>
          <w:szCs w:val="24"/>
        </w:rPr>
        <w:lastRenderedPageBreak/>
        <w:t xml:space="preserve">ται με τους μετακλητούς υπαλλήλους, με την αύξηση των </w:t>
      </w:r>
      <w:r>
        <w:rPr>
          <w:rFonts w:eastAsia="Times New Roman" w:cs="Times New Roman"/>
          <w:szCs w:val="24"/>
        </w:rPr>
        <w:t>γενικών γραμματειών</w:t>
      </w:r>
      <w:r>
        <w:rPr>
          <w:rFonts w:eastAsia="Times New Roman" w:cs="Times New Roman"/>
          <w:szCs w:val="24"/>
        </w:rPr>
        <w:t>, που σήμερα το κράτος μεγαλώνει ξαφνικά για να διορίζονται άνθρωποι.</w:t>
      </w:r>
    </w:p>
    <w:p w14:paraId="4B89F0D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Αυτό δεν μπορεί να συνάδει με όλα αυτά που είπατε εσείς τα οποία ισχύουν σε ευρωπαϊκό πλαίσιο για τη λειτουργία της διοίκησης. </w:t>
      </w:r>
      <w:r>
        <w:rPr>
          <w:rFonts w:eastAsia="Times New Roman" w:cs="Times New Roman"/>
          <w:szCs w:val="24"/>
        </w:rPr>
        <w:t xml:space="preserve">Γι’ </w:t>
      </w:r>
      <w:r>
        <w:rPr>
          <w:rFonts w:eastAsia="Times New Roman" w:cs="Times New Roman"/>
          <w:szCs w:val="24"/>
        </w:rPr>
        <w:t>αυτό πιστεύω ότι θα πρέπει να σταματήσουν αυτός ο κυνισμός -γιατί τρομάζει αυτός ο κυνισμός- και αυτή η εξόφθαλμη πρακτική, π</w:t>
      </w:r>
      <w:r>
        <w:rPr>
          <w:rFonts w:eastAsia="Times New Roman" w:cs="Times New Roman"/>
          <w:szCs w:val="24"/>
        </w:rPr>
        <w:t xml:space="preserve">ου ουσιαστικά καταλήγει να καθιστά ψευδεπίγραφη την αξιοκρατία και την ουσιαστική λειτουργία της διοίκησης. </w:t>
      </w:r>
    </w:p>
    <w:p w14:paraId="4B89F0D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Εγώ δεν είμαι από αυτούς που ισχυρίζονται ότι οι αλλαγές που έγιναν τα προηγούμενα χρόνια ήταν αλλαγές πλήρεις και ολοκληρωμένες. Θυμάμαι πως όταν φέραμε το ΑΣΕΠ, κ. </w:t>
      </w:r>
      <w:proofErr w:type="spellStart"/>
      <w:r>
        <w:rPr>
          <w:rFonts w:eastAsia="Times New Roman" w:cs="Times New Roman"/>
          <w:szCs w:val="24"/>
        </w:rPr>
        <w:t>Λάππα</w:t>
      </w:r>
      <w:proofErr w:type="spellEnd"/>
      <w:r>
        <w:rPr>
          <w:rFonts w:eastAsia="Times New Roman" w:cs="Times New Roman"/>
          <w:szCs w:val="24"/>
        </w:rPr>
        <w:t>, έγινε μια μεγάλη μάχη από τον κ. Πεπονή για να μπει στο ΑΣΕΠ και ο ευρύτερος δημόσι</w:t>
      </w:r>
      <w:r>
        <w:rPr>
          <w:rFonts w:eastAsia="Times New Roman" w:cs="Times New Roman"/>
          <w:szCs w:val="24"/>
        </w:rPr>
        <w:t xml:space="preserve">ος τομέας. Δεν το δέχθηκε τότε η πλειοψηφία της </w:t>
      </w:r>
      <w:r>
        <w:rPr>
          <w:rFonts w:eastAsia="Times New Roman" w:cs="Times New Roman"/>
          <w:szCs w:val="24"/>
        </w:rPr>
        <w:t xml:space="preserve">κυβέρνησης </w:t>
      </w:r>
      <w:r>
        <w:rPr>
          <w:rFonts w:eastAsia="Times New Roman" w:cs="Times New Roman"/>
          <w:szCs w:val="24"/>
        </w:rPr>
        <w:t xml:space="preserve">και έγινε μάχη εσωτερική για να γίνει αυτό. Αυτό καθυστέρησε την εφαρμογή του κάποιες βδομάδες, κάποιους μήνες, κάποια χρόνια. </w:t>
      </w:r>
    </w:p>
    <w:p w14:paraId="4B89F0D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Ήταν και ατελείς οι μεταρρυθμίσεις που κάναμε, </w:t>
      </w:r>
      <w:r w:rsidRPr="00A37EC3">
        <w:rPr>
          <w:rFonts w:eastAsia="Times New Roman" w:cs="Times New Roman"/>
        </w:rPr>
        <w:t>αλλά</w:t>
      </w:r>
      <w:r>
        <w:rPr>
          <w:rFonts w:eastAsia="Times New Roman" w:cs="Times New Roman"/>
          <w:szCs w:val="24"/>
        </w:rPr>
        <w:t xml:space="preserve"> ήταν μεταρρυθμίσε</w:t>
      </w:r>
      <w:r>
        <w:rPr>
          <w:rFonts w:eastAsia="Times New Roman" w:cs="Times New Roman"/>
          <w:szCs w:val="24"/>
        </w:rPr>
        <w:t xml:space="preserve">ις. Τότε, όμως, ήσασταν όλοι αντίθετοι -στον δρόμο, αντίθετοι. </w:t>
      </w:r>
    </w:p>
    <w:p w14:paraId="4B89F0D7"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Από εκείνη την πλευρά. </w:t>
      </w:r>
    </w:p>
    <w:p w14:paraId="4B89F0D8"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Όχι, δεν είναι μόνο από εκείνη την πλευρά, διότι δεν μιλάω μόνο για το ΑΣΕΠ και για τη συγκεκριμένη αλλαγή. Μιλάω για όλες </w:t>
      </w:r>
      <w:r>
        <w:rPr>
          <w:rFonts w:eastAsia="Times New Roman" w:cs="Times New Roman"/>
          <w:szCs w:val="24"/>
        </w:rPr>
        <w:t xml:space="preserve">τις μεγάλες αλλαγές και μεταρρυθμίσεις, ατελείς και μη ατελείς, οι οποίες ουσιαστικά σημάδεψαν τη Μεταπολίτευση. </w:t>
      </w:r>
    </w:p>
    <w:p w14:paraId="4B89F0D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Γι’ αυτό θεωρώ ότι είναι μεγάλο σφάλμα να προσπαθήσουν κάποιοι, όπως ο αείμνηστος Κωνσταντίνος Μητσοτάκης, να ξαναγράψουν την ιστορία της Μετα</w:t>
      </w:r>
      <w:r>
        <w:rPr>
          <w:rFonts w:eastAsia="Times New Roman" w:cs="Times New Roman"/>
          <w:szCs w:val="24"/>
        </w:rPr>
        <w:t xml:space="preserve">πολίτευσης από τη δική τους σκοπιά και να γίνει μια ουσιαστική παραχάραξη της ιστορίας από μια δεύτερη σκοπιά, προκειμένου να ακυρωθεί μια περίοδος που ήταν η πιο φωτεινή περίοδος για την Ελληνική Δημοκρατία. </w:t>
      </w:r>
    </w:p>
    <w:p w14:paraId="4B89F0D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ακούω, ακόμη </w:t>
      </w:r>
      <w:r w:rsidRPr="00F331DF">
        <w:rPr>
          <w:rFonts w:eastAsia="Times New Roman"/>
          <w:bCs/>
        </w:rPr>
        <w:t>και</w:t>
      </w:r>
      <w:r>
        <w:rPr>
          <w:rFonts w:eastAsia="Times New Roman" w:cs="Times New Roman"/>
          <w:szCs w:val="24"/>
        </w:rPr>
        <w:t xml:space="preserve"> σήμερα, εδώ, γι</w:t>
      </w:r>
      <w:r>
        <w:rPr>
          <w:rFonts w:eastAsia="Times New Roman" w:cs="Times New Roman"/>
          <w:szCs w:val="24"/>
        </w:rPr>
        <w:t xml:space="preserve">α το «βαθύ ΠΑΣΟΚ» και ότι το «βαθύ ΠΑΣΟΚ» έχει κάνει όλα τα στραβά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κοινωνία.</w:t>
      </w:r>
    </w:p>
    <w:p w14:paraId="4B89F0D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 xml:space="preserve">Από ποιον ακούστηκε; </w:t>
      </w:r>
    </w:p>
    <w:p w14:paraId="4B89F0DC"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sidRPr="00BB1365">
        <w:rPr>
          <w:rFonts w:eastAsia="Times New Roman" w:cs="Times New Roman"/>
          <w:szCs w:val="24"/>
        </w:rPr>
        <w:t>Το ΠΑΣΟΚ</w:t>
      </w:r>
      <w:r>
        <w:rPr>
          <w:rFonts w:eastAsia="Times New Roman" w:cs="Times New Roman"/>
          <w:szCs w:val="24"/>
        </w:rPr>
        <w:t xml:space="preserve"> είναι το μόνο που έκανε τις μεταρρυθμίσει</w:t>
      </w:r>
      <w:r>
        <w:rPr>
          <w:rFonts w:eastAsia="Times New Roman" w:cs="Times New Roman"/>
          <w:szCs w:val="24"/>
        </w:rPr>
        <w:t xml:space="preserve">ς, το μόνο που έκανε προοδευτικές αλλαγές, το μόνο που άλλαξε πράγματα με βάση τις ανάγκες της χώρας και ήταν όλοι στις περισσότερες περιπτώσεις απέναντί του -όλοι!-, είτε αποχωρούσαν από τη Βουλή είτε συμμετείχαν και καταψήφιζαν. </w:t>
      </w:r>
    </w:p>
    <w:p w14:paraId="4B89F0D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εδώ μας εμποδίζει το</w:t>
      </w:r>
      <w:r>
        <w:rPr>
          <w:rFonts w:eastAsia="Times New Roman" w:cs="Times New Roman"/>
          <w:szCs w:val="24"/>
        </w:rPr>
        <w:t xml:space="preserve"> εξής. Γι’ αυτό ξεκίνησα </w:t>
      </w:r>
      <w:r>
        <w:rPr>
          <w:rFonts w:eastAsia="Times New Roman" w:cs="Times New Roman"/>
          <w:szCs w:val="24"/>
        </w:rPr>
        <w:t xml:space="preserve">μ’ </w:t>
      </w:r>
      <w:r>
        <w:rPr>
          <w:rFonts w:eastAsia="Times New Roman" w:cs="Times New Roman"/>
          <w:szCs w:val="24"/>
        </w:rPr>
        <w:t xml:space="preserve">αυτή τη δικανικού τύπου αντιπαράθεση. Υπάρχει το θέμα της συνέχειας του κράτους. Η αχίλλειος πτέρνα της ελληνικής κοινωνίας, η αχίλλειος πτέρνα της Μεταπολίτευσης, </w:t>
      </w:r>
      <w:r w:rsidRPr="00D66BCA">
        <w:rPr>
          <w:rFonts w:eastAsia="Times New Roman"/>
          <w:bCs/>
        </w:rPr>
        <w:t>είναι</w:t>
      </w:r>
      <w:r>
        <w:rPr>
          <w:rFonts w:eastAsia="Times New Roman" w:cs="Times New Roman"/>
          <w:szCs w:val="24"/>
        </w:rPr>
        <w:t xml:space="preserve"> ότι όλοι προσπάθησαν να αλλάξουν το κράτος, να το κάνουν π</w:t>
      </w:r>
      <w:r>
        <w:rPr>
          <w:rFonts w:eastAsia="Times New Roman" w:cs="Times New Roman"/>
          <w:szCs w:val="24"/>
        </w:rPr>
        <w:t>ιο σύγχρονο, αλλά τελικά ήρθε ακόμη και ο νεότερος Καραμανλής να το εκσυγχρονίσει και να το επανιδρύσει κιόλας και διορίστηκαν πάνω από τετρακόσιες χιλιάδες υπάλληλοι στην περίοδο αυτή. Και λέω λίγους, γιατί κατά άλλες εκδοχές είναι μέχρι και επτακόσιες χι</w:t>
      </w:r>
      <w:r>
        <w:rPr>
          <w:rFonts w:eastAsia="Times New Roman" w:cs="Times New Roman"/>
          <w:szCs w:val="24"/>
        </w:rPr>
        <w:t xml:space="preserve">λιάδες. </w:t>
      </w:r>
    </w:p>
    <w:p w14:paraId="4B89F0D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λοιπόν, η κάθε </w:t>
      </w:r>
      <w:r>
        <w:rPr>
          <w:rFonts w:eastAsia="Times New Roman" w:cs="Times New Roman"/>
          <w:szCs w:val="24"/>
        </w:rPr>
        <w:t xml:space="preserve">κυβέρνηση </w:t>
      </w:r>
      <w:r>
        <w:rPr>
          <w:rFonts w:eastAsia="Times New Roman" w:cs="Times New Roman"/>
          <w:szCs w:val="24"/>
        </w:rPr>
        <w:t xml:space="preserve">που έρχεται να ξηλώνει ό,τι έχει κάνει η προηγούμενη </w:t>
      </w:r>
      <w:r w:rsidRPr="00F331DF">
        <w:rPr>
          <w:rFonts w:eastAsia="Times New Roman"/>
          <w:bCs/>
        </w:rPr>
        <w:t>και</w:t>
      </w:r>
      <w:r>
        <w:rPr>
          <w:rFonts w:eastAsia="Times New Roman" w:cs="Times New Roman"/>
          <w:szCs w:val="24"/>
        </w:rPr>
        <w:t xml:space="preserve"> να ξαναρχίζουμε φτου και πάλι από την αρχή το «πουλόβερ», για να μπορέσει να λειτουργήσει επιτέλους η διοίκηση </w:t>
      </w:r>
      <w:r w:rsidRPr="00F331DF">
        <w:rPr>
          <w:rFonts w:eastAsia="Times New Roman"/>
          <w:bCs/>
        </w:rPr>
        <w:t>και</w:t>
      </w:r>
      <w:r>
        <w:rPr>
          <w:rFonts w:eastAsia="Times New Roman" w:cs="Times New Roman"/>
          <w:szCs w:val="24"/>
        </w:rPr>
        <w:t xml:space="preserve"> να </w:t>
      </w:r>
      <w:r>
        <w:rPr>
          <w:rFonts w:eastAsia="Times New Roman" w:cs="Times New Roman"/>
          <w:szCs w:val="24"/>
        </w:rPr>
        <w:t>πάψει</w:t>
      </w:r>
      <w:r>
        <w:rPr>
          <w:rFonts w:eastAsia="Times New Roman" w:cs="Times New Roman"/>
          <w:szCs w:val="24"/>
        </w:rPr>
        <w:t xml:space="preserve"> η αχίλλειος πτέρνα. </w:t>
      </w:r>
    </w:p>
    <w:p w14:paraId="4B89F0D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λοιπόν, να σας πω με πολύ μεγάλη συναίσθηση της ευθύνης, ότι δεν αλλάζουν αυτά χωρίς εθνική συνεννόηση. Δεν αλλάζουν χωρίς να συμφωνήσουν οι δημοκρατικές πολιτικές δυνάμεις στην προετοιμασία, στον σχεδιασμό και να αποφασίσουν να το εφαρμόσουν μαζί. Δε</w:t>
      </w:r>
      <w:r>
        <w:rPr>
          <w:rFonts w:eastAsia="Times New Roman" w:cs="Times New Roman"/>
          <w:szCs w:val="24"/>
        </w:rPr>
        <w:t xml:space="preserve">ν αλλάζουν έτσι αυτά. </w:t>
      </w:r>
    </w:p>
    <w:p w14:paraId="4B89F0E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Και δεν είναι θέμα ταξικό η λειτουργία του κράτους πια. Δεν είναι. Δεν είναι ποιος το κατέχει. Δεν είναι ποιος το μεταχειρίζεται. Δεν είναι ποιος το διοικεί, αλλά πόσο αποτελεσματικό είναι σε μια κρίσιμη περίοδο της νεότερης ελληνική</w:t>
      </w:r>
      <w:r>
        <w:rPr>
          <w:rFonts w:eastAsia="Times New Roman" w:cs="Times New Roman"/>
          <w:szCs w:val="24"/>
        </w:rPr>
        <w:t xml:space="preserve">ς ιστορίας, για να βγει η χώρα από την κρίση και όχι απλώς να αποκτήσει δομές πραγματικά σύγχρονου κράτους, αλλά για να ζήσει η χώρα. </w:t>
      </w:r>
    </w:p>
    <w:p w14:paraId="4B89F0E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Αυτό το πράγμα δεν μπορεί </w:t>
      </w:r>
      <w:r>
        <w:rPr>
          <w:rFonts w:eastAsia="Times New Roman" w:cs="Times New Roman"/>
          <w:szCs w:val="24"/>
        </w:rPr>
        <w:t xml:space="preserve">κάποιος </w:t>
      </w:r>
      <w:r>
        <w:rPr>
          <w:rFonts w:eastAsia="Times New Roman" w:cs="Times New Roman"/>
          <w:szCs w:val="24"/>
        </w:rPr>
        <w:t xml:space="preserve">να το κατανοήσει, παρά μονάχα αν υπάρξει ένα πλαίσιο εθνικής συνεννόησης. Δεν γίνεται αυτό; Δεν έχουμε μέλλον και απλώς θα εξαντλούμαστε σε </w:t>
      </w:r>
      <w:r>
        <w:rPr>
          <w:rFonts w:eastAsia="Times New Roman" w:cs="Times New Roman"/>
          <w:szCs w:val="24"/>
        </w:rPr>
        <w:lastRenderedPageBreak/>
        <w:t xml:space="preserve">μάχες χαρακωμάτων. Εγώ, αγαπητοί συνάδελφοι, είμαι σχεδόν τριάντα χρόνια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Βαρέθηκα τις μάχες χα</w:t>
      </w:r>
      <w:r>
        <w:rPr>
          <w:rFonts w:eastAsia="Times New Roman" w:cs="Times New Roman"/>
          <w:szCs w:val="24"/>
        </w:rPr>
        <w:t xml:space="preserve">ρακωμάτων. Τις βαρέθηκα! Δεν λένε τίποτα σε κανέναν και για τίποτα. </w:t>
      </w:r>
    </w:p>
    <w:p w14:paraId="4B89F0E2" w14:textId="77777777" w:rsidR="00BB0D3B" w:rsidRDefault="0084757C">
      <w:pPr>
        <w:spacing w:after="0"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Τον λόγο έχει τώρα ο κ. Χατζησάββας από τη Χρυσή Αυγή για έξι λεπτά. </w:t>
      </w:r>
    </w:p>
    <w:p w14:paraId="4B89F0E3" w14:textId="77777777" w:rsidR="00BB0D3B" w:rsidRDefault="0084757C">
      <w:pPr>
        <w:spacing w:after="0" w:line="600" w:lineRule="auto"/>
        <w:ind w:firstLine="720"/>
        <w:jc w:val="both"/>
        <w:rPr>
          <w:rFonts w:eastAsia="Times New Roman" w:cs="Times New Roman"/>
          <w:szCs w:val="24"/>
        </w:rPr>
      </w:pPr>
      <w:r w:rsidRPr="00BD467C">
        <w:rPr>
          <w:rFonts w:eastAsia="Times New Roman" w:cs="Times New Roman"/>
          <w:b/>
          <w:szCs w:val="24"/>
        </w:rPr>
        <w:t>ΧΡΗΣΤΟΣ ΧΑΤΖΗΣΑΒΒΑΣ:</w:t>
      </w:r>
      <w:r>
        <w:rPr>
          <w:rFonts w:eastAsia="Times New Roman" w:cs="Times New Roman"/>
          <w:szCs w:val="24"/>
        </w:rPr>
        <w:t xml:space="preserve"> Κυρία Πρόεδρε, ζούμε απίστευτα σουρεαλιστικές καταστ</w:t>
      </w:r>
      <w:r>
        <w:rPr>
          <w:rFonts w:eastAsia="Times New Roman" w:cs="Times New Roman"/>
          <w:szCs w:val="24"/>
        </w:rPr>
        <w:t>άσεις ακούγοντας τη Νέα Δημοκρατία και το ΠΑΣΟΚ να μιλάνε περί σύστασης κομματικού κράτους και μάλιστα να καταφέρεται εναντίον Υπουργών και στελεχών που προέρχονται από τον χώρο τους.</w:t>
      </w:r>
    </w:p>
    <w:p w14:paraId="4B89F0E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Εκτός αυτού, ομιλούν σαν να μην έχουν κυβερνήσει ποτέ τις τελευταίες δεκ</w:t>
      </w:r>
      <w:r>
        <w:rPr>
          <w:rFonts w:eastAsia="Times New Roman" w:cs="Times New Roman"/>
          <w:szCs w:val="24"/>
        </w:rPr>
        <w:t>αετίες, από το 1974 και μετά δηλαδή, και σαν επί των ημερών τους να στελεχώνεται το κράτος με κλήρωση.</w:t>
      </w:r>
    </w:p>
    <w:p w14:paraId="4B89F0E5" w14:textId="77777777" w:rsidR="00BB0D3B" w:rsidRDefault="0084757C">
      <w:pPr>
        <w:spacing w:after="0" w:line="600" w:lineRule="auto"/>
        <w:ind w:firstLine="720"/>
        <w:jc w:val="both"/>
        <w:rPr>
          <w:rFonts w:eastAsia="Times New Roman" w:cs="Times New Roman"/>
          <w:szCs w:val="24"/>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ο Θ΄ Αντιπρόεδρος της Βουλής κ. </w:t>
      </w:r>
      <w:r w:rsidRPr="006A55E3">
        <w:rPr>
          <w:rFonts w:eastAsia="Times New Roman" w:cs="Times New Roman"/>
          <w:b/>
          <w:szCs w:val="24"/>
        </w:rPr>
        <w:t>ΜΑΡΙΟΣ ΓΕΩΡΓΙΑΔΗΣ</w:t>
      </w:r>
      <w:r>
        <w:rPr>
          <w:rFonts w:eastAsia="Times New Roman" w:cs="Times New Roman"/>
          <w:szCs w:val="24"/>
        </w:rPr>
        <w:t>)</w:t>
      </w:r>
    </w:p>
    <w:p w14:paraId="4B89F0E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όμως, έχει το εξής πρόβλημα. Επί τω</w:t>
      </w:r>
      <w:r>
        <w:rPr>
          <w:rFonts w:eastAsia="Times New Roman" w:cs="Times New Roman"/>
          <w:szCs w:val="24"/>
        </w:rPr>
        <w:t>ν ημερών της, στην προσπάθειά της να οικοδομήσει ένα κομματικό κράτος, αισθανόμενη ότι την κυνηγούν ενοχές και σύνδρομα του παρελθόντος περί επάρατης Δεξιάς και φοβούμενοι να μην τους αποκαλέσουν φασίστες και ακροδεξιούς, διόριζαν αριστερούς και πασοκτζήδε</w:t>
      </w:r>
      <w:r>
        <w:rPr>
          <w:rFonts w:eastAsia="Times New Roman" w:cs="Times New Roman"/>
          <w:szCs w:val="24"/>
        </w:rPr>
        <w:t>ς στο κράτος, πιστεύοντας ότι θα τους αλλάξουν γνώμη και θα τους κάνουν Νέα Δημοκρατία, πετώντας στα σκουπίδια τη λαϊκή βάση της Νέας Δημοκρατίας που αγωνιζόταν και έτρεχε, αλλά έπρεπε πάντα να διορίζονται οι αριστεροί ακόμα και επί των ημερών της Νέας Δημ</w:t>
      </w:r>
      <w:r>
        <w:rPr>
          <w:rFonts w:eastAsia="Times New Roman" w:cs="Times New Roman"/>
          <w:szCs w:val="24"/>
        </w:rPr>
        <w:t>οκρατίας.</w:t>
      </w:r>
    </w:p>
    <w:p w14:paraId="4B89F0E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ΣΥΡΙΖΑ-ΑΝΕΛ λόγω του ότι ανέλαβε να συνεχίσει το </w:t>
      </w:r>
      <w:proofErr w:type="spellStart"/>
      <w:r>
        <w:rPr>
          <w:rFonts w:eastAsia="Times New Roman" w:cs="Times New Roman"/>
          <w:szCs w:val="24"/>
        </w:rPr>
        <w:t>μνημονιακό</w:t>
      </w:r>
      <w:proofErr w:type="spellEnd"/>
      <w:r>
        <w:rPr>
          <w:rFonts w:eastAsia="Times New Roman" w:cs="Times New Roman"/>
          <w:szCs w:val="24"/>
        </w:rPr>
        <w:t xml:space="preserve"> συμβόλαιο εξόντωσης του ελληνικού λαού και εκχώρησης της όποιας εθνικής ανεξαρτησίας και κυριαρχίας είχε μείνει από τους προηγούμενους, ξέρουν πολύ καλά ότι θα κυβερνήσουν μό</w:t>
      </w:r>
      <w:r>
        <w:rPr>
          <w:rFonts w:eastAsia="Times New Roman" w:cs="Times New Roman"/>
          <w:szCs w:val="24"/>
        </w:rPr>
        <w:t>νο μια φορά, αυτή είναι η ευκαιρία τους, και έτσι έχουν ανάψει και φώτα και είκοσι τέσσερις ώρες το εικοσιτετράωρο λειτουργούν για να πετύχουν τον σκοπό τους.</w:t>
      </w:r>
    </w:p>
    <w:p w14:paraId="4B89F0E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Φτιάχνουν έναν κομματικό στρατό ψηφοφόρων, όχι μόνο με διορισμούς, κυρίως με </w:t>
      </w:r>
      <w:r>
        <w:rPr>
          <w:rFonts w:eastAsia="Times New Roman" w:cs="Times New Roman"/>
          <w:szCs w:val="24"/>
        </w:rPr>
        <w:t xml:space="preserve">μετεγγραφές </w:t>
      </w:r>
      <w:r>
        <w:rPr>
          <w:rFonts w:eastAsia="Times New Roman" w:cs="Times New Roman"/>
          <w:szCs w:val="24"/>
        </w:rPr>
        <w:t>από το δ</w:t>
      </w:r>
      <w:r>
        <w:rPr>
          <w:rFonts w:eastAsia="Times New Roman" w:cs="Times New Roman"/>
          <w:szCs w:val="24"/>
        </w:rPr>
        <w:t>ιαλυμένο ΠΑΣΟΚ, όχι μόνο πρωτοκλασάτων στελεχών, Βουλευτών, πρώην Βουλευτών και Υπουργών του ΠΑΣΟΚ, αλλά και ψηφοφόρων και αυτό θα φανεί πάρα πολύ καλά στις επόμενες εκλογές.</w:t>
      </w:r>
    </w:p>
    <w:p w14:paraId="4B89F0E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Το ΠΑΣΟΚ προσπαθεί βέβαια με κάποιες αλλαγές σε πρόσωπα και ονόματα να αλλάξει τη</w:t>
      </w:r>
      <w:r>
        <w:rPr>
          <w:rFonts w:eastAsia="Times New Roman" w:cs="Times New Roman"/>
          <w:szCs w:val="24"/>
        </w:rPr>
        <w:t xml:space="preserve">ν κατάσταση. Ο λαός, όμως, δεν τιμωρεί το ΠΑΣΟΚ μόνο για τις κλεψιές και τα σκάνδαλα που ρήμαξαν την Ελλάδα. Το ΠΑΣΟΚ τιμωρείται κυρίως γιατί </w:t>
      </w:r>
      <w:r w:rsidRPr="006D461C">
        <w:rPr>
          <w:rFonts w:eastAsia="Times New Roman" w:cs="Times New Roman"/>
          <w:szCs w:val="24"/>
        </w:rPr>
        <w:t>απεκδύθηκε</w:t>
      </w:r>
      <w:r>
        <w:rPr>
          <w:rFonts w:eastAsia="Times New Roman" w:cs="Times New Roman"/>
          <w:szCs w:val="24"/>
        </w:rPr>
        <w:t xml:space="preserve"> το προφίλ και την προβιά του φιλολαϊκού σοσιαλιστή και αποκαλύφθηκε ο λύκος του άκρατου καπιταλισμού. Η</w:t>
      </w:r>
      <w:r>
        <w:rPr>
          <w:rFonts w:eastAsia="Times New Roman" w:cs="Times New Roman"/>
          <w:szCs w:val="24"/>
        </w:rPr>
        <w:t xml:space="preserve"> συνεργασία τους με τη νεοφιλελεύθερη Νέα Δημοκρατία αποδεικνύει ότι είναι το ίδιο με τη Νέα Δημοκρατία, οπότε ο λαός δεν το έχει ανάγκη.</w:t>
      </w:r>
    </w:p>
    <w:p w14:paraId="4B89F0E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Όπως και να έχει, όμως, δοθείσης της ευκαιρίας να μιλήσουμε περί της παθογένειας του ελληνικού κράτους, να πω ότι η με</w:t>
      </w:r>
      <w:r>
        <w:rPr>
          <w:rFonts w:eastAsia="Times New Roman" w:cs="Times New Roman"/>
          <w:szCs w:val="24"/>
        </w:rPr>
        <w:t xml:space="preserve">γαλύτερη και πιο βασική παθογένεια του ελληνικού κράτους δεν είναι ότι το κράτος γίνεται κομματικό, είναι ότι το κράτος δεν είναι εθνικό. Έχει καταντήσει εχθρός του έθνους, </w:t>
      </w:r>
      <w:proofErr w:type="spellStart"/>
      <w:r>
        <w:rPr>
          <w:rFonts w:eastAsia="Times New Roman" w:cs="Times New Roman"/>
          <w:szCs w:val="24"/>
        </w:rPr>
        <w:t>στοχοποιεί</w:t>
      </w:r>
      <w:proofErr w:type="spellEnd"/>
      <w:r>
        <w:rPr>
          <w:rFonts w:eastAsia="Times New Roman" w:cs="Times New Roman"/>
          <w:szCs w:val="24"/>
        </w:rPr>
        <w:t xml:space="preserve"> και </w:t>
      </w:r>
      <w:r>
        <w:rPr>
          <w:rFonts w:eastAsia="Times New Roman" w:cs="Times New Roman"/>
          <w:szCs w:val="24"/>
        </w:rPr>
        <w:lastRenderedPageBreak/>
        <w:t>διώκει τον ελληνικό λαό, του στερεί βασικά δικαιώματα και ελευθερίες</w:t>
      </w:r>
      <w:r>
        <w:rPr>
          <w:rFonts w:eastAsia="Times New Roman" w:cs="Times New Roman"/>
          <w:szCs w:val="24"/>
        </w:rPr>
        <w:t xml:space="preserve">. Και αυτό το βλέπουμε καθημερινά, σε κάθε έκφανση της πολιτικής ζωής και στην οικονομία, στον τρόπο έκφρασης διαμαρτυρίας του ελληνικού λαού, το </w:t>
      </w:r>
      <w:r>
        <w:rPr>
          <w:rFonts w:eastAsia="Times New Roman" w:cs="Times New Roman"/>
          <w:szCs w:val="24"/>
        </w:rPr>
        <w:t xml:space="preserve">πως </w:t>
      </w:r>
      <w:r>
        <w:rPr>
          <w:rFonts w:eastAsia="Times New Roman" w:cs="Times New Roman"/>
          <w:szCs w:val="24"/>
        </w:rPr>
        <w:t>καταστέλλεται. Φυσικά αυτό το βλέπει ο ελληνικός λαός και νομίζω ότι δεν θα μπορείτε να τον κοροϊδεύετε γι</w:t>
      </w:r>
      <w:r>
        <w:rPr>
          <w:rFonts w:eastAsia="Times New Roman" w:cs="Times New Roman"/>
          <w:szCs w:val="24"/>
        </w:rPr>
        <w:t>α πολύ καιρό ακόμα.</w:t>
      </w:r>
    </w:p>
    <w:p w14:paraId="4B89F0E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Θα πρέπει άμεσα να υπάρξει αναγέννηση του ελληνικού κράτους, να υπάρξει άμεσα ένα εθνικό κράτος αρωγός στις προσπάθειες και τους κόπους των Ελλήνων που καταβάλλουν τα τελευταία χρόνια. Άσχετα με το αν κατηγορούν λέγοντας ότι οι Έλληνες </w:t>
      </w:r>
      <w:r>
        <w:rPr>
          <w:rFonts w:eastAsia="Times New Roman" w:cs="Times New Roman"/>
          <w:szCs w:val="24"/>
        </w:rPr>
        <w:t>δεν θέλουν να δουλεύουν, ότι είναι αντιπαραγωγικοί, επιδοτούσε η Ευρωπαϊκή Ένωση τη μη παραγωγικότητα και το έχουμε δει σε όλα τα επίπεδα των επιδοτήσεων που έδινε, είτε ήταν αγροτικές είτε ήταν οτιδήποτε άλλο.</w:t>
      </w:r>
    </w:p>
    <w:p w14:paraId="4B89F0E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πρέπει να υπάρξει άμεσα ένα κράτος συμπαρα</w:t>
      </w:r>
      <w:r>
        <w:rPr>
          <w:rFonts w:eastAsia="Times New Roman" w:cs="Times New Roman"/>
          <w:szCs w:val="24"/>
        </w:rPr>
        <w:t xml:space="preserve">στάτης στους </w:t>
      </w:r>
      <w:proofErr w:type="spellStart"/>
      <w:r>
        <w:rPr>
          <w:rFonts w:eastAsia="Times New Roman" w:cs="Times New Roman"/>
          <w:szCs w:val="24"/>
        </w:rPr>
        <w:t>αγροκτηνοτρόφους</w:t>
      </w:r>
      <w:proofErr w:type="spellEnd"/>
      <w:r>
        <w:rPr>
          <w:rFonts w:eastAsia="Times New Roman" w:cs="Times New Roman"/>
          <w:szCs w:val="24"/>
        </w:rPr>
        <w:t xml:space="preserve">, στους εργάτες, στους ελεύθερους επαγγελματίες, στους συνταξιούχους, να κρατήσει τους νέους που φεύγουν από την Ελλάδα και να προσπαθήσει να επαναφέρει αυτούς που έφυγαν με θλίψη και με πόνο. Γιατί δεν ήθελαν </w:t>
      </w:r>
      <w:r>
        <w:rPr>
          <w:rFonts w:eastAsia="Times New Roman" w:cs="Times New Roman"/>
          <w:szCs w:val="24"/>
        </w:rPr>
        <w:lastRenderedPageBreak/>
        <w:t>να φύγουν από την</w:t>
      </w:r>
      <w:r>
        <w:rPr>
          <w:rFonts w:eastAsia="Times New Roman" w:cs="Times New Roman"/>
          <w:szCs w:val="24"/>
        </w:rPr>
        <w:t xml:space="preserve"> Ελλάδα, απλώς τους στερήσατε, εκτός από την εργασία, και το δικαίωμα για ένα όραμα για το μέλλον.</w:t>
      </w:r>
    </w:p>
    <w:p w14:paraId="4B89F0E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πρέπει άμεσα να υπάρξει ένα εθνικό κράτος προστάτης των πολύτεκνων οικογενειών, που θα επιδοτεί τη γέννηση νέων Ελλήνων, μιας και το πρόβλημα της υπογεννη</w:t>
      </w:r>
      <w:r>
        <w:rPr>
          <w:rFonts w:eastAsia="Times New Roman" w:cs="Times New Roman"/>
          <w:szCs w:val="24"/>
        </w:rPr>
        <w:t>τικότητας είναι τεράστιο και ό,τι άλλο και να λύσετε, όποιο πρόβλημα και να λύσετε, θα βρούμε μπροστά μας το πρόβλημα της υπογεννητικότητας, που δεν λύνεται με το να έρθουν ξένοι αλλοδαποί και λαθρομετανάστες στην Ελλάδα.</w:t>
      </w:r>
    </w:p>
    <w:p w14:paraId="4B89F0E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Ένα εθνικό κράτος, λοιπόν, που μόν</w:t>
      </w:r>
      <w:r>
        <w:rPr>
          <w:rFonts w:eastAsia="Times New Roman" w:cs="Times New Roman"/>
          <w:szCs w:val="24"/>
        </w:rPr>
        <w:t>ον η Χρυσή Αυγή θα καταφέρει να οικοδομήσει, με την ψήφο του ελληνικού λαού, και φυσικά να εγγυηθεί το μέλλον των παιδιών του έθνους μας.</w:t>
      </w:r>
    </w:p>
    <w:p w14:paraId="4B89F0EF" w14:textId="77777777" w:rsidR="00BB0D3B" w:rsidRDefault="0084757C">
      <w:pPr>
        <w:spacing w:after="0" w:line="600" w:lineRule="auto"/>
        <w:ind w:firstLine="720"/>
        <w:jc w:val="both"/>
        <w:rPr>
          <w:rFonts w:eastAsia="Times New Roman"/>
          <w:szCs w:val="24"/>
        </w:rPr>
      </w:pPr>
      <w:r w:rsidRPr="008D2F57">
        <w:rPr>
          <w:rFonts w:eastAsia="Times New Roman"/>
          <w:b/>
          <w:szCs w:val="24"/>
        </w:rPr>
        <w:t>ΠΡΟΕΔΡΕΥΩΝ (Μάριος Γεωργιάδης)</w:t>
      </w:r>
      <w:r w:rsidRPr="006A6004">
        <w:rPr>
          <w:rFonts w:eastAsia="Times New Roman"/>
          <w:b/>
          <w:szCs w:val="24"/>
        </w:rPr>
        <w:t xml:space="preserve">: </w:t>
      </w:r>
      <w:r>
        <w:rPr>
          <w:rFonts w:eastAsia="Times New Roman"/>
          <w:szCs w:val="24"/>
        </w:rPr>
        <w:t>Ευχαριστούμε τον κ. Χατζησάββα.</w:t>
      </w:r>
    </w:p>
    <w:p w14:paraId="4B89F0F0" w14:textId="77777777" w:rsidR="00BB0D3B" w:rsidRDefault="0084757C">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Παπαχριστόπουλος</w:t>
      </w:r>
      <w:proofErr w:type="spellEnd"/>
      <w:r>
        <w:rPr>
          <w:rFonts w:eastAsia="Times New Roman"/>
          <w:szCs w:val="24"/>
        </w:rPr>
        <w:t xml:space="preserve"> από τους Ανεξάρτητ</w:t>
      </w:r>
      <w:r>
        <w:rPr>
          <w:rFonts w:eastAsia="Times New Roman"/>
          <w:szCs w:val="24"/>
        </w:rPr>
        <w:t>ους Έλληνες για έξι λεπτά.</w:t>
      </w:r>
    </w:p>
    <w:p w14:paraId="4B89F0F1" w14:textId="77777777" w:rsidR="00BB0D3B" w:rsidRDefault="0084757C">
      <w:pPr>
        <w:spacing w:after="0" w:line="600" w:lineRule="auto"/>
        <w:ind w:firstLine="720"/>
        <w:jc w:val="both"/>
        <w:rPr>
          <w:rFonts w:eastAsia="Times New Roman"/>
          <w:szCs w:val="24"/>
        </w:rPr>
      </w:pPr>
      <w:r w:rsidRPr="008D2F57">
        <w:rPr>
          <w:rFonts w:eastAsia="Times New Roman"/>
          <w:b/>
          <w:szCs w:val="24"/>
        </w:rPr>
        <w:t>ΑΘΑΝΑΣΙΟΣ ΠΑΠΑΧΡΙΣΤΟΠΟΥΛΟΣ</w:t>
      </w:r>
      <w:r w:rsidRPr="006A6004">
        <w:rPr>
          <w:rFonts w:eastAsia="Times New Roman"/>
          <w:b/>
          <w:szCs w:val="24"/>
        </w:rPr>
        <w:t>:</w:t>
      </w:r>
      <w:r w:rsidRPr="006A6004">
        <w:rPr>
          <w:rFonts w:eastAsia="Times New Roman"/>
          <w:szCs w:val="24"/>
        </w:rPr>
        <w:t xml:space="preserve"> Ευχαριστώ, κύριε Πρόεδρε.</w:t>
      </w:r>
    </w:p>
    <w:p w14:paraId="4B89F0F2" w14:textId="77777777" w:rsidR="00BB0D3B" w:rsidRDefault="0084757C">
      <w:pPr>
        <w:spacing w:after="0" w:line="600" w:lineRule="auto"/>
        <w:ind w:firstLine="720"/>
        <w:jc w:val="both"/>
        <w:rPr>
          <w:rFonts w:eastAsia="Times New Roman"/>
          <w:szCs w:val="24"/>
        </w:rPr>
      </w:pPr>
      <w:r>
        <w:rPr>
          <w:rFonts w:eastAsia="Times New Roman"/>
          <w:szCs w:val="24"/>
        </w:rPr>
        <w:lastRenderedPageBreak/>
        <w:t xml:space="preserve">Διερωτώμαι εάν ζω τη σημερινή ελληνική πραγματικότητα ή κάποια άλλη. Άκουσα τον κ. </w:t>
      </w:r>
      <w:proofErr w:type="spellStart"/>
      <w:r>
        <w:rPr>
          <w:rFonts w:eastAsia="Times New Roman"/>
          <w:szCs w:val="24"/>
        </w:rPr>
        <w:t>Δένδια</w:t>
      </w:r>
      <w:proofErr w:type="spellEnd"/>
      <w:r>
        <w:rPr>
          <w:rFonts w:eastAsia="Times New Roman"/>
          <w:szCs w:val="24"/>
        </w:rPr>
        <w:t xml:space="preserve"> πραγματικά με ευστροφία, με γρήγορο λόγο να διατυπώνει μια σκέψη και να τη θεωρεί και σίγουρη. </w:t>
      </w:r>
    </w:p>
    <w:p w14:paraId="4B89F0F3" w14:textId="77777777" w:rsidR="00BB0D3B" w:rsidRDefault="0084757C">
      <w:pPr>
        <w:spacing w:after="0" w:line="600" w:lineRule="auto"/>
        <w:ind w:firstLine="720"/>
        <w:jc w:val="both"/>
        <w:rPr>
          <w:rFonts w:eastAsia="Times New Roman"/>
          <w:szCs w:val="24"/>
        </w:rPr>
      </w:pPr>
      <w:r>
        <w:rPr>
          <w:rFonts w:eastAsia="Times New Roman"/>
          <w:szCs w:val="24"/>
        </w:rPr>
        <w:t>Θα ήθελα να υπενθυμίσω μερικά</w:t>
      </w:r>
      <w:r w:rsidRPr="00E514BB">
        <w:rPr>
          <w:rFonts w:eastAsia="Times New Roman"/>
          <w:szCs w:val="24"/>
        </w:rPr>
        <w:t xml:space="preserve"> </w:t>
      </w:r>
      <w:r>
        <w:rPr>
          <w:rFonts w:eastAsia="Times New Roman"/>
          <w:szCs w:val="24"/>
        </w:rPr>
        <w:t>δυσάρεστα πράγματα. Πριν από μερικές μέρ</w:t>
      </w:r>
      <w:r>
        <w:rPr>
          <w:rFonts w:eastAsia="Times New Roman"/>
          <w:szCs w:val="24"/>
        </w:rPr>
        <w:t>ες ένας παλιός Υπουργός και Βουλευτής για πολλά χρόνια της Νέας Δημοκρατίας, ο κ. Μαρκογιαννάκης, είπε</w:t>
      </w:r>
      <w:r w:rsidRPr="00730AB9">
        <w:rPr>
          <w:rFonts w:eastAsia="Times New Roman"/>
          <w:szCs w:val="24"/>
        </w:rPr>
        <w:t xml:space="preserve"> </w:t>
      </w:r>
      <w:r>
        <w:rPr>
          <w:rFonts w:eastAsia="Times New Roman"/>
          <w:szCs w:val="24"/>
        </w:rPr>
        <w:t>δημοσίως ότι ο Αρχηγός της Αξιωματικής Αντιπολίτευσης του είπε</w:t>
      </w:r>
      <w:r w:rsidRPr="008C7C9B">
        <w:rPr>
          <w:rFonts w:eastAsia="Times New Roman"/>
          <w:szCs w:val="24"/>
        </w:rPr>
        <w:t xml:space="preserve">: </w:t>
      </w:r>
      <w:r>
        <w:rPr>
          <w:rFonts w:eastAsia="Times New Roman"/>
          <w:szCs w:val="24"/>
        </w:rPr>
        <w:t>«Κάνε πίσω, θέλω να ανανεώσω το κόμμα. Δεν θέλω να είσαι υποψήφιος στα Χανιά και αν θέλει</w:t>
      </w:r>
      <w:r>
        <w:rPr>
          <w:rFonts w:eastAsia="Times New Roman"/>
          <w:szCs w:val="24"/>
        </w:rPr>
        <w:t xml:space="preserve">ς μπορώ να σου δώσω όποια ΔΕΚΟ </w:t>
      </w:r>
      <w:r>
        <w:rPr>
          <w:rFonts w:eastAsia="Times New Roman"/>
          <w:szCs w:val="24"/>
        </w:rPr>
        <w:t xml:space="preserve">μου </w:t>
      </w:r>
      <w:r>
        <w:rPr>
          <w:rFonts w:eastAsia="Times New Roman"/>
          <w:szCs w:val="24"/>
        </w:rPr>
        <w:t xml:space="preserve">ζητήσεις». Ο κ. Μαρκογιαννάκης δεν είναι ούτε καφενόβιος ούτε κάποιος που θέλει να κάνει κακό, φαντάζομαι, σε ένα κόμμα που υπηρέτησε επί πολλά, πολλά χρόνια, πιο πολλά και από τον κ. </w:t>
      </w:r>
      <w:proofErr w:type="spellStart"/>
      <w:r>
        <w:rPr>
          <w:rFonts w:eastAsia="Times New Roman"/>
          <w:szCs w:val="24"/>
        </w:rPr>
        <w:t>Δένδια</w:t>
      </w:r>
      <w:proofErr w:type="spellEnd"/>
      <w:r>
        <w:rPr>
          <w:rFonts w:eastAsia="Times New Roman"/>
          <w:szCs w:val="24"/>
        </w:rPr>
        <w:t xml:space="preserve"> και από όλους όσους είναι εδώ </w:t>
      </w:r>
      <w:r>
        <w:rPr>
          <w:rFonts w:eastAsia="Times New Roman"/>
          <w:szCs w:val="24"/>
        </w:rPr>
        <w:t xml:space="preserve">μέσα. </w:t>
      </w:r>
    </w:p>
    <w:p w14:paraId="4B89F0F4" w14:textId="77777777" w:rsidR="00BB0D3B" w:rsidRDefault="0084757C">
      <w:pPr>
        <w:spacing w:after="0" w:line="600" w:lineRule="auto"/>
        <w:ind w:firstLine="720"/>
        <w:jc w:val="both"/>
        <w:rPr>
          <w:rFonts w:eastAsia="Times New Roman"/>
          <w:szCs w:val="24"/>
        </w:rPr>
      </w:pPr>
      <w:r>
        <w:rPr>
          <w:rFonts w:eastAsia="Times New Roman"/>
          <w:szCs w:val="24"/>
        </w:rPr>
        <w:t xml:space="preserve">Με απλά λόγια, η αντίληψη για τη Δημόσια Διοίκηση του σημερινού Αρχηγού της Νέας Δημοκρατίας αποτυπώνεται στον </w:t>
      </w:r>
      <w:r>
        <w:rPr>
          <w:rFonts w:eastAsia="Times New Roman"/>
          <w:szCs w:val="24"/>
        </w:rPr>
        <w:lastRenderedPageBreak/>
        <w:t>τρόπο που αντιμετώπισε έναν παλιό Βουλευτή του και παλιό Υπουργό. Αυτή είναι η εντύπωση: «λάφυρο η Δημόσια Διοίκηση στους εκάστοτε κυβερνώ</w:t>
      </w:r>
      <w:r>
        <w:rPr>
          <w:rFonts w:eastAsia="Times New Roman"/>
          <w:szCs w:val="24"/>
        </w:rPr>
        <w:t xml:space="preserve">ντες». </w:t>
      </w:r>
    </w:p>
    <w:p w14:paraId="4B89F0F5" w14:textId="77777777" w:rsidR="00BB0D3B" w:rsidRDefault="0084757C">
      <w:pPr>
        <w:spacing w:after="0" w:line="600" w:lineRule="auto"/>
        <w:ind w:firstLine="720"/>
        <w:jc w:val="both"/>
        <w:rPr>
          <w:rFonts w:eastAsia="Times New Roman"/>
          <w:szCs w:val="24"/>
        </w:rPr>
      </w:pPr>
      <w:r>
        <w:rPr>
          <w:rFonts w:eastAsia="Times New Roman"/>
          <w:szCs w:val="24"/>
        </w:rPr>
        <w:t xml:space="preserve">Θέλω ακόμα να θυμίσω κάτι, γιατί γίνανε σημεία και τέρατα τον τελευταίο καιρό και κάποιοι κάνουν ότι δεν τα θυμούνται. Κάποιο δικό σας στέλεχος -γιατί έχω την εμμονή να θυμάμαι τα του ΚΕΕΛΠΝΟ, της </w:t>
      </w:r>
      <w:r>
        <w:rPr>
          <w:rFonts w:eastAsia="Times New Roman"/>
          <w:szCs w:val="24"/>
        </w:rPr>
        <w:t>«</w:t>
      </w:r>
      <w:r>
        <w:rPr>
          <w:rFonts w:eastAsia="Times New Roman"/>
          <w:szCs w:val="24"/>
          <w:lang w:val="en-US"/>
        </w:rPr>
        <w:t>NOVARTIS</w:t>
      </w:r>
      <w:r>
        <w:rPr>
          <w:rFonts w:eastAsia="Times New Roman"/>
          <w:szCs w:val="24"/>
        </w:rPr>
        <w:t>»</w:t>
      </w:r>
      <w:r w:rsidRPr="008C7C9B">
        <w:rPr>
          <w:rFonts w:eastAsia="Times New Roman"/>
          <w:szCs w:val="24"/>
        </w:rPr>
        <w:t xml:space="preserve">, </w:t>
      </w:r>
      <w:r>
        <w:rPr>
          <w:rFonts w:eastAsia="Times New Roman"/>
          <w:szCs w:val="24"/>
        </w:rPr>
        <w:t xml:space="preserve">του </w:t>
      </w:r>
      <w:r>
        <w:rPr>
          <w:rFonts w:eastAsia="Times New Roman"/>
          <w:szCs w:val="24"/>
        </w:rPr>
        <w:t>«</w:t>
      </w:r>
      <w:r>
        <w:rPr>
          <w:rFonts w:eastAsia="Times New Roman"/>
          <w:szCs w:val="24"/>
        </w:rPr>
        <w:t>ΕΡΡΙΚΟΣ ΝΤΥΝΑΝ</w:t>
      </w:r>
      <w:r>
        <w:rPr>
          <w:rFonts w:eastAsia="Times New Roman"/>
          <w:szCs w:val="24"/>
        </w:rPr>
        <w:t>»</w:t>
      </w:r>
      <w:r>
        <w:rPr>
          <w:rFonts w:eastAsia="Times New Roman"/>
          <w:szCs w:val="24"/>
        </w:rPr>
        <w:t>- με μια σαθρή δημό</w:t>
      </w:r>
      <w:r>
        <w:rPr>
          <w:rFonts w:eastAsia="Times New Roman"/>
          <w:szCs w:val="24"/>
        </w:rPr>
        <w:t>σια διοίκηση έπαιρνε εμβόλια άχρηστα, τα οποία σάπιζαν μέσα στα ψυγεία και προς τιμήν της -δεν το λέει η ίδια, το λέω εγώ- η σημερινή Υπουργός γλίτωσε τότε ως Υπουργός Υγείας κάπου 80 εκατομμύρια, που της επεστράφησαν με επίμονες προσπάθειες. Είναι η ταυτό</w:t>
      </w:r>
      <w:r>
        <w:rPr>
          <w:rFonts w:eastAsia="Times New Roman"/>
          <w:szCs w:val="24"/>
        </w:rPr>
        <w:t>τητα της σημερινής Υπουργού που κάποιοι είπαν ότι την λυπούνται ή δεν ξέρω τι.</w:t>
      </w:r>
    </w:p>
    <w:p w14:paraId="4B89F0F6" w14:textId="77777777" w:rsidR="00BB0D3B" w:rsidRDefault="0084757C">
      <w:pPr>
        <w:spacing w:after="0" w:line="600" w:lineRule="auto"/>
        <w:ind w:firstLine="720"/>
        <w:jc w:val="both"/>
        <w:rPr>
          <w:rFonts w:eastAsia="Times New Roman"/>
          <w:szCs w:val="24"/>
        </w:rPr>
      </w:pPr>
      <w:r>
        <w:rPr>
          <w:rFonts w:eastAsia="Times New Roman"/>
          <w:szCs w:val="24"/>
        </w:rPr>
        <w:t>Επίσης,</w:t>
      </w:r>
      <w:r w:rsidRPr="00043CB9">
        <w:rPr>
          <w:rFonts w:eastAsia="Times New Roman"/>
          <w:szCs w:val="24"/>
        </w:rPr>
        <w:t xml:space="preserve"> </w:t>
      </w:r>
      <w:r>
        <w:rPr>
          <w:rFonts w:eastAsia="Times New Roman"/>
          <w:szCs w:val="24"/>
        </w:rPr>
        <w:t xml:space="preserve">η </w:t>
      </w:r>
      <w:r>
        <w:rPr>
          <w:rFonts w:eastAsia="Times New Roman"/>
          <w:szCs w:val="24"/>
        </w:rPr>
        <w:t xml:space="preserve">εξεταστική επιτροπή </w:t>
      </w:r>
      <w:r>
        <w:rPr>
          <w:rFonts w:eastAsia="Times New Roman"/>
          <w:szCs w:val="24"/>
        </w:rPr>
        <w:t xml:space="preserve">για το σκάνδαλο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καταλόγισε ομόφωνα 2 δισεκατομμύρια</w:t>
      </w:r>
      <w:r w:rsidRPr="008C7C9B">
        <w:rPr>
          <w:rFonts w:eastAsia="Times New Roman"/>
          <w:szCs w:val="24"/>
        </w:rPr>
        <w:t xml:space="preserve">. </w:t>
      </w:r>
      <w:r>
        <w:rPr>
          <w:rFonts w:eastAsia="Times New Roman"/>
          <w:szCs w:val="24"/>
        </w:rPr>
        <w:t xml:space="preserve">Ακόμα και η Νιγηρία τότε πήρε λεφτά. Πού ήσασταν, αλήθεια, τότε όταν ο τότε </w:t>
      </w:r>
      <w:r>
        <w:rPr>
          <w:rFonts w:eastAsia="Times New Roman"/>
          <w:szCs w:val="24"/>
        </w:rPr>
        <w:t>πρωθ</w:t>
      </w:r>
      <w:r>
        <w:rPr>
          <w:rFonts w:eastAsia="Times New Roman"/>
          <w:szCs w:val="24"/>
        </w:rPr>
        <w:t xml:space="preserve">υπουργός </w:t>
      </w:r>
      <w:r>
        <w:rPr>
          <w:rFonts w:eastAsia="Times New Roman"/>
          <w:szCs w:val="24"/>
        </w:rPr>
        <w:t xml:space="preserve">κ. Σαμαράς ανέθεσε στο δικηγόρο του τον </w:t>
      </w:r>
      <w:r>
        <w:rPr>
          <w:rFonts w:eastAsia="Times New Roman"/>
          <w:szCs w:val="24"/>
        </w:rPr>
        <w:lastRenderedPageBreak/>
        <w:t xml:space="preserve">κ. </w:t>
      </w:r>
      <w:proofErr w:type="spellStart"/>
      <w:r>
        <w:rPr>
          <w:rFonts w:eastAsia="Times New Roman"/>
          <w:szCs w:val="24"/>
        </w:rPr>
        <w:t>Μπερνίτσα</w:t>
      </w:r>
      <w:proofErr w:type="spellEnd"/>
      <w:r>
        <w:rPr>
          <w:rFonts w:eastAsia="Times New Roman"/>
          <w:szCs w:val="24"/>
        </w:rPr>
        <w:t xml:space="preserve"> την υπόθεση και τα 2 δισεκατομμύρια έγιναν 150 εκατομμύρια που δεν εισπράχθηκαν ποτέ; </w:t>
      </w:r>
    </w:p>
    <w:p w14:paraId="4B89F0F7" w14:textId="77777777" w:rsidR="00BB0D3B" w:rsidRDefault="0084757C">
      <w:pPr>
        <w:spacing w:after="0" w:line="600" w:lineRule="auto"/>
        <w:ind w:firstLine="720"/>
        <w:jc w:val="both"/>
        <w:rPr>
          <w:rFonts w:eastAsia="Times New Roman"/>
          <w:szCs w:val="24"/>
        </w:rPr>
      </w:pPr>
      <w:r>
        <w:rPr>
          <w:rFonts w:eastAsia="Times New Roman"/>
          <w:szCs w:val="24"/>
        </w:rPr>
        <w:t>Ποια δημόσια διοίκηση ακριβώς είχατε τότε, για να συνεννοηθούμε, τότε που σχεδόν όλο το περιβάλλον του τότε</w:t>
      </w:r>
      <w:r>
        <w:rPr>
          <w:rFonts w:eastAsia="Times New Roman"/>
          <w:szCs w:val="24"/>
        </w:rPr>
        <w:t xml:space="preserve"> </w:t>
      </w:r>
      <w:r>
        <w:rPr>
          <w:rFonts w:eastAsia="Times New Roman"/>
          <w:szCs w:val="24"/>
        </w:rPr>
        <w:t xml:space="preserve">πρωθυπουργού </w:t>
      </w:r>
      <w:r>
        <w:rPr>
          <w:rFonts w:eastAsia="Times New Roman"/>
          <w:szCs w:val="24"/>
        </w:rPr>
        <w:t xml:space="preserve">βρέθηκε να έχει </w:t>
      </w:r>
      <w:r>
        <w:rPr>
          <w:rFonts w:eastAsia="Times New Roman"/>
          <w:szCs w:val="24"/>
          <w:lang w:val="en-US"/>
        </w:rPr>
        <w:t>off</w:t>
      </w:r>
      <w:r w:rsidRPr="008C7C9B">
        <w:rPr>
          <w:rFonts w:eastAsia="Times New Roman"/>
          <w:szCs w:val="24"/>
        </w:rPr>
        <w:t xml:space="preserve"> </w:t>
      </w:r>
      <w:r>
        <w:rPr>
          <w:rFonts w:eastAsia="Times New Roman"/>
          <w:szCs w:val="24"/>
          <w:lang w:val="en-US"/>
        </w:rPr>
        <w:t>shore</w:t>
      </w:r>
      <w:r w:rsidRPr="008C7C9B">
        <w:rPr>
          <w:rFonts w:eastAsia="Times New Roman"/>
          <w:szCs w:val="24"/>
        </w:rPr>
        <w:t xml:space="preserve"> </w:t>
      </w:r>
      <w:r>
        <w:rPr>
          <w:rFonts w:eastAsia="Times New Roman"/>
          <w:szCs w:val="24"/>
        </w:rPr>
        <w:t xml:space="preserve">στα </w:t>
      </w:r>
      <w:r>
        <w:rPr>
          <w:rFonts w:eastAsia="Times New Roman"/>
          <w:szCs w:val="24"/>
          <w:lang w:val="en-US"/>
        </w:rPr>
        <w:t>Panama</w:t>
      </w:r>
      <w:r w:rsidRPr="008C7C9B">
        <w:rPr>
          <w:rFonts w:eastAsia="Times New Roman"/>
          <w:szCs w:val="24"/>
        </w:rPr>
        <w:t xml:space="preserve"> </w:t>
      </w:r>
      <w:r>
        <w:rPr>
          <w:rFonts w:eastAsia="Times New Roman"/>
          <w:szCs w:val="24"/>
          <w:lang w:val="en-US"/>
        </w:rPr>
        <w:t>Papers</w:t>
      </w:r>
      <w:r>
        <w:rPr>
          <w:rFonts w:eastAsia="Times New Roman"/>
          <w:szCs w:val="24"/>
        </w:rPr>
        <w:t xml:space="preserve">; Μην με αναγκάσετε να πω ονόματα, γιατί τα έχω μπροστά μου. Όχι του ίδιου του κ. Σαμαρά, όλο το περιβάλλον το συγγενικό και φιλικό του. Μάλιστα, θυμάμαι όταν ο κ. </w:t>
      </w:r>
      <w:proofErr w:type="spellStart"/>
      <w:r>
        <w:rPr>
          <w:rFonts w:eastAsia="Times New Roman"/>
          <w:szCs w:val="24"/>
        </w:rPr>
        <w:t>Μπερνίτσας</w:t>
      </w:r>
      <w:proofErr w:type="spellEnd"/>
      <w:r>
        <w:rPr>
          <w:rFonts w:eastAsia="Times New Roman"/>
          <w:szCs w:val="24"/>
        </w:rPr>
        <w:t xml:space="preserve"> ο δικηγόρος του, αυτός π</w:t>
      </w:r>
      <w:r>
        <w:rPr>
          <w:rFonts w:eastAsia="Times New Roman"/>
          <w:szCs w:val="24"/>
        </w:rPr>
        <w:t xml:space="preserve">ου χειρίστηκε την υπόθεση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αυτός που τον ακολουθούσε παντού, είπε</w:t>
      </w:r>
      <w:r w:rsidRPr="00043CB9">
        <w:rPr>
          <w:rFonts w:eastAsia="Times New Roman"/>
          <w:szCs w:val="24"/>
        </w:rPr>
        <w:t xml:space="preserve">: </w:t>
      </w:r>
      <w:r>
        <w:rPr>
          <w:rFonts w:eastAsia="Times New Roman"/>
          <w:szCs w:val="24"/>
        </w:rPr>
        <w:t xml:space="preserve">«Έχω και εγώ μια </w:t>
      </w:r>
      <w:r>
        <w:rPr>
          <w:rFonts w:eastAsia="Times New Roman"/>
          <w:szCs w:val="24"/>
          <w:lang w:val="en-US"/>
        </w:rPr>
        <w:t>off</w:t>
      </w:r>
      <w:r w:rsidRPr="008C7C9B">
        <w:rPr>
          <w:rFonts w:eastAsia="Times New Roman"/>
          <w:szCs w:val="24"/>
        </w:rPr>
        <w:t xml:space="preserve"> </w:t>
      </w:r>
      <w:r>
        <w:rPr>
          <w:rFonts w:eastAsia="Times New Roman"/>
          <w:szCs w:val="24"/>
          <w:lang w:val="en-US"/>
        </w:rPr>
        <w:t>shore</w:t>
      </w:r>
      <w:r w:rsidRPr="008C7C9B">
        <w:rPr>
          <w:rFonts w:eastAsia="Times New Roman"/>
          <w:szCs w:val="24"/>
        </w:rPr>
        <w:t xml:space="preserve"> </w:t>
      </w:r>
      <w:r>
        <w:rPr>
          <w:rFonts w:eastAsia="Times New Roman"/>
          <w:szCs w:val="24"/>
        </w:rPr>
        <w:t xml:space="preserve">στα </w:t>
      </w:r>
      <w:r>
        <w:rPr>
          <w:rFonts w:eastAsia="Times New Roman"/>
          <w:szCs w:val="24"/>
          <w:lang w:val="en-US"/>
        </w:rPr>
        <w:t>Panama</w:t>
      </w:r>
      <w:r w:rsidRPr="008C7C9B">
        <w:rPr>
          <w:rFonts w:eastAsia="Times New Roman"/>
          <w:szCs w:val="24"/>
        </w:rPr>
        <w:t xml:space="preserve"> </w:t>
      </w:r>
      <w:r>
        <w:rPr>
          <w:rFonts w:eastAsia="Times New Roman"/>
          <w:szCs w:val="24"/>
          <w:lang w:val="en-US"/>
        </w:rPr>
        <w:t>Papers</w:t>
      </w:r>
      <w:r>
        <w:rPr>
          <w:rFonts w:eastAsia="Times New Roman"/>
          <w:szCs w:val="24"/>
        </w:rPr>
        <w:t>»</w:t>
      </w:r>
      <w:r w:rsidRPr="008C7C9B">
        <w:rPr>
          <w:rFonts w:eastAsia="Times New Roman"/>
          <w:szCs w:val="24"/>
        </w:rPr>
        <w:t xml:space="preserve">. </w:t>
      </w:r>
      <w:r>
        <w:rPr>
          <w:rFonts w:eastAsia="Times New Roman"/>
          <w:szCs w:val="24"/>
        </w:rPr>
        <w:t xml:space="preserve">Για ποια δημόσια διοίκηση μιλάμε; </w:t>
      </w:r>
    </w:p>
    <w:p w14:paraId="4B89F0F8" w14:textId="77777777" w:rsidR="00BB0D3B" w:rsidRDefault="0084757C">
      <w:pPr>
        <w:spacing w:after="0" w:line="600" w:lineRule="auto"/>
        <w:ind w:firstLine="720"/>
        <w:jc w:val="both"/>
        <w:rPr>
          <w:rFonts w:eastAsia="Times New Roman"/>
          <w:szCs w:val="24"/>
        </w:rPr>
      </w:pPr>
      <w:r>
        <w:rPr>
          <w:rFonts w:eastAsia="Times New Roman"/>
          <w:szCs w:val="24"/>
        </w:rPr>
        <w:t>Ακούω καθημερινά μια επιχειρηματολογία που αν πραγματικά θέλετε να την στηρίξετε φέρτε διακόσιους</w:t>
      </w:r>
      <w:r>
        <w:rPr>
          <w:rFonts w:eastAsia="Times New Roman"/>
          <w:szCs w:val="24"/>
        </w:rPr>
        <w:t xml:space="preserve"> οικονομολόγους. Προσπαθείτε τη χρεοκοπία της χώρας να την φορτώσετε στα τρία, τριάμισι χρόνια της διακυβέρνησης από αυτήν την Κυβέρνηση. Μπορείτε; Όχι, δεν μπορείτε.</w:t>
      </w:r>
    </w:p>
    <w:p w14:paraId="4B89F0F9" w14:textId="77777777" w:rsidR="00BB0D3B" w:rsidRDefault="0084757C">
      <w:pPr>
        <w:spacing w:after="0" w:line="600" w:lineRule="auto"/>
        <w:ind w:firstLine="720"/>
        <w:jc w:val="both"/>
        <w:rPr>
          <w:rFonts w:eastAsia="Times New Roman"/>
          <w:szCs w:val="24"/>
        </w:rPr>
      </w:pPr>
      <w:r>
        <w:rPr>
          <w:rFonts w:eastAsia="Times New Roman"/>
          <w:szCs w:val="24"/>
        </w:rPr>
        <w:t xml:space="preserve">Ακούω για 80 δισεκατομμύρια, 100 δισεκατομμύρια. Μερικοί είναι γαλαντόμοι και μιλάνε και για 200 δισεκατομμύρια. </w:t>
      </w:r>
      <w:r>
        <w:rPr>
          <w:rFonts w:eastAsia="Times New Roman"/>
          <w:szCs w:val="24"/>
        </w:rPr>
        <w:lastRenderedPageBreak/>
        <w:t xml:space="preserve">Φέρτε έναν οικονομολόγο σοβαρό να το στηρίξει και να μας πει </w:t>
      </w:r>
      <w:r>
        <w:rPr>
          <w:rFonts w:eastAsia="Times New Roman"/>
          <w:szCs w:val="24"/>
        </w:rPr>
        <w:t xml:space="preserve">που </w:t>
      </w:r>
      <w:r>
        <w:rPr>
          <w:rFonts w:eastAsia="Times New Roman"/>
          <w:szCs w:val="24"/>
        </w:rPr>
        <w:t xml:space="preserve">αποτυπώνονται αυτά. </w:t>
      </w:r>
    </w:p>
    <w:p w14:paraId="4B89F0FA" w14:textId="77777777" w:rsidR="00BB0D3B" w:rsidRDefault="0084757C">
      <w:pPr>
        <w:spacing w:after="0" w:line="600" w:lineRule="auto"/>
        <w:ind w:firstLine="720"/>
        <w:jc w:val="both"/>
        <w:rPr>
          <w:rFonts w:eastAsia="Times New Roman"/>
          <w:szCs w:val="24"/>
        </w:rPr>
      </w:pPr>
      <w:r>
        <w:rPr>
          <w:rFonts w:eastAsia="Times New Roman"/>
          <w:szCs w:val="24"/>
        </w:rPr>
        <w:t>Το δημόσιο χρέος ήταν 325 δισεκατομμύρια, πάνω κάτω 5 δισ</w:t>
      </w:r>
      <w:r>
        <w:rPr>
          <w:rFonts w:eastAsia="Times New Roman"/>
          <w:szCs w:val="24"/>
        </w:rPr>
        <w:t>εκατομμύρια και όχι παραπάνω, το λένε όλοι οι υπεύθυνοι άνθρωποι σε όλο τον πλανήτη.</w:t>
      </w:r>
    </w:p>
    <w:p w14:paraId="4B89F0FB" w14:textId="77777777" w:rsidR="00BB0D3B" w:rsidRDefault="0084757C">
      <w:pPr>
        <w:spacing w:after="0" w:line="600" w:lineRule="auto"/>
        <w:ind w:firstLine="720"/>
        <w:jc w:val="both"/>
        <w:rPr>
          <w:rFonts w:eastAsia="Times New Roman"/>
          <w:b/>
          <w:szCs w:val="24"/>
        </w:rPr>
      </w:pPr>
      <w:r>
        <w:rPr>
          <w:rFonts w:eastAsia="Times New Roman"/>
          <w:szCs w:val="24"/>
        </w:rPr>
        <w:t xml:space="preserve">Για ποια δημόσια διοίκηση μιλάτε; </w:t>
      </w:r>
      <w:r>
        <w:rPr>
          <w:rFonts w:eastAsia="Times New Roman"/>
          <w:szCs w:val="24"/>
        </w:rPr>
        <w:t xml:space="preserve">Γι’ </w:t>
      </w:r>
      <w:r>
        <w:rPr>
          <w:rFonts w:eastAsia="Times New Roman"/>
          <w:szCs w:val="24"/>
        </w:rPr>
        <w:t>αυτήν που χρεοκόπησε τη χώρα; Θα σας θυμίσω μερικά νούμερα. Το έλλειμμα που παρέλαβε αυτή η Κυβέρνηση το 2009 ήταν 15,1%.  Σήμερα είν</w:t>
      </w:r>
      <w:r>
        <w:rPr>
          <w:rFonts w:eastAsia="Times New Roman"/>
          <w:szCs w:val="24"/>
        </w:rPr>
        <w:t xml:space="preserve">αι 0,8%, αλλά είναι πλεόνασμα. </w:t>
      </w:r>
    </w:p>
    <w:p w14:paraId="4B89F0FC" w14:textId="77777777" w:rsidR="00BB0D3B" w:rsidRDefault="0084757C">
      <w:pPr>
        <w:spacing w:after="0" w:line="600" w:lineRule="auto"/>
        <w:ind w:firstLine="720"/>
        <w:jc w:val="both"/>
        <w:rPr>
          <w:rFonts w:eastAsia="Times New Roman"/>
          <w:szCs w:val="24"/>
        </w:rPr>
      </w:pPr>
      <w:r>
        <w:rPr>
          <w:rFonts w:eastAsia="Times New Roman"/>
          <w:szCs w:val="24"/>
        </w:rPr>
        <w:t>Σε κάποια φάση, ξέρετε, κύριοι, που χρησιμοποιείτε εκφράσεις και ύβρεις –δεν μου έρχεται καν να τις πω- όπως η «κακή Κυβέρνηση», οι «</w:t>
      </w:r>
      <w:proofErr w:type="spellStart"/>
      <w:r>
        <w:rPr>
          <w:rFonts w:eastAsia="Times New Roman"/>
          <w:szCs w:val="24"/>
        </w:rPr>
        <w:t>αρχισυμμορίτες</w:t>
      </w:r>
      <w:proofErr w:type="spellEnd"/>
      <w:r>
        <w:rPr>
          <w:rFonts w:eastAsia="Times New Roman"/>
          <w:szCs w:val="24"/>
        </w:rPr>
        <w:t>» κ</w:t>
      </w:r>
      <w:r>
        <w:rPr>
          <w:rFonts w:eastAsia="Times New Roman"/>
          <w:szCs w:val="24"/>
        </w:rPr>
        <w:t>.</w:t>
      </w:r>
      <w:r>
        <w:rPr>
          <w:rFonts w:eastAsia="Times New Roman"/>
          <w:szCs w:val="24"/>
        </w:rPr>
        <w:t>λπ., φτάσατε την ύφεση στο 5,5%. Σήμερα είναι ανάπτυξη. Φτάσατε την ανεργ</w:t>
      </w:r>
      <w:r>
        <w:rPr>
          <w:rFonts w:eastAsia="Times New Roman"/>
          <w:szCs w:val="24"/>
        </w:rPr>
        <w:t>ία στο 28%. Είναι μεγάλη η ανεργία, αλλά έπεσε επτά μονάδες. Δεν δικαιολογήσατε ποτέ αυτό το δημόσιο χρέος, όταν έφευγαν σαν τις σφαίρες τα χρήματα στο εξωτερικό.</w:t>
      </w:r>
    </w:p>
    <w:p w14:paraId="4B89F0FD" w14:textId="77777777" w:rsidR="00BB0D3B" w:rsidRDefault="0084757C">
      <w:pPr>
        <w:spacing w:after="0" w:line="600" w:lineRule="auto"/>
        <w:ind w:firstLine="720"/>
        <w:jc w:val="both"/>
        <w:rPr>
          <w:rFonts w:eastAsia="Times New Roman"/>
          <w:szCs w:val="24"/>
        </w:rPr>
      </w:pPr>
      <w:r>
        <w:rPr>
          <w:rFonts w:eastAsia="Times New Roman"/>
          <w:szCs w:val="24"/>
        </w:rPr>
        <w:t xml:space="preserve">Κι επειδή άκουσα τον κ. </w:t>
      </w:r>
      <w:proofErr w:type="spellStart"/>
      <w:r>
        <w:rPr>
          <w:rFonts w:eastAsia="Times New Roman"/>
          <w:szCs w:val="24"/>
        </w:rPr>
        <w:t>Δένδια</w:t>
      </w:r>
      <w:proofErr w:type="spellEnd"/>
      <w:r>
        <w:rPr>
          <w:rFonts w:eastAsia="Times New Roman"/>
          <w:szCs w:val="24"/>
        </w:rPr>
        <w:t>, που ειλικρινά τον σέβομαι, να λέει ότι για κάθε νόσο κ</w:t>
      </w:r>
      <w:r>
        <w:rPr>
          <w:rFonts w:eastAsia="Times New Roman"/>
          <w:szCs w:val="24"/>
        </w:rPr>
        <w:t>.</w:t>
      </w:r>
      <w:r>
        <w:rPr>
          <w:rFonts w:eastAsia="Times New Roman"/>
          <w:szCs w:val="24"/>
        </w:rPr>
        <w:t>λπ. υπ</w:t>
      </w:r>
      <w:r>
        <w:rPr>
          <w:rFonts w:eastAsia="Times New Roman"/>
          <w:szCs w:val="24"/>
        </w:rPr>
        <w:t xml:space="preserve">άρχει μόνο μία λέξη, «νεοφιλελευθερισμός». εγώ θέλω να θυμίσω στον κ. </w:t>
      </w:r>
      <w:proofErr w:type="spellStart"/>
      <w:r>
        <w:rPr>
          <w:rFonts w:eastAsia="Times New Roman"/>
          <w:szCs w:val="24"/>
        </w:rPr>
        <w:t>Δένδια</w:t>
      </w:r>
      <w:proofErr w:type="spellEnd"/>
      <w:r>
        <w:rPr>
          <w:rFonts w:eastAsia="Times New Roman"/>
          <w:szCs w:val="24"/>
        </w:rPr>
        <w:t xml:space="preserve"> το εξής: </w:t>
      </w:r>
      <w:r>
        <w:rPr>
          <w:rFonts w:eastAsia="Times New Roman"/>
          <w:szCs w:val="24"/>
        </w:rPr>
        <w:lastRenderedPageBreak/>
        <w:t>Στα γεγονότα του 2008, με την κατάρρευση της «</w:t>
      </w:r>
      <w:r w:rsidRPr="004A6CAB">
        <w:rPr>
          <w:rFonts w:eastAsia="Times New Roman"/>
          <w:szCs w:val="24"/>
        </w:rPr>
        <w:t>LEHMAN BROTHERS</w:t>
      </w:r>
      <w:r>
        <w:rPr>
          <w:rFonts w:eastAsia="Times New Roman"/>
          <w:szCs w:val="24"/>
        </w:rPr>
        <w:t xml:space="preserve">», χρεώθηκε ο πλανήτης 10 τρισεκατομμύρια. Τη νύφη την πλήρωσε η εργατική τάξη και η μεσαία τάξη. Η </w:t>
      </w:r>
      <w:proofErr w:type="spellStart"/>
      <w:r>
        <w:rPr>
          <w:rFonts w:eastAsia="Times New Roman"/>
          <w:szCs w:val="24"/>
        </w:rPr>
        <w:t>ανακεφαλα</w:t>
      </w:r>
      <w:r>
        <w:rPr>
          <w:rFonts w:eastAsia="Times New Roman"/>
          <w:szCs w:val="24"/>
        </w:rPr>
        <w:t>ιοποίηση</w:t>
      </w:r>
      <w:proofErr w:type="spellEnd"/>
      <w:r>
        <w:rPr>
          <w:rFonts w:eastAsia="Times New Roman"/>
          <w:szCs w:val="24"/>
        </w:rPr>
        <w:t xml:space="preserve"> των τραπεζών έγινε με χρήματα αυτών των ανθρώπων και κανενός άλλου. Καταδίκασαν εκατομμύρια ανθρώπους στην ανεργία, στη λιτότητα και στην απώλεια εισοδήματος. </w:t>
      </w:r>
    </w:p>
    <w:p w14:paraId="4B89F0FE" w14:textId="77777777" w:rsidR="00BB0D3B" w:rsidRDefault="0084757C">
      <w:pPr>
        <w:spacing w:after="0" w:line="600" w:lineRule="auto"/>
        <w:ind w:firstLine="720"/>
        <w:jc w:val="both"/>
        <w:rPr>
          <w:rFonts w:eastAsia="Times New Roman"/>
          <w:szCs w:val="24"/>
        </w:rPr>
      </w:pPr>
      <w:r>
        <w:rPr>
          <w:rFonts w:eastAsia="Times New Roman"/>
          <w:szCs w:val="24"/>
        </w:rPr>
        <w:t xml:space="preserve">Μήπως σας θυμίζει κάτι, κύριε </w:t>
      </w:r>
      <w:proofErr w:type="spellStart"/>
      <w:r>
        <w:rPr>
          <w:rFonts w:eastAsia="Times New Roman"/>
          <w:szCs w:val="24"/>
        </w:rPr>
        <w:t>Δένδια</w:t>
      </w:r>
      <w:proofErr w:type="spellEnd"/>
      <w:r>
        <w:rPr>
          <w:rFonts w:eastAsia="Times New Roman"/>
          <w:szCs w:val="24"/>
        </w:rPr>
        <w:t>, το γεγονός ότι μας παραδώσατε 27,5% εσείς που τόσ</w:t>
      </w:r>
      <w:r>
        <w:rPr>
          <w:rFonts w:eastAsia="Times New Roman"/>
          <w:szCs w:val="24"/>
        </w:rPr>
        <w:t xml:space="preserve">ο καλά μιλάτε κι απαξιώνετε οτιδήποτε; Ήταν, ναι ή όχι, η νοοτροπία του νεοφιλελευθερισμού που καταδίκασε όλους τους Έλληνες να χάσουν το ένα τέταρτο της περιουσίας τους, να φτάσουμε την ανεργία στο 28% και σε λιτότητα μέχρι θανάτου; Μήπως ζω σε άλλη χώρα </w:t>
      </w:r>
      <w:r>
        <w:rPr>
          <w:rFonts w:eastAsia="Times New Roman"/>
          <w:szCs w:val="24"/>
        </w:rPr>
        <w:t xml:space="preserve">και δεν το έχω καταλάβει; </w:t>
      </w:r>
    </w:p>
    <w:p w14:paraId="4B89F0FF" w14:textId="77777777" w:rsidR="00BB0D3B" w:rsidRDefault="0084757C">
      <w:pPr>
        <w:spacing w:after="0" w:line="600" w:lineRule="auto"/>
        <w:ind w:firstLine="720"/>
        <w:jc w:val="both"/>
        <w:rPr>
          <w:rFonts w:eastAsia="Times New Roman"/>
          <w:szCs w:val="24"/>
        </w:rPr>
      </w:pPr>
      <w:r>
        <w:rPr>
          <w:rFonts w:eastAsia="Times New Roman"/>
          <w:szCs w:val="24"/>
        </w:rPr>
        <w:t>Δεν έχω χρόνο. Έχω μόνο να διαβάσω την απάντηση του ΑΣΕΠ. Κατ’ αρχάς, εγώ άκουσα τον κ. Σκανδαλίδη με σεβασμό. Ναι, πράγματι, ο Αναστάσιος Πεπονής, που καθιέρωσε το ΑΣΕΠ, δεν ξαναβγήκε Βουλευτής, για όσους δεν θυμούνται. Παραδέχο</w:t>
      </w:r>
      <w:r>
        <w:rPr>
          <w:rFonts w:eastAsia="Times New Roman"/>
          <w:szCs w:val="24"/>
        </w:rPr>
        <w:t xml:space="preserve">μαι ότι είναι ειλικρινές αυτό που είπε ο κ. Σκανδαλίδης και ποτέ δεν ισοπεδώνω. Πιστεύω ότι έγιναν αρκετά πράγματα τότε, </w:t>
      </w:r>
      <w:r>
        <w:rPr>
          <w:rFonts w:eastAsia="Times New Roman"/>
          <w:szCs w:val="24"/>
        </w:rPr>
        <w:lastRenderedPageBreak/>
        <w:t xml:space="preserve">πολύ θετικά. Δεν είναι ώρα να τα απαριθμήσω, γιατί δεν έχω χρόνο. </w:t>
      </w:r>
    </w:p>
    <w:p w14:paraId="4B89F100" w14:textId="77777777" w:rsidR="00BB0D3B" w:rsidRDefault="0084757C">
      <w:pPr>
        <w:spacing w:after="0"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w:t>
      </w:r>
      <w:r w:rsidRPr="00404E28">
        <w:rPr>
          <w:rFonts w:eastAsia="Times New Roman"/>
          <w:szCs w:val="24"/>
        </w:rPr>
        <w:t>υρίου Βουλευτή)</w:t>
      </w:r>
    </w:p>
    <w:p w14:paraId="4B89F101" w14:textId="77777777" w:rsidR="00BB0D3B" w:rsidRDefault="0084757C">
      <w:pPr>
        <w:spacing w:after="0" w:line="600" w:lineRule="auto"/>
        <w:ind w:firstLine="720"/>
        <w:jc w:val="both"/>
        <w:rPr>
          <w:rFonts w:eastAsia="Times New Roman"/>
          <w:szCs w:val="24"/>
        </w:rPr>
      </w:pPr>
      <w:r>
        <w:rPr>
          <w:rFonts w:eastAsia="Times New Roman"/>
          <w:szCs w:val="24"/>
        </w:rPr>
        <w:t xml:space="preserve">Θέλω δύο λεπτά, κύριε Πρόεδρε. Μπορώ να τα έχω; Και τελειώνω. </w:t>
      </w:r>
    </w:p>
    <w:p w14:paraId="4B89F102" w14:textId="77777777" w:rsidR="00BB0D3B" w:rsidRDefault="0084757C">
      <w:pPr>
        <w:spacing w:after="0" w:line="600" w:lineRule="auto"/>
        <w:ind w:firstLine="720"/>
        <w:jc w:val="both"/>
        <w:rPr>
          <w:rFonts w:eastAsia="Times New Roman"/>
          <w:szCs w:val="24"/>
        </w:rPr>
      </w:pPr>
      <w:r w:rsidRPr="00BB040B">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Περιορίστε το σε ένα λεπτό. Ήδη μιλάτε </w:t>
      </w:r>
      <w:proofErr w:type="spellStart"/>
      <w:r w:rsidRPr="00BB040B">
        <w:rPr>
          <w:rFonts w:eastAsia="Times New Roman"/>
          <w:szCs w:val="24"/>
        </w:rPr>
        <w:t>επτ</w:t>
      </w:r>
      <w:r>
        <w:rPr>
          <w:rFonts w:eastAsia="Times New Roman"/>
          <w:szCs w:val="24"/>
        </w:rPr>
        <w:t>άμισι</w:t>
      </w:r>
      <w:proofErr w:type="spellEnd"/>
      <w:r>
        <w:rPr>
          <w:rFonts w:eastAsia="Times New Roman"/>
          <w:szCs w:val="24"/>
        </w:rPr>
        <w:t xml:space="preserve"> λεπτά. Θα έχετε μ</w:t>
      </w:r>
      <w:r>
        <w:rPr>
          <w:rFonts w:eastAsia="Times New Roman"/>
          <w:szCs w:val="24"/>
        </w:rPr>
        <w:t>ί</w:t>
      </w:r>
      <w:r>
        <w:rPr>
          <w:rFonts w:eastAsia="Times New Roman"/>
          <w:szCs w:val="24"/>
        </w:rPr>
        <w:t>α σχετική ανοχή. Πρέπει να ολοκληρώσουμε, γιατί άλλωστε ακολουθεί η Διάσκεψη τω</w:t>
      </w:r>
      <w:r>
        <w:rPr>
          <w:rFonts w:eastAsia="Times New Roman"/>
          <w:szCs w:val="24"/>
        </w:rPr>
        <w:t xml:space="preserve">ν Προέδρων και καταλαβαίνετε ότι πρέπει να πάμε. Αν μπορείτε να είσαστε σύντομος και να ολοκληρώσετε σε ένα λεπτό. </w:t>
      </w:r>
    </w:p>
    <w:p w14:paraId="4B89F103" w14:textId="77777777" w:rsidR="00BB0D3B" w:rsidRDefault="0084757C">
      <w:pPr>
        <w:spacing w:after="0" w:line="600" w:lineRule="auto"/>
        <w:ind w:firstLine="720"/>
        <w:jc w:val="both"/>
        <w:rPr>
          <w:rFonts w:eastAsia="Times New Roman"/>
          <w:szCs w:val="24"/>
        </w:rPr>
      </w:pPr>
      <w:r w:rsidRPr="00890082">
        <w:rPr>
          <w:rFonts w:eastAsia="Times New Roman"/>
          <w:b/>
          <w:szCs w:val="24"/>
        </w:rPr>
        <w:t xml:space="preserve">ΑΘΑΝΑΣΙΟΣ ΠΑΠΑΧΡΙΣΤΟΠΟΥΛΟΣ: </w:t>
      </w:r>
      <w:r>
        <w:rPr>
          <w:rFonts w:eastAsia="Times New Roman"/>
          <w:szCs w:val="24"/>
        </w:rPr>
        <w:t>Ευχαριστώ, κύριε Πρόεδρε.</w:t>
      </w:r>
    </w:p>
    <w:p w14:paraId="4B89F104" w14:textId="77777777" w:rsidR="00BB0D3B" w:rsidRDefault="0084757C">
      <w:pPr>
        <w:spacing w:after="0" w:line="600" w:lineRule="auto"/>
        <w:ind w:firstLine="720"/>
        <w:jc w:val="both"/>
        <w:rPr>
          <w:rFonts w:eastAsia="Times New Roman"/>
          <w:szCs w:val="24"/>
        </w:rPr>
      </w:pPr>
      <w:r>
        <w:rPr>
          <w:rFonts w:eastAsia="Times New Roman"/>
          <w:szCs w:val="24"/>
        </w:rPr>
        <w:t xml:space="preserve">Διαβάζω, γιατί άκουσα πάρα πολλά. Τον Δεκέμβριο του 2014, το τακτικό προσωπικό του </w:t>
      </w:r>
      <w:r>
        <w:rPr>
          <w:rFonts w:eastAsia="Times New Roman"/>
          <w:szCs w:val="24"/>
        </w:rPr>
        <w:t>δ</w:t>
      </w:r>
      <w:r>
        <w:rPr>
          <w:rFonts w:eastAsia="Times New Roman"/>
          <w:szCs w:val="24"/>
        </w:rPr>
        <w:t>ημ</w:t>
      </w:r>
      <w:r>
        <w:rPr>
          <w:rFonts w:eastAsia="Times New Roman"/>
          <w:szCs w:val="24"/>
        </w:rPr>
        <w:t xml:space="preserve">οσίου ήταν πεντακόσιες εβδομήντα εννιά χιλιάδες τριακόσιοι τριάντα δύο. Τον Δεκέμβριο του 2017, στα τρία χρόνια που πέρασαν με αυτή την Κυβέρνηση, ήταν πεντακόσιες εξήντα έξι χιλιάδες οκτακόσιοι εξήντα ένας. </w:t>
      </w:r>
      <w:r>
        <w:rPr>
          <w:rFonts w:eastAsia="Times New Roman"/>
          <w:szCs w:val="24"/>
        </w:rPr>
        <w:lastRenderedPageBreak/>
        <w:t xml:space="preserve">Γιατί ακούω διάφορα. Στο </w:t>
      </w:r>
      <w:r>
        <w:rPr>
          <w:rFonts w:eastAsia="Times New Roman"/>
          <w:szCs w:val="24"/>
        </w:rPr>
        <w:t>δ</w:t>
      </w:r>
      <w:r>
        <w:rPr>
          <w:rFonts w:eastAsia="Times New Roman"/>
          <w:szCs w:val="24"/>
        </w:rPr>
        <w:t>ημόσιο, δηλαδή, υπήρξε</w:t>
      </w:r>
      <w:r>
        <w:rPr>
          <w:rFonts w:eastAsia="Times New Roman"/>
          <w:szCs w:val="24"/>
        </w:rPr>
        <w:t xml:space="preserve"> μείωση δημοσίων υπαλλήλων κατά, περίπου, δεκατέσσερις-δεκαπέντε χιλιάδες.  </w:t>
      </w:r>
    </w:p>
    <w:p w14:paraId="4B89F105" w14:textId="77777777" w:rsidR="00BB0D3B" w:rsidRDefault="0084757C">
      <w:pPr>
        <w:spacing w:after="0" w:line="600" w:lineRule="auto"/>
        <w:ind w:firstLine="720"/>
        <w:jc w:val="both"/>
        <w:rPr>
          <w:rFonts w:eastAsia="Times New Roman"/>
          <w:szCs w:val="24"/>
        </w:rPr>
      </w:pPr>
      <w:r>
        <w:rPr>
          <w:rFonts w:eastAsia="Times New Roman"/>
          <w:szCs w:val="24"/>
        </w:rPr>
        <w:t xml:space="preserve">Δεύτερον, διαβάζω την απάντηση του ΑΣΕΠ, αυτούσια, σε αυτά που ρωτάει ο κ. </w:t>
      </w:r>
      <w:proofErr w:type="spellStart"/>
      <w:r>
        <w:rPr>
          <w:rFonts w:eastAsia="Times New Roman"/>
          <w:szCs w:val="24"/>
        </w:rPr>
        <w:t>Δένδιας</w:t>
      </w:r>
      <w:proofErr w:type="spellEnd"/>
      <w:r>
        <w:rPr>
          <w:rFonts w:eastAsia="Times New Roman"/>
          <w:szCs w:val="24"/>
        </w:rPr>
        <w:t>: «Τ</w:t>
      </w:r>
      <w:r w:rsidRPr="00750545">
        <w:rPr>
          <w:rFonts w:eastAsia="Times New Roman"/>
          <w:szCs w:val="24"/>
        </w:rPr>
        <w:t xml:space="preserve">α στοιχεία και προσόντα όσων εκ των υποψηφίων στις εν θέματι διαδικασίες προέρχονται από τον </w:t>
      </w:r>
      <w:r w:rsidRPr="00750545">
        <w:rPr>
          <w:rFonts w:eastAsia="Times New Roman"/>
          <w:szCs w:val="24"/>
        </w:rPr>
        <w:t>δημόσιο τομέα, έχουν καταχωρηθεί στο Μητρώο Επιτελικών Στελεχών Δημόσιας Διοίκησης, το οποίο τηρείται, ήδη από τον Ιούλιο του έτους 2016, ηλεκτρονικά από το ΑΣΕΠ και είναι αναρτημένο στην επίσημη ιστοσελίδα του</w:t>
      </w:r>
      <w:r>
        <w:rPr>
          <w:rFonts w:eastAsia="Times New Roman"/>
          <w:szCs w:val="24"/>
        </w:rPr>
        <w:t xml:space="preserve">. Επίσης, </w:t>
      </w:r>
      <w:r w:rsidRPr="00824BE0">
        <w:rPr>
          <w:rFonts w:eastAsia="Times New Roman"/>
          <w:szCs w:val="24"/>
        </w:rPr>
        <w:t>διευκρινίζεται ότι τα προσόντα των υ</w:t>
      </w:r>
      <w:r w:rsidRPr="00824BE0">
        <w:rPr>
          <w:rFonts w:eastAsia="Times New Roman"/>
          <w:szCs w:val="24"/>
        </w:rPr>
        <w:t>ποψηφίων που περιέχονται στους ως άνω πίνακες δεν έχουν υποστεί επεξεργασία και αξιολόγηση από το Α</w:t>
      </w:r>
      <w:r>
        <w:rPr>
          <w:rFonts w:eastAsia="Times New Roman"/>
          <w:szCs w:val="24"/>
        </w:rPr>
        <w:t>ΣΕΠ</w:t>
      </w:r>
      <w:r w:rsidRPr="00824BE0">
        <w:rPr>
          <w:rFonts w:eastAsia="Times New Roman"/>
          <w:szCs w:val="24"/>
        </w:rPr>
        <w:t xml:space="preserve"> καθόσον αυτά ανήκουν στην αρμοδιότητα του Ε</w:t>
      </w:r>
      <w:r>
        <w:rPr>
          <w:rFonts w:eastAsia="Times New Roman"/>
          <w:szCs w:val="24"/>
        </w:rPr>
        <w:t xml:space="preserve">ιδικού Συμβουλίου Επιλογής Διοικήσεων». </w:t>
      </w:r>
    </w:p>
    <w:p w14:paraId="4B89F106" w14:textId="77777777" w:rsidR="00BB0D3B" w:rsidRDefault="0084757C">
      <w:pPr>
        <w:spacing w:after="0" w:line="600" w:lineRule="auto"/>
        <w:ind w:firstLine="720"/>
        <w:jc w:val="both"/>
        <w:rPr>
          <w:rFonts w:eastAsia="Times New Roman"/>
          <w:szCs w:val="24"/>
        </w:rPr>
      </w:pPr>
      <w:r>
        <w:rPr>
          <w:rFonts w:eastAsia="Times New Roman"/>
          <w:szCs w:val="24"/>
        </w:rPr>
        <w:t xml:space="preserve">Ακόμα -και τελειώνω, γιατί έχει περάσει ο χρόνος μου- θέλω να θυμίσω </w:t>
      </w:r>
      <w:r>
        <w:rPr>
          <w:rFonts w:eastAsia="Times New Roman"/>
          <w:szCs w:val="24"/>
        </w:rPr>
        <w:t xml:space="preserve">το εξής: Τι ακριβώς κάνατε με τους </w:t>
      </w:r>
      <w:r>
        <w:rPr>
          <w:rFonts w:eastAsia="Times New Roman"/>
          <w:szCs w:val="24"/>
        </w:rPr>
        <w:t>γ</w:t>
      </w:r>
      <w:r>
        <w:rPr>
          <w:rFonts w:eastAsia="Times New Roman"/>
          <w:szCs w:val="24"/>
        </w:rPr>
        <w:t xml:space="preserve">ενικούς και </w:t>
      </w:r>
      <w:r>
        <w:rPr>
          <w:rFonts w:eastAsia="Times New Roman"/>
          <w:szCs w:val="24"/>
        </w:rPr>
        <w:t>ε</w:t>
      </w:r>
      <w:r>
        <w:rPr>
          <w:rFonts w:eastAsia="Times New Roman"/>
          <w:szCs w:val="24"/>
        </w:rPr>
        <w:t xml:space="preserve">ιδικούς </w:t>
      </w:r>
      <w:r>
        <w:rPr>
          <w:rFonts w:eastAsia="Times New Roman"/>
          <w:szCs w:val="24"/>
        </w:rPr>
        <w:t>γ</w:t>
      </w:r>
      <w:r>
        <w:rPr>
          <w:rFonts w:eastAsia="Times New Roman"/>
          <w:szCs w:val="24"/>
        </w:rPr>
        <w:t xml:space="preserve">ραμματείς; Ήταν όρος ή όχι δεκαοκτώ μήνες πριν από τις εκλογές, που σημαίνει ότι ήταν καθαρά πολιτική θέση; Είναι βήμα προς τα εμπρός αυτό που ξεκίνησε αυτή η Κυβέρνηση; </w:t>
      </w:r>
      <w:r>
        <w:rPr>
          <w:rFonts w:eastAsia="Times New Roman"/>
          <w:szCs w:val="24"/>
        </w:rPr>
        <w:lastRenderedPageBreak/>
        <w:t xml:space="preserve">Θέλετε να συμφωνήσω εγώ σε μερικά μαζί σας, ότι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πάσχει, ότι δεν διο</w:t>
      </w:r>
      <w:r>
        <w:rPr>
          <w:rFonts w:eastAsia="Times New Roman"/>
          <w:szCs w:val="24"/>
        </w:rPr>
        <w:t>ρθώνεται από τη μ</w:t>
      </w:r>
      <w:r>
        <w:rPr>
          <w:rFonts w:eastAsia="Times New Roman"/>
          <w:szCs w:val="24"/>
        </w:rPr>
        <w:t>ί</w:t>
      </w:r>
      <w:r>
        <w:rPr>
          <w:rFonts w:eastAsia="Times New Roman"/>
          <w:szCs w:val="24"/>
        </w:rPr>
        <w:t xml:space="preserve">α μέρα στην άλλη; Ήταν πολύ θετικό βήμα. </w:t>
      </w:r>
    </w:p>
    <w:p w14:paraId="4B89F107" w14:textId="77777777" w:rsidR="00BB0D3B" w:rsidRDefault="0084757C">
      <w:pPr>
        <w:spacing w:after="0" w:line="600" w:lineRule="auto"/>
        <w:ind w:firstLine="720"/>
        <w:jc w:val="both"/>
        <w:rPr>
          <w:rFonts w:eastAsia="Times New Roman"/>
          <w:szCs w:val="24"/>
        </w:rPr>
      </w:pPr>
      <w:r>
        <w:rPr>
          <w:rFonts w:eastAsia="Times New Roman"/>
          <w:szCs w:val="24"/>
        </w:rPr>
        <w:t xml:space="preserve">Και μάλιστα, μας εξέπληξε όλους ο τρόπος. Είπαν κάποιοι «πρέπει να ντρέπονται», «να ξεφτιλιστούν». Όχι, κύριε </w:t>
      </w:r>
      <w:proofErr w:type="spellStart"/>
      <w:r>
        <w:rPr>
          <w:rFonts w:eastAsia="Times New Roman"/>
          <w:szCs w:val="24"/>
        </w:rPr>
        <w:t>Δένδια</w:t>
      </w:r>
      <w:proofErr w:type="spellEnd"/>
      <w:r>
        <w:rPr>
          <w:rFonts w:eastAsia="Times New Roman"/>
          <w:szCs w:val="24"/>
        </w:rPr>
        <w:t xml:space="preserve">. Δεν ντρέπομαι καθόλου! </w:t>
      </w:r>
    </w:p>
    <w:p w14:paraId="4B89F108" w14:textId="77777777" w:rsidR="00BB0D3B" w:rsidRDefault="0084757C">
      <w:pPr>
        <w:spacing w:after="0" w:line="600" w:lineRule="auto"/>
        <w:jc w:val="both"/>
        <w:rPr>
          <w:rFonts w:eastAsia="Times New Roman" w:cs="Times New Roman"/>
          <w:szCs w:val="24"/>
        </w:rPr>
      </w:pPr>
      <w:r>
        <w:rPr>
          <w:rFonts w:eastAsia="Times New Roman" w:cs="Times New Roman"/>
          <w:szCs w:val="24"/>
        </w:rPr>
        <w:t>Άλλοι έπρεπε να ντρέπονται, που χρεοκόπησαν τη χώρα κα</w:t>
      </w:r>
      <w:r>
        <w:rPr>
          <w:rFonts w:eastAsia="Times New Roman" w:cs="Times New Roman"/>
          <w:szCs w:val="24"/>
        </w:rPr>
        <w:t xml:space="preserve">ι φορτώνουν άδικα δήθεν στον </w:t>
      </w:r>
      <w:proofErr w:type="spellStart"/>
      <w:r>
        <w:rPr>
          <w:rFonts w:eastAsia="Times New Roman" w:cs="Times New Roman"/>
          <w:szCs w:val="24"/>
        </w:rPr>
        <w:t>Βαρουφάκη</w:t>
      </w:r>
      <w:proofErr w:type="spellEnd"/>
      <w:r>
        <w:rPr>
          <w:rFonts w:eastAsia="Times New Roman" w:cs="Times New Roman"/>
          <w:szCs w:val="24"/>
        </w:rPr>
        <w:t xml:space="preserve"> τα ανύπαρκτα ογδόντα</w:t>
      </w:r>
      <w:r w:rsidRPr="00EB7D04">
        <w:rPr>
          <w:rFonts w:eastAsia="Times New Roman" w:cs="Times New Roman"/>
          <w:szCs w:val="24"/>
        </w:rPr>
        <w:t xml:space="preserve"> </w:t>
      </w:r>
      <w:r>
        <w:rPr>
          <w:rFonts w:eastAsia="Times New Roman" w:cs="Times New Roman"/>
          <w:szCs w:val="24"/>
        </w:rPr>
        <w:t>δισεκατομμύρια, τα εκατό</w:t>
      </w:r>
      <w:r w:rsidRPr="00EB7D04">
        <w:rPr>
          <w:rFonts w:eastAsia="Times New Roman" w:cs="Times New Roman"/>
          <w:szCs w:val="24"/>
        </w:rPr>
        <w:t xml:space="preserve"> </w:t>
      </w:r>
      <w:r>
        <w:rPr>
          <w:rFonts w:eastAsia="Times New Roman" w:cs="Times New Roman"/>
          <w:szCs w:val="24"/>
        </w:rPr>
        <w:t xml:space="preserve">δισεκατομμύρια –αποφασίστε πόσα είναι- και τα διακόσια δισεκατομμύρια! </w:t>
      </w:r>
    </w:p>
    <w:p w14:paraId="4B89F109" w14:textId="77777777" w:rsidR="00BB0D3B" w:rsidRDefault="0084757C">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Παπαχριστόπουλε</w:t>
      </w:r>
      <w:proofErr w:type="spellEnd"/>
      <w:r>
        <w:rPr>
          <w:rFonts w:eastAsia="Times New Roman"/>
          <w:bCs/>
          <w:szCs w:val="24"/>
        </w:rPr>
        <w:t>, σας παρακαλώ.</w:t>
      </w:r>
    </w:p>
    <w:p w14:paraId="4B89F10A" w14:textId="77777777" w:rsidR="00BB0D3B" w:rsidRDefault="0084757C">
      <w:pPr>
        <w:spacing w:after="0" w:line="600" w:lineRule="auto"/>
        <w:ind w:firstLine="720"/>
        <w:jc w:val="both"/>
        <w:rPr>
          <w:rFonts w:eastAsia="Times New Roman"/>
          <w:bCs/>
          <w:szCs w:val="24"/>
        </w:rPr>
      </w:pPr>
      <w:r w:rsidRPr="001C1EAA">
        <w:rPr>
          <w:rFonts w:eastAsia="Times New Roman"/>
          <w:b/>
          <w:bCs/>
          <w:szCs w:val="24"/>
        </w:rPr>
        <w:t xml:space="preserve">ΑΘΑΝΑΣΙΟΣ ΠΑΠΑΧΡΙΣΤΟΠΟΥΛΟΣ: </w:t>
      </w:r>
      <w:r>
        <w:rPr>
          <w:rFonts w:eastAsia="Times New Roman"/>
          <w:bCs/>
          <w:szCs w:val="24"/>
        </w:rPr>
        <w:t>Τε</w:t>
      </w:r>
      <w:r>
        <w:rPr>
          <w:rFonts w:eastAsia="Times New Roman"/>
          <w:bCs/>
          <w:szCs w:val="24"/>
        </w:rPr>
        <w:t xml:space="preserve">λειώνω και λέω το εξής: Είναι η τελευταία μου φράση. Ειλικρινά. </w:t>
      </w:r>
    </w:p>
    <w:p w14:paraId="4B89F10B" w14:textId="77777777" w:rsidR="00BB0D3B" w:rsidRDefault="0084757C">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Ναι, αλλά φτάσατε στα τρία λεπτά από τα δύο λεπτά που ζητήσατε.</w:t>
      </w:r>
    </w:p>
    <w:p w14:paraId="4B89F10C" w14:textId="77777777" w:rsidR="00BB0D3B" w:rsidRDefault="0084757C">
      <w:pPr>
        <w:spacing w:after="0" w:line="600" w:lineRule="auto"/>
        <w:ind w:firstLine="720"/>
        <w:jc w:val="both"/>
        <w:rPr>
          <w:rFonts w:eastAsia="Times New Roman"/>
          <w:bCs/>
          <w:szCs w:val="24"/>
        </w:rPr>
      </w:pPr>
      <w:r>
        <w:rPr>
          <w:rFonts w:eastAsia="Times New Roman"/>
          <w:bCs/>
          <w:szCs w:val="24"/>
        </w:rPr>
        <w:t>Ολοκληρώστε, παρακαλώ.</w:t>
      </w:r>
    </w:p>
    <w:p w14:paraId="4B89F10D" w14:textId="77777777" w:rsidR="00BB0D3B" w:rsidRDefault="0084757C">
      <w:pPr>
        <w:spacing w:after="0" w:line="600" w:lineRule="auto"/>
        <w:ind w:firstLine="720"/>
        <w:jc w:val="both"/>
        <w:rPr>
          <w:rFonts w:eastAsia="Times New Roman"/>
          <w:bCs/>
          <w:szCs w:val="24"/>
        </w:rPr>
      </w:pPr>
      <w:r>
        <w:rPr>
          <w:rFonts w:eastAsia="Times New Roman"/>
          <w:b/>
          <w:bCs/>
          <w:szCs w:val="24"/>
        </w:rPr>
        <w:lastRenderedPageBreak/>
        <w:t xml:space="preserve">ΑΘΑΝΑΣΙΟΣ ΠΑΠΑΧΡΙΣΤΟΠΟΥΛΟΣ: </w:t>
      </w:r>
      <w:r>
        <w:rPr>
          <w:rFonts w:eastAsia="Times New Roman"/>
          <w:bCs/>
          <w:szCs w:val="24"/>
        </w:rPr>
        <w:t xml:space="preserve">Η Έκθεση Συμμόρφωσης της Ευρωπαϊκής Επιτροπής επαινεί αυτήν την Κυβέρνηση. Εάν δεν το ξέρετε, να σας το δώσω να το διαβάσετε. Και συγκεκριμένα λέει ότι για πρώτη φορά δεν διορίζονται και δεν παύονται εν μια </w:t>
      </w:r>
      <w:proofErr w:type="spellStart"/>
      <w:r>
        <w:rPr>
          <w:rFonts w:eastAsia="Times New Roman"/>
          <w:bCs/>
          <w:szCs w:val="24"/>
        </w:rPr>
        <w:t>νυκτί</w:t>
      </w:r>
      <w:proofErr w:type="spellEnd"/>
      <w:r>
        <w:rPr>
          <w:rFonts w:eastAsia="Times New Roman"/>
          <w:bCs/>
          <w:szCs w:val="24"/>
        </w:rPr>
        <w:t xml:space="preserve"> διοικητικοί γραμματείς από τον εκάστοτε Υπο</w:t>
      </w:r>
      <w:r>
        <w:rPr>
          <w:rFonts w:eastAsia="Times New Roman"/>
          <w:bCs/>
          <w:szCs w:val="24"/>
        </w:rPr>
        <w:t xml:space="preserve">υργό. Αντιθέτως επιλέγονται μέσω ανοιχτής και διαφανούς διαδικασίας. </w:t>
      </w:r>
    </w:p>
    <w:p w14:paraId="4B89F10E" w14:textId="77777777" w:rsidR="00BB0D3B" w:rsidRDefault="0084757C">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Ελάτε, κύριε </w:t>
      </w:r>
      <w:proofErr w:type="spellStart"/>
      <w:r>
        <w:rPr>
          <w:rFonts w:eastAsia="Times New Roman"/>
          <w:bCs/>
          <w:szCs w:val="24"/>
        </w:rPr>
        <w:t>Παπαχριστόπουλε</w:t>
      </w:r>
      <w:proofErr w:type="spellEnd"/>
      <w:r>
        <w:rPr>
          <w:rFonts w:eastAsia="Times New Roman"/>
          <w:bCs/>
          <w:szCs w:val="24"/>
        </w:rPr>
        <w:t>. Με φέρνετε σε δύσκολη θέση.</w:t>
      </w:r>
    </w:p>
    <w:p w14:paraId="4B89F10F" w14:textId="77777777" w:rsidR="00BB0D3B" w:rsidRDefault="0084757C">
      <w:pPr>
        <w:spacing w:after="0" w:line="600" w:lineRule="auto"/>
        <w:ind w:firstLine="720"/>
        <w:jc w:val="both"/>
        <w:rPr>
          <w:rFonts w:eastAsia="Times New Roman"/>
          <w:bCs/>
          <w:szCs w:val="24"/>
        </w:rPr>
      </w:pPr>
      <w:r>
        <w:rPr>
          <w:rFonts w:eastAsia="Times New Roman"/>
          <w:b/>
          <w:bCs/>
          <w:szCs w:val="24"/>
        </w:rPr>
        <w:t xml:space="preserve">ΑΘΑΝΑΣΙΟΣ ΠΑΠΑΧΡΙΣΤΟΠΟΥΛΟΣ: </w:t>
      </w:r>
      <w:r>
        <w:rPr>
          <w:rFonts w:eastAsia="Times New Roman"/>
          <w:bCs/>
          <w:szCs w:val="24"/>
        </w:rPr>
        <w:t xml:space="preserve">Εγώ θα συμφωνήσω σε κάτι, όμως. Η </w:t>
      </w:r>
      <w:r>
        <w:rPr>
          <w:rFonts w:eastAsia="Times New Roman"/>
          <w:bCs/>
          <w:szCs w:val="24"/>
        </w:rPr>
        <w:t>δ</w:t>
      </w:r>
      <w:r>
        <w:rPr>
          <w:rFonts w:eastAsia="Times New Roman"/>
          <w:bCs/>
          <w:szCs w:val="24"/>
        </w:rPr>
        <w:t xml:space="preserve">ημόσια </w:t>
      </w:r>
      <w:r>
        <w:rPr>
          <w:rFonts w:eastAsia="Times New Roman"/>
          <w:bCs/>
          <w:szCs w:val="24"/>
        </w:rPr>
        <w:t>δ</w:t>
      </w:r>
      <w:r>
        <w:rPr>
          <w:rFonts w:eastAsia="Times New Roman"/>
          <w:bCs/>
          <w:szCs w:val="24"/>
        </w:rPr>
        <w:t>ιοίκηση είναι ίσως το πιο</w:t>
      </w:r>
      <w:r>
        <w:rPr>
          <w:rFonts w:eastAsia="Times New Roman"/>
          <w:bCs/>
          <w:szCs w:val="24"/>
        </w:rPr>
        <w:t xml:space="preserve"> ασθενικό κομμάτι του ελληνικού κράτους, γιατί πράγματι ήταν λάφυρο για πολλά χρόνια. Δεν αλλάζει από τη μία μέρα στην άλλη. Ένα θετικό βήμα, όμως, γίνεται.</w:t>
      </w:r>
    </w:p>
    <w:p w14:paraId="4B89F110" w14:textId="77777777" w:rsidR="00BB0D3B" w:rsidRDefault="0084757C">
      <w:pPr>
        <w:spacing w:after="0" w:line="600" w:lineRule="auto"/>
        <w:ind w:firstLine="720"/>
        <w:jc w:val="both"/>
        <w:rPr>
          <w:rFonts w:eastAsia="Times New Roman"/>
          <w:bCs/>
          <w:szCs w:val="24"/>
        </w:rPr>
      </w:pPr>
      <w:r>
        <w:rPr>
          <w:rFonts w:eastAsia="Times New Roman"/>
          <w:bCs/>
          <w:szCs w:val="24"/>
        </w:rPr>
        <w:t>Ευχαριστώ.</w:t>
      </w:r>
    </w:p>
    <w:p w14:paraId="4B89F111" w14:textId="77777777" w:rsidR="00BB0D3B" w:rsidRDefault="0084757C">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Να είστε καλά.</w:t>
      </w:r>
    </w:p>
    <w:p w14:paraId="4B89F112" w14:textId="77777777" w:rsidR="00BB0D3B" w:rsidRDefault="0084757C">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Μαυρωτάς</w:t>
      </w:r>
      <w:proofErr w:type="spellEnd"/>
      <w:r>
        <w:rPr>
          <w:rFonts w:eastAsia="Times New Roman"/>
          <w:bCs/>
          <w:szCs w:val="24"/>
        </w:rPr>
        <w:t xml:space="preserve"> για έξι λεπτά</w:t>
      </w:r>
      <w:r>
        <w:rPr>
          <w:rFonts w:eastAsia="Times New Roman"/>
          <w:bCs/>
          <w:szCs w:val="24"/>
        </w:rPr>
        <w:t>. Έτσι και αλλιώς εσείς είστε πάντα συνεπέστατος. Ελπίζω να το τηρήσετε και τώρα.</w:t>
      </w:r>
    </w:p>
    <w:p w14:paraId="4B89F113" w14:textId="77777777" w:rsidR="00BB0D3B" w:rsidRDefault="0084757C">
      <w:pPr>
        <w:spacing w:after="0" w:line="600" w:lineRule="auto"/>
        <w:ind w:firstLine="720"/>
        <w:jc w:val="both"/>
        <w:rPr>
          <w:rFonts w:eastAsia="Times New Roman"/>
          <w:bCs/>
          <w:szCs w:val="24"/>
        </w:rPr>
      </w:pPr>
      <w:r w:rsidRPr="00584B26">
        <w:rPr>
          <w:rFonts w:eastAsia="Times New Roman"/>
          <w:b/>
          <w:bCs/>
          <w:szCs w:val="24"/>
        </w:rPr>
        <w:lastRenderedPageBreak/>
        <w:t xml:space="preserve">ΓΕΩΡΓΙΟΣ ΜΑΥΡΩΤΑΣ: </w:t>
      </w:r>
      <w:r>
        <w:rPr>
          <w:rFonts w:eastAsia="Times New Roman"/>
          <w:bCs/>
          <w:szCs w:val="24"/>
        </w:rPr>
        <w:t>Θα είμαι, κύριε Πρόεδρε, και ευχαριστώ πολύ.</w:t>
      </w:r>
    </w:p>
    <w:p w14:paraId="4B89F114" w14:textId="77777777" w:rsidR="00BB0D3B" w:rsidRDefault="0084757C">
      <w:pPr>
        <w:spacing w:after="0" w:line="600" w:lineRule="auto"/>
        <w:ind w:firstLine="720"/>
        <w:jc w:val="both"/>
        <w:rPr>
          <w:rFonts w:eastAsia="Times New Roman"/>
          <w:bCs/>
          <w:szCs w:val="24"/>
        </w:rPr>
      </w:pPr>
      <w:r>
        <w:rPr>
          <w:rFonts w:eastAsia="Times New Roman"/>
          <w:bCs/>
          <w:szCs w:val="24"/>
        </w:rPr>
        <w:t xml:space="preserve">Θεωρώ ότι η νούμερο ένα παθογένεια του πολιτικού μας συστήματος είναι το πελατειακό κράτος και η </w:t>
      </w:r>
      <w:proofErr w:type="spellStart"/>
      <w:r>
        <w:rPr>
          <w:rFonts w:eastAsia="Times New Roman"/>
          <w:bCs/>
          <w:szCs w:val="24"/>
        </w:rPr>
        <w:t>κομματοκρατία</w:t>
      </w:r>
      <w:proofErr w:type="spellEnd"/>
      <w:r>
        <w:rPr>
          <w:rFonts w:eastAsia="Times New Roman"/>
          <w:bCs/>
          <w:szCs w:val="24"/>
        </w:rPr>
        <w:t xml:space="preserve">. Όχι μόνο γιατί η </w:t>
      </w:r>
      <w:proofErr w:type="spellStart"/>
      <w:r>
        <w:rPr>
          <w:rFonts w:eastAsia="Times New Roman"/>
          <w:bCs/>
          <w:szCs w:val="24"/>
        </w:rPr>
        <w:t>προκύπτουσα</w:t>
      </w:r>
      <w:proofErr w:type="spellEnd"/>
      <w:r>
        <w:rPr>
          <w:rFonts w:eastAsia="Times New Roman"/>
          <w:bCs/>
          <w:szCs w:val="24"/>
        </w:rPr>
        <w:t xml:space="preserve"> αναξιοκρατία καταλήγει σε ανικανότητα που τελικά στοιχίζει, αλλά γιατί εκμαυλίζει συνειδήσεις και νοοτροπίες που τελικά πιστεύουν ότι για να προχωρήσεις θέλει τρόπο και όχι κόπο, θέλει γνωριμίες και όχι γνώσεις, θέλει μπάρμπα</w:t>
      </w:r>
      <w:r>
        <w:rPr>
          <w:rFonts w:eastAsia="Times New Roman"/>
          <w:bCs/>
          <w:szCs w:val="24"/>
        </w:rPr>
        <w:t xml:space="preserve"> στην Κορώνη ή στη Χαριλάου Τρικούπη και στη Ρηγίλλης παλαιότερα και τώρα στην Κουμουνδούρου.</w:t>
      </w:r>
    </w:p>
    <w:p w14:paraId="4B89F115" w14:textId="77777777" w:rsidR="00BB0D3B" w:rsidRDefault="0084757C">
      <w:pPr>
        <w:spacing w:after="0" w:line="600" w:lineRule="auto"/>
        <w:ind w:firstLine="720"/>
        <w:jc w:val="both"/>
        <w:rPr>
          <w:rFonts w:eastAsia="Times New Roman"/>
          <w:bCs/>
          <w:szCs w:val="24"/>
        </w:rPr>
      </w:pPr>
      <w:r>
        <w:rPr>
          <w:rFonts w:eastAsia="Times New Roman"/>
          <w:bCs/>
          <w:szCs w:val="24"/>
        </w:rPr>
        <w:t xml:space="preserve">Η προώθηση, λοιπόν, των ευνοούμενων και όχι των καταλληλότερων λειτουργεί διαβρωτικά και για το κράτος και για την κοινωνία εν γένει. Η </w:t>
      </w:r>
      <w:proofErr w:type="spellStart"/>
      <w:r>
        <w:rPr>
          <w:rFonts w:eastAsia="Times New Roman"/>
          <w:bCs/>
          <w:szCs w:val="24"/>
        </w:rPr>
        <w:t>κομματοκρατία</w:t>
      </w:r>
      <w:proofErr w:type="spellEnd"/>
      <w:r>
        <w:rPr>
          <w:rFonts w:eastAsia="Times New Roman"/>
          <w:bCs/>
          <w:szCs w:val="24"/>
        </w:rPr>
        <w:t>, λοιπόν, και</w:t>
      </w:r>
      <w:r>
        <w:rPr>
          <w:rFonts w:eastAsia="Times New Roman"/>
          <w:bCs/>
          <w:szCs w:val="24"/>
        </w:rPr>
        <w:t xml:space="preserve"> το πελατειακό κράτος είναι η νούμερο ένα παθογένεια διαχρονικά και όχι μόνο τα τελευταία τρία χρόνια επί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Ήταν και προηγουμένως, να είμαστε δίκαιοι.</w:t>
      </w:r>
    </w:p>
    <w:p w14:paraId="4B89F116" w14:textId="77777777" w:rsidR="00BB0D3B" w:rsidRDefault="0084757C">
      <w:pPr>
        <w:spacing w:after="0" w:line="600" w:lineRule="auto"/>
        <w:ind w:firstLine="720"/>
        <w:jc w:val="both"/>
        <w:rPr>
          <w:rFonts w:eastAsia="Times New Roman"/>
          <w:bCs/>
          <w:szCs w:val="24"/>
        </w:rPr>
      </w:pPr>
      <w:r>
        <w:rPr>
          <w:rFonts w:eastAsia="Times New Roman"/>
          <w:bCs/>
          <w:szCs w:val="24"/>
        </w:rPr>
        <w:t>Πολλές φορές ακούω τον ΣΥΡΙΖΑ να δικαιολογείται λέγοντας ότι τα ίδια έκαναν και οι προηγούμε</w:t>
      </w:r>
      <w:r>
        <w:rPr>
          <w:rFonts w:eastAsia="Times New Roman"/>
          <w:bCs/>
          <w:szCs w:val="24"/>
        </w:rPr>
        <w:t xml:space="preserve">νοι. Γι’ αυτό, όμως, είναι </w:t>
      </w:r>
      <w:r>
        <w:rPr>
          <w:rFonts w:eastAsia="Times New Roman"/>
          <w:bCs/>
          <w:szCs w:val="24"/>
        </w:rPr>
        <w:lastRenderedPageBreak/>
        <w:t xml:space="preserve">και προηγούμενοι. Ο κόσμος σάς ψήφισε, γιατί πίστεψε ότι η ελπίδα έρχεται και όχι επειδή το έργο επαναλαμβάνεται. </w:t>
      </w:r>
      <w:r>
        <w:rPr>
          <w:rFonts w:eastAsia="Times New Roman"/>
          <w:bCs/>
          <w:szCs w:val="24"/>
        </w:rPr>
        <w:t>Ό</w:t>
      </w:r>
      <w:r>
        <w:rPr>
          <w:rFonts w:eastAsia="Times New Roman"/>
          <w:bCs/>
          <w:szCs w:val="24"/>
        </w:rPr>
        <w:t xml:space="preserve">ταν ο ΣΥΡΙΖΑ προεκλογικά μίλαγε για την καταπολέμηση του πελατειακού κράτους, πολλοί τον πίστεψαν και απογοητεύτηκαν. </w:t>
      </w:r>
    </w:p>
    <w:p w14:paraId="4B89F117" w14:textId="77777777" w:rsidR="00BB0D3B" w:rsidRDefault="0084757C">
      <w:pPr>
        <w:spacing w:after="0" w:line="600" w:lineRule="auto"/>
        <w:ind w:firstLine="720"/>
        <w:jc w:val="both"/>
        <w:rPr>
          <w:rFonts w:eastAsia="Times New Roman"/>
          <w:bCs/>
          <w:szCs w:val="24"/>
        </w:rPr>
      </w:pPr>
      <w:r>
        <w:rPr>
          <w:rFonts w:eastAsia="Times New Roman"/>
          <w:bCs/>
          <w:szCs w:val="24"/>
        </w:rPr>
        <w:t>Θα σας πω ένα πρόσφατο παράδειγμα, να το θέσω και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σας, κυρία Υπουργέ, αφού σας ευχηθώ «καλή επιτυχία» στον ρόλο σας. Τις τελευτα</w:t>
      </w:r>
      <w:r>
        <w:rPr>
          <w:rFonts w:eastAsia="Times New Roman"/>
          <w:bCs/>
          <w:szCs w:val="24"/>
        </w:rPr>
        <w:t>ίες μέρες μού φτάνουν καταγγελίες για τις διαδικασίες επιλογής σχολικών συμβούλων ή συντονιστών εκπαιδευτικού έργου -όπως είναι η νέα ορολογία- μετά τον πρόσφατο νόμο για τις δομές εκπαίδευσης.</w:t>
      </w:r>
    </w:p>
    <w:p w14:paraId="4B89F118" w14:textId="77777777" w:rsidR="00BB0D3B" w:rsidRDefault="0084757C">
      <w:pPr>
        <w:spacing w:after="0" w:line="600" w:lineRule="auto"/>
        <w:ind w:firstLine="720"/>
        <w:jc w:val="both"/>
        <w:rPr>
          <w:rFonts w:eastAsia="Times New Roman"/>
          <w:bCs/>
          <w:szCs w:val="24"/>
        </w:rPr>
      </w:pPr>
      <w:r>
        <w:rPr>
          <w:rFonts w:eastAsia="Times New Roman"/>
          <w:bCs/>
          <w:szCs w:val="24"/>
        </w:rPr>
        <w:t>Στις διαδικασίες αυτές, δηλαδή της επιλογής συντονιστών εκπαιδ</w:t>
      </w:r>
      <w:r>
        <w:rPr>
          <w:rFonts w:eastAsia="Times New Roman"/>
          <w:bCs/>
          <w:szCs w:val="24"/>
        </w:rPr>
        <w:t xml:space="preserve">ευτικού έργου, υπήρχε η </w:t>
      </w:r>
      <w:proofErr w:type="spellStart"/>
      <w:r>
        <w:rPr>
          <w:rFonts w:eastAsia="Times New Roman"/>
          <w:bCs/>
          <w:szCs w:val="24"/>
        </w:rPr>
        <w:t>μοριοδότηση</w:t>
      </w:r>
      <w:proofErr w:type="spellEnd"/>
      <w:r>
        <w:rPr>
          <w:rFonts w:eastAsia="Times New Roman"/>
          <w:bCs/>
          <w:szCs w:val="24"/>
        </w:rPr>
        <w:t xml:space="preserve"> από τα επιστημονικά κριτήρια και την εμπειρία –που ήταν τα αντικειμενικά κριτήρια- και από τη συνέντευξη, από μία επιτροπή όπου η πλειοψηφία ήταν υπηρεσιακοί παράγοντες. </w:t>
      </w:r>
    </w:p>
    <w:p w14:paraId="4B89F119" w14:textId="77777777" w:rsidR="00BB0D3B" w:rsidRDefault="0084757C">
      <w:pPr>
        <w:spacing w:after="0" w:line="600" w:lineRule="auto"/>
        <w:ind w:firstLine="720"/>
        <w:jc w:val="both"/>
        <w:rPr>
          <w:rFonts w:eastAsia="Times New Roman"/>
          <w:bCs/>
          <w:szCs w:val="24"/>
        </w:rPr>
      </w:pPr>
      <w:r>
        <w:rPr>
          <w:rFonts w:eastAsia="Times New Roman"/>
          <w:bCs/>
          <w:szCs w:val="24"/>
        </w:rPr>
        <w:t>Ω του θαύματος, λοιπόν, κάποιοι σχολικοί σύμβουλο</w:t>
      </w:r>
      <w:r>
        <w:rPr>
          <w:rFonts w:eastAsia="Times New Roman"/>
          <w:bCs/>
          <w:szCs w:val="24"/>
        </w:rPr>
        <w:t xml:space="preserve">ι που δεν ήταν ημέτεροι και είχαν αντιταχθεί στον νόμο για τις δομές εκπαίδευσης, καταβαραθρώθηκαν μετά τη συνέντευξη. Και άλλοι, μάλλον πιο φιλικοί στην Κυβέρνηση, εκτοξεύτηκαν από τη </w:t>
      </w:r>
      <w:r>
        <w:rPr>
          <w:rFonts w:eastAsia="Times New Roman"/>
          <w:bCs/>
          <w:szCs w:val="24"/>
        </w:rPr>
        <w:lastRenderedPageBreak/>
        <w:t>συνέντευξη. Και μάλιστα –όπως μου καταγγέλθηκε- η συνέντευξη με τους πρ</w:t>
      </w:r>
      <w:r>
        <w:rPr>
          <w:rFonts w:eastAsia="Times New Roman"/>
          <w:bCs/>
          <w:szCs w:val="24"/>
        </w:rPr>
        <w:t>ώτους, τους «αντικυβερνητικούς» περιλάμβανε ερωτήσεις της μορφής: «Αφού είστε αντίθετοι με τον νόμο, πώς θα τον υπηρετήσετε;», λες και οι δημόσιοι λειτουργοί κάνουν επιλογή των νόμων που θα εφαρμόσουν. Ή τους έλεγαν: «Συμφωνείτε με τις εξαγγελίες της Πανελ</w:t>
      </w:r>
      <w:r>
        <w:rPr>
          <w:rFonts w:eastAsia="Times New Roman"/>
          <w:bCs/>
          <w:szCs w:val="24"/>
        </w:rPr>
        <w:t>λήνιας Ένωσης Σχολικών Συμβούλων, που δημόσια διαφωνούσε με την κυβερνητική πολιτική, για τις δομές εκπαίδευσης;». Έχουμε δηλαδή τώρα και δηλώσεις εκπαιδευτικών φρονημάτων.</w:t>
      </w:r>
    </w:p>
    <w:p w14:paraId="4B89F11A" w14:textId="77777777" w:rsidR="00BB0D3B" w:rsidRDefault="0084757C">
      <w:pPr>
        <w:spacing w:after="0" w:line="600" w:lineRule="auto"/>
        <w:ind w:firstLine="720"/>
        <w:jc w:val="both"/>
        <w:rPr>
          <w:rFonts w:eastAsia="Times New Roman"/>
          <w:bCs/>
          <w:szCs w:val="24"/>
        </w:rPr>
      </w:pPr>
      <w:r>
        <w:rPr>
          <w:rFonts w:eastAsia="Times New Roman"/>
          <w:bCs/>
          <w:szCs w:val="24"/>
        </w:rPr>
        <w:t>Νόμιζα ότι τέτοιες απαράδεκτες καταστάσεις τις είχαμε αφήσει στο παρελθόν. Φαίνεται</w:t>
      </w:r>
      <w:r>
        <w:rPr>
          <w:rFonts w:eastAsia="Times New Roman"/>
          <w:bCs/>
          <w:szCs w:val="24"/>
        </w:rPr>
        <w:t xml:space="preserve">, όμως, ότι επιστρέφουν δριμύτερες και επί των ημερών σας. Η αξιολόγηση και η επιλογή στελεχών εκπαίδευσης άρχισε ανορθόδοξα με τον νόμο αυτό από κάτω προς τα πάνω, ώστε οι περιφερειακοί διευθυντές εκπαίδευσης να επιλέξουν τους αρεστούς και να αποκλείσουν </w:t>
      </w:r>
      <w:r>
        <w:rPr>
          <w:rFonts w:eastAsia="Times New Roman"/>
          <w:bCs/>
          <w:szCs w:val="24"/>
        </w:rPr>
        <w:t xml:space="preserve">τους μη αρεστούς. </w:t>
      </w:r>
    </w:p>
    <w:p w14:paraId="4B89F11B" w14:textId="77777777" w:rsidR="00BB0D3B" w:rsidRDefault="0084757C">
      <w:pPr>
        <w:spacing w:after="0" w:line="600" w:lineRule="auto"/>
        <w:ind w:firstLine="720"/>
        <w:jc w:val="both"/>
        <w:rPr>
          <w:rFonts w:eastAsia="Times New Roman"/>
          <w:bCs/>
          <w:szCs w:val="24"/>
        </w:rPr>
      </w:pPr>
      <w:r>
        <w:rPr>
          <w:rFonts w:eastAsia="Times New Roman"/>
          <w:bCs/>
          <w:szCs w:val="24"/>
        </w:rPr>
        <w:t xml:space="preserve">Οι περιφερειακοί διευθυντές εκπαίδευσης να υπενθυμίσω ότι ήταν κατά βάση επιλεγμένοι με κομματικά κριτήρια και η χάρη τους –εάν θυμάστε- είχε φτάσει μέχρι το Ευρωκοινοβούλιο. </w:t>
      </w:r>
    </w:p>
    <w:p w14:paraId="4B89F11C" w14:textId="77777777" w:rsidR="00BB0D3B" w:rsidRDefault="0084757C">
      <w:pPr>
        <w:spacing w:after="0" w:line="600" w:lineRule="auto"/>
        <w:ind w:firstLine="720"/>
        <w:jc w:val="both"/>
        <w:rPr>
          <w:rFonts w:eastAsia="Times New Roman"/>
          <w:bCs/>
          <w:szCs w:val="24"/>
        </w:rPr>
      </w:pPr>
      <w:r>
        <w:rPr>
          <w:rFonts w:eastAsia="Times New Roman"/>
          <w:bCs/>
          <w:szCs w:val="24"/>
        </w:rPr>
        <w:lastRenderedPageBreak/>
        <w:t>Ο ρεβανσισμός, κυρίες και κύριοι συνάδελφοι, ειδικά στον ευαί</w:t>
      </w:r>
      <w:r>
        <w:rPr>
          <w:rFonts w:eastAsia="Times New Roman"/>
          <w:bCs/>
          <w:szCs w:val="24"/>
        </w:rPr>
        <w:t>σθητο χώρο της εκπαίδευσης ήταν και είναι ένας φαύλος κύκλος, που υποθηκεύει τη σωστή λειτουργία της.</w:t>
      </w:r>
    </w:p>
    <w:p w14:paraId="4B89F11D" w14:textId="77777777" w:rsidR="00BB0D3B" w:rsidRDefault="0084757C">
      <w:pPr>
        <w:spacing w:after="0" w:line="600" w:lineRule="auto"/>
        <w:ind w:firstLine="720"/>
        <w:jc w:val="both"/>
        <w:rPr>
          <w:rFonts w:eastAsia="Times New Roman" w:cs="Times New Roman"/>
          <w:szCs w:val="24"/>
        </w:rPr>
      </w:pPr>
      <w:r>
        <w:rPr>
          <w:rFonts w:eastAsia="Times New Roman"/>
          <w:bCs/>
          <w:szCs w:val="24"/>
        </w:rPr>
        <w:t>Πάμε και λίγο πιο πίσω. Με τον ν.</w:t>
      </w:r>
      <w:r>
        <w:rPr>
          <w:rFonts w:eastAsia="Times New Roman"/>
          <w:bCs/>
          <w:szCs w:val="24"/>
        </w:rPr>
        <w:t>4</w:t>
      </w:r>
      <w:r>
        <w:rPr>
          <w:rFonts w:eastAsia="Times New Roman"/>
          <w:bCs/>
          <w:szCs w:val="24"/>
        </w:rPr>
        <w:t xml:space="preserve">369/2016 για τη </w:t>
      </w:r>
      <w:r>
        <w:rPr>
          <w:rFonts w:eastAsia="Times New Roman"/>
          <w:bCs/>
          <w:szCs w:val="24"/>
        </w:rPr>
        <w:t>δ</w:t>
      </w:r>
      <w:r>
        <w:rPr>
          <w:rFonts w:eastAsia="Times New Roman"/>
          <w:bCs/>
          <w:szCs w:val="24"/>
        </w:rPr>
        <w:t xml:space="preserve">ημόσια </w:t>
      </w:r>
      <w:r>
        <w:rPr>
          <w:rFonts w:eastAsia="Times New Roman"/>
          <w:bCs/>
          <w:szCs w:val="24"/>
        </w:rPr>
        <w:t>δ</w:t>
      </w:r>
      <w:r>
        <w:rPr>
          <w:rFonts w:eastAsia="Times New Roman"/>
          <w:bCs/>
          <w:szCs w:val="24"/>
        </w:rPr>
        <w:t xml:space="preserve">ιοίκηση και το </w:t>
      </w:r>
      <w:r>
        <w:rPr>
          <w:rFonts w:eastAsia="Times New Roman"/>
          <w:bCs/>
          <w:szCs w:val="24"/>
        </w:rPr>
        <w:t>μ</w:t>
      </w:r>
      <w:r>
        <w:rPr>
          <w:rFonts w:eastAsia="Times New Roman"/>
          <w:bCs/>
          <w:szCs w:val="24"/>
        </w:rPr>
        <w:t xml:space="preserve">ητρώο των </w:t>
      </w:r>
      <w:r>
        <w:rPr>
          <w:rFonts w:eastAsia="Times New Roman"/>
          <w:bCs/>
          <w:szCs w:val="24"/>
        </w:rPr>
        <w:t>ε</w:t>
      </w:r>
      <w:r>
        <w:rPr>
          <w:rFonts w:eastAsia="Times New Roman"/>
          <w:bCs/>
          <w:szCs w:val="24"/>
        </w:rPr>
        <w:t xml:space="preserve">πιτελικών </w:t>
      </w:r>
      <w:r>
        <w:rPr>
          <w:rFonts w:eastAsia="Times New Roman"/>
          <w:bCs/>
          <w:szCs w:val="24"/>
        </w:rPr>
        <w:t>σ</w:t>
      </w:r>
      <w:r>
        <w:rPr>
          <w:rFonts w:eastAsia="Times New Roman"/>
          <w:bCs/>
          <w:szCs w:val="24"/>
        </w:rPr>
        <w:t xml:space="preserve">τελεχών οι θέσεις των </w:t>
      </w:r>
      <w:r>
        <w:rPr>
          <w:rFonts w:eastAsia="Times New Roman"/>
          <w:bCs/>
          <w:szCs w:val="24"/>
        </w:rPr>
        <w:t>γ</w:t>
      </w:r>
      <w:r>
        <w:rPr>
          <w:rFonts w:eastAsia="Times New Roman"/>
          <w:bCs/>
          <w:szCs w:val="24"/>
        </w:rPr>
        <w:t>ραμματέων των Υπουργείων θα προκηρ</w:t>
      </w:r>
      <w:r>
        <w:rPr>
          <w:rFonts w:eastAsia="Times New Roman"/>
          <w:bCs/>
          <w:szCs w:val="24"/>
        </w:rPr>
        <w:t xml:space="preserve">ύσσονταν με ανοιχτές προσκλήσεις. Ήταν ανοιχτές στα λόγια, όμως. Γιατί στην πράξη, έτσι όπως διαμορφώθηκαν οι προκηρύξεις ανά Υπουργείο, τελικά ήταν ερμητικά κλειστές. Χώραγε μόνο η φωτογραφία του υπηρετούντος </w:t>
      </w:r>
      <w:r>
        <w:rPr>
          <w:rFonts w:eastAsia="Times New Roman"/>
          <w:bCs/>
          <w:szCs w:val="24"/>
        </w:rPr>
        <w:t>γ</w:t>
      </w:r>
      <w:r>
        <w:rPr>
          <w:rFonts w:eastAsia="Times New Roman"/>
          <w:bCs/>
          <w:szCs w:val="24"/>
        </w:rPr>
        <w:t xml:space="preserve">ραμματέα ή άλλου εκλεκτού της Κυβέρνησης. </w:t>
      </w:r>
    </w:p>
    <w:p w14:paraId="4B89F11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Χα</w:t>
      </w:r>
      <w:r>
        <w:rPr>
          <w:rFonts w:eastAsia="Times New Roman" w:cs="Times New Roman"/>
          <w:szCs w:val="24"/>
        </w:rPr>
        <w:t xml:space="preserve">ρακτηριστική περίπτωση -αναφέρθηκε και προηγουμένως- 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Αθλητισμού, που χρειάζεται δύο ξένες γλώσσες, αλλά η μία να είναι εκτός Ευρωπαϊκής Ένωσης, λες και ψάχνουμε κάποιον που σπούδασε στην Κίνα ή στη Ρωσία. Ή μήπως κάποιον τέτοιο</w:t>
      </w:r>
      <w:r>
        <w:rPr>
          <w:rFonts w:eastAsia="Times New Roman" w:cs="Times New Roman"/>
          <w:szCs w:val="24"/>
        </w:rPr>
        <w:t>ν ψάχνουμε;</w:t>
      </w:r>
    </w:p>
    <w:p w14:paraId="4B89F11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Με περίσσια κουτοπονηριά θα τους κοροϊδεύαμε, λοιπόν, τους κουτόφραγκους. Έλα, όμως, που μας έπιασαν με τη γίδα </w:t>
      </w:r>
      <w:r>
        <w:rPr>
          <w:rFonts w:eastAsia="Times New Roman" w:cs="Times New Roman"/>
          <w:szCs w:val="24"/>
        </w:rPr>
        <w:lastRenderedPageBreak/>
        <w:t xml:space="preserve">στην πλάτη και έδειξαν κόκκινη κάρτα στην Κυβέρνηση αναγκάζοντάς την να προβεί, όπως ακούστηκε προηγουμένως, στην </w:t>
      </w:r>
      <w:proofErr w:type="spellStart"/>
      <w:r>
        <w:rPr>
          <w:rFonts w:eastAsia="Times New Roman" w:cs="Times New Roman"/>
          <w:szCs w:val="24"/>
        </w:rPr>
        <w:t>επαναπροκήρυξη</w:t>
      </w:r>
      <w:proofErr w:type="spellEnd"/>
      <w:r>
        <w:rPr>
          <w:rFonts w:eastAsia="Times New Roman" w:cs="Times New Roman"/>
          <w:szCs w:val="24"/>
        </w:rPr>
        <w:t xml:space="preserve"> είκ</w:t>
      </w:r>
      <w:r>
        <w:rPr>
          <w:rFonts w:eastAsia="Times New Roman" w:cs="Times New Roman"/>
          <w:szCs w:val="24"/>
        </w:rPr>
        <w:t>οσι δύο από τις συνολικά εξήντα εννιά θέσεις των διοικητικών και τομεακών γραμματέων των Υπουργείων, δηλαδή μία στις τρεις. Ηθικό πλεονέκτημα είναι αυτό ή ανήθικη πλεονεξία;</w:t>
      </w:r>
    </w:p>
    <w:p w14:paraId="4B89F12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Βέβαια, το πελατειακό κράτος και η κομματικοποίηση θέλει και εκπαιδευμένους πελάτε</w:t>
      </w:r>
      <w:r>
        <w:rPr>
          <w:rFonts w:eastAsia="Times New Roman" w:cs="Times New Roman"/>
          <w:szCs w:val="24"/>
        </w:rPr>
        <w:t xml:space="preserve">ς, που θεωρούν ότι, αν κολλήσουν σε κάποιο κόμμα, κάπως, κάπου, κάποτε αυτό θα τους βολέψει. </w:t>
      </w:r>
      <w:r>
        <w:rPr>
          <w:rFonts w:eastAsia="Times New Roman" w:cs="Times New Roman"/>
          <w:szCs w:val="24"/>
        </w:rPr>
        <w:t>Τ</w:t>
      </w:r>
      <w:r>
        <w:rPr>
          <w:rFonts w:eastAsia="Times New Roman" w:cs="Times New Roman"/>
          <w:szCs w:val="24"/>
        </w:rPr>
        <w:t xml:space="preserve">ις τελευταίες δεκαετίες η πρώτη φορά που έρχεται σε επαφή ο πολίτης με το πελατειακό κράτος είναι με τις κομματικές φοιτητικές παρατάξεις στα πανεπιστήμια, αυτές </w:t>
      </w:r>
      <w:r>
        <w:rPr>
          <w:rFonts w:eastAsia="Times New Roman" w:cs="Times New Roman"/>
          <w:szCs w:val="24"/>
        </w:rPr>
        <w:t>που εκπέμπουν το «έλα μαζί μας και εμείς θα σε βολέψουμε». Αυτό μπορεί να βολεύει μεν τα κόμματα -έτσι ουσιαστικά εκπαιδεύουν στελέχη- δεν βολεύει, όμως, τα πανεπιστήμια, γιατί τα κομματικά και τα ακαδημαϊκά κριτήρια δεν συγκλίνουν.</w:t>
      </w:r>
    </w:p>
    <w:p w14:paraId="4B89F12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w:t>
      </w:r>
      <w:r>
        <w:rPr>
          <w:rFonts w:eastAsia="Times New Roman" w:cs="Times New Roman"/>
          <w:szCs w:val="24"/>
        </w:rPr>
        <w:t xml:space="preserve">κύριοι συνάδελφοι, την </w:t>
      </w:r>
      <w:proofErr w:type="spellStart"/>
      <w:r>
        <w:rPr>
          <w:rFonts w:eastAsia="Times New Roman" w:cs="Times New Roman"/>
          <w:szCs w:val="24"/>
        </w:rPr>
        <w:t>εξάλεπτη</w:t>
      </w:r>
      <w:proofErr w:type="spellEnd"/>
      <w:r>
        <w:rPr>
          <w:rFonts w:eastAsia="Times New Roman" w:cs="Times New Roman"/>
          <w:szCs w:val="24"/>
        </w:rPr>
        <w:t xml:space="preserve"> τοποθέτηση, όταν μιλάμε για αντιμετώπιση της </w:t>
      </w:r>
      <w:proofErr w:type="spellStart"/>
      <w:r>
        <w:rPr>
          <w:rFonts w:eastAsia="Times New Roman" w:cs="Times New Roman"/>
          <w:szCs w:val="24"/>
        </w:rPr>
        <w:t>κομματοκρατίας</w:t>
      </w:r>
      <w:proofErr w:type="spellEnd"/>
      <w:r>
        <w:rPr>
          <w:rFonts w:eastAsia="Times New Roman" w:cs="Times New Roman"/>
          <w:szCs w:val="24"/>
        </w:rPr>
        <w:t xml:space="preserve"> και του πελατειακού κράτους, αυτό είναι το προνομιακό πεδίο </w:t>
      </w:r>
      <w:r>
        <w:rPr>
          <w:rFonts w:eastAsia="Times New Roman" w:cs="Times New Roman"/>
          <w:szCs w:val="24"/>
        </w:rPr>
        <w:lastRenderedPageBreak/>
        <w:t xml:space="preserve">του Ποταμιού. Γιατί; Νομίζω ότι το καταλαβαίνετε όλοι. Γιατί έχει ως βασικότερο σημείο της φυσιογνωμίας </w:t>
      </w:r>
      <w:r>
        <w:rPr>
          <w:rFonts w:eastAsia="Times New Roman" w:cs="Times New Roman"/>
          <w:szCs w:val="24"/>
        </w:rPr>
        <w:t xml:space="preserve">του τον πόλεμο στο πελατειακό κράτος, την αναξιοκρατία και την </w:t>
      </w:r>
      <w:proofErr w:type="spellStart"/>
      <w:r>
        <w:rPr>
          <w:rFonts w:eastAsia="Times New Roman" w:cs="Times New Roman"/>
          <w:szCs w:val="24"/>
        </w:rPr>
        <w:t>κολλητοκρατία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πορεί να το κάνει πειστικά, επειδή ακριβώς δεν έχει πελάτες να ικανοποιήσει, δεν έχει γραμμάτια να ξεπληρώσει. Επειδή δεν λέει στον πολίτη ότι θα τον βολέψει, αλλά ότι θα του αν</w:t>
      </w:r>
      <w:r>
        <w:rPr>
          <w:rFonts w:eastAsia="Times New Roman" w:cs="Times New Roman"/>
          <w:szCs w:val="24"/>
        </w:rPr>
        <w:t xml:space="preserve">οίξει τον δρόμο για να τρέξει με ίσες ευκαιρίες και ανοικτές διαδικασίες. Και αν δεν καταλαβαίνουμε ότι η Ελλάδα χρειάζεται σε θέσεις </w:t>
      </w:r>
      <w:r>
        <w:rPr>
          <w:rFonts w:eastAsia="Times New Roman" w:cs="Times New Roman"/>
          <w:szCs w:val="24"/>
        </w:rPr>
        <w:t>«</w:t>
      </w:r>
      <w:r>
        <w:rPr>
          <w:rFonts w:eastAsia="Times New Roman" w:cs="Times New Roman"/>
          <w:szCs w:val="24"/>
        </w:rPr>
        <w:t>κλειδιά</w:t>
      </w:r>
      <w:r>
        <w:rPr>
          <w:rFonts w:eastAsia="Times New Roman" w:cs="Times New Roman"/>
          <w:szCs w:val="24"/>
        </w:rPr>
        <w:t>»</w:t>
      </w:r>
      <w:r>
        <w:rPr>
          <w:rFonts w:eastAsia="Times New Roman" w:cs="Times New Roman"/>
          <w:szCs w:val="24"/>
        </w:rPr>
        <w:t xml:space="preserve"> αυτούς που ξέρουν το αντικείμενο και όχι αυτούς που ξέρουν τον Υπουργό ή τον Βουλευτή, θα κυνηγάμε συνεχώς την ο</w:t>
      </w:r>
      <w:r>
        <w:rPr>
          <w:rFonts w:eastAsia="Times New Roman" w:cs="Times New Roman"/>
          <w:szCs w:val="24"/>
        </w:rPr>
        <w:t xml:space="preserve">υρά μας. </w:t>
      </w:r>
    </w:p>
    <w:p w14:paraId="4B89F12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Η κομματικοποίηση, λοιπόν,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στο παρελθόν και στο παρόν είναι η </w:t>
      </w:r>
      <w:r>
        <w:rPr>
          <w:rFonts w:eastAsia="Times New Roman" w:cs="Times New Roman"/>
          <w:szCs w:val="24"/>
        </w:rPr>
        <w:t>«</w:t>
      </w:r>
      <w:r>
        <w:rPr>
          <w:rFonts w:eastAsia="Times New Roman" w:cs="Times New Roman"/>
          <w:szCs w:val="24"/>
        </w:rPr>
        <w:t>γάγγραινα</w:t>
      </w:r>
      <w:r>
        <w:rPr>
          <w:rFonts w:eastAsia="Times New Roman" w:cs="Times New Roman"/>
          <w:szCs w:val="24"/>
        </w:rPr>
        <w:t>»</w:t>
      </w:r>
      <w:r>
        <w:rPr>
          <w:rFonts w:eastAsia="Times New Roman" w:cs="Times New Roman"/>
          <w:szCs w:val="24"/>
        </w:rPr>
        <w:t xml:space="preserve"> του σύγχρονου κράτους που, αντί για γνώσεις, επιστρατεύει γνωριμίες, αντί για γνωστικά πειστήρια, επιστρατεύει κομματικά διαπιστευτήρια. Αυτή η Ε</w:t>
      </w:r>
      <w:r>
        <w:rPr>
          <w:rFonts w:eastAsia="Times New Roman" w:cs="Times New Roman"/>
          <w:szCs w:val="24"/>
        </w:rPr>
        <w:t>λλάδα, όμως, δεν μπορεί να πάει μακριά. Άντε μέχρι τα Βαλκάνια και πίσω.</w:t>
      </w:r>
    </w:p>
    <w:p w14:paraId="4B89F12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B89F124" w14:textId="77777777" w:rsidR="00BB0D3B" w:rsidRDefault="0084757C">
      <w:pPr>
        <w:spacing w:after="0" w:line="600" w:lineRule="auto"/>
        <w:ind w:firstLine="720"/>
        <w:jc w:val="both"/>
        <w:rPr>
          <w:rFonts w:eastAsia="Times New Roman" w:cs="Times New Roman"/>
          <w:szCs w:val="24"/>
        </w:rPr>
      </w:pPr>
      <w:r w:rsidRPr="00090F0C">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και για τη συνέπειά του.</w:t>
      </w:r>
    </w:p>
    <w:p w14:paraId="4B89F12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για έξι λεπτά, τελευταίος εκ των Κοινοβουλευτικών. </w:t>
      </w:r>
      <w:r>
        <w:rPr>
          <w:rFonts w:eastAsia="Times New Roman" w:cs="Times New Roman"/>
          <w:szCs w:val="24"/>
        </w:rPr>
        <w:t>Μετά θα περάσουμε στις δευτερολογίες για να ολοκληρώσουμε τη διαδικασία.</w:t>
      </w:r>
    </w:p>
    <w:p w14:paraId="4B89F126" w14:textId="77777777" w:rsidR="00BB0D3B" w:rsidRDefault="0084757C">
      <w:pPr>
        <w:spacing w:after="0" w:line="600" w:lineRule="auto"/>
        <w:ind w:firstLine="720"/>
        <w:jc w:val="both"/>
        <w:rPr>
          <w:rFonts w:eastAsia="Times New Roman" w:cs="Times New Roman"/>
          <w:szCs w:val="24"/>
        </w:rPr>
      </w:pPr>
      <w:r w:rsidRPr="000E7DAC">
        <w:rPr>
          <w:rFonts w:eastAsia="Times New Roman" w:cs="Times New Roman"/>
          <w:b/>
          <w:szCs w:val="24"/>
        </w:rPr>
        <w:t>ΔΗΜΗΤΡΙΟΣ ΚΑΒΑΔΕΛΛΑΣ:</w:t>
      </w:r>
      <w:r>
        <w:rPr>
          <w:rFonts w:eastAsia="Times New Roman" w:cs="Times New Roman"/>
          <w:szCs w:val="24"/>
        </w:rPr>
        <w:t xml:space="preserve"> Ευχαριστώ πολύ, κύριε Πρόεδρε.</w:t>
      </w:r>
    </w:p>
    <w:p w14:paraId="4B89F12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Είχα την εντύπωση ότι η Αριστερά, κατέχοντας το ηθικό πλεονέκτημα, θα διέθετε την ευαισθησία να φτάσει το μαχαίρι στο κόκκαλο, να δείξει ότι με τις πρακτικές που ακολουθεί έχει ένα νέο, έντιμο, ανανεωτικό πρόσωπο. </w:t>
      </w:r>
      <w:r>
        <w:rPr>
          <w:rFonts w:eastAsia="Times New Roman" w:cs="Times New Roman"/>
          <w:szCs w:val="24"/>
        </w:rPr>
        <w:t>Π</w:t>
      </w:r>
      <w:r>
        <w:rPr>
          <w:rFonts w:eastAsia="Times New Roman" w:cs="Times New Roman"/>
          <w:szCs w:val="24"/>
        </w:rPr>
        <w:t>ραγματικά χάρηκα τότε που πήρατε την Κυβέ</w:t>
      </w:r>
      <w:r>
        <w:rPr>
          <w:rFonts w:eastAsia="Times New Roman" w:cs="Times New Roman"/>
          <w:szCs w:val="24"/>
        </w:rPr>
        <w:t>ρνηση την πρώτη φορά. Μία αριστερή κυβέρνηση θα άλλαζε τα πράγματα, όπως είχατε υποσχεθεί.</w:t>
      </w:r>
    </w:p>
    <w:p w14:paraId="4B89F12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Επί του προκειμένου, η νέα Υπουργός Διοικητικής Ανασυγκρότησης είχε την ευκαιρία να δείξει ότι κινείται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θεσμικού ρόλου, ένα νέο προφίλ για την ίδια,</w:t>
      </w:r>
      <w:r>
        <w:rPr>
          <w:rFonts w:eastAsia="Times New Roman" w:cs="Times New Roman"/>
          <w:szCs w:val="24"/>
        </w:rPr>
        <w:t xml:space="preserve"> αλλά και για την Κυβέρνησή σας. Η διακυβέρνησή σας, όμως, γίνεται όλο και πιο καθεστωτική και αυτό δεν μας κάνει ιδιαίτερη εντύπωση, μιας και δεν παραλείπετε να μας θυμίζετε κάθε τόσο τον σεβασμό σας </w:t>
      </w:r>
      <w:r>
        <w:rPr>
          <w:rFonts w:eastAsia="Times New Roman" w:cs="Times New Roman"/>
          <w:szCs w:val="24"/>
        </w:rPr>
        <w:lastRenderedPageBreak/>
        <w:t xml:space="preserve">για τον </w:t>
      </w:r>
      <w:proofErr w:type="spellStart"/>
      <w:r>
        <w:rPr>
          <w:rFonts w:eastAsia="Times New Roman" w:cs="Times New Roman"/>
          <w:szCs w:val="24"/>
        </w:rPr>
        <w:t>Μαδούρο</w:t>
      </w:r>
      <w:proofErr w:type="spellEnd"/>
      <w:r>
        <w:rPr>
          <w:rFonts w:eastAsia="Times New Roman" w:cs="Times New Roman"/>
          <w:szCs w:val="24"/>
        </w:rPr>
        <w:t xml:space="preserve"> και τον Κάστρο και άλλους δημοκράτες πα</w:t>
      </w:r>
      <w:r>
        <w:rPr>
          <w:rFonts w:eastAsia="Times New Roman" w:cs="Times New Roman"/>
          <w:szCs w:val="24"/>
        </w:rPr>
        <w:t>ρόμοιας εμβέλειας.</w:t>
      </w:r>
    </w:p>
    <w:p w14:paraId="4B89F12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Μεγάλη εντύπωση μάς κάνουν οι φωτογραφικές περιγραφές </w:t>
      </w:r>
      <w:proofErr w:type="spellStart"/>
      <w:r>
        <w:rPr>
          <w:rFonts w:eastAsia="Times New Roman" w:cs="Times New Roman"/>
          <w:szCs w:val="24"/>
        </w:rPr>
        <w:t>απαιτουμένων</w:t>
      </w:r>
      <w:proofErr w:type="spellEnd"/>
      <w:r>
        <w:rPr>
          <w:rFonts w:eastAsia="Times New Roman" w:cs="Times New Roman"/>
          <w:szCs w:val="24"/>
        </w:rPr>
        <w:t xml:space="preserve"> προσόντων. Πριν από μερικές ημέρες φέρατε νομοσχέδιο προς ψήφιση με άρθρο που έδινε σαράντα μόρια στον υποψήφιο μετά από συνέντευξη και πέντε μόνο μόρια για κάθε μεταπτυχ</w:t>
      </w:r>
      <w:r>
        <w:rPr>
          <w:rFonts w:eastAsia="Times New Roman" w:cs="Times New Roman"/>
          <w:szCs w:val="24"/>
        </w:rPr>
        <w:t>ιακό, κύριοι. Δηλαδή, «καλημέρα σας, ήρθα για συνέντευξη και είμαι κολλητός, πάρε σαράντα μόρια εσύ», ενώ «καλημέρα σας, έχω τρία μεταπτυχιακά, λυπούμαστε έχετε μόνο δεκαπέντε μόρια και απορρίπτεστε».</w:t>
      </w:r>
    </w:p>
    <w:p w14:paraId="4B89F12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Ο ελληνικός λαός αρχίζει και καταλαβαίνει το πραγματικό</w:t>
      </w:r>
      <w:r>
        <w:rPr>
          <w:rFonts w:eastAsia="Times New Roman" w:cs="Times New Roman"/>
          <w:szCs w:val="24"/>
        </w:rPr>
        <w:t xml:space="preserve"> σας πρόσωπο και τις πραγματικές σας προθέσεις. Δεν δείχνετε, λοιπόν, κα</w:t>
      </w:r>
      <w:r>
        <w:rPr>
          <w:rFonts w:eastAsia="Times New Roman" w:cs="Times New Roman"/>
          <w:szCs w:val="24"/>
        </w:rPr>
        <w:t>μ</w:t>
      </w:r>
      <w:r>
        <w:rPr>
          <w:rFonts w:eastAsia="Times New Roman" w:cs="Times New Roman"/>
          <w:szCs w:val="24"/>
        </w:rPr>
        <w:t>μία ευαισθησία, όταν επί πέντε μήνες κρατάτε στην ανωνυμία τους τέσσερις Υπουργούς σας που έκαναν χρήση της εξουσίας τους κατά ανεπίτρεπτο τρόπο και επενέβησαν σε διαδικασίες ΑΣΕΠ αντ</w:t>
      </w:r>
      <w:r>
        <w:rPr>
          <w:rFonts w:eastAsia="Times New Roman" w:cs="Times New Roman"/>
          <w:szCs w:val="24"/>
        </w:rPr>
        <w:t xml:space="preserve">λώντας στοιχεία των υποψηφίων διοικητικών και τομεακών γραμματέων. Μου θυμίζετε το παλαιό ΠΑΣΟΚ, το ΠΑΣΟΚ των πρασινοφρουρών, που χρησιμοποιείτε τις ίδιες παλαιοκομματικές πρακτικές τύπου παλαιάς Δεξιάς. </w:t>
      </w:r>
    </w:p>
    <w:p w14:paraId="4B89F12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Παραπονείστε ότι πήρατε την Κυβέρνηση και όχι την ε</w:t>
      </w:r>
      <w:r>
        <w:rPr>
          <w:rFonts w:eastAsia="Times New Roman" w:cs="Times New Roman"/>
          <w:szCs w:val="24"/>
        </w:rPr>
        <w:t>ξουσία. Θέλετε να πάρετε την εξουσία και να αλώσετε τα πάντα. Μία από τις χειρότερες προσπάθειες άλωσης ήταν η προσπάθεια του κ. Παππά να υπερκεράσει το συνταγματικώς κατοχυρωμένο Ραδιοτηλεοπτικό Συμβούλιο. Ήθελε μόνο τέσσερις άδειες για να εξουσιάζει.</w:t>
      </w:r>
    </w:p>
    <w:p w14:paraId="4B89F12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 xml:space="preserve">ΡΤ, το κανάλι σας, παρουσιάζει την πλέον θλιβερή εικόνα από την ίδρυσή της. Είναι ένα λιβανιστήρι της εξουσίας και όχι μόνο. Δίνουν –ακούστε, κύριοι!- </w:t>
      </w:r>
      <w:r>
        <w:rPr>
          <w:rFonts w:eastAsia="Times New Roman" w:cs="Times New Roman"/>
          <w:szCs w:val="24"/>
        </w:rPr>
        <w:t>1</w:t>
      </w:r>
      <w:r>
        <w:rPr>
          <w:rFonts w:eastAsia="Times New Roman" w:cs="Times New Roman"/>
          <w:szCs w:val="24"/>
        </w:rPr>
        <w:t xml:space="preserve"> εκατομμύριο ευρώ για το </w:t>
      </w:r>
      <w:proofErr w:type="spellStart"/>
      <w:r>
        <w:rPr>
          <w:rFonts w:eastAsia="Times New Roman" w:cs="Times New Roman"/>
          <w:szCs w:val="24"/>
        </w:rPr>
        <w:t>χιλιοπαιγμένο</w:t>
      </w:r>
      <w:proofErr w:type="spellEnd"/>
      <w:r>
        <w:rPr>
          <w:rFonts w:eastAsia="Times New Roman" w:cs="Times New Roman"/>
          <w:szCs w:val="24"/>
        </w:rPr>
        <w:t xml:space="preserve"> και ξασπρισμένο, που δεν βλέπεται πλέον, «Μικρό σπίτι στο λιβάδι»</w:t>
      </w:r>
      <w:r>
        <w:rPr>
          <w:rFonts w:eastAsia="Times New Roman" w:cs="Times New Roman"/>
          <w:szCs w:val="24"/>
        </w:rPr>
        <w:t xml:space="preserve">. </w:t>
      </w:r>
    </w:p>
    <w:p w14:paraId="4B89F12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Σας ζητά εξηγήσεις σήμερα η Νέα Δημοκρατία για μη αξιοκρατικές διαδικασίες. Λέω, λοιπόν, προς την κατηγορούσα πλευρά, η οποία μάλλον ως </w:t>
      </w:r>
      <w:r w:rsidRPr="00971904">
        <w:rPr>
          <w:rFonts w:eastAsia="Times New Roman" w:cs="Times New Roman"/>
          <w:szCs w:val="24"/>
        </w:rPr>
        <w:t>άρτι εξελθούσα</w:t>
      </w:r>
      <w:r>
        <w:rPr>
          <w:rFonts w:eastAsia="Times New Roman" w:cs="Times New Roman"/>
          <w:szCs w:val="24"/>
        </w:rPr>
        <w:t xml:space="preserve"> της κολυμβήθρας του Σιλωάμ και αναμάρτητος πλέον ζητά εξηγήσεις, «ο </w:t>
      </w:r>
      <w:r w:rsidRPr="00772F45">
        <w:rPr>
          <w:rFonts w:eastAsia="Times New Roman" w:cs="Times New Roman"/>
          <w:szCs w:val="24"/>
        </w:rPr>
        <w:t>αναμάρτητος πρώτος τον λίθον βαλέτ</w:t>
      </w:r>
      <w:r w:rsidRPr="00772F45">
        <w:rPr>
          <w:rFonts w:eastAsia="Times New Roman" w:cs="Times New Roman"/>
          <w:szCs w:val="24"/>
        </w:rPr>
        <w:t>ω</w:t>
      </w:r>
      <w:r>
        <w:rPr>
          <w:rFonts w:eastAsia="Times New Roman" w:cs="Times New Roman"/>
          <w:szCs w:val="24"/>
        </w:rPr>
        <w:t>». Οι αμαρτίες σας, βεβαίως, δεν σας αφαιρούν το δικαίωμα να ρωτάτε, αλλά και εμείς, μια που είστε στα πρόθυρα της εξουσίας, σας ρωτάμε το εξής: Πώς προ</w:t>
      </w:r>
      <w:r>
        <w:rPr>
          <w:rFonts w:eastAsia="Times New Roman" w:cs="Times New Roman"/>
          <w:szCs w:val="24"/>
        </w:rPr>
        <w:lastRenderedPageBreak/>
        <w:t>τίθεστε, κύριοι της Δεξιάς, να κυβερνήσετε; Μήπως η μη εφαρμογή της απλής αναλογικής δεν είναι η μέγιστ</w:t>
      </w:r>
      <w:r>
        <w:rPr>
          <w:rFonts w:eastAsia="Times New Roman" w:cs="Times New Roman"/>
          <w:szCs w:val="24"/>
        </w:rPr>
        <w:t xml:space="preserve">η πρόθεση για άλωση του κράτους, για άλωση της δημοκρατικής έκφρασης; Γιατί η ψήφος του δικού μου ψηφοφόρου να μετράει 0,7 και του δικού σας ψηφοφόρου 1,3. </w:t>
      </w:r>
    </w:p>
    <w:p w14:paraId="4B89F12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Απευθύνομαι τώρα και στην Κυβέρνηση. Μας δηλώνετε ότι έχετε συνεχείς αυταπάτες για να δικαιολογείτε</w:t>
      </w:r>
      <w:r>
        <w:rPr>
          <w:rFonts w:eastAsia="Times New Roman" w:cs="Times New Roman"/>
          <w:szCs w:val="24"/>
        </w:rPr>
        <w:t xml:space="preserve"> τα λάθη σας. Μας λέτε συνεχώς αφηγήματα. Δεν μπορούμε να σας εμπιστευθούμε πλέον, ούτε εμείς ούτε ο ελληνικός λαός. Δυστυχώς, η εξουσία σάς έχει διαφθείρει πολιτικά, όχι βέβαια στα ανώτατα στάδια της διακυβέρνησης, αλλά το βλέπετε στα κατώτερα.</w:t>
      </w:r>
    </w:p>
    <w:p w14:paraId="4B89F12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Εσείς, κύρ</w:t>
      </w:r>
      <w:r>
        <w:rPr>
          <w:rFonts w:eastAsia="Times New Roman" w:cs="Times New Roman"/>
          <w:szCs w:val="24"/>
        </w:rPr>
        <w:t>ιοι της Νέας Δημοκρατίας, σίγουρα θα είστε στην εξουσία μάλλον σύντομα. Το «σίγουρα», βέβαια, θα το δούμε. Πολύ φοβάμαι ότι ούτε εσείς έχετε διδαχθεί τίποτα. Εδώ θα είμαστε και τότε, με παρόμοιες κατηγορίες και παρόμοια ερωτήματα.</w:t>
      </w:r>
    </w:p>
    <w:p w14:paraId="4B89F13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w:t>
      </w:r>
      <w:r>
        <w:rPr>
          <w:rFonts w:eastAsia="Times New Roman" w:cs="Times New Roman"/>
          <w:szCs w:val="24"/>
        </w:rPr>
        <w:t>εδρε.</w:t>
      </w:r>
    </w:p>
    <w:p w14:paraId="4B89F131" w14:textId="77777777" w:rsidR="00BB0D3B" w:rsidRDefault="0084757C">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Καβαδέλλα</w:t>
      </w:r>
      <w:proofErr w:type="spellEnd"/>
      <w:r>
        <w:rPr>
          <w:rFonts w:eastAsia="Times New Roman" w:cs="Times New Roman"/>
          <w:szCs w:val="24"/>
        </w:rPr>
        <w:t xml:space="preserve"> και για τη συντομία του χρόνου. </w:t>
      </w:r>
    </w:p>
    <w:p w14:paraId="4B89F13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Γεωργαντάς για τη δευτερολογία του. Μετά ακολουθεί ο κ. Βορίδης και θα συνεχίσουμε με τις δευτερολογίες της Υπουργού και του Κοινοβουλευ</w:t>
      </w:r>
      <w:r>
        <w:rPr>
          <w:rFonts w:eastAsia="Times New Roman" w:cs="Times New Roman"/>
          <w:szCs w:val="24"/>
        </w:rPr>
        <w:t xml:space="preserve">τικού Εκπροσώπου της Νέας Δημοκρατίας κ. </w:t>
      </w:r>
      <w:proofErr w:type="spellStart"/>
      <w:r>
        <w:rPr>
          <w:rFonts w:eastAsia="Times New Roman" w:cs="Times New Roman"/>
          <w:szCs w:val="24"/>
        </w:rPr>
        <w:t>Δένδια</w:t>
      </w:r>
      <w:proofErr w:type="spellEnd"/>
      <w:r>
        <w:rPr>
          <w:rFonts w:eastAsia="Times New Roman" w:cs="Times New Roman"/>
          <w:szCs w:val="24"/>
        </w:rPr>
        <w:t>, για να ολοκληρώσουμε τη διαδικασία.</w:t>
      </w:r>
    </w:p>
    <w:p w14:paraId="4B89F13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Κύριε Γεωργαντά, έχετε τον λόγο για πέντε λεπτά.</w:t>
      </w:r>
    </w:p>
    <w:p w14:paraId="4B89F134"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4B89F13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Κυρία Υπουργέ, σήμερα χάσατε μια μοναδική ευκαιρία. Ελπίζω να διαψευστώ στη</w:t>
      </w:r>
      <w:r>
        <w:rPr>
          <w:rFonts w:eastAsia="Times New Roman" w:cs="Times New Roman"/>
          <w:szCs w:val="24"/>
        </w:rPr>
        <w:t xml:space="preserve"> δευτερολογία σας, αν και το περιεχόμενο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δεν με κάνει ιδιαίτερα αισιόδοξο ως προς αυτό.</w:t>
      </w:r>
    </w:p>
    <w:p w14:paraId="4B89F13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Δεν υπάρχει λόγος επί των συγκεκριμένων ζητημάτων που θέσαμε να υπερασπιστείτε κανέναν. Η ερώτησή μου σήμερα, η επίκαιρη επερώτηση των τριάντα Βουλε</w:t>
      </w:r>
      <w:r>
        <w:rPr>
          <w:rFonts w:eastAsia="Times New Roman" w:cs="Times New Roman"/>
          <w:szCs w:val="24"/>
        </w:rPr>
        <w:t>υτών της Νέας Δημοκρατίας, που είχα την τιμή ως αρμόδιος τομεάρχης να συντάξω, έχει τρία συγκεκριμένα ερωτήματα. Αρνηθήκατε να απαντήσετε και στα τρία, αν και εμμέσως έχουν απαντηθεί τα δυο εξ αυτών και θα πω ποια είναι, για να καταλάβουμε όλοι τι γίνεται.</w:t>
      </w:r>
    </w:p>
    <w:p w14:paraId="4B89F13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Τρίτο και τελευταίο ερώτημα ήταν πόσες επιτελικές θέσεις ευθύνης από αυτές που προβλέπονται στο άρθρο 8 του ν.4369/2016 έχουν πληρωθεί ως σήμερα με τη διαδικασία επιλογής του Μητρώου Επιτελικών Στελεχών. Το άρθρο 8 είναι αυτό για τα νομικά πρόσωπα δημοσίο</w:t>
      </w:r>
      <w:r>
        <w:rPr>
          <w:rFonts w:eastAsia="Times New Roman" w:cs="Times New Roman"/>
          <w:szCs w:val="24"/>
        </w:rPr>
        <w:t>υ και ιδιωτικού δικαίου, τους οργανισμούς, τα νοσοκομεία.</w:t>
      </w:r>
    </w:p>
    <w:p w14:paraId="4B89F13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Δίνω εγώ την απάντηση: «Κανένα». Κανένα πρόσωπο από αυτά που προβλέπονται στο άρθρο 8 του ν.4369/2016, που ψηφίσατε ως εμβληματικό νόμο τον Φεβρουάριο του 2016 και έπρεπε να λειτουργήσει από τον Σεπ</w:t>
      </w:r>
      <w:r>
        <w:rPr>
          <w:rFonts w:eastAsia="Times New Roman" w:cs="Times New Roman"/>
          <w:szCs w:val="24"/>
        </w:rPr>
        <w:t>τέμβριο του 2016, δεν έχει πληρωθεί από αυτή τη διαδικασία του δικού σας νόμου.</w:t>
      </w:r>
    </w:p>
    <w:p w14:paraId="4B89F13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Ερώτηση δεύτερη: Από τον Οκτώβριο του 2016 μέχρι σήμερα, που λειτουργεί το Μητρώο Επιτελικών Στελεχών του Δημοσίου, πόσες προκηρύξεις έχουν εκδοθεί για την πλήρωση αντιστοίχων </w:t>
      </w:r>
      <w:r>
        <w:rPr>
          <w:rFonts w:eastAsia="Times New Roman" w:cs="Times New Roman"/>
          <w:szCs w:val="24"/>
        </w:rPr>
        <w:t>θέσεων σύμφωνα με το άρθρο 8;</w:t>
      </w:r>
    </w:p>
    <w:p w14:paraId="4B89F13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Να σας δώσω εγώ την απάντηση: «Μία, πριν από ένα μήνα!» Εκατοντάδες θέσεις έχουν πληρωθεί όλο αυτό το διάστημα απευθείας από τους Υπουργούς, απευθείας από τους αρμοδίους, χωρίς κα</w:t>
      </w:r>
      <w:r>
        <w:rPr>
          <w:rFonts w:eastAsia="Times New Roman" w:cs="Times New Roman"/>
          <w:szCs w:val="24"/>
        </w:rPr>
        <w:t>μ</w:t>
      </w:r>
      <w:r>
        <w:rPr>
          <w:rFonts w:eastAsia="Times New Roman" w:cs="Times New Roman"/>
          <w:szCs w:val="24"/>
        </w:rPr>
        <w:t xml:space="preserve">μία διαγωνιστική διαδικασία, χωρίς κανένα </w:t>
      </w:r>
      <w:r>
        <w:rPr>
          <w:rFonts w:eastAsia="Times New Roman" w:cs="Times New Roman"/>
          <w:szCs w:val="24"/>
        </w:rPr>
        <w:lastRenderedPageBreak/>
        <w:t>κριτήριο, χωρίς κα</w:t>
      </w:r>
      <w:r>
        <w:rPr>
          <w:rFonts w:eastAsia="Times New Roman" w:cs="Times New Roman"/>
          <w:szCs w:val="24"/>
        </w:rPr>
        <w:t>μ</w:t>
      </w:r>
      <w:r>
        <w:rPr>
          <w:rFonts w:eastAsia="Times New Roman" w:cs="Times New Roman"/>
          <w:szCs w:val="24"/>
        </w:rPr>
        <w:t xml:space="preserve">μία αξιολόγηση, έστω αυτή, τη με στρεβλά σημεία, έτσι όπως εσείς την είχατε περιγράψει στον νόμο τον οποίο εσείς υπερψηφίσατε. Εμείς τον καταψηφίσαμε τότε -και σωστά, κύριε </w:t>
      </w:r>
      <w:proofErr w:type="spellStart"/>
      <w:r>
        <w:rPr>
          <w:rFonts w:eastAsia="Times New Roman" w:cs="Times New Roman"/>
          <w:szCs w:val="24"/>
        </w:rPr>
        <w:t>Λάππα</w:t>
      </w:r>
      <w:proofErr w:type="spellEnd"/>
      <w:r>
        <w:rPr>
          <w:rFonts w:eastAsia="Times New Roman" w:cs="Times New Roman"/>
          <w:szCs w:val="24"/>
        </w:rPr>
        <w:t xml:space="preserve">- γιατί εμείς ειδικά </w:t>
      </w:r>
      <w:r w:rsidRPr="00105BB9">
        <w:rPr>
          <w:rFonts w:eastAsia="Times New Roman" w:cs="Times New Roman"/>
          <w:szCs w:val="24"/>
        </w:rPr>
        <w:t>ως προς τους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ραμματείς έχουμε μια συγ</w:t>
      </w:r>
      <w:r>
        <w:rPr>
          <w:rFonts w:eastAsia="Times New Roman" w:cs="Times New Roman"/>
          <w:szCs w:val="24"/>
        </w:rPr>
        <w:t>κεκριμένη πολιτική θέση -την αναγνώρισε η κυρία Υπουργός- τη λέμε ευθαρσώς: Δεν θέλουμε τη θητεία, θέλουμε να είναι πολιτικές οι θέσεις. Όμως, σε όλα τα άλλα –γιατί αυτό που λένε είναι «όλα τα άλλα»- ουδείς, καμ</w:t>
      </w:r>
      <w:r>
        <w:rPr>
          <w:rFonts w:eastAsia="Times New Roman" w:cs="Times New Roman"/>
          <w:szCs w:val="24"/>
        </w:rPr>
        <w:t>μ</w:t>
      </w:r>
      <w:r>
        <w:rPr>
          <w:rFonts w:eastAsia="Times New Roman" w:cs="Times New Roman"/>
          <w:szCs w:val="24"/>
        </w:rPr>
        <w:t>ία προκήρυξη. Και λέτε ως δικαιολογία ότι δε</w:t>
      </w:r>
      <w:r>
        <w:rPr>
          <w:rFonts w:eastAsia="Times New Roman" w:cs="Times New Roman"/>
          <w:szCs w:val="24"/>
        </w:rPr>
        <w:t>ν μπόρεσε να γίνει αυτό -και γι’ αυτό με την τροπολογία που ήρθε τον Ιούλιο το αφήσατε για το 2019, λες και δεν θα προλάβετε να το κάνετε εσείς- ότι υπήρχε φόρτος στο ΑΣΕΠ.</w:t>
      </w:r>
    </w:p>
    <w:p w14:paraId="4B89F13B"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Εγώ ξέρετε πώς το καταλαβαίνω αυτό; Πρώτον, δεν χρειαζόταν να γίνουν όλες μαζί. Θα </w:t>
      </w:r>
      <w:r>
        <w:rPr>
          <w:rFonts w:eastAsia="Times New Roman" w:cs="Times New Roman"/>
          <w:szCs w:val="24"/>
        </w:rPr>
        <w:t>γίνονταν σταδιακά με την κένωση της κάθε θέσης. Είχατε δυο χρόνια για να το κάνετε και το ΑΣΕΠ δεν είδα πουθενά να διαμαρτύρεται και να λέει «μου στείλατε πενήντα προκηρύξεις, μου στείλατε εκατό, μου στείλατε διακόσιες, δεν μπορώ να τις κάνω». Δεν του στεί</w:t>
      </w:r>
      <w:r>
        <w:rPr>
          <w:rFonts w:eastAsia="Times New Roman" w:cs="Times New Roman"/>
          <w:szCs w:val="24"/>
        </w:rPr>
        <w:t xml:space="preserve">λατε. </w:t>
      </w:r>
    </w:p>
    <w:p w14:paraId="4B89F13C"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αιτιολογική έκθεση της τροπολογίας λέτε «λόγω επιβάρυνσης του ΑΣΕΠ» και λέτε και κάτι άλλο «και της δημόσιας διοίκησης». Δεν το καταλαβαίνω. Είναι στην αιτιολογική έκθεση της τροπολογίας σας. Ακριβώς η διατύπωση είναι: «είναι αναγκαίο λόγω του </w:t>
      </w:r>
      <w:r>
        <w:rPr>
          <w:rFonts w:eastAsia="Times New Roman" w:cs="Times New Roman"/>
          <w:szCs w:val="24"/>
        </w:rPr>
        <w:t>υφιστάμενου φόρτου εργασιών του ΑΣΕΠ, αλλά και των λοιπών υπηρεσιών της διοίκησης». Δεν καλύψαμε, δηλαδή, με βάση τον νόμο, τον αντικειμενικό όπως εσείς λέγατε, τη θέση σ’ ένα νοσοκομείο, αλλά αφήσαμε τον κάθε Υπουργό να τον επιλέγει αυτόματα, επειδή η διο</w:t>
      </w:r>
      <w:r>
        <w:rPr>
          <w:rFonts w:eastAsia="Times New Roman" w:cs="Times New Roman"/>
          <w:szCs w:val="24"/>
        </w:rPr>
        <w:t>ίκηση είχε φόρτο εργασίας; Δεν το καταλαβαίνω. Και το ΑΣΕΠ είχε φόρτο εργασίας, όταν δεν του στείλατε κα</w:t>
      </w:r>
      <w:r>
        <w:rPr>
          <w:rFonts w:eastAsia="Times New Roman" w:cs="Times New Roman"/>
          <w:szCs w:val="24"/>
        </w:rPr>
        <w:t>μ</w:t>
      </w:r>
      <w:r>
        <w:rPr>
          <w:rFonts w:eastAsia="Times New Roman" w:cs="Times New Roman"/>
          <w:szCs w:val="24"/>
        </w:rPr>
        <w:t>μία προκήρυξη;</w:t>
      </w:r>
    </w:p>
    <w:p w14:paraId="4B89F13D"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Δεύτερον, και μόνο το γεγονός ότι έχουν εγγραφεί οριστικά δύο χιλιάδες εκατό μέλη στο Μητρώο Επιτελικών Στελεχών του Δημοσίου δείχνει τη</w:t>
      </w:r>
      <w:r>
        <w:rPr>
          <w:rFonts w:eastAsia="Times New Roman" w:cs="Times New Roman"/>
          <w:szCs w:val="24"/>
        </w:rPr>
        <w:t>ν απαξίωση αυτού του θεσμού στο σύνολο των δημοσίων υπαλλήλων. Αυτοί που είχαν δυνατότητα για να εγγραφούν είναι δεκάδες χιλιάδες. Απ’ αυτούς, λοιπόν, τις δεκάδες χιλιάδες που είχαν τη δυνατότητα να εγγραφούν, εγγράφηκαν δύο χιλιάδες εκατό. Από τους επτά χ</w:t>
      </w:r>
      <w:r>
        <w:rPr>
          <w:rFonts w:eastAsia="Times New Roman" w:cs="Times New Roman"/>
          <w:szCs w:val="24"/>
        </w:rPr>
        <w:t xml:space="preserve">ιλιάδες που ακούγονται, οι πέντε χιλιάδες είναι από τον ιδιωτικό τομέα. </w:t>
      </w:r>
    </w:p>
    <w:p w14:paraId="4B89F13E"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Λάππα</w:t>
      </w:r>
      <w:proofErr w:type="spellEnd"/>
      <w:r>
        <w:rPr>
          <w:rFonts w:eastAsia="Times New Roman" w:cs="Times New Roman"/>
          <w:szCs w:val="24"/>
        </w:rPr>
        <w:t>, ποιος σας είπε ότι μπορεί κάποιος να κάνει ένσταση κατά προκηρύξεως, εάν δεν βγουν οι πίνακες; Έχει έννομο συμφέρον; Γιατί λέτε ότι κανείς δεν προσέφυγε στα δικαστήρια; Γ</w:t>
      </w:r>
      <w:r>
        <w:rPr>
          <w:rFonts w:eastAsia="Times New Roman" w:cs="Times New Roman"/>
          <w:szCs w:val="24"/>
        </w:rPr>
        <w:t xml:space="preserve">ιατί ψεύδεστε; Πρέπει να βγουν οι πίνακες και ο </w:t>
      </w:r>
      <w:proofErr w:type="spellStart"/>
      <w:r>
        <w:rPr>
          <w:rFonts w:eastAsia="Times New Roman" w:cs="Times New Roman"/>
          <w:szCs w:val="24"/>
        </w:rPr>
        <w:t>αποκλειόμενος</w:t>
      </w:r>
      <w:proofErr w:type="spellEnd"/>
      <w:r>
        <w:rPr>
          <w:rFonts w:eastAsia="Times New Roman" w:cs="Times New Roman"/>
          <w:szCs w:val="24"/>
        </w:rPr>
        <w:t xml:space="preserve"> να έχει έννομο συμφέρον και να κάνει την ένστασή του και να προσφύγει στα διοικητικά.</w:t>
      </w:r>
    </w:p>
    <w:p w14:paraId="4B89F13F"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253F88">
        <w:rPr>
          <w:rFonts w:eastAsia="Times New Roman" w:cs="Times New Roman"/>
          <w:b/>
          <w:szCs w:val="24"/>
        </w:rPr>
        <w:t>:</w:t>
      </w:r>
      <w:r w:rsidRPr="00253F88">
        <w:rPr>
          <w:rFonts w:eastAsia="Times New Roman" w:cs="Times New Roman"/>
          <w:szCs w:val="24"/>
        </w:rPr>
        <w:t xml:space="preserve"> </w:t>
      </w:r>
      <w:r>
        <w:rPr>
          <w:rFonts w:eastAsia="Times New Roman" w:cs="Times New Roman"/>
          <w:szCs w:val="24"/>
        </w:rPr>
        <w:t>Προφανώς.</w:t>
      </w:r>
    </w:p>
    <w:p w14:paraId="4B89F140"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sidRPr="00253F88">
        <w:rPr>
          <w:rFonts w:eastAsia="Times New Roman" w:cs="Times New Roman"/>
          <w:b/>
          <w:szCs w:val="24"/>
        </w:rPr>
        <w:t>:</w:t>
      </w:r>
      <w:r>
        <w:rPr>
          <w:rFonts w:eastAsia="Times New Roman" w:cs="Times New Roman"/>
          <w:szCs w:val="24"/>
        </w:rPr>
        <w:t xml:space="preserve"> Βγήκε κανένας πίνακας, κύριε </w:t>
      </w:r>
      <w:proofErr w:type="spellStart"/>
      <w:r>
        <w:rPr>
          <w:rFonts w:eastAsia="Times New Roman" w:cs="Times New Roman"/>
          <w:szCs w:val="24"/>
        </w:rPr>
        <w:t>Λάππα</w:t>
      </w:r>
      <w:proofErr w:type="spellEnd"/>
      <w:r>
        <w:rPr>
          <w:rFonts w:eastAsia="Times New Roman" w:cs="Times New Roman"/>
          <w:szCs w:val="24"/>
        </w:rPr>
        <w:t>; Κανένας. Πώς να κάνουν</w:t>
      </w:r>
      <w:r>
        <w:rPr>
          <w:rFonts w:eastAsia="Times New Roman" w:cs="Times New Roman"/>
          <w:szCs w:val="24"/>
        </w:rPr>
        <w:t xml:space="preserve"> προσφυγή; Όταν βγάλετε τους πίνακες, εάν τολμήσετε, τότε θα δούμε πόσες προσφυγές θα γίνουν. Και όταν βγουν οι πίνακες, θα έχει ενδιαφέρον να δούμε πόσοι από τους υπηρετούντες αυτή τη στιγμή γενικούς και διοικητικούς γραμματείς, οι οποίοι οι ίδιοι έκαναν </w:t>
      </w:r>
      <w:r>
        <w:rPr>
          <w:rFonts w:eastAsia="Times New Roman" w:cs="Times New Roman"/>
          <w:szCs w:val="24"/>
        </w:rPr>
        <w:t xml:space="preserve">τις προκηρύξεις, οι ίδιοι συμμετείχαν και μάλιστα, με τροπολογία που ψηφίστηκε τον Δεκέμβριο του 2017, είναι αυτοί που τελικώς θα επιλεγούν. </w:t>
      </w:r>
    </w:p>
    <w:p w14:paraId="4B89F141"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τελειώνουμε με τους τέσσερις Υπουργούς, γιατί εκεί δεν υπάρχει απλώς ψεύδος, υπάρχει και υποκρισία και για εμένα πλέον υπάρχει και συνέργεια, θα πω το εξής: Εγώ το μόνο </w:t>
      </w:r>
      <w:r>
        <w:rPr>
          <w:rFonts w:eastAsia="Times New Roman" w:cs="Times New Roman"/>
          <w:szCs w:val="24"/>
        </w:rPr>
        <w:lastRenderedPageBreak/>
        <w:t>που έχω στα χέρια μου -και το πήρα μετά από τρεις μήνες που έκανα γραπτή ερώ</w:t>
      </w:r>
      <w:r>
        <w:rPr>
          <w:rFonts w:eastAsia="Times New Roman" w:cs="Times New Roman"/>
          <w:szCs w:val="24"/>
        </w:rPr>
        <w:t xml:space="preserve">τηση προς την κ. </w:t>
      </w:r>
      <w:proofErr w:type="spellStart"/>
      <w:r>
        <w:rPr>
          <w:rFonts w:eastAsia="Times New Roman" w:cs="Times New Roman"/>
          <w:szCs w:val="24"/>
        </w:rPr>
        <w:t>Γεροβασίλη</w:t>
      </w:r>
      <w:proofErr w:type="spellEnd"/>
      <w:r>
        <w:rPr>
          <w:rFonts w:eastAsia="Times New Roman" w:cs="Times New Roman"/>
          <w:szCs w:val="24"/>
        </w:rPr>
        <w:t xml:space="preserve">- είναι το αντίγραφο ενός φύλλου, του πρώτου φύλλου από την απάντηση που έστειλε το ΑΣΕΠ προς το Υπουργείο σας. </w:t>
      </w:r>
    </w:p>
    <w:p w14:paraId="4B89F142"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B89F143"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Τελειώνω. Ένα λεπτό θέλω ακόμα, </w:t>
      </w:r>
      <w:r>
        <w:rPr>
          <w:rFonts w:eastAsia="Times New Roman" w:cs="Times New Roman"/>
          <w:szCs w:val="24"/>
        </w:rPr>
        <w:t>κύριε Πρόεδρε.</w:t>
      </w:r>
    </w:p>
    <w:p w14:paraId="4B89F144"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Εκεί, λοιπόν, το ΑΣΕΠ μου λέει ότι πράγματι σε τέσσερα Υπουργεία, μετά από αιτήματά τους, εστάλησαν πίνακες. Όπως φαίνεται, λέει ακριβώς, στο συνημμένο υπάρχει υπόδειγμα Α΄. Όποιος έχει στα χέρια του το υπόδειγμα Α΄ -που εγώ δεν το έχω, εσεί</w:t>
      </w:r>
      <w:r>
        <w:rPr>
          <w:rFonts w:eastAsia="Times New Roman" w:cs="Times New Roman"/>
          <w:szCs w:val="24"/>
        </w:rPr>
        <w:t xml:space="preserve">ς το έχετε- φαίνονται τα ονόματα των τεσσάρων Υπουργών. </w:t>
      </w:r>
    </w:p>
    <w:p w14:paraId="4B89F145"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253F88">
        <w:rPr>
          <w:rFonts w:eastAsia="Times New Roman" w:cs="Times New Roman"/>
          <w:b/>
          <w:szCs w:val="24"/>
        </w:rPr>
        <w:t>:</w:t>
      </w:r>
      <w:r w:rsidRPr="00253F88">
        <w:rPr>
          <w:rFonts w:eastAsia="Times New Roman" w:cs="Times New Roman"/>
          <w:szCs w:val="24"/>
        </w:rPr>
        <w:t xml:space="preserve"> </w:t>
      </w:r>
      <w:r>
        <w:rPr>
          <w:rFonts w:eastAsia="Times New Roman" w:cs="Times New Roman"/>
          <w:szCs w:val="24"/>
        </w:rPr>
        <w:t>Είναι αναρτημένο.</w:t>
      </w:r>
    </w:p>
    <w:p w14:paraId="4B89F146"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sidRPr="00253F88">
        <w:rPr>
          <w:rFonts w:eastAsia="Times New Roman" w:cs="Times New Roman"/>
          <w:b/>
          <w:szCs w:val="24"/>
        </w:rPr>
        <w:t>:</w:t>
      </w:r>
      <w:r>
        <w:rPr>
          <w:rFonts w:eastAsia="Times New Roman" w:cs="Times New Roman"/>
          <w:szCs w:val="24"/>
        </w:rPr>
        <w:t xml:space="preserve"> Δεν είναι αναρτημένο πουθενά, το έχει μόνο το Υπουργείο.</w:t>
      </w:r>
    </w:p>
    <w:p w14:paraId="4B89F147"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Πείτε τα ονόματα των τεσσάρων Υπουργών. </w:t>
      </w:r>
    </w:p>
    <w:p w14:paraId="4B89F148"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sidRPr="00253F88">
        <w:rPr>
          <w:rFonts w:eastAsia="Times New Roman" w:cs="Times New Roman"/>
          <w:b/>
          <w:szCs w:val="24"/>
        </w:rPr>
        <w:t>:</w:t>
      </w:r>
      <w:r w:rsidRPr="00253F88">
        <w:rPr>
          <w:rFonts w:eastAsia="Times New Roman" w:cs="Times New Roman"/>
          <w:szCs w:val="24"/>
        </w:rPr>
        <w:t xml:space="preserve"> </w:t>
      </w:r>
      <w:r>
        <w:rPr>
          <w:rFonts w:eastAsia="Times New Roman" w:cs="Times New Roman"/>
          <w:szCs w:val="24"/>
        </w:rPr>
        <w:t>Το λέει παρακάτω.</w:t>
      </w:r>
    </w:p>
    <w:p w14:paraId="4B89F149"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ΓΕΩΡΓΑΝΤΑΣ</w:t>
      </w:r>
      <w:r w:rsidRPr="00253F88">
        <w:rPr>
          <w:rFonts w:eastAsia="Times New Roman" w:cs="Times New Roman"/>
          <w:b/>
          <w:szCs w:val="24"/>
        </w:rPr>
        <w:t>:</w:t>
      </w:r>
      <w:r>
        <w:rPr>
          <w:rFonts w:eastAsia="Times New Roman" w:cs="Times New Roman"/>
          <w:szCs w:val="24"/>
        </w:rPr>
        <w:t xml:space="preserve"> Ποιο είναι το πρόβλημα; Τι είναι αναρτημένο; Αυτοί οι πίνακες δεν υπάρχουν πουθενά, είναι </w:t>
      </w:r>
      <w:r>
        <w:rPr>
          <w:rFonts w:eastAsia="Times New Roman" w:cs="Times New Roman"/>
          <w:szCs w:val="24"/>
        </w:rPr>
        <w:lastRenderedPageBreak/>
        <w:t>οι πίνακες που εστάλησαν στο Υπουργείο. Στην απάντηση εγώ δεν τους έχω. Πείτε τα ονόματα των τεσσάρων Υπουργών. Εάν τα έπραξαν όλα νόμιμα, γιατί δεν το</w:t>
      </w:r>
      <w:r>
        <w:rPr>
          <w:rFonts w:eastAsia="Times New Roman" w:cs="Times New Roman"/>
          <w:szCs w:val="24"/>
        </w:rPr>
        <w:t xml:space="preserve"> λέτε, για να τους πούμε και ένα «μπράβο»; Το θεωρείτε θεμιτό, νόμιμο, να βρίσκονται στα γραφεία των Υπουργών τα αντίγραφα των φακέλων από τους υποψηφίους; Το έχετε δει στην Ευρώπη αυτό, κυρία Υπουργέ; Γιατί αναφερθήκατε στην ευρωπαϊκή πρακτική πολιτική. Ε</w:t>
      </w:r>
      <w:r>
        <w:rPr>
          <w:rFonts w:eastAsia="Times New Roman" w:cs="Times New Roman"/>
          <w:szCs w:val="24"/>
        </w:rPr>
        <w:t>κεί όποιος επιλέγει παίρνει και στο γραφείο του όλους τους φακέλους όλων των υποψηφίων, για να επιλέξει στο τέλος;</w:t>
      </w:r>
    </w:p>
    <w:p w14:paraId="4B89F14A"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Η υποκρισία να τελειώνει! Αυτή την ιστορία η Νέα Δημοκρατία δεν πρόκειται να την αφήσει. Τα ονόματα των τεσσάρων Υπουργών θα τα μάθουμε. Είνα</w:t>
      </w:r>
      <w:r>
        <w:rPr>
          <w:rFonts w:eastAsia="Times New Roman" w:cs="Times New Roman"/>
          <w:szCs w:val="24"/>
        </w:rPr>
        <w:t>ι ακυρωτέες –όχι ακυρώσιμες- όλες αυτές οι διαδικασίες και έχετε ευθύνη που τις αφήνετε να προχωράνε. Να ξέρετε ότι η ευθύνη, από τη στιγμή που δεν ανακόπτετε όλη αυτή την άκυρη διαδικασία, την έωλη νομικά και ηθικά, γίνεται πλέον και δική σας.</w:t>
      </w:r>
    </w:p>
    <w:p w14:paraId="4B89F14B"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4B89F14C" w14:textId="77777777" w:rsidR="00BB0D3B" w:rsidRDefault="0084757C">
      <w:pPr>
        <w:tabs>
          <w:tab w:val="left" w:pos="6677"/>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9F14D"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Ε</w:t>
      </w:r>
      <w:r>
        <w:rPr>
          <w:rFonts w:eastAsia="Times New Roman" w:cs="Times New Roman"/>
          <w:b/>
          <w:szCs w:val="24"/>
        </w:rPr>
        <w:t>ΔΡΕΥΩΝ (Μάριος Γεωργιάδης)</w:t>
      </w:r>
      <w:r w:rsidRPr="00701EDE">
        <w:rPr>
          <w:rFonts w:eastAsia="Times New Roman" w:cs="Times New Roman"/>
          <w:b/>
          <w:szCs w:val="24"/>
        </w:rPr>
        <w:t>:</w:t>
      </w:r>
      <w:r>
        <w:rPr>
          <w:rFonts w:eastAsia="Times New Roman" w:cs="Times New Roman"/>
          <w:szCs w:val="24"/>
        </w:rPr>
        <w:t xml:space="preserve"> Ευχαριστούμε τον κ. Γεωργαντά.</w:t>
      </w:r>
    </w:p>
    <w:p w14:paraId="4B89F14E"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Θα δώσω τον λόγο στον κ. Βορίδη και αμέσως μετά η Υπουργός θα ξεκινήσει τη δευτερολογία της.</w:t>
      </w:r>
    </w:p>
    <w:p w14:paraId="4B89F14F"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Κύριε Βορίδη, έχετε τον λόγο για τρία </w:t>
      </w:r>
      <w:r>
        <w:rPr>
          <w:rFonts w:eastAsia="Times New Roman" w:cs="Times New Roman"/>
          <w:szCs w:val="24"/>
        </w:rPr>
        <w:t>λεπτά.</w:t>
      </w:r>
    </w:p>
    <w:p w14:paraId="4B89F150"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sidRPr="00701EDE">
        <w:rPr>
          <w:rFonts w:eastAsia="Times New Roman" w:cs="Times New Roman"/>
          <w:b/>
          <w:szCs w:val="24"/>
        </w:rPr>
        <w:t>:</w:t>
      </w:r>
      <w:r w:rsidRPr="00701EDE">
        <w:rPr>
          <w:rFonts w:eastAsia="Times New Roman" w:cs="Times New Roman"/>
          <w:szCs w:val="24"/>
        </w:rPr>
        <w:t xml:space="preserve"> </w:t>
      </w:r>
      <w:r>
        <w:rPr>
          <w:rFonts w:eastAsia="Times New Roman" w:cs="Times New Roman"/>
          <w:szCs w:val="24"/>
        </w:rPr>
        <w:t>Κοιτάξτε, εδώ σήμερα δεν κάνουμε μια γενική συζήτηση για τα θέματα δημοσίας διοικήσεως. Δεν κάνουμε μια γενική συζήτηση για διαφορετικές αντιλήψεις ή πολιτικές φιλοσοφίες για αυτά τα ζητήματα, για τα θέματα της δημοσίας διοικήσεως</w:t>
      </w:r>
      <w:r>
        <w:rPr>
          <w:rFonts w:eastAsia="Times New Roman" w:cs="Times New Roman"/>
          <w:szCs w:val="24"/>
        </w:rPr>
        <w:t xml:space="preserve">. </w:t>
      </w:r>
    </w:p>
    <w:p w14:paraId="4B89F151" w14:textId="77777777" w:rsidR="00BB0D3B" w:rsidRDefault="0084757C">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Όμως, φιλότιμα και η κυρία Υπουργός, αλλά και ο Κοινοβουλευτικός Εκπρόσωπος του ΣΥΡΙΖΑ, ο κ. </w:t>
      </w:r>
      <w:proofErr w:type="spellStart"/>
      <w:r>
        <w:rPr>
          <w:rFonts w:eastAsia="Times New Roman" w:cs="Times New Roman"/>
          <w:szCs w:val="24"/>
        </w:rPr>
        <w:t>Λάππας</w:t>
      </w:r>
      <w:proofErr w:type="spellEnd"/>
      <w:r>
        <w:rPr>
          <w:rFonts w:eastAsia="Times New Roman" w:cs="Times New Roman"/>
          <w:szCs w:val="24"/>
        </w:rPr>
        <w:t xml:space="preserve">, προσπάθησαν να εκτρέψουν τη συζήτηση σε αυτά. Από τα είκοσι δύο λεπτά της </w:t>
      </w:r>
      <w:proofErr w:type="spellStart"/>
      <w:r>
        <w:rPr>
          <w:rFonts w:eastAsia="Times New Roman" w:cs="Times New Roman"/>
          <w:szCs w:val="24"/>
        </w:rPr>
        <w:t>πρωτολογίας</w:t>
      </w:r>
      <w:proofErr w:type="spellEnd"/>
      <w:r>
        <w:rPr>
          <w:rFonts w:eastAsia="Times New Roman" w:cs="Times New Roman"/>
          <w:szCs w:val="24"/>
        </w:rPr>
        <w:t xml:space="preserve"> της κυρίας Υπουργού, τα δεκαεπτά λεπτά ήταν η περιγραφή των νομοθε</w:t>
      </w:r>
      <w:r>
        <w:rPr>
          <w:rFonts w:eastAsia="Times New Roman" w:cs="Times New Roman"/>
          <w:szCs w:val="24"/>
        </w:rPr>
        <w:t xml:space="preserve">τικών πρωτοβουλιών. Ευχαριστούμε για την ενημέρωση, καλοσύνη σας, μας τα υπενθυμίσατε για όσους δεν τα θυμόντουσαν, αλλά σε τελευταία ανάλυση δεν συζητάμε αυτό. </w:t>
      </w:r>
    </w:p>
    <w:p w14:paraId="4B89F15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Αυτό για το οποίο κατηγορείστε –κατηγορείται η Κυβέρνηση, την οποία εκπροσωπείτε εδώ- είναι το</w:t>
      </w:r>
      <w:r>
        <w:rPr>
          <w:rFonts w:eastAsia="Times New Roman" w:cs="Times New Roman"/>
          <w:szCs w:val="24"/>
        </w:rPr>
        <w:t xml:space="preserve"> εξής απλό. Και το θέτω σύμφωνα με τη δική σας αντίληψη, όχι με τη δική μας. Έχουμε διαφορετική αντίληψη σε αυτό. Έχει διατυπωθεί. Δεν κάνουμε, όμως, σήμερα αυτή την κουβέντα. Εμείς πήγαμε τώρα στον νόμο σας. Έχετε φέρει έναν νόμο. Σε αυτόν τον νόμο πρέπει</w:t>
      </w:r>
      <w:r>
        <w:rPr>
          <w:rFonts w:eastAsia="Times New Roman" w:cs="Times New Roman"/>
          <w:szCs w:val="24"/>
        </w:rPr>
        <w:t xml:space="preserve"> να εξηγήσετε: Γιατί ξαφνικά οι φάκελοι πάνε στα γραφεία των Υπουργών; Ήταν σωστό αυτό; Μπορούμε να έχουμε μια τοποθέτηση της Κυβέρνησης; </w:t>
      </w:r>
    </w:p>
    <w:p w14:paraId="4B89F153"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Αν ήταν σωστό, μπορείτε να μας πείτε τα ονόματα των τεσσάρων να τους παρασημοφορήσουμε εδώ δημοσίως, να τους επαινέσο</w:t>
      </w:r>
      <w:r>
        <w:rPr>
          <w:rFonts w:eastAsia="Times New Roman" w:cs="Times New Roman"/>
          <w:szCs w:val="24"/>
        </w:rPr>
        <w:t>υμε και να τους πούμε «εύγε»; Να τους πούμε: «Είστε εργατικοί και κάνατε εσείς το παραπάνω που δεν έκαναν οι άλλοι». Εάν δεν ήταν σωστό, να μας πείτε τα ονόματα να τους επιτιμήσουμε. Είναι απλό το θέμα. Γιατί δεν λέμε τα ονόματα; Γιατί δεν τοποθετήστε; Ήτα</w:t>
      </w:r>
      <w:r>
        <w:rPr>
          <w:rFonts w:eastAsia="Times New Roman" w:cs="Times New Roman"/>
          <w:szCs w:val="24"/>
        </w:rPr>
        <w:t xml:space="preserve">ν σωστό αυτό ή όχι με βάση τη δική σας αντίληψη και νομοθεσία; Αφήστε τι λέμε εμείς. Δεν κάνουμε αυτή τη συζήτηση εδώ. </w:t>
      </w:r>
    </w:p>
    <w:p w14:paraId="4B89F154"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Ερχόμαστε στο δεύτερο ζήτημα. Άκουσα την τοποθέτησή σας και λέτε: «Τι καλά που έκανε η κ. </w:t>
      </w:r>
      <w:proofErr w:type="spellStart"/>
      <w:r>
        <w:rPr>
          <w:rFonts w:eastAsia="Times New Roman" w:cs="Times New Roman"/>
          <w:szCs w:val="24"/>
        </w:rPr>
        <w:t>Γεροβασίλη</w:t>
      </w:r>
      <w:proofErr w:type="spellEnd"/>
      <w:r>
        <w:rPr>
          <w:rFonts w:eastAsia="Times New Roman" w:cs="Times New Roman"/>
          <w:szCs w:val="24"/>
        </w:rPr>
        <w:t xml:space="preserve"> που </w:t>
      </w:r>
      <w:proofErr w:type="spellStart"/>
      <w:r>
        <w:rPr>
          <w:rFonts w:eastAsia="Times New Roman" w:cs="Times New Roman"/>
          <w:szCs w:val="24"/>
        </w:rPr>
        <w:t>ανεγνώρισε</w:t>
      </w:r>
      <w:proofErr w:type="spellEnd"/>
      <w:r>
        <w:rPr>
          <w:rFonts w:eastAsia="Times New Roman" w:cs="Times New Roman"/>
          <w:szCs w:val="24"/>
        </w:rPr>
        <w:t xml:space="preserve"> ότι στο αρχικό στάδι</w:t>
      </w:r>
      <w:r>
        <w:rPr>
          <w:rFonts w:eastAsia="Times New Roman" w:cs="Times New Roman"/>
          <w:szCs w:val="24"/>
        </w:rPr>
        <w:t xml:space="preserve">ο υπήρξαν κάποιες δυσλειτουργίες». Επρόκειτο περί δυσλειτουργιών, περί αμέλειας, περί αβλεψίας; Εξ αβλεψίας, δηλαδή, ετέθησαν αυτές οι προϋποθέσεις των δύο γλωσσών; Εκεί που έγραφε κάποιος δηλαδή, κύριε </w:t>
      </w:r>
      <w:proofErr w:type="spellStart"/>
      <w:r>
        <w:rPr>
          <w:rFonts w:eastAsia="Times New Roman" w:cs="Times New Roman"/>
          <w:szCs w:val="24"/>
        </w:rPr>
        <w:t>Λάππα</w:t>
      </w:r>
      <w:proofErr w:type="spellEnd"/>
      <w:r>
        <w:rPr>
          <w:rFonts w:eastAsia="Times New Roman" w:cs="Times New Roman"/>
          <w:szCs w:val="24"/>
        </w:rPr>
        <w:t xml:space="preserve">, και λέει «τι προσόντα θέλω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w:t>
      </w:r>
      <w:r>
        <w:rPr>
          <w:rFonts w:eastAsia="Times New Roman" w:cs="Times New Roman"/>
          <w:szCs w:val="24"/>
        </w:rPr>
        <w:t xml:space="preserve">ματέα Αθλητισμού;» του έφυγε το στυλό και έγραψε: «Θέλω δύο γλώσσες, μία από την Ευρώπη και την άλλη εκτός Ευρώπης». Επρόκειτο περί αβλεψίας; Δεν επρόκειτο περί </w:t>
      </w:r>
      <w:proofErr w:type="spellStart"/>
      <w:r>
        <w:rPr>
          <w:rFonts w:eastAsia="Times New Roman" w:cs="Times New Roman"/>
          <w:szCs w:val="24"/>
        </w:rPr>
        <w:t>δολίας</w:t>
      </w:r>
      <w:proofErr w:type="spellEnd"/>
      <w:r>
        <w:rPr>
          <w:rFonts w:eastAsia="Times New Roman" w:cs="Times New Roman"/>
          <w:szCs w:val="24"/>
        </w:rPr>
        <w:t xml:space="preserve"> πράξεως με την οποία φωτογραφήθηκε συγκεκριμένο πρόσωπο; Αυτό θέλω να μας πείτε. Δεν μας</w:t>
      </w:r>
      <w:r>
        <w:rPr>
          <w:rFonts w:eastAsia="Times New Roman" w:cs="Times New Roman"/>
          <w:szCs w:val="24"/>
        </w:rPr>
        <w:t xml:space="preserve"> απαντήσατε, όμως, ούτε σε αυτό. </w:t>
      </w:r>
    </w:p>
    <w:p w14:paraId="4B89F15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Εδώ, ενώ θεωρητικά έχετε τη δυνατότητα μιας καινούρ</w:t>
      </w:r>
      <w:r>
        <w:rPr>
          <w:rFonts w:eastAsia="Times New Roman" w:cs="Times New Roman"/>
          <w:szCs w:val="24"/>
        </w:rPr>
        <w:t>γ</w:t>
      </w:r>
      <w:r>
        <w:rPr>
          <w:rFonts w:eastAsia="Times New Roman" w:cs="Times New Roman"/>
          <w:szCs w:val="24"/>
        </w:rPr>
        <w:t>ιας αρχής, αναλαμβάνετε ένα βάρος συγκεκριμένο. Διότι αν πείτε</w:t>
      </w:r>
      <w:r>
        <w:rPr>
          <w:rFonts w:eastAsia="Times New Roman" w:cs="Times New Roman"/>
          <w:szCs w:val="24"/>
        </w:rPr>
        <w:t>:</w:t>
      </w:r>
      <w:r>
        <w:rPr>
          <w:rFonts w:eastAsia="Times New Roman" w:cs="Times New Roman"/>
          <w:szCs w:val="24"/>
        </w:rPr>
        <w:t xml:space="preserve"> «Ναι, ξέρετε, εμφιλοχώρησαν απαράδεκτες πρακτικές. Τις αποδοκιμάζω και τώρα το πάμε κανονικά», αυτό είναι </w:t>
      </w:r>
      <w:r>
        <w:rPr>
          <w:rFonts w:eastAsia="Times New Roman" w:cs="Times New Roman"/>
          <w:szCs w:val="24"/>
        </w:rPr>
        <w:t xml:space="preserve">μία τοποθέτηση, έντιμη, καθαρή, που καταλογίζει ευθύνες και ξεκινάει. Είναι άλλο, όμως, να λέτε: «Τι καλή που είναι η κ. </w:t>
      </w:r>
      <w:proofErr w:type="spellStart"/>
      <w:r>
        <w:rPr>
          <w:rFonts w:eastAsia="Times New Roman" w:cs="Times New Roman"/>
          <w:szCs w:val="24"/>
        </w:rPr>
        <w:t>Γεροβασίλη</w:t>
      </w:r>
      <w:proofErr w:type="spellEnd"/>
      <w:r>
        <w:rPr>
          <w:rFonts w:eastAsia="Times New Roman" w:cs="Times New Roman"/>
          <w:szCs w:val="24"/>
        </w:rPr>
        <w:t xml:space="preserve">, η </w:t>
      </w:r>
      <w:r>
        <w:rPr>
          <w:rFonts w:eastAsia="Times New Roman" w:cs="Times New Roman"/>
          <w:szCs w:val="24"/>
        </w:rPr>
        <w:lastRenderedPageBreak/>
        <w:t xml:space="preserve">οποία αναγνώρισε ότι υπήρχαν κάτι ζητήματα στο 1/3 των προκηρύξεων». Δεν υπήρχαν </w:t>
      </w:r>
      <w:proofErr w:type="spellStart"/>
      <w:r>
        <w:rPr>
          <w:rFonts w:eastAsia="Times New Roman" w:cs="Times New Roman"/>
          <w:szCs w:val="24"/>
        </w:rPr>
        <w:t>ζητηματάκια</w:t>
      </w:r>
      <w:proofErr w:type="spellEnd"/>
      <w:r>
        <w:rPr>
          <w:rFonts w:eastAsia="Times New Roman" w:cs="Times New Roman"/>
          <w:szCs w:val="24"/>
        </w:rPr>
        <w:t>, γιατί κάτι ξέφυγε όμως. Υπή</w:t>
      </w:r>
      <w:r>
        <w:rPr>
          <w:rFonts w:eastAsia="Times New Roman" w:cs="Times New Roman"/>
          <w:szCs w:val="24"/>
        </w:rPr>
        <w:t xml:space="preserve">ρχαν </w:t>
      </w:r>
      <w:proofErr w:type="spellStart"/>
      <w:r>
        <w:rPr>
          <w:rFonts w:eastAsia="Times New Roman" w:cs="Times New Roman"/>
          <w:szCs w:val="24"/>
        </w:rPr>
        <w:t>ζητηματάκια</w:t>
      </w:r>
      <w:proofErr w:type="spellEnd"/>
      <w:r>
        <w:rPr>
          <w:rFonts w:eastAsia="Times New Roman" w:cs="Times New Roman"/>
          <w:szCs w:val="24"/>
        </w:rPr>
        <w:t xml:space="preserve"> τέτοια. </w:t>
      </w:r>
    </w:p>
    <w:p w14:paraId="4B89F15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ερώτημα, στο οποίο πρέπει να τοποθετηθείτε είναι το εξής: Δώσατε την παράταση και λέτε: «Ε, δεν μπορούσαμε την ώρα που η χώρα </w:t>
      </w:r>
      <w:proofErr w:type="spellStart"/>
      <w:r>
        <w:rPr>
          <w:rFonts w:eastAsia="Times New Roman" w:cs="Times New Roman"/>
          <w:szCs w:val="24"/>
        </w:rPr>
        <w:t>εμάχετο</w:t>
      </w:r>
      <w:proofErr w:type="spellEnd"/>
      <w:r>
        <w:rPr>
          <w:rFonts w:eastAsia="Times New Roman" w:cs="Times New Roman"/>
          <w:szCs w:val="24"/>
        </w:rPr>
        <w:t xml:space="preserve"> για την έξοδο από το μνημόνιο να κάνουμε και αυτό». Μα, τους χρόνους τους γνωρίζατε</w:t>
      </w:r>
      <w:r>
        <w:rPr>
          <w:rFonts w:eastAsia="Times New Roman" w:cs="Times New Roman"/>
          <w:szCs w:val="24"/>
        </w:rPr>
        <w:t xml:space="preserve">. Η διοίκηση και η Κυβέρνηση </w:t>
      </w:r>
      <w:proofErr w:type="spellStart"/>
      <w:r>
        <w:rPr>
          <w:rFonts w:eastAsia="Times New Roman" w:cs="Times New Roman"/>
          <w:szCs w:val="24"/>
        </w:rPr>
        <w:t>εγνώριζε</w:t>
      </w:r>
      <w:proofErr w:type="spellEnd"/>
      <w:r>
        <w:rPr>
          <w:rFonts w:eastAsia="Times New Roman" w:cs="Times New Roman"/>
          <w:szCs w:val="24"/>
        </w:rPr>
        <w:t xml:space="preserve"> τον χρόνο λήξεως των θητειών. Άρα, αν ήταν ειλικρινής στην πρόθεσή της -δεν είχαμε, δηλαδή, εδώ αιφνίδιο γεγονός που σας αναγκάζει να παρατείνετε, είχατε γνώση, ξέρετε ότι οι θητείες λήγουν τότε και πρέπει να ετοιμαστε</w:t>
      </w:r>
      <w:r>
        <w:rPr>
          <w:rFonts w:eastAsia="Times New Roman" w:cs="Times New Roman"/>
          <w:szCs w:val="24"/>
        </w:rPr>
        <w:t xml:space="preserve">ίτε- γιατί δεν ετοιμαστήκατε; </w:t>
      </w:r>
      <w:r w:rsidRPr="00854A34">
        <w:rPr>
          <w:rFonts w:eastAsia="Times New Roman" w:cs="Times New Roman"/>
          <w:szCs w:val="24"/>
        </w:rPr>
        <w:t>Και γι’ αυτό, το οποίο σας κατηγορούμε εδώ είναι ότι δολίως δεν ετοιμαστήκατε. Δεν ετοιμαστήκατε διότι, στην πραγματικότητα, δεν έχετε συγκροτήσει έναν μηχανισμό που θα καταστήσει διαβλητή και αυτή τη διαδικασία με βάση τους δ</w:t>
      </w:r>
      <w:r w:rsidRPr="00854A34">
        <w:rPr>
          <w:rFonts w:eastAsia="Times New Roman" w:cs="Times New Roman"/>
          <w:szCs w:val="24"/>
        </w:rPr>
        <w:t>ικούς σας όρους.</w:t>
      </w:r>
      <w:r>
        <w:rPr>
          <w:rFonts w:eastAsia="Times New Roman" w:cs="Times New Roman"/>
          <w:szCs w:val="24"/>
        </w:rPr>
        <w:t xml:space="preserve"> </w:t>
      </w:r>
    </w:p>
    <w:p w14:paraId="4B89F15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Άρα, λοιπόν, οι εξαγγελίες σας, κύριε </w:t>
      </w:r>
      <w:proofErr w:type="spellStart"/>
      <w:r>
        <w:rPr>
          <w:rFonts w:eastAsia="Times New Roman" w:cs="Times New Roman"/>
          <w:szCs w:val="24"/>
        </w:rPr>
        <w:t>Λάππα</w:t>
      </w:r>
      <w:proofErr w:type="spellEnd"/>
      <w:r>
        <w:rPr>
          <w:rFonts w:eastAsia="Times New Roman" w:cs="Times New Roman"/>
          <w:szCs w:val="24"/>
        </w:rPr>
        <w:t xml:space="preserve">, είναι έωλες. Οι νομοθετικές σας πρωτοβουλίες είναι έωλες και ακυρώνονται </w:t>
      </w:r>
      <w:r>
        <w:rPr>
          <w:rFonts w:eastAsia="Times New Roman" w:cs="Times New Roman"/>
          <w:szCs w:val="24"/>
        </w:rPr>
        <w:lastRenderedPageBreak/>
        <w:t>από την πρακτική της Κυβέρνησης. Ακυρώνεται η δήθεν διακηρυχθείσα πρόθεση αποπολιτικοποιήσεως της διοικήσεως, γιατί ακρι</w:t>
      </w:r>
      <w:r>
        <w:rPr>
          <w:rFonts w:eastAsia="Times New Roman" w:cs="Times New Roman"/>
          <w:szCs w:val="24"/>
        </w:rPr>
        <w:t xml:space="preserve">βώς υπάρχει μια οργανωμένη μεθοδολογία που οδηγεί στην πλήρη κομματικοποίηση της διοικήσεως. Σε αυτά, όμως, θέλουμε απαντήσεις, ελπίζουμε στη δευτερολογία. </w:t>
      </w:r>
    </w:p>
    <w:p w14:paraId="4B89F158"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9F159"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Βορίδη. </w:t>
      </w:r>
    </w:p>
    <w:p w14:paraId="4B89F15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τη δευτερολογία σας για δέκα λεπτά. </w:t>
      </w:r>
    </w:p>
    <w:p w14:paraId="4B89F15B"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 xml:space="preserve">Ευχαριστώ, κύριε Πρόεδρε. </w:t>
      </w:r>
    </w:p>
    <w:p w14:paraId="4B89F15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άκουσα με πολλή προσοχή όλες τις </w:t>
      </w:r>
      <w:r>
        <w:rPr>
          <w:rFonts w:eastAsia="Times New Roman" w:cs="Times New Roman"/>
          <w:szCs w:val="24"/>
        </w:rPr>
        <w:t xml:space="preserve">τοποθετήσεις των Βουλευτών. Θέλω να ξεκαθαρίσω κάποια πράγματα εξ αρχής. </w:t>
      </w:r>
    </w:p>
    <w:p w14:paraId="4B89F15D"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Πρώτα απ’ όλα, επειδή αναρωτηθήκατε και με λίγο </w:t>
      </w:r>
      <w:proofErr w:type="spellStart"/>
      <w:r>
        <w:rPr>
          <w:rFonts w:eastAsia="Times New Roman" w:cs="Times New Roman"/>
          <w:szCs w:val="24"/>
        </w:rPr>
        <w:t>απαξιωτικό</w:t>
      </w:r>
      <w:proofErr w:type="spellEnd"/>
      <w:r>
        <w:rPr>
          <w:rFonts w:eastAsia="Times New Roman" w:cs="Times New Roman"/>
          <w:szCs w:val="24"/>
        </w:rPr>
        <w:t xml:space="preserve"> τρόπο γιατί έχω έρθει σήμερα να απαντήσω, θα ήθελα να πω ότι έχω έρθει για να τιμήσω πρώτα απ’ όλα τη Βουλή, την </w:t>
      </w:r>
      <w:r>
        <w:rPr>
          <w:rFonts w:eastAsia="Times New Roman" w:cs="Times New Roman"/>
          <w:szCs w:val="24"/>
        </w:rPr>
        <w:lastRenderedPageBreak/>
        <w:t>κοινοβουλε</w:t>
      </w:r>
      <w:r>
        <w:rPr>
          <w:rFonts w:eastAsia="Times New Roman" w:cs="Times New Roman"/>
          <w:szCs w:val="24"/>
        </w:rPr>
        <w:t>υτική διαδικασία και εσάς ως επερωτώντες. Μπορεί, κατά τη δική σας κρίση, να μην σας καλύπτουν απόλυτα οι απαντήσεις μου ή να μην συμφωνείτε με αυτά που λέω, αλλά νομίζω ότι πρέπει να αναγνωρίσετε ότι βρίσκομαι ακριβώς εδώ, τρεις βδομάδες αφού ανέλαβα τα κ</w:t>
      </w:r>
      <w:r>
        <w:rPr>
          <w:rFonts w:eastAsia="Times New Roman" w:cs="Times New Roman"/>
          <w:szCs w:val="24"/>
        </w:rPr>
        <w:t>αθήκοντά μου, γιατί τιμώ αυτή τη διαδικασία.</w:t>
      </w:r>
    </w:p>
    <w:p w14:paraId="4B89F15E"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Ακούστηκε από κάποιους Βουλευτές το «Γιατί επέλεξα να συμμετάσχω σε αυτή την Κυβέρνηση;» και θέλω εδώ να πω με πλήρη συνείδηση και απόλυτο αίσθημα ευθύνης ότι αποδέχτηκα την τιμητική πρόσκληση και πρόταση του Πρ</w:t>
      </w:r>
      <w:r>
        <w:rPr>
          <w:rFonts w:eastAsia="Times New Roman" w:cs="Times New Roman"/>
          <w:szCs w:val="24"/>
        </w:rPr>
        <w:t xml:space="preserve">ωθυπουργού να συμμετάσχω στην Κυβέρνηση γιατί πιστεύω ότι σε αυτή τη συγκυρία που η χώρα μας γυρίζει σελίδα και προχωράει μπροστά, απαιτείται μια ευρύτερη συλλογική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δυνάμεων εκείνων που πιστεύουμε ότι αυτή η νέα πορεία της χώρας μας μπ</w:t>
      </w:r>
      <w:r>
        <w:rPr>
          <w:rFonts w:eastAsia="Times New Roman" w:cs="Times New Roman"/>
          <w:szCs w:val="24"/>
        </w:rPr>
        <w:t xml:space="preserve">ορεί να έχει ένα προοδευτικό πρόσημο. </w:t>
      </w:r>
    </w:p>
    <w:p w14:paraId="4B89F15F"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Γι’ αυτό, λοιπόν, συμμετέχω και θα προσπαθήσω με όλες μου τις δυνάμεις να κάνω τα καθήκοντά μου με τον καλύτερο δυνατό τρόπο και φυσικά να μπορέσει να υλοποιηθεί μια τέτοια προοπτική για το μέλλον.</w:t>
      </w:r>
    </w:p>
    <w:p w14:paraId="4B89F160"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Ακούστηκαν συγκεκρι</w:t>
      </w:r>
      <w:r>
        <w:rPr>
          <w:rFonts w:eastAsia="Times New Roman" w:cs="Times New Roman"/>
          <w:szCs w:val="24"/>
        </w:rPr>
        <w:t xml:space="preserve">μένα πράγματα. Είπαν ορισμένοι, νομίζω ο κ. </w:t>
      </w:r>
      <w:proofErr w:type="spellStart"/>
      <w:r>
        <w:rPr>
          <w:rFonts w:eastAsia="Times New Roman" w:cs="Times New Roman"/>
          <w:szCs w:val="24"/>
        </w:rPr>
        <w:t>Δένδιας</w:t>
      </w:r>
      <w:proofErr w:type="spellEnd"/>
      <w:r>
        <w:rPr>
          <w:rFonts w:eastAsia="Times New Roman" w:cs="Times New Roman"/>
          <w:szCs w:val="24"/>
        </w:rPr>
        <w:t xml:space="preserve"> το ανάφερε, «</w:t>
      </w:r>
      <w:r>
        <w:rPr>
          <w:rFonts w:eastAsia="Times New Roman" w:cs="Times New Roman"/>
          <w:szCs w:val="24"/>
        </w:rPr>
        <w:t>γ</w:t>
      </w:r>
      <w:r>
        <w:rPr>
          <w:rFonts w:eastAsia="Times New Roman" w:cs="Times New Roman"/>
          <w:szCs w:val="24"/>
        </w:rPr>
        <w:t>ιατί αναφέρετε το</w:t>
      </w:r>
      <w:r>
        <w:rPr>
          <w:rFonts w:eastAsia="Times New Roman" w:cs="Times New Roman"/>
          <w:szCs w:val="24"/>
        </w:rPr>
        <w:t>ν</w:t>
      </w:r>
      <w:r>
        <w:rPr>
          <w:rFonts w:eastAsia="Times New Roman" w:cs="Times New Roman"/>
          <w:szCs w:val="24"/>
        </w:rPr>
        <w:t xml:space="preserve"> νεοφιλελευθερισμό;», τη στιγμή βέβαια που δικοί σας Βουλευτές προηγουμένως μίλησαν για διαφορά ιδεολογίας, ήθους και πολιτικών απόψεων. Αναφέρθηκα σε αυτό</w:t>
      </w:r>
      <w:r>
        <w:rPr>
          <w:rFonts w:eastAsia="Times New Roman" w:cs="Times New Roman"/>
          <w:szCs w:val="24"/>
        </w:rPr>
        <w:t>,</w:t>
      </w:r>
      <w:r>
        <w:rPr>
          <w:rFonts w:eastAsia="Times New Roman" w:cs="Times New Roman"/>
          <w:szCs w:val="24"/>
        </w:rPr>
        <w:t xml:space="preserve"> γιατί αυτή είναι η πραγματικότητα. Αυτό που έζησε η Ευρώπη, αυτό που ζήσαν όλες οι χώρες που ήταν κάτω από προγράμματα </w:t>
      </w:r>
      <w:proofErr w:type="spellStart"/>
      <w:r>
        <w:rPr>
          <w:rFonts w:eastAsia="Times New Roman" w:cs="Times New Roman"/>
          <w:szCs w:val="24"/>
        </w:rPr>
        <w:t>μνημονιακά</w:t>
      </w:r>
      <w:proofErr w:type="spellEnd"/>
      <w:r>
        <w:rPr>
          <w:rFonts w:eastAsia="Times New Roman" w:cs="Times New Roman"/>
          <w:szCs w:val="24"/>
        </w:rPr>
        <w:t>, είχε ως ένα</w:t>
      </w:r>
      <w:r>
        <w:rPr>
          <w:rFonts w:eastAsia="Times New Roman" w:cs="Times New Roman"/>
          <w:szCs w:val="24"/>
        </w:rPr>
        <w:t>ν</w:t>
      </w:r>
      <w:r>
        <w:rPr>
          <w:rFonts w:eastAsia="Times New Roman" w:cs="Times New Roman"/>
          <w:szCs w:val="24"/>
        </w:rPr>
        <w:t xml:space="preserve"> βασικό πυλώνα την απαξίωση και την οριζόντια αποδυνάμωση της δημόσιας διοίκησης κι αυτό είναι πραγματικότητα. Η</w:t>
      </w:r>
      <w:r>
        <w:rPr>
          <w:rFonts w:eastAsia="Times New Roman" w:cs="Times New Roman"/>
          <w:szCs w:val="24"/>
        </w:rPr>
        <w:t xml:space="preserve"> δημόσια διοίκηση στη χώρα μας είχε μια συρρίκνωση οριζόντια, χωρίς συγκεκριμένη ποιοτική αντίληψη, ανάλυση και στρατηγική</w:t>
      </w:r>
      <w:r>
        <w:rPr>
          <w:rFonts w:eastAsia="Times New Roman" w:cs="Times New Roman"/>
          <w:szCs w:val="24"/>
        </w:rPr>
        <w:t>,</w:t>
      </w:r>
      <w:r>
        <w:rPr>
          <w:rFonts w:eastAsia="Times New Roman" w:cs="Times New Roman"/>
          <w:szCs w:val="24"/>
        </w:rPr>
        <w:t xml:space="preserve"> που κοντεύει να φτάσει το 20%. </w:t>
      </w:r>
    </w:p>
    <w:p w14:paraId="4B89F161"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για τα τρία ερωτήματα που θέσατε, γιατί εγώ δεν θέλω να αφήσω οτιδήποτε αναπάντητο. Πρώτα απ’ όλ</w:t>
      </w:r>
      <w:r>
        <w:rPr>
          <w:rFonts w:eastAsia="Times New Roman" w:cs="Times New Roman"/>
          <w:szCs w:val="24"/>
        </w:rPr>
        <w:t>α για το θεσμικό πλαίσιο και τους νόμους που υλοποιούνται, το πιστεύω βαθιά ότι είναι μια θεσμική τομή και δεν το πιστεύω μόνο εγώ, δεν το πιστεύει μόνο η Κυβέρνηση. Είναι ο χαρακτηρισμός που δεχόμαστε κι από τα ευρωπαϊκά όργανα κι από τους εταίρους μας, γ</w:t>
      </w:r>
      <w:r>
        <w:rPr>
          <w:rFonts w:eastAsia="Times New Roman" w:cs="Times New Roman"/>
          <w:szCs w:val="24"/>
        </w:rPr>
        <w:t xml:space="preserve">ιατί βλέπουν μια προσπάθεια. </w:t>
      </w:r>
    </w:p>
    <w:p w14:paraId="4B89F162"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έφυγε ο κ. Κώστας Σκανδαλίδης</w:t>
      </w:r>
      <w:r>
        <w:rPr>
          <w:rFonts w:eastAsia="Times New Roman" w:cs="Times New Roman"/>
          <w:szCs w:val="24"/>
        </w:rPr>
        <w:t>,</w:t>
      </w:r>
      <w:r>
        <w:rPr>
          <w:rFonts w:eastAsia="Times New Roman" w:cs="Times New Roman"/>
          <w:szCs w:val="24"/>
        </w:rPr>
        <w:t xml:space="preserve"> με τον οποίο έχω και παλιά φιλική σχέση. Ποτέ δεν θα ισοπέδωνα και δεν νομίζω ότι και κανείς σε αυτή την Αίθουσα θέλει να ισοπεδώσει οτιδήποτε θετικό έχει γίνει, γι’ αυτό και στην </w:t>
      </w:r>
      <w:proofErr w:type="spellStart"/>
      <w:r>
        <w:rPr>
          <w:rFonts w:eastAsia="Times New Roman" w:cs="Times New Roman"/>
          <w:szCs w:val="24"/>
        </w:rPr>
        <w:t>πρωτομ</w:t>
      </w:r>
      <w:r>
        <w:rPr>
          <w:rFonts w:eastAsia="Times New Roman" w:cs="Times New Roman"/>
          <w:szCs w:val="24"/>
        </w:rPr>
        <w:t>ιλία</w:t>
      </w:r>
      <w:proofErr w:type="spellEnd"/>
      <w:r>
        <w:rPr>
          <w:rFonts w:eastAsia="Times New Roman" w:cs="Times New Roman"/>
          <w:szCs w:val="24"/>
        </w:rPr>
        <w:t xml:space="preserve"> μου πρώτη εγώ ανέφερα θεσμικές τομές που γίνανε στο παρελθόν. Και πιστεύω πραγματικά ότι ερχόμαστε σε κάθε συγκυρία και με τις ανάγκες της συγκυρίας να κάνουμε αλλαγές και να προχωρήσουμε. </w:t>
      </w:r>
    </w:p>
    <w:p w14:paraId="4B89F163"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η συγκυρία αυτή, αν είναι μια συγκυρία που απαιτεί να γίν</w:t>
      </w:r>
      <w:r>
        <w:rPr>
          <w:rFonts w:eastAsia="Times New Roman" w:cs="Times New Roman"/>
          <w:szCs w:val="24"/>
        </w:rPr>
        <w:t>ει μια μεγάλη διοικητική ανασυγκρότηση και θεσμική αλλαγή στη δημόσια διοίκηση, είναι μετά από αυτή την τεράστια κρίση που πέρασε η Ευρώπη και η χώρα μας και που πρέπει να έρθουμε να υλοποιήσουμε, άσχετο πώς το προσεγγίζει ο καθένας μας ιδεολογικά και πολι</w:t>
      </w:r>
      <w:r>
        <w:rPr>
          <w:rFonts w:eastAsia="Times New Roman" w:cs="Times New Roman"/>
          <w:szCs w:val="24"/>
        </w:rPr>
        <w:t xml:space="preserve">τικά, ένα σχέδιο ανασυγκρότησης. Αυτά τα λέω, επειδή ειπώθηκαν τα γενικά. </w:t>
      </w:r>
    </w:p>
    <w:p w14:paraId="4B89F164"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Κι αν αναφέρθηκα, κύριε </w:t>
      </w:r>
      <w:proofErr w:type="spellStart"/>
      <w:r>
        <w:rPr>
          <w:rFonts w:eastAsia="Times New Roman" w:cs="Times New Roman"/>
          <w:szCs w:val="24"/>
        </w:rPr>
        <w:t>Δένδια</w:t>
      </w:r>
      <w:proofErr w:type="spellEnd"/>
      <w:r>
        <w:rPr>
          <w:rFonts w:eastAsia="Times New Roman" w:cs="Times New Roman"/>
          <w:szCs w:val="24"/>
        </w:rPr>
        <w:t>, στο θέμα του κ. Μητσοτάκη ως Υπουργού Διοικητικής Μεταρρύθμισης, δεν το έκανα επειδή ήθελα να ξεφύγω από τις ερωτήσεις, αλλά γιατί και στο κείμενο τη</w:t>
      </w:r>
      <w:r>
        <w:rPr>
          <w:rFonts w:eastAsia="Times New Roman" w:cs="Times New Roman"/>
          <w:szCs w:val="24"/>
        </w:rPr>
        <w:t xml:space="preserve">ς επερώτησης και στις τοποθετήσεις των Βουλευτών </w:t>
      </w:r>
      <w:r>
        <w:rPr>
          <w:rFonts w:eastAsia="Times New Roman" w:cs="Times New Roman"/>
          <w:szCs w:val="24"/>
        </w:rPr>
        <w:lastRenderedPageBreak/>
        <w:t xml:space="preserve">της Νέας Δημοκρατίας ακούστηκαν χαρακτηρισμοί. Ακούστηκαν χαρακτηρισμοί για εγκάθετους, ακούστηκαν χαρακτηρισμοί για κομματικοποιήσεις, για άλωση του κράτους, για κράτος-λάφυρο. </w:t>
      </w:r>
    </w:p>
    <w:p w14:paraId="4B89F165"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Σε αυτά απαντώ, λοιπόν, και </w:t>
      </w:r>
      <w:r>
        <w:rPr>
          <w:rFonts w:eastAsia="Times New Roman" w:cs="Times New Roman"/>
          <w:szCs w:val="24"/>
        </w:rPr>
        <w:t>λέω ότι εδώ πέρα θέλει μια προσοχή όταν τοποθετείστε, γιατί υπάρχουν συγκεκριμένα θέματα από το παρελθόν. Όταν, λοιπόν, εμείς αυτή τη στιγμή έχουμε ολοκληρώσει ογδόντα έξι κρίσεις γενικών διευθυντών όλων των Υπουργείων -και αυτό έχει να κάνει με την επερώτ</w:t>
      </w:r>
      <w:r>
        <w:rPr>
          <w:rFonts w:eastAsia="Times New Roman" w:cs="Times New Roman"/>
          <w:szCs w:val="24"/>
        </w:rPr>
        <w:t>ηση που κάνετε- με πλήρη συνεργασία και εποπτεία του ΑΣΕΠ, όταν είχαν δέκα χρόνια να γίνουν κρίσεις σε αυτή τη διοίκηση</w:t>
      </w:r>
      <w:r>
        <w:rPr>
          <w:rFonts w:eastAsia="Times New Roman" w:cs="Times New Roman"/>
          <w:szCs w:val="24"/>
        </w:rPr>
        <w:t>,</w:t>
      </w:r>
      <w:r>
        <w:rPr>
          <w:rFonts w:eastAsia="Times New Roman" w:cs="Times New Roman"/>
          <w:szCs w:val="24"/>
        </w:rPr>
        <w:t xml:space="preserve"> και προχωράμε τώρα και στους διευθυντές, έχει ήδη ξεκινήσει, και αργότερα στους τμηματάρχες, από την επόμενη χρονιά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είναι απάντησ</w:t>
      </w:r>
      <w:r>
        <w:rPr>
          <w:rFonts w:eastAsia="Times New Roman" w:cs="Times New Roman"/>
          <w:szCs w:val="24"/>
        </w:rPr>
        <w:t xml:space="preserve">η στα δικά σας ερωτήματα. </w:t>
      </w:r>
    </w:p>
    <w:p w14:paraId="4B89F166" w14:textId="77777777" w:rsidR="00BB0D3B" w:rsidRDefault="0084757C">
      <w:pPr>
        <w:tabs>
          <w:tab w:val="left" w:pos="2608"/>
        </w:tabs>
        <w:spacing w:after="0" w:line="600" w:lineRule="auto"/>
        <w:ind w:firstLine="720"/>
        <w:jc w:val="both"/>
        <w:rPr>
          <w:rFonts w:eastAsia="Times New Roman" w:cs="Times New Roman"/>
          <w:szCs w:val="24"/>
        </w:rPr>
      </w:pPr>
      <w:r>
        <w:rPr>
          <w:rFonts w:eastAsia="Times New Roman" w:cs="Times New Roman"/>
          <w:szCs w:val="24"/>
        </w:rPr>
        <w:t>Όταν μιλάτε για κομματικοποίηση και εγκάθετους ή όταν εγώ αναφέρθηκα στην ανάγκη να υπάρχει αξιοπρέπεια και εμπιστοσύνη στη δημόσια διοίκηση, δεν είναι θέμα ότι τοποθετήθηκαν μόνο σε μία νύχτα όλοι οι γενικοί διευθυντές. Να θυμίσ</w:t>
      </w:r>
      <w:r>
        <w:rPr>
          <w:rFonts w:eastAsia="Times New Roman" w:cs="Times New Roman"/>
          <w:szCs w:val="24"/>
        </w:rPr>
        <w:t xml:space="preserve">ω, γιατί αναφέρατε τους νόμους, ότι φυσικά με νόμο το έκανε ο κ. Μητσοτάκης, δεν είπα εγώ ότι ήταν παράνομο. Ήταν ένας νόμος </w:t>
      </w:r>
      <w:r>
        <w:rPr>
          <w:rFonts w:eastAsia="Times New Roman" w:cs="Times New Roman"/>
          <w:szCs w:val="24"/>
        </w:rPr>
        <w:lastRenderedPageBreak/>
        <w:t>που αποτύπωνε τη δική σας πολιτική. Όπως ο αντίστοιχος νόμος είχε την περίφημη συγκριτική αξιολόγηση, που εσείς οι ίδιοι αναγκαστήκ</w:t>
      </w:r>
      <w:r>
        <w:rPr>
          <w:rFonts w:eastAsia="Times New Roman" w:cs="Times New Roman"/>
          <w:szCs w:val="24"/>
        </w:rPr>
        <w:t>ατε κάτω από την κατακραυγή, έξι μήνες μετά, να την αποσύρετε στα τέλη του 2014, η οποία έλεγε ότι υποχρεωτικό ποσοστό 15% των δημοσίων υπαλλήλων κρίνονταν ανεπαρκείς και όχι θεωρητικά, σε συνδυασμό που πάλι με τον νόμο είχατε προβλέψει, δεν αμφισβητεί καν</w:t>
      </w:r>
      <w:r>
        <w:rPr>
          <w:rFonts w:eastAsia="Times New Roman" w:cs="Times New Roman"/>
          <w:szCs w:val="24"/>
        </w:rPr>
        <w:t>είς ότι δεν το κάνατε με τον νόμο, για την περίφημη διαθεσιμότητα που οδηγούσε και οδήγησε κιόλας, όσο προλάβατε, σε τρεις χιλιάδες απολύσεις.</w:t>
      </w:r>
    </w:p>
    <w:p w14:paraId="4B89F167"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Αυτούς τους νόμους το</w:t>
      </w:r>
      <w:r>
        <w:rPr>
          <w:rFonts w:eastAsia="Times New Roman" w:cs="Times New Roman"/>
          <w:szCs w:val="24"/>
        </w:rPr>
        <w:t>ύ</w:t>
      </w:r>
      <w:r>
        <w:rPr>
          <w:rFonts w:eastAsia="Times New Roman" w:cs="Times New Roman"/>
          <w:szCs w:val="24"/>
        </w:rPr>
        <w:t xml:space="preserve">ς αλλάξαμε εμείς. Αλλάξαμε τους νόμους με το που γίναμε </w:t>
      </w:r>
      <w:r w:rsidRPr="003E5E44">
        <w:rPr>
          <w:rFonts w:eastAsia="Times New Roman"/>
          <w:bCs/>
        </w:rPr>
        <w:t>Κυβέρνηση</w:t>
      </w:r>
      <w:r>
        <w:rPr>
          <w:rFonts w:eastAsia="Times New Roman"/>
          <w:bCs/>
        </w:rPr>
        <w:t>,</w:t>
      </w:r>
      <w:r>
        <w:rPr>
          <w:rFonts w:eastAsia="Times New Roman" w:cs="Times New Roman"/>
          <w:szCs w:val="24"/>
        </w:rPr>
        <w:t xml:space="preserve"> το 2015</w:t>
      </w:r>
      <w:r>
        <w:rPr>
          <w:rFonts w:eastAsia="Times New Roman" w:cs="Times New Roman"/>
          <w:szCs w:val="24"/>
        </w:rPr>
        <w:t>,</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για τη διαθ</w:t>
      </w:r>
      <w:r>
        <w:rPr>
          <w:rFonts w:eastAsia="Times New Roman" w:cs="Times New Roman"/>
          <w:szCs w:val="24"/>
        </w:rPr>
        <w:t xml:space="preserve">εσιμότητα </w:t>
      </w:r>
      <w:r w:rsidRPr="00F331DF">
        <w:rPr>
          <w:rFonts w:eastAsia="Times New Roman"/>
          <w:bCs/>
        </w:rPr>
        <w:t>και</w:t>
      </w:r>
      <w:r>
        <w:rPr>
          <w:rFonts w:eastAsia="Times New Roman" w:cs="Times New Roman"/>
          <w:szCs w:val="24"/>
        </w:rPr>
        <w:t xml:space="preserve"> για τις απολύσεις </w:t>
      </w:r>
      <w:r w:rsidRPr="00F331DF">
        <w:rPr>
          <w:rFonts w:eastAsia="Times New Roman"/>
          <w:bCs/>
        </w:rPr>
        <w:t>και</w:t>
      </w:r>
      <w:r>
        <w:rPr>
          <w:rFonts w:eastAsia="Times New Roman" w:cs="Times New Roman"/>
          <w:szCs w:val="24"/>
        </w:rPr>
        <w:t xml:space="preserve"> στη συνέχεια για την αξιολόγηση. </w:t>
      </w:r>
    </w:p>
    <w:p w14:paraId="4B89F168" w14:textId="77777777" w:rsidR="00BB0D3B" w:rsidRDefault="0084757C">
      <w:pPr>
        <w:spacing w:after="0" w:line="600" w:lineRule="auto"/>
        <w:ind w:firstLine="720"/>
        <w:jc w:val="both"/>
        <w:rPr>
          <w:rFonts w:eastAsia="Times New Roman" w:cs="Times New Roman"/>
          <w:szCs w:val="24"/>
        </w:rPr>
      </w:pPr>
      <w:r>
        <w:rPr>
          <w:rFonts w:eastAsia="Times New Roman"/>
          <w:bCs/>
        </w:rPr>
        <w:t xml:space="preserve">Και φυσικά, εάν υπήρχε η πρόθεση </w:t>
      </w:r>
      <w:r w:rsidRPr="00883D50">
        <w:rPr>
          <w:rFonts w:eastAsia="Times New Roman"/>
          <w:bCs/>
        </w:rPr>
        <w:t>και</w:t>
      </w:r>
      <w:r>
        <w:rPr>
          <w:rFonts w:eastAsia="Times New Roman"/>
          <w:bCs/>
        </w:rPr>
        <w:t xml:space="preserve"> αν ήμασταν τόσο αδίστακτοι ως </w:t>
      </w:r>
      <w:r w:rsidRPr="00883D50">
        <w:rPr>
          <w:rFonts w:eastAsia="Times New Roman"/>
          <w:bCs/>
        </w:rPr>
        <w:t>Κυβέρνηση</w:t>
      </w:r>
      <w:r>
        <w:rPr>
          <w:rFonts w:eastAsia="Times New Roman"/>
          <w:bCs/>
        </w:rPr>
        <w:t xml:space="preserve">, </w:t>
      </w:r>
      <w:r w:rsidRPr="00883D50">
        <w:rPr>
          <w:rFonts w:eastAsia="Times New Roman"/>
          <w:bCs/>
          <w:shd w:val="clear" w:color="auto" w:fill="FFFFFF"/>
        </w:rPr>
        <w:t>θα</w:t>
      </w:r>
      <w:r>
        <w:rPr>
          <w:rFonts w:eastAsia="Times New Roman"/>
          <w:bCs/>
        </w:rPr>
        <w:t xml:space="preserve"> μπορούσαμε </w:t>
      </w:r>
      <w:r w:rsidRPr="00883D50">
        <w:rPr>
          <w:rFonts w:eastAsia="Times New Roman"/>
          <w:bCs/>
          <w:shd w:val="clear" w:color="auto" w:fill="FFFFFF"/>
        </w:rPr>
        <w:t>να</w:t>
      </w:r>
      <w:r>
        <w:rPr>
          <w:rFonts w:eastAsia="Times New Roman"/>
          <w:bCs/>
        </w:rPr>
        <w:t xml:space="preserve"> είχαμε αλλάξει </w:t>
      </w:r>
      <w:r w:rsidRPr="00883D50">
        <w:rPr>
          <w:rFonts w:eastAsia="Times New Roman"/>
          <w:bCs/>
        </w:rPr>
        <w:t>και</w:t>
      </w:r>
      <w:r>
        <w:rPr>
          <w:rFonts w:eastAsia="Times New Roman"/>
          <w:bCs/>
        </w:rPr>
        <w:t xml:space="preserve"> τους </w:t>
      </w:r>
      <w:r>
        <w:rPr>
          <w:rFonts w:eastAsia="Times New Roman"/>
          <w:bCs/>
        </w:rPr>
        <w:t>γ</w:t>
      </w:r>
      <w:r>
        <w:rPr>
          <w:rFonts w:eastAsia="Times New Roman"/>
          <w:bCs/>
        </w:rPr>
        <w:t xml:space="preserve">ενικούς </w:t>
      </w:r>
      <w:r>
        <w:rPr>
          <w:rFonts w:eastAsia="Times New Roman"/>
          <w:bCs/>
        </w:rPr>
        <w:t>δ</w:t>
      </w:r>
      <w:r>
        <w:rPr>
          <w:rFonts w:eastAsia="Times New Roman"/>
          <w:bCs/>
        </w:rPr>
        <w:t xml:space="preserve">ιευθυντές. </w:t>
      </w:r>
      <w:r w:rsidRPr="00883D50">
        <w:rPr>
          <w:rFonts w:eastAsia="Times New Roman"/>
          <w:bCs/>
          <w:shd w:val="clear" w:color="auto" w:fill="FFFFFF"/>
        </w:rPr>
        <w:t>Δεν</w:t>
      </w:r>
      <w:r>
        <w:rPr>
          <w:rFonts w:eastAsia="Times New Roman"/>
          <w:bCs/>
        </w:rPr>
        <w:t xml:space="preserve"> το κάναμε, </w:t>
      </w:r>
      <w:r w:rsidRPr="00883D50">
        <w:rPr>
          <w:rFonts w:eastAsia="Times New Roman"/>
          <w:bCs/>
          <w:shd w:val="clear" w:color="auto" w:fill="FFFFFF"/>
        </w:rPr>
        <w:t>όμως</w:t>
      </w:r>
      <w:r>
        <w:rPr>
          <w:rFonts w:eastAsia="Times New Roman"/>
          <w:bCs/>
          <w:shd w:val="clear" w:color="auto" w:fill="FFFFFF"/>
        </w:rPr>
        <w:t>,</w:t>
      </w:r>
      <w:r>
        <w:rPr>
          <w:rFonts w:eastAsia="Times New Roman"/>
          <w:bCs/>
        </w:rPr>
        <w:t xml:space="preserve"> ακριβώς </w:t>
      </w:r>
      <w:r w:rsidRPr="00883D50">
        <w:rPr>
          <w:rFonts w:eastAsia="Times New Roman"/>
          <w:bCs/>
          <w:shd w:val="clear" w:color="auto" w:fill="FFFFFF"/>
        </w:rPr>
        <w:t>γιατί</w:t>
      </w:r>
      <w:r>
        <w:rPr>
          <w:rFonts w:eastAsia="Times New Roman"/>
          <w:bCs/>
        </w:rPr>
        <w:t xml:space="preserve"> σεβόμαστε </w:t>
      </w:r>
      <w:r>
        <w:rPr>
          <w:rFonts w:eastAsia="Times New Roman" w:cs="Times New Roman"/>
          <w:szCs w:val="24"/>
        </w:rPr>
        <w:t xml:space="preserve">την ιεραρχία της δημόσιας διοίκησης </w:t>
      </w:r>
      <w:r w:rsidRPr="00F331DF">
        <w:rPr>
          <w:rFonts w:eastAsia="Times New Roman"/>
          <w:bCs/>
        </w:rPr>
        <w:t>και</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μας νοιάζει τι ψηφίζει ο καθένας. Μας νοιάζει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καλός, άξιος </w:t>
      </w:r>
      <w:r w:rsidRPr="00F331DF">
        <w:rPr>
          <w:rFonts w:eastAsia="Times New Roman"/>
          <w:bCs/>
        </w:rPr>
        <w:t>και</w:t>
      </w:r>
      <w:r>
        <w:rPr>
          <w:rFonts w:eastAsia="Times New Roman" w:cs="Times New Roman"/>
          <w:szCs w:val="24"/>
        </w:rPr>
        <w:t xml:space="preserve"> έντιμος δημόσιος λειτουργός.</w:t>
      </w:r>
    </w:p>
    <w:p w14:paraId="4B89F169" w14:textId="77777777" w:rsidR="00BB0D3B" w:rsidRDefault="0084757C">
      <w:pPr>
        <w:spacing w:after="0" w:line="600" w:lineRule="auto"/>
        <w:ind w:firstLine="720"/>
        <w:jc w:val="both"/>
        <w:rPr>
          <w:rFonts w:eastAsia="Times New Roman" w:cs="Times New Roman"/>
          <w:szCs w:val="24"/>
        </w:rPr>
      </w:pPr>
      <w:r>
        <w:rPr>
          <w:rFonts w:eastAsia="Times New Roman"/>
          <w:bCs/>
        </w:rPr>
        <w:lastRenderedPageBreak/>
        <w:t>Θα μπω σ</w:t>
      </w:r>
      <w:r>
        <w:rPr>
          <w:rFonts w:eastAsia="Times New Roman" w:cs="Times New Roman"/>
          <w:szCs w:val="24"/>
        </w:rPr>
        <w:t>τα τρία ερωτήματα. Πρώτα από όλα, για το Μητρώο Επιτελικών Στελεχών ανέφερα πριν τα νούμερα. Μη σ</w:t>
      </w:r>
      <w:r>
        <w:rPr>
          <w:rFonts w:eastAsia="Times New Roman" w:cs="Times New Roman"/>
          <w:szCs w:val="24"/>
        </w:rPr>
        <w:t xml:space="preserve">ας κουράζω. Δεν τα επαναλαμβάνω. </w:t>
      </w:r>
      <w:r w:rsidRPr="00D66BCA">
        <w:rPr>
          <w:rFonts w:eastAsia="Times New Roman"/>
          <w:bCs/>
        </w:rPr>
        <w:t>Είναι</w:t>
      </w:r>
      <w:r>
        <w:rPr>
          <w:rFonts w:eastAsia="Times New Roman" w:cs="Times New Roman"/>
          <w:szCs w:val="24"/>
        </w:rPr>
        <w:t xml:space="preserve"> κάτω από την αιγίδα του ΑΣΕΠ. </w:t>
      </w:r>
    </w:p>
    <w:p w14:paraId="4B89F16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w:t>
      </w:r>
      <w:r w:rsidRPr="00D477CE">
        <w:rPr>
          <w:rFonts w:eastAsia="Times New Roman" w:cs="Times New Roman"/>
        </w:rPr>
        <w:t>για να</w:t>
      </w:r>
      <w:r>
        <w:rPr>
          <w:rFonts w:eastAsia="Times New Roman" w:cs="Times New Roman"/>
          <w:szCs w:val="24"/>
        </w:rPr>
        <w:t xml:space="preserve"> απαντήσω στο τρίτο ερώτημα καθαρά,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τοποθετηθεί ακόμα κάποιος με βάση αυτό το </w:t>
      </w:r>
      <w:r>
        <w:rPr>
          <w:rFonts w:eastAsia="Times New Roman" w:cs="Times New Roman"/>
          <w:szCs w:val="24"/>
        </w:rPr>
        <w:t>μ</w:t>
      </w:r>
      <w:r>
        <w:rPr>
          <w:rFonts w:eastAsia="Times New Roman" w:cs="Times New Roman"/>
          <w:szCs w:val="24"/>
        </w:rPr>
        <w:t xml:space="preserve">ητρώο, </w:t>
      </w:r>
      <w:r w:rsidRPr="00A37EC3">
        <w:rPr>
          <w:rFonts w:eastAsia="Times New Roman" w:cs="Times New Roman"/>
        </w:rPr>
        <w:t>αλλά</w:t>
      </w:r>
      <w:r>
        <w:rPr>
          <w:rFonts w:eastAsia="Times New Roman" w:cs="Times New Roman"/>
          <w:szCs w:val="24"/>
        </w:rPr>
        <w:t xml:space="preserve"> έχουν βγει προκηρύξεις με βάση αυτό το </w:t>
      </w:r>
      <w:r>
        <w:rPr>
          <w:rFonts w:eastAsia="Times New Roman" w:cs="Times New Roman"/>
          <w:szCs w:val="24"/>
        </w:rPr>
        <w:t>μ</w:t>
      </w:r>
      <w:r>
        <w:rPr>
          <w:rFonts w:eastAsia="Times New Roman" w:cs="Times New Roman"/>
          <w:szCs w:val="24"/>
        </w:rPr>
        <w:t>ητρώο.</w:t>
      </w:r>
    </w:p>
    <w:p w14:paraId="4B89F16B"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Μόνο</w:t>
      </w:r>
      <w:r w:rsidRPr="00883D50">
        <w:rPr>
          <w:rFonts w:eastAsia="Times New Roman" w:cs="Times New Roman"/>
          <w:szCs w:val="24"/>
        </w:rPr>
        <w:t xml:space="preserve"> μία.</w:t>
      </w:r>
      <w:r>
        <w:rPr>
          <w:rFonts w:eastAsia="Times New Roman" w:cs="Times New Roman"/>
          <w:b/>
          <w:szCs w:val="24"/>
        </w:rPr>
        <w:t xml:space="preserve"> </w:t>
      </w:r>
    </w:p>
    <w:p w14:paraId="4B89F16C"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Όχι, επιτρέψτε μου, έχουν βγει εβδομήντα.</w:t>
      </w:r>
    </w:p>
    <w:p w14:paraId="4B89F16D"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Ψέματα!</w:t>
      </w:r>
      <w:r>
        <w:rPr>
          <w:rFonts w:eastAsia="Times New Roman" w:cs="Times New Roman"/>
          <w:b/>
          <w:szCs w:val="24"/>
        </w:rPr>
        <w:t xml:space="preserve"> </w:t>
      </w:r>
    </w:p>
    <w:p w14:paraId="4B89F16E" w14:textId="77777777" w:rsidR="00BB0D3B" w:rsidRDefault="0084757C">
      <w:pPr>
        <w:spacing w:after="0" w:line="600" w:lineRule="auto"/>
        <w:ind w:firstLine="720"/>
        <w:jc w:val="both"/>
        <w:rPr>
          <w:rFonts w:eastAsia="Times New Roman" w:cs="Times New Roman"/>
          <w:szCs w:val="24"/>
        </w:rPr>
      </w:pPr>
      <w:r w:rsidRPr="002561D3">
        <w:rPr>
          <w:rFonts w:eastAsia="Times New Roman"/>
          <w:b/>
          <w:bCs/>
          <w:shd w:val="clear" w:color="auto" w:fill="FFFFFF"/>
        </w:rPr>
        <w:t>ΠΡΟΕΔΡΕ</w:t>
      </w:r>
      <w:r>
        <w:rPr>
          <w:rFonts w:eastAsia="Times New Roman"/>
          <w:b/>
          <w:bCs/>
          <w:shd w:val="clear" w:color="auto" w:fill="FFFFFF"/>
        </w:rPr>
        <w:t>Υ</w:t>
      </w:r>
      <w:r w:rsidRPr="002561D3">
        <w:rPr>
          <w:rFonts w:eastAsia="Times New Roman"/>
          <w:b/>
          <w:bCs/>
          <w:shd w:val="clear" w:color="auto" w:fill="FFFFFF"/>
        </w:rPr>
        <w:t xml:space="preserve">ΩΝ (Μάριος Γεωργιάδης): </w:t>
      </w:r>
      <w:r w:rsidRPr="007C0C1A">
        <w:rPr>
          <w:rFonts w:eastAsia="Times New Roman" w:cs="Times New Roman"/>
          <w:szCs w:val="24"/>
        </w:rPr>
        <w:t>Κύριε</w:t>
      </w:r>
      <w:r>
        <w:rPr>
          <w:rFonts w:eastAsia="Times New Roman" w:cs="Times New Roman"/>
          <w:szCs w:val="24"/>
        </w:rPr>
        <w:t xml:space="preserve"> Γεωργαντά, σας παρακαλώ πολύ!</w:t>
      </w:r>
    </w:p>
    <w:p w14:paraId="4B89F16F"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ΜΑΡΙΛΙΖΑ ΞΕΝΟΓΙΑΝ</w:t>
      </w:r>
      <w:r>
        <w:rPr>
          <w:rFonts w:eastAsia="Times New Roman" w:cs="Times New Roman"/>
          <w:b/>
          <w:szCs w:val="24"/>
        </w:rPr>
        <w:t xml:space="preserve">ΝΑΚΟΠΟΥΛΟΥ (Υπουργός Διοικητικής Ανασυγκρότησης): </w:t>
      </w:r>
      <w:r>
        <w:rPr>
          <w:rFonts w:eastAsia="Times New Roman" w:cs="Times New Roman"/>
          <w:szCs w:val="24"/>
        </w:rPr>
        <w:t xml:space="preserve">Θα έλεγα πριν βιαστείτε, κύριε Γεωργαντά… </w:t>
      </w:r>
    </w:p>
    <w:p w14:paraId="4B89F170"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 xml:space="preserve">Μία </w:t>
      </w:r>
      <w:r w:rsidRPr="00D66BCA">
        <w:rPr>
          <w:rFonts w:eastAsia="Times New Roman"/>
          <w:bCs/>
        </w:rPr>
        <w:t>είναι</w:t>
      </w:r>
      <w:r>
        <w:rPr>
          <w:rFonts w:eastAsia="Times New Roman" w:cs="Times New Roman"/>
          <w:szCs w:val="24"/>
        </w:rPr>
        <w:t>. Ξέρω τι λέω.</w:t>
      </w:r>
      <w:r>
        <w:rPr>
          <w:rFonts w:eastAsia="Times New Roman" w:cs="Times New Roman"/>
          <w:b/>
          <w:szCs w:val="24"/>
        </w:rPr>
        <w:t xml:space="preserve"> </w:t>
      </w:r>
    </w:p>
    <w:p w14:paraId="4B89F171"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ΜΑΡΙΛΙΖΑ ΞΕΝΟΓΙΑΝΝΑΚΟΠΟΥΛΟΥ (Υπουργός Διοικητικής Ανασυγκρότησης):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επιτρέψτε μου να ολοκληρώσω. Μπορείτε </w:t>
      </w:r>
      <w:r w:rsidRPr="002314B3">
        <w:rPr>
          <w:rFonts w:eastAsia="Times New Roman"/>
          <w:bCs/>
          <w:shd w:val="clear" w:color="auto" w:fill="FFFFFF"/>
        </w:rPr>
        <w:t>να</w:t>
      </w:r>
      <w:r>
        <w:rPr>
          <w:rFonts w:eastAsia="Times New Roman" w:cs="Times New Roman"/>
          <w:szCs w:val="24"/>
        </w:rPr>
        <w:t xml:space="preserve"> διαφωνείτε μαζί μου, αλλά…</w:t>
      </w:r>
    </w:p>
    <w:p w14:paraId="4B89F172"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Σας έχουν παραπληροφορήσει. Να τις καταθέσετε. </w:t>
      </w:r>
    </w:p>
    <w:p w14:paraId="4B89F173"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 xml:space="preserve">Θα σας τις αναφέρω τώρα. Δεν θα τις καταθέσω, </w:t>
      </w:r>
      <w:r w:rsidRPr="00A37EC3">
        <w:rPr>
          <w:rFonts w:eastAsia="Times New Roman" w:cs="Times New Roman"/>
        </w:rPr>
        <w:t>αλλά</w:t>
      </w:r>
      <w:r>
        <w:rPr>
          <w:rFonts w:eastAsia="Times New Roman" w:cs="Times New Roman"/>
          <w:szCs w:val="24"/>
        </w:rPr>
        <w:t xml:space="preserve"> θα τις αναφέρω. Μη βιάζεστε </w:t>
      </w:r>
      <w:r w:rsidRPr="002314B3">
        <w:rPr>
          <w:rFonts w:eastAsia="Times New Roman"/>
          <w:bCs/>
          <w:shd w:val="clear" w:color="auto" w:fill="FFFFFF"/>
        </w:rPr>
        <w:t>να</w:t>
      </w:r>
      <w:r>
        <w:rPr>
          <w:rFonts w:eastAsia="Times New Roman" w:cs="Times New Roman"/>
          <w:szCs w:val="24"/>
        </w:rPr>
        <w:t xml:space="preserve"> πείτε </w:t>
      </w:r>
      <w:r w:rsidRPr="002B5B2E">
        <w:rPr>
          <w:rFonts w:eastAsia="Times New Roman"/>
          <w:bCs/>
          <w:shd w:val="clear" w:color="auto" w:fill="FFFFFF"/>
        </w:rPr>
        <w:t>ότι</w:t>
      </w:r>
      <w:r>
        <w:rPr>
          <w:rFonts w:eastAsia="Times New Roman" w:cs="Times New Roman"/>
          <w:szCs w:val="24"/>
        </w:rPr>
        <w:t xml:space="preserve"> λέω ψέματα. Στην </w:t>
      </w:r>
      <w:r w:rsidRPr="00471050">
        <w:rPr>
          <w:rFonts w:eastAsia="Times New Roman" w:cs="Times New Roman"/>
          <w:szCs w:val="24"/>
        </w:rPr>
        <w:t>πολιτική</w:t>
      </w:r>
      <w:r>
        <w:rPr>
          <w:rFonts w:eastAsia="Times New Roman" w:cs="Times New Roman"/>
          <w:szCs w:val="24"/>
        </w:rPr>
        <w:t xml:space="preserve"> μου διαδρομή δεν έχω πει ποτέ ψέματα </w:t>
      </w:r>
      <w:r w:rsidRPr="00F331DF">
        <w:rPr>
          <w:rFonts w:eastAsia="Times New Roman"/>
          <w:bCs/>
        </w:rPr>
        <w:t>και</w:t>
      </w:r>
      <w:r>
        <w:rPr>
          <w:rFonts w:eastAsia="Times New Roman" w:cs="Times New Roman"/>
          <w:szCs w:val="24"/>
        </w:rPr>
        <w:t xml:space="preserve"> ό,τι λέω το λέω με αίσθημα ευθύνης. Σας </w:t>
      </w:r>
      <w:r w:rsidRPr="006A04B1">
        <w:rPr>
          <w:rFonts w:eastAsia="Times New Roman" w:cs="Times New Roman"/>
          <w:szCs w:val="24"/>
        </w:rPr>
        <w:t>παρακαλώ</w:t>
      </w:r>
      <w:r>
        <w:rPr>
          <w:rFonts w:eastAsia="Times New Roman" w:cs="Times New Roman"/>
          <w:szCs w:val="24"/>
        </w:rPr>
        <w:t xml:space="preserve"> πάρα πολύ. </w:t>
      </w:r>
    </w:p>
    <w:p w14:paraId="4B89F174"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ΓΕΩΡΓΙΟΣ ΓΕΩΡΓΑΝΤΑΣ:</w:t>
      </w:r>
      <w:r>
        <w:rPr>
          <w:rFonts w:eastAsia="Times New Roman" w:cs="Times New Roman"/>
          <w:szCs w:val="24"/>
        </w:rPr>
        <w:t xml:space="preserve"> Είπα </w:t>
      </w:r>
      <w:r w:rsidRPr="002B5B2E">
        <w:rPr>
          <w:rFonts w:eastAsia="Times New Roman"/>
          <w:bCs/>
          <w:shd w:val="clear" w:color="auto" w:fill="FFFFFF"/>
        </w:rPr>
        <w:t>ότι</w:t>
      </w:r>
      <w:r>
        <w:rPr>
          <w:rFonts w:eastAsia="Times New Roman" w:cs="Times New Roman"/>
          <w:szCs w:val="24"/>
        </w:rPr>
        <w:t xml:space="preserve"> σας έχουν παραπληροφορήσει. </w:t>
      </w:r>
    </w:p>
    <w:p w14:paraId="4B89F175" w14:textId="77777777" w:rsidR="00BB0D3B" w:rsidRDefault="0084757C">
      <w:pPr>
        <w:spacing w:after="0" w:line="600" w:lineRule="auto"/>
        <w:ind w:firstLine="720"/>
        <w:jc w:val="both"/>
        <w:rPr>
          <w:rFonts w:eastAsia="Times New Roman" w:cs="Times New Roman"/>
          <w:szCs w:val="24"/>
        </w:rPr>
      </w:pPr>
      <w:r w:rsidRPr="002561D3">
        <w:rPr>
          <w:rFonts w:eastAsia="Times New Roman"/>
          <w:b/>
          <w:bCs/>
          <w:shd w:val="clear" w:color="auto" w:fill="FFFFFF"/>
        </w:rPr>
        <w:t>ΠΡΟΕΔΡΕ</w:t>
      </w:r>
      <w:r>
        <w:rPr>
          <w:rFonts w:eastAsia="Times New Roman"/>
          <w:b/>
          <w:bCs/>
          <w:shd w:val="clear" w:color="auto" w:fill="FFFFFF"/>
        </w:rPr>
        <w:t>Υ</w:t>
      </w:r>
      <w:r w:rsidRPr="002561D3">
        <w:rPr>
          <w:rFonts w:eastAsia="Times New Roman"/>
          <w:b/>
          <w:bCs/>
          <w:shd w:val="clear" w:color="auto" w:fill="FFFFFF"/>
        </w:rPr>
        <w:t xml:space="preserve">ΩΝ (Μάριος Γεωργιάδης): </w:t>
      </w:r>
      <w:r w:rsidRPr="007C0C1A">
        <w:rPr>
          <w:rFonts w:eastAsia="Times New Roman" w:cs="Times New Roman"/>
          <w:szCs w:val="24"/>
        </w:rPr>
        <w:t>Κύριε</w:t>
      </w:r>
      <w:r>
        <w:rPr>
          <w:rFonts w:eastAsia="Times New Roman" w:cs="Times New Roman"/>
          <w:szCs w:val="24"/>
        </w:rPr>
        <w:t xml:space="preserve"> Γεωργαντά, μη διακόπτετε, </w:t>
      </w:r>
      <w:r w:rsidRPr="006A04B1">
        <w:rPr>
          <w:rFonts w:eastAsia="Times New Roman" w:cs="Times New Roman"/>
          <w:szCs w:val="24"/>
        </w:rPr>
        <w:t>π</w:t>
      </w:r>
      <w:r w:rsidRPr="006A04B1">
        <w:rPr>
          <w:rFonts w:eastAsia="Times New Roman" w:cs="Times New Roman"/>
          <w:szCs w:val="24"/>
        </w:rPr>
        <w:t>αρακαλώ</w:t>
      </w:r>
      <w:r>
        <w:rPr>
          <w:rFonts w:eastAsia="Times New Roman" w:cs="Times New Roman"/>
          <w:szCs w:val="24"/>
        </w:rPr>
        <w:t xml:space="preserve">. Σεβαστείτε την κυρία Υπουργό </w:t>
      </w:r>
      <w:r w:rsidRPr="008F0891">
        <w:rPr>
          <w:rFonts w:eastAsia="Times New Roman" w:cs="Times New Roman"/>
          <w:bCs/>
          <w:shd w:val="clear" w:color="auto" w:fill="FFFFFF"/>
        </w:rPr>
        <w:t>που</w:t>
      </w:r>
      <w:r>
        <w:rPr>
          <w:rFonts w:eastAsia="Times New Roman" w:cs="Times New Roman"/>
          <w:szCs w:val="24"/>
        </w:rPr>
        <w:t xml:space="preserve"> μιλάει από το Βήμα. </w:t>
      </w:r>
    </w:p>
    <w:p w14:paraId="4B89F176"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Μα η ερώτησή μου λέει για το </w:t>
      </w:r>
      <w:r w:rsidRPr="00EB7466">
        <w:rPr>
          <w:rFonts w:eastAsia="Times New Roman"/>
          <w:szCs w:val="24"/>
        </w:rPr>
        <w:t>άρθρο</w:t>
      </w:r>
      <w:r>
        <w:rPr>
          <w:rFonts w:eastAsia="Times New Roman" w:cs="Times New Roman"/>
          <w:szCs w:val="24"/>
        </w:rPr>
        <w:t xml:space="preserve"> 8.</w:t>
      </w:r>
    </w:p>
    <w:p w14:paraId="4B89F177"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ΜΑΡΙΛΙΖΑ ΞΕΝΟΓΙΑΝΝΑΚΟΠΟΥΛΟΥ (Υπουργός Διοικητικής Ανασυγκρότησης): </w:t>
      </w:r>
      <w:r>
        <w:rPr>
          <w:rFonts w:eastAsia="Times New Roman" w:cs="Times New Roman"/>
          <w:szCs w:val="24"/>
        </w:rPr>
        <w:t xml:space="preserve">Ακούστε με. Προφανώς, έχω έρθει καλόπιστα </w:t>
      </w:r>
      <w:r w:rsidRPr="00D477CE">
        <w:rPr>
          <w:rFonts w:eastAsia="Times New Roman" w:cs="Times New Roman"/>
        </w:rPr>
        <w:t>για να</w:t>
      </w:r>
      <w:r>
        <w:rPr>
          <w:rFonts w:eastAsia="Times New Roman" w:cs="Times New Roman"/>
          <w:szCs w:val="24"/>
        </w:rPr>
        <w:t xml:space="preserve"> σας ενημερώσω. Εάν</w:t>
      </w:r>
      <w:r>
        <w:rPr>
          <w:rFonts w:eastAsia="Times New Roman" w:cs="Times New Roman"/>
          <w:szCs w:val="24"/>
        </w:rPr>
        <w:t xml:space="preserve"> κρίνετε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ανεπαρκής η απάντηση μου, </w:t>
      </w:r>
      <w:r w:rsidRPr="00D66BCA">
        <w:rPr>
          <w:rFonts w:eastAsia="Times New Roman"/>
          <w:bCs/>
        </w:rPr>
        <w:t>είναι</w:t>
      </w:r>
      <w:r>
        <w:rPr>
          <w:rFonts w:eastAsia="Times New Roman" w:cs="Times New Roman"/>
          <w:szCs w:val="24"/>
        </w:rPr>
        <w:t xml:space="preserve"> </w:t>
      </w:r>
      <w:r w:rsidRPr="002B4AE2">
        <w:rPr>
          <w:rFonts w:eastAsia="Times New Roman" w:cs="Times New Roman"/>
          <w:bCs/>
          <w:shd w:val="clear" w:color="auto" w:fill="FFFFFF"/>
        </w:rPr>
        <w:t>δικαίωμ</w:t>
      </w:r>
      <w:r>
        <w:rPr>
          <w:rFonts w:eastAsia="Times New Roman" w:cs="Times New Roman"/>
          <w:bCs/>
          <w:shd w:val="clear" w:color="auto" w:fill="FFFFFF"/>
        </w:rPr>
        <w:t>ά</w:t>
      </w:r>
      <w:r>
        <w:rPr>
          <w:rFonts w:eastAsia="Times New Roman" w:cs="Times New Roman"/>
          <w:szCs w:val="24"/>
        </w:rPr>
        <w:t xml:space="preserve"> σας </w:t>
      </w:r>
      <w:r w:rsidRPr="002314B3">
        <w:rPr>
          <w:rFonts w:eastAsia="Times New Roman"/>
          <w:bCs/>
          <w:shd w:val="clear" w:color="auto" w:fill="FFFFFF"/>
        </w:rPr>
        <w:t>να</w:t>
      </w:r>
      <w:r>
        <w:rPr>
          <w:rFonts w:eastAsia="Times New Roman" w:cs="Times New Roman"/>
          <w:szCs w:val="24"/>
        </w:rPr>
        <w:t xml:space="preserve"> μου το πείτε. </w:t>
      </w:r>
    </w:p>
    <w:p w14:paraId="4B89F178" w14:textId="77777777" w:rsidR="00BB0D3B" w:rsidRDefault="0084757C">
      <w:pPr>
        <w:spacing w:after="0" w:line="600" w:lineRule="auto"/>
        <w:ind w:firstLine="720"/>
        <w:jc w:val="both"/>
        <w:rPr>
          <w:rFonts w:eastAsia="Times New Roman" w:cs="Times New Roman"/>
          <w:szCs w:val="24"/>
        </w:rPr>
      </w:pPr>
      <w:r>
        <w:rPr>
          <w:rFonts w:eastAsia="Times New Roman" w:cs="Times New Roman"/>
          <w:b/>
        </w:rPr>
        <w:t xml:space="preserve">ΜΑΥΡΟΥΔΗΣ ΒΟΡΙΔΗΣ: </w:t>
      </w:r>
      <w:r>
        <w:rPr>
          <w:rFonts w:eastAsia="Times New Roman" w:cs="Times New Roman"/>
        </w:rPr>
        <w:t>Ανακαλούμε το «ψέμα». Αναδιατυπώνουμε: αναληθές.</w:t>
      </w:r>
    </w:p>
    <w:p w14:paraId="4B89F179"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Λ</w:t>
      </w:r>
      <w:r w:rsidRPr="0086362F">
        <w:rPr>
          <w:rFonts w:eastAsia="Times New Roman" w:cs="Times New Roman"/>
          <w:szCs w:val="24"/>
        </w:rPr>
        <w:t>οιπόν</w:t>
      </w:r>
      <w:r>
        <w:rPr>
          <w:rFonts w:eastAsia="Times New Roman" w:cs="Times New Roman"/>
          <w:szCs w:val="24"/>
        </w:rPr>
        <w:t xml:space="preserve">, αυτή τη στιγμή, επί του τρίτου </w:t>
      </w:r>
      <w:r>
        <w:rPr>
          <w:rFonts w:eastAsia="Times New Roman" w:cs="Times New Roman"/>
          <w:szCs w:val="24"/>
        </w:rPr>
        <w:t>ερωτήματος -</w:t>
      </w:r>
      <w:r w:rsidRPr="00F331DF">
        <w:rPr>
          <w:rFonts w:eastAsia="Times New Roman"/>
          <w:bCs/>
        </w:rPr>
        <w:t>και</w:t>
      </w:r>
      <w:r>
        <w:rPr>
          <w:rFonts w:eastAsia="Times New Roman" w:cs="Times New Roman"/>
          <w:szCs w:val="24"/>
        </w:rPr>
        <w:t xml:space="preserve"> είμαι πάρα πολύ σαφής-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οριστεί κάποιος από το </w:t>
      </w:r>
      <w:r>
        <w:rPr>
          <w:rFonts w:eastAsia="Times New Roman" w:cs="Times New Roman"/>
          <w:szCs w:val="24"/>
        </w:rPr>
        <w:t>μ</w:t>
      </w:r>
      <w:r>
        <w:rPr>
          <w:rFonts w:eastAsia="Times New Roman" w:cs="Times New Roman"/>
          <w:szCs w:val="24"/>
        </w:rPr>
        <w:t xml:space="preserve">ητρώο. </w:t>
      </w:r>
      <w:r w:rsidRPr="00922299">
        <w:rPr>
          <w:rFonts w:eastAsia="Times New Roman" w:cs="Times New Roman"/>
          <w:bCs/>
          <w:shd w:val="clear" w:color="auto" w:fill="FFFFFF"/>
        </w:rPr>
        <w:t>Υπάρχουν</w:t>
      </w:r>
      <w:r>
        <w:rPr>
          <w:rFonts w:eastAsia="Times New Roman" w:cs="Times New Roman"/>
          <w:bCs/>
          <w:shd w:val="clear" w:color="auto" w:fill="FFFFFF"/>
        </w:rPr>
        <w:t>,</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αυτή τη στιγμή εξήντα εννιά συν μία προκηρύξεις, εβδομήντα τον αριθμό. </w:t>
      </w:r>
    </w:p>
    <w:p w14:paraId="4B89F17A" w14:textId="77777777" w:rsidR="00BB0D3B" w:rsidRDefault="0084757C">
      <w:pPr>
        <w:spacing w:after="0"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η προκήρυξη -</w:t>
      </w:r>
      <w:r w:rsidRPr="00F331DF">
        <w:rPr>
          <w:rFonts w:eastAsia="Times New Roman"/>
          <w:bCs/>
        </w:rPr>
        <w:t>και</w:t>
      </w:r>
      <w:r>
        <w:rPr>
          <w:rFonts w:eastAsia="Times New Roman" w:cs="Times New Roman"/>
          <w:szCs w:val="24"/>
        </w:rPr>
        <w:t xml:space="preserve"> τη λέω ακριβώς</w:t>
      </w:r>
      <w:r>
        <w:rPr>
          <w:rFonts w:eastAsia="Times New Roman" w:cs="Times New Roman"/>
          <w:szCs w:val="24"/>
        </w:rPr>
        <w:t>,</w:t>
      </w:r>
      <w:r>
        <w:rPr>
          <w:rFonts w:eastAsia="Times New Roman" w:cs="Times New Roman"/>
          <w:szCs w:val="24"/>
        </w:rPr>
        <w:t xml:space="preserve"> </w:t>
      </w:r>
      <w:r w:rsidRPr="006A5196">
        <w:rPr>
          <w:rFonts w:eastAsia="Times New Roman" w:cs="Times New Roman"/>
        </w:rPr>
        <w:t>για να</w:t>
      </w:r>
      <w:r w:rsidRPr="006A5196">
        <w:rPr>
          <w:rFonts w:eastAsia="Times New Roman" w:cs="Times New Roman"/>
          <w:szCs w:val="24"/>
        </w:rPr>
        <w:t xml:space="preserve"> </w:t>
      </w:r>
      <w:r w:rsidRPr="006A5196">
        <w:rPr>
          <w:rFonts w:eastAsia="Times New Roman"/>
          <w:bCs/>
          <w:shd w:val="clear" w:color="auto" w:fill="FFFFFF"/>
        </w:rPr>
        <w:t>μην έχουμε και παρεξήγηση</w:t>
      </w:r>
      <w:r>
        <w:rPr>
          <w:rFonts w:eastAsia="Times New Roman"/>
          <w:bCs/>
          <w:shd w:val="clear" w:color="auto" w:fill="FFFFFF"/>
        </w:rPr>
        <w:t>-</w:t>
      </w:r>
      <w:r w:rsidRPr="006A5196">
        <w:rPr>
          <w:rFonts w:eastAsia="Times New Roman"/>
          <w:bCs/>
          <w:shd w:val="clear" w:color="auto" w:fill="FFFFFF"/>
        </w:rPr>
        <w:t xml:space="preserve"> για την Εθνική Κεντρική Αρχή Προμηθειών Υγείας. Είναι μία και εξήντα εννιά προκηρύξεις…</w:t>
      </w:r>
    </w:p>
    <w:p w14:paraId="4B89F17B" w14:textId="77777777" w:rsidR="00BB0D3B" w:rsidRDefault="0084757C">
      <w:pPr>
        <w:spacing w:after="0" w:line="600" w:lineRule="auto"/>
        <w:ind w:firstLine="720"/>
        <w:jc w:val="both"/>
        <w:rPr>
          <w:rFonts w:eastAsia="Times New Roman" w:cs="Times New Roman"/>
          <w:szCs w:val="24"/>
        </w:rPr>
      </w:pPr>
      <w:r w:rsidRPr="006A5196">
        <w:rPr>
          <w:rFonts w:eastAsia="Times New Roman" w:cs="Times New Roman"/>
          <w:b/>
          <w:szCs w:val="24"/>
        </w:rPr>
        <w:t xml:space="preserve">ΓΕΩΡΓΙΟΣ ΓΕΩΡΓΑΝΤΑΣ: </w:t>
      </w:r>
      <w:r w:rsidRPr="006A5196">
        <w:rPr>
          <w:rFonts w:eastAsia="Times New Roman" w:cs="Times New Roman"/>
          <w:szCs w:val="24"/>
        </w:rPr>
        <w:t xml:space="preserve">Όχι, </w:t>
      </w:r>
      <w:r w:rsidRPr="006A5196">
        <w:rPr>
          <w:rFonts w:eastAsia="Times New Roman"/>
          <w:bCs/>
        </w:rPr>
        <w:t>είναι</w:t>
      </w:r>
      <w:r w:rsidRPr="006A5196">
        <w:rPr>
          <w:rFonts w:eastAsia="Times New Roman" w:cs="Times New Roman"/>
          <w:szCs w:val="24"/>
        </w:rPr>
        <w:t xml:space="preserve"> ανακριβές αυτό. </w:t>
      </w:r>
    </w:p>
    <w:p w14:paraId="4B89F17C" w14:textId="77777777" w:rsidR="00BB0D3B" w:rsidRDefault="0084757C">
      <w:pPr>
        <w:spacing w:after="0" w:line="600" w:lineRule="auto"/>
        <w:ind w:firstLine="720"/>
        <w:jc w:val="both"/>
        <w:rPr>
          <w:rFonts w:eastAsia="Times New Roman" w:cs="Times New Roman"/>
          <w:szCs w:val="24"/>
        </w:rPr>
      </w:pPr>
      <w:r w:rsidRPr="006A5196">
        <w:rPr>
          <w:rFonts w:eastAsia="Times New Roman" w:cs="Times New Roman"/>
          <w:b/>
          <w:szCs w:val="24"/>
        </w:rPr>
        <w:t xml:space="preserve">ΜΑΡΙΛΙΖΑ ΞΕΝΟΓΙΑΝΝΑΚΟΠΟΥΛΟΥ (Υπουργός Διοικητικής Ανασυγκρότησης): </w:t>
      </w:r>
      <w:r w:rsidRPr="006A5196">
        <w:rPr>
          <w:rFonts w:eastAsia="Times New Roman" w:cs="Times New Roman"/>
          <w:szCs w:val="24"/>
        </w:rPr>
        <w:t>Σας</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κύριε Γεωργαντά. Σας </w:t>
      </w:r>
      <w:r w:rsidRPr="006A04B1">
        <w:rPr>
          <w:rFonts w:eastAsia="Times New Roman" w:cs="Times New Roman"/>
          <w:szCs w:val="24"/>
        </w:rPr>
        <w:t>παρακαλώ</w:t>
      </w:r>
      <w:r>
        <w:rPr>
          <w:rFonts w:eastAsia="Times New Roman" w:cs="Times New Roman"/>
          <w:szCs w:val="24"/>
        </w:rPr>
        <w:t xml:space="preserve">. </w:t>
      </w:r>
    </w:p>
    <w:p w14:paraId="4B89F17D" w14:textId="77777777" w:rsidR="00BB0D3B" w:rsidRDefault="0084757C">
      <w:pPr>
        <w:spacing w:after="0" w:line="600" w:lineRule="auto"/>
        <w:ind w:firstLine="720"/>
        <w:jc w:val="both"/>
        <w:rPr>
          <w:rFonts w:eastAsia="Times New Roman" w:cs="Times New Roman"/>
          <w:szCs w:val="24"/>
        </w:rPr>
      </w:pPr>
      <w:r w:rsidRPr="002561D3">
        <w:rPr>
          <w:rFonts w:eastAsia="Times New Roman"/>
          <w:b/>
          <w:bCs/>
          <w:shd w:val="clear" w:color="auto" w:fill="FFFFFF"/>
        </w:rPr>
        <w:lastRenderedPageBreak/>
        <w:t>ΠΡΟΕΔ</w:t>
      </w:r>
      <w:r w:rsidRPr="002561D3">
        <w:rPr>
          <w:rFonts w:eastAsia="Times New Roman"/>
          <w:b/>
          <w:bCs/>
          <w:shd w:val="clear" w:color="auto" w:fill="FFFFFF"/>
        </w:rPr>
        <w:t>ΡΕ</w:t>
      </w:r>
      <w:r>
        <w:rPr>
          <w:rFonts w:eastAsia="Times New Roman"/>
          <w:b/>
          <w:bCs/>
          <w:shd w:val="clear" w:color="auto" w:fill="FFFFFF"/>
        </w:rPr>
        <w:t>Υ</w:t>
      </w:r>
      <w:r w:rsidRPr="002561D3">
        <w:rPr>
          <w:rFonts w:eastAsia="Times New Roman"/>
          <w:b/>
          <w:bCs/>
          <w:shd w:val="clear" w:color="auto" w:fill="FFFFFF"/>
        </w:rPr>
        <w:t xml:space="preserve">ΩΝ (Μάριος Γεωργιάδης): </w:t>
      </w:r>
      <w:r w:rsidRPr="009802BD">
        <w:rPr>
          <w:rFonts w:eastAsia="Times New Roman"/>
          <w:bCs/>
          <w:shd w:val="clear" w:color="auto" w:fill="FFFFFF"/>
        </w:rPr>
        <w:t>Ελάτε τώρα, κ</w:t>
      </w:r>
      <w:r w:rsidRPr="009802BD">
        <w:rPr>
          <w:rFonts w:eastAsia="Times New Roman" w:cs="Times New Roman"/>
          <w:szCs w:val="24"/>
        </w:rPr>
        <w:t>ύριε</w:t>
      </w:r>
      <w:r>
        <w:rPr>
          <w:rFonts w:eastAsia="Times New Roman" w:cs="Times New Roman"/>
          <w:szCs w:val="24"/>
        </w:rPr>
        <w:t xml:space="preserve"> Γεωργαντά, σας </w:t>
      </w:r>
      <w:r w:rsidRPr="006A04B1">
        <w:rPr>
          <w:rFonts w:eastAsia="Times New Roman" w:cs="Times New Roman"/>
          <w:szCs w:val="24"/>
        </w:rPr>
        <w:t>παρακαλώ</w:t>
      </w:r>
      <w:r>
        <w:rPr>
          <w:rFonts w:eastAsia="Times New Roman" w:cs="Times New Roman"/>
          <w:szCs w:val="24"/>
        </w:rPr>
        <w:t xml:space="preserve"> πολύ!</w:t>
      </w:r>
    </w:p>
    <w:p w14:paraId="4B89F17E"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Μα </w:t>
      </w:r>
      <w:r w:rsidRPr="00A8202F">
        <w:rPr>
          <w:rFonts w:eastAsia="Times New Roman"/>
          <w:bCs/>
          <w:shd w:val="clear" w:color="auto" w:fill="FFFFFF"/>
        </w:rPr>
        <w:t>δεν</w:t>
      </w:r>
      <w:r>
        <w:rPr>
          <w:rFonts w:eastAsia="Times New Roman" w:cs="Times New Roman"/>
          <w:szCs w:val="24"/>
        </w:rPr>
        <w:t xml:space="preserve"> μιλάει για αυτό η ερώτησή μου. </w:t>
      </w:r>
    </w:p>
    <w:p w14:paraId="4B89F17F" w14:textId="77777777" w:rsidR="00BB0D3B" w:rsidRDefault="0084757C">
      <w:pPr>
        <w:spacing w:after="0" w:line="600" w:lineRule="auto"/>
        <w:ind w:firstLine="720"/>
        <w:jc w:val="both"/>
        <w:rPr>
          <w:rFonts w:eastAsia="Times New Roman" w:cs="Times New Roman"/>
          <w:szCs w:val="24"/>
        </w:rPr>
      </w:pPr>
      <w:r w:rsidRPr="008B1D03">
        <w:rPr>
          <w:rFonts w:eastAsia="Times New Roman"/>
          <w:b/>
          <w:bCs/>
          <w:shd w:val="clear" w:color="auto" w:fill="FFFFFF"/>
        </w:rPr>
        <w:t>ΠΡΟΕΔΡΕ</w:t>
      </w:r>
      <w:r>
        <w:rPr>
          <w:rFonts w:eastAsia="Times New Roman"/>
          <w:b/>
          <w:bCs/>
          <w:shd w:val="clear" w:color="auto" w:fill="FFFFFF"/>
        </w:rPr>
        <w:t>Υ</w:t>
      </w:r>
      <w:r w:rsidRPr="008B1D03">
        <w:rPr>
          <w:rFonts w:eastAsia="Times New Roman"/>
          <w:b/>
          <w:bCs/>
          <w:shd w:val="clear" w:color="auto" w:fill="FFFFFF"/>
        </w:rPr>
        <w:t>ΩΝ (Μάριος Γεωργιάδης):</w:t>
      </w:r>
      <w:r w:rsidRPr="008B1D03">
        <w:rPr>
          <w:rFonts w:eastAsia="Times New Roman"/>
          <w:bCs/>
          <w:shd w:val="clear" w:color="auto" w:fill="FFFFFF"/>
        </w:rPr>
        <w:t xml:space="preserve"> </w:t>
      </w:r>
      <w:r>
        <w:rPr>
          <w:rFonts w:eastAsia="Times New Roman"/>
          <w:bCs/>
          <w:shd w:val="clear" w:color="auto" w:fill="FFFFFF"/>
        </w:rPr>
        <w:t>Κ</w:t>
      </w:r>
      <w:r w:rsidRPr="009802BD">
        <w:rPr>
          <w:rFonts w:eastAsia="Times New Roman" w:cs="Times New Roman"/>
          <w:szCs w:val="24"/>
        </w:rPr>
        <w:t>ύριε</w:t>
      </w:r>
      <w:r>
        <w:rPr>
          <w:rFonts w:eastAsia="Times New Roman" w:cs="Times New Roman"/>
          <w:szCs w:val="24"/>
        </w:rPr>
        <w:t xml:space="preserve"> Γεωργαντά, όχι, μιλάει η κυρία Υπουργός.</w:t>
      </w:r>
    </w:p>
    <w:p w14:paraId="4B89F180"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ΓΕΩΡΓΙΟΣ ΓΕΩΡΓΑΝΤΑΣ:</w:t>
      </w:r>
      <w:r>
        <w:rPr>
          <w:rFonts w:eastAsia="Times New Roman" w:cs="Times New Roman"/>
          <w:szCs w:val="24"/>
        </w:rPr>
        <w:t xml:space="preserve"> </w:t>
      </w:r>
      <w:r w:rsidRPr="003A694E">
        <w:rPr>
          <w:rFonts w:eastAsia="Times New Roman" w:cs="Times New Roman"/>
          <w:szCs w:val="24"/>
        </w:rPr>
        <w:t xml:space="preserve">Για το </w:t>
      </w:r>
      <w:r w:rsidRPr="003A694E">
        <w:rPr>
          <w:rFonts w:eastAsia="Times New Roman"/>
          <w:szCs w:val="24"/>
        </w:rPr>
        <w:t>άρθρο</w:t>
      </w:r>
      <w:r w:rsidRPr="003A694E">
        <w:rPr>
          <w:rFonts w:eastAsia="Times New Roman" w:cs="Times New Roman"/>
          <w:szCs w:val="24"/>
        </w:rPr>
        <w:t xml:space="preserve"> 8 </w:t>
      </w:r>
      <w:r w:rsidRPr="00D66BCA">
        <w:rPr>
          <w:rFonts w:eastAsia="Times New Roman"/>
          <w:bCs/>
        </w:rPr>
        <w:t>είναι</w:t>
      </w:r>
      <w:r>
        <w:rPr>
          <w:rFonts w:eastAsia="Times New Roman" w:cs="Times New Roman"/>
          <w:szCs w:val="24"/>
        </w:rPr>
        <w:t xml:space="preserve"> η ερώτηση. Οι εξήντα εννιά προκηρύξεις αφορούν την </w:t>
      </w:r>
      <w:r>
        <w:rPr>
          <w:rFonts w:eastAsia="Times New Roman"/>
          <w:bCs/>
        </w:rPr>
        <w:t>ε</w:t>
      </w:r>
      <w:r>
        <w:rPr>
          <w:rFonts w:eastAsia="Times New Roman" w:cs="Times New Roman"/>
          <w:szCs w:val="24"/>
        </w:rPr>
        <w:t xml:space="preserve">ρώτηση του </w:t>
      </w:r>
      <w:r w:rsidRPr="00EB7466">
        <w:rPr>
          <w:rFonts w:eastAsia="Times New Roman"/>
          <w:szCs w:val="24"/>
        </w:rPr>
        <w:t>άρθρο</w:t>
      </w:r>
      <w:r>
        <w:rPr>
          <w:rFonts w:eastAsia="Times New Roman" w:cs="Times New Roman"/>
          <w:szCs w:val="24"/>
        </w:rPr>
        <w:t>υ 1.</w:t>
      </w:r>
      <w:r>
        <w:rPr>
          <w:rFonts w:eastAsia="Times New Roman" w:cs="Times New Roman"/>
          <w:b/>
          <w:szCs w:val="24"/>
        </w:rPr>
        <w:t xml:space="preserve"> </w:t>
      </w:r>
    </w:p>
    <w:p w14:paraId="4B89F181" w14:textId="77777777" w:rsidR="00BB0D3B" w:rsidRDefault="0084757C">
      <w:pPr>
        <w:spacing w:after="0" w:line="600" w:lineRule="auto"/>
        <w:ind w:firstLine="720"/>
        <w:jc w:val="both"/>
        <w:rPr>
          <w:rFonts w:eastAsia="Times New Roman" w:cs="Times New Roman"/>
          <w:szCs w:val="24"/>
        </w:rPr>
      </w:pPr>
      <w:r w:rsidRPr="002561D3">
        <w:rPr>
          <w:rFonts w:eastAsia="Times New Roman"/>
          <w:b/>
          <w:bCs/>
          <w:shd w:val="clear" w:color="auto" w:fill="FFFFFF"/>
        </w:rPr>
        <w:t>ΠΡΟΕΔΡΕ</w:t>
      </w:r>
      <w:r>
        <w:rPr>
          <w:rFonts w:eastAsia="Times New Roman"/>
          <w:b/>
          <w:bCs/>
          <w:shd w:val="clear" w:color="auto" w:fill="FFFFFF"/>
        </w:rPr>
        <w:t>Υ</w:t>
      </w:r>
      <w:r w:rsidRPr="002561D3">
        <w:rPr>
          <w:rFonts w:eastAsia="Times New Roman"/>
          <w:b/>
          <w:bCs/>
          <w:shd w:val="clear" w:color="auto" w:fill="FFFFFF"/>
        </w:rPr>
        <w:t xml:space="preserve">ΩΝ (Μάριος Γεωργιάδης): </w:t>
      </w:r>
      <w:r w:rsidRPr="00A8202F">
        <w:rPr>
          <w:rFonts w:eastAsia="Times New Roman"/>
          <w:bCs/>
          <w:shd w:val="clear" w:color="auto" w:fill="FFFFFF"/>
        </w:rPr>
        <w:t>Δεν</w:t>
      </w:r>
      <w:r>
        <w:rPr>
          <w:rFonts w:eastAsia="Times New Roman" w:cs="Times New Roman"/>
          <w:szCs w:val="24"/>
        </w:rPr>
        <w:t xml:space="preserve"> έχετε τον λόγο, κύριε Γεωργαντά. </w:t>
      </w:r>
    </w:p>
    <w:p w14:paraId="4B89F182"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Για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w:t>
      </w:r>
      <w:r w:rsidRPr="00D66BCA">
        <w:rPr>
          <w:rFonts w:eastAsia="Times New Roman"/>
          <w:bCs/>
        </w:rPr>
        <w:t>είναι</w:t>
      </w:r>
      <w:r>
        <w:rPr>
          <w:rFonts w:eastAsia="Times New Roman" w:cs="Times New Roman"/>
          <w:szCs w:val="24"/>
        </w:rPr>
        <w:t xml:space="preserve"> μία η προκήρυξη. Τέλος!</w:t>
      </w:r>
    </w:p>
    <w:p w14:paraId="4B89F183" w14:textId="77777777" w:rsidR="00BB0D3B" w:rsidRDefault="0084757C">
      <w:pPr>
        <w:spacing w:after="0" w:line="600" w:lineRule="auto"/>
        <w:ind w:firstLine="720"/>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 xml:space="preserve">ΩΝ (Μάριος </w:t>
      </w:r>
      <w:r w:rsidRPr="006E7E0B">
        <w:rPr>
          <w:rFonts w:eastAsia="Times New Roman"/>
          <w:b/>
          <w:bCs/>
          <w:shd w:val="clear" w:color="auto" w:fill="FFFFFF"/>
        </w:rPr>
        <w:t>Γεωργιάδης):</w:t>
      </w:r>
      <w:r w:rsidRPr="006E7E0B">
        <w:rPr>
          <w:rFonts w:eastAsia="Times New Roman"/>
          <w:bCs/>
          <w:shd w:val="clear" w:color="auto" w:fill="FFFFFF"/>
        </w:rPr>
        <w:t xml:space="preserve"> </w:t>
      </w:r>
      <w:r>
        <w:rPr>
          <w:rFonts w:eastAsia="Times New Roman" w:cs="Times New Roman"/>
          <w:szCs w:val="24"/>
        </w:rPr>
        <w:t xml:space="preserve">Κύριε Γεωργαντά, σας </w:t>
      </w:r>
      <w:r w:rsidRPr="006A04B1">
        <w:rPr>
          <w:rFonts w:eastAsia="Times New Roman" w:cs="Times New Roman"/>
          <w:szCs w:val="24"/>
        </w:rPr>
        <w:t>παρακαλώ</w:t>
      </w:r>
      <w:r>
        <w:rPr>
          <w:rFonts w:eastAsia="Times New Roman" w:cs="Times New Roman"/>
          <w:szCs w:val="24"/>
        </w:rPr>
        <w:t xml:space="preserve"> πολύ! </w:t>
      </w:r>
    </w:p>
    <w:p w14:paraId="4B89F184" w14:textId="77777777" w:rsidR="00BB0D3B" w:rsidRDefault="0084757C">
      <w:pPr>
        <w:spacing w:after="0" w:line="600" w:lineRule="auto"/>
        <w:ind w:firstLine="720"/>
        <w:jc w:val="both"/>
        <w:rPr>
          <w:rFonts w:eastAsia="Times New Roman" w:cs="Times New Roman"/>
          <w:szCs w:val="24"/>
        </w:rPr>
      </w:pPr>
      <w:r w:rsidRPr="007D5DB6">
        <w:rPr>
          <w:rFonts w:eastAsia="Times New Roman" w:cs="Times New Roman"/>
          <w:b/>
          <w:szCs w:val="24"/>
        </w:rPr>
        <w:t>ΜΑΡΙΛΙΖΑ ΞΕΝΟΓΙΑΝΝΑΚΟΠΟΥΛΟΥ (Υπουργός Διοικητικής Ανασυγκρότησης):</w:t>
      </w:r>
      <w:r w:rsidRPr="007D5DB6">
        <w:rPr>
          <w:rFonts w:eastAsia="Times New Roman" w:cs="Times New Roman"/>
          <w:szCs w:val="24"/>
        </w:rPr>
        <w:t xml:space="preserve"> Εγώ απαντώ</w:t>
      </w:r>
      <w:r>
        <w:rPr>
          <w:rFonts w:eastAsia="Times New Roman" w:cs="Times New Roman"/>
          <w:szCs w:val="24"/>
        </w:rPr>
        <w:t xml:space="preserve"> συνολικά…</w:t>
      </w:r>
    </w:p>
    <w:p w14:paraId="4B89F185" w14:textId="77777777" w:rsidR="00BB0D3B" w:rsidRDefault="0084757C">
      <w:pPr>
        <w:spacing w:after="0" w:line="600" w:lineRule="auto"/>
        <w:ind w:firstLine="720"/>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κυρία Υπουργέ. </w:t>
      </w:r>
    </w:p>
    <w:p w14:paraId="4B89F186"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Γεωργαντά,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σέβεστε τη </w:t>
      </w:r>
      <w:r w:rsidRPr="000332B5">
        <w:rPr>
          <w:rFonts w:eastAsia="Times New Roman"/>
          <w:szCs w:val="24"/>
        </w:rPr>
        <w:t>διαδικασία</w:t>
      </w:r>
      <w:r>
        <w:rPr>
          <w:rFonts w:eastAsia="Times New Roman" w:cs="Times New Roman"/>
          <w:szCs w:val="24"/>
        </w:rPr>
        <w:t xml:space="preserve">; Σηκωθήκατε κιόλας </w:t>
      </w:r>
      <w:r w:rsidRPr="002314B3">
        <w:rPr>
          <w:rFonts w:eastAsia="Times New Roman"/>
          <w:bCs/>
          <w:shd w:val="clear" w:color="auto" w:fill="FFFFFF"/>
        </w:rPr>
        <w:t>να</w:t>
      </w:r>
      <w:r>
        <w:rPr>
          <w:rFonts w:eastAsia="Times New Roman" w:cs="Times New Roman"/>
          <w:szCs w:val="24"/>
        </w:rPr>
        <w:t xml:space="preserve"> πάρετε τον λόγο, </w:t>
      </w:r>
      <w:r w:rsidRPr="00E3584E">
        <w:rPr>
          <w:rFonts w:eastAsia="Times New Roman" w:cs="Times New Roman"/>
        </w:rPr>
        <w:t>χωρίς</w:t>
      </w:r>
      <w:r>
        <w:rPr>
          <w:rFonts w:eastAsia="Times New Roman" w:cs="Times New Roman"/>
          <w:szCs w:val="24"/>
        </w:rPr>
        <w:t xml:space="preserve"> να τον ζητήσετε, </w:t>
      </w:r>
      <w:r w:rsidRPr="00E3584E">
        <w:rPr>
          <w:rFonts w:eastAsia="Times New Roman" w:cs="Times New Roman"/>
        </w:rPr>
        <w:t>χωρίς</w:t>
      </w:r>
      <w:r>
        <w:rPr>
          <w:rFonts w:eastAsia="Times New Roman" w:cs="Times New Roman"/>
          <w:szCs w:val="24"/>
        </w:rPr>
        <w:t xml:space="preserve"> να σας τον δώσω </w:t>
      </w:r>
      <w:r w:rsidRPr="00F331DF">
        <w:rPr>
          <w:rFonts w:eastAsia="Times New Roman"/>
          <w:bCs/>
        </w:rPr>
        <w:t>και</w:t>
      </w:r>
      <w:r>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να σέβεστε την κυρία Υπουργό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στο Βήμα; Αφήστε </w:t>
      </w:r>
      <w:r w:rsidRPr="002314B3">
        <w:rPr>
          <w:rFonts w:eastAsia="Times New Roman"/>
          <w:bCs/>
          <w:shd w:val="clear" w:color="auto" w:fill="FFFFFF"/>
        </w:rPr>
        <w:t>να</w:t>
      </w:r>
      <w:r>
        <w:rPr>
          <w:rFonts w:eastAsia="Times New Roman" w:cs="Times New Roman"/>
          <w:szCs w:val="24"/>
        </w:rPr>
        <w:t xml:space="preserve"> ολοκληρώσει η Υπουργός. Έχετε </w:t>
      </w:r>
      <w:r w:rsidRPr="009C5045">
        <w:rPr>
          <w:rFonts w:eastAsia="Times New Roman" w:cs="Times New Roman"/>
          <w:bCs/>
          <w:shd w:val="clear" w:color="auto" w:fill="FFFFFF"/>
        </w:rPr>
        <w:t>Κοινοβουλευτικό Εκπρόσωπο</w:t>
      </w:r>
      <w:r>
        <w:rPr>
          <w:rFonts w:eastAsia="Times New Roman" w:cs="Times New Roman"/>
          <w:szCs w:val="24"/>
        </w:rPr>
        <w:t xml:space="preserve">. Δόξα τω Θεώ, ο κ. </w:t>
      </w:r>
      <w:proofErr w:type="spellStart"/>
      <w:r>
        <w:rPr>
          <w:rFonts w:eastAsia="Times New Roman" w:cs="Times New Roman"/>
          <w:szCs w:val="24"/>
        </w:rPr>
        <w:t>Δένδιας</w:t>
      </w:r>
      <w:proofErr w:type="spellEnd"/>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υπερασπισ</w:t>
      </w:r>
      <w:r>
        <w:rPr>
          <w:rFonts w:eastAsia="Times New Roman" w:cs="Times New Roman"/>
          <w:szCs w:val="24"/>
        </w:rPr>
        <w:t xml:space="preserve">τεί όλα τα θέματα της </w:t>
      </w:r>
      <w:r w:rsidRPr="00AE0FAD">
        <w:rPr>
          <w:rFonts w:eastAsia="Times New Roman" w:cs="Times New Roman"/>
        </w:rPr>
        <w:t>Νέας Δημοκρατίας</w:t>
      </w:r>
      <w:r>
        <w:rPr>
          <w:rFonts w:eastAsia="Times New Roman" w:cs="Times New Roman"/>
        </w:rPr>
        <w:t>. Θ</w:t>
      </w:r>
      <w:r>
        <w:rPr>
          <w:rFonts w:eastAsia="Times New Roman"/>
          <w:bCs/>
        </w:rPr>
        <w:t>α</w:t>
      </w:r>
      <w:r>
        <w:rPr>
          <w:rFonts w:eastAsia="Times New Roman" w:cs="Times New Roman"/>
          <w:szCs w:val="24"/>
        </w:rPr>
        <w:t xml:space="preserve"> απαντήσει κ</w:t>
      </w:r>
      <w:r w:rsidRPr="00F331DF">
        <w:rPr>
          <w:rFonts w:eastAsia="Times New Roman"/>
          <w:bCs/>
        </w:rPr>
        <w:t>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γίνει διάλογος. Σας </w:t>
      </w:r>
      <w:r w:rsidRPr="006A04B1">
        <w:rPr>
          <w:rFonts w:eastAsia="Times New Roman" w:cs="Times New Roman"/>
          <w:szCs w:val="24"/>
        </w:rPr>
        <w:t>παρακαλώ</w:t>
      </w:r>
      <w:r>
        <w:rPr>
          <w:rFonts w:eastAsia="Times New Roman" w:cs="Times New Roman"/>
          <w:szCs w:val="24"/>
        </w:rPr>
        <w:t xml:space="preserve"> πολύ! </w:t>
      </w:r>
    </w:p>
    <w:p w14:paraId="4B89F187"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sidRPr="00922299">
        <w:rPr>
          <w:rFonts w:eastAsia="Times New Roman" w:cs="Times New Roman"/>
          <w:bCs/>
          <w:shd w:val="clear" w:color="auto" w:fill="FFFFFF"/>
        </w:rPr>
        <w:t>Υπάρχουν</w:t>
      </w:r>
      <w:r>
        <w:rPr>
          <w:rFonts w:eastAsia="Times New Roman" w:cs="Times New Roman"/>
          <w:szCs w:val="24"/>
        </w:rPr>
        <w:t xml:space="preserve"> πολλοί τρόποι </w:t>
      </w:r>
      <w:r w:rsidRPr="002314B3">
        <w:rPr>
          <w:rFonts w:eastAsia="Times New Roman"/>
          <w:bCs/>
          <w:shd w:val="clear" w:color="auto" w:fill="FFFFFF"/>
        </w:rPr>
        <w:t>να</w:t>
      </w:r>
      <w:r>
        <w:rPr>
          <w:rFonts w:eastAsia="Times New Roman" w:cs="Times New Roman"/>
          <w:szCs w:val="24"/>
        </w:rPr>
        <w:t xml:space="preserve"> βρίσκετε το δίκιο σας.  </w:t>
      </w:r>
    </w:p>
    <w:p w14:paraId="4B89F188" w14:textId="77777777" w:rsidR="00BB0D3B" w:rsidRDefault="0084757C">
      <w:pPr>
        <w:spacing w:after="0" w:line="600" w:lineRule="auto"/>
        <w:ind w:firstLine="720"/>
        <w:jc w:val="both"/>
        <w:rPr>
          <w:rFonts w:eastAsia="Times New Roman" w:cs="Times New Roman"/>
          <w:b/>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 xml:space="preserve">Ελάτε, κυρία Υπουργέ, συνεχίστε. </w:t>
      </w:r>
    </w:p>
    <w:p w14:paraId="4B89F189" w14:textId="77777777" w:rsidR="00BB0D3B" w:rsidRDefault="0084757C">
      <w:pPr>
        <w:spacing w:after="0" w:line="600" w:lineRule="auto"/>
        <w:ind w:firstLine="720"/>
        <w:jc w:val="both"/>
        <w:rPr>
          <w:rFonts w:eastAsia="Times New Roman" w:cs="Times New Roman"/>
          <w:bCs/>
          <w:shd w:val="clear" w:color="auto" w:fill="FFFFFF"/>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bCs/>
          <w:shd w:val="clear" w:color="auto" w:fill="FFFFFF"/>
        </w:rPr>
        <w:t xml:space="preserve">Ένα λεπτό. </w:t>
      </w:r>
    </w:p>
    <w:p w14:paraId="4B89F18A" w14:textId="77777777" w:rsidR="00BB0D3B" w:rsidRDefault="0084757C">
      <w:pPr>
        <w:spacing w:after="0" w:line="600" w:lineRule="auto"/>
        <w:ind w:firstLine="720"/>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Κυρία Υπουργέ, μην ανοίγετε και εσείς τον διάλογο με τον κ</w:t>
      </w:r>
      <w:r>
        <w:rPr>
          <w:rFonts w:eastAsia="Times New Roman" w:cs="Times New Roman"/>
          <w:szCs w:val="24"/>
        </w:rPr>
        <w:t>.</w:t>
      </w:r>
      <w:r>
        <w:rPr>
          <w:rFonts w:eastAsia="Times New Roman" w:cs="Times New Roman"/>
          <w:szCs w:val="24"/>
        </w:rPr>
        <w:t xml:space="preserve"> Γεωργαντά, </w:t>
      </w:r>
      <w:r w:rsidRPr="00DF7ACC">
        <w:rPr>
          <w:rFonts w:eastAsia="Times New Roman" w:cs="Times New Roman"/>
          <w:bCs/>
          <w:shd w:val="clear" w:color="auto" w:fill="FFFFFF"/>
        </w:rPr>
        <w:t>γιατί</w:t>
      </w:r>
      <w:r>
        <w:rPr>
          <w:rFonts w:eastAsia="Times New Roman" w:cs="Times New Roman"/>
          <w:szCs w:val="24"/>
        </w:rPr>
        <w:t xml:space="preserve"> του δίνετε βήμα. </w:t>
      </w:r>
    </w:p>
    <w:p w14:paraId="4B89F18B"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ΓΕΩΡΓΙΟΣ ΓΕΩΡΓΑΝ</w:t>
      </w:r>
      <w:r>
        <w:rPr>
          <w:rFonts w:eastAsia="Times New Roman" w:cs="Times New Roman"/>
          <w:b/>
          <w:szCs w:val="24"/>
        </w:rPr>
        <w:t xml:space="preserve">ΤΑΣ: </w:t>
      </w:r>
      <w:r>
        <w:rPr>
          <w:rFonts w:eastAsia="Times New Roman" w:cs="Times New Roman"/>
          <w:szCs w:val="24"/>
        </w:rPr>
        <w:t xml:space="preserve">Ας μου πει </w:t>
      </w:r>
      <w:r w:rsidRPr="002B5B2E">
        <w:rPr>
          <w:rFonts w:eastAsia="Times New Roman"/>
          <w:bCs/>
          <w:shd w:val="clear" w:color="auto" w:fill="FFFFFF"/>
        </w:rPr>
        <w:t>ότι</w:t>
      </w:r>
      <w:r>
        <w:rPr>
          <w:rFonts w:eastAsia="Times New Roman" w:cs="Times New Roman"/>
          <w:szCs w:val="24"/>
        </w:rPr>
        <w:t xml:space="preserve"> λέω ψέματα. </w:t>
      </w:r>
      <w:r>
        <w:rPr>
          <w:rFonts w:eastAsia="Times New Roman" w:cs="Times New Roman"/>
          <w:b/>
          <w:szCs w:val="24"/>
        </w:rPr>
        <w:t xml:space="preserve"> </w:t>
      </w:r>
    </w:p>
    <w:p w14:paraId="4B89F18C" w14:textId="77777777" w:rsidR="00BB0D3B" w:rsidRDefault="0084757C">
      <w:pPr>
        <w:spacing w:after="0" w:line="600" w:lineRule="auto"/>
        <w:ind w:firstLine="720"/>
        <w:jc w:val="both"/>
        <w:rPr>
          <w:rFonts w:eastAsia="Times New Roman" w:cs="Times New Roman"/>
          <w:b/>
          <w:szCs w:val="24"/>
        </w:rPr>
      </w:pPr>
      <w:r>
        <w:rPr>
          <w:rFonts w:eastAsia="Times New Roman"/>
          <w:b/>
          <w:bCs/>
          <w:shd w:val="clear" w:color="auto" w:fill="FFFFFF"/>
        </w:rPr>
        <w:lastRenderedPageBreak/>
        <w:t>ΠΡΟΕΔΡΕ</w:t>
      </w:r>
      <w:r>
        <w:rPr>
          <w:rFonts w:eastAsia="Times New Roman"/>
          <w:b/>
          <w:bCs/>
          <w:shd w:val="clear" w:color="auto" w:fill="FFFFFF"/>
        </w:rPr>
        <w:t>Υ</w:t>
      </w:r>
      <w:r>
        <w:rPr>
          <w:rFonts w:eastAsia="Times New Roman"/>
          <w:b/>
          <w:bCs/>
          <w:shd w:val="clear" w:color="auto" w:fill="FFFFFF"/>
        </w:rPr>
        <w:t>ΩΝ (Μάριος Γεωργιάδης):</w:t>
      </w:r>
      <w:r>
        <w:rPr>
          <w:rFonts w:eastAsia="Times New Roman"/>
          <w:bCs/>
          <w:shd w:val="clear" w:color="auto" w:fill="FFFFFF"/>
        </w:rPr>
        <w:t xml:space="preserve"> </w:t>
      </w:r>
      <w:r>
        <w:rPr>
          <w:rFonts w:eastAsia="Times New Roman" w:cs="Times New Roman"/>
          <w:szCs w:val="24"/>
        </w:rPr>
        <w:t xml:space="preserve">Συνεχίζετε, κύριε Γεωργαντά. Σας </w:t>
      </w:r>
      <w:r w:rsidRPr="006A04B1">
        <w:rPr>
          <w:rFonts w:eastAsia="Times New Roman" w:cs="Times New Roman"/>
          <w:szCs w:val="24"/>
        </w:rPr>
        <w:t>παρακαλώ</w:t>
      </w:r>
      <w:r>
        <w:rPr>
          <w:rFonts w:eastAsia="Times New Roman" w:cs="Times New Roman"/>
          <w:szCs w:val="24"/>
        </w:rPr>
        <w:t xml:space="preserve"> πολύ</w:t>
      </w:r>
      <w:r>
        <w:rPr>
          <w:rFonts w:eastAsia="Times New Roman" w:cs="Times New Roman"/>
          <w:szCs w:val="24"/>
        </w:rPr>
        <w:t>,</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w:t>
      </w:r>
    </w:p>
    <w:p w14:paraId="4B89F18D"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εσείς είπατε </w:t>
      </w:r>
      <w:r w:rsidRPr="002B5B2E">
        <w:rPr>
          <w:rFonts w:eastAsia="Times New Roman"/>
          <w:bCs/>
          <w:shd w:val="clear" w:color="auto" w:fill="FFFFFF"/>
        </w:rPr>
        <w:t>ότι</w:t>
      </w:r>
      <w:r>
        <w:rPr>
          <w:rFonts w:eastAsia="Times New Roman" w:cs="Times New Roman"/>
          <w:szCs w:val="24"/>
        </w:rPr>
        <w:t xml:space="preserve"> εγώ λέω ψέματα. </w:t>
      </w:r>
    </w:p>
    <w:p w14:paraId="4B89F18E" w14:textId="77777777" w:rsidR="00BB0D3B" w:rsidRDefault="0084757C">
      <w:pPr>
        <w:spacing w:after="0" w:line="600" w:lineRule="auto"/>
        <w:ind w:firstLine="720"/>
        <w:jc w:val="both"/>
        <w:rPr>
          <w:rFonts w:eastAsia="Times New Roman" w:cs="Times New Roman"/>
          <w:b/>
          <w:szCs w:val="24"/>
        </w:rPr>
      </w:pPr>
      <w:r>
        <w:rPr>
          <w:rFonts w:eastAsia="Times New Roman" w:cs="Times New Roman"/>
          <w:b/>
          <w:szCs w:val="24"/>
        </w:rPr>
        <w:t xml:space="preserve">ΓΕΩΡΓΙΟΣ ΓΕΩΡΓΑΝΤΑΣ: </w:t>
      </w:r>
      <w:r w:rsidRPr="00D66BCA">
        <w:rPr>
          <w:rFonts w:eastAsia="Times New Roman"/>
          <w:bCs/>
        </w:rPr>
        <w:t>Ε</w:t>
      </w:r>
      <w:r>
        <w:rPr>
          <w:rFonts w:eastAsia="Times New Roman" w:cs="Times New Roman"/>
          <w:szCs w:val="24"/>
        </w:rPr>
        <w:t>, το λέω!</w:t>
      </w:r>
      <w:r>
        <w:rPr>
          <w:rFonts w:eastAsia="Times New Roman" w:cs="Times New Roman"/>
          <w:b/>
          <w:szCs w:val="24"/>
        </w:rPr>
        <w:t xml:space="preserve"> </w:t>
      </w:r>
    </w:p>
    <w:p w14:paraId="4B89F18F"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sidRPr="00A8202F">
        <w:rPr>
          <w:rFonts w:eastAsia="Times New Roman"/>
          <w:bCs/>
          <w:shd w:val="clear" w:color="auto" w:fill="FFFFFF"/>
        </w:rPr>
        <w:t>Δεν</w:t>
      </w:r>
      <w:r>
        <w:rPr>
          <w:rFonts w:eastAsia="Times New Roman" w:cs="Times New Roman"/>
          <w:szCs w:val="24"/>
        </w:rPr>
        <w:t xml:space="preserve"> είπα εγώ για εσάς. </w:t>
      </w:r>
    </w:p>
    <w:p w14:paraId="4B89F190"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Θα τρελαθούμε τώρα. Ό,τι θέλει ο καθένας </w:t>
      </w:r>
      <w:r w:rsidRPr="00022913">
        <w:rPr>
          <w:rFonts w:eastAsia="Times New Roman"/>
          <w:bCs/>
          <w:shd w:val="clear" w:color="auto" w:fill="FFFFFF"/>
        </w:rPr>
        <w:t>θα</w:t>
      </w:r>
      <w:r>
        <w:rPr>
          <w:rFonts w:eastAsia="Times New Roman" w:cs="Times New Roman"/>
          <w:szCs w:val="24"/>
        </w:rPr>
        <w:t xml:space="preserve"> λέει εδώ; </w:t>
      </w:r>
    </w:p>
    <w:p w14:paraId="4B89F191"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B89F192" w14:textId="77777777" w:rsidR="00BB0D3B" w:rsidRDefault="0084757C">
      <w:pPr>
        <w:spacing w:after="0" w:line="600" w:lineRule="auto"/>
        <w:ind w:firstLine="720"/>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σας </w:t>
      </w:r>
      <w:r w:rsidRPr="006A04B1">
        <w:rPr>
          <w:rFonts w:eastAsia="Times New Roman" w:cs="Times New Roman"/>
          <w:szCs w:val="24"/>
        </w:rPr>
        <w:t>παρακαλώ</w:t>
      </w:r>
      <w:r>
        <w:rPr>
          <w:rFonts w:eastAsia="Times New Roman" w:cs="Times New Roman"/>
          <w:szCs w:val="24"/>
        </w:rPr>
        <w:t xml:space="preserve"> πολύ, τώρα! Θα γίνει διάλογος; </w:t>
      </w:r>
    </w:p>
    <w:p w14:paraId="4B89F193"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Κ</w:t>
      </w:r>
      <w:r w:rsidRPr="000E01AC">
        <w:rPr>
          <w:rFonts w:eastAsia="Times New Roman" w:cs="Times New Roman"/>
          <w:szCs w:val="24"/>
        </w:rPr>
        <w:t>υρίες και κύριοι Βουλευτές</w:t>
      </w:r>
      <w:r>
        <w:rPr>
          <w:rFonts w:eastAsia="Times New Roman" w:cs="Times New Roman"/>
          <w:szCs w:val="24"/>
        </w:rPr>
        <w:t>…</w:t>
      </w:r>
    </w:p>
    <w:p w14:paraId="4B89F194"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sidRPr="007D5DB6">
        <w:rPr>
          <w:rFonts w:eastAsia="Times New Roman" w:cs="Times New Roman"/>
          <w:szCs w:val="24"/>
        </w:rPr>
        <w:t>Έ</w:t>
      </w:r>
      <w:r>
        <w:rPr>
          <w:rFonts w:eastAsia="Times New Roman" w:cs="Times New Roman"/>
          <w:szCs w:val="24"/>
        </w:rPr>
        <w:t>τσι</w:t>
      </w:r>
      <w:r w:rsidRPr="007D5DB6">
        <w:rPr>
          <w:rFonts w:eastAsia="Times New Roman" w:cs="Times New Roman"/>
          <w:szCs w:val="24"/>
        </w:rPr>
        <w:t xml:space="preserve"> παραπλανούν</w:t>
      </w:r>
      <w:r>
        <w:rPr>
          <w:rFonts w:eastAsia="Times New Roman" w:cs="Times New Roman"/>
          <w:szCs w:val="24"/>
        </w:rPr>
        <w:t xml:space="preserve"> τον κόσμο.</w:t>
      </w:r>
    </w:p>
    <w:p w14:paraId="4B89F195" w14:textId="77777777" w:rsidR="00BB0D3B" w:rsidRDefault="0084757C">
      <w:pPr>
        <w:spacing w:after="0" w:line="600" w:lineRule="auto"/>
        <w:ind w:firstLine="720"/>
        <w:jc w:val="both"/>
        <w:rPr>
          <w:rFonts w:eastAsia="Times New Roman" w:cs="Times New Roman"/>
          <w:szCs w:val="24"/>
        </w:rPr>
      </w:pPr>
      <w:r w:rsidRPr="006E7E0B">
        <w:rPr>
          <w:rFonts w:eastAsia="Times New Roman"/>
          <w:b/>
          <w:bCs/>
          <w:shd w:val="clear" w:color="auto" w:fill="FFFFFF"/>
        </w:rPr>
        <w:lastRenderedPageBreak/>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Κύριε Γεωργαντά, αφήστε την κυ</w:t>
      </w:r>
      <w:r>
        <w:rPr>
          <w:rFonts w:eastAsia="Times New Roman" w:cs="Times New Roman"/>
          <w:szCs w:val="24"/>
        </w:rPr>
        <w:t xml:space="preserve">ρία Υπουργό. Δείξτε </w:t>
      </w:r>
      <w:r w:rsidRPr="000A5DC6">
        <w:rPr>
          <w:rFonts w:eastAsia="Times New Roman"/>
          <w:bCs/>
          <w:shd w:val="clear" w:color="auto" w:fill="FFFFFF"/>
        </w:rPr>
        <w:t>τουλάχιστον</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σέβεστε την κυρία Υπουργό</w:t>
      </w:r>
      <w:r>
        <w:rPr>
          <w:rFonts w:eastAsia="Times New Roman" w:cs="Times New Roman"/>
          <w:szCs w:val="24"/>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στο Βήμα. </w:t>
      </w:r>
    </w:p>
    <w:p w14:paraId="4B89F196" w14:textId="77777777" w:rsidR="00BB0D3B" w:rsidRDefault="0084757C">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sidRPr="006C1883">
        <w:rPr>
          <w:rFonts w:eastAsia="Times New Roman"/>
          <w:bCs/>
          <w:shd w:val="clear" w:color="auto" w:fill="FFFFFF"/>
        </w:rPr>
        <w:t>Νομίζω</w:t>
      </w:r>
      <w:r w:rsidRPr="006C1883">
        <w:rPr>
          <w:rFonts w:eastAsia="Times New Roman" w:cs="Times New Roman"/>
          <w:szCs w:val="24"/>
        </w:rPr>
        <w:t xml:space="preserve"> </w:t>
      </w:r>
      <w:r w:rsidRPr="006C1883">
        <w:rPr>
          <w:rFonts w:eastAsia="Times New Roman"/>
          <w:bCs/>
          <w:shd w:val="clear" w:color="auto" w:fill="FFFFFF"/>
        </w:rPr>
        <w:t>ότι</w:t>
      </w:r>
      <w:r>
        <w:rPr>
          <w:rFonts w:eastAsia="Times New Roman"/>
          <w:bCs/>
          <w:shd w:val="clear" w:color="auto" w:fill="FFFFFF"/>
        </w:rPr>
        <w:t>,</w:t>
      </w:r>
      <w:r w:rsidRPr="006C1883">
        <w:rPr>
          <w:rFonts w:eastAsia="Times New Roman" w:cs="Times New Roman"/>
          <w:szCs w:val="24"/>
        </w:rPr>
        <w:t xml:space="preserve"> κυρίες και κύριοι Βουλευτές, ο καθ</w:t>
      </w:r>
      <w:r>
        <w:rPr>
          <w:rFonts w:eastAsia="Times New Roman" w:cs="Times New Roman"/>
          <w:szCs w:val="24"/>
        </w:rPr>
        <w:t xml:space="preserve">ένας </w:t>
      </w:r>
      <w:r w:rsidRPr="006C1883">
        <w:rPr>
          <w:rFonts w:eastAsia="Times New Roman" w:cs="Times New Roman"/>
          <w:szCs w:val="24"/>
        </w:rPr>
        <w:t>από εμάς κρίνεται με βάση τη διαδρομή, τον πολιτικ</w:t>
      </w:r>
      <w:r>
        <w:rPr>
          <w:rFonts w:eastAsia="Times New Roman" w:cs="Times New Roman"/>
          <w:szCs w:val="24"/>
        </w:rPr>
        <w:t>ό</w:t>
      </w:r>
      <w:r w:rsidRPr="006C1883">
        <w:rPr>
          <w:rFonts w:eastAsia="Times New Roman" w:cs="Times New Roman"/>
          <w:szCs w:val="24"/>
        </w:rPr>
        <w:t xml:space="preserve"> του λόγο </w:t>
      </w:r>
      <w:r w:rsidRPr="006C1883">
        <w:rPr>
          <w:rFonts w:eastAsia="Times New Roman"/>
          <w:bCs/>
        </w:rPr>
        <w:t>και</w:t>
      </w:r>
      <w:r w:rsidRPr="006C1883">
        <w:rPr>
          <w:rFonts w:eastAsia="Times New Roman" w:cs="Times New Roman"/>
          <w:szCs w:val="24"/>
        </w:rPr>
        <w:t xml:space="preserve"> τον τρόπο </w:t>
      </w:r>
      <w:r w:rsidRPr="006C1883">
        <w:rPr>
          <w:rFonts w:eastAsia="Times New Roman" w:cs="Times New Roman"/>
          <w:bCs/>
          <w:shd w:val="clear" w:color="auto" w:fill="FFFFFF"/>
        </w:rPr>
        <w:t>που</w:t>
      </w:r>
      <w:r w:rsidRPr="006C1883">
        <w:rPr>
          <w:rFonts w:eastAsia="Times New Roman" w:cs="Times New Roman"/>
          <w:szCs w:val="24"/>
        </w:rPr>
        <w:t xml:space="preserve"> αντιμετωπίζει την κοινοβουλευτική </w:t>
      </w:r>
      <w:r w:rsidRPr="006C1883">
        <w:rPr>
          <w:rFonts w:eastAsia="Times New Roman"/>
          <w:szCs w:val="24"/>
        </w:rPr>
        <w:t>διαδικασία</w:t>
      </w:r>
      <w:r w:rsidRPr="006C1883">
        <w:rPr>
          <w:rFonts w:eastAsia="Times New Roman" w:cs="Times New Roman"/>
          <w:szCs w:val="24"/>
        </w:rPr>
        <w:t>.</w:t>
      </w:r>
      <w:r>
        <w:rPr>
          <w:rFonts w:eastAsia="Times New Roman" w:cs="Times New Roman"/>
          <w:szCs w:val="24"/>
        </w:rPr>
        <w:t xml:space="preserve"> </w:t>
      </w:r>
    </w:p>
    <w:p w14:paraId="4B89F197" w14:textId="77777777" w:rsidR="00BB0D3B" w:rsidRDefault="0084757C">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Εγώ, </w:t>
      </w:r>
      <w:r w:rsidRPr="0086362F">
        <w:rPr>
          <w:rFonts w:eastAsia="Times New Roman" w:cs="Times New Roman"/>
          <w:szCs w:val="24"/>
        </w:rPr>
        <w:t>λοιπόν</w:t>
      </w:r>
      <w:r>
        <w:rPr>
          <w:rFonts w:eastAsia="Times New Roman" w:cs="Times New Roman"/>
          <w:szCs w:val="24"/>
        </w:rPr>
        <w:t xml:space="preserve">, είμαι πάρα πολύ σαφής </w:t>
      </w:r>
      <w:r w:rsidRPr="00F331DF">
        <w:rPr>
          <w:rFonts w:eastAsia="Times New Roman"/>
          <w:bCs/>
        </w:rPr>
        <w:t>και</w:t>
      </w:r>
      <w:r>
        <w:rPr>
          <w:rFonts w:eastAsia="Times New Roman" w:cs="Times New Roman"/>
          <w:szCs w:val="24"/>
        </w:rPr>
        <w:t xml:space="preserve"> λέω το εξής </w:t>
      </w:r>
      <w:r w:rsidRPr="00CA182D">
        <w:rPr>
          <w:rFonts w:eastAsia="Times New Roman" w:cs="Times New Roman"/>
          <w:bCs/>
          <w:shd w:val="clear" w:color="auto" w:fill="FFFFFF"/>
        </w:rPr>
        <w:t>σε σχέση</w:t>
      </w:r>
      <w:r>
        <w:rPr>
          <w:rFonts w:eastAsia="Times New Roman" w:cs="Times New Roman"/>
          <w:szCs w:val="24"/>
        </w:rPr>
        <w:t xml:space="preserve"> με τη </w:t>
      </w:r>
      <w:r w:rsidRPr="00BA57F4">
        <w:rPr>
          <w:rFonts w:eastAsia="Times New Roman" w:cs="Times New Roman"/>
          <w:bCs/>
          <w:shd w:val="clear" w:color="auto" w:fill="FFFFFF"/>
        </w:rPr>
        <w:t>λειτουργία</w:t>
      </w:r>
      <w:r>
        <w:rPr>
          <w:rFonts w:eastAsia="Times New Roman" w:cs="Times New Roman"/>
          <w:bCs/>
          <w:shd w:val="clear" w:color="auto" w:fill="FFFFFF"/>
        </w:rPr>
        <w:t xml:space="preserve"> αυτού του περίφημου Μητρώου Επιτελικών Στελεχών, </w:t>
      </w:r>
      <w:r w:rsidRPr="006C1883">
        <w:rPr>
          <w:rFonts w:eastAsia="Times New Roman" w:cs="Times New Roman"/>
          <w:bCs/>
          <w:shd w:val="clear" w:color="auto" w:fill="FFFFFF"/>
        </w:rPr>
        <w:t>που</w:t>
      </w:r>
      <w:r>
        <w:rPr>
          <w:rFonts w:eastAsia="Times New Roman" w:cs="Times New Roman"/>
          <w:bCs/>
          <w:shd w:val="clear" w:color="auto" w:fill="FFFFFF"/>
        </w:rPr>
        <w:t xml:space="preserve"> εμείς θεωρούμε </w:t>
      </w:r>
      <w:r w:rsidRPr="006C1883">
        <w:rPr>
          <w:rFonts w:eastAsia="Times New Roman"/>
          <w:bCs/>
          <w:shd w:val="clear" w:color="auto" w:fill="FFFFFF"/>
        </w:rPr>
        <w:t>ότι</w:t>
      </w:r>
      <w:r>
        <w:rPr>
          <w:rFonts w:eastAsia="Times New Roman" w:cs="Times New Roman"/>
          <w:bCs/>
          <w:shd w:val="clear" w:color="auto" w:fill="FFFFFF"/>
        </w:rPr>
        <w:t xml:space="preserve"> </w:t>
      </w:r>
      <w:r w:rsidRPr="006C1883">
        <w:rPr>
          <w:rFonts w:eastAsia="Times New Roman"/>
          <w:bCs/>
          <w:shd w:val="clear" w:color="auto" w:fill="FFFFFF"/>
        </w:rPr>
        <w:t>είναι</w:t>
      </w:r>
      <w:r>
        <w:rPr>
          <w:rFonts w:eastAsia="Times New Roman" w:cs="Times New Roman"/>
          <w:bCs/>
          <w:shd w:val="clear" w:color="auto" w:fill="FFFFFF"/>
        </w:rPr>
        <w:t xml:space="preserve"> </w:t>
      </w:r>
      <w:r w:rsidRPr="006C1883">
        <w:rPr>
          <w:rFonts w:eastAsia="Times New Roman"/>
          <w:bCs/>
          <w:shd w:val="clear" w:color="auto" w:fill="FFFFFF"/>
        </w:rPr>
        <w:t>μια</w:t>
      </w:r>
      <w:r>
        <w:rPr>
          <w:rFonts w:eastAsia="Times New Roman" w:cs="Times New Roman"/>
          <w:bCs/>
          <w:shd w:val="clear" w:color="auto" w:fill="FFFFFF"/>
        </w:rPr>
        <w:t xml:space="preserve"> σημαντική κατάκτηση </w:t>
      </w:r>
      <w:r w:rsidRPr="006C1883">
        <w:rPr>
          <w:rFonts w:eastAsia="Times New Roman"/>
          <w:bCs/>
          <w:shd w:val="clear" w:color="auto" w:fill="FFFFFF"/>
        </w:rPr>
        <w:t>και</w:t>
      </w:r>
      <w:r>
        <w:rPr>
          <w:rFonts w:eastAsia="Times New Roman" w:cs="Times New Roman"/>
          <w:bCs/>
          <w:shd w:val="clear" w:color="auto" w:fill="FFFFFF"/>
        </w:rPr>
        <w:t xml:space="preserve"> είμαστε σίγουροι </w:t>
      </w:r>
      <w:r w:rsidRPr="006C1883">
        <w:rPr>
          <w:rFonts w:eastAsia="Times New Roman"/>
          <w:bCs/>
          <w:shd w:val="clear" w:color="auto" w:fill="FFFFFF"/>
        </w:rPr>
        <w:t>ότι</w:t>
      </w:r>
      <w:r>
        <w:rPr>
          <w:rFonts w:eastAsia="Times New Roman" w:cs="Times New Roman"/>
          <w:bCs/>
          <w:shd w:val="clear" w:color="auto" w:fill="FFFFFF"/>
        </w:rPr>
        <w:t xml:space="preserve"> </w:t>
      </w:r>
      <w:r w:rsidRPr="006C1883">
        <w:rPr>
          <w:rFonts w:eastAsia="Times New Roman"/>
          <w:bCs/>
          <w:shd w:val="clear" w:color="auto" w:fill="FFFFFF"/>
        </w:rPr>
        <w:t>και</w:t>
      </w:r>
      <w:r>
        <w:rPr>
          <w:rFonts w:eastAsia="Times New Roman" w:cs="Times New Roman"/>
          <w:bCs/>
          <w:shd w:val="clear" w:color="auto" w:fill="FFFFFF"/>
        </w:rPr>
        <w:t xml:space="preserve"> στο μέλλον αυτό το </w:t>
      </w:r>
      <w:r>
        <w:rPr>
          <w:rFonts w:eastAsia="Times New Roman" w:cs="Times New Roman"/>
          <w:bCs/>
          <w:shd w:val="clear" w:color="auto" w:fill="FFFFFF"/>
        </w:rPr>
        <w:t>μ</w:t>
      </w:r>
      <w:r>
        <w:rPr>
          <w:rFonts w:eastAsia="Times New Roman" w:cs="Times New Roman"/>
          <w:bCs/>
          <w:shd w:val="clear" w:color="auto" w:fill="FFFFFF"/>
        </w:rPr>
        <w:t xml:space="preserve">ητρώο </w:t>
      </w:r>
      <w:r w:rsidRPr="006C1883">
        <w:rPr>
          <w:rFonts w:eastAsia="Times New Roman"/>
          <w:bCs/>
          <w:shd w:val="clear" w:color="auto" w:fill="FFFFFF"/>
        </w:rPr>
        <w:t>θα</w:t>
      </w:r>
      <w:r>
        <w:rPr>
          <w:rFonts w:eastAsia="Times New Roman" w:cs="Times New Roman"/>
          <w:bCs/>
          <w:shd w:val="clear" w:color="auto" w:fill="FFFFFF"/>
        </w:rPr>
        <w:t xml:space="preserve"> συνεχίσει </w:t>
      </w:r>
      <w:r w:rsidRPr="006C1883">
        <w:rPr>
          <w:rFonts w:eastAsia="Times New Roman"/>
          <w:bCs/>
          <w:shd w:val="clear" w:color="auto" w:fill="FFFFFF"/>
        </w:rPr>
        <w:t>να</w:t>
      </w:r>
      <w:r>
        <w:rPr>
          <w:rFonts w:eastAsia="Times New Roman" w:cs="Times New Roman"/>
          <w:bCs/>
          <w:shd w:val="clear" w:color="auto" w:fill="FFFFFF"/>
        </w:rPr>
        <w:t xml:space="preserve"> λειτουργεί. </w:t>
      </w:r>
      <w:r w:rsidRPr="006C1883">
        <w:rPr>
          <w:rFonts w:eastAsia="Times New Roman"/>
          <w:bCs/>
          <w:shd w:val="clear" w:color="auto" w:fill="FFFFFF"/>
        </w:rPr>
        <w:t>Δεν</w:t>
      </w:r>
      <w:r>
        <w:rPr>
          <w:rFonts w:eastAsia="Times New Roman" w:cs="Times New Roman"/>
          <w:bCs/>
          <w:shd w:val="clear" w:color="auto" w:fill="FFFFFF"/>
        </w:rPr>
        <w:t xml:space="preserve"> αναφέρομαι ειδικά με </w:t>
      </w:r>
      <w:r w:rsidRPr="006C1883">
        <w:rPr>
          <w:rFonts w:eastAsia="Times New Roman" w:cs="Times New Roman"/>
          <w:bCs/>
          <w:shd w:val="clear" w:color="auto" w:fill="FFFFFF"/>
        </w:rPr>
        <w:t>π</w:t>
      </w:r>
      <w:r>
        <w:rPr>
          <w:rFonts w:eastAsia="Times New Roman" w:cs="Times New Roman"/>
          <w:bCs/>
          <w:shd w:val="clear" w:color="auto" w:fill="FFFFFF"/>
        </w:rPr>
        <w:t xml:space="preserve">οιο </w:t>
      </w:r>
      <w:r w:rsidRPr="006C1883">
        <w:rPr>
          <w:rFonts w:eastAsia="Times New Roman"/>
          <w:bCs/>
          <w:shd w:val="clear" w:color="auto" w:fill="FFFFFF"/>
        </w:rPr>
        <w:t>άρθρο</w:t>
      </w:r>
      <w:r>
        <w:rPr>
          <w:rFonts w:eastAsia="Times New Roman" w:cs="Times New Roman"/>
          <w:bCs/>
          <w:shd w:val="clear" w:color="auto" w:fill="FFFFFF"/>
        </w:rPr>
        <w:t xml:space="preserve"> γίνεται. Αναφέρομαι στη </w:t>
      </w:r>
      <w:r w:rsidRPr="006C1883">
        <w:rPr>
          <w:rFonts w:eastAsia="Times New Roman" w:cs="Times New Roman"/>
          <w:bCs/>
          <w:shd w:val="clear" w:color="auto" w:fill="FFFFFF"/>
        </w:rPr>
        <w:t>λειτουργία</w:t>
      </w:r>
      <w:r>
        <w:rPr>
          <w:rFonts w:eastAsia="Times New Roman" w:cs="Times New Roman"/>
          <w:bCs/>
          <w:shd w:val="clear" w:color="auto" w:fill="FFFFFF"/>
        </w:rPr>
        <w:t xml:space="preserve"> του </w:t>
      </w:r>
      <w:r>
        <w:rPr>
          <w:rFonts w:eastAsia="Times New Roman" w:cs="Times New Roman"/>
          <w:bCs/>
          <w:shd w:val="clear" w:color="auto" w:fill="FFFFFF"/>
        </w:rPr>
        <w:t>μ</w:t>
      </w:r>
      <w:r>
        <w:rPr>
          <w:rFonts w:eastAsia="Times New Roman" w:cs="Times New Roman"/>
          <w:bCs/>
          <w:shd w:val="clear" w:color="auto" w:fill="FFFFFF"/>
        </w:rPr>
        <w:t xml:space="preserve">ητρώου. </w:t>
      </w:r>
    </w:p>
    <w:p w14:paraId="4B89F198" w14:textId="77777777" w:rsidR="00BB0D3B" w:rsidRDefault="0084757C">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Λέω, </w:t>
      </w:r>
      <w:r w:rsidRPr="007D5DB6">
        <w:rPr>
          <w:rFonts w:eastAsia="Times New Roman" w:cs="Times New Roman"/>
          <w:bCs/>
          <w:shd w:val="clear" w:color="auto" w:fill="FFFFFF"/>
        </w:rPr>
        <w:t>λοιπόν</w:t>
      </w:r>
      <w:r>
        <w:rPr>
          <w:rFonts w:eastAsia="Times New Roman" w:cs="Times New Roman"/>
          <w:bCs/>
          <w:shd w:val="clear" w:color="auto" w:fill="FFFFFF"/>
        </w:rPr>
        <w:t xml:space="preserve">, </w:t>
      </w:r>
      <w:r w:rsidRPr="006C1883">
        <w:rPr>
          <w:rFonts w:eastAsia="Times New Roman"/>
          <w:bCs/>
          <w:shd w:val="clear" w:color="auto" w:fill="FFFFFF"/>
        </w:rPr>
        <w:t>ότι</w:t>
      </w:r>
      <w:r>
        <w:rPr>
          <w:rFonts w:eastAsia="Times New Roman" w:cs="Times New Roman"/>
          <w:bCs/>
          <w:shd w:val="clear" w:color="auto" w:fill="FFFFFF"/>
        </w:rPr>
        <w:t xml:space="preserve"> όσον αφορά -</w:t>
      </w:r>
      <w:r w:rsidRPr="006C1883">
        <w:rPr>
          <w:rFonts w:eastAsia="Times New Roman" w:cs="Times New Roman"/>
          <w:bCs/>
          <w:shd w:val="clear" w:color="auto" w:fill="FFFFFF"/>
        </w:rPr>
        <w:t>για να</w:t>
      </w:r>
      <w:r>
        <w:rPr>
          <w:rFonts w:eastAsia="Times New Roman" w:cs="Times New Roman"/>
          <w:bCs/>
          <w:shd w:val="clear" w:color="auto" w:fill="FFFFFF"/>
        </w:rPr>
        <w:t xml:space="preserve"> είμαστε ακόμη πιο σαφ</w:t>
      </w:r>
      <w:r>
        <w:rPr>
          <w:rFonts w:eastAsia="Times New Roman" w:cs="Times New Roman"/>
          <w:bCs/>
          <w:shd w:val="clear" w:color="auto" w:fill="FFFFFF"/>
        </w:rPr>
        <w:t>εί</w:t>
      </w:r>
      <w:r>
        <w:rPr>
          <w:rFonts w:eastAsia="Times New Roman" w:cs="Times New Roman"/>
          <w:bCs/>
          <w:shd w:val="clear" w:color="auto" w:fill="FFFFFF"/>
        </w:rPr>
        <w:t>ς- τον ευρύτερο δημόσιο τομέα</w:t>
      </w:r>
      <w:r>
        <w:rPr>
          <w:rFonts w:eastAsia="Times New Roman" w:cs="Times New Roman"/>
          <w:bCs/>
          <w:shd w:val="clear" w:color="auto" w:fill="FFFFFF"/>
        </w:rPr>
        <w:t xml:space="preserve"> </w:t>
      </w:r>
      <w:r w:rsidRPr="006C1883">
        <w:rPr>
          <w:rFonts w:eastAsia="Times New Roman"/>
          <w:bCs/>
          <w:shd w:val="clear" w:color="auto" w:fill="FFFFFF"/>
        </w:rPr>
        <w:t>και</w:t>
      </w:r>
      <w:r>
        <w:rPr>
          <w:rFonts w:eastAsia="Times New Roman" w:cs="Times New Roman"/>
          <w:bCs/>
          <w:shd w:val="clear" w:color="auto" w:fill="FFFFFF"/>
        </w:rPr>
        <w:t xml:space="preserve"> τα νομικά πρόσωπα δημοσίου δικαίου </w:t>
      </w:r>
      <w:r w:rsidRPr="006C1883">
        <w:rPr>
          <w:rFonts w:eastAsia="Times New Roman"/>
          <w:bCs/>
          <w:shd w:val="clear" w:color="auto" w:fill="FFFFFF"/>
        </w:rPr>
        <w:t>και</w:t>
      </w:r>
      <w:r>
        <w:rPr>
          <w:rFonts w:eastAsia="Times New Roman" w:cs="Times New Roman"/>
          <w:bCs/>
          <w:shd w:val="clear" w:color="auto" w:fill="FFFFFF"/>
        </w:rPr>
        <w:t xml:space="preserve"> παρ</w:t>
      </w:r>
      <w:r>
        <w:rPr>
          <w:rFonts w:eastAsia="Times New Roman" w:cs="Times New Roman"/>
          <w:bCs/>
          <w:shd w:val="clear" w:color="auto" w:fill="FFFFFF"/>
        </w:rPr>
        <w:t xml:space="preserve">’ </w:t>
      </w:r>
      <w:r>
        <w:rPr>
          <w:rFonts w:eastAsia="Times New Roman" w:cs="Times New Roman"/>
          <w:bCs/>
          <w:shd w:val="clear" w:color="auto" w:fill="FFFFFF"/>
        </w:rPr>
        <w:t xml:space="preserve">ότι </w:t>
      </w:r>
      <w:r w:rsidRPr="006C1883">
        <w:rPr>
          <w:rFonts w:eastAsia="Times New Roman" w:cs="Times New Roman"/>
          <w:bCs/>
          <w:shd w:val="clear" w:color="auto" w:fill="FFFFFF"/>
        </w:rPr>
        <w:t>υπάρχει</w:t>
      </w:r>
      <w:r>
        <w:rPr>
          <w:rFonts w:eastAsia="Times New Roman" w:cs="Times New Roman"/>
          <w:bCs/>
          <w:shd w:val="clear" w:color="auto" w:fill="FFFFFF"/>
        </w:rPr>
        <w:t xml:space="preserve"> εκεί η </w:t>
      </w:r>
      <w:r w:rsidRPr="006C1883">
        <w:rPr>
          <w:rFonts w:eastAsia="Times New Roman" w:cs="Times New Roman"/>
          <w:bCs/>
          <w:shd w:val="clear" w:color="auto" w:fill="FFFFFF"/>
        </w:rPr>
        <w:t>τροπολογία</w:t>
      </w:r>
      <w:r>
        <w:rPr>
          <w:rFonts w:eastAsia="Times New Roman" w:cs="Times New Roman"/>
          <w:bCs/>
          <w:shd w:val="clear" w:color="auto" w:fill="FFFFFF"/>
        </w:rPr>
        <w:t xml:space="preserve">, για την οποία </w:t>
      </w:r>
      <w:r w:rsidRPr="006C1883">
        <w:rPr>
          <w:rFonts w:eastAsia="Times New Roman"/>
          <w:bCs/>
          <w:shd w:val="clear" w:color="auto" w:fill="FFFFFF"/>
        </w:rPr>
        <w:t>και</w:t>
      </w:r>
      <w:r>
        <w:rPr>
          <w:rFonts w:eastAsia="Times New Roman" w:cs="Times New Roman"/>
          <w:bCs/>
          <w:shd w:val="clear" w:color="auto" w:fill="FFFFFF"/>
        </w:rPr>
        <w:t xml:space="preserve"> εγώ </w:t>
      </w:r>
      <w:r w:rsidRPr="006C1883">
        <w:rPr>
          <w:rFonts w:eastAsia="Times New Roman" w:cs="Times New Roman"/>
          <w:bCs/>
          <w:shd w:val="clear" w:color="auto" w:fill="FFFFFF"/>
        </w:rPr>
        <w:t>π</w:t>
      </w:r>
      <w:r>
        <w:rPr>
          <w:rFonts w:eastAsia="Times New Roman" w:cs="Times New Roman"/>
          <w:bCs/>
          <w:shd w:val="clear" w:color="auto" w:fill="FFFFFF"/>
        </w:rPr>
        <w:t xml:space="preserve">ρώτη αναφέρθηκα, </w:t>
      </w:r>
      <w:r w:rsidRPr="006C1883">
        <w:rPr>
          <w:rFonts w:eastAsia="Times New Roman" w:cs="Times New Roman"/>
          <w:bCs/>
          <w:shd w:val="clear" w:color="auto" w:fill="FFFFFF"/>
        </w:rPr>
        <w:t>που</w:t>
      </w:r>
      <w:r>
        <w:rPr>
          <w:rFonts w:eastAsia="Times New Roman" w:cs="Times New Roman"/>
          <w:bCs/>
          <w:shd w:val="clear" w:color="auto" w:fill="FFFFFF"/>
        </w:rPr>
        <w:t xml:space="preserve"> μεταθέτει για έξι μήνες την έναρξη υλοποίησης αυτής της </w:t>
      </w:r>
      <w:r w:rsidRPr="006C1883">
        <w:rPr>
          <w:rFonts w:eastAsia="Times New Roman"/>
          <w:bCs/>
          <w:shd w:val="clear" w:color="auto" w:fill="FFFFFF"/>
        </w:rPr>
        <w:t>διαδικασία</w:t>
      </w:r>
      <w:r>
        <w:rPr>
          <w:rFonts w:eastAsia="Times New Roman"/>
          <w:bCs/>
          <w:shd w:val="clear" w:color="auto" w:fill="FFFFFF"/>
        </w:rPr>
        <w:t>ς,</w:t>
      </w:r>
      <w:r>
        <w:rPr>
          <w:rFonts w:eastAsia="Times New Roman" w:cs="Times New Roman"/>
          <w:bCs/>
          <w:shd w:val="clear" w:color="auto" w:fill="FFFFFF"/>
        </w:rPr>
        <w:t xml:space="preserve"> εκεί έχουμε </w:t>
      </w:r>
      <w:r w:rsidRPr="006C1883">
        <w:rPr>
          <w:rFonts w:eastAsia="Times New Roman"/>
          <w:bCs/>
          <w:shd w:val="clear" w:color="auto" w:fill="FFFFFF"/>
        </w:rPr>
        <w:t>μια</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προκήρυξη </w:t>
      </w:r>
      <w:r w:rsidRPr="006C1883">
        <w:rPr>
          <w:rFonts w:eastAsia="Times New Roman" w:cs="Times New Roman"/>
          <w:bCs/>
          <w:shd w:val="clear" w:color="auto" w:fill="FFFFFF"/>
        </w:rPr>
        <w:t>που</w:t>
      </w:r>
      <w:r>
        <w:rPr>
          <w:rFonts w:eastAsia="Times New Roman" w:cs="Times New Roman"/>
          <w:bCs/>
          <w:shd w:val="clear" w:color="auto" w:fill="FFFFFF"/>
        </w:rPr>
        <w:t xml:space="preserve"> </w:t>
      </w:r>
      <w:r w:rsidRPr="006C1883">
        <w:rPr>
          <w:rFonts w:eastAsia="Times New Roman"/>
          <w:bCs/>
          <w:shd w:val="clear" w:color="auto" w:fill="FFFFFF"/>
        </w:rPr>
        <w:t>είναι</w:t>
      </w:r>
      <w:r>
        <w:rPr>
          <w:rFonts w:eastAsia="Times New Roman" w:cs="Times New Roman"/>
          <w:bCs/>
          <w:shd w:val="clear" w:color="auto" w:fill="FFFFFF"/>
        </w:rPr>
        <w:t xml:space="preserve"> σε εξέλιξη </w:t>
      </w:r>
      <w:r w:rsidRPr="006C1883">
        <w:rPr>
          <w:rFonts w:eastAsia="Times New Roman"/>
          <w:bCs/>
          <w:shd w:val="clear" w:color="auto" w:fill="FFFFFF"/>
        </w:rPr>
        <w:t>και</w:t>
      </w:r>
      <w:r>
        <w:rPr>
          <w:rFonts w:eastAsia="Times New Roman" w:cs="Times New Roman"/>
          <w:bCs/>
          <w:shd w:val="clear" w:color="auto" w:fill="FFFFFF"/>
        </w:rPr>
        <w:t xml:space="preserve"> αφορά την Εθνική Κεντρική Αρχή Προμηθειών Υγείας. </w:t>
      </w:r>
    </w:p>
    <w:p w14:paraId="4B89F19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Όσον αφορά τη συσχέτιση αυτού του μητρώου -γιατί το βλέπουμε συνολικά το μητρώο- με τις επιτελικές θέσεις επιλογής του στενού δημόσιου τομέα, υπάρχουν εξήντα εννέα προκηρύξεις</w:t>
      </w:r>
      <w:r>
        <w:rPr>
          <w:rFonts w:eastAsia="Times New Roman" w:cs="Times New Roman"/>
          <w:szCs w:val="24"/>
        </w:rPr>
        <w:t>,</w:t>
      </w:r>
      <w:r>
        <w:rPr>
          <w:rFonts w:eastAsia="Times New Roman" w:cs="Times New Roman"/>
          <w:szCs w:val="24"/>
        </w:rPr>
        <w:t xml:space="preserve"> εκ των οποίων οι είκοσι δύο</w:t>
      </w:r>
      <w:r>
        <w:rPr>
          <w:rFonts w:eastAsia="Times New Roman" w:cs="Times New Roman"/>
          <w:szCs w:val="24"/>
        </w:rPr>
        <w:t xml:space="preserve"> έπρεπε -είπαμε τη διαδικασία, δεν επαναλαμβάνω- να </w:t>
      </w:r>
      <w:proofErr w:type="spellStart"/>
      <w:r>
        <w:rPr>
          <w:rFonts w:eastAsia="Times New Roman" w:cs="Times New Roman"/>
          <w:szCs w:val="24"/>
        </w:rPr>
        <w:t>επαναπροκηρυχθούν</w:t>
      </w:r>
      <w:proofErr w:type="spellEnd"/>
      <w:r>
        <w:rPr>
          <w:rFonts w:eastAsia="Times New Roman" w:cs="Times New Roman"/>
          <w:szCs w:val="24"/>
        </w:rPr>
        <w:t xml:space="preserve"> και με βάση τους ρυθμούς και την ανάγκη</w:t>
      </w:r>
      <w:r>
        <w:rPr>
          <w:rFonts w:eastAsia="Times New Roman" w:cs="Times New Roman"/>
          <w:szCs w:val="24"/>
        </w:rPr>
        <w:t xml:space="preserve"> </w:t>
      </w:r>
      <w:r>
        <w:rPr>
          <w:rFonts w:eastAsia="Times New Roman" w:cs="Times New Roman"/>
          <w:szCs w:val="24"/>
        </w:rPr>
        <w:t>να πά</w:t>
      </w:r>
      <w:r>
        <w:rPr>
          <w:rFonts w:eastAsia="Times New Roman" w:cs="Times New Roman"/>
          <w:szCs w:val="24"/>
        </w:rPr>
        <w:t>μ</w:t>
      </w:r>
      <w:r>
        <w:rPr>
          <w:rFonts w:eastAsia="Times New Roman" w:cs="Times New Roman"/>
          <w:szCs w:val="24"/>
        </w:rPr>
        <w:t>ε γρήγορα. Θα έχουμε και εκεί, όπως ελπίζουμε και προσπαθούμε και αυτή είναι και η διαβεβαίωση του ΑΣΕΠ, αποτελέσματα μέχρι το τέλος του έτο</w:t>
      </w:r>
      <w:r>
        <w:rPr>
          <w:rFonts w:eastAsia="Times New Roman" w:cs="Times New Roman"/>
          <w:szCs w:val="24"/>
        </w:rPr>
        <w:t>υς. Άρα, λοιπόν</w:t>
      </w:r>
      <w:r>
        <w:rPr>
          <w:rFonts w:eastAsia="Times New Roman" w:cs="Times New Roman"/>
          <w:szCs w:val="24"/>
        </w:rPr>
        <w:t>,</w:t>
      </w:r>
      <w:r>
        <w:rPr>
          <w:rFonts w:eastAsia="Times New Roman" w:cs="Times New Roman"/>
          <w:szCs w:val="24"/>
        </w:rPr>
        <w:t xml:space="preserve"> το μητρώο ήδη βρίσκεται σε πλήρη λειτουργία. </w:t>
      </w:r>
    </w:p>
    <w:p w14:paraId="4B89F19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Τώρα, όσον αφορά τις περίφημες αυτές προκηρύξεις και το αν υπήρχαν προβλήματα και κάποιες διατάξεις οι οποίες θα μπορούσαν να παρερμηνευ</w:t>
      </w:r>
      <w:r>
        <w:rPr>
          <w:rFonts w:eastAsia="Times New Roman" w:cs="Times New Roman"/>
          <w:szCs w:val="24"/>
        </w:rPr>
        <w:t>θ</w:t>
      </w:r>
      <w:r>
        <w:rPr>
          <w:rFonts w:eastAsia="Times New Roman" w:cs="Times New Roman"/>
          <w:szCs w:val="24"/>
        </w:rPr>
        <w:t>ούν, αυτό που είπα και το πιστεύω είναι ότι</w:t>
      </w:r>
      <w:r>
        <w:rPr>
          <w:rFonts w:eastAsia="Times New Roman" w:cs="Times New Roman"/>
          <w:szCs w:val="24"/>
        </w:rPr>
        <w:t>,</w:t>
      </w:r>
      <w:r>
        <w:rPr>
          <w:rFonts w:eastAsia="Times New Roman" w:cs="Times New Roman"/>
          <w:szCs w:val="24"/>
        </w:rPr>
        <w:t xml:space="preserve"> όταν εφαρμό</w:t>
      </w:r>
      <w:r>
        <w:rPr>
          <w:rFonts w:eastAsia="Times New Roman" w:cs="Times New Roman"/>
          <w:szCs w:val="24"/>
        </w:rPr>
        <w:t>ζεις ένα</w:t>
      </w:r>
      <w:r>
        <w:rPr>
          <w:rFonts w:eastAsia="Times New Roman" w:cs="Times New Roman"/>
          <w:szCs w:val="24"/>
        </w:rPr>
        <w:t>ν</w:t>
      </w:r>
      <w:r>
        <w:rPr>
          <w:rFonts w:eastAsia="Times New Roman" w:cs="Times New Roman"/>
          <w:szCs w:val="24"/>
        </w:rPr>
        <w:t xml:space="preserve"> νόμο και μια θεσμική αλλαγή</w:t>
      </w:r>
      <w:r>
        <w:rPr>
          <w:rFonts w:eastAsia="Times New Roman" w:cs="Times New Roman"/>
          <w:szCs w:val="24"/>
        </w:rPr>
        <w:t>,</w:t>
      </w:r>
      <w:r>
        <w:rPr>
          <w:rFonts w:eastAsia="Times New Roman" w:cs="Times New Roman"/>
          <w:szCs w:val="24"/>
        </w:rPr>
        <w:t xml:space="preserve"> θέλει και πολιτικό θάρρος, θέλει και ευθιξία να κάνεις τις αντίστοιχες προσαρμογές. Η προκάτοχός μου τα είχε και τα δύο. Και μάλιστα ανέθεσε σε μια εξωτερική σύμβουλο τεχνική</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E</w:t>
      </w:r>
      <w:r w:rsidRPr="00B67263">
        <w:rPr>
          <w:rFonts w:eastAsia="Times New Roman" w:cs="Times New Roman"/>
          <w:szCs w:val="24"/>
          <w:lang w:val="en-US"/>
        </w:rPr>
        <w:t>xpertise</w:t>
      </w:r>
      <w:r w:rsidRPr="00B67263">
        <w:rPr>
          <w:rFonts w:eastAsia="Times New Roman" w:cs="Times New Roman"/>
          <w:szCs w:val="24"/>
        </w:rPr>
        <w:t xml:space="preserve"> </w:t>
      </w:r>
      <w:r w:rsidRPr="00B67263">
        <w:rPr>
          <w:rFonts w:eastAsia="Times New Roman" w:cs="Times New Roman"/>
          <w:szCs w:val="24"/>
          <w:lang w:val="en-US"/>
        </w:rPr>
        <w:t>France</w:t>
      </w:r>
      <w:r>
        <w:rPr>
          <w:rFonts w:eastAsia="Times New Roman" w:cs="Times New Roman"/>
          <w:szCs w:val="24"/>
        </w:rPr>
        <w:t>»,</w:t>
      </w:r>
      <w:r w:rsidRPr="00B67263">
        <w:rPr>
          <w:rFonts w:eastAsia="Times New Roman" w:cs="Times New Roman"/>
          <w:szCs w:val="24"/>
        </w:rPr>
        <w:t xml:space="preserve"> </w:t>
      </w:r>
      <w:r>
        <w:rPr>
          <w:rFonts w:eastAsia="Times New Roman" w:cs="Times New Roman"/>
          <w:szCs w:val="24"/>
        </w:rPr>
        <w:t xml:space="preserve">η οποία έκανε </w:t>
      </w:r>
      <w:r>
        <w:rPr>
          <w:rFonts w:eastAsia="Times New Roman" w:cs="Times New Roman"/>
          <w:szCs w:val="24"/>
        </w:rPr>
        <w:t xml:space="preserve">αυτή την ανάλυση και τις υποδείξεις και </w:t>
      </w:r>
      <w:r>
        <w:rPr>
          <w:rFonts w:eastAsia="Times New Roman" w:cs="Times New Roman"/>
          <w:szCs w:val="24"/>
        </w:rPr>
        <w:lastRenderedPageBreak/>
        <w:t xml:space="preserve">γι’ αυτόν τον λόγο είχαμε τις νέες </w:t>
      </w:r>
      <w:proofErr w:type="spellStart"/>
      <w:r>
        <w:rPr>
          <w:rFonts w:eastAsia="Times New Roman" w:cs="Times New Roman"/>
          <w:szCs w:val="24"/>
        </w:rPr>
        <w:t>επαναπροκηρύξεις</w:t>
      </w:r>
      <w:proofErr w:type="spellEnd"/>
      <w:r w:rsidRPr="00B67263">
        <w:rPr>
          <w:rFonts w:eastAsia="Times New Roman" w:cs="Times New Roman"/>
          <w:szCs w:val="24"/>
        </w:rPr>
        <w:t>,</w:t>
      </w:r>
      <w:r>
        <w:rPr>
          <w:rFonts w:eastAsia="Times New Roman" w:cs="Times New Roman"/>
          <w:szCs w:val="24"/>
        </w:rPr>
        <w:t xml:space="preserve"> οι οποίες έχουν ολοκληρωθεί, οι υποψήφιοι έχουν υποβάλει τα χαρτιά τους και είναι σε πλήρη εξέλιξη. </w:t>
      </w:r>
    </w:p>
    <w:p w14:paraId="4B89F19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Από εκεί και πέρα, όμως, τόνισα -και αυτό ούτως ή άλλως ισχύει</w:t>
      </w:r>
      <w:r>
        <w:rPr>
          <w:rFonts w:eastAsia="Times New Roman" w:cs="Times New Roman"/>
          <w:szCs w:val="24"/>
        </w:rPr>
        <w:t>- ότι</w:t>
      </w:r>
      <w:r>
        <w:rPr>
          <w:rFonts w:eastAsia="Times New Roman" w:cs="Times New Roman"/>
          <w:szCs w:val="24"/>
        </w:rPr>
        <w:t>,</w:t>
      </w:r>
      <w:r>
        <w:rPr>
          <w:rFonts w:eastAsia="Times New Roman" w:cs="Times New Roman"/>
          <w:szCs w:val="24"/>
        </w:rPr>
        <w:t xml:space="preserve"> πέραν των στοιχείων των προκηρύξεων, η κρίση θα γίνει από αυτό το ειδικό συμβούλιο, κάτω από την αιγίδα και εποπτεία του ΑΣΕΠ, με αντιπρόεδρο το ΑΣΕΠ, που αυτή τη στιγμή στην ιστοσελίδα του ΑΣΕΠ υπάρχει πίνακας ενιαίος κριτηρίων, η αντίστοιχη </w:t>
      </w:r>
      <w:proofErr w:type="spellStart"/>
      <w:r>
        <w:rPr>
          <w:rFonts w:eastAsia="Times New Roman" w:cs="Times New Roman"/>
          <w:szCs w:val="24"/>
        </w:rPr>
        <w:t>μοριοδ</w:t>
      </w:r>
      <w:r>
        <w:rPr>
          <w:rFonts w:eastAsia="Times New Roman" w:cs="Times New Roman"/>
          <w:szCs w:val="24"/>
        </w:rPr>
        <w:t>ότηση</w:t>
      </w:r>
      <w:proofErr w:type="spellEnd"/>
      <w:r>
        <w:rPr>
          <w:rFonts w:eastAsia="Times New Roman" w:cs="Times New Roman"/>
          <w:szCs w:val="24"/>
        </w:rPr>
        <w:t>, όπως επίσης είναι αναρτημένη και η δομημένη συνέντευξη</w:t>
      </w:r>
      <w:r>
        <w:rPr>
          <w:rFonts w:eastAsia="Times New Roman" w:cs="Times New Roman"/>
          <w:szCs w:val="24"/>
        </w:rPr>
        <w:t>,</w:t>
      </w:r>
      <w:r>
        <w:rPr>
          <w:rFonts w:eastAsia="Times New Roman" w:cs="Times New Roman"/>
          <w:szCs w:val="24"/>
        </w:rPr>
        <w:t xml:space="preserve"> για να μην υπάρχει πρόβλημα. Φαντάζομαι τα έχετε δει</w:t>
      </w:r>
      <w:r>
        <w:rPr>
          <w:rFonts w:eastAsia="Times New Roman" w:cs="Times New Roman"/>
          <w:szCs w:val="24"/>
        </w:rPr>
        <w:t>,</w:t>
      </w:r>
      <w:r>
        <w:rPr>
          <w:rFonts w:eastAsia="Times New Roman" w:cs="Times New Roman"/>
          <w:szCs w:val="24"/>
        </w:rPr>
        <w:t xml:space="preserve"> γιατί ασχολείστε με όλα αυτά τα ζητήματα. </w:t>
      </w:r>
    </w:p>
    <w:p w14:paraId="4B89F19C"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το θέμα που θέσατε εσείς δεν το γνωρίζω. Αφορά τον χώρο της </w:t>
      </w:r>
      <w:r>
        <w:rPr>
          <w:rFonts w:eastAsia="Times New Roman" w:cs="Times New Roman"/>
          <w:szCs w:val="24"/>
        </w:rPr>
        <w:t>π</w:t>
      </w:r>
      <w:r>
        <w:rPr>
          <w:rFonts w:eastAsia="Times New Roman" w:cs="Times New Roman"/>
          <w:szCs w:val="24"/>
        </w:rPr>
        <w:t xml:space="preserve">αιδείας. Ευχαρίστως </w:t>
      </w:r>
      <w:r>
        <w:rPr>
          <w:rFonts w:eastAsia="Times New Roman" w:cs="Times New Roman"/>
          <w:szCs w:val="24"/>
        </w:rPr>
        <w:t>να το κοιτάξω, το σημείωσα να το δούμε.</w:t>
      </w:r>
    </w:p>
    <w:p w14:paraId="4B89F19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το θέμα του ΑΣΕΠ και των στοιχείων των υποψηφίων, επειδή έρχεται και επανέρχεται: </w:t>
      </w:r>
      <w:r>
        <w:rPr>
          <w:rFonts w:eastAsia="Times New Roman" w:cs="Times New Roman"/>
          <w:szCs w:val="24"/>
        </w:rPr>
        <w:t>Ε</w:t>
      </w:r>
      <w:r>
        <w:rPr>
          <w:rFonts w:eastAsia="Times New Roman" w:cs="Times New Roman"/>
          <w:szCs w:val="24"/>
        </w:rPr>
        <w:t xml:space="preserve">δώ δεν είναι απλώς η πρώτη σελίδα. Εγώ ζήτησα και πήρα -γιατί έπρεπε κι </w:t>
      </w:r>
      <w:r>
        <w:rPr>
          <w:rFonts w:eastAsia="Times New Roman" w:cs="Times New Roman"/>
          <w:szCs w:val="24"/>
        </w:rPr>
        <w:lastRenderedPageBreak/>
        <w:t>εγώ να ενημερωθώ, είμαι σε μια φάση ενημέρ</w:t>
      </w:r>
      <w:r>
        <w:rPr>
          <w:rFonts w:eastAsia="Times New Roman" w:cs="Times New Roman"/>
          <w:szCs w:val="24"/>
        </w:rPr>
        <w:t>ωσης- από τα Πρακτικά της Βουλής την επιστολή που καταθέσατε εσείς ο ίδιος -υπάρχει στα Πρακτικά και γι’ αυτό την πήρα κι εγώ-</w:t>
      </w:r>
      <w:r>
        <w:rPr>
          <w:rFonts w:eastAsia="Times New Roman" w:cs="Times New Roman"/>
          <w:szCs w:val="24"/>
        </w:rPr>
        <w:t>,</w:t>
      </w:r>
      <w:r>
        <w:rPr>
          <w:rFonts w:eastAsia="Times New Roman" w:cs="Times New Roman"/>
          <w:szCs w:val="24"/>
        </w:rPr>
        <w:t xml:space="preserve"> τρεις σελίδες απάντηση του ΑΣΕΠ γι’ αυτό το θέμα. Εγώ αυτό που λέω ως Υπουργός Διοικητικής Ανασυγκρότησης είναι ότι το ΑΣΕΠ είνα</w:t>
      </w:r>
      <w:r>
        <w:rPr>
          <w:rFonts w:eastAsia="Times New Roman" w:cs="Times New Roman"/>
          <w:szCs w:val="24"/>
        </w:rPr>
        <w:t>ι μια ανεξάρτητη αρχή, σας απάντησε, απάντησε για την ίδια τη δική του λειτουργία. Από εκεί και πέρα, εγώ σέβομαι αυτή την ανεξαρτησία και δεν έχω κάτι παραπάνω να σχολιάσω για τον τρόπο που λειτούργησε το ΑΣΕΠ.</w:t>
      </w:r>
    </w:p>
    <w:p w14:paraId="4B89F19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ήθελα να περάσω σε δύο θέματα κρίσιμα, τα</w:t>
      </w:r>
      <w:r>
        <w:rPr>
          <w:rFonts w:eastAsia="Times New Roman" w:cs="Times New Roman"/>
          <w:szCs w:val="24"/>
        </w:rPr>
        <w:t xml:space="preserve"> οποία έχουν σημασία όμως. Όταν μιλάμε περί διόγκωσης του κράτους και ακούστηκαν διάφορα περί συμβασιούχ</w:t>
      </w:r>
      <w:r>
        <w:rPr>
          <w:rFonts w:eastAsia="Times New Roman" w:cs="Times New Roman"/>
          <w:szCs w:val="24"/>
        </w:rPr>
        <w:t>ων</w:t>
      </w:r>
      <w:r>
        <w:rPr>
          <w:rFonts w:eastAsia="Times New Roman" w:cs="Times New Roman"/>
          <w:szCs w:val="24"/>
        </w:rPr>
        <w:t xml:space="preserve"> και για συμβάσεις και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Επειδή πραγματικά θέλω να έχω όλα τα στοιχεία και θα τα δώσω κι εγώ για να τα έχετε κι εσείς. Πρώτον -και κλε</w:t>
      </w:r>
      <w:r>
        <w:rPr>
          <w:rFonts w:eastAsia="Times New Roman" w:cs="Times New Roman"/>
          <w:szCs w:val="24"/>
        </w:rPr>
        <w:t>ίνω με αυτές τις δύο παρατηρήσεις-, ξέρετε πολύ καλά ότι όχι μόνο δεν υπήρχε διόγκωση του κράτους τα τελευταία χρόνια, αλλά είχαμε μια συρρίκνωση αλλά και γήρανση του κράτους. Γι</w:t>
      </w:r>
      <w:r>
        <w:rPr>
          <w:rFonts w:eastAsia="Times New Roman" w:cs="Times New Roman"/>
          <w:szCs w:val="24"/>
        </w:rPr>
        <w:t>α</w:t>
      </w:r>
      <w:r>
        <w:rPr>
          <w:rFonts w:eastAsia="Times New Roman" w:cs="Times New Roman"/>
          <w:szCs w:val="24"/>
        </w:rPr>
        <w:t xml:space="preserve"> αυτό κιόλας θέλω κι εγώ να θέσω ένα ερώτημα σήμερα, ρητορικό βέβαια γιατί δε</w:t>
      </w:r>
      <w:r>
        <w:rPr>
          <w:rFonts w:eastAsia="Times New Roman" w:cs="Times New Roman"/>
          <w:szCs w:val="24"/>
        </w:rPr>
        <w:t xml:space="preserve">ν μπορώ να το θέσω στην κοινοβουλευτική </w:t>
      </w:r>
      <w:r>
        <w:rPr>
          <w:rFonts w:eastAsia="Times New Roman" w:cs="Times New Roman"/>
          <w:szCs w:val="24"/>
        </w:rPr>
        <w:lastRenderedPageBreak/>
        <w:t>διαδικασία προς την Αξιωματική Αντιπολίτευση, γιατί άκουσα τον Αντιπρόεδρο και τον Πρόεδρ</w:t>
      </w:r>
      <w:r>
        <w:rPr>
          <w:rFonts w:eastAsia="Times New Roman" w:cs="Times New Roman"/>
          <w:szCs w:val="24"/>
        </w:rPr>
        <w:t>ό</w:t>
      </w:r>
      <w:r>
        <w:rPr>
          <w:rFonts w:eastAsia="Times New Roman" w:cs="Times New Roman"/>
          <w:szCs w:val="24"/>
        </w:rPr>
        <w:t xml:space="preserve"> σας στη Θεσσαλονίκη να μιλάει ότι δεν θα σεβαστεί το ένα προς ένα, το οποίο με διαπραγμάτευση πέτυχε η δική μας Κυβέρνηση και</w:t>
      </w:r>
      <w:r>
        <w:rPr>
          <w:rFonts w:eastAsia="Times New Roman" w:cs="Times New Roman"/>
          <w:szCs w:val="24"/>
        </w:rPr>
        <w:t xml:space="preserve"> με την πλήρη συμφωνία των θεσμών, όχι για να αυξηθεί το κράτος </w:t>
      </w:r>
      <w:r>
        <w:rPr>
          <w:rFonts w:eastAsia="Times New Roman" w:cs="Times New Roman"/>
          <w:szCs w:val="24"/>
        </w:rPr>
        <w:t>–</w:t>
      </w:r>
      <w:r>
        <w:rPr>
          <w:rFonts w:eastAsia="Times New Roman" w:cs="Times New Roman"/>
          <w:szCs w:val="24"/>
        </w:rPr>
        <w:t>προσέξτε</w:t>
      </w:r>
      <w:r>
        <w:rPr>
          <w:rFonts w:eastAsia="Times New Roman" w:cs="Times New Roman"/>
          <w:szCs w:val="24"/>
        </w:rPr>
        <w:t>,</w:t>
      </w:r>
      <w:r>
        <w:rPr>
          <w:rFonts w:eastAsia="Times New Roman" w:cs="Times New Roman"/>
          <w:szCs w:val="24"/>
        </w:rPr>
        <w:t xml:space="preserve"> κύριοι Βουλευτές-, αλλά για να σταματήσει ο κατήφορος της συρρίκνωσης. Δηλαδή ένας να φεύγει, ένας να μπαίνει και όχι στην ίδια θέση, αλλά εκεί που υπάρχουν ανάγκες, όπως </w:t>
      </w:r>
      <w:r>
        <w:rPr>
          <w:rFonts w:eastAsia="Times New Roman" w:cs="Times New Roman"/>
          <w:szCs w:val="24"/>
        </w:rPr>
        <w:t>υ</w:t>
      </w:r>
      <w:r>
        <w:rPr>
          <w:rFonts w:eastAsia="Times New Roman" w:cs="Times New Roman"/>
          <w:szCs w:val="24"/>
        </w:rPr>
        <w:t xml:space="preserve">γεία, </w:t>
      </w:r>
      <w:r>
        <w:rPr>
          <w:rFonts w:eastAsia="Times New Roman" w:cs="Times New Roman"/>
          <w:szCs w:val="24"/>
        </w:rPr>
        <w:t>π</w:t>
      </w:r>
      <w:r>
        <w:rPr>
          <w:rFonts w:eastAsia="Times New Roman" w:cs="Times New Roman"/>
          <w:szCs w:val="24"/>
        </w:rPr>
        <w:t>αι</w:t>
      </w:r>
      <w:r>
        <w:rPr>
          <w:rFonts w:eastAsia="Times New Roman" w:cs="Times New Roman"/>
          <w:szCs w:val="24"/>
        </w:rPr>
        <w:t xml:space="preserve">δεία, «Βοήθεια στο Σπίτι». Τα είπε ο κύριος Υπουργός. </w:t>
      </w:r>
    </w:p>
    <w:p w14:paraId="4B89F19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Εδώ μπαίνει ένα ρητορικό ερώτημα, που φαντάζομαι κάποια στιγμή στο</w:t>
      </w:r>
      <w:r>
        <w:rPr>
          <w:rFonts w:eastAsia="Times New Roman" w:cs="Times New Roman"/>
          <w:szCs w:val="24"/>
        </w:rPr>
        <w:t>ν</w:t>
      </w:r>
      <w:r>
        <w:rPr>
          <w:rFonts w:eastAsia="Times New Roman" w:cs="Times New Roman"/>
          <w:szCs w:val="24"/>
        </w:rPr>
        <w:t xml:space="preserve"> δημόσιο λόγο πρέπει να απαντηθεί. Τη στιγμή που</w:t>
      </w:r>
      <w:r>
        <w:rPr>
          <w:rFonts w:eastAsia="Times New Roman" w:cs="Times New Roman"/>
          <w:szCs w:val="24"/>
        </w:rPr>
        <w:t>,</w:t>
      </w:r>
      <w:r>
        <w:rPr>
          <w:rFonts w:eastAsia="Times New Roman" w:cs="Times New Roman"/>
          <w:szCs w:val="24"/>
        </w:rPr>
        <w:t xml:space="preserve"> αν πάτε στο ένα προς πέντε, δηλαδή στην πιο σκληρή </w:t>
      </w:r>
      <w:proofErr w:type="spellStart"/>
      <w:r>
        <w:rPr>
          <w:rFonts w:eastAsia="Times New Roman" w:cs="Times New Roman"/>
          <w:szCs w:val="24"/>
        </w:rPr>
        <w:t>μνημονιακή</w:t>
      </w:r>
      <w:proofErr w:type="spellEnd"/>
      <w:r>
        <w:rPr>
          <w:rFonts w:eastAsia="Times New Roman" w:cs="Times New Roman"/>
          <w:szCs w:val="24"/>
        </w:rPr>
        <w:t xml:space="preserve"> φάση, όπως είπε ο κ. Χ</w:t>
      </w:r>
      <w:r>
        <w:rPr>
          <w:rFonts w:eastAsia="Times New Roman" w:cs="Times New Roman"/>
          <w:szCs w:val="24"/>
        </w:rPr>
        <w:t>ατζηδάκης</w:t>
      </w:r>
      <w:r>
        <w:rPr>
          <w:rFonts w:eastAsia="Times New Roman" w:cs="Times New Roman"/>
          <w:szCs w:val="24"/>
        </w:rPr>
        <w:t>,</w:t>
      </w:r>
      <w:r>
        <w:rPr>
          <w:rFonts w:eastAsia="Times New Roman" w:cs="Times New Roman"/>
          <w:szCs w:val="24"/>
        </w:rPr>
        <w:t xml:space="preserve"> με το ζόρι καλύπτονται οι ανελαστικές δυνάμεις…</w:t>
      </w:r>
    </w:p>
    <w:p w14:paraId="4B89F1A0" w14:textId="77777777" w:rsidR="00BB0D3B" w:rsidRDefault="0084757C">
      <w:pPr>
        <w:spacing w:after="0" w:line="600" w:lineRule="auto"/>
        <w:ind w:firstLine="720"/>
        <w:jc w:val="both"/>
        <w:rPr>
          <w:rFonts w:eastAsia="Times New Roman" w:cs="Times New Roman"/>
          <w:szCs w:val="24"/>
        </w:rPr>
      </w:pPr>
      <w:r w:rsidRPr="00B67263">
        <w:rPr>
          <w:rFonts w:eastAsia="Times New Roman" w:cs="Times New Roman"/>
          <w:b/>
          <w:szCs w:val="24"/>
        </w:rPr>
        <w:t>ΜΑΥΡΟΥΔΗΣ ΒΟΡΙΔΗΣ:</w:t>
      </w:r>
      <w:r>
        <w:rPr>
          <w:rFonts w:eastAsia="Times New Roman" w:cs="Times New Roman"/>
          <w:szCs w:val="24"/>
        </w:rPr>
        <w:t xml:space="preserve"> Η πιο σκληρή ήταν το ένα προς δέκα. Δεν έχουμε πάει ακόμα εκεί. Το σκεφτόμαστε.</w:t>
      </w:r>
    </w:p>
    <w:p w14:paraId="4B89F1A1" w14:textId="77777777" w:rsidR="00BB0D3B" w:rsidRDefault="0084757C">
      <w:pPr>
        <w:spacing w:after="0" w:line="600" w:lineRule="auto"/>
        <w:ind w:firstLine="720"/>
        <w:jc w:val="both"/>
        <w:rPr>
          <w:rFonts w:eastAsia="Times New Roman" w:cs="Times New Roman"/>
          <w:szCs w:val="24"/>
        </w:rPr>
      </w:pPr>
      <w:r w:rsidRPr="00D62405">
        <w:rPr>
          <w:rFonts w:eastAsia="Times New Roman" w:cs="Times New Roman"/>
          <w:b/>
          <w:szCs w:val="24"/>
        </w:rPr>
        <w:t>ΜΑΡΙΛΙΖΑ ΞΕΝΟΓΙΑΝΝΑΚΟΠΟΥΛΟΥ: (Υπουργός Διοικητικής Ανασυγκρότησης):</w:t>
      </w:r>
      <w:r>
        <w:rPr>
          <w:rFonts w:eastAsia="Times New Roman" w:cs="Times New Roman"/>
          <w:szCs w:val="24"/>
        </w:rPr>
        <w:t xml:space="preserve"> Είστε ακόμα σε μια ενδιάμεση </w:t>
      </w:r>
      <w:r>
        <w:rPr>
          <w:rFonts w:eastAsia="Times New Roman" w:cs="Times New Roman"/>
          <w:szCs w:val="24"/>
        </w:rPr>
        <w:lastRenderedPageBreak/>
        <w:t>φάση</w:t>
      </w:r>
      <w:r>
        <w:rPr>
          <w:rFonts w:eastAsia="Times New Roman" w:cs="Times New Roman"/>
          <w:szCs w:val="24"/>
        </w:rPr>
        <w:t>,</w:t>
      </w:r>
      <w:r w:rsidRPr="00B67263">
        <w:rPr>
          <w:rFonts w:eastAsia="Times New Roman" w:cs="Times New Roman"/>
          <w:szCs w:val="24"/>
        </w:rPr>
        <w:t xml:space="preserve"> </w:t>
      </w:r>
      <w:proofErr w:type="spellStart"/>
      <w:r>
        <w:rPr>
          <w:rFonts w:eastAsia="Times New Roman" w:cs="Times New Roman"/>
          <w:szCs w:val="24"/>
        </w:rPr>
        <w:t>μνημονιακή</w:t>
      </w:r>
      <w:proofErr w:type="spellEnd"/>
      <w:r>
        <w:rPr>
          <w:rFonts w:eastAsia="Times New Roman" w:cs="Times New Roman"/>
          <w:szCs w:val="24"/>
        </w:rPr>
        <w:t>. Το ζήτημα είναι τη στιγμή που με το ζόρι καλύπτονται, με το ένα προς πέντε, οι ανελαστικές ανάγκες, δηλαδή οι παραγωγικές σχολές του Στρατού, των Σωμάτων Ασφαλείας, Διπλωματικού Σώματος κ.λπ., πώς θα τα καλύψ</w:t>
      </w:r>
      <w:r>
        <w:rPr>
          <w:rFonts w:eastAsia="Times New Roman" w:cs="Times New Roman"/>
          <w:szCs w:val="24"/>
        </w:rPr>
        <w:t>ετε;</w:t>
      </w:r>
    </w:p>
    <w:p w14:paraId="4B89F1A2" w14:textId="77777777" w:rsidR="00BB0D3B" w:rsidRDefault="0084757C">
      <w:pPr>
        <w:spacing w:after="0" w:line="600" w:lineRule="auto"/>
        <w:ind w:firstLine="720"/>
        <w:jc w:val="both"/>
        <w:rPr>
          <w:rFonts w:eastAsia="Times New Roman"/>
          <w:szCs w:val="24"/>
        </w:rPr>
      </w:pPr>
      <w:r>
        <w:rPr>
          <w:rFonts w:eastAsia="Times New Roman"/>
          <w:szCs w:val="24"/>
        </w:rPr>
        <w:t>Πώς θα καλύψετε όλες αυτές τις ανάγκες με τις οποίες εσείς οι ίδιοι υποτίθεται ότι συμφωνείτε; Ταυτόχρονα, λέτε ότι δεν θα ανανεώσετε τους συμβασιούχους και ότι θα τους απολύσετε, παρ’ ότι, σημειωτέον, όλοι οι συμβασιούχοι είναι με διαδικασίες του ΑΣΕ</w:t>
      </w:r>
      <w:r>
        <w:rPr>
          <w:rFonts w:eastAsia="Times New Roman"/>
          <w:szCs w:val="24"/>
        </w:rPr>
        <w:t>Π. Άρα μένει μια απάντηση. Τη θέτω εγώ. Μπορείτε εσείς να με διαψεύσετε: περαιτέρω ιδιωτικοποίηση του δημόσιου τομέα με τη δική σας αντίληψη.</w:t>
      </w:r>
    </w:p>
    <w:p w14:paraId="4B89F1A3" w14:textId="77777777" w:rsidR="00BB0D3B" w:rsidRDefault="0084757C">
      <w:pPr>
        <w:spacing w:after="0" w:line="600" w:lineRule="auto"/>
        <w:ind w:firstLine="720"/>
        <w:jc w:val="both"/>
        <w:rPr>
          <w:rFonts w:eastAsia="Times New Roman"/>
          <w:szCs w:val="24"/>
        </w:rPr>
      </w:pPr>
      <w:r>
        <w:rPr>
          <w:rFonts w:eastAsia="Times New Roman"/>
          <w:szCs w:val="24"/>
        </w:rPr>
        <w:t xml:space="preserve">Απαντώ στον κ. </w:t>
      </w:r>
      <w:proofErr w:type="spellStart"/>
      <w:r>
        <w:rPr>
          <w:rFonts w:eastAsia="Times New Roman"/>
          <w:szCs w:val="24"/>
        </w:rPr>
        <w:t>Δένδια</w:t>
      </w:r>
      <w:proofErr w:type="spellEnd"/>
      <w:r>
        <w:rPr>
          <w:rFonts w:eastAsia="Times New Roman"/>
          <w:szCs w:val="24"/>
        </w:rPr>
        <w:t xml:space="preserve"> επειδή κατά κάποιο τρόπο</w:t>
      </w:r>
      <w:r w:rsidRPr="00FC66BD">
        <w:rPr>
          <w:rFonts w:eastAsia="Times New Roman"/>
          <w:szCs w:val="24"/>
        </w:rPr>
        <w:t xml:space="preserve"> </w:t>
      </w:r>
      <w:r>
        <w:rPr>
          <w:rFonts w:eastAsia="Times New Roman"/>
          <w:szCs w:val="24"/>
        </w:rPr>
        <w:t>μο</w:t>
      </w:r>
      <w:r>
        <w:rPr>
          <w:rFonts w:eastAsia="Times New Roman"/>
          <w:szCs w:val="24"/>
        </w:rPr>
        <w:t>ύ</w:t>
      </w:r>
      <w:r>
        <w:rPr>
          <w:rFonts w:eastAsia="Times New Roman"/>
          <w:szCs w:val="24"/>
        </w:rPr>
        <w:t xml:space="preserve"> άσκησε κριτική γιατί σε διαδικασία κοινοβουλευτικού ελέγχου ανα</w:t>
      </w:r>
      <w:r>
        <w:rPr>
          <w:rFonts w:eastAsia="Times New Roman"/>
          <w:szCs w:val="24"/>
        </w:rPr>
        <w:t>φέρομαι στον νεοφιλελευθερισμό και το παρελθόν. Δυστυχώς ο νεοφιλελευθερισμός δεν είναι μόνο στο παρελθόν, είναι και στις μελλοντικές επιδιώξεις.</w:t>
      </w:r>
    </w:p>
    <w:p w14:paraId="4B89F1A4" w14:textId="77777777" w:rsidR="00BB0D3B" w:rsidRDefault="0084757C">
      <w:pPr>
        <w:spacing w:after="0" w:line="600" w:lineRule="auto"/>
        <w:ind w:firstLine="720"/>
        <w:jc w:val="both"/>
        <w:rPr>
          <w:rFonts w:eastAsia="Times New Roman"/>
          <w:szCs w:val="24"/>
        </w:rPr>
      </w:pPr>
      <w:r>
        <w:rPr>
          <w:rFonts w:eastAsia="Times New Roman"/>
          <w:szCs w:val="24"/>
        </w:rPr>
        <w:t>Καταθέτω, λοιπόν, για τα Πρακτικά δ</w:t>
      </w:r>
      <w:r>
        <w:rPr>
          <w:rFonts w:eastAsia="Times New Roman"/>
          <w:szCs w:val="24"/>
        </w:rPr>
        <w:t>ύ</w:t>
      </w:r>
      <w:r>
        <w:rPr>
          <w:rFonts w:eastAsia="Times New Roman"/>
          <w:szCs w:val="24"/>
        </w:rPr>
        <w:t>ο πίνακες οι οποίοι φαντάζομαι σας είναι και χρήσιμοι. Είναι η εξέλιξη του</w:t>
      </w:r>
      <w:r>
        <w:rPr>
          <w:rFonts w:eastAsia="Times New Roman"/>
          <w:szCs w:val="24"/>
        </w:rPr>
        <w:t xml:space="preserve"> τακτικού προσωπικού της δημόσιας διοίκησης από το 2009 μέχρι σήμερα </w:t>
      </w:r>
      <w:r>
        <w:rPr>
          <w:rFonts w:eastAsia="Times New Roman"/>
          <w:szCs w:val="24"/>
        </w:rPr>
        <w:lastRenderedPageBreak/>
        <w:t xml:space="preserve">που δείχνει την πλήρη μείωση ανά χρόνο. Είναι από την απογραφή που υπάρχει στην ιστοσελίδα του Υπουργείου. Μπορείτε να μπείτε να το διασταυρώσετε. Φυσικά, καταθέτω και την αντίστοιχη των </w:t>
      </w:r>
      <w:r>
        <w:rPr>
          <w:rFonts w:eastAsia="Times New Roman"/>
          <w:szCs w:val="24"/>
        </w:rPr>
        <w:t>συμβασιούχων, επειδή ακούστηκε και γι’ αυτούς. Μάλιστα, για να είμαστε απόλυτα ακριβείς, θα δείτε τη μείωση που υπάρχει όλα τα τελευταία χρόνια μέχρι και σήμερα.</w:t>
      </w:r>
    </w:p>
    <w:p w14:paraId="4B89F1A5" w14:textId="77777777" w:rsidR="00BB0D3B" w:rsidRDefault="0084757C">
      <w:pPr>
        <w:spacing w:after="0" w:line="600" w:lineRule="auto"/>
        <w:ind w:firstLine="540"/>
        <w:jc w:val="both"/>
        <w:rPr>
          <w:rFonts w:eastAsia="Times New Roman"/>
          <w:szCs w:val="24"/>
        </w:rPr>
      </w:pPr>
      <w:r w:rsidRPr="00C453AA">
        <w:rPr>
          <w:rFonts w:eastAsia="Times New Roman"/>
          <w:szCs w:val="24"/>
        </w:rPr>
        <w:t xml:space="preserve">(Στο σημείο αυτό </w:t>
      </w:r>
      <w:r>
        <w:rPr>
          <w:rFonts w:eastAsia="Times New Roman"/>
          <w:szCs w:val="24"/>
        </w:rPr>
        <w:t xml:space="preserve">η Υπουργός </w:t>
      </w:r>
      <w:r w:rsidRPr="00C453AA">
        <w:rPr>
          <w:rFonts w:eastAsia="Times New Roman"/>
          <w:szCs w:val="24"/>
        </w:rPr>
        <w:t xml:space="preserve">κ. </w:t>
      </w:r>
      <w:r>
        <w:rPr>
          <w:rFonts w:eastAsia="Times New Roman"/>
          <w:szCs w:val="24"/>
        </w:rPr>
        <w:t>Μαριλίζα Ξενογιαννακοπούλου</w:t>
      </w:r>
      <w:r w:rsidRPr="00C453AA">
        <w:rPr>
          <w:rFonts w:eastAsia="Times New Roman"/>
          <w:szCs w:val="24"/>
        </w:rPr>
        <w:t xml:space="preserve"> καταθέτει για τα Πρα</w:t>
      </w:r>
      <w:r>
        <w:rPr>
          <w:rFonts w:eastAsia="Times New Roman"/>
          <w:szCs w:val="24"/>
        </w:rPr>
        <w:t xml:space="preserve">κτικά τα </w:t>
      </w:r>
      <w:r>
        <w:rPr>
          <w:rFonts w:eastAsia="Times New Roman"/>
          <w:szCs w:val="24"/>
        </w:rPr>
        <w:t>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4B89F1A6" w14:textId="77777777" w:rsidR="00BB0D3B" w:rsidRDefault="0084757C">
      <w:pPr>
        <w:spacing w:after="0" w:line="600" w:lineRule="auto"/>
        <w:ind w:firstLine="720"/>
        <w:jc w:val="both"/>
        <w:rPr>
          <w:rFonts w:eastAsia="Times New Roman"/>
          <w:szCs w:val="24"/>
        </w:rPr>
      </w:pPr>
      <w:r>
        <w:rPr>
          <w:rFonts w:eastAsia="Times New Roman"/>
          <w:szCs w:val="24"/>
        </w:rPr>
        <w:t>Για να σας διευκολύνουμε στην ανάγνωση, θα κάνω δ</w:t>
      </w:r>
      <w:r>
        <w:rPr>
          <w:rFonts w:eastAsia="Times New Roman"/>
          <w:szCs w:val="24"/>
        </w:rPr>
        <w:t>ύ</w:t>
      </w:r>
      <w:r>
        <w:rPr>
          <w:rFonts w:eastAsia="Times New Roman"/>
          <w:szCs w:val="24"/>
        </w:rPr>
        <w:t>ο παρατηρήσεις και κλείνω. Έχουμε προσθέσει και τους επιπλέον συμβασιούχ</w:t>
      </w:r>
      <w:r>
        <w:rPr>
          <w:rFonts w:eastAsia="Times New Roman"/>
          <w:szCs w:val="24"/>
        </w:rPr>
        <w:t>ους για το μεταναστευτικό πρόβλημα και πληρώνονται από τον κρατικό προϋπολογισμό με ειδική ένδειξη. Για να είμαστε τελείως διαφανείς.</w:t>
      </w:r>
    </w:p>
    <w:p w14:paraId="4B89F1A7" w14:textId="77777777" w:rsidR="00BB0D3B" w:rsidRDefault="0084757C">
      <w:pPr>
        <w:spacing w:after="0" w:line="600" w:lineRule="auto"/>
        <w:ind w:firstLine="720"/>
        <w:jc w:val="both"/>
        <w:rPr>
          <w:rFonts w:eastAsia="Times New Roman"/>
          <w:szCs w:val="24"/>
        </w:rPr>
      </w:pPr>
      <w:r>
        <w:rPr>
          <w:rFonts w:eastAsia="Times New Roman"/>
          <w:szCs w:val="24"/>
        </w:rPr>
        <w:t>Οι αριθμοί στους οποίους πολλές φορές αναφέρεστε –αυτό πρέπει να το προσαρμόσετε και να το ψάξετε- είναι του ΕΣΠΑ και συγχ</w:t>
      </w:r>
      <w:r>
        <w:rPr>
          <w:rFonts w:eastAsia="Times New Roman"/>
          <w:szCs w:val="24"/>
        </w:rPr>
        <w:t xml:space="preserve">ρηματοδοτημένων προγραμμάτων που είναι άλλη </w:t>
      </w:r>
      <w:r>
        <w:rPr>
          <w:rFonts w:eastAsia="Times New Roman"/>
          <w:szCs w:val="24"/>
        </w:rPr>
        <w:lastRenderedPageBreak/>
        <w:t>διαδικασία. Ακόμα κι εκεί υπάρχει μείωση. Αλλά σε κάθε περίπτωση οι συμβασιούχοι για τους οποίους μιλάμε και είναι μέσω του ΑΣΕΠ και όλης της διαδικασίας διαφάνειας είναι συμβασιούχοι οι οποίοι αμείβονται από τον</w:t>
      </w:r>
      <w:r>
        <w:rPr>
          <w:rFonts w:eastAsia="Times New Roman"/>
          <w:szCs w:val="24"/>
        </w:rPr>
        <w:t xml:space="preserve"> τακτικό προϋπολογισμό.</w:t>
      </w:r>
    </w:p>
    <w:p w14:paraId="4B89F1A8" w14:textId="77777777" w:rsidR="00BB0D3B" w:rsidRDefault="0084757C">
      <w:pPr>
        <w:spacing w:after="0" w:line="600" w:lineRule="auto"/>
        <w:ind w:firstLine="720"/>
        <w:jc w:val="both"/>
        <w:rPr>
          <w:rFonts w:eastAsia="Times New Roman"/>
          <w:szCs w:val="24"/>
        </w:rPr>
      </w:pPr>
      <w:r>
        <w:rPr>
          <w:rFonts w:eastAsia="Times New Roman"/>
          <w:szCs w:val="24"/>
        </w:rPr>
        <w:t>Κυρίες και κύριοι Βουλευτές, σας ευχαριστώ για την ευκαιρία. Θα έχουμε κι άλλες ευκαιρίες στο μέλλον να συζητήσουμε για τα κρίσιμα θέματα της δημόσιας διοίκησης.</w:t>
      </w:r>
    </w:p>
    <w:p w14:paraId="4B89F1A9" w14:textId="77777777" w:rsidR="00BB0D3B" w:rsidRDefault="0084757C">
      <w:pPr>
        <w:spacing w:after="0" w:line="600" w:lineRule="auto"/>
        <w:ind w:firstLine="720"/>
        <w:jc w:val="both"/>
        <w:rPr>
          <w:rFonts w:eastAsia="Times New Roman"/>
          <w:szCs w:val="24"/>
        </w:rPr>
      </w:pPr>
      <w:r>
        <w:rPr>
          <w:rFonts w:eastAsia="Times New Roman"/>
          <w:szCs w:val="24"/>
        </w:rPr>
        <w:t>Ευχαριστώ πολύ.</w:t>
      </w:r>
    </w:p>
    <w:p w14:paraId="4B89F1AA" w14:textId="77777777" w:rsidR="00BB0D3B" w:rsidRDefault="0084757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B89F1AB" w14:textId="77777777" w:rsidR="00BB0D3B" w:rsidRDefault="0084757C">
      <w:pPr>
        <w:spacing w:after="0" w:line="600" w:lineRule="auto"/>
        <w:ind w:firstLine="720"/>
        <w:jc w:val="both"/>
        <w:rPr>
          <w:rFonts w:eastAsia="Times New Roman"/>
          <w:szCs w:val="24"/>
        </w:rPr>
      </w:pPr>
      <w:r w:rsidRPr="00FC66BD">
        <w:rPr>
          <w:rFonts w:eastAsia="Times New Roman"/>
          <w:b/>
          <w:szCs w:val="24"/>
        </w:rPr>
        <w:t>ΠΡΟΕΔΡΕΥΩΝ</w:t>
      </w:r>
      <w:r w:rsidRPr="00FC66BD">
        <w:rPr>
          <w:rFonts w:eastAsia="Times New Roman"/>
          <w:b/>
          <w:szCs w:val="24"/>
        </w:rPr>
        <w:t xml:space="preserve"> (Μάριος Γεωργιάδης):</w:t>
      </w:r>
      <w:r>
        <w:rPr>
          <w:rFonts w:eastAsia="Times New Roman"/>
          <w:szCs w:val="24"/>
        </w:rPr>
        <w:t xml:space="preserve"> Ευχαριστούμε την κυρία Υπουργό. </w:t>
      </w:r>
    </w:p>
    <w:p w14:paraId="4B89F1AC" w14:textId="77777777" w:rsidR="00BB0D3B" w:rsidRDefault="0084757C">
      <w:pPr>
        <w:spacing w:after="0" w:line="600" w:lineRule="auto"/>
        <w:ind w:firstLine="720"/>
        <w:jc w:val="both"/>
        <w:rPr>
          <w:rFonts w:eastAsia="Times New Roman"/>
          <w:szCs w:val="24"/>
        </w:rPr>
      </w:pPr>
      <w:r>
        <w:rPr>
          <w:rFonts w:eastAsia="Times New Roman"/>
          <w:szCs w:val="24"/>
        </w:rPr>
        <w:t>Ελάτε, κ</w:t>
      </w:r>
      <w:r>
        <w:rPr>
          <w:rFonts w:eastAsia="Times New Roman"/>
          <w:szCs w:val="24"/>
        </w:rPr>
        <w:t>ύριε</w:t>
      </w:r>
      <w:r>
        <w:rPr>
          <w:rFonts w:eastAsia="Times New Roman"/>
          <w:szCs w:val="24"/>
        </w:rPr>
        <w:t xml:space="preserve"> </w:t>
      </w:r>
      <w:proofErr w:type="spellStart"/>
      <w:r>
        <w:rPr>
          <w:rFonts w:eastAsia="Times New Roman"/>
          <w:szCs w:val="24"/>
        </w:rPr>
        <w:t>Δένδια</w:t>
      </w:r>
      <w:proofErr w:type="spellEnd"/>
      <w:r>
        <w:rPr>
          <w:rFonts w:eastAsia="Times New Roman"/>
          <w:szCs w:val="24"/>
        </w:rPr>
        <w:t>. Έχετε τον λόγο για έξι λεπτά.</w:t>
      </w:r>
    </w:p>
    <w:p w14:paraId="4B89F1AD" w14:textId="77777777" w:rsidR="00BB0D3B" w:rsidRDefault="0084757C">
      <w:pPr>
        <w:spacing w:after="0"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 ΓΕΩΡΓΙΟΣ</w:t>
      </w:r>
      <w:r>
        <w:rPr>
          <w:rFonts w:eastAsia="Times New Roman"/>
          <w:b/>
          <w:szCs w:val="24"/>
        </w:rPr>
        <w:t xml:space="preserve"> ΔΕΝΔΙΑΣ:</w:t>
      </w:r>
      <w:r>
        <w:rPr>
          <w:rFonts w:eastAsia="Times New Roman"/>
          <w:szCs w:val="24"/>
        </w:rPr>
        <w:t xml:space="preserve"> Κύριε Πρόεδρε, σας ευχαριστώ.</w:t>
      </w:r>
    </w:p>
    <w:p w14:paraId="4B89F1AE" w14:textId="77777777" w:rsidR="00BB0D3B" w:rsidRDefault="0084757C">
      <w:pPr>
        <w:spacing w:after="0" w:line="600" w:lineRule="auto"/>
        <w:ind w:firstLine="720"/>
        <w:jc w:val="both"/>
        <w:rPr>
          <w:rFonts w:eastAsia="Times New Roman"/>
          <w:szCs w:val="24"/>
        </w:rPr>
      </w:pPr>
      <w:r>
        <w:rPr>
          <w:rFonts w:eastAsia="Times New Roman"/>
          <w:szCs w:val="24"/>
        </w:rPr>
        <w:t xml:space="preserve">Κυρία Υπουργέ, κάτι βγάλαμε. Κουραστήκαμε λίγο εδώ με τη διαδικασία, αλλά μας απαντήσατε στο </w:t>
      </w:r>
      <w:r>
        <w:rPr>
          <w:rFonts w:eastAsia="Times New Roman"/>
          <w:szCs w:val="24"/>
        </w:rPr>
        <w:t xml:space="preserve">δεύτερο και στο τρίτο </w:t>
      </w:r>
      <w:r>
        <w:rPr>
          <w:rFonts w:eastAsia="Times New Roman"/>
          <w:szCs w:val="24"/>
        </w:rPr>
        <w:t xml:space="preserve">ερώτημα. Στο </w:t>
      </w:r>
      <w:r>
        <w:rPr>
          <w:rFonts w:eastAsia="Times New Roman"/>
          <w:szCs w:val="24"/>
        </w:rPr>
        <w:t xml:space="preserve">δεύτερο </w:t>
      </w:r>
      <w:r>
        <w:rPr>
          <w:rFonts w:eastAsia="Times New Roman"/>
          <w:szCs w:val="24"/>
        </w:rPr>
        <w:t xml:space="preserve">ερώτημα με λίγες φωνασκίες του κ. Γεωργαντά, αλλά εν πάση </w:t>
      </w:r>
      <w:proofErr w:type="spellStart"/>
      <w:r>
        <w:rPr>
          <w:rFonts w:eastAsia="Times New Roman"/>
          <w:szCs w:val="24"/>
        </w:rPr>
        <w:t>περιπτώσει</w:t>
      </w:r>
      <w:proofErr w:type="spellEnd"/>
      <w:r>
        <w:rPr>
          <w:rFonts w:eastAsia="Times New Roman"/>
          <w:szCs w:val="24"/>
        </w:rPr>
        <w:t xml:space="preserve"> το βρήκαμε.</w:t>
      </w:r>
    </w:p>
    <w:p w14:paraId="4B89F1AF" w14:textId="77777777" w:rsidR="00BB0D3B" w:rsidRDefault="0084757C">
      <w:pPr>
        <w:spacing w:after="0" w:line="600" w:lineRule="auto"/>
        <w:ind w:firstLine="720"/>
        <w:jc w:val="both"/>
        <w:rPr>
          <w:rFonts w:eastAsia="Times New Roman"/>
          <w:szCs w:val="24"/>
        </w:rPr>
      </w:pPr>
      <w:r>
        <w:rPr>
          <w:rFonts w:eastAsia="Times New Roman"/>
          <w:szCs w:val="24"/>
        </w:rPr>
        <w:lastRenderedPageBreak/>
        <w:t xml:space="preserve">Η απάντηση στο </w:t>
      </w:r>
      <w:r>
        <w:rPr>
          <w:rFonts w:eastAsia="Times New Roman"/>
          <w:szCs w:val="24"/>
        </w:rPr>
        <w:t xml:space="preserve">δεύτερο </w:t>
      </w:r>
      <w:r>
        <w:rPr>
          <w:rFonts w:eastAsia="Times New Roman"/>
          <w:szCs w:val="24"/>
        </w:rPr>
        <w:t>ερώτημα είναι ότ</w:t>
      </w:r>
      <w:r>
        <w:rPr>
          <w:rFonts w:eastAsia="Times New Roman"/>
          <w:szCs w:val="24"/>
        </w:rPr>
        <w:t xml:space="preserve">ι μια έχει προκηρυχθεί από τα νομικά πρόσωπα δημοσίου δικαίου. Η απάντηση στο </w:t>
      </w:r>
      <w:r>
        <w:rPr>
          <w:rFonts w:eastAsia="Times New Roman"/>
          <w:szCs w:val="24"/>
        </w:rPr>
        <w:t xml:space="preserve">τρίτο </w:t>
      </w:r>
      <w:r>
        <w:rPr>
          <w:rFonts w:eastAsia="Times New Roman"/>
          <w:szCs w:val="24"/>
        </w:rPr>
        <w:t>ερώτημα για το πόσες έχουν καλυφθεί είναι μηδέν. Αυτά, κυρίες και κύριοι συνάδελφοι, τα συμφωνήσαμε.</w:t>
      </w:r>
    </w:p>
    <w:p w14:paraId="4B89F1B0" w14:textId="77777777" w:rsidR="00BB0D3B" w:rsidRDefault="0084757C">
      <w:pPr>
        <w:spacing w:after="0" w:line="600" w:lineRule="auto"/>
        <w:ind w:firstLine="720"/>
        <w:jc w:val="both"/>
        <w:rPr>
          <w:rFonts w:eastAsia="Times New Roman"/>
          <w:szCs w:val="24"/>
        </w:rPr>
      </w:pPr>
      <w:r>
        <w:rPr>
          <w:rFonts w:eastAsia="Times New Roman"/>
          <w:szCs w:val="24"/>
        </w:rPr>
        <w:t>Έμεινε αναπάντητο το πρώτο. Ποιοι είναι αυτοί οι τέσσερις γενναίοι Υπου</w:t>
      </w:r>
      <w:r>
        <w:rPr>
          <w:rFonts w:eastAsia="Times New Roman"/>
          <w:szCs w:val="24"/>
        </w:rPr>
        <w:t xml:space="preserve">ργοί, οι φύλακες της νομιμότητας, οι </w:t>
      </w:r>
      <w:proofErr w:type="spellStart"/>
      <w:r>
        <w:rPr>
          <w:rFonts w:eastAsia="Times New Roman"/>
          <w:szCs w:val="24"/>
        </w:rPr>
        <w:t>Ηρακλειδείς</w:t>
      </w:r>
      <w:proofErr w:type="spellEnd"/>
      <w:r>
        <w:rPr>
          <w:rFonts w:eastAsia="Times New Roman"/>
          <w:szCs w:val="24"/>
        </w:rPr>
        <w:t xml:space="preserve"> της αξιοκρατίας</w:t>
      </w:r>
      <w:r>
        <w:rPr>
          <w:rFonts w:eastAsia="Times New Roman"/>
          <w:szCs w:val="24"/>
        </w:rPr>
        <w:t>,</w:t>
      </w:r>
      <w:r>
        <w:rPr>
          <w:rFonts w:eastAsia="Times New Roman"/>
          <w:szCs w:val="24"/>
        </w:rPr>
        <w:t xml:space="preserve"> οι οποίοι για κάποιο</w:t>
      </w:r>
      <w:r>
        <w:rPr>
          <w:rFonts w:eastAsia="Times New Roman"/>
          <w:szCs w:val="24"/>
        </w:rPr>
        <w:t>ν</w:t>
      </w:r>
      <w:r>
        <w:rPr>
          <w:rFonts w:eastAsia="Times New Roman"/>
          <w:szCs w:val="24"/>
        </w:rPr>
        <w:t xml:space="preserve"> λόγο δεν αναφέρονται από κανέναν. Εμείς ρωτάμε γιατί δεν τους ξέρουμε. Έχουμε ακούσει φήμες. Φαίνεται να έχουν κάνει άριστα τη δουλειά τους. Κύριε </w:t>
      </w:r>
      <w:proofErr w:type="spellStart"/>
      <w:r>
        <w:rPr>
          <w:rFonts w:eastAsia="Times New Roman"/>
          <w:szCs w:val="24"/>
        </w:rPr>
        <w:t>Λάππα</w:t>
      </w:r>
      <w:proofErr w:type="spellEnd"/>
      <w:r>
        <w:rPr>
          <w:rFonts w:eastAsia="Times New Roman"/>
          <w:szCs w:val="24"/>
        </w:rPr>
        <w:t xml:space="preserve">, άριστα πρέπει </w:t>
      </w:r>
      <w:r>
        <w:rPr>
          <w:rFonts w:eastAsia="Times New Roman"/>
          <w:szCs w:val="24"/>
        </w:rPr>
        <w:t>να την έχουν κάνει. Δεν μπορεί. Υπουργοί αυτής της Κυβέρνησης να μην τα έχουν κάνει άριστα. Περίεργο. Από την άλλη το κρύβουν όλοι. Ρώτησε ο κ. Βορίδης ποιον να παρασημοφορήσουμε. Δεν υπάρχει κάποιος προς παρασημοφόρηση.</w:t>
      </w:r>
    </w:p>
    <w:p w14:paraId="4B89F1B1" w14:textId="77777777" w:rsidR="00BB0D3B" w:rsidRDefault="0084757C">
      <w:pPr>
        <w:spacing w:after="0" w:line="600" w:lineRule="auto"/>
        <w:ind w:firstLine="720"/>
        <w:jc w:val="both"/>
        <w:rPr>
          <w:rFonts w:eastAsia="Times New Roman"/>
          <w:szCs w:val="24"/>
        </w:rPr>
      </w:pPr>
      <w:r>
        <w:rPr>
          <w:rFonts w:eastAsia="Times New Roman"/>
          <w:szCs w:val="24"/>
        </w:rPr>
        <w:t>Η κυρία Υπουργός έχει πάρει την απά</w:t>
      </w:r>
      <w:r>
        <w:rPr>
          <w:rFonts w:eastAsia="Times New Roman"/>
          <w:szCs w:val="24"/>
        </w:rPr>
        <w:t xml:space="preserve">ντηση του ΑΣΕΠ κι αναφέρθηκε. Τι έχει συμβεί; Στον κ. Γεωργαντά κοινοποιήθηκε η πρώτη σελίδα. Τα ονόματα είναι στο συμπλήρωμα. Το συμπλήρωμα δεν κοινοποιήθηκε. Θα το βρούμε. Μην ανησυχείτε. Υπομονή πια έχουμε αποκτήσει. </w:t>
      </w:r>
    </w:p>
    <w:p w14:paraId="4B89F1B2" w14:textId="77777777" w:rsidR="00BB0D3B" w:rsidRDefault="0084757C">
      <w:pPr>
        <w:spacing w:after="0" w:line="600" w:lineRule="auto"/>
        <w:ind w:firstLine="720"/>
        <w:jc w:val="both"/>
        <w:rPr>
          <w:rFonts w:eastAsia="Times New Roman"/>
          <w:szCs w:val="24"/>
        </w:rPr>
      </w:pPr>
      <w:r w:rsidRPr="00FC66BD">
        <w:rPr>
          <w:rFonts w:eastAsia="Times New Roman"/>
          <w:b/>
          <w:szCs w:val="24"/>
        </w:rPr>
        <w:lastRenderedPageBreak/>
        <w:t>ΠΡΟΕΔΡΕΥΩΝ (Μάριος Γεωργιάδης):</w:t>
      </w:r>
      <w:r>
        <w:rPr>
          <w:rFonts w:eastAsia="Times New Roman"/>
          <w:szCs w:val="24"/>
        </w:rPr>
        <w:t xml:space="preserve"> Ελά</w:t>
      </w:r>
      <w:r>
        <w:rPr>
          <w:rFonts w:eastAsia="Times New Roman"/>
          <w:szCs w:val="24"/>
        </w:rPr>
        <w:t>τε τώρα, κύριοι συνάδελφοι.</w:t>
      </w:r>
    </w:p>
    <w:p w14:paraId="4B89F1B3" w14:textId="77777777" w:rsidR="00BB0D3B" w:rsidRDefault="0084757C">
      <w:pPr>
        <w:spacing w:after="0"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 ΓΕΩΡΓΙΟΣ</w:t>
      </w:r>
      <w:r>
        <w:rPr>
          <w:rFonts w:eastAsia="Times New Roman"/>
          <w:b/>
          <w:szCs w:val="24"/>
        </w:rPr>
        <w:t xml:space="preserve"> ΔΕΝΔΙΑΣ:</w:t>
      </w:r>
      <w:r>
        <w:rPr>
          <w:rFonts w:eastAsia="Times New Roman"/>
          <w:szCs w:val="24"/>
        </w:rPr>
        <w:t xml:space="preserve"> Το λέω για να μην νομίζετε ότι το έχουμε ξεχάσει. Να είμαστε μεταξύ μας ειλικρινείς. Γνωριζόμαστε πια. Τέσσερα χρόνια είμαστε μαζί εδώ. Κάτι μας κρύβετε εδώ. Αν ήσασταν πολύ περήφανοι δεν νομίζω ότι </w:t>
      </w:r>
      <w:r>
        <w:rPr>
          <w:rFonts w:eastAsia="Times New Roman"/>
          <w:szCs w:val="24"/>
        </w:rPr>
        <w:t>θα τους κρύβατε τόσο πολύ. Άντε κάπου από εδώ, κάτι από εκεί, όσο κι αν είστε διακριτικοί και σεμνοί κάτι θα μας λέγατε.</w:t>
      </w:r>
    </w:p>
    <w:p w14:paraId="4B89F1B4" w14:textId="77777777" w:rsidR="00BB0D3B" w:rsidRDefault="0084757C">
      <w:pPr>
        <w:spacing w:after="0" w:line="600" w:lineRule="auto"/>
        <w:ind w:firstLine="720"/>
        <w:jc w:val="both"/>
        <w:rPr>
          <w:rFonts w:eastAsia="Times New Roman"/>
          <w:szCs w:val="24"/>
        </w:rPr>
      </w:pPr>
      <w:r>
        <w:rPr>
          <w:rFonts w:eastAsia="Times New Roman"/>
          <w:szCs w:val="24"/>
        </w:rPr>
        <w:t>Από εκεί και πέρα, κυρίες και κύριοι συνάδελφοι, εγώ έχω να πω το εξής</w:t>
      </w:r>
      <w:r>
        <w:rPr>
          <w:rFonts w:eastAsia="Times New Roman"/>
          <w:szCs w:val="24"/>
        </w:rPr>
        <w:t>:</w:t>
      </w:r>
      <w:r>
        <w:rPr>
          <w:rFonts w:eastAsia="Times New Roman"/>
          <w:szCs w:val="24"/>
        </w:rPr>
        <w:t xml:space="preserve"> </w:t>
      </w:r>
      <w:r>
        <w:rPr>
          <w:rFonts w:eastAsia="Times New Roman"/>
          <w:szCs w:val="24"/>
        </w:rPr>
        <w:t>μιλώντας σοβαρά και επί του γενικού. Υπάρχει μια προφανής προσπ</w:t>
      </w:r>
      <w:r>
        <w:rPr>
          <w:rFonts w:eastAsia="Times New Roman"/>
          <w:szCs w:val="24"/>
        </w:rPr>
        <w:t xml:space="preserve">άθεια αυτής της Κυβέρνησης θεσμικής άλωσης του κράτους. Δεν έχει αυτή η Κυβέρνηση και δεν έχει αυτή η </w:t>
      </w:r>
      <w:proofErr w:type="spellStart"/>
      <w:r>
        <w:rPr>
          <w:rFonts w:eastAsia="Times New Roman"/>
          <w:szCs w:val="24"/>
        </w:rPr>
        <w:t>λαϊκ</w:t>
      </w:r>
      <w:r>
        <w:rPr>
          <w:rFonts w:eastAsia="Times New Roman"/>
          <w:szCs w:val="24"/>
        </w:rPr>
        <w:t>ι</w:t>
      </w:r>
      <w:r>
        <w:rPr>
          <w:rFonts w:eastAsia="Times New Roman"/>
          <w:szCs w:val="24"/>
        </w:rPr>
        <w:t>στικ</w:t>
      </w:r>
      <w:r>
        <w:rPr>
          <w:rFonts w:eastAsia="Times New Roman"/>
          <w:szCs w:val="24"/>
        </w:rPr>
        <w:t>ή</w:t>
      </w:r>
      <w:proofErr w:type="spellEnd"/>
      <w:r>
        <w:rPr>
          <w:rFonts w:eastAsia="Times New Roman"/>
          <w:szCs w:val="24"/>
        </w:rPr>
        <w:t xml:space="preserve"> λαίλαπα που </w:t>
      </w:r>
      <w:r>
        <w:rPr>
          <w:rFonts w:eastAsia="Times New Roman"/>
          <w:szCs w:val="24"/>
        </w:rPr>
        <w:t>κ</w:t>
      </w:r>
      <w:r>
        <w:rPr>
          <w:rFonts w:eastAsia="Times New Roman"/>
          <w:szCs w:val="24"/>
        </w:rPr>
        <w:t>τύπησε τη χώρα σαν αποτέλεσμα της κρίσης αντίληψη λειτουργίας των θεσμών ευρωπαϊκού κράτους. Προσλαμβάνει τους θεσμούς ως όργανο π</w:t>
      </w:r>
      <w:r>
        <w:rPr>
          <w:rFonts w:eastAsia="Times New Roman"/>
          <w:szCs w:val="24"/>
        </w:rPr>
        <w:t>ρος εξυπηρέτηση όχι μόνο των στενών κομματικών συμφερόντων</w:t>
      </w:r>
      <w:r>
        <w:rPr>
          <w:rFonts w:eastAsia="Times New Roman"/>
          <w:szCs w:val="24"/>
        </w:rPr>
        <w:t>,</w:t>
      </w:r>
      <w:r>
        <w:rPr>
          <w:rFonts w:eastAsia="Times New Roman"/>
          <w:szCs w:val="24"/>
        </w:rPr>
        <w:t xml:space="preserve"> αλλά της διαιώνισης στην παραμονή στην εξουσία. Αν θέλετε παράδειγμα σ</w:t>
      </w:r>
      <w:r>
        <w:rPr>
          <w:rFonts w:eastAsia="Times New Roman"/>
          <w:szCs w:val="24"/>
        </w:rPr>
        <w:t>ά</w:t>
      </w:r>
      <w:r>
        <w:rPr>
          <w:rFonts w:eastAsia="Times New Roman"/>
          <w:szCs w:val="24"/>
        </w:rPr>
        <w:t xml:space="preserve">ς παραπέμπω ας πούμε στην τεράστια καθυστέρηση που συνιστά </w:t>
      </w:r>
      <w:r>
        <w:rPr>
          <w:rFonts w:eastAsia="Times New Roman"/>
          <w:szCs w:val="24"/>
        </w:rPr>
        <w:lastRenderedPageBreak/>
        <w:t xml:space="preserve">και τεράστιο θεσμικό πρόβλημα της επιλογής του νέου </w:t>
      </w:r>
      <w:r>
        <w:rPr>
          <w:rFonts w:eastAsia="Times New Roman"/>
          <w:szCs w:val="24"/>
        </w:rPr>
        <w:t>π</w:t>
      </w:r>
      <w:r>
        <w:rPr>
          <w:rFonts w:eastAsia="Times New Roman"/>
          <w:szCs w:val="24"/>
        </w:rPr>
        <w:t>ροέδρου του Σ</w:t>
      </w:r>
      <w:r>
        <w:rPr>
          <w:rFonts w:eastAsia="Times New Roman"/>
          <w:szCs w:val="24"/>
        </w:rPr>
        <w:t>υμβουλίου της Επικρατείας.</w:t>
      </w:r>
    </w:p>
    <w:p w14:paraId="4B89F1B5"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Από πότε έχει παραιτηθεί, κυρίες και κύριοι συνάδελφοι, ο προηγούμενος </w:t>
      </w:r>
      <w:r>
        <w:rPr>
          <w:rFonts w:eastAsia="Times New Roman" w:cs="Times New Roman"/>
          <w:szCs w:val="24"/>
        </w:rPr>
        <w:t>π</w:t>
      </w:r>
      <w:r>
        <w:rPr>
          <w:rFonts w:eastAsia="Times New Roman" w:cs="Times New Roman"/>
          <w:szCs w:val="24"/>
        </w:rPr>
        <w:t>ρόεδρος του Συμβουλίου της Επικρατείας; Πόσο καιρό έχετε αφήσει ακέφαλο το Ανώτατο Δικαστήριο; Γιατί το έχετε κάνει αυτό; Τι συμβαίνει στο παρασκήνιο;</w:t>
      </w:r>
    </w:p>
    <w:p w14:paraId="4B89F1B6" w14:textId="77777777" w:rsidR="00BB0D3B" w:rsidRDefault="0084757C">
      <w:pPr>
        <w:spacing w:after="0" w:line="600" w:lineRule="auto"/>
        <w:ind w:firstLine="720"/>
        <w:jc w:val="both"/>
        <w:rPr>
          <w:rFonts w:eastAsia="Times New Roman" w:cs="Times New Roman"/>
          <w:szCs w:val="24"/>
        </w:rPr>
      </w:pPr>
      <w:r w:rsidRPr="00A80F34">
        <w:rPr>
          <w:rFonts w:eastAsia="Times New Roman" w:cs="Times New Roman"/>
          <w:b/>
          <w:szCs w:val="24"/>
        </w:rPr>
        <w:t>ΣΠΥΡΙΔ</w:t>
      </w:r>
      <w:r w:rsidRPr="00A80F34">
        <w:rPr>
          <w:rFonts w:eastAsia="Times New Roman" w:cs="Times New Roman"/>
          <w:b/>
          <w:szCs w:val="24"/>
        </w:rPr>
        <w:t>ΩΝ</w:t>
      </w:r>
      <w:r>
        <w:rPr>
          <w:rFonts w:eastAsia="Times New Roman" w:cs="Times New Roman"/>
          <w:b/>
          <w:szCs w:val="24"/>
        </w:rPr>
        <w:t>ΑΣ</w:t>
      </w:r>
      <w:r w:rsidRPr="00A80F34">
        <w:rPr>
          <w:rFonts w:eastAsia="Times New Roman" w:cs="Times New Roman"/>
          <w:b/>
          <w:szCs w:val="24"/>
        </w:rPr>
        <w:t xml:space="preserve"> ΛΑΠΠΑΣ:</w:t>
      </w:r>
      <w:r>
        <w:rPr>
          <w:rFonts w:eastAsia="Times New Roman" w:cs="Times New Roman"/>
          <w:szCs w:val="24"/>
        </w:rPr>
        <w:t xml:space="preserve"> Χθες συνεδρίασε.</w:t>
      </w:r>
    </w:p>
    <w:p w14:paraId="4B89F1B7" w14:textId="77777777" w:rsidR="00BB0D3B" w:rsidRDefault="0084757C">
      <w:pPr>
        <w:spacing w:after="0" w:line="600" w:lineRule="auto"/>
        <w:ind w:firstLine="720"/>
        <w:jc w:val="both"/>
        <w:rPr>
          <w:rFonts w:eastAsia="Times New Roman" w:cs="Times New Roman"/>
          <w:szCs w:val="24"/>
        </w:rPr>
      </w:pPr>
      <w:r w:rsidRPr="00A80F34">
        <w:rPr>
          <w:rFonts w:eastAsia="Times New Roman" w:cs="Times New Roman"/>
          <w:b/>
          <w:szCs w:val="24"/>
        </w:rPr>
        <w:t xml:space="preserve">ΝΙΚΟΛΑΟΣ </w:t>
      </w:r>
      <w:r>
        <w:rPr>
          <w:rFonts w:eastAsia="Times New Roman" w:cs="Times New Roman"/>
          <w:b/>
          <w:szCs w:val="24"/>
        </w:rPr>
        <w:t>– ΓΕΩΡΓΙΟΣ</w:t>
      </w:r>
      <w:r w:rsidRPr="00A80F34">
        <w:rPr>
          <w:rFonts w:eastAsia="Times New Roman" w:cs="Times New Roman"/>
          <w:b/>
          <w:szCs w:val="24"/>
        </w:rPr>
        <w:t xml:space="preserve"> ΔΕΝΔΙΑΣ:</w:t>
      </w:r>
      <w:r>
        <w:rPr>
          <w:rFonts w:eastAsia="Times New Roman" w:cs="Times New Roman"/>
          <w:szCs w:val="24"/>
        </w:rPr>
        <w:t xml:space="preserve"> Ναι, ξέρω. Γι’ αυτό σας το θίγω, δεν θα σας έλεγα κάτι αν δεν ήταν επίκαιρο, κύριε </w:t>
      </w:r>
      <w:proofErr w:type="spellStart"/>
      <w:r>
        <w:rPr>
          <w:rFonts w:eastAsia="Times New Roman" w:cs="Times New Roman"/>
          <w:szCs w:val="24"/>
        </w:rPr>
        <w:t>Λάππα</w:t>
      </w:r>
      <w:proofErr w:type="spellEnd"/>
      <w:r>
        <w:rPr>
          <w:rFonts w:eastAsia="Times New Roman" w:cs="Times New Roman"/>
          <w:szCs w:val="24"/>
        </w:rPr>
        <w:t xml:space="preserve">. Είναι γνωστή η διαδικασία παράτασης της </w:t>
      </w:r>
      <w:proofErr w:type="spellStart"/>
      <w:r>
        <w:rPr>
          <w:rFonts w:eastAsia="Times New Roman" w:cs="Times New Roman"/>
          <w:szCs w:val="24"/>
        </w:rPr>
        <w:t>εκκρεμότητος</w:t>
      </w:r>
      <w:proofErr w:type="spellEnd"/>
      <w:r>
        <w:rPr>
          <w:rFonts w:eastAsia="Times New Roman" w:cs="Times New Roman"/>
          <w:szCs w:val="24"/>
        </w:rPr>
        <w:t xml:space="preserve"> και είναι και διαφανή τα κίνητρα της παράτασης της </w:t>
      </w:r>
      <w:proofErr w:type="spellStart"/>
      <w:r>
        <w:rPr>
          <w:rFonts w:eastAsia="Times New Roman" w:cs="Times New Roman"/>
          <w:szCs w:val="24"/>
        </w:rPr>
        <w:t>εκκρεμότητος</w:t>
      </w:r>
      <w:proofErr w:type="spellEnd"/>
      <w:r>
        <w:rPr>
          <w:rFonts w:eastAsia="Times New Roman" w:cs="Times New Roman"/>
          <w:szCs w:val="24"/>
        </w:rPr>
        <w:t xml:space="preserve"> με την πέραν του </w:t>
      </w:r>
      <w:proofErr w:type="spellStart"/>
      <w:r>
        <w:rPr>
          <w:rFonts w:eastAsia="Times New Roman" w:cs="Times New Roman"/>
          <w:szCs w:val="24"/>
        </w:rPr>
        <w:t>ορίζοντος</w:t>
      </w:r>
      <w:proofErr w:type="spellEnd"/>
      <w:r>
        <w:rPr>
          <w:rFonts w:eastAsia="Times New Roman" w:cs="Times New Roman"/>
          <w:szCs w:val="24"/>
        </w:rPr>
        <w:t xml:space="preserve"> -σε εισαγωγικά- «συζήτηση». Όλα αυτά δεν αρμόζουν στη θεσμική λειτουργία ενός δυτικοευρωπαϊκού κράτους.</w:t>
      </w:r>
    </w:p>
    <w:p w14:paraId="4B89F1B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κρίση ήταν μια μεγάλη δυστυχία για τη χώρα και για πάρα πολλούς Έλληνες. Χάσαμε </w:t>
      </w:r>
      <w:r>
        <w:rPr>
          <w:rFonts w:eastAsia="Times New Roman" w:cs="Times New Roman"/>
          <w:szCs w:val="24"/>
        </w:rPr>
        <w:t xml:space="preserve">το 25% του εθνικού μας προϊόντος, πάρα πολλοί άνθρωποι βρέθηκαν σε τεράστια δυσκολία, ακόμα και σε δυσκολία επιβίωσης, </w:t>
      </w:r>
      <w:r>
        <w:rPr>
          <w:rFonts w:eastAsia="Times New Roman" w:cs="Times New Roman"/>
          <w:szCs w:val="24"/>
        </w:rPr>
        <w:lastRenderedPageBreak/>
        <w:t xml:space="preserve">ενώ το πληρώσαμε με τεράστια ανεργία και με </w:t>
      </w:r>
      <w:r>
        <w:rPr>
          <w:rFonts w:eastAsia="Times New Roman" w:cs="Times New Roman"/>
          <w:szCs w:val="24"/>
        </w:rPr>
        <w:t xml:space="preserve">φυγή </w:t>
      </w:r>
      <w:r>
        <w:rPr>
          <w:rFonts w:eastAsia="Times New Roman" w:cs="Times New Roman"/>
          <w:szCs w:val="24"/>
        </w:rPr>
        <w:t>συμπολ</w:t>
      </w:r>
      <w:r>
        <w:rPr>
          <w:rFonts w:eastAsia="Times New Roman" w:cs="Times New Roman"/>
          <w:szCs w:val="24"/>
        </w:rPr>
        <w:t xml:space="preserve">ιτών </w:t>
      </w:r>
      <w:r>
        <w:rPr>
          <w:rFonts w:eastAsia="Times New Roman" w:cs="Times New Roman"/>
          <w:szCs w:val="24"/>
        </w:rPr>
        <w:t xml:space="preserve">μας στο εξωτερικό. </w:t>
      </w:r>
    </w:p>
    <w:p w14:paraId="4B89F1B9"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Θα μπορούσε να έχει υπάρξει ένα θετικό αποτέλεσμα από όλη</w:t>
      </w:r>
      <w:r>
        <w:rPr>
          <w:rFonts w:eastAsia="Times New Roman" w:cs="Times New Roman"/>
          <w:szCs w:val="24"/>
        </w:rPr>
        <w:t xml:space="preserve"> αυτή την τεράστια κρίση. Ο εκσυγχρονισμός, έστω και υπό συνθήκες κρίσης, της ελληνικής κρατικής μηχανής και του ευρύτερου θεσμικού πλαισίου και η προσέγγιση στο ευρωπαϊκό πρότυπο του κράτος, αυτό στο οποίο υποτίθεται ότι η Ελλάδα επιδιώκει να ενταχθεί απο</w:t>
      </w:r>
      <w:r>
        <w:rPr>
          <w:rFonts w:eastAsia="Times New Roman" w:cs="Times New Roman"/>
          <w:szCs w:val="24"/>
        </w:rPr>
        <w:t>λύτως, όχι μόνον νομικά δι</w:t>
      </w:r>
      <w:r>
        <w:rPr>
          <w:rFonts w:eastAsia="Times New Roman" w:cs="Times New Roman"/>
          <w:szCs w:val="24"/>
        </w:rPr>
        <w:t>ά</w:t>
      </w:r>
      <w:r>
        <w:rPr>
          <w:rFonts w:eastAsia="Times New Roman" w:cs="Times New Roman"/>
          <w:szCs w:val="24"/>
        </w:rPr>
        <w:t xml:space="preserve"> της συμμετοχής της αλλά και ουσιαστικά δι</w:t>
      </w:r>
      <w:r>
        <w:rPr>
          <w:rFonts w:eastAsia="Times New Roman" w:cs="Times New Roman"/>
          <w:szCs w:val="24"/>
        </w:rPr>
        <w:t>ά</w:t>
      </w:r>
      <w:r>
        <w:rPr>
          <w:rFonts w:eastAsia="Times New Roman" w:cs="Times New Roman"/>
          <w:szCs w:val="24"/>
        </w:rPr>
        <w:t xml:space="preserve"> της εξομοίωσής της με το δυτικοευρωπαϊκό κράτος, το κράτος που ξεκινάει η παράδοσή του από τον Διαφωτισμό.</w:t>
      </w:r>
    </w:p>
    <w:p w14:paraId="4B89F1BA"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Λυπάμαι να πω ότι τα τέσσερα χρόνια που η χώρα κυβερνήθηκε από τη συμμαχία ανά</w:t>
      </w:r>
      <w:r>
        <w:rPr>
          <w:rFonts w:eastAsia="Times New Roman" w:cs="Times New Roman"/>
          <w:szCs w:val="24"/>
        </w:rPr>
        <w:t xml:space="preserve">μεσα στη </w:t>
      </w:r>
      <w:proofErr w:type="spellStart"/>
      <w:r>
        <w:rPr>
          <w:rFonts w:eastAsia="Times New Roman" w:cs="Times New Roman"/>
          <w:szCs w:val="24"/>
        </w:rPr>
        <w:t>λαϊκιστική</w:t>
      </w:r>
      <w:proofErr w:type="spellEnd"/>
      <w:r>
        <w:rPr>
          <w:rFonts w:eastAsia="Times New Roman" w:cs="Times New Roman"/>
          <w:szCs w:val="24"/>
        </w:rPr>
        <w:t xml:space="preserve"> υπερδεξιά και στη </w:t>
      </w:r>
      <w:proofErr w:type="spellStart"/>
      <w:r>
        <w:rPr>
          <w:rFonts w:eastAsia="Times New Roman" w:cs="Times New Roman"/>
          <w:szCs w:val="24"/>
        </w:rPr>
        <w:t>λαϊκιστική</w:t>
      </w:r>
      <w:proofErr w:type="spellEnd"/>
      <w:r>
        <w:rPr>
          <w:rFonts w:eastAsia="Times New Roman" w:cs="Times New Roman"/>
          <w:szCs w:val="24"/>
        </w:rPr>
        <w:t xml:space="preserve"> ριζοσπαστική Αριστερά η Ελλάδα απέκλινε, δεν συνέκλινε, προς το μέσο ευρωπαϊκό κράτος και αποκλίνει όλο και περισσότερο κάθε μέρα. Ειλικρινά σας λέω, όσο και αν αυτό στα δικά σας αφτιά είναι δυσάρεστο, είναι</w:t>
      </w:r>
      <w:r>
        <w:rPr>
          <w:rFonts w:eastAsia="Times New Roman" w:cs="Times New Roman"/>
          <w:szCs w:val="24"/>
        </w:rPr>
        <w:t xml:space="preserve"> ευλογία η επερχόμενη αναχώρηση αυτής της Κυβέρνησης από την εξουσία. Η </w:t>
      </w:r>
      <w:r>
        <w:rPr>
          <w:rFonts w:eastAsia="Times New Roman" w:cs="Times New Roman"/>
          <w:szCs w:val="24"/>
        </w:rPr>
        <w:lastRenderedPageBreak/>
        <w:t xml:space="preserve">παράτασή της δημιουργεί προβλήματα δύσκολα, εξαιρετικά δύσκολα </w:t>
      </w:r>
      <w:proofErr w:type="spellStart"/>
      <w:r>
        <w:rPr>
          <w:rFonts w:eastAsia="Times New Roman" w:cs="Times New Roman"/>
          <w:szCs w:val="24"/>
        </w:rPr>
        <w:t>επιδιορθώσιμα</w:t>
      </w:r>
      <w:proofErr w:type="spellEnd"/>
      <w:r>
        <w:rPr>
          <w:rFonts w:eastAsia="Times New Roman" w:cs="Times New Roman"/>
          <w:szCs w:val="24"/>
        </w:rPr>
        <w:t xml:space="preserve"> στο θεσμικό πλαίσιο λειτουργίας του κράτους. </w:t>
      </w:r>
    </w:p>
    <w:p w14:paraId="4B89F1BB"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B89F1BC" w14:textId="77777777" w:rsidR="00BB0D3B" w:rsidRDefault="0084757C">
      <w:pPr>
        <w:spacing w:after="0" w:line="600" w:lineRule="auto"/>
        <w:ind w:firstLine="720"/>
        <w:jc w:val="both"/>
        <w:rPr>
          <w:rFonts w:eastAsia="Times New Roman" w:cs="Times New Roman"/>
          <w:szCs w:val="24"/>
        </w:rPr>
      </w:pPr>
      <w:r w:rsidRPr="00962CFD">
        <w:rPr>
          <w:rFonts w:eastAsia="Times New Roman" w:cs="Times New Roman"/>
          <w:b/>
          <w:szCs w:val="24"/>
        </w:rPr>
        <w:t>ΠΡΟΕΔΡΕΥΩΝ (Μάριος Γεωργιάδης):</w:t>
      </w:r>
      <w:r>
        <w:rPr>
          <w:rFonts w:eastAsia="Times New Roman" w:cs="Times New Roman"/>
          <w:szCs w:val="24"/>
        </w:rPr>
        <w:t xml:space="preserve"> Ευχαριστούμε,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w:t>
      </w:r>
    </w:p>
    <w:p w14:paraId="4B89F1BD"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να κλείσετε την επίκαιρη επερώτηση. Έχετε στη διάθεσή σας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τρία λεπτά. Θεωρώ ότι τα έχετε πει όλα.</w:t>
      </w:r>
    </w:p>
    <w:p w14:paraId="4B89F1BE" w14:textId="77777777" w:rsidR="00BB0D3B" w:rsidRDefault="0084757C">
      <w:pPr>
        <w:spacing w:after="0" w:line="600" w:lineRule="auto"/>
        <w:ind w:firstLine="720"/>
        <w:jc w:val="both"/>
        <w:rPr>
          <w:rFonts w:eastAsia="Times New Roman" w:cs="Times New Roman"/>
          <w:szCs w:val="24"/>
        </w:rPr>
      </w:pPr>
      <w:r w:rsidRPr="001E64A3">
        <w:rPr>
          <w:rFonts w:eastAsia="Times New Roman"/>
          <w:b/>
          <w:bCs/>
        </w:rPr>
        <w:t>ΜΑΡΙΛΙΖΑ ΞΕΝΟΓΙΑΝΝΑΚΟΠΟΥΛΟΥ (Υπουργός Διοικητικής Ανασυγκρότησης):</w:t>
      </w:r>
      <w:r w:rsidRPr="001E64A3">
        <w:rPr>
          <w:rFonts w:eastAsia="Times New Roman"/>
          <w:bCs/>
        </w:rPr>
        <w:t xml:space="preserve"> </w:t>
      </w:r>
      <w:r>
        <w:rPr>
          <w:rFonts w:eastAsia="Times New Roman" w:cs="Times New Roman"/>
          <w:szCs w:val="24"/>
        </w:rPr>
        <w:t>Ευχαριστώ, κύριε Πρόεδρε.</w:t>
      </w:r>
    </w:p>
    <w:p w14:paraId="4B89F1BF"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Κυρία και </w:t>
      </w:r>
      <w:r>
        <w:rPr>
          <w:rFonts w:eastAsia="Times New Roman" w:cs="Times New Roman"/>
          <w:szCs w:val="24"/>
        </w:rPr>
        <w:t xml:space="preserve">κύριοι Βουλευτές, πιστεύω ότι πραγματικά είμαστε σε μια φάση της χώρας μας μετά από αυτή τη δύσκολη περίοδο της κρίσης και των μνημονίων που ανακτούμε σταδιακά τα περιθώρια κινήσεων και επιλογών. Γίνεται μεν σταδιακά, αλλά είναι πολύ σημαντικό, γιατί αυτό </w:t>
      </w:r>
      <w:r>
        <w:rPr>
          <w:rFonts w:eastAsia="Times New Roman" w:cs="Times New Roman"/>
          <w:szCs w:val="24"/>
        </w:rPr>
        <w:t>σημαίνει ότι η πολιτική ξαναμπαίνει στο προσκήνιο, αυτό σημαίνει ότι υπάρχουν ξανά επιλογές και αναδεικνύονται πλέον, όχι προσχηματικά, αλλά με περιεχόμενο, οι πολιτικές διαφορές, οι πολιτικές αντιπαραθέσεις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lastRenderedPageBreak/>
        <w:t xml:space="preserve">οποίες είναι υγεία στη </w:t>
      </w:r>
      <w:r>
        <w:rPr>
          <w:rFonts w:eastAsia="Times New Roman" w:cs="Times New Roman"/>
          <w:szCs w:val="24"/>
        </w:rPr>
        <w:t>δ</w:t>
      </w:r>
      <w:r>
        <w:rPr>
          <w:rFonts w:eastAsia="Times New Roman" w:cs="Times New Roman"/>
          <w:szCs w:val="24"/>
        </w:rPr>
        <w:t xml:space="preserve">ημοκρατία. Και ένας </w:t>
      </w:r>
      <w:r>
        <w:rPr>
          <w:rFonts w:eastAsia="Times New Roman" w:cs="Times New Roman"/>
          <w:szCs w:val="24"/>
        </w:rPr>
        <w:t xml:space="preserve">από τους λόγους που είχε μειωθεί και η εμπιστοσύνη των λαών γενικά της Ευρώπης, όχι μόνον στην Ελλάδα, απέναντι στους θεσμούς </w:t>
      </w:r>
      <w:r>
        <w:rPr>
          <w:rFonts w:eastAsia="Times New Roman" w:cs="Times New Roman"/>
          <w:szCs w:val="24"/>
        </w:rPr>
        <w:t>-</w:t>
      </w:r>
      <w:r>
        <w:rPr>
          <w:rFonts w:eastAsia="Times New Roman" w:cs="Times New Roman"/>
          <w:szCs w:val="24"/>
        </w:rPr>
        <w:t>είτε τους ευρωπαϊκούς είτε τους εθνικούς</w:t>
      </w:r>
      <w:r>
        <w:rPr>
          <w:rFonts w:eastAsia="Times New Roman" w:cs="Times New Roman"/>
          <w:szCs w:val="24"/>
        </w:rPr>
        <w:t>-</w:t>
      </w:r>
      <w:r>
        <w:rPr>
          <w:rFonts w:eastAsia="Times New Roman" w:cs="Times New Roman"/>
          <w:szCs w:val="24"/>
        </w:rPr>
        <w:t xml:space="preserve"> ήταν η λογική του μονόδρομου.</w:t>
      </w:r>
    </w:p>
    <w:p w14:paraId="4B89F1C0"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Άρα είναι </w:t>
      </w:r>
      <w:r>
        <w:rPr>
          <w:rFonts w:eastAsia="Times New Roman" w:cs="Times New Roman"/>
          <w:szCs w:val="24"/>
        </w:rPr>
        <w:t>υγιές</w:t>
      </w:r>
      <w:r>
        <w:rPr>
          <w:rFonts w:eastAsia="Times New Roman" w:cs="Times New Roman"/>
          <w:szCs w:val="24"/>
        </w:rPr>
        <w:t xml:space="preserve"> και για το Κοινοβούλιο και για τη δημόσια</w:t>
      </w:r>
      <w:r>
        <w:rPr>
          <w:rFonts w:eastAsia="Times New Roman" w:cs="Times New Roman"/>
          <w:szCs w:val="24"/>
        </w:rPr>
        <w:t xml:space="preserve"> ζωή να έχουμε διαφορετικές απόψεις και φυσικά να προσπαθούμε να κάνουμε συνθέσεις και να υπάρχει ο καλός διάλογος, γιατί φυσικά όλα βοηθούν. Η καλόπιστη κοινοβουλευτική κριτική είναι και αυτή πάρα πολύ χρήσιμη.</w:t>
      </w:r>
    </w:p>
    <w:p w14:paraId="4B89F1C1"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Το ότι αυτή τη στιγμή η χώρα μας όχι μόνο δε</w:t>
      </w:r>
      <w:r>
        <w:rPr>
          <w:rFonts w:eastAsia="Times New Roman" w:cs="Times New Roman"/>
          <w:szCs w:val="24"/>
        </w:rPr>
        <w:t xml:space="preserve">ν αποκλίνει, αλλά συγκλίνει, κύριε </w:t>
      </w:r>
      <w:proofErr w:type="spellStart"/>
      <w:r>
        <w:rPr>
          <w:rFonts w:eastAsia="Times New Roman" w:cs="Times New Roman"/>
          <w:szCs w:val="24"/>
        </w:rPr>
        <w:t>Δένδια</w:t>
      </w:r>
      <w:proofErr w:type="spellEnd"/>
      <w:r>
        <w:rPr>
          <w:rFonts w:eastAsia="Times New Roman" w:cs="Times New Roman"/>
          <w:szCs w:val="24"/>
        </w:rPr>
        <w:t>, με την υπόλοιπη Ευρώπη δεν είναι κάτι που το λέμε μόνον εμείς, αλλά είναι κάτι που αναγνωρίζει η ίδια η Ευρώπη. Έχει να κάνει με τις εκθέσεις, με τα ψηφίσματα του Ευρωπαϊκού Κοινοβουλίου, έχει να κάνει με αυτά που</w:t>
      </w:r>
      <w:r>
        <w:rPr>
          <w:rFonts w:eastAsia="Times New Roman" w:cs="Times New Roman"/>
          <w:szCs w:val="24"/>
        </w:rPr>
        <w:t xml:space="preserve"> λένε οι αξιωματούχοι της Ευρωπαϊκής Επιτροπής και οι εταίροι μας από τις άλλες χώρες. Γιατί έχει γίνει μια τεράστια προσπάθεια, με πολύ μεγάλες θυσίες, πρωτίστως του ίδιου του ελληνικού λαού.</w:t>
      </w:r>
    </w:p>
    <w:p w14:paraId="4B89F1C2"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lastRenderedPageBreak/>
        <w:t>Σεβόμαστε τους θεσμούς και γι’ αυτόν τον λόγο προσπαθούμε συνεχ</w:t>
      </w:r>
      <w:r>
        <w:rPr>
          <w:rFonts w:eastAsia="Times New Roman" w:cs="Times New Roman"/>
          <w:szCs w:val="24"/>
        </w:rPr>
        <w:t>ώς να βελτιώνουμε αυτές τις διαδικασίες. Εγώ δεν θα αρνηθώ ότι υπάρχουν και παθογένειες και προβλήματα στη δημόσια διοίκηση και χρόνιες παθογένειες εξαιτίας της κρίσης. Αναφέρθηκα σ</w:t>
      </w:r>
      <w:r>
        <w:rPr>
          <w:rFonts w:eastAsia="Times New Roman" w:cs="Times New Roman"/>
          <w:szCs w:val="24"/>
        </w:rPr>
        <w:t>ε</w:t>
      </w:r>
      <w:r>
        <w:rPr>
          <w:rFonts w:eastAsia="Times New Roman" w:cs="Times New Roman"/>
          <w:szCs w:val="24"/>
        </w:rPr>
        <w:t xml:space="preserve"> αυτές και δεν θα τις επαναλάβω. Θα έχουμε και στο μέλλον την ευκαιρία να </w:t>
      </w:r>
      <w:r>
        <w:rPr>
          <w:rFonts w:eastAsia="Times New Roman" w:cs="Times New Roman"/>
          <w:szCs w:val="24"/>
        </w:rPr>
        <w:t>τα κουβεντιάσουμε. Σημασία έχει με βάση αυτή την εμπειρία να προχωρήσουμε μπροστά.</w:t>
      </w:r>
    </w:p>
    <w:p w14:paraId="4B89F1C3" w14:textId="77777777" w:rsidR="00BB0D3B" w:rsidRDefault="0084757C">
      <w:pPr>
        <w:spacing w:after="0" w:line="600" w:lineRule="auto"/>
        <w:ind w:firstLine="720"/>
        <w:jc w:val="both"/>
        <w:rPr>
          <w:rFonts w:eastAsia="Times New Roman"/>
          <w:szCs w:val="24"/>
        </w:rPr>
      </w:pPr>
      <w:r>
        <w:rPr>
          <w:rFonts w:eastAsia="Times New Roman"/>
          <w:szCs w:val="24"/>
        </w:rPr>
        <w:t xml:space="preserve">Εμείς από την πλευρά μας με πλήρη σεβασμό στις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στο ΑΣΕΠ, σε όλες τις διαδικασίες οι οποίες έχουν θεσμοθετηθεί θέλουμε μέχρι το τέλος του χρόνου να </w:t>
      </w:r>
      <w:r>
        <w:rPr>
          <w:rFonts w:eastAsia="Times New Roman"/>
          <w:szCs w:val="24"/>
        </w:rPr>
        <w:t>μπορέσει πραγματικά να φανεί αυτή η διαφορά. Όπως τελειώσαμε με τους γενικούς διευθυντές</w:t>
      </w:r>
      <w:r w:rsidRPr="003B13CE">
        <w:rPr>
          <w:rFonts w:eastAsia="Times New Roman"/>
          <w:szCs w:val="24"/>
        </w:rPr>
        <w:t>,</w:t>
      </w:r>
      <w:r>
        <w:rPr>
          <w:rFonts w:eastAsia="Times New Roman"/>
          <w:szCs w:val="24"/>
        </w:rPr>
        <w:t xml:space="preserve"> να τελειώσουμε με τους διευθυντές της κεντρικής διοίκησης, να προχωρήσουν και οι διοικητικοί γραμματείς και να υπάρχει αυτή η νέα θεσμική περίοδος με τη θεσμική μνήμη</w:t>
      </w:r>
      <w:r>
        <w:rPr>
          <w:rFonts w:eastAsia="Times New Roman"/>
          <w:szCs w:val="24"/>
        </w:rPr>
        <w:t xml:space="preserve"> και τη συνέχεια της δημόσιας διοίκησης.</w:t>
      </w:r>
    </w:p>
    <w:p w14:paraId="4B89F1C4" w14:textId="77777777" w:rsidR="00BB0D3B" w:rsidRDefault="0084757C">
      <w:pPr>
        <w:spacing w:after="0" w:line="600" w:lineRule="auto"/>
        <w:ind w:firstLine="720"/>
        <w:jc w:val="both"/>
        <w:rPr>
          <w:rFonts w:eastAsia="Times New Roman"/>
          <w:szCs w:val="24"/>
        </w:rPr>
      </w:pPr>
      <w:r>
        <w:rPr>
          <w:rFonts w:eastAsia="Times New Roman"/>
          <w:szCs w:val="24"/>
        </w:rPr>
        <w:t>Πιστεύω, λοιπόν, ότι σε αυτή τη νέα εποχή μ</w:t>
      </w:r>
      <w:r>
        <w:rPr>
          <w:rFonts w:eastAsia="Times New Roman"/>
          <w:szCs w:val="24"/>
        </w:rPr>
        <w:t>ά</w:t>
      </w:r>
      <w:r>
        <w:rPr>
          <w:rFonts w:eastAsia="Times New Roman"/>
          <w:szCs w:val="24"/>
        </w:rPr>
        <w:t>ς αξίζει ως χώρα και ως λαό πάνω από όλα, ως ευρωπαϊκή χώρα με προο</w:t>
      </w:r>
      <w:r>
        <w:rPr>
          <w:rFonts w:eastAsia="Times New Roman"/>
          <w:szCs w:val="24"/>
        </w:rPr>
        <w:lastRenderedPageBreak/>
        <w:t xml:space="preserve">πτική μια δημόσια διοίκηση ανεξάρτητη, αποτελεσματική, ανανεωμένη και ηλικιακά και ψηφιακά και ποιοτικά </w:t>
      </w:r>
      <w:r>
        <w:rPr>
          <w:rFonts w:eastAsia="Times New Roman"/>
          <w:szCs w:val="24"/>
        </w:rPr>
        <w:t>που πάνω από όλα να εξυπηρετεί τον πολίτη, την ανάπτυξη και το κοινωνικό κράτος.</w:t>
      </w:r>
    </w:p>
    <w:p w14:paraId="4B89F1C5" w14:textId="77777777" w:rsidR="00BB0D3B" w:rsidRDefault="0084757C">
      <w:pPr>
        <w:spacing w:after="0" w:line="600" w:lineRule="auto"/>
        <w:ind w:firstLine="720"/>
        <w:jc w:val="both"/>
        <w:rPr>
          <w:rFonts w:eastAsia="Times New Roman"/>
          <w:szCs w:val="24"/>
        </w:rPr>
      </w:pPr>
      <w:r>
        <w:rPr>
          <w:rFonts w:eastAsia="Times New Roman"/>
          <w:szCs w:val="24"/>
        </w:rPr>
        <w:t>Σας ευχαριστώ πολύ.</w:t>
      </w:r>
    </w:p>
    <w:p w14:paraId="4B89F1C6" w14:textId="77777777" w:rsidR="00BB0D3B" w:rsidRDefault="0084757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B89F1C7" w14:textId="77777777" w:rsidR="00BB0D3B" w:rsidRDefault="0084757C">
      <w:pPr>
        <w:spacing w:after="0" w:line="600" w:lineRule="auto"/>
        <w:ind w:firstLine="720"/>
        <w:jc w:val="both"/>
        <w:rPr>
          <w:rFonts w:eastAsia="Times New Roman" w:cs="Times New Roman"/>
          <w:szCs w:val="24"/>
        </w:rPr>
      </w:pPr>
      <w:r>
        <w:rPr>
          <w:rFonts w:eastAsia="Times New Roman"/>
          <w:b/>
          <w:szCs w:val="24"/>
        </w:rPr>
        <w:t>ΠΡΟΕΔΡΕΥΩΝ (Μάριος Γεωργιάδης):</w:t>
      </w:r>
      <w:r w:rsidRPr="00EE1B85">
        <w:rPr>
          <w:rFonts w:eastAsia="Times New Roman" w:cs="Times New Roman"/>
          <w:szCs w:val="24"/>
        </w:rPr>
        <w:t xml:space="preserve"> </w:t>
      </w:r>
      <w:r>
        <w:rPr>
          <w:rFonts w:eastAsia="Times New Roman" w:cs="Times New Roman"/>
          <w:szCs w:val="24"/>
        </w:rPr>
        <w:t>Ευχαριστούμε την κυρία Υπουργό.</w:t>
      </w:r>
    </w:p>
    <w:p w14:paraId="4B89F1C8"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w:t>
      </w:r>
      <w:r>
        <w:rPr>
          <w:rFonts w:eastAsia="Times New Roman" w:cs="Times New Roman"/>
          <w:szCs w:val="24"/>
        </w:rPr>
        <w:t>επί της υπ’ αριθμόν 3</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19-9-2018 επίκαιρης επερώτησης, με θέμα: «Η Κυβέρνηση επιχειρεί την πλήρη κομματικοποίηση της Δημόσιας Διοίκησης».</w:t>
      </w:r>
    </w:p>
    <w:p w14:paraId="4B89F1C9" w14:textId="77777777" w:rsidR="00BB0D3B" w:rsidRDefault="0084757C">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Κυρίες και κύριοι συνάδελφοι, πριν ολοκληρώσουμε, θα ήθελα να κάνω στο Τμήμα κάποιες ανακοινώσεις.</w:t>
      </w:r>
    </w:p>
    <w:p w14:paraId="4B89F1CA" w14:textId="77777777" w:rsidR="00BB0D3B" w:rsidRDefault="0084757C">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Κατ’ αρχάς ο Βουλε</w:t>
      </w:r>
      <w:r>
        <w:rPr>
          <w:rFonts w:eastAsia="Times New Roman"/>
          <w:bCs/>
          <w:szCs w:val="24"/>
        </w:rPr>
        <w:t xml:space="preserve">υτής Επικρατείας της Νέας Δημοκρατίας κ. Θεόδωρος </w:t>
      </w:r>
      <w:proofErr w:type="spellStart"/>
      <w:r>
        <w:rPr>
          <w:rFonts w:eastAsia="Times New Roman"/>
          <w:bCs/>
          <w:szCs w:val="24"/>
        </w:rPr>
        <w:t>Φορτσάκης</w:t>
      </w:r>
      <w:proofErr w:type="spellEnd"/>
      <w:r>
        <w:rPr>
          <w:rFonts w:eastAsia="Times New Roman"/>
          <w:bCs/>
          <w:szCs w:val="24"/>
        </w:rPr>
        <w:t xml:space="preserve"> ζητεί άδεια ολιγοήμερης απουσίας στο εξωτερικό από </w:t>
      </w:r>
      <w:r>
        <w:rPr>
          <w:rFonts w:eastAsia="Times New Roman"/>
          <w:bCs/>
          <w:szCs w:val="24"/>
        </w:rPr>
        <w:t xml:space="preserve">την </w:t>
      </w:r>
      <w:r>
        <w:rPr>
          <w:rFonts w:eastAsia="Times New Roman"/>
          <w:bCs/>
          <w:szCs w:val="24"/>
        </w:rPr>
        <w:t>1</w:t>
      </w:r>
      <w:r w:rsidRPr="00C76A3A">
        <w:rPr>
          <w:rFonts w:eastAsia="Times New Roman"/>
          <w:bCs/>
          <w:szCs w:val="24"/>
          <w:vertAlign w:val="superscript"/>
        </w:rPr>
        <w:t>η</w:t>
      </w:r>
      <w:r>
        <w:rPr>
          <w:rFonts w:eastAsia="Times New Roman"/>
          <w:bCs/>
          <w:szCs w:val="24"/>
        </w:rPr>
        <w:t xml:space="preserve"> </w:t>
      </w:r>
      <w:r>
        <w:rPr>
          <w:rFonts w:eastAsia="Times New Roman"/>
          <w:bCs/>
          <w:szCs w:val="24"/>
        </w:rPr>
        <w:t xml:space="preserve">Οκτωβρίου </w:t>
      </w:r>
      <w:r>
        <w:rPr>
          <w:rFonts w:eastAsia="Times New Roman"/>
          <w:bCs/>
          <w:szCs w:val="24"/>
        </w:rPr>
        <w:t xml:space="preserve">έως και </w:t>
      </w:r>
      <w:r>
        <w:rPr>
          <w:rFonts w:eastAsia="Times New Roman"/>
          <w:bCs/>
          <w:szCs w:val="24"/>
        </w:rPr>
        <w:t>2</w:t>
      </w:r>
      <w:r>
        <w:rPr>
          <w:rFonts w:eastAsia="Times New Roman"/>
          <w:bCs/>
          <w:szCs w:val="24"/>
          <w:vertAlign w:val="superscript"/>
        </w:rPr>
        <w:t xml:space="preserve"> </w:t>
      </w:r>
      <w:r>
        <w:rPr>
          <w:rFonts w:eastAsia="Times New Roman"/>
          <w:bCs/>
          <w:szCs w:val="24"/>
        </w:rPr>
        <w:t>Οκτωβρίου 2018 για ακαδημαϊκούς λόγους. Η Βουλή εγκρίνει;</w:t>
      </w:r>
    </w:p>
    <w:p w14:paraId="4B89F1CB" w14:textId="77777777" w:rsidR="00BB0D3B" w:rsidRDefault="0084757C">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sidRPr="004D3177">
        <w:rPr>
          <w:rFonts w:eastAsia="Times New Roman"/>
          <w:bCs/>
          <w:szCs w:val="24"/>
        </w:rPr>
        <w:t>Μάλιστα, μάλιστα</w:t>
      </w:r>
      <w:r>
        <w:rPr>
          <w:rFonts w:eastAsia="Times New Roman"/>
          <w:bCs/>
          <w:szCs w:val="24"/>
        </w:rPr>
        <w:t>.</w:t>
      </w:r>
    </w:p>
    <w:p w14:paraId="4B89F1CC" w14:textId="77777777" w:rsidR="00BB0D3B" w:rsidRDefault="0084757C">
      <w:pPr>
        <w:widowControl w:val="0"/>
        <w:autoSpaceDE w:val="0"/>
        <w:autoSpaceDN w:val="0"/>
        <w:adjustRightInd w:val="0"/>
        <w:spacing w:after="0" w:line="600" w:lineRule="auto"/>
        <w:ind w:firstLine="720"/>
        <w:jc w:val="both"/>
        <w:rPr>
          <w:rFonts w:eastAsia="Times New Roman"/>
          <w:bCs/>
          <w:szCs w:val="24"/>
        </w:rPr>
      </w:pPr>
      <w:r>
        <w:rPr>
          <w:rFonts w:eastAsia="Times New Roman"/>
          <w:b/>
          <w:szCs w:val="24"/>
        </w:rPr>
        <w:t xml:space="preserve">ΠΡΟΕΔΡΕΥΩΝ (Μάριος Γεωργιάδης): </w:t>
      </w:r>
      <w:r>
        <w:rPr>
          <w:rFonts w:eastAsia="Times New Roman"/>
          <w:szCs w:val="24"/>
        </w:rPr>
        <w:t xml:space="preserve">Συνεπώς, </w:t>
      </w:r>
      <w:r>
        <w:rPr>
          <w:rFonts w:eastAsia="Times New Roman"/>
          <w:bCs/>
          <w:szCs w:val="24"/>
        </w:rPr>
        <w:t>η</w:t>
      </w:r>
      <w:r>
        <w:rPr>
          <w:rFonts w:eastAsia="Times New Roman"/>
          <w:bCs/>
          <w:szCs w:val="24"/>
        </w:rPr>
        <w:t xml:space="preserve"> </w:t>
      </w:r>
      <w:r>
        <w:rPr>
          <w:rFonts w:eastAsia="Times New Roman"/>
          <w:bCs/>
          <w:szCs w:val="24"/>
        </w:rPr>
        <w:lastRenderedPageBreak/>
        <w:t>Βουλή ενέκρινε τη ζητηθείσα άδεια.</w:t>
      </w:r>
    </w:p>
    <w:p w14:paraId="4B89F1CD" w14:textId="77777777" w:rsidR="00BB0D3B" w:rsidRDefault="0084757C">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Επίσης, έχω την τιμή να ανακοινώσω στο Τμήμα ότι ο Υπουργός Δικαιοσύνης, Διαφάνειας και Ανθρωπίνων Δικαιωμάτων διαβίβασε στη Βουλή, σύμφωνα με το άρθρο 86 του Συντάγματος και τον</w:t>
      </w:r>
      <w:r>
        <w:rPr>
          <w:rFonts w:eastAsia="Times New Roman"/>
          <w:bCs/>
          <w:szCs w:val="24"/>
        </w:rPr>
        <w:t xml:space="preserve"> ν.3126/2003 «Ποινική Ευθύνη των Υπουργών», όπως ισχύει την 27-09-2018</w:t>
      </w:r>
      <w:r w:rsidRPr="004D3177">
        <w:rPr>
          <w:rFonts w:eastAsia="Times New Roman"/>
          <w:bCs/>
          <w:szCs w:val="24"/>
        </w:rPr>
        <w:t xml:space="preserve">: </w:t>
      </w:r>
      <w:r>
        <w:rPr>
          <w:rFonts w:eastAsia="Times New Roman"/>
          <w:bCs/>
          <w:szCs w:val="24"/>
        </w:rPr>
        <w:t xml:space="preserve">Ποινική δικογραφία που αφορά στον Υπουργό Εξωτερικών, </w:t>
      </w:r>
      <w:r>
        <w:rPr>
          <w:rFonts w:eastAsia="Times New Roman"/>
          <w:bCs/>
          <w:szCs w:val="24"/>
        </w:rPr>
        <w:t>κ.</w:t>
      </w:r>
      <w:r>
        <w:rPr>
          <w:rFonts w:eastAsia="Times New Roman"/>
          <w:bCs/>
          <w:szCs w:val="24"/>
        </w:rPr>
        <w:t xml:space="preserve"> Νικόλαο Κοτζιά. Ποινική δικογραφία που αφορά στον πρώην Υφυπουργό Οικονομίας, </w:t>
      </w:r>
      <w:r>
        <w:rPr>
          <w:rFonts w:eastAsia="Times New Roman"/>
          <w:bCs/>
          <w:szCs w:val="24"/>
        </w:rPr>
        <w:t xml:space="preserve">κ. </w:t>
      </w:r>
      <w:r>
        <w:rPr>
          <w:rFonts w:eastAsia="Times New Roman"/>
          <w:bCs/>
          <w:szCs w:val="24"/>
        </w:rPr>
        <w:t xml:space="preserve">Χρήστο </w:t>
      </w:r>
      <w:proofErr w:type="spellStart"/>
      <w:r>
        <w:rPr>
          <w:rFonts w:eastAsia="Times New Roman"/>
          <w:bCs/>
          <w:szCs w:val="24"/>
        </w:rPr>
        <w:t>Πάχτα</w:t>
      </w:r>
      <w:proofErr w:type="spellEnd"/>
      <w:r>
        <w:rPr>
          <w:rFonts w:eastAsia="Times New Roman"/>
          <w:bCs/>
          <w:szCs w:val="24"/>
        </w:rPr>
        <w:t>. Ποινική δικογραφία που αφορά στο</w:t>
      </w:r>
      <w:r>
        <w:rPr>
          <w:rFonts w:eastAsia="Times New Roman"/>
          <w:bCs/>
          <w:szCs w:val="24"/>
        </w:rPr>
        <w:t xml:space="preserve">ν πρώην Υπουργό Εσωτερικών, </w:t>
      </w:r>
      <w:r>
        <w:rPr>
          <w:rFonts w:eastAsia="Times New Roman"/>
          <w:bCs/>
          <w:szCs w:val="24"/>
        </w:rPr>
        <w:t xml:space="preserve">κ. </w:t>
      </w:r>
      <w:r>
        <w:rPr>
          <w:rFonts w:eastAsia="Times New Roman"/>
          <w:bCs/>
          <w:szCs w:val="24"/>
        </w:rPr>
        <w:t xml:space="preserve">Παναγιώτη Σκουρλέτη και ποινική δικογραφία που αφορά στον Υπουργό Παιδείας, Έρευνας και Θρησκευμάτων, </w:t>
      </w:r>
      <w:r>
        <w:rPr>
          <w:rFonts w:eastAsia="Times New Roman"/>
          <w:bCs/>
          <w:szCs w:val="24"/>
        </w:rPr>
        <w:t xml:space="preserve">κ. </w:t>
      </w:r>
      <w:r>
        <w:rPr>
          <w:rFonts w:eastAsia="Times New Roman"/>
          <w:bCs/>
          <w:szCs w:val="24"/>
        </w:rPr>
        <w:t xml:space="preserve">Κώστα </w:t>
      </w:r>
      <w:proofErr w:type="spellStart"/>
      <w:r>
        <w:rPr>
          <w:rFonts w:eastAsia="Times New Roman"/>
          <w:bCs/>
          <w:szCs w:val="24"/>
        </w:rPr>
        <w:t>Γαβρόγλου</w:t>
      </w:r>
      <w:proofErr w:type="spellEnd"/>
      <w:r>
        <w:rPr>
          <w:rFonts w:eastAsia="Times New Roman"/>
          <w:bCs/>
          <w:szCs w:val="24"/>
        </w:rPr>
        <w:t>.</w:t>
      </w:r>
    </w:p>
    <w:p w14:paraId="4B89F1CE" w14:textId="77777777" w:rsidR="00BB0D3B" w:rsidRDefault="0084757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παρακαλώ πολύ το Τμήμα να εξουσιοδοτήσει το Προεδρείο για την υπ’ ευθύνη </w:t>
      </w:r>
      <w:r>
        <w:rPr>
          <w:rFonts w:eastAsia="Times New Roman" w:cs="Times New Roman"/>
          <w:szCs w:val="24"/>
        </w:rPr>
        <w:t>του επικύρωση των Πρακτικών των κατωτέρω συνεδριάσεων της ΙΖ΄ Περιόδου, Α΄, Β΄ και Γ΄ Θερινών Τμημάτων της Βουλής: Συνεδρίαση Α΄ 17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Β΄ 19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Γ΄ 20</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Δ΄ 24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Ε΄ 26</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ΣΤ΄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Ζ΄ 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2018, Η΄ 2</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2018, Θ΄ 30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lastRenderedPageBreak/>
        <w:t>2018, Ι΄ 6</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ΙΑ΄ 11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w:t>
      </w:r>
      <w:r>
        <w:rPr>
          <w:rFonts w:eastAsia="Times New Roman" w:cs="Times New Roman"/>
          <w:szCs w:val="24"/>
        </w:rPr>
        <w:t>πρωί</w:t>
      </w:r>
      <w:r>
        <w:rPr>
          <w:rFonts w:eastAsia="Times New Roman" w:cs="Times New Roman"/>
          <w:szCs w:val="24"/>
        </w:rPr>
        <w:t>), ΙΒ΄ 11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w:t>
      </w:r>
      <w:r>
        <w:rPr>
          <w:rFonts w:eastAsia="Times New Roman" w:cs="Times New Roman"/>
          <w:szCs w:val="24"/>
        </w:rPr>
        <w:t>απόγευμα</w:t>
      </w:r>
      <w:r>
        <w:rPr>
          <w:rFonts w:eastAsia="Times New Roman" w:cs="Times New Roman"/>
          <w:szCs w:val="24"/>
        </w:rPr>
        <w:t>), ΙΓ΄ 13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ΙΔ΄ 18</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ΙΕ΄ 20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ΙΣΤ΄ 25</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ΙΖ΄ 27</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 και ΙΗ΄ 28</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2018.</w:t>
      </w:r>
      <w:r w:rsidRPr="00C76C56">
        <w:rPr>
          <w:rFonts w:eastAsia="Times New Roman" w:cs="Times New Roman"/>
          <w:szCs w:val="24"/>
        </w:rPr>
        <w:t xml:space="preserve"> </w:t>
      </w:r>
    </w:p>
    <w:p w14:paraId="4B89F1CF" w14:textId="77777777" w:rsidR="00BB0D3B" w:rsidRDefault="0084757C">
      <w:pPr>
        <w:spacing w:after="0"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4B89F1D0" w14:textId="77777777" w:rsidR="00BB0D3B" w:rsidRDefault="0084757C">
      <w:pPr>
        <w:spacing w:after="0" w:line="600" w:lineRule="auto"/>
        <w:ind w:firstLine="720"/>
        <w:jc w:val="both"/>
        <w:rPr>
          <w:rFonts w:eastAsia="Times New Roman" w:cs="Times New Roman"/>
          <w:szCs w:val="24"/>
        </w:rPr>
      </w:pPr>
      <w:r w:rsidRPr="00934272">
        <w:rPr>
          <w:rFonts w:eastAsia="Times New Roman"/>
          <w:b/>
          <w:bCs/>
          <w:szCs w:val="24"/>
        </w:rPr>
        <w:t>ΠΡΟΕΔ</w:t>
      </w:r>
      <w:r>
        <w:rPr>
          <w:rFonts w:eastAsia="Times New Roman"/>
          <w:b/>
          <w:bCs/>
          <w:szCs w:val="24"/>
        </w:rPr>
        <w:t>ΡΕΥΩΝ (Μάριος Γεωργιάδης)</w:t>
      </w:r>
      <w:r w:rsidRPr="00934272">
        <w:rPr>
          <w:rFonts w:eastAsia="Times New Roman"/>
          <w:b/>
          <w:bCs/>
          <w:szCs w:val="24"/>
        </w:rPr>
        <w:t xml:space="preserve">: </w:t>
      </w:r>
      <w:r w:rsidRPr="00C76C56">
        <w:rPr>
          <w:rFonts w:eastAsia="Times New Roman" w:cs="Times New Roman"/>
          <w:szCs w:val="24"/>
        </w:rPr>
        <w:t xml:space="preserve">Συνεπώς τα Πρακτικά </w:t>
      </w:r>
      <w:r>
        <w:rPr>
          <w:rFonts w:eastAsia="Times New Roman" w:cs="Times New Roman"/>
          <w:szCs w:val="24"/>
        </w:rPr>
        <w:t xml:space="preserve">των συνεδριάσεων της ΙΖ΄ Περιόδου, Α΄, Β΄ και Γ΄ Θερινών Τμημάτων της Βουλής: </w:t>
      </w:r>
      <w:r>
        <w:rPr>
          <w:rFonts w:eastAsia="Times New Roman" w:cs="Times New Roman"/>
          <w:szCs w:val="24"/>
        </w:rPr>
        <w:t>Συνεδρίαση Α΄ 17-7-2018, Β΄ 19-7-2018, Γ΄ 20-7-2018, Δ΄ 24-7-2018, Ε΄ 26-7-2018, ΣΤ΄ 31-7-2018, Ζ΄ 1-8-2018, Η΄ 2-8-2018, Θ΄ 30-8-2018, Ι΄ 6-9-2018, ΙΑ΄ 11-9-2018 (πρωί), ΙΒ΄ 11-</w:t>
      </w:r>
      <w:r>
        <w:rPr>
          <w:rFonts w:eastAsia="Times New Roman" w:cs="Times New Roman"/>
          <w:szCs w:val="24"/>
        </w:rPr>
        <w:t>9-2018 (απόγευμα), ΙΓ΄ 13-9-2018, ΙΔ΄ 18-9-2018, ΙΕ΄ 20-9-2018, ΙΣΤ΄ 25-9-2018, ΙΖ΄ 27-9-2018 και ΙΗ΄ 28-9-2018</w:t>
      </w:r>
      <w:r w:rsidRPr="00C76C56">
        <w:rPr>
          <w:rFonts w:eastAsia="Times New Roman" w:cs="Times New Roman"/>
          <w:szCs w:val="24"/>
        </w:rPr>
        <w:t xml:space="preserve"> </w:t>
      </w:r>
      <w:r w:rsidRPr="00C76C56">
        <w:rPr>
          <w:rFonts w:eastAsia="Times New Roman" w:cs="Times New Roman"/>
          <w:szCs w:val="24"/>
        </w:rPr>
        <w:t>επικυρώθηκαν.</w:t>
      </w:r>
    </w:p>
    <w:p w14:paraId="4B89F1D1" w14:textId="77777777" w:rsidR="00BB0D3B" w:rsidRDefault="0084757C">
      <w:pPr>
        <w:spacing w:after="0"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4B89F1D2" w14:textId="77777777" w:rsidR="00BB0D3B" w:rsidRDefault="0084757C">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B89F1D3" w14:textId="77777777" w:rsidR="00BB0D3B" w:rsidRDefault="0084757C">
      <w:pPr>
        <w:spacing w:after="0" w:line="600" w:lineRule="auto"/>
        <w:ind w:firstLine="720"/>
        <w:jc w:val="both"/>
        <w:rPr>
          <w:rFonts w:eastAsia="Times New Roman" w:cs="Times New Roman"/>
          <w:szCs w:val="24"/>
        </w:rPr>
      </w:pPr>
      <w:r w:rsidRPr="00934272">
        <w:rPr>
          <w:rFonts w:eastAsia="Times New Roman"/>
          <w:b/>
          <w:bCs/>
          <w:szCs w:val="24"/>
        </w:rPr>
        <w:t>ΠΡΟΕΔ</w:t>
      </w:r>
      <w:r>
        <w:rPr>
          <w:rFonts w:eastAsia="Times New Roman"/>
          <w:b/>
          <w:bCs/>
          <w:szCs w:val="24"/>
        </w:rPr>
        <w:t>ΡΕΥΩΝ (Μ</w:t>
      </w:r>
      <w:r>
        <w:rPr>
          <w:rFonts w:eastAsia="Times New Roman"/>
          <w:b/>
          <w:bCs/>
          <w:szCs w:val="24"/>
        </w:rPr>
        <w:t>άριος Γεωργιάδης)</w:t>
      </w:r>
      <w:r w:rsidRPr="00934272">
        <w:rPr>
          <w:rFonts w:eastAsia="Times New Roman"/>
          <w:b/>
          <w:bCs/>
          <w:szCs w:val="24"/>
        </w:rPr>
        <w:t xml:space="preserve">: </w:t>
      </w:r>
      <w:r w:rsidRPr="00C76C56">
        <w:rPr>
          <w:rFonts w:eastAsia="Times New Roman" w:cs="Times New Roman"/>
          <w:szCs w:val="24"/>
        </w:rPr>
        <w:t xml:space="preserve">Με τη συναίνεση του </w:t>
      </w:r>
      <w:r>
        <w:rPr>
          <w:rFonts w:eastAsia="Times New Roman" w:cs="Times New Roman"/>
          <w:szCs w:val="24"/>
        </w:rPr>
        <w:t xml:space="preserve">Τμήματος </w:t>
      </w:r>
      <w:r w:rsidRPr="00C76C56">
        <w:rPr>
          <w:rFonts w:eastAsia="Times New Roman" w:cs="Times New Roman"/>
          <w:szCs w:val="24"/>
        </w:rPr>
        <w:t>και ώρα 1</w:t>
      </w:r>
      <w:r>
        <w:rPr>
          <w:rFonts w:eastAsia="Times New Roman" w:cs="Times New Roman"/>
          <w:szCs w:val="24"/>
        </w:rPr>
        <w:t>3</w:t>
      </w:r>
      <w:r w:rsidRPr="00C76C56">
        <w:rPr>
          <w:rFonts w:eastAsia="Times New Roman" w:cs="Times New Roman"/>
          <w:szCs w:val="24"/>
        </w:rPr>
        <w:t>.0</w:t>
      </w:r>
      <w:r>
        <w:rPr>
          <w:rFonts w:eastAsia="Times New Roman" w:cs="Times New Roman"/>
          <w:szCs w:val="24"/>
        </w:rPr>
        <w:t>9΄</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w:t>
      </w:r>
      <w:r w:rsidRPr="00C76C56">
        <w:rPr>
          <w:rFonts w:eastAsia="Times New Roman" w:cs="Times New Roman"/>
          <w:szCs w:val="24"/>
        </w:rPr>
        <w:t xml:space="preserve"> </w:t>
      </w:r>
      <w:r>
        <w:rPr>
          <w:rFonts w:eastAsia="Times New Roman" w:cs="Times New Roman"/>
          <w:szCs w:val="24"/>
        </w:rPr>
        <w:t>1</w:t>
      </w:r>
      <w:r w:rsidRPr="00370854">
        <w:rPr>
          <w:rFonts w:eastAsia="Times New Roman" w:cs="Times New Roman"/>
          <w:szCs w:val="24"/>
          <w:vertAlign w:val="superscript"/>
        </w:rPr>
        <w:t>η</w:t>
      </w:r>
      <w:r>
        <w:rPr>
          <w:rFonts w:eastAsia="Times New Roman" w:cs="Times New Roman"/>
          <w:szCs w:val="24"/>
        </w:rPr>
        <w:t xml:space="preserve"> Οκτωβρίου 2018</w:t>
      </w:r>
      <w:r w:rsidRPr="00C76C56">
        <w:rPr>
          <w:rFonts w:eastAsia="Times New Roman" w:cs="Times New Roman"/>
          <w:szCs w:val="24"/>
        </w:rPr>
        <w:t xml:space="preserve"> και ώρα 1</w:t>
      </w:r>
      <w:r>
        <w:rPr>
          <w:rFonts w:eastAsia="Times New Roman" w:cs="Times New Roman"/>
          <w:szCs w:val="24"/>
        </w:rPr>
        <w:t>1</w:t>
      </w:r>
      <w:r w:rsidRPr="00C76C56">
        <w:rPr>
          <w:rFonts w:eastAsia="Times New Roman" w:cs="Times New Roman"/>
          <w:szCs w:val="24"/>
        </w:rPr>
        <w:t>.00΄, με α</w:t>
      </w:r>
      <w:r>
        <w:rPr>
          <w:rFonts w:eastAsia="Times New Roman" w:cs="Times New Roman"/>
          <w:szCs w:val="24"/>
        </w:rPr>
        <w:t xml:space="preserve">ντικείμενο </w:t>
      </w:r>
      <w:r>
        <w:rPr>
          <w:rFonts w:eastAsia="Times New Roman" w:cs="Times New Roman"/>
          <w:szCs w:val="24"/>
        </w:rPr>
        <w:lastRenderedPageBreak/>
        <w:t xml:space="preserve">εργασιών του Σώματος: α) Ανακοίνωση του Προεδρικού Διατάγματος για τη λήξη των εργασιών της Γ΄ </w:t>
      </w:r>
      <w:r>
        <w:rPr>
          <w:rFonts w:eastAsia="Times New Roman" w:cs="Times New Roman"/>
          <w:szCs w:val="24"/>
        </w:rPr>
        <w:t>Συνόδου και β) Αγιασμός για την έναρξη των εργασιών της Δ΄ Συνόδου από τον Μακαρι</w:t>
      </w:r>
      <w:r>
        <w:rPr>
          <w:rFonts w:eastAsia="Times New Roman" w:cs="Times New Roman"/>
          <w:szCs w:val="24"/>
        </w:rPr>
        <w:t>ό</w:t>
      </w:r>
      <w:r>
        <w:rPr>
          <w:rFonts w:eastAsia="Times New Roman" w:cs="Times New Roman"/>
          <w:szCs w:val="24"/>
        </w:rPr>
        <w:t>τατο Αρχιεπίσκοπο Αθηνών και Πάσης Ελλάδος κ. Ιερώνυμο και τα μέλη της Διαρκούς Ιεράς Συνόδου, σύμφωνα με την ειδική ημερήσια διάταξη που έχει διανεμηθεί.</w:t>
      </w:r>
    </w:p>
    <w:p w14:paraId="4B89F1D4" w14:textId="77777777" w:rsidR="00BB0D3B" w:rsidRDefault="0084757C">
      <w:pPr>
        <w:spacing w:after="0" w:line="600" w:lineRule="auto"/>
        <w:jc w:val="both"/>
        <w:rPr>
          <w:rFonts w:eastAsia="Times New Roman" w:cs="Times New Roman"/>
          <w:szCs w:val="24"/>
        </w:rPr>
      </w:pPr>
      <w:r w:rsidRPr="00C76C56">
        <w:rPr>
          <w:rFonts w:eastAsia="Times New Roman" w:cs="Times New Roman"/>
          <w:b/>
          <w:bCs/>
          <w:szCs w:val="24"/>
        </w:rPr>
        <w:t>Ο ΠΡΟΕΔΡΟΣ                                                                         ΟΙ ΓΡΑΜΜΑΤΕΙΣ</w:t>
      </w:r>
    </w:p>
    <w:p w14:paraId="4B89F1D5" w14:textId="77777777" w:rsidR="00BB0D3B" w:rsidRDefault="00BB0D3B">
      <w:pPr>
        <w:spacing w:after="0" w:line="600" w:lineRule="auto"/>
        <w:ind w:firstLine="720"/>
        <w:jc w:val="both"/>
        <w:rPr>
          <w:rFonts w:eastAsia="Times New Roman"/>
          <w:szCs w:val="24"/>
        </w:rPr>
      </w:pPr>
    </w:p>
    <w:sectPr w:rsidR="00BB0D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7Et5LfZ+MEdhWKwnEZDOx4SjdRQ=" w:salt="Ue8WOTzuqIcIzJzPSBE6+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3B"/>
    <w:rsid w:val="00780285"/>
    <w:rsid w:val="0084757C"/>
    <w:rsid w:val="00BB0D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EFA7"/>
  <w15:docId w15:val="{499D4BF3-9AF2-43D0-9AD2-C03FE79B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32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D32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692</MetadataID>
    <Session xmlns="641f345b-441b-4b81-9152-adc2e73ba5e1">Γ´</Session>
    <Date xmlns="641f345b-441b-4b81-9152-adc2e73ba5e1">2018-09-27T21:00:00+00:00</Date>
    <Status xmlns="641f345b-441b-4b81-9152-adc2e73ba5e1">
      <Url>http://srv-sp1/praktika/Lists/Incoming_Metadata/EditForm.aspx?ID=692&amp;Source=/praktika/Recordings_Library/Forms/AllItems.aspx</Url>
      <Description>Δημοσιεύτηκε</Description>
    </Status>
    <Meeting xmlns="641f345b-441b-4b81-9152-adc2e73ba5e1">ΙΗ´</Meeting>
  </documentManagement>
</p:properties>
</file>

<file path=customXml/itemProps1.xml><?xml version="1.0" encoding="utf-8"?>
<ds:datastoreItem xmlns:ds="http://schemas.openxmlformats.org/officeDocument/2006/customXml" ds:itemID="{CCF56FC7-8C89-43AD-859C-9EE460662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CC267-53AC-42DB-8B68-42B61CF11DE1}">
  <ds:schemaRefs>
    <ds:schemaRef ds:uri="http://schemas.microsoft.com/sharepoint/v3/contenttype/forms"/>
  </ds:schemaRefs>
</ds:datastoreItem>
</file>

<file path=customXml/itemProps3.xml><?xml version="1.0" encoding="utf-8"?>
<ds:datastoreItem xmlns:ds="http://schemas.openxmlformats.org/officeDocument/2006/customXml" ds:itemID="{04D73491-C0B4-41AC-BC10-0D113B294AE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132</Pages>
  <Words>25082</Words>
  <Characters>135446</Characters>
  <Application>Microsoft Office Word</Application>
  <DocSecurity>0</DocSecurity>
  <Lines>1128</Lines>
  <Paragraphs>320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2018-10-08T08:14:00Z</dcterms:created>
  <dcterms:modified xsi:type="dcterms:W3CDTF">2018-10-08T08:14:00Z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