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E10C7" w14:textId="77777777" w:rsidR="002D3601" w:rsidRPr="002D3601" w:rsidRDefault="002D3601" w:rsidP="002D3601">
      <w:pPr>
        <w:spacing w:after="0" w:line="360" w:lineRule="auto"/>
        <w:rPr>
          <w:ins w:id="0" w:author="Φλούδα Χριστίνα" w:date="2018-07-12T14:00:00Z"/>
          <w:rFonts w:eastAsia="Times New Roman"/>
          <w:szCs w:val="24"/>
          <w:lang w:eastAsia="en-US"/>
        </w:rPr>
      </w:pPr>
      <w:bookmarkStart w:id="1" w:name="_GoBack"/>
      <w:bookmarkEnd w:id="1"/>
      <w:ins w:id="2" w:author="Φλούδα Χριστίνα" w:date="2018-07-12T14:00:00Z">
        <w:r w:rsidRPr="002D360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069B15" w14:textId="77777777" w:rsidR="002D3601" w:rsidRPr="002D3601" w:rsidRDefault="002D3601" w:rsidP="002D3601">
      <w:pPr>
        <w:spacing w:after="0" w:line="360" w:lineRule="auto"/>
        <w:rPr>
          <w:ins w:id="3" w:author="Φλούδα Χριστίνα" w:date="2018-07-12T14:00:00Z"/>
          <w:rFonts w:eastAsia="Times New Roman"/>
          <w:szCs w:val="24"/>
          <w:lang w:eastAsia="en-US"/>
        </w:rPr>
      </w:pPr>
    </w:p>
    <w:p w14:paraId="2F78209D" w14:textId="77777777" w:rsidR="002D3601" w:rsidRPr="002D3601" w:rsidRDefault="002D3601" w:rsidP="002D3601">
      <w:pPr>
        <w:spacing w:after="0" w:line="360" w:lineRule="auto"/>
        <w:rPr>
          <w:ins w:id="4" w:author="Φλούδα Χριστίνα" w:date="2018-07-12T14:00:00Z"/>
          <w:rFonts w:eastAsia="Times New Roman"/>
          <w:szCs w:val="24"/>
          <w:lang w:eastAsia="en-US"/>
        </w:rPr>
      </w:pPr>
      <w:ins w:id="5" w:author="Φλούδα Χριστίνα" w:date="2018-07-12T14:00:00Z">
        <w:r w:rsidRPr="002D3601">
          <w:rPr>
            <w:rFonts w:eastAsia="Times New Roman"/>
            <w:szCs w:val="24"/>
            <w:lang w:eastAsia="en-US"/>
          </w:rPr>
          <w:t>ΠΙΝΑΚΑΣ ΠΕΡΙΕΧΟΜΕΝΩΝ</w:t>
        </w:r>
      </w:ins>
    </w:p>
    <w:p w14:paraId="2E87F26B" w14:textId="77777777" w:rsidR="002D3601" w:rsidRPr="002D3601" w:rsidRDefault="002D3601" w:rsidP="002D3601">
      <w:pPr>
        <w:spacing w:after="0" w:line="360" w:lineRule="auto"/>
        <w:rPr>
          <w:ins w:id="6" w:author="Φλούδα Χριστίνα" w:date="2018-07-12T14:00:00Z"/>
          <w:rFonts w:eastAsia="Times New Roman"/>
          <w:szCs w:val="24"/>
          <w:lang w:eastAsia="en-US"/>
        </w:rPr>
      </w:pPr>
      <w:ins w:id="7" w:author="Φλούδα Χριστίνα" w:date="2018-07-12T14:00:00Z">
        <w:r w:rsidRPr="002D3601">
          <w:rPr>
            <w:rFonts w:eastAsia="Times New Roman"/>
            <w:szCs w:val="24"/>
            <w:lang w:eastAsia="en-US"/>
          </w:rPr>
          <w:t xml:space="preserve">ΙΖ΄ ΠΕΡΙΟΔΟΣ </w:t>
        </w:r>
      </w:ins>
    </w:p>
    <w:p w14:paraId="306BB303" w14:textId="77777777" w:rsidR="002D3601" w:rsidRPr="002D3601" w:rsidRDefault="002D3601" w:rsidP="002D3601">
      <w:pPr>
        <w:spacing w:after="0" w:line="360" w:lineRule="auto"/>
        <w:rPr>
          <w:ins w:id="8" w:author="Φλούδα Χριστίνα" w:date="2018-07-12T14:00:00Z"/>
          <w:rFonts w:eastAsia="Times New Roman"/>
          <w:szCs w:val="24"/>
          <w:lang w:eastAsia="en-US"/>
        </w:rPr>
      </w:pPr>
      <w:ins w:id="9" w:author="Φλούδα Χριστίνα" w:date="2018-07-12T14:00:00Z">
        <w:r w:rsidRPr="002D3601">
          <w:rPr>
            <w:rFonts w:eastAsia="Times New Roman"/>
            <w:szCs w:val="24"/>
            <w:lang w:eastAsia="en-US"/>
          </w:rPr>
          <w:t>ΠΡΟΕΔΡΕΥΟΜΕΝΗΣ ΚΟΙΝΟΒΟΥΛΕΥΤΙΚΗΣ ΔΗΜΟΚΡΑΤΙΑΣ</w:t>
        </w:r>
      </w:ins>
    </w:p>
    <w:p w14:paraId="2EBF4026" w14:textId="77777777" w:rsidR="002D3601" w:rsidRPr="002D3601" w:rsidRDefault="002D3601" w:rsidP="002D3601">
      <w:pPr>
        <w:spacing w:after="0" w:line="360" w:lineRule="auto"/>
        <w:rPr>
          <w:ins w:id="10" w:author="Φλούδα Χριστίνα" w:date="2018-07-12T14:00:00Z"/>
          <w:rFonts w:eastAsia="Times New Roman"/>
          <w:szCs w:val="24"/>
          <w:lang w:eastAsia="en-US"/>
        </w:rPr>
      </w:pPr>
      <w:ins w:id="11" w:author="Φλούδα Χριστίνα" w:date="2018-07-12T14:00:00Z">
        <w:r w:rsidRPr="002D3601">
          <w:rPr>
            <w:rFonts w:eastAsia="Times New Roman"/>
            <w:szCs w:val="24"/>
            <w:lang w:eastAsia="en-US"/>
          </w:rPr>
          <w:t>ΣΥΝΟΔΟΣ Γ΄</w:t>
        </w:r>
      </w:ins>
    </w:p>
    <w:p w14:paraId="7A0CC546" w14:textId="77777777" w:rsidR="002D3601" w:rsidRPr="002D3601" w:rsidRDefault="002D3601" w:rsidP="002D3601">
      <w:pPr>
        <w:spacing w:after="0" w:line="360" w:lineRule="auto"/>
        <w:rPr>
          <w:ins w:id="12" w:author="Φλούδα Χριστίνα" w:date="2018-07-12T14:00:00Z"/>
          <w:rFonts w:eastAsia="Times New Roman"/>
          <w:szCs w:val="24"/>
          <w:lang w:eastAsia="en-US"/>
        </w:rPr>
      </w:pPr>
    </w:p>
    <w:p w14:paraId="56F8F59B" w14:textId="77777777" w:rsidR="002D3601" w:rsidRPr="002D3601" w:rsidRDefault="002D3601" w:rsidP="002D3601">
      <w:pPr>
        <w:spacing w:after="0" w:line="360" w:lineRule="auto"/>
        <w:rPr>
          <w:ins w:id="13" w:author="Φλούδα Χριστίνα" w:date="2018-07-12T14:00:00Z"/>
          <w:rFonts w:eastAsia="Times New Roman"/>
          <w:szCs w:val="24"/>
          <w:lang w:eastAsia="en-US"/>
        </w:rPr>
      </w:pPr>
      <w:ins w:id="14" w:author="Φλούδα Χριστίνα" w:date="2018-07-12T14:00:00Z">
        <w:r w:rsidRPr="002D3601">
          <w:rPr>
            <w:rFonts w:eastAsia="Times New Roman"/>
            <w:szCs w:val="24"/>
            <w:lang w:eastAsia="en-US"/>
          </w:rPr>
          <w:t>ΣΥΝΕΔΡΙΑΣΗ ΡΝΒ΄</w:t>
        </w:r>
      </w:ins>
    </w:p>
    <w:p w14:paraId="27F319CC" w14:textId="77777777" w:rsidR="002D3601" w:rsidRPr="002D3601" w:rsidRDefault="002D3601" w:rsidP="002D3601">
      <w:pPr>
        <w:spacing w:after="0" w:line="360" w:lineRule="auto"/>
        <w:rPr>
          <w:ins w:id="15" w:author="Φλούδα Χριστίνα" w:date="2018-07-12T14:00:00Z"/>
          <w:rFonts w:eastAsia="Times New Roman"/>
          <w:szCs w:val="24"/>
          <w:lang w:eastAsia="en-US"/>
        </w:rPr>
      </w:pPr>
      <w:ins w:id="16" w:author="Φλούδα Χριστίνα" w:date="2018-07-12T14:00:00Z">
        <w:r w:rsidRPr="002D3601">
          <w:rPr>
            <w:rFonts w:eastAsia="Times New Roman"/>
            <w:szCs w:val="24"/>
            <w:lang w:eastAsia="en-US"/>
          </w:rPr>
          <w:t>Δευτέρα  9 Ιουλίου 2018</w:t>
        </w:r>
      </w:ins>
    </w:p>
    <w:p w14:paraId="34315C76" w14:textId="77777777" w:rsidR="002D3601" w:rsidRPr="002D3601" w:rsidRDefault="002D3601" w:rsidP="002D3601">
      <w:pPr>
        <w:spacing w:after="0" w:line="360" w:lineRule="auto"/>
        <w:rPr>
          <w:ins w:id="17" w:author="Φλούδα Χριστίνα" w:date="2018-07-12T14:00:00Z"/>
          <w:rFonts w:eastAsia="Times New Roman"/>
          <w:szCs w:val="24"/>
          <w:lang w:eastAsia="en-US"/>
        </w:rPr>
      </w:pPr>
    </w:p>
    <w:p w14:paraId="64B4DAEE" w14:textId="77777777" w:rsidR="002D3601" w:rsidRPr="002D3601" w:rsidRDefault="002D3601" w:rsidP="002D3601">
      <w:pPr>
        <w:spacing w:after="0" w:line="360" w:lineRule="auto"/>
        <w:rPr>
          <w:ins w:id="18" w:author="Φλούδα Χριστίνα" w:date="2018-07-12T14:00:00Z"/>
          <w:rFonts w:eastAsia="Times New Roman"/>
          <w:szCs w:val="24"/>
          <w:lang w:eastAsia="en-US"/>
        </w:rPr>
      </w:pPr>
      <w:ins w:id="19" w:author="Φλούδα Χριστίνα" w:date="2018-07-12T14:00:00Z">
        <w:r w:rsidRPr="002D3601">
          <w:rPr>
            <w:rFonts w:eastAsia="Times New Roman"/>
            <w:szCs w:val="24"/>
            <w:lang w:eastAsia="en-US"/>
          </w:rPr>
          <w:t>ΘΕΜΑΤΑ</w:t>
        </w:r>
      </w:ins>
    </w:p>
    <w:p w14:paraId="093FC1EB" w14:textId="77777777" w:rsidR="002D3601" w:rsidRPr="002D3601" w:rsidRDefault="002D3601" w:rsidP="002D3601">
      <w:pPr>
        <w:spacing w:after="0" w:line="360" w:lineRule="auto"/>
        <w:rPr>
          <w:ins w:id="20" w:author="Φλούδα Χριστίνα" w:date="2018-07-12T14:00:00Z"/>
          <w:rFonts w:eastAsia="Times New Roman"/>
          <w:szCs w:val="24"/>
          <w:lang w:eastAsia="en-US"/>
        </w:rPr>
      </w:pPr>
      <w:ins w:id="21" w:author="Φλούδα Χριστίνα" w:date="2018-07-12T14:00:00Z">
        <w:r w:rsidRPr="002D3601">
          <w:rPr>
            <w:rFonts w:eastAsia="Times New Roman"/>
            <w:szCs w:val="24"/>
            <w:lang w:eastAsia="en-US"/>
          </w:rPr>
          <w:t xml:space="preserve"> </w:t>
        </w:r>
        <w:r w:rsidRPr="002D3601">
          <w:rPr>
            <w:rFonts w:eastAsia="Times New Roman"/>
            <w:szCs w:val="24"/>
            <w:lang w:eastAsia="en-US"/>
          </w:rPr>
          <w:br/>
          <w:t xml:space="preserve">Α. ΕΙΔΙΚΑ ΘΕΜΑΤΑ </w:t>
        </w:r>
        <w:r w:rsidRPr="002D3601">
          <w:rPr>
            <w:rFonts w:eastAsia="Times New Roman"/>
            <w:szCs w:val="24"/>
            <w:lang w:eastAsia="en-US"/>
          </w:rPr>
          <w:br/>
          <w:t xml:space="preserve">1.  Άδεια απουσίας των Βουλευτών κ.κ. Θ. Μπακογιάννη, Ι. Αχμέτ, Ν. </w:t>
        </w:r>
        <w:proofErr w:type="spellStart"/>
        <w:r w:rsidRPr="002D3601">
          <w:rPr>
            <w:rFonts w:eastAsia="Times New Roman"/>
            <w:szCs w:val="24"/>
            <w:lang w:eastAsia="en-US"/>
          </w:rPr>
          <w:t>Δένδια</w:t>
        </w:r>
        <w:proofErr w:type="spellEnd"/>
        <w:r w:rsidRPr="002D3601">
          <w:rPr>
            <w:rFonts w:eastAsia="Times New Roman"/>
            <w:szCs w:val="24"/>
            <w:lang w:eastAsia="en-US"/>
          </w:rPr>
          <w:t xml:space="preserve"> και Θ. Θεοχάρη, σελ. </w:t>
        </w:r>
        <w:r w:rsidRPr="002D3601">
          <w:rPr>
            <w:rFonts w:eastAsia="Times New Roman"/>
            <w:szCs w:val="24"/>
            <w:lang w:eastAsia="en-US"/>
          </w:rPr>
          <w:br/>
          <w:t xml:space="preserve">2. Ανακοινώνεται η δήλωση παραίτησης του Ανεξάρτητου Βουλευτή Β'  Πειραιώς κ. Δ. Καμμένου, την οποία απέστειλε προς τον Πρόεδρο της Βουλής κ. Νικόλαο </w:t>
        </w:r>
        <w:proofErr w:type="spellStart"/>
        <w:r w:rsidRPr="002D3601">
          <w:rPr>
            <w:rFonts w:eastAsia="Times New Roman"/>
            <w:szCs w:val="24"/>
            <w:lang w:eastAsia="en-US"/>
          </w:rPr>
          <w:t>Βούτση</w:t>
        </w:r>
        <w:proofErr w:type="spellEnd"/>
        <w:r w:rsidRPr="002D3601">
          <w:rPr>
            <w:rFonts w:eastAsia="Times New Roman"/>
            <w:szCs w:val="24"/>
            <w:lang w:eastAsia="en-US"/>
          </w:rPr>
          <w:t xml:space="preserve">, από τη θέση του Αντιπροέδρου, σελ. </w:t>
        </w:r>
        <w:r w:rsidRPr="002D3601">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6-7-2018:Ποινική δικογραφία που αφορά στους: 1. Ιωάννη Στουρνάρα, πρώην Υπουργό Οικονομικών 2. Γεώργιο Μαυραγάνη, πρώην Υφυπουργό Οικονομικών 3. Ιωάννη </w:t>
        </w:r>
        <w:proofErr w:type="spellStart"/>
        <w:r w:rsidRPr="002D3601">
          <w:rPr>
            <w:rFonts w:eastAsia="Times New Roman"/>
            <w:szCs w:val="24"/>
            <w:lang w:eastAsia="en-US"/>
          </w:rPr>
          <w:t>Βρούτση</w:t>
        </w:r>
        <w:proofErr w:type="spellEnd"/>
        <w:r w:rsidRPr="002D3601">
          <w:rPr>
            <w:rFonts w:eastAsia="Times New Roman"/>
            <w:szCs w:val="24"/>
            <w:lang w:eastAsia="en-US"/>
          </w:rPr>
          <w:t xml:space="preserve">, πρώην Υπουργό Εργασίας, Κοινωνικής Ασφάλισης και Πρόνοιας 4. Ιωάννη </w:t>
        </w:r>
        <w:proofErr w:type="spellStart"/>
        <w:r w:rsidRPr="002D3601">
          <w:rPr>
            <w:rFonts w:eastAsia="Times New Roman"/>
            <w:szCs w:val="24"/>
            <w:lang w:eastAsia="en-US"/>
          </w:rPr>
          <w:t>Μιχελάκη</w:t>
        </w:r>
        <w:proofErr w:type="spellEnd"/>
        <w:r w:rsidRPr="002D3601">
          <w:rPr>
            <w:rFonts w:eastAsia="Times New Roman"/>
            <w:szCs w:val="24"/>
            <w:lang w:eastAsia="en-US"/>
          </w:rPr>
          <w:t xml:space="preserve">, πρώην Υπουργό Εσωτερικών και 5. Κυριάκο Μητσοτάκη, πρώην Υπουργό Διοικητικής Μεταρρύθμισης και Ηλεκτρονικής Διακυβέρνησης, σελ. </w:t>
        </w:r>
        <w:r w:rsidRPr="002D3601">
          <w:rPr>
            <w:rFonts w:eastAsia="Times New Roman"/>
            <w:szCs w:val="24"/>
            <w:lang w:eastAsia="en-US"/>
          </w:rPr>
          <w:br/>
          <w:t xml:space="preserve">4.  Έγκριση παράτασης της λειτουργίας της Διακομματικής Κοινοβουλευτικής Επιτροπής για το Δημογραφικό, που έχει συσταθεί στις 22-5-2017, σύμφωνα με τα άρθρα 44 και 45 του Κανονισμού της Βουλής και για την οποία η Ολομέλεια της Βουλής έχει ορίσει προθεσμία υποβολής της  Έκθεσής της μέχρι το τέλος των εργασιών της Γ’  Συνόδου της ΙΖ’  Περιόδου, μέχρι την 31η Οκτωβρίου 2018, σελ. </w:t>
        </w:r>
        <w:r w:rsidRPr="002D3601">
          <w:rPr>
            <w:rFonts w:eastAsia="Times New Roman"/>
            <w:szCs w:val="24"/>
            <w:lang w:eastAsia="en-US"/>
          </w:rPr>
          <w:br/>
          <w:t xml:space="preserve">5. Επί διαδικαστικού θέματος, σελ. </w:t>
        </w:r>
        <w:r w:rsidRPr="002D3601">
          <w:rPr>
            <w:rFonts w:eastAsia="Times New Roman"/>
            <w:szCs w:val="24"/>
            <w:lang w:eastAsia="en-US"/>
          </w:rPr>
          <w:br/>
          <w:t xml:space="preserve"> </w:t>
        </w:r>
        <w:r w:rsidRPr="002D3601">
          <w:rPr>
            <w:rFonts w:eastAsia="Times New Roman"/>
            <w:szCs w:val="24"/>
            <w:lang w:eastAsia="en-US"/>
          </w:rPr>
          <w:br/>
          <w:t xml:space="preserve">Β. ΚΟΙΝΟΒΟΥΛΕΥΤΙΚΟΣ ΕΛΕΓΧΟΣ </w:t>
        </w:r>
        <w:r w:rsidRPr="002D3601">
          <w:rPr>
            <w:rFonts w:eastAsia="Times New Roman"/>
            <w:szCs w:val="24"/>
            <w:lang w:eastAsia="en-US"/>
          </w:rPr>
          <w:br/>
          <w:t xml:space="preserve">1. Ανακοίνωση αναφορών, σελ. </w:t>
        </w:r>
        <w:r w:rsidRPr="002D3601">
          <w:rPr>
            <w:rFonts w:eastAsia="Times New Roman"/>
            <w:szCs w:val="24"/>
            <w:lang w:eastAsia="en-US"/>
          </w:rPr>
          <w:br/>
          <w:t>2. Συζήτηση επικαίρων ερωτήσεων προς τον Υπουργό Υγείας:</w:t>
        </w:r>
        <w:r w:rsidRPr="002D3601">
          <w:rPr>
            <w:rFonts w:eastAsia="Times New Roman"/>
            <w:szCs w:val="24"/>
            <w:lang w:eastAsia="en-US"/>
          </w:rPr>
          <w:br/>
          <w:t xml:space="preserve">    i. με θέμα: «Σοβαρές ελλείψεις σε ιατρικό προσωπικό στον Νομό Χαλκιδικής», σελ. </w:t>
        </w:r>
        <w:r w:rsidRPr="002D3601">
          <w:rPr>
            <w:rFonts w:eastAsia="Times New Roman"/>
            <w:szCs w:val="24"/>
            <w:lang w:eastAsia="en-US"/>
          </w:rPr>
          <w:br/>
          <w:t xml:space="preserve">    </w:t>
        </w:r>
        <w:proofErr w:type="spellStart"/>
        <w:r w:rsidRPr="002D3601">
          <w:rPr>
            <w:rFonts w:eastAsia="Times New Roman"/>
            <w:szCs w:val="24"/>
            <w:lang w:eastAsia="en-US"/>
          </w:rPr>
          <w:t>ii</w:t>
        </w:r>
        <w:proofErr w:type="spellEnd"/>
        <w:r w:rsidRPr="002D3601">
          <w:rPr>
            <w:rFonts w:eastAsia="Times New Roman"/>
            <w:szCs w:val="24"/>
            <w:lang w:eastAsia="en-US"/>
          </w:rPr>
          <w:t xml:space="preserve">. με θέμα: «Η ανεπάρκεια της Κυβέρνησης οδηγεί σε υγειονομική βόμβα λόγω του HIV», σελ. </w:t>
        </w:r>
        <w:r w:rsidRPr="002D3601">
          <w:rPr>
            <w:rFonts w:eastAsia="Times New Roman"/>
            <w:szCs w:val="24"/>
            <w:lang w:eastAsia="en-US"/>
          </w:rPr>
          <w:br/>
          <w:t xml:space="preserve"> </w:t>
        </w:r>
        <w:r w:rsidRPr="002D3601">
          <w:rPr>
            <w:rFonts w:eastAsia="Times New Roman"/>
            <w:szCs w:val="24"/>
            <w:lang w:eastAsia="en-US"/>
          </w:rPr>
          <w:br/>
          <w:t xml:space="preserve">Γ. ΝΟΜΟΘΕΤΙΚΗ ΕΡΓΑΣΙΑ </w:t>
        </w:r>
        <w:r w:rsidRPr="002D3601">
          <w:rPr>
            <w:rFonts w:eastAsia="Times New Roman"/>
            <w:szCs w:val="24"/>
            <w:lang w:eastAsia="en-US"/>
          </w:rPr>
          <w:br/>
          <w:t>Κατάθεση σχεδίου νόμου:</w:t>
        </w:r>
      </w:ins>
    </w:p>
    <w:p w14:paraId="6DFF0599" w14:textId="77777777" w:rsidR="002D3601" w:rsidRPr="002D3601" w:rsidRDefault="002D3601" w:rsidP="002D3601">
      <w:pPr>
        <w:spacing w:after="0" w:line="360" w:lineRule="auto"/>
        <w:rPr>
          <w:ins w:id="22" w:author="Φλούδα Χριστίνα" w:date="2018-07-12T14:00:00Z"/>
          <w:rFonts w:eastAsia="Times New Roman"/>
          <w:szCs w:val="24"/>
          <w:lang w:eastAsia="en-US"/>
        </w:rPr>
      </w:pPr>
      <w:ins w:id="23" w:author="Φλούδα Χριστίνα" w:date="2018-07-12T14:00:00Z">
        <w:r w:rsidRPr="002D3601">
          <w:rPr>
            <w:rFonts w:eastAsia="Times New Roman"/>
            <w:szCs w:val="24"/>
            <w:lang w:eastAsia="en-US"/>
          </w:rPr>
          <w:t xml:space="preserve">Ο Υπουργός Εξωτερικών, Δικαιοσύνης, Διαφάνειας και Ανθρωπίνων Δικαιωμάτων, Οικονομικών και ο Αναπληρωτής Υπουργός Εξωτερικών κατέθεσαν στις 6-7-2018 σχέδιο νόμου: «Κύρωση του Πρωτοκόλλου υπ’ αριθμόν 15, το οποίο τροποποιεί τη Σύμβαση για την προάσπιση των Δικαιωμάτων του Ανθρώπου και των Θεμελιωδών Ελευθεριών», σελ. </w:t>
        </w:r>
        <w:r w:rsidRPr="002D3601">
          <w:rPr>
            <w:rFonts w:eastAsia="Times New Roman"/>
            <w:szCs w:val="24"/>
            <w:lang w:eastAsia="en-US"/>
          </w:rPr>
          <w:br/>
        </w:r>
      </w:ins>
    </w:p>
    <w:p w14:paraId="6B86A562" w14:textId="77777777" w:rsidR="002D3601" w:rsidRPr="002D3601" w:rsidRDefault="002D3601" w:rsidP="002D3601">
      <w:pPr>
        <w:spacing w:after="0" w:line="360" w:lineRule="auto"/>
        <w:rPr>
          <w:ins w:id="24" w:author="Φλούδα Χριστίνα" w:date="2018-07-12T14:00:00Z"/>
          <w:rFonts w:eastAsia="Times New Roman"/>
          <w:szCs w:val="24"/>
          <w:lang w:eastAsia="en-US"/>
        </w:rPr>
      </w:pPr>
      <w:ins w:id="25" w:author="Φλούδα Χριστίνα" w:date="2018-07-12T14:00:00Z">
        <w:r w:rsidRPr="002D3601">
          <w:rPr>
            <w:rFonts w:eastAsia="Times New Roman"/>
            <w:szCs w:val="24"/>
            <w:lang w:eastAsia="en-US"/>
          </w:rPr>
          <w:t>ΠΡΟΕΔΡΕΥΩΝ</w:t>
        </w:r>
      </w:ins>
    </w:p>
    <w:p w14:paraId="27838289" w14:textId="77777777" w:rsidR="002D3601" w:rsidRPr="002D3601" w:rsidRDefault="002D3601" w:rsidP="002D3601">
      <w:pPr>
        <w:spacing w:after="0" w:line="360" w:lineRule="auto"/>
        <w:rPr>
          <w:ins w:id="26" w:author="Φλούδα Χριστίνα" w:date="2018-07-12T14:00:00Z"/>
          <w:rFonts w:eastAsia="Times New Roman"/>
          <w:szCs w:val="24"/>
          <w:lang w:eastAsia="en-US"/>
        </w:rPr>
      </w:pPr>
    </w:p>
    <w:p w14:paraId="7B3384D4" w14:textId="77777777" w:rsidR="002D3601" w:rsidRPr="002D3601" w:rsidRDefault="002D3601" w:rsidP="002D3601">
      <w:pPr>
        <w:spacing w:after="0" w:line="360" w:lineRule="auto"/>
        <w:rPr>
          <w:ins w:id="27" w:author="Φλούδα Χριστίνα" w:date="2018-07-12T14:00:00Z"/>
          <w:rFonts w:eastAsia="Times New Roman"/>
          <w:szCs w:val="24"/>
          <w:lang w:eastAsia="en-US"/>
        </w:rPr>
      </w:pPr>
      <w:ins w:id="28" w:author="Φλούδα Χριστίνα" w:date="2018-07-12T14:00:00Z">
        <w:r w:rsidRPr="002D3601">
          <w:rPr>
            <w:rFonts w:eastAsia="Times New Roman"/>
            <w:szCs w:val="24"/>
            <w:lang w:eastAsia="en-US"/>
          </w:rPr>
          <w:t>ΚΡΕΜΑΣΤΙΝΟΣ Δ. , σελ.</w:t>
        </w:r>
        <w:r w:rsidRPr="002D3601">
          <w:rPr>
            <w:rFonts w:eastAsia="Times New Roman"/>
            <w:szCs w:val="24"/>
            <w:lang w:eastAsia="en-US"/>
          </w:rPr>
          <w:br/>
        </w:r>
      </w:ins>
    </w:p>
    <w:p w14:paraId="027BA8AA" w14:textId="77777777" w:rsidR="002D3601" w:rsidRPr="002D3601" w:rsidRDefault="002D3601" w:rsidP="002D3601">
      <w:pPr>
        <w:spacing w:after="0" w:line="360" w:lineRule="auto"/>
        <w:rPr>
          <w:ins w:id="29" w:author="Φλούδα Χριστίνα" w:date="2018-07-12T14:00:00Z"/>
          <w:rFonts w:eastAsia="Times New Roman"/>
          <w:szCs w:val="24"/>
          <w:lang w:eastAsia="en-US"/>
        </w:rPr>
      </w:pPr>
      <w:ins w:id="30" w:author="Φλούδα Χριστίνα" w:date="2018-07-12T14:00:00Z">
        <w:r w:rsidRPr="002D3601">
          <w:rPr>
            <w:rFonts w:eastAsia="Times New Roman"/>
            <w:szCs w:val="24"/>
            <w:lang w:eastAsia="en-US"/>
          </w:rPr>
          <w:t>ΟΜΙΛΗΤΕΣ</w:t>
        </w:r>
      </w:ins>
    </w:p>
    <w:p w14:paraId="77CD4400" w14:textId="5D0227BF" w:rsidR="002D3601" w:rsidRDefault="002D3601" w:rsidP="002D3601">
      <w:pPr>
        <w:spacing w:line="600" w:lineRule="auto"/>
        <w:ind w:firstLine="720"/>
        <w:jc w:val="center"/>
        <w:rPr>
          <w:ins w:id="31" w:author="Φλούδα Χριστίνα" w:date="2018-07-12T14:00:00Z"/>
          <w:rFonts w:eastAsia="Times New Roman" w:cs="Times New Roman"/>
          <w:szCs w:val="24"/>
        </w:rPr>
      </w:pPr>
      <w:ins w:id="32" w:author="Φλούδα Χριστίνα" w:date="2018-07-12T14:00:00Z">
        <w:r w:rsidRPr="002D3601">
          <w:rPr>
            <w:rFonts w:eastAsia="Times New Roman"/>
            <w:szCs w:val="24"/>
            <w:lang w:eastAsia="en-US"/>
          </w:rPr>
          <w:br/>
          <w:t>Α. Επί διαδικαστικού θέματος:</w:t>
        </w:r>
        <w:r w:rsidRPr="002D3601">
          <w:rPr>
            <w:rFonts w:eastAsia="Times New Roman"/>
            <w:szCs w:val="24"/>
            <w:lang w:eastAsia="en-US"/>
          </w:rPr>
          <w:br/>
          <w:t>ΚΡΕΜΑΣΤΙΝΟΣ Δ. , σελ.</w:t>
        </w:r>
        <w:r w:rsidRPr="002D3601">
          <w:rPr>
            <w:rFonts w:eastAsia="Times New Roman"/>
            <w:szCs w:val="24"/>
            <w:lang w:eastAsia="en-US"/>
          </w:rPr>
          <w:br/>
        </w:r>
        <w:r w:rsidRPr="002D3601">
          <w:rPr>
            <w:rFonts w:eastAsia="Times New Roman"/>
            <w:szCs w:val="24"/>
            <w:lang w:eastAsia="en-US"/>
          </w:rPr>
          <w:br/>
          <w:t>Β. Συζήτηση επικαίρων ερωτήσεων:</w:t>
        </w:r>
        <w:r w:rsidRPr="002D3601">
          <w:rPr>
            <w:rFonts w:eastAsia="Times New Roman"/>
            <w:szCs w:val="24"/>
            <w:lang w:eastAsia="en-US"/>
          </w:rPr>
          <w:br/>
          <w:t>ΙΓΓΛΕΖΗ Α. , σελ.</w:t>
        </w:r>
        <w:r w:rsidRPr="002D3601">
          <w:rPr>
            <w:rFonts w:eastAsia="Times New Roman"/>
            <w:szCs w:val="24"/>
            <w:lang w:eastAsia="en-US"/>
          </w:rPr>
          <w:br/>
          <w:t>ΞΑΝΘΟΣ Α. , σελ.</w:t>
        </w:r>
        <w:r w:rsidRPr="002D3601">
          <w:rPr>
            <w:rFonts w:eastAsia="Times New Roman"/>
            <w:szCs w:val="24"/>
            <w:lang w:eastAsia="en-US"/>
          </w:rPr>
          <w:br/>
          <w:t>ΟΙΚΟΝΟΜΟΥ Β. , σελ.</w:t>
        </w:r>
        <w:r w:rsidRPr="002D3601">
          <w:rPr>
            <w:rFonts w:eastAsia="Times New Roman"/>
            <w:szCs w:val="24"/>
            <w:lang w:eastAsia="en-US"/>
          </w:rPr>
          <w:br/>
        </w:r>
      </w:ins>
    </w:p>
    <w:p w14:paraId="47BF88F0" w14:textId="0C1409EB" w:rsidR="00F572A0" w:rsidRDefault="002D3601">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47BF88F1" w14:textId="77777777" w:rsidR="00F572A0" w:rsidRDefault="002D3601">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47BF88F2" w14:textId="77777777" w:rsidR="00F572A0" w:rsidRDefault="002D3601">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7BF88F3" w14:textId="77777777" w:rsidR="00F572A0" w:rsidRDefault="002D3601">
      <w:pPr>
        <w:spacing w:line="600" w:lineRule="auto"/>
        <w:ind w:firstLine="720"/>
        <w:jc w:val="center"/>
        <w:rPr>
          <w:rFonts w:eastAsia="Times New Roman" w:cs="Times New Roman"/>
          <w:szCs w:val="24"/>
        </w:rPr>
      </w:pPr>
      <w:r>
        <w:rPr>
          <w:rFonts w:eastAsia="Times New Roman" w:cs="Times New Roman"/>
          <w:szCs w:val="24"/>
        </w:rPr>
        <w:t>ΣΥΝΟΔΟΣ Γ΄</w:t>
      </w:r>
    </w:p>
    <w:p w14:paraId="47BF88F4" w14:textId="77777777" w:rsidR="00F572A0" w:rsidRDefault="002D3601">
      <w:pPr>
        <w:spacing w:line="600" w:lineRule="auto"/>
        <w:ind w:firstLine="720"/>
        <w:jc w:val="center"/>
        <w:rPr>
          <w:rFonts w:eastAsia="Times New Roman" w:cs="Times New Roman"/>
          <w:szCs w:val="24"/>
        </w:rPr>
      </w:pPr>
      <w:r>
        <w:rPr>
          <w:rFonts w:eastAsia="Times New Roman" w:cs="Times New Roman"/>
          <w:szCs w:val="24"/>
        </w:rPr>
        <w:t>ΣΥΝΕΔΡΙΑΣΗ ΡΝΒ΄</w:t>
      </w:r>
    </w:p>
    <w:p w14:paraId="47BF88F5" w14:textId="77777777" w:rsidR="00F572A0" w:rsidRDefault="002D3601">
      <w:pPr>
        <w:spacing w:line="600" w:lineRule="auto"/>
        <w:ind w:firstLine="720"/>
        <w:jc w:val="center"/>
        <w:rPr>
          <w:rFonts w:eastAsia="Times New Roman" w:cs="Times New Roman"/>
          <w:szCs w:val="24"/>
        </w:rPr>
      </w:pPr>
      <w:r>
        <w:rPr>
          <w:rFonts w:eastAsia="Times New Roman" w:cs="Times New Roman"/>
          <w:szCs w:val="24"/>
        </w:rPr>
        <w:t>Δευτέρα 9 Ιουλίου 2018</w:t>
      </w:r>
    </w:p>
    <w:p w14:paraId="47BF88F6"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Αθήνα, σήμερα στις 9 Ιουλίου 2018, ημέρα Δευτέρα και ώρα 18.03΄</w:t>
      </w:r>
      <w:r w:rsidRPr="000E1880">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w:t>
      </w:r>
      <w:r>
        <w:rPr>
          <w:rFonts w:eastAsia="Times New Roman" w:cs="Times New Roman"/>
          <w:b/>
          <w:szCs w:val="24"/>
        </w:rPr>
        <w:t xml:space="preserve"> </w:t>
      </w:r>
      <w:r w:rsidRPr="005F10C9">
        <w:rPr>
          <w:rFonts w:eastAsia="Times New Roman" w:cs="Times New Roman"/>
          <w:b/>
          <w:szCs w:val="24"/>
        </w:rPr>
        <w:t>ΔΗΜΗΤΡΙΟ</w:t>
      </w:r>
      <w:r w:rsidRPr="005F10C9">
        <w:rPr>
          <w:rFonts w:eastAsia="Times New Roman" w:cs="Times New Roman"/>
          <w:b/>
          <w:szCs w:val="24"/>
          <w:lang w:val="en-US"/>
        </w:rPr>
        <w:t>Y</w:t>
      </w:r>
      <w:r w:rsidRPr="005F10C9">
        <w:rPr>
          <w:rFonts w:eastAsia="Times New Roman" w:cs="Times New Roman"/>
          <w:b/>
          <w:szCs w:val="24"/>
        </w:rPr>
        <w:t xml:space="preserve"> ΚΡΕΜΑΣΤΙΝΟ</w:t>
      </w:r>
      <w:r w:rsidRPr="005F10C9">
        <w:rPr>
          <w:rFonts w:eastAsia="Times New Roman" w:cs="Times New Roman"/>
          <w:b/>
          <w:szCs w:val="24"/>
          <w:lang w:val="en-US"/>
        </w:rPr>
        <w:t>Y</w:t>
      </w:r>
      <w:r>
        <w:rPr>
          <w:rFonts w:eastAsia="Times New Roman" w:cs="Times New Roman"/>
          <w:szCs w:val="24"/>
        </w:rPr>
        <w:t>.</w:t>
      </w:r>
    </w:p>
    <w:p w14:paraId="47BF88F7" w14:textId="77777777" w:rsidR="00F572A0" w:rsidRDefault="002D3601">
      <w:pPr>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w:t>
      </w:r>
      <w:proofErr w:type="spellStart"/>
      <w:r>
        <w:rPr>
          <w:rFonts w:eastAsia="Times New Roman" w:cs="Times New Roman"/>
          <w:b/>
          <w:bCs/>
          <w:szCs w:val="24"/>
        </w:rPr>
        <w:t>Κρεμαστινός</w:t>
      </w:r>
      <w:proofErr w:type="spellEnd"/>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47BF88F8"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ακαλείται ο κύριος Γραμματέας να ανακοινώσει τις αναφορές προς το Σώμα.</w:t>
      </w:r>
    </w:p>
    <w:p w14:paraId="47BF88F9"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Γεώργιο Ψυχογιό, Βουλευτή Κορινθίας, τα ακόλουθα:</w:t>
      </w:r>
    </w:p>
    <w:p w14:paraId="47BF88FA" w14:textId="77777777" w:rsidR="00F572A0" w:rsidRDefault="002D3601">
      <w:pPr>
        <w:spacing w:line="600" w:lineRule="auto"/>
        <w:ind w:firstLine="720"/>
        <w:jc w:val="both"/>
        <w:rPr>
          <w:rFonts w:eastAsiaTheme="minorHAnsi"/>
          <w:szCs w:val="24"/>
          <w:lang w:eastAsia="en-US"/>
        </w:rPr>
      </w:pPr>
      <w:r>
        <w:rPr>
          <w:rFonts w:eastAsiaTheme="minorHAnsi"/>
          <w:szCs w:val="24"/>
          <w:lang w:eastAsia="en-US"/>
        </w:rPr>
        <w:t>Α. ΚΑΤΑΘΕΣΗ ΑΝΑΦΟΡΩΝ</w:t>
      </w:r>
    </w:p>
    <w:p w14:paraId="47BF88FB" w14:textId="77777777" w:rsidR="00F572A0" w:rsidRDefault="002D3601">
      <w:pPr>
        <w:spacing w:line="600" w:lineRule="auto"/>
        <w:ind w:firstLine="720"/>
        <w:jc w:val="center"/>
        <w:rPr>
          <w:rFonts w:eastAsiaTheme="minorHAnsi"/>
          <w:color w:val="FF0000"/>
          <w:szCs w:val="24"/>
          <w:lang w:eastAsia="en-US"/>
        </w:rPr>
      </w:pPr>
      <w:r w:rsidRPr="000E1880">
        <w:rPr>
          <w:rFonts w:eastAsiaTheme="minorHAnsi"/>
          <w:color w:val="FF0000"/>
          <w:szCs w:val="24"/>
          <w:lang w:eastAsia="en-US"/>
        </w:rPr>
        <w:lastRenderedPageBreak/>
        <w:t>(να μπει η σελ. 2)</w:t>
      </w:r>
    </w:p>
    <w:p w14:paraId="47BF88FC" w14:textId="77777777" w:rsidR="00F572A0" w:rsidRDefault="002D3601">
      <w:pPr>
        <w:spacing w:line="600" w:lineRule="auto"/>
        <w:ind w:firstLine="720"/>
        <w:jc w:val="both"/>
        <w:rPr>
          <w:rFonts w:eastAsiaTheme="minorHAnsi"/>
          <w:szCs w:val="24"/>
          <w:lang w:eastAsia="en-US"/>
        </w:rPr>
      </w:pPr>
      <w:r>
        <w:rPr>
          <w:rFonts w:eastAsiaTheme="minorHAnsi"/>
          <w:szCs w:val="24"/>
          <w:lang w:eastAsia="en-US"/>
        </w:rPr>
        <w:t>Β. ΑΠΑΝΤΗΣΕΙΣ ΥΠΟΥΡΓΩΝ ΣΕ ΕΡΩΤΗΣΕ</w:t>
      </w:r>
      <w:r>
        <w:rPr>
          <w:rFonts w:eastAsiaTheme="minorHAnsi"/>
          <w:szCs w:val="24"/>
          <w:lang w:eastAsia="en-US"/>
        </w:rPr>
        <w:t>ΙΣ ΒΟΥΛΕΥΤΩΝ</w:t>
      </w:r>
    </w:p>
    <w:p w14:paraId="47BF88FD" w14:textId="77777777" w:rsidR="00F572A0" w:rsidRDefault="002D3601">
      <w:pPr>
        <w:spacing w:line="600" w:lineRule="auto"/>
        <w:ind w:firstLine="720"/>
        <w:jc w:val="center"/>
        <w:rPr>
          <w:rFonts w:eastAsiaTheme="minorHAnsi"/>
          <w:color w:val="FF0000"/>
          <w:szCs w:val="24"/>
          <w:lang w:eastAsia="en-US"/>
        </w:rPr>
      </w:pPr>
      <w:r w:rsidRPr="000E1880">
        <w:rPr>
          <w:rFonts w:eastAsiaTheme="minorHAnsi"/>
          <w:color w:val="FF0000"/>
          <w:szCs w:val="24"/>
          <w:lang w:eastAsia="en-US"/>
        </w:rPr>
        <w:t>(να μπει η σελ. 2</w:t>
      </w:r>
      <w:r w:rsidRPr="000E1880">
        <w:rPr>
          <w:rFonts w:eastAsiaTheme="minorHAnsi"/>
          <w:color w:val="FF0000"/>
          <w:szCs w:val="24"/>
          <w:vertAlign w:val="superscript"/>
          <w:lang w:eastAsia="en-US"/>
        </w:rPr>
        <w:t>α</w:t>
      </w:r>
      <w:r w:rsidRPr="000E1880">
        <w:rPr>
          <w:rFonts w:eastAsiaTheme="minorHAnsi"/>
          <w:color w:val="FF0000"/>
          <w:szCs w:val="24"/>
          <w:lang w:eastAsia="en-US"/>
        </w:rPr>
        <w:t>)</w:t>
      </w:r>
    </w:p>
    <w:p w14:paraId="47BF88FE" w14:textId="77777777" w:rsidR="00F572A0" w:rsidRDefault="002D3601">
      <w:pPr>
        <w:spacing w:line="600" w:lineRule="auto"/>
        <w:ind w:firstLine="720"/>
        <w:jc w:val="center"/>
        <w:rPr>
          <w:rFonts w:eastAsiaTheme="minorHAnsi"/>
          <w:color w:val="FF0000"/>
          <w:szCs w:val="24"/>
          <w:lang w:eastAsia="en-US"/>
        </w:rPr>
      </w:pPr>
      <w:r w:rsidRPr="00C5457F">
        <w:rPr>
          <w:rFonts w:eastAsiaTheme="minorHAnsi"/>
          <w:color w:val="FF0000"/>
          <w:szCs w:val="24"/>
          <w:lang w:eastAsia="en-US"/>
          <w:rPrChange w:id="33" w:author="Φλούδα Χριστίνα" w:date="2018-07-12T13:58:00Z">
            <w:rPr>
              <w:rFonts w:eastAsiaTheme="minorHAnsi"/>
              <w:color w:val="FF0000"/>
              <w:szCs w:val="24"/>
              <w:lang w:val="en-US" w:eastAsia="en-US"/>
            </w:rPr>
          </w:rPrChange>
        </w:rPr>
        <w:t>(</w:t>
      </w:r>
      <w:r w:rsidRPr="000E1880">
        <w:rPr>
          <w:rFonts w:eastAsiaTheme="minorHAnsi"/>
          <w:color w:val="FF0000"/>
          <w:szCs w:val="24"/>
          <w:lang w:eastAsia="en-US"/>
        </w:rPr>
        <w:t>ΑΛΛΑΓΗ ΣΕΛΙΔΑΣ</w:t>
      </w:r>
      <w:r w:rsidRPr="00C5457F">
        <w:rPr>
          <w:rFonts w:eastAsiaTheme="minorHAnsi"/>
          <w:color w:val="FF0000"/>
          <w:szCs w:val="24"/>
          <w:lang w:eastAsia="en-US"/>
          <w:rPrChange w:id="34" w:author="Φλούδα Χριστίνα" w:date="2018-07-12T13:58:00Z">
            <w:rPr>
              <w:rFonts w:eastAsiaTheme="minorHAnsi"/>
              <w:color w:val="FF0000"/>
              <w:szCs w:val="24"/>
              <w:lang w:val="en-US" w:eastAsia="en-US"/>
            </w:rPr>
          </w:rPrChange>
        </w:rPr>
        <w:t>)</w:t>
      </w:r>
    </w:p>
    <w:p w14:paraId="47BF88FF" w14:textId="77777777" w:rsidR="00F572A0" w:rsidRDefault="002D3601">
      <w:pPr>
        <w:spacing w:line="600" w:lineRule="auto"/>
        <w:ind w:firstLine="720"/>
        <w:jc w:val="both"/>
        <w:rPr>
          <w:rFonts w:eastAsia="Times New Roman"/>
          <w:color w:val="000000"/>
          <w:szCs w:val="24"/>
          <w:shd w:val="clear" w:color="auto" w:fill="FFFFFF"/>
        </w:rPr>
      </w:pPr>
      <w:r w:rsidRPr="008D6F9E">
        <w:rPr>
          <w:rFonts w:eastAsia="Times New Roman"/>
          <w:b/>
          <w:color w:val="000000"/>
          <w:szCs w:val="24"/>
          <w:shd w:val="clear" w:color="auto" w:fill="FFFFFF"/>
        </w:rPr>
        <w:t xml:space="preserve">ΠΡΟΕΔΡΕΥΩΝ (Δημήτριος </w:t>
      </w:r>
      <w:proofErr w:type="spellStart"/>
      <w:r w:rsidRPr="008D6F9E">
        <w:rPr>
          <w:rFonts w:eastAsia="Times New Roman"/>
          <w:b/>
          <w:color w:val="000000"/>
          <w:szCs w:val="24"/>
          <w:shd w:val="clear" w:color="auto" w:fill="FFFFFF"/>
        </w:rPr>
        <w:t>Κρεμαστινός</w:t>
      </w:r>
      <w:proofErr w:type="spellEnd"/>
      <w:r w:rsidRPr="008D6F9E">
        <w:rPr>
          <w:rFonts w:eastAsia="Times New Roman"/>
          <w:b/>
          <w:color w:val="000000"/>
          <w:szCs w:val="24"/>
          <w:shd w:val="clear" w:color="auto" w:fill="FFFFFF"/>
        </w:rPr>
        <w:t>):</w:t>
      </w:r>
      <w:r>
        <w:rPr>
          <w:rFonts w:eastAsia="Times New Roman"/>
          <w:color w:val="000000"/>
          <w:szCs w:val="24"/>
          <w:shd w:val="clear" w:color="auto" w:fill="FFFFFF"/>
        </w:rPr>
        <w:t xml:space="preserve"> Κυρίες και κύριοι συνάδελφοι, εισερχόμαστε στη συζήτηση των</w:t>
      </w:r>
    </w:p>
    <w:p w14:paraId="47BF8900" w14:textId="77777777" w:rsidR="00F572A0" w:rsidRDefault="002D3601">
      <w:pPr>
        <w:spacing w:line="600" w:lineRule="auto"/>
        <w:ind w:firstLine="720"/>
        <w:jc w:val="center"/>
        <w:rPr>
          <w:rFonts w:eastAsia="Times New Roman"/>
          <w:b/>
          <w:color w:val="000000"/>
          <w:szCs w:val="24"/>
          <w:shd w:val="clear" w:color="auto" w:fill="FFFFFF"/>
        </w:rPr>
      </w:pPr>
      <w:r w:rsidRPr="00494A86">
        <w:rPr>
          <w:rFonts w:eastAsia="Times New Roman"/>
          <w:b/>
          <w:color w:val="000000"/>
          <w:szCs w:val="24"/>
          <w:shd w:val="clear" w:color="auto" w:fill="FFFFFF"/>
        </w:rPr>
        <w:t>ΕΠΙΚΑΙΡΩΝ ΕΡΩΤΗΣΕΩΝ</w:t>
      </w:r>
    </w:p>
    <w:p w14:paraId="47BF8901" w14:textId="77777777" w:rsidR="00F572A0" w:rsidRDefault="002D3601">
      <w:pPr>
        <w:spacing w:after="0" w:line="600" w:lineRule="auto"/>
        <w:ind w:firstLine="720"/>
        <w:contextualSpacing/>
        <w:jc w:val="both"/>
        <w:rPr>
          <w:rFonts w:eastAsiaTheme="minorHAnsi"/>
          <w:szCs w:val="24"/>
          <w:lang w:eastAsia="en-US"/>
        </w:rPr>
      </w:pPr>
      <w:r>
        <w:rPr>
          <w:rFonts w:eastAsiaTheme="minorHAnsi"/>
          <w:szCs w:val="24"/>
          <w:lang w:eastAsia="en-US"/>
        </w:rPr>
        <w:t>Ο Γενικός Γραμματέας της Κυβέρνησης κ. Καλογήρου πληροφορεί τη Βουλή ότι δεν θα συζητηθούν</w:t>
      </w:r>
      <w:r>
        <w:rPr>
          <w:rFonts w:eastAsiaTheme="minorHAnsi"/>
          <w:szCs w:val="24"/>
          <w:lang w:eastAsia="en-US"/>
        </w:rPr>
        <w:t xml:space="preserve"> λόγω κωλύματος των αρμοδίων Υπουργών οι κάτωθι επίκαιρες ερωτήσεις:</w:t>
      </w:r>
    </w:p>
    <w:p w14:paraId="47BF8902" w14:textId="77777777" w:rsidR="00F572A0" w:rsidRDefault="002D3601">
      <w:pPr>
        <w:spacing w:after="0" w:line="600" w:lineRule="auto"/>
        <w:ind w:firstLine="720"/>
        <w:jc w:val="both"/>
        <w:rPr>
          <w:rFonts w:eastAsia="Times New Roman"/>
          <w:color w:val="000000"/>
          <w:szCs w:val="24"/>
        </w:rPr>
      </w:pPr>
      <w:r w:rsidRPr="008D6F9E">
        <w:rPr>
          <w:rFonts w:eastAsia="Times New Roman"/>
          <w:color w:val="000000"/>
          <w:szCs w:val="24"/>
        </w:rPr>
        <w:t xml:space="preserve">Η τρίτη με αριθμό 1916/3-7-2018 </w:t>
      </w:r>
      <w:r>
        <w:rPr>
          <w:rFonts w:eastAsia="Times New Roman"/>
          <w:color w:val="000000"/>
          <w:szCs w:val="24"/>
        </w:rPr>
        <w:t>ε</w:t>
      </w:r>
      <w:r w:rsidRPr="008D6F9E">
        <w:rPr>
          <w:rFonts w:eastAsia="Times New Roman"/>
          <w:color w:val="000000"/>
          <w:szCs w:val="24"/>
        </w:rPr>
        <w:t xml:space="preserve">πίκαιρη </w:t>
      </w:r>
      <w:r>
        <w:rPr>
          <w:rFonts w:eastAsia="Times New Roman"/>
          <w:color w:val="000000"/>
          <w:szCs w:val="24"/>
        </w:rPr>
        <w:t>ε</w:t>
      </w:r>
      <w:r w:rsidRPr="008D6F9E">
        <w:rPr>
          <w:rFonts w:eastAsia="Times New Roman"/>
          <w:color w:val="000000"/>
          <w:szCs w:val="24"/>
        </w:rPr>
        <w:t xml:space="preserve">ρώτηση πρώτου κύκλου </w:t>
      </w:r>
      <w:r>
        <w:rPr>
          <w:rFonts w:eastAsia="Times New Roman"/>
          <w:color w:val="000000"/>
          <w:szCs w:val="24"/>
        </w:rPr>
        <w:t xml:space="preserve">του </w:t>
      </w:r>
      <w:r w:rsidRPr="008D6F9E">
        <w:rPr>
          <w:rFonts w:eastAsia="Times New Roman"/>
          <w:color w:val="000000"/>
          <w:szCs w:val="24"/>
        </w:rPr>
        <w:t>Βουλευτή Α΄ Θεσσαλονίκης της Ένωσης Κεντρώων κ.</w:t>
      </w:r>
      <w:r>
        <w:rPr>
          <w:rFonts w:eastAsia="Times New Roman"/>
          <w:color w:val="000000"/>
          <w:szCs w:val="24"/>
        </w:rPr>
        <w:t xml:space="preserve"> </w:t>
      </w:r>
      <w:r w:rsidRPr="0042539A">
        <w:rPr>
          <w:rFonts w:eastAsia="Times New Roman"/>
          <w:bCs/>
          <w:color w:val="000000"/>
          <w:szCs w:val="24"/>
        </w:rPr>
        <w:t xml:space="preserve">Ιωάννη </w:t>
      </w:r>
      <w:proofErr w:type="spellStart"/>
      <w:r w:rsidRPr="0042539A">
        <w:rPr>
          <w:rFonts w:eastAsia="Times New Roman"/>
          <w:bCs/>
          <w:color w:val="000000"/>
          <w:szCs w:val="24"/>
        </w:rPr>
        <w:t>Σαρίδη</w:t>
      </w:r>
      <w:proofErr w:type="spellEnd"/>
      <w:r w:rsidRPr="0042539A">
        <w:rPr>
          <w:rFonts w:eastAsia="Times New Roman"/>
          <w:bCs/>
          <w:color w:val="000000"/>
          <w:szCs w:val="24"/>
        </w:rPr>
        <w:t xml:space="preserve"> </w:t>
      </w:r>
      <w:r w:rsidRPr="008D6F9E">
        <w:rPr>
          <w:rFonts w:eastAsia="Times New Roman"/>
          <w:color w:val="000000"/>
          <w:szCs w:val="24"/>
        </w:rPr>
        <w:t>προς τον Υπουργό</w:t>
      </w:r>
      <w:r>
        <w:rPr>
          <w:rFonts w:eastAsia="Times New Roman"/>
          <w:color w:val="000000"/>
          <w:szCs w:val="24"/>
        </w:rPr>
        <w:t xml:space="preserve"> </w:t>
      </w:r>
      <w:r w:rsidRPr="0042539A">
        <w:rPr>
          <w:rFonts w:eastAsia="Times New Roman"/>
          <w:bCs/>
          <w:color w:val="000000"/>
          <w:szCs w:val="24"/>
        </w:rPr>
        <w:t>Εθνικής Άμυνας,</w:t>
      </w:r>
      <w:r>
        <w:rPr>
          <w:rFonts w:eastAsia="Times New Roman"/>
          <w:color w:val="000000"/>
          <w:szCs w:val="24"/>
        </w:rPr>
        <w:t xml:space="preserve"> με θέμα: «Περαιτέρω διευκ</w:t>
      </w:r>
      <w:r>
        <w:rPr>
          <w:rFonts w:eastAsia="Times New Roman"/>
          <w:color w:val="000000"/>
          <w:szCs w:val="24"/>
        </w:rPr>
        <w:t>ρινίσεις επί του α</w:t>
      </w:r>
      <w:r w:rsidRPr="008D6F9E">
        <w:rPr>
          <w:rFonts w:eastAsia="Times New Roman"/>
          <w:color w:val="000000"/>
          <w:szCs w:val="24"/>
        </w:rPr>
        <w:t>μετάθετου στις Ένοπλες Δυνάμεις»</w:t>
      </w:r>
      <w:r>
        <w:rPr>
          <w:rFonts w:eastAsia="Times New Roman"/>
          <w:color w:val="000000"/>
          <w:szCs w:val="24"/>
        </w:rPr>
        <w:t>, δεν θα συζητηθεί λόγω κωλύματος του Υπουργού Εθνικής Άμυνας κ. Πάνου Καμμένου</w:t>
      </w:r>
      <w:r w:rsidRPr="008D6F9E">
        <w:rPr>
          <w:rFonts w:eastAsia="Times New Roman"/>
          <w:color w:val="000000"/>
          <w:szCs w:val="24"/>
        </w:rPr>
        <w:t>.</w:t>
      </w:r>
      <w:r>
        <w:rPr>
          <w:rFonts w:eastAsia="Times New Roman"/>
          <w:color w:val="000000"/>
          <w:szCs w:val="24"/>
        </w:rPr>
        <w:t xml:space="preserve"> Αιτία: έκτακτο πρόβλημα σχετιζόμενο με το Υπουργείο Εθνικής Άμυνας.</w:t>
      </w:r>
    </w:p>
    <w:p w14:paraId="47BF8903" w14:textId="77777777" w:rsidR="00F572A0" w:rsidRDefault="002D3601">
      <w:pPr>
        <w:spacing w:after="0" w:line="600" w:lineRule="auto"/>
        <w:ind w:firstLine="720"/>
        <w:jc w:val="both"/>
        <w:rPr>
          <w:rFonts w:eastAsia="Times New Roman"/>
          <w:color w:val="000000"/>
          <w:szCs w:val="24"/>
        </w:rPr>
      </w:pPr>
      <w:r w:rsidRPr="008D6F9E">
        <w:rPr>
          <w:rFonts w:eastAsia="Times New Roman"/>
          <w:color w:val="000000"/>
          <w:szCs w:val="24"/>
        </w:rPr>
        <w:t xml:space="preserve">Η τέταρτη με αριθμό 1884/26-6-2018 </w:t>
      </w:r>
      <w:r>
        <w:rPr>
          <w:rFonts w:eastAsia="Times New Roman"/>
          <w:color w:val="000000"/>
          <w:szCs w:val="24"/>
        </w:rPr>
        <w:t>επίκαιρη ε</w:t>
      </w:r>
      <w:r w:rsidRPr="008D6F9E">
        <w:rPr>
          <w:rFonts w:eastAsia="Times New Roman"/>
          <w:color w:val="000000"/>
          <w:szCs w:val="24"/>
        </w:rPr>
        <w:t xml:space="preserve">ρώτηση </w:t>
      </w:r>
      <w:r w:rsidRPr="008D6F9E">
        <w:rPr>
          <w:rFonts w:eastAsia="Times New Roman"/>
          <w:color w:val="000000"/>
          <w:szCs w:val="24"/>
        </w:rPr>
        <w:t>δεύτερου κύκλου του Βουλευτή Β΄ Θεσσαλονίκης του Κομμουνιστικού Κόμματος Ελλάδ</w:t>
      </w:r>
      <w:r>
        <w:rPr>
          <w:rFonts w:eastAsia="Times New Roman"/>
          <w:color w:val="000000"/>
          <w:szCs w:val="24"/>
        </w:rPr>
        <w:t>α</w:t>
      </w:r>
      <w:r w:rsidRPr="008D6F9E">
        <w:rPr>
          <w:rFonts w:eastAsia="Times New Roman"/>
          <w:color w:val="000000"/>
          <w:szCs w:val="24"/>
        </w:rPr>
        <w:t xml:space="preserve">ς </w:t>
      </w:r>
      <w:r w:rsidRPr="008D6F9E">
        <w:rPr>
          <w:rFonts w:eastAsia="Times New Roman"/>
          <w:color w:val="000000"/>
          <w:szCs w:val="24"/>
        </w:rPr>
        <w:lastRenderedPageBreak/>
        <w:t>κ.</w:t>
      </w:r>
      <w:r>
        <w:rPr>
          <w:rFonts w:eastAsia="Times New Roman"/>
          <w:color w:val="000000"/>
          <w:szCs w:val="24"/>
        </w:rPr>
        <w:t xml:space="preserve"> </w:t>
      </w:r>
      <w:r w:rsidRPr="0042539A">
        <w:rPr>
          <w:rFonts w:eastAsia="Times New Roman"/>
          <w:bCs/>
          <w:color w:val="000000"/>
          <w:szCs w:val="24"/>
        </w:rPr>
        <w:t xml:space="preserve">Σάκη </w:t>
      </w:r>
      <w:proofErr w:type="spellStart"/>
      <w:r w:rsidRPr="0042539A">
        <w:rPr>
          <w:rFonts w:eastAsia="Times New Roman"/>
          <w:bCs/>
          <w:color w:val="000000"/>
          <w:szCs w:val="24"/>
        </w:rPr>
        <w:t>Βαρδαλή</w:t>
      </w:r>
      <w:proofErr w:type="spellEnd"/>
      <w:r>
        <w:rPr>
          <w:rFonts w:eastAsia="Times New Roman"/>
          <w:b/>
          <w:bCs/>
          <w:color w:val="000000"/>
          <w:szCs w:val="24"/>
        </w:rPr>
        <w:t xml:space="preserve"> </w:t>
      </w:r>
      <w:r w:rsidRPr="008D6F9E">
        <w:rPr>
          <w:rFonts w:eastAsia="Times New Roman"/>
          <w:color w:val="000000"/>
          <w:szCs w:val="24"/>
        </w:rPr>
        <w:t>προς τον Υπουργό</w:t>
      </w:r>
      <w:r>
        <w:rPr>
          <w:rFonts w:eastAsia="Times New Roman"/>
          <w:color w:val="000000"/>
          <w:szCs w:val="24"/>
        </w:rPr>
        <w:t xml:space="preserve"> </w:t>
      </w:r>
      <w:r w:rsidRPr="0042539A">
        <w:rPr>
          <w:rFonts w:eastAsia="Times New Roman"/>
          <w:bCs/>
          <w:color w:val="000000"/>
          <w:szCs w:val="24"/>
        </w:rPr>
        <w:t>Οικονομικών,</w:t>
      </w:r>
      <w:r>
        <w:rPr>
          <w:rFonts w:eastAsia="Times New Roman"/>
          <w:color w:val="000000"/>
          <w:szCs w:val="24"/>
        </w:rPr>
        <w:t xml:space="preserve"> </w:t>
      </w:r>
      <w:r w:rsidRPr="008D6F9E">
        <w:rPr>
          <w:rFonts w:eastAsia="Times New Roman"/>
          <w:color w:val="000000"/>
          <w:szCs w:val="24"/>
        </w:rPr>
        <w:t>με θέμα: «Δυσμενείς εξελίξεις σχετικά με την Ελληνική Βιομηχανία Ζάχαρης (ΕΒΖ)»</w:t>
      </w:r>
      <w:r>
        <w:rPr>
          <w:rFonts w:eastAsia="Times New Roman"/>
          <w:color w:val="000000"/>
          <w:szCs w:val="24"/>
        </w:rPr>
        <w:t>, δεν θα συζητηθεί λόγω κωλύματος του Υπουργού Οικ</w:t>
      </w:r>
      <w:r>
        <w:rPr>
          <w:rFonts w:eastAsia="Times New Roman"/>
          <w:color w:val="000000"/>
          <w:szCs w:val="24"/>
        </w:rPr>
        <w:t xml:space="preserve">ονομικών κ. Ευκλείδη </w:t>
      </w:r>
      <w:proofErr w:type="spellStart"/>
      <w:r>
        <w:rPr>
          <w:rFonts w:eastAsia="Times New Roman"/>
          <w:color w:val="000000"/>
          <w:szCs w:val="24"/>
        </w:rPr>
        <w:t>Τσακαλώτου</w:t>
      </w:r>
      <w:proofErr w:type="spellEnd"/>
      <w:r w:rsidRPr="008D6F9E">
        <w:rPr>
          <w:rFonts w:eastAsia="Times New Roman"/>
          <w:color w:val="000000"/>
          <w:szCs w:val="24"/>
        </w:rPr>
        <w:t>.</w:t>
      </w:r>
      <w:r>
        <w:rPr>
          <w:rFonts w:eastAsia="Times New Roman"/>
          <w:color w:val="000000"/>
          <w:szCs w:val="24"/>
        </w:rPr>
        <w:t xml:space="preserve"> Αιτία: ταξίδι εκτός </w:t>
      </w:r>
      <w:r>
        <w:rPr>
          <w:rFonts w:eastAsia="Times New Roman"/>
          <w:color w:val="000000"/>
          <w:szCs w:val="24"/>
        </w:rPr>
        <w:t>Ελλάδας</w:t>
      </w:r>
      <w:r>
        <w:rPr>
          <w:rFonts w:eastAsia="Times New Roman"/>
          <w:color w:val="000000"/>
          <w:szCs w:val="24"/>
        </w:rPr>
        <w:t>.</w:t>
      </w:r>
    </w:p>
    <w:p w14:paraId="47BF8904" w14:textId="77777777" w:rsidR="00F572A0" w:rsidRDefault="002D3601">
      <w:pPr>
        <w:spacing w:after="0" w:line="600" w:lineRule="auto"/>
        <w:ind w:firstLine="720"/>
        <w:jc w:val="both"/>
        <w:rPr>
          <w:rFonts w:eastAsia="Times New Roman"/>
          <w:color w:val="000000"/>
          <w:szCs w:val="24"/>
        </w:rPr>
      </w:pPr>
      <w:r w:rsidRPr="008D6F9E">
        <w:rPr>
          <w:rFonts w:eastAsia="Times New Roman"/>
          <w:color w:val="000000"/>
          <w:szCs w:val="24"/>
        </w:rPr>
        <w:t xml:space="preserve">Η έβδομη με αριθμό 1729/30-5-2018 </w:t>
      </w:r>
      <w:r>
        <w:rPr>
          <w:rFonts w:eastAsia="Times New Roman"/>
          <w:color w:val="000000"/>
          <w:szCs w:val="24"/>
        </w:rPr>
        <w:t>επίκαιρη ε</w:t>
      </w:r>
      <w:r w:rsidRPr="008D6F9E">
        <w:rPr>
          <w:rFonts w:eastAsia="Times New Roman"/>
          <w:color w:val="000000"/>
          <w:szCs w:val="24"/>
        </w:rPr>
        <w:t>ρώτηση δεύτερου κύκλου του Βουλευτή Α΄ Θεσσαλονίκης της Ένωσης Κεντρώων κ.</w:t>
      </w:r>
      <w:r>
        <w:rPr>
          <w:rFonts w:eastAsia="Times New Roman"/>
          <w:color w:val="000000"/>
          <w:szCs w:val="24"/>
        </w:rPr>
        <w:t xml:space="preserve"> </w:t>
      </w:r>
      <w:r w:rsidRPr="0045347F">
        <w:rPr>
          <w:rFonts w:eastAsia="Times New Roman"/>
          <w:bCs/>
          <w:color w:val="000000"/>
          <w:szCs w:val="24"/>
        </w:rPr>
        <w:t xml:space="preserve">Ιωάννη </w:t>
      </w:r>
      <w:proofErr w:type="spellStart"/>
      <w:r w:rsidRPr="0045347F">
        <w:rPr>
          <w:rFonts w:eastAsia="Times New Roman"/>
          <w:bCs/>
          <w:color w:val="000000"/>
          <w:szCs w:val="24"/>
        </w:rPr>
        <w:t>Σαρίδη</w:t>
      </w:r>
      <w:proofErr w:type="spellEnd"/>
      <w:r>
        <w:rPr>
          <w:rFonts w:eastAsia="Times New Roman"/>
          <w:b/>
          <w:bCs/>
          <w:color w:val="000000"/>
          <w:szCs w:val="24"/>
        </w:rPr>
        <w:t xml:space="preserve"> </w:t>
      </w:r>
      <w:r w:rsidRPr="008D6F9E">
        <w:rPr>
          <w:rFonts w:eastAsia="Times New Roman"/>
          <w:color w:val="000000"/>
          <w:szCs w:val="24"/>
        </w:rPr>
        <w:t>προς τον Υπουργό</w:t>
      </w:r>
      <w:r>
        <w:rPr>
          <w:rFonts w:eastAsia="Times New Roman"/>
          <w:color w:val="000000"/>
          <w:szCs w:val="24"/>
        </w:rPr>
        <w:t xml:space="preserve"> </w:t>
      </w:r>
      <w:r w:rsidRPr="0045347F">
        <w:rPr>
          <w:rFonts w:eastAsia="Times New Roman"/>
          <w:bCs/>
          <w:color w:val="000000"/>
          <w:szCs w:val="24"/>
        </w:rPr>
        <w:t>Οικονομικών,</w:t>
      </w:r>
      <w:r>
        <w:rPr>
          <w:rFonts w:eastAsia="Times New Roman"/>
          <w:b/>
          <w:bCs/>
          <w:color w:val="000000"/>
          <w:szCs w:val="24"/>
        </w:rPr>
        <w:t xml:space="preserve"> </w:t>
      </w:r>
      <w:r w:rsidRPr="008D6F9E">
        <w:rPr>
          <w:rFonts w:eastAsia="Times New Roman"/>
          <w:color w:val="000000"/>
          <w:szCs w:val="24"/>
        </w:rPr>
        <w:t xml:space="preserve">με θέμα: </w:t>
      </w:r>
      <w:r w:rsidRPr="0042539A">
        <w:rPr>
          <w:rFonts w:eastAsia="Times New Roman"/>
          <w:color w:val="000000"/>
          <w:szCs w:val="24"/>
        </w:rPr>
        <w:t xml:space="preserve">«Φοροδοτική ικανότητα </w:t>
      </w:r>
      <w:r w:rsidRPr="0042539A">
        <w:rPr>
          <w:rFonts w:eastAsia="Times New Roman"/>
          <w:color w:val="000000"/>
          <w:szCs w:val="24"/>
        </w:rPr>
        <w:t>των Ελλήνων»</w:t>
      </w:r>
      <w:r>
        <w:rPr>
          <w:rFonts w:eastAsia="Times New Roman"/>
          <w:color w:val="000000"/>
          <w:szCs w:val="24"/>
        </w:rPr>
        <w:t xml:space="preserve">, δεν θα συζητηθεί λόγω κωλύματος του Υπουργού Οικονομικών Ευκλείδη </w:t>
      </w:r>
      <w:proofErr w:type="spellStart"/>
      <w:r>
        <w:rPr>
          <w:rFonts w:eastAsia="Times New Roman"/>
          <w:color w:val="000000"/>
          <w:szCs w:val="24"/>
        </w:rPr>
        <w:t>Τσακαλώτου</w:t>
      </w:r>
      <w:proofErr w:type="spellEnd"/>
      <w:r w:rsidRPr="0042539A">
        <w:rPr>
          <w:rFonts w:eastAsia="Times New Roman"/>
          <w:color w:val="000000"/>
          <w:szCs w:val="24"/>
        </w:rPr>
        <w:t>.</w:t>
      </w:r>
      <w:r>
        <w:rPr>
          <w:rFonts w:eastAsia="Times New Roman"/>
          <w:color w:val="000000"/>
          <w:szCs w:val="24"/>
        </w:rPr>
        <w:t xml:space="preserve"> </w:t>
      </w:r>
      <w:r w:rsidRPr="0045347F">
        <w:rPr>
          <w:rFonts w:eastAsia="Times New Roman"/>
          <w:color w:val="000000"/>
          <w:szCs w:val="24"/>
        </w:rPr>
        <w:t xml:space="preserve">Αιτία: ταξίδι εκτός </w:t>
      </w:r>
      <w:r w:rsidRPr="0045347F">
        <w:rPr>
          <w:rFonts w:eastAsia="Times New Roman"/>
          <w:color w:val="000000"/>
          <w:szCs w:val="24"/>
        </w:rPr>
        <w:t>Ελλάδ</w:t>
      </w:r>
      <w:r>
        <w:rPr>
          <w:rFonts w:eastAsia="Times New Roman"/>
          <w:color w:val="000000"/>
          <w:szCs w:val="24"/>
        </w:rPr>
        <w:t>α</w:t>
      </w:r>
      <w:r w:rsidRPr="0045347F">
        <w:rPr>
          <w:rFonts w:eastAsia="Times New Roman"/>
          <w:color w:val="000000"/>
          <w:szCs w:val="24"/>
        </w:rPr>
        <w:t>ς</w:t>
      </w:r>
      <w:r w:rsidRPr="0045347F">
        <w:rPr>
          <w:rFonts w:eastAsia="Times New Roman"/>
          <w:color w:val="000000"/>
          <w:szCs w:val="24"/>
        </w:rPr>
        <w:t>.</w:t>
      </w:r>
    </w:p>
    <w:p w14:paraId="47BF8905" w14:textId="77777777" w:rsidR="00F572A0" w:rsidRDefault="002D3601">
      <w:pPr>
        <w:spacing w:after="0" w:line="600" w:lineRule="auto"/>
        <w:ind w:firstLine="720"/>
        <w:jc w:val="both"/>
        <w:rPr>
          <w:rFonts w:eastAsia="Times New Roman"/>
          <w:color w:val="000000"/>
          <w:szCs w:val="24"/>
        </w:rPr>
      </w:pPr>
      <w:r w:rsidRPr="008D6F9E">
        <w:rPr>
          <w:rFonts w:eastAsia="Times New Roman"/>
          <w:color w:val="000000"/>
          <w:szCs w:val="24"/>
        </w:rPr>
        <w:t xml:space="preserve">Η ενδέκατη με αριθμό 1518/17-4-2018 </w:t>
      </w:r>
      <w:r>
        <w:rPr>
          <w:rFonts w:eastAsia="Times New Roman"/>
          <w:color w:val="000000"/>
          <w:szCs w:val="24"/>
        </w:rPr>
        <w:t>ε</w:t>
      </w:r>
      <w:r w:rsidRPr="008D6F9E">
        <w:rPr>
          <w:rFonts w:eastAsia="Times New Roman"/>
          <w:color w:val="000000"/>
          <w:szCs w:val="24"/>
        </w:rPr>
        <w:t xml:space="preserve">πίκαιρη </w:t>
      </w:r>
      <w:r>
        <w:rPr>
          <w:rFonts w:eastAsia="Times New Roman"/>
          <w:color w:val="000000"/>
          <w:szCs w:val="24"/>
        </w:rPr>
        <w:t>ε</w:t>
      </w:r>
      <w:r w:rsidRPr="008D6F9E">
        <w:rPr>
          <w:rFonts w:eastAsia="Times New Roman"/>
          <w:color w:val="000000"/>
          <w:szCs w:val="24"/>
        </w:rPr>
        <w:t xml:space="preserve">ρώτηση δεύτερου κύκλου του </w:t>
      </w:r>
      <w:r>
        <w:rPr>
          <w:rFonts w:eastAsia="Times New Roman"/>
          <w:color w:val="000000"/>
          <w:szCs w:val="24"/>
        </w:rPr>
        <w:t xml:space="preserve">Η΄ Αντιπροέδρου της Βουλής και </w:t>
      </w:r>
      <w:r w:rsidRPr="008D6F9E">
        <w:rPr>
          <w:rFonts w:eastAsia="Times New Roman"/>
          <w:color w:val="000000"/>
          <w:szCs w:val="24"/>
        </w:rPr>
        <w:t>Ανεξάρτητου Βουλευτή Β΄ Πειραιά</w:t>
      </w:r>
      <w:r w:rsidRPr="008D6F9E">
        <w:rPr>
          <w:rFonts w:eastAsia="Times New Roman"/>
          <w:color w:val="000000"/>
          <w:szCs w:val="24"/>
        </w:rPr>
        <w:t xml:space="preserve"> κ.</w:t>
      </w:r>
      <w:r>
        <w:rPr>
          <w:rFonts w:eastAsia="Times New Roman"/>
          <w:color w:val="000000"/>
          <w:szCs w:val="24"/>
        </w:rPr>
        <w:t xml:space="preserve"> </w:t>
      </w:r>
      <w:r w:rsidRPr="0045347F">
        <w:rPr>
          <w:rFonts w:eastAsia="Times New Roman"/>
          <w:bCs/>
          <w:color w:val="000000"/>
          <w:szCs w:val="24"/>
        </w:rPr>
        <w:t>Δημητρίου Καμμένου</w:t>
      </w:r>
      <w:r>
        <w:rPr>
          <w:rFonts w:eastAsia="Times New Roman"/>
          <w:b/>
          <w:bCs/>
          <w:color w:val="000000"/>
          <w:szCs w:val="24"/>
        </w:rPr>
        <w:t xml:space="preserve"> </w:t>
      </w:r>
      <w:r w:rsidRPr="008D6F9E">
        <w:rPr>
          <w:rFonts w:eastAsia="Times New Roman"/>
          <w:color w:val="000000"/>
          <w:szCs w:val="24"/>
        </w:rPr>
        <w:t>προς τον Υπουργό</w:t>
      </w:r>
      <w:r>
        <w:rPr>
          <w:rFonts w:eastAsia="Times New Roman"/>
          <w:color w:val="000000"/>
          <w:szCs w:val="24"/>
        </w:rPr>
        <w:t xml:space="preserve"> </w:t>
      </w:r>
      <w:r w:rsidRPr="0045347F">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τα προβλήματα 4 εκατομμυρίων</w:t>
      </w:r>
      <w:r w:rsidRPr="008D6F9E">
        <w:rPr>
          <w:rFonts w:eastAsia="Times New Roman"/>
          <w:color w:val="000000"/>
          <w:szCs w:val="24"/>
        </w:rPr>
        <w:t xml:space="preserve"> δανειοληπτών</w:t>
      </w:r>
      <w:r>
        <w:rPr>
          <w:rFonts w:eastAsia="Times New Roman"/>
          <w:color w:val="000000"/>
          <w:szCs w:val="24"/>
        </w:rPr>
        <w:t xml:space="preserve">, δεν θα συζητηθεί λόγω κωλύματος του Υπουργού Οικονομικών κ. Ευκλείδη </w:t>
      </w:r>
      <w:proofErr w:type="spellStart"/>
      <w:r>
        <w:rPr>
          <w:rFonts w:eastAsia="Times New Roman"/>
          <w:color w:val="000000"/>
          <w:szCs w:val="24"/>
        </w:rPr>
        <w:t>Τσακαλώτου</w:t>
      </w:r>
      <w:proofErr w:type="spellEnd"/>
      <w:r w:rsidRPr="008D6F9E">
        <w:rPr>
          <w:rFonts w:eastAsia="Times New Roman"/>
          <w:color w:val="000000"/>
          <w:szCs w:val="24"/>
        </w:rPr>
        <w:t>.</w:t>
      </w:r>
      <w:r>
        <w:rPr>
          <w:rFonts w:eastAsia="Times New Roman"/>
          <w:color w:val="000000"/>
          <w:szCs w:val="24"/>
        </w:rPr>
        <w:t xml:space="preserve"> Αιτία: ταξίδι εκτός Ελλάδος.</w:t>
      </w:r>
    </w:p>
    <w:p w14:paraId="47BF8906" w14:textId="77777777" w:rsidR="00F572A0" w:rsidRDefault="002D3601">
      <w:pPr>
        <w:spacing w:after="0" w:line="600" w:lineRule="auto"/>
        <w:ind w:firstLine="720"/>
        <w:jc w:val="both"/>
        <w:rPr>
          <w:rFonts w:eastAsia="Times New Roman"/>
          <w:color w:val="000000"/>
          <w:szCs w:val="24"/>
        </w:rPr>
      </w:pPr>
      <w:r w:rsidRPr="008D6F9E">
        <w:rPr>
          <w:rFonts w:eastAsia="Times New Roman"/>
          <w:color w:val="000000"/>
          <w:szCs w:val="24"/>
          <w:shd w:val="clear" w:color="auto" w:fill="FFFFFF"/>
        </w:rPr>
        <w:t xml:space="preserve">Η δεύτερη με αριθμό 1886/26-6-2018 </w:t>
      </w:r>
      <w:r>
        <w:rPr>
          <w:rFonts w:eastAsia="Times New Roman"/>
          <w:color w:val="000000"/>
          <w:szCs w:val="24"/>
          <w:shd w:val="clear" w:color="auto" w:fill="FFFFFF"/>
        </w:rPr>
        <w:t>ε</w:t>
      </w:r>
      <w:r w:rsidRPr="008D6F9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D6F9E">
        <w:rPr>
          <w:rFonts w:eastAsia="Times New Roman"/>
          <w:color w:val="000000"/>
          <w:szCs w:val="24"/>
          <w:shd w:val="clear" w:color="auto" w:fill="FFFFFF"/>
        </w:rPr>
        <w:t>ρώτηση δεύτερου κύκλου τ</w:t>
      </w:r>
      <w:r>
        <w:rPr>
          <w:rFonts w:eastAsia="Times New Roman"/>
          <w:color w:val="000000"/>
          <w:szCs w:val="24"/>
          <w:shd w:val="clear" w:color="auto" w:fill="FFFFFF"/>
        </w:rPr>
        <w:t xml:space="preserve">ου Ανεξάρτητου Βουλευτή Αχαΐας </w:t>
      </w:r>
      <w:r w:rsidRPr="008D6F9E">
        <w:rPr>
          <w:rFonts w:eastAsia="Times New Roman"/>
          <w:color w:val="000000"/>
          <w:szCs w:val="24"/>
          <w:shd w:val="clear" w:color="auto" w:fill="FFFFFF"/>
        </w:rPr>
        <w:t>κ.</w:t>
      </w:r>
      <w:r>
        <w:rPr>
          <w:rFonts w:eastAsia="Times New Roman"/>
          <w:b/>
          <w:bCs/>
          <w:color w:val="000000"/>
          <w:szCs w:val="24"/>
          <w:shd w:val="clear" w:color="auto" w:fill="FFFFFF"/>
        </w:rPr>
        <w:t xml:space="preserve"> </w:t>
      </w:r>
      <w:r w:rsidRPr="0045347F">
        <w:rPr>
          <w:rFonts w:eastAsia="Times New Roman"/>
          <w:bCs/>
          <w:color w:val="000000"/>
          <w:szCs w:val="24"/>
          <w:shd w:val="clear" w:color="auto" w:fill="FFFFFF"/>
        </w:rPr>
        <w:t>Νικολάου Νικολόπουλου</w:t>
      </w:r>
      <w:r>
        <w:rPr>
          <w:rFonts w:eastAsia="Times New Roman"/>
          <w:b/>
          <w:bCs/>
          <w:color w:val="000000"/>
          <w:szCs w:val="24"/>
          <w:shd w:val="clear" w:color="auto" w:fill="FFFFFF"/>
        </w:rPr>
        <w:t xml:space="preserve"> </w:t>
      </w:r>
      <w:r w:rsidRPr="008D6F9E">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45347F">
        <w:rPr>
          <w:rFonts w:eastAsia="Times New Roman"/>
          <w:bCs/>
          <w:color w:val="000000"/>
          <w:szCs w:val="24"/>
          <w:shd w:val="clear" w:color="auto" w:fill="FFFFFF"/>
        </w:rPr>
        <w:t xml:space="preserve">Οικονομικών, </w:t>
      </w:r>
      <w:r w:rsidRPr="008D6F9E">
        <w:rPr>
          <w:rFonts w:eastAsia="Times New Roman"/>
          <w:color w:val="000000"/>
          <w:szCs w:val="24"/>
          <w:shd w:val="clear" w:color="auto" w:fill="FFFFFF"/>
        </w:rPr>
        <w:t>με θέμα: «</w:t>
      </w:r>
      <w:proofErr w:type="spellStart"/>
      <w:r w:rsidRPr="008D6F9E">
        <w:rPr>
          <w:rFonts w:eastAsia="Times New Roman"/>
          <w:color w:val="000000"/>
          <w:szCs w:val="24"/>
          <w:shd w:val="clear" w:color="auto" w:fill="FFFFFF"/>
        </w:rPr>
        <w:t>Καλλιτσάντσης</w:t>
      </w:r>
      <w:proofErr w:type="spellEnd"/>
      <w:r w:rsidRPr="008D6F9E">
        <w:rPr>
          <w:rFonts w:eastAsia="Times New Roman"/>
          <w:color w:val="000000"/>
          <w:szCs w:val="24"/>
          <w:shd w:val="clear" w:color="auto" w:fill="FFFFFF"/>
        </w:rPr>
        <w:t xml:space="preserve"> </w:t>
      </w:r>
      <w:r>
        <w:rPr>
          <w:rFonts w:eastAsia="Times New Roman"/>
          <w:color w:val="000000"/>
          <w:szCs w:val="24"/>
          <w:shd w:val="clear" w:color="auto" w:fill="FFFFFF"/>
        </w:rPr>
        <w:t>-</w:t>
      </w:r>
      <w:r w:rsidRPr="008D6F9E">
        <w:rPr>
          <w:rFonts w:eastAsia="Times New Roman"/>
          <w:color w:val="000000"/>
          <w:szCs w:val="24"/>
          <w:shd w:val="clear" w:color="auto" w:fill="FFFFFF"/>
        </w:rPr>
        <w:t xml:space="preserve"> Κούτρας </w:t>
      </w:r>
      <w:r>
        <w:rPr>
          <w:rFonts w:eastAsia="Times New Roman"/>
          <w:color w:val="000000"/>
          <w:szCs w:val="24"/>
          <w:shd w:val="clear" w:color="auto" w:fill="FFFFFF"/>
        </w:rPr>
        <w:t>-</w:t>
      </w:r>
      <w:r w:rsidRPr="008D6F9E">
        <w:rPr>
          <w:rFonts w:eastAsia="Times New Roman"/>
          <w:color w:val="000000"/>
          <w:szCs w:val="24"/>
          <w:shd w:val="clear" w:color="auto" w:fill="FFFFFF"/>
        </w:rPr>
        <w:t xml:space="preserve"> Μπόμπολας </w:t>
      </w:r>
      <w:r w:rsidRPr="008D6F9E">
        <w:rPr>
          <w:rFonts w:eastAsia="Times New Roman"/>
          <w:color w:val="000000"/>
          <w:szCs w:val="24"/>
          <w:shd w:val="clear" w:color="auto" w:fill="FFFFFF"/>
        </w:rPr>
        <w:lastRenderedPageBreak/>
        <w:t xml:space="preserve">αλληλοκατηγορούνται σχετικά με τον όμιλο </w:t>
      </w:r>
      <w:r>
        <w:rPr>
          <w:rFonts w:eastAsia="Times New Roman"/>
          <w:color w:val="000000"/>
          <w:szCs w:val="24"/>
          <w:shd w:val="clear" w:color="auto" w:fill="FFFFFF"/>
        </w:rPr>
        <w:t>«</w:t>
      </w:r>
      <w:r w:rsidRPr="008D6F9E">
        <w:rPr>
          <w:rFonts w:eastAsia="Times New Roman"/>
          <w:color w:val="000000"/>
          <w:szCs w:val="24"/>
          <w:shd w:val="clear" w:color="auto" w:fill="FFFFFF"/>
        </w:rPr>
        <w:t>ΑΚΤΩΡ</w:t>
      </w:r>
      <w:r>
        <w:rPr>
          <w:rFonts w:eastAsia="Times New Roman"/>
          <w:color w:val="000000"/>
          <w:szCs w:val="24"/>
          <w:shd w:val="clear" w:color="auto" w:fill="FFFFFF"/>
        </w:rPr>
        <w:t>»</w:t>
      </w:r>
      <w:r w:rsidRPr="008D6F9E">
        <w:rPr>
          <w:rFonts w:eastAsia="Times New Roman"/>
          <w:color w:val="000000"/>
          <w:szCs w:val="24"/>
          <w:shd w:val="clear" w:color="auto" w:fill="FFFFFF"/>
        </w:rPr>
        <w:t xml:space="preserve"> και την εισηγμένη </w:t>
      </w:r>
      <w:r>
        <w:rPr>
          <w:rFonts w:eastAsia="Times New Roman"/>
          <w:color w:val="000000"/>
          <w:szCs w:val="24"/>
          <w:shd w:val="clear" w:color="auto" w:fill="FFFFFF"/>
        </w:rPr>
        <w:t>«</w:t>
      </w:r>
      <w:r w:rsidRPr="008D6F9E">
        <w:rPr>
          <w:rFonts w:eastAsia="Times New Roman"/>
          <w:color w:val="000000"/>
          <w:szCs w:val="24"/>
          <w:shd w:val="clear" w:color="auto" w:fill="FFFFFF"/>
        </w:rPr>
        <w:t>ΕΛΛΑΚΤΩΡ</w:t>
      </w:r>
      <w:r>
        <w:rPr>
          <w:rFonts w:eastAsia="Times New Roman"/>
          <w:color w:val="000000"/>
          <w:szCs w:val="24"/>
          <w:shd w:val="clear" w:color="auto" w:fill="FFFFFF"/>
        </w:rPr>
        <w:t>»</w:t>
      </w:r>
      <w:r w:rsidRPr="008D6F9E">
        <w:rPr>
          <w:rFonts w:eastAsia="Times New Roman"/>
          <w:color w:val="000000"/>
          <w:szCs w:val="24"/>
          <w:shd w:val="clear" w:color="auto" w:fill="FFFFFF"/>
        </w:rPr>
        <w:t xml:space="preserve">. Γιατί παριστάνετε τους κωφούς </w:t>
      </w:r>
      <w:r>
        <w:rPr>
          <w:rFonts w:eastAsia="Times New Roman"/>
          <w:color w:val="000000"/>
          <w:szCs w:val="24"/>
          <w:shd w:val="clear" w:color="auto" w:fill="FFFFFF"/>
        </w:rPr>
        <w:t>και τους τυφλούς και επιτρέπεται</w:t>
      </w:r>
      <w:r w:rsidRPr="008D6F9E">
        <w:rPr>
          <w:rFonts w:eastAsia="Times New Roman"/>
          <w:color w:val="000000"/>
          <w:szCs w:val="24"/>
          <w:shd w:val="clear" w:color="auto" w:fill="FFFFFF"/>
        </w:rPr>
        <w:t xml:space="preserve"> η Επιτροπή Κεφαλαιαγοράς να μην προστατεύει μετόχους, επενδυτές</w:t>
      </w:r>
      <w:r>
        <w:rPr>
          <w:rFonts w:eastAsia="Times New Roman"/>
          <w:color w:val="000000"/>
          <w:szCs w:val="24"/>
          <w:shd w:val="clear" w:color="auto" w:fill="FFFFFF"/>
        </w:rPr>
        <w:t>,</w:t>
      </w:r>
      <w:r w:rsidRPr="008D6F9E">
        <w:rPr>
          <w:rFonts w:eastAsia="Times New Roman"/>
          <w:color w:val="000000"/>
          <w:szCs w:val="24"/>
          <w:shd w:val="clear" w:color="auto" w:fill="FFFFFF"/>
        </w:rPr>
        <w:t xml:space="preserve"> τράπεζες και εν</w:t>
      </w:r>
      <w:r>
        <w:rPr>
          <w:rFonts w:eastAsia="Times New Roman"/>
          <w:color w:val="000000"/>
          <w:szCs w:val="24"/>
          <w:shd w:val="clear" w:color="auto" w:fill="FFFFFF"/>
        </w:rPr>
        <w:t xml:space="preserve"> </w:t>
      </w:r>
      <w:r w:rsidRPr="008D6F9E">
        <w:rPr>
          <w:rFonts w:eastAsia="Times New Roman"/>
          <w:color w:val="000000"/>
          <w:szCs w:val="24"/>
          <w:shd w:val="clear" w:color="auto" w:fill="FFFFFF"/>
        </w:rPr>
        <w:t xml:space="preserve">τέλει τα συμφέροντα του </w:t>
      </w:r>
      <w:r>
        <w:rPr>
          <w:rFonts w:eastAsia="Times New Roman"/>
          <w:color w:val="000000"/>
          <w:szCs w:val="24"/>
          <w:shd w:val="clear" w:color="auto" w:fill="FFFFFF"/>
        </w:rPr>
        <w:t>δ</w:t>
      </w:r>
      <w:r w:rsidRPr="008D6F9E">
        <w:rPr>
          <w:rFonts w:eastAsia="Times New Roman"/>
          <w:color w:val="000000"/>
          <w:szCs w:val="24"/>
          <w:shd w:val="clear" w:color="auto" w:fill="FFFFFF"/>
        </w:rPr>
        <w:t>ημοσίου;»</w:t>
      </w:r>
      <w:r>
        <w:rPr>
          <w:rFonts w:eastAsia="Times New Roman"/>
          <w:color w:val="000000"/>
          <w:szCs w:val="24"/>
          <w:shd w:val="clear" w:color="auto" w:fill="FFFFFF"/>
        </w:rPr>
        <w:t>,</w:t>
      </w:r>
      <w:r w:rsidRPr="00FA1F56">
        <w:rPr>
          <w:rFonts w:eastAsia="Times New Roman"/>
          <w:color w:val="000000"/>
          <w:szCs w:val="24"/>
        </w:rPr>
        <w:t xml:space="preserve"> </w:t>
      </w:r>
      <w:r>
        <w:rPr>
          <w:rFonts w:eastAsia="Times New Roman"/>
          <w:color w:val="000000"/>
          <w:szCs w:val="24"/>
        </w:rPr>
        <w:t xml:space="preserve">δεν θα συζητηθεί λόγω κωλύματος του Υπουργού Οικονομικών κ. Ευκλείδη </w:t>
      </w:r>
      <w:proofErr w:type="spellStart"/>
      <w:r>
        <w:rPr>
          <w:rFonts w:eastAsia="Times New Roman"/>
          <w:color w:val="000000"/>
          <w:szCs w:val="24"/>
        </w:rPr>
        <w:t>Τσακα</w:t>
      </w:r>
      <w:r>
        <w:rPr>
          <w:rFonts w:eastAsia="Times New Roman"/>
          <w:color w:val="000000"/>
          <w:szCs w:val="24"/>
        </w:rPr>
        <w:t>λώτου</w:t>
      </w:r>
      <w:proofErr w:type="spellEnd"/>
      <w:r>
        <w:rPr>
          <w:rFonts w:eastAsia="Times New Roman"/>
          <w:color w:val="000000"/>
          <w:szCs w:val="24"/>
          <w:shd w:val="clear" w:color="auto" w:fill="FFFFFF"/>
        </w:rPr>
        <w:t xml:space="preserve">. </w:t>
      </w:r>
      <w:r>
        <w:rPr>
          <w:rFonts w:eastAsia="Times New Roman"/>
          <w:color w:val="000000"/>
          <w:szCs w:val="24"/>
        </w:rPr>
        <w:t>Αιτία: ταξίδι εκτός Ελλάδος.</w:t>
      </w:r>
    </w:p>
    <w:p w14:paraId="47BF8907"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1861/25-6-2018 επίκαιρη ερώτηση δεύτερου κύκλου του Βουλευτή Μαγνησίας της Νέας </w:t>
      </w:r>
      <w:r w:rsidRPr="004B3648">
        <w:rPr>
          <w:rFonts w:eastAsia="Times New Roman" w:cs="Times New Roman"/>
          <w:szCs w:val="24"/>
        </w:rPr>
        <w:t xml:space="preserve">Δημοκρατίας κ. </w:t>
      </w:r>
      <w:r w:rsidRPr="004B3648">
        <w:rPr>
          <w:rFonts w:eastAsia="Times New Roman" w:cs="Times New Roman"/>
          <w:bCs/>
          <w:szCs w:val="24"/>
        </w:rPr>
        <w:t xml:space="preserve">Χρήστου </w:t>
      </w:r>
      <w:proofErr w:type="spellStart"/>
      <w:r w:rsidRPr="004B3648">
        <w:rPr>
          <w:rFonts w:eastAsia="Times New Roman" w:cs="Times New Roman"/>
          <w:bCs/>
          <w:szCs w:val="24"/>
        </w:rPr>
        <w:t>Μπουκώρου</w:t>
      </w:r>
      <w:proofErr w:type="spellEnd"/>
      <w:r w:rsidRPr="004B3648">
        <w:rPr>
          <w:rFonts w:eastAsia="Times New Roman" w:cs="Times New Roman"/>
          <w:szCs w:val="24"/>
        </w:rPr>
        <w:t xml:space="preserve"> προς τον Υπουργό </w:t>
      </w:r>
      <w:r w:rsidRPr="004B3648">
        <w:rPr>
          <w:rFonts w:eastAsia="Times New Roman" w:cs="Times New Roman"/>
          <w:bCs/>
          <w:szCs w:val="24"/>
        </w:rPr>
        <w:t>Οικονομικών,</w:t>
      </w:r>
      <w:r w:rsidRPr="004B3648">
        <w:rPr>
          <w:rFonts w:eastAsia="Times New Roman" w:cs="Times New Roman"/>
          <w:szCs w:val="24"/>
        </w:rPr>
        <w:t xml:space="preserve"> με θέμα: «Αδικαιο</w:t>
      </w:r>
      <w:r>
        <w:rPr>
          <w:rFonts w:eastAsia="Times New Roman" w:cs="Times New Roman"/>
          <w:szCs w:val="24"/>
        </w:rPr>
        <w:t xml:space="preserve">λόγητη αύξηση αντικειμενικών αξιών σε </w:t>
      </w:r>
      <w:r>
        <w:rPr>
          <w:rFonts w:eastAsia="Times New Roman" w:cs="Times New Roman"/>
          <w:szCs w:val="24"/>
        </w:rPr>
        <w:t xml:space="preserve">Σωρό και Αλυκές Βόλου», δεν συζητείται λόγω κωλύματος της Υφυπουργού Οικονομικών κ. </w:t>
      </w:r>
      <w:proofErr w:type="spellStart"/>
      <w:r>
        <w:rPr>
          <w:rFonts w:eastAsia="Times New Roman" w:cs="Times New Roman"/>
          <w:szCs w:val="24"/>
        </w:rPr>
        <w:t>Παπανάτσιου</w:t>
      </w:r>
      <w:proofErr w:type="spellEnd"/>
      <w:r>
        <w:rPr>
          <w:rFonts w:eastAsia="Times New Roman" w:cs="Times New Roman"/>
          <w:szCs w:val="24"/>
        </w:rPr>
        <w:t>. Αιτία: Φόρτος εργασίας.</w:t>
      </w:r>
    </w:p>
    <w:p w14:paraId="47BF8908"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Η έκτη με αριθμό 1855/25-6-2018 ε</w:t>
      </w:r>
      <w:r w:rsidRPr="004B3648">
        <w:rPr>
          <w:rFonts w:eastAsia="Times New Roman" w:cs="Times New Roman"/>
          <w:szCs w:val="24"/>
        </w:rPr>
        <w:t xml:space="preserve">πίκαιρη </w:t>
      </w:r>
      <w:r>
        <w:rPr>
          <w:rFonts w:eastAsia="Times New Roman" w:cs="Times New Roman"/>
          <w:szCs w:val="24"/>
        </w:rPr>
        <w:t>ε</w:t>
      </w:r>
      <w:r w:rsidRPr="004B3648">
        <w:rPr>
          <w:rFonts w:eastAsia="Times New Roman" w:cs="Times New Roman"/>
          <w:szCs w:val="24"/>
        </w:rPr>
        <w:t xml:space="preserve">ρώτηση </w:t>
      </w:r>
      <w:r>
        <w:rPr>
          <w:rFonts w:eastAsia="Times New Roman" w:cs="Times New Roman"/>
          <w:szCs w:val="24"/>
        </w:rPr>
        <w:t xml:space="preserve">δεύτερου κύκλου </w:t>
      </w:r>
      <w:r w:rsidRPr="004B3648">
        <w:rPr>
          <w:rFonts w:eastAsia="Times New Roman" w:cs="Times New Roman"/>
          <w:szCs w:val="24"/>
        </w:rPr>
        <w:t xml:space="preserve">του Βουλευτή Β΄ Αθηνών της Δημοκρατικής Συμπαράταξης ΠΑΣΟΚ </w:t>
      </w:r>
      <w:r>
        <w:rPr>
          <w:rFonts w:eastAsia="Times New Roman" w:cs="Times New Roman"/>
          <w:szCs w:val="24"/>
        </w:rPr>
        <w:t>-</w:t>
      </w:r>
      <w:r w:rsidRPr="004B3648">
        <w:rPr>
          <w:rFonts w:eastAsia="Times New Roman" w:cs="Times New Roman"/>
          <w:szCs w:val="24"/>
        </w:rPr>
        <w:t xml:space="preserve"> ΔΗΜΑΡ κ. </w:t>
      </w:r>
      <w:r w:rsidRPr="004B3648">
        <w:rPr>
          <w:rFonts w:eastAsia="Times New Roman" w:cs="Times New Roman"/>
          <w:bCs/>
          <w:szCs w:val="24"/>
        </w:rPr>
        <w:t>Γεωργίου</w:t>
      </w:r>
      <w:r>
        <w:rPr>
          <w:rFonts w:eastAsia="Times New Roman" w:cs="Times New Roman"/>
          <w:bCs/>
          <w:szCs w:val="24"/>
        </w:rPr>
        <w:t xml:space="preserve"> </w:t>
      </w:r>
      <w:r w:rsidRPr="004B3648">
        <w:rPr>
          <w:rFonts w:eastAsia="Times New Roman" w:cs="Times New Roman"/>
          <w:bCs/>
          <w:szCs w:val="24"/>
        </w:rPr>
        <w:t>-</w:t>
      </w:r>
      <w:r>
        <w:rPr>
          <w:rFonts w:eastAsia="Times New Roman" w:cs="Times New Roman"/>
          <w:bCs/>
          <w:szCs w:val="24"/>
        </w:rPr>
        <w:t xml:space="preserve"> </w:t>
      </w:r>
      <w:r w:rsidRPr="004B3648">
        <w:rPr>
          <w:rFonts w:eastAsia="Times New Roman" w:cs="Times New Roman"/>
          <w:bCs/>
          <w:szCs w:val="24"/>
        </w:rPr>
        <w:t xml:space="preserve">Δημητρίου Καρρά </w:t>
      </w:r>
      <w:r w:rsidRPr="004B3648">
        <w:rPr>
          <w:rFonts w:eastAsia="Times New Roman" w:cs="Times New Roman"/>
          <w:szCs w:val="24"/>
        </w:rPr>
        <w:t xml:space="preserve">προς τον Υπουργό </w:t>
      </w:r>
      <w:r w:rsidRPr="004B3648">
        <w:rPr>
          <w:rFonts w:eastAsia="Times New Roman" w:cs="Times New Roman"/>
          <w:bCs/>
          <w:szCs w:val="24"/>
        </w:rPr>
        <w:t>Οικονομικών,</w:t>
      </w:r>
      <w:r w:rsidRPr="004B3648">
        <w:rPr>
          <w:rFonts w:eastAsia="Times New Roman" w:cs="Times New Roman"/>
          <w:szCs w:val="24"/>
        </w:rPr>
        <w:t xml:space="preserve"> με θέμα</w:t>
      </w:r>
      <w:r>
        <w:rPr>
          <w:rFonts w:eastAsia="Times New Roman" w:cs="Times New Roman"/>
          <w:szCs w:val="24"/>
        </w:rPr>
        <w:t>: «Ανάγκη αποκατάστασης της αδικίας εις βάρος των ιδιοκτητών των προσφυγικών παραπηγμάτων, που καλούνται να πληρώσουν εξοντωτικό ΕΝΦΙΑ», δεν συζητείται λόγω κωλύματος της Υφυπουργού Οικονομικώ</w:t>
      </w:r>
      <w:r>
        <w:rPr>
          <w:rFonts w:eastAsia="Times New Roman" w:cs="Times New Roman"/>
          <w:szCs w:val="24"/>
        </w:rPr>
        <w:t xml:space="preserve">ν κ. </w:t>
      </w:r>
      <w:proofErr w:type="spellStart"/>
      <w:r>
        <w:rPr>
          <w:rFonts w:eastAsia="Times New Roman" w:cs="Times New Roman"/>
          <w:szCs w:val="24"/>
        </w:rPr>
        <w:t>Παπανάτσιου</w:t>
      </w:r>
      <w:proofErr w:type="spellEnd"/>
      <w:r>
        <w:rPr>
          <w:rFonts w:eastAsia="Times New Roman" w:cs="Times New Roman"/>
          <w:szCs w:val="24"/>
        </w:rPr>
        <w:t>. Αιτία: Φόρτος εργασίας.</w:t>
      </w:r>
    </w:p>
    <w:p w14:paraId="47BF8909"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Η όγδοη με αριθμό 1588/3-5-2018 επίκαιρη ερώτηση δεύτερου κύκλου του Βουλευτή Α΄ Πειραιά του Λαϊκού Συνδέσμου - Χρυσή Αυγή κ</w:t>
      </w:r>
      <w:r w:rsidRPr="004B3648">
        <w:rPr>
          <w:rFonts w:eastAsia="Times New Roman" w:cs="Times New Roman"/>
          <w:szCs w:val="24"/>
        </w:rPr>
        <w:t xml:space="preserve">. </w:t>
      </w:r>
      <w:r w:rsidRPr="004B3648">
        <w:rPr>
          <w:rFonts w:eastAsia="Times New Roman" w:cs="Times New Roman"/>
          <w:bCs/>
          <w:szCs w:val="24"/>
        </w:rPr>
        <w:t xml:space="preserve">Νικολάου </w:t>
      </w:r>
      <w:proofErr w:type="spellStart"/>
      <w:r w:rsidRPr="004B3648">
        <w:rPr>
          <w:rFonts w:eastAsia="Times New Roman" w:cs="Times New Roman"/>
          <w:bCs/>
          <w:szCs w:val="24"/>
        </w:rPr>
        <w:t>Κούζηλου</w:t>
      </w:r>
      <w:proofErr w:type="spellEnd"/>
      <w:r w:rsidRPr="004B3648">
        <w:rPr>
          <w:rFonts w:eastAsia="Times New Roman" w:cs="Times New Roman"/>
          <w:bCs/>
          <w:szCs w:val="24"/>
        </w:rPr>
        <w:t xml:space="preserve"> </w:t>
      </w:r>
      <w:r w:rsidRPr="004B3648">
        <w:rPr>
          <w:rFonts w:eastAsia="Times New Roman" w:cs="Times New Roman"/>
          <w:szCs w:val="24"/>
        </w:rPr>
        <w:t xml:space="preserve">προς τον Υπουργό </w:t>
      </w:r>
      <w:r w:rsidRPr="004B3648">
        <w:rPr>
          <w:rFonts w:eastAsia="Times New Roman" w:cs="Times New Roman"/>
          <w:bCs/>
          <w:szCs w:val="24"/>
        </w:rPr>
        <w:t>Εθνικής Άμυνας,</w:t>
      </w:r>
      <w:r w:rsidRPr="004B3648">
        <w:rPr>
          <w:rFonts w:eastAsia="Times New Roman" w:cs="Times New Roman"/>
          <w:szCs w:val="24"/>
        </w:rPr>
        <w:t xml:space="preserve"> με θέμα: «Σχετικά μ</w:t>
      </w:r>
      <w:r>
        <w:rPr>
          <w:rFonts w:eastAsia="Times New Roman" w:cs="Times New Roman"/>
          <w:szCs w:val="24"/>
        </w:rPr>
        <w:t xml:space="preserve">ε το μέλλον της </w:t>
      </w:r>
      <w:r>
        <w:rPr>
          <w:rFonts w:eastAsia="Times New Roman" w:cs="Times New Roman"/>
          <w:szCs w:val="24"/>
        </w:rPr>
        <w:t>Ελληνικής Αμυντικής Βιομηχανίας», δεν συζητείται λόγω κωλύματος του Αναπληρωτή Υπουργού Εθνικής Άμυνας κ. Κουβέλη.</w:t>
      </w:r>
      <w:r w:rsidRPr="00B84F2D">
        <w:rPr>
          <w:rFonts w:eastAsia="Times New Roman" w:cs="Times New Roman"/>
          <w:szCs w:val="24"/>
        </w:rPr>
        <w:t xml:space="preserve"> </w:t>
      </w:r>
      <w:r>
        <w:rPr>
          <w:rFonts w:eastAsia="Times New Roman" w:cs="Times New Roman"/>
          <w:szCs w:val="24"/>
        </w:rPr>
        <w:t>Αιτία: Δεν συζητείται.</w:t>
      </w:r>
    </w:p>
    <w:p w14:paraId="47BF890A"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Ομοίως, η ένατη με αριθμό 1538/23-4-2018 επίκαιρη ερώτηση δεύτερου κύκλου του Βουλευτή Επικρατείας του Λαϊκού Συνδέσμο</w:t>
      </w:r>
      <w:r>
        <w:rPr>
          <w:rFonts w:eastAsia="Times New Roman" w:cs="Times New Roman"/>
          <w:szCs w:val="24"/>
        </w:rPr>
        <w:t xml:space="preserve">υ - Χρυσή </w:t>
      </w:r>
      <w:r w:rsidRPr="004B3648">
        <w:rPr>
          <w:rFonts w:eastAsia="Times New Roman" w:cs="Times New Roman"/>
          <w:szCs w:val="24"/>
        </w:rPr>
        <w:t xml:space="preserve">Αυγή κ. </w:t>
      </w:r>
      <w:r w:rsidRPr="004B3648">
        <w:rPr>
          <w:rFonts w:eastAsia="Times New Roman" w:cs="Times New Roman"/>
          <w:bCs/>
          <w:szCs w:val="24"/>
        </w:rPr>
        <w:t xml:space="preserve">Χρήστου Παππά </w:t>
      </w:r>
      <w:r w:rsidRPr="004B3648">
        <w:rPr>
          <w:rFonts w:eastAsia="Times New Roman" w:cs="Times New Roman"/>
          <w:szCs w:val="24"/>
        </w:rPr>
        <w:t xml:space="preserve">προς τον Υπουργό </w:t>
      </w:r>
      <w:r w:rsidRPr="004B3648">
        <w:rPr>
          <w:rFonts w:eastAsia="Times New Roman" w:cs="Times New Roman"/>
          <w:bCs/>
          <w:szCs w:val="24"/>
        </w:rPr>
        <w:t>Εθνικής Άμυνας,</w:t>
      </w:r>
      <w:r w:rsidRPr="004B3648">
        <w:rPr>
          <w:rFonts w:eastAsia="Times New Roman" w:cs="Times New Roman"/>
          <w:szCs w:val="24"/>
        </w:rPr>
        <w:t xml:space="preserve"> με θέμα: «Επιτ</w:t>
      </w:r>
      <w:r>
        <w:rPr>
          <w:rFonts w:eastAsia="Times New Roman" w:cs="Times New Roman"/>
          <w:szCs w:val="24"/>
        </w:rPr>
        <w:t>ακτική η ανάγκη αυξήσεως της στρατιωτικής θητείας», δεν συζητείται λόγω κωλύματος του Αναπληρωτή Υπουργού Εθνικής Άμυνας κ. Κουβέλη.</w:t>
      </w:r>
      <w:r w:rsidRPr="00B84F2D">
        <w:rPr>
          <w:rFonts w:eastAsia="Times New Roman" w:cs="Times New Roman"/>
          <w:szCs w:val="24"/>
        </w:rPr>
        <w:t xml:space="preserve"> </w:t>
      </w:r>
      <w:r>
        <w:rPr>
          <w:rFonts w:eastAsia="Times New Roman" w:cs="Times New Roman"/>
          <w:szCs w:val="24"/>
        </w:rPr>
        <w:t>Αιτία: Δεν συζητείται.</w:t>
      </w:r>
    </w:p>
    <w:p w14:paraId="47BF890B"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Η δέκατη με αριθμό 15</w:t>
      </w:r>
      <w:r>
        <w:rPr>
          <w:rFonts w:eastAsia="Times New Roman" w:cs="Times New Roman"/>
          <w:szCs w:val="24"/>
        </w:rPr>
        <w:t xml:space="preserve">39/23-4-2018 επίκαιρη ερώτηση δεύτερου κύκλου του Βουλευτή Επικρατείας του Λαϊκού Συνδέσμου - Χρυσή </w:t>
      </w:r>
      <w:r w:rsidRPr="00257373">
        <w:rPr>
          <w:rFonts w:eastAsia="Times New Roman" w:cs="Times New Roman"/>
          <w:szCs w:val="24"/>
        </w:rPr>
        <w:t xml:space="preserve">Αυγή κ. </w:t>
      </w:r>
      <w:r w:rsidRPr="00257373">
        <w:rPr>
          <w:rFonts w:eastAsia="Times New Roman" w:cs="Times New Roman"/>
          <w:bCs/>
          <w:szCs w:val="24"/>
        </w:rPr>
        <w:t xml:space="preserve">Χρήστου Παππά </w:t>
      </w:r>
      <w:r w:rsidRPr="00257373">
        <w:rPr>
          <w:rFonts w:eastAsia="Times New Roman" w:cs="Times New Roman"/>
          <w:szCs w:val="24"/>
        </w:rPr>
        <w:t xml:space="preserve">προς τον Υπουργό </w:t>
      </w:r>
      <w:r w:rsidRPr="00257373">
        <w:rPr>
          <w:rFonts w:eastAsia="Times New Roman" w:cs="Times New Roman"/>
          <w:bCs/>
          <w:szCs w:val="24"/>
        </w:rPr>
        <w:t>Εθνικής Άμυνας,</w:t>
      </w:r>
      <w:r>
        <w:rPr>
          <w:rFonts w:eastAsia="Times New Roman" w:cs="Times New Roman"/>
          <w:szCs w:val="24"/>
        </w:rPr>
        <w:t xml:space="preserve"> με θέμα: «Περί της συμμετοχής ένστολων στρατιωτικών σε κομματική πορεία του ΚΚΕ», δεν συζητείται λόγω</w:t>
      </w:r>
      <w:r>
        <w:rPr>
          <w:rFonts w:eastAsia="Times New Roman" w:cs="Times New Roman"/>
          <w:szCs w:val="24"/>
        </w:rPr>
        <w:t xml:space="preserve"> κωλύματος του Αναπληρωτή Υπουργού Εθνικής Άμυνας κ. Κουβέλη.</w:t>
      </w:r>
      <w:r w:rsidRPr="004B3648">
        <w:rPr>
          <w:rFonts w:eastAsia="Times New Roman" w:cs="Times New Roman"/>
          <w:szCs w:val="24"/>
        </w:rPr>
        <w:t xml:space="preserve"> </w:t>
      </w:r>
      <w:r>
        <w:rPr>
          <w:rFonts w:eastAsia="Times New Roman" w:cs="Times New Roman"/>
          <w:szCs w:val="24"/>
        </w:rPr>
        <w:t>Αιτία: Δεν συζητείται.</w:t>
      </w:r>
    </w:p>
    <w:p w14:paraId="47BF890C"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Επίσης, η πρώτη με αριθμό 5420/25-4-2018 ερώτηση του κύκλου αναφορών</w:t>
      </w:r>
      <w:r>
        <w:rPr>
          <w:rFonts w:eastAsia="Times New Roman" w:cs="Times New Roman"/>
          <w:szCs w:val="24"/>
        </w:rPr>
        <w:t xml:space="preserve"> και </w:t>
      </w:r>
      <w:r>
        <w:rPr>
          <w:rFonts w:eastAsia="Times New Roman" w:cs="Times New Roman"/>
          <w:szCs w:val="24"/>
        </w:rPr>
        <w:t xml:space="preserve">ερωτήσεων του Ανεξάρτητου Βουλευτή Ευβοίας </w:t>
      </w:r>
      <w:r w:rsidRPr="00257373">
        <w:rPr>
          <w:rFonts w:eastAsia="Times New Roman" w:cs="Times New Roman"/>
          <w:szCs w:val="24"/>
        </w:rPr>
        <w:t xml:space="preserve">κ. </w:t>
      </w:r>
      <w:r w:rsidRPr="00257373">
        <w:rPr>
          <w:rFonts w:eastAsia="Times New Roman" w:cs="Times New Roman"/>
          <w:bCs/>
          <w:szCs w:val="24"/>
        </w:rPr>
        <w:t xml:space="preserve">Νικολάου Μίχου </w:t>
      </w:r>
      <w:r w:rsidRPr="00257373">
        <w:rPr>
          <w:rFonts w:eastAsia="Times New Roman" w:cs="Times New Roman"/>
          <w:szCs w:val="24"/>
        </w:rPr>
        <w:t>προς τον Υπουργό</w:t>
      </w:r>
      <w:r w:rsidRPr="00257373">
        <w:rPr>
          <w:rFonts w:eastAsia="Times New Roman" w:cs="Times New Roman"/>
          <w:bCs/>
          <w:szCs w:val="24"/>
        </w:rPr>
        <w:t xml:space="preserve"> Εθνικής Άμυνας,</w:t>
      </w:r>
      <w:r w:rsidRPr="00257373">
        <w:rPr>
          <w:rFonts w:eastAsia="Times New Roman" w:cs="Times New Roman"/>
          <w:szCs w:val="24"/>
        </w:rPr>
        <w:t xml:space="preserve"> με θ</w:t>
      </w:r>
      <w:r w:rsidRPr="00257373">
        <w:rPr>
          <w:rFonts w:eastAsia="Times New Roman" w:cs="Times New Roman"/>
          <w:szCs w:val="24"/>
        </w:rPr>
        <w:t>έμα: «Αγορά έτοι</w:t>
      </w:r>
      <w:r>
        <w:rPr>
          <w:rFonts w:eastAsia="Times New Roman" w:cs="Times New Roman"/>
          <w:szCs w:val="24"/>
        </w:rPr>
        <w:t>μων οπλικών συστημάτων», δεν συζητείται λόγω κωλύματος του Αναπληρωτή Υπουργού Εθνικής Άμυνας κ. Κουβέλη.</w:t>
      </w:r>
      <w:r w:rsidRPr="004B3648">
        <w:rPr>
          <w:rFonts w:eastAsia="Times New Roman" w:cs="Times New Roman"/>
          <w:szCs w:val="24"/>
        </w:rPr>
        <w:t xml:space="preserve"> </w:t>
      </w:r>
      <w:r>
        <w:rPr>
          <w:rFonts w:eastAsia="Times New Roman" w:cs="Times New Roman"/>
          <w:szCs w:val="24"/>
        </w:rPr>
        <w:t>Αιτία: Δεν συζητείται.</w:t>
      </w:r>
    </w:p>
    <w:p w14:paraId="47BF890D"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1911/2-7-2018 επίκαιρη ερώτηση δεύτερου κύκλου του Βουλευτή Β΄ Αθηνών της Νέας </w:t>
      </w:r>
      <w:r w:rsidRPr="00257373">
        <w:rPr>
          <w:rFonts w:eastAsia="Times New Roman" w:cs="Times New Roman"/>
          <w:szCs w:val="24"/>
        </w:rPr>
        <w:t>Δημοκρατίας κ.</w:t>
      </w:r>
      <w:r w:rsidRPr="00257373">
        <w:rPr>
          <w:rFonts w:eastAsia="Times New Roman" w:cs="Times New Roman"/>
          <w:szCs w:val="24"/>
        </w:rPr>
        <w:t xml:space="preserve"> </w:t>
      </w:r>
      <w:r>
        <w:rPr>
          <w:rFonts w:eastAsia="Times New Roman" w:cs="Times New Roman"/>
          <w:bCs/>
          <w:szCs w:val="24"/>
        </w:rPr>
        <w:t>Σπυρίδωνος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Αδώνιδος</w:t>
      </w:r>
      <w:proofErr w:type="spellEnd"/>
      <w:r w:rsidRPr="00257373">
        <w:rPr>
          <w:rFonts w:eastAsia="Times New Roman" w:cs="Times New Roman"/>
          <w:bCs/>
          <w:szCs w:val="24"/>
        </w:rPr>
        <w:t xml:space="preserve"> Γεωργιάδη</w:t>
      </w:r>
      <w:r w:rsidRPr="00257373">
        <w:rPr>
          <w:rFonts w:eastAsia="Times New Roman" w:cs="Times New Roman"/>
          <w:szCs w:val="24"/>
        </w:rPr>
        <w:t xml:space="preserve"> προς τον Υπουργό </w:t>
      </w:r>
      <w:r w:rsidRPr="00257373">
        <w:rPr>
          <w:rFonts w:eastAsia="Times New Roman" w:cs="Times New Roman"/>
          <w:bCs/>
          <w:szCs w:val="24"/>
        </w:rPr>
        <w:t>Οικονομικών,</w:t>
      </w:r>
      <w:r w:rsidRPr="00257373">
        <w:rPr>
          <w:rFonts w:eastAsia="Times New Roman" w:cs="Times New Roman"/>
          <w:szCs w:val="24"/>
        </w:rPr>
        <w:t xml:space="preserve"> με θέμα: «Σιγή</w:t>
      </w:r>
      <w:r>
        <w:rPr>
          <w:rFonts w:eastAsia="Times New Roman" w:cs="Times New Roman"/>
          <w:szCs w:val="24"/>
        </w:rPr>
        <w:t xml:space="preserve"> ιχθύος τηρεί το Υπουργείο Οικονομικών σχετικά με τη σύμβαση του Οργανισμού Διαχείρισης Δημοσίου Χρέους (ΟΔΔΗΧ) με την επενδυτική τράπεζα </w:t>
      </w:r>
      <w:proofErr w:type="spellStart"/>
      <w:r>
        <w:rPr>
          <w:rFonts w:eastAsia="Times New Roman" w:cs="Times New Roman"/>
          <w:szCs w:val="24"/>
        </w:rPr>
        <w:t>Rothschild</w:t>
      </w:r>
      <w:proofErr w:type="spellEnd"/>
      <w:r>
        <w:rPr>
          <w:rFonts w:eastAsia="Times New Roman" w:cs="Times New Roman"/>
          <w:szCs w:val="24"/>
        </w:rPr>
        <w:t>», δεν συζητείται λόγω κωλύματο</w:t>
      </w:r>
      <w:r>
        <w:rPr>
          <w:rFonts w:eastAsia="Times New Roman" w:cs="Times New Roman"/>
          <w:szCs w:val="24"/>
        </w:rPr>
        <w:t xml:space="preserve">ς του Αναπληρωτή Υπουργού κ. </w:t>
      </w:r>
      <w:proofErr w:type="spellStart"/>
      <w:r>
        <w:rPr>
          <w:rFonts w:eastAsia="Times New Roman" w:cs="Times New Roman"/>
          <w:szCs w:val="24"/>
        </w:rPr>
        <w:t>Χουλιαράκη</w:t>
      </w:r>
      <w:proofErr w:type="spellEnd"/>
      <w:r>
        <w:rPr>
          <w:rFonts w:eastAsia="Times New Roman" w:cs="Times New Roman"/>
          <w:szCs w:val="24"/>
        </w:rPr>
        <w:t>. Αιτία: Υπηρεσιακό ταξίδι στο εξωτερικό.</w:t>
      </w:r>
    </w:p>
    <w:p w14:paraId="47BF890E"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Τέλος, η δεύτερη με αριθμό 1910/2-7-2018 επίκαιρη ερώτηση πρώτου κύκλου του Βουλευτή Καρδίτσας της Νέας </w:t>
      </w:r>
      <w:r w:rsidRPr="00257373">
        <w:rPr>
          <w:rFonts w:eastAsia="Times New Roman" w:cs="Times New Roman"/>
          <w:szCs w:val="24"/>
        </w:rPr>
        <w:t xml:space="preserve">Δημοκρατίας κ. </w:t>
      </w:r>
      <w:r w:rsidRPr="00257373">
        <w:rPr>
          <w:rFonts w:eastAsia="Times New Roman" w:cs="Times New Roman"/>
          <w:bCs/>
          <w:szCs w:val="24"/>
        </w:rPr>
        <w:t>Κωνσταντίνου Τσιάρα</w:t>
      </w:r>
      <w:r w:rsidRPr="00257373">
        <w:rPr>
          <w:rFonts w:eastAsia="Times New Roman" w:cs="Times New Roman"/>
          <w:szCs w:val="24"/>
        </w:rPr>
        <w:t xml:space="preserve"> προς τον Υπουργό </w:t>
      </w:r>
      <w:r w:rsidRPr="00257373">
        <w:rPr>
          <w:rFonts w:eastAsia="Times New Roman" w:cs="Times New Roman"/>
          <w:bCs/>
          <w:szCs w:val="24"/>
        </w:rPr>
        <w:t xml:space="preserve">Υγείας, </w:t>
      </w:r>
      <w:r w:rsidRPr="00257373">
        <w:rPr>
          <w:rFonts w:eastAsia="Times New Roman" w:cs="Times New Roman"/>
          <w:szCs w:val="24"/>
        </w:rPr>
        <w:t>με θέμα: «Λ</w:t>
      </w:r>
      <w:r w:rsidRPr="00257373">
        <w:rPr>
          <w:rFonts w:eastAsia="Times New Roman" w:cs="Times New Roman"/>
          <w:szCs w:val="24"/>
        </w:rPr>
        <w:t>ειτουργία Παιδιατρικής</w:t>
      </w:r>
      <w:r>
        <w:rPr>
          <w:rFonts w:eastAsia="Times New Roman" w:cs="Times New Roman"/>
          <w:szCs w:val="24"/>
        </w:rPr>
        <w:t xml:space="preserve"> Κλινικής ΓΝ Καρδίτσας», δεν συζητείται λόγο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47BF890F"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Pr>
          <w:rFonts w:eastAsia="Times New Roman" w:cs="Times New Roman"/>
          <w:szCs w:val="24"/>
        </w:rPr>
        <w:t xml:space="preserve"> </w:t>
      </w:r>
      <w:r>
        <w:rPr>
          <w:rFonts w:eastAsia="Times New Roman" w:cs="Times New Roman"/>
          <w:szCs w:val="24"/>
        </w:rPr>
        <w:t xml:space="preserve">στο σημείο αυτό </w:t>
      </w:r>
      <w:r>
        <w:rPr>
          <w:rFonts w:eastAsia="Times New Roman" w:cs="Times New Roman"/>
          <w:szCs w:val="24"/>
        </w:rPr>
        <w:t xml:space="preserve">έχω την τιμή να </w:t>
      </w:r>
      <w:r>
        <w:rPr>
          <w:rFonts w:eastAsia="Times New Roman" w:cs="Times New Roman"/>
          <w:szCs w:val="24"/>
        </w:rPr>
        <w:t>ενημερώσω</w:t>
      </w:r>
      <w:r>
        <w:rPr>
          <w:rFonts w:eastAsia="Times New Roman" w:cs="Times New Roman"/>
          <w:szCs w:val="24"/>
        </w:rPr>
        <w:t xml:space="preserve"> το Σώμα </w:t>
      </w:r>
      <w:r>
        <w:rPr>
          <w:rFonts w:eastAsia="Times New Roman" w:cs="Times New Roman"/>
          <w:szCs w:val="24"/>
        </w:rPr>
        <w:t xml:space="preserve">ότι ο </w:t>
      </w:r>
      <w:r>
        <w:rPr>
          <w:rFonts w:eastAsia="Times New Roman" w:cs="Times New Roman"/>
          <w:szCs w:val="24"/>
        </w:rPr>
        <w:t>Ανεξάρτητο</w:t>
      </w:r>
      <w:r>
        <w:rPr>
          <w:rFonts w:eastAsia="Times New Roman" w:cs="Times New Roman"/>
          <w:szCs w:val="24"/>
        </w:rPr>
        <w:t>ς</w:t>
      </w:r>
      <w:r>
        <w:rPr>
          <w:rFonts w:eastAsia="Times New Roman" w:cs="Times New Roman"/>
          <w:szCs w:val="24"/>
        </w:rPr>
        <w:t xml:space="preserve"> Βουλευτή</w:t>
      </w:r>
      <w:r>
        <w:rPr>
          <w:rFonts w:eastAsia="Times New Roman" w:cs="Times New Roman"/>
          <w:szCs w:val="24"/>
        </w:rPr>
        <w:t>ς</w:t>
      </w:r>
      <w:r>
        <w:rPr>
          <w:rFonts w:eastAsia="Times New Roman" w:cs="Times New Roman"/>
          <w:szCs w:val="24"/>
        </w:rPr>
        <w:t xml:space="preserve"> Β΄ Πειραιώς </w:t>
      </w:r>
      <w:r>
        <w:rPr>
          <w:rFonts w:eastAsia="Times New Roman" w:cs="Times New Roman"/>
          <w:szCs w:val="24"/>
        </w:rPr>
        <w:t>κ.</w:t>
      </w:r>
      <w:r>
        <w:rPr>
          <w:rFonts w:eastAsia="Times New Roman" w:cs="Times New Roman"/>
          <w:szCs w:val="24"/>
        </w:rPr>
        <w:t xml:space="preserve"> Δημήτριος</w:t>
      </w:r>
      <w:r>
        <w:rPr>
          <w:rFonts w:eastAsia="Times New Roman" w:cs="Times New Roman"/>
          <w:szCs w:val="24"/>
        </w:rPr>
        <w:t xml:space="preserve"> Καμμένος με δήλωσή του παραιτείται </w:t>
      </w:r>
      <w:r>
        <w:rPr>
          <w:rFonts w:eastAsia="Times New Roman" w:cs="Times New Roman"/>
          <w:szCs w:val="24"/>
        </w:rPr>
        <w:t>από τη θέση του</w:t>
      </w:r>
      <w:r>
        <w:rPr>
          <w:rFonts w:eastAsia="Times New Roman" w:cs="Times New Roman"/>
          <w:szCs w:val="24"/>
        </w:rPr>
        <w:t xml:space="preserve"> Αντιπροέδρου</w:t>
      </w:r>
      <w:r>
        <w:rPr>
          <w:rFonts w:eastAsia="Times New Roman" w:cs="Times New Roman"/>
          <w:szCs w:val="24"/>
        </w:rPr>
        <w:t xml:space="preserve"> της Βουλής</w:t>
      </w:r>
      <w:r>
        <w:rPr>
          <w:rFonts w:eastAsia="Times New Roman" w:cs="Times New Roman"/>
          <w:szCs w:val="24"/>
        </w:rPr>
        <w:t>.</w:t>
      </w:r>
    </w:p>
    <w:p w14:paraId="47BF8910"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Η σχετική δήλωση του κ. Καμμένου καταχωρίζεται στα Πρακτικά και έχει ως εξής:</w:t>
      </w:r>
    </w:p>
    <w:p w14:paraId="47BF8911" w14:textId="77777777" w:rsidR="00F572A0" w:rsidRDefault="002D3601">
      <w:pPr>
        <w:spacing w:line="600" w:lineRule="auto"/>
        <w:jc w:val="center"/>
        <w:rPr>
          <w:rFonts w:eastAsia="Times New Roman" w:cs="Times New Roman"/>
          <w:color w:val="FF0000"/>
          <w:szCs w:val="24"/>
        </w:rPr>
      </w:pPr>
      <w:r w:rsidRPr="0025429D">
        <w:rPr>
          <w:rFonts w:eastAsia="Times New Roman" w:cs="Times New Roman"/>
          <w:color w:val="FF0000"/>
          <w:szCs w:val="24"/>
        </w:rPr>
        <w:t>ΑΛΛΑΓΗ ΣΕΛΙΔΑΣ</w:t>
      </w:r>
    </w:p>
    <w:p w14:paraId="47BF8912" w14:textId="77777777" w:rsidR="00F572A0" w:rsidRDefault="002D3601">
      <w:pPr>
        <w:spacing w:line="600" w:lineRule="auto"/>
        <w:jc w:val="center"/>
        <w:rPr>
          <w:rFonts w:eastAsia="Times New Roman" w:cs="Times New Roman"/>
          <w:szCs w:val="24"/>
        </w:rPr>
      </w:pPr>
      <w:r>
        <w:rPr>
          <w:rFonts w:eastAsia="Times New Roman" w:cs="Times New Roman"/>
          <w:szCs w:val="24"/>
        </w:rPr>
        <w:t>(Να μπει η σελίδα 11)</w:t>
      </w:r>
    </w:p>
    <w:p w14:paraId="47BF8913" w14:textId="77777777" w:rsidR="00F572A0" w:rsidRDefault="002D3601">
      <w:pPr>
        <w:spacing w:line="600" w:lineRule="auto"/>
        <w:jc w:val="center"/>
        <w:rPr>
          <w:rFonts w:eastAsia="Times New Roman" w:cs="Times New Roman"/>
          <w:color w:val="FF0000"/>
          <w:szCs w:val="24"/>
        </w:rPr>
      </w:pPr>
      <w:r w:rsidRPr="0025429D">
        <w:rPr>
          <w:rFonts w:eastAsia="Times New Roman" w:cs="Times New Roman"/>
          <w:color w:val="FF0000"/>
          <w:szCs w:val="24"/>
        </w:rPr>
        <w:t>ΑΛΛΑΓΗ ΣΕΛΙΔΑΣ</w:t>
      </w:r>
    </w:p>
    <w:p w14:paraId="47BF8914" w14:textId="77777777" w:rsidR="00F572A0" w:rsidRDefault="002D3601">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w:t>
      </w:r>
      <w:r w:rsidRPr="005648E3">
        <w:rPr>
          <w:rFonts w:eastAsia="Times New Roman" w:cs="Times New Roman"/>
          <w:b/>
          <w:szCs w:val="24"/>
        </w:rPr>
        <w:t>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Επίσης,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6-7-2</w:t>
      </w:r>
      <w:r>
        <w:rPr>
          <w:rFonts w:eastAsia="Times New Roman" w:cs="Times New Roman"/>
          <w:szCs w:val="24"/>
        </w:rPr>
        <w:t>018:</w:t>
      </w:r>
    </w:p>
    <w:p w14:paraId="47BF8915"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Ποινική δικογραφία που αφορά στους:</w:t>
      </w:r>
    </w:p>
    <w:p w14:paraId="47BF8916"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1. Ιωάννη Στουρνάρα, πρώην Υπουργό Οικονομικών</w:t>
      </w:r>
    </w:p>
    <w:p w14:paraId="47BF8917"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2. Γεώργιο Μαυραγάνη, πρώην Υφυπουργό Οικονομικών</w:t>
      </w:r>
    </w:p>
    <w:p w14:paraId="47BF8918"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 xml:space="preserve">3. Ιωάννη </w:t>
      </w:r>
      <w:proofErr w:type="spellStart"/>
      <w:r>
        <w:rPr>
          <w:rFonts w:eastAsia="Times New Roman" w:cs="Times New Roman"/>
          <w:szCs w:val="24"/>
        </w:rPr>
        <w:t>Βρούτση</w:t>
      </w:r>
      <w:proofErr w:type="spellEnd"/>
      <w:r>
        <w:rPr>
          <w:rFonts w:eastAsia="Times New Roman" w:cs="Times New Roman"/>
          <w:szCs w:val="24"/>
        </w:rPr>
        <w:t>, πρώην Υπουργό Εργασίας, Κοινωνικής Ασφάλισης και Πρόνοιας</w:t>
      </w:r>
    </w:p>
    <w:p w14:paraId="47BF8919"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4. Ιωάννη </w:t>
      </w:r>
      <w:proofErr w:type="spellStart"/>
      <w:r>
        <w:rPr>
          <w:rFonts w:eastAsia="Times New Roman" w:cs="Times New Roman"/>
          <w:szCs w:val="24"/>
        </w:rPr>
        <w:t>Μιχελάκη</w:t>
      </w:r>
      <w:proofErr w:type="spellEnd"/>
      <w:r>
        <w:rPr>
          <w:rFonts w:eastAsia="Times New Roman" w:cs="Times New Roman"/>
          <w:szCs w:val="24"/>
        </w:rPr>
        <w:t>, πρώην Υπουργό Εσωτερι</w:t>
      </w:r>
      <w:r>
        <w:rPr>
          <w:rFonts w:eastAsia="Times New Roman" w:cs="Times New Roman"/>
          <w:szCs w:val="24"/>
        </w:rPr>
        <w:t>κών και</w:t>
      </w:r>
    </w:p>
    <w:p w14:paraId="47BF891A"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5. Κυριάκο Μητσοτάκη, πρώην Υπουργό Διοικητικής Μεταρρύθμισης και Ηλεκτρονικής Διακυβέρνησης.</w:t>
      </w:r>
    </w:p>
    <w:p w14:paraId="47BF891B"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Προχωρούμε τώρα στη συζήτηση της πρώτης με αριθμό 1913/3-7-2018 επίκαιρης ερώτησης πρώτου κύκλου της Βουλευτού Χαλκιδικής του Συνασπισμού Ριζοσπαστικής Αρ</w:t>
      </w:r>
      <w:r>
        <w:rPr>
          <w:rFonts w:eastAsia="Times New Roman" w:cs="Times New Roman"/>
          <w:szCs w:val="24"/>
        </w:rPr>
        <w:t xml:space="preserve">ιστεράς </w:t>
      </w:r>
      <w:r w:rsidRPr="00914AAB">
        <w:rPr>
          <w:rFonts w:eastAsia="Times New Roman" w:cs="Times New Roman"/>
          <w:szCs w:val="24"/>
        </w:rPr>
        <w:t>κ</w:t>
      </w:r>
      <w:r>
        <w:rPr>
          <w:rFonts w:eastAsia="Times New Roman" w:cs="Times New Roman"/>
          <w:szCs w:val="24"/>
        </w:rPr>
        <w:t>.</w:t>
      </w:r>
      <w:r w:rsidRPr="00914AAB">
        <w:rPr>
          <w:rFonts w:eastAsia="Times New Roman" w:cs="Times New Roman"/>
          <w:szCs w:val="24"/>
        </w:rPr>
        <w:t xml:space="preserve"> </w:t>
      </w:r>
      <w:r w:rsidRPr="00914AAB">
        <w:rPr>
          <w:rFonts w:eastAsia="Times New Roman" w:cs="Times New Roman"/>
          <w:bCs/>
          <w:szCs w:val="24"/>
        </w:rPr>
        <w:t xml:space="preserve">Αικατερίνης </w:t>
      </w:r>
      <w:proofErr w:type="spellStart"/>
      <w:r w:rsidRPr="00914AAB">
        <w:rPr>
          <w:rFonts w:eastAsia="Times New Roman" w:cs="Times New Roman"/>
          <w:bCs/>
          <w:szCs w:val="24"/>
        </w:rPr>
        <w:t>Ιγγλέζη</w:t>
      </w:r>
      <w:proofErr w:type="spellEnd"/>
      <w:r w:rsidRPr="00914AAB">
        <w:rPr>
          <w:rFonts w:eastAsia="Times New Roman" w:cs="Times New Roman"/>
          <w:szCs w:val="24"/>
        </w:rPr>
        <w:t xml:space="preserve"> προς τον Υπουργό </w:t>
      </w:r>
      <w:r w:rsidRPr="00914AAB">
        <w:rPr>
          <w:rFonts w:eastAsia="Times New Roman" w:cs="Times New Roman"/>
          <w:bCs/>
          <w:szCs w:val="24"/>
        </w:rPr>
        <w:t xml:space="preserve">Υγείας, </w:t>
      </w:r>
      <w:r w:rsidRPr="00914AAB">
        <w:rPr>
          <w:rFonts w:eastAsia="Times New Roman" w:cs="Times New Roman"/>
          <w:szCs w:val="24"/>
        </w:rPr>
        <w:t>με θέμα</w:t>
      </w:r>
      <w:r>
        <w:rPr>
          <w:rFonts w:eastAsia="Times New Roman" w:cs="Times New Roman"/>
          <w:szCs w:val="24"/>
        </w:rPr>
        <w:t>: «Σοβαρές ελλείψεις σε ιατρικό προσωπικό στον Νομό Χαλκιδικής».</w:t>
      </w:r>
    </w:p>
    <w:p w14:paraId="47BF891C"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Ξανθός.</w:t>
      </w:r>
    </w:p>
    <w:p w14:paraId="47BF891D"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Παρακαλώ, κ</w:t>
      </w:r>
      <w:r>
        <w:rPr>
          <w:rFonts w:eastAsia="Times New Roman" w:cs="Times New Roman"/>
          <w:szCs w:val="24"/>
        </w:rPr>
        <w:t>υρία</w:t>
      </w:r>
      <w:r>
        <w:rPr>
          <w:rFonts w:eastAsia="Times New Roman" w:cs="Times New Roman"/>
          <w:szCs w:val="24"/>
        </w:rPr>
        <w:t xml:space="preserve"> </w:t>
      </w:r>
      <w:proofErr w:type="spellStart"/>
      <w:r>
        <w:rPr>
          <w:rFonts w:eastAsia="Times New Roman" w:cs="Times New Roman"/>
          <w:szCs w:val="24"/>
        </w:rPr>
        <w:t>Ιγγλέζη</w:t>
      </w:r>
      <w:proofErr w:type="spellEnd"/>
      <w:r>
        <w:rPr>
          <w:rFonts w:eastAsia="Times New Roman" w:cs="Times New Roman"/>
          <w:szCs w:val="24"/>
        </w:rPr>
        <w:t>, έχετε τον λόγο.</w:t>
      </w:r>
    </w:p>
    <w:p w14:paraId="47BF891E" w14:textId="77777777" w:rsidR="00F572A0" w:rsidRDefault="002D3601">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sidRPr="00480689">
        <w:rPr>
          <w:rFonts w:eastAsia="Times New Roman"/>
          <w:color w:val="000000"/>
          <w:szCs w:val="24"/>
        </w:rPr>
        <w:t>Ευχαριστώ, κύριε Πρόεδρε.</w:t>
      </w:r>
      <w:r>
        <w:rPr>
          <w:rFonts w:eastAsia="Times New Roman" w:cs="Times New Roman"/>
          <w:szCs w:val="24"/>
        </w:rPr>
        <w:t xml:space="preserve"> </w:t>
      </w:r>
    </w:p>
    <w:p w14:paraId="47BF891F" w14:textId="77777777" w:rsidR="00F572A0" w:rsidRDefault="002D3601">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το θέμα που συζητάμε σήμερα αφορά τις σοβαρές ελλείψεις σε ιατρικό προσωπικό στον Νομό Χαλκιδικής, ιδιαίτερα στο Πολυδύναμο Ιατρείο Ιερισσού του Δήμου Αριστοτέλη και στο Πολυδύναμο Ιατρείο Συ</w:t>
      </w:r>
      <w:r>
        <w:rPr>
          <w:rFonts w:eastAsia="Times New Roman" w:cs="Times New Roman"/>
          <w:szCs w:val="24"/>
        </w:rPr>
        <w:lastRenderedPageBreak/>
        <w:t xml:space="preserve">κιάς του Δήμου </w:t>
      </w:r>
      <w:proofErr w:type="spellStart"/>
      <w:r>
        <w:rPr>
          <w:rFonts w:eastAsia="Times New Roman" w:cs="Times New Roman"/>
          <w:szCs w:val="24"/>
        </w:rPr>
        <w:t>Σιθωνίας</w:t>
      </w:r>
      <w:proofErr w:type="spellEnd"/>
      <w:r>
        <w:rPr>
          <w:rFonts w:eastAsia="Times New Roman" w:cs="Times New Roman"/>
          <w:szCs w:val="24"/>
        </w:rPr>
        <w:t xml:space="preserve">. Τα δύο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ι</w:t>
      </w:r>
      <w:r>
        <w:rPr>
          <w:rFonts w:eastAsia="Times New Roman" w:cs="Times New Roman"/>
          <w:szCs w:val="24"/>
        </w:rPr>
        <w:t>ατ</w:t>
      </w:r>
      <w:r>
        <w:rPr>
          <w:rFonts w:eastAsia="Times New Roman" w:cs="Times New Roman"/>
          <w:szCs w:val="24"/>
        </w:rPr>
        <w:t xml:space="preserve">ρεία μετατράπηκαν σε </w:t>
      </w:r>
      <w:r>
        <w:rPr>
          <w:rFonts w:eastAsia="Times New Roman" w:cs="Times New Roman"/>
          <w:szCs w:val="24"/>
        </w:rPr>
        <w:t>π</w:t>
      </w:r>
      <w:r>
        <w:rPr>
          <w:rFonts w:eastAsia="Times New Roman" w:cs="Times New Roman"/>
          <w:szCs w:val="24"/>
        </w:rPr>
        <w:t>ολυδύναμα, της Ιερισσού το 2009 με το ΦΕΚ 863/8-05-2009 και της Συκιάς το 2006 με το ΦΕΚ 1440/11-10-2006.</w:t>
      </w:r>
    </w:p>
    <w:p w14:paraId="47BF8920" w14:textId="77777777" w:rsidR="00F572A0" w:rsidRDefault="002D360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Έτσι, σύμφωνα με τα νέα οργανογράμματα, στο Πολυδύναμο Ιατρείο Ιερισσού </w:t>
      </w:r>
      <w:r w:rsidRPr="00E57B5A">
        <w:rPr>
          <w:rFonts w:eastAsia="Times New Roman" w:cs="Times New Roman"/>
          <w:szCs w:val="24"/>
        </w:rPr>
        <w:t>πρέπει να</w:t>
      </w:r>
      <w:r>
        <w:rPr>
          <w:rFonts w:eastAsia="Times New Roman" w:cs="Times New Roman"/>
          <w:szCs w:val="24"/>
        </w:rPr>
        <w:t xml:space="preserve"> υπηρετούν τρεις γιατροί γενικής ιατρικής, ένας παιδίατρος, ένας οδοντίατρος, ενώ προβλέπονται και τέσσερις θέσεις παραϊατρικού προσωπικού. Δυστυχώς, </w:t>
      </w:r>
      <w:r w:rsidRPr="00AC526C">
        <w:rPr>
          <w:rFonts w:eastAsia="Times New Roman" w:cs="Times New Roman"/>
          <w:szCs w:val="24"/>
        </w:rPr>
        <w:t>όμως</w:t>
      </w:r>
      <w:r>
        <w:rPr>
          <w:rFonts w:eastAsia="Times New Roman" w:cs="Times New Roman"/>
          <w:szCs w:val="24"/>
        </w:rPr>
        <w:t xml:space="preserve">, αυτή τη στιγμή στο Πολυδύναμο Ιατρείο Ιερισσού υπηρετεί μόνο ένας οπλίτης γιατρός, </w:t>
      </w:r>
      <w:r w:rsidRPr="00FE6FE7">
        <w:rPr>
          <w:rFonts w:eastAsia="Times New Roman" w:cs="Times New Roman"/>
          <w:szCs w:val="24"/>
        </w:rPr>
        <w:t>ο οποίος</w:t>
      </w:r>
      <w:r>
        <w:rPr>
          <w:rFonts w:eastAsia="Times New Roman" w:cs="Times New Roman"/>
          <w:szCs w:val="24"/>
        </w:rPr>
        <w:t xml:space="preserve"> τοποθετή</w:t>
      </w:r>
      <w:r>
        <w:rPr>
          <w:rFonts w:eastAsia="Times New Roman" w:cs="Times New Roman"/>
          <w:szCs w:val="24"/>
        </w:rPr>
        <w:t xml:space="preserve">θηκε πρόσφατα από το Υπουργείο για να καλύψει την παντελή έλλειψη γιατρού επί σειρά μηνών. </w:t>
      </w:r>
      <w:r w:rsidRPr="00E57B5A">
        <w:rPr>
          <w:rFonts w:eastAsia="Times New Roman" w:cs="Times New Roman"/>
          <w:szCs w:val="24"/>
        </w:rPr>
        <w:t>Πρέπει</w:t>
      </w:r>
      <w:r>
        <w:rPr>
          <w:rFonts w:eastAsia="Times New Roman" w:cs="Times New Roman"/>
          <w:szCs w:val="24"/>
        </w:rPr>
        <w:t>,</w:t>
      </w:r>
      <w:r w:rsidRPr="00E57B5A">
        <w:rPr>
          <w:rFonts w:eastAsia="Times New Roman" w:cs="Times New Roman"/>
          <w:szCs w:val="24"/>
        </w:rPr>
        <w:t xml:space="preserve"> </w:t>
      </w:r>
      <w:r>
        <w:rPr>
          <w:rFonts w:eastAsia="Times New Roman" w:cs="Times New Roman"/>
          <w:szCs w:val="24"/>
        </w:rPr>
        <w:t>επίσης, να σημειώσω ότι ο εν λόγω γιατρός αναμένεται να αποχωρήσει τον Αύγουστο.</w:t>
      </w:r>
    </w:p>
    <w:p w14:paraId="47BF8921" w14:textId="77777777" w:rsidR="00F572A0" w:rsidRDefault="002D3601">
      <w:pPr>
        <w:tabs>
          <w:tab w:val="left" w:pos="3873"/>
        </w:tabs>
        <w:spacing w:line="600" w:lineRule="auto"/>
        <w:ind w:firstLine="720"/>
        <w:jc w:val="both"/>
        <w:rPr>
          <w:rFonts w:eastAsia="Times New Roman" w:cs="Times New Roman"/>
          <w:szCs w:val="24"/>
        </w:rPr>
      </w:pPr>
      <w:r w:rsidRPr="00984B2C">
        <w:rPr>
          <w:rFonts w:eastAsia="Times New Roman" w:cs="Times New Roman"/>
          <w:szCs w:val="24"/>
        </w:rPr>
        <w:t>Σ</w:t>
      </w:r>
      <w:r>
        <w:rPr>
          <w:rFonts w:eastAsia="Times New Roman" w:cs="Times New Roman"/>
          <w:szCs w:val="24"/>
        </w:rPr>
        <w:t>ε</w:t>
      </w:r>
      <w:r w:rsidRPr="00984B2C">
        <w:rPr>
          <w:rFonts w:eastAsia="Times New Roman" w:cs="Times New Roman"/>
          <w:szCs w:val="24"/>
        </w:rPr>
        <w:t xml:space="preserve"> ό,τι αφορά</w:t>
      </w:r>
      <w:r>
        <w:rPr>
          <w:rFonts w:eastAsia="Times New Roman" w:cs="Times New Roman"/>
          <w:szCs w:val="24"/>
        </w:rPr>
        <w:t xml:space="preserve"> το Πολυδύναμο Ιατρείο Συκιάς, το οργανόγραμμά του προβλέπει τρ</w:t>
      </w:r>
      <w:r>
        <w:rPr>
          <w:rFonts w:eastAsia="Times New Roman" w:cs="Times New Roman"/>
          <w:szCs w:val="24"/>
        </w:rPr>
        <w:t xml:space="preserve">εις θέσεις γιατρών γενικής ιατρικής, μία θέση παιδιάτρου και τρεις θέσεις παραϊατρικού προσωπικού. Αυτή τη στιγμή, </w:t>
      </w:r>
      <w:r w:rsidRPr="00AC526C">
        <w:rPr>
          <w:rFonts w:eastAsia="Times New Roman" w:cs="Times New Roman"/>
          <w:szCs w:val="24"/>
        </w:rPr>
        <w:t>όμως</w:t>
      </w:r>
      <w:r>
        <w:rPr>
          <w:rFonts w:eastAsia="Times New Roman" w:cs="Times New Roman"/>
          <w:szCs w:val="24"/>
        </w:rPr>
        <w:t>, στο</w:t>
      </w:r>
      <w:r w:rsidRPr="002103CB">
        <w:rPr>
          <w:rFonts w:eastAsia="Times New Roman" w:cs="Times New Roman"/>
          <w:szCs w:val="24"/>
        </w:rPr>
        <w:t xml:space="preserve"> </w:t>
      </w:r>
      <w:r>
        <w:rPr>
          <w:rFonts w:eastAsia="Times New Roman" w:cs="Times New Roman"/>
          <w:szCs w:val="24"/>
        </w:rPr>
        <w:t>Πολυδύναμο Ιατρείο Συκιάς δεν υπάρχει γιατρός, καθώς από τους δύο που υπηρετούσαν ο ένας έχει αποσπαστεί σε νοσοκομείο της Θεσσαλον</w:t>
      </w:r>
      <w:r>
        <w:rPr>
          <w:rFonts w:eastAsia="Times New Roman" w:cs="Times New Roman"/>
          <w:szCs w:val="24"/>
        </w:rPr>
        <w:t>ίκης, χωρίς να αντικατασταθεί, ενώ η δεύτερη βρίσκεται σε αναρρωτική άδεια.</w:t>
      </w:r>
    </w:p>
    <w:p w14:paraId="47BF8922" w14:textId="77777777" w:rsidR="00F572A0" w:rsidRDefault="002D360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Τέλος, στη Νήσο Αμμουλιανή η γιατρός που διορίστηκε πρόσφατα βρίσκεται σε άδεια επαπειλούμενης εγκυμοσύνης. Ο γιατρός που καλύπτει το κενό που δημιουργήθηκε αναμένεται να καλύψει τ</w:t>
      </w:r>
      <w:r>
        <w:rPr>
          <w:rFonts w:eastAsia="Times New Roman" w:cs="Times New Roman"/>
          <w:szCs w:val="24"/>
        </w:rPr>
        <w:t>ις ανάγκες του ιατρείου από 1-07-2018 έως και 30-09-2018.</w:t>
      </w:r>
    </w:p>
    <w:p w14:paraId="47BF8923" w14:textId="77777777" w:rsidR="00F572A0" w:rsidRDefault="002D360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Κατόπιν όλων αυτών, επειδή το θέμα της υγείας είναι πρωτεύον και υψίστης σημασίας κι επειδή τόσο οι μόνιμοι κάτοικοι όσο και οι επισκέπτες βρίσκονται αυτή τη στιγμή υγειονομικά ανοχύρωτοι, ερωτώ τα </w:t>
      </w:r>
      <w:r>
        <w:rPr>
          <w:rFonts w:eastAsia="Times New Roman" w:cs="Times New Roman"/>
          <w:szCs w:val="24"/>
        </w:rPr>
        <w:t>εξής:</w:t>
      </w:r>
    </w:p>
    <w:p w14:paraId="47BF8924" w14:textId="77777777" w:rsidR="00F572A0" w:rsidRDefault="002D360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Σε ποιες ενέργειες προτίθεστε να προβείτε, ώστε να λυθεί άμεσα το πρόβλημα έλλειψης ιατρών στις προαναφερθείσες περιοχές; </w:t>
      </w:r>
    </w:p>
    <w:p w14:paraId="47BF8925" w14:textId="77777777" w:rsidR="00F572A0" w:rsidRDefault="002D360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Δεύτερον -και κυριότερο-, θα υπάρξει μέριμνα ώστε να λειτουργήσουν τα Πολυδύναμα Περιφερειακά Ιατρεία Ιερισσού και Συκιάς, </w:t>
      </w:r>
      <w:r>
        <w:rPr>
          <w:rFonts w:eastAsia="Times New Roman" w:cs="Times New Roman"/>
          <w:szCs w:val="24"/>
        </w:rPr>
        <w:t>σύμφωνα με το οργανόγραμμά τους και να αποκτήσουν τον απαραίτητο ιατρικό εξοπλισμό;</w:t>
      </w:r>
    </w:p>
    <w:p w14:paraId="47BF8926" w14:textId="77777777" w:rsidR="00F572A0" w:rsidRDefault="002D3601">
      <w:pPr>
        <w:tabs>
          <w:tab w:val="left" w:pos="3873"/>
        </w:tabs>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b/>
          <w:bCs/>
        </w:rPr>
        <w:t xml:space="preserve"> </w:t>
      </w:r>
      <w:r>
        <w:rPr>
          <w:rFonts w:eastAsia="Times New Roman"/>
          <w:bCs/>
        </w:rPr>
        <w:t xml:space="preserve">Παρακαλώ, </w:t>
      </w:r>
      <w:r w:rsidRPr="002103CB">
        <w:rPr>
          <w:rFonts w:eastAsia="Times New Roman"/>
          <w:bCs/>
        </w:rPr>
        <w:t>κύριε Υπουργέ,</w:t>
      </w:r>
      <w:r>
        <w:rPr>
          <w:rFonts w:eastAsia="Times New Roman"/>
          <w:bCs/>
        </w:rPr>
        <w:t xml:space="preserve"> έχετε τον λόγο.</w:t>
      </w:r>
    </w:p>
    <w:p w14:paraId="47BF8927" w14:textId="77777777" w:rsidR="00F572A0" w:rsidRDefault="002D3601">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Αγαπητή συνάδελφε, αυτό </w:t>
      </w:r>
      <w:r w:rsidRPr="002F7918">
        <w:rPr>
          <w:rFonts w:eastAsia="Times New Roman" w:cs="Times New Roman"/>
          <w:szCs w:val="24"/>
        </w:rPr>
        <w:t>το οποίο</w:t>
      </w:r>
      <w:r>
        <w:rPr>
          <w:rFonts w:eastAsia="Times New Roman" w:cs="Times New Roman"/>
          <w:szCs w:val="24"/>
        </w:rPr>
        <w:t xml:space="preserve"> </w:t>
      </w:r>
      <w:r w:rsidRPr="001878DA">
        <w:rPr>
          <w:rFonts w:eastAsia="Times New Roman" w:cs="Times New Roman"/>
          <w:szCs w:val="24"/>
        </w:rPr>
        <w:t>νομίζω ότι</w:t>
      </w:r>
      <w:r>
        <w:rPr>
          <w:rFonts w:eastAsia="Times New Roman" w:cs="Times New Roman"/>
          <w:szCs w:val="24"/>
        </w:rPr>
        <w:t xml:space="preserve"> αναδεικνύετε με τ</w:t>
      </w:r>
      <w:r>
        <w:rPr>
          <w:rFonts w:eastAsia="Times New Roman" w:cs="Times New Roman"/>
          <w:szCs w:val="24"/>
        </w:rPr>
        <w:t>ην ερώτησή σας είναι μ</w:t>
      </w:r>
      <w:r>
        <w:rPr>
          <w:rFonts w:eastAsia="Times New Roman" w:cs="Times New Roman"/>
          <w:szCs w:val="24"/>
        </w:rPr>
        <w:t>ί</w:t>
      </w:r>
      <w:r>
        <w:rPr>
          <w:rFonts w:eastAsia="Times New Roman" w:cs="Times New Roman"/>
          <w:szCs w:val="24"/>
        </w:rPr>
        <w:t>α δυσκολία κάλυψης με γιατρούς συγκεκριμένων δομών πρωτοβάθμιας φροντίδας, όχι γε</w:t>
      </w:r>
      <w:r>
        <w:rPr>
          <w:rFonts w:eastAsia="Times New Roman" w:cs="Times New Roman"/>
          <w:szCs w:val="24"/>
        </w:rPr>
        <w:lastRenderedPageBreak/>
        <w:t xml:space="preserve">νικά των υπηρεσιών του ΕΣΥ στον Νομό Χαλκιδικής, αλλά ορισμένων συγκεκριμένων δομών πρωτοβάθμιας φροντίδας που όντως είναι διαχρονικά </w:t>
      </w:r>
      <w:proofErr w:type="spellStart"/>
      <w:r>
        <w:rPr>
          <w:rFonts w:eastAsia="Times New Roman" w:cs="Times New Roman"/>
          <w:szCs w:val="24"/>
        </w:rPr>
        <w:t>υποστελεχωμένες</w:t>
      </w:r>
      <w:proofErr w:type="spellEnd"/>
      <w:r>
        <w:rPr>
          <w:rFonts w:eastAsia="Times New Roman" w:cs="Times New Roman"/>
          <w:szCs w:val="24"/>
        </w:rPr>
        <w:t xml:space="preserve">. </w:t>
      </w:r>
    </w:p>
    <w:p w14:paraId="47BF8928"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Παρά το ότι είχε προβλεφθεί με ΦΕΚ από το 2009 για την Ιερισσό να γίνει πολυδύναμο περιφερειακό ιατρείο και για τη Συκιά από το 2006, ποτέ στην πραγματικότητα δεν προκηρύχθηκαν οι θέσεις και συνήθως καλύπτονταν με γιατρούς υπόχρεους υπηρεσίας υπαίθρου. Έτυ</w:t>
      </w:r>
      <w:r>
        <w:rPr>
          <w:rFonts w:eastAsia="Times New Roman" w:cs="Times New Roman"/>
          <w:szCs w:val="24"/>
        </w:rPr>
        <w:t>χαν κάποιες εγκυμοσύνες αυτή την περίοδο, όπως και στο Περιφερειακό Ιατρείο της Αμμουλιανής, που δημιούργησαν αυτή τη δυσλειτουργία.</w:t>
      </w:r>
    </w:p>
    <w:p w14:paraId="47BF8929"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Όσον αφορά την Ιερισσό, όντως καλύφθηκε η επείγουσα ανάγκη με οπλίτη γιατρό. Ευτυχώς έχουμε μ</w:t>
      </w:r>
      <w:r>
        <w:rPr>
          <w:rFonts w:eastAsia="Times New Roman" w:cs="Times New Roman"/>
          <w:szCs w:val="24"/>
        </w:rPr>
        <w:t>ί</w:t>
      </w:r>
      <w:r>
        <w:rPr>
          <w:rFonts w:eastAsia="Times New Roman" w:cs="Times New Roman"/>
          <w:szCs w:val="24"/>
        </w:rPr>
        <w:t>α συστηματική συνεργασία με τ</w:t>
      </w:r>
      <w:r>
        <w:rPr>
          <w:rFonts w:eastAsia="Times New Roman" w:cs="Times New Roman"/>
          <w:szCs w:val="24"/>
        </w:rPr>
        <w:t>ο Υπουργείο Εθνικής Άμυνας και όταν υπάρχουν θέσεις στο δημόσιο σύστημα υγείας που παρά τις επανειλημμένες προκηρύξεις δεν υπάρχει ανταπόκριση μάς ενισχύει. Δυστυχώς, σε κάποιες περιοχές αυτό συμβαίνει. Παρά τα κίνητρα που έχουμε δώσει και παρά το ότι έχου</w:t>
      </w:r>
      <w:r>
        <w:rPr>
          <w:rFonts w:eastAsia="Times New Roman" w:cs="Times New Roman"/>
          <w:szCs w:val="24"/>
        </w:rPr>
        <w:t>με δώσει ένα επιπλέον μπόνους άγονης περιοχής σε περίπου τετρακόσια έντεκα περιφερειακά ιατρεία σε όλη τη χώρα, σε κάποιες περιπτώσεις, δυστυχώς, δεν υπάρχει η ανταπόκριση.</w:t>
      </w:r>
    </w:p>
    <w:p w14:paraId="47BF892A"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Υπάρχει, λοιπόν, η προσωρινή λύση του οπλίτη γιατρού και μετά τη λήξη της θητείας τ</w:t>
      </w:r>
      <w:r>
        <w:rPr>
          <w:rFonts w:eastAsia="Times New Roman" w:cs="Times New Roman"/>
          <w:szCs w:val="24"/>
        </w:rPr>
        <w:t xml:space="preserve">ου θα υπάρξει επόμενος. Προφανώς δεν θα το αφήσουμε ακάλυπτο. </w:t>
      </w:r>
    </w:p>
    <w:p w14:paraId="47BF892B"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Το σημαντικό, </w:t>
      </w:r>
      <w:r w:rsidRPr="00AC526C">
        <w:rPr>
          <w:rFonts w:eastAsia="Times New Roman" w:cs="Times New Roman"/>
          <w:szCs w:val="24"/>
        </w:rPr>
        <w:t>όμως</w:t>
      </w:r>
      <w:r>
        <w:rPr>
          <w:rFonts w:eastAsia="Times New Roman" w:cs="Times New Roman"/>
          <w:szCs w:val="24"/>
        </w:rPr>
        <w:t xml:space="preserve">, είναι ότι αυτό το διάστημα έχουμε ένα πλάνο προσλήψεων μονίμων γιατρών του ΕΣΥ στα κέντρα υγείας όλης της χώρας, και τα αγροτικού τύπου και τα αστικού τύπου. Πιστεύω ότι θα </w:t>
      </w:r>
      <w:r>
        <w:rPr>
          <w:rFonts w:eastAsia="Times New Roman" w:cs="Times New Roman"/>
          <w:szCs w:val="24"/>
        </w:rPr>
        <w:t>είμαστε σε θέση μέχρι το τέλος του μήνα να τις προκηρύξουμε αυτές τις θέσεις. Είναι περίπου τετρακόσιες πενήντα και έχουν μια διασπορά σε όλη την Ελλάδα. Σε αυτές τις θέσεις, λοιπόν, σε αυτή την κατανομή έχουμε προβλέψει δύο θέσεις για το Πολυδύναμο Περιφε</w:t>
      </w:r>
      <w:r>
        <w:rPr>
          <w:rFonts w:eastAsia="Times New Roman" w:cs="Times New Roman"/>
          <w:szCs w:val="24"/>
        </w:rPr>
        <w:t>ρειακό Ιατρείο Ιερισσού, μία θέση παιδιάτρου και μια γενικού γιατρού.</w:t>
      </w:r>
      <w:r>
        <w:rPr>
          <w:rFonts w:eastAsia="Times New Roman" w:cs="Times New Roman"/>
          <w:szCs w:val="24"/>
        </w:rPr>
        <w:t xml:space="preserve"> </w:t>
      </w:r>
      <w:r>
        <w:rPr>
          <w:rFonts w:eastAsia="Times New Roman" w:cs="Times New Roman"/>
          <w:szCs w:val="24"/>
        </w:rPr>
        <w:t xml:space="preserve">Νομίζω ότι η θέση παιδιάτρου πρώτη φορά προκηρύσσεται από συστάσεώς του από το 2009. Επίσης, έχουμε προβλέψει άλλες δύο θέσεις, έναν παιδίατρο στο Κέντρο Υγείας </w:t>
      </w:r>
      <w:proofErr w:type="spellStart"/>
      <w:r>
        <w:rPr>
          <w:rFonts w:eastAsia="Times New Roman" w:cs="Times New Roman"/>
          <w:szCs w:val="24"/>
        </w:rPr>
        <w:t>Κασσανδρίας</w:t>
      </w:r>
      <w:proofErr w:type="spellEnd"/>
      <w:r>
        <w:rPr>
          <w:rFonts w:eastAsia="Times New Roman" w:cs="Times New Roman"/>
          <w:szCs w:val="24"/>
        </w:rPr>
        <w:t xml:space="preserve"> και έναν οδον</w:t>
      </w:r>
      <w:r>
        <w:rPr>
          <w:rFonts w:eastAsia="Times New Roman" w:cs="Times New Roman"/>
          <w:szCs w:val="24"/>
        </w:rPr>
        <w:t xml:space="preserve">τίατρο στο Κέντρο Υγείας </w:t>
      </w:r>
      <w:proofErr w:type="spellStart"/>
      <w:r>
        <w:rPr>
          <w:rFonts w:eastAsia="Times New Roman" w:cs="Times New Roman"/>
          <w:szCs w:val="24"/>
        </w:rPr>
        <w:t>Παλαιοχωρίου</w:t>
      </w:r>
      <w:proofErr w:type="spellEnd"/>
      <w:r>
        <w:rPr>
          <w:rFonts w:eastAsia="Times New Roman" w:cs="Times New Roman"/>
          <w:szCs w:val="24"/>
        </w:rPr>
        <w:t xml:space="preserve">. Άρα στα κέντρα υγείας του </w:t>
      </w:r>
      <w:r>
        <w:rPr>
          <w:rFonts w:eastAsia="Times New Roman" w:cs="Times New Roman"/>
          <w:szCs w:val="24"/>
        </w:rPr>
        <w:t>ν</w:t>
      </w:r>
      <w:r>
        <w:rPr>
          <w:rFonts w:eastAsia="Times New Roman" w:cs="Times New Roman"/>
          <w:szCs w:val="24"/>
        </w:rPr>
        <w:t>ομού προσπαθούμε να καλύψουμε ανάγκες με μόνο τρόπο.</w:t>
      </w:r>
    </w:p>
    <w:p w14:paraId="47BF892C"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Τώρα, όσον αφορά το Πολυδύναμο Περιφερειακό Ιατρείο Συκιάς, όντως υπηρετεί σήμερα ένας μόνο αγροτικός γιατρός, αλλά έχει υπάρξει μία μέρι</w:t>
      </w:r>
      <w:r>
        <w:rPr>
          <w:rFonts w:eastAsia="Times New Roman" w:cs="Times New Roman"/>
          <w:szCs w:val="24"/>
        </w:rPr>
        <w:t xml:space="preserve">μνα και έχει μετακινηθεί από 4 Ιουλίου ένας </w:t>
      </w:r>
      <w:proofErr w:type="spellStart"/>
      <w:r>
        <w:rPr>
          <w:rFonts w:eastAsia="Times New Roman" w:cs="Times New Roman"/>
          <w:szCs w:val="24"/>
        </w:rPr>
        <w:t>παρατασιακός</w:t>
      </w:r>
      <w:proofErr w:type="spellEnd"/>
      <w:r>
        <w:rPr>
          <w:rFonts w:eastAsia="Times New Roman" w:cs="Times New Roman"/>
          <w:szCs w:val="24"/>
        </w:rPr>
        <w:t xml:space="preserve"> ειδικευόμενος γενικής ιατρικής - ουσιαστικά έχει ολοκληρώσει την εκπαίδευσή του, είναι σαν </w:t>
      </w:r>
      <w:r>
        <w:rPr>
          <w:rFonts w:eastAsia="Times New Roman" w:cs="Times New Roman"/>
          <w:szCs w:val="24"/>
        </w:rPr>
        <w:lastRenderedPageBreak/>
        <w:t xml:space="preserve">ειδικευμένος γιατρός δηλαδή-, ο οποίος έχει τοποθετηθεί στο περιφερειακό αυτό ιατρείο. Και στην Αμμουλιανή, </w:t>
      </w:r>
      <w:r>
        <w:rPr>
          <w:rFonts w:eastAsia="Times New Roman" w:cs="Times New Roman"/>
          <w:szCs w:val="24"/>
        </w:rPr>
        <w:t>λόγω εγκυμοσύνης της γιατρού υπόχρεης υπηρεσίας υπαίθρου που υπήρχε, γίνεται μία προσπάθεια -και νομίζω ότι αυτό έχει αντιμετωπισθεί αποτελεσματικά- για κάλυψη αυτού του κενού με μετακινήσεις γενικών γιατρών, που γίνονται από τα όμορα κέντρα υγείας της 4</w:t>
      </w:r>
      <w:r w:rsidRPr="00803C9D">
        <w:rPr>
          <w:rFonts w:eastAsia="Times New Roman" w:cs="Times New Roman"/>
          <w:szCs w:val="24"/>
          <w:vertAlign w:val="superscript"/>
        </w:rPr>
        <w:t>ης</w:t>
      </w:r>
      <w:r>
        <w:rPr>
          <w:rFonts w:eastAsia="Times New Roman" w:cs="Times New Roman"/>
          <w:szCs w:val="24"/>
        </w:rPr>
        <w:t xml:space="preserve"> Υγειονομικής Περιφέρειας. Με έχει ενημερώσει η υπηρεσία ότι έχουν για τον Ιούλιο από δεκαπέντε ημέρες μετακινηθεί δύο γιατροί από το Κέντρο Υγείας της Θέρμης. </w:t>
      </w:r>
    </w:p>
    <w:p w14:paraId="47BF892D"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47BF892E" w14:textId="77777777" w:rsidR="00F572A0" w:rsidRDefault="002D3601">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w:t>
      </w:r>
      <w:r w:rsidRPr="00146623">
        <w:rPr>
          <w:rFonts w:eastAsia="Times New Roman" w:cs="Times New Roman"/>
          <w:b/>
          <w:szCs w:val="24"/>
        </w:rPr>
        <w:t xml:space="preserve">(Δημήτριος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Παρακαλώ, κύριε Υπουργέ, έχετε και δευτερολογία.</w:t>
      </w:r>
    </w:p>
    <w:p w14:paraId="47BF892F" w14:textId="77777777" w:rsidR="00F572A0" w:rsidRDefault="002D3601">
      <w:pPr>
        <w:spacing w:line="600" w:lineRule="auto"/>
        <w:ind w:firstLine="720"/>
        <w:jc w:val="both"/>
        <w:rPr>
          <w:rFonts w:eastAsia="Times New Roman" w:cs="Times New Roman"/>
          <w:szCs w:val="24"/>
        </w:rPr>
      </w:pPr>
      <w:r w:rsidRPr="0003217C">
        <w:rPr>
          <w:rFonts w:eastAsia="Times New Roman" w:cs="Times New Roman"/>
          <w:b/>
          <w:szCs w:val="24"/>
        </w:rPr>
        <w:t>ΑΝΔΡΕΑΣ ΞΑΝΘΟΣ (Υπουργός Υγείας)</w:t>
      </w:r>
      <w:r>
        <w:rPr>
          <w:rFonts w:eastAsia="Times New Roman" w:cs="Times New Roman"/>
          <w:szCs w:val="24"/>
        </w:rPr>
        <w:t>: Δύο κουβέντες μόνο θα πω, κύριε Πρόεδρε.</w:t>
      </w:r>
    </w:p>
    <w:p w14:paraId="47BF8930"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Είναι προφανές ότι υπάρχει δυσκολία. Κάνουμε μία προσπάθεια, αξιοποιώντας όλες τις δυνατότητες και τις πιθα</w:t>
      </w:r>
      <w:r>
        <w:rPr>
          <w:rFonts w:eastAsia="Times New Roman" w:cs="Times New Roman"/>
          <w:szCs w:val="24"/>
        </w:rPr>
        <w:t xml:space="preserve">νές συνέργειες από τις γειτονικές υπηρεσίες, να καλύψουμε αυτό το κενό. Αντιλαμβανόμαστε ότι αφορά τουριστικές περιοχές, περιοχές που επιβαρύνονται πολύ τη θερινή περίοδο και </w:t>
      </w:r>
      <w:r>
        <w:rPr>
          <w:rFonts w:eastAsia="Times New Roman" w:cs="Times New Roman"/>
          <w:szCs w:val="24"/>
        </w:rPr>
        <w:lastRenderedPageBreak/>
        <w:t>άρα αυξάνεται και η ζήτηση. Έχει μία αναπτυξιακή διάσταση προφανώς το να έχουμε α</w:t>
      </w:r>
      <w:r>
        <w:rPr>
          <w:rFonts w:eastAsia="Times New Roman" w:cs="Times New Roman"/>
          <w:szCs w:val="24"/>
        </w:rPr>
        <w:t>ξιόπιστες και καλά στελεχωμένες υπηρεσίες υγείας και θα προχωρήσουμε τα βήματα που σας είπα πριν κάνοντας μία προσπάθεια ιδιαίτερα για το Πολυδύναμο Περιφερειακό Ιατρείο Ιερισσού να ενισχύσουμε την εργαστηριακή του υποστήριξη, κάνοντας τις απαραίτητες μετα</w:t>
      </w:r>
      <w:r>
        <w:rPr>
          <w:rFonts w:eastAsia="Times New Roman" w:cs="Times New Roman"/>
          <w:szCs w:val="24"/>
        </w:rPr>
        <w:t xml:space="preserve">σκευές και αναμορφώσεις των χώρων για να υποδεχθούν ακτινολογικό και μικροβιολογικό εργαστήριο. </w:t>
      </w:r>
    </w:p>
    <w:p w14:paraId="47BF8931" w14:textId="77777777" w:rsidR="00F572A0" w:rsidRDefault="002D3601">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Παρακαλώ, κυρία </w:t>
      </w:r>
      <w:proofErr w:type="spellStart"/>
      <w:r>
        <w:rPr>
          <w:rFonts w:eastAsia="Times New Roman" w:cs="Times New Roman"/>
          <w:szCs w:val="24"/>
        </w:rPr>
        <w:t>Ιγγλέζη</w:t>
      </w:r>
      <w:proofErr w:type="spellEnd"/>
      <w:r>
        <w:rPr>
          <w:rFonts w:eastAsia="Times New Roman" w:cs="Times New Roman"/>
          <w:szCs w:val="24"/>
        </w:rPr>
        <w:t>, έχετε τον λόγο για τρία λεπτά, για τη δευτερολογία σας.</w:t>
      </w:r>
    </w:p>
    <w:p w14:paraId="47BF8932" w14:textId="77777777" w:rsidR="00F572A0" w:rsidRDefault="002D3601">
      <w:pPr>
        <w:spacing w:line="600" w:lineRule="auto"/>
        <w:ind w:firstLine="720"/>
        <w:jc w:val="both"/>
        <w:rPr>
          <w:rFonts w:eastAsia="Times New Roman" w:cs="Times New Roman"/>
          <w:szCs w:val="24"/>
        </w:rPr>
      </w:pPr>
      <w:r w:rsidRPr="0003217C">
        <w:rPr>
          <w:rFonts w:eastAsia="Times New Roman" w:cs="Times New Roman"/>
          <w:b/>
          <w:szCs w:val="24"/>
        </w:rPr>
        <w:t>ΑΙΚΑΤΕΡΙΝΗ ΙΓΓΛΕΖΗ:</w:t>
      </w:r>
      <w:r>
        <w:rPr>
          <w:rFonts w:eastAsia="Times New Roman" w:cs="Times New Roman"/>
          <w:szCs w:val="24"/>
        </w:rPr>
        <w:t xml:space="preserve"> Ευχαριστώ, κύριε Πρόεδ</w:t>
      </w:r>
      <w:r>
        <w:rPr>
          <w:rFonts w:eastAsia="Times New Roman" w:cs="Times New Roman"/>
          <w:szCs w:val="24"/>
        </w:rPr>
        <w:t>ρε.</w:t>
      </w:r>
    </w:p>
    <w:p w14:paraId="47BF8933"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Όπως είπατε και εσείς και όπως γνωρίζετε, κύριε Υπουργέ, η Χαλκιδική είναι ένας νομός όπου συνδυάζονται ιδιαίτεροι γεωμορφολογικοί παράγοντες, κλιματολογικές συνθήκες και αυξημένη τουριστική κίνηση. Αυτό σημαίνει ότι επικρατούν δύσκολες καιρικές συνθήκ</w:t>
      </w:r>
      <w:r>
        <w:rPr>
          <w:rFonts w:eastAsia="Times New Roman" w:cs="Times New Roman"/>
          <w:szCs w:val="24"/>
        </w:rPr>
        <w:t xml:space="preserve">ες τον χειμώνα. Το καλοκαίρι </w:t>
      </w:r>
      <w:r>
        <w:rPr>
          <w:rFonts w:eastAsia="Times New Roman" w:cs="Times New Roman"/>
          <w:szCs w:val="24"/>
        </w:rPr>
        <w:t xml:space="preserve">ο </w:t>
      </w:r>
      <w:r>
        <w:rPr>
          <w:rFonts w:eastAsia="Times New Roman" w:cs="Times New Roman"/>
          <w:szCs w:val="24"/>
        </w:rPr>
        <w:t>αυξημένος αριθμός επισκεπτών δυσχεραίνει τις μετακινήσεις. Η μορφολογία του οδικού δικτύου είναι ιδιαίτερη και η ποιότητα πολύ χαμηλή. Οι χιλιομετρικές αποστάσεις που χρειάζεται κάποιος για να φτάσει από τις χερσονήσους της Χ</w:t>
      </w:r>
      <w:r>
        <w:rPr>
          <w:rFonts w:eastAsia="Times New Roman" w:cs="Times New Roman"/>
          <w:szCs w:val="24"/>
        </w:rPr>
        <w:t xml:space="preserve">αλκιδικής στην πρωτεύουσα του </w:t>
      </w:r>
      <w:r>
        <w:rPr>
          <w:rFonts w:eastAsia="Times New Roman" w:cs="Times New Roman"/>
          <w:szCs w:val="24"/>
        </w:rPr>
        <w:t>ν</w:t>
      </w:r>
      <w:r>
        <w:rPr>
          <w:rFonts w:eastAsia="Times New Roman" w:cs="Times New Roman"/>
          <w:szCs w:val="24"/>
        </w:rPr>
        <w:t xml:space="preserve">ομού, όπου και το νοσοκομείο, </w:t>
      </w:r>
      <w:r>
        <w:rPr>
          <w:rFonts w:eastAsia="Times New Roman" w:cs="Times New Roman"/>
          <w:szCs w:val="24"/>
        </w:rPr>
        <w:lastRenderedPageBreak/>
        <w:t>είναι μεγάλες και αντίστοιχα ο χρόνος πολύς. Τέλος, ο πληθυσμός της Χαλκιδικής πολλαπλασιάζεται το καλοκαίρι λόγω τουρισμού. Όλα αυτά σημαίνουν ότι η ύπαρξη επαρκούς ιατρικού προσωπικού είναι κάτ</w:t>
      </w:r>
      <w:r>
        <w:rPr>
          <w:rFonts w:eastAsia="Times New Roman" w:cs="Times New Roman"/>
          <w:szCs w:val="24"/>
        </w:rPr>
        <w:t>ι παραπάνω από απαραίτητη.</w:t>
      </w:r>
    </w:p>
    <w:p w14:paraId="47BF8934"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Όσον αφορά το Ιατρείο Αμμουλιανής, είναι πολύ σημαντικό και πολύ θετικό ότι βρέθηκε γιατρός για να καλύψει τις ανάγκες του νησιού -και μάλιστα πολύ γρήγορα μετά από το κενό που δημιουργήθηκε- και πολύ θετικό είναι και αυτό που λέ</w:t>
      </w:r>
      <w:r>
        <w:rPr>
          <w:rFonts w:eastAsia="Times New Roman" w:cs="Times New Roman"/>
          <w:szCs w:val="24"/>
        </w:rPr>
        <w:t>τε, ότι θα συνεχίσει να καλύπτεται με μετακινήσεις γιατρών μέχρι να γυρίσει πίσω η γιατρός η οποία βρίσκεται σε κατάσταση εγκυμοσύνης. Θα πρέπει να το φροντίσουμε αυτό, έτσι ώστε να παρέχονται οι υπηρεσίες και να μην σταματήσουν στις 30 Σεπτεμβρίου, γιατί,</w:t>
      </w:r>
      <w:r>
        <w:rPr>
          <w:rFonts w:eastAsia="Times New Roman" w:cs="Times New Roman"/>
          <w:szCs w:val="24"/>
        </w:rPr>
        <w:t xml:space="preserve"> όπως καταλαβαίνετε, τον χειμώνα το νησί πολλές φορές αποκλείεται λόγω των καιρικών συνθηκών και ο κόσμος αποκλείεται εκεί και δεν έχει πρόσβαση στη στεριά.</w:t>
      </w:r>
    </w:p>
    <w:p w14:paraId="47BF8935"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Τώρα, σε σχέση με το Πολυδύναμο Ιατρείο Συκιάς θα πρέπει να αναφέρω ότι το κοντινότερο κέντρο υγεία</w:t>
      </w:r>
      <w:r>
        <w:rPr>
          <w:rFonts w:eastAsia="Times New Roman" w:cs="Times New Roman"/>
          <w:szCs w:val="24"/>
        </w:rPr>
        <w:t>ς του βρίσκεται στον Άγιο Νικόλαο Χαλκιδικής και απέχει 50 χιλιόμετρα, δηλαδή 52 λεπτά με ιδιωτικό αυτοκίνητο, και το κοντινότερο νοσοκομείο στον Πολύγυρο απέχει 100 χιλιόμετρα και χρειάζεται να ταξιδέψει κανείς μιάμιση ώρα για να φτάσει εκεί. Η κοινή λογι</w:t>
      </w:r>
      <w:r>
        <w:rPr>
          <w:rFonts w:eastAsia="Times New Roman" w:cs="Times New Roman"/>
          <w:szCs w:val="24"/>
        </w:rPr>
        <w:t xml:space="preserve">κή λέει ότι όλες οι θέσεις ιατρικού και παραϊατρικού προσωπικού του Πολυδύναμου </w:t>
      </w:r>
      <w:r>
        <w:rPr>
          <w:rFonts w:eastAsia="Times New Roman" w:cs="Times New Roman"/>
          <w:szCs w:val="24"/>
        </w:rPr>
        <w:lastRenderedPageBreak/>
        <w:t>Ιατρείου Συκιάς που προβλέπονται από το οργανόγραμμα πρέπει να καλύπτονται μόνιμα και να μην αποσπάται προσωπικό χωρίς προηγουμένως να έχει εξασφαλιστεί η άμεση αντικατάστασή τ</w:t>
      </w:r>
      <w:r>
        <w:rPr>
          <w:rFonts w:eastAsia="Times New Roman" w:cs="Times New Roman"/>
          <w:szCs w:val="24"/>
        </w:rPr>
        <w:t xml:space="preserve">ου. </w:t>
      </w:r>
    </w:p>
    <w:p w14:paraId="47BF8936"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Πράγματι, είναι όπως τα λέτε, ότι παρ</w:t>
      </w:r>
      <w:r>
        <w:rPr>
          <w:rFonts w:eastAsia="Times New Roman" w:cs="Times New Roman"/>
          <w:szCs w:val="24"/>
        </w:rPr>
        <w:t xml:space="preserve">’ </w:t>
      </w:r>
      <w:r>
        <w:rPr>
          <w:rFonts w:eastAsia="Times New Roman" w:cs="Times New Roman"/>
          <w:szCs w:val="24"/>
        </w:rPr>
        <w:t>όλο που προκηρύχθηκαν και δημοσιεύτηκε ΦΕΚ ότι γίνονται πολυδύναμα αυτά τα δύο ιατρεία, δεν είχαν ποτέ τη στελέχωση η οποία αρμόζει σε πολυδύναμα ιατρεία.</w:t>
      </w:r>
    </w:p>
    <w:p w14:paraId="47BF8937" w14:textId="77777777" w:rsidR="00F572A0" w:rsidRDefault="002D3601">
      <w:pPr>
        <w:spacing w:line="600" w:lineRule="auto"/>
        <w:ind w:firstLine="720"/>
        <w:jc w:val="both"/>
        <w:rPr>
          <w:rFonts w:eastAsia="Times New Roman"/>
          <w:szCs w:val="24"/>
        </w:rPr>
      </w:pPr>
      <w:r>
        <w:rPr>
          <w:rFonts w:eastAsia="Times New Roman" w:cs="Times New Roman"/>
          <w:szCs w:val="24"/>
        </w:rPr>
        <w:t xml:space="preserve">Τέλος, σε ό,τι αφορά την περιοχή της Ιερισσού, που είναι </w:t>
      </w:r>
      <w:r>
        <w:rPr>
          <w:rFonts w:eastAsia="Times New Roman" w:cs="Times New Roman"/>
          <w:szCs w:val="24"/>
        </w:rPr>
        <w:t>και η ιδιαίτερη πατρίδα μου, το θεωρώ ηθική μου υποχρέωση να λειτουργήσει επιτέλους το ιατρείο ως πολυδύναμο. Είναι πάρα πολύ σημαντικό αυτό που ανακοινώσατε τώρα μόλις, ότι θα υπάρξουν δύο θέσεις γιατρών και μάλιστα μία θέση παιδιάτρου, πρώτη φορά στην Ιε</w:t>
      </w:r>
      <w:r>
        <w:rPr>
          <w:rFonts w:eastAsia="Times New Roman" w:cs="Times New Roman"/>
          <w:szCs w:val="24"/>
        </w:rPr>
        <w:t xml:space="preserve">ρισσό, η οποία φέτος τον χειμώνα έζησε μία τραγική κατάσταση -το λιγότερο που μπορώ να πω είναι ότι είναι τραγική- να μην υπάρχει καθόλου γιατρός ούτε καν για </w:t>
      </w:r>
      <w:proofErr w:type="spellStart"/>
      <w:r>
        <w:rPr>
          <w:rFonts w:eastAsia="Times New Roman" w:cs="Times New Roman"/>
          <w:szCs w:val="24"/>
        </w:rPr>
        <w:t>συνταγογράφηση</w:t>
      </w:r>
      <w:proofErr w:type="spellEnd"/>
      <w:r>
        <w:rPr>
          <w:rFonts w:eastAsia="Times New Roman" w:cs="Times New Roman"/>
          <w:szCs w:val="24"/>
        </w:rPr>
        <w:t xml:space="preserve"> και αναγκάζονταν οι άνθρωποι να πηγαίνουν σε ιδιώτη γιατρό και να πληρώνουν τη </w:t>
      </w:r>
      <w:proofErr w:type="spellStart"/>
      <w:r>
        <w:rPr>
          <w:rFonts w:eastAsia="Times New Roman" w:cs="Times New Roman"/>
          <w:szCs w:val="24"/>
        </w:rPr>
        <w:t>συν</w:t>
      </w:r>
      <w:r>
        <w:rPr>
          <w:rFonts w:eastAsia="Times New Roman" w:cs="Times New Roman"/>
          <w:szCs w:val="24"/>
        </w:rPr>
        <w:t>ταγογράφησή</w:t>
      </w:r>
      <w:proofErr w:type="spellEnd"/>
      <w:r>
        <w:rPr>
          <w:rFonts w:eastAsia="Times New Roman" w:cs="Times New Roman"/>
          <w:szCs w:val="24"/>
        </w:rPr>
        <w:t xml:space="preserve"> </w:t>
      </w:r>
      <w:r>
        <w:rPr>
          <w:rFonts w:eastAsia="Times New Roman" w:cs="Times New Roman"/>
          <w:szCs w:val="24"/>
        </w:rPr>
        <w:t xml:space="preserve">τους </w:t>
      </w:r>
      <w:r>
        <w:rPr>
          <w:rFonts w:eastAsia="Times New Roman" w:cs="Times New Roman"/>
          <w:szCs w:val="24"/>
        </w:rPr>
        <w:t>.</w:t>
      </w:r>
      <w:r>
        <w:rPr>
          <w:rFonts w:eastAsia="Times New Roman"/>
          <w:szCs w:val="24"/>
        </w:rPr>
        <w:t xml:space="preserve">Από το 2009 χαρακτηρίστηκε ως Πολυδύναμο και η στελέχωση και ο εξοπλισμός του έχουν μείνει στα χαρτιά. </w:t>
      </w:r>
    </w:p>
    <w:p w14:paraId="47BF8938" w14:textId="77777777" w:rsidR="00F572A0" w:rsidRDefault="002D3601">
      <w:pPr>
        <w:spacing w:line="600" w:lineRule="auto"/>
        <w:ind w:firstLine="720"/>
        <w:jc w:val="both"/>
        <w:rPr>
          <w:rFonts w:eastAsia="Times New Roman"/>
          <w:szCs w:val="24"/>
        </w:rPr>
      </w:pPr>
      <w:r>
        <w:rPr>
          <w:rFonts w:eastAsia="Times New Roman"/>
          <w:szCs w:val="24"/>
        </w:rPr>
        <w:lastRenderedPageBreak/>
        <w:t>Αντιλαμβάνεστε, λοιπόν, κύριε Υπουργέ, πόσο σοβαρό πρόβλημα αποτελεί αυτό για την ευρύτερη περιοχή, καθώς το Πολυδύναμο Ιατρείο Ιερισσ</w:t>
      </w:r>
      <w:r>
        <w:rPr>
          <w:rFonts w:eastAsia="Times New Roman"/>
          <w:szCs w:val="24"/>
        </w:rPr>
        <w:t xml:space="preserve">ού πρέπει να εξυπηρετεί όλες τις όμορες κοινότητες. Για να βρει κανείς ιατρικές υπηρεσίες που θα έπρεπε να παρέχονται εκεί, πρέπει να μεταβεί στο κοντινότερο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ή στο νοσοκομείο στην πρωτεύουσα του </w:t>
      </w:r>
      <w:r>
        <w:rPr>
          <w:rFonts w:eastAsia="Times New Roman"/>
          <w:szCs w:val="24"/>
        </w:rPr>
        <w:t>ν</w:t>
      </w:r>
      <w:r>
        <w:rPr>
          <w:rFonts w:eastAsia="Times New Roman"/>
          <w:szCs w:val="24"/>
        </w:rPr>
        <w:t xml:space="preserve">ομού. Και τα δύο απέχουν περίπου μισή ώρα από </w:t>
      </w:r>
      <w:r>
        <w:rPr>
          <w:rFonts w:eastAsia="Times New Roman"/>
          <w:szCs w:val="24"/>
        </w:rPr>
        <w:t xml:space="preserve">την Ιερισσό, ενώ ταυτόχρονα δεν υπάρχει δημόσια συγκοινωνία για το νοσοκομείο. </w:t>
      </w:r>
    </w:p>
    <w:p w14:paraId="47BF8939" w14:textId="77777777" w:rsidR="00F572A0" w:rsidRDefault="002D3601">
      <w:pPr>
        <w:spacing w:line="600" w:lineRule="auto"/>
        <w:ind w:firstLine="720"/>
        <w:jc w:val="both"/>
        <w:rPr>
          <w:rFonts w:eastAsia="Times New Roman"/>
          <w:szCs w:val="24"/>
        </w:rPr>
      </w:pPr>
      <w:r>
        <w:rPr>
          <w:rFonts w:eastAsia="Times New Roman"/>
          <w:szCs w:val="24"/>
        </w:rPr>
        <w:t xml:space="preserve">Είναι πολύ σημαντικό αυτό που ανακοινώσατε ότι το </w:t>
      </w:r>
      <w:r>
        <w:rPr>
          <w:rFonts w:eastAsia="Times New Roman"/>
          <w:szCs w:val="24"/>
        </w:rPr>
        <w:t>π</w:t>
      </w:r>
      <w:r>
        <w:rPr>
          <w:rFonts w:eastAsia="Times New Roman"/>
          <w:szCs w:val="24"/>
        </w:rPr>
        <w:t xml:space="preserve">ολυδύναμο </w:t>
      </w:r>
      <w:r>
        <w:rPr>
          <w:rFonts w:eastAsia="Times New Roman"/>
          <w:szCs w:val="24"/>
        </w:rPr>
        <w:t>ι</w:t>
      </w:r>
      <w:r>
        <w:rPr>
          <w:rFonts w:eastAsia="Times New Roman"/>
          <w:szCs w:val="24"/>
        </w:rPr>
        <w:t xml:space="preserve">ατρείο θα αποκτήσει εξοπλισμό και θα λειτουργήσει επιτέλους πραγματικά σαν </w:t>
      </w:r>
      <w:r>
        <w:rPr>
          <w:rFonts w:eastAsia="Times New Roman"/>
          <w:szCs w:val="24"/>
        </w:rPr>
        <w:t>π</w:t>
      </w:r>
      <w:r>
        <w:rPr>
          <w:rFonts w:eastAsia="Times New Roman"/>
          <w:szCs w:val="24"/>
        </w:rPr>
        <w:t>ολυδύναμο. Είναι ζωτικής σημασίας να α</w:t>
      </w:r>
      <w:r>
        <w:rPr>
          <w:rFonts w:eastAsia="Times New Roman"/>
          <w:szCs w:val="24"/>
        </w:rPr>
        <w:t>ισθάνεται ο πολίτης ενός ευνομούμενου κράτους ασφάλεια όσον αφορά το ύψιστο αγαθό της παροχής υπηρεσιών υγείας. Σ’ έναν τουριστικό νομό όπως η Χαλκιδική, οι παροχές και οι υπηρεσίες υγείας είναι πραγματικά μια αναπτυξιακή υποδομή –το είπατε κι εσείς- γιατί</w:t>
      </w:r>
      <w:r>
        <w:rPr>
          <w:rFonts w:eastAsia="Times New Roman"/>
          <w:szCs w:val="24"/>
        </w:rPr>
        <w:t xml:space="preserve"> ο άλλος δεν έρχεται να κάνει διακοπές σε μια περιοχή στην οποία δεν είναι καλυμμένος όσον αφορά στο θέμα της υγείας. Είμαι σίγουρη ότι θα φροντίσετε ώστε να δοθεί οριστική λύση σ’ αυτά τα τόσο σοβαρά και χρόνια προβλήματα που ταλανίζουν την κοινωνία της Χ</w:t>
      </w:r>
      <w:r>
        <w:rPr>
          <w:rFonts w:eastAsia="Times New Roman"/>
          <w:szCs w:val="24"/>
        </w:rPr>
        <w:t>αλκιδικής.</w:t>
      </w:r>
    </w:p>
    <w:p w14:paraId="47BF893A" w14:textId="77777777" w:rsidR="00F572A0" w:rsidRDefault="002D3601">
      <w:pPr>
        <w:spacing w:line="600" w:lineRule="auto"/>
        <w:ind w:firstLine="720"/>
        <w:jc w:val="both"/>
        <w:rPr>
          <w:rFonts w:eastAsia="Times New Roman"/>
          <w:szCs w:val="24"/>
        </w:rPr>
      </w:pPr>
      <w:r>
        <w:rPr>
          <w:rFonts w:eastAsia="Times New Roman"/>
          <w:szCs w:val="24"/>
        </w:rPr>
        <w:t>Σας ευχαριστώ πολύ.</w:t>
      </w:r>
    </w:p>
    <w:p w14:paraId="47BF893B" w14:textId="77777777" w:rsidR="00F572A0" w:rsidRDefault="002D3601">
      <w:pPr>
        <w:spacing w:line="600" w:lineRule="auto"/>
        <w:ind w:firstLine="720"/>
        <w:jc w:val="both"/>
        <w:rPr>
          <w:rFonts w:eastAsia="Times New Roman"/>
          <w:szCs w:val="24"/>
        </w:rPr>
      </w:pPr>
      <w:r w:rsidRPr="003C3EC4">
        <w:rPr>
          <w:rFonts w:eastAsia="Times New Roman"/>
          <w:b/>
          <w:szCs w:val="24"/>
        </w:rPr>
        <w:lastRenderedPageBreak/>
        <w:t xml:space="preserve">ΠΡΟΕΔΡΕΥΩΝ (Δημήτριος </w:t>
      </w:r>
      <w:proofErr w:type="spellStart"/>
      <w:r w:rsidRPr="003C3EC4">
        <w:rPr>
          <w:rFonts w:eastAsia="Times New Roman"/>
          <w:b/>
          <w:szCs w:val="24"/>
        </w:rPr>
        <w:t>Κρεμαστινός</w:t>
      </w:r>
      <w:proofErr w:type="spellEnd"/>
      <w:r w:rsidRPr="003C3EC4">
        <w:rPr>
          <w:rFonts w:eastAsia="Times New Roman"/>
          <w:b/>
          <w:szCs w:val="24"/>
        </w:rPr>
        <w:t>):</w:t>
      </w:r>
      <w:r w:rsidRPr="00197BD1">
        <w:rPr>
          <w:rFonts w:eastAsia="Times New Roman"/>
          <w:szCs w:val="24"/>
        </w:rPr>
        <w:t xml:space="preserve"> </w:t>
      </w:r>
      <w:r>
        <w:rPr>
          <w:rFonts w:eastAsia="Times New Roman"/>
          <w:szCs w:val="24"/>
        </w:rPr>
        <w:t>Ευχαριστούμε την κυρία συνάδελφο.</w:t>
      </w:r>
    </w:p>
    <w:p w14:paraId="47BF893C" w14:textId="77777777" w:rsidR="00F572A0" w:rsidRDefault="002D3601">
      <w:pPr>
        <w:spacing w:line="600" w:lineRule="auto"/>
        <w:ind w:firstLine="720"/>
        <w:jc w:val="both"/>
        <w:rPr>
          <w:rFonts w:eastAsia="Times New Roman"/>
          <w:szCs w:val="24"/>
        </w:rPr>
      </w:pPr>
      <w:r>
        <w:rPr>
          <w:rFonts w:eastAsia="Times New Roman"/>
          <w:szCs w:val="24"/>
        </w:rPr>
        <w:t>Κύριε Υπουργέ, έχετε τον λόγο.</w:t>
      </w:r>
    </w:p>
    <w:p w14:paraId="47BF893D" w14:textId="77777777" w:rsidR="00F572A0" w:rsidRDefault="002D3601">
      <w:pPr>
        <w:spacing w:line="600" w:lineRule="auto"/>
        <w:ind w:firstLine="720"/>
        <w:jc w:val="both"/>
        <w:rPr>
          <w:rFonts w:eastAsia="Times New Roman"/>
          <w:szCs w:val="24"/>
        </w:rPr>
      </w:pPr>
      <w:r w:rsidRPr="003C3EC4">
        <w:rPr>
          <w:rFonts w:eastAsia="Times New Roman"/>
          <w:b/>
          <w:szCs w:val="24"/>
        </w:rPr>
        <w:t>ΑΝΔΡΕΑΣ ΞΑΝΘΟΣ (Υπουργός Υγείας):</w:t>
      </w:r>
      <w:r>
        <w:rPr>
          <w:rFonts w:eastAsia="Times New Roman"/>
          <w:szCs w:val="24"/>
        </w:rPr>
        <w:t xml:space="preserve"> Δύο λόγια θα πω μόνο, κύριε Πρόεδρε.</w:t>
      </w:r>
    </w:p>
    <w:p w14:paraId="47BF893E" w14:textId="77777777" w:rsidR="00F572A0" w:rsidRDefault="002D3601">
      <w:pPr>
        <w:spacing w:line="600" w:lineRule="auto"/>
        <w:ind w:firstLine="720"/>
        <w:jc w:val="both"/>
        <w:rPr>
          <w:rFonts w:eastAsia="Times New Roman"/>
          <w:szCs w:val="24"/>
        </w:rPr>
      </w:pPr>
      <w:r>
        <w:rPr>
          <w:rFonts w:eastAsia="Times New Roman"/>
          <w:szCs w:val="24"/>
        </w:rPr>
        <w:t>Η πρωτοβάθμια φροντίδα υγείας, όπως και συνολικά το σύστημα υγείας, νομίζω ότι είχαν υποστεί μια πολύ μεγάλη αρνητική παρέμβαση τα χρόνια της κρίσης και τα χρόνια των περικοπών και των μέτρων λιτότητας. Υπάρχουν ακόμα πληγές ανοικτές, όμως νομίζουμε ότι εί</w:t>
      </w:r>
      <w:r>
        <w:rPr>
          <w:rFonts w:eastAsia="Times New Roman"/>
          <w:szCs w:val="24"/>
        </w:rPr>
        <w:t xml:space="preserve">μαστε σε μια φάση επούλωσης. </w:t>
      </w:r>
    </w:p>
    <w:p w14:paraId="47BF893F" w14:textId="77777777" w:rsidR="00F572A0" w:rsidRDefault="002D3601">
      <w:pPr>
        <w:spacing w:line="600" w:lineRule="auto"/>
        <w:ind w:firstLine="720"/>
        <w:jc w:val="both"/>
        <w:rPr>
          <w:rFonts w:eastAsia="Times New Roman"/>
          <w:szCs w:val="24"/>
        </w:rPr>
      </w:pPr>
      <w:r>
        <w:rPr>
          <w:rFonts w:eastAsia="Times New Roman"/>
          <w:szCs w:val="24"/>
        </w:rPr>
        <w:t>Η αλήθεια είναι ότι δόθηκε προτεραιότητα στη στήριξη των νοσοκομείων τα προηγούμενα χρόνια, γιατί εκεί είχε μεταφερθεί ο μεγάλος όγκος της ζήτησης υπηρεσιών από τους πολίτες και ήταν σε διακινδύνευση πρωτίστως η λειτουργία του</w:t>
      </w:r>
      <w:r>
        <w:rPr>
          <w:rFonts w:eastAsia="Times New Roman"/>
          <w:szCs w:val="24"/>
        </w:rPr>
        <w:t xml:space="preserve">ς. Νομίζω ότι έγινε μια προσπάθεια με προσλήψεις μόνιμου, αλλά και επικουρικού προσωπικού. Ήταν καταλυτικό το ότι προσλήφθηκαν </w:t>
      </w:r>
      <w:r>
        <w:rPr>
          <w:rFonts w:eastAsia="Times New Roman"/>
          <w:szCs w:val="24"/>
        </w:rPr>
        <w:t>δύο χιλιάδες</w:t>
      </w:r>
      <w:r>
        <w:rPr>
          <w:rFonts w:eastAsia="Times New Roman"/>
          <w:szCs w:val="24"/>
        </w:rPr>
        <w:t xml:space="preserve"> επικουρικοί γιατροί τα δύο προηγούμενα χρόνια. Έτσι κρατήθηκε όρθιο το σύστημα υγείας, χάρη φυσικά και στη συνεισφορ</w:t>
      </w:r>
      <w:r>
        <w:rPr>
          <w:rFonts w:eastAsia="Times New Roman"/>
          <w:szCs w:val="24"/>
        </w:rPr>
        <w:t xml:space="preserve">ά του υπόλοιπου προσωπικού. </w:t>
      </w:r>
    </w:p>
    <w:p w14:paraId="47BF8940" w14:textId="77777777" w:rsidR="00F572A0" w:rsidRDefault="002D3601">
      <w:pPr>
        <w:spacing w:line="600" w:lineRule="auto"/>
        <w:ind w:firstLine="720"/>
        <w:jc w:val="both"/>
        <w:rPr>
          <w:rFonts w:eastAsia="Times New Roman"/>
          <w:szCs w:val="24"/>
        </w:rPr>
      </w:pPr>
      <w:r>
        <w:rPr>
          <w:rFonts w:eastAsia="Times New Roman"/>
          <w:szCs w:val="24"/>
        </w:rPr>
        <w:lastRenderedPageBreak/>
        <w:t xml:space="preserve">Νομίζω ότι τώρα είναι η περίοδος που μπορούμε να δώσουμε μια προτεραιότητα και μια έμφαση και στην πρωτοβάθμια φροντίδα υγείας. Φέτος, το 2018, βγάζουμε αυτές τις θέσεις. Είναι περίπου </w:t>
      </w:r>
      <w:r>
        <w:rPr>
          <w:rFonts w:eastAsia="Times New Roman"/>
          <w:szCs w:val="24"/>
        </w:rPr>
        <w:t>χίλια πεντακόσια</w:t>
      </w:r>
      <w:r>
        <w:rPr>
          <w:rFonts w:eastAsia="Times New Roman"/>
          <w:szCs w:val="24"/>
        </w:rPr>
        <w:t xml:space="preserve"> τα οργανικά κενά των γιατ</w:t>
      </w:r>
      <w:r>
        <w:rPr>
          <w:rFonts w:eastAsia="Times New Roman"/>
          <w:szCs w:val="24"/>
        </w:rPr>
        <w:t xml:space="preserve">ρών στην πρωτοβάθμια φροντίδα υγείας. Ένα μέρος απ’ αυτά, περίπου το 1/3, θα το καλύψουμε με τις προκηρύξεις αυτές των </w:t>
      </w:r>
      <w:r>
        <w:rPr>
          <w:rFonts w:eastAsia="Times New Roman"/>
          <w:szCs w:val="24"/>
        </w:rPr>
        <w:t>τετρακοσίων πενήντα</w:t>
      </w:r>
      <w:r>
        <w:rPr>
          <w:rFonts w:eastAsia="Times New Roman"/>
          <w:szCs w:val="24"/>
        </w:rPr>
        <w:t xml:space="preserve"> θέσεων που σας είπα. </w:t>
      </w:r>
    </w:p>
    <w:p w14:paraId="47BF8941" w14:textId="77777777" w:rsidR="00F572A0" w:rsidRDefault="002D3601">
      <w:pPr>
        <w:spacing w:line="600" w:lineRule="auto"/>
        <w:ind w:firstLine="720"/>
        <w:jc w:val="both"/>
        <w:rPr>
          <w:rFonts w:eastAsia="Times New Roman"/>
          <w:szCs w:val="24"/>
        </w:rPr>
      </w:pPr>
      <w:r>
        <w:rPr>
          <w:rFonts w:eastAsia="Times New Roman"/>
          <w:szCs w:val="24"/>
        </w:rPr>
        <w:t>Προφανώς υπάρχουν πολύ περισσότερες ανάγκες και σίγουρα θα καλυφθούν μέσα σ’ έναν προγραμματισμ</w:t>
      </w:r>
      <w:r>
        <w:rPr>
          <w:rFonts w:eastAsia="Times New Roman"/>
          <w:szCs w:val="24"/>
        </w:rPr>
        <w:t xml:space="preserve">ό προσλήψεων που θα υπάρξουν από την επόμενη φάση, μετά τη λήξη του </w:t>
      </w:r>
      <w:proofErr w:type="spellStart"/>
      <w:r>
        <w:rPr>
          <w:rFonts w:eastAsia="Times New Roman"/>
          <w:szCs w:val="24"/>
        </w:rPr>
        <w:t>μνημονιακού</w:t>
      </w:r>
      <w:proofErr w:type="spellEnd"/>
      <w:r>
        <w:rPr>
          <w:rFonts w:eastAsia="Times New Roman"/>
          <w:szCs w:val="24"/>
        </w:rPr>
        <w:t xml:space="preserve"> προγράμματος και τις ρυθμίσεις που έχουν προβλεφθεί για το 2019, δηλαδή να έχουμε αναλογία </w:t>
      </w:r>
      <w:r>
        <w:rPr>
          <w:rFonts w:eastAsia="Times New Roman"/>
          <w:szCs w:val="24"/>
        </w:rPr>
        <w:t xml:space="preserve">μια </w:t>
      </w:r>
      <w:r>
        <w:rPr>
          <w:rFonts w:eastAsia="Times New Roman"/>
          <w:szCs w:val="24"/>
        </w:rPr>
        <w:t xml:space="preserve"> </w:t>
      </w:r>
      <w:proofErr w:type="spellStart"/>
      <w:r>
        <w:rPr>
          <w:rFonts w:eastAsia="Times New Roman"/>
          <w:szCs w:val="24"/>
        </w:rPr>
        <w:t>προσλήψ</w:t>
      </w:r>
      <w:r>
        <w:rPr>
          <w:rFonts w:eastAsia="Times New Roman"/>
          <w:szCs w:val="24"/>
        </w:rPr>
        <w:t>η</w:t>
      </w:r>
      <w:proofErr w:type="spellEnd"/>
      <w:r>
        <w:rPr>
          <w:rFonts w:eastAsia="Times New Roman"/>
          <w:szCs w:val="24"/>
        </w:rPr>
        <w:t xml:space="preserve"> προς </w:t>
      </w:r>
      <w:r>
        <w:rPr>
          <w:rFonts w:eastAsia="Times New Roman"/>
          <w:szCs w:val="24"/>
        </w:rPr>
        <w:t xml:space="preserve">μία </w:t>
      </w:r>
      <w:r>
        <w:rPr>
          <w:rFonts w:eastAsia="Times New Roman"/>
          <w:szCs w:val="24"/>
        </w:rPr>
        <w:t>αποχ</w:t>
      </w:r>
      <w:r>
        <w:rPr>
          <w:rFonts w:eastAsia="Times New Roman"/>
          <w:szCs w:val="24"/>
        </w:rPr>
        <w:t>ώ</w:t>
      </w:r>
      <w:r>
        <w:rPr>
          <w:rFonts w:eastAsia="Times New Roman"/>
          <w:szCs w:val="24"/>
        </w:rPr>
        <w:t>ρ</w:t>
      </w:r>
      <w:r>
        <w:rPr>
          <w:rFonts w:eastAsia="Times New Roman"/>
          <w:szCs w:val="24"/>
        </w:rPr>
        <w:t>η</w:t>
      </w:r>
      <w:r>
        <w:rPr>
          <w:rFonts w:eastAsia="Times New Roman"/>
          <w:szCs w:val="24"/>
        </w:rPr>
        <w:t>σ</w:t>
      </w:r>
      <w:r>
        <w:rPr>
          <w:rFonts w:eastAsia="Times New Roman"/>
          <w:szCs w:val="24"/>
        </w:rPr>
        <w:t>η</w:t>
      </w:r>
      <w:r>
        <w:rPr>
          <w:rFonts w:eastAsia="Times New Roman"/>
          <w:szCs w:val="24"/>
        </w:rPr>
        <w:t xml:space="preserve">. Θα συνεννοηθούμε συνολικά στην Κυβέρνηση, θα δούμε </w:t>
      </w:r>
      <w:r>
        <w:rPr>
          <w:rFonts w:eastAsia="Times New Roman"/>
          <w:szCs w:val="24"/>
        </w:rPr>
        <w:t xml:space="preserve">την αναλογία που προκύπτει για τον χώρο της υγείας και θα κάνουμε τη βέλτιστη δυνατή κατανομή, προφανώς με προτεραιότητα σε </w:t>
      </w:r>
      <w:proofErr w:type="spellStart"/>
      <w:r>
        <w:rPr>
          <w:rFonts w:eastAsia="Times New Roman"/>
          <w:szCs w:val="24"/>
        </w:rPr>
        <w:t>υποστελεχωμένες</w:t>
      </w:r>
      <w:proofErr w:type="spellEnd"/>
      <w:r>
        <w:rPr>
          <w:rFonts w:eastAsia="Times New Roman"/>
          <w:szCs w:val="24"/>
        </w:rPr>
        <w:t xml:space="preserve"> δομές, όπως αυτές που περιγράφετε. </w:t>
      </w:r>
    </w:p>
    <w:p w14:paraId="47BF8942" w14:textId="77777777" w:rsidR="00F572A0" w:rsidRDefault="002D3601">
      <w:pPr>
        <w:spacing w:line="600" w:lineRule="auto"/>
        <w:ind w:firstLine="720"/>
        <w:jc w:val="both"/>
        <w:rPr>
          <w:rFonts w:eastAsia="Times New Roman"/>
          <w:szCs w:val="24"/>
        </w:rPr>
      </w:pPr>
      <w:r>
        <w:rPr>
          <w:rFonts w:eastAsia="Times New Roman"/>
          <w:szCs w:val="24"/>
        </w:rPr>
        <w:t>Ένας κρίσιμος, ένας βασικός λόγος, που δεν πρέπει να τον υποτιμούμε –γιατί μας α</w:t>
      </w:r>
      <w:r>
        <w:rPr>
          <w:rFonts w:eastAsia="Times New Roman"/>
          <w:szCs w:val="24"/>
        </w:rPr>
        <w:t>κούει και ο κόσμος- για το ότι έχουμε μια δυσκολία αυτήν την περίοδο να καλύψουμε με πληρότητα τα κενά, ιδιαίτερα στην επαρχία, σε άγονες περιοχές, σε νησιωτικές περιοχές κ.λπ., είναι το ότι έχει μειωθεί η δια</w:t>
      </w:r>
      <w:r>
        <w:rPr>
          <w:rFonts w:eastAsia="Times New Roman"/>
          <w:szCs w:val="24"/>
        </w:rPr>
        <w:lastRenderedPageBreak/>
        <w:t>θέσιμη «δεξαμενή» γιατρών στην Ελλάδα. Έχουν με</w:t>
      </w:r>
      <w:r>
        <w:rPr>
          <w:rFonts w:eastAsia="Times New Roman"/>
          <w:szCs w:val="24"/>
        </w:rPr>
        <w:t xml:space="preserve">ταναστεύσει στο εξωτερικό περίπου </w:t>
      </w:r>
      <w:r>
        <w:rPr>
          <w:rFonts w:eastAsia="Times New Roman"/>
          <w:szCs w:val="24"/>
        </w:rPr>
        <w:t>δεκαοκτώ χιλιάδες</w:t>
      </w:r>
      <w:r>
        <w:rPr>
          <w:rFonts w:eastAsia="Times New Roman"/>
          <w:szCs w:val="24"/>
        </w:rPr>
        <w:t xml:space="preserve"> γιατροί τα χρόνια της κρίσης. Αυτό, λοιπόν, έχει μειώσει τη δυνατότητα να καλυφθούν από τους υπάρχοντες, από τους εναπομείναντες γιατρούς όλες οι θέσεις, οι οποίες προκηρύσσονται. Είναι στοίχημα για την π</w:t>
      </w:r>
      <w:r>
        <w:rPr>
          <w:rFonts w:eastAsia="Times New Roman"/>
          <w:szCs w:val="24"/>
        </w:rPr>
        <w:t>ολιτεία να δώσει ένα σήμα στα νέα παιδιά, στους εξαιρετικούς γιατρούς της χώρας μας, ότι υπάρχει μια περίοδος πλέον όπου και προκηρύσσονται θέσεις στο δημόσιο σύστημα υγείας και στην πρωτοβάθμια φροντίδα υγείας, αλλά και στα νοσοκομεία, στα τμήματα επειγόν</w:t>
      </w:r>
      <w:r>
        <w:rPr>
          <w:rFonts w:eastAsia="Times New Roman"/>
          <w:szCs w:val="24"/>
        </w:rPr>
        <w:t xml:space="preserve">των περιστατικών, στις κλινικές του ΕΣΥ, άρα υπάρχει προοπτική μόνιμης εργασιακής απασχόλησης. </w:t>
      </w:r>
    </w:p>
    <w:p w14:paraId="47BF8943" w14:textId="77777777" w:rsidR="00F572A0" w:rsidRDefault="002D3601">
      <w:pPr>
        <w:spacing w:line="600" w:lineRule="auto"/>
        <w:ind w:firstLine="720"/>
        <w:jc w:val="both"/>
        <w:rPr>
          <w:rFonts w:eastAsia="Times New Roman"/>
          <w:szCs w:val="24"/>
        </w:rPr>
      </w:pPr>
      <w:r>
        <w:rPr>
          <w:rFonts w:eastAsia="Times New Roman"/>
          <w:szCs w:val="24"/>
        </w:rPr>
        <w:t xml:space="preserve">Υπάρχει σε εξέλιξη μια διαδικασία </w:t>
      </w:r>
      <w:proofErr w:type="spellStart"/>
      <w:r>
        <w:rPr>
          <w:rFonts w:eastAsia="Times New Roman"/>
          <w:szCs w:val="24"/>
        </w:rPr>
        <w:t>επαναπροκήρυξης</w:t>
      </w:r>
      <w:proofErr w:type="spellEnd"/>
      <w:r>
        <w:rPr>
          <w:rFonts w:eastAsia="Times New Roman"/>
          <w:szCs w:val="24"/>
        </w:rPr>
        <w:t xml:space="preserve"> των συμβάσεων του ΕΟΠΥΥ με ελευθεροεπαγγελματίες γιατρούς. Εκεί κάνουμε μια προσπάθεια να δώσουμε χώρο σε νέου</w:t>
      </w:r>
      <w:r>
        <w:rPr>
          <w:rFonts w:eastAsia="Times New Roman"/>
          <w:szCs w:val="24"/>
        </w:rPr>
        <w:t>ς γιατρούς που μέχρι τώρα, τα προηγούμενα έξι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επτά χρόνια, ήταν τελείως αποκλεισμένοι απ’ αυτό το σύστημα.</w:t>
      </w:r>
    </w:p>
    <w:p w14:paraId="47BF8944" w14:textId="77777777" w:rsidR="00F572A0" w:rsidRDefault="002D3601">
      <w:pPr>
        <w:spacing w:line="600" w:lineRule="auto"/>
        <w:ind w:firstLine="720"/>
        <w:jc w:val="both"/>
        <w:rPr>
          <w:rFonts w:eastAsia="Times New Roman"/>
          <w:szCs w:val="24"/>
        </w:rPr>
      </w:pPr>
      <w:r>
        <w:rPr>
          <w:rFonts w:eastAsia="Times New Roman"/>
          <w:szCs w:val="24"/>
        </w:rPr>
        <w:t xml:space="preserve">Γενικώς, γίνεται μια προσπάθεια να δώσουμε ένα σήμα ότι υπάρχει αξιοπρεπής επαγγελματική και επιστημονική προοπτική στον τόπο μας. Νομίζω ότι αυτό </w:t>
      </w:r>
      <w:r>
        <w:rPr>
          <w:rFonts w:eastAsia="Times New Roman"/>
          <w:szCs w:val="24"/>
        </w:rPr>
        <w:t xml:space="preserve">θα είναι η λύση, η αντιστροφή δηλαδή του σημερινού </w:t>
      </w:r>
      <w:r>
        <w:rPr>
          <w:rFonts w:eastAsia="Times New Roman"/>
          <w:szCs w:val="24"/>
          <w:lang w:val="en-US"/>
        </w:rPr>
        <w:t>brain</w:t>
      </w:r>
      <w:r w:rsidRPr="00EC7FE6">
        <w:rPr>
          <w:rFonts w:eastAsia="Times New Roman"/>
          <w:szCs w:val="24"/>
        </w:rPr>
        <w:t xml:space="preserve"> </w:t>
      </w:r>
      <w:r>
        <w:rPr>
          <w:rFonts w:eastAsia="Times New Roman"/>
          <w:szCs w:val="24"/>
          <w:lang w:val="en-US"/>
        </w:rPr>
        <w:t>drain</w:t>
      </w:r>
      <w:r w:rsidRPr="00EC7FE6">
        <w:rPr>
          <w:rFonts w:eastAsia="Times New Roman"/>
          <w:szCs w:val="24"/>
        </w:rPr>
        <w:t xml:space="preserve"> </w:t>
      </w:r>
      <w:r>
        <w:rPr>
          <w:rFonts w:eastAsia="Times New Roman"/>
          <w:szCs w:val="24"/>
        </w:rPr>
        <w:t>και η δυνατότητα, προφανώς, με περιορισμένες μισθολογικές απολαβές</w:t>
      </w:r>
      <w:r w:rsidRPr="0058083A">
        <w:rPr>
          <w:rFonts w:eastAsia="Times New Roman"/>
          <w:szCs w:val="24"/>
        </w:rPr>
        <w:t xml:space="preserve"> </w:t>
      </w:r>
      <w:r>
        <w:rPr>
          <w:rFonts w:eastAsia="Times New Roman"/>
          <w:szCs w:val="24"/>
        </w:rPr>
        <w:t xml:space="preserve">-δεν </w:t>
      </w:r>
      <w:r>
        <w:rPr>
          <w:rFonts w:eastAsia="Times New Roman"/>
          <w:szCs w:val="24"/>
        </w:rPr>
        <w:lastRenderedPageBreak/>
        <w:t>μπορούμε να δώσουμε μισθούς Ευρώπης, αυτό είναι σίγουρο- να αναβαθμίσουμε την εκπαίδευση των γιατρών και να δώσουμε μια π</w:t>
      </w:r>
      <w:r>
        <w:rPr>
          <w:rFonts w:eastAsia="Times New Roman"/>
          <w:szCs w:val="24"/>
        </w:rPr>
        <w:t>ιο εγγυημένη εργασιακή προοπτική.</w:t>
      </w:r>
    </w:p>
    <w:p w14:paraId="47BF8945" w14:textId="77777777" w:rsidR="00F572A0" w:rsidRDefault="002D3601">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w:t>
      </w:r>
    </w:p>
    <w:p w14:paraId="47BF8946" w14:textId="77777777" w:rsidR="00F572A0" w:rsidRDefault="002D3601">
      <w:pPr>
        <w:widowControl w:val="0"/>
        <w:autoSpaceDE w:val="0"/>
        <w:autoSpaceDN w:val="0"/>
        <w:adjustRightInd w:val="0"/>
        <w:spacing w:line="600" w:lineRule="auto"/>
        <w:ind w:firstLine="720"/>
        <w:jc w:val="both"/>
        <w:rPr>
          <w:rFonts w:eastAsia="Times New Roman"/>
          <w:szCs w:val="24"/>
        </w:rPr>
      </w:pPr>
      <w:r>
        <w:rPr>
          <w:rFonts w:eastAsia="Times New Roman"/>
          <w:szCs w:val="24"/>
        </w:rPr>
        <w:t>Θα ήθελα να κάνω κάποιες ανακοινώσεις προς το Σώμα.</w:t>
      </w:r>
    </w:p>
    <w:p w14:paraId="47BF8947"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Η Βουλευτής </w:t>
      </w:r>
      <w:r>
        <w:rPr>
          <w:rFonts w:eastAsia="Times New Roman"/>
          <w:bCs/>
          <w:szCs w:val="24"/>
        </w:rPr>
        <w:t xml:space="preserve">Α΄ Αθηνών </w:t>
      </w:r>
      <w:r>
        <w:rPr>
          <w:rFonts w:eastAsia="Times New Roman"/>
          <w:bCs/>
          <w:szCs w:val="24"/>
        </w:rPr>
        <w:t>κ</w:t>
      </w:r>
      <w:r>
        <w:rPr>
          <w:rFonts w:eastAsia="Times New Roman"/>
          <w:bCs/>
          <w:szCs w:val="24"/>
        </w:rPr>
        <w:t>.</w:t>
      </w:r>
      <w:r>
        <w:rPr>
          <w:rFonts w:eastAsia="Times New Roman"/>
          <w:bCs/>
          <w:szCs w:val="24"/>
        </w:rPr>
        <w:t xml:space="preserve"> Θεοδώρα Μπακογιάννη ζητεί άδεια ολιγοήμερης απουσίας στο εξωτερικό από 9</w:t>
      </w:r>
      <w:r>
        <w:rPr>
          <w:rFonts w:eastAsia="Times New Roman"/>
          <w:bCs/>
          <w:szCs w:val="24"/>
        </w:rPr>
        <w:t>-</w:t>
      </w:r>
      <w:r>
        <w:rPr>
          <w:rFonts w:eastAsia="Times New Roman"/>
          <w:bCs/>
          <w:szCs w:val="24"/>
        </w:rPr>
        <w:t>7</w:t>
      </w:r>
      <w:r>
        <w:rPr>
          <w:rFonts w:eastAsia="Times New Roman"/>
          <w:bCs/>
          <w:szCs w:val="24"/>
        </w:rPr>
        <w:t>-</w:t>
      </w:r>
      <w:r>
        <w:rPr>
          <w:rFonts w:eastAsia="Times New Roman"/>
          <w:bCs/>
          <w:szCs w:val="24"/>
        </w:rPr>
        <w:t>2018 έως 10</w:t>
      </w:r>
      <w:r>
        <w:rPr>
          <w:rFonts w:eastAsia="Times New Roman"/>
          <w:bCs/>
          <w:szCs w:val="24"/>
        </w:rPr>
        <w:t>-</w:t>
      </w:r>
      <w:r>
        <w:rPr>
          <w:rFonts w:eastAsia="Times New Roman"/>
          <w:bCs/>
          <w:szCs w:val="24"/>
        </w:rPr>
        <w:t>7</w:t>
      </w:r>
      <w:r>
        <w:rPr>
          <w:rFonts w:eastAsia="Times New Roman"/>
          <w:bCs/>
          <w:szCs w:val="24"/>
        </w:rPr>
        <w:t>-</w:t>
      </w:r>
      <w:r>
        <w:rPr>
          <w:rFonts w:eastAsia="Times New Roman"/>
          <w:bCs/>
          <w:szCs w:val="24"/>
        </w:rPr>
        <w:t>2018, για</w:t>
      </w:r>
      <w:r>
        <w:rPr>
          <w:rFonts w:eastAsia="Times New Roman"/>
          <w:bCs/>
          <w:szCs w:val="24"/>
        </w:rPr>
        <w:t xml:space="preserve"> να βρεθεί στην Άγκυρα ως επίσημη προσκεκλημένη στην τελετή ανάληψης των καθηκόντων του Προέδρου της Τουρκικής Δημοκρατίας. Η Βουλή εγκρίνει;</w:t>
      </w:r>
    </w:p>
    <w:p w14:paraId="47BF8948"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w:t>
      </w:r>
      <w:r w:rsidRPr="008F4292">
        <w:rPr>
          <w:rFonts w:eastAsia="Times New Roman"/>
          <w:bCs/>
          <w:szCs w:val="24"/>
        </w:rPr>
        <w:t>Μάλιστα, μάλιστα.</w:t>
      </w:r>
    </w:p>
    <w:p w14:paraId="47BF8949"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Pr>
          <w:rFonts w:eastAsia="Times New Roman"/>
          <w:szCs w:val="24"/>
        </w:rPr>
        <w:t>Συνεπώς η</w:t>
      </w:r>
      <w:r>
        <w:rPr>
          <w:rFonts w:eastAsia="Times New Roman"/>
          <w:bCs/>
          <w:szCs w:val="24"/>
        </w:rPr>
        <w:t xml:space="preserve"> Βουλή ενέκρινε τη ζητηθείσα άδ</w:t>
      </w:r>
      <w:r>
        <w:rPr>
          <w:rFonts w:eastAsia="Times New Roman"/>
          <w:bCs/>
          <w:szCs w:val="24"/>
        </w:rPr>
        <w:t>εια.</w:t>
      </w:r>
    </w:p>
    <w:p w14:paraId="47BF894A"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w:t>
      </w:r>
      <w:r>
        <w:rPr>
          <w:rFonts w:eastAsia="Times New Roman"/>
          <w:bCs/>
          <w:szCs w:val="24"/>
        </w:rPr>
        <w:t xml:space="preserve"> Βουλευτής </w:t>
      </w:r>
      <w:r>
        <w:rPr>
          <w:rFonts w:eastAsia="Times New Roman"/>
          <w:bCs/>
          <w:szCs w:val="24"/>
        </w:rPr>
        <w:t xml:space="preserve">Νομού Ροδόπης </w:t>
      </w:r>
      <w:r>
        <w:rPr>
          <w:rFonts w:eastAsia="Times New Roman"/>
          <w:bCs/>
          <w:szCs w:val="24"/>
        </w:rPr>
        <w:t xml:space="preserve">κ. </w:t>
      </w:r>
      <w:proofErr w:type="spellStart"/>
      <w:r>
        <w:rPr>
          <w:rFonts w:eastAsia="Times New Roman"/>
          <w:bCs/>
          <w:szCs w:val="24"/>
        </w:rPr>
        <w:t>Ιλχάν</w:t>
      </w:r>
      <w:proofErr w:type="spellEnd"/>
      <w:r>
        <w:rPr>
          <w:rFonts w:eastAsia="Times New Roman"/>
          <w:bCs/>
          <w:szCs w:val="24"/>
        </w:rPr>
        <w:t xml:space="preserve"> Αχμέτ ζητεί άδεια ολιγοήμερης απουσίας στο εξωτερικό, για να παρευρεθεί στην τελετή ορκωμοσίας του </w:t>
      </w:r>
      <w:proofErr w:type="spellStart"/>
      <w:r>
        <w:rPr>
          <w:rFonts w:eastAsia="Times New Roman"/>
          <w:bCs/>
          <w:szCs w:val="24"/>
        </w:rPr>
        <w:t>νεοεκλεγέντος</w:t>
      </w:r>
      <w:proofErr w:type="spellEnd"/>
      <w:r>
        <w:rPr>
          <w:rFonts w:eastAsia="Times New Roman"/>
          <w:bCs/>
          <w:szCs w:val="24"/>
        </w:rPr>
        <w:t xml:space="preserve"> Προέδρου της Τουρκικής Δημοκρατίας κ. </w:t>
      </w:r>
      <w:proofErr w:type="spellStart"/>
      <w:r>
        <w:rPr>
          <w:rFonts w:eastAsia="Times New Roman"/>
          <w:bCs/>
          <w:szCs w:val="24"/>
        </w:rPr>
        <w:t>Ερντογάν</w:t>
      </w:r>
      <w:proofErr w:type="spellEnd"/>
      <w:r>
        <w:rPr>
          <w:rFonts w:eastAsia="Times New Roman"/>
          <w:bCs/>
          <w:szCs w:val="24"/>
        </w:rPr>
        <w:t>. Η Βουλή εγκρίνει;</w:t>
      </w:r>
    </w:p>
    <w:p w14:paraId="47BF894B"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w:t>
      </w:r>
      <w:r w:rsidRPr="00EC7FE6">
        <w:rPr>
          <w:rFonts w:eastAsia="Times New Roman"/>
          <w:bCs/>
          <w:szCs w:val="24"/>
        </w:rPr>
        <w:t>Μάλιστα, μάλιστα.</w:t>
      </w:r>
    </w:p>
    <w:p w14:paraId="47BF894C"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Pr>
          <w:rFonts w:eastAsia="Times New Roman"/>
          <w:szCs w:val="24"/>
        </w:rPr>
        <w:t>Συνεπώς η</w:t>
      </w:r>
      <w:r>
        <w:rPr>
          <w:rFonts w:eastAsia="Times New Roman"/>
          <w:bCs/>
          <w:szCs w:val="24"/>
        </w:rPr>
        <w:t xml:space="preserve"> Βουλή ενέκρινε τη ζητηθείσα άδεια.</w:t>
      </w:r>
    </w:p>
    <w:p w14:paraId="47BF894D"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w:t>
      </w:r>
      <w:r>
        <w:rPr>
          <w:rFonts w:eastAsia="Times New Roman"/>
          <w:bCs/>
          <w:szCs w:val="24"/>
        </w:rPr>
        <w:t xml:space="preserve">Β΄ Αθηνών </w:t>
      </w:r>
      <w:r>
        <w:rPr>
          <w:rFonts w:eastAsia="Times New Roman"/>
          <w:bCs/>
          <w:szCs w:val="24"/>
        </w:rPr>
        <w:t xml:space="preserve">κ. Νικόλαος </w:t>
      </w:r>
      <w:r>
        <w:rPr>
          <w:rFonts w:eastAsia="Times New Roman"/>
          <w:bCs/>
          <w:szCs w:val="24"/>
        </w:rPr>
        <w:t xml:space="preserve">– Γεώργιος </w:t>
      </w:r>
      <w:proofErr w:type="spellStart"/>
      <w:r>
        <w:rPr>
          <w:rFonts w:eastAsia="Times New Roman"/>
          <w:bCs/>
          <w:szCs w:val="24"/>
        </w:rPr>
        <w:t>Δένδιας</w:t>
      </w:r>
      <w:proofErr w:type="spellEnd"/>
      <w:r>
        <w:rPr>
          <w:rFonts w:eastAsia="Times New Roman"/>
          <w:bCs/>
          <w:szCs w:val="24"/>
        </w:rPr>
        <w:t xml:space="preserve"> ζητεί άδεια ολιγοήμερης απουσίας στο εξωτερικό από 10</w:t>
      </w:r>
      <w:r>
        <w:rPr>
          <w:rFonts w:eastAsia="Times New Roman"/>
          <w:bCs/>
          <w:szCs w:val="24"/>
        </w:rPr>
        <w:t>-</w:t>
      </w:r>
      <w:r>
        <w:rPr>
          <w:rFonts w:eastAsia="Times New Roman"/>
          <w:bCs/>
          <w:szCs w:val="24"/>
        </w:rPr>
        <w:t>7</w:t>
      </w:r>
      <w:r>
        <w:rPr>
          <w:rFonts w:eastAsia="Times New Roman"/>
          <w:bCs/>
          <w:szCs w:val="24"/>
        </w:rPr>
        <w:t>-</w:t>
      </w:r>
      <w:r>
        <w:rPr>
          <w:rFonts w:eastAsia="Times New Roman"/>
          <w:bCs/>
          <w:szCs w:val="24"/>
        </w:rPr>
        <w:t>2018 έως 12</w:t>
      </w:r>
      <w:r>
        <w:rPr>
          <w:rFonts w:eastAsia="Times New Roman"/>
          <w:bCs/>
          <w:szCs w:val="24"/>
        </w:rPr>
        <w:t>-</w:t>
      </w:r>
      <w:r>
        <w:rPr>
          <w:rFonts w:eastAsia="Times New Roman"/>
          <w:bCs/>
          <w:szCs w:val="24"/>
        </w:rPr>
        <w:t>7</w:t>
      </w:r>
      <w:r>
        <w:rPr>
          <w:rFonts w:eastAsia="Times New Roman"/>
          <w:bCs/>
          <w:szCs w:val="24"/>
        </w:rPr>
        <w:t>-</w:t>
      </w:r>
      <w:r>
        <w:rPr>
          <w:rFonts w:eastAsia="Times New Roman"/>
          <w:bCs/>
          <w:szCs w:val="24"/>
        </w:rPr>
        <w:t>2018 για προσωπικούς λόγους. Η Βουλή εγκρίνει;</w:t>
      </w:r>
    </w:p>
    <w:p w14:paraId="47BF894E"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ΟΛΟΙ</w:t>
      </w:r>
      <w:r>
        <w:rPr>
          <w:rFonts w:eastAsia="Times New Roman"/>
          <w:b/>
          <w:bCs/>
          <w:szCs w:val="24"/>
        </w:rPr>
        <w:t xml:space="preserve">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w:t>
      </w:r>
      <w:r w:rsidRPr="00EC7FE6">
        <w:rPr>
          <w:rFonts w:eastAsia="Times New Roman"/>
          <w:bCs/>
          <w:szCs w:val="24"/>
        </w:rPr>
        <w:t>Μάλιστα, μάλιστα.</w:t>
      </w:r>
    </w:p>
    <w:p w14:paraId="47BF894F"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Pr>
          <w:rFonts w:eastAsia="Times New Roman"/>
          <w:szCs w:val="24"/>
        </w:rPr>
        <w:t>Συνεπώς η</w:t>
      </w:r>
      <w:r>
        <w:rPr>
          <w:rFonts w:eastAsia="Times New Roman"/>
          <w:bCs/>
          <w:szCs w:val="24"/>
        </w:rPr>
        <w:t xml:space="preserve"> Βουλή ενέκρινε τη ζητηθείσα άδεια.</w:t>
      </w:r>
    </w:p>
    <w:p w14:paraId="47BF8950"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Ανεξάρτητος Βουλευτής Β΄ Αθηνών κ. Θεοχάρης (Χάρης) Θεοχάρης ζητεί άδεια ολιγοήμερης απουσίας στο εξωτερικό</w:t>
      </w:r>
      <w:r w:rsidRPr="000008D5">
        <w:rPr>
          <w:rFonts w:eastAsia="Times New Roman"/>
          <w:bCs/>
          <w:szCs w:val="24"/>
        </w:rPr>
        <w:t xml:space="preserve"> </w:t>
      </w:r>
      <w:r>
        <w:rPr>
          <w:rFonts w:eastAsia="Times New Roman"/>
          <w:bCs/>
          <w:szCs w:val="24"/>
        </w:rPr>
        <w:t>λόγω υποχρεώσεων από 10</w:t>
      </w:r>
      <w:r>
        <w:rPr>
          <w:rFonts w:eastAsia="Times New Roman"/>
          <w:bCs/>
          <w:szCs w:val="24"/>
        </w:rPr>
        <w:t>-</w:t>
      </w:r>
      <w:r>
        <w:rPr>
          <w:rFonts w:eastAsia="Times New Roman"/>
          <w:bCs/>
          <w:szCs w:val="24"/>
        </w:rPr>
        <w:t>7</w:t>
      </w:r>
      <w:r>
        <w:rPr>
          <w:rFonts w:eastAsia="Times New Roman"/>
          <w:bCs/>
          <w:szCs w:val="24"/>
        </w:rPr>
        <w:t>-</w:t>
      </w:r>
      <w:r>
        <w:rPr>
          <w:rFonts w:eastAsia="Times New Roman"/>
          <w:bCs/>
          <w:szCs w:val="24"/>
        </w:rPr>
        <w:t>2018.</w:t>
      </w:r>
      <w:r>
        <w:rPr>
          <w:rFonts w:eastAsia="Times New Roman"/>
          <w:bCs/>
          <w:szCs w:val="24"/>
        </w:rPr>
        <w:t xml:space="preserve"> Η Βουλή εγκρίνει;</w:t>
      </w:r>
    </w:p>
    <w:p w14:paraId="47BF8951"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w:t>
      </w:r>
      <w:r w:rsidRPr="00EC7FE6">
        <w:rPr>
          <w:rFonts w:eastAsia="Times New Roman"/>
          <w:bCs/>
          <w:szCs w:val="24"/>
        </w:rPr>
        <w:t>Μάλιστα, μάλιστα.</w:t>
      </w:r>
    </w:p>
    <w:p w14:paraId="47BF8952"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Pr>
          <w:rFonts w:eastAsia="Times New Roman"/>
          <w:szCs w:val="24"/>
        </w:rPr>
        <w:t xml:space="preserve">Συνεπώς η </w:t>
      </w:r>
      <w:r>
        <w:rPr>
          <w:rFonts w:eastAsia="Times New Roman"/>
          <w:bCs/>
          <w:szCs w:val="24"/>
        </w:rPr>
        <w:t>Βουλή ενέκρινε τη ζητηθείσα άδεια.</w:t>
      </w:r>
    </w:p>
    <w:p w14:paraId="47BF8953" w14:textId="77777777" w:rsidR="00F572A0" w:rsidRDefault="002D3601">
      <w:pPr>
        <w:spacing w:line="600" w:lineRule="auto"/>
        <w:ind w:firstLine="720"/>
        <w:jc w:val="both"/>
        <w:rPr>
          <w:rFonts w:eastAsia="Times New Roman"/>
          <w:szCs w:val="24"/>
        </w:rPr>
      </w:pPr>
      <w:r>
        <w:rPr>
          <w:rFonts w:eastAsia="Times New Roman"/>
          <w:szCs w:val="24"/>
        </w:rPr>
        <w:t xml:space="preserve">Κυρίες και κύριοι συνάδελφοι, θέλω να θέσω υπ’ </w:t>
      </w:r>
      <w:proofErr w:type="spellStart"/>
      <w:r>
        <w:rPr>
          <w:rFonts w:eastAsia="Times New Roman"/>
          <w:szCs w:val="24"/>
        </w:rPr>
        <w:t>όψιν</w:t>
      </w:r>
      <w:proofErr w:type="spellEnd"/>
      <w:r>
        <w:rPr>
          <w:rFonts w:eastAsia="Times New Roman"/>
          <w:szCs w:val="24"/>
        </w:rPr>
        <w:t xml:space="preserve"> του Σώματος ότι η Διακομματική Κοινοβουλευτική Επιτροπή για το Δημ</w:t>
      </w:r>
      <w:r>
        <w:rPr>
          <w:rFonts w:eastAsia="Times New Roman"/>
          <w:szCs w:val="24"/>
        </w:rPr>
        <w:t>ογραφικό, που έχει συσταθεί στις 22</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σύμφωνα με τα άρθρα 44 και 45 του Κανονισμού της </w:t>
      </w:r>
      <w:r>
        <w:rPr>
          <w:rFonts w:eastAsia="Times New Roman"/>
          <w:szCs w:val="24"/>
        </w:rPr>
        <w:lastRenderedPageBreak/>
        <w:t>Βουλής και για την οποία η Ολομέλεια της Βουλής έχει ορίσει προθεσμία υποβολής της Έκθεσής της μέχρι το τέλος των εργασιών της Γ΄ Συνόδου της ΙΖ΄ Περιόδου, ζητεί π</w:t>
      </w:r>
      <w:r>
        <w:rPr>
          <w:rFonts w:eastAsia="Times New Roman"/>
          <w:szCs w:val="24"/>
        </w:rPr>
        <w:t>αράταση της λειτουργίας της μέχρι την 31</w:t>
      </w:r>
      <w:r w:rsidRPr="000A2CFB">
        <w:rPr>
          <w:rFonts w:eastAsia="Times New Roman"/>
          <w:szCs w:val="24"/>
          <w:vertAlign w:val="superscript"/>
        </w:rPr>
        <w:t>η</w:t>
      </w:r>
      <w:r>
        <w:rPr>
          <w:rFonts w:eastAsia="Times New Roman"/>
          <w:szCs w:val="24"/>
        </w:rPr>
        <w:t xml:space="preserve"> Οκτωβρίου 2018.</w:t>
      </w:r>
    </w:p>
    <w:p w14:paraId="47BF8954" w14:textId="77777777" w:rsidR="00F572A0" w:rsidRDefault="002D3601">
      <w:pPr>
        <w:spacing w:line="600" w:lineRule="auto"/>
        <w:ind w:firstLine="720"/>
        <w:jc w:val="both"/>
        <w:rPr>
          <w:rFonts w:eastAsia="Times New Roman"/>
          <w:szCs w:val="24"/>
        </w:rPr>
      </w:pPr>
      <w:r>
        <w:rPr>
          <w:rFonts w:eastAsia="Times New Roman"/>
          <w:szCs w:val="24"/>
        </w:rPr>
        <w:t>Συμφωνεί το Σώμα;</w:t>
      </w:r>
    </w:p>
    <w:p w14:paraId="47BF8955" w14:textId="77777777" w:rsidR="00F572A0" w:rsidRDefault="002D3601">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ΠΟΛΛΟΙ ΒΟΥΛΕΥΤΕΣ: </w:t>
      </w:r>
      <w:r>
        <w:rPr>
          <w:rFonts w:eastAsia="Times New Roman"/>
          <w:bCs/>
          <w:szCs w:val="24"/>
        </w:rPr>
        <w:t xml:space="preserve"> Μάλιστα, μάλιστα.</w:t>
      </w:r>
    </w:p>
    <w:p w14:paraId="47BF8956" w14:textId="77777777" w:rsidR="00F572A0" w:rsidRDefault="002D3601">
      <w:pPr>
        <w:spacing w:line="600" w:lineRule="auto"/>
        <w:ind w:firstLine="720"/>
        <w:jc w:val="both"/>
        <w:rPr>
          <w:rFonts w:eastAsia="Times New Roman"/>
          <w:szCs w:val="24"/>
        </w:rPr>
      </w:pPr>
      <w:r w:rsidRPr="008F4292">
        <w:rPr>
          <w:rFonts w:eastAsia="Times New Roman"/>
          <w:b/>
          <w:szCs w:val="24"/>
        </w:rPr>
        <w:t xml:space="preserve">ΠΡΟΕΔΡΕΥΩΝ (Δημήτριος </w:t>
      </w:r>
      <w:proofErr w:type="spellStart"/>
      <w:r w:rsidRPr="008F4292">
        <w:rPr>
          <w:rFonts w:eastAsia="Times New Roman"/>
          <w:b/>
          <w:szCs w:val="24"/>
        </w:rPr>
        <w:t>Κρεμαστινός</w:t>
      </w:r>
      <w:proofErr w:type="spellEnd"/>
      <w:r w:rsidRPr="008F4292">
        <w:rPr>
          <w:rFonts w:eastAsia="Times New Roman"/>
          <w:b/>
          <w:szCs w:val="24"/>
        </w:rPr>
        <w:t>):</w:t>
      </w:r>
      <w:r w:rsidRPr="008F4292">
        <w:rPr>
          <w:rFonts w:eastAsia="Times New Roman"/>
          <w:szCs w:val="24"/>
        </w:rPr>
        <w:t xml:space="preserve"> </w:t>
      </w:r>
      <w:r>
        <w:rPr>
          <w:rFonts w:eastAsia="Times New Roman"/>
          <w:szCs w:val="24"/>
        </w:rPr>
        <w:t>Το Σώμα συμφώνησε.</w:t>
      </w:r>
    </w:p>
    <w:p w14:paraId="47BF8957" w14:textId="77777777" w:rsidR="00F572A0" w:rsidRDefault="002D3601">
      <w:pPr>
        <w:spacing w:line="600" w:lineRule="auto"/>
        <w:ind w:firstLine="720"/>
        <w:jc w:val="both"/>
        <w:rPr>
          <w:rFonts w:eastAsia="Times New Roman"/>
          <w:szCs w:val="24"/>
        </w:rPr>
      </w:pPr>
      <w:r>
        <w:rPr>
          <w:rFonts w:eastAsia="Times New Roman"/>
          <w:szCs w:val="24"/>
        </w:rPr>
        <w:t>Προχωρούμε στην</w:t>
      </w:r>
      <w:r w:rsidRPr="000A2CFB">
        <w:rPr>
          <w:rFonts w:eastAsia="Times New Roman"/>
          <w:szCs w:val="24"/>
        </w:rPr>
        <w:t xml:space="preserve"> τρίτη με αριθμό 1824/18-6-2018 επίκαιρη ερώτηση δεύτερου κύκλου του Βουλευτή Επικρατείας της Νέας Δημοκρατίας κ. </w:t>
      </w:r>
      <w:r w:rsidRPr="000A2CFB">
        <w:rPr>
          <w:rFonts w:eastAsia="Times New Roman"/>
          <w:bCs/>
          <w:szCs w:val="24"/>
        </w:rPr>
        <w:t>Βασιλείου Οικονόμου</w:t>
      </w:r>
      <w:r w:rsidRPr="000A2CFB">
        <w:rPr>
          <w:rFonts w:eastAsia="Times New Roman"/>
          <w:szCs w:val="24"/>
        </w:rPr>
        <w:t xml:space="preserve"> προς τον Υπουργό </w:t>
      </w:r>
      <w:r w:rsidRPr="000A2CFB">
        <w:rPr>
          <w:rFonts w:eastAsia="Times New Roman"/>
          <w:bCs/>
          <w:szCs w:val="24"/>
        </w:rPr>
        <w:t>Υγείας,</w:t>
      </w:r>
      <w:r w:rsidRPr="000A2CFB">
        <w:rPr>
          <w:rFonts w:eastAsia="Times New Roman"/>
          <w:szCs w:val="24"/>
        </w:rPr>
        <w:t xml:space="preserve"> με θέμα: «Η ανεπάρκεια της Κυβέρνησης οδηγεί σε υγειονομική βόμβα λόγω του HIV».</w:t>
      </w:r>
    </w:p>
    <w:p w14:paraId="47BF8958" w14:textId="77777777" w:rsidR="00F572A0" w:rsidRDefault="002D3601">
      <w:pPr>
        <w:spacing w:line="600" w:lineRule="auto"/>
        <w:ind w:firstLine="720"/>
        <w:jc w:val="both"/>
        <w:rPr>
          <w:rFonts w:eastAsia="Times New Roman"/>
          <w:szCs w:val="24"/>
        </w:rPr>
      </w:pPr>
      <w:r>
        <w:rPr>
          <w:rFonts w:eastAsia="Times New Roman"/>
          <w:szCs w:val="24"/>
        </w:rPr>
        <w:t xml:space="preserve">Παρακαλώ, κύριε </w:t>
      </w:r>
      <w:r>
        <w:rPr>
          <w:rFonts w:eastAsia="Times New Roman"/>
          <w:szCs w:val="24"/>
        </w:rPr>
        <w:t>Οικονόμου, έχετε τον λόγο.</w:t>
      </w:r>
    </w:p>
    <w:p w14:paraId="47BF8959" w14:textId="77777777" w:rsidR="00F572A0" w:rsidRDefault="002D3601">
      <w:pPr>
        <w:spacing w:line="600" w:lineRule="auto"/>
        <w:ind w:firstLine="720"/>
        <w:jc w:val="both"/>
        <w:rPr>
          <w:rFonts w:eastAsia="Times New Roman"/>
          <w:b/>
          <w:bCs/>
          <w:szCs w:val="24"/>
        </w:rPr>
      </w:pPr>
      <w:r w:rsidRPr="000A2CFB">
        <w:rPr>
          <w:rFonts w:eastAsia="Times New Roman"/>
          <w:b/>
          <w:bCs/>
          <w:szCs w:val="24"/>
        </w:rPr>
        <w:t>ΒΑΣΙΛΕΙΟΣ ΟΙΚΟΝΟΜΟΥ:</w:t>
      </w:r>
      <w:r>
        <w:rPr>
          <w:rFonts w:eastAsia="Times New Roman"/>
          <w:b/>
          <w:bCs/>
          <w:szCs w:val="24"/>
        </w:rPr>
        <w:t xml:space="preserve"> </w:t>
      </w:r>
      <w:r w:rsidRPr="009F681E">
        <w:rPr>
          <w:rFonts w:eastAsia="Times New Roman"/>
          <w:bCs/>
          <w:szCs w:val="24"/>
        </w:rPr>
        <w:t>Κύριε Πρόεδρε, είναι ένα πολύ σοβαρό ζήτημα το οποίο με αναγκάζει να ξαναέρθω στην Βουλή πέρα</w:t>
      </w:r>
      <w:r>
        <w:rPr>
          <w:rFonts w:eastAsia="Times New Roman"/>
          <w:bCs/>
          <w:szCs w:val="24"/>
        </w:rPr>
        <w:t>ν</w:t>
      </w:r>
      <w:r w:rsidRPr="009F681E">
        <w:rPr>
          <w:rFonts w:eastAsia="Times New Roman"/>
          <w:bCs/>
          <w:szCs w:val="24"/>
        </w:rPr>
        <w:t xml:space="preserve"> του αγαπητού συναδέλφου </w:t>
      </w:r>
      <w:proofErr w:type="spellStart"/>
      <w:r>
        <w:rPr>
          <w:rFonts w:eastAsia="Times New Roman"/>
          <w:bCs/>
          <w:szCs w:val="24"/>
        </w:rPr>
        <w:t>Ιάσονα</w:t>
      </w:r>
      <w:proofErr w:type="spellEnd"/>
      <w:r w:rsidRPr="009F681E">
        <w:rPr>
          <w:rFonts w:eastAsia="Times New Roman"/>
          <w:bCs/>
          <w:szCs w:val="24"/>
        </w:rPr>
        <w:t xml:space="preserve"> Φωτήλα, ο οποίος το έθεσε πριν από λίγες εβδομάδες. </w:t>
      </w:r>
    </w:p>
    <w:p w14:paraId="47BF895A" w14:textId="77777777" w:rsidR="00F572A0" w:rsidRDefault="002D3601">
      <w:pPr>
        <w:spacing w:line="600" w:lineRule="auto"/>
        <w:ind w:firstLine="720"/>
        <w:jc w:val="both"/>
        <w:rPr>
          <w:rFonts w:eastAsia="Times New Roman"/>
          <w:bCs/>
          <w:szCs w:val="24"/>
        </w:rPr>
      </w:pPr>
      <w:r>
        <w:rPr>
          <w:rFonts w:eastAsia="Times New Roman"/>
          <w:bCs/>
          <w:szCs w:val="24"/>
        </w:rPr>
        <w:t>Έ</w:t>
      </w:r>
      <w:r w:rsidRPr="009F681E">
        <w:rPr>
          <w:rFonts w:eastAsia="Times New Roman"/>
          <w:bCs/>
          <w:szCs w:val="24"/>
        </w:rPr>
        <w:t>χουμε</w:t>
      </w:r>
      <w:r>
        <w:rPr>
          <w:rFonts w:eastAsia="Times New Roman"/>
          <w:bCs/>
          <w:szCs w:val="24"/>
        </w:rPr>
        <w:t xml:space="preserve"> ήδη</w:t>
      </w:r>
      <w:r w:rsidRPr="009F681E">
        <w:rPr>
          <w:rFonts w:eastAsia="Times New Roman"/>
          <w:bCs/>
          <w:szCs w:val="24"/>
        </w:rPr>
        <w:t xml:space="preserve"> ακούσει την κοινότητα των ασθενών, η οποία χτυπ</w:t>
      </w:r>
      <w:r>
        <w:rPr>
          <w:rFonts w:eastAsia="Times New Roman"/>
          <w:bCs/>
          <w:szCs w:val="24"/>
        </w:rPr>
        <w:t>άει το</w:t>
      </w:r>
      <w:r w:rsidRPr="009F681E">
        <w:rPr>
          <w:rFonts w:eastAsia="Times New Roman"/>
          <w:bCs/>
          <w:szCs w:val="24"/>
        </w:rPr>
        <w:t>ν κώδωνα του κινδύνου</w:t>
      </w:r>
      <w:r>
        <w:rPr>
          <w:rFonts w:eastAsia="Times New Roman"/>
          <w:bCs/>
          <w:szCs w:val="24"/>
        </w:rPr>
        <w:t>,</w:t>
      </w:r>
      <w:r w:rsidRPr="009F681E">
        <w:rPr>
          <w:rFonts w:eastAsia="Times New Roman"/>
          <w:bCs/>
          <w:szCs w:val="24"/>
        </w:rPr>
        <w:t xml:space="preserve"> ο </w:t>
      </w:r>
      <w:r>
        <w:rPr>
          <w:rFonts w:eastAsia="Times New Roman"/>
          <w:bCs/>
          <w:szCs w:val="24"/>
        </w:rPr>
        <w:t>οποίο</w:t>
      </w:r>
      <w:r w:rsidRPr="009F681E">
        <w:rPr>
          <w:rFonts w:eastAsia="Times New Roman"/>
          <w:bCs/>
          <w:szCs w:val="24"/>
        </w:rPr>
        <w:t>ς έχει γίνει πλέον καμπάνα</w:t>
      </w:r>
      <w:r>
        <w:rPr>
          <w:rFonts w:eastAsia="Times New Roman"/>
          <w:bCs/>
          <w:szCs w:val="24"/>
        </w:rPr>
        <w:t xml:space="preserve"> που</w:t>
      </w:r>
      <w:r w:rsidRPr="009F681E">
        <w:rPr>
          <w:rFonts w:eastAsia="Times New Roman"/>
          <w:bCs/>
          <w:szCs w:val="24"/>
        </w:rPr>
        <w:t xml:space="preserve"> βοά σε όλον </w:t>
      </w:r>
      <w:r w:rsidRPr="009F681E">
        <w:rPr>
          <w:rFonts w:eastAsia="Times New Roman"/>
          <w:bCs/>
          <w:szCs w:val="24"/>
        </w:rPr>
        <w:lastRenderedPageBreak/>
        <w:t>τον τ</w:t>
      </w:r>
      <w:r>
        <w:rPr>
          <w:rFonts w:eastAsia="Times New Roman"/>
          <w:bCs/>
          <w:szCs w:val="24"/>
        </w:rPr>
        <w:t>όπο, κ</w:t>
      </w:r>
      <w:r w:rsidRPr="009F681E">
        <w:rPr>
          <w:rFonts w:eastAsia="Times New Roman"/>
          <w:bCs/>
          <w:szCs w:val="24"/>
        </w:rPr>
        <w:t>αι έχουμε κάνει τ</w:t>
      </w:r>
      <w:r>
        <w:rPr>
          <w:rFonts w:eastAsia="Times New Roman"/>
          <w:bCs/>
          <w:szCs w:val="24"/>
        </w:rPr>
        <w:t>έσσερις</w:t>
      </w:r>
      <w:r w:rsidRPr="009F681E">
        <w:rPr>
          <w:rFonts w:eastAsia="Times New Roman"/>
          <w:bCs/>
          <w:szCs w:val="24"/>
        </w:rPr>
        <w:t xml:space="preserve"> </w:t>
      </w:r>
      <w:r>
        <w:rPr>
          <w:rFonts w:eastAsia="Times New Roman"/>
          <w:bCs/>
          <w:szCs w:val="24"/>
        </w:rPr>
        <w:t>-</w:t>
      </w:r>
      <w:r w:rsidRPr="009F681E">
        <w:rPr>
          <w:rFonts w:eastAsia="Times New Roman"/>
          <w:bCs/>
          <w:szCs w:val="24"/>
        </w:rPr>
        <w:t>εγώ έχω καταγράψει</w:t>
      </w:r>
      <w:r>
        <w:rPr>
          <w:rFonts w:eastAsia="Times New Roman"/>
          <w:b/>
          <w:bCs/>
          <w:szCs w:val="24"/>
        </w:rPr>
        <w:t xml:space="preserve"> </w:t>
      </w:r>
      <w:r w:rsidRPr="009F681E">
        <w:rPr>
          <w:rFonts w:eastAsia="Times New Roman"/>
          <w:bCs/>
          <w:szCs w:val="24"/>
        </w:rPr>
        <w:t>τέσσερις μόνο μέσα στο 2017</w:t>
      </w:r>
      <w:r>
        <w:rPr>
          <w:rFonts w:eastAsia="Times New Roman"/>
          <w:bCs/>
          <w:szCs w:val="24"/>
        </w:rPr>
        <w:t>-</w:t>
      </w:r>
      <w:r w:rsidRPr="009F681E">
        <w:rPr>
          <w:rFonts w:eastAsia="Times New Roman"/>
          <w:bCs/>
          <w:szCs w:val="24"/>
        </w:rPr>
        <w:t xml:space="preserve"> ερωτήσεις</w:t>
      </w:r>
      <w:r>
        <w:rPr>
          <w:rFonts w:eastAsia="Times New Roman"/>
          <w:bCs/>
          <w:szCs w:val="24"/>
        </w:rPr>
        <w:t>.</w:t>
      </w:r>
      <w:r w:rsidRPr="009F681E">
        <w:rPr>
          <w:rFonts w:eastAsia="Times New Roman"/>
          <w:bCs/>
          <w:szCs w:val="24"/>
        </w:rPr>
        <w:t xml:space="preserve"> </w:t>
      </w:r>
    </w:p>
    <w:p w14:paraId="47BF895B" w14:textId="77777777" w:rsidR="00F572A0" w:rsidRDefault="002D3601">
      <w:pPr>
        <w:spacing w:line="600" w:lineRule="auto"/>
        <w:ind w:firstLine="720"/>
        <w:jc w:val="both"/>
        <w:rPr>
          <w:rFonts w:eastAsia="Times New Roman"/>
          <w:bCs/>
          <w:szCs w:val="24"/>
        </w:rPr>
      </w:pPr>
      <w:r>
        <w:rPr>
          <w:rFonts w:eastAsia="Times New Roman"/>
          <w:bCs/>
          <w:szCs w:val="24"/>
        </w:rPr>
        <w:t>Κ</w:t>
      </w:r>
      <w:r w:rsidRPr="009F681E">
        <w:rPr>
          <w:rFonts w:eastAsia="Times New Roman"/>
          <w:bCs/>
          <w:szCs w:val="24"/>
        </w:rPr>
        <w:t xml:space="preserve">αι </w:t>
      </w:r>
      <w:r>
        <w:rPr>
          <w:rFonts w:eastAsia="Times New Roman"/>
          <w:bCs/>
          <w:szCs w:val="24"/>
        </w:rPr>
        <w:t>δεν είμαστε</w:t>
      </w:r>
      <w:r w:rsidRPr="009F681E">
        <w:rPr>
          <w:rFonts w:eastAsia="Times New Roman"/>
          <w:bCs/>
          <w:szCs w:val="24"/>
        </w:rPr>
        <w:t xml:space="preserve"> μόνο εμείς οι οπ</w:t>
      </w:r>
      <w:r w:rsidRPr="009F681E">
        <w:rPr>
          <w:rFonts w:eastAsia="Times New Roman"/>
          <w:bCs/>
          <w:szCs w:val="24"/>
        </w:rPr>
        <w:t xml:space="preserve">οίοι </w:t>
      </w:r>
      <w:r>
        <w:rPr>
          <w:rFonts w:eastAsia="Times New Roman"/>
          <w:bCs/>
          <w:szCs w:val="24"/>
        </w:rPr>
        <w:t>θίγουμε</w:t>
      </w:r>
      <w:r w:rsidRPr="009F681E">
        <w:rPr>
          <w:rFonts w:eastAsia="Times New Roman"/>
          <w:bCs/>
          <w:szCs w:val="24"/>
        </w:rPr>
        <w:t xml:space="preserve"> το ζήτημα </w:t>
      </w:r>
      <w:r>
        <w:rPr>
          <w:rFonts w:eastAsia="Times New Roman"/>
          <w:bCs/>
          <w:szCs w:val="24"/>
        </w:rPr>
        <w:t xml:space="preserve">σχετικά με το </w:t>
      </w:r>
      <w:r w:rsidRPr="009F681E">
        <w:rPr>
          <w:rFonts w:eastAsia="Times New Roman"/>
          <w:bCs/>
          <w:szCs w:val="24"/>
        </w:rPr>
        <w:t xml:space="preserve">τι γίνεται με την έλλειψη των αντιδραστηρίων και την εξέταση μέτρησης του </w:t>
      </w:r>
      <w:proofErr w:type="spellStart"/>
      <w:r w:rsidRPr="009F681E">
        <w:rPr>
          <w:rFonts w:eastAsia="Times New Roman"/>
          <w:bCs/>
          <w:szCs w:val="24"/>
        </w:rPr>
        <w:t>ιικού</w:t>
      </w:r>
      <w:proofErr w:type="spellEnd"/>
      <w:r w:rsidRPr="009F681E">
        <w:rPr>
          <w:rFonts w:eastAsia="Times New Roman"/>
          <w:bCs/>
          <w:szCs w:val="24"/>
        </w:rPr>
        <w:t xml:space="preserve"> φορτίου και της γονοτυπικής αντοχής. </w:t>
      </w:r>
    </w:p>
    <w:p w14:paraId="47BF895C" w14:textId="77777777" w:rsidR="00F572A0" w:rsidRDefault="002D3601">
      <w:pPr>
        <w:spacing w:line="600" w:lineRule="auto"/>
        <w:ind w:firstLine="720"/>
        <w:jc w:val="both"/>
        <w:rPr>
          <w:rFonts w:eastAsia="Times New Roman"/>
          <w:bCs/>
          <w:szCs w:val="24"/>
        </w:rPr>
      </w:pPr>
      <w:r w:rsidRPr="009F681E">
        <w:rPr>
          <w:rFonts w:eastAsia="Times New Roman"/>
          <w:bCs/>
          <w:szCs w:val="24"/>
        </w:rPr>
        <w:t>Διαβάζω ότι είναι πολλαπλές οι αναφορές τ</w:t>
      </w:r>
      <w:r>
        <w:rPr>
          <w:rFonts w:eastAsia="Times New Roman"/>
          <w:bCs/>
          <w:szCs w:val="24"/>
        </w:rPr>
        <w:t>η</w:t>
      </w:r>
      <w:r w:rsidRPr="009F681E">
        <w:rPr>
          <w:rFonts w:eastAsia="Times New Roman"/>
          <w:bCs/>
          <w:szCs w:val="24"/>
        </w:rPr>
        <w:t xml:space="preserve">ς «Θετικής Φωνής», </w:t>
      </w:r>
      <w:r>
        <w:rPr>
          <w:rFonts w:eastAsia="Times New Roman"/>
          <w:bCs/>
          <w:szCs w:val="24"/>
        </w:rPr>
        <w:t xml:space="preserve">που, </w:t>
      </w:r>
      <w:r w:rsidRPr="009F681E">
        <w:rPr>
          <w:rFonts w:eastAsia="Times New Roman"/>
          <w:bCs/>
          <w:szCs w:val="24"/>
        </w:rPr>
        <w:t>όπως ξέρετε</w:t>
      </w:r>
      <w:r>
        <w:rPr>
          <w:rFonts w:eastAsia="Times New Roman"/>
          <w:bCs/>
          <w:szCs w:val="24"/>
        </w:rPr>
        <w:t>,</w:t>
      </w:r>
      <w:r w:rsidRPr="009F681E">
        <w:rPr>
          <w:rFonts w:eastAsia="Times New Roman"/>
          <w:bCs/>
          <w:szCs w:val="24"/>
        </w:rPr>
        <w:t xml:space="preserve"> είναι ο </w:t>
      </w:r>
      <w:r>
        <w:rPr>
          <w:rFonts w:eastAsia="Times New Roman"/>
          <w:bCs/>
          <w:szCs w:val="24"/>
        </w:rPr>
        <w:t>Σ</w:t>
      </w:r>
      <w:r w:rsidRPr="009F681E">
        <w:rPr>
          <w:rFonts w:eastAsia="Times New Roman"/>
          <w:bCs/>
          <w:szCs w:val="24"/>
        </w:rPr>
        <w:t xml:space="preserve">ύλλογος των </w:t>
      </w:r>
      <w:r>
        <w:rPr>
          <w:rFonts w:eastAsia="Times New Roman"/>
          <w:bCs/>
          <w:szCs w:val="24"/>
        </w:rPr>
        <w:t>Ο</w:t>
      </w:r>
      <w:r w:rsidRPr="009F681E">
        <w:rPr>
          <w:rFonts w:eastAsia="Times New Roman"/>
          <w:bCs/>
          <w:szCs w:val="24"/>
        </w:rPr>
        <w:t>ροθετικών Ελλάδος. Πολλαπλά σχόλια</w:t>
      </w:r>
      <w:r>
        <w:rPr>
          <w:rFonts w:eastAsia="Times New Roman"/>
          <w:b/>
          <w:bCs/>
          <w:szCs w:val="24"/>
        </w:rPr>
        <w:t xml:space="preserve"> </w:t>
      </w:r>
      <w:r w:rsidRPr="009F681E">
        <w:rPr>
          <w:rFonts w:eastAsia="Times New Roman"/>
          <w:bCs/>
          <w:szCs w:val="24"/>
        </w:rPr>
        <w:t xml:space="preserve">και τοποθετήσεις από την </w:t>
      </w:r>
      <w:r w:rsidRPr="00975C58">
        <w:rPr>
          <w:rFonts w:eastAsia="Times New Roman" w:cs="Times New Roman"/>
          <w:szCs w:val="24"/>
        </w:rPr>
        <w:t>Εταιρεία Μελέτης</w:t>
      </w:r>
      <w:r w:rsidRPr="00975C58">
        <w:rPr>
          <w:rFonts w:eastAsia="Times New Roman" w:cs="Times New Roman"/>
          <w:bCs/>
          <w:szCs w:val="24"/>
        </w:rPr>
        <w:t xml:space="preserve"> και </w:t>
      </w:r>
      <w:r w:rsidRPr="00975C58">
        <w:rPr>
          <w:rFonts w:eastAsia="Times New Roman" w:cs="Times New Roman"/>
          <w:szCs w:val="24"/>
        </w:rPr>
        <w:t>Αντιμετώπισης</w:t>
      </w:r>
      <w:r w:rsidRPr="00975C58">
        <w:rPr>
          <w:rFonts w:eastAsia="Times New Roman" w:cs="Times New Roman"/>
          <w:bCs/>
          <w:szCs w:val="24"/>
        </w:rPr>
        <w:t xml:space="preserve"> του </w:t>
      </w:r>
      <w:r w:rsidRPr="00975C58">
        <w:rPr>
          <w:rFonts w:eastAsia="Times New Roman" w:cs="Times New Roman"/>
          <w:szCs w:val="24"/>
        </w:rPr>
        <w:t>AIDS</w:t>
      </w:r>
      <w:r w:rsidRPr="00975C58">
        <w:rPr>
          <w:rFonts w:eastAsia="Times New Roman" w:cs="Times New Roman"/>
          <w:bCs/>
          <w:szCs w:val="24"/>
        </w:rPr>
        <w:t xml:space="preserve"> </w:t>
      </w:r>
      <w:r w:rsidRPr="009F681E">
        <w:rPr>
          <w:rFonts w:eastAsia="Times New Roman"/>
          <w:bCs/>
          <w:szCs w:val="24"/>
        </w:rPr>
        <w:t xml:space="preserve">από τον κ. </w:t>
      </w:r>
      <w:proofErr w:type="spellStart"/>
      <w:r w:rsidRPr="009F681E">
        <w:rPr>
          <w:rFonts w:eastAsia="Times New Roman"/>
          <w:bCs/>
          <w:szCs w:val="24"/>
        </w:rPr>
        <w:t>Λαζανά</w:t>
      </w:r>
      <w:proofErr w:type="spellEnd"/>
      <w:r w:rsidRPr="009F681E">
        <w:rPr>
          <w:rFonts w:eastAsia="Times New Roman"/>
          <w:bCs/>
          <w:szCs w:val="24"/>
        </w:rPr>
        <w:t>.</w:t>
      </w:r>
      <w:r w:rsidRPr="00975C58">
        <w:rPr>
          <w:rFonts w:eastAsia="Times New Roman"/>
          <w:bCs/>
          <w:szCs w:val="24"/>
        </w:rPr>
        <w:t xml:space="preserve"> </w:t>
      </w:r>
    </w:p>
    <w:p w14:paraId="47BF895D" w14:textId="77777777" w:rsidR="00F572A0" w:rsidRDefault="002D3601">
      <w:pPr>
        <w:spacing w:line="600" w:lineRule="auto"/>
        <w:ind w:firstLine="720"/>
        <w:jc w:val="both"/>
        <w:rPr>
          <w:rFonts w:eastAsia="Times New Roman"/>
          <w:bCs/>
          <w:szCs w:val="24"/>
        </w:rPr>
      </w:pPr>
      <w:r w:rsidRPr="009F681E">
        <w:rPr>
          <w:rFonts w:eastAsia="Times New Roman"/>
          <w:bCs/>
          <w:szCs w:val="24"/>
        </w:rPr>
        <w:t xml:space="preserve">Έχω </w:t>
      </w:r>
      <w:r>
        <w:rPr>
          <w:rFonts w:eastAsia="Times New Roman"/>
          <w:bCs/>
          <w:szCs w:val="24"/>
        </w:rPr>
        <w:t xml:space="preserve">επίσης </w:t>
      </w:r>
      <w:r w:rsidRPr="009F681E">
        <w:rPr>
          <w:rFonts w:eastAsia="Times New Roman"/>
          <w:bCs/>
          <w:szCs w:val="24"/>
        </w:rPr>
        <w:t>τις τοποθετήσεις από τον Συνήγορο του Πολίτη, κύριε Υπουργέ</w:t>
      </w:r>
      <w:r>
        <w:rPr>
          <w:rFonts w:eastAsia="Times New Roman"/>
          <w:bCs/>
          <w:szCs w:val="24"/>
        </w:rPr>
        <w:t>.</w:t>
      </w:r>
      <w:r w:rsidRPr="009F681E">
        <w:rPr>
          <w:rFonts w:eastAsia="Times New Roman"/>
          <w:bCs/>
          <w:szCs w:val="24"/>
        </w:rPr>
        <w:t xml:space="preserve"> Και </w:t>
      </w:r>
      <w:r>
        <w:rPr>
          <w:rFonts w:eastAsia="Times New Roman"/>
          <w:bCs/>
          <w:szCs w:val="24"/>
        </w:rPr>
        <w:t xml:space="preserve">αυτή </w:t>
      </w:r>
      <w:r w:rsidRPr="009F681E">
        <w:rPr>
          <w:rFonts w:eastAsia="Times New Roman"/>
          <w:bCs/>
          <w:szCs w:val="24"/>
        </w:rPr>
        <w:t>είναι η πιο ανησυχητική αναφορά</w:t>
      </w:r>
      <w:r>
        <w:rPr>
          <w:rFonts w:eastAsia="Times New Roman"/>
          <w:bCs/>
          <w:szCs w:val="24"/>
        </w:rPr>
        <w:t>.</w:t>
      </w:r>
      <w:r w:rsidRPr="009F681E">
        <w:rPr>
          <w:rFonts w:eastAsia="Times New Roman"/>
          <w:bCs/>
          <w:szCs w:val="24"/>
        </w:rPr>
        <w:t xml:space="preserve"> Εμάς μην μας ακούτε. Μπορεί να μας εντάξετε μέσα σε μια κομματική </w:t>
      </w:r>
      <w:r>
        <w:rPr>
          <w:rFonts w:eastAsia="Times New Roman"/>
          <w:bCs/>
          <w:szCs w:val="24"/>
        </w:rPr>
        <w:t xml:space="preserve">πολιτική </w:t>
      </w:r>
      <w:r w:rsidRPr="009F681E">
        <w:rPr>
          <w:rFonts w:eastAsia="Times New Roman"/>
          <w:bCs/>
          <w:szCs w:val="24"/>
        </w:rPr>
        <w:t>αντιπαράθεση, αλλά ο Συνήγορος του Πολίτη είναι μια Ανεξάρτητη Αρχή, η οποία έχει τον σεβασμό και την εκτίμηση όλων μας.</w:t>
      </w:r>
    </w:p>
    <w:p w14:paraId="47BF895E" w14:textId="77777777" w:rsidR="00F572A0" w:rsidRDefault="002D3601">
      <w:pPr>
        <w:spacing w:line="600" w:lineRule="auto"/>
        <w:ind w:firstLine="720"/>
        <w:jc w:val="both"/>
        <w:rPr>
          <w:rFonts w:eastAsia="Times New Roman"/>
          <w:bCs/>
          <w:szCs w:val="24"/>
        </w:rPr>
      </w:pPr>
      <w:r w:rsidRPr="009F681E">
        <w:rPr>
          <w:rFonts w:eastAsia="Times New Roman"/>
          <w:bCs/>
          <w:szCs w:val="24"/>
        </w:rPr>
        <w:t xml:space="preserve">Βλέπω ότι </w:t>
      </w:r>
      <w:r>
        <w:rPr>
          <w:rFonts w:eastAsia="Times New Roman"/>
          <w:bCs/>
          <w:szCs w:val="24"/>
        </w:rPr>
        <w:t xml:space="preserve">από </w:t>
      </w:r>
      <w:r w:rsidRPr="009F681E">
        <w:rPr>
          <w:rFonts w:eastAsia="Times New Roman"/>
          <w:bCs/>
          <w:szCs w:val="24"/>
        </w:rPr>
        <w:t>τον Μάρτιο του 2017 προσπαθεί να έρθει σε μια</w:t>
      </w:r>
      <w:r w:rsidRPr="009F681E">
        <w:rPr>
          <w:rFonts w:eastAsia="Times New Roman"/>
          <w:bCs/>
          <w:szCs w:val="24"/>
        </w:rPr>
        <w:t xml:space="preserve"> επικοινωνία με το Υπουργείο και με το ΚΕΕΛΠΝΟ εις μάτην. Χτυπάει πόρτα</w:t>
      </w:r>
      <w:r>
        <w:rPr>
          <w:rFonts w:eastAsia="Times New Roman"/>
          <w:bCs/>
          <w:szCs w:val="24"/>
        </w:rPr>
        <w:t>,</w:t>
      </w:r>
      <w:r w:rsidRPr="009F681E">
        <w:rPr>
          <w:rFonts w:eastAsia="Times New Roman"/>
          <w:bCs/>
          <w:szCs w:val="24"/>
        </w:rPr>
        <w:t xml:space="preserve"> η οποία δεν ανοίγει. Μάλιστα, βλέπω εδώ σε μια συνέντευξη Τύπου που έχει </w:t>
      </w:r>
      <w:r w:rsidRPr="009F681E">
        <w:rPr>
          <w:rFonts w:eastAsia="Times New Roman"/>
          <w:bCs/>
          <w:szCs w:val="24"/>
        </w:rPr>
        <w:lastRenderedPageBreak/>
        <w:t xml:space="preserve">διοργανώσει η «Θετική Φωνή» </w:t>
      </w:r>
      <w:r>
        <w:rPr>
          <w:rFonts w:eastAsia="Times New Roman"/>
          <w:bCs/>
          <w:szCs w:val="24"/>
        </w:rPr>
        <w:t xml:space="preserve">ότι </w:t>
      </w:r>
      <w:r w:rsidRPr="009F681E">
        <w:rPr>
          <w:rFonts w:eastAsia="Times New Roman"/>
          <w:bCs/>
          <w:szCs w:val="24"/>
        </w:rPr>
        <w:t xml:space="preserve">η αρμόδια ειδική επιστήμων του Συνηγόρου του Πολίτη λέει χαρακτηριστικά ότι η </w:t>
      </w:r>
      <w:r w:rsidRPr="009F681E">
        <w:rPr>
          <w:rFonts w:eastAsia="Times New Roman"/>
          <w:bCs/>
          <w:szCs w:val="24"/>
        </w:rPr>
        <w:t>συνεργασία με το Υπουργείο Υγείας και το ΚΕΕΛΠΝΟ είναι πολύ κακή. Έτσι την χαρακτηρίζει</w:t>
      </w:r>
      <w:r>
        <w:rPr>
          <w:rFonts w:eastAsia="Times New Roman"/>
          <w:bCs/>
          <w:szCs w:val="24"/>
        </w:rPr>
        <w:t>, σημειώνοντας πως δεν αντιστοιχεί με την σοβαρότητα του θέματος</w:t>
      </w:r>
      <w:r w:rsidRPr="009F681E">
        <w:rPr>
          <w:rFonts w:eastAsia="Times New Roman"/>
          <w:bCs/>
          <w:szCs w:val="24"/>
        </w:rPr>
        <w:t xml:space="preserve"> </w:t>
      </w:r>
    </w:p>
    <w:p w14:paraId="47BF895F"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BF8960"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Θα ήθελα ένα λεπτό,</w:t>
      </w:r>
      <w:r>
        <w:rPr>
          <w:rFonts w:eastAsia="Times New Roman" w:cs="Times New Roman"/>
          <w:szCs w:val="24"/>
        </w:rPr>
        <w:t xml:space="preserve"> κύριε Πρόεδρε. Έχετε διατελέσει και Υπουργός και καταλαβαίνετε την σπουδαιότητα του θέματος.</w:t>
      </w:r>
    </w:p>
    <w:p w14:paraId="47BF8961"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Γι</w:t>
      </w:r>
      <w:r w:rsidRPr="001F2E85">
        <w:rPr>
          <w:rFonts w:eastAsia="Times New Roman" w:cs="Times New Roman"/>
          <w:szCs w:val="24"/>
        </w:rPr>
        <w:t xml:space="preserve">’ </w:t>
      </w:r>
      <w:r>
        <w:rPr>
          <w:rFonts w:eastAsia="Times New Roman" w:cs="Times New Roman"/>
          <w:szCs w:val="24"/>
        </w:rPr>
        <w:t xml:space="preserve">αυτό τον λόγο και ο Συνήγορος του Πολίτη δεν μπόρεσε να ολοκληρώσει την έρευνά του και δεν είχε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για την έκταση του προβλήματος ή το </w:t>
      </w:r>
      <w:r>
        <w:rPr>
          <w:rFonts w:eastAsia="Times New Roman" w:cs="Times New Roman"/>
          <w:szCs w:val="24"/>
        </w:rPr>
        <w:t xml:space="preserve">επίπεδο ανταπόκρισης της </w:t>
      </w:r>
      <w:r>
        <w:rPr>
          <w:rFonts w:eastAsia="Times New Roman" w:cs="Times New Roman"/>
          <w:szCs w:val="24"/>
        </w:rPr>
        <w:t>π</w:t>
      </w:r>
      <w:r>
        <w:rPr>
          <w:rFonts w:eastAsia="Times New Roman" w:cs="Times New Roman"/>
          <w:szCs w:val="24"/>
        </w:rPr>
        <w:t xml:space="preserve">ολιτείας, που προφανώς και σε αυτή την περίπτωση η </w:t>
      </w:r>
      <w:r>
        <w:rPr>
          <w:rFonts w:eastAsia="Times New Roman" w:cs="Times New Roman"/>
          <w:szCs w:val="24"/>
        </w:rPr>
        <w:t>π</w:t>
      </w:r>
      <w:r>
        <w:rPr>
          <w:rFonts w:eastAsia="Times New Roman" w:cs="Times New Roman"/>
          <w:szCs w:val="24"/>
        </w:rPr>
        <w:t xml:space="preserve">ολιτεία δεν έχει ανταποκριθεί. </w:t>
      </w:r>
    </w:p>
    <w:p w14:paraId="47BF8962"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 xml:space="preserve">Όταν επί δύο χρόνια, κύριε Υπουργέ, σας λένε όλοι, η Αντιπολίτευση, οι θεσμικοί παράγοντες,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οι άνθρωποι που έχουν το πρόβλημ</w:t>
      </w:r>
      <w:r>
        <w:rPr>
          <w:rFonts w:eastAsia="Times New Roman" w:cs="Times New Roman"/>
          <w:szCs w:val="24"/>
        </w:rPr>
        <w:t xml:space="preserve">α, οι σύλλογοι των ασθενών -«η Θετική Φωνή» κ.λπ.- ότι δεν υπάρχουν αντιδραστήρια, δεν ανησυχείτε; Πώς κοιμάστε το βράδυ; </w:t>
      </w:r>
    </w:p>
    <w:p w14:paraId="47BF8963"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Δηλαδή, πάτε να κοιμηθείτε το βράδυ, έχοντας ανοιχτό ένα τέτοιο μεγάλο ζήτημα στον χώρο της αρμοδιότητάς σας, που είναι το ζήτημα αυτ</w:t>
      </w:r>
      <w:r>
        <w:rPr>
          <w:rFonts w:eastAsia="Times New Roman" w:cs="Times New Roman"/>
          <w:szCs w:val="24"/>
        </w:rPr>
        <w:t xml:space="preserve">ών </w:t>
      </w:r>
      <w:r>
        <w:rPr>
          <w:rFonts w:eastAsia="Times New Roman" w:cs="Times New Roman"/>
          <w:szCs w:val="24"/>
        </w:rPr>
        <w:lastRenderedPageBreak/>
        <w:t xml:space="preserve">των ανθρώπων, οι οποίοι δεν γνωρίζουν αν η θεραπεία τους γίνεται σωστά, δεν γνωρίζουν αν το </w:t>
      </w:r>
      <w:proofErr w:type="spellStart"/>
      <w:r>
        <w:rPr>
          <w:rFonts w:eastAsia="Times New Roman" w:cs="Times New Roman"/>
          <w:szCs w:val="24"/>
        </w:rPr>
        <w:t>ιικό</w:t>
      </w:r>
      <w:proofErr w:type="spellEnd"/>
      <w:r>
        <w:rPr>
          <w:rFonts w:eastAsia="Times New Roman" w:cs="Times New Roman"/>
          <w:szCs w:val="24"/>
        </w:rPr>
        <w:t xml:space="preserve"> φορτίο είναι στα επίπεδα που πρέπει να είναι ή αν η γονοτυπική αντοχή λειτουργεί με τρόπο, έτσι ώστε να είναι εποικοδομητική η θεραπεία και να μην ισχυροποι</w:t>
      </w:r>
      <w:r>
        <w:rPr>
          <w:rFonts w:eastAsia="Times New Roman" w:cs="Times New Roman"/>
          <w:szCs w:val="24"/>
        </w:rPr>
        <w:t xml:space="preserve">εί ουσιαστικά τον ιό; Αυτά </w:t>
      </w:r>
      <w:r w:rsidRPr="00D66BCA">
        <w:rPr>
          <w:rFonts w:eastAsia="Times New Roman"/>
          <w:bCs/>
        </w:rPr>
        <w:t>είναι</w:t>
      </w:r>
      <w:r>
        <w:rPr>
          <w:rFonts w:eastAsia="Times New Roman" w:cs="Times New Roman"/>
          <w:szCs w:val="24"/>
        </w:rPr>
        <w:t xml:space="preserve"> ζητήματα </w:t>
      </w:r>
      <w:r w:rsidRPr="008F0891">
        <w:rPr>
          <w:rFonts w:eastAsia="Times New Roman" w:cs="Times New Roman"/>
          <w:bCs/>
          <w:shd w:val="clear" w:color="auto" w:fill="FFFFFF"/>
        </w:rPr>
        <w:t>που</w:t>
      </w:r>
      <w:r>
        <w:rPr>
          <w:rFonts w:eastAsia="Times New Roman" w:cs="Times New Roman"/>
          <w:szCs w:val="24"/>
        </w:rPr>
        <w:t xml:space="preserve"> θα έπρεπε να </w:t>
      </w:r>
      <w:r w:rsidRPr="00D66BCA">
        <w:rPr>
          <w:rFonts w:eastAsia="Times New Roman"/>
          <w:bCs/>
        </w:rPr>
        <w:t>είναι</w:t>
      </w:r>
      <w:r>
        <w:rPr>
          <w:rFonts w:eastAsia="Times New Roman" w:cs="Times New Roman"/>
          <w:szCs w:val="24"/>
        </w:rPr>
        <w:t xml:space="preserve"> στην πρώτη επιδίωξη μιας κυβέρνησης και μιας πολιτικής ηγεσίας να τα λύσει. </w:t>
      </w:r>
    </w:p>
    <w:p w14:paraId="47BF8964"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πάντων, αυτά είχαν δρομολογηθεί. Δεν συμφωνείτε με τον τρόπο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ιαγωνισμού που είχε δρομολογη</w:t>
      </w:r>
      <w:r>
        <w:rPr>
          <w:rFonts w:eastAsia="Times New Roman" w:cs="Times New Roman"/>
          <w:szCs w:val="24"/>
        </w:rPr>
        <w:t xml:space="preserve">θεί το 2012; Κάντε κάτι. Έχετε πει δύο, τρεις φορές -σας έχω ακούσει και στην Επιτροπή Κοινωνικών Υποθέσεων και εδώ, απαντώντας πριν από λίγες μέρες στον συνάδελφο </w:t>
      </w:r>
      <w:proofErr w:type="spellStart"/>
      <w:r>
        <w:rPr>
          <w:rFonts w:eastAsia="Times New Roman" w:cs="Times New Roman"/>
          <w:szCs w:val="24"/>
        </w:rPr>
        <w:t>Ιάσονα</w:t>
      </w:r>
      <w:proofErr w:type="spellEnd"/>
      <w:r>
        <w:rPr>
          <w:rFonts w:eastAsia="Times New Roman" w:cs="Times New Roman"/>
          <w:szCs w:val="24"/>
        </w:rPr>
        <w:t xml:space="preserve"> Φωτήλα- ότι θα δρομολογηθούν τα θέματα. Τα θέματα, όμως, δεν δρομολογούνται. </w:t>
      </w:r>
    </w:p>
    <w:p w14:paraId="47BF8965"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 xml:space="preserve">Χτυπώ, </w:t>
      </w:r>
      <w:r>
        <w:rPr>
          <w:rFonts w:eastAsia="Times New Roman" w:cs="Times New Roman"/>
          <w:szCs w:val="24"/>
        </w:rPr>
        <w:t xml:space="preserve">λοιπόν, και εγώ τον κώδωνα του κινδύνου, της ανησυχίας και του προβληματισμού και των ανθρώπων οι οποίοι είναι μέσα στο πρόβλημα και συνολικά της κοινωνίας, η οποία πραγματικά περιμένει απαντήσεις. </w:t>
      </w:r>
    </w:p>
    <w:p w14:paraId="47BF8966"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Έχετε τον λόγο, κύριε</w:t>
      </w:r>
      <w:r>
        <w:rPr>
          <w:rFonts w:eastAsia="Times New Roman" w:cs="Times New Roman"/>
          <w:szCs w:val="24"/>
        </w:rPr>
        <w:t xml:space="preserve"> Υπουργέ. </w:t>
      </w:r>
    </w:p>
    <w:p w14:paraId="47BF8967"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Οικονόμου, πραγματικά εκλαμβάνω αυτήν την ερώτηση ως ειλικρινή διάθεση να δοθεί οριστική </w:t>
      </w:r>
      <w:r>
        <w:rPr>
          <w:rFonts w:eastAsia="Times New Roman" w:cs="Times New Roman"/>
          <w:szCs w:val="24"/>
        </w:rPr>
        <w:lastRenderedPageBreak/>
        <w:t>λύση σε αυτό το πρόβλημα και όχι ως αφορμή να επενδύσουμε σε μια πολιτική αντιπαράθεση πάνω σε ένα υπαρκτό, όντως, π</w:t>
      </w:r>
      <w:r>
        <w:rPr>
          <w:rFonts w:eastAsia="Times New Roman" w:cs="Times New Roman"/>
          <w:szCs w:val="24"/>
        </w:rPr>
        <w:t xml:space="preserve">ρόβλημα, το οποίο χρονίζει και το οποίο μας αφήνει εκτεθειμένους -αν θέλετε- ως </w:t>
      </w:r>
      <w:r>
        <w:rPr>
          <w:rFonts w:eastAsia="Times New Roman" w:cs="Times New Roman"/>
          <w:szCs w:val="24"/>
        </w:rPr>
        <w:t>π</w:t>
      </w:r>
      <w:r>
        <w:rPr>
          <w:rFonts w:eastAsia="Times New Roman" w:cs="Times New Roman"/>
          <w:szCs w:val="24"/>
        </w:rPr>
        <w:t xml:space="preserve">ολιτεία, διότι δεν έχουμε βρει όλο αυτό το διάστημα έναν αποτελεσματικό τρόπο για να κλείσουμε αυτήν την εκκρεμότητα. </w:t>
      </w:r>
    </w:p>
    <w:p w14:paraId="47BF8968"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Η εκκρεμότητα, λοιπόν, υπήρξε όχι από έλλειψη ευαισθησία</w:t>
      </w:r>
      <w:r>
        <w:rPr>
          <w:rFonts w:eastAsia="Times New Roman" w:cs="Times New Roman"/>
          <w:szCs w:val="24"/>
        </w:rPr>
        <w:t xml:space="preserve">ς ή από έλλειψη επίγνωσης του προβλήματος ή από αδιαφορία, αλλά οφείλεται σε μια πολύ συγκεκριμένη δυσλειτουργία του διοικητικού μηχανισμού του ΚΕΕΛΠΝΟ που, μετά την υπαγωγή του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λ</w:t>
      </w:r>
      <w:r>
        <w:rPr>
          <w:rFonts w:eastAsia="Times New Roman" w:cs="Times New Roman"/>
          <w:szCs w:val="24"/>
        </w:rPr>
        <w:t xml:space="preserve">ογιστικό το 2016, ουσιαστικά έχασε μια διακριτική ευχέρεια που είχε να διαχειρίζεται κονδύλια και προσωπικό, όπως στο παρελθόν. </w:t>
      </w:r>
    </w:p>
    <w:p w14:paraId="47BF8969"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Κατά την άποψή μου, καλώς έγινε. Διότι ξέρετε πολύ καλά και το γνωρίζει και η κοινωνία πια ότι αυτός ο φορέας, παρά τον πολύ ση</w:t>
      </w:r>
      <w:r>
        <w:rPr>
          <w:rFonts w:eastAsia="Times New Roman" w:cs="Times New Roman"/>
          <w:szCs w:val="24"/>
        </w:rPr>
        <w:t xml:space="preserve">μαντικό ρόλο του για την προστασία της δημόσιας υγείας, ήταν ένα πεδίο </w:t>
      </w:r>
      <w:r w:rsidRPr="008F0891">
        <w:rPr>
          <w:rFonts w:eastAsia="Times New Roman" w:cs="Times New Roman"/>
          <w:bCs/>
          <w:shd w:val="clear" w:color="auto" w:fill="FFFFFF"/>
        </w:rPr>
        <w:t>που</w:t>
      </w:r>
      <w:r>
        <w:rPr>
          <w:rFonts w:eastAsia="Times New Roman" w:cs="Times New Roman"/>
          <w:szCs w:val="24"/>
        </w:rPr>
        <w:t xml:space="preserve"> ευνοούσε διαφόρων ειδών ατασθαλίες, σπατάλη, </w:t>
      </w:r>
      <w:proofErr w:type="spellStart"/>
      <w:r>
        <w:rPr>
          <w:rFonts w:eastAsia="Times New Roman" w:cs="Times New Roman"/>
          <w:szCs w:val="24"/>
        </w:rPr>
        <w:t>προκλητή</w:t>
      </w:r>
      <w:proofErr w:type="spellEnd"/>
      <w:r>
        <w:rPr>
          <w:rFonts w:eastAsia="Times New Roman" w:cs="Times New Roman"/>
          <w:szCs w:val="24"/>
        </w:rPr>
        <w:t xml:space="preserve"> ζήτηση, διαφθορά κ.λπ</w:t>
      </w:r>
      <w:r>
        <w:rPr>
          <w:rFonts w:eastAsia="Times New Roman" w:cs="Times New Roman"/>
          <w:szCs w:val="24"/>
        </w:rPr>
        <w:t>.</w:t>
      </w:r>
      <w:r>
        <w:rPr>
          <w:rFonts w:eastAsia="Times New Roman" w:cs="Times New Roman"/>
          <w:szCs w:val="24"/>
        </w:rPr>
        <w:t xml:space="preserve">. </w:t>
      </w:r>
    </w:p>
    <w:p w14:paraId="47BF896A" w14:textId="77777777" w:rsidR="00F572A0" w:rsidRDefault="002D3601">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λοιπόν, ότι έγιναν διάφορες προσπάθειες, οι οποίες δεν τελεσφόρησαν. </w:t>
      </w:r>
      <w:r w:rsidRPr="001F2E85">
        <w:rPr>
          <w:rFonts w:eastAsia="Times New Roman" w:cs="Times New Roman"/>
          <w:szCs w:val="24"/>
        </w:rPr>
        <w:t>Αυτή την περίο</w:t>
      </w:r>
      <w:r w:rsidRPr="001F2E85">
        <w:rPr>
          <w:rFonts w:eastAsia="Times New Roman" w:cs="Times New Roman"/>
          <w:szCs w:val="24"/>
        </w:rPr>
        <w:t>δο και μετά από επανειλημμένες παρεμβάσεις που έγιναν -και σωστά- από την πλευρά των συλλόγων των ορο</w:t>
      </w:r>
      <w:r w:rsidRPr="001F2E85">
        <w:rPr>
          <w:rFonts w:eastAsia="Times New Roman" w:cs="Times New Roman"/>
          <w:szCs w:val="24"/>
        </w:rPr>
        <w:lastRenderedPageBreak/>
        <w:t xml:space="preserve">θετικών, των γιατρών των </w:t>
      </w:r>
      <w:proofErr w:type="spellStart"/>
      <w:r w:rsidRPr="001F2E85">
        <w:rPr>
          <w:rFonts w:eastAsia="Times New Roman" w:cs="Times New Roman"/>
          <w:szCs w:val="24"/>
        </w:rPr>
        <w:t>λοιμωξιολόγων</w:t>
      </w:r>
      <w:proofErr w:type="spellEnd"/>
      <w:r w:rsidRPr="001F2E85">
        <w:rPr>
          <w:rFonts w:eastAsia="Times New Roman" w:cs="Times New Roman"/>
          <w:szCs w:val="24"/>
        </w:rPr>
        <w:t xml:space="preserve"> που ασχολούνται με αυτό -έχω μιλήσει και εγώ προσωπικά, εννοείται, πάρα πολλές φορές και με τη «Θετική Φωνή» και με </w:t>
      </w:r>
      <w:r w:rsidRPr="001F2E85">
        <w:rPr>
          <w:rFonts w:eastAsia="Times New Roman" w:cs="Times New Roman"/>
          <w:szCs w:val="24"/>
        </w:rPr>
        <w:t xml:space="preserve">τον κ. </w:t>
      </w:r>
      <w:proofErr w:type="spellStart"/>
      <w:r w:rsidRPr="001F2E85">
        <w:rPr>
          <w:rFonts w:eastAsia="Times New Roman" w:cs="Times New Roman"/>
          <w:szCs w:val="24"/>
        </w:rPr>
        <w:t>Λαζάνα</w:t>
      </w:r>
      <w:proofErr w:type="spellEnd"/>
      <w:r w:rsidRPr="001F2E85">
        <w:rPr>
          <w:rFonts w:eastAsia="Times New Roman" w:cs="Times New Roman"/>
          <w:szCs w:val="24"/>
        </w:rPr>
        <w:t xml:space="preserve"> και με όλους τους εμπλεκόμενους- αυτό στο οποίο καταλήξαμε είναι, παράλληλα με την προσπάθεια που συνεχίζει να κάνει το ΚΕΕΛΠΝΟ και η οποία τελεσφορεί -τώρα είναι σε εκκρεμότητα μόνο το </w:t>
      </w:r>
      <w:r>
        <w:rPr>
          <w:rFonts w:eastAsia="Times New Roman" w:cs="Times New Roman"/>
          <w:szCs w:val="24"/>
        </w:rPr>
        <w:t>ε</w:t>
      </w:r>
      <w:r w:rsidRPr="001F2E85">
        <w:rPr>
          <w:rFonts w:eastAsia="Times New Roman" w:cs="Times New Roman"/>
          <w:szCs w:val="24"/>
        </w:rPr>
        <w:t xml:space="preserve">ργαστήριο της Αθήνας, ενώ για τα υπόλοιπα τρία </w:t>
      </w:r>
      <w:r>
        <w:rPr>
          <w:rFonts w:eastAsia="Times New Roman" w:cs="Times New Roman"/>
          <w:szCs w:val="24"/>
        </w:rPr>
        <w:t>ε</w:t>
      </w:r>
      <w:r w:rsidRPr="001F2E85">
        <w:rPr>
          <w:rFonts w:eastAsia="Times New Roman" w:cs="Times New Roman"/>
          <w:szCs w:val="24"/>
        </w:rPr>
        <w:t>ργαστήρ</w:t>
      </w:r>
      <w:r w:rsidRPr="001F2E85">
        <w:rPr>
          <w:rFonts w:eastAsia="Times New Roman" w:cs="Times New Roman"/>
          <w:szCs w:val="24"/>
        </w:rPr>
        <w:t>ια/</w:t>
      </w:r>
      <w:r>
        <w:rPr>
          <w:rFonts w:eastAsia="Times New Roman" w:cs="Times New Roman"/>
          <w:szCs w:val="24"/>
        </w:rPr>
        <w:t>κ</w:t>
      </w:r>
      <w:r w:rsidRPr="001F2E85">
        <w:rPr>
          <w:rFonts w:eastAsia="Times New Roman" w:cs="Times New Roman"/>
          <w:szCs w:val="24"/>
        </w:rPr>
        <w:t>έ</w:t>
      </w:r>
      <w:r>
        <w:rPr>
          <w:rFonts w:eastAsia="Times New Roman" w:cs="Times New Roman"/>
          <w:szCs w:val="24"/>
        </w:rPr>
        <w:t>ν</w:t>
      </w:r>
      <w:r w:rsidRPr="001F2E85">
        <w:rPr>
          <w:rFonts w:eastAsia="Times New Roman" w:cs="Times New Roman"/>
          <w:szCs w:val="24"/>
        </w:rPr>
        <w:t xml:space="preserve">τρα </w:t>
      </w:r>
      <w:r>
        <w:rPr>
          <w:rFonts w:eastAsia="Times New Roman" w:cs="Times New Roman"/>
          <w:szCs w:val="24"/>
        </w:rPr>
        <w:t>α</w:t>
      </w:r>
      <w:r w:rsidRPr="001F2E85">
        <w:rPr>
          <w:rFonts w:eastAsia="Times New Roman" w:cs="Times New Roman"/>
          <w:szCs w:val="24"/>
        </w:rPr>
        <w:t xml:space="preserve">ναφοράς έχει ολοκληρωθεί η διαδικασία σύναψης σύμβασης με το ΚΕΕΛΠΝΟ- τα εργαστήρια αυτά, εξ ονόματος του ΚΕΕΛΠΟ, να διενεργούν τις εξετάσεις και το ΚΕΕΛΠΝΟ </w:t>
      </w:r>
      <w:r w:rsidRPr="001F2E85">
        <w:rPr>
          <w:rFonts w:eastAsia="Times New Roman"/>
          <w:bCs/>
          <w:shd w:val="clear" w:color="auto" w:fill="FFFFFF"/>
        </w:rPr>
        <w:t>να</w:t>
      </w:r>
      <w:r w:rsidRPr="001F2E85">
        <w:rPr>
          <w:rFonts w:eastAsia="Times New Roman" w:cs="Times New Roman"/>
          <w:szCs w:val="24"/>
        </w:rPr>
        <w:t xml:space="preserve"> τα αποζημιώνει.</w:t>
      </w:r>
    </w:p>
    <w:p w14:paraId="47BF896B"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Επειδή όμως, δυστυχώς, υπάρχει η χρονοβόρα διαδικασία που τηρείται στ</w:t>
      </w:r>
      <w:r>
        <w:rPr>
          <w:rFonts w:eastAsia="Times New Roman" w:cs="Times New Roman"/>
          <w:szCs w:val="24"/>
        </w:rPr>
        <w:t xml:space="preserve">η δημόσια διοίκηση και στο </w:t>
      </w:r>
      <w:r>
        <w:rPr>
          <w:rFonts w:eastAsia="Times New Roman" w:cs="Times New Roman"/>
          <w:szCs w:val="24"/>
        </w:rPr>
        <w:t>δημόσιο λογιστικό</w:t>
      </w:r>
      <w:r>
        <w:rPr>
          <w:rFonts w:eastAsia="Times New Roman" w:cs="Times New Roman"/>
          <w:szCs w:val="24"/>
        </w:rPr>
        <w:t>, επιλέξαμε τη λύση να συμβληθεί ο ΕΟΠΥΥ προσωρινά και μέχρι να αποκατασταθεί πλήρως αυτό το πρόβλημα με πιστοποιημένα ιδιωτικά εργαστήρια μέσα από μια ειδική διαδικασία που θα διασφαλίζει την ανωνυμία του οροθετ</w:t>
      </w:r>
      <w:r>
        <w:rPr>
          <w:rFonts w:eastAsia="Times New Roman" w:cs="Times New Roman"/>
          <w:szCs w:val="24"/>
        </w:rPr>
        <w:t xml:space="preserve">ικού. Θα έχουν δηλαδή κωδικό τα δείγματα και δεν θα υπάρχει το ονοματεπώνυμο. Θα γίνεται μια ειδική διαδικασία, μέσω του συστήματος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της ΗΔΙΚΑ, </w:t>
      </w:r>
      <w:proofErr w:type="spellStart"/>
      <w:r>
        <w:rPr>
          <w:rFonts w:eastAsia="Times New Roman" w:cs="Times New Roman"/>
          <w:szCs w:val="24"/>
        </w:rPr>
        <w:t>ανωνυμοποιημένη</w:t>
      </w:r>
      <w:proofErr w:type="spellEnd"/>
      <w:r>
        <w:rPr>
          <w:rFonts w:eastAsia="Times New Roman" w:cs="Times New Roman"/>
          <w:szCs w:val="24"/>
        </w:rPr>
        <w:t xml:space="preserve">, με ένα ειδικό κωδικό που τηρεί το ΚΕΕΛΠΝΟ στα μητρώα του, ώστε </w:t>
      </w:r>
      <w:r>
        <w:rPr>
          <w:rFonts w:eastAsia="Times New Roman" w:cs="Times New Roman"/>
          <w:szCs w:val="24"/>
        </w:rPr>
        <w:t xml:space="preserve">να καλυφθεί αυτή η ζήτηση. Και φυσικά το κόστος θα καταβληθεί από τον ΕΟΠΥΥ. </w:t>
      </w:r>
    </w:p>
    <w:p w14:paraId="47BF896C"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λύση την οποία έχουμε επιλέξει. Είναι στη φάση της τελικής προετοιμασίας, απ’ ό,τι ενημερώθηκα σήμερα από τον ΕΟΠΥΥ. Έχουν γίνει συζητήσεις και με τους θεραπευτές, </w:t>
      </w:r>
      <w:r>
        <w:rPr>
          <w:rFonts w:eastAsia="Times New Roman" w:cs="Times New Roman"/>
          <w:szCs w:val="24"/>
        </w:rPr>
        <w:t>τους θεράποντες ιατρούς και με την ΗΔΙΚΑ και με τα διαγνωστικά κέντρα, έτσι ώστε να προχωρήσει άμεσα, να εκτονωθεί το πρόβλημα και να αντιμετωπιστεί η επείγουσα φάση.</w:t>
      </w:r>
    </w:p>
    <w:p w14:paraId="47BF896D" w14:textId="77777777" w:rsidR="00F572A0" w:rsidRDefault="002D3601">
      <w:pPr>
        <w:spacing w:line="600" w:lineRule="auto"/>
        <w:ind w:firstLine="720"/>
        <w:jc w:val="both"/>
        <w:rPr>
          <w:rFonts w:eastAsia="Times New Roman"/>
          <w:bCs/>
          <w:szCs w:val="24"/>
        </w:rPr>
      </w:pPr>
      <w:r>
        <w:rPr>
          <w:rFonts w:eastAsia="Times New Roman" w:cs="Times New Roman"/>
          <w:szCs w:val="24"/>
        </w:rPr>
        <w:t xml:space="preserve">Επιτρέψτε μου στο σημείο αυτό να πω ότι όντως ο δείκτης μέτρησης του </w:t>
      </w:r>
      <w:proofErr w:type="spellStart"/>
      <w:r>
        <w:rPr>
          <w:rFonts w:eastAsia="Times New Roman" w:cs="Times New Roman"/>
          <w:szCs w:val="24"/>
        </w:rPr>
        <w:t>ιικού</w:t>
      </w:r>
      <w:proofErr w:type="spellEnd"/>
      <w:r>
        <w:rPr>
          <w:rFonts w:eastAsia="Times New Roman" w:cs="Times New Roman"/>
          <w:szCs w:val="24"/>
        </w:rPr>
        <w:t xml:space="preserve"> φορτίου είναι </w:t>
      </w:r>
      <w:r>
        <w:rPr>
          <w:rFonts w:eastAsia="Times New Roman" w:cs="Times New Roman"/>
          <w:szCs w:val="24"/>
        </w:rPr>
        <w:t xml:space="preserve">σημαντικός, είναι αναγκαίος, αλλά δεν είναι ο μόνος για να εκτιμηθεί η ανοσολογική ανταπόκριση ενός ασθενούς στην </w:t>
      </w:r>
      <w:proofErr w:type="spellStart"/>
      <w:r w:rsidRPr="000527A8">
        <w:rPr>
          <w:rFonts w:eastAsia="Times New Roman"/>
          <w:bCs/>
          <w:szCs w:val="24"/>
        </w:rPr>
        <w:t>αντιρετροϊκή</w:t>
      </w:r>
      <w:proofErr w:type="spellEnd"/>
      <w:r w:rsidRPr="000527A8">
        <w:rPr>
          <w:rFonts w:eastAsia="Times New Roman"/>
          <w:bCs/>
          <w:szCs w:val="24"/>
        </w:rPr>
        <w:t xml:space="preserve"> αγωγή</w:t>
      </w:r>
      <w:r>
        <w:rPr>
          <w:rFonts w:eastAsia="Times New Roman"/>
          <w:bCs/>
          <w:szCs w:val="24"/>
        </w:rPr>
        <w:t>. Υπάρχουν και άλλοι δείκτες. Υπάρχουν και κλινικά στοιχεία, τα οποία συνεκτιμώνται. Προφανώς, αυτό δεν είναι δικαιολογία. Ε</w:t>
      </w:r>
      <w:r>
        <w:rPr>
          <w:rFonts w:eastAsia="Times New Roman"/>
          <w:bCs/>
          <w:szCs w:val="24"/>
        </w:rPr>
        <w:t xml:space="preserve">ίναι, όμως, ένας εκ των παραμέτρων που πρέπει να πληρούνται για να έχουμε μία σωστή αγωγή. </w:t>
      </w:r>
    </w:p>
    <w:p w14:paraId="47BF896E" w14:textId="77777777" w:rsidR="00F572A0" w:rsidRDefault="002D3601">
      <w:pPr>
        <w:spacing w:line="600" w:lineRule="auto"/>
        <w:ind w:firstLine="720"/>
        <w:jc w:val="both"/>
        <w:rPr>
          <w:rFonts w:eastAsia="Times New Roman"/>
          <w:bCs/>
          <w:szCs w:val="24"/>
        </w:rPr>
      </w:pPr>
      <w:r>
        <w:rPr>
          <w:rFonts w:eastAsia="Times New Roman"/>
          <w:bCs/>
          <w:szCs w:val="24"/>
        </w:rPr>
        <w:t xml:space="preserve">Επίσης, να πω το εξής: Το κρίσιμο ζήτημα, αγαπητέ μου συνάδελφε, είναι οι οροθετικοί να έχουν πρόσβαση στα αναγκαία γι’ αυτούς </w:t>
      </w:r>
      <w:proofErr w:type="spellStart"/>
      <w:r>
        <w:rPr>
          <w:rFonts w:eastAsia="Times New Roman"/>
          <w:bCs/>
          <w:szCs w:val="24"/>
        </w:rPr>
        <w:t>αντιρετροϊκά</w:t>
      </w:r>
      <w:proofErr w:type="spellEnd"/>
      <w:r>
        <w:rPr>
          <w:rFonts w:eastAsia="Times New Roman"/>
          <w:bCs/>
          <w:szCs w:val="24"/>
        </w:rPr>
        <w:t xml:space="preserve"> φάρμακα. Αυτή είναι η πα</w:t>
      </w:r>
      <w:r>
        <w:rPr>
          <w:rFonts w:eastAsia="Times New Roman"/>
          <w:bCs/>
          <w:szCs w:val="24"/>
        </w:rPr>
        <w:t xml:space="preserve">ρέμβαση που διασφαλίζει ότι δεν υπάρχει υγειονομική βόμβα. Αυτό υπάρχει σήμερα. </w:t>
      </w:r>
    </w:p>
    <w:p w14:paraId="47BF896F" w14:textId="77777777" w:rsidR="00F572A0" w:rsidRDefault="002D3601">
      <w:pPr>
        <w:spacing w:line="600" w:lineRule="auto"/>
        <w:ind w:firstLine="720"/>
        <w:jc w:val="both"/>
        <w:rPr>
          <w:rFonts w:eastAsia="Times New Roman"/>
          <w:bCs/>
          <w:szCs w:val="24"/>
        </w:rPr>
      </w:pPr>
      <w:r>
        <w:rPr>
          <w:rFonts w:eastAsia="Times New Roman"/>
          <w:bCs/>
          <w:szCs w:val="24"/>
        </w:rPr>
        <w:lastRenderedPageBreak/>
        <w:t xml:space="preserve">Προφανώς, πρέπει για λόγους σωστής και τεκμηριωμένης ιατρικής παρακολούθησης να έχουμε όλα τα δεδομένα, άρα και τον έλεγχο του </w:t>
      </w:r>
      <w:proofErr w:type="spellStart"/>
      <w:r>
        <w:rPr>
          <w:rFonts w:eastAsia="Times New Roman"/>
          <w:bCs/>
          <w:szCs w:val="24"/>
        </w:rPr>
        <w:t>ιικού</w:t>
      </w:r>
      <w:proofErr w:type="spellEnd"/>
      <w:r>
        <w:rPr>
          <w:rFonts w:eastAsia="Times New Roman"/>
          <w:bCs/>
          <w:szCs w:val="24"/>
        </w:rPr>
        <w:t xml:space="preserve"> φορτίου. Σας λέω, όμως, ότι το κρίσιμο ζήτ</w:t>
      </w:r>
      <w:r>
        <w:rPr>
          <w:rFonts w:eastAsia="Times New Roman"/>
          <w:bCs/>
          <w:szCs w:val="24"/>
        </w:rPr>
        <w:t xml:space="preserve">ημα είναι αυτοί οι άνθρωποι να παίρνουν τη θεραπεία τους, να μην υπάρχουν ελλείψεις σε </w:t>
      </w:r>
      <w:proofErr w:type="spellStart"/>
      <w:r>
        <w:rPr>
          <w:rFonts w:eastAsia="Times New Roman"/>
          <w:bCs/>
          <w:szCs w:val="24"/>
        </w:rPr>
        <w:t>αντιρετροϊκά</w:t>
      </w:r>
      <w:proofErr w:type="spellEnd"/>
      <w:r>
        <w:rPr>
          <w:rFonts w:eastAsia="Times New Roman"/>
          <w:bCs/>
          <w:szCs w:val="24"/>
        </w:rPr>
        <w:t xml:space="preserve"> φάρμακα. Θυμίζω ότι πριν από μερικά χρόνια αυτό δεν ήταν δεδομένο ούτε αυτονόητο. Τώρα υπάρχει μια κανονικότητα στην πρόσβαση, στην αποζημίωσή τους από τον </w:t>
      </w:r>
      <w:r>
        <w:rPr>
          <w:rFonts w:eastAsia="Times New Roman"/>
          <w:bCs/>
          <w:szCs w:val="24"/>
        </w:rPr>
        <w:t xml:space="preserve">ΕΟΠΥΥ. Νομίζω, πραγματικά, ότι αυτό έχει αναγνωριστεί. Πιστεύω ότι με αυτόν τον τρόπο αυτή η δυσκολία ξεπερνιέται σιγά-σιγά. Ελπίζω ότι αυτό θα είναι οριστικό. </w:t>
      </w:r>
    </w:p>
    <w:p w14:paraId="47BF8970" w14:textId="77777777" w:rsidR="00F572A0" w:rsidRDefault="002D360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Κύριε Οικονόμου, έχετε τον λόγο για τη δευτερολογία σας. </w:t>
      </w:r>
    </w:p>
    <w:p w14:paraId="47BF8971" w14:textId="77777777" w:rsidR="00F572A0" w:rsidRDefault="002D3601">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 xml:space="preserve">ΑΣΙΛΕΙΟΣ ΟΙΚΟΝΟΜΟΥ: </w:t>
      </w:r>
      <w:r>
        <w:rPr>
          <w:rFonts w:eastAsia="Times New Roman" w:cs="Times New Roman"/>
          <w:szCs w:val="24"/>
        </w:rPr>
        <w:t xml:space="preserve">Ευχαριστώ, κύριε Πρόεδρε. </w:t>
      </w:r>
    </w:p>
    <w:p w14:paraId="47BF8972"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Δεν θα ανοίξω τη συζήτηση για το ΚΕΕΛΠΝΟ. Θέλω να την αποφύγω, γιατί δεν έχει σημασία αυτή τη στιγμή. Θέλω να επικεντρωθώ στη συζήτηση για το συγκεκριμένο πρόβλημα. Είναι μια μεγάλη συζήτηση. Προφανώς, θα την </w:t>
      </w:r>
      <w:r>
        <w:rPr>
          <w:rFonts w:eastAsia="Times New Roman" w:cs="Times New Roman"/>
          <w:szCs w:val="24"/>
        </w:rPr>
        <w:t xml:space="preserve">κάνουμε άλλη στιγμή. </w:t>
      </w:r>
    </w:p>
    <w:p w14:paraId="47BF8973"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 xml:space="preserve">Εγώ, πραγματικά, δεν ισχυρίζομαι ότι υπάρχει πρόβλημα στην προσέγγιση ή στην προμήθεια των φαρμάκων από τους ασθενείς. Ίσα-ίσα. Μάλιστα, διαβάζω εδώ ότι η </w:t>
      </w:r>
      <w:proofErr w:type="spellStart"/>
      <w:r>
        <w:rPr>
          <w:rFonts w:eastAsia="Times New Roman" w:cs="Times New Roman"/>
          <w:szCs w:val="24"/>
        </w:rPr>
        <w:t>αντιρετροϊκή</w:t>
      </w:r>
      <w:proofErr w:type="spellEnd"/>
      <w:r>
        <w:rPr>
          <w:rFonts w:eastAsia="Times New Roman" w:cs="Times New Roman"/>
          <w:szCs w:val="24"/>
        </w:rPr>
        <w:t xml:space="preserve"> τους θεραπεία τους αξίζει επτά χιλιάδες ευρώ περίπου ανά πρόσωπο. </w:t>
      </w:r>
    </w:p>
    <w:p w14:paraId="47BF8974"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Προσέξτε, η συζήτηση γίνεται για την εξέταση των εκατό ευρώ. Πόσο κοστίζει να κάνεις αυτήν την εξέταση; </w:t>
      </w:r>
    </w:p>
    <w:p w14:paraId="47BF8975" w14:textId="77777777" w:rsidR="00F572A0" w:rsidRDefault="002D3601">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Τόσο έχει κοστολογηθεί.</w:t>
      </w:r>
    </w:p>
    <w:p w14:paraId="47BF8976" w14:textId="77777777" w:rsidR="00F572A0" w:rsidRDefault="002D360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Μιλάμε τώρα, κύριε Πρόεδρε και κύριε Υπουργέ, για το πρόβλημα των εκατό</w:t>
      </w:r>
      <w:r>
        <w:rPr>
          <w:rFonts w:eastAsia="Times New Roman" w:cs="Times New Roman"/>
          <w:szCs w:val="24"/>
        </w:rPr>
        <w:t xml:space="preserve"> ευρώ. Πνιγόμαστε, δηλαδή, σε μια κουταλιά νερό. </w:t>
      </w:r>
    </w:p>
    <w:p w14:paraId="47BF8977"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Θα μου πείτε: Αφού έχεις πρόσβαση σε μια ακριβή θεραπεία, είναι πρόβλημα; Είναι πρόβλημα, γιατί είναι τυφλή θεραπεία. Εσείς που είστε γιατροί τα ξέρετε καλύτερα. Εγώ ως δικηγόρος δεν θέλω να μπω στα δικά σα</w:t>
      </w:r>
      <w:r>
        <w:rPr>
          <w:rFonts w:eastAsia="Times New Roman" w:cs="Times New Roman"/>
          <w:szCs w:val="24"/>
        </w:rPr>
        <w:t xml:space="preserve">ς χωράφια. </w:t>
      </w:r>
    </w:p>
    <w:p w14:paraId="47BF8978"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Η συζήτηση, όμως, με την κοινότητα και με τους ανθρώπους που βιώνουν το πρόβλημα λέει ότι δεν έχει νόημα να ξεκινήσουν μια θεραπεία χωρίς την πυξίδα που δίνει το αντιδραστήριο. Νομίζω τα λέω σωστά. </w:t>
      </w:r>
    </w:p>
    <w:p w14:paraId="47BF8979" w14:textId="77777777" w:rsidR="00F572A0" w:rsidRDefault="002D3601">
      <w:pPr>
        <w:spacing w:line="600" w:lineRule="auto"/>
        <w:ind w:firstLine="709"/>
        <w:jc w:val="both"/>
        <w:rPr>
          <w:rFonts w:eastAsia="Times New Roman" w:cs="Times New Roman"/>
          <w:szCs w:val="24"/>
        </w:rPr>
      </w:pPr>
      <w:r>
        <w:rPr>
          <w:rFonts w:eastAsia="Times New Roman" w:cs="Times New Roman"/>
          <w:szCs w:val="24"/>
        </w:rPr>
        <w:lastRenderedPageBreak/>
        <w:t xml:space="preserve">Άρα, λοιπόν, αυτή η έλλειψη των αντιδραστηρίων δημιουργεί το μεγάλο πρόβλημα ότι εδώ η χώρα μας δείχνει ότι δεν μπορεί να πιάσει τα διεθνή στάνταρ τα οποία έχουν μπει στόχοι από τις διεθνείς οργανώσεις για το πρόβλημα. Εννοώ το 90-90-90, τα τρία </w:t>
      </w:r>
      <w:proofErr w:type="spellStart"/>
      <w:r>
        <w:rPr>
          <w:rFonts w:eastAsia="Times New Roman" w:cs="Times New Roman"/>
          <w:szCs w:val="24"/>
        </w:rPr>
        <w:t>ενενηντάρι</w:t>
      </w:r>
      <w:r>
        <w:rPr>
          <w:rFonts w:eastAsia="Times New Roman" w:cs="Times New Roman"/>
          <w:szCs w:val="24"/>
        </w:rPr>
        <w:t>α</w:t>
      </w:r>
      <w:proofErr w:type="spellEnd"/>
      <w:r w:rsidRPr="003E646A">
        <w:rPr>
          <w:rFonts w:eastAsia="Times New Roman" w:cs="Times New Roman"/>
          <w:szCs w:val="24"/>
        </w:rPr>
        <w:t xml:space="preserve">. </w:t>
      </w:r>
      <w:r>
        <w:rPr>
          <w:rFonts w:eastAsia="Times New Roman" w:cs="Times New Roman"/>
          <w:szCs w:val="24"/>
        </w:rPr>
        <w:t xml:space="preserve">Δηλαδή το 90% των οροθετικών ασθενών να έχει διαγνωστεί, το 90% να έχει μπει σε αυτή τη θεραπεία και το 90% να έχει ουσιαστικά </w:t>
      </w:r>
      <w:proofErr w:type="spellStart"/>
      <w:r>
        <w:rPr>
          <w:rFonts w:eastAsia="Times New Roman" w:cs="Times New Roman"/>
          <w:szCs w:val="24"/>
        </w:rPr>
        <w:t>ιαθεί</w:t>
      </w:r>
      <w:proofErr w:type="spellEnd"/>
      <w:r>
        <w:rPr>
          <w:rFonts w:eastAsia="Times New Roman" w:cs="Times New Roman"/>
          <w:szCs w:val="24"/>
        </w:rPr>
        <w:t xml:space="preserve">, με την έννοια ότι το φορτίο είναι μηδενικό. </w:t>
      </w:r>
    </w:p>
    <w:p w14:paraId="47BF897A"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Εδώ βλέπω ότι τα ποσοστά είναι σε μεγάλη απόκλιση από τους στόχους. Όμως, </w:t>
      </w:r>
      <w:r>
        <w:rPr>
          <w:rFonts w:eastAsia="Times New Roman" w:cs="Times New Roman"/>
          <w:szCs w:val="24"/>
        </w:rPr>
        <w:t xml:space="preserve">αφήστε τους στόχους. Υποτίθεται ότι θα τους πιάσουμε το 2020. Βλέπω ότι είναι και από τα ευρωπαϊκά στάνταρντ η απόσταση. Τα ποσοστά, αυτά τουλάχιστον που δίνει το ΚΕΕΛΠΝΟ, είναι πολύ χαμηλότερα. Αυτά τα στοιχεία που έχω μιλάνε μόλις για 78-52-39. Μόλις το </w:t>
      </w:r>
      <w:r>
        <w:rPr>
          <w:rFonts w:eastAsia="Times New Roman" w:cs="Times New Roman"/>
          <w:szCs w:val="24"/>
        </w:rPr>
        <w:t xml:space="preserve">39% από τους ασθενείς που κάνουν αυτή τη θεραπεία αυτή τη στιγμή μπορούμε να πούμε ότι βρίσκονται σε μη ανιχνεύσιμο </w:t>
      </w:r>
      <w:proofErr w:type="spellStart"/>
      <w:r>
        <w:rPr>
          <w:rFonts w:eastAsia="Times New Roman" w:cs="Times New Roman"/>
          <w:szCs w:val="24"/>
        </w:rPr>
        <w:t>ιικό</w:t>
      </w:r>
      <w:proofErr w:type="spellEnd"/>
      <w:r>
        <w:rPr>
          <w:rFonts w:eastAsia="Times New Roman" w:cs="Times New Roman"/>
          <w:szCs w:val="24"/>
        </w:rPr>
        <w:t xml:space="preserve"> φορτίο. Είμαστε χαμηλά. </w:t>
      </w:r>
    </w:p>
    <w:p w14:paraId="47BF897B"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Έχοντας, λοιπόν, αυτά τα δεδομένα, θα έπρεπε να ήμασταν πιο γρήγοροι. Καταλαβαίνω ότι υπάρχουν προβλήματα και </w:t>
      </w:r>
      <w:r>
        <w:rPr>
          <w:rFonts w:eastAsia="Times New Roman" w:cs="Times New Roman"/>
          <w:szCs w:val="24"/>
        </w:rPr>
        <w:t>σας λέω ότι εγώ δεν ξαναμπαίνω στη συζήτηση των προβλημάτων αυτών, αλλά γιατί ματαιώσατε τον πρώτο διαγωνισμό; Τώρα δεν έρχεστε να κάνετε έναν απολογισμό και να δείτε ότι ήταν λάθος έναν έτοιμο διαγωνισμό που θα συνέχιζε και θα εξασφά</w:t>
      </w:r>
      <w:r>
        <w:rPr>
          <w:rFonts w:eastAsia="Times New Roman" w:cs="Times New Roman"/>
          <w:szCs w:val="24"/>
        </w:rPr>
        <w:lastRenderedPageBreak/>
        <w:t>λιζε αυτά τα αντιδραστ</w:t>
      </w:r>
      <w:r>
        <w:rPr>
          <w:rFonts w:eastAsia="Times New Roman" w:cs="Times New Roman"/>
          <w:szCs w:val="24"/>
        </w:rPr>
        <w:t xml:space="preserve">ήρια -μιλάω για τον διαγωνισμό του 2012- να τον πάρετε πίσω και αυτή τη στιγμή να κάνετε κινήσεις οι οποίες είναι μπαλώματα και ουσιαστικά να πετάτε το τενεκεδάκι πιο πέρα, ώστε να μην σας σκάσει τώρα το πρόβλημα ή να το </w:t>
      </w:r>
      <w:proofErr w:type="spellStart"/>
      <w:r>
        <w:rPr>
          <w:rFonts w:eastAsia="Times New Roman" w:cs="Times New Roman"/>
          <w:szCs w:val="24"/>
        </w:rPr>
        <w:t>ψιλομπαλώσετε</w:t>
      </w:r>
      <w:proofErr w:type="spellEnd"/>
      <w:r>
        <w:rPr>
          <w:rFonts w:eastAsia="Times New Roman" w:cs="Times New Roman"/>
          <w:szCs w:val="24"/>
        </w:rPr>
        <w:t xml:space="preserve">; </w:t>
      </w:r>
    </w:p>
    <w:p w14:paraId="47BF897C"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Το αποτέλεσμα ποιο </w:t>
      </w:r>
      <w:r>
        <w:rPr>
          <w:rFonts w:eastAsia="Times New Roman" w:cs="Times New Roman"/>
          <w:szCs w:val="24"/>
        </w:rPr>
        <w:t xml:space="preserve">είναι; Όλοι είναι δυσαρεστημένοι. Η κοινότητα των οροθετικών είναι δυσαρεστημένη, η επιστημονική κοινότητα με ενστάσεις και προβληματισμούς και η κοινωνία, ακούγοντας αυτά τα θέματα, απορεί και λέει: «Το Υπουργείο, η Κυβέρνηση δεν έχει την ευαισθητοποίηση </w:t>
      </w:r>
      <w:r>
        <w:rPr>
          <w:rFonts w:eastAsia="Times New Roman" w:cs="Times New Roman"/>
          <w:szCs w:val="24"/>
        </w:rPr>
        <w:t xml:space="preserve">να εξασφαλίσει ότι αυτή η υπόθεση που λέγεται </w:t>
      </w:r>
      <w:r>
        <w:rPr>
          <w:rFonts w:eastAsia="Times New Roman" w:cs="Times New Roman"/>
          <w:szCs w:val="24"/>
          <w:lang w:val="en-US"/>
        </w:rPr>
        <w:t>HIV</w:t>
      </w:r>
      <w:r>
        <w:rPr>
          <w:rFonts w:eastAsia="Times New Roman" w:cs="Times New Roman"/>
          <w:szCs w:val="24"/>
        </w:rPr>
        <w:t xml:space="preserve"> είναι μια υπόθεση τελείως ελεγχόμενη και ασφαλής για την υπόλοιπη κοινωνία και για τους ίδιους τους ανθρώπους με τέτοιο τρόπο, ώστε να πούμε ότι η ποιότητα ζωής τους είναι πολύ υψηλή και δεν υπάρχουν προβλή</w:t>
      </w:r>
      <w:r>
        <w:rPr>
          <w:rFonts w:eastAsia="Times New Roman" w:cs="Times New Roman"/>
          <w:szCs w:val="24"/>
        </w:rPr>
        <w:t xml:space="preserve">ματα, όπως ήταν το πρώτο διάστημα, για την ποιότητα της ζωής τους;». </w:t>
      </w:r>
    </w:p>
    <w:p w14:paraId="47BF897D"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BF897E"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Μόνο δύο σχόλια, κύριε Πρόεδρε.</w:t>
      </w:r>
    </w:p>
    <w:p w14:paraId="47BF897F"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Άρα, λοιπόν, εγώ </w:t>
      </w:r>
      <w:r>
        <w:rPr>
          <w:rFonts w:eastAsia="Times New Roman" w:cs="Times New Roman"/>
          <w:szCs w:val="24"/>
        </w:rPr>
        <w:t>άκουσα</w:t>
      </w:r>
      <w:r>
        <w:rPr>
          <w:rFonts w:eastAsia="Times New Roman" w:cs="Times New Roman"/>
          <w:szCs w:val="24"/>
        </w:rPr>
        <w:t xml:space="preserve"> αυτά που είπατε και εγώ θα ήθελα να ακούσω αν </w:t>
      </w:r>
      <w:r>
        <w:rPr>
          <w:rFonts w:eastAsia="Times New Roman" w:cs="Times New Roman"/>
          <w:szCs w:val="24"/>
        </w:rPr>
        <w:t xml:space="preserve">θα φέρετε ένα </w:t>
      </w:r>
      <w:r>
        <w:rPr>
          <w:rFonts w:eastAsia="Times New Roman" w:cs="Times New Roman"/>
          <w:szCs w:val="24"/>
        </w:rPr>
        <w:t xml:space="preserve">εθνικό σχέδιο </w:t>
      </w:r>
      <w:r>
        <w:rPr>
          <w:rFonts w:eastAsia="Times New Roman" w:cs="Times New Roman"/>
          <w:szCs w:val="24"/>
        </w:rPr>
        <w:t xml:space="preserve">για το </w:t>
      </w:r>
      <w:r>
        <w:rPr>
          <w:rFonts w:eastAsia="Times New Roman" w:cs="Times New Roman"/>
          <w:szCs w:val="24"/>
          <w:lang w:val="en-US"/>
        </w:rPr>
        <w:t>AIDS</w:t>
      </w:r>
      <w:r>
        <w:rPr>
          <w:rFonts w:eastAsia="Times New Roman" w:cs="Times New Roman"/>
          <w:szCs w:val="24"/>
        </w:rPr>
        <w:t xml:space="preserve">. Υπήρχε μέχρι το 2012. </w:t>
      </w:r>
      <w:r>
        <w:rPr>
          <w:rFonts w:eastAsia="Times New Roman" w:cs="Times New Roman"/>
          <w:szCs w:val="24"/>
        </w:rPr>
        <w:lastRenderedPageBreak/>
        <w:t xml:space="preserve">Πότε θα το φέρετε; Έχουμε πιάσει 2018 και σε λίγο πάμε για εκλογές. Προεκλογικά δεν έχει νόημα. Θα έπρεπε εκεί να δούμε τι σχεδιάζετε. </w:t>
      </w:r>
    </w:p>
    <w:p w14:paraId="47BF8980"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Εάν υπήρχε το </w:t>
      </w:r>
      <w:r>
        <w:rPr>
          <w:rFonts w:eastAsia="Times New Roman" w:cs="Times New Roman"/>
          <w:szCs w:val="24"/>
        </w:rPr>
        <w:t>εθνικό στρατηγικό σχέδιο</w:t>
      </w:r>
      <w:r>
        <w:rPr>
          <w:rFonts w:eastAsia="Times New Roman" w:cs="Times New Roman"/>
          <w:szCs w:val="24"/>
        </w:rPr>
        <w:t xml:space="preserve"> για το </w:t>
      </w:r>
      <w:r>
        <w:rPr>
          <w:rFonts w:eastAsia="Times New Roman" w:cs="Times New Roman"/>
          <w:szCs w:val="24"/>
          <w:lang w:val="en-US"/>
        </w:rPr>
        <w:t>AIDS</w:t>
      </w:r>
      <w:r>
        <w:rPr>
          <w:rFonts w:eastAsia="Times New Roman" w:cs="Times New Roman"/>
          <w:szCs w:val="24"/>
        </w:rPr>
        <w:t>, πραγμ</w:t>
      </w:r>
      <w:r>
        <w:rPr>
          <w:rFonts w:eastAsia="Times New Roman" w:cs="Times New Roman"/>
          <w:szCs w:val="24"/>
        </w:rPr>
        <w:t xml:space="preserve">ατικά νομίζω ότι κάποια από αυτά τα θέματα θα είχαν λυθεί. Εγώ βλέπω μια τελείως επιδερμική και </w:t>
      </w:r>
      <w:r>
        <w:rPr>
          <w:rFonts w:eastAsia="Times New Roman" w:cs="Times New Roman"/>
          <w:szCs w:val="24"/>
          <w:lang w:val="en-US"/>
        </w:rPr>
        <w:t>ad</w:t>
      </w:r>
      <w:r w:rsidRPr="002E4FDC">
        <w:rPr>
          <w:rFonts w:eastAsia="Times New Roman" w:cs="Times New Roman"/>
          <w:szCs w:val="24"/>
        </w:rPr>
        <w:t xml:space="preserve"> </w:t>
      </w:r>
      <w:r>
        <w:rPr>
          <w:rFonts w:eastAsia="Times New Roman" w:cs="Times New Roman"/>
          <w:szCs w:val="24"/>
          <w:lang w:val="en-US"/>
        </w:rPr>
        <w:t>hoc</w:t>
      </w:r>
      <w:r w:rsidRPr="002E4FDC">
        <w:rPr>
          <w:rFonts w:eastAsia="Times New Roman" w:cs="Times New Roman"/>
          <w:szCs w:val="24"/>
        </w:rPr>
        <w:t xml:space="preserve"> αντιμετ</w:t>
      </w:r>
      <w:r>
        <w:rPr>
          <w:rFonts w:eastAsia="Times New Roman" w:cs="Times New Roman"/>
          <w:szCs w:val="24"/>
        </w:rPr>
        <w:t xml:space="preserve">ώπιση των προβλημάτων και όχι έναν σχεδιασμό και μια στρατηγική στόχευση. </w:t>
      </w:r>
    </w:p>
    <w:p w14:paraId="47BF8981"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Για το κομμάτι των Μονάδων Ειδικών Λοιμώξεων υπάρχουν πολλά ζητήματα, κ</w:t>
      </w:r>
      <w:r>
        <w:rPr>
          <w:rFonts w:eastAsia="Times New Roman" w:cs="Times New Roman"/>
          <w:szCs w:val="24"/>
        </w:rPr>
        <w:t>ύριε Υπουργέ. Εδώ στις δικές μας περιοδείες και αναφορές και επαφές με τα νοσοκομεία διαπιστώνουμε ελλείψεις προσωπικού. Μάλιστα, δεν μπορεί τώρα η «</w:t>
      </w:r>
      <w:r>
        <w:rPr>
          <w:rFonts w:eastAsia="Times New Roman" w:cs="Times New Roman"/>
          <w:szCs w:val="24"/>
        </w:rPr>
        <w:t>Θ</w:t>
      </w:r>
      <w:r>
        <w:rPr>
          <w:rFonts w:eastAsia="Times New Roman" w:cs="Times New Roman"/>
          <w:szCs w:val="24"/>
        </w:rPr>
        <w:t xml:space="preserve">ετική </w:t>
      </w:r>
      <w:r>
        <w:rPr>
          <w:rFonts w:eastAsia="Times New Roman" w:cs="Times New Roman"/>
          <w:szCs w:val="24"/>
        </w:rPr>
        <w:t>Φ</w:t>
      </w:r>
      <w:r>
        <w:rPr>
          <w:rFonts w:eastAsia="Times New Roman" w:cs="Times New Roman"/>
          <w:szCs w:val="24"/>
        </w:rPr>
        <w:t>ωνή</w:t>
      </w:r>
      <w:r>
        <w:rPr>
          <w:rFonts w:eastAsia="Times New Roman" w:cs="Times New Roman"/>
          <w:szCs w:val="24"/>
        </w:rPr>
        <w:t>» -γιατί μιλάμε με τους ανθρώπους, όπως όλοι μιλάνε και εσείς μιλάτε, βέβαια- να έχει αυτό το 30</w:t>
      </w:r>
      <w:r>
        <w:rPr>
          <w:rFonts w:eastAsia="Times New Roman" w:cs="Times New Roman"/>
          <w:szCs w:val="24"/>
        </w:rPr>
        <w:t xml:space="preserve">% της πρώτης επαφής από τα </w:t>
      </w:r>
      <w:r>
        <w:rPr>
          <w:rFonts w:eastAsia="Times New Roman" w:cs="Times New Roman"/>
          <w:szCs w:val="24"/>
          <w:lang w:val="en-US"/>
        </w:rPr>
        <w:t>checkpoints</w:t>
      </w:r>
      <w:r>
        <w:rPr>
          <w:rFonts w:eastAsia="Times New Roman" w:cs="Times New Roman"/>
          <w:szCs w:val="24"/>
        </w:rPr>
        <w:t xml:space="preserve"> που έχουμε δημιουργήσει και να μην προχωράνε τα θέματα, γιατί στη Μονάδα Λοιμώξεων του τάδε νοσοκομείου –να μην τα ονοματίσω τώρα τα νοσοκομεία- δεν προχωράνε οι εξετάσεις και δεν γίνεται η εξέλιξη της οριοθέτησης του</w:t>
      </w:r>
      <w:r>
        <w:rPr>
          <w:rFonts w:eastAsia="Times New Roman" w:cs="Times New Roman"/>
          <w:szCs w:val="24"/>
        </w:rPr>
        <w:t xml:space="preserve"> προβλήματος που έχει ο κάθε ασθενής και το κάθε πρόσωπο. </w:t>
      </w:r>
    </w:p>
    <w:p w14:paraId="47BF8982"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δεν πρέπει να ξέρουμε ποια και πόση είναι η δυναμική και τι σκοπεύετε να κάνετε πάνω στο θέμα; Είναι ήσσονος σημασίας; Είναι μείζονος σημασίας. </w:t>
      </w:r>
    </w:p>
    <w:p w14:paraId="47BF8983" w14:textId="77777777" w:rsidR="00F572A0" w:rsidRDefault="002D3601">
      <w:pPr>
        <w:spacing w:line="600" w:lineRule="auto"/>
        <w:ind w:firstLine="720"/>
        <w:jc w:val="both"/>
        <w:rPr>
          <w:rFonts w:eastAsia="Times New Roman" w:cs="Times New Roman"/>
          <w:szCs w:val="24"/>
        </w:rPr>
      </w:pPr>
      <w:r>
        <w:rPr>
          <w:rFonts w:eastAsia="Times New Roman" w:cs="Times New Roman"/>
          <w:szCs w:val="24"/>
        </w:rPr>
        <w:t xml:space="preserve">Ένα τελευταίο για το Μητρώο Πασχόντων. </w:t>
      </w:r>
      <w:r>
        <w:rPr>
          <w:rFonts w:eastAsia="Times New Roman" w:cs="Times New Roman"/>
          <w:szCs w:val="24"/>
        </w:rPr>
        <w:t>Ακούμε νούμερα διαφορετικά ή από το ΚΕΕΛΠΝΟ ή από τη «Θετική Φωνή» ή από τον ένα ή τον άλλο φορέα.</w:t>
      </w:r>
    </w:p>
    <w:p w14:paraId="47BF8984" w14:textId="77777777" w:rsidR="00F572A0" w:rsidRDefault="002D3601">
      <w:pPr>
        <w:spacing w:line="600" w:lineRule="auto"/>
        <w:ind w:firstLine="720"/>
        <w:jc w:val="both"/>
        <w:rPr>
          <w:rFonts w:eastAsia="Times New Roman" w:cs="Times New Roman"/>
          <w:szCs w:val="24"/>
        </w:rPr>
      </w:pPr>
      <w:r w:rsidRPr="009A38FD">
        <w:rPr>
          <w:rFonts w:eastAsia="Times New Roman" w:cs="Times New Roman"/>
          <w:b/>
          <w:szCs w:val="24"/>
        </w:rPr>
        <w:t xml:space="preserve">ΠΡΟΕΔΡΕΥΩΝ (Δημήτριος </w:t>
      </w:r>
      <w:proofErr w:type="spellStart"/>
      <w:r w:rsidRPr="009A38FD">
        <w:rPr>
          <w:rFonts w:eastAsia="Times New Roman" w:cs="Times New Roman"/>
          <w:b/>
          <w:szCs w:val="24"/>
        </w:rPr>
        <w:t>Κρεμαστινός</w:t>
      </w:r>
      <w:proofErr w:type="spellEnd"/>
      <w:r w:rsidRPr="009A38FD">
        <w:rPr>
          <w:rFonts w:eastAsia="Times New Roman" w:cs="Times New Roman"/>
          <w:b/>
          <w:szCs w:val="24"/>
        </w:rPr>
        <w:t>):</w:t>
      </w:r>
      <w:r w:rsidRPr="009A38FD">
        <w:rPr>
          <w:rFonts w:eastAsia="Times New Roman" w:cs="Times New Roman"/>
          <w:szCs w:val="24"/>
        </w:rPr>
        <w:t xml:space="preserve"> </w:t>
      </w:r>
      <w:r>
        <w:rPr>
          <w:rFonts w:eastAsia="Times New Roman" w:cs="Times New Roman"/>
          <w:szCs w:val="24"/>
        </w:rPr>
        <w:t xml:space="preserve">Παρακαλώ ολοκληρώνετε, κύριε Οικονόμου. Έχουμε φτάσει στα πέντε, έξι λεπτά. </w:t>
      </w:r>
    </w:p>
    <w:p w14:paraId="47BF8985" w14:textId="77777777" w:rsidR="00F572A0" w:rsidRDefault="002D3601">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Τελειώνω. </w:t>
      </w:r>
    </w:p>
    <w:p w14:paraId="47BF8986" w14:textId="77777777" w:rsidR="00F572A0" w:rsidRDefault="002D3601">
      <w:pPr>
        <w:tabs>
          <w:tab w:val="left" w:pos="2940"/>
        </w:tabs>
        <w:spacing w:line="600" w:lineRule="auto"/>
        <w:jc w:val="both"/>
        <w:rPr>
          <w:rFonts w:eastAsia="Times New Roman"/>
          <w:szCs w:val="24"/>
        </w:rPr>
      </w:pPr>
      <w:r>
        <w:rPr>
          <w:rFonts w:eastAsia="Times New Roman" w:cs="Times New Roman"/>
          <w:szCs w:val="24"/>
        </w:rPr>
        <w:t>Δεν πρέπει να έχουμε μια παγιωμένη σταθερή και στάνταρ θέση για το πόσοι είναι οι ασθενείς, πόσοι περίπου είναι αυτοί που δεν έχουν μπει μέσα στο πλαίσιο αυτής της κάλυψης που προσφέρει η πολιτεία; Άρα, το Μητρώο των Ασθενών, των Πασχόντων πρέπει να υπάρχε</w:t>
      </w:r>
      <w:r>
        <w:rPr>
          <w:rFonts w:eastAsia="Times New Roman" w:cs="Times New Roman"/>
          <w:szCs w:val="24"/>
        </w:rPr>
        <w:t>ι ή όχι;</w:t>
      </w:r>
      <w:r>
        <w:rPr>
          <w:rFonts w:eastAsia="Times New Roman" w:cs="Times New Roman"/>
          <w:szCs w:val="24"/>
        </w:rPr>
        <w:t xml:space="preserve"> </w:t>
      </w:r>
      <w:r>
        <w:rPr>
          <w:rFonts w:eastAsia="Times New Roman"/>
          <w:szCs w:val="24"/>
        </w:rPr>
        <w:t>Γιατί άλλα νούμερα δίνουν οι ασθενείς, άλλα δίνει το ΚΕΕΛΠΝΟ. Υπάρχει μια αντιφατικότητα. Ο καθένας</w:t>
      </w:r>
      <w:r w:rsidRPr="00533583">
        <w:rPr>
          <w:rFonts w:eastAsia="Times New Roman"/>
          <w:szCs w:val="24"/>
        </w:rPr>
        <w:t>,</w:t>
      </w:r>
      <w:r>
        <w:rPr>
          <w:rFonts w:eastAsia="Times New Roman"/>
          <w:szCs w:val="24"/>
        </w:rPr>
        <w:t xml:space="preserve"> θα μου πείτε</w:t>
      </w:r>
      <w:r w:rsidRPr="00533583">
        <w:rPr>
          <w:rFonts w:eastAsia="Times New Roman"/>
          <w:szCs w:val="24"/>
        </w:rPr>
        <w:t>,</w:t>
      </w:r>
      <w:r>
        <w:rPr>
          <w:rFonts w:eastAsia="Times New Roman"/>
          <w:szCs w:val="24"/>
        </w:rPr>
        <w:t xml:space="preserve"> τα βλέπει από τη μεριά του. Δεν ξέρω αν υπάρχει μεριά σ’ αυτό το θέμα.</w:t>
      </w:r>
    </w:p>
    <w:p w14:paraId="47BF8987"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 xml:space="preserve">Σε αυτά τα θέματα περιμένουμε συγκεκριμένες απαντήσεις πάλι. </w:t>
      </w:r>
    </w:p>
    <w:p w14:paraId="47BF8988" w14:textId="77777777" w:rsidR="00F572A0" w:rsidRDefault="002D3601">
      <w:pPr>
        <w:tabs>
          <w:tab w:val="left" w:pos="2940"/>
        </w:tabs>
        <w:spacing w:line="600" w:lineRule="auto"/>
        <w:ind w:firstLine="720"/>
        <w:jc w:val="both"/>
        <w:rPr>
          <w:rFonts w:eastAsia="Times New Roman"/>
          <w:szCs w:val="24"/>
        </w:rPr>
      </w:pPr>
      <w:r w:rsidRPr="00E908FA">
        <w:rPr>
          <w:rFonts w:eastAsia="Times New Roman"/>
          <w:b/>
          <w:szCs w:val="24"/>
        </w:rPr>
        <w:lastRenderedPageBreak/>
        <w:t xml:space="preserve">ΠΡΟΕΔΡΕΥΩΝ (Δημήτριος </w:t>
      </w:r>
      <w:proofErr w:type="spellStart"/>
      <w:r w:rsidRPr="00E908FA">
        <w:rPr>
          <w:rFonts w:eastAsia="Times New Roman"/>
          <w:b/>
          <w:szCs w:val="24"/>
        </w:rPr>
        <w:t>Κρεμαστινός</w:t>
      </w:r>
      <w:proofErr w:type="spellEnd"/>
      <w:r w:rsidRPr="00E908FA">
        <w:rPr>
          <w:rFonts w:eastAsia="Times New Roman"/>
          <w:b/>
          <w:szCs w:val="24"/>
        </w:rPr>
        <w:t>):</w:t>
      </w:r>
      <w:r>
        <w:rPr>
          <w:rFonts w:eastAsia="Times New Roman"/>
          <w:szCs w:val="24"/>
        </w:rPr>
        <w:t xml:space="preserve"> Κυρίες και κύριοι συνάδελφοι, πριν πάρει τον λόγο ο Υπουργός κ. Ξανθός, έχω την τιμή να ανακοινώσω στο Σώμα ότι ο Υπουργός Εξωτερικών, Δικαιοσύνης, Διαφάνειας και Ανθρωπίνων Δικαιωμάτων, Οικονομικών και ο Αναπληρωτής Υπ</w:t>
      </w:r>
      <w:r>
        <w:rPr>
          <w:rFonts w:eastAsia="Times New Roman"/>
          <w:szCs w:val="24"/>
        </w:rPr>
        <w:t>ουργός Εξωτερικών κατέθεσαν στις 6</w:t>
      </w:r>
      <w:r>
        <w:rPr>
          <w:rFonts w:eastAsia="Times New Roman"/>
          <w:szCs w:val="24"/>
        </w:rPr>
        <w:t>-</w:t>
      </w:r>
      <w:r>
        <w:rPr>
          <w:rFonts w:eastAsia="Times New Roman"/>
          <w:szCs w:val="24"/>
        </w:rPr>
        <w:t>7</w:t>
      </w:r>
      <w:r>
        <w:rPr>
          <w:rFonts w:eastAsia="Times New Roman"/>
          <w:szCs w:val="24"/>
        </w:rPr>
        <w:t>-</w:t>
      </w:r>
      <w:r>
        <w:rPr>
          <w:rFonts w:eastAsia="Times New Roman"/>
          <w:szCs w:val="24"/>
        </w:rPr>
        <w:t>2018 σχέδιο νόμου: «Κύρωση του Πρωτοκόλλου υπ’ αριθμόν 15, το οποίο τροποποιεί τη Σύμβαση για την προάσπιση των Δικαιωμάτων του Ανθρώπου και των Θεμελιωδών Ελευθεριών».</w:t>
      </w:r>
    </w:p>
    <w:p w14:paraId="47BF8989"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47BF898A"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Παρακαλ</w:t>
      </w:r>
      <w:r>
        <w:rPr>
          <w:rFonts w:eastAsia="Times New Roman"/>
          <w:szCs w:val="24"/>
        </w:rPr>
        <w:t>ώ, κύριε Υπουργέ, έχετε τον λόγο.</w:t>
      </w:r>
    </w:p>
    <w:p w14:paraId="47BF898B" w14:textId="77777777" w:rsidR="00F572A0" w:rsidRDefault="002D3601">
      <w:pPr>
        <w:tabs>
          <w:tab w:val="left" w:pos="2940"/>
        </w:tabs>
        <w:spacing w:line="600" w:lineRule="auto"/>
        <w:ind w:firstLine="720"/>
        <w:jc w:val="both"/>
        <w:rPr>
          <w:rFonts w:eastAsia="Times New Roman"/>
          <w:szCs w:val="24"/>
        </w:rPr>
      </w:pPr>
      <w:r w:rsidRPr="00E908FA">
        <w:rPr>
          <w:rFonts w:eastAsia="Times New Roman"/>
          <w:b/>
          <w:szCs w:val="24"/>
        </w:rPr>
        <w:t xml:space="preserve">ΑΝΔΡΕΑΣ ΞΑΝΘΟΣ (Υπουργός Υγείας): </w:t>
      </w:r>
      <w:r>
        <w:rPr>
          <w:rFonts w:eastAsia="Times New Roman"/>
          <w:szCs w:val="24"/>
        </w:rPr>
        <w:t>Νομίζω ότι προσπάθησα να εξηγήσω ότι υπήρχε μια αντικειμενική δυσκολία και όχι προφανώς έλλειψη ευαισθησίας ή ενδιαφέροντος.</w:t>
      </w:r>
    </w:p>
    <w:p w14:paraId="47BF898C"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Ο διαγωνισμός</w:t>
      </w:r>
      <w:r w:rsidRPr="00E908FA">
        <w:rPr>
          <w:rFonts w:eastAsia="Times New Roman"/>
          <w:szCs w:val="24"/>
        </w:rPr>
        <w:t xml:space="preserve"> </w:t>
      </w:r>
      <w:r>
        <w:rPr>
          <w:rFonts w:eastAsia="Times New Roman"/>
          <w:szCs w:val="24"/>
        </w:rPr>
        <w:t>του 2012, τον οποίον επικαλείστε, ήταν προβληματι</w:t>
      </w:r>
      <w:r>
        <w:rPr>
          <w:rFonts w:eastAsia="Times New Roman"/>
          <w:szCs w:val="24"/>
        </w:rPr>
        <w:t xml:space="preserve">κός, αγαπητέ μου συνάδελφε. Γι’ αυτό και τρία χρόνια δεν είχε επικυρωθεί. Το διαχειρίστηκε αυτό η νέα διοίκηση του ΚΕΕΛΠΝΟ το 2015 και αποφάσισε ομόφωνα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ότι δεν μπορούσε να γίνει κατακύρωση. Υπήρχαν σοβαρά νομικά θέματα. </w:t>
      </w:r>
    </w:p>
    <w:p w14:paraId="47BF898D"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lastRenderedPageBreak/>
        <w:t>Επιλέχθηκε</w:t>
      </w:r>
      <w:r>
        <w:rPr>
          <w:rFonts w:eastAsia="Times New Roman"/>
          <w:szCs w:val="24"/>
        </w:rPr>
        <w:t>, λοιπόν, η διαδικασία να προχωρήσουν σε νέο διαγωνισμό, διεθνή διαγωνισμό. Αυτή η διαδικασία, δυστυχώς, είναι χρονοβόρα. Κάποια στιγμή εγκατέλειψαν αυτήν την ιδέα και επέλεξαν την ιδέα της σύμβασης με τα συγκεκριμένα εργαστήρια, η οποία και αυτή λόγω προβ</w:t>
      </w:r>
      <w:r>
        <w:rPr>
          <w:rFonts w:eastAsia="Times New Roman"/>
          <w:szCs w:val="24"/>
        </w:rPr>
        <w:t>λημάτων με τη διαχείριση του ΕΛΚΕ -γιατί τα περισσότερα εργαστήρια αυτά είναι πανεπιστημιακά- καθυστερούσε έτι περισσότερο και αναγκαστήκαμε να πάμε σ’ αυτήν την προσωρινή λύση μέσω της σύμβασης του ΕΟΠΥΥ με πιστοποιημένα ιδιωτικά εργαστήρια, που νομίζω ότ</w:t>
      </w:r>
      <w:r>
        <w:rPr>
          <w:rFonts w:eastAsia="Times New Roman"/>
          <w:szCs w:val="24"/>
        </w:rPr>
        <w:t xml:space="preserve">ι θα το εκτονώσει οριστικά. </w:t>
      </w:r>
    </w:p>
    <w:p w14:paraId="47BF898E"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Η δέσμευσή μας ήταν ότι μέσα στον Ιούλιο θα αρχίσει να δρομολογείται αυτή η διαδικασία, για να τελειώσουμε αυτήν τη συζήτηση.</w:t>
      </w:r>
    </w:p>
    <w:p w14:paraId="47BF898F"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 xml:space="preserve">Προβλήματα, προφανώς, υπάρχουν και στη λειτουργία των </w:t>
      </w:r>
      <w:r>
        <w:rPr>
          <w:rFonts w:eastAsia="Times New Roman"/>
          <w:szCs w:val="24"/>
        </w:rPr>
        <w:t>ε</w:t>
      </w:r>
      <w:r>
        <w:rPr>
          <w:rFonts w:eastAsia="Times New Roman"/>
          <w:szCs w:val="24"/>
        </w:rPr>
        <w:t xml:space="preserve">ιδικών </w:t>
      </w:r>
      <w:r>
        <w:rPr>
          <w:rFonts w:eastAsia="Times New Roman"/>
          <w:szCs w:val="24"/>
        </w:rPr>
        <w:t>μ</w:t>
      </w:r>
      <w:r>
        <w:rPr>
          <w:rFonts w:eastAsia="Times New Roman"/>
          <w:szCs w:val="24"/>
        </w:rPr>
        <w:t xml:space="preserve">ονάδων, των </w:t>
      </w:r>
      <w:r>
        <w:rPr>
          <w:rFonts w:eastAsia="Times New Roman"/>
          <w:szCs w:val="24"/>
        </w:rPr>
        <w:t>μ</w:t>
      </w:r>
      <w:r>
        <w:rPr>
          <w:rFonts w:eastAsia="Times New Roman"/>
          <w:szCs w:val="24"/>
        </w:rPr>
        <w:t xml:space="preserve">ονάδων </w:t>
      </w:r>
      <w:r>
        <w:rPr>
          <w:rFonts w:eastAsia="Times New Roman"/>
          <w:szCs w:val="24"/>
        </w:rPr>
        <w:t>ε</w:t>
      </w:r>
      <w:r>
        <w:rPr>
          <w:rFonts w:eastAsia="Times New Roman"/>
          <w:szCs w:val="24"/>
        </w:rPr>
        <w:t xml:space="preserve">ιδικών </w:t>
      </w:r>
      <w:r>
        <w:rPr>
          <w:rFonts w:eastAsia="Times New Roman"/>
          <w:szCs w:val="24"/>
        </w:rPr>
        <w:t>λ</w:t>
      </w:r>
      <w:r>
        <w:rPr>
          <w:rFonts w:eastAsia="Times New Roman"/>
          <w:szCs w:val="24"/>
        </w:rPr>
        <w:t xml:space="preserve">οιμώξεων </w:t>
      </w:r>
      <w:r>
        <w:rPr>
          <w:rFonts w:eastAsia="Times New Roman"/>
          <w:szCs w:val="24"/>
        </w:rPr>
        <w:t xml:space="preserve">στα δημόσια νοσοκομεία. Δυσκολία συνολικά υπάρχει στο σύστημα υγείας. Κάνουμε μια προσπάθεια αυτήν την περίοδο με </w:t>
      </w:r>
      <w:proofErr w:type="spellStart"/>
      <w:r>
        <w:rPr>
          <w:rFonts w:eastAsia="Times New Roman"/>
          <w:szCs w:val="24"/>
        </w:rPr>
        <w:t>στοχευμένη</w:t>
      </w:r>
      <w:proofErr w:type="spellEnd"/>
      <w:r>
        <w:rPr>
          <w:rFonts w:eastAsia="Times New Roman"/>
          <w:szCs w:val="24"/>
        </w:rPr>
        <w:t xml:space="preserve"> ενίσχυση των νοσοκομείων και ειδικά αυτών των ευαίσθητων </w:t>
      </w:r>
      <w:r>
        <w:rPr>
          <w:rFonts w:eastAsia="Times New Roman"/>
          <w:szCs w:val="24"/>
        </w:rPr>
        <w:t>τ</w:t>
      </w:r>
      <w:r>
        <w:rPr>
          <w:rFonts w:eastAsia="Times New Roman"/>
          <w:szCs w:val="24"/>
        </w:rPr>
        <w:t>μημάτων να διασφαλίσουμε τη βιωσιμότητα και την καλή λειτουργία τους.</w:t>
      </w:r>
    </w:p>
    <w:p w14:paraId="47BF8990"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Έχο</w:t>
      </w:r>
      <w:r>
        <w:rPr>
          <w:rFonts w:eastAsia="Times New Roman"/>
          <w:szCs w:val="24"/>
        </w:rPr>
        <w:t xml:space="preserve">υμε -το είπα προηγουμένως στη </w:t>
      </w:r>
      <w:proofErr w:type="spellStart"/>
      <w:r>
        <w:rPr>
          <w:rFonts w:eastAsia="Times New Roman"/>
          <w:szCs w:val="24"/>
        </w:rPr>
        <w:t>συναδέλφισσα</w:t>
      </w:r>
      <w:proofErr w:type="spellEnd"/>
      <w:r>
        <w:rPr>
          <w:rFonts w:eastAsia="Times New Roman"/>
          <w:szCs w:val="24"/>
        </w:rPr>
        <w:t xml:space="preserve">- ακόμα περίπου επτακόσιες πενήντα θέσεις προς προκήρυξη. Οι τετρακόσιες πενήντα </w:t>
      </w:r>
      <w:r>
        <w:rPr>
          <w:rFonts w:eastAsia="Times New Roman"/>
          <w:szCs w:val="24"/>
        </w:rPr>
        <w:t xml:space="preserve">από </w:t>
      </w:r>
      <w:r>
        <w:rPr>
          <w:rFonts w:eastAsia="Times New Roman"/>
          <w:szCs w:val="24"/>
        </w:rPr>
        <w:lastRenderedPageBreak/>
        <w:t xml:space="preserve">αυτές θα αφορούν την πρωτοβάθμια,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γείας, και οι υπόλοιπες θα πάνε </w:t>
      </w:r>
      <w:proofErr w:type="spellStart"/>
      <w:r>
        <w:rPr>
          <w:rFonts w:eastAsia="Times New Roman"/>
          <w:szCs w:val="24"/>
        </w:rPr>
        <w:t>στοχευμένα</w:t>
      </w:r>
      <w:proofErr w:type="spellEnd"/>
      <w:r>
        <w:rPr>
          <w:rFonts w:eastAsia="Times New Roman"/>
          <w:szCs w:val="24"/>
        </w:rPr>
        <w:t xml:space="preserve"> σε τέτοια </w:t>
      </w:r>
      <w:r>
        <w:rPr>
          <w:rFonts w:eastAsia="Times New Roman"/>
          <w:szCs w:val="24"/>
        </w:rPr>
        <w:t>τ</w:t>
      </w:r>
      <w:r>
        <w:rPr>
          <w:rFonts w:eastAsia="Times New Roman"/>
          <w:szCs w:val="24"/>
        </w:rPr>
        <w:t xml:space="preserve">μήματα που αφορούν είτε </w:t>
      </w:r>
      <w:r>
        <w:rPr>
          <w:rFonts w:eastAsia="Times New Roman"/>
          <w:szCs w:val="24"/>
        </w:rPr>
        <w:t>μ</w:t>
      </w:r>
      <w:r>
        <w:rPr>
          <w:rFonts w:eastAsia="Times New Roman"/>
          <w:szCs w:val="24"/>
        </w:rPr>
        <w:t>ονάδε</w:t>
      </w:r>
      <w:r>
        <w:rPr>
          <w:rFonts w:eastAsia="Times New Roman"/>
          <w:szCs w:val="24"/>
        </w:rPr>
        <w:t xml:space="preserve">ς </w:t>
      </w:r>
      <w:r>
        <w:rPr>
          <w:rFonts w:eastAsia="Times New Roman"/>
          <w:szCs w:val="24"/>
        </w:rPr>
        <w:t>ε</w:t>
      </w:r>
      <w:r>
        <w:rPr>
          <w:rFonts w:eastAsia="Times New Roman"/>
          <w:szCs w:val="24"/>
        </w:rPr>
        <w:t xml:space="preserve">ιδικών </w:t>
      </w:r>
      <w:r>
        <w:rPr>
          <w:rFonts w:eastAsia="Times New Roman"/>
          <w:szCs w:val="24"/>
        </w:rPr>
        <w:t>λ</w:t>
      </w:r>
      <w:r>
        <w:rPr>
          <w:rFonts w:eastAsia="Times New Roman"/>
          <w:szCs w:val="24"/>
        </w:rPr>
        <w:t xml:space="preserve">οιμώξεων είτε </w:t>
      </w:r>
      <w:r>
        <w:rPr>
          <w:rFonts w:eastAsia="Times New Roman"/>
          <w:szCs w:val="24"/>
        </w:rPr>
        <w:t>τ</w:t>
      </w:r>
      <w:r>
        <w:rPr>
          <w:rFonts w:eastAsia="Times New Roman"/>
          <w:szCs w:val="24"/>
        </w:rPr>
        <w:t xml:space="preserve">μήματα </w:t>
      </w:r>
      <w:r>
        <w:rPr>
          <w:rFonts w:eastAsia="Times New Roman"/>
          <w:szCs w:val="24"/>
        </w:rPr>
        <w:t>μ</w:t>
      </w:r>
      <w:r>
        <w:rPr>
          <w:rFonts w:eastAsia="Times New Roman"/>
          <w:szCs w:val="24"/>
        </w:rPr>
        <w:t xml:space="preserve">εταμόσχευσης, </w:t>
      </w:r>
      <w:r>
        <w:rPr>
          <w:rFonts w:eastAsia="Times New Roman"/>
          <w:szCs w:val="24"/>
        </w:rPr>
        <w:t>μ</w:t>
      </w:r>
      <w:r>
        <w:rPr>
          <w:rFonts w:eastAsia="Times New Roman"/>
          <w:szCs w:val="24"/>
        </w:rPr>
        <w:t xml:space="preserve">ονάδες </w:t>
      </w:r>
      <w:r>
        <w:rPr>
          <w:rFonts w:eastAsia="Times New Roman"/>
          <w:szCs w:val="24"/>
        </w:rPr>
        <w:t>τ</w:t>
      </w:r>
      <w:r>
        <w:rPr>
          <w:rFonts w:eastAsia="Times New Roman"/>
          <w:szCs w:val="24"/>
        </w:rPr>
        <w:t xml:space="preserve">εχνητού </w:t>
      </w:r>
      <w:r>
        <w:rPr>
          <w:rFonts w:eastAsia="Times New Roman"/>
          <w:szCs w:val="24"/>
        </w:rPr>
        <w:t>ν</w:t>
      </w:r>
      <w:r>
        <w:rPr>
          <w:rFonts w:eastAsia="Times New Roman"/>
          <w:szCs w:val="24"/>
        </w:rPr>
        <w:t>εφρού, ειδικές και κρίσιμες δομές του ΕΣΥ που παίζουν πολύ σημαντικό ρόλο στην ποιοτική λειτουργία του.</w:t>
      </w:r>
    </w:p>
    <w:p w14:paraId="47BF8991"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 xml:space="preserve">Νομίζω ότι αυτό το οποίο είναι σημαντικό και θα είμαστε σύντομα στη θέση να το παρουσιάσουμε είναι το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 xml:space="preserve">χέδιο </w:t>
      </w:r>
      <w:r>
        <w:rPr>
          <w:rFonts w:eastAsia="Times New Roman"/>
          <w:szCs w:val="24"/>
        </w:rPr>
        <w:t>δ</w:t>
      </w:r>
      <w:r>
        <w:rPr>
          <w:rFonts w:eastAsia="Times New Roman"/>
          <w:szCs w:val="24"/>
        </w:rPr>
        <w:t xml:space="preserve">ράσης για τον </w:t>
      </w:r>
      <w:r>
        <w:rPr>
          <w:rFonts w:eastAsia="Times New Roman"/>
          <w:szCs w:val="24"/>
          <w:lang w:val="en-US"/>
        </w:rPr>
        <w:t>HIV</w:t>
      </w:r>
      <w:r w:rsidRPr="00310C47">
        <w:rPr>
          <w:rFonts w:eastAsia="Times New Roman"/>
          <w:szCs w:val="24"/>
        </w:rPr>
        <w:t xml:space="preserve"> </w:t>
      </w:r>
      <w:r>
        <w:rPr>
          <w:rFonts w:eastAsia="Times New Roman"/>
          <w:szCs w:val="24"/>
        </w:rPr>
        <w:t>στη χώρα μας. Έχει συγκροτηθεί επιστημονική ομάδα εργασίας. Η εικόνα που έχω είναι ότι ολοκληρώνει τα πορίσματά της. Θα μ</w:t>
      </w:r>
      <w:r>
        <w:rPr>
          <w:rFonts w:eastAsia="Times New Roman"/>
          <w:szCs w:val="24"/>
        </w:rPr>
        <w:t xml:space="preserve">ας το φέρει. Θα το προχωρήσουμε, όπως κάναμε και πριν από έναν χρόνο με το αντίστοιχο σχέδιο δράσης για την ηπατίτιδα </w:t>
      </w:r>
      <w:r>
        <w:rPr>
          <w:rFonts w:eastAsia="Times New Roman"/>
          <w:szCs w:val="24"/>
          <w:lang w:val="en-US"/>
        </w:rPr>
        <w:t>C</w:t>
      </w:r>
      <w:r w:rsidRPr="00E908FA">
        <w:rPr>
          <w:rFonts w:eastAsia="Times New Roman"/>
          <w:szCs w:val="24"/>
        </w:rPr>
        <w:t xml:space="preserve">, </w:t>
      </w:r>
      <w:r>
        <w:rPr>
          <w:rFonts w:eastAsia="Times New Roman"/>
          <w:szCs w:val="24"/>
        </w:rPr>
        <w:t xml:space="preserve">που οδήγησε και σε μια πετυχημένη διαπραγμάτευση του ΕΟΠΥΥ με τις εταιρείες και μπορέσαμε να καλύψουμε πενταπλάσιους ασθενείς από ό,τι </w:t>
      </w:r>
      <w:r>
        <w:rPr>
          <w:rFonts w:eastAsia="Times New Roman"/>
          <w:szCs w:val="24"/>
        </w:rPr>
        <w:t xml:space="preserve">καλύπτονταν μέχρι τότε με τα σύγχρονα φάρμακα για τον ιό της ηπατίτιδας </w:t>
      </w:r>
      <w:r>
        <w:rPr>
          <w:rFonts w:eastAsia="Times New Roman"/>
          <w:szCs w:val="24"/>
          <w:lang w:val="en-US"/>
        </w:rPr>
        <w:t>C</w:t>
      </w:r>
      <w:r>
        <w:rPr>
          <w:rFonts w:eastAsia="Times New Roman"/>
          <w:szCs w:val="24"/>
        </w:rPr>
        <w:t xml:space="preserve">. Το ίδιο θα κάνουμε τώρα και για τον ιό </w:t>
      </w:r>
      <w:r>
        <w:rPr>
          <w:rFonts w:eastAsia="Times New Roman"/>
          <w:szCs w:val="24"/>
          <w:lang w:val="en-US"/>
        </w:rPr>
        <w:t>HIV</w:t>
      </w:r>
      <w:r w:rsidRPr="00E908FA">
        <w:rPr>
          <w:rFonts w:eastAsia="Times New Roman"/>
          <w:szCs w:val="24"/>
        </w:rPr>
        <w:t>.</w:t>
      </w:r>
    </w:p>
    <w:p w14:paraId="47BF8992"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Νομίζω ότι ο στόχος μας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οι πολίτες αυτής της χώρας που είχαν την ατυχία να έλθουν σε επαφή με αυτούς τους ιούς, που πρ</w:t>
      </w:r>
      <w:r>
        <w:rPr>
          <w:rFonts w:eastAsia="Times New Roman"/>
          <w:szCs w:val="24"/>
        </w:rPr>
        <w:t>οκαλούν ένα χρόνιο νόσημα, να έχουν πρόσβαση</w:t>
      </w:r>
      <w:r w:rsidRPr="00E80BF3">
        <w:rPr>
          <w:rFonts w:eastAsia="Times New Roman"/>
          <w:szCs w:val="24"/>
        </w:rPr>
        <w:t>,</w:t>
      </w:r>
      <w:r>
        <w:rPr>
          <w:rFonts w:eastAsia="Times New Roman"/>
          <w:szCs w:val="24"/>
        </w:rPr>
        <w:t xml:space="preserve"> να είναι καταγεγραμμένοι, να υπάρχει </w:t>
      </w:r>
      <w:r>
        <w:rPr>
          <w:rFonts w:eastAsia="Times New Roman"/>
          <w:szCs w:val="24"/>
          <w:lang w:val="en-US"/>
        </w:rPr>
        <w:t>registry</w:t>
      </w:r>
      <w:r>
        <w:rPr>
          <w:rFonts w:eastAsia="Times New Roman"/>
          <w:szCs w:val="24"/>
        </w:rPr>
        <w:t>, να υπάρχει Μητρώο Ασθενών. Υπάρχουν μητρώα τα οποία τηρεί το ΚΕΕΛΠΝΟ. Υπάρχουν τα μητρώα</w:t>
      </w:r>
      <w:r>
        <w:rPr>
          <w:rFonts w:eastAsia="Times New Roman"/>
          <w:szCs w:val="24"/>
        </w:rPr>
        <w:t>,</w:t>
      </w:r>
      <w:r>
        <w:rPr>
          <w:rFonts w:eastAsia="Times New Roman"/>
          <w:szCs w:val="24"/>
        </w:rPr>
        <w:t xml:space="preserve"> που τηρεί κάθε μονάδα του </w:t>
      </w:r>
      <w:r>
        <w:rPr>
          <w:rFonts w:eastAsia="Times New Roman"/>
          <w:szCs w:val="24"/>
        </w:rPr>
        <w:lastRenderedPageBreak/>
        <w:t>ΕΣΥ που παρακολουθεί τέτοιους ασθενείς. Θα γίνε</w:t>
      </w:r>
      <w:r>
        <w:rPr>
          <w:rFonts w:eastAsia="Times New Roman"/>
          <w:szCs w:val="24"/>
        </w:rPr>
        <w:t>ι μια προσπάθεια ενοποίησης και αναδιοργάνωσης αυτών των μητρώων.</w:t>
      </w:r>
    </w:p>
    <w:p w14:paraId="47BF8993"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 xml:space="preserve">Θα έχουμε, λοιπόν, μητρώα, θα έχουμε πρωτόκολλα διαχείρισης και θα έχουμε εγγυημένη πρόσβαση των ασθενών αυτών στα σύγχρονα </w:t>
      </w:r>
      <w:proofErr w:type="spellStart"/>
      <w:r>
        <w:rPr>
          <w:rFonts w:eastAsia="Times New Roman"/>
          <w:szCs w:val="24"/>
        </w:rPr>
        <w:t>αντιρετροϊκά</w:t>
      </w:r>
      <w:proofErr w:type="spellEnd"/>
      <w:r>
        <w:rPr>
          <w:rFonts w:eastAsia="Times New Roman"/>
          <w:szCs w:val="24"/>
        </w:rPr>
        <w:t xml:space="preserve"> φάρμακα. Αυτό είναι σήμερα κατοχυρωμένο. Δεν υπάρχουν</w:t>
      </w:r>
      <w:r>
        <w:rPr>
          <w:rFonts w:eastAsia="Times New Roman"/>
          <w:szCs w:val="24"/>
        </w:rPr>
        <w:t xml:space="preserve"> προβλήματα πρόσβασης. </w:t>
      </w:r>
    </w:p>
    <w:p w14:paraId="47BF8994" w14:textId="77777777" w:rsidR="00F572A0" w:rsidRDefault="002D3601">
      <w:pPr>
        <w:tabs>
          <w:tab w:val="left" w:pos="2940"/>
        </w:tabs>
        <w:spacing w:line="600" w:lineRule="auto"/>
        <w:ind w:firstLine="720"/>
        <w:jc w:val="both"/>
        <w:rPr>
          <w:rFonts w:eastAsia="Times New Roman"/>
          <w:szCs w:val="24"/>
        </w:rPr>
      </w:pPr>
      <w:r>
        <w:rPr>
          <w:rFonts w:eastAsia="Times New Roman"/>
          <w:szCs w:val="24"/>
        </w:rPr>
        <w:t>Νομίζω ότι, ολοκληρώνοντας και την παρέμβαση αυτή για την πληρέστερη εργαστηριακή παρακολούθησή τους, πραγματικά κάνουμε μια επένδυση στη δημόσια υγεία στη χώρα μας.</w:t>
      </w:r>
    </w:p>
    <w:p w14:paraId="47BF8995" w14:textId="77777777" w:rsidR="00F572A0" w:rsidRDefault="002D360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υπάρχει υγειονομική βόμβα, αγαπητέ μου συνάδελφε. Υπήρξε ένα </w:t>
      </w:r>
      <w:r>
        <w:rPr>
          <w:rFonts w:eastAsia="Times New Roman"/>
          <w:color w:val="000000"/>
          <w:szCs w:val="24"/>
          <w:shd w:val="clear" w:color="auto" w:fill="FFFFFF"/>
          <w:lang w:val="en-US"/>
        </w:rPr>
        <w:t>p</w:t>
      </w:r>
      <w:r>
        <w:rPr>
          <w:rFonts w:eastAsia="Times New Roman"/>
          <w:color w:val="000000"/>
          <w:szCs w:val="24"/>
          <w:shd w:val="clear" w:color="auto" w:fill="FFFFFF"/>
          <w:lang w:val="en-US"/>
        </w:rPr>
        <w:t>eak</w:t>
      </w:r>
      <w:r w:rsidRPr="00717592">
        <w:rPr>
          <w:rFonts w:eastAsia="Times New Roman"/>
          <w:color w:val="000000"/>
          <w:szCs w:val="24"/>
          <w:shd w:val="clear" w:color="auto" w:fill="FFFFFF"/>
        </w:rPr>
        <w:t xml:space="preserve"> </w:t>
      </w:r>
      <w:r>
        <w:rPr>
          <w:rFonts w:eastAsia="Times New Roman"/>
          <w:color w:val="000000"/>
          <w:szCs w:val="24"/>
          <w:shd w:val="clear" w:color="auto" w:fill="FFFFFF"/>
        </w:rPr>
        <w:t xml:space="preserve">στη νόσο -το θυμάστε πάρα πολύ καλά- και είχαμε μία έκρηξη γύρω </w:t>
      </w:r>
      <w:r w:rsidRPr="00D662B0">
        <w:rPr>
          <w:rFonts w:eastAsia="Times New Roman"/>
          <w:color w:val="000000"/>
          <w:szCs w:val="24"/>
          <w:shd w:val="clear" w:color="auto" w:fill="FFFFFF"/>
        </w:rPr>
        <w:t>στο 2011 – 2012.</w:t>
      </w:r>
      <w:r w:rsidRPr="00D52E58">
        <w:rPr>
          <w:rFonts w:eastAsia="Times New Roman"/>
          <w:b/>
          <w:color w:val="000000"/>
          <w:szCs w:val="24"/>
          <w:shd w:val="clear" w:color="auto" w:fill="FFFFFF"/>
        </w:rPr>
        <w:t xml:space="preserve"> </w:t>
      </w:r>
      <w:r>
        <w:rPr>
          <w:rFonts w:eastAsia="Times New Roman"/>
          <w:color w:val="000000"/>
          <w:szCs w:val="24"/>
          <w:shd w:val="clear" w:color="auto" w:fill="FFFFFF"/>
        </w:rPr>
        <w:t xml:space="preserve">Πάρθηκαν τότε συγκεκριμένα μέτρα. Από τότε είχαμε κάμψη της λοίμωξης. Βεβαίως από τότε έχουμε κάθε χρόνο νέα κρούσματα τα οποία διαγιγνώσκονται. Δεν έχουμε, όμως, μία </w:t>
      </w:r>
      <w:r>
        <w:rPr>
          <w:rFonts w:eastAsia="Times New Roman"/>
          <w:color w:val="000000"/>
          <w:szCs w:val="24"/>
          <w:shd w:val="clear" w:color="auto" w:fill="FFFFFF"/>
        </w:rPr>
        <w:t>επιδημική έξαρση της νόσου και του ιού στη χώρα μας. Είναι ελεγχόμενη η κατάσταση. Έχουμε εξαιρετικά εκπαιδευμένο και καταρτισμένο επιστημονικό προσωπικό, που παρακολουθεί. Το ΚΕΕΛΠΝΟ έχει πολύ σημαντική τεχνογνωσία και επιτρέψτε μου να πω ότι η χώρα και η</w:t>
      </w:r>
      <w:r>
        <w:rPr>
          <w:rFonts w:eastAsia="Times New Roman"/>
          <w:color w:val="000000"/>
          <w:szCs w:val="24"/>
          <w:shd w:val="clear" w:color="auto" w:fill="FFFFFF"/>
        </w:rPr>
        <w:t xml:space="preserve"> κοινωνία είναι υγειονομικά ασφαλείς και σε αυτό το κομμάτι και </w:t>
      </w:r>
      <w:r>
        <w:rPr>
          <w:rFonts w:eastAsia="Times New Roman"/>
          <w:color w:val="000000"/>
          <w:szCs w:val="24"/>
          <w:shd w:val="clear" w:color="auto" w:fill="FFFFFF"/>
        </w:rPr>
        <w:lastRenderedPageBreak/>
        <w:t>νομίζω ότι η προσπάθεια</w:t>
      </w:r>
      <w:r>
        <w:rPr>
          <w:rFonts w:eastAsia="Times New Roman"/>
          <w:color w:val="000000"/>
          <w:szCs w:val="24"/>
          <w:shd w:val="clear" w:color="auto" w:fill="FFFFFF"/>
        </w:rPr>
        <w:t>,</w:t>
      </w:r>
      <w:r>
        <w:rPr>
          <w:rFonts w:eastAsia="Times New Roman"/>
          <w:color w:val="000000"/>
          <w:szCs w:val="24"/>
          <w:shd w:val="clear" w:color="auto" w:fill="FFFFFF"/>
        </w:rPr>
        <w:t xml:space="preserve"> που πρέπει να κάνουμε είναι να βελτιώσουμε την ανταπόκριση του συστήματος υγείας σε αυτές τις ανάγκες, που είναι πάρα πολύ σημαντικές.</w:t>
      </w:r>
    </w:p>
    <w:p w14:paraId="47BF8996" w14:textId="77777777" w:rsidR="00F572A0" w:rsidRDefault="002D3601">
      <w:pPr>
        <w:spacing w:line="600" w:lineRule="auto"/>
        <w:ind w:firstLine="720"/>
        <w:jc w:val="both"/>
        <w:rPr>
          <w:rFonts w:eastAsia="Times New Roman"/>
          <w:color w:val="000000"/>
          <w:szCs w:val="24"/>
          <w:shd w:val="clear" w:color="auto" w:fill="FFFFFF"/>
        </w:rPr>
      </w:pPr>
      <w:r w:rsidRPr="00D52E58">
        <w:rPr>
          <w:rFonts w:eastAsia="Times New Roman"/>
          <w:b/>
          <w:color w:val="000000"/>
          <w:szCs w:val="24"/>
          <w:shd w:val="clear" w:color="auto" w:fill="FFFFFF"/>
        </w:rPr>
        <w:t xml:space="preserve">ΠΡΟΕΔΡΕΥΩΝ (Δημήτριος </w:t>
      </w:r>
      <w:proofErr w:type="spellStart"/>
      <w:r w:rsidRPr="00D52E58">
        <w:rPr>
          <w:rFonts w:eastAsia="Times New Roman"/>
          <w:b/>
          <w:color w:val="000000"/>
          <w:szCs w:val="24"/>
          <w:shd w:val="clear" w:color="auto" w:fill="FFFFFF"/>
        </w:rPr>
        <w:t>Κρεμαστινό</w:t>
      </w:r>
      <w:r w:rsidRPr="00D52E58">
        <w:rPr>
          <w:rFonts w:eastAsia="Times New Roman"/>
          <w:b/>
          <w:color w:val="000000"/>
          <w:szCs w:val="24"/>
          <w:shd w:val="clear" w:color="auto" w:fill="FFFFFF"/>
        </w:rPr>
        <w:t>ς</w:t>
      </w:r>
      <w:proofErr w:type="spellEnd"/>
      <w:r w:rsidRPr="00D52E58">
        <w:rPr>
          <w:rFonts w:eastAsia="Times New Roman"/>
          <w:b/>
          <w:color w:val="000000"/>
          <w:szCs w:val="24"/>
          <w:shd w:val="clear" w:color="auto" w:fill="FFFFFF"/>
        </w:rPr>
        <w:t xml:space="preserve">): </w:t>
      </w:r>
      <w:r>
        <w:rPr>
          <w:rFonts w:eastAsia="Times New Roman"/>
          <w:color w:val="000000"/>
          <w:szCs w:val="24"/>
          <w:shd w:val="clear" w:color="auto" w:fill="FFFFFF"/>
        </w:rPr>
        <w:t>Ο</w:t>
      </w:r>
      <w:r>
        <w:rPr>
          <w:rFonts w:eastAsia="Times New Roman"/>
          <w:color w:val="000000"/>
          <w:szCs w:val="24"/>
          <w:shd w:val="clear" w:color="auto" w:fill="FFFFFF"/>
        </w:rPr>
        <w:t>λοκληρώθηκε η συζήτηση των επίκαιρων ερωτήσεων.</w:t>
      </w:r>
    </w:p>
    <w:p w14:paraId="47BF8997" w14:textId="77777777" w:rsidR="00F572A0" w:rsidRDefault="002D360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w:t>
      </w:r>
      <w:r>
        <w:rPr>
          <w:rFonts w:eastAsia="Times New Roman"/>
          <w:color w:val="000000"/>
          <w:szCs w:val="24"/>
          <w:shd w:val="clear" w:color="auto" w:fill="FFFFFF"/>
        </w:rPr>
        <w:t>έχεσ</w:t>
      </w:r>
      <w:r>
        <w:rPr>
          <w:rFonts w:eastAsia="Times New Roman"/>
          <w:color w:val="000000"/>
          <w:szCs w:val="24"/>
          <w:shd w:val="clear" w:color="auto" w:fill="FFFFFF"/>
        </w:rPr>
        <w:t>τ</w:t>
      </w:r>
      <w:r>
        <w:rPr>
          <w:rFonts w:eastAsia="Times New Roman"/>
          <w:color w:val="000000"/>
          <w:szCs w:val="24"/>
          <w:shd w:val="clear" w:color="auto" w:fill="FFFFFF"/>
        </w:rPr>
        <w:t>ε στο σημείο αυτό να λύσουμε τη συνεδρίαση;</w:t>
      </w:r>
    </w:p>
    <w:p w14:paraId="47BF8998" w14:textId="77777777" w:rsidR="00F572A0" w:rsidRDefault="002D3601">
      <w:pPr>
        <w:spacing w:line="600" w:lineRule="auto"/>
        <w:ind w:firstLine="720"/>
        <w:jc w:val="both"/>
        <w:rPr>
          <w:rFonts w:eastAsia="Times New Roman"/>
          <w:color w:val="000000"/>
          <w:szCs w:val="24"/>
          <w:shd w:val="clear" w:color="auto" w:fill="FFFFFF"/>
        </w:rPr>
      </w:pPr>
      <w:r w:rsidRPr="00D52E58">
        <w:rPr>
          <w:rFonts w:eastAsia="Times New Roman"/>
          <w:b/>
          <w:color w:val="000000"/>
          <w:szCs w:val="24"/>
          <w:shd w:val="clear" w:color="auto" w:fill="FFFFFF"/>
        </w:rPr>
        <w:t>ΟΛΟΙ ΟΙ ΒΟΥΛΕΥΤΈΣ:</w:t>
      </w:r>
      <w:r>
        <w:rPr>
          <w:rFonts w:eastAsia="Times New Roman"/>
          <w:color w:val="000000"/>
          <w:szCs w:val="24"/>
          <w:shd w:val="clear" w:color="auto" w:fill="FFFFFF"/>
        </w:rPr>
        <w:t xml:space="preserve"> Μάλιστα, μάλιστα.</w:t>
      </w:r>
    </w:p>
    <w:p w14:paraId="47BF8999" w14:textId="77777777" w:rsidR="00F572A0" w:rsidRDefault="002D3601">
      <w:pPr>
        <w:spacing w:line="600" w:lineRule="auto"/>
        <w:ind w:firstLine="720"/>
        <w:jc w:val="both"/>
        <w:rPr>
          <w:rFonts w:eastAsia="Times New Roman"/>
          <w:color w:val="000000"/>
          <w:szCs w:val="24"/>
          <w:shd w:val="clear" w:color="auto" w:fill="FFFFFF"/>
        </w:rPr>
      </w:pPr>
      <w:r w:rsidRPr="00D52E58">
        <w:rPr>
          <w:rFonts w:eastAsia="Times New Roman"/>
          <w:b/>
          <w:color w:val="000000"/>
          <w:szCs w:val="24"/>
          <w:shd w:val="clear" w:color="auto" w:fill="FFFFFF"/>
        </w:rPr>
        <w:t xml:space="preserve">ΠΡΟΕΔΡΕΥΩΝ (Δημήτριος </w:t>
      </w:r>
      <w:proofErr w:type="spellStart"/>
      <w:r w:rsidRPr="00D52E58">
        <w:rPr>
          <w:rFonts w:eastAsia="Times New Roman"/>
          <w:b/>
          <w:color w:val="000000"/>
          <w:szCs w:val="24"/>
          <w:shd w:val="clear" w:color="auto" w:fill="FFFFFF"/>
        </w:rPr>
        <w:t>Κρεμαστινός</w:t>
      </w:r>
      <w:proofErr w:type="spellEnd"/>
      <w:r w:rsidRPr="00D52E58">
        <w:rPr>
          <w:rFonts w:eastAsia="Times New Roman"/>
          <w:b/>
          <w:color w:val="000000"/>
          <w:szCs w:val="24"/>
          <w:shd w:val="clear" w:color="auto" w:fill="FFFFFF"/>
        </w:rPr>
        <w:t>):</w:t>
      </w:r>
      <w:r>
        <w:rPr>
          <w:rFonts w:eastAsia="Times New Roman"/>
          <w:color w:val="000000"/>
          <w:szCs w:val="24"/>
          <w:shd w:val="clear" w:color="auto" w:fill="FFFFFF"/>
        </w:rPr>
        <w:t xml:space="preserve"> Με τη συναίνεση του Σώματος και ώρα 18.55΄ </w:t>
      </w:r>
      <w:proofErr w:type="spellStart"/>
      <w:r>
        <w:rPr>
          <w:rFonts w:eastAsia="Times New Roman"/>
          <w:color w:val="000000"/>
          <w:szCs w:val="24"/>
          <w:shd w:val="clear" w:color="auto" w:fill="FFFFFF"/>
        </w:rPr>
        <w:t>λύεται</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η συνεδρίαση για αύριο, ημέρα Τρίτη 10 Ιουλίου 2018 και ώρα 10.00΄, με αντικείμενο εργασιών του Σώματος</w:t>
      </w:r>
      <w:r>
        <w:rPr>
          <w:rFonts w:eastAsia="Times New Roman"/>
          <w:color w:val="000000"/>
          <w:szCs w:val="24"/>
          <w:shd w:val="clear" w:color="auto" w:fill="FFFFFF"/>
        </w:rPr>
        <w:t>:</w:t>
      </w:r>
      <w:r>
        <w:rPr>
          <w:rFonts w:eastAsia="Times New Roman"/>
          <w:color w:val="000000"/>
          <w:szCs w:val="24"/>
          <w:shd w:val="clear" w:color="auto" w:fill="FFFFFF"/>
        </w:rPr>
        <w:t xml:space="preserve"> νομοθετική εργασία, σύμφωνα με την ημερήσια διάταξη που έχει διανεμηθεί.</w:t>
      </w:r>
    </w:p>
    <w:p w14:paraId="47BF899A" w14:textId="77777777" w:rsidR="00F572A0" w:rsidRDefault="002D3601">
      <w:pPr>
        <w:spacing w:line="600" w:lineRule="auto"/>
        <w:ind w:firstLine="720"/>
        <w:jc w:val="both"/>
        <w:rPr>
          <w:rFonts w:eastAsia="Times New Roman"/>
          <w:color w:val="000000"/>
          <w:szCs w:val="24"/>
          <w:shd w:val="clear" w:color="auto" w:fill="FFFFFF"/>
        </w:rPr>
      </w:pPr>
      <w:r w:rsidRPr="00BA5DA2">
        <w:rPr>
          <w:rFonts w:eastAsia="Times New Roman"/>
          <w:b/>
          <w:color w:val="000000"/>
          <w:szCs w:val="24"/>
          <w:shd w:val="clear" w:color="auto" w:fill="FFFFFF"/>
        </w:rPr>
        <w:t>Ο ΠΡΟΕΔΡΟΣ</w:t>
      </w:r>
      <w:r>
        <w:rPr>
          <w:rFonts w:eastAsia="Times New Roman"/>
          <w:color w:val="000000"/>
          <w:szCs w:val="24"/>
          <w:shd w:val="clear" w:color="auto" w:fill="FFFFFF"/>
        </w:rPr>
        <w:t xml:space="preserve">                                                    </w:t>
      </w:r>
      <w:r w:rsidRPr="00BA5DA2">
        <w:rPr>
          <w:rFonts w:eastAsia="Times New Roman"/>
          <w:b/>
          <w:color w:val="000000"/>
          <w:szCs w:val="24"/>
          <w:shd w:val="clear" w:color="auto" w:fill="FFFFFF"/>
        </w:rPr>
        <w:t>ΟΙ</w:t>
      </w:r>
      <w:r>
        <w:rPr>
          <w:rFonts w:eastAsia="Times New Roman"/>
          <w:b/>
          <w:color w:val="000000"/>
          <w:szCs w:val="24"/>
          <w:shd w:val="clear" w:color="auto" w:fill="FFFFFF"/>
        </w:rPr>
        <w:t xml:space="preserve"> </w:t>
      </w:r>
      <w:r w:rsidRPr="00BA5DA2">
        <w:rPr>
          <w:rFonts w:eastAsia="Times New Roman"/>
          <w:b/>
          <w:color w:val="000000"/>
          <w:szCs w:val="24"/>
          <w:shd w:val="clear" w:color="auto" w:fill="FFFFFF"/>
        </w:rPr>
        <w:t>ΓΡΑΜΜΑΤΕΙΣ</w:t>
      </w:r>
    </w:p>
    <w:sectPr w:rsidR="00F572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Hg+FTqU8Bif12af7Iv+Fv94R/z4=" w:salt="W7qZRIPXlwjHteb1AuzS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A0"/>
    <w:rsid w:val="002D3601"/>
    <w:rsid w:val="00C5457F"/>
    <w:rsid w:val="00F572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88F0"/>
  <w15:docId w15:val="{ED440309-6130-435E-8180-F6C371E6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05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E05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23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668</MetadataID>
    <Session xmlns="641f345b-441b-4b81-9152-adc2e73ba5e1">Γ´</Session>
    <Date xmlns="641f345b-441b-4b81-9152-adc2e73ba5e1">2018-07-08T21:00:00+00:00</Date>
    <Status xmlns="641f345b-441b-4b81-9152-adc2e73ba5e1">
      <Url>http://srv-sp1/praktika/Lists/Incoming_Metadata/EditForm.aspx?ID=668&amp;Source=/praktika/Recordings_Library/Forms/AllItems.aspx</Url>
      <Description>Δημοσιεύτηκε</Description>
    </Status>
    <Meeting xmlns="641f345b-441b-4b81-9152-adc2e73ba5e1">ΡΝΒ´</Meeting>
  </documentManagement>
</p:properties>
</file>

<file path=customXml/itemProps1.xml><?xml version="1.0" encoding="utf-8"?>
<ds:datastoreItem xmlns:ds="http://schemas.openxmlformats.org/officeDocument/2006/customXml" ds:itemID="{1DAF378C-1619-4573-86DB-85CB00D99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883D7B-5F62-488B-B2E5-4B5289F9C8B9}">
  <ds:schemaRefs>
    <ds:schemaRef ds:uri="http://schemas.microsoft.com/sharepoint/v3/contenttype/forms"/>
  </ds:schemaRefs>
</ds:datastoreItem>
</file>

<file path=customXml/itemProps3.xml><?xml version="1.0" encoding="utf-8"?>
<ds:datastoreItem xmlns:ds="http://schemas.openxmlformats.org/officeDocument/2006/customXml" ds:itemID="{5AA60623-85F2-49F9-B3FC-A06D675E6E37}">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6977</Words>
  <Characters>37678</Characters>
  <Application>Microsoft Office Word</Application>
  <DocSecurity>0</DocSecurity>
  <Lines>313</Lines>
  <Paragraphs>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2018-07-12T11:01:00Z</dcterms:created>
  <dcterms:modified xsi:type="dcterms:W3CDTF">2018-07-12T11:01:00Z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